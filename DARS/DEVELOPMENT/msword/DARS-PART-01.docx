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28846072"/>
        <w:docPartObj>
          <w:docPartGallery w:val="Table of Contents"/>
          <w:docPartUnique/>
        </w:docPartObj>
      </w:sdtPr>
      <w:sdtEndPr>
        <w:rPr>
          <w:b/>
          <w:bCs/>
          <w:noProof/>
        </w:rPr>
      </w:sdtEndPr>
      <w:sdtContent>
        <w:bookmarkStart w:id="0" w:name="_Hlk79075985" w:displacedByCustomXml="prev"/>
        <w:p w14:paraId="7F62FA3F" w14:textId="77777777" w:rsidR="0011391F" w:rsidRPr="002F768E" w:rsidRDefault="0011391F" w:rsidP="0011391F">
          <w:pPr>
            <w:jc w:val="center"/>
            <w:rPr>
              <w:rFonts w:cs="Times New Roman"/>
              <w:color w:val="2F5496" w:themeColor="accent1" w:themeShade="BF"/>
              <w:sz w:val="28"/>
              <w:szCs w:val="28"/>
            </w:rPr>
          </w:pPr>
          <w:r w:rsidRPr="002F768E">
            <w:rPr>
              <w:rFonts w:cs="Times New Roman"/>
              <w:color w:val="2F5496" w:themeColor="accent1" w:themeShade="BF"/>
              <w:sz w:val="28"/>
              <w:szCs w:val="28"/>
            </w:rPr>
            <w:t>PART 1--FEDERAL ACQUISITION REGULATIONS SYSTEM</w:t>
          </w:r>
        </w:p>
        <w:p w14:paraId="636C6D34" w14:textId="1884D292" w:rsidR="00C05E13" w:rsidRPr="0011391F" w:rsidRDefault="0011391F" w:rsidP="0011391F">
          <w:pPr>
            <w:jc w:val="center"/>
            <w:rPr>
              <w:rFonts w:cs="Times New Roman"/>
              <w:szCs w:val="24"/>
            </w:rPr>
          </w:pPr>
          <w:r w:rsidRPr="002F768E">
            <w:rPr>
              <w:rFonts w:cs="Times New Roman"/>
              <w:color w:val="4F81BD"/>
              <w:szCs w:val="24"/>
            </w:rPr>
            <w:t>TABLE OF CONTENTS</w:t>
          </w:r>
          <w:bookmarkEnd w:id="0"/>
        </w:p>
        <w:p w14:paraId="34FA1015" w14:textId="72A27B73" w:rsidR="00202543" w:rsidRDefault="00C05E1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007838" w:history="1">
            <w:r w:rsidR="00202543" w:rsidRPr="00CB43E9">
              <w:rPr>
                <w:rStyle w:val="Hyperlink"/>
                <w:noProof/>
              </w:rPr>
              <w:t>PART 1--FEDERAL ACQUISITION REGULATIONS SYSTEM</w:t>
            </w:r>
            <w:r w:rsidR="00202543">
              <w:rPr>
                <w:noProof/>
                <w:webHidden/>
              </w:rPr>
              <w:tab/>
            </w:r>
            <w:r w:rsidR="00202543">
              <w:rPr>
                <w:noProof/>
                <w:webHidden/>
              </w:rPr>
              <w:fldChar w:fldCharType="begin"/>
            </w:r>
            <w:r w:rsidR="00202543">
              <w:rPr>
                <w:noProof/>
                <w:webHidden/>
              </w:rPr>
              <w:instrText xml:space="preserve"> PAGEREF _Toc80007838 \h </w:instrText>
            </w:r>
            <w:r w:rsidR="00202543">
              <w:rPr>
                <w:noProof/>
                <w:webHidden/>
              </w:rPr>
            </w:r>
            <w:r w:rsidR="00202543">
              <w:rPr>
                <w:noProof/>
                <w:webHidden/>
              </w:rPr>
              <w:fldChar w:fldCharType="separate"/>
            </w:r>
            <w:r w:rsidR="00202543">
              <w:rPr>
                <w:noProof/>
                <w:webHidden/>
              </w:rPr>
              <w:t>2</w:t>
            </w:r>
            <w:r w:rsidR="00202543">
              <w:rPr>
                <w:noProof/>
                <w:webHidden/>
              </w:rPr>
              <w:fldChar w:fldCharType="end"/>
            </w:r>
          </w:hyperlink>
        </w:p>
        <w:p w14:paraId="7847B9E3" w14:textId="01D526AF"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39" w:history="1">
            <w:r w:rsidR="00202543" w:rsidRPr="00CB43E9">
              <w:rPr>
                <w:rStyle w:val="Hyperlink"/>
                <w:noProof/>
              </w:rPr>
              <w:t>SUBPART 1.1 -- PURPOSE, AUTHORITY, ISSUANCE</w:t>
            </w:r>
            <w:r w:rsidR="00202543">
              <w:rPr>
                <w:noProof/>
                <w:webHidden/>
              </w:rPr>
              <w:tab/>
            </w:r>
            <w:r w:rsidR="00202543">
              <w:rPr>
                <w:noProof/>
                <w:webHidden/>
              </w:rPr>
              <w:fldChar w:fldCharType="begin"/>
            </w:r>
            <w:r w:rsidR="00202543">
              <w:rPr>
                <w:noProof/>
                <w:webHidden/>
              </w:rPr>
              <w:instrText xml:space="preserve"> PAGEREF _Toc80007839 \h </w:instrText>
            </w:r>
            <w:r w:rsidR="00202543">
              <w:rPr>
                <w:noProof/>
                <w:webHidden/>
              </w:rPr>
            </w:r>
            <w:r w:rsidR="00202543">
              <w:rPr>
                <w:noProof/>
                <w:webHidden/>
              </w:rPr>
              <w:fldChar w:fldCharType="separate"/>
            </w:r>
            <w:r w:rsidR="00202543">
              <w:rPr>
                <w:noProof/>
                <w:webHidden/>
              </w:rPr>
              <w:t>2</w:t>
            </w:r>
            <w:r w:rsidR="00202543">
              <w:rPr>
                <w:noProof/>
                <w:webHidden/>
              </w:rPr>
              <w:fldChar w:fldCharType="end"/>
            </w:r>
          </w:hyperlink>
        </w:p>
        <w:p w14:paraId="72B32582" w14:textId="77742B8A"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0" w:history="1">
            <w:r w:rsidR="00202543" w:rsidRPr="00CB43E9">
              <w:rPr>
                <w:rStyle w:val="Hyperlink"/>
                <w:noProof/>
              </w:rPr>
              <w:t>1.101 Purpose.</w:t>
            </w:r>
            <w:r w:rsidR="00202543">
              <w:rPr>
                <w:noProof/>
                <w:webHidden/>
              </w:rPr>
              <w:tab/>
            </w:r>
            <w:r w:rsidR="00202543">
              <w:rPr>
                <w:noProof/>
                <w:webHidden/>
              </w:rPr>
              <w:fldChar w:fldCharType="begin"/>
            </w:r>
            <w:r w:rsidR="00202543">
              <w:rPr>
                <w:noProof/>
                <w:webHidden/>
              </w:rPr>
              <w:instrText xml:space="preserve"> PAGEREF _Toc80007840 \h </w:instrText>
            </w:r>
            <w:r w:rsidR="00202543">
              <w:rPr>
                <w:noProof/>
                <w:webHidden/>
              </w:rPr>
            </w:r>
            <w:r w:rsidR="00202543">
              <w:rPr>
                <w:noProof/>
                <w:webHidden/>
              </w:rPr>
              <w:fldChar w:fldCharType="separate"/>
            </w:r>
            <w:r w:rsidR="00202543">
              <w:rPr>
                <w:noProof/>
                <w:webHidden/>
              </w:rPr>
              <w:t>2</w:t>
            </w:r>
            <w:r w:rsidR="00202543">
              <w:rPr>
                <w:noProof/>
                <w:webHidden/>
              </w:rPr>
              <w:fldChar w:fldCharType="end"/>
            </w:r>
          </w:hyperlink>
        </w:p>
        <w:p w14:paraId="5DB2E9BB" w14:textId="6E904B3E"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1" w:history="1">
            <w:r w:rsidR="00202543" w:rsidRPr="00CB43E9">
              <w:rPr>
                <w:rStyle w:val="Hyperlink"/>
                <w:noProof/>
              </w:rPr>
              <w:t>201.104 Applicability.</w:t>
            </w:r>
            <w:r w:rsidR="00202543">
              <w:rPr>
                <w:noProof/>
                <w:webHidden/>
              </w:rPr>
              <w:tab/>
            </w:r>
            <w:r w:rsidR="00202543">
              <w:rPr>
                <w:noProof/>
                <w:webHidden/>
              </w:rPr>
              <w:fldChar w:fldCharType="begin"/>
            </w:r>
            <w:r w:rsidR="00202543">
              <w:rPr>
                <w:noProof/>
                <w:webHidden/>
              </w:rPr>
              <w:instrText xml:space="preserve"> PAGEREF _Toc80007841 \h </w:instrText>
            </w:r>
            <w:r w:rsidR="00202543">
              <w:rPr>
                <w:noProof/>
                <w:webHidden/>
              </w:rPr>
            </w:r>
            <w:r w:rsidR="00202543">
              <w:rPr>
                <w:noProof/>
                <w:webHidden/>
              </w:rPr>
              <w:fldChar w:fldCharType="separate"/>
            </w:r>
            <w:r w:rsidR="00202543">
              <w:rPr>
                <w:noProof/>
                <w:webHidden/>
              </w:rPr>
              <w:t>2</w:t>
            </w:r>
            <w:r w:rsidR="00202543">
              <w:rPr>
                <w:noProof/>
                <w:webHidden/>
              </w:rPr>
              <w:fldChar w:fldCharType="end"/>
            </w:r>
          </w:hyperlink>
        </w:p>
        <w:p w14:paraId="33BD8E5D" w14:textId="5662BCB3"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2" w:history="1">
            <w:r w:rsidR="00202543" w:rsidRPr="00CB43E9">
              <w:rPr>
                <w:rStyle w:val="Hyperlink"/>
                <w:noProof/>
              </w:rPr>
              <w:t>201.105-3 Copies.</w:t>
            </w:r>
            <w:r w:rsidR="00202543">
              <w:rPr>
                <w:noProof/>
                <w:webHidden/>
              </w:rPr>
              <w:tab/>
            </w:r>
            <w:r w:rsidR="00202543">
              <w:rPr>
                <w:noProof/>
                <w:webHidden/>
              </w:rPr>
              <w:fldChar w:fldCharType="begin"/>
            </w:r>
            <w:r w:rsidR="00202543">
              <w:rPr>
                <w:noProof/>
                <w:webHidden/>
              </w:rPr>
              <w:instrText xml:space="preserve"> PAGEREF _Toc80007842 \h </w:instrText>
            </w:r>
            <w:r w:rsidR="00202543">
              <w:rPr>
                <w:noProof/>
                <w:webHidden/>
              </w:rPr>
            </w:r>
            <w:r w:rsidR="00202543">
              <w:rPr>
                <w:noProof/>
                <w:webHidden/>
              </w:rPr>
              <w:fldChar w:fldCharType="separate"/>
            </w:r>
            <w:r w:rsidR="00202543">
              <w:rPr>
                <w:noProof/>
                <w:webHidden/>
              </w:rPr>
              <w:t>2</w:t>
            </w:r>
            <w:r w:rsidR="00202543">
              <w:rPr>
                <w:noProof/>
                <w:webHidden/>
              </w:rPr>
              <w:fldChar w:fldCharType="end"/>
            </w:r>
          </w:hyperlink>
        </w:p>
        <w:p w14:paraId="0A0B610D" w14:textId="11D54C52"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3" w:history="1">
            <w:r w:rsidR="00202543" w:rsidRPr="00CB43E9">
              <w:rPr>
                <w:rStyle w:val="Hyperlink"/>
                <w:noProof/>
              </w:rPr>
              <w:t>201.170 Peer reviews.</w:t>
            </w:r>
            <w:r w:rsidR="00202543">
              <w:rPr>
                <w:noProof/>
                <w:webHidden/>
              </w:rPr>
              <w:tab/>
            </w:r>
            <w:r w:rsidR="00202543">
              <w:rPr>
                <w:noProof/>
                <w:webHidden/>
              </w:rPr>
              <w:fldChar w:fldCharType="begin"/>
            </w:r>
            <w:r w:rsidR="00202543">
              <w:rPr>
                <w:noProof/>
                <w:webHidden/>
              </w:rPr>
              <w:instrText xml:space="preserve"> PAGEREF _Toc80007843 \h </w:instrText>
            </w:r>
            <w:r w:rsidR="00202543">
              <w:rPr>
                <w:noProof/>
                <w:webHidden/>
              </w:rPr>
            </w:r>
            <w:r w:rsidR="00202543">
              <w:rPr>
                <w:noProof/>
                <w:webHidden/>
              </w:rPr>
              <w:fldChar w:fldCharType="separate"/>
            </w:r>
            <w:r w:rsidR="00202543">
              <w:rPr>
                <w:noProof/>
                <w:webHidden/>
              </w:rPr>
              <w:t>2</w:t>
            </w:r>
            <w:r w:rsidR="00202543">
              <w:rPr>
                <w:noProof/>
                <w:webHidden/>
              </w:rPr>
              <w:fldChar w:fldCharType="end"/>
            </w:r>
          </w:hyperlink>
        </w:p>
        <w:p w14:paraId="7196EC56" w14:textId="5969BA84"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44" w:history="1">
            <w:r w:rsidR="00202543" w:rsidRPr="00CB43E9">
              <w:rPr>
                <w:rStyle w:val="Hyperlink"/>
                <w:noProof/>
              </w:rPr>
              <w:t>SUBPART 1.2 — ADMINISTRATION</w:t>
            </w:r>
            <w:r w:rsidR="00202543">
              <w:rPr>
                <w:noProof/>
                <w:webHidden/>
              </w:rPr>
              <w:tab/>
            </w:r>
            <w:r w:rsidR="00202543">
              <w:rPr>
                <w:noProof/>
                <w:webHidden/>
              </w:rPr>
              <w:fldChar w:fldCharType="begin"/>
            </w:r>
            <w:r w:rsidR="00202543">
              <w:rPr>
                <w:noProof/>
                <w:webHidden/>
              </w:rPr>
              <w:instrText xml:space="preserve"> PAGEREF _Toc80007844 \h </w:instrText>
            </w:r>
            <w:r w:rsidR="00202543">
              <w:rPr>
                <w:noProof/>
                <w:webHidden/>
              </w:rPr>
            </w:r>
            <w:r w:rsidR="00202543">
              <w:rPr>
                <w:noProof/>
                <w:webHidden/>
              </w:rPr>
              <w:fldChar w:fldCharType="separate"/>
            </w:r>
            <w:r w:rsidR="00202543">
              <w:rPr>
                <w:noProof/>
                <w:webHidden/>
              </w:rPr>
              <w:t>4</w:t>
            </w:r>
            <w:r w:rsidR="00202543">
              <w:rPr>
                <w:noProof/>
                <w:webHidden/>
              </w:rPr>
              <w:fldChar w:fldCharType="end"/>
            </w:r>
          </w:hyperlink>
        </w:p>
        <w:p w14:paraId="45F59D6C" w14:textId="4C394928"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5" w:history="1">
            <w:r w:rsidR="00202543" w:rsidRPr="00CB43E9">
              <w:rPr>
                <w:rStyle w:val="Hyperlink"/>
                <w:noProof/>
              </w:rPr>
              <w:t>1.201-1 The two councils.</w:t>
            </w:r>
            <w:r w:rsidR="00202543">
              <w:rPr>
                <w:noProof/>
                <w:webHidden/>
              </w:rPr>
              <w:tab/>
            </w:r>
            <w:r w:rsidR="00202543">
              <w:rPr>
                <w:noProof/>
                <w:webHidden/>
              </w:rPr>
              <w:fldChar w:fldCharType="begin"/>
            </w:r>
            <w:r w:rsidR="00202543">
              <w:rPr>
                <w:noProof/>
                <w:webHidden/>
              </w:rPr>
              <w:instrText xml:space="preserve"> PAGEREF _Toc80007845 \h </w:instrText>
            </w:r>
            <w:r w:rsidR="00202543">
              <w:rPr>
                <w:noProof/>
                <w:webHidden/>
              </w:rPr>
            </w:r>
            <w:r w:rsidR="00202543">
              <w:rPr>
                <w:noProof/>
                <w:webHidden/>
              </w:rPr>
              <w:fldChar w:fldCharType="separate"/>
            </w:r>
            <w:r w:rsidR="00202543">
              <w:rPr>
                <w:noProof/>
                <w:webHidden/>
              </w:rPr>
              <w:t>4</w:t>
            </w:r>
            <w:r w:rsidR="00202543">
              <w:rPr>
                <w:noProof/>
                <w:webHidden/>
              </w:rPr>
              <w:fldChar w:fldCharType="end"/>
            </w:r>
          </w:hyperlink>
        </w:p>
        <w:p w14:paraId="7AA50D93" w14:textId="13F7EF9F"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6" w:history="1">
            <w:r w:rsidR="00202543" w:rsidRPr="00CB43E9">
              <w:rPr>
                <w:rStyle w:val="Hyperlink"/>
                <w:noProof/>
              </w:rPr>
              <w:t>201.201-70 Maintenance of Procedures, Guidance, and Information.</w:t>
            </w:r>
            <w:r w:rsidR="00202543">
              <w:rPr>
                <w:noProof/>
                <w:webHidden/>
              </w:rPr>
              <w:tab/>
            </w:r>
            <w:r w:rsidR="00202543">
              <w:rPr>
                <w:noProof/>
                <w:webHidden/>
              </w:rPr>
              <w:fldChar w:fldCharType="begin"/>
            </w:r>
            <w:r w:rsidR="00202543">
              <w:rPr>
                <w:noProof/>
                <w:webHidden/>
              </w:rPr>
              <w:instrText xml:space="preserve"> PAGEREF _Toc80007846 \h </w:instrText>
            </w:r>
            <w:r w:rsidR="00202543">
              <w:rPr>
                <w:noProof/>
                <w:webHidden/>
              </w:rPr>
            </w:r>
            <w:r w:rsidR="00202543">
              <w:rPr>
                <w:noProof/>
                <w:webHidden/>
              </w:rPr>
              <w:fldChar w:fldCharType="separate"/>
            </w:r>
            <w:r w:rsidR="00202543">
              <w:rPr>
                <w:noProof/>
                <w:webHidden/>
              </w:rPr>
              <w:t>5</w:t>
            </w:r>
            <w:r w:rsidR="00202543">
              <w:rPr>
                <w:noProof/>
                <w:webHidden/>
              </w:rPr>
              <w:fldChar w:fldCharType="end"/>
            </w:r>
          </w:hyperlink>
        </w:p>
        <w:p w14:paraId="2906BC56" w14:textId="75C7BF1A"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47" w:history="1">
            <w:r w:rsidR="00202543" w:rsidRPr="00CB43E9">
              <w:rPr>
                <w:rStyle w:val="Hyperlink"/>
                <w:noProof/>
              </w:rPr>
              <w:t>SUBPART 1.3 — AGENCY ACQUISITION REGULATIONS</w:t>
            </w:r>
            <w:r w:rsidR="00202543">
              <w:rPr>
                <w:noProof/>
                <w:webHidden/>
              </w:rPr>
              <w:tab/>
            </w:r>
            <w:r w:rsidR="00202543">
              <w:rPr>
                <w:noProof/>
                <w:webHidden/>
              </w:rPr>
              <w:fldChar w:fldCharType="begin"/>
            </w:r>
            <w:r w:rsidR="00202543">
              <w:rPr>
                <w:noProof/>
                <w:webHidden/>
              </w:rPr>
              <w:instrText xml:space="preserve"> PAGEREF _Toc80007847 \h </w:instrText>
            </w:r>
            <w:r w:rsidR="00202543">
              <w:rPr>
                <w:noProof/>
                <w:webHidden/>
              </w:rPr>
            </w:r>
            <w:r w:rsidR="00202543">
              <w:rPr>
                <w:noProof/>
                <w:webHidden/>
              </w:rPr>
              <w:fldChar w:fldCharType="separate"/>
            </w:r>
            <w:r w:rsidR="00202543">
              <w:rPr>
                <w:noProof/>
                <w:webHidden/>
              </w:rPr>
              <w:t>5</w:t>
            </w:r>
            <w:r w:rsidR="00202543">
              <w:rPr>
                <w:noProof/>
                <w:webHidden/>
              </w:rPr>
              <w:fldChar w:fldCharType="end"/>
            </w:r>
          </w:hyperlink>
        </w:p>
        <w:p w14:paraId="0273F382" w14:textId="6C655DB3"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8" w:history="1">
            <w:r w:rsidR="00202543" w:rsidRPr="00CB43E9">
              <w:rPr>
                <w:rStyle w:val="Hyperlink"/>
                <w:noProof/>
              </w:rPr>
              <w:t>201.301 Policy.</w:t>
            </w:r>
            <w:r w:rsidR="00202543">
              <w:rPr>
                <w:noProof/>
                <w:webHidden/>
              </w:rPr>
              <w:tab/>
            </w:r>
            <w:r w:rsidR="00202543">
              <w:rPr>
                <w:noProof/>
                <w:webHidden/>
              </w:rPr>
              <w:fldChar w:fldCharType="begin"/>
            </w:r>
            <w:r w:rsidR="00202543">
              <w:rPr>
                <w:noProof/>
                <w:webHidden/>
              </w:rPr>
              <w:instrText xml:space="preserve"> PAGEREF _Toc80007848 \h </w:instrText>
            </w:r>
            <w:r w:rsidR="00202543">
              <w:rPr>
                <w:noProof/>
                <w:webHidden/>
              </w:rPr>
            </w:r>
            <w:r w:rsidR="00202543">
              <w:rPr>
                <w:noProof/>
                <w:webHidden/>
              </w:rPr>
              <w:fldChar w:fldCharType="separate"/>
            </w:r>
            <w:r w:rsidR="00202543">
              <w:rPr>
                <w:noProof/>
                <w:webHidden/>
              </w:rPr>
              <w:t>5</w:t>
            </w:r>
            <w:r w:rsidR="00202543">
              <w:rPr>
                <w:noProof/>
                <w:webHidden/>
              </w:rPr>
              <w:fldChar w:fldCharType="end"/>
            </w:r>
          </w:hyperlink>
        </w:p>
        <w:p w14:paraId="3551618C" w14:textId="130A9B0C"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49" w:history="1">
            <w:r w:rsidR="00202543" w:rsidRPr="00CB43E9">
              <w:rPr>
                <w:rStyle w:val="Hyperlink"/>
                <w:noProof/>
              </w:rPr>
              <w:t>201.303 Publication and codification.</w:t>
            </w:r>
            <w:r w:rsidR="00202543">
              <w:rPr>
                <w:noProof/>
                <w:webHidden/>
              </w:rPr>
              <w:tab/>
            </w:r>
            <w:r w:rsidR="00202543">
              <w:rPr>
                <w:noProof/>
                <w:webHidden/>
              </w:rPr>
              <w:fldChar w:fldCharType="begin"/>
            </w:r>
            <w:r w:rsidR="00202543">
              <w:rPr>
                <w:noProof/>
                <w:webHidden/>
              </w:rPr>
              <w:instrText xml:space="preserve"> PAGEREF _Toc80007849 \h </w:instrText>
            </w:r>
            <w:r w:rsidR="00202543">
              <w:rPr>
                <w:noProof/>
                <w:webHidden/>
              </w:rPr>
            </w:r>
            <w:r w:rsidR="00202543">
              <w:rPr>
                <w:noProof/>
                <w:webHidden/>
              </w:rPr>
              <w:fldChar w:fldCharType="separate"/>
            </w:r>
            <w:r w:rsidR="00202543">
              <w:rPr>
                <w:noProof/>
                <w:webHidden/>
              </w:rPr>
              <w:t>5</w:t>
            </w:r>
            <w:r w:rsidR="00202543">
              <w:rPr>
                <w:noProof/>
                <w:webHidden/>
              </w:rPr>
              <w:fldChar w:fldCharType="end"/>
            </w:r>
          </w:hyperlink>
        </w:p>
        <w:p w14:paraId="0E180EDB" w14:textId="277A603B"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0" w:history="1">
            <w:r w:rsidR="00202543" w:rsidRPr="00CB43E9">
              <w:rPr>
                <w:rStyle w:val="Hyperlink"/>
                <w:noProof/>
              </w:rPr>
              <w:t>201.304 Agency control and compliance procedures.</w:t>
            </w:r>
            <w:r w:rsidR="00202543">
              <w:rPr>
                <w:noProof/>
                <w:webHidden/>
              </w:rPr>
              <w:tab/>
            </w:r>
            <w:r w:rsidR="00202543">
              <w:rPr>
                <w:noProof/>
                <w:webHidden/>
              </w:rPr>
              <w:fldChar w:fldCharType="begin"/>
            </w:r>
            <w:r w:rsidR="00202543">
              <w:rPr>
                <w:noProof/>
                <w:webHidden/>
              </w:rPr>
              <w:instrText xml:space="preserve"> PAGEREF _Toc80007850 \h </w:instrText>
            </w:r>
            <w:r w:rsidR="00202543">
              <w:rPr>
                <w:noProof/>
                <w:webHidden/>
              </w:rPr>
            </w:r>
            <w:r w:rsidR="00202543">
              <w:rPr>
                <w:noProof/>
                <w:webHidden/>
              </w:rPr>
              <w:fldChar w:fldCharType="separate"/>
            </w:r>
            <w:r w:rsidR="00202543">
              <w:rPr>
                <w:noProof/>
                <w:webHidden/>
              </w:rPr>
              <w:t>5</w:t>
            </w:r>
            <w:r w:rsidR="00202543">
              <w:rPr>
                <w:noProof/>
                <w:webHidden/>
              </w:rPr>
              <w:fldChar w:fldCharType="end"/>
            </w:r>
          </w:hyperlink>
        </w:p>
        <w:p w14:paraId="4BFEAD9E" w14:textId="0BE76372"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51" w:history="1">
            <w:r w:rsidR="00202543" w:rsidRPr="00CB43E9">
              <w:rPr>
                <w:rStyle w:val="Hyperlink"/>
                <w:noProof/>
              </w:rPr>
              <w:t>SUBPART 1.4 -- DEVIATIONS FROM THE FAR</w:t>
            </w:r>
            <w:r w:rsidR="00202543">
              <w:rPr>
                <w:noProof/>
                <w:webHidden/>
              </w:rPr>
              <w:tab/>
            </w:r>
            <w:r w:rsidR="00202543">
              <w:rPr>
                <w:noProof/>
                <w:webHidden/>
              </w:rPr>
              <w:fldChar w:fldCharType="begin"/>
            </w:r>
            <w:r w:rsidR="00202543">
              <w:rPr>
                <w:noProof/>
                <w:webHidden/>
              </w:rPr>
              <w:instrText xml:space="preserve"> PAGEREF _Toc80007851 \h </w:instrText>
            </w:r>
            <w:r w:rsidR="00202543">
              <w:rPr>
                <w:noProof/>
                <w:webHidden/>
              </w:rPr>
            </w:r>
            <w:r w:rsidR="00202543">
              <w:rPr>
                <w:noProof/>
                <w:webHidden/>
              </w:rPr>
              <w:fldChar w:fldCharType="separate"/>
            </w:r>
            <w:r w:rsidR="00202543">
              <w:rPr>
                <w:noProof/>
                <w:webHidden/>
              </w:rPr>
              <w:t>6</w:t>
            </w:r>
            <w:r w:rsidR="00202543">
              <w:rPr>
                <w:noProof/>
                <w:webHidden/>
              </w:rPr>
              <w:fldChar w:fldCharType="end"/>
            </w:r>
          </w:hyperlink>
        </w:p>
        <w:p w14:paraId="045759DF" w14:textId="533947B3"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2" w:history="1">
            <w:r w:rsidR="00202543" w:rsidRPr="00CB43E9">
              <w:rPr>
                <w:rStyle w:val="Hyperlink"/>
                <w:noProof/>
              </w:rPr>
              <w:t>201.403 Individual deviations.</w:t>
            </w:r>
            <w:r w:rsidR="00202543">
              <w:rPr>
                <w:noProof/>
                <w:webHidden/>
              </w:rPr>
              <w:tab/>
            </w:r>
            <w:r w:rsidR="00202543">
              <w:rPr>
                <w:noProof/>
                <w:webHidden/>
              </w:rPr>
              <w:fldChar w:fldCharType="begin"/>
            </w:r>
            <w:r w:rsidR="00202543">
              <w:rPr>
                <w:noProof/>
                <w:webHidden/>
              </w:rPr>
              <w:instrText xml:space="preserve"> PAGEREF _Toc80007852 \h </w:instrText>
            </w:r>
            <w:r w:rsidR="00202543">
              <w:rPr>
                <w:noProof/>
                <w:webHidden/>
              </w:rPr>
            </w:r>
            <w:r w:rsidR="00202543">
              <w:rPr>
                <w:noProof/>
                <w:webHidden/>
              </w:rPr>
              <w:fldChar w:fldCharType="separate"/>
            </w:r>
            <w:r w:rsidR="00202543">
              <w:rPr>
                <w:noProof/>
                <w:webHidden/>
              </w:rPr>
              <w:t>6</w:t>
            </w:r>
            <w:r w:rsidR="00202543">
              <w:rPr>
                <w:noProof/>
                <w:webHidden/>
              </w:rPr>
              <w:fldChar w:fldCharType="end"/>
            </w:r>
          </w:hyperlink>
        </w:p>
        <w:p w14:paraId="261F80D4" w14:textId="353BB68C"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53" w:history="1">
            <w:r w:rsidR="00202543" w:rsidRPr="00CB43E9">
              <w:rPr>
                <w:rStyle w:val="Hyperlink"/>
                <w:noProof/>
              </w:rPr>
              <w:t>SUBPART 1.5 — AGENCY AND PUBLIC PARTICIPATION</w:t>
            </w:r>
            <w:r w:rsidR="00202543">
              <w:rPr>
                <w:noProof/>
                <w:webHidden/>
              </w:rPr>
              <w:tab/>
            </w:r>
            <w:r w:rsidR="00202543">
              <w:rPr>
                <w:noProof/>
                <w:webHidden/>
              </w:rPr>
              <w:fldChar w:fldCharType="begin"/>
            </w:r>
            <w:r w:rsidR="00202543">
              <w:rPr>
                <w:noProof/>
                <w:webHidden/>
              </w:rPr>
              <w:instrText xml:space="preserve"> PAGEREF _Toc80007853 \h </w:instrText>
            </w:r>
            <w:r w:rsidR="00202543">
              <w:rPr>
                <w:noProof/>
                <w:webHidden/>
              </w:rPr>
            </w:r>
            <w:r w:rsidR="00202543">
              <w:rPr>
                <w:noProof/>
                <w:webHidden/>
              </w:rPr>
              <w:fldChar w:fldCharType="separate"/>
            </w:r>
            <w:r w:rsidR="00202543">
              <w:rPr>
                <w:noProof/>
                <w:webHidden/>
              </w:rPr>
              <w:t>6</w:t>
            </w:r>
            <w:r w:rsidR="00202543">
              <w:rPr>
                <w:noProof/>
                <w:webHidden/>
              </w:rPr>
              <w:fldChar w:fldCharType="end"/>
            </w:r>
          </w:hyperlink>
        </w:p>
        <w:p w14:paraId="219DFD10" w14:textId="30FA1D1E"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4" w:history="1">
            <w:r w:rsidR="00202543" w:rsidRPr="00CB43E9">
              <w:rPr>
                <w:rStyle w:val="Hyperlink"/>
                <w:noProof/>
              </w:rPr>
              <w:t>1.501-2 Opportunity for public comments.</w:t>
            </w:r>
            <w:r w:rsidR="00202543">
              <w:rPr>
                <w:noProof/>
                <w:webHidden/>
              </w:rPr>
              <w:tab/>
            </w:r>
            <w:r w:rsidR="00202543">
              <w:rPr>
                <w:noProof/>
                <w:webHidden/>
              </w:rPr>
              <w:fldChar w:fldCharType="begin"/>
            </w:r>
            <w:r w:rsidR="00202543">
              <w:rPr>
                <w:noProof/>
                <w:webHidden/>
              </w:rPr>
              <w:instrText xml:space="preserve"> PAGEREF _Toc80007854 \h </w:instrText>
            </w:r>
            <w:r w:rsidR="00202543">
              <w:rPr>
                <w:noProof/>
                <w:webHidden/>
              </w:rPr>
            </w:r>
            <w:r w:rsidR="00202543">
              <w:rPr>
                <w:noProof/>
                <w:webHidden/>
              </w:rPr>
              <w:fldChar w:fldCharType="separate"/>
            </w:r>
            <w:r w:rsidR="00202543">
              <w:rPr>
                <w:noProof/>
                <w:webHidden/>
              </w:rPr>
              <w:t>6</w:t>
            </w:r>
            <w:r w:rsidR="00202543">
              <w:rPr>
                <w:noProof/>
                <w:webHidden/>
              </w:rPr>
              <w:fldChar w:fldCharType="end"/>
            </w:r>
          </w:hyperlink>
        </w:p>
        <w:p w14:paraId="4502238E" w14:textId="43EA2564"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55" w:history="1">
            <w:r w:rsidR="00202543" w:rsidRPr="00CB43E9">
              <w:rPr>
                <w:rStyle w:val="Hyperlink"/>
                <w:noProof/>
              </w:rPr>
              <w:t>SUBPART 1.6 — CAREER DEVELOPMENT, CONTRACTING AUTHORITY, AND RESPONSIBILITIES</w:t>
            </w:r>
            <w:r w:rsidR="00202543">
              <w:rPr>
                <w:noProof/>
                <w:webHidden/>
              </w:rPr>
              <w:tab/>
            </w:r>
            <w:r w:rsidR="00202543">
              <w:rPr>
                <w:noProof/>
                <w:webHidden/>
              </w:rPr>
              <w:fldChar w:fldCharType="begin"/>
            </w:r>
            <w:r w:rsidR="00202543">
              <w:rPr>
                <w:noProof/>
                <w:webHidden/>
              </w:rPr>
              <w:instrText xml:space="preserve"> PAGEREF _Toc80007855 \h </w:instrText>
            </w:r>
            <w:r w:rsidR="00202543">
              <w:rPr>
                <w:noProof/>
                <w:webHidden/>
              </w:rPr>
            </w:r>
            <w:r w:rsidR="00202543">
              <w:rPr>
                <w:noProof/>
                <w:webHidden/>
              </w:rPr>
              <w:fldChar w:fldCharType="separate"/>
            </w:r>
            <w:r w:rsidR="00202543">
              <w:rPr>
                <w:noProof/>
                <w:webHidden/>
              </w:rPr>
              <w:t>6</w:t>
            </w:r>
            <w:r w:rsidR="00202543">
              <w:rPr>
                <w:noProof/>
                <w:webHidden/>
              </w:rPr>
              <w:fldChar w:fldCharType="end"/>
            </w:r>
          </w:hyperlink>
        </w:p>
        <w:p w14:paraId="7E1AE921" w14:textId="2C831AC4"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6" w:history="1">
            <w:r w:rsidR="00202543" w:rsidRPr="00CB43E9">
              <w:rPr>
                <w:rStyle w:val="Hyperlink"/>
                <w:noProof/>
              </w:rPr>
              <w:t>201.602-2 Responsibilities.</w:t>
            </w:r>
            <w:r w:rsidR="00202543">
              <w:rPr>
                <w:noProof/>
                <w:webHidden/>
              </w:rPr>
              <w:tab/>
            </w:r>
            <w:r w:rsidR="00202543">
              <w:rPr>
                <w:noProof/>
                <w:webHidden/>
              </w:rPr>
              <w:fldChar w:fldCharType="begin"/>
            </w:r>
            <w:r w:rsidR="00202543">
              <w:rPr>
                <w:noProof/>
                <w:webHidden/>
              </w:rPr>
              <w:instrText xml:space="preserve"> PAGEREF _Toc80007856 \h </w:instrText>
            </w:r>
            <w:r w:rsidR="00202543">
              <w:rPr>
                <w:noProof/>
                <w:webHidden/>
              </w:rPr>
            </w:r>
            <w:r w:rsidR="00202543">
              <w:rPr>
                <w:noProof/>
                <w:webHidden/>
              </w:rPr>
              <w:fldChar w:fldCharType="separate"/>
            </w:r>
            <w:r w:rsidR="00202543">
              <w:rPr>
                <w:noProof/>
                <w:webHidden/>
              </w:rPr>
              <w:t>6</w:t>
            </w:r>
            <w:r w:rsidR="00202543">
              <w:rPr>
                <w:noProof/>
                <w:webHidden/>
              </w:rPr>
              <w:fldChar w:fldCharType="end"/>
            </w:r>
          </w:hyperlink>
        </w:p>
        <w:p w14:paraId="696EA26D" w14:textId="03C0D09C"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7" w:history="1">
            <w:r w:rsidR="00202543" w:rsidRPr="00CB43E9">
              <w:rPr>
                <w:rStyle w:val="Hyperlink"/>
                <w:noProof/>
              </w:rPr>
              <w:t>1.602-3 Ratification of unauthorized commitments.</w:t>
            </w:r>
            <w:r w:rsidR="00202543">
              <w:rPr>
                <w:noProof/>
                <w:webHidden/>
              </w:rPr>
              <w:tab/>
            </w:r>
            <w:r w:rsidR="00202543">
              <w:rPr>
                <w:noProof/>
                <w:webHidden/>
              </w:rPr>
              <w:fldChar w:fldCharType="begin"/>
            </w:r>
            <w:r w:rsidR="00202543">
              <w:rPr>
                <w:noProof/>
                <w:webHidden/>
              </w:rPr>
              <w:instrText xml:space="preserve"> PAGEREF _Toc80007857 \h </w:instrText>
            </w:r>
            <w:r w:rsidR="00202543">
              <w:rPr>
                <w:noProof/>
                <w:webHidden/>
              </w:rPr>
            </w:r>
            <w:r w:rsidR="00202543">
              <w:rPr>
                <w:noProof/>
                <w:webHidden/>
              </w:rPr>
              <w:fldChar w:fldCharType="separate"/>
            </w:r>
            <w:r w:rsidR="00202543">
              <w:rPr>
                <w:noProof/>
                <w:webHidden/>
              </w:rPr>
              <w:t>7</w:t>
            </w:r>
            <w:r w:rsidR="00202543">
              <w:rPr>
                <w:noProof/>
                <w:webHidden/>
              </w:rPr>
              <w:fldChar w:fldCharType="end"/>
            </w:r>
          </w:hyperlink>
        </w:p>
        <w:p w14:paraId="545A3126" w14:textId="7DB8BC9E"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8" w:history="1">
            <w:r w:rsidR="00202543" w:rsidRPr="00CB43E9">
              <w:rPr>
                <w:rStyle w:val="Hyperlink"/>
                <w:noProof/>
              </w:rPr>
              <w:t>1.603 Selection, appointment, and termination of appointment for contracting officers.</w:t>
            </w:r>
            <w:r w:rsidR="00202543">
              <w:rPr>
                <w:noProof/>
                <w:webHidden/>
              </w:rPr>
              <w:tab/>
            </w:r>
            <w:r w:rsidR="00202543">
              <w:rPr>
                <w:noProof/>
                <w:webHidden/>
              </w:rPr>
              <w:fldChar w:fldCharType="begin"/>
            </w:r>
            <w:r w:rsidR="00202543">
              <w:rPr>
                <w:noProof/>
                <w:webHidden/>
              </w:rPr>
              <w:instrText xml:space="preserve"> PAGEREF _Toc80007858 \h </w:instrText>
            </w:r>
            <w:r w:rsidR="00202543">
              <w:rPr>
                <w:noProof/>
                <w:webHidden/>
              </w:rPr>
            </w:r>
            <w:r w:rsidR="00202543">
              <w:rPr>
                <w:noProof/>
                <w:webHidden/>
              </w:rPr>
              <w:fldChar w:fldCharType="separate"/>
            </w:r>
            <w:r w:rsidR="00202543">
              <w:rPr>
                <w:noProof/>
                <w:webHidden/>
              </w:rPr>
              <w:t>7</w:t>
            </w:r>
            <w:r w:rsidR="00202543">
              <w:rPr>
                <w:noProof/>
                <w:webHidden/>
              </w:rPr>
              <w:fldChar w:fldCharType="end"/>
            </w:r>
          </w:hyperlink>
        </w:p>
        <w:p w14:paraId="231C5AD2" w14:textId="62CE8B2D"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59" w:history="1">
            <w:r w:rsidR="00202543" w:rsidRPr="00CB43E9">
              <w:rPr>
                <w:rStyle w:val="Hyperlink"/>
                <w:noProof/>
              </w:rPr>
              <w:t>1.603-1 General.</w:t>
            </w:r>
            <w:r w:rsidR="00202543">
              <w:rPr>
                <w:noProof/>
                <w:webHidden/>
              </w:rPr>
              <w:tab/>
            </w:r>
            <w:r w:rsidR="00202543">
              <w:rPr>
                <w:noProof/>
                <w:webHidden/>
              </w:rPr>
              <w:fldChar w:fldCharType="begin"/>
            </w:r>
            <w:r w:rsidR="00202543">
              <w:rPr>
                <w:noProof/>
                <w:webHidden/>
              </w:rPr>
              <w:instrText xml:space="preserve"> PAGEREF _Toc80007859 \h </w:instrText>
            </w:r>
            <w:r w:rsidR="00202543">
              <w:rPr>
                <w:noProof/>
                <w:webHidden/>
              </w:rPr>
            </w:r>
            <w:r w:rsidR="00202543">
              <w:rPr>
                <w:noProof/>
                <w:webHidden/>
              </w:rPr>
              <w:fldChar w:fldCharType="separate"/>
            </w:r>
            <w:r w:rsidR="00202543">
              <w:rPr>
                <w:noProof/>
                <w:webHidden/>
              </w:rPr>
              <w:t>7</w:t>
            </w:r>
            <w:r w:rsidR="00202543">
              <w:rPr>
                <w:noProof/>
                <w:webHidden/>
              </w:rPr>
              <w:fldChar w:fldCharType="end"/>
            </w:r>
          </w:hyperlink>
        </w:p>
        <w:p w14:paraId="11D4DFDE" w14:textId="3666E2E1"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60" w:history="1">
            <w:r w:rsidR="00202543" w:rsidRPr="00CB43E9">
              <w:rPr>
                <w:rStyle w:val="Hyperlink"/>
                <w:noProof/>
              </w:rPr>
              <w:t>1.603-1-90 Ordering officers.</w:t>
            </w:r>
            <w:r w:rsidR="00202543">
              <w:rPr>
                <w:noProof/>
                <w:webHidden/>
              </w:rPr>
              <w:tab/>
            </w:r>
            <w:r w:rsidR="00202543">
              <w:rPr>
                <w:noProof/>
                <w:webHidden/>
              </w:rPr>
              <w:fldChar w:fldCharType="begin"/>
            </w:r>
            <w:r w:rsidR="00202543">
              <w:rPr>
                <w:noProof/>
                <w:webHidden/>
              </w:rPr>
              <w:instrText xml:space="preserve"> PAGEREF _Toc80007860 \h </w:instrText>
            </w:r>
            <w:r w:rsidR="00202543">
              <w:rPr>
                <w:noProof/>
                <w:webHidden/>
              </w:rPr>
            </w:r>
            <w:r w:rsidR="00202543">
              <w:rPr>
                <w:noProof/>
                <w:webHidden/>
              </w:rPr>
              <w:fldChar w:fldCharType="separate"/>
            </w:r>
            <w:r w:rsidR="00202543">
              <w:rPr>
                <w:noProof/>
                <w:webHidden/>
              </w:rPr>
              <w:t>9</w:t>
            </w:r>
            <w:r w:rsidR="00202543">
              <w:rPr>
                <w:noProof/>
                <w:webHidden/>
              </w:rPr>
              <w:fldChar w:fldCharType="end"/>
            </w:r>
          </w:hyperlink>
        </w:p>
        <w:p w14:paraId="2E9CF641" w14:textId="0C0256FC"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61" w:history="1">
            <w:r w:rsidR="00202543" w:rsidRPr="00CB43E9">
              <w:rPr>
                <w:rStyle w:val="Hyperlink"/>
                <w:noProof/>
              </w:rPr>
              <w:t>1.604 Contracting Officer’s Representative (COR).</w:t>
            </w:r>
            <w:r w:rsidR="00202543">
              <w:rPr>
                <w:noProof/>
                <w:webHidden/>
              </w:rPr>
              <w:tab/>
            </w:r>
            <w:r w:rsidR="00202543">
              <w:rPr>
                <w:noProof/>
                <w:webHidden/>
              </w:rPr>
              <w:fldChar w:fldCharType="begin"/>
            </w:r>
            <w:r w:rsidR="00202543">
              <w:rPr>
                <w:noProof/>
                <w:webHidden/>
              </w:rPr>
              <w:instrText xml:space="preserve"> PAGEREF _Toc80007861 \h </w:instrText>
            </w:r>
            <w:r w:rsidR="00202543">
              <w:rPr>
                <w:noProof/>
                <w:webHidden/>
              </w:rPr>
            </w:r>
            <w:r w:rsidR="00202543">
              <w:rPr>
                <w:noProof/>
                <w:webHidden/>
              </w:rPr>
              <w:fldChar w:fldCharType="separate"/>
            </w:r>
            <w:r w:rsidR="00202543">
              <w:rPr>
                <w:noProof/>
                <w:webHidden/>
              </w:rPr>
              <w:t>11</w:t>
            </w:r>
            <w:r w:rsidR="00202543">
              <w:rPr>
                <w:noProof/>
                <w:webHidden/>
              </w:rPr>
              <w:fldChar w:fldCharType="end"/>
            </w:r>
          </w:hyperlink>
        </w:p>
        <w:p w14:paraId="569FF4B4" w14:textId="6E815EF0" w:rsidR="00202543" w:rsidRDefault="008A0BE2">
          <w:pPr>
            <w:pStyle w:val="TOC2"/>
            <w:tabs>
              <w:tab w:val="right" w:leader="dot" w:pos="9350"/>
            </w:tabs>
            <w:rPr>
              <w:rFonts w:asciiTheme="minorHAnsi" w:eastAsiaTheme="minorEastAsia" w:hAnsiTheme="minorHAnsi" w:cstheme="minorBidi"/>
              <w:noProof/>
              <w:sz w:val="22"/>
              <w:szCs w:val="22"/>
            </w:rPr>
          </w:pPr>
          <w:hyperlink w:anchor="_Toc80007862" w:history="1">
            <w:r w:rsidR="00202543" w:rsidRPr="00CB43E9">
              <w:rPr>
                <w:rStyle w:val="Hyperlink"/>
                <w:noProof/>
              </w:rPr>
              <w:t>SUBPART 1.90 — PROCUREMENT OVERSIGHT</w:t>
            </w:r>
            <w:r w:rsidR="00202543">
              <w:rPr>
                <w:noProof/>
                <w:webHidden/>
              </w:rPr>
              <w:tab/>
            </w:r>
            <w:r w:rsidR="00202543">
              <w:rPr>
                <w:noProof/>
                <w:webHidden/>
              </w:rPr>
              <w:fldChar w:fldCharType="begin"/>
            </w:r>
            <w:r w:rsidR="00202543">
              <w:rPr>
                <w:noProof/>
                <w:webHidden/>
              </w:rPr>
              <w:instrText xml:space="preserve"> PAGEREF _Toc80007862 \h </w:instrText>
            </w:r>
            <w:r w:rsidR="00202543">
              <w:rPr>
                <w:noProof/>
                <w:webHidden/>
              </w:rPr>
            </w:r>
            <w:r w:rsidR="00202543">
              <w:rPr>
                <w:noProof/>
                <w:webHidden/>
              </w:rPr>
              <w:fldChar w:fldCharType="separate"/>
            </w:r>
            <w:r w:rsidR="00202543">
              <w:rPr>
                <w:noProof/>
                <w:webHidden/>
              </w:rPr>
              <w:t>12</w:t>
            </w:r>
            <w:r w:rsidR="00202543">
              <w:rPr>
                <w:noProof/>
                <w:webHidden/>
              </w:rPr>
              <w:fldChar w:fldCharType="end"/>
            </w:r>
          </w:hyperlink>
        </w:p>
        <w:p w14:paraId="517B761B" w14:textId="0DF699BF"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63" w:history="1">
            <w:r w:rsidR="00202543" w:rsidRPr="00CB43E9">
              <w:rPr>
                <w:rStyle w:val="Hyperlink"/>
                <w:noProof/>
              </w:rPr>
              <w:t>1.9000 Review and approval of contract actions.</w:t>
            </w:r>
            <w:r w:rsidR="00202543">
              <w:rPr>
                <w:noProof/>
                <w:webHidden/>
              </w:rPr>
              <w:tab/>
            </w:r>
            <w:r w:rsidR="00202543">
              <w:rPr>
                <w:noProof/>
                <w:webHidden/>
              </w:rPr>
              <w:fldChar w:fldCharType="begin"/>
            </w:r>
            <w:r w:rsidR="00202543">
              <w:rPr>
                <w:noProof/>
                <w:webHidden/>
              </w:rPr>
              <w:instrText xml:space="preserve"> PAGEREF _Toc80007863 \h </w:instrText>
            </w:r>
            <w:r w:rsidR="00202543">
              <w:rPr>
                <w:noProof/>
                <w:webHidden/>
              </w:rPr>
            </w:r>
            <w:r w:rsidR="00202543">
              <w:rPr>
                <w:noProof/>
                <w:webHidden/>
              </w:rPr>
              <w:fldChar w:fldCharType="separate"/>
            </w:r>
            <w:r w:rsidR="00202543">
              <w:rPr>
                <w:noProof/>
                <w:webHidden/>
              </w:rPr>
              <w:t>12</w:t>
            </w:r>
            <w:r w:rsidR="00202543">
              <w:rPr>
                <w:noProof/>
                <w:webHidden/>
              </w:rPr>
              <w:fldChar w:fldCharType="end"/>
            </w:r>
          </w:hyperlink>
        </w:p>
        <w:p w14:paraId="086EC60D" w14:textId="007133DE"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64" w:history="1">
            <w:r w:rsidR="00202543" w:rsidRPr="00CB43E9">
              <w:rPr>
                <w:rStyle w:val="Hyperlink"/>
                <w:noProof/>
              </w:rPr>
              <w:t>1.9001 Procurement management reviews (PMR) and special interest reviews.</w:t>
            </w:r>
            <w:r w:rsidR="00202543">
              <w:rPr>
                <w:noProof/>
                <w:webHidden/>
              </w:rPr>
              <w:tab/>
            </w:r>
            <w:r w:rsidR="00202543">
              <w:rPr>
                <w:noProof/>
                <w:webHidden/>
              </w:rPr>
              <w:fldChar w:fldCharType="begin"/>
            </w:r>
            <w:r w:rsidR="00202543">
              <w:rPr>
                <w:noProof/>
                <w:webHidden/>
              </w:rPr>
              <w:instrText xml:space="preserve"> PAGEREF _Toc80007864 \h </w:instrText>
            </w:r>
            <w:r w:rsidR="00202543">
              <w:rPr>
                <w:noProof/>
                <w:webHidden/>
              </w:rPr>
            </w:r>
            <w:r w:rsidR="00202543">
              <w:rPr>
                <w:noProof/>
                <w:webHidden/>
              </w:rPr>
              <w:fldChar w:fldCharType="separate"/>
            </w:r>
            <w:r w:rsidR="00202543">
              <w:rPr>
                <w:noProof/>
                <w:webHidden/>
              </w:rPr>
              <w:t>17</w:t>
            </w:r>
            <w:r w:rsidR="00202543">
              <w:rPr>
                <w:noProof/>
                <w:webHidden/>
              </w:rPr>
              <w:fldChar w:fldCharType="end"/>
            </w:r>
          </w:hyperlink>
        </w:p>
        <w:p w14:paraId="1CB084D7" w14:textId="710C6AD1" w:rsidR="00202543" w:rsidRDefault="008A0BE2">
          <w:pPr>
            <w:pStyle w:val="TOC3"/>
            <w:tabs>
              <w:tab w:val="right" w:leader="dot" w:pos="9350"/>
            </w:tabs>
            <w:rPr>
              <w:rFonts w:asciiTheme="minorHAnsi" w:eastAsiaTheme="minorEastAsia" w:hAnsiTheme="minorHAnsi" w:cstheme="minorBidi"/>
              <w:noProof/>
              <w:sz w:val="22"/>
              <w:szCs w:val="22"/>
            </w:rPr>
          </w:pPr>
          <w:hyperlink w:anchor="_Toc80007865" w:history="1">
            <w:r w:rsidR="00202543" w:rsidRPr="00CB43E9">
              <w:rPr>
                <w:rStyle w:val="Hyperlink"/>
                <w:noProof/>
              </w:rPr>
              <w:t>1.9002 Contract document approval signature routing procedures.</w:t>
            </w:r>
            <w:r w:rsidR="00202543">
              <w:rPr>
                <w:noProof/>
                <w:webHidden/>
              </w:rPr>
              <w:tab/>
            </w:r>
            <w:r w:rsidR="00202543">
              <w:rPr>
                <w:noProof/>
                <w:webHidden/>
              </w:rPr>
              <w:fldChar w:fldCharType="begin"/>
            </w:r>
            <w:r w:rsidR="00202543">
              <w:rPr>
                <w:noProof/>
                <w:webHidden/>
              </w:rPr>
              <w:instrText xml:space="preserve"> PAGEREF _Toc80007865 \h </w:instrText>
            </w:r>
            <w:r w:rsidR="00202543">
              <w:rPr>
                <w:noProof/>
                <w:webHidden/>
              </w:rPr>
            </w:r>
            <w:r w:rsidR="00202543">
              <w:rPr>
                <w:noProof/>
                <w:webHidden/>
              </w:rPr>
              <w:fldChar w:fldCharType="separate"/>
            </w:r>
            <w:r w:rsidR="00202543">
              <w:rPr>
                <w:noProof/>
                <w:webHidden/>
              </w:rPr>
              <w:t>17</w:t>
            </w:r>
            <w:r w:rsidR="00202543">
              <w:rPr>
                <w:noProof/>
                <w:webHidden/>
              </w:rPr>
              <w:fldChar w:fldCharType="end"/>
            </w:r>
          </w:hyperlink>
        </w:p>
        <w:p w14:paraId="51A64EE3" w14:textId="3AE4F4B6" w:rsidR="00C05E13" w:rsidRDefault="00C05E13">
          <w:r>
            <w:rPr>
              <w:b/>
              <w:bCs/>
              <w:noProof/>
            </w:rPr>
            <w:fldChar w:fldCharType="end"/>
          </w:r>
        </w:p>
      </w:sdtContent>
    </w:sdt>
    <w:p w14:paraId="7E06E04C" w14:textId="6C78A553" w:rsidR="00380D77" w:rsidRDefault="00380D77" w:rsidP="00380D77">
      <w:pPr>
        <w:rPr>
          <w:rFonts w:eastAsia="Times New Roman" w:cs="Times New Roman"/>
          <w:color w:val="2F5496" w:themeColor="accent1" w:themeShade="BF"/>
          <w:sz w:val="15"/>
          <w:szCs w:val="24"/>
        </w:rPr>
      </w:pPr>
      <w:r>
        <w:rPr>
          <w:sz w:val="15"/>
        </w:rPr>
        <w:br w:type="page"/>
      </w:r>
    </w:p>
    <w:p w14:paraId="29A77423" w14:textId="7AF75864" w:rsidR="00380D77" w:rsidRPr="00716570" w:rsidRDefault="00380D77" w:rsidP="00380D77">
      <w:pPr>
        <w:pStyle w:val="BodyText"/>
        <w:jc w:val="center"/>
        <w:rPr>
          <w:sz w:val="15"/>
        </w:rPr>
      </w:pPr>
      <w:r w:rsidRPr="00716570">
        <w:rPr>
          <w:noProof/>
          <w:position w:val="-2"/>
          <w:sz w:val="15"/>
        </w:rPr>
        <w:lastRenderedPageBreak/>
        <w:drawing>
          <wp:inline distT="0" distB="0" distL="0" distR="0" wp14:anchorId="485829DD" wp14:editId="794AED01">
            <wp:extent cx="5715000" cy="9525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181F3C55" w14:textId="77777777" w:rsidR="00380D77" w:rsidRPr="004D0C9B" w:rsidRDefault="00380D77" w:rsidP="00380D77">
      <w:pPr>
        <w:pStyle w:val="BodyText"/>
      </w:pPr>
    </w:p>
    <w:p w14:paraId="015A45A6" w14:textId="77777777" w:rsidR="00380D77" w:rsidRPr="004D0C9B" w:rsidRDefault="00380D77" w:rsidP="00380D77">
      <w:pPr>
        <w:pStyle w:val="Heading1"/>
        <w:spacing w:before="0"/>
        <w:ind w:left="0" w:right="0"/>
      </w:pPr>
      <w:bookmarkStart w:id="1" w:name="PART_1--FEDERAL_ACQUISITION_REGULATIONS_"/>
      <w:bookmarkStart w:id="2" w:name="_bookmark0"/>
      <w:bookmarkStart w:id="3" w:name="_Toc80007838"/>
      <w:bookmarkEnd w:id="1"/>
      <w:bookmarkEnd w:id="2"/>
      <w:r w:rsidRPr="004D0C9B">
        <w:t>PART 1--FEDERAL ACQUISITION REGULATIONS SYSTEM</w:t>
      </w:r>
      <w:bookmarkEnd w:id="3"/>
    </w:p>
    <w:p w14:paraId="7F2EB0B1" w14:textId="77777777" w:rsidR="00380D77" w:rsidRPr="004D0C9B" w:rsidRDefault="00380D77" w:rsidP="00380D77">
      <w:pPr>
        <w:pStyle w:val="BodyText"/>
        <w:rPr>
          <w:b/>
        </w:rPr>
      </w:pPr>
    </w:p>
    <w:p w14:paraId="3D3D69C4" w14:textId="77777777" w:rsidR="00380D77" w:rsidRPr="004D0C9B" w:rsidRDefault="00380D77" w:rsidP="00380D77">
      <w:pPr>
        <w:pStyle w:val="Heading2"/>
        <w:spacing w:before="0"/>
        <w:ind w:left="0" w:right="0"/>
      </w:pPr>
      <w:bookmarkStart w:id="4" w:name="SUBPART_1.1_--_PURPOSE,_AUTHORITY,_ISSUA"/>
      <w:bookmarkStart w:id="5" w:name="_bookmark1"/>
      <w:bookmarkStart w:id="6" w:name="_Toc80007839"/>
      <w:bookmarkEnd w:id="4"/>
      <w:bookmarkEnd w:id="5"/>
      <w:r w:rsidRPr="004D0C9B">
        <w:t>SUBPART 1.1 -- PURPOSE, AUTHORITY, ISSUANCE</w:t>
      </w:r>
      <w:bookmarkEnd w:id="6"/>
    </w:p>
    <w:p w14:paraId="780F6622" w14:textId="77777777" w:rsidR="00380D77" w:rsidRPr="004D0C9B" w:rsidRDefault="00380D77" w:rsidP="00380D77">
      <w:pPr>
        <w:pStyle w:val="BodyText"/>
        <w:rPr>
          <w:b/>
        </w:rPr>
      </w:pPr>
    </w:p>
    <w:p w14:paraId="01CE0FB4" w14:textId="77777777" w:rsidR="00380D77" w:rsidRPr="004D0C9B" w:rsidRDefault="00380D77" w:rsidP="00380D77">
      <w:pPr>
        <w:pStyle w:val="Heading3"/>
      </w:pPr>
      <w:bookmarkStart w:id="7" w:name="1.101__Purpose."/>
      <w:bookmarkStart w:id="8" w:name="_bookmark2"/>
      <w:bookmarkStart w:id="9" w:name="_Toc80007840"/>
      <w:bookmarkEnd w:id="7"/>
      <w:bookmarkEnd w:id="8"/>
      <w:r w:rsidRPr="004D0C9B">
        <w:t>1.101 Purpose.</w:t>
      </w:r>
      <w:bookmarkEnd w:id="9"/>
    </w:p>
    <w:p w14:paraId="593D2EDA" w14:textId="77777777" w:rsidR="00380D77" w:rsidRPr="004D0C9B" w:rsidRDefault="00380D77" w:rsidP="00380D77">
      <w:pPr>
        <w:pStyle w:val="BodyText"/>
        <w:rPr>
          <w:b/>
        </w:rPr>
      </w:pPr>
    </w:p>
    <w:p w14:paraId="1B3B3F76" w14:textId="77777777" w:rsidR="00380D77" w:rsidRPr="008C6FCC" w:rsidRDefault="00380D77" w:rsidP="00380D77">
      <w:pPr>
        <w:pStyle w:val="BodyText"/>
        <w:rPr>
          <w:color w:val="auto"/>
        </w:rPr>
      </w:pPr>
      <w:r w:rsidRPr="008C6FCC">
        <w:rPr>
          <w:color w:val="auto"/>
        </w:rPr>
        <w:t>The Defense Information Systems Agency (DISA) Acquisition Regulation Supplement (DARS) establishes uniform DISA policies implementing and supplementing the Federal Acquisition Regulation (FAR), the Defense FAR Supplement (DFARS), Title 10 of the United States Code and other statutory authority, and applicable Department of Defense (DoD) directives and instructions. The DARS is not a “stand alone” document and must be read in conjunction with the preceding guidance.</w:t>
      </w:r>
    </w:p>
    <w:p w14:paraId="4AFE4950" w14:textId="77777777" w:rsidR="00380D77" w:rsidRPr="004D0C9B" w:rsidRDefault="00380D77" w:rsidP="00380D77">
      <w:pPr>
        <w:pStyle w:val="BodyText"/>
      </w:pPr>
    </w:p>
    <w:p w14:paraId="184F6BCA" w14:textId="77777777" w:rsidR="00380D77" w:rsidRPr="004D0C9B" w:rsidRDefault="00380D77" w:rsidP="00380D77">
      <w:pPr>
        <w:pStyle w:val="Heading3"/>
      </w:pPr>
      <w:bookmarkStart w:id="10" w:name="201.104__Applicability."/>
      <w:bookmarkStart w:id="11" w:name="_bookmark3"/>
      <w:bookmarkStart w:id="12" w:name="_Toc80007841"/>
      <w:bookmarkEnd w:id="10"/>
      <w:bookmarkEnd w:id="11"/>
      <w:r w:rsidRPr="004D0C9B">
        <w:t>201.104 Applicability.</w:t>
      </w:r>
      <w:bookmarkEnd w:id="12"/>
    </w:p>
    <w:p w14:paraId="39E6E32C" w14:textId="77777777" w:rsidR="00380D77" w:rsidRPr="004D0C9B" w:rsidRDefault="00380D77" w:rsidP="00380D77">
      <w:pPr>
        <w:pStyle w:val="BodyText"/>
        <w:rPr>
          <w:b/>
        </w:rPr>
      </w:pPr>
    </w:p>
    <w:p w14:paraId="69A5F110" w14:textId="77777777" w:rsidR="00380D77" w:rsidRPr="008C6FCC" w:rsidRDefault="00380D77" w:rsidP="00380D77">
      <w:pPr>
        <w:pStyle w:val="BodyText"/>
        <w:rPr>
          <w:color w:val="auto"/>
        </w:rPr>
      </w:pPr>
      <w:r w:rsidRPr="008C6FCC">
        <w:rPr>
          <w:color w:val="auto"/>
        </w:rPr>
        <w:t xml:space="preserve">The DARS applies to all acquisitions processed or managed by DISA, except where expressly excluded. Policies/procedures of non-DISA mission partners are acceptable as long as they comply with applicable laws and regulations. For example: </w:t>
      </w:r>
      <w:proofErr w:type="gramStart"/>
      <w:r w:rsidRPr="008C6FCC">
        <w:rPr>
          <w:color w:val="auto"/>
        </w:rPr>
        <w:t>Requirements</w:t>
      </w:r>
      <w:proofErr w:type="gramEnd"/>
      <w:r w:rsidRPr="008C6FCC">
        <w:rPr>
          <w:color w:val="auto"/>
        </w:rPr>
        <w:t xml:space="preserve"> office generated documents (e.g., acquisition plans, justifications and approvals) need not be in the DISA format, contain DISA supplemental information, etc.</w:t>
      </w:r>
    </w:p>
    <w:p w14:paraId="1E1DEA1A" w14:textId="77777777" w:rsidR="00380D77" w:rsidRPr="008C6FCC" w:rsidRDefault="00380D77" w:rsidP="00380D77">
      <w:pPr>
        <w:pStyle w:val="BodyText"/>
        <w:rPr>
          <w:color w:val="auto"/>
        </w:rPr>
      </w:pPr>
    </w:p>
    <w:p w14:paraId="7CAAA183" w14:textId="77777777" w:rsidR="00380D77" w:rsidRPr="008C6FCC" w:rsidRDefault="00380D77" w:rsidP="00380D77">
      <w:pPr>
        <w:pStyle w:val="BodyText"/>
        <w:rPr>
          <w:color w:val="auto"/>
        </w:rPr>
      </w:pPr>
      <w:r w:rsidRPr="008C6FCC">
        <w:rPr>
          <w:color w:val="auto"/>
        </w:rPr>
        <w:t>DARS acquisition and procurement process oversight policies are not applicable to external mission partners.</w:t>
      </w:r>
    </w:p>
    <w:p w14:paraId="39031607" w14:textId="77777777" w:rsidR="00380D77" w:rsidRPr="004D0C9B" w:rsidRDefault="00380D77" w:rsidP="00380D77">
      <w:pPr>
        <w:pStyle w:val="BodyText"/>
      </w:pPr>
    </w:p>
    <w:p w14:paraId="4670D2B3" w14:textId="77777777" w:rsidR="00380D77" w:rsidRPr="004D0C9B" w:rsidRDefault="00380D77" w:rsidP="00380D77">
      <w:pPr>
        <w:pStyle w:val="Heading3"/>
      </w:pPr>
      <w:bookmarkStart w:id="13" w:name="201.105-3__Copies."/>
      <w:bookmarkStart w:id="14" w:name="_bookmark4"/>
      <w:bookmarkStart w:id="15" w:name="_Toc80007842"/>
      <w:bookmarkEnd w:id="13"/>
      <w:bookmarkEnd w:id="14"/>
      <w:r w:rsidRPr="004D0C9B">
        <w:t>201.105-3 Copies.</w:t>
      </w:r>
      <w:bookmarkEnd w:id="15"/>
    </w:p>
    <w:p w14:paraId="714FF3CB" w14:textId="77777777" w:rsidR="00380D77" w:rsidRPr="004D0C9B" w:rsidRDefault="00380D77" w:rsidP="00380D77">
      <w:pPr>
        <w:pStyle w:val="BodyText"/>
        <w:rPr>
          <w:b/>
        </w:rPr>
      </w:pPr>
    </w:p>
    <w:p w14:paraId="234899A0" w14:textId="77777777" w:rsidR="00380D77" w:rsidRPr="008C6FCC" w:rsidRDefault="00380D77" w:rsidP="00380D77">
      <w:pPr>
        <w:pStyle w:val="BodyText"/>
        <w:rPr>
          <w:color w:val="auto"/>
        </w:rPr>
      </w:pPr>
      <w:r w:rsidRPr="008C6FCC">
        <w:rPr>
          <w:color w:val="auto"/>
        </w:rPr>
        <w:t xml:space="preserve">Copies of the DARS and associated acquisition policies and procedures are available electronically via the DISA Acquisition Policy and Guidance web site: </w:t>
      </w:r>
      <w:hyperlink r:id="rId9">
        <w:r w:rsidRPr="00733220">
          <w:rPr>
            <w:color w:val="0070C0"/>
            <w:u w:val="single"/>
          </w:rPr>
          <w:t>http://www.ditco.disa.mil/hq/aqinfo.asp</w:t>
        </w:r>
        <w:r w:rsidRPr="008C6FCC">
          <w:rPr>
            <w:color w:val="auto"/>
          </w:rPr>
          <w:t>.</w:t>
        </w:r>
      </w:hyperlink>
    </w:p>
    <w:p w14:paraId="333A51BD" w14:textId="77777777" w:rsidR="00380D77" w:rsidRPr="004D0C9B" w:rsidRDefault="00380D77" w:rsidP="00380D77">
      <w:pPr>
        <w:pStyle w:val="Heading3"/>
        <w:rPr>
          <w:b w:val="0"/>
          <w:bCs w:val="0"/>
        </w:rPr>
      </w:pPr>
      <w:bookmarkStart w:id="16" w:name="201.170__Peer_Reviews."/>
      <w:bookmarkStart w:id="17" w:name="_bookmark5"/>
      <w:bookmarkEnd w:id="16"/>
      <w:bookmarkEnd w:id="17"/>
    </w:p>
    <w:p w14:paraId="5F5E857E" w14:textId="77777777" w:rsidR="00380D77" w:rsidRPr="00380D77" w:rsidRDefault="00380D77" w:rsidP="00380D77">
      <w:pPr>
        <w:pStyle w:val="Heading3"/>
      </w:pPr>
      <w:bookmarkStart w:id="18" w:name="_Toc80007843"/>
      <w:bookmarkStart w:id="19" w:name="_Hlk79475560"/>
      <w:r w:rsidRPr="00380D77">
        <w:t>201.170 Peer reviews.</w:t>
      </w:r>
      <w:bookmarkEnd w:id="18"/>
    </w:p>
    <w:p w14:paraId="483417B4" w14:textId="77777777" w:rsidR="00380D77" w:rsidRPr="004D0C9B" w:rsidRDefault="00380D77" w:rsidP="00380D77">
      <w:pPr>
        <w:pStyle w:val="BodyText"/>
        <w:rPr>
          <w:b/>
        </w:rPr>
      </w:pPr>
    </w:p>
    <w:p w14:paraId="117E2192" w14:textId="55BD3A65" w:rsidR="00380D77" w:rsidRPr="004D0C9B" w:rsidRDefault="00D57C1F" w:rsidP="00D57C1F">
      <w:pPr>
        <w:pStyle w:val="ListParagraph"/>
        <w:tabs>
          <w:tab w:val="left" w:pos="885"/>
        </w:tabs>
        <w:ind w:left="0"/>
        <w:rPr>
          <w:i/>
          <w:szCs w:val="24"/>
        </w:rPr>
      </w:pPr>
      <w:r>
        <w:rPr>
          <w:i/>
          <w:szCs w:val="24"/>
        </w:rPr>
        <w:t xml:space="preserve">(a) </w:t>
      </w:r>
      <w:r w:rsidR="00380D77" w:rsidRPr="004D0C9B">
        <w:rPr>
          <w:i/>
          <w:szCs w:val="24"/>
        </w:rPr>
        <w:t>DoD peer</w:t>
      </w:r>
      <w:r w:rsidR="00380D77" w:rsidRPr="004D0C9B">
        <w:rPr>
          <w:i/>
          <w:spacing w:val="-2"/>
          <w:szCs w:val="24"/>
        </w:rPr>
        <w:t xml:space="preserve"> </w:t>
      </w:r>
      <w:r w:rsidR="00380D77" w:rsidRPr="004D0C9B">
        <w:rPr>
          <w:i/>
          <w:szCs w:val="24"/>
        </w:rPr>
        <w:t>reviews.</w:t>
      </w:r>
    </w:p>
    <w:p w14:paraId="2EDA94F6" w14:textId="77777777" w:rsidR="00380D77" w:rsidRPr="004D0C9B" w:rsidRDefault="00380D77" w:rsidP="00380D77">
      <w:pPr>
        <w:pStyle w:val="BodyText"/>
        <w:rPr>
          <w:i/>
        </w:rPr>
      </w:pPr>
    </w:p>
    <w:p w14:paraId="129180AE" w14:textId="7F764DCC" w:rsidR="00380D77" w:rsidRPr="004D0C9B" w:rsidRDefault="00380D77" w:rsidP="00380D77">
      <w:pPr>
        <w:contextualSpacing/>
        <w:rPr>
          <w:rFonts w:cs="Times New Roman"/>
          <w:szCs w:val="24"/>
        </w:rPr>
      </w:pPr>
      <w:r w:rsidRPr="004D0C9B">
        <w:rPr>
          <w:rFonts w:cs="Times New Roman"/>
          <w:szCs w:val="24"/>
        </w:rPr>
        <w:t xml:space="preserve">(1)(i) </w:t>
      </w:r>
      <w:proofErr w:type="spellStart"/>
      <w:r w:rsidRPr="004D0C9B">
        <w:rPr>
          <w:rFonts w:cs="Times New Roman"/>
          <w:i/>
          <w:szCs w:val="24"/>
        </w:rPr>
        <w:t>Preaward</w:t>
      </w:r>
      <w:proofErr w:type="spellEnd"/>
      <w:r w:rsidRPr="004D0C9B">
        <w:rPr>
          <w:rFonts w:cs="Times New Roman"/>
          <w:i/>
          <w:szCs w:val="24"/>
        </w:rPr>
        <w:t xml:space="preserve"> peer reviews for competitive procurements</w:t>
      </w:r>
      <w:r w:rsidRPr="004D0C9B">
        <w:rPr>
          <w:rFonts w:cs="Times New Roman"/>
          <w:szCs w:val="24"/>
        </w:rPr>
        <w:t xml:space="preserve">.  Per </w:t>
      </w:r>
      <w:hyperlink r:id="rId10" w:history="1">
        <w:r w:rsidRPr="004D0C9B">
          <w:rPr>
            <w:rStyle w:val="Hyperlink"/>
            <w:rFonts w:cs="Times New Roman"/>
            <w:szCs w:val="24"/>
          </w:rPr>
          <w:t>Class Deviation 2021-O00107</w:t>
        </w:r>
      </w:hyperlink>
      <w:r w:rsidRPr="004D0C9B">
        <w:rPr>
          <w:rFonts w:cs="Times New Roman"/>
          <w:szCs w:val="24"/>
        </w:rPr>
        <w:t xml:space="preserve">, Defense Pricing and Contracting (DPC) will conduct </w:t>
      </w:r>
      <w:proofErr w:type="spellStart"/>
      <w:r w:rsidRPr="004D0C9B">
        <w:rPr>
          <w:rFonts w:cs="Times New Roman"/>
          <w:szCs w:val="24"/>
        </w:rPr>
        <w:t>preaward</w:t>
      </w:r>
      <w:proofErr w:type="spellEnd"/>
      <w:r w:rsidRPr="004D0C9B">
        <w:rPr>
          <w:rFonts w:cs="Times New Roman"/>
          <w:szCs w:val="24"/>
        </w:rPr>
        <w:t xml:space="preserve"> p</w:t>
      </w:r>
      <w:r w:rsidRPr="004D0C9B">
        <w:rPr>
          <w:rFonts w:cs="Times New Roman"/>
          <w:w w:val="105"/>
          <w:szCs w:val="24"/>
        </w:rPr>
        <w:t>eer reviews for competitive procurements with an estimated value of $1 billion or more for all  procurements under major defense acquisition programs for which the Under Secretary of Defense for Acquisition and Sustainment (USD(A&amp;S)) is the milestone decision authority.</w:t>
      </w:r>
      <w:r w:rsidRPr="004D0C9B">
        <w:rPr>
          <w:rFonts w:cs="Times New Roman"/>
          <w:szCs w:val="24"/>
        </w:rPr>
        <w:t xml:space="preserve">  Additionally, </w:t>
      </w:r>
      <w:proofErr w:type="spellStart"/>
      <w:r w:rsidRPr="004D0C9B">
        <w:rPr>
          <w:rFonts w:cs="Times New Roman"/>
          <w:szCs w:val="24"/>
        </w:rPr>
        <w:t>preaward</w:t>
      </w:r>
      <w:proofErr w:type="spellEnd"/>
      <w:r w:rsidRPr="004D0C9B">
        <w:rPr>
          <w:rFonts w:cs="Times New Roman"/>
          <w:szCs w:val="24"/>
        </w:rPr>
        <w:t xml:space="preserve"> peer reviews of competitive procurements will be conducted for procurements designated by USD(A&amp;S) as requiring a peer review, regardless of value. DPC-led peer reviews may be requested for acquisitions valued below the $1 billion threshold and will be conducted upon approval by the</w:t>
      </w:r>
      <w:r w:rsidRPr="007D3C6D">
        <w:rPr>
          <w:rFonts w:cs="Times New Roman"/>
          <w:szCs w:val="24"/>
        </w:rPr>
        <w:t xml:space="preserve"> </w:t>
      </w:r>
      <w:r w:rsidRPr="004D0C9B">
        <w:rPr>
          <w:rFonts w:cs="Times New Roman"/>
          <w:szCs w:val="24"/>
        </w:rPr>
        <w:t xml:space="preserve">Director, Contract Policy.  DoD policy for peer reviews was established by the memorandum “Peer Reviews of Contracts for Supplies and Services,” dated September 29, 2008, available at </w:t>
      </w:r>
      <w:hyperlink r:id="rId11" w:history="1">
        <w:r w:rsidRPr="004D0C9B">
          <w:rPr>
            <w:rStyle w:val="Hyperlink"/>
            <w:rFonts w:cs="Times New Roman"/>
            <w:szCs w:val="24"/>
          </w:rPr>
          <w:t>https://www.acq.osd.mil/dpap/policy/policyvault/USA000820-08-DPAP.pdf</w:t>
        </w:r>
      </w:hyperlink>
      <w:r w:rsidRPr="004D0C9B">
        <w:rPr>
          <w:rFonts w:cs="Times New Roman"/>
          <w:szCs w:val="24"/>
        </w:rPr>
        <w:t xml:space="preserve">.  </w:t>
      </w:r>
    </w:p>
    <w:p w14:paraId="7302487B" w14:textId="77777777" w:rsidR="00380D77" w:rsidRPr="004D0C9B" w:rsidRDefault="00380D77" w:rsidP="00380D77">
      <w:pPr>
        <w:pStyle w:val="BodyText"/>
        <w:contextualSpacing/>
      </w:pPr>
    </w:p>
    <w:p w14:paraId="39A39C82" w14:textId="77777777" w:rsidR="00380D77" w:rsidRDefault="00380D77" w:rsidP="00380D77">
      <w:pPr>
        <w:contextualSpacing/>
        <w:rPr>
          <w:rFonts w:cs="Times New Roman"/>
          <w:szCs w:val="24"/>
        </w:rPr>
      </w:pPr>
      <w:r w:rsidRPr="004D0C9B">
        <w:rPr>
          <w:rFonts w:cs="Times New Roman"/>
          <w:szCs w:val="24"/>
        </w:rPr>
        <w:t xml:space="preserve">(ii) </w:t>
      </w:r>
      <w:proofErr w:type="spellStart"/>
      <w:r w:rsidRPr="004D0C9B">
        <w:rPr>
          <w:rFonts w:cs="Times New Roman"/>
          <w:i/>
          <w:szCs w:val="24"/>
        </w:rPr>
        <w:t>Preaward</w:t>
      </w:r>
      <w:proofErr w:type="spellEnd"/>
      <w:r w:rsidRPr="004D0C9B">
        <w:rPr>
          <w:rFonts w:cs="Times New Roman"/>
          <w:i/>
          <w:szCs w:val="24"/>
        </w:rPr>
        <w:t xml:space="preserve"> peer reviews for</w:t>
      </w:r>
      <w:r w:rsidRPr="004D0C9B">
        <w:rPr>
          <w:rFonts w:cs="Times New Roman"/>
          <w:szCs w:val="24"/>
        </w:rPr>
        <w:t xml:space="preserve"> </w:t>
      </w:r>
      <w:r w:rsidRPr="004D0C9B">
        <w:rPr>
          <w:rFonts w:cs="Times New Roman"/>
          <w:i/>
          <w:szCs w:val="24"/>
        </w:rPr>
        <w:t xml:space="preserve">noncompetitive procurements. </w:t>
      </w:r>
      <w:r w:rsidRPr="004D0C9B">
        <w:rPr>
          <w:rFonts w:cs="Times New Roman"/>
          <w:szCs w:val="24"/>
        </w:rPr>
        <w:t xml:space="preserve">Per Class Deviation 2021-O0007, </w:t>
      </w:r>
      <w:proofErr w:type="spellStart"/>
      <w:r w:rsidRPr="004D0C9B">
        <w:rPr>
          <w:rFonts w:cs="Times New Roman"/>
          <w:szCs w:val="24"/>
        </w:rPr>
        <w:t>Preaward</w:t>
      </w:r>
      <w:proofErr w:type="spellEnd"/>
      <w:r w:rsidRPr="004D0C9B">
        <w:rPr>
          <w:rFonts w:cs="Times New Roman"/>
          <w:szCs w:val="24"/>
        </w:rPr>
        <w:t xml:space="preserve"> Peer Reviews will be conducted for DISA noncompetitive procurements valued at $1 billion or more or for any other contract action designated by the USD(A&amp;S) as requiring a peer review, regardless of value.  DPC-led peer reviews may be requested for contract actions valued below the $1 billion threshold and will be conducted upon approval by the Director, Price, Cost and Finance.</w:t>
      </w:r>
    </w:p>
    <w:p w14:paraId="54B7EA96" w14:textId="77777777" w:rsidR="00380D77" w:rsidRPr="004D0C9B" w:rsidRDefault="00380D77" w:rsidP="00380D77">
      <w:pPr>
        <w:contextualSpacing/>
        <w:rPr>
          <w:rFonts w:cs="Times New Roman"/>
          <w:szCs w:val="24"/>
        </w:rPr>
      </w:pPr>
    </w:p>
    <w:p w14:paraId="2EAF61A6" w14:textId="44764343" w:rsidR="00380D77" w:rsidRDefault="00380D77" w:rsidP="009B5702">
      <w:r w:rsidRPr="008C6FCC">
        <w:t xml:space="preserve">(iii) </w:t>
      </w:r>
      <w:proofErr w:type="spellStart"/>
      <w:r w:rsidRPr="008C6FCC">
        <w:rPr>
          <w:i/>
        </w:rPr>
        <w:t>Postaward</w:t>
      </w:r>
      <w:proofErr w:type="spellEnd"/>
      <w:r w:rsidRPr="008C6FCC">
        <w:rPr>
          <w:i/>
        </w:rPr>
        <w:t xml:space="preserve"> peer reviews for</w:t>
      </w:r>
      <w:r w:rsidRPr="008C6FCC">
        <w:t xml:space="preserve"> </w:t>
      </w:r>
      <w:r w:rsidRPr="008C6FCC">
        <w:rPr>
          <w:i/>
        </w:rPr>
        <w:t>acquisition of services valued at $1 billion or more</w:t>
      </w:r>
      <w:r w:rsidRPr="008C6FCC">
        <w:t xml:space="preserve">. </w:t>
      </w:r>
      <w:bookmarkStart w:id="20" w:name="_Hlk76807753"/>
      <w:r w:rsidRPr="008C6FCC">
        <w:t xml:space="preserve"> Per Class Deviation 2021-O0007,</w:t>
      </w:r>
      <w:bookmarkEnd w:id="20"/>
      <w:r w:rsidRPr="008C6FCC">
        <w:t xml:space="preserve"> </w:t>
      </w:r>
      <w:bookmarkStart w:id="21" w:name="_Hlk77618520"/>
      <w:r w:rsidRPr="008C6FCC">
        <w:t xml:space="preserve">DPC will not conduct </w:t>
      </w:r>
      <w:proofErr w:type="spellStart"/>
      <w:r w:rsidRPr="008C6FCC">
        <w:t>postaward</w:t>
      </w:r>
      <w:proofErr w:type="spellEnd"/>
      <w:r w:rsidRPr="008C6FCC">
        <w:t xml:space="preserve"> p</w:t>
      </w:r>
      <w:r w:rsidRPr="008C6FCC">
        <w:rPr>
          <w:w w:val="105"/>
        </w:rPr>
        <w:t xml:space="preserve">eer reviews for acquisitions of services with a total estimated value greater than $1 billion </w:t>
      </w:r>
      <w:r w:rsidRPr="008C6FCC">
        <w:t>as required by DFARS 201.170(a)(1)(iii).</w:t>
      </w:r>
      <w:bookmarkEnd w:id="21"/>
    </w:p>
    <w:p w14:paraId="1941D906" w14:textId="77777777" w:rsidR="00380D77" w:rsidRPr="008C6FCC" w:rsidRDefault="00380D77" w:rsidP="00380D77">
      <w:pPr>
        <w:pStyle w:val="BodyText"/>
        <w:rPr>
          <w:color w:val="auto"/>
        </w:rPr>
      </w:pPr>
    </w:p>
    <w:p w14:paraId="0E2F8C1B" w14:textId="7B2BA04B" w:rsidR="00380D77" w:rsidRPr="004D0C9B" w:rsidRDefault="00D57C1F" w:rsidP="00D57C1F">
      <w:pPr>
        <w:pStyle w:val="ListParagraph"/>
        <w:tabs>
          <w:tab w:val="left" w:pos="900"/>
        </w:tabs>
        <w:ind w:left="0"/>
        <w:rPr>
          <w:i/>
          <w:szCs w:val="24"/>
        </w:rPr>
      </w:pPr>
      <w:r>
        <w:rPr>
          <w:i/>
          <w:szCs w:val="24"/>
        </w:rPr>
        <w:t xml:space="preserve">(b) </w:t>
      </w:r>
      <w:r w:rsidR="00380D77" w:rsidRPr="004D0C9B">
        <w:rPr>
          <w:i/>
          <w:szCs w:val="24"/>
        </w:rPr>
        <w:t xml:space="preserve">Component (DISA) peer reviews (if a DPC Peer Review is not conducted). </w:t>
      </w:r>
    </w:p>
    <w:p w14:paraId="511EA1E1" w14:textId="77777777" w:rsidR="00380D77" w:rsidRPr="004D0C9B" w:rsidRDefault="00380D77" w:rsidP="00380D77">
      <w:pPr>
        <w:pStyle w:val="ListParagraph"/>
        <w:tabs>
          <w:tab w:val="left" w:pos="900"/>
        </w:tabs>
        <w:ind w:left="0"/>
        <w:rPr>
          <w:i/>
          <w:szCs w:val="24"/>
        </w:rPr>
      </w:pPr>
    </w:p>
    <w:p w14:paraId="1F3505D0" w14:textId="77777777" w:rsidR="00380D77" w:rsidRDefault="00380D77" w:rsidP="00380D77">
      <w:pPr>
        <w:tabs>
          <w:tab w:val="left" w:pos="900"/>
        </w:tabs>
        <w:contextualSpacing/>
        <w:rPr>
          <w:rFonts w:cs="Times New Roman"/>
          <w:szCs w:val="24"/>
        </w:rPr>
      </w:pPr>
      <w:r w:rsidRPr="004D0C9B">
        <w:rPr>
          <w:rFonts w:cs="Times New Roman"/>
          <w:szCs w:val="24"/>
        </w:rPr>
        <w:t>(1)</w:t>
      </w:r>
      <w:r w:rsidRPr="004D0C9B">
        <w:rPr>
          <w:rFonts w:cs="Times New Roman"/>
          <w:i/>
          <w:szCs w:val="24"/>
        </w:rPr>
        <w:t xml:space="preserve">  </w:t>
      </w:r>
      <w:proofErr w:type="spellStart"/>
      <w:r w:rsidRPr="004D0C9B">
        <w:rPr>
          <w:rFonts w:cs="Times New Roman"/>
          <w:i/>
          <w:szCs w:val="24"/>
        </w:rPr>
        <w:t>Preaward</w:t>
      </w:r>
      <w:proofErr w:type="spellEnd"/>
      <w:r w:rsidRPr="004D0C9B">
        <w:rPr>
          <w:rFonts w:cs="Times New Roman"/>
          <w:i/>
          <w:szCs w:val="24"/>
        </w:rPr>
        <w:t xml:space="preserve"> peer reviews for competitive procurements valued at $500 million or more and noncompetitive procurements valued at $500 million or more but less than $1 billion</w:t>
      </w:r>
      <w:r w:rsidRPr="004D0C9B">
        <w:rPr>
          <w:rFonts w:cs="Times New Roman"/>
          <w:szCs w:val="24"/>
        </w:rPr>
        <w:t xml:space="preserve">. The DISA Contracting Peer Review/Independent Management Review Program establishes policy and procedures for conducting peer reviews of all solicitations with a total estimated contract value (including options) of $500 million or more. </w:t>
      </w:r>
    </w:p>
    <w:p w14:paraId="502CC491" w14:textId="77777777" w:rsidR="00380D77" w:rsidRPr="004D0C9B" w:rsidRDefault="00380D77" w:rsidP="00380D77">
      <w:pPr>
        <w:tabs>
          <w:tab w:val="left" w:pos="900"/>
        </w:tabs>
        <w:contextualSpacing/>
        <w:rPr>
          <w:rFonts w:cs="Times New Roman"/>
          <w:szCs w:val="24"/>
        </w:rPr>
      </w:pPr>
    </w:p>
    <w:p w14:paraId="607DDDDE" w14:textId="77777777" w:rsidR="00380D77" w:rsidRDefault="00380D77" w:rsidP="00380D77">
      <w:pPr>
        <w:kinsoku w:val="0"/>
        <w:overflowPunct w:val="0"/>
        <w:adjustRightInd w:val="0"/>
        <w:contextualSpacing/>
        <w:rPr>
          <w:rFonts w:cs="Times New Roman"/>
          <w:szCs w:val="24"/>
        </w:rPr>
      </w:pPr>
      <w:r w:rsidRPr="004D0C9B">
        <w:rPr>
          <w:rFonts w:cs="Times New Roman"/>
          <w:szCs w:val="24"/>
        </w:rPr>
        <w:t xml:space="preserve">(2)  </w:t>
      </w:r>
      <w:proofErr w:type="spellStart"/>
      <w:r w:rsidRPr="004D0C9B">
        <w:rPr>
          <w:rFonts w:cs="Times New Roman"/>
          <w:i/>
          <w:szCs w:val="24"/>
        </w:rPr>
        <w:t>Preaward</w:t>
      </w:r>
      <w:proofErr w:type="spellEnd"/>
      <w:r w:rsidRPr="004D0C9B">
        <w:rPr>
          <w:rFonts w:cs="Times New Roman"/>
          <w:i/>
          <w:szCs w:val="24"/>
        </w:rPr>
        <w:t xml:space="preserve"> peer reviews for procurements valued below $500 million.  </w:t>
      </w:r>
      <w:proofErr w:type="spellStart"/>
      <w:r w:rsidRPr="004D0C9B">
        <w:rPr>
          <w:rFonts w:cs="Times New Roman"/>
          <w:szCs w:val="24"/>
        </w:rPr>
        <w:t>CoCOs</w:t>
      </w:r>
      <w:proofErr w:type="spellEnd"/>
      <w:r w:rsidRPr="004D0C9B">
        <w:rPr>
          <w:rFonts w:cs="Times New Roman"/>
          <w:szCs w:val="24"/>
        </w:rPr>
        <w:t xml:space="preserve"> are encouraged to request inter-DITCO and intra-DITCO pre-solicitation peer reviews below $500M.  Inter-DITCO peer reviews will be managed by PL22.  Intra-DITCO peer reviews will be managed by the respective </w:t>
      </w:r>
      <w:proofErr w:type="spellStart"/>
      <w:r w:rsidRPr="004D0C9B">
        <w:rPr>
          <w:rFonts w:cs="Times New Roman"/>
          <w:szCs w:val="24"/>
        </w:rPr>
        <w:t>CoCO</w:t>
      </w:r>
      <w:proofErr w:type="spellEnd"/>
      <w:r w:rsidRPr="004D0C9B">
        <w:rPr>
          <w:rFonts w:cs="Times New Roman"/>
          <w:szCs w:val="24"/>
        </w:rPr>
        <w:t xml:space="preserve"> and results will be provided to PL22 (for tracking the conduct of the review and trends).</w:t>
      </w:r>
    </w:p>
    <w:p w14:paraId="57B57CC4" w14:textId="77777777" w:rsidR="00380D77" w:rsidRPr="004D0C9B" w:rsidRDefault="00380D77" w:rsidP="00380D77">
      <w:pPr>
        <w:kinsoku w:val="0"/>
        <w:overflowPunct w:val="0"/>
        <w:adjustRightInd w:val="0"/>
        <w:contextualSpacing/>
        <w:rPr>
          <w:rFonts w:cs="Times New Roman"/>
          <w:szCs w:val="24"/>
        </w:rPr>
      </w:pPr>
    </w:p>
    <w:p w14:paraId="6880535A" w14:textId="07236BF8" w:rsidR="00380D77" w:rsidRDefault="00380D77" w:rsidP="00380D77">
      <w:pPr>
        <w:kinsoku w:val="0"/>
        <w:overflowPunct w:val="0"/>
        <w:adjustRightInd w:val="0"/>
        <w:contextualSpacing/>
        <w:rPr>
          <w:rFonts w:cs="Times New Roman"/>
          <w:szCs w:val="24"/>
        </w:rPr>
      </w:pPr>
      <w:r w:rsidRPr="004D0C9B">
        <w:rPr>
          <w:rFonts w:cs="Times New Roman"/>
          <w:szCs w:val="24"/>
        </w:rPr>
        <w:t>(</w:t>
      </w:r>
      <w:r w:rsidR="00755AA7">
        <w:rPr>
          <w:rFonts w:cs="Times New Roman"/>
          <w:szCs w:val="24"/>
        </w:rPr>
        <w:t xml:space="preserve">3)  </w:t>
      </w:r>
      <w:proofErr w:type="spellStart"/>
      <w:r w:rsidR="00755AA7" w:rsidRPr="00755AA7">
        <w:rPr>
          <w:i/>
          <w:iCs/>
          <w:lang w:val="en"/>
        </w:rPr>
        <w:t>Postaward</w:t>
      </w:r>
      <w:proofErr w:type="spellEnd"/>
      <w:r w:rsidR="00755AA7" w:rsidRPr="00755AA7">
        <w:rPr>
          <w:i/>
          <w:iCs/>
          <w:lang w:val="en"/>
        </w:rPr>
        <w:t xml:space="preserve"> peer reviews of all contracts for services valued at less than $1 billion.</w:t>
      </w:r>
    </w:p>
    <w:p w14:paraId="5EBD009F" w14:textId="77777777" w:rsidR="00755AA7" w:rsidRPr="00A832A6" w:rsidRDefault="00755AA7" w:rsidP="00380D77">
      <w:pPr>
        <w:kinsoku w:val="0"/>
        <w:overflowPunct w:val="0"/>
        <w:adjustRightInd w:val="0"/>
        <w:contextualSpacing/>
        <w:rPr>
          <w:rFonts w:cs="Times New Roman"/>
          <w:szCs w:val="24"/>
        </w:rPr>
      </w:pPr>
    </w:p>
    <w:p w14:paraId="701976B8" w14:textId="77777777" w:rsidR="00755AA7" w:rsidRDefault="00755AA7" w:rsidP="00755AA7">
      <w:pPr>
        <w:rPr>
          <w:rFonts w:cs="Times New Roman"/>
          <w:szCs w:val="24"/>
        </w:rPr>
      </w:pPr>
      <w:r w:rsidRPr="009B5702">
        <w:t xml:space="preserve">(S-90) </w:t>
      </w:r>
      <w:r w:rsidRPr="009B5702">
        <w:rPr>
          <w:rFonts w:cs="Times New Roman"/>
          <w:i/>
          <w:szCs w:val="24"/>
        </w:rPr>
        <w:t>Independent management reviews</w:t>
      </w:r>
      <w:r w:rsidRPr="009B5702">
        <w:rPr>
          <w:i/>
        </w:rPr>
        <w:t xml:space="preserve"> </w:t>
      </w:r>
      <w:r w:rsidRPr="009B5702">
        <w:rPr>
          <w:rFonts w:cs="Times New Roman"/>
          <w:i/>
          <w:szCs w:val="24"/>
        </w:rPr>
        <w:t>for</w:t>
      </w:r>
      <w:r w:rsidRPr="009B5702">
        <w:rPr>
          <w:rFonts w:cs="Times New Roman"/>
          <w:szCs w:val="24"/>
        </w:rPr>
        <w:t xml:space="preserve"> </w:t>
      </w:r>
      <w:r w:rsidRPr="009B5702">
        <w:rPr>
          <w:rFonts w:cs="Times New Roman"/>
          <w:i/>
          <w:szCs w:val="24"/>
        </w:rPr>
        <w:t>contracts for services valued at $500 million or more</w:t>
      </w:r>
      <w:r w:rsidRPr="009B5702">
        <w:rPr>
          <w:rFonts w:cs="Times New Roman"/>
          <w:szCs w:val="24"/>
        </w:rPr>
        <w:t>.  The</w:t>
      </w:r>
      <w:r w:rsidRPr="004D0C9B">
        <w:rPr>
          <w:rFonts w:cs="Times New Roman"/>
          <w:szCs w:val="24"/>
        </w:rPr>
        <w:t xml:space="preserve"> DISA Contracting Peer Review/Independent Management Review Program establishes policy and procedures for conducting independent management reviews of all contracts for services with a total estimated contract value (including options) of $500 million or more in accordance with section 808 of the National Defense Authorization Act for Fiscal Year 2008 (Pub. L. 110-181).</w:t>
      </w:r>
    </w:p>
    <w:p w14:paraId="1BEC5E9E" w14:textId="77777777" w:rsidR="00755AA7" w:rsidRDefault="00755AA7" w:rsidP="00755AA7">
      <w:pPr>
        <w:rPr>
          <w:rFonts w:cs="Times New Roman"/>
          <w:szCs w:val="24"/>
        </w:rPr>
      </w:pPr>
    </w:p>
    <w:p w14:paraId="55F68AEB" w14:textId="77777777" w:rsidR="00755AA7" w:rsidRPr="008C6FCC" w:rsidRDefault="00755AA7" w:rsidP="00755AA7">
      <w:r w:rsidRPr="008C6FCC">
        <w:t>(</w:t>
      </w:r>
      <w:r>
        <w:t>1</w:t>
      </w:r>
      <w:r w:rsidRPr="008C6FCC">
        <w:t xml:space="preserve">) </w:t>
      </w:r>
      <w:r w:rsidRPr="008C6FCC">
        <w:rPr>
          <w:i/>
        </w:rPr>
        <w:t xml:space="preserve">Objective. </w:t>
      </w:r>
      <w:r w:rsidRPr="008C6FCC">
        <w:t xml:space="preserve">The objective of the DISA Contracting Peer Review/Independent Management Review Program is to (1) ensure that contracting officer across the Procurement Services Directorate (PSD) are implementing law, </w:t>
      </w:r>
      <w:proofErr w:type="gramStart"/>
      <w:r w:rsidRPr="008C6FCC">
        <w:t>policy</w:t>
      </w:r>
      <w:proofErr w:type="gramEnd"/>
      <w:r w:rsidRPr="008C6FCC">
        <w:t xml:space="preserve"> and regulations in a consistent and accurate manner; (2) improve the quality of acquisition and contracting processes across DISA; and (3) share best practices and lessons learned.  The findings and recommendations of the peer reviews/independent management reviews are advisory in nature, providing supplemental information to the contracting officer regarding acquisition strategy, contract structure, format, content, and compliance.  The procedures are established in accordance with </w:t>
      </w:r>
      <w:hyperlink r:id="rId12" w:history="1">
        <w:r w:rsidRPr="008C6FCC">
          <w:rPr>
            <w:rStyle w:val="Hyperlink"/>
          </w:rPr>
          <w:t>Class Deviation 2021-O0007 - Peer Reviews of Acquisitions for Supplies and Services</w:t>
        </w:r>
      </w:hyperlink>
      <w:r w:rsidRPr="008C6FCC">
        <w:t xml:space="preserve"> dated June 25, 2021.</w:t>
      </w:r>
    </w:p>
    <w:p w14:paraId="6E3C4A10" w14:textId="77777777" w:rsidR="00755AA7" w:rsidRPr="008C6FCC" w:rsidRDefault="00755AA7" w:rsidP="00755AA7"/>
    <w:p w14:paraId="19F228D9" w14:textId="77777777" w:rsidR="00755AA7" w:rsidRPr="00B44DA6" w:rsidRDefault="00755AA7" w:rsidP="00755AA7">
      <w:pPr>
        <w:rPr>
          <w:rFonts w:cs="Times New Roman"/>
          <w:szCs w:val="24"/>
        </w:rPr>
      </w:pPr>
      <w:r w:rsidRPr="008C6FCC">
        <w:rPr>
          <w:rFonts w:cs="Times New Roman"/>
          <w:szCs w:val="24"/>
        </w:rPr>
        <w:lastRenderedPageBreak/>
        <w:t>(</w:t>
      </w:r>
      <w:r>
        <w:rPr>
          <w:rFonts w:cs="Times New Roman"/>
          <w:szCs w:val="24"/>
        </w:rPr>
        <w:t>i</w:t>
      </w:r>
      <w:r w:rsidRPr="00B44DA6">
        <w:rPr>
          <w:rFonts w:cs="Times New Roman"/>
          <w:szCs w:val="24"/>
        </w:rPr>
        <w:t>)  Pre-award Peer Reviews of solicitations shall be conducted for procurements ($500M or above, but less than</w:t>
      </w:r>
      <w:r w:rsidRPr="00B44DA6">
        <w:rPr>
          <w:rFonts w:cs="Times New Roman"/>
          <w:spacing w:val="-2"/>
          <w:szCs w:val="24"/>
        </w:rPr>
        <w:t xml:space="preserve"> </w:t>
      </w:r>
      <w:r w:rsidRPr="00B44DA6">
        <w:rPr>
          <w:rFonts w:cs="Times New Roman"/>
          <w:szCs w:val="24"/>
        </w:rPr>
        <w:t>$1B) prior to issuance of the solicitation</w:t>
      </w:r>
      <w:r w:rsidRPr="00B44DA6">
        <w:rPr>
          <w:rFonts w:cs="Times New Roman"/>
          <w:spacing w:val="-5"/>
          <w:szCs w:val="24"/>
        </w:rPr>
        <w:t xml:space="preserve"> </w:t>
      </w:r>
      <w:r w:rsidRPr="00B44DA6">
        <w:rPr>
          <w:rFonts w:cs="Times New Roman"/>
          <w:szCs w:val="24"/>
        </w:rPr>
        <w:t>(pre-solicitation).</w:t>
      </w:r>
    </w:p>
    <w:p w14:paraId="7A15C8FF" w14:textId="77777777" w:rsidR="00755AA7" w:rsidRPr="00B44DA6" w:rsidRDefault="00755AA7" w:rsidP="00755AA7">
      <w:pPr>
        <w:rPr>
          <w:szCs w:val="24"/>
        </w:rPr>
      </w:pPr>
    </w:p>
    <w:p w14:paraId="30CCD95F" w14:textId="77777777" w:rsidR="00755AA7" w:rsidRPr="008C6FCC" w:rsidRDefault="00755AA7" w:rsidP="00755AA7">
      <w:pPr>
        <w:rPr>
          <w:rFonts w:cs="Times New Roman"/>
          <w:szCs w:val="24"/>
        </w:rPr>
      </w:pPr>
      <w:r w:rsidRPr="00B44DA6">
        <w:rPr>
          <w:rFonts w:cs="Times New Roman"/>
          <w:szCs w:val="24"/>
        </w:rPr>
        <w:t>(</w:t>
      </w:r>
      <w:r>
        <w:rPr>
          <w:rFonts w:cs="Times New Roman"/>
          <w:szCs w:val="24"/>
        </w:rPr>
        <w:t>ii</w:t>
      </w:r>
      <w:r w:rsidRPr="00B44DA6">
        <w:rPr>
          <w:rFonts w:cs="Times New Roman"/>
          <w:szCs w:val="24"/>
        </w:rPr>
        <w:t>)  Independent Management Reviews</w:t>
      </w:r>
      <w:r w:rsidRPr="008C6FCC">
        <w:rPr>
          <w:rFonts w:cs="Times New Roman"/>
          <w:b/>
          <w:szCs w:val="24"/>
        </w:rPr>
        <w:t xml:space="preserve"> </w:t>
      </w:r>
      <w:r w:rsidRPr="008C6FCC">
        <w:rPr>
          <w:rFonts w:cs="Times New Roman"/>
          <w:szCs w:val="24"/>
        </w:rPr>
        <w:t>of contracts for services shall be conducted at the following decision points:</w:t>
      </w:r>
    </w:p>
    <w:p w14:paraId="3DBBD95E" w14:textId="77777777" w:rsidR="00755AA7" w:rsidRPr="008C6FCC" w:rsidRDefault="00755AA7" w:rsidP="00755AA7"/>
    <w:p w14:paraId="6A8ECC67" w14:textId="77777777" w:rsidR="00755AA7" w:rsidRPr="008C6FCC" w:rsidRDefault="00755AA7" w:rsidP="00755AA7">
      <w:pPr>
        <w:rPr>
          <w:rFonts w:cs="Times New Roman"/>
          <w:szCs w:val="24"/>
        </w:rPr>
      </w:pPr>
      <w:r w:rsidRPr="008C6FCC">
        <w:rPr>
          <w:rFonts w:cs="Times New Roman"/>
          <w:szCs w:val="24"/>
        </w:rPr>
        <w:t>(</w:t>
      </w:r>
      <w:r>
        <w:rPr>
          <w:rFonts w:cs="Times New Roman"/>
          <w:szCs w:val="24"/>
        </w:rPr>
        <w:t>A</w:t>
      </w:r>
      <w:r w:rsidRPr="008C6FCC">
        <w:rPr>
          <w:rFonts w:cs="Times New Roman"/>
          <w:szCs w:val="24"/>
        </w:rPr>
        <w:t xml:space="preserve">) Mid-point of the initial (base) performance period if </w:t>
      </w:r>
      <w:proofErr w:type="gramStart"/>
      <w:r w:rsidRPr="008C6FCC">
        <w:rPr>
          <w:rFonts w:cs="Times New Roman"/>
          <w:szCs w:val="24"/>
        </w:rPr>
        <w:t>in excess of</w:t>
      </w:r>
      <w:proofErr w:type="gramEnd"/>
      <w:r w:rsidRPr="008C6FCC">
        <w:rPr>
          <w:rFonts w:cs="Times New Roman"/>
          <w:szCs w:val="24"/>
        </w:rPr>
        <w:t xml:space="preserve"> three years;</w:t>
      </w:r>
      <w:r w:rsidRPr="008C6FCC">
        <w:rPr>
          <w:rFonts w:cs="Times New Roman"/>
          <w:spacing w:val="-7"/>
          <w:szCs w:val="24"/>
        </w:rPr>
        <w:t xml:space="preserve"> </w:t>
      </w:r>
      <w:r w:rsidRPr="008C6FCC">
        <w:rPr>
          <w:rFonts w:cs="Times New Roman"/>
          <w:szCs w:val="24"/>
        </w:rPr>
        <w:t>and</w:t>
      </w:r>
    </w:p>
    <w:p w14:paraId="034482C8" w14:textId="77777777" w:rsidR="00755AA7" w:rsidRPr="008C6FCC" w:rsidRDefault="00755AA7" w:rsidP="00755AA7"/>
    <w:p w14:paraId="7659F3B1" w14:textId="102A6A7C" w:rsidR="00755AA7" w:rsidRPr="008C6FCC" w:rsidRDefault="00755AA7" w:rsidP="00755AA7">
      <w:pPr>
        <w:rPr>
          <w:rFonts w:cs="Times New Roman"/>
          <w:szCs w:val="24"/>
        </w:rPr>
      </w:pPr>
      <w:r w:rsidRPr="008C6FCC">
        <w:rPr>
          <w:rFonts w:cs="Times New Roman"/>
          <w:szCs w:val="24"/>
        </w:rPr>
        <w:t>(</w:t>
      </w:r>
      <w:r>
        <w:rPr>
          <w:rFonts w:cs="Times New Roman"/>
          <w:szCs w:val="24"/>
        </w:rPr>
        <w:t>B</w:t>
      </w:r>
      <w:r w:rsidRPr="008C6FCC">
        <w:rPr>
          <w:rFonts w:cs="Times New Roman"/>
          <w:szCs w:val="24"/>
        </w:rPr>
        <w:t>) Prior to exercising the first option period of</w:t>
      </w:r>
      <w:r w:rsidRPr="008C6FCC">
        <w:rPr>
          <w:rFonts w:cs="Times New Roman"/>
          <w:spacing w:val="-6"/>
          <w:szCs w:val="24"/>
        </w:rPr>
        <w:t xml:space="preserve"> </w:t>
      </w:r>
      <w:r w:rsidRPr="008C6FCC">
        <w:rPr>
          <w:rFonts w:cs="Times New Roman"/>
          <w:szCs w:val="24"/>
        </w:rPr>
        <w:t>performance and every other option period thereafter (e.g., OP1, OP3, OP5).</w:t>
      </w:r>
    </w:p>
    <w:p w14:paraId="73E6C09D" w14:textId="77777777" w:rsidR="00755AA7" w:rsidRPr="008C6FCC" w:rsidRDefault="00755AA7" w:rsidP="00755AA7"/>
    <w:p w14:paraId="76784CC7" w14:textId="77777777" w:rsidR="00755AA7" w:rsidRPr="008B2A4C" w:rsidRDefault="00755AA7" w:rsidP="00755AA7">
      <w:r w:rsidRPr="008B2A4C">
        <w:t>All peer review/independent management review documentation shall be marked as “Source Selection Information – see FAR 2.101 and 3.104”.</w:t>
      </w:r>
    </w:p>
    <w:p w14:paraId="1E0A8FF8" w14:textId="0CA130F4" w:rsidR="00380D77" w:rsidRDefault="00380D77" w:rsidP="00380D77">
      <w:pPr>
        <w:pStyle w:val="BodyText"/>
        <w:contextualSpacing/>
        <w:rPr>
          <w:color w:val="auto"/>
        </w:rPr>
      </w:pPr>
    </w:p>
    <w:p w14:paraId="6435CB15" w14:textId="6010042C" w:rsidR="008B2A4C" w:rsidRPr="008C27B4" w:rsidRDefault="008B2A4C" w:rsidP="008B2A4C">
      <w:pPr>
        <w:jc w:val="center"/>
        <w:rPr>
          <w:rFonts w:cs="Times New Roman"/>
          <w:color w:val="000000"/>
          <w:szCs w:val="24"/>
        </w:rPr>
      </w:pPr>
      <w:bookmarkStart w:id="22" w:name="T7_1"/>
      <w:r>
        <w:rPr>
          <w:rFonts w:cs="Times New Roman"/>
          <w:b/>
          <w:bCs/>
          <w:color w:val="000000"/>
          <w:position w:val="-1"/>
          <w:szCs w:val="24"/>
        </w:rPr>
        <w:t xml:space="preserve">Table 1-1 </w:t>
      </w:r>
      <w:bookmarkStart w:id="23" w:name="_Hlk80003093"/>
      <w:r>
        <w:rPr>
          <w:rFonts w:cs="Times New Roman"/>
          <w:b/>
          <w:bCs/>
          <w:color w:val="000000"/>
          <w:position w:val="-1"/>
          <w:szCs w:val="24"/>
        </w:rPr>
        <w:t>Peer Review/Independent Management Review</w:t>
      </w:r>
      <w:r w:rsidRPr="008C27B4">
        <w:rPr>
          <w:rFonts w:cs="Times New Roman"/>
          <w:b/>
          <w:bCs/>
          <w:color w:val="000000"/>
          <w:position w:val="-1"/>
          <w:szCs w:val="24"/>
        </w:rPr>
        <w:t xml:space="preserve"> Thresholds</w:t>
      </w:r>
      <w:bookmarkEnd w:id="23"/>
    </w:p>
    <w:tbl>
      <w:tblPr>
        <w:tblW w:w="9450" w:type="dxa"/>
        <w:tblInd w:w="-5" w:type="dxa"/>
        <w:tblLayout w:type="fixed"/>
        <w:tblCellMar>
          <w:left w:w="0" w:type="dxa"/>
          <w:right w:w="0" w:type="dxa"/>
        </w:tblCellMar>
        <w:tblLook w:val="0000" w:firstRow="0" w:lastRow="0" w:firstColumn="0" w:lastColumn="0" w:noHBand="0" w:noVBand="0"/>
      </w:tblPr>
      <w:tblGrid>
        <w:gridCol w:w="4590"/>
        <w:gridCol w:w="2700"/>
        <w:gridCol w:w="2160"/>
      </w:tblGrid>
      <w:tr w:rsidR="008B2A4C" w:rsidRPr="008C27B4" w14:paraId="7DAD847E" w14:textId="77777777" w:rsidTr="008B2A4C">
        <w:trPr>
          <w:trHeight w:hRule="exact" w:val="286"/>
        </w:trPr>
        <w:tc>
          <w:tcPr>
            <w:tcW w:w="4590" w:type="dxa"/>
            <w:tcBorders>
              <w:top w:val="single" w:sz="4" w:space="0" w:color="000000"/>
              <w:left w:val="single" w:sz="4" w:space="0" w:color="000000"/>
              <w:bottom w:val="single" w:sz="4" w:space="0" w:color="000000"/>
              <w:right w:val="single" w:sz="4" w:space="0" w:color="000000"/>
            </w:tcBorders>
          </w:tcPr>
          <w:bookmarkEnd w:id="22"/>
          <w:p w14:paraId="7EBCD65E" w14:textId="77777777" w:rsidR="008B2A4C" w:rsidRPr="008C27B4" w:rsidRDefault="008B2A4C" w:rsidP="00C318D6">
            <w:pPr>
              <w:rPr>
                <w:rFonts w:cs="Times New Roman"/>
                <w:szCs w:val="24"/>
              </w:rPr>
            </w:pPr>
            <w:r>
              <w:rPr>
                <w:rFonts w:cs="Times New Roman"/>
                <w:b/>
                <w:bCs/>
                <w:szCs w:val="24"/>
              </w:rPr>
              <w:t>Procurement</w:t>
            </w:r>
            <w:r w:rsidRPr="008C27B4">
              <w:rPr>
                <w:rFonts w:cs="Times New Roman"/>
                <w:b/>
                <w:bCs/>
                <w:szCs w:val="24"/>
              </w:rPr>
              <w:t xml:space="preserve"> Type</w:t>
            </w:r>
          </w:p>
        </w:tc>
        <w:tc>
          <w:tcPr>
            <w:tcW w:w="2700" w:type="dxa"/>
            <w:tcBorders>
              <w:top w:val="single" w:sz="4" w:space="0" w:color="000000"/>
              <w:left w:val="single" w:sz="4" w:space="0" w:color="000000"/>
              <w:bottom w:val="single" w:sz="4" w:space="0" w:color="000000"/>
              <w:right w:val="single" w:sz="4" w:space="0" w:color="000000"/>
            </w:tcBorders>
          </w:tcPr>
          <w:p w14:paraId="2D78CA03" w14:textId="77777777" w:rsidR="008B2A4C" w:rsidRPr="008C27B4" w:rsidRDefault="008B2A4C" w:rsidP="00C318D6">
            <w:pPr>
              <w:rPr>
                <w:rFonts w:cs="Times New Roman"/>
                <w:szCs w:val="24"/>
              </w:rPr>
            </w:pPr>
            <w:r w:rsidRPr="008C27B4">
              <w:rPr>
                <w:rFonts w:cs="Times New Roman"/>
                <w:b/>
                <w:bCs/>
                <w:szCs w:val="24"/>
              </w:rPr>
              <w:t>Dollar Threshold</w:t>
            </w:r>
            <w:r>
              <w:rPr>
                <w:rFonts w:cs="Times New Roman"/>
                <w:b/>
                <w:bCs/>
                <w:szCs w:val="24"/>
              </w:rPr>
              <w:t>*</w:t>
            </w:r>
          </w:p>
        </w:tc>
        <w:tc>
          <w:tcPr>
            <w:tcW w:w="2160" w:type="dxa"/>
            <w:tcBorders>
              <w:top w:val="single" w:sz="4" w:space="0" w:color="000000"/>
              <w:left w:val="single" w:sz="4" w:space="0" w:color="000000"/>
              <w:bottom w:val="single" w:sz="4" w:space="0" w:color="000000"/>
              <w:right w:val="single" w:sz="4" w:space="0" w:color="000000"/>
            </w:tcBorders>
          </w:tcPr>
          <w:p w14:paraId="0DEAA44B" w14:textId="77777777" w:rsidR="008B2A4C" w:rsidRPr="008C27B4" w:rsidRDefault="008B2A4C" w:rsidP="00C318D6">
            <w:pPr>
              <w:rPr>
                <w:rFonts w:cs="Times New Roman"/>
                <w:szCs w:val="24"/>
              </w:rPr>
            </w:pPr>
            <w:r>
              <w:rPr>
                <w:rFonts w:cs="Times New Roman"/>
                <w:b/>
                <w:bCs/>
                <w:szCs w:val="24"/>
              </w:rPr>
              <w:t>Reviewer</w:t>
            </w:r>
          </w:p>
        </w:tc>
      </w:tr>
      <w:tr w:rsidR="008B2A4C" w:rsidRPr="008C27B4" w14:paraId="3167FCAB" w14:textId="77777777" w:rsidTr="008B2A4C">
        <w:trPr>
          <w:trHeight w:hRule="exact" w:val="433"/>
        </w:trPr>
        <w:tc>
          <w:tcPr>
            <w:tcW w:w="4590" w:type="dxa"/>
            <w:tcBorders>
              <w:top w:val="single" w:sz="4" w:space="0" w:color="000000"/>
              <w:left w:val="single" w:sz="4" w:space="0" w:color="000000"/>
              <w:bottom w:val="single" w:sz="4" w:space="0" w:color="000000"/>
              <w:right w:val="single" w:sz="4" w:space="0" w:color="000000"/>
            </w:tcBorders>
          </w:tcPr>
          <w:p w14:paraId="04C0DF45"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Competitive</w:t>
            </w:r>
          </w:p>
        </w:tc>
        <w:tc>
          <w:tcPr>
            <w:tcW w:w="2700" w:type="dxa"/>
            <w:tcBorders>
              <w:top w:val="single" w:sz="4" w:space="0" w:color="000000"/>
              <w:left w:val="single" w:sz="4" w:space="0" w:color="000000"/>
              <w:bottom w:val="single" w:sz="4" w:space="0" w:color="000000"/>
              <w:right w:val="single" w:sz="4" w:space="0" w:color="000000"/>
            </w:tcBorders>
          </w:tcPr>
          <w:p w14:paraId="76421987" w14:textId="77777777" w:rsidR="008B2A4C" w:rsidRPr="008C27B4" w:rsidRDefault="008B2A4C" w:rsidP="00C318D6">
            <w:pPr>
              <w:rPr>
                <w:rFonts w:cs="Times New Roman"/>
                <w:szCs w:val="24"/>
              </w:rPr>
            </w:pPr>
            <w:r w:rsidRPr="008C27B4">
              <w:rPr>
                <w:rFonts w:cs="Times New Roman"/>
                <w:szCs w:val="24"/>
              </w:rPr>
              <w:t>≥</w:t>
            </w:r>
            <w:r>
              <w:rPr>
                <w:rFonts w:eastAsia="Times New Roman" w:cs="Times New Roman"/>
                <w:szCs w:val="24"/>
              </w:rPr>
              <w:t>$500M</w:t>
            </w:r>
          </w:p>
        </w:tc>
        <w:tc>
          <w:tcPr>
            <w:tcW w:w="2160" w:type="dxa"/>
            <w:tcBorders>
              <w:top w:val="single" w:sz="4" w:space="0" w:color="000000"/>
              <w:left w:val="single" w:sz="4" w:space="0" w:color="000000"/>
              <w:bottom w:val="single" w:sz="4" w:space="0" w:color="000000"/>
              <w:right w:val="single" w:sz="4" w:space="0" w:color="000000"/>
            </w:tcBorders>
          </w:tcPr>
          <w:p w14:paraId="60DA4A79" w14:textId="77777777" w:rsidR="008B2A4C" w:rsidRPr="008C27B4" w:rsidRDefault="008B2A4C" w:rsidP="00C318D6">
            <w:pPr>
              <w:rPr>
                <w:rFonts w:cs="Times New Roman"/>
                <w:szCs w:val="24"/>
              </w:rPr>
            </w:pPr>
            <w:r>
              <w:rPr>
                <w:rFonts w:cs="Times New Roman"/>
                <w:szCs w:val="24"/>
              </w:rPr>
              <w:t>DISA</w:t>
            </w:r>
          </w:p>
        </w:tc>
      </w:tr>
      <w:tr w:rsidR="008B2A4C" w:rsidRPr="008C27B4" w14:paraId="2ABAF225" w14:textId="77777777" w:rsidTr="008B2A4C">
        <w:trPr>
          <w:trHeight w:hRule="exact" w:val="910"/>
        </w:trPr>
        <w:tc>
          <w:tcPr>
            <w:tcW w:w="4590" w:type="dxa"/>
            <w:tcBorders>
              <w:top w:val="single" w:sz="4" w:space="0" w:color="000000"/>
              <w:left w:val="single" w:sz="4" w:space="0" w:color="000000"/>
              <w:bottom w:val="single" w:sz="4" w:space="0" w:color="000000"/>
              <w:right w:val="single" w:sz="4" w:space="0" w:color="000000"/>
            </w:tcBorders>
          </w:tcPr>
          <w:p w14:paraId="7D54F77F"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Competitive </w:t>
            </w:r>
            <w:r>
              <w:rPr>
                <w:rFonts w:cs="Times New Roman"/>
                <w:w w:val="105"/>
              </w:rPr>
              <w:t>under</w:t>
            </w:r>
            <w:r w:rsidRPr="00716570">
              <w:rPr>
                <w:rFonts w:cs="Times New Roman"/>
                <w:w w:val="105"/>
              </w:rPr>
              <w:t xml:space="preserve"> major defense acquisition programs </w:t>
            </w:r>
            <w:r>
              <w:rPr>
                <w:rFonts w:cs="Times New Roman"/>
                <w:w w:val="105"/>
              </w:rPr>
              <w:t xml:space="preserve">when </w:t>
            </w:r>
            <w:r w:rsidRPr="00716570">
              <w:rPr>
                <w:rFonts w:cs="Times New Roman"/>
                <w:w w:val="105"/>
              </w:rPr>
              <w:t xml:space="preserve">USD(A&amp;S) is </w:t>
            </w:r>
            <w:r>
              <w:rPr>
                <w:rFonts w:cs="Times New Roman"/>
                <w:w w:val="105"/>
              </w:rPr>
              <w:t>MDA</w:t>
            </w:r>
          </w:p>
        </w:tc>
        <w:tc>
          <w:tcPr>
            <w:tcW w:w="2700" w:type="dxa"/>
            <w:tcBorders>
              <w:top w:val="single" w:sz="4" w:space="0" w:color="000000"/>
              <w:left w:val="single" w:sz="4" w:space="0" w:color="000000"/>
              <w:bottom w:val="single" w:sz="4" w:space="0" w:color="000000"/>
              <w:right w:val="single" w:sz="4" w:space="0" w:color="000000"/>
            </w:tcBorders>
          </w:tcPr>
          <w:p w14:paraId="3FA7B900" w14:textId="77777777" w:rsidR="008B2A4C" w:rsidRPr="008C27B4" w:rsidRDefault="008B2A4C" w:rsidP="00C318D6">
            <w:pPr>
              <w:rPr>
                <w:rFonts w:cs="Times New Roman"/>
                <w:szCs w:val="24"/>
              </w:rPr>
            </w:pPr>
            <w:r w:rsidRPr="008C27B4">
              <w:rPr>
                <w:rFonts w:cs="Times New Roman"/>
                <w:szCs w:val="24"/>
              </w:rPr>
              <w:t>≥$</w:t>
            </w:r>
            <w:r>
              <w:rPr>
                <w:rFonts w:cs="Times New Roman"/>
                <w:szCs w:val="24"/>
              </w:rPr>
              <w:t>1B</w:t>
            </w:r>
          </w:p>
        </w:tc>
        <w:tc>
          <w:tcPr>
            <w:tcW w:w="2160" w:type="dxa"/>
            <w:tcBorders>
              <w:top w:val="single" w:sz="4" w:space="0" w:color="000000"/>
              <w:left w:val="single" w:sz="4" w:space="0" w:color="000000"/>
              <w:bottom w:val="single" w:sz="4" w:space="0" w:color="000000"/>
              <w:right w:val="single" w:sz="4" w:space="0" w:color="000000"/>
            </w:tcBorders>
          </w:tcPr>
          <w:p w14:paraId="20710434" w14:textId="77777777" w:rsidR="008B2A4C" w:rsidRPr="008C27B4" w:rsidRDefault="008B2A4C" w:rsidP="00C318D6">
            <w:pPr>
              <w:rPr>
                <w:rFonts w:cs="Times New Roman"/>
                <w:szCs w:val="24"/>
              </w:rPr>
            </w:pPr>
            <w:r>
              <w:rPr>
                <w:rFonts w:cs="Times New Roman"/>
                <w:szCs w:val="24"/>
              </w:rPr>
              <w:t>DPC</w:t>
            </w:r>
          </w:p>
        </w:tc>
      </w:tr>
      <w:tr w:rsidR="008B2A4C" w:rsidRPr="008C27B4" w14:paraId="71557955" w14:textId="77777777" w:rsidTr="008B2A4C">
        <w:trPr>
          <w:trHeight w:hRule="exact" w:val="352"/>
        </w:trPr>
        <w:tc>
          <w:tcPr>
            <w:tcW w:w="4590" w:type="dxa"/>
            <w:tcBorders>
              <w:top w:val="single" w:sz="4" w:space="0" w:color="000000"/>
              <w:left w:val="single" w:sz="4" w:space="0" w:color="000000"/>
              <w:bottom w:val="single" w:sz="4" w:space="0" w:color="000000"/>
              <w:right w:val="single" w:sz="4" w:space="0" w:color="000000"/>
            </w:tcBorders>
          </w:tcPr>
          <w:p w14:paraId="60E83235"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Noncompetitive</w:t>
            </w:r>
          </w:p>
        </w:tc>
        <w:tc>
          <w:tcPr>
            <w:tcW w:w="2700" w:type="dxa"/>
            <w:tcBorders>
              <w:top w:val="single" w:sz="4" w:space="0" w:color="000000"/>
              <w:left w:val="single" w:sz="4" w:space="0" w:color="000000"/>
              <w:bottom w:val="single" w:sz="4" w:space="0" w:color="000000"/>
              <w:right w:val="single" w:sz="4" w:space="0" w:color="000000"/>
            </w:tcBorders>
          </w:tcPr>
          <w:p w14:paraId="46DB0102" w14:textId="77777777" w:rsidR="008B2A4C" w:rsidRPr="008C27B4" w:rsidRDefault="008B2A4C" w:rsidP="00C318D6">
            <w:pPr>
              <w:rPr>
                <w:rFonts w:cs="Times New Roman"/>
                <w:szCs w:val="24"/>
              </w:rPr>
            </w:pPr>
            <w:r w:rsidRPr="008C27B4">
              <w:rPr>
                <w:rFonts w:cs="Times New Roman"/>
                <w:szCs w:val="24"/>
              </w:rPr>
              <w:t>≥$</w:t>
            </w:r>
            <w:r>
              <w:rPr>
                <w:rFonts w:cs="Times New Roman"/>
                <w:szCs w:val="24"/>
              </w:rPr>
              <w:t>1B</w:t>
            </w:r>
          </w:p>
        </w:tc>
        <w:tc>
          <w:tcPr>
            <w:tcW w:w="2160" w:type="dxa"/>
            <w:tcBorders>
              <w:top w:val="single" w:sz="4" w:space="0" w:color="000000"/>
              <w:left w:val="single" w:sz="4" w:space="0" w:color="000000"/>
              <w:bottom w:val="single" w:sz="4" w:space="0" w:color="000000"/>
              <w:right w:val="single" w:sz="4" w:space="0" w:color="000000"/>
            </w:tcBorders>
          </w:tcPr>
          <w:p w14:paraId="5AC276D4" w14:textId="77777777" w:rsidR="008B2A4C" w:rsidRPr="008C27B4" w:rsidRDefault="008B2A4C" w:rsidP="00C318D6">
            <w:pPr>
              <w:rPr>
                <w:rFonts w:cs="Times New Roman"/>
                <w:szCs w:val="24"/>
              </w:rPr>
            </w:pPr>
            <w:r>
              <w:rPr>
                <w:rFonts w:cs="Times New Roman"/>
                <w:szCs w:val="24"/>
              </w:rPr>
              <w:t>DPC</w:t>
            </w:r>
          </w:p>
        </w:tc>
      </w:tr>
      <w:tr w:rsidR="008B2A4C" w:rsidRPr="008C27B4" w14:paraId="53FD19E9" w14:textId="77777777" w:rsidTr="008B2A4C">
        <w:trPr>
          <w:trHeight w:hRule="exact" w:val="370"/>
        </w:trPr>
        <w:tc>
          <w:tcPr>
            <w:tcW w:w="4590" w:type="dxa"/>
            <w:tcBorders>
              <w:top w:val="single" w:sz="4" w:space="0" w:color="000000"/>
              <w:left w:val="single" w:sz="4" w:space="0" w:color="000000"/>
              <w:bottom w:val="single" w:sz="4" w:space="0" w:color="000000"/>
              <w:right w:val="single" w:sz="4" w:space="0" w:color="000000"/>
            </w:tcBorders>
          </w:tcPr>
          <w:p w14:paraId="771C954E" w14:textId="77777777" w:rsidR="008B2A4C" w:rsidRPr="008C27B4" w:rsidRDefault="008B2A4C" w:rsidP="00C318D6">
            <w:pPr>
              <w:rPr>
                <w:rFonts w:cs="Times New Roman"/>
                <w:szCs w:val="24"/>
              </w:rPr>
            </w:pPr>
            <w:proofErr w:type="spellStart"/>
            <w:r>
              <w:rPr>
                <w:rFonts w:eastAsia="Times New Roman" w:cs="Times New Roman"/>
                <w:szCs w:val="24"/>
              </w:rPr>
              <w:t>Preaward</w:t>
            </w:r>
            <w:proofErr w:type="spellEnd"/>
            <w:r>
              <w:rPr>
                <w:rFonts w:eastAsia="Times New Roman" w:cs="Times New Roman"/>
                <w:szCs w:val="24"/>
              </w:rPr>
              <w:t xml:space="preserve"> Noncompetitive</w:t>
            </w:r>
          </w:p>
        </w:tc>
        <w:tc>
          <w:tcPr>
            <w:tcW w:w="2700" w:type="dxa"/>
            <w:tcBorders>
              <w:top w:val="single" w:sz="4" w:space="0" w:color="000000"/>
              <w:left w:val="single" w:sz="4" w:space="0" w:color="000000"/>
              <w:bottom w:val="single" w:sz="4" w:space="0" w:color="000000"/>
              <w:right w:val="single" w:sz="4" w:space="0" w:color="000000"/>
            </w:tcBorders>
          </w:tcPr>
          <w:p w14:paraId="1E98D30A" w14:textId="77777777" w:rsidR="008B2A4C" w:rsidRPr="008C27B4" w:rsidRDefault="008B2A4C" w:rsidP="00C318D6">
            <w:pPr>
              <w:rPr>
                <w:rFonts w:cs="Times New Roman"/>
                <w:szCs w:val="24"/>
              </w:rPr>
            </w:pPr>
            <w:r w:rsidRPr="008C27B4">
              <w:rPr>
                <w:rFonts w:cs="Times New Roman"/>
                <w:szCs w:val="24"/>
              </w:rPr>
              <w:t>≥$50</w:t>
            </w:r>
            <w:r>
              <w:rPr>
                <w:rFonts w:cs="Times New Roman"/>
                <w:szCs w:val="24"/>
              </w:rPr>
              <w:t>0</w:t>
            </w:r>
            <w:r w:rsidRPr="008C27B4">
              <w:rPr>
                <w:rFonts w:cs="Times New Roman"/>
                <w:szCs w:val="24"/>
              </w:rPr>
              <w:t>M to $1</w:t>
            </w:r>
            <w:r>
              <w:rPr>
                <w:rFonts w:cs="Times New Roman"/>
                <w:szCs w:val="24"/>
              </w:rPr>
              <w:t>B</w:t>
            </w:r>
            <w:r w:rsidRPr="008C27B4">
              <w:rPr>
                <w:rFonts w:cs="Times New Roman"/>
                <w:szCs w:val="24"/>
              </w:rPr>
              <w:t xml:space="preserve"> </w:t>
            </w:r>
          </w:p>
        </w:tc>
        <w:tc>
          <w:tcPr>
            <w:tcW w:w="2160" w:type="dxa"/>
            <w:tcBorders>
              <w:top w:val="single" w:sz="4" w:space="0" w:color="000000"/>
              <w:left w:val="single" w:sz="4" w:space="0" w:color="000000"/>
              <w:bottom w:val="single" w:sz="4" w:space="0" w:color="000000"/>
              <w:right w:val="single" w:sz="4" w:space="0" w:color="000000"/>
            </w:tcBorders>
          </w:tcPr>
          <w:p w14:paraId="67E4EA4A" w14:textId="77777777" w:rsidR="008B2A4C" w:rsidRPr="008C27B4" w:rsidRDefault="008B2A4C" w:rsidP="00C318D6">
            <w:pPr>
              <w:rPr>
                <w:rFonts w:cs="Times New Roman"/>
                <w:szCs w:val="24"/>
              </w:rPr>
            </w:pPr>
            <w:r>
              <w:rPr>
                <w:rFonts w:cs="Times New Roman"/>
                <w:szCs w:val="24"/>
              </w:rPr>
              <w:t>DISA</w:t>
            </w:r>
          </w:p>
        </w:tc>
      </w:tr>
      <w:tr w:rsidR="008B2A4C" w:rsidRPr="008C27B4" w14:paraId="0DB6E4B9" w14:textId="77777777" w:rsidTr="008B2A4C">
        <w:trPr>
          <w:trHeight w:hRule="exact" w:val="622"/>
        </w:trPr>
        <w:tc>
          <w:tcPr>
            <w:tcW w:w="4590" w:type="dxa"/>
            <w:tcBorders>
              <w:top w:val="single" w:sz="4" w:space="0" w:color="000000"/>
              <w:left w:val="single" w:sz="4" w:space="0" w:color="000000"/>
              <w:bottom w:val="single" w:sz="4" w:space="0" w:color="000000"/>
              <w:right w:val="single" w:sz="4" w:space="0" w:color="000000"/>
            </w:tcBorders>
          </w:tcPr>
          <w:p w14:paraId="2FD7D13E" w14:textId="77777777" w:rsidR="008B2A4C" w:rsidRPr="008C27B4" w:rsidRDefault="008B2A4C" w:rsidP="00C318D6">
            <w:pPr>
              <w:rPr>
                <w:rFonts w:cs="Times New Roman"/>
                <w:szCs w:val="24"/>
              </w:rPr>
            </w:pPr>
            <w:r w:rsidRPr="006F2C44">
              <w:rPr>
                <w:rFonts w:cs="Times New Roman"/>
                <w:szCs w:val="24"/>
              </w:rPr>
              <w:t>Independent management reviews for contracts for services</w:t>
            </w:r>
          </w:p>
        </w:tc>
        <w:tc>
          <w:tcPr>
            <w:tcW w:w="2700" w:type="dxa"/>
            <w:tcBorders>
              <w:top w:val="single" w:sz="4" w:space="0" w:color="000000"/>
              <w:left w:val="single" w:sz="4" w:space="0" w:color="000000"/>
              <w:bottom w:val="single" w:sz="4" w:space="0" w:color="000000"/>
              <w:right w:val="single" w:sz="4" w:space="0" w:color="000000"/>
            </w:tcBorders>
          </w:tcPr>
          <w:p w14:paraId="058309F3" w14:textId="77777777" w:rsidR="008B2A4C" w:rsidRPr="008C27B4" w:rsidRDefault="008B2A4C" w:rsidP="00C318D6">
            <w:pPr>
              <w:rPr>
                <w:rFonts w:cs="Times New Roman"/>
                <w:szCs w:val="24"/>
              </w:rPr>
            </w:pPr>
            <w:r w:rsidRPr="008C27B4">
              <w:rPr>
                <w:rFonts w:cs="Times New Roman"/>
                <w:szCs w:val="24"/>
              </w:rPr>
              <w:t>≥$50</w:t>
            </w:r>
            <w:r>
              <w:rPr>
                <w:rFonts w:cs="Times New Roman"/>
                <w:szCs w:val="24"/>
              </w:rPr>
              <w:t>0</w:t>
            </w:r>
            <w:r w:rsidRPr="008C27B4">
              <w:rPr>
                <w:rFonts w:cs="Times New Roman"/>
                <w:szCs w:val="24"/>
              </w:rPr>
              <w:t>M</w:t>
            </w:r>
          </w:p>
        </w:tc>
        <w:tc>
          <w:tcPr>
            <w:tcW w:w="2160" w:type="dxa"/>
            <w:tcBorders>
              <w:top w:val="single" w:sz="4" w:space="0" w:color="000000"/>
              <w:left w:val="single" w:sz="4" w:space="0" w:color="000000"/>
              <w:bottom w:val="single" w:sz="4" w:space="0" w:color="000000"/>
              <w:right w:val="single" w:sz="4" w:space="0" w:color="000000"/>
            </w:tcBorders>
          </w:tcPr>
          <w:p w14:paraId="0F215B43" w14:textId="77777777" w:rsidR="008B2A4C" w:rsidRPr="008C27B4" w:rsidRDefault="008B2A4C" w:rsidP="00C318D6">
            <w:pPr>
              <w:rPr>
                <w:rFonts w:cs="Times New Roman"/>
                <w:szCs w:val="24"/>
              </w:rPr>
            </w:pPr>
            <w:r>
              <w:rPr>
                <w:rFonts w:cs="Times New Roman"/>
                <w:szCs w:val="24"/>
              </w:rPr>
              <w:t>DISA</w:t>
            </w:r>
          </w:p>
        </w:tc>
      </w:tr>
    </w:tbl>
    <w:p w14:paraId="3C713658" w14:textId="77777777" w:rsidR="008B2A4C" w:rsidRPr="00F84877" w:rsidRDefault="008B2A4C" w:rsidP="008B2A4C">
      <w:pPr>
        <w:pStyle w:val="PlainText"/>
        <w:rPr>
          <w:rStyle w:val="Hyperlink"/>
          <w:position w:val="-1"/>
        </w:rPr>
      </w:pPr>
      <w:r w:rsidRPr="00F84877">
        <w:rPr>
          <w:rFonts w:ascii="Times New Roman" w:hAnsi="Times New Roman" w:cs="Times New Roman"/>
          <w:position w:val="-1"/>
          <w:sz w:val="24"/>
          <w:szCs w:val="24"/>
        </w:rPr>
        <w:t xml:space="preserve">*Note: </w:t>
      </w:r>
      <w:r w:rsidRPr="006F2C44">
        <w:rPr>
          <w:rFonts w:ascii="Times New Roman" w:hAnsi="Times New Roman" w:cs="Times New Roman"/>
          <w:position w:val="-1"/>
          <w:sz w:val="24"/>
          <w:szCs w:val="24"/>
        </w:rPr>
        <w:t xml:space="preserve">See </w:t>
      </w:r>
      <w:r>
        <w:rPr>
          <w:rFonts w:ascii="Times New Roman" w:hAnsi="Times New Roman" w:cs="Times New Roman"/>
          <w:position w:val="-1"/>
          <w:sz w:val="24"/>
          <w:szCs w:val="24"/>
        </w:rPr>
        <w:t>DARS 201.170 for additional reviews that may be accomplished under these dollar thresholds.</w:t>
      </w:r>
    </w:p>
    <w:p w14:paraId="1EDFA608" w14:textId="77777777" w:rsidR="008B2A4C" w:rsidRPr="008C6FCC" w:rsidRDefault="008B2A4C" w:rsidP="00380D77">
      <w:pPr>
        <w:pStyle w:val="BodyText"/>
        <w:contextualSpacing/>
        <w:rPr>
          <w:color w:val="auto"/>
        </w:rPr>
      </w:pPr>
    </w:p>
    <w:p w14:paraId="1641E2A1" w14:textId="32807641" w:rsidR="00380D77" w:rsidRPr="008C6FCC" w:rsidRDefault="00380D77" w:rsidP="00380D77">
      <w:pPr>
        <w:pStyle w:val="BodyText"/>
        <w:contextualSpacing/>
        <w:rPr>
          <w:color w:val="auto"/>
        </w:rPr>
      </w:pPr>
      <w:r w:rsidRPr="008C6FCC">
        <w:rPr>
          <w:color w:val="auto"/>
        </w:rPr>
        <w:t>(S-9</w:t>
      </w:r>
      <w:r>
        <w:rPr>
          <w:color w:val="auto"/>
        </w:rPr>
        <w:t>1</w:t>
      </w:r>
      <w:r w:rsidRPr="008C6FCC">
        <w:rPr>
          <w:color w:val="auto"/>
        </w:rPr>
        <w:t xml:space="preserve">) </w:t>
      </w:r>
      <w:r w:rsidRPr="008C6FCC">
        <w:rPr>
          <w:i/>
          <w:color w:val="auto"/>
        </w:rPr>
        <w:t>Peer Review Timelines/Procurement Action Lead Times (PALT)</w:t>
      </w:r>
      <w:r w:rsidRPr="008C6FCC">
        <w:rPr>
          <w:color w:val="auto"/>
        </w:rPr>
        <w:t xml:space="preserve">. </w:t>
      </w:r>
      <w:r w:rsidR="00460352">
        <w:rPr>
          <w:color w:val="auto"/>
        </w:rPr>
        <w:t>See DARS PGI.</w:t>
      </w:r>
    </w:p>
    <w:p w14:paraId="78A0038A" w14:textId="77777777" w:rsidR="00380D77" w:rsidRPr="008C6FCC" w:rsidRDefault="00380D77" w:rsidP="00380D77">
      <w:pPr>
        <w:pStyle w:val="BodyText"/>
        <w:contextualSpacing/>
        <w:rPr>
          <w:color w:val="auto"/>
        </w:rPr>
      </w:pPr>
    </w:p>
    <w:p w14:paraId="77542AB8" w14:textId="77777777" w:rsidR="009B45AA" w:rsidRDefault="00380D77" w:rsidP="00380D77">
      <w:pPr>
        <w:pStyle w:val="BodyText"/>
        <w:contextualSpacing/>
        <w:rPr>
          <w:rStyle w:val="Hyperlink"/>
          <w:color w:val="0070C0"/>
        </w:rPr>
      </w:pPr>
      <w:r w:rsidRPr="008C6FCC">
        <w:rPr>
          <w:color w:val="auto"/>
        </w:rPr>
        <w:t>(S-9</w:t>
      </w:r>
      <w:r>
        <w:rPr>
          <w:color w:val="auto"/>
        </w:rPr>
        <w:t>2</w:t>
      </w:r>
      <w:r w:rsidRPr="008C6FCC">
        <w:rPr>
          <w:color w:val="auto"/>
        </w:rPr>
        <w:t xml:space="preserve">) </w:t>
      </w:r>
      <w:r w:rsidRPr="008C6FCC">
        <w:rPr>
          <w:i/>
          <w:color w:val="auto"/>
        </w:rPr>
        <w:t xml:space="preserve">Waivers. </w:t>
      </w:r>
      <w:r w:rsidRPr="008C6FCC">
        <w:rPr>
          <w:color w:val="auto"/>
        </w:rPr>
        <w:t xml:space="preserve">If critical mission performance circumstances necessitate the request of a waiver, a “Request for Peer Review/Independent Management Review Waiver” can be found at </w:t>
      </w:r>
      <w:hyperlink r:id="rId13" w:history="1">
        <w:r w:rsidRPr="00733220">
          <w:rPr>
            <w:rStyle w:val="Hyperlink"/>
            <w:color w:val="0070C0"/>
          </w:rPr>
          <w:t>https://www.ditco.disa.mil/hq/peerreview.asp</w:t>
        </w:r>
      </w:hyperlink>
      <w:r w:rsidRPr="00733220">
        <w:rPr>
          <w:rStyle w:val="Hyperlink"/>
          <w:color w:val="0070C0"/>
        </w:rPr>
        <w:t>.</w:t>
      </w:r>
    </w:p>
    <w:p w14:paraId="2916BAB6" w14:textId="77777777" w:rsidR="009B45AA" w:rsidRPr="009B45AA" w:rsidRDefault="009B45AA" w:rsidP="009B45AA">
      <w:pPr>
        <w:rPr>
          <w:rStyle w:val="Hyperlink"/>
          <w:color w:val="auto"/>
        </w:rPr>
      </w:pPr>
    </w:p>
    <w:p w14:paraId="2DB4C928" w14:textId="7445B251" w:rsidR="00380D77" w:rsidRPr="002468F4" w:rsidRDefault="009B45AA" w:rsidP="009B45AA">
      <w:r w:rsidRPr="002468F4">
        <w:rPr>
          <w:rStyle w:val="Hyperlink"/>
          <w:color w:val="auto"/>
          <w:u w:val="none"/>
        </w:rPr>
        <w:t xml:space="preserve">(S-93) </w:t>
      </w:r>
      <w:r w:rsidRPr="002468F4">
        <w:rPr>
          <w:rStyle w:val="Hyperlink"/>
          <w:i/>
          <w:iCs/>
          <w:color w:val="auto"/>
          <w:u w:val="none"/>
        </w:rPr>
        <w:t>Procedures.</w:t>
      </w:r>
      <w:r w:rsidRPr="002468F4">
        <w:rPr>
          <w:rStyle w:val="Hyperlink"/>
          <w:color w:val="auto"/>
          <w:u w:val="none"/>
        </w:rPr>
        <w:t xml:space="preserve">  See DARS PGI.</w:t>
      </w:r>
      <w:hyperlink w:history="1"/>
    </w:p>
    <w:bookmarkEnd w:id="19"/>
    <w:p w14:paraId="0B95DF79" w14:textId="77777777" w:rsidR="00380D77" w:rsidRPr="008C6FCC" w:rsidRDefault="00380D77" w:rsidP="00380D77">
      <w:pPr>
        <w:pStyle w:val="BodyText"/>
        <w:rPr>
          <w:color w:val="auto"/>
        </w:rPr>
      </w:pPr>
    </w:p>
    <w:p w14:paraId="0FAAD391" w14:textId="77777777" w:rsidR="00380D77" w:rsidRPr="00716570" w:rsidRDefault="00380D77" w:rsidP="00380D77">
      <w:pPr>
        <w:pStyle w:val="Heading2"/>
        <w:spacing w:before="0"/>
        <w:ind w:left="0" w:right="0"/>
      </w:pPr>
    </w:p>
    <w:p w14:paraId="27831467" w14:textId="77777777" w:rsidR="00380D77" w:rsidRPr="00412D1D" w:rsidRDefault="00380D77" w:rsidP="00380D77">
      <w:pPr>
        <w:pStyle w:val="Heading2"/>
        <w:spacing w:before="0"/>
        <w:ind w:left="0" w:right="0"/>
      </w:pPr>
      <w:bookmarkStart w:id="24" w:name="SUBPART_1.2_—_ADMINISTRATION"/>
      <w:bookmarkStart w:id="25" w:name="_bookmark6"/>
      <w:bookmarkStart w:id="26" w:name="_Toc80007844"/>
      <w:bookmarkEnd w:id="24"/>
      <w:bookmarkEnd w:id="25"/>
      <w:r w:rsidRPr="00412D1D">
        <w:t>SUBPART 1.2 — ADMINISTRATION</w:t>
      </w:r>
      <w:bookmarkEnd w:id="26"/>
    </w:p>
    <w:p w14:paraId="6AB28C21" w14:textId="77777777" w:rsidR="00380D77" w:rsidRPr="00716570" w:rsidRDefault="00380D77" w:rsidP="00380D77">
      <w:pPr>
        <w:pStyle w:val="BodyText"/>
        <w:rPr>
          <w:b/>
          <w:sz w:val="25"/>
        </w:rPr>
      </w:pPr>
    </w:p>
    <w:p w14:paraId="5EB6D096" w14:textId="77777777" w:rsidR="00380D77" w:rsidRPr="008C6FCC" w:rsidRDefault="00380D77" w:rsidP="00380D77">
      <w:pPr>
        <w:pStyle w:val="Heading3"/>
      </w:pPr>
      <w:bookmarkStart w:id="27" w:name="1.201-1__The_two_councils."/>
      <w:bookmarkStart w:id="28" w:name="_bookmark7"/>
      <w:bookmarkStart w:id="29" w:name="_Toc80007845"/>
      <w:bookmarkEnd w:id="27"/>
      <w:bookmarkEnd w:id="28"/>
      <w:r w:rsidRPr="008C6FCC">
        <w:t>1.201-1 The two councils.</w:t>
      </w:r>
      <w:bookmarkEnd w:id="29"/>
    </w:p>
    <w:p w14:paraId="266CFB56" w14:textId="77777777" w:rsidR="00380D77" w:rsidRPr="00412D1D" w:rsidRDefault="00380D77" w:rsidP="00380D77">
      <w:pPr>
        <w:pStyle w:val="BodyText"/>
        <w:contextualSpacing/>
        <w:rPr>
          <w:b/>
        </w:rPr>
      </w:pPr>
    </w:p>
    <w:p w14:paraId="3DF2DAD9" w14:textId="77777777" w:rsidR="00380D77" w:rsidRPr="008C6FCC" w:rsidRDefault="00380D77" w:rsidP="00380D77">
      <w:pPr>
        <w:pStyle w:val="BodyText"/>
        <w:contextualSpacing/>
        <w:rPr>
          <w:color w:val="auto"/>
        </w:rPr>
      </w:pPr>
      <w:r w:rsidRPr="008C6FCC">
        <w:rPr>
          <w:color w:val="auto"/>
        </w:rPr>
        <w:t xml:space="preserve">(S-90) All FAR, DFARS, and DARS policy and procedures change requests to include template, checklist, and corporate library shall be requested through the PL21 Policy and Procedures Mailbox, </w:t>
      </w:r>
      <w:hyperlink r:id="rId14">
        <w:r w:rsidRPr="00733220">
          <w:rPr>
            <w:color w:val="0070C0"/>
            <w:u w:val="single"/>
          </w:rPr>
          <w:t>disa.meade.PLD.mbx.pl21-policy-branch@mail.mil</w:t>
        </w:r>
        <w:r w:rsidRPr="00733220">
          <w:rPr>
            <w:color w:val="0070C0"/>
          </w:rPr>
          <w:t>.</w:t>
        </w:r>
      </w:hyperlink>
      <w:r w:rsidRPr="008C6FCC">
        <w:rPr>
          <w:color w:val="auto"/>
        </w:rPr>
        <w:t xml:space="preserve"> The subject of the email shall provide the FAR, DFARS, or DARS section, Template Name, Checklist Name, or Corporate Library and identify if the change is Critical or Administrative.</w:t>
      </w:r>
    </w:p>
    <w:p w14:paraId="28C2910C" w14:textId="77777777" w:rsidR="00380D77" w:rsidRPr="008C6FCC" w:rsidRDefault="00380D77" w:rsidP="00380D77">
      <w:pPr>
        <w:pStyle w:val="BodyText"/>
        <w:contextualSpacing/>
        <w:rPr>
          <w:color w:val="auto"/>
        </w:rPr>
      </w:pPr>
    </w:p>
    <w:p w14:paraId="4B434782" w14:textId="77777777" w:rsidR="00380D77" w:rsidRPr="00412D1D" w:rsidRDefault="00380D77" w:rsidP="00380D77">
      <w:pPr>
        <w:pStyle w:val="Heading3"/>
        <w:contextualSpacing/>
      </w:pPr>
      <w:bookmarkStart w:id="30" w:name="201.201-70__Maintenance_of_Procedures,_G"/>
      <w:bookmarkStart w:id="31" w:name="_bookmark8"/>
      <w:bookmarkStart w:id="32" w:name="_Toc80007846"/>
      <w:bookmarkEnd w:id="30"/>
      <w:bookmarkEnd w:id="31"/>
      <w:r w:rsidRPr="00412D1D">
        <w:t>201.201-70 Maintenance of Procedures, Guidance, and Information.</w:t>
      </w:r>
      <w:bookmarkEnd w:id="32"/>
    </w:p>
    <w:p w14:paraId="6F1B315F" w14:textId="77777777" w:rsidR="00380D77" w:rsidRPr="00412D1D" w:rsidRDefault="00380D77" w:rsidP="00380D77">
      <w:pPr>
        <w:pStyle w:val="BodyText"/>
        <w:contextualSpacing/>
        <w:rPr>
          <w:b/>
        </w:rPr>
      </w:pPr>
    </w:p>
    <w:p w14:paraId="0141FFFA" w14:textId="7AC66C40" w:rsidR="00380D77" w:rsidRDefault="00380D77" w:rsidP="00380D77">
      <w:pPr>
        <w:pStyle w:val="BodyText"/>
        <w:contextualSpacing/>
        <w:rPr>
          <w:color w:val="auto"/>
        </w:rPr>
      </w:pPr>
      <w:r w:rsidRPr="008C6FCC">
        <w:rPr>
          <w:color w:val="auto"/>
        </w:rPr>
        <w:t xml:space="preserve">(S-90) The DISA PSD, PL21 Contract Policy Branch, is responsible for maintenance of the </w:t>
      </w:r>
      <w:hyperlink r:id="rId15" w:history="1">
        <w:r w:rsidRPr="00733220">
          <w:rPr>
            <w:rStyle w:val="Hyperlink"/>
            <w:color w:val="0070C0"/>
          </w:rPr>
          <w:t>DARS</w:t>
        </w:r>
      </w:hyperlink>
      <w:r w:rsidRPr="008C6FCC">
        <w:rPr>
          <w:color w:val="auto"/>
        </w:rPr>
        <w:t xml:space="preserve">, </w:t>
      </w:r>
      <w:hyperlink r:id="rId16" w:history="1">
        <w:r w:rsidRPr="00733220">
          <w:rPr>
            <w:rStyle w:val="Hyperlink"/>
            <w:color w:val="0070C0"/>
          </w:rPr>
          <w:t>DARS PGI</w:t>
        </w:r>
      </w:hyperlink>
      <w:r w:rsidRPr="008C6FCC">
        <w:rPr>
          <w:rStyle w:val="Hyperlink"/>
          <w:color w:val="auto"/>
        </w:rPr>
        <w:t>,</w:t>
      </w:r>
      <w:r w:rsidRPr="008C6FCC">
        <w:rPr>
          <w:color w:val="auto"/>
          <w:u w:val="single" w:color="0000FF"/>
        </w:rPr>
        <w:t xml:space="preserve"> </w:t>
      </w:r>
      <w:proofErr w:type="spellStart"/>
      <w:r w:rsidRPr="008C6FCC">
        <w:rPr>
          <w:color w:val="auto"/>
        </w:rPr>
        <w:t>Deskbooks</w:t>
      </w:r>
      <w:proofErr w:type="spellEnd"/>
      <w:r w:rsidRPr="008C6FCC">
        <w:rPr>
          <w:color w:val="auto"/>
        </w:rPr>
        <w:t>, Guides, and Templates.</w:t>
      </w:r>
    </w:p>
    <w:p w14:paraId="2933C884" w14:textId="77777777" w:rsidR="00380D77" w:rsidRPr="008C6FCC" w:rsidRDefault="00380D77" w:rsidP="00380D77">
      <w:pPr>
        <w:pStyle w:val="BodyText"/>
        <w:contextualSpacing/>
        <w:rPr>
          <w:color w:val="auto"/>
        </w:rPr>
      </w:pPr>
    </w:p>
    <w:p w14:paraId="5C05D40A" w14:textId="77777777" w:rsidR="00380D77" w:rsidRPr="00380D77" w:rsidRDefault="00380D77" w:rsidP="00380D77">
      <w:pPr>
        <w:pStyle w:val="Heading3"/>
        <w:rPr>
          <w:color w:val="auto"/>
        </w:rPr>
      </w:pPr>
      <w:bookmarkStart w:id="33" w:name="SUBPART_1.3_—_AGENCY_ACQUISITION_REGULAT"/>
      <w:bookmarkStart w:id="34" w:name="_bookmark9"/>
      <w:bookmarkEnd w:id="33"/>
      <w:bookmarkEnd w:id="34"/>
    </w:p>
    <w:p w14:paraId="66A462A4" w14:textId="77777777" w:rsidR="00380D77" w:rsidRPr="00412D1D" w:rsidRDefault="00380D77" w:rsidP="00380D77">
      <w:pPr>
        <w:pStyle w:val="Heading2"/>
        <w:spacing w:before="0"/>
        <w:ind w:left="0" w:right="0"/>
      </w:pPr>
      <w:bookmarkStart w:id="35" w:name="_Toc80007847"/>
      <w:r w:rsidRPr="00412D1D">
        <w:t>SUBPART 1.3 — AGENCY ACQUISITION REGULATIONS</w:t>
      </w:r>
      <w:bookmarkEnd w:id="35"/>
    </w:p>
    <w:p w14:paraId="4B691F2B" w14:textId="77777777" w:rsidR="00380D77" w:rsidRPr="00412D1D" w:rsidRDefault="00380D77" w:rsidP="00380D77">
      <w:pPr>
        <w:pStyle w:val="BodyText"/>
        <w:rPr>
          <w:b/>
        </w:rPr>
      </w:pPr>
    </w:p>
    <w:p w14:paraId="1ADD9C8D" w14:textId="77777777" w:rsidR="00380D77" w:rsidRPr="00412D1D" w:rsidRDefault="00380D77" w:rsidP="00380D77">
      <w:pPr>
        <w:pStyle w:val="Heading3"/>
      </w:pPr>
      <w:bookmarkStart w:id="36" w:name="201.301__Policy."/>
      <w:bookmarkStart w:id="37" w:name="_bookmark10"/>
      <w:bookmarkStart w:id="38" w:name="_Toc80007848"/>
      <w:bookmarkEnd w:id="36"/>
      <w:bookmarkEnd w:id="37"/>
      <w:r w:rsidRPr="00412D1D">
        <w:t>201.301 Policy.</w:t>
      </w:r>
      <w:bookmarkEnd w:id="38"/>
    </w:p>
    <w:p w14:paraId="42CB7E3A" w14:textId="77777777" w:rsidR="00380D77" w:rsidRPr="00412D1D" w:rsidRDefault="00380D77" w:rsidP="00380D77">
      <w:pPr>
        <w:pStyle w:val="BodyText"/>
        <w:rPr>
          <w:b/>
        </w:rPr>
      </w:pPr>
    </w:p>
    <w:p w14:paraId="13B648F8" w14:textId="77777777" w:rsidR="00380D77" w:rsidRPr="008C6FCC" w:rsidRDefault="00380D77" w:rsidP="00380D77">
      <w:pPr>
        <w:pStyle w:val="BodyText"/>
        <w:rPr>
          <w:color w:val="auto"/>
        </w:rPr>
      </w:pPr>
      <w:r w:rsidRPr="008C6FCC">
        <w:rPr>
          <w:color w:val="auto"/>
        </w:rPr>
        <w:t>The DARS will be numbered in accordance with the method prescribed in DFARS</w:t>
      </w:r>
      <w:r w:rsidRPr="008C6FCC">
        <w:rPr>
          <w:color w:val="auto"/>
          <w:spacing w:val="-20"/>
        </w:rPr>
        <w:t xml:space="preserve"> </w:t>
      </w:r>
      <w:r w:rsidRPr="008C6FCC">
        <w:rPr>
          <w:color w:val="auto"/>
        </w:rPr>
        <w:t>Subpart 201.3 Agency Acquisition</w:t>
      </w:r>
      <w:r w:rsidRPr="008C6FCC">
        <w:rPr>
          <w:color w:val="auto"/>
          <w:spacing w:val="-4"/>
        </w:rPr>
        <w:t xml:space="preserve"> </w:t>
      </w:r>
      <w:r w:rsidRPr="008C6FCC">
        <w:rPr>
          <w:color w:val="auto"/>
        </w:rPr>
        <w:t>Regulations.</w:t>
      </w:r>
    </w:p>
    <w:p w14:paraId="531A1A06" w14:textId="77777777" w:rsidR="00380D77" w:rsidRPr="00412D1D" w:rsidRDefault="00380D77" w:rsidP="00380D77">
      <w:pPr>
        <w:pStyle w:val="BodyText"/>
      </w:pPr>
    </w:p>
    <w:p w14:paraId="2B654068" w14:textId="77777777" w:rsidR="00380D77" w:rsidRPr="00380D77" w:rsidRDefault="00380D77" w:rsidP="00380D77">
      <w:pPr>
        <w:pStyle w:val="Heading3"/>
      </w:pPr>
      <w:bookmarkStart w:id="39" w:name="201.303__Publication_and_codification."/>
      <w:bookmarkStart w:id="40" w:name="_bookmark11"/>
      <w:bookmarkStart w:id="41" w:name="_Toc80007849"/>
      <w:bookmarkEnd w:id="39"/>
      <w:bookmarkEnd w:id="40"/>
      <w:r w:rsidRPr="00380D77">
        <w:t>201.303 Publication and codification.</w:t>
      </w:r>
      <w:bookmarkEnd w:id="41"/>
    </w:p>
    <w:p w14:paraId="6664A2A8" w14:textId="77777777" w:rsidR="00380D77" w:rsidRPr="00412D1D" w:rsidRDefault="00380D77" w:rsidP="00380D77">
      <w:pPr>
        <w:pStyle w:val="BodyText"/>
        <w:rPr>
          <w:b/>
        </w:rPr>
      </w:pPr>
    </w:p>
    <w:p w14:paraId="3DC0EECF" w14:textId="77777777" w:rsidR="00380D77" w:rsidRPr="008C6FCC" w:rsidRDefault="00380D77" w:rsidP="00380D77">
      <w:pPr>
        <w:pStyle w:val="BodyText"/>
        <w:rPr>
          <w:color w:val="auto"/>
        </w:rPr>
      </w:pPr>
      <w:r w:rsidRPr="008C6FCC">
        <w:rPr>
          <w:color w:val="auto"/>
        </w:rPr>
        <w:t xml:space="preserve">(a)(ii) 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 DARS supplements shall parallel the FAR and/or DFARS, with the exception that supplemental sections are numbered using 90 or (S-90).  Parts, subparts, sections, or subsections are supplemented by the addition of </w:t>
      </w:r>
      <w:proofErr w:type="gramStart"/>
      <w:r w:rsidRPr="008C6FCC">
        <w:rPr>
          <w:color w:val="auto"/>
        </w:rPr>
        <w:t>a number of</w:t>
      </w:r>
      <w:proofErr w:type="gramEnd"/>
      <w:r w:rsidRPr="008C6FCC">
        <w:rPr>
          <w:color w:val="auto"/>
        </w:rPr>
        <w:t xml:space="preserve"> 90 and up.  Lower divisions are supplemented by the addition of </w:t>
      </w:r>
      <w:proofErr w:type="gramStart"/>
      <w:r w:rsidRPr="008C6FCC">
        <w:rPr>
          <w:color w:val="auto"/>
        </w:rPr>
        <w:t>a number of</w:t>
      </w:r>
      <w:proofErr w:type="gramEnd"/>
      <w:r w:rsidRPr="008C6FCC">
        <w:rPr>
          <w:color w:val="auto"/>
        </w:rPr>
        <w:t xml:space="preserve"> (S-90).</w:t>
      </w:r>
    </w:p>
    <w:p w14:paraId="2D9644A1" w14:textId="77777777" w:rsidR="00380D77" w:rsidRPr="008C6FCC" w:rsidRDefault="00380D77" w:rsidP="00380D77">
      <w:pPr>
        <w:pStyle w:val="BodyText"/>
        <w:rPr>
          <w:color w:val="auto"/>
        </w:rPr>
      </w:pPr>
    </w:p>
    <w:p w14:paraId="78D3AEA0" w14:textId="77777777" w:rsidR="00380D77" w:rsidRPr="008C6FCC" w:rsidRDefault="00380D77" w:rsidP="00380D77">
      <w:pPr>
        <w:tabs>
          <w:tab w:val="left" w:pos="940"/>
        </w:tabs>
        <w:contextualSpacing/>
        <w:rPr>
          <w:rFonts w:cs="Times New Roman"/>
          <w:szCs w:val="24"/>
        </w:rPr>
      </w:pPr>
      <w:r>
        <w:rPr>
          <w:rFonts w:cs="Times New Roman"/>
          <w:szCs w:val="24"/>
        </w:rPr>
        <w:t xml:space="preserve">(D) </w:t>
      </w:r>
      <w:r w:rsidRPr="008C6FCC">
        <w:rPr>
          <w:rFonts w:cs="Times New Roman"/>
          <w:szCs w:val="24"/>
        </w:rPr>
        <w:t>The table shown in DFARS Subpart 201.303(D), DFARS Numbering provides an</w:t>
      </w:r>
      <w:r w:rsidRPr="008C6FCC">
        <w:rPr>
          <w:rFonts w:cs="Times New Roman"/>
          <w:spacing w:val="-9"/>
          <w:szCs w:val="24"/>
        </w:rPr>
        <w:t xml:space="preserve"> </w:t>
      </w:r>
      <w:r w:rsidRPr="008C6FCC">
        <w:rPr>
          <w:rFonts w:cs="Times New Roman"/>
          <w:szCs w:val="24"/>
        </w:rPr>
        <w:t>example</w:t>
      </w:r>
    </w:p>
    <w:p w14:paraId="6BDF1DAB" w14:textId="77777777" w:rsidR="00380D77" w:rsidRPr="008C6FCC" w:rsidRDefault="00380D77" w:rsidP="00380D77">
      <w:pPr>
        <w:pStyle w:val="BodyText"/>
        <w:contextualSpacing/>
        <w:rPr>
          <w:color w:val="auto"/>
        </w:rPr>
      </w:pPr>
      <w:r w:rsidRPr="008C6FCC">
        <w:rPr>
          <w:color w:val="auto"/>
        </w:rPr>
        <w:t>of the numbering system. Sample Table with DARS Numbering below</w:t>
      </w:r>
    </w:p>
    <w:p w14:paraId="6982188A" w14:textId="77777777" w:rsidR="00380D77" w:rsidRPr="008C6FCC" w:rsidRDefault="00380D77" w:rsidP="00380D77">
      <w:pPr>
        <w:pStyle w:val="BodyText"/>
        <w:rPr>
          <w:b/>
          <w:color w:val="auto"/>
        </w:rPr>
      </w:pPr>
    </w:p>
    <w:p w14:paraId="3EF443DE" w14:textId="10A91465" w:rsidR="00380D77" w:rsidRPr="008C6FCC" w:rsidRDefault="00380D77" w:rsidP="00380D77">
      <w:pPr>
        <w:pStyle w:val="BodyText"/>
        <w:jc w:val="center"/>
        <w:rPr>
          <w:b/>
          <w:color w:val="auto"/>
        </w:rPr>
      </w:pPr>
      <w:r w:rsidRPr="008C6FCC">
        <w:rPr>
          <w:b/>
          <w:color w:val="auto"/>
        </w:rPr>
        <w:t>Table 1-</w:t>
      </w:r>
      <w:r w:rsidR="008B2A4C">
        <w:rPr>
          <w:b/>
          <w:color w:val="auto"/>
        </w:rPr>
        <w:t>2</w:t>
      </w:r>
      <w:r w:rsidRPr="008C6FCC">
        <w:rPr>
          <w:b/>
          <w:color w:val="auto"/>
        </w:rPr>
        <w:t xml:space="preserve"> DARS Numbering</w:t>
      </w:r>
    </w:p>
    <w:tbl>
      <w:tblPr>
        <w:tblW w:w="96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250"/>
        <w:gridCol w:w="2430"/>
        <w:gridCol w:w="2790"/>
      </w:tblGrid>
      <w:tr w:rsidR="00380D77" w:rsidRPr="008C6FCC" w14:paraId="64A65F8C" w14:textId="77777777" w:rsidTr="00380D77">
        <w:trPr>
          <w:trHeight w:val="551"/>
        </w:trPr>
        <w:tc>
          <w:tcPr>
            <w:tcW w:w="2160" w:type="dxa"/>
          </w:tcPr>
          <w:p w14:paraId="3BDC7E68" w14:textId="77777777" w:rsidR="00380D77" w:rsidRPr="008C6FCC" w:rsidRDefault="00380D77" w:rsidP="00380D77">
            <w:pPr>
              <w:pStyle w:val="TableParagraph"/>
              <w:ind w:left="0"/>
              <w:rPr>
                <w:szCs w:val="24"/>
              </w:rPr>
            </w:pPr>
            <w:r w:rsidRPr="008C6FCC">
              <w:rPr>
                <w:szCs w:val="24"/>
              </w:rPr>
              <w:t>FAR</w:t>
            </w:r>
          </w:p>
        </w:tc>
        <w:tc>
          <w:tcPr>
            <w:tcW w:w="2250" w:type="dxa"/>
          </w:tcPr>
          <w:p w14:paraId="14EA1EB2" w14:textId="77777777" w:rsidR="00380D77" w:rsidRPr="008C6FCC" w:rsidRDefault="00380D77" w:rsidP="00380D77">
            <w:pPr>
              <w:pStyle w:val="TableParagraph"/>
              <w:ind w:left="0"/>
              <w:rPr>
                <w:szCs w:val="24"/>
              </w:rPr>
            </w:pPr>
            <w:r w:rsidRPr="008C6FCC">
              <w:rPr>
                <w:szCs w:val="24"/>
              </w:rPr>
              <w:t>DFARS Implements</w:t>
            </w:r>
          </w:p>
          <w:p w14:paraId="74A84E01" w14:textId="77777777" w:rsidR="00380D77" w:rsidRPr="008C6FCC" w:rsidRDefault="00380D77" w:rsidP="00380D77">
            <w:pPr>
              <w:pStyle w:val="TableParagraph"/>
              <w:ind w:left="0"/>
              <w:rPr>
                <w:szCs w:val="24"/>
              </w:rPr>
            </w:pPr>
            <w:r w:rsidRPr="008C6FCC">
              <w:rPr>
                <w:szCs w:val="24"/>
              </w:rPr>
              <w:t>FAR As</w:t>
            </w:r>
          </w:p>
        </w:tc>
        <w:tc>
          <w:tcPr>
            <w:tcW w:w="2430" w:type="dxa"/>
          </w:tcPr>
          <w:p w14:paraId="77C5772B" w14:textId="77777777" w:rsidR="00380D77" w:rsidRPr="008C6FCC" w:rsidRDefault="00380D77" w:rsidP="00380D77">
            <w:pPr>
              <w:pStyle w:val="TableParagraph"/>
              <w:ind w:left="0"/>
              <w:rPr>
                <w:szCs w:val="24"/>
              </w:rPr>
            </w:pPr>
            <w:r w:rsidRPr="008C6FCC">
              <w:rPr>
                <w:szCs w:val="24"/>
              </w:rPr>
              <w:t>DFARS Supplements</w:t>
            </w:r>
          </w:p>
          <w:p w14:paraId="6D79A1BB" w14:textId="77777777" w:rsidR="00380D77" w:rsidRPr="008C6FCC" w:rsidRDefault="00380D77" w:rsidP="00380D77">
            <w:pPr>
              <w:pStyle w:val="TableParagraph"/>
              <w:ind w:left="0"/>
              <w:rPr>
                <w:szCs w:val="24"/>
              </w:rPr>
            </w:pPr>
            <w:r w:rsidRPr="008C6FCC">
              <w:rPr>
                <w:szCs w:val="24"/>
              </w:rPr>
              <w:t>FAR As</w:t>
            </w:r>
          </w:p>
        </w:tc>
        <w:tc>
          <w:tcPr>
            <w:tcW w:w="2790" w:type="dxa"/>
          </w:tcPr>
          <w:p w14:paraId="6E3E7F89" w14:textId="77777777" w:rsidR="00380D77" w:rsidRPr="008C6FCC" w:rsidRDefault="00380D77" w:rsidP="00380D77">
            <w:pPr>
              <w:pStyle w:val="TableParagraph"/>
              <w:ind w:left="0"/>
              <w:rPr>
                <w:szCs w:val="24"/>
              </w:rPr>
            </w:pPr>
            <w:r w:rsidRPr="008C6FCC">
              <w:rPr>
                <w:szCs w:val="24"/>
              </w:rPr>
              <w:t>DARS Supplements</w:t>
            </w:r>
          </w:p>
          <w:p w14:paraId="6EAFADAB" w14:textId="77777777" w:rsidR="00380D77" w:rsidRPr="008C6FCC" w:rsidRDefault="00380D77" w:rsidP="00380D77">
            <w:pPr>
              <w:pStyle w:val="TableParagraph"/>
              <w:ind w:left="0"/>
              <w:rPr>
                <w:szCs w:val="24"/>
              </w:rPr>
            </w:pPr>
            <w:r w:rsidRPr="008C6FCC">
              <w:rPr>
                <w:szCs w:val="24"/>
              </w:rPr>
              <w:t>DFARS As</w:t>
            </w:r>
          </w:p>
        </w:tc>
      </w:tr>
      <w:tr w:rsidR="00380D77" w:rsidRPr="00412D1D" w14:paraId="13342A67" w14:textId="77777777" w:rsidTr="00380D77">
        <w:trPr>
          <w:trHeight w:val="275"/>
        </w:trPr>
        <w:tc>
          <w:tcPr>
            <w:tcW w:w="2160" w:type="dxa"/>
          </w:tcPr>
          <w:p w14:paraId="5DAC6363" w14:textId="77777777" w:rsidR="00380D77" w:rsidRPr="00412D1D" w:rsidRDefault="00380D77" w:rsidP="00380D77">
            <w:pPr>
              <w:pStyle w:val="TableParagraph"/>
              <w:ind w:left="0"/>
              <w:rPr>
                <w:szCs w:val="24"/>
              </w:rPr>
            </w:pPr>
            <w:r w:rsidRPr="00412D1D">
              <w:rPr>
                <w:szCs w:val="24"/>
              </w:rPr>
              <w:t>19</w:t>
            </w:r>
          </w:p>
        </w:tc>
        <w:tc>
          <w:tcPr>
            <w:tcW w:w="2250" w:type="dxa"/>
          </w:tcPr>
          <w:p w14:paraId="396DAB86" w14:textId="77777777" w:rsidR="00380D77" w:rsidRPr="00412D1D" w:rsidRDefault="00380D77" w:rsidP="00380D77">
            <w:pPr>
              <w:pStyle w:val="TableParagraph"/>
              <w:ind w:left="0"/>
              <w:rPr>
                <w:szCs w:val="24"/>
              </w:rPr>
            </w:pPr>
            <w:r w:rsidRPr="00412D1D">
              <w:rPr>
                <w:szCs w:val="24"/>
              </w:rPr>
              <w:t>219</w:t>
            </w:r>
          </w:p>
        </w:tc>
        <w:tc>
          <w:tcPr>
            <w:tcW w:w="2430" w:type="dxa"/>
          </w:tcPr>
          <w:p w14:paraId="3F5A165C" w14:textId="77777777" w:rsidR="00380D77" w:rsidRPr="00412D1D" w:rsidRDefault="00380D77" w:rsidP="00380D77">
            <w:pPr>
              <w:pStyle w:val="TableParagraph"/>
              <w:ind w:left="0"/>
              <w:rPr>
                <w:szCs w:val="24"/>
              </w:rPr>
            </w:pPr>
            <w:r w:rsidRPr="00412D1D">
              <w:rPr>
                <w:szCs w:val="24"/>
              </w:rPr>
              <w:t>219.70</w:t>
            </w:r>
          </w:p>
        </w:tc>
        <w:tc>
          <w:tcPr>
            <w:tcW w:w="2790" w:type="dxa"/>
          </w:tcPr>
          <w:p w14:paraId="7E18A9B9" w14:textId="77777777" w:rsidR="00380D77" w:rsidRPr="00412D1D" w:rsidRDefault="00380D77" w:rsidP="00380D77">
            <w:pPr>
              <w:pStyle w:val="TableParagraph"/>
              <w:ind w:left="0"/>
              <w:rPr>
                <w:szCs w:val="24"/>
              </w:rPr>
            </w:pPr>
            <w:r w:rsidRPr="00412D1D">
              <w:rPr>
                <w:szCs w:val="24"/>
              </w:rPr>
              <w:t>219.70-90</w:t>
            </w:r>
          </w:p>
        </w:tc>
      </w:tr>
      <w:tr w:rsidR="00380D77" w:rsidRPr="00412D1D" w14:paraId="05D9E09D" w14:textId="77777777" w:rsidTr="00380D77">
        <w:trPr>
          <w:trHeight w:val="275"/>
        </w:trPr>
        <w:tc>
          <w:tcPr>
            <w:tcW w:w="2160" w:type="dxa"/>
          </w:tcPr>
          <w:p w14:paraId="534B5F33" w14:textId="77777777" w:rsidR="00380D77" w:rsidRPr="00412D1D" w:rsidRDefault="00380D77" w:rsidP="00380D77">
            <w:pPr>
              <w:pStyle w:val="TableParagraph"/>
              <w:ind w:left="0"/>
              <w:rPr>
                <w:szCs w:val="24"/>
              </w:rPr>
            </w:pPr>
            <w:r w:rsidRPr="00412D1D">
              <w:rPr>
                <w:szCs w:val="24"/>
              </w:rPr>
              <w:t>19.5</w:t>
            </w:r>
          </w:p>
        </w:tc>
        <w:tc>
          <w:tcPr>
            <w:tcW w:w="2250" w:type="dxa"/>
          </w:tcPr>
          <w:p w14:paraId="0D9000B2" w14:textId="77777777" w:rsidR="00380D77" w:rsidRPr="00412D1D" w:rsidRDefault="00380D77" w:rsidP="00380D77">
            <w:pPr>
              <w:pStyle w:val="TableParagraph"/>
              <w:ind w:left="0"/>
              <w:rPr>
                <w:szCs w:val="24"/>
              </w:rPr>
            </w:pPr>
            <w:r w:rsidRPr="00412D1D">
              <w:rPr>
                <w:szCs w:val="24"/>
              </w:rPr>
              <w:t>219.5</w:t>
            </w:r>
          </w:p>
        </w:tc>
        <w:tc>
          <w:tcPr>
            <w:tcW w:w="2430" w:type="dxa"/>
          </w:tcPr>
          <w:p w14:paraId="687765FB" w14:textId="77777777" w:rsidR="00380D77" w:rsidRPr="00412D1D" w:rsidRDefault="00380D77" w:rsidP="00380D77">
            <w:pPr>
              <w:pStyle w:val="TableParagraph"/>
              <w:ind w:left="0"/>
              <w:rPr>
                <w:szCs w:val="24"/>
              </w:rPr>
            </w:pPr>
            <w:r w:rsidRPr="00412D1D">
              <w:rPr>
                <w:szCs w:val="24"/>
              </w:rPr>
              <w:t>219.570</w:t>
            </w:r>
          </w:p>
        </w:tc>
        <w:tc>
          <w:tcPr>
            <w:tcW w:w="2790" w:type="dxa"/>
          </w:tcPr>
          <w:p w14:paraId="47904CAA" w14:textId="77777777" w:rsidR="00380D77" w:rsidRPr="00412D1D" w:rsidRDefault="00380D77" w:rsidP="00380D77">
            <w:pPr>
              <w:pStyle w:val="TableParagraph"/>
              <w:ind w:left="0"/>
              <w:rPr>
                <w:szCs w:val="24"/>
              </w:rPr>
            </w:pPr>
            <w:r w:rsidRPr="00412D1D">
              <w:rPr>
                <w:szCs w:val="24"/>
              </w:rPr>
              <w:t>219.570-90</w:t>
            </w:r>
          </w:p>
        </w:tc>
      </w:tr>
      <w:tr w:rsidR="00380D77" w:rsidRPr="00412D1D" w14:paraId="772CDC5C" w14:textId="77777777" w:rsidTr="00380D77">
        <w:trPr>
          <w:trHeight w:val="277"/>
        </w:trPr>
        <w:tc>
          <w:tcPr>
            <w:tcW w:w="2160" w:type="dxa"/>
          </w:tcPr>
          <w:p w14:paraId="128AAC1F" w14:textId="77777777" w:rsidR="00380D77" w:rsidRPr="00412D1D" w:rsidRDefault="00380D77" w:rsidP="00380D77">
            <w:pPr>
              <w:pStyle w:val="TableParagraph"/>
              <w:ind w:left="0"/>
              <w:rPr>
                <w:szCs w:val="24"/>
              </w:rPr>
            </w:pPr>
            <w:r w:rsidRPr="00412D1D">
              <w:rPr>
                <w:szCs w:val="24"/>
              </w:rPr>
              <w:t>19.501</w:t>
            </w:r>
          </w:p>
        </w:tc>
        <w:tc>
          <w:tcPr>
            <w:tcW w:w="2250" w:type="dxa"/>
          </w:tcPr>
          <w:p w14:paraId="6CF9E6DE" w14:textId="77777777" w:rsidR="00380D77" w:rsidRPr="00412D1D" w:rsidRDefault="00380D77" w:rsidP="00380D77">
            <w:pPr>
              <w:pStyle w:val="TableParagraph"/>
              <w:ind w:left="0"/>
              <w:rPr>
                <w:szCs w:val="24"/>
              </w:rPr>
            </w:pPr>
            <w:r w:rsidRPr="00412D1D">
              <w:rPr>
                <w:szCs w:val="24"/>
              </w:rPr>
              <w:t>219.501</w:t>
            </w:r>
          </w:p>
        </w:tc>
        <w:tc>
          <w:tcPr>
            <w:tcW w:w="2430" w:type="dxa"/>
          </w:tcPr>
          <w:p w14:paraId="4A1AC909" w14:textId="77777777" w:rsidR="00380D77" w:rsidRPr="00412D1D" w:rsidRDefault="00380D77" w:rsidP="00380D77">
            <w:pPr>
              <w:pStyle w:val="TableParagraph"/>
              <w:ind w:left="0"/>
              <w:rPr>
                <w:szCs w:val="24"/>
              </w:rPr>
            </w:pPr>
            <w:r w:rsidRPr="00412D1D">
              <w:rPr>
                <w:szCs w:val="24"/>
              </w:rPr>
              <w:t>219.501-70</w:t>
            </w:r>
          </w:p>
        </w:tc>
        <w:tc>
          <w:tcPr>
            <w:tcW w:w="2790" w:type="dxa"/>
          </w:tcPr>
          <w:p w14:paraId="009F37D0" w14:textId="77777777" w:rsidR="00380D77" w:rsidRPr="00412D1D" w:rsidRDefault="00380D77" w:rsidP="00380D77">
            <w:pPr>
              <w:pStyle w:val="TableParagraph"/>
              <w:ind w:left="0"/>
              <w:rPr>
                <w:szCs w:val="24"/>
              </w:rPr>
            </w:pPr>
            <w:r w:rsidRPr="00412D1D">
              <w:rPr>
                <w:szCs w:val="24"/>
              </w:rPr>
              <w:t>219.501-70-90</w:t>
            </w:r>
          </w:p>
        </w:tc>
      </w:tr>
      <w:tr w:rsidR="00380D77" w:rsidRPr="00412D1D" w14:paraId="2263D1CB" w14:textId="77777777" w:rsidTr="00380D77">
        <w:trPr>
          <w:trHeight w:val="278"/>
        </w:trPr>
        <w:tc>
          <w:tcPr>
            <w:tcW w:w="2160" w:type="dxa"/>
          </w:tcPr>
          <w:p w14:paraId="0F0E9F4D" w14:textId="77777777" w:rsidR="00380D77" w:rsidRPr="00412D1D" w:rsidRDefault="00380D77" w:rsidP="00380D77">
            <w:pPr>
              <w:pStyle w:val="TableParagraph"/>
              <w:ind w:left="0"/>
              <w:rPr>
                <w:szCs w:val="24"/>
              </w:rPr>
            </w:pPr>
            <w:r w:rsidRPr="00412D1D">
              <w:rPr>
                <w:szCs w:val="24"/>
              </w:rPr>
              <w:t>19.501-1</w:t>
            </w:r>
          </w:p>
        </w:tc>
        <w:tc>
          <w:tcPr>
            <w:tcW w:w="2250" w:type="dxa"/>
          </w:tcPr>
          <w:p w14:paraId="3F01FEF3" w14:textId="77777777" w:rsidR="00380D77" w:rsidRPr="00412D1D" w:rsidRDefault="00380D77" w:rsidP="00380D77">
            <w:pPr>
              <w:pStyle w:val="TableParagraph"/>
              <w:ind w:left="0"/>
              <w:rPr>
                <w:szCs w:val="24"/>
              </w:rPr>
            </w:pPr>
            <w:r w:rsidRPr="00412D1D">
              <w:rPr>
                <w:szCs w:val="24"/>
              </w:rPr>
              <w:t>219.501-1</w:t>
            </w:r>
          </w:p>
        </w:tc>
        <w:tc>
          <w:tcPr>
            <w:tcW w:w="2430" w:type="dxa"/>
          </w:tcPr>
          <w:p w14:paraId="4A9E9009" w14:textId="77777777" w:rsidR="00380D77" w:rsidRPr="00412D1D" w:rsidRDefault="00380D77" w:rsidP="00380D77">
            <w:pPr>
              <w:pStyle w:val="TableParagraph"/>
              <w:ind w:left="0"/>
              <w:rPr>
                <w:szCs w:val="24"/>
              </w:rPr>
            </w:pPr>
            <w:r w:rsidRPr="00412D1D">
              <w:rPr>
                <w:szCs w:val="24"/>
              </w:rPr>
              <w:t>219.501-1-70</w:t>
            </w:r>
          </w:p>
        </w:tc>
        <w:tc>
          <w:tcPr>
            <w:tcW w:w="2790" w:type="dxa"/>
          </w:tcPr>
          <w:p w14:paraId="4008885B" w14:textId="77777777" w:rsidR="00380D77" w:rsidRPr="00412D1D" w:rsidRDefault="00380D77" w:rsidP="00380D77">
            <w:pPr>
              <w:pStyle w:val="TableParagraph"/>
              <w:ind w:left="0"/>
              <w:rPr>
                <w:szCs w:val="24"/>
              </w:rPr>
            </w:pPr>
            <w:r w:rsidRPr="00412D1D">
              <w:rPr>
                <w:szCs w:val="24"/>
              </w:rPr>
              <w:t>219.501-1-70-90</w:t>
            </w:r>
          </w:p>
        </w:tc>
      </w:tr>
      <w:tr w:rsidR="00380D77" w:rsidRPr="00412D1D" w14:paraId="6C6720CA" w14:textId="77777777" w:rsidTr="00380D77">
        <w:trPr>
          <w:trHeight w:val="275"/>
        </w:trPr>
        <w:tc>
          <w:tcPr>
            <w:tcW w:w="2160" w:type="dxa"/>
          </w:tcPr>
          <w:p w14:paraId="6A741E34" w14:textId="77777777" w:rsidR="00380D77" w:rsidRPr="00412D1D" w:rsidRDefault="00380D77" w:rsidP="00380D77">
            <w:pPr>
              <w:pStyle w:val="TableParagraph"/>
              <w:ind w:left="0"/>
              <w:rPr>
                <w:szCs w:val="24"/>
              </w:rPr>
            </w:pPr>
            <w:r w:rsidRPr="00412D1D">
              <w:rPr>
                <w:szCs w:val="24"/>
              </w:rPr>
              <w:t>19.501-1(a)</w:t>
            </w:r>
          </w:p>
        </w:tc>
        <w:tc>
          <w:tcPr>
            <w:tcW w:w="2250" w:type="dxa"/>
          </w:tcPr>
          <w:p w14:paraId="03B79958" w14:textId="77777777" w:rsidR="00380D77" w:rsidRPr="00412D1D" w:rsidRDefault="00380D77" w:rsidP="00380D77">
            <w:pPr>
              <w:pStyle w:val="TableParagraph"/>
              <w:ind w:left="0"/>
              <w:rPr>
                <w:szCs w:val="24"/>
              </w:rPr>
            </w:pPr>
            <w:r w:rsidRPr="00412D1D">
              <w:rPr>
                <w:szCs w:val="24"/>
              </w:rPr>
              <w:t>219.501-1(a)</w:t>
            </w:r>
          </w:p>
        </w:tc>
        <w:tc>
          <w:tcPr>
            <w:tcW w:w="2430" w:type="dxa"/>
          </w:tcPr>
          <w:p w14:paraId="35828063" w14:textId="77777777" w:rsidR="00380D77" w:rsidRPr="00412D1D" w:rsidRDefault="00380D77" w:rsidP="00380D77">
            <w:pPr>
              <w:pStyle w:val="TableParagraph"/>
              <w:ind w:left="0"/>
              <w:rPr>
                <w:szCs w:val="24"/>
              </w:rPr>
            </w:pPr>
            <w:r w:rsidRPr="00412D1D">
              <w:rPr>
                <w:szCs w:val="24"/>
              </w:rPr>
              <w:t>219.501-1(a)(S-70)</w:t>
            </w:r>
          </w:p>
        </w:tc>
        <w:tc>
          <w:tcPr>
            <w:tcW w:w="2790" w:type="dxa"/>
          </w:tcPr>
          <w:p w14:paraId="6A843160" w14:textId="77777777" w:rsidR="00380D77" w:rsidRPr="00412D1D" w:rsidRDefault="00380D77" w:rsidP="00380D77">
            <w:pPr>
              <w:pStyle w:val="TableParagraph"/>
              <w:ind w:left="0"/>
              <w:rPr>
                <w:szCs w:val="24"/>
              </w:rPr>
            </w:pPr>
            <w:r w:rsidRPr="00412D1D">
              <w:rPr>
                <w:szCs w:val="24"/>
              </w:rPr>
              <w:t>219.501-19(a)(S-</w:t>
            </w:r>
            <w:proofErr w:type="gramStart"/>
            <w:r w:rsidRPr="00412D1D">
              <w:rPr>
                <w:szCs w:val="24"/>
              </w:rPr>
              <w:t>70)(</w:t>
            </w:r>
            <w:proofErr w:type="gramEnd"/>
            <w:r w:rsidRPr="00412D1D">
              <w:rPr>
                <w:szCs w:val="24"/>
              </w:rPr>
              <w:t>S-90)</w:t>
            </w:r>
          </w:p>
        </w:tc>
      </w:tr>
      <w:tr w:rsidR="00380D77" w:rsidRPr="008C6FCC" w14:paraId="16E57704" w14:textId="77777777" w:rsidTr="00380D77">
        <w:trPr>
          <w:trHeight w:val="275"/>
        </w:trPr>
        <w:tc>
          <w:tcPr>
            <w:tcW w:w="2160" w:type="dxa"/>
          </w:tcPr>
          <w:p w14:paraId="4B61DB52" w14:textId="77777777" w:rsidR="00380D77" w:rsidRPr="008C6FCC" w:rsidRDefault="00380D77" w:rsidP="00380D77">
            <w:pPr>
              <w:pStyle w:val="TableParagraph"/>
              <w:ind w:left="0"/>
              <w:rPr>
                <w:szCs w:val="24"/>
              </w:rPr>
            </w:pPr>
            <w:r w:rsidRPr="008C6FCC">
              <w:rPr>
                <w:szCs w:val="24"/>
              </w:rPr>
              <w:t>19.501-1(a)(1)</w:t>
            </w:r>
          </w:p>
        </w:tc>
        <w:tc>
          <w:tcPr>
            <w:tcW w:w="2250" w:type="dxa"/>
          </w:tcPr>
          <w:p w14:paraId="0427AF09" w14:textId="77777777" w:rsidR="00380D77" w:rsidRPr="008C6FCC" w:rsidRDefault="00380D77" w:rsidP="00380D77">
            <w:pPr>
              <w:pStyle w:val="TableParagraph"/>
              <w:ind w:left="0"/>
              <w:rPr>
                <w:szCs w:val="24"/>
              </w:rPr>
            </w:pPr>
            <w:r w:rsidRPr="008C6FCC">
              <w:rPr>
                <w:szCs w:val="24"/>
              </w:rPr>
              <w:t>219.501-1(a)(1)</w:t>
            </w:r>
          </w:p>
        </w:tc>
        <w:tc>
          <w:tcPr>
            <w:tcW w:w="2430" w:type="dxa"/>
          </w:tcPr>
          <w:p w14:paraId="0172A25F" w14:textId="77777777" w:rsidR="00380D77" w:rsidRPr="008C6FCC" w:rsidRDefault="00380D77" w:rsidP="00380D77">
            <w:pPr>
              <w:pStyle w:val="TableParagraph"/>
              <w:ind w:left="0"/>
              <w:rPr>
                <w:szCs w:val="24"/>
              </w:rPr>
            </w:pPr>
            <w:r w:rsidRPr="008C6FCC">
              <w:rPr>
                <w:szCs w:val="24"/>
              </w:rPr>
              <w:t>219.501-1(a)(</w:t>
            </w:r>
            <w:proofErr w:type="gramStart"/>
            <w:r w:rsidRPr="008C6FCC">
              <w:rPr>
                <w:szCs w:val="24"/>
              </w:rPr>
              <w:t>1)(</w:t>
            </w:r>
            <w:proofErr w:type="gramEnd"/>
            <w:r w:rsidRPr="008C6FCC">
              <w:rPr>
                <w:szCs w:val="24"/>
              </w:rPr>
              <w:t>S-70)</w:t>
            </w:r>
          </w:p>
        </w:tc>
        <w:tc>
          <w:tcPr>
            <w:tcW w:w="2790" w:type="dxa"/>
          </w:tcPr>
          <w:p w14:paraId="25CBCF89" w14:textId="77777777" w:rsidR="00380D77" w:rsidRPr="008C6FCC" w:rsidRDefault="00380D77" w:rsidP="00380D77">
            <w:pPr>
              <w:pStyle w:val="TableParagraph"/>
              <w:ind w:left="0"/>
              <w:rPr>
                <w:szCs w:val="24"/>
              </w:rPr>
            </w:pPr>
            <w:r w:rsidRPr="008C6FCC">
              <w:rPr>
                <w:szCs w:val="24"/>
              </w:rPr>
              <w:t>219.501-1(a)(</w:t>
            </w:r>
            <w:proofErr w:type="gramStart"/>
            <w:r w:rsidRPr="008C6FCC">
              <w:rPr>
                <w:szCs w:val="24"/>
              </w:rPr>
              <w:t>1)(</w:t>
            </w:r>
            <w:proofErr w:type="gramEnd"/>
            <w:r w:rsidRPr="008C6FCC">
              <w:rPr>
                <w:szCs w:val="24"/>
              </w:rPr>
              <w:t>S-70)(S-90)</w:t>
            </w:r>
          </w:p>
        </w:tc>
      </w:tr>
    </w:tbl>
    <w:p w14:paraId="7C1394ED" w14:textId="77777777" w:rsidR="00380D77" w:rsidRPr="008C6FCC" w:rsidRDefault="00380D77" w:rsidP="00380D77">
      <w:pPr>
        <w:pStyle w:val="BodyText"/>
        <w:rPr>
          <w:color w:val="auto"/>
        </w:rPr>
      </w:pPr>
    </w:p>
    <w:p w14:paraId="164540B3" w14:textId="4180239C" w:rsidR="00380D77" w:rsidRPr="008C6FCC" w:rsidRDefault="00380D77" w:rsidP="00380D77">
      <w:pPr>
        <w:pStyle w:val="BodyText"/>
        <w:rPr>
          <w:color w:val="auto"/>
        </w:rPr>
      </w:pPr>
      <w:r w:rsidRPr="008C6FCC">
        <w:rPr>
          <w:color w:val="auto"/>
        </w:rPr>
        <w:t>(S-90) Sections under subparts will be enumerated using FAR or DFAR numbering conventions, depending on whether the FAR or DFAR is being implemented or supplemented.</w:t>
      </w:r>
    </w:p>
    <w:p w14:paraId="79CFC0CE" w14:textId="77777777" w:rsidR="00380D77" w:rsidRPr="008C6FCC" w:rsidRDefault="00380D77" w:rsidP="00380D77">
      <w:pPr>
        <w:pStyle w:val="BodyText"/>
        <w:rPr>
          <w:color w:val="auto"/>
        </w:rPr>
      </w:pPr>
    </w:p>
    <w:p w14:paraId="32249E5D" w14:textId="77777777" w:rsidR="00380D77" w:rsidRPr="00380D77" w:rsidRDefault="00380D77" w:rsidP="00380D77">
      <w:pPr>
        <w:pStyle w:val="Heading3"/>
      </w:pPr>
      <w:bookmarkStart w:id="42" w:name="201.304__Agency_control_and_compliance_p"/>
      <w:bookmarkStart w:id="43" w:name="_bookmark12"/>
      <w:bookmarkStart w:id="44" w:name="_Toc80007850"/>
      <w:bookmarkEnd w:id="42"/>
      <w:bookmarkEnd w:id="43"/>
      <w:r w:rsidRPr="00380D77">
        <w:t>201.304 Agency control and compliance procedures.</w:t>
      </w:r>
      <w:bookmarkEnd w:id="44"/>
    </w:p>
    <w:p w14:paraId="41DC359E" w14:textId="77777777" w:rsidR="00380D77" w:rsidRPr="008C6FCC" w:rsidRDefault="00380D77" w:rsidP="00380D77">
      <w:pPr>
        <w:pStyle w:val="BodyText"/>
        <w:rPr>
          <w:b/>
          <w:color w:val="auto"/>
        </w:rPr>
      </w:pPr>
    </w:p>
    <w:p w14:paraId="3801D474" w14:textId="6BE2E4FF" w:rsidR="00380D77" w:rsidRPr="008C6FCC" w:rsidRDefault="00380D77" w:rsidP="00380D77">
      <w:pPr>
        <w:pStyle w:val="BodyText"/>
        <w:rPr>
          <w:color w:val="auto"/>
        </w:rPr>
      </w:pPr>
      <w:r w:rsidRPr="008C6FCC">
        <w:rPr>
          <w:color w:val="auto"/>
        </w:rPr>
        <w:t xml:space="preserve">(S-90) DISA PL21 shall review all DISA acquisition-related procedures (both mandatory and non-mandatory) that impact the Agency prior to implementation.  The procedures are generally implemented as DISA Acquisition Templates, Samples, Guides, and </w:t>
      </w:r>
      <w:proofErr w:type="spellStart"/>
      <w:r w:rsidRPr="008C6FCC">
        <w:rPr>
          <w:color w:val="auto"/>
        </w:rPr>
        <w:t>Deskbooks</w:t>
      </w:r>
      <w:proofErr w:type="spellEnd"/>
      <w:r w:rsidRPr="008C6FCC">
        <w:rPr>
          <w:color w:val="auto"/>
        </w:rPr>
        <w:t xml:space="preserve"> and referenced in the appropriate part in the DARS.  Appendix A contains a listing of all current templates, </w:t>
      </w:r>
      <w:r w:rsidRPr="008C6FCC">
        <w:rPr>
          <w:color w:val="auto"/>
        </w:rPr>
        <w:lastRenderedPageBreak/>
        <w:t xml:space="preserve">samples, guides, and </w:t>
      </w:r>
      <w:proofErr w:type="spellStart"/>
      <w:r w:rsidRPr="008C6FCC">
        <w:rPr>
          <w:color w:val="auto"/>
        </w:rPr>
        <w:t>deskbooks</w:t>
      </w:r>
      <w:proofErr w:type="spellEnd"/>
      <w:r w:rsidRPr="008C6FCC">
        <w:rPr>
          <w:color w:val="auto"/>
        </w:rPr>
        <w:t xml:space="preserve">.  DISA PL21 facilitates implementation of all DISA Acquisition Documents.  DISA procurement and acquisition policy and guidance can be found at </w:t>
      </w:r>
      <w:hyperlink r:id="rId17">
        <w:r w:rsidRPr="00733220">
          <w:rPr>
            <w:color w:val="0070C0"/>
            <w:u w:val="single" w:color="0000FF"/>
          </w:rPr>
          <w:t>http://www.ditco.disa.mil/hq/aqinfo.asp</w:t>
        </w:r>
        <w:r w:rsidRPr="008C6FCC">
          <w:rPr>
            <w:color w:val="auto"/>
          </w:rPr>
          <w:t>.</w:t>
        </w:r>
      </w:hyperlink>
    </w:p>
    <w:p w14:paraId="394028C1" w14:textId="77777777" w:rsidR="00380D77" w:rsidRPr="00412D1D" w:rsidRDefault="00380D77" w:rsidP="00380D77">
      <w:pPr>
        <w:pStyle w:val="BodyText"/>
      </w:pPr>
    </w:p>
    <w:p w14:paraId="6D6839F2" w14:textId="77777777" w:rsidR="00380D77" w:rsidRDefault="00380D77" w:rsidP="00380D77">
      <w:pPr>
        <w:rPr>
          <w:rFonts w:eastAsia="Times New Roman" w:cs="Times New Roman"/>
          <w:szCs w:val="24"/>
        </w:rPr>
      </w:pPr>
    </w:p>
    <w:p w14:paraId="5283DDD7" w14:textId="77777777" w:rsidR="00380D77" w:rsidRPr="00BC053E" w:rsidRDefault="00380D77" w:rsidP="00380D77">
      <w:pPr>
        <w:pStyle w:val="Heading2"/>
      </w:pPr>
      <w:bookmarkStart w:id="45" w:name="SUBPART_1.4_--_DEVIATIONS_FROM_THE_FAR"/>
      <w:bookmarkStart w:id="46" w:name="_bookmark13"/>
      <w:bookmarkStart w:id="47" w:name="_Toc80007851"/>
      <w:bookmarkEnd w:id="45"/>
      <w:bookmarkEnd w:id="46"/>
      <w:r w:rsidRPr="00BC053E">
        <w:t>SUBPART 1.4 -- DEVIATIONS FROM THE FAR</w:t>
      </w:r>
      <w:bookmarkEnd w:id="47"/>
    </w:p>
    <w:p w14:paraId="27E274B9" w14:textId="77777777" w:rsidR="00380D77" w:rsidRPr="00716570" w:rsidRDefault="00380D77" w:rsidP="00380D77">
      <w:pPr>
        <w:pStyle w:val="BodyText"/>
        <w:rPr>
          <w:b/>
          <w:sz w:val="26"/>
        </w:rPr>
      </w:pPr>
    </w:p>
    <w:p w14:paraId="35A49B19" w14:textId="77777777" w:rsidR="00380D77" w:rsidRPr="00BC053E" w:rsidRDefault="00380D77" w:rsidP="00380D77">
      <w:pPr>
        <w:pStyle w:val="Heading3"/>
      </w:pPr>
      <w:bookmarkStart w:id="48" w:name="201.403__Individual_Deviations."/>
      <w:bookmarkStart w:id="49" w:name="_bookmark14"/>
      <w:bookmarkStart w:id="50" w:name="_Toc80007852"/>
      <w:bookmarkEnd w:id="48"/>
      <w:bookmarkEnd w:id="49"/>
      <w:r w:rsidRPr="00BC053E">
        <w:t>201.403 Individual deviations.</w:t>
      </w:r>
      <w:bookmarkEnd w:id="50"/>
    </w:p>
    <w:p w14:paraId="06DEE946" w14:textId="77777777" w:rsidR="00380D77" w:rsidRPr="008C6FCC" w:rsidRDefault="00380D77" w:rsidP="00380D77">
      <w:pPr>
        <w:pStyle w:val="BodyText"/>
        <w:rPr>
          <w:color w:val="auto"/>
          <w:sz w:val="25"/>
        </w:rPr>
      </w:pPr>
    </w:p>
    <w:p w14:paraId="30A7D814" w14:textId="77777777" w:rsidR="00380D77" w:rsidRPr="008C6FCC" w:rsidRDefault="00380D77" w:rsidP="00380D77">
      <w:pPr>
        <w:pStyle w:val="BodyText"/>
        <w:rPr>
          <w:color w:val="auto"/>
        </w:rPr>
      </w:pPr>
      <w:r w:rsidRPr="008C6FCC">
        <w:rPr>
          <w:color w:val="auto"/>
        </w:rPr>
        <w:t>(S-90) Appendix B contains the approved DISA Clause Control Plan and shall be followed for approval of deviations and clauses other than those prescribed in the FAR and DFARS.</w:t>
      </w:r>
    </w:p>
    <w:p w14:paraId="32195334" w14:textId="77777777" w:rsidR="00380D77" w:rsidRDefault="00380D77" w:rsidP="00380D77">
      <w:pPr>
        <w:pStyle w:val="BodyText"/>
        <w:rPr>
          <w:sz w:val="26"/>
        </w:rPr>
      </w:pPr>
    </w:p>
    <w:p w14:paraId="1099C6DD" w14:textId="77777777" w:rsidR="00380D77" w:rsidRPr="00716570" w:rsidRDefault="00380D77" w:rsidP="00380D77">
      <w:pPr>
        <w:pStyle w:val="BodyText"/>
        <w:rPr>
          <w:sz w:val="26"/>
        </w:rPr>
      </w:pPr>
    </w:p>
    <w:p w14:paraId="766EBF02" w14:textId="77777777" w:rsidR="00380D77" w:rsidRPr="00BC053E" w:rsidRDefault="00380D77" w:rsidP="00380D77">
      <w:pPr>
        <w:pStyle w:val="Heading2"/>
      </w:pPr>
      <w:bookmarkStart w:id="51" w:name="SUBPART_1.5_—_AGENCY_AND_PUBLIC_PARTICIP"/>
      <w:bookmarkStart w:id="52" w:name="_bookmark15"/>
      <w:bookmarkStart w:id="53" w:name="_Toc80007853"/>
      <w:bookmarkEnd w:id="51"/>
      <w:bookmarkEnd w:id="52"/>
      <w:r w:rsidRPr="00BC053E">
        <w:t>SUBPART 1.5 — AGENCY AND PUBLIC PARTICIPATION</w:t>
      </w:r>
      <w:bookmarkEnd w:id="53"/>
    </w:p>
    <w:p w14:paraId="11A2AECF" w14:textId="77777777" w:rsidR="00380D77" w:rsidRPr="00716570" w:rsidRDefault="00380D77" w:rsidP="00380D77">
      <w:pPr>
        <w:pStyle w:val="BodyText"/>
        <w:rPr>
          <w:b/>
          <w:sz w:val="26"/>
        </w:rPr>
      </w:pPr>
    </w:p>
    <w:p w14:paraId="2918F113" w14:textId="77777777" w:rsidR="00380D77" w:rsidRPr="00BC053E" w:rsidRDefault="00380D77" w:rsidP="00380D77">
      <w:pPr>
        <w:pStyle w:val="Heading3"/>
      </w:pPr>
      <w:bookmarkStart w:id="54" w:name="1.501-2__Opportunity_for_public_comments"/>
      <w:bookmarkStart w:id="55" w:name="_bookmark16"/>
      <w:bookmarkStart w:id="56" w:name="_Toc80007854"/>
      <w:bookmarkEnd w:id="54"/>
      <w:bookmarkEnd w:id="55"/>
      <w:r w:rsidRPr="00BC053E">
        <w:t>1.501-2 Opportunity for public comments.</w:t>
      </w:r>
      <w:bookmarkEnd w:id="56"/>
    </w:p>
    <w:p w14:paraId="3CE53062" w14:textId="77777777" w:rsidR="00380D77" w:rsidRPr="008C6FCC" w:rsidRDefault="00380D77" w:rsidP="00380D77">
      <w:pPr>
        <w:pStyle w:val="BodyText"/>
        <w:rPr>
          <w:b/>
          <w:color w:val="auto"/>
          <w:sz w:val="25"/>
        </w:rPr>
      </w:pPr>
    </w:p>
    <w:p w14:paraId="3F7DE835" w14:textId="77777777" w:rsidR="00380D77" w:rsidRPr="008C6FCC" w:rsidRDefault="00380D77" w:rsidP="00380D77">
      <w:pPr>
        <w:pStyle w:val="BodyText"/>
        <w:rPr>
          <w:color w:val="auto"/>
        </w:rPr>
      </w:pPr>
      <w:r w:rsidRPr="008C6FCC">
        <w:rPr>
          <w:color w:val="auto"/>
        </w:rPr>
        <w:t>(S-90) Comments on proposed or interim rules published for public comment in the Federal Register shall be submitted through DISA PL21, disa.meade.PLD.mbx.pl21-policy-branch@mail.mil</w:t>
      </w:r>
      <w:r w:rsidRPr="008C6FCC" w:rsidDel="00767CB1">
        <w:rPr>
          <w:color w:val="auto"/>
        </w:rPr>
        <w:t xml:space="preserve"> </w:t>
      </w:r>
      <w:r w:rsidRPr="008C6FCC">
        <w:rPr>
          <w:color w:val="auto"/>
        </w:rPr>
        <w:t>to the Head of the Contracting Activity (HCA).</w:t>
      </w:r>
    </w:p>
    <w:p w14:paraId="5C421377" w14:textId="77777777" w:rsidR="00380D77" w:rsidRPr="008C6FCC" w:rsidRDefault="00380D77" w:rsidP="00380D77">
      <w:pPr>
        <w:pStyle w:val="BodyText"/>
        <w:rPr>
          <w:color w:val="auto"/>
          <w:sz w:val="22"/>
        </w:rPr>
      </w:pPr>
    </w:p>
    <w:p w14:paraId="6DF1B0BE" w14:textId="77777777" w:rsidR="00380D77" w:rsidRPr="00716570" w:rsidRDefault="00380D77" w:rsidP="00380D77">
      <w:pPr>
        <w:pStyle w:val="BodyText"/>
        <w:rPr>
          <w:sz w:val="22"/>
        </w:rPr>
      </w:pPr>
    </w:p>
    <w:p w14:paraId="6C16542B" w14:textId="77777777" w:rsidR="00380D77" w:rsidRPr="00BC053E" w:rsidRDefault="00380D77" w:rsidP="00380D77">
      <w:pPr>
        <w:pStyle w:val="Heading2"/>
      </w:pPr>
      <w:bookmarkStart w:id="57" w:name="SUBPART_1.6_—_CAREER_DEVELOPMENT,_CONTRA"/>
      <w:bookmarkStart w:id="58" w:name="_bookmark17"/>
      <w:bookmarkStart w:id="59" w:name="_Toc80007855"/>
      <w:bookmarkEnd w:id="57"/>
      <w:bookmarkEnd w:id="58"/>
      <w:r w:rsidRPr="00BC053E">
        <w:t>SUBPART 1.6 — CAREER DEVELOPMENT, CONTRACTING AUTHORITY, AND RESPONSIBILITIES</w:t>
      </w:r>
      <w:bookmarkStart w:id="60" w:name="201.602-2__Responsibilities."/>
      <w:bookmarkStart w:id="61" w:name="_bookmark18"/>
      <w:bookmarkEnd w:id="60"/>
      <w:bookmarkEnd w:id="61"/>
      <w:bookmarkEnd w:id="59"/>
    </w:p>
    <w:p w14:paraId="2FA7EC3C" w14:textId="77777777" w:rsidR="00380D77" w:rsidRPr="00716570" w:rsidRDefault="00380D77" w:rsidP="00380D77">
      <w:pPr>
        <w:pStyle w:val="Heading3"/>
        <w:jc w:val="center"/>
        <w:rPr>
          <w:color w:val="4F81BD"/>
        </w:rPr>
      </w:pPr>
    </w:p>
    <w:p w14:paraId="581E81F4" w14:textId="77777777" w:rsidR="00380D77" w:rsidRPr="00BC053E" w:rsidRDefault="00380D77" w:rsidP="00380D77">
      <w:pPr>
        <w:pStyle w:val="Heading3"/>
      </w:pPr>
      <w:bookmarkStart w:id="62" w:name="_Toc80007856"/>
      <w:r w:rsidRPr="00BC053E">
        <w:t>201.602-2 Responsibilities.</w:t>
      </w:r>
      <w:bookmarkEnd w:id="62"/>
    </w:p>
    <w:p w14:paraId="256C4469" w14:textId="77777777" w:rsidR="00380D77" w:rsidRPr="008C6FCC" w:rsidRDefault="00380D77" w:rsidP="00380D77">
      <w:pPr>
        <w:pStyle w:val="BodyText"/>
        <w:rPr>
          <w:b/>
          <w:color w:val="auto"/>
          <w:sz w:val="25"/>
        </w:rPr>
      </w:pPr>
    </w:p>
    <w:p w14:paraId="458930A8" w14:textId="66417045" w:rsidR="00380D77" w:rsidRPr="008C6FCC" w:rsidRDefault="00380D77" w:rsidP="00380D77">
      <w:pPr>
        <w:pStyle w:val="BodyText"/>
        <w:rPr>
          <w:color w:val="auto"/>
        </w:rPr>
      </w:pPr>
      <w:r w:rsidRPr="008C6FCC">
        <w:rPr>
          <w:color w:val="auto"/>
        </w:rPr>
        <w:t xml:space="preserve">(d)(S-90) </w:t>
      </w:r>
      <w:r w:rsidRPr="008C6FCC">
        <w:rPr>
          <w:i/>
          <w:color w:val="auto"/>
        </w:rPr>
        <w:t xml:space="preserve">Policy. </w:t>
      </w:r>
      <w:r w:rsidRPr="008C6FCC">
        <w:rPr>
          <w:color w:val="auto"/>
        </w:rPr>
        <w:t xml:space="preserve">The contracting officer shall designate and manage Contracting Officer’s Representatives (CORs) in accordance with the DoD and DISA COR Handbooks located at </w:t>
      </w:r>
      <w:hyperlink r:id="rId18" w:history="1">
        <w:r w:rsidRPr="00733220">
          <w:rPr>
            <w:rStyle w:val="Hyperlink"/>
            <w:color w:val="0070C0"/>
          </w:rPr>
          <w:t>https://www.ditco.disa.mil/hq/deskbooks.asp</w:t>
        </w:r>
      </w:hyperlink>
      <w:r w:rsidRPr="008C6FCC">
        <w:rPr>
          <w:color w:val="auto"/>
        </w:rPr>
        <w:t>.  The authority to designate CORs shall not be further delegated.</w:t>
      </w:r>
    </w:p>
    <w:p w14:paraId="3B1C85EE" w14:textId="77777777" w:rsidR="00380D77" w:rsidRPr="008C6FCC" w:rsidRDefault="00380D77" w:rsidP="00380D77">
      <w:pPr>
        <w:pStyle w:val="BodyText"/>
        <w:rPr>
          <w:color w:val="auto"/>
          <w:sz w:val="25"/>
        </w:rPr>
      </w:pPr>
    </w:p>
    <w:p w14:paraId="504AE0B0" w14:textId="777CFAE7" w:rsidR="00380D77" w:rsidRPr="008C6FCC" w:rsidRDefault="00380D77" w:rsidP="00380D77">
      <w:pPr>
        <w:pStyle w:val="BodyText"/>
        <w:rPr>
          <w:color w:val="auto"/>
        </w:rPr>
      </w:pPr>
      <w:r w:rsidRPr="008C6FCC">
        <w:rPr>
          <w:color w:val="auto"/>
        </w:rPr>
        <w:t xml:space="preserve">(S-91) The contracting officer must designate the COR in </w:t>
      </w:r>
      <w:r w:rsidRPr="00733220">
        <w:rPr>
          <w:color w:val="auto"/>
        </w:rPr>
        <w:t xml:space="preserve">the </w:t>
      </w:r>
      <w:r w:rsidRPr="00733220">
        <w:rPr>
          <w:rStyle w:val="Hyperlink"/>
          <w:color w:val="auto"/>
          <w:u w:val="none"/>
        </w:rPr>
        <w:t>Joint Appointment Module (</w:t>
      </w:r>
      <w:r w:rsidRPr="00733220">
        <w:rPr>
          <w:color w:val="auto"/>
        </w:rPr>
        <w:t xml:space="preserve">JAM) </w:t>
      </w:r>
      <w:r w:rsidRPr="008C6FCC">
        <w:rPr>
          <w:color w:val="auto"/>
        </w:rPr>
        <w:t>as part of the award process, inserting DISA specific instructions as applicable</w:t>
      </w:r>
      <w:r w:rsidRPr="008C6FCC">
        <w:rPr>
          <w:rStyle w:val="BalloonTextChar"/>
          <w:rFonts w:ascii="Times New Roman" w:hAnsi="Times New Roman" w:cs="Times New Roman"/>
          <w:color w:val="auto"/>
        </w:rPr>
        <w:t>.</w:t>
      </w:r>
      <w:r w:rsidRPr="008C6FCC">
        <w:rPr>
          <w:rStyle w:val="Hyperlink"/>
          <w:color w:val="auto"/>
          <w:u w:val="none"/>
        </w:rPr>
        <w:t xml:space="preserve">  The JAM module is located at </w:t>
      </w:r>
      <w:hyperlink r:id="rId19" w:history="1">
        <w:r w:rsidRPr="00733220">
          <w:rPr>
            <w:rStyle w:val="Hyperlink"/>
            <w:color w:val="0070C0"/>
          </w:rPr>
          <w:t>https://piee.eb.mil/</w:t>
        </w:r>
      </w:hyperlink>
      <w:r w:rsidRPr="008C6FCC">
        <w:rPr>
          <w:rStyle w:val="Hyperlink"/>
          <w:color w:val="auto"/>
          <w:u w:val="none"/>
        </w:rPr>
        <w:t>. Within JAM, a COR may self-</w:t>
      </w:r>
      <w:proofErr w:type="gramStart"/>
      <w:r w:rsidRPr="008C6FCC">
        <w:rPr>
          <w:rStyle w:val="Hyperlink"/>
          <w:color w:val="auto"/>
          <w:u w:val="none"/>
        </w:rPr>
        <w:t>nominate</w:t>
      </w:r>
      <w:proofErr w:type="gramEnd"/>
      <w:r w:rsidRPr="008C6FCC">
        <w:rPr>
          <w:rStyle w:val="Hyperlink"/>
          <w:color w:val="auto"/>
          <w:u w:val="none"/>
        </w:rPr>
        <w:t xml:space="preserve"> or the contracting officer may appoint a COR.</w:t>
      </w:r>
      <w:r w:rsidRPr="008C6FCC">
        <w:rPr>
          <w:color w:val="auto"/>
        </w:rPr>
        <w:t xml:space="preserve"> </w:t>
      </w:r>
    </w:p>
    <w:p w14:paraId="639AA8FC" w14:textId="77777777" w:rsidR="00380D77" w:rsidRPr="008C6FCC" w:rsidRDefault="00380D77" w:rsidP="00380D77">
      <w:pPr>
        <w:pStyle w:val="BodyText"/>
        <w:rPr>
          <w:color w:val="auto"/>
          <w:u w:val="single" w:color="0000FF"/>
        </w:rPr>
      </w:pPr>
    </w:p>
    <w:p w14:paraId="3F51BEB6" w14:textId="10B26915" w:rsidR="00380D77" w:rsidRPr="008C6FCC" w:rsidRDefault="00380D77" w:rsidP="00380D77">
      <w:pPr>
        <w:pStyle w:val="PlainText"/>
        <w:contextualSpacing/>
        <w:rPr>
          <w:rFonts w:ascii="Times New Roman" w:hAnsi="Times New Roman" w:cs="Times New Roman"/>
          <w:sz w:val="24"/>
          <w:szCs w:val="24"/>
        </w:rPr>
      </w:pPr>
      <w:r w:rsidRPr="008C6FCC">
        <w:rPr>
          <w:rFonts w:ascii="Times New Roman" w:hAnsi="Times New Roman" w:cs="Times New Roman"/>
          <w:sz w:val="24"/>
          <w:szCs w:val="24"/>
        </w:rPr>
        <w:t xml:space="preserve">(S-92) The mission partner may indicate on Enclosure 1, Requirements Checklist that a COR appointment is not necessary because it meets the exemption criteria in DFARS PGI 201.602-2(d)(v)(A) (1) and (2). The contracting officer shall review the requirement to confirm the criteria are met. The contracting officer may request additional information to support the exemption, as necessary. Filing Enclosure 1, Requirements Checklist in the contract file meets the requirement in DFARS PGI 201.602-2(d)(v)(A)(3) to document the file in writing. </w:t>
      </w:r>
    </w:p>
    <w:p w14:paraId="3E0E2CED" w14:textId="77777777" w:rsidR="00380D77" w:rsidRPr="008C6FCC" w:rsidRDefault="00380D77" w:rsidP="00380D77">
      <w:pPr>
        <w:pStyle w:val="BodyText"/>
        <w:contextualSpacing/>
        <w:rPr>
          <w:color w:val="auto"/>
        </w:rPr>
      </w:pPr>
    </w:p>
    <w:p w14:paraId="40DE4DA6" w14:textId="2775F32B" w:rsidR="00380D77" w:rsidRPr="008C6FCC" w:rsidRDefault="00380D77" w:rsidP="00380D77">
      <w:pPr>
        <w:contextualSpacing/>
        <w:rPr>
          <w:rFonts w:cs="Times New Roman"/>
          <w:szCs w:val="24"/>
        </w:rPr>
      </w:pPr>
      <w:r w:rsidRPr="008C6FCC">
        <w:rPr>
          <w:rFonts w:cs="Times New Roman"/>
          <w:szCs w:val="24"/>
        </w:rPr>
        <w:t xml:space="preserve">(S-93) </w:t>
      </w:r>
      <w:r w:rsidRPr="008C6FCC">
        <w:rPr>
          <w:rFonts w:cs="Times New Roman"/>
          <w:i/>
          <w:szCs w:val="24"/>
        </w:rPr>
        <w:t xml:space="preserve">Contracting Officer </w:t>
      </w:r>
      <w:r w:rsidRPr="008C6FCC">
        <w:rPr>
          <w:rFonts w:cs="Times New Roman"/>
          <w:szCs w:val="24"/>
        </w:rPr>
        <w:t>responsibilities:</w:t>
      </w:r>
    </w:p>
    <w:p w14:paraId="2B55B312" w14:textId="77777777" w:rsidR="00380D77" w:rsidRPr="008C6FCC" w:rsidRDefault="00380D77" w:rsidP="00380D77">
      <w:pPr>
        <w:pStyle w:val="BodyText"/>
        <w:contextualSpacing/>
        <w:rPr>
          <w:color w:val="auto"/>
        </w:rPr>
      </w:pPr>
    </w:p>
    <w:p w14:paraId="11C3843F" w14:textId="77777777" w:rsidR="00380D77" w:rsidRPr="008C6FCC" w:rsidRDefault="00380D77" w:rsidP="0011391F">
      <w:pPr>
        <w:pStyle w:val="ListParagraph"/>
        <w:numPr>
          <w:ilvl w:val="0"/>
          <w:numId w:val="9"/>
        </w:numPr>
        <w:tabs>
          <w:tab w:val="left" w:pos="360"/>
        </w:tabs>
        <w:ind w:left="0" w:firstLine="0"/>
        <w:contextualSpacing/>
        <w:rPr>
          <w:szCs w:val="24"/>
        </w:rPr>
      </w:pPr>
      <w:r w:rsidRPr="008C6FCC">
        <w:rPr>
          <w:szCs w:val="24"/>
        </w:rPr>
        <w:t>Electronic Document Management System (EDMS) Tab 52 shall contain a copy of the approved designation letter from the JAM module.</w:t>
      </w:r>
    </w:p>
    <w:p w14:paraId="14B51C09" w14:textId="77777777" w:rsidR="00380D77" w:rsidRPr="008C6FCC" w:rsidRDefault="00380D77" w:rsidP="00380D77">
      <w:pPr>
        <w:pStyle w:val="BodyText"/>
        <w:contextualSpacing/>
        <w:rPr>
          <w:color w:val="auto"/>
        </w:rPr>
      </w:pPr>
    </w:p>
    <w:p w14:paraId="03015320" w14:textId="77777777" w:rsidR="00380D77" w:rsidRPr="00716570" w:rsidRDefault="00380D77" w:rsidP="0011391F">
      <w:pPr>
        <w:pStyle w:val="ListParagraph"/>
        <w:numPr>
          <w:ilvl w:val="0"/>
          <w:numId w:val="9"/>
        </w:numPr>
        <w:tabs>
          <w:tab w:val="left" w:pos="360"/>
        </w:tabs>
        <w:ind w:left="0" w:firstLine="0"/>
        <w:contextualSpacing/>
      </w:pPr>
      <w:r w:rsidRPr="008C6FCC">
        <w:rPr>
          <w:szCs w:val="24"/>
        </w:rPr>
        <w:t xml:space="preserve">A </w:t>
      </w:r>
      <w:r w:rsidRPr="008C6FCC">
        <w:rPr>
          <w:i/>
          <w:szCs w:val="24"/>
        </w:rPr>
        <w:t xml:space="preserve">Technical Representative </w:t>
      </w:r>
      <w:r w:rsidRPr="008C6FCC">
        <w:rPr>
          <w:szCs w:val="24"/>
        </w:rPr>
        <w:t>(TR) is distinctly different from a COR. A TR is not authorized</w:t>
      </w:r>
      <w:r w:rsidRPr="008C6FCC">
        <w:t xml:space="preserve"> to perform contract administration functions and is generally located at a contractor’s facility to provide program technical oversight. The program manager (see DARS Part 7 for definition) appoints the TR. See DFARS 242.74 for TR</w:t>
      </w:r>
      <w:r w:rsidRPr="008C6FCC">
        <w:rPr>
          <w:spacing w:val="-5"/>
        </w:rPr>
        <w:t xml:space="preserve"> </w:t>
      </w:r>
      <w:r w:rsidRPr="008C6FCC">
        <w:t>procedures</w:t>
      </w:r>
      <w:r w:rsidRPr="00716570">
        <w:t>.</w:t>
      </w:r>
    </w:p>
    <w:p w14:paraId="64DE9B89" w14:textId="77777777" w:rsidR="00380D77" w:rsidRPr="00716570" w:rsidRDefault="00380D77" w:rsidP="00380D77">
      <w:pPr>
        <w:pStyle w:val="BodyText"/>
      </w:pPr>
    </w:p>
    <w:p w14:paraId="4B01B75B" w14:textId="77777777" w:rsidR="00380D77" w:rsidRPr="00716570" w:rsidRDefault="00380D77" w:rsidP="00380D77">
      <w:pPr>
        <w:pStyle w:val="Heading3"/>
      </w:pPr>
      <w:bookmarkStart w:id="63" w:name="1.602-3__Ratification_of_unauthorized_co"/>
      <w:bookmarkStart w:id="64" w:name="_bookmark19"/>
      <w:bookmarkStart w:id="65" w:name="_Toc517858277"/>
      <w:bookmarkStart w:id="66" w:name="_Toc80007857"/>
      <w:bookmarkEnd w:id="63"/>
      <w:bookmarkEnd w:id="64"/>
      <w:r w:rsidRPr="00716570">
        <w:t>1.602-3 Ratification of unauthorized commitments.</w:t>
      </w:r>
      <w:bookmarkEnd w:id="65"/>
      <w:bookmarkEnd w:id="66"/>
    </w:p>
    <w:p w14:paraId="1BE3EDB6" w14:textId="77777777" w:rsidR="00380D77" w:rsidRPr="00BC053E" w:rsidRDefault="00380D77" w:rsidP="00380D77">
      <w:pPr>
        <w:adjustRightInd w:val="0"/>
        <w:contextualSpacing/>
        <w:rPr>
          <w:rFonts w:cs="Times New Roman"/>
          <w:color w:val="000000"/>
          <w:szCs w:val="24"/>
        </w:rPr>
      </w:pPr>
    </w:p>
    <w:p w14:paraId="122315D1" w14:textId="77777777" w:rsidR="00380D77" w:rsidRPr="00BC053E" w:rsidRDefault="00380D77" w:rsidP="00380D77">
      <w:pPr>
        <w:adjustRightInd w:val="0"/>
        <w:contextualSpacing/>
        <w:rPr>
          <w:rFonts w:cs="Times New Roman"/>
          <w:color w:val="000000"/>
          <w:szCs w:val="24"/>
        </w:rPr>
      </w:pPr>
      <w:r w:rsidRPr="00BC053E">
        <w:rPr>
          <w:rFonts w:cs="Times New Roman"/>
          <w:color w:val="000000"/>
          <w:szCs w:val="24"/>
        </w:rPr>
        <w:t>(a)  Definitions.</w:t>
      </w:r>
    </w:p>
    <w:p w14:paraId="6708BD54" w14:textId="77777777" w:rsidR="00380D77" w:rsidRPr="00BC053E" w:rsidRDefault="00380D77" w:rsidP="00380D77">
      <w:pPr>
        <w:adjustRightInd w:val="0"/>
        <w:contextualSpacing/>
        <w:rPr>
          <w:rFonts w:cs="Times New Roman"/>
          <w:color w:val="000000"/>
          <w:szCs w:val="24"/>
        </w:rPr>
      </w:pPr>
    </w:p>
    <w:p w14:paraId="55542784" w14:textId="5DB351BA" w:rsidR="00380D77" w:rsidRPr="00BC053E" w:rsidRDefault="00380D77" w:rsidP="00380D77">
      <w:pPr>
        <w:adjustRightInd w:val="0"/>
        <w:contextualSpacing/>
        <w:rPr>
          <w:rFonts w:cs="Times New Roman"/>
          <w:color w:val="000000"/>
          <w:szCs w:val="24"/>
        </w:rPr>
      </w:pPr>
      <w:r w:rsidRPr="008A5EE3">
        <w:rPr>
          <w:rFonts w:cs="Times New Roman"/>
          <w:i/>
          <w:iCs/>
          <w:color w:val="000000"/>
          <w:szCs w:val="24"/>
        </w:rPr>
        <w:t>Ratifying Official</w:t>
      </w:r>
      <w:r w:rsidR="008A5EE3">
        <w:rPr>
          <w:rFonts w:cs="Times New Roman"/>
          <w:i/>
          <w:iCs/>
          <w:color w:val="000000"/>
          <w:szCs w:val="24"/>
        </w:rPr>
        <w:t>.</w:t>
      </w:r>
      <w:r w:rsidRPr="00BC053E">
        <w:rPr>
          <w:rFonts w:cs="Times New Roman"/>
          <w:color w:val="000000"/>
          <w:szCs w:val="24"/>
        </w:rPr>
        <w:t xml:space="preserve"> </w:t>
      </w:r>
      <w:r w:rsidR="008A5EE3">
        <w:rPr>
          <w:rFonts w:cs="Times New Roman"/>
          <w:color w:val="000000"/>
          <w:szCs w:val="24"/>
        </w:rPr>
        <w:t xml:space="preserve">Ratifying Official </w:t>
      </w:r>
      <w:r w:rsidRPr="00BC053E">
        <w:rPr>
          <w:rFonts w:cs="Times New Roman"/>
          <w:color w:val="000000"/>
          <w:szCs w:val="24"/>
        </w:rPr>
        <w:t>as used here means the Senior Procurement Executive, (SPE) or the Head of the Contracting Activity (HCA), as specified in (b)(2) below.</w:t>
      </w:r>
    </w:p>
    <w:p w14:paraId="187CD14A" w14:textId="77777777" w:rsidR="00380D77" w:rsidRPr="00BC053E" w:rsidRDefault="00380D77" w:rsidP="00380D77">
      <w:pPr>
        <w:adjustRightInd w:val="0"/>
        <w:contextualSpacing/>
        <w:rPr>
          <w:rFonts w:cs="Times New Roman"/>
          <w:color w:val="000000"/>
          <w:szCs w:val="24"/>
        </w:rPr>
      </w:pPr>
    </w:p>
    <w:p w14:paraId="0775D1AA" w14:textId="655AF6B8" w:rsidR="00380D77" w:rsidRPr="00BC053E" w:rsidRDefault="00380D77" w:rsidP="00380D77">
      <w:pPr>
        <w:adjustRightInd w:val="0"/>
        <w:contextualSpacing/>
        <w:rPr>
          <w:rFonts w:cs="Times New Roman"/>
          <w:color w:val="000000"/>
          <w:szCs w:val="24"/>
        </w:rPr>
      </w:pPr>
      <w:r w:rsidRPr="00BC053E">
        <w:rPr>
          <w:rFonts w:cs="Times New Roman"/>
          <w:color w:val="000000"/>
          <w:szCs w:val="24"/>
        </w:rPr>
        <w:t xml:space="preserve">(b)(2) </w:t>
      </w:r>
      <w:r w:rsidRPr="00BC053E">
        <w:rPr>
          <w:rFonts w:cs="Times New Roman"/>
          <w:szCs w:val="24"/>
        </w:rPr>
        <w:t xml:space="preserve">The ratifying official for all DISA unauthorized commitments (UC) of any dollar value and non-DISA UCs valued at or above $1M is the SPE.  </w:t>
      </w:r>
      <w:r w:rsidRPr="00BC053E">
        <w:rPr>
          <w:rFonts w:cs="Times New Roman"/>
          <w:color w:val="000000"/>
          <w:szCs w:val="24"/>
        </w:rPr>
        <w:t>The ratifying official for all non-DISA UCs valued below $1M is the HCA.  Coordination of the ratification request</w:t>
      </w:r>
      <w:r w:rsidRPr="00BC053E">
        <w:rPr>
          <w:rFonts w:cs="Times New Roman"/>
          <w:szCs w:val="24"/>
        </w:rPr>
        <w:t xml:space="preserve"> </w:t>
      </w:r>
      <w:r w:rsidRPr="00BC053E">
        <w:rPr>
          <w:rFonts w:cs="Times New Roman"/>
          <w:color w:val="000000"/>
          <w:szCs w:val="24"/>
        </w:rPr>
        <w:t xml:space="preserve">shall flow from the individual that made the unauthorized commitment as follows: 1) Cognizant contracting officer to prepare the Determination and Findings portion of the Ratification Approval Form, 2) General Counsel for a legal opinion, 3) DITCO HCO for review and concurrence and 4) PL22 for review and processing.  PL22 will log </w:t>
      </w:r>
      <w:r w:rsidRPr="00BC053E">
        <w:rPr>
          <w:rFonts w:cs="Times New Roman"/>
          <w:szCs w:val="24"/>
          <w:lang w:val="en"/>
        </w:rPr>
        <w:t xml:space="preserve">the complete package into the PL22 Ratification Log, </w:t>
      </w:r>
      <w:r w:rsidRPr="00BC053E">
        <w:rPr>
          <w:rFonts w:cs="Times New Roman"/>
          <w:color w:val="000000"/>
          <w:szCs w:val="24"/>
        </w:rPr>
        <w:t>assign a tracking number, review the package to provide</w:t>
      </w:r>
      <w:r w:rsidRPr="00BC053E">
        <w:rPr>
          <w:rFonts w:cs="Times New Roman"/>
          <w:szCs w:val="24"/>
          <w:lang w:val="en"/>
        </w:rPr>
        <w:t xml:space="preserve"> any findings or comments to the contracting officer,</w:t>
      </w:r>
      <w:r w:rsidRPr="00BC053E">
        <w:rPr>
          <w:rFonts w:cs="Times New Roman"/>
          <w:color w:val="000000"/>
          <w:szCs w:val="24"/>
        </w:rPr>
        <w:t xml:space="preserve"> and coordinate </w:t>
      </w:r>
      <w:r w:rsidRPr="00BC053E">
        <w:rPr>
          <w:rFonts w:cs="Times New Roman"/>
          <w:szCs w:val="24"/>
          <w:lang w:val="en"/>
        </w:rPr>
        <w:t xml:space="preserve">the final package for submission to </w:t>
      </w:r>
      <w:r w:rsidRPr="00BC053E">
        <w:rPr>
          <w:rFonts w:cs="Times New Roman"/>
          <w:color w:val="000000"/>
          <w:szCs w:val="24"/>
        </w:rPr>
        <w:t xml:space="preserve">the ratifying official for approval. The </w:t>
      </w:r>
      <w:proofErr w:type="spellStart"/>
      <w:r w:rsidRPr="00BC053E">
        <w:rPr>
          <w:rFonts w:cs="Times New Roman"/>
          <w:color w:val="000000"/>
          <w:szCs w:val="24"/>
        </w:rPr>
        <w:t>CoCO</w:t>
      </w:r>
      <w:proofErr w:type="spellEnd"/>
      <w:r w:rsidRPr="00BC053E">
        <w:rPr>
          <w:rFonts w:cs="Times New Roman"/>
          <w:color w:val="000000"/>
          <w:szCs w:val="24"/>
        </w:rPr>
        <w:t xml:space="preserve"> will notify the HCA when an UC has occurred, to include Center/Directorate/Division and D-Code, individual who committed the UC, dollar value, and the general facts of the UC. The HCA will notify the cognizant Center/Directorate SES(s).</w:t>
      </w:r>
    </w:p>
    <w:p w14:paraId="4DF908B3" w14:textId="77777777" w:rsidR="00380D77" w:rsidRPr="00BC053E" w:rsidRDefault="00380D77" w:rsidP="00380D77">
      <w:pPr>
        <w:adjustRightInd w:val="0"/>
        <w:contextualSpacing/>
        <w:rPr>
          <w:rFonts w:cs="Times New Roman"/>
          <w:color w:val="000000"/>
          <w:szCs w:val="24"/>
        </w:rPr>
      </w:pPr>
    </w:p>
    <w:p w14:paraId="65CF9FBB" w14:textId="6DB7DC70" w:rsidR="00380D77" w:rsidRPr="00BC053E" w:rsidRDefault="00380D77" w:rsidP="00380D77">
      <w:pPr>
        <w:adjustRightInd w:val="0"/>
        <w:contextualSpacing/>
        <w:rPr>
          <w:rFonts w:cs="Times New Roman"/>
          <w:color w:val="000000"/>
          <w:szCs w:val="24"/>
        </w:rPr>
      </w:pPr>
      <w:r w:rsidRPr="00BC053E">
        <w:rPr>
          <w:rFonts w:cs="Times New Roman"/>
          <w:color w:val="000000"/>
          <w:szCs w:val="24"/>
        </w:rPr>
        <w:t xml:space="preserve">(S-90) For all DISA requiring offices, the individual that made the UC </w:t>
      </w:r>
      <w:r w:rsidRPr="00BC053E">
        <w:rPr>
          <w:rFonts w:cs="Times New Roman"/>
          <w:szCs w:val="24"/>
          <w:lang w:val="en"/>
        </w:rPr>
        <w:t xml:space="preserve">serves as the Action Officer for the ratification request and prepares the </w:t>
      </w:r>
      <w:r w:rsidRPr="00BC053E">
        <w:rPr>
          <w:rFonts w:cs="Times New Roman"/>
          <w:color w:val="000000"/>
          <w:szCs w:val="24"/>
        </w:rPr>
        <w:t xml:space="preserve">package using the PSD Request for Approval of Unauthorized Commitment Form, to include documents specified to be provided to develop a complete record of the </w:t>
      </w:r>
      <w:proofErr w:type="gramStart"/>
      <w:r w:rsidRPr="00BC053E">
        <w:rPr>
          <w:rFonts w:cs="Times New Roman"/>
          <w:color w:val="000000"/>
          <w:szCs w:val="24"/>
        </w:rPr>
        <w:t>UC, and</w:t>
      </w:r>
      <w:proofErr w:type="gramEnd"/>
      <w:r w:rsidRPr="00BC053E">
        <w:rPr>
          <w:rFonts w:cs="Times New Roman"/>
          <w:color w:val="000000"/>
          <w:szCs w:val="24"/>
        </w:rPr>
        <w:t xml:space="preserve"> prepares a DISA Form 9.  If the UC was made by a non-DISA employee, then the Form 9 will be prepared by the contract specialist or contracting officer.</w:t>
      </w:r>
    </w:p>
    <w:p w14:paraId="692FA791" w14:textId="77777777" w:rsidR="00380D77" w:rsidRPr="00BC053E" w:rsidRDefault="00380D77" w:rsidP="00380D77">
      <w:pPr>
        <w:adjustRightInd w:val="0"/>
        <w:contextualSpacing/>
        <w:rPr>
          <w:rFonts w:cs="Times New Roman"/>
          <w:color w:val="000000"/>
          <w:szCs w:val="24"/>
        </w:rPr>
      </w:pPr>
      <w:r w:rsidRPr="00BC053E">
        <w:rPr>
          <w:rFonts w:cs="Times New Roman"/>
          <w:color w:val="000000"/>
          <w:szCs w:val="24"/>
        </w:rPr>
        <w:t xml:space="preserve">The Ratification Approval Form, Ratification Instructions, DISA Form 9, Timelines for Processing Ratification Packages, and Ratification Log are located in the </w:t>
      </w:r>
      <w:hyperlink r:id="rId20" w:history="1">
        <w:hyperlink r:id="rId21" w:history="1">
          <w:r w:rsidRPr="00733220">
            <w:rPr>
              <w:rFonts w:cs="Times New Roman"/>
              <w:color w:val="0070C0"/>
              <w:szCs w:val="24"/>
              <w:u w:val="single"/>
            </w:rPr>
            <w:t>DARS PGI</w:t>
          </w:r>
        </w:hyperlink>
      </w:hyperlink>
      <w:r w:rsidRPr="00733220">
        <w:rPr>
          <w:rFonts w:cs="Times New Roman"/>
          <w:szCs w:val="24"/>
        </w:rPr>
        <w:t xml:space="preserve"> 1.602-3</w:t>
      </w:r>
      <w:r w:rsidRPr="00BC053E">
        <w:rPr>
          <w:rFonts w:cs="Times New Roman"/>
          <w:color w:val="000000"/>
          <w:szCs w:val="24"/>
        </w:rPr>
        <w:t xml:space="preserve">. </w:t>
      </w:r>
    </w:p>
    <w:p w14:paraId="643C4F53" w14:textId="77777777" w:rsidR="00380D77" w:rsidRPr="00BC053E" w:rsidRDefault="00380D77" w:rsidP="00380D77">
      <w:pPr>
        <w:adjustRightInd w:val="0"/>
        <w:contextualSpacing/>
        <w:rPr>
          <w:rFonts w:cs="Times New Roman"/>
          <w:color w:val="000000"/>
          <w:szCs w:val="24"/>
        </w:rPr>
      </w:pPr>
    </w:p>
    <w:p w14:paraId="78BC0156" w14:textId="4190AE99" w:rsidR="00380D77" w:rsidRPr="00BC053E" w:rsidRDefault="00380D77" w:rsidP="00380D77">
      <w:pPr>
        <w:adjustRightInd w:val="0"/>
        <w:contextualSpacing/>
        <w:rPr>
          <w:rFonts w:cs="Times New Roman"/>
          <w:szCs w:val="24"/>
          <w:lang w:val="en"/>
        </w:rPr>
      </w:pPr>
      <w:r w:rsidRPr="00BC053E">
        <w:rPr>
          <w:rFonts w:cs="Times New Roman"/>
          <w:color w:val="000000"/>
          <w:szCs w:val="24"/>
        </w:rPr>
        <w:t xml:space="preserve">(S-91) </w:t>
      </w:r>
      <w:r w:rsidRPr="00BC053E">
        <w:rPr>
          <w:rFonts w:cs="Times New Roman"/>
          <w:szCs w:val="24"/>
          <w:lang w:val="en"/>
        </w:rPr>
        <w:t>Timelines for Processing Ratification Packages can be found in DARS PGI 1.602-3(b)(</w:t>
      </w:r>
      <w:proofErr w:type="gramStart"/>
      <w:r w:rsidRPr="00BC053E">
        <w:rPr>
          <w:rFonts w:cs="Times New Roman"/>
          <w:szCs w:val="24"/>
          <w:lang w:val="en"/>
        </w:rPr>
        <w:t>2)(</w:t>
      </w:r>
      <w:proofErr w:type="gramEnd"/>
      <w:r w:rsidRPr="00BC053E">
        <w:rPr>
          <w:rFonts w:cs="Times New Roman"/>
          <w:szCs w:val="24"/>
          <w:lang w:val="en"/>
        </w:rPr>
        <w:t>S-91)</w:t>
      </w:r>
    </w:p>
    <w:p w14:paraId="5F8C2671" w14:textId="77777777" w:rsidR="00380D77" w:rsidRPr="00716570" w:rsidRDefault="00380D77" w:rsidP="00380D77">
      <w:pPr>
        <w:pStyle w:val="BodyText"/>
        <w:rPr>
          <w:sz w:val="26"/>
        </w:rPr>
      </w:pPr>
    </w:p>
    <w:p w14:paraId="1EABB3F7" w14:textId="77777777" w:rsidR="00380D77" w:rsidRDefault="00380D77" w:rsidP="00380D77">
      <w:pPr>
        <w:pStyle w:val="Heading3"/>
        <w:contextualSpacing/>
        <w:rPr>
          <w:color w:val="4F81BD"/>
        </w:rPr>
      </w:pPr>
      <w:bookmarkStart w:id="67" w:name="1.603__Selection,_appointment,_and_termi"/>
      <w:bookmarkStart w:id="68" w:name="_bookmark20"/>
      <w:bookmarkStart w:id="69" w:name="_Toc80007858"/>
      <w:bookmarkEnd w:id="67"/>
      <w:bookmarkEnd w:id="68"/>
      <w:r w:rsidRPr="00BC053E">
        <w:t>1.603 Selection, appointment, and termination of appointment for contracting officers.</w:t>
      </w:r>
      <w:bookmarkStart w:id="70" w:name="1.603-1__General."/>
      <w:bookmarkStart w:id="71" w:name="_bookmark21"/>
      <w:bookmarkEnd w:id="70"/>
      <w:bookmarkEnd w:id="71"/>
      <w:bookmarkEnd w:id="69"/>
      <w:r w:rsidRPr="00716570">
        <w:rPr>
          <w:color w:val="4F81BD"/>
        </w:rPr>
        <w:t xml:space="preserve"> </w:t>
      </w:r>
    </w:p>
    <w:p w14:paraId="3C23C852" w14:textId="77777777" w:rsidR="00380D77" w:rsidRDefault="00380D77" w:rsidP="00380D77">
      <w:pPr>
        <w:pStyle w:val="Heading3"/>
        <w:contextualSpacing/>
        <w:rPr>
          <w:color w:val="4F81BD"/>
        </w:rPr>
      </w:pPr>
    </w:p>
    <w:p w14:paraId="43C8D778" w14:textId="29FA85B3" w:rsidR="00380D77" w:rsidRDefault="00380D77" w:rsidP="00380D77">
      <w:pPr>
        <w:pStyle w:val="Heading3"/>
        <w:contextualSpacing/>
      </w:pPr>
      <w:bookmarkStart w:id="72" w:name="_Toc80007859"/>
      <w:r w:rsidRPr="00BC053E">
        <w:t>1.603-1 General.</w:t>
      </w:r>
      <w:bookmarkEnd w:id="72"/>
    </w:p>
    <w:p w14:paraId="0AE7FDCC" w14:textId="77777777" w:rsidR="00733220" w:rsidRPr="00BC053E" w:rsidRDefault="00733220" w:rsidP="00380D77">
      <w:pPr>
        <w:pStyle w:val="Heading3"/>
        <w:contextualSpacing/>
      </w:pPr>
    </w:p>
    <w:p w14:paraId="0AFEDCBB" w14:textId="77777777" w:rsidR="00380D77" w:rsidRPr="008C6FCC" w:rsidRDefault="00380D77" w:rsidP="00380D77">
      <w:pPr>
        <w:pStyle w:val="BodyText"/>
        <w:contextualSpacing/>
        <w:rPr>
          <w:color w:val="auto"/>
        </w:rPr>
      </w:pPr>
      <w:r w:rsidRPr="008C6FCC">
        <w:rPr>
          <w:color w:val="auto"/>
        </w:rPr>
        <w:t>Authority for selection, appointment, and terminate an appointment for contracting officers is</w:t>
      </w:r>
    </w:p>
    <w:p w14:paraId="6E66A602" w14:textId="77777777" w:rsidR="00380D77" w:rsidRPr="008C6FCC" w:rsidRDefault="00380D77" w:rsidP="00380D77">
      <w:pPr>
        <w:pStyle w:val="BodyText"/>
        <w:contextualSpacing/>
        <w:rPr>
          <w:color w:val="auto"/>
        </w:rPr>
      </w:pPr>
      <w:r w:rsidRPr="008C6FCC">
        <w:rPr>
          <w:color w:val="auto"/>
        </w:rPr>
        <w:t>delegated to the DISA Head of the Contracting Activity (HCA).</w:t>
      </w:r>
    </w:p>
    <w:p w14:paraId="72FB7DC7" w14:textId="77777777" w:rsidR="00380D77" w:rsidRPr="008C6FCC" w:rsidRDefault="00380D77" w:rsidP="00380D77">
      <w:pPr>
        <w:pStyle w:val="BodyText"/>
        <w:contextualSpacing/>
        <w:rPr>
          <w:color w:val="auto"/>
        </w:rPr>
      </w:pPr>
    </w:p>
    <w:p w14:paraId="35154097" w14:textId="5903FAC9" w:rsidR="00380D77" w:rsidRPr="008C6FCC" w:rsidRDefault="00380D77" w:rsidP="00380D77">
      <w:pPr>
        <w:pStyle w:val="BodyText"/>
        <w:contextualSpacing/>
        <w:rPr>
          <w:color w:val="auto"/>
        </w:rPr>
      </w:pPr>
      <w:r w:rsidRPr="008C6FCC">
        <w:rPr>
          <w:color w:val="auto"/>
        </w:rPr>
        <w:t xml:space="preserve">(S-90) The types of contracting officer appointments </w:t>
      </w:r>
      <w:r w:rsidR="00733220">
        <w:rPr>
          <w:color w:val="auto"/>
        </w:rPr>
        <w:t>are</w:t>
      </w:r>
      <w:r w:rsidRPr="008C6FCC">
        <w:rPr>
          <w:color w:val="auto"/>
        </w:rPr>
        <w:t xml:space="preserve"> described in Table 1-</w:t>
      </w:r>
      <w:r w:rsidR="008B2A4C">
        <w:rPr>
          <w:color w:val="auto"/>
        </w:rPr>
        <w:t>3</w:t>
      </w:r>
      <w:r w:rsidRPr="008C6FCC">
        <w:rPr>
          <w:color w:val="auto"/>
        </w:rPr>
        <w:t>:</w:t>
      </w:r>
    </w:p>
    <w:p w14:paraId="0B5BC018" w14:textId="77777777" w:rsidR="00380D77" w:rsidRDefault="00380D77" w:rsidP="00380D77">
      <w:pPr>
        <w:rPr>
          <w:rFonts w:cs="Times New Roman"/>
          <w:b/>
        </w:rPr>
      </w:pPr>
    </w:p>
    <w:p w14:paraId="59E50706" w14:textId="671FD010" w:rsidR="00380D77" w:rsidRPr="00716570" w:rsidRDefault="00380D77" w:rsidP="00D57C1F">
      <w:pPr>
        <w:jc w:val="center"/>
        <w:rPr>
          <w:rFonts w:cs="Times New Roman"/>
          <w:b/>
        </w:rPr>
      </w:pPr>
      <w:r w:rsidRPr="00716570">
        <w:rPr>
          <w:rFonts w:cs="Times New Roman"/>
          <w:b/>
        </w:rPr>
        <w:t>Table 1-</w:t>
      </w:r>
      <w:r w:rsidR="008B2A4C">
        <w:rPr>
          <w:rFonts w:cs="Times New Roman"/>
          <w:b/>
        </w:rPr>
        <w:t>3</w:t>
      </w:r>
      <w:r w:rsidRPr="00716570">
        <w:rPr>
          <w:rFonts w:cs="Times New Roman"/>
          <w:b/>
        </w:rPr>
        <w:t xml:space="preserve"> Contracting Officer Appointments and Requirements</w:t>
      </w: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0"/>
        <w:gridCol w:w="1080"/>
        <w:gridCol w:w="1530"/>
        <w:gridCol w:w="2160"/>
        <w:gridCol w:w="2970"/>
      </w:tblGrid>
      <w:tr w:rsidR="00380D77" w:rsidRPr="00716570" w14:paraId="4843FFD0" w14:textId="77777777" w:rsidTr="00D57C1F">
        <w:trPr>
          <w:trHeight w:val="870"/>
        </w:trPr>
        <w:tc>
          <w:tcPr>
            <w:tcW w:w="2070" w:type="dxa"/>
          </w:tcPr>
          <w:p w14:paraId="424B54C2" w14:textId="77777777" w:rsidR="00380D77" w:rsidRPr="00716570" w:rsidRDefault="00380D77" w:rsidP="00380D77">
            <w:pPr>
              <w:pStyle w:val="TableParagraph"/>
              <w:ind w:left="0"/>
              <w:rPr>
                <w:b/>
                <w:sz w:val="20"/>
              </w:rPr>
            </w:pPr>
            <w:r w:rsidRPr="00716570">
              <w:rPr>
                <w:b/>
                <w:sz w:val="20"/>
              </w:rPr>
              <w:t xml:space="preserve">Type of </w:t>
            </w:r>
            <w:r w:rsidRPr="00716570">
              <w:rPr>
                <w:b/>
                <w:w w:val="95"/>
                <w:sz w:val="20"/>
              </w:rPr>
              <w:t>Appointment</w:t>
            </w:r>
          </w:p>
        </w:tc>
        <w:tc>
          <w:tcPr>
            <w:tcW w:w="1080" w:type="dxa"/>
          </w:tcPr>
          <w:p w14:paraId="5EFF7FAD" w14:textId="77777777" w:rsidR="00380D77" w:rsidRPr="00716570" w:rsidRDefault="00380D77" w:rsidP="00380D77">
            <w:pPr>
              <w:pStyle w:val="TableParagraph"/>
              <w:ind w:left="0"/>
              <w:rPr>
                <w:b/>
                <w:sz w:val="20"/>
              </w:rPr>
            </w:pPr>
            <w:r w:rsidRPr="00716570">
              <w:rPr>
                <w:b/>
                <w:sz w:val="20"/>
              </w:rPr>
              <w:t>Amount</w:t>
            </w:r>
          </w:p>
        </w:tc>
        <w:tc>
          <w:tcPr>
            <w:tcW w:w="1530" w:type="dxa"/>
          </w:tcPr>
          <w:p w14:paraId="0AD1EA97" w14:textId="77777777" w:rsidR="00380D77" w:rsidRPr="00716570" w:rsidRDefault="00380D77" w:rsidP="00380D77">
            <w:pPr>
              <w:pStyle w:val="TableParagraph"/>
              <w:ind w:left="0"/>
              <w:rPr>
                <w:b/>
                <w:sz w:val="20"/>
              </w:rPr>
            </w:pPr>
            <w:r w:rsidRPr="00716570">
              <w:rPr>
                <w:b/>
                <w:sz w:val="20"/>
              </w:rPr>
              <w:t xml:space="preserve">Training </w:t>
            </w:r>
            <w:r w:rsidRPr="00716570">
              <w:rPr>
                <w:b/>
                <w:w w:val="95"/>
                <w:sz w:val="20"/>
              </w:rPr>
              <w:t>Qualifications</w:t>
            </w:r>
          </w:p>
        </w:tc>
        <w:tc>
          <w:tcPr>
            <w:tcW w:w="2160" w:type="dxa"/>
          </w:tcPr>
          <w:p w14:paraId="3221550F" w14:textId="77777777" w:rsidR="00380D77" w:rsidRPr="00716570" w:rsidRDefault="00380D77" w:rsidP="00380D77">
            <w:pPr>
              <w:pStyle w:val="TableParagraph"/>
              <w:ind w:left="0"/>
              <w:rPr>
                <w:b/>
                <w:sz w:val="20"/>
              </w:rPr>
            </w:pPr>
            <w:r w:rsidRPr="00716570">
              <w:rPr>
                <w:b/>
                <w:sz w:val="20"/>
              </w:rPr>
              <w:t xml:space="preserve">Assessment </w:t>
            </w:r>
            <w:r w:rsidRPr="00716570">
              <w:rPr>
                <w:b/>
                <w:w w:val="95"/>
                <w:sz w:val="20"/>
              </w:rPr>
              <w:t>Requirements</w:t>
            </w:r>
          </w:p>
        </w:tc>
        <w:tc>
          <w:tcPr>
            <w:tcW w:w="2970" w:type="dxa"/>
          </w:tcPr>
          <w:p w14:paraId="43C8EEC0" w14:textId="77777777" w:rsidR="00380D77" w:rsidRPr="00716570" w:rsidRDefault="00380D77" w:rsidP="00380D77">
            <w:pPr>
              <w:pStyle w:val="TableParagraph"/>
              <w:ind w:left="0"/>
              <w:rPr>
                <w:b/>
                <w:sz w:val="19"/>
              </w:rPr>
            </w:pPr>
          </w:p>
          <w:p w14:paraId="0E7C0E79" w14:textId="77777777" w:rsidR="00380D77" w:rsidRPr="00716570" w:rsidRDefault="00380D77" w:rsidP="00380D77">
            <w:pPr>
              <w:pStyle w:val="TableParagraph"/>
              <w:ind w:left="0"/>
              <w:rPr>
                <w:b/>
                <w:sz w:val="20"/>
              </w:rPr>
            </w:pPr>
            <w:r w:rsidRPr="00716570">
              <w:rPr>
                <w:b/>
                <w:sz w:val="20"/>
              </w:rPr>
              <w:t>SF 1402 Statement</w:t>
            </w:r>
          </w:p>
        </w:tc>
      </w:tr>
      <w:tr w:rsidR="00380D77" w:rsidRPr="00716570" w14:paraId="2518E93A" w14:textId="77777777" w:rsidTr="00D57C1F">
        <w:trPr>
          <w:trHeight w:val="2612"/>
        </w:trPr>
        <w:tc>
          <w:tcPr>
            <w:tcW w:w="2070" w:type="dxa"/>
            <w:shd w:val="clear" w:color="auto" w:fill="E2E2E2"/>
          </w:tcPr>
          <w:p w14:paraId="73B9AFD1" w14:textId="77777777" w:rsidR="00380D77" w:rsidRPr="00716570" w:rsidRDefault="00380D77" w:rsidP="00380D77">
            <w:pPr>
              <w:pStyle w:val="TableParagraph"/>
              <w:ind w:left="0"/>
              <w:rPr>
                <w:sz w:val="20"/>
              </w:rPr>
            </w:pPr>
            <w:r w:rsidRPr="00716570">
              <w:rPr>
                <w:w w:val="95"/>
                <w:sz w:val="20"/>
              </w:rPr>
              <w:t xml:space="preserve">Communications </w:t>
            </w:r>
            <w:r w:rsidRPr="00716570">
              <w:rPr>
                <w:sz w:val="20"/>
              </w:rPr>
              <w:t>Management &amp; Control Activity (CMCA)</w:t>
            </w:r>
          </w:p>
        </w:tc>
        <w:tc>
          <w:tcPr>
            <w:tcW w:w="1080" w:type="dxa"/>
            <w:shd w:val="clear" w:color="auto" w:fill="E2E2E2"/>
          </w:tcPr>
          <w:p w14:paraId="359ADC4A" w14:textId="77777777" w:rsidR="00380D77" w:rsidRPr="00716570" w:rsidRDefault="00380D77" w:rsidP="00380D77">
            <w:pPr>
              <w:pStyle w:val="TableParagraph"/>
              <w:ind w:left="0"/>
              <w:rPr>
                <w:sz w:val="20"/>
              </w:rPr>
            </w:pPr>
            <w:r w:rsidRPr="00716570">
              <w:rPr>
                <w:sz w:val="20"/>
              </w:rPr>
              <w:t>$25K / $100K</w:t>
            </w:r>
          </w:p>
        </w:tc>
        <w:tc>
          <w:tcPr>
            <w:tcW w:w="1530" w:type="dxa"/>
            <w:shd w:val="clear" w:color="auto" w:fill="E2E2E2"/>
          </w:tcPr>
          <w:p w14:paraId="1101C400" w14:textId="77777777" w:rsidR="00380D77" w:rsidRPr="00716570" w:rsidRDefault="00380D77" w:rsidP="00380D77">
            <w:pPr>
              <w:pStyle w:val="TableParagraph"/>
              <w:ind w:left="0"/>
              <w:rPr>
                <w:sz w:val="20"/>
              </w:rPr>
            </w:pPr>
            <w:r w:rsidRPr="00716570">
              <w:rPr>
                <w:sz w:val="20"/>
              </w:rPr>
              <w:t>CON 237</w:t>
            </w:r>
          </w:p>
        </w:tc>
        <w:tc>
          <w:tcPr>
            <w:tcW w:w="2160" w:type="dxa"/>
            <w:shd w:val="clear" w:color="auto" w:fill="E2E2E2"/>
          </w:tcPr>
          <w:p w14:paraId="0BC8E18F" w14:textId="77777777" w:rsidR="00380D77" w:rsidRPr="00716570" w:rsidRDefault="00380D77" w:rsidP="00380D77">
            <w:pPr>
              <w:pStyle w:val="TableParagraph"/>
              <w:ind w:left="0"/>
              <w:rPr>
                <w:sz w:val="20"/>
              </w:rPr>
            </w:pPr>
            <w:r w:rsidRPr="00716570">
              <w:rPr>
                <w:sz w:val="20"/>
              </w:rPr>
              <w:t>None</w:t>
            </w:r>
          </w:p>
        </w:tc>
        <w:tc>
          <w:tcPr>
            <w:tcW w:w="2970" w:type="dxa"/>
            <w:shd w:val="clear" w:color="auto" w:fill="E2E2E2"/>
          </w:tcPr>
          <w:p w14:paraId="3481EF36" w14:textId="77777777" w:rsidR="00380D77" w:rsidRPr="00716570" w:rsidRDefault="00380D77" w:rsidP="00380D77">
            <w:pPr>
              <w:pStyle w:val="TableParagraph"/>
              <w:ind w:left="0"/>
              <w:rPr>
                <w:sz w:val="20"/>
              </w:rPr>
            </w:pPr>
            <w:r w:rsidRPr="00716570">
              <w:rPr>
                <w:sz w:val="20"/>
              </w:rPr>
              <w:t>Contract authority is limited to</w:t>
            </w:r>
          </w:p>
          <w:p w14:paraId="77C2B04C" w14:textId="77777777" w:rsidR="00380D77" w:rsidRPr="00716570" w:rsidRDefault="00380D77" w:rsidP="00380D77">
            <w:pPr>
              <w:pStyle w:val="TableParagraph"/>
              <w:ind w:left="0"/>
              <w:rPr>
                <w:sz w:val="20"/>
              </w:rPr>
            </w:pPr>
            <w:r w:rsidRPr="00716570">
              <w:rPr>
                <w:sz w:val="20"/>
              </w:rPr>
              <w:t>$25,000 for any contract action for information technology services and equipment in support of the US Secret Service, the Office of the Secretary of Defense, and Office of Special Events.  During Presidential Election years, from 1 April through 30 November, this contract authority is increased to $100,000.</w:t>
            </w:r>
          </w:p>
          <w:p w14:paraId="02F250F8" w14:textId="77777777" w:rsidR="00380D77" w:rsidRPr="00716570" w:rsidRDefault="00380D77" w:rsidP="00D57C1F">
            <w:pPr>
              <w:pStyle w:val="TableParagraph"/>
              <w:ind w:left="0" w:right="181"/>
              <w:rPr>
                <w:sz w:val="20"/>
              </w:rPr>
            </w:pPr>
            <w:r w:rsidRPr="00716570">
              <w:rPr>
                <w:sz w:val="20"/>
              </w:rPr>
              <w:t>Termination authority is limited to the amount of contract authority.</w:t>
            </w:r>
          </w:p>
        </w:tc>
      </w:tr>
      <w:tr w:rsidR="00380D77" w:rsidRPr="00716570" w14:paraId="4F9AE296" w14:textId="77777777" w:rsidTr="00D57C1F">
        <w:trPr>
          <w:trHeight w:val="1222"/>
        </w:trPr>
        <w:tc>
          <w:tcPr>
            <w:tcW w:w="2070" w:type="dxa"/>
            <w:shd w:val="clear" w:color="auto" w:fill="auto"/>
          </w:tcPr>
          <w:p w14:paraId="47B81337" w14:textId="77777777" w:rsidR="00380D77" w:rsidRPr="00716570" w:rsidRDefault="00380D77" w:rsidP="00380D77">
            <w:pPr>
              <w:pStyle w:val="TableParagraph"/>
              <w:ind w:left="0"/>
              <w:rPr>
                <w:w w:val="95"/>
                <w:sz w:val="20"/>
              </w:rPr>
            </w:pPr>
            <w:r>
              <w:rPr>
                <w:w w:val="95"/>
                <w:sz w:val="20"/>
              </w:rPr>
              <w:t>Closeout</w:t>
            </w:r>
          </w:p>
        </w:tc>
        <w:tc>
          <w:tcPr>
            <w:tcW w:w="1080" w:type="dxa"/>
            <w:shd w:val="clear" w:color="auto" w:fill="auto"/>
          </w:tcPr>
          <w:p w14:paraId="7BC5F7D9" w14:textId="77777777" w:rsidR="00380D77" w:rsidRPr="00716570" w:rsidRDefault="00380D77" w:rsidP="00380D77">
            <w:pPr>
              <w:pStyle w:val="TableParagraph"/>
              <w:ind w:left="0"/>
              <w:rPr>
                <w:sz w:val="20"/>
              </w:rPr>
            </w:pPr>
            <w:r>
              <w:rPr>
                <w:sz w:val="20"/>
              </w:rPr>
              <w:t>SAT</w:t>
            </w:r>
          </w:p>
        </w:tc>
        <w:tc>
          <w:tcPr>
            <w:tcW w:w="1530" w:type="dxa"/>
            <w:shd w:val="clear" w:color="auto" w:fill="auto"/>
          </w:tcPr>
          <w:p w14:paraId="74C23BFC" w14:textId="77777777" w:rsidR="00380D77" w:rsidRPr="00716570" w:rsidRDefault="00380D77" w:rsidP="00380D77">
            <w:pPr>
              <w:pStyle w:val="TableParagraph"/>
              <w:ind w:left="0"/>
              <w:rPr>
                <w:sz w:val="20"/>
              </w:rPr>
            </w:pPr>
            <w:r>
              <w:rPr>
                <w:sz w:val="20"/>
              </w:rPr>
              <w:t xml:space="preserve">DAWIA Level I </w:t>
            </w:r>
            <w:proofErr w:type="gramStart"/>
            <w:r>
              <w:rPr>
                <w:sz w:val="20"/>
              </w:rPr>
              <w:t>Contracting</w:t>
            </w:r>
            <w:proofErr w:type="gramEnd"/>
          </w:p>
        </w:tc>
        <w:tc>
          <w:tcPr>
            <w:tcW w:w="2160" w:type="dxa"/>
            <w:shd w:val="clear" w:color="auto" w:fill="auto"/>
          </w:tcPr>
          <w:p w14:paraId="5A843200" w14:textId="77777777" w:rsidR="00380D77" w:rsidRPr="00716570" w:rsidRDefault="00380D77" w:rsidP="00380D77">
            <w:pPr>
              <w:pStyle w:val="TableParagraph"/>
              <w:ind w:left="0"/>
              <w:rPr>
                <w:sz w:val="20"/>
              </w:rPr>
            </w:pPr>
            <w:r>
              <w:rPr>
                <w:sz w:val="20"/>
              </w:rPr>
              <w:t>None</w:t>
            </w:r>
          </w:p>
        </w:tc>
        <w:tc>
          <w:tcPr>
            <w:tcW w:w="2970" w:type="dxa"/>
            <w:shd w:val="clear" w:color="auto" w:fill="auto"/>
          </w:tcPr>
          <w:p w14:paraId="1C7F02CB" w14:textId="77777777" w:rsidR="00380D77" w:rsidRPr="00716570" w:rsidRDefault="00380D77" w:rsidP="00380D77">
            <w:pPr>
              <w:pStyle w:val="TableParagraph"/>
              <w:ind w:left="0"/>
              <w:rPr>
                <w:sz w:val="20"/>
              </w:rPr>
            </w:pPr>
            <w:r>
              <w:rPr>
                <w:sz w:val="20"/>
              </w:rPr>
              <w:t xml:space="preserve">Contract authority is limited to contract closeout actions up to the Simplified Acquisition Threshold (SAT).  No termination authority is granted. </w:t>
            </w:r>
          </w:p>
        </w:tc>
      </w:tr>
      <w:tr w:rsidR="00380D77" w:rsidRPr="00716570" w14:paraId="222F621F" w14:textId="77777777" w:rsidTr="00D57C1F">
        <w:trPr>
          <w:trHeight w:val="2025"/>
        </w:trPr>
        <w:tc>
          <w:tcPr>
            <w:tcW w:w="2070" w:type="dxa"/>
            <w:shd w:val="clear" w:color="auto" w:fill="E7E6E6" w:themeFill="background2"/>
          </w:tcPr>
          <w:p w14:paraId="03F38138" w14:textId="77777777" w:rsidR="00380D77" w:rsidRPr="00716570" w:rsidRDefault="00380D77" w:rsidP="00380D77">
            <w:pPr>
              <w:pStyle w:val="TableParagraph"/>
              <w:ind w:left="0"/>
              <w:rPr>
                <w:sz w:val="20"/>
              </w:rPr>
            </w:pPr>
            <w:proofErr w:type="spellStart"/>
            <w:r w:rsidRPr="00716570">
              <w:rPr>
                <w:sz w:val="20"/>
              </w:rPr>
              <w:t>Networx</w:t>
            </w:r>
            <w:proofErr w:type="spellEnd"/>
            <w:r w:rsidRPr="00716570">
              <w:rPr>
                <w:sz w:val="20"/>
              </w:rPr>
              <w:t>/EIS</w:t>
            </w:r>
          </w:p>
        </w:tc>
        <w:tc>
          <w:tcPr>
            <w:tcW w:w="1080" w:type="dxa"/>
            <w:shd w:val="clear" w:color="auto" w:fill="E7E6E6" w:themeFill="background2"/>
          </w:tcPr>
          <w:p w14:paraId="2FB0E3F6" w14:textId="77777777" w:rsidR="00380D77" w:rsidRPr="00716570" w:rsidRDefault="00380D77" w:rsidP="00380D77">
            <w:pPr>
              <w:pStyle w:val="TableParagraph"/>
              <w:ind w:left="0"/>
              <w:rPr>
                <w:sz w:val="20"/>
              </w:rPr>
            </w:pPr>
            <w:r w:rsidRPr="00716570">
              <w:rPr>
                <w:sz w:val="20"/>
              </w:rPr>
              <w:t>SAT</w:t>
            </w:r>
          </w:p>
        </w:tc>
        <w:tc>
          <w:tcPr>
            <w:tcW w:w="1530" w:type="dxa"/>
            <w:shd w:val="clear" w:color="auto" w:fill="E7E6E6" w:themeFill="background2"/>
          </w:tcPr>
          <w:p w14:paraId="30262B0F" w14:textId="77777777" w:rsidR="00380D77" w:rsidRPr="00716570" w:rsidRDefault="00380D77" w:rsidP="00380D77">
            <w:pPr>
              <w:pStyle w:val="TableParagraph"/>
              <w:ind w:left="0"/>
              <w:rPr>
                <w:sz w:val="20"/>
              </w:rPr>
            </w:pPr>
            <w:r w:rsidRPr="00716570">
              <w:rPr>
                <w:sz w:val="20"/>
              </w:rPr>
              <w:t>DAWIA Level I - Purchasing or Contracting</w:t>
            </w:r>
          </w:p>
        </w:tc>
        <w:tc>
          <w:tcPr>
            <w:tcW w:w="2160" w:type="dxa"/>
            <w:shd w:val="clear" w:color="auto" w:fill="E7E6E6" w:themeFill="background2"/>
          </w:tcPr>
          <w:p w14:paraId="434EBE5C" w14:textId="77777777" w:rsidR="00380D77" w:rsidRPr="00716570" w:rsidRDefault="00380D77" w:rsidP="00380D77">
            <w:pPr>
              <w:pStyle w:val="TableParagraph"/>
              <w:ind w:left="0"/>
              <w:rPr>
                <w:sz w:val="20"/>
              </w:rPr>
            </w:pPr>
            <w:r w:rsidRPr="00716570">
              <w:rPr>
                <w:sz w:val="20"/>
              </w:rPr>
              <w:t>None</w:t>
            </w:r>
          </w:p>
        </w:tc>
        <w:tc>
          <w:tcPr>
            <w:tcW w:w="2970" w:type="dxa"/>
            <w:shd w:val="clear" w:color="auto" w:fill="E7E6E6" w:themeFill="background2"/>
          </w:tcPr>
          <w:p w14:paraId="3EE99614" w14:textId="77777777" w:rsidR="00380D77" w:rsidRPr="00716570" w:rsidRDefault="00380D77" w:rsidP="00380D77">
            <w:pPr>
              <w:rPr>
                <w:sz w:val="20"/>
              </w:rPr>
            </w:pPr>
            <w:r w:rsidRPr="00716570">
              <w:rPr>
                <w:rFonts w:cs="Times New Roman"/>
                <w:sz w:val="20"/>
                <w:szCs w:val="20"/>
              </w:rPr>
              <w:t xml:space="preserve">Contract authority is limited to placing orders for pre-priced items under the </w:t>
            </w:r>
            <w:proofErr w:type="spellStart"/>
            <w:r w:rsidRPr="00716570">
              <w:rPr>
                <w:rFonts w:cs="Times New Roman"/>
                <w:sz w:val="20"/>
                <w:szCs w:val="20"/>
              </w:rPr>
              <w:t>Networx</w:t>
            </w:r>
            <w:proofErr w:type="spellEnd"/>
            <w:r w:rsidRPr="00716570">
              <w:rPr>
                <w:rFonts w:cs="Times New Roman"/>
                <w:sz w:val="20"/>
                <w:szCs w:val="20"/>
              </w:rPr>
              <w:t xml:space="preserve">, EIS and various </w:t>
            </w:r>
            <w:proofErr w:type="gramStart"/>
            <w:r w:rsidRPr="00716570">
              <w:rPr>
                <w:rFonts w:cs="Times New Roman"/>
                <w:sz w:val="20"/>
                <w:szCs w:val="20"/>
              </w:rPr>
              <w:t>BPA's</w:t>
            </w:r>
            <w:proofErr w:type="gramEnd"/>
            <w:r w:rsidRPr="00716570">
              <w:rPr>
                <w:rFonts w:cs="Times New Roman"/>
                <w:sz w:val="20"/>
                <w:szCs w:val="20"/>
              </w:rPr>
              <w:t xml:space="preserve"> associated with the NS2020 Program for contract actions up to the Simplified Acquisition Threshold (SAT).  Termination authority is limited to the amount of contract authority.</w:t>
            </w:r>
          </w:p>
        </w:tc>
      </w:tr>
      <w:tr w:rsidR="00380D77" w:rsidRPr="00716570" w14:paraId="769A6904" w14:textId="77777777" w:rsidTr="00D57C1F">
        <w:trPr>
          <w:trHeight w:val="4025"/>
        </w:trPr>
        <w:tc>
          <w:tcPr>
            <w:tcW w:w="2070" w:type="dxa"/>
            <w:shd w:val="clear" w:color="auto" w:fill="FFFFFF" w:themeFill="background1"/>
          </w:tcPr>
          <w:p w14:paraId="0ED40579" w14:textId="77777777" w:rsidR="00380D77" w:rsidRPr="00716570" w:rsidRDefault="00380D77" w:rsidP="00380D77">
            <w:pPr>
              <w:pStyle w:val="TableParagraph"/>
              <w:ind w:left="0"/>
              <w:rPr>
                <w:sz w:val="20"/>
              </w:rPr>
            </w:pPr>
            <w:r w:rsidRPr="00716570">
              <w:rPr>
                <w:sz w:val="20"/>
              </w:rPr>
              <w:t>White House Communications Agency (WHCA)</w:t>
            </w:r>
          </w:p>
        </w:tc>
        <w:tc>
          <w:tcPr>
            <w:tcW w:w="1080" w:type="dxa"/>
            <w:shd w:val="clear" w:color="auto" w:fill="FFFFFF" w:themeFill="background1"/>
          </w:tcPr>
          <w:p w14:paraId="76E2ADFF" w14:textId="77777777" w:rsidR="00380D77" w:rsidRPr="00716570" w:rsidRDefault="00380D77" w:rsidP="00380D77">
            <w:pPr>
              <w:pStyle w:val="TableParagraph"/>
              <w:ind w:left="0"/>
              <w:rPr>
                <w:sz w:val="20"/>
              </w:rPr>
            </w:pPr>
            <w:r w:rsidRPr="00716570">
              <w:rPr>
                <w:sz w:val="20"/>
              </w:rPr>
              <w:t>Varies up</w:t>
            </w:r>
            <w:r w:rsidRPr="00716570">
              <w:rPr>
                <w:spacing w:val="-8"/>
                <w:sz w:val="20"/>
              </w:rPr>
              <w:t xml:space="preserve"> </w:t>
            </w:r>
            <w:r w:rsidRPr="00716570">
              <w:rPr>
                <w:sz w:val="20"/>
              </w:rPr>
              <w:t>to</w:t>
            </w:r>
          </w:p>
          <w:p w14:paraId="713A14EE" w14:textId="77777777" w:rsidR="00380D77" w:rsidRPr="00716570" w:rsidRDefault="00380D77" w:rsidP="00380D77">
            <w:pPr>
              <w:pStyle w:val="TableParagraph"/>
              <w:ind w:left="0"/>
              <w:rPr>
                <w:sz w:val="20"/>
              </w:rPr>
            </w:pPr>
            <w:r w:rsidRPr="00716570">
              <w:rPr>
                <w:sz w:val="20"/>
              </w:rPr>
              <w:t>$5M</w:t>
            </w:r>
          </w:p>
        </w:tc>
        <w:tc>
          <w:tcPr>
            <w:tcW w:w="1530" w:type="dxa"/>
            <w:shd w:val="clear" w:color="auto" w:fill="FFFFFF" w:themeFill="background1"/>
          </w:tcPr>
          <w:p w14:paraId="5C41F40F" w14:textId="77777777" w:rsidR="00380D77" w:rsidRPr="00716570" w:rsidRDefault="00380D77" w:rsidP="00380D77">
            <w:pPr>
              <w:pStyle w:val="TableParagraph"/>
              <w:ind w:left="0"/>
              <w:rPr>
                <w:sz w:val="20"/>
              </w:rPr>
            </w:pPr>
            <w:r w:rsidRPr="00716570">
              <w:rPr>
                <w:sz w:val="20"/>
              </w:rPr>
              <w:t>DAWIA Level II Contracting</w:t>
            </w:r>
          </w:p>
        </w:tc>
        <w:tc>
          <w:tcPr>
            <w:tcW w:w="2160" w:type="dxa"/>
            <w:shd w:val="clear" w:color="auto" w:fill="FFFFFF" w:themeFill="background1"/>
          </w:tcPr>
          <w:p w14:paraId="693CB831" w14:textId="77777777" w:rsidR="00380D77" w:rsidRPr="00716570" w:rsidRDefault="00380D77" w:rsidP="00380D77">
            <w:pPr>
              <w:pStyle w:val="TableParagraph"/>
              <w:ind w:left="0"/>
              <w:rPr>
                <w:sz w:val="20"/>
              </w:rPr>
            </w:pPr>
            <w:r w:rsidRPr="00716570">
              <w:rPr>
                <w:sz w:val="20"/>
              </w:rPr>
              <w:t>Passing of 30 question “Contracting Officer Appointment Test”</w:t>
            </w:r>
          </w:p>
        </w:tc>
        <w:tc>
          <w:tcPr>
            <w:tcW w:w="2970" w:type="dxa"/>
            <w:shd w:val="clear" w:color="auto" w:fill="FFFFFF" w:themeFill="background1"/>
          </w:tcPr>
          <w:p w14:paraId="59731A59" w14:textId="77777777" w:rsidR="00380D77" w:rsidRPr="00716570" w:rsidRDefault="00380D77" w:rsidP="00380D77">
            <w:pPr>
              <w:pStyle w:val="TableParagraph"/>
              <w:ind w:left="0"/>
              <w:rPr>
                <w:sz w:val="20"/>
              </w:rPr>
            </w:pPr>
            <w:r w:rsidRPr="00716570">
              <w:rPr>
                <w:sz w:val="20"/>
              </w:rPr>
              <w:t>Contract authority is limited to</w:t>
            </w:r>
          </w:p>
          <w:p w14:paraId="2FC6AD69" w14:textId="77777777" w:rsidR="00380D77" w:rsidRPr="00716570" w:rsidRDefault="00380D77" w:rsidP="00380D77">
            <w:pPr>
              <w:pStyle w:val="TableParagraph"/>
              <w:ind w:left="0"/>
              <w:rPr>
                <w:sz w:val="20"/>
              </w:rPr>
            </w:pPr>
            <w:r w:rsidRPr="00716570">
              <w:rPr>
                <w:sz w:val="20"/>
              </w:rPr>
              <w:t>$</w:t>
            </w:r>
            <w:proofErr w:type="spellStart"/>
            <w:proofErr w:type="gramStart"/>
            <w:r w:rsidRPr="00716570">
              <w:rPr>
                <w:sz w:val="20"/>
              </w:rPr>
              <w:t>xxx,xxx</w:t>
            </w:r>
            <w:proofErr w:type="spellEnd"/>
            <w:proofErr w:type="gramEnd"/>
            <w:r w:rsidRPr="00716570">
              <w:rPr>
                <w:sz w:val="20"/>
              </w:rPr>
              <w:t xml:space="preserve"> for any contract action; except, contract authority is $</w:t>
            </w:r>
            <w:proofErr w:type="spellStart"/>
            <w:r w:rsidRPr="00716570">
              <w:rPr>
                <w:sz w:val="20"/>
              </w:rPr>
              <w:t>xxx,xxx</w:t>
            </w:r>
            <w:proofErr w:type="spellEnd"/>
            <w:r w:rsidRPr="00716570">
              <w:rPr>
                <w:sz w:val="20"/>
              </w:rPr>
              <w:t xml:space="preserve"> for orders issued against existing Government contracts or </w:t>
            </w:r>
            <w:r w:rsidRPr="00BC053E">
              <w:rPr>
                <w:sz w:val="20"/>
              </w:rPr>
              <w:t>contracts established under FAR Part 8 and Part 16 procedures. No authority to contract for telecommunications services that are usage based</w:t>
            </w:r>
            <w:r w:rsidRPr="00716570">
              <w:rPr>
                <w:sz w:val="20"/>
              </w:rPr>
              <w:t>, including monthly recurring charges, or are subject to regulatory tariffs is included.</w:t>
            </w:r>
          </w:p>
          <w:p w14:paraId="73F77041" w14:textId="77777777" w:rsidR="00380D77" w:rsidRPr="00716570" w:rsidRDefault="00380D77" w:rsidP="00380D77">
            <w:pPr>
              <w:pStyle w:val="TableParagraph"/>
              <w:ind w:left="0"/>
              <w:rPr>
                <w:sz w:val="20"/>
              </w:rPr>
            </w:pPr>
            <w:r w:rsidRPr="00716570">
              <w:rPr>
                <w:sz w:val="20"/>
              </w:rPr>
              <w:t>Termination authority is limited to the amount of contract authority.</w:t>
            </w:r>
          </w:p>
        </w:tc>
      </w:tr>
      <w:tr w:rsidR="00380D77" w:rsidRPr="00716570" w14:paraId="0FF1294E" w14:textId="77777777" w:rsidTr="0032372F">
        <w:trPr>
          <w:trHeight w:val="2330"/>
        </w:trPr>
        <w:tc>
          <w:tcPr>
            <w:tcW w:w="2070" w:type="dxa"/>
            <w:shd w:val="clear" w:color="auto" w:fill="E7E6E6" w:themeFill="background2"/>
          </w:tcPr>
          <w:p w14:paraId="1CBBC4F4" w14:textId="77777777" w:rsidR="00380D77" w:rsidRPr="00716570" w:rsidRDefault="00380D77" w:rsidP="00380D77">
            <w:pPr>
              <w:pStyle w:val="TableParagraph"/>
              <w:ind w:left="0"/>
              <w:rPr>
                <w:sz w:val="20"/>
              </w:rPr>
            </w:pPr>
            <w:r w:rsidRPr="00716570">
              <w:rPr>
                <w:sz w:val="20"/>
              </w:rPr>
              <w:lastRenderedPageBreak/>
              <w:t>Limited</w:t>
            </w:r>
          </w:p>
        </w:tc>
        <w:tc>
          <w:tcPr>
            <w:tcW w:w="1080" w:type="dxa"/>
            <w:shd w:val="clear" w:color="auto" w:fill="E7E6E6" w:themeFill="background2"/>
          </w:tcPr>
          <w:p w14:paraId="6A7F79EA" w14:textId="77777777" w:rsidR="00380D77" w:rsidRPr="00716570" w:rsidRDefault="00380D77" w:rsidP="00380D77">
            <w:pPr>
              <w:pStyle w:val="TableParagraph"/>
              <w:ind w:left="0"/>
              <w:rPr>
                <w:sz w:val="20"/>
              </w:rPr>
            </w:pPr>
            <w:r w:rsidRPr="00716570">
              <w:rPr>
                <w:sz w:val="20"/>
              </w:rPr>
              <w:t>SAT,</w:t>
            </w:r>
          </w:p>
          <w:p w14:paraId="3774E578" w14:textId="77777777" w:rsidR="00380D77" w:rsidRPr="00716570" w:rsidRDefault="00380D77" w:rsidP="00380D77">
            <w:pPr>
              <w:pStyle w:val="TableParagraph"/>
              <w:ind w:left="0"/>
              <w:rPr>
                <w:sz w:val="20"/>
              </w:rPr>
            </w:pPr>
            <w:r w:rsidRPr="00716570">
              <w:rPr>
                <w:sz w:val="20"/>
              </w:rPr>
              <w:t>$1M, $5M,</w:t>
            </w:r>
          </w:p>
          <w:p w14:paraId="1A93EFCF" w14:textId="77777777" w:rsidR="00380D77" w:rsidRPr="00716570" w:rsidRDefault="00380D77" w:rsidP="00380D77">
            <w:pPr>
              <w:pStyle w:val="TableParagraph"/>
              <w:ind w:left="0"/>
              <w:rPr>
                <w:sz w:val="20"/>
              </w:rPr>
            </w:pPr>
            <w:r w:rsidRPr="00716570">
              <w:rPr>
                <w:sz w:val="20"/>
              </w:rPr>
              <w:t>$10M,</w:t>
            </w:r>
          </w:p>
          <w:p w14:paraId="3863890E" w14:textId="77777777" w:rsidR="00380D77" w:rsidRPr="00716570" w:rsidRDefault="00380D77" w:rsidP="00380D77">
            <w:pPr>
              <w:pStyle w:val="TableParagraph"/>
              <w:ind w:left="0"/>
              <w:rPr>
                <w:sz w:val="20"/>
              </w:rPr>
            </w:pPr>
            <w:r w:rsidRPr="00716570">
              <w:rPr>
                <w:sz w:val="20"/>
              </w:rPr>
              <w:t>$25M</w:t>
            </w:r>
          </w:p>
          <w:p w14:paraId="5D8DA20B" w14:textId="31B74B1B" w:rsidR="00380D77" w:rsidRPr="00716570" w:rsidRDefault="00380D77" w:rsidP="00380D77">
            <w:pPr>
              <w:pStyle w:val="TableParagraph"/>
              <w:ind w:left="0"/>
              <w:rPr>
                <w:sz w:val="20"/>
              </w:rPr>
            </w:pPr>
            <w:r w:rsidRPr="00716570">
              <w:rPr>
                <w:sz w:val="20"/>
              </w:rPr>
              <w:t>$50M</w:t>
            </w:r>
          </w:p>
        </w:tc>
        <w:tc>
          <w:tcPr>
            <w:tcW w:w="1530" w:type="dxa"/>
            <w:shd w:val="clear" w:color="auto" w:fill="E7E6E6" w:themeFill="background2"/>
          </w:tcPr>
          <w:p w14:paraId="1D8E7689" w14:textId="77777777" w:rsidR="00380D77" w:rsidRPr="00716570" w:rsidRDefault="00380D77" w:rsidP="00380D77">
            <w:pPr>
              <w:pStyle w:val="TableParagraph"/>
              <w:ind w:left="0"/>
              <w:rPr>
                <w:sz w:val="20"/>
              </w:rPr>
            </w:pPr>
            <w:r w:rsidRPr="00716570">
              <w:rPr>
                <w:sz w:val="20"/>
              </w:rPr>
              <w:t>DAWIA Level II - Contracting</w:t>
            </w:r>
          </w:p>
        </w:tc>
        <w:tc>
          <w:tcPr>
            <w:tcW w:w="2160" w:type="dxa"/>
            <w:shd w:val="clear" w:color="auto" w:fill="E7E6E6" w:themeFill="background2"/>
          </w:tcPr>
          <w:p w14:paraId="7D6626E1" w14:textId="77777777" w:rsidR="00380D77" w:rsidRPr="00716570" w:rsidRDefault="00380D77" w:rsidP="00380D77">
            <w:pPr>
              <w:pStyle w:val="TableParagraph"/>
              <w:ind w:left="0"/>
              <w:rPr>
                <w:sz w:val="20"/>
              </w:rPr>
            </w:pPr>
            <w:r w:rsidRPr="00716570">
              <w:rPr>
                <w:sz w:val="20"/>
              </w:rPr>
              <w:t>Passing of 30 question “Contracting Officer Appointment Test”</w:t>
            </w:r>
          </w:p>
        </w:tc>
        <w:tc>
          <w:tcPr>
            <w:tcW w:w="2970" w:type="dxa"/>
            <w:shd w:val="clear" w:color="auto" w:fill="E7E6E6" w:themeFill="background2"/>
          </w:tcPr>
          <w:p w14:paraId="52EE8005" w14:textId="77777777" w:rsidR="00380D77" w:rsidRPr="00716570" w:rsidRDefault="00380D77" w:rsidP="00380D77">
            <w:pPr>
              <w:rPr>
                <w:rFonts w:cs="Times New Roman"/>
                <w:sz w:val="20"/>
                <w:szCs w:val="20"/>
              </w:rPr>
            </w:pPr>
            <w:r w:rsidRPr="00716570">
              <w:rPr>
                <w:rFonts w:cs="Times New Roman"/>
                <w:sz w:val="20"/>
                <w:szCs w:val="20"/>
              </w:rPr>
              <w:t>Contract authority is limited contract actions up to the Simplified Acquisition Threshold (SAT).  Termination authority is limited to the amount of contract authority.</w:t>
            </w:r>
          </w:p>
          <w:p w14:paraId="22B22A71" w14:textId="77777777" w:rsidR="00380D77" w:rsidRPr="00716570" w:rsidRDefault="00380D77" w:rsidP="00380D77">
            <w:pPr>
              <w:rPr>
                <w:rFonts w:cs="Times New Roman"/>
                <w:sz w:val="20"/>
                <w:szCs w:val="20"/>
              </w:rPr>
            </w:pPr>
            <w:r w:rsidRPr="00716570">
              <w:rPr>
                <w:rFonts w:cs="Times New Roman"/>
                <w:sz w:val="20"/>
                <w:szCs w:val="20"/>
              </w:rPr>
              <w:t>Or</w:t>
            </w:r>
          </w:p>
          <w:p w14:paraId="2812F6BC" w14:textId="77777777" w:rsidR="00380D77" w:rsidRPr="00716570" w:rsidRDefault="00380D77" w:rsidP="00380D77">
            <w:pPr>
              <w:pStyle w:val="TableParagraph"/>
              <w:ind w:left="0"/>
              <w:rPr>
                <w:sz w:val="20"/>
              </w:rPr>
            </w:pPr>
            <w:r w:rsidRPr="00716570">
              <w:rPr>
                <w:sz w:val="20"/>
              </w:rPr>
              <w:t>Contract authority is limited to</w:t>
            </w:r>
          </w:p>
          <w:p w14:paraId="7A906149" w14:textId="77777777" w:rsidR="00380D77" w:rsidRPr="00716570" w:rsidRDefault="00380D77" w:rsidP="00380D77">
            <w:pPr>
              <w:pStyle w:val="TableParagraph"/>
              <w:ind w:left="0"/>
              <w:rPr>
                <w:sz w:val="20"/>
              </w:rPr>
            </w:pPr>
            <w:r w:rsidRPr="00716570">
              <w:rPr>
                <w:sz w:val="20"/>
              </w:rPr>
              <w:t>$</w:t>
            </w:r>
            <w:proofErr w:type="spellStart"/>
            <w:proofErr w:type="gramStart"/>
            <w:r w:rsidRPr="00716570">
              <w:rPr>
                <w:sz w:val="20"/>
              </w:rPr>
              <w:t>xxx,xxx</w:t>
            </w:r>
            <w:proofErr w:type="spellEnd"/>
            <w:proofErr w:type="gramEnd"/>
            <w:r w:rsidRPr="00716570">
              <w:rPr>
                <w:sz w:val="20"/>
              </w:rPr>
              <w:t xml:space="preserve"> for any contract action. Termination authority is limited to the amount of contract</w:t>
            </w:r>
            <w:r w:rsidRPr="00716570">
              <w:rPr>
                <w:spacing w:val="-1"/>
                <w:sz w:val="20"/>
              </w:rPr>
              <w:t xml:space="preserve"> </w:t>
            </w:r>
            <w:r w:rsidRPr="00716570">
              <w:rPr>
                <w:sz w:val="20"/>
              </w:rPr>
              <w:t>authority.</w:t>
            </w:r>
          </w:p>
        </w:tc>
      </w:tr>
      <w:tr w:rsidR="00380D77" w:rsidRPr="00716570" w14:paraId="59153FD4" w14:textId="77777777" w:rsidTr="0032372F">
        <w:trPr>
          <w:trHeight w:val="980"/>
        </w:trPr>
        <w:tc>
          <w:tcPr>
            <w:tcW w:w="2070" w:type="dxa"/>
          </w:tcPr>
          <w:p w14:paraId="31CA4B83" w14:textId="77777777" w:rsidR="00380D77" w:rsidRPr="00716570" w:rsidRDefault="00380D77" w:rsidP="00380D77">
            <w:pPr>
              <w:pStyle w:val="TableParagraph"/>
              <w:ind w:left="0"/>
              <w:rPr>
                <w:sz w:val="20"/>
              </w:rPr>
            </w:pPr>
            <w:r w:rsidRPr="00716570">
              <w:rPr>
                <w:sz w:val="20"/>
              </w:rPr>
              <w:t>Limited</w:t>
            </w:r>
          </w:p>
        </w:tc>
        <w:tc>
          <w:tcPr>
            <w:tcW w:w="1080" w:type="dxa"/>
          </w:tcPr>
          <w:p w14:paraId="38BFA094" w14:textId="77777777" w:rsidR="00380D77" w:rsidRPr="00716570" w:rsidRDefault="00380D77" w:rsidP="00380D77">
            <w:pPr>
              <w:pStyle w:val="TableParagraph"/>
              <w:ind w:left="0"/>
              <w:rPr>
                <w:sz w:val="20"/>
              </w:rPr>
            </w:pPr>
            <w:r w:rsidRPr="00716570">
              <w:rPr>
                <w:sz w:val="20"/>
              </w:rPr>
              <w:t>$100M,</w:t>
            </w:r>
          </w:p>
          <w:p w14:paraId="2A802C40" w14:textId="77777777" w:rsidR="00380D77" w:rsidRPr="00716570" w:rsidRDefault="00380D77" w:rsidP="00380D77">
            <w:pPr>
              <w:pStyle w:val="TableParagraph"/>
              <w:ind w:left="0"/>
              <w:rPr>
                <w:sz w:val="20"/>
              </w:rPr>
            </w:pPr>
            <w:r w:rsidRPr="00716570">
              <w:rPr>
                <w:sz w:val="20"/>
              </w:rPr>
              <w:t>$250M or</w:t>
            </w:r>
          </w:p>
          <w:p w14:paraId="122E6EF7" w14:textId="77777777" w:rsidR="00380D77" w:rsidRPr="00716570" w:rsidRDefault="00380D77" w:rsidP="00380D77">
            <w:pPr>
              <w:pStyle w:val="TableParagraph"/>
              <w:ind w:left="0"/>
              <w:rPr>
                <w:sz w:val="20"/>
              </w:rPr>
            </w:pPr>
            <w:r w:rsidRPr="00716570">
              <w:rPr>
                <w:sz w:val="20"/>
              </w:rPr>
              <w:t>$500M</w:t>
            </w:r>
          </w:p>
        </w:tc>
        <w:tc>
          <w:tcPr>
            <w:tcW w:w="1530" w:type="dxa"/>
          </w:tcPr>
          <w:p w14:paraId="1A63B9CC" w14:textId="77777777" w:rsidR="00380D77" w:rsidRPr="00716570" w:rsidRDefault="00380D77" w:rsidP="00380D77">
            <w:pPr>
              <w:pStyle w:val="TableParagraph"/>
              <w:ind w:left="0"/>
              <w:rPr>
                <w:sz w:val="20"/>
              </w:rPr>
            </w:pPr>
            <w:r w:rsidRPr="00716570">
              <w:rPr>
                <w:sz w:val="20"/>
              </w:rPr>
              <w:t>DAWIA Level II - Contracting</w:t>
            </w:r>
          </w:p>
        </w:tc>
        <w:tc>
          <w:tcPr>
            <w:tcW w:w="2160" w:type="dxa"/>
          </w:tcPr>
          <w:p w14:paraId="7EDB8632" w14:textId="29A2F23C" w:rsidR="00380D77" w:rsidRPr="00716570" w:rsidRDefault="00380D77" w:rsidP="00380D77">
            <w:pPr>
              <w:pStyle w:val="TableParagraph"/>
              <w:ind w:left="0"/>
              <w:rPr>
                <w:sz w:val="20"/>
              </w:rPr>
            </w:pPr>
            <w:r w:rsidRPr="00716570">
              <w:rPr>
                <w:sz w:val="20"/>
              </w:rPr>
              <w:t>Passing of 50 question “Contracting Officer Appointment Test””</w:t>
            </w:r>
          </w:p>
        </w:tc>
        <w:tc>
          <w:tcPr>
            <w:tcW w:w="2970" w:type="dxa"/>
          </w:tcPr>
          <w:p w14:paraId="46B82A1E" w14:textId="77777777" w:rsidR="00380D77" w:rsidRPr="00716570" w:rsidRDefault="00380D77" w:rsidP="00380D77">
            <w:pPr>
              <w:pStyle w:val="TableParagraph"/>
              <w:ind w:left="0"/>
              <w:rPr>
                <w:sz w:val="20"/>
              </w:rPr>
            </w:pPr>
            <w:r w:rsidRPr="00716570">
              <w:rPr>
                <w:sz w:val="20"/>
              </w:rPr>
              <w:t>Contract authority is limited to</w:t>
            </w:r>
          </w:p>
          <w:p w14:paraId="2234A7C7" w14:textId="77777777" w:rsidR="00380D77" w:rsidRPr="00716570" w:rsidRDefault="00380D77" w:rsidP="00380D77">
            <w:pPr>
              <w:pStyle w:val="TableParagraph"/>
              <w:ind w:left="0"/>
              <w:rPr>
                <w:sz w:val="20"/>
              </w:rPr>
            </w:pPr>
            <w:r w:rsidRPr="00716570">
              <w:rPr>
                <w:sz w:val="20"/>
              </w:rPr>
              <w:t>$</w:t>
            </w:r>
            <w:proofErr w:type="spellStart"/>
            <w:proofErr w:type="gramStart"/>
            <w:r w:rsidRPr="00716570">
              <w:rPr>
                <w:sz w:val="20"/>
              </w:rPr>
              <w:t>xxx,xxx</w:t>
            </w:r>
            <w:proofErr w:type="spellEnd"/>
            <w:proofErr w:type="gramEnd"/>
            <w:r w:rsidRPr="00716570">
              <w:rPr>
                <w:sz w:val="20"/>
              </w:rPr>
              <w:t xml:space="preserve"> for any contract action. Termination authority is limited to the amount of contract</w:t>
            </w:r>
            <w:r w:rsidRPr="00716570">
              <w:rPr>
                <w:spacing w:val="-1"/>
                <w:sz w:val="20"/>
              </w:rPr>
              <w:t xml:space="preserve"> </w:t>
            </w:r>
            <w:r w:rsidRPr="00716570">
              <w:rPr>
                <w:sz w:val="20"/>
              </w:rPr>
              <w:t>authority.</w:t>
            </w:r>
          </w:p>
        </w:tc>
      </w:tr>
      <w:tr w:rsidR="00380D77" w:rsidRPr="00716570" w14:paraId="1188BE1D" w14:textId="77777777" w:rsidTr="0032372F">
        <w:trPr>
          <w:trHeight w:val="2780"/>
        </w:trPr>
        <w:tc>
          <w:tcPr>
            <w:tcW w:w="2070" w:type="dxa"/>
            <w:shd w:val="clear" w:color="auto" w:fill="E7E6E6" w:themeFill="background2"/>
          </w:tcPr>
          <w:p w14:paraId="1F3E8D3F" w14:textId="77777777" w:rsidR="00380D77" w:rsidRPr="00716570" w:rsidRDefault="00380D77" w:rsidP="00380D77">
            <w:pPr>
              <w:pStyle w:val="TableParagraph"/>
              <w:ind w:left="0"/>
              <w:rPr>
                <w:sz w:val="20"/>
              </w:rPr>
            </w:pPr>
            <w:r w:rsidRPr="00716570">
              <w:rPr>
                <w:sz w:val="20"/>
              </w:rPr>
              <w:t>Unlimited</w:t>
            </w:r>
          </w:p>
        </w:tc>
        <w:tc>
          <w:tcPr>
            <w:tcW w:w="1080" w:type="dxa"/>
            <w:shd w:val="clear" w:color="auto" w:fill="E7E6E6" w:themeFill="background2"/>
          </w:tcPr>
          <w:p w14:paraId="3DBD6C93" w14:textId="77777777" w:rsidR="00380D77" w:rsidRPr="00716570" w:rsidRDefault="00380D77" w:rsidP="00380D77">
            <w:pPr>
              <w:pStyle w:val="TableParagraph"/>
              <w:ind w:left="0"/>
              <w:rPr>
                <w:sz w:val="20"/>
              </w:rPr>
            </w:pPr>
            <w:r w:rsidRPr="00716570">
              <w:rPr>
                <w:sz w:val="20"/>
              </w:rPr>
              <w:t>Unlimited</w:t>
            </w:r>
          </w:p>
        </w:tc>
        <w:tc>
          <w:tcPr>
            <w:tcW w:w="1530" w:type="dxa"/>
            <w:shd w:val="clear" w:color="auto" w:fill="E7E6E6" w:themeFill="background2"/>
          </w:tcPr>
          <w:p w14:paraId="26FB1035" w14:textId="77777777" w:rsidR="00380D77" w:rsidRPr="00716570" w:rsidRDefault="00380D77" w:rsidP="00380D77">
            <w:pPr>
              <w:pStyle w:val="TableParagraph"/>
              <w:ind w:left="0"/>
              <w:rPr>
                <w:sz w:val="20"/>
              </w:rPr>
            </w:pPr>
            <w:r w:rsidRPr="00716570">
              <w:rPr>
                <w:sz w:val="20"/>
              </w:rPr>
              <w:t>DAWIA Level III</w:t>
            </w:r>
          </w:p>
          <w:p w14:paraId="08A97BB4" w14:textId="77777777" w:rsidR="00380D77" w:rsidRPr="00716570" w:rsidRDefault="00380D77" w:rsidP="00380D77">
            <w:pPr>
              <w:pStyle w:val="TableParagraph"/>
              <w:ind w:left="0"/>
              <w:rPr>
                <w:sz w:val="20"/>
              </w:rPr>
            </w:pPr>
            <w:r w:rsidRPr="00716570">
              <w:rPr>
                <w:sz w:val="20"/>
              </w:rPr>
              <w:t>- Contracting</w:t>
            </w:r>
          </w:p>
        </w:tc>
        <w:tc>
          <w:tcPr>
            <w:tcW w:w="2160" w:type="dxa"/>
            <w:shd w:val="clear" w:color="auto" w:fill="E7E6E6" w:themeFill="background2"/>
          </w:tcPr>
          <w:p w14:paraId="68FB4F93" w14:textId="5E60DCCD" w:rsidR="00380D77" w:rsidRPr="00716570" w:rsidRDefault="00380D77" w:rsidP="00380D77">
            <w:pPr>
              <w:pStyle w:val="TableParagraph"/>
              <w:ind w:left="0"/>
              <w:rPr>
                <w:sz w:val="20"/>
              </w:rPr>
            </w:pPr>
            <w:r w:rsidRPr="00716570">
              <w:rPr>
                <w:sz w:val="20"/>
              </w:rPr>
              <w:t>Passing a “Contracting Officer Appointment Review Board” and have already passed a “Contracting Officer Appointment Test” (either 30, 40 or 50 questions; if the applicant has never taken the Contracting Officer Appointment Test, the applicant must pass a 50-question test)</w:t>
            </w:r>
          </w:p>
        </w:tc>
        <w:tc>
          <w:tcPr>
            <w:tcW w:w="2970" w:type="dxa"/>
            <w:shd w:val="clear" w:color="auto" w:fill="E7E6E6" w:themeFill="background2"/>
          </w:tcPr>
          <w:p w14:paraId="0C28BA89" w14:textId="77777777" w:rsidR="00380D77" w:rsidRPr="00716570" w:rsidRDefault="00380D77" w:rsidP="00380D77">
            <w:pPr>
              <w:pStyle w:val="TableParagraph"/>
              <w:ind w:left="0"/>
              <w:rPr>
                <w:sz w:val="20"/>
              </w:rPr>
            </w:pPr>
            <w:r w:rsidRPr="00716570">
              <w:rPr>
                <w:sz w:val="20"/>
              </w:rPr>
              <w:t>No limitations.</w:t>
            </w:r>
          </w:p>
        </w:tc>
      </w:tr>
    </w:tbl>
    <w:p w14:paraId="45F215AF" w14:textId="77777777" w:rsidR="00380D77" w:rsidRPr="008C6FCC" w:rsidRDefault="00380D77" w:rsidP="00380D77">
      <w:pPr>
        <w:pStyle w:val="BodyText"/>
        <w:rPr>
          <w:b/>
          <w:color w:val="auto"/>
        </w:rPr>
      </w:pPr>
    </w:p>
    <w:p w14:paraId="7336A86C" w14:textId="6686EB70" w:rsidR="00380D77" w:rsidRPr="008C6FCC" w:rsidRDefault="00380D77" w:rsidP="00380D77">
      <w:pPr>
        <w:pStyle w:val="BodyText"/>
        <w:rPr>
          <w:color w:val="auto"/>
        </w:rPr>
      </w:pPr>
      <w:r w:rsidRPr="008C6FCC">
        <w:rPr>
          <w:color w:val="auto"/>
        </w:rPr>
        <w:t xml:space="preserve">(S-91) </w:t>
      </w:r>
      <w:r w:rsidRPr="008C6FCC">
        <w:rPr>
          <w:i/>
          <w:color w:val="auto"/>
        </w:rPr>
        <w:t xml:space="preserve">Waivers. </w:t>
      </w:r>
      <w:r w:rsidRPr="008C6FCC">
        <w:rPr>
          <w:color w:val="auto"/>
        </w:rPr>
        <w:t>The HCA may waive warrant requirements on a case-by-case basis.</w:t>
      </w:r>
    </w:p>
    <w:p w14:paraId="12E82CE0" w14:textId="77777777" w:rsidR="00380D77" w:rsidRPr="008C6FCC" w:rsidRDefault="00380D77" w:rsidP="00380D77">
      <w:pPr>
        <w:pStyle w:val="BodyText"/>
        <w:rPr>
          <w:color w:val="auto"/>
        </w:rPr>
      </w:pPr>
    </w:p>
    <w:p w14:paraId="700E47BE" w14:textId="35A9DBD1" w:rsidR="00380D77" w:rsidRPr="008C6FCC" w:rsidRDefault="00380D77" w:rsidP="00380D77">
      <w:pPr>
        <w:pStyle w:val="BodyText"/>
        <w:rPr>
          <w:color w:val="auto"/>
        </w:rPr>
      </w:pPr>
      <w:r w:rsidRPr="008C6FCC">
        <w:rPr>
          <w:color w:val="auto"/>
        </w:rPr>
        <w:t xml:space="preserve">(S-92) </w:t>
      </w:r>
      <w:r w:rsidRPr="008C6FCC">
        <w:rPr>
          <w:i/>
          <w:color w:val="auto"/>
        </w:rPr>
        <w:t xml:space="preserve">Type of Assessments. </w:t>
      </w:r>
      <w:r w:rsidRPr="008C6FCC">
        <w:rPr>
          <w:color w:val="auto"/>
        </w:rPr>
        <w:t>The types of assessments are described in Table 1-</w:t>
      </w:r>
      <w:r w:rsidR="008B2A4C">
        <w:rPr>
          <w:color w:val="auto"/>
        </w:rPr>
        <w:t>3</w:t>
      </w:r>
      <w:r w:rsidRPr="008C6FCC">
        <w:rPr>
          <w:color w:val="auto"/>
        </w:rPr>
        <w:t xml:space="preserve"> and below. It is the responsibility of a candidate’s supervisory chain, </w:t>
      </w:r>
      <w:proofErr w:type="spellStart"/>
      <w:proofErr w:type="gramStart"/>
      <w:r w:rsidRPr="008C6FCC">
        <w:rPr>
          <w:color w:val="auto"/>
        </w:rPr>
        <w:t>CoCO</w:t>
      </w:r>
      <w:proofErr w:type="spellEnd"/>
      <w:proofErr w:type="gramEnd"/>
      <w:r w:rsidRPr="008C6FCC">
        <w:rPr>
          <w:color w:val="auto"/>
        </w:rPr>
        <w:t xml:space="preserve"> and HCO to ensure a candidate is prepared for each of the three requirements.</w:t>
      </w:r>
    </w:p>
    <w:p w14:paraId="6EE330F7" w14:textId="77777777" w:rsidR="00380D77" w:rsidRPr="008C6FCC" w:rsidRDefault="00380D77" w:rsidP="00380D77">
      <w:pPr>
        <w:pStyle w:val="BodyText"/>
        <w:rPr>
          <w:color w:val="auto"/>
        </w:rPr>
      </w:pPr>
    </w:p>
    <w:p w14:paraId="1CDA7822" w14:textId="75F74AA2" w:rsidR="00380D77" w:rsidRPr="00716570" w:rsidRDefault="00380D77" w:rsidP="00D57C1F">
      <w:pPr>
        <w:jc w:val="center"/>
        <w:rPr>
          <w:rFonts w:cs="Times New Roman"/>
          <w:b/>
        </w:rPr>
      </w:pPr>
      <w:r w:rsidRPr="00716570">
        <w:rPr>
          <w:rFonts w:cs="Times New Roman"/>
          <w:b/>
        </w:rPr>
        <w:t>Table 1-</w:t>
      </w:r>
      <w:r w:rsidR="008B2A4C">
        <w:rPr>
          <w:rFonts w:cs="Times New Roman"/>
          <w:b/>
        </w:rPr>
        <w:t>4</w:t>
      </w:r>
      <w:r w:rsidRPr="00716570">
        <w:rPr>
          <w:rFonts w:cs="Times New Roman"/>
          <w:b/>
        </w:rPr>
        <w:t xml:space="preserve"> Contracting Officer Assessment Requirements</w:t>
      </w:r>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30"/>
        <w:gridCol w:w="4180"/>
      </w:tblGrid>
      <w:tr w:rsidR="00380D77" w:rsidRPr="00716570" w14:paraId="79F92C83" w14:textId="77777777" w:rsidTr="00D57C1F">
        <w:trPr>
          <w:trHeight w:val="275"/>
        </w:trPr>
        <w:tc>
          <w:tcPr>
            <w:tcW w:w="5630" w:type="dxa"/>
          </w:tcPr>
          <w:p w14:paraId="043F6255" w14:textId="77777777" w:rsidR="00380D77" w:rsidRPr="00716570" w:rsidRDefault="00380D77" w:rsidP="00733220">
            <w:pPr>
              <w:pStyle w:val="TableParagraph"/>
              <w:ind w:left="0"/>
              <w:jc w:val="center"/>
              <w:rPr>
                <w:b/>
              </w:rPr>
            </w:pPr>
            <w:r w:rsidRPr="00716570">
              <w:rPr>
                <w:b/>
              </w:rPr>
              <w:t>Type of Assessment</w:t>
            </w:r>
          </w:p>
        </w:tc>
        <w:tc>
          <w:tcPr>
            <w:tcW w:w="4180" w:type="dxa"/>
          </w:tcPr>
          <w:p w14:paraId="0EAC1047" w14:textId="50A56FB2" w:rsidR="00380D77" w:rsidRPr="00716570" w:rsidRDefault="00380D77" w:rsidP="00733220">
            <w:pPr>
              <w:pStyle w:val="TableParagraph"/>
              <w:ind w:left="0"/>
              <w:jc w:val="center"/>
              <w:rPr>
                <w:b/>
              </w:rPr>
            </w:pPr>
            <w:r w:rsidRPr="00716570">
              <w:rPr>
                <w:b/>
              </w:rPr>
              <w:t>Required For</w:t>
            </w:r>
          </w:p>
        </w:tc>
      </w:tr>
      <w:tr w:rsidR="00380D77" w:rsidRPr="00716570" w14:paraId="46A504DC" w14:textId="77777777" w:rsidTr="00D57C1F">
        <w:trPr>
          <w:trHeight w:val="551"/>
        </w:trPr>
        <w:tc>
          <w:tcPr>
            <w:tcW w:w="5630" w:type="dxa"/>
          </w:tcPr>
          <w:p w14:paraId="672D8AAF" w14:textId="77777777" w:rsidR="00380D77" w:rsidRPr="00716570" w:rsidRDefault="00380D77" w:rsidP="00380D77">
            <w:pPr>
              <w:pStyle w:val="TableParagraph"/>
              <w:ind w:left="0"/>
            </w:pPr>
            <w:r w:rsidRPr="00716570">
              <w:t>1. Contracting Officer Appointment Test</w:t>
            </w:r>
          </w:p>
        </w:tc>
        <w:tc>
          <w:tcPr>
            <w:tcW w:w="4180" w:type="dxa"/>
          </w:tcPr>
          <w:p w14:paraId="592E4765" w14:textId="77777777" w:rsidR="00380D77" w:rsidRPr="00716570" w:rsidRDefault="00380D77" w:rsidP="00380D77">
            <w:pPr>
              <w:pStyle w:val="TableParagraph"/>
              <w:ind w:left="0"/>
            </w:pPr>
            <w:r w:rsidRPr="00716570">
              <w:t>All warrants; see Table 1-</w:t>
            </w:r>
            <w:r>
              <w:t>2</w:t>
            </w:r>
            <w:r w:rsidRPr="00716570">
              <w:t xml:space="preserve"> for</w:t>
            </w:r>
          </w:p>
          <w:p w14:paraId="5F75D624" w14:textId="77777777" w:rsidR="00380D77" w:rsidRPr="00716570" w:rsidRDefault="00380D77" w:rsidP="00380D77">
            <w:pPr>
              <w:pStyle w:val="TableParagraph"/>
              <w:ind w:left="0"/>
            </w:pPr>
            <w:r w:rsidRPr="00716570">
              <w:t>number of questions and exceptions</w:t>
            </w:r>
          </w:p>
        </w:tc>
      </w:tr>
      <w:tr w:rsidR="00380D77" w:rsidRPr="00716570" w14:paraId="7447F9AE" w14:textId="77777777" w:rsidTr="00D57C1F">
        <w:trPr>
          <w:trHeight w:val="829"/>
        </w:trPr>
        <w:tc>
          <w:tcPr>
            <w:tcW w:w="5630" w:type="dxa"/>
          </w:tcPr>
          <w:p w14:paraId="43B84756" w14:textId="77777777" w:rsidR="00380D77" w:rsidRPr="00716570" w:rsidRDefault="00380D77" w:rsidP="00380D77">
            <w:pPr>
              <w:pStyle w:val="TableParagraph"/>
              <w:ind w:left="0"/>
            </w:pPr>
            <w:r>
              <w:t>2</w:t>
            </w:r>
            <w:r w:rsidRPr="00716570">
              <w:t>. Contracting Officer Appointment Review Board</w:t>
            </w:r>
          </w:p>
        </w:tc>
        <w:tc>
          <w:tcPr>
            <w:tcW w:w="4180" w:type="dxa"/>
          </w:tcPr>
          <w:p w14:paraId="0F9578CD" w14:textId="77777777" w:rsidR="00380D77" w:rsidRPr="00716570" w:rsidRDefault="00380D77" w:rsidP="00380D77">
            <w:pPr>
              <w:pStyle w:val="TableParagraph"/>
              <w:ind w:left="0"/>
            </w:pPr>
            <w:r w:rsidRPr="00716570">
              <w:t>Unlimited warrants</w:t>
            </w:r>
          </w:p>
        </w:tc>
      </w:tr>
    </w:tbl>
    <w:p w14:paraId="084284AC" w14:textId="77777777" w:rsidR="00380D77" w:rsidRPr="008C6FCC" w:rsidRDefault="00380D77" w:rsidP="00380D77">
      <w:pPr>
        <w:pStyle w:val="BodyText"/>
        <w:rPr>
          <w:b/>
          <w:color w:val="auto"/>
          <w:sz w:val="25"/>
        </w:rPr>
      </w:pPr>
    </w:p>
    <w:p w14:paraId="7AE862B8" w14:textId="4C7AFCE9" w:rsidR="00380D77" w:rsidRPr="008C6FCC" w:rsidRDefault="00380D77" w:rsidP="00380D77">
      <w:pPr>
        <w:adjustRightInd w:val="0"/>
        <w:rPr>
          <w:rFonts w:cs="Times New Roman"/>
          <w:szCs w:val="24"/>
        </w:rPr>
      </w:pPr>
      <w:r w:rsidRPr="008C6FCC">
        <w:rPr>
          <w:rFonts w:cs="Times New Roman"/>
        </w:rPr>
        <w:t xml:space="preserve">(S-93) </w:t>
      </w:r>
      <w:r w:rsidRPr="008C6FCC">
        <w:rPr>
          <w:rFonts w:cs="Times New Roman"/>
          <w:i/>
        </w:rPr>
        <w:t>Contracting Officer Appointment Procedures</w:t>
      </w:r>
      <w:r w:rsidRPr="008C6FCC">
        <w:rPr>
          <w:rFonts w:cs="Times New Roman"/>
        </w:rPr>
        <w:t xml:space="preserve">. The procedures for this section can be found at </w:t>
      </w:r>
      <w:hyperlink r:id="rId22" w:history="1">
        <w:r w:rsidRPr="00733220">
          <w:rPr>
            <w:rStyle w:val="Hyperlink"/>
            <w:rFonts w:cs="Times New Roman"/>
            <w:color w:val="0070C0"/>
            <w:szCs w:val="24"/>
          </w:rPr>
          <w:t>https://disa.deps.mil/org/PL2/Pages/DITCORefs.aspx</w:t>
        </w:r>
      </w:hyperlink>
      <w:r w:rsidRPr="008C6FCC">
        <w:rPr>
          <w:rFonts w:cs="Times New Roman"/>
          <w:szCs w:val="24"/>
        </w:rPr>
        <w:t xml:space="preserve">. </w:t>
      </w:r>
    </w:p>
    <w:p w14:paraId="40201B70" w14:textId="77777777" w:rsidR="00380D77" w:rsidRPr="008C6FCC" w:rsidRDefault="00380D77" w:rsidP="00380D77">
      <w:pPr>
        <w:pStyle w:val="BodyText"/>
        <w:contextualSpacing/>
        <w:rPr>
          <w:color w:val="auto"/>
        </w:rPr>
      </w:pPr>
    </w:p>
    <w:p w14:paraId="2AC9756D" w14:textId="77777777" w:rsidR="00380D77" w:rsidRPr="00D57C1F" w:rsidRDefault="00380D77" w:rsidP="00D57C1F">
      <w:pPr>
        <w:pStyle w:val="Heading3"/>
      </w:pPr>
      <w:bookmarkStart w:id="73" w:name="1.603-1-90__Ordering_Officers."/>
      <w:bookmarkStart w:id="74" w:name="_bookmark22"/>
      <w:bookmarkStart w:id="75" w:name="_Toc80007860"/>
      <w:bookmarkStart w:id="76" w:name="_Hlk79483910"/>
      <w:bookmarkEnd w:id="73"/>
      <w:bookmarkEnd w:id="74"/>
      <w:r w:rsidRPr="00D57C1F">
        <w:t>1.603-1-90 Ordering officers.</w:t>
      </w:r>
      <w:bookmarkEnd w:id="75"/>
    </w:p>
    <w:p w14:paraId="0DAA92FE" w14:textId="77777777" w:rsidR="00380D77" w:rsidRPr="00BC053E" w:rsidRDefault="00380D77" w:rsidP="00380D77">
      <w:pPr>
        <w:pStyle w:val="BodyText"/>
        <w:contextualSpacing/>
        <w:rPr>
          <w:b/>
        </w:rPr>
      </w:pPr>
    </w:p>
    <w:p w14:paraId="0424EEE5" w14:textId="612979EA" w:rsidR="008E3747" w:rsidRPr="008E3747" w:rsidRDefault="008E3747" w:rsidP="0011391F">
      <w:pPr>
        <w:pStyle w:val="ListParagraph"/>
        <w:numPr>
          <w:ilvl w:val="0"/>
          <w:numId w:val="8"/>
        </w:numPr>
        <w:tabs>
          <w:tab w:val="left" w:pos="270"/>
        </w:tabs>
        <w:ind w:left="0" w:firstLine="0"/>
        <w:contextualSpacing/>
        <w:rPr>
          <w:szCs w:val="24"/>
        </w:rPr>
      </w:pPr>
      <w:r>
        <w:rPr>
          <w:i/>
          <w:iCs/>
          <w:szCs w:val="24"/>
        </w:rPr>
        <w:t>Definitions.</w:t>
      </w:r>
    </w:p>
    <w:p w14:paraId="0F36FE1F" w14:textId="4BBFA541" w:rsidR="008E3747" w:rsidRDefault="008E3747" w:rsidP="008E3747">
      <w:pPr>
        <w:pStyle w:val="ListParagraph"/>
        <w:tabs>
          <w:tab w:val="left" w:pos="270"/>
        </w:tabs>
        <w:ind w:left="0"/>
        <w:contextualSpacing/>
        <w:rPr>
          <w:szCs w:val="24"/>
        </w:rPr>
      </w:pPr>
    </w:p>
    <w:p w14:paraId="68715275" w14:textId="64BBF87A" w:rsidR="008E3747" w:rsidRDefault="008E3747" w:rsidP="008E3747">
      <w:pPr>
        <w:autoSpaceDE w:val="0"/>
        <w:autoSpaceDN w:val="0"/>
        <w:adjustRightInd w:val="0"/>
        <w:rPr>
          <w:rFonts w:ascii="TimesNewRomanPSMT" w:hAnsi="TimesNewRomanPSMT" w:cs="TimesNewRomanPSMT"/>
          <w:szCs w:val="24"/>
        </w:rPr>
      </w:pPr>
      <w:r>
        <w:rPr>
          <w:i/>
          <w:iCs/>
          <w:szCs w:val="24"/>
        </w:rPr>
        <w:lastRenderedPageBreak/>
        <w:t xml:space="preserve">Agency/Organization Program Coordinator (A/OPC). </w:t>
      </w:r>
      <w:r>
        <w:rPr>
          <w:rFonts w:ascii="TimesNewRomanPSMT" w:hAnsi="TimesNewRomanPSMT" w:cs="TimesNewRomanPSMT"/>
          <w:szCs w:val="24"/>
        </w:rPr>
        <w:t>The A/OPC is an individual who has responsibility for implementing, maintaining, monitoring, and overseeing GPC program under their cognizance in accordance with governing statute, regulations, policies, and procedures.</w:t>
      </w:r>
    </w:p>
    <w:p w14:paraId="27AB9972" w14:textId="7C88ECA1" w:rsidR="008E3747" w:rsidRDefault="008E3747" w:rsidP="008E3747">
      <w:pPr>
        <w:pStyle w:val="ListParagraph"/>
        <w:tabs>
          <w:tab w:val="left" w:pos="270"/>
        </w:tabs>
        <w:ind w:left="0"/>
        <w:contextualSpacing/>
        <w:rPr>
          <w:szCs w:val="24"/>
        </w:rPr>
      </w:pPr>
    </w:p>
    <w:p w14:paraId="63D5DD2F" w14:textId="0066D5CE" w:rsidR="00380D77" w:rsidRPr="00BC053E" w:rsidRDefault="00380D77" w:rsidP="0011391F">
      <w:pPr>
        <w:pStyle w:val="ListParagraph"/>
        <w:numPr>
          <w:ilvl w:val="0"/>
          <w:numId w:val="8"/>
        </w:numPr>
        <w:tabs>
          <w:tab w:val="left" w:pos="270"/>
        </w:tabs>
        <w:ind w:left="0" w:firstLine="0"/>
        <w:contextualSpacing/>
        <w:rPr>
          <w:szCs w:val="24"/>
        </w:rPr>
      </w:pPr>
      <w:r w:rsidRPr="00BC053E">
        <w:rPr>
          <w:szCs w:val="24"/>
        </w:rPr>
        <w:t xml:space="preserve">Authority to appoint or terminate DISA ordering officers with a purchase card threshold </w:t>
      </w:r>
      <w:proofErr w:type="gramStart"/>
      <w:r w:rsidRPr="00BC053E">
        <w:rPr>
          <w:szCs w:val="24"/>
        </w:rPr>
        <w:t>in excess of</w:t>
      </w:r>
      <w:proofErr w:type="gramEnd"/>
      <w:r w:rsidRPr="00BC053E">
        <w:rPr>
          <w:szCs w:val="24"/>
        </w:rPr>
        <w:t xml:space="preserve"> the micro-purchase threshold is the </w:t>
      </w:r>
      <w:r>
        <w:t xml:space="preserve">DISA Agency/Organization Program Coordinator (A/OPC).  Prior to appointing the ordering officer in </w:t>
      </w:r>
      <w:r w:rsidRPr="00594CE6">
        <w:t>Procurement In</w:t>
      </w:r>
      <w:r>
        <w:t>tegrated Enterprise Environment/</w:t>
      </w:r>
      <w:r w:rsidRPr="00594CE6">
        <w:t xml:space="preserve">Joint Appointment Module </w:t>
      </w:r>
      <w:r>
        <w:t>(PIEE/JAM), the A/OPC will obtain concurrence from the</w:t>
      </w:r>
      <w:r w:rsidRPr="00716570">
        <w:t xml:space="preserve"> </w:t>
      </w:r>
      <w:r w:rsidRPr="00BC053E">
        <w:rPr>
          <w:szCs w:val="24"/>
        </w:rPr>
        <w:t xml:space="preserve">responsible HCO, </w:t>
      </w:r>
      <w:proofErr w:type="gramStart"/>
      <w:r w:rsidRPr="00BC053E">
        <w:rPr>
          <w:szCs w:val="24"/>
        </w:rPr>
        <w:t>whose</w:t>
      </w:r>
      <w:proofErr w:type="gramEnd"/>
      <w:r w:rsidRPr="00BC053E">
        <w:rPr>
          <w:szCs w:val="24"/>
        </w:rPr>
        <w:t xml:space="preserve"> aligned </w:t>
      </w:r>
      <w:proofErr w:type="spellStart"/>
      <w:r w:rsidRPr="00BC053E">
        <w:rPr>
          <w:szCs w:val="24"/>
        </w:rPr>
        <w:t>CoCOs</w:t>
      </w:r>
      <w:proofErr w:type="spellEnd"/>
      <w:r w:rsidRPr="00BC053E">
        <w:rPr>
          <w:szCs w:val="24"/>
        </w:rPr>
        <w:t xml:space="preserve"> provide contracting support to a DISA mission</w:t>
      </w:r>
      <w:r w:rsidRPr="00BC053E">
        <w:rPr>
          <w:spacing w:val="-13"/>
          <w:szCs w:val="24"/>
        </w:rPr>
        <w:t xml:space="preserve"> </w:t>
      </w:r>
      <w:r w:rsidRPr="00BC053E">
        <w:rPr>
          <w:szCs w:val="24"/>
        </w:rPr>
        <w:t>partner, except as noted in 1.603-1-90(e)(</w:t>
      </w:r>
      <w:r w:rsidR="00C318D6">
        <w:rPr>
          <w:szCs w:val="24"/>
        </w:rPr>
        <w:t>1</w:t>
      </w:r>
      <w:r w:rsidRPr="00BC053E">
        <w:rPr>
          <w:szCs w:val="24"/>
        </w:rPr>
        <w:t>)(ii).</w:t>
      </w:r>
    </w:p>
    <w:p w14:paraId="1E9335C8" w14:textId="77777777" w:rsidR="00380D77" w:rsidRPr="00BC053E" w:rsidRDefault="00380D77" w:rsidP="00380D77">
      <w:pPr>
        <w:pStyle w:val="BodyText"/>
        <w:contextualSpacing/>
      </w:pPr>
    </w:p>
    <w:p w14:paraId="10830E1B" w14:textId="77777777" w:rsidR="00380D77" w:rsidRPr="00BC053E" w:rsidRDefault="00380D77" w:rsidP="0011391F">
      <w:pPr>
        <w:pStyle w:val="ListParagraph"/>
        <w:numPr>
          <w:ilvl w:val="0"/>
          <w:numId w:val="7"/>
        </w:numPr>
        <w:tabs>
          <w:tab w:val="left" w:pos="360"/>
        </w:tabs>
        <w:ind w:left="0" w:firstLine="0"/>
        <w:contextualSpacing/>
        <w:rPr>
          <w:szCs w:val="24"/>
        </w:rPr>
      </w:pPr>
      <w:r w:rsidRPr="00BC053E">
        <w:rPr>
          <w:szCs w:val="24"/>
        </w:rPr>
        <w:t>Ordering officer appointments are limited to DISA</w:t>
      </w:r>
      <w:r w:rsidRPr="00BC053E">
        <w:rPr>
          <w:spacing w:val="-7"/>
          <w:szCs w:val="24"/>
        </w:rPr>
        <w:t xml:space="preserve"> </w:t>
      </w:r>
      <w:proofErr w:type="gramStart"/>
      <w:r w:rsidRPr="00BC053E">
        <w:rPr>
          <w:szCs w:val="24"/>
        </w:rPr>
        <w:t>personnel;</w:t>
      </w:r>
      <w:proofErr w:type="gramEnd"/>
    </w:p>
    <w:p w14:paraId="0EC0CA20" w14:textId="77777777" w:rsidR="00380D77" w:rsidRPr="00BC053E" w:rsidRDefault="00380D77" w:rsidP="00D57C1F">
      <w:pPr>
        <w:pStyle w:val="BodyText"/>
        <w:tabs>
          <w:tab w:val="left" w:pos="360"/>
        </w:tabs>
        <w:contextualSpacing/>
      </w:pPr>
    </w:p>
    <w:p w14:paraId="1516D677" w14:textId="7143C81E" w:rsidR="00380D77" w:rsidRPr="00BC053E" w:rsidRDefault="00380D77" w:rsidP="0011391F">
      <w:pPr>
        <w:pStyle w:val="ListParagraph"/>
        <w:numPr>
          <w:ilvl w:val="0"/>
          <w:numId w:val="7"/>
        </w:numPr>
        <w:tabs>
          <w:tab w:val="left" w:pos="360"/>
        </w:tabs>
        <w:ind w:left="0" w:firstLine="0"/>
        <w:contextualSpacing/>
        <w:rPr>
          <w:szCs w:val="24"/>
        </w:rPr>
      </w:pPr>
      <w:r w:rsidRPr="00BC053E">
        <w:rPr>
          <w:szCs w:val="24"/>
        </w:rPr>
        <w:t>Ordering officer authority is limited to $25,000 for fixed-price orders against existing contracts (</w:t>
      </w:r>
      <w:proofErr w:type="gramStart"/>
      <w:r w:rsidRPr="00BC053E">
        <w:rPr>
          <w:szCs w:val="24"/>
        </w:rPr>
        <w:t>e.g.</w:t>
      </w:r>
      <w:proofErr w:type="gramEnd"/>
      <w:r w:rsidRPr="00BC053E">
        <w:rPr>
          <w:szCs w:val="24"/>
        </w:rPr>
        <w:t xml:space="preserve"> General Services Administration Federal Supply Schedules, Blanket Purchase Agreements, and </w:t>
      </w:r>
      <w:proofErr w:type="spellStart"/>
      <w:r w:rsidRPr="00BC053E">
        <w:rPr>
          <w:szCs w:val="24"/>
        </w:rPr>
        <w:t>FedMall</w:t>
      </w:r>
      <w:proofErr w:type="spellEnd"/>
      <w:r w:rsidRPr="00BC053E">
        <w:rPr>
          <w:szCs w:val="24"/>
        </w:rPr>
        <w:t xml:space="preserve"> Contracts—excluding </w:t>
      </w:r>
      <w:proofErr w:type="spellStart"/>
      <w:r w:rsidRPr="00BC053E">
        <w:rPr>
          <w:szCs w:val="24"/>
        </w:rPr>
        <w:t>FedMall</w:t>
      </w:r>
      <w:proofErr w:type="spellEnd"/>
      <w:r w:rsidRPr="00BC053E">
        <w:rPr>
          <w:szCs w:val="24"/>
        </w:rPr>
        <w:t xml:space="preserve"> Market Place purchases) established under FAR Part 8 or FAR Part 16 procedures. Orders are to fulfill mission essential requirements for supplies and services and must comply with contract terms and conditions. Open market purchases are limited to </w:t>
      </w:r>
      <w:r w:rsidR="00C318D6">
        <w:rPr>
          <w:szCs w:val="24"/>
        </w:rPr>
        <w:t xml:space="preserve">the </w:t>
      </w:r>
      <w:r w:rsidRPr="00BC053E">
        <w:rPr>
          <w:szCs w:val="24"/>
        </w:rPr>
        <w:t>micro-purchase</w:t>
      </w:r>
      <w:r w:rsidR="00C318D6">
        <w:rPr>
          <w:szCs w:val="24"/>
        </w:rPr>
        <w:t xml:space="preserve"> threshold IAW FAR 2.101.</w:t>
      </w:r>
    </w:p>
    <w:p w14:paraId="282E467C" w14:textId="77777777" w:rsidR="00380D77" w:rsidRPr="00BC053E" w:rsidRDefault="00380D77" w:rsidP="00D57C1F">
      <w:pPr>
        <w:pStyle w:val="BodyText"/>
        <w:tabs>
          <w:tab w:val="left" w:pos="360"/>
        </w:tabs>
        <w:contextualSpacing/>
      </w:pPr>
    </w:p>
    <w:p w14:paraId="1252BFD1" w14:textId="77777777" w:rsidR="00380D77" w:rsidRPr="00BC053E" w:rsidRDefault="00380D77" w:rsidP="0011391F">
      <w:pPr>
        <w:pStyle w:val="ListParagraph"/>
        <w:numPr>
          <w:ilvl w:val="0"/>
          <w:numId w:val="7"/>
        </w:numPr>
        <w:tabs>
          <w:tab w:val="left" w:pos="360"/>
          <w:tab w:val="left" w:pos="859"/>
        </w:tabs>
        <w:ind w:left="0" w:firstLine="0"/>
        <w:contextualSpacing/>
        <w:rPr>
          <w:szCs w:val="24"/>
        </w:rPr>
      </w:pPr>
      <w:r w:rsidRPr="00BC053E">
        <w:rPr>
          <w:szCs w:val="24"/>
        </w:rPr>
        <w:t>Ordering officer authority shall not be further</w:t>
      </w:r>
      <w:r w:rsidRPr="00BC053E">
        <w:rPr>
          <w:spacing w:val="-10"/>
          <w:szCs w:val="24"/>
        </w:rPr>
        <w:t xml:space="preserve"> </w:t>
      </w:r>
      <w:proofErr w:type="gramStart"/>
      <w:r w:rsidRPr="00BC053E">
        <w:rPr>
          <w:szCs w:val="24"/>
        </w:rPr>
        <w:t>delegated;</w:t>
      </w:r>
      <w:proofErr w:type="gramEnd"/>
    </w:p>
    <w:p w14:paraId="0B957452" w14:textId="77777777" w:rsidR="00380D77" w:rsidRPr="00BC053E" w:rsidRDefault="00380D77" w:rsidP="00D57C1F">
      <w:pPr>
        <w:pStyle w:val="BodyText"/>
        <w:tabs>
          <w:tab w:val="left" w:pos="360"/>
        </w:tabs>
        <w:contextualSpacing/>
      </w:pPr>
    </w:p>
    <w:p w14:paraId="7F9C1486" w14:textId="77777777" w:rsidR="00380D77" w:rsidRPr="00BC053E" w:rsidRDefault="00380D77" w:rsidP="0011391F">
      <w:pPr>
        <w:pStyle w:val="ListParagraph"/>
        <w:numPr>
          <w:ilvl w:val="0"/>
          <w:numId w:val="7"/>
        </w:numPr>
        <w:tabs>
          <w:tab w:val="left" w:pos="360"/>
          <w:tab w:val="left" w:pos="859"/>
        </w:tabs>
        <w:ind w:left="0" w:firstLine="0"/>
        <w:contextualSpacing/>
        <w:rPr>
          <w:szCs w:val="24"/>
        </w:rPr>
      </w:pPr>
      <w:r w:rsidRPr="00BC053E">
        <w:rPr>
          <w:szCs w:val="24"/>
        </w:rPr>
        <w:t>Orders placed by ordering officers shall use the Government-wide commercial purchase</w:t>
      </w:r>
      <w:r w:rsidRPr="00BC053E">
        <w:rPr>
          <w:spacing w:val="-21"/>
          <w:szCs w:val="24"/>
        </w:rPr>
        <w:t xml:space="preserve"> </w:t>
      </w:r>
      <w:r w:rsidRPr="00BC053E">
        <w:rPr>
          <w:szCs w:val="24"/>
        </w:rPr>
        <w:t>card (GPC) for method of payment;</w:t>
      </w:r>
      <w:r w:rsidRPr="00BC053E">
        <w:rPr>
          <w:spacing w:val="-3"/>
          <w:szCs w:val="24"/>
        </w:rPr>
        <w:t xml:space="preserve"> </w:t>
      </w:r>
      <w:r w:rsidRPr="00BC053E">
        <w:rPr>
          <w:szCs w:val="24"/>
        </w:rPr>
        <w:t>and</w:t>
      </w:r>
    </w:p>
    <w:p w14:paraId="21CC555D" w14:textId="77777777" w:rsidR="00380D77" w:rsidRPr="00BC053E" w:rsidRDefault="00380D77" w:rsidP="00D57C1F">
      <w:pPr>
        <w:pStyle w:val="BodyText"/>
        <w:tabs>
          <w:tab w:val="left" w:pos="360"/>
        </w:tabs>
        <w:contextualSpacing/>
      </w:pPr>
    </w:p>
    <w:p w14:paraId="36F38DDA" w14:textId="63DF2521" w:rsidR="00380D77" w:rsidRPr="00BC053E" w:rsidRDefault="00380D77" w:rsidP="0011391F">
      <w:pPr>
        <w:pStyle w:val="ListParagraph"/>
        <w:numPr>
          <w:ilvl w:val="0"/>
          <w:numId w:val="7"/>
        </w:numPr>
        <w:tabs>
          <w:tab w:val="left" w:pos="360"/>
          <w:tab w:val="left" w:pos="859"/>
        </w:tabs>
        <w:ind w:left="0" w:firstLine="0"/>
        <w:contextualSpacing/>
        <w:rPr>
          <w:szCs w:val="24"/>
        </w:rPr>
      </w:pPr>
      <w:r w:rsidRPr="00BC053E">
        <w:rPr>
          <w:szCs w:val="24"/>
        </w:rPr>
        <w:t>Ordering officers must complete all ordering officer and commercial purchase card training as required in the</w:t>
      </w:r>
      <w:r w:rsidRPr="00BC053E">
        <w:rPr>
          <w:color w:val="0000FF"/>
          <w:szCs w:val="24"/>
        </w:rPr>
        <w:t xml:space="preserve"> </w:t>
      </w:r>
      <w:hyperlink r:id="rId23">
        <w:r w:rsidRPr="00C318D6">
          <w:rPr>
            <w:color w:val="0070C0"/>
            <w:szCs w:val="24"/>
            <w:u w:val="single" w:color="0000FF"/>
          </w:rPr>
          <w:t xml:space="preserve">DISA GPC </w:t>
        </w:r>
        <w:proofErr w:type="spellStart"/>
        <w:r w:rsidRPr="00C318D6">
          <w:rPr>
            <w:color w:val="0070C0"/>
            <w:szCs w:val="24"/>
            <w:u w:val="single" w:color="0000FF"/>
          </w:rPr>
          <w:t>Deskbook</w:t>
        </w:r>
        <w:proofErr w:type="spellEnd"/>
      </w:hyperlink>
      <w:r w:rsidRPr="00BC053E">
        <w:rPr>
          <w:szCs w:val="24"/>
        </w:rPr>
        <w:t>, submit a completed application, and coordinate with organization’s Program Manager to input applicable line of accounting to fund purchases made using the Ordering Officer commercial purchase card as method of payment.</w:t>
      </w:r>
    </w:p>
    <w:p w14:paraId="3895BF75" w14:textId="77777777" w:rsidR="00380D77" w:rsidRPr="00BC053E" w:rsidRDefault="00380D77" w:rsidP="00D57C1F">
      <w:pPr>
        <w:pStyle w:val="BodyText"/>
        <w:tabs>
          <w:tab w:val="left" w:pos="360"/>
        </w:tabs>
        <w:contextualSpacing/>
      </w:pPr>
    </w:p>
    <w:p w14:paraId="63DECE7B" w14:textId="77777777" w:rsidR="00380D77" w:rsidRPr="00BC053E" w:rsidRDefault="00380D77" w:rsidP="0011391F">
      <w:pPr>
        <w:pStyle w:val="ListParagraph"/>
        <w:numPr>
          <w:ilvl w:val="0"/>
          <w:numId w:val="8"/>
        </w:numPr>
        <w:tabs>
          <w:tab w:val="left" w:pos="360"/>
          <w:tab w:val="left" w:pos="859"/>
        </w:tabs>
        <w:ind w:left="0" w:firstLine="0"/>
        <w:contextualSpacing/>
        <w:rPr>
          <w:szCs w:val="24"/>
        </w:rPr>
      </w:pPr>
      <w:r w:rsidRPr="00BC053E">
        <w:rPr>
          <w:szCs w:val="24"/>
        </w:rPr>
        <w:t>The appointing authority will instruct ordering officers in</w:t>
      </w:r>
      <w:r>
        <w:rPr>
          <w:szCs w:val="24"/>
        </w:rPr>
        <w:t xml:space="preserve"> </w:t>
      </w:r>
      <w:r>
        <w:t>their Delegation of Procurement Authority</w:t>
      </w:r>
    </w:p>
    <w:p w14:paraId="75A442DC" w14:textId="77777777" w:rsidR="00380D77" w:rsidRPr="00BC053E" w:rsidRDefault="00380D77" w:rsidP="00D57C1F">
      <w:pPr>
        <w:pStyle w:val="BodyText"/>
        <w:tabs>
          <w:tab w:val="left" w:pos="360"/>
        </w:tabs>
        <w:contextualSpacing/>
      </w:pPr>
    </w:p>
    <w:p w14:paraId="39A5EDA1" w14:textId="5389290E" w:rsidR="00380D77"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What procedures to use to place</w:t>
      </w:r>
      <w:r w:rsidRPr="00BC053E">
        <w:rPr>
          <w:spacing w:val="-1"/>
          <w:szCs w:val="24"/>
        </w:rPr>
        <w:t xml:space="preserve"> </w:t>
      </w:r>
      <w:proofErr w:type="gramStart"/>
      <w:r w:rsidRPr="00BC053E">
        <w:rPr>
          <w:szCs w:val="24"/>
        </w:rPr>
        <w:t>orders;</w:t>
      </w:r>
      <w:proofErr w:type="gramEnd"/>
    </w:p>
    <w:p w14:paraId="4FF8DE12" w14:textId="77777777" w:rsidR="00D57C1F" w:rsidRPr="00BC053E" w:rsidRDefault="00D57C1F" w:rsidP="00D57C1F">
      <w:pPr>
        <w:pStyle w:val="ListParagraph"/>
        <w:tabs>
          <w:tab w:val="left" w:pos="360"/>
          <w:tab w:val="left" w:pos="859"/>
        </w:tabs>
        <w:ind w:left="0"/>
        <w:contextualSpacing/>
        <w:rPr>
          <w:szCs w:val="24"/>
        </w:rPr>
      </w:pPr>
    </w:p>
    <w:p w14:paraId="2D9A0F22" w14:textId="196C262B" w:rsidR="00380D77"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The standards of conduct for DISA personnel prescribed in the Joint Ethics Regulation (DoD 5500.7-R) and the procurement integrity provisions at FAR</w:t>
      </w:r>
      <w:r w:rsidRPr="00BC053E">
        <w:rPr>
          <w:spacing w:val="-8"/>
          <w:szCs w:val="24"/>
        </w:rPr>
        <w:t xml:space="preserve"> </w:t>
      </w:r>
      <w:proofErr w:type="gramStart"/>
      <w:r w:rsidRPr="00BC053E">
        <w:rPr>
          <w:szCs w:val="24"/>
        </w:rPr>
        <w:t>3.104;</w:t>
      </w:r>
      <w:proofErr w:type="gramEnd"/>
    </w:p>
    <w:p w14:paraId="6500F9FD" w14:textId="77777777" w:rsidR="00D57C1F" w:rsidRPr="00BC053E" w:rsidRDefault="00D57C1F" w:rsidP="00D57C1F">
      <w:pPr>
        <w:pStyle w:val="ListParagraph"/>
        <w:tabs>
          <w:tab w:val="left" w:pos="360"/>
          <w:tab w:val="left" w:pos="859"/>
        </w:tabs>
        <w:ind w:left="0"/>
        <w:contextualSpacing/>
        <w:rPr>
          <w:szCs w:val="24"/>
        </w:rPr>
      </w:pPr>
    </w:p>
    <w:p w14:paraId="0A43566F" w14:textId="71834BDA" w:rsidR="00380D77"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The preparation and submission of information for contract action reporting purposes;</w:t>
      </w:r>
      <w:r w:rsidRPr="00BC053E">
        <w:rPr>
          <w:spacing w:val="-9"/>
          <w:szCs w:val="24"/>
        </w:rPr>
        <w:t xml:space="preserve"> </w:t>
      </w:r>
      <w:r w:rsidRPr="00BC053E">
        <w:rPr>
          <w:szCs w:val="24"/>
        </w:rPr>
        <w:t>and</w:t>
      </w:r>
    </w:p>
    <w:p w14:paraId="5501EE71" w14:textId="77777777" w:rsidR="00D57C1F" w:rsidRPr="00BC053E" w:rsidRDefault="00D57C1F" w:rsidP="00D57C1F">
      <w:pPr>
        <w:pStyle w:val="ListParagraph"/>
        <w:tabs>
          <w:tab w:val="left" w:pos="360"/>
          <w:tab w:val="left" w:pos="859"/>
        </w:tabs>
        <w:ind w:left="0"/>
        <w:contextualSpacing/>
        <w:rPr>
          <w:szCs w:val="24"/>
        </w:rPr>
      </w:pPr>
    </w:p>
    <w:p w14:paraId="545793F3" w14:textId="77777777" w:rsidR="00380D77" w:rsidRPr="00BC053E" w:rsidRDefault="00380D77" w:rsidP="0011391F">
      <w:pPr>
        <w:pStyle w:val="ListParagraph"/>
        <w:numPr>
          <w:ilvl w:val="1"/>
          <w:numId w:val="8"/>
        </w:numPr>
        <w:tabs>
          <w:tab w:val="left" w:pos="360"/>
          <w:tab w:val="left" w:pos="859"/>
        </w:tabs>
        <w:ind w:left="0" w:firstLine="0"/>
        <w:contextualSpacing/>
        <w:rPr>
          <w:szCs w:val="24"/>
        </w:rPr>
      </w:pPr>
      <w:r w:rsidRPr="00BC053E">
        <w:rPr>
          <w:szCs w:val="24"/>
        </w:rPr>
        <w:t>The requirement for an annual submission of the OGE</w:t>
      </w:r>
      <w:r w:rsidRPr="00BC053E">
        <w:rPr>
          <w:spacing w:val="-3"/>
          <w:szCs w:val="24"/>
        </w:rPr>
        <w:t xml:space="preserve"> </w:t>
      </w:r>
      <w:r w:rsidRPr="00BC053E">
        <w:rPr>
          <w:szCs w:val="24"/>
        </w:rPr>
        <w:t>450,</w:t>
      </w:r>
      <w:r w:rsidRPr="00BC053E">
        <w:rPr>
          <w:color w:val="4D5156"/>
          <w:szCs w:val="24"/>
          <w:lang w:val="en"/>
        </w:rPr>
        <w:t xml:space="preserve"> </w:t>
      </w:r>
      <w:r w:rsidRPr="00BC053E">
        <w:rPr>
          <w:szCs w:val="24"/>
        </w:rPr>
        <w:t>Confidential Financial Disclosure Report.</w:t>
      </w:r>
    </w:p>
    <w:p w14:paraId="3ED3B0E3" w14:textId="77777777" w:rsidR="00380D77" w:rsidRPr="00BC053E" w:rsidRDefault="00380D77" w:rsidP="00D57C1F">
      <w:pPr>
        <w:pStyle w:val="BodyText"/>
        <w:tabs>
          <w:tab w:val="left" w:pos="360"/>
        </w:tabs>
        <w:contextualSpacing/>
      </w:pPr>
    </w:p>
    <w:p w14:paraId="5A35C59C" w14:textId="77777777" w:rsidR="00380D77" w:rsidRPr="00BC053E" w:rsidRDefault="00380D77" w:rsidP="0011391F">
      <w:pPr>
        <w:pStyle w:val="ListParagraph"/>
        <w:numPr>
          <w:ilvl w:val="0"/>
          <w:numId w:val="8"/>
        </w:numPr>
        <w:tabs>
          <w:tab w:val="left" w:pos="360"/>
          <w:tab w:val="left" w:pos="844"/>
        </w:tabs>
        <w:ind w:left="0" w:firstLine="0"/>
        <w:contextualSpacing/>
        <w:rPr>
          <w:i/>
          <w:szCs w:val="24"/>
        </w:rPr>
      </w:pPr>
      <w:r w:rsidRPr="00BC053E">
        <w:rPr>
          <w:i/>
          <w:szCs w:val="24"/>
        </w:rPr>
        <w:t>Surveillance.</w:t>
      </w:r>
    </w:p>
    <w:p w14:paraId="5BEAE702" w14:textId="77777777" w:rsidR="00380D77" w:rsidRPr="00716570" w:rsidRDefault="00380D77" w:rsidP="00D57C1F">
      <w:pPr>
        <w:pStyle w:val="BodyText"/>
        <w:tabs>
          <w:tab w:val="left" w:pos="360"/>
        </w:tabs>
        <w:rPr>
          <w:i/>
        </w:rPr>
      </w:pPr>
    </w:p>
    <w:p w14:paraId="5DAD22CC" w14:textId="497A7722" w:rsidR="00380D77" w:rsidRPr="00716570" w:rsidRDefault="00380D77" w:rsidP="0011391F">
      <w:pPr>
        <w:pStyle w:val="ListParagraph"/>
        <w:numPr>
          <w:ilvl w:val="0"/>
          <w:numId w:val="6"/>
        </w:numPr>
        <w:tabs>
          <w:tab w:val="left" w:pos="360"/>
          <w:tab w:val="left" w:pos="859"/>
        </w:tabs>
        <w:ind w:left="0" w:firstLine="0"/>
      </w:pPr>
      <w:r w:rsidRPr="00716570">
        <w:t>Ordering officers</w:t>
      </w:r>
      <w:r w:rsidR="00210009">
        <w:t>, in excess of the micro-purchase threshold,</w:t>
      </w:r>
      <w:r w:rsidRPr="00716570">
        <w:t xml:space="preserve"> will be subject to procurement </w:t>
      </w:r>
      <w:r w:rsidRPr="00716570">
        <w:lastRenderedPageBreak/>
        <w:t>management reviews (PMR) as specified in DARS 1.9001, as well as reviews conducted by the DISA Purchase Card (A/OPC</w:t>
      </w:r>
      <w:proofErr w:type="gramStart"/>
      <w:r w:rsidRPr="00716570">
        <w:t>);</w:t>
      </w:r>
      <w:proofErr w:type="gramEnd"/>
    </w:p>
    <w:p w14:paraId="561CDB9A" w14:textId="77777777" w:rsidR="00380D77" w:rsidRPr="00716570" w:rsidRDefault="00380D77" w:rsidP="00D57C1F">
      <w:pPr>
        <w:pStyle w:val="BodyText"/>
        <w:tabs>
          <w:tab w:val="left" w:pos="360"/>
        </w:tabs>
      </w:pPr>
    </w:p>
    <w:p w14:paraId="2C218793" w14:textId="77777777" w:rsidR="00380D77" w:rsidRPr="00716570" w:rsidRDefault="00380D77" w:rsidP="0011391F">
      <w:pPr>
        <w:pStyle w:val="ListParagraph"/>
        <w:numPr>
          <w:ilvl w:val="0"/>
          <w:numId w:val="6"/>
        </w:numPr>
        <w:tabs>
          <w:tab w:val="left" w:pos="360"/>
          <w:tab w:val="left" w:pos="859"/>
        </w:tabs>
        <w:ind w:left="0" w:firstLine="0"/>
      </w:pPr>
      <w:r w:rsidRPr="00716570">
        <w:t>Ordering officers will retain copies of inspection and review findings in the ordering</w:t>
      </w:r>
      <w:r w:rsidRPr="00716570">
        <w:rPr>
          <w:spacing w:val="-23"/>
        </w:rPr>
        <w:t xml:space="preserve"> </w:t>
      </w:r>
      <w:r w:rsidRPr="00716570">
        <w:t>officer files;</w:t>
      </w:r>
      <w:r w:rsidRPr="00716570">
        <w:rPr>
          <w:spacing w:val="-1"/>
        </w:rPr>
        <w:t xml:space="preserve"> </w:t>
      </w:r>
      <w:r w:rsidRPr="00716570">
        <w:t>and,</w:t>
      </w:r>
    </w:p>
    <w:p w14:paraId="1D5AEA12" w14:textId="77777777" w:rsidR="00380D77" w:rsidRPr="00716570" w:rsidRDefault="00380D77" w:rsidP="00D57C1F">
      <w:pPr>
        <w:pStyle w:val="BodyText"/>
        <w:tabs>
          <w:tab w:val="left" w:pos="360"/>
        </w:tabs>
      </w:pPr>
    </w:p>
    <w:p w14:paraId="43D27BF2" w14:textId="77777777" w:rsidR="00380D77" w:rsidRPr="00716570" w:rsidRDefault="00380D77" w:rsidP="0011391F">
      <w:pPr>
        <w:pStyle w:val="ListParagraph"/>
        <w:numPr>
          <w:ilvl w:val="0"/>
          <w:numId w:val="6"/>
        </w:numPr>
        <w:tabs>
          <w:tab w:val="left" w:pos="360"/>
          <w:tab w:val="left" w:pos="861"/>
        </w:tabs>
        <w:ind w:left="0" w:firstLine="0"/>
      </w:pPr>
      <w:r w:rsidRPr="00716570">
        <w:t>If the appointing authority finds that an ordering officer is not properly performing</w:t>
      </w:r>
      <w:r w:rsidRPr="00716570">
        <w:rPr>
          <w:spacing w:val="-25"/>
        </w:rPr>
        <w:t xml:space="preserve"> </w:t>
      </w:r>
      <w:r w:rsidRPr="00716570">
        <w:t>assigned duties or promptly correcting the deficiencies noted in inspections or reviews, the appointing authority will terminate the ordering officer’s</w:t>
      </w:r>
      <w:r w:rsidRPr="00716570">
        <w:rPr>
          <w:spacing w:val="-11"/>
        </w:rPr>
        <w:t xml:space="preserve"> </w:t>
      </w:r>
      <w:r w:rsidRPr="00716570">
        <w:t>appointment.</w:t>
      </w:r>
    </w:p>
    <w:p w14:paraId="7CE9D0B9" w14:textId="77777777" w:rsidR="00380D77" w:rsidRPr="00716570" w:rsidRDefault="00380D77" w:rsidP="00D57C1F">
      <w:pPr>
        <w:pStyle w:val="BodyText"/>
        <w:tabs>
          <w:tab w:val="left" w:pos="360"/>
        </w:tabs>
      </w:pPr>
    </w:p>
    <w:p w14:paraId="30F932EF" w14:textId="77777777" w:rsidR="00380D77" w:rsidRPr="00716570" w:rsidRDefault="00380D77" w:rsidP="0011391F">
      <w:pPr>
        <w:pStyle w:val="ListParagraph"/>
        <w:numPr>
          <w:ilvl w:val="0"/>
          <w:numId w:val="8"/>
        </w:numPr>
        <w:tabs>
          <w:tab w:val="left" w:pos="360"/>
          <w:tab w:val="left" w:pos="859"/>
        </w:tabs>
        <w:ind w:left="0" w:firstLine="0"/>
      </w:pPr>
      <w:r w:rsidRPr="00716570">
        <w:rPr>
          <w:i/>
        </w:rPr>
        <w:t xml:space="preserve">Termination. </w:t>
      </w:r>
      <w:r w:rsidRPr="00716570">
        <w:t xml:space="preserve">An ordering officer appointment will remain in effect until the ordering officer leaves the position via reassignment or termination, or the appointing authority revokes the appointment </w:t>
      </w:r>
      <w:r>
        <w:t>in PIEE/JAM, which notifies the ordering officer cardholder in the system.</w:t>
      </w:r>
    </w:p>
    <w:p w14:paraId="6323B9B0" w14:textId="77777777" w:rsidR="00380D77" w:rsidRPr="00716570" w:rsidRDefault="00380D77" w:rsidP="00D57C1F">
      <w:pPr>
        <w:pStyle w:val="BodyText"/>
        <w:tabs>
          <w:tab w:val="left" w:pos="360"/>
        </w:tabs>
      </w:pPr>
    </w:p>
    <w:p w14:paraId="6C977DFC" w14:textId="77777777" w:rsidR="00380D77" w:rsidRPr="00716570" w:rsidRDefault="00380D77" w:rsidP="0011391F">
      <w:pPr>
        <w:pStyle w:val="ListParagraph"/>
        <w:numPr>
          <w:ilvl w:val="0"/>
          <w:numId w:val="8"/>
        </w:numPr>
        <w:tabs>
          <w:tab w:val="left" w:pos="360"/>
          <w:tab w:val="left" w:pos="844"/>
        </w:tabs>
        <w:ind w:left="0" w:firstLine="0"/>
        <w:rPr>
          <w:i/>
        </w:rPr>
      </w:pPr>
      <w:r w:rsidRPr="00716570">
        <w:rPr>
          <w:i/>
        </w:rPr>
        <w:t>Ordering officer</w:t>
      </w:r>
      <w:r w:rsidRPr="00716570">
        <w:rPr>
          <w:i/>
          <w:spacing w:val="-1"/>
        </w:rPr>
        <w:t xml:space="preserve"> </w:t>
      </w:r>
      <w:r w:rsidRPr="00716570">
        <w:rPr>
          <w:i/>
        </w:rPr>
        <w:t>appointments.</w:t>
      </w:r>
    </w:p>
    <w:p w14:paraId="0AC91FB7" w14:textId="77777777" w:rsidR="00380D77" w:rsidRPr="00716570" w:rsidRDefault="00380D77" w:rsidP="00D57C1F">
      <w:pPr>
        <w:pStyle w:val="BodyText"/>
        <w:tabs>
          <w:tab w:val="left" w:pos="360"/>
        </w:tabs>
        <w:rPr>
          <w:i/>
          <w:sz w:val="23"/>
        </w:rPr>
      </w:pPr>
    </w:p>
    <w:p w14:paraId="60D269FF" w14:textId="77777777" w:rsidR="00380D77" w:rsidRPr="00716570" w:rsidRDefault="00380D77" w:rsidP="0011391F">
      <w:pPr>
        <w:pStyle w:val="ListParagraph"/>
        <w:numPr>
          <w:ilvl w:val="1"/>
          <w:numId w:val="8"/>
        </w:numPr>
        <w:tabs>
          <w:tab w:val="left" w:pos="360"/>
          <w:tab w:val="left" w:pos="859"/>
        </w:tabs>
        <w:ind w:left="0" w:firstLine="0"/>
      </w:pPr>
      <w:r w:rsidRPr="00716570">
        <w:t>The appointing authority</w:t>
      </w:r>
      <w:r w:rsidRPr="00716570">
        <w:rPr>
          <w:spacing w:val="-9"/>
        </w:rPr>
        <w:t xml:space="preserve"> </w:t>
      </w:r>
      <w:r w:rsidRPr="00716570">
        <w:t>will:</w:t>
      </w:r>
    </w:p>
    <w:p w14:paraId="03395686" w14:textId="77777777" w:rsidR="00380D77" w:rsidRPr="00E87077" w:rsidRDefault="00380D77" w:rsidP="00D57C1F">
      <w:pPr>
        <w:tabs>
          <w:tab w:val="left" w:pos="360"/>
          <w:tab w:val="left" w:pos="806"/>
        </w:tabs>
      </w:pPr>
    </w:p>
    <w:p w14:paraId="49B901F6" w14:textId="75BACF03" w:rsidR="00380D77" w:rsidRDefault="00380D77" w:rsidP="0011391F">
      <w:pPr>
        <w:pStyle w:val="ListParagraph"/>
        <w:numPr>
          <w:ilvl w:val="0"/>
          <w:numId w:val="5"/>
        </w:numPr>
        <w:tabs>
          <w:tab w:val="left" w:pos="360"/>
          <w:tab w:val="left" w:pos="873"/>
        </w:tabs>
        <w:ind w:left="0" w:firstLine="0"/>
      </w:pPr>
      <w:r w:rsidRPr="00716570">
        <w:t>Require individuals appointed as ordering officers to acknowledge receipt of their letters</w:t>
      </w:r>
      <w:r w:rsidRPr="00716570">
        <w:rPr>
          <w:spacing w:val="-22"/>
        </w:rPr>
        <w:t xml:space="preserve"> </w:t>
      </w:r>
      <w:r w:rsidRPr="00716570">
        <w:t>of appointment and termination in</w:t>
      </w:r>
      <w:r w:rsidRPr="00716570">
        <w:rPr>
          <w:spacing w:val="-1"/>
        </w:rPr>
        <w:t xml:space="preserve"> </w:t>
      </w:r>
      <w:r>
        <w:t>PIEE/JAM</w:t>
      </w:r>
      <w:r w:rsidRPr="00716570">
        <w:t>.</w:t>
      </w:r>
    </w:p>
    <w:p w14:paraId="1AA48DA5" w14:textId="77777777" w:rsidR="00733220" w:rsidRDefault="00733220" w:rsidP="00733220">
      <w:pPr>
        <w:pStyle w:val="ListParagraph"/>
        <w:tabs>
          <w:tab w:val="left" w:pos="360"/>
          <w:tab w:val="left" w:pos="873"/>
        </w:tabs>
        <w:ind w:left="0"/>
      </w:pPr>
    </w:p>
    <w:p w14:paraId="598D0572" w14:textId="35DAA79E" w:rsidR="00380D77" w:rsidRPr="00733220" w:rsidRDefault="00380D77" w:rsidP="0011391F">
      <w:pPr>
        <w:pStyle w:val="ListParagraph"/>
        <w:numPr>
          <w:ilvl w:val="0"/>
          <w:numId w:val="5"/>
        </w:numPr>
        <w:tabs>
          <w:tab w:val="left" w:pos="360"/>
          <w:tab w:val="left" w:pos="873"/>
        </w:tabs>
        <w:ind w:left="0" w:firstLine="0"/>
      </w:pPr>
      <w:r>
        <w:t xml:space="preserve">Review </w:t>
      </w:r>
      <w:r w:rsidRPr="005C04E3">
        <w:rPr>
          <w:szCs w:val="24"/>
          <w:lang w:val="en"/>
        </w:rPr>
        <w:t>ordering officer applications and training certificates and</w:t>
      </w:r>
      <w:r>
        <w:rPr>
          <w:szCs w:val="24"/>
          <w:lang w:val="en"/>
        </w:rPr>
        <w:t xml:space="preserve"> reach out to </w:t>
      </w:r>
      <w:r>
        <w:t>the</w:t>
      </w:r>
      <w:r w:rsidRPr="00716570">
        <w:t xml:space="preserve"> responsible HCO</w:t>
      </w:r>
      <w:r>
        <w:t xml:space="preserve"> and /or </w:t>
      </w:r>
      <w:proofErr w:type="spellStart"/>
      <w:r>
        <w:t>CoCO</w:t>
      </w:r>
      <w:proofErr w:type="spellEnd"/>
      <w:r w:rsidRPr="00716570">
        <w:t xml:space="preserve">, </w:t>
      </w:r>
      <w:proofErr w:type="gramStart"/>
      <w:r w:rsidRPr="00716570">
        <w:t>whose</w:t>
      </w:r>
      <w:proofErr w:type="gramEnd"/>
      <w:r w:rsidRPr="00716570">
        <w:t xml:space="preserve"> aligned </w:t>
      </w:r>
      <w:proofErr w:type="spellStart"/>
      <w:r w:rsidRPr="00716570">
        <w:t>CoCOs</w:t>
      </w:r>
      <w:proofErr w:type="spellEnd"/>
      <w:r w:rsidRPr="00716570">
        <w:t xml:space="preserve"> provide contracting support to a DISA mission</w:t>
      </w:r>
      <w:r w:rsidRPr="00716570">
        <w:rPr>
          <w:spacing w:val="-13"/>
        </w:rPr>
        <w:t xml:space="preserve"> </w:t>
      </w:r>
      <w:r w:rsidRPr="00716570">
        <w:t xml:space="preserve">partner, </w:t>
      </w:r>
      <w:r>
        <w:t xml:space="preserve">to obtain recommendations </w:t>
      </w:r>
      <w:r w:rsidRPr="005C04E3">
        <w:rPr>
          <w:szCs w:val="24"/>
          <w:lang w:val="en"/>
        </w:rPr>
        <w:t>if ordering officer thresholds exce</w:t>
      </w:r>
      <w:r>
        <w:rPr>
          <w:szCs w:val="24"/>
          <w:lang w:val="en"/>
        </w:rPr>
        <w:t>ed the micro-purchase threshold</w:t>
      </w:r>
      <w:r w:rsidRPr="005C04E3">
        <w:rPr>
          <w:szCs w:val="24"/>
          <w:lang w:val="en"/>
        </w:rPr>
        <w:t>;</w:t>
      </w:r>
    </w:p>
    <w:p w14:paraId="205D267A" w14:textId="77777777" w:rsidR="00733220" w:rsidRPr="00716570" w:rsidRDefault="00733220" w:rsidP="00733220">
      <w:pPr>
        <w:pStyle w:val="ListParagraph"/>
        <w:tabs>
          <w:tab w:val="left" w:pos="360"/>
          <w:tab w:val="left" w:pos="873"/>
        </w:tabs>
        <w:ind w:left="0"/>
      </w:pPr>
    </w:p>
    <w:p w14:paraId="1216D769" w14:textId="3099D423" w:rsidR="00380D77" w:rsidRPr="00733220" w:rsidRDefault="00380D77" w:rsidP="0011391F">
      <w:pPr>
        <w:pStyle w:val="ListParagraph"/>
        <w:numPr>
          <w:ilvl w:val="0"/>
          <w:numId w:val="5"/>
        </w:numPr>
        <w:tabs>
          <w:tab w:val="left" w:pos="360"/>
          <w:tab w:val="left" w:pos="873"/>
        </w:tabs>
        <w:ind w:left="0" w:firstLine="0"/>
      </w:pPr>
      <w:r w:rsidRPr="00E87077">
        <w:rPr>
          <w:szCs w:val="24"/>
          <w:lang w:val="en"/>
        </w:rPr>
        <w:t>Designate all DISA micro-purchase GPC cardholders as ordering officers for placing micro-purchase threshold (MPT) fixed-price orders against existing contracts (</w:t>
      </w:r>
      <w:proofErr w:type="gramStart"/>
      <w:r w:rsidRPr="00E87077">
        <w:rPr>
          <w:szCs w:val="24"/>
          <w:lang w:val="en"/>
        </w:rPr>
        <w:t>e.g.</w:t>
      </w:r>
      <w:proofErr w:type="gramEnd"/>
      <w:r w:rsidRPr="00E87077">
        <w:rPr>
          <w:szCs w:val="24"/>
          <w:lang w:val="en"/>
        </w:rPr>
        <w:t xml:space="preserve"> General Services Administration Federal Supply Schedules, Blanket Purchase Agreements, and </w:t>
      </w:r>
      <w:proofErr w:type="spellStart"/>
      <w:r w:rsidRPr="00E87077">
        <w:rPr>
          <w:szCs w:val="24"/>
          <w:lang w:val="en"/>
        </w:rPr>
        <w:t>FedMall</w:t>
      </w:r>
      <w:proofErr w:type="spellEnd"/>
      <w:r w:rsidRPr="00E87077">
        <w:rPr>
          <w:szCs w:val="24"/>
          <w:lang w:val="en"/>
        </w:rPr>
        <w:t xml:space="preserve"> Contracts—excluding </w:t>
      </w:r>
      <w:proofErr w:type="spellStart"/>
      <w:r w:rsidRPr="00E87077">
        <w:rPr>
          <w:szCs w:val="24"/>
          <w:lang w:val="en"/>
        </w:rPr>
        <w:t>FedMall</w:t>
      </w:r>
      <w:proofErr w:type="spellEnd"/>
      <w:r w:rsidRPr="00E87077">
        <w:rPr>
          <w:szCs w:val="24"/>
          <w:lang w:val="en"/>
        </w:rPr>
        <w:t xml:space="preserve"> Market Place purchases); and</w:t>
      </w:r>
    </w:p>
    <w:p w14:paraId="186C16F0" w14:textId="77777777" w:rsidR="00733220" w:rsidRPr="00E87077" w:rsidRDefault="00733220" w:rsidP="00733220">
      <w:pPr>
        <w:pStyle w:val="ListParagraph"/>
        <w:tabs>
          <w:tab w:val="left" w:pos="360"/>
          <w:tab w:val="left" w:pos="873"/>
        </w:tabs>
        <w:ind w:left="0"/>
      </w:pPr>
    </w:p>
    <w:p w14:paraId="11528754" w14:textId="77777777" w:rsidR="00380D77" w:rsidRPr="00E87077" w:rsidRDefault="00380D77" w:rsidP="0011391F">
      <w:pPr>
        <w:pStyle w:val="ListParagraph"/>
        <w:numPr>
          <w:ilvl w:val="0"/>
          <w:numId w:val="5"/>
        </w:numPr>
        <w:tabs>
          <w:tab w:val="left" w:pos="360"/>
          <w:tab w:val="left" w:pos="873"/>
        </w:tabs>
        <w:ind w:left="0" w:firstLine="0"/>
      </w:pPr>
      <w:r w:rsidRPr="00E87077">
        <w:t>Maintain the file of appointments and justification for the appointments.</w:t>
      </w:r>
    </w:p>
    <w:bookmarkEnd w:id="76"/>
    <w:p w14:paraId="261E4D20" w14:textId="77777777" w:rsidR="00380D77" w:rsidRPr="00716570" w:rsidRDefault="00380D77" w:rsidP="00380D77">
      <w:pPr>
        <w:pStyle w:val="BodyText"/>
      </w:pPr>
    </w:p>
    <w:p w14:paraId="73819386" w14:textId="77777777" w:rsidR="00380D77" w:rsidRPr="00716570" w:rsidRDefault="00380D77" w:rsidP="00D57C1F">
      <w:pPr>
        <w:pStyle w:val="Heading3"/>
      </w:pPr>
      <w:bookmarkStart w:id="77" w:name="1.604__Contracting_Officer’s_Representat"/>
      <w:bookmarkStart w:id="78" w:name="_bookmark23"/>
      <w:bookmarkStart w:id="79" w:name="_Toc80007861"/>
      <w:bookmarkEnd w:id="77"/>
      <w:bookmarkEnd w:id="78"/>
      <w:r w:rsidRPr="00716570">
        <w:t>1.604 Contracting Officer’s Representative (COR).</w:t>
      </w:r>
      <w:bookmarkEnd w:id="79"/>
    </w:p>
    <w:p w14:paraId="4D055FC9" w14:textId="77777777" w:rsidR="00380D77" w:rsidRPr="00716570" w:rsidRDefault="00380D77" w:rsidP="00380D77">
      <w:pPr>
        <w:pStyle w:val="BodyText"/>
        <w:rPr>
          <w:b/>
          <w:sz w:val="25"/>
        </w:rPr>
      </w:pPr>
    </w:p>
    <w:p w14:paraId="62386F45" w14:textId="77777777" w:rsidR="00380D77" w:rsidRPr="008C6FCC" w:rsidRDefault="00380D77" w:rsidP="00380D77">
      <w:pPr>
        <w:pStyle w:val="BodyText"/>
        <w:rPr>
          <w:color w:val="auto"/>
        </w:rPr>
      </w:pPr>
      <w:r w:rsidRPr="008C6FCC">
        <w:rPr>
          <w:color w:val="auto"/>
        </w:rPr>
        <w:t>(S-90) COR is the only approved functional title for individuals performing the designated duties and responsibilities under this subpart in support of contract management.</w:t>
      </w:r>
    </w:p>
    <w:p w14:paraId="2A118E52" w14:textId="77777777" w:rsidR="00380D77" w:rsidRPr="008C6FCC" w:rsidRDefault="00380D77" w:rsidP="00380D77">
      <w:pPr>
        <w:pStyle w:val="BodyText"/>
        <w:rPr>
          <w:color w:val="auto"/>
        </w:rPr>
      </w:pPr>
      <w:r w:rsidRPr="008C6FCC">
        <w:rPr>
          <w:color w:val="auto"/>
        </w:rPr>
        <w:t>Regardless of previous titles used, if an individual is performing the functions of a COR in support of a DISA or non-DISA contract, their appropriate functional title is DISA COR (primary or alternate). Contracting officers shall only use the title COR in their designation letters.</w:t>
      </w:r>
    </w:p>
    <w:p w14:paraId="7E8DBAF9" w14:textId="77777777" w:rsidR="00380D77" w:rsidRPr="00716570" w:rsidRDefault="00380D77" w:rsidP="00380D77">
      <w:pPr>
        <w:pStyle w:val="BodyText"/>
        <w:rPr>
          <w:sz w:val="22"/>
          <w:szCs w:val="22"/>
        </w:rPr>
      </w:pPr>
    </w:p>
    <w:p w14:paraId="1E4AE4D6" w14:textId="05B8AEF6" w:rsidR="00380D77" w:rsidRPr="008C6FCC" w:rsidRDefault="00380D77" w:rsidP="00380D77">
      <w:pPr>
        <w:pStyle w:val="BodyText"/>
        <w:rPr>
          <w:color w:val="auto"/>
        </w:rPr>
      </w:pPr>
      <w:r w:rsidRPr="008C6FCC">
        <w:rPr>
          <w:color w:val="auto"/>
        </w:rPr>
        <w:t xml:space="preserve">(S-91) All COR questions, issues, and concerns should be sent to the COR email address </w:t>
      </w:r>
      <w:hyperlink r:id="rId24">
        <w:r w:rsidRPr="0032372F">
          <w:rPr>
            <w:color w:val="0070C0"/>
            <w:u w:val="single"/>
          </w:rPr>
          <w:t>DISA</w:t>
        </w:r>
      </w:hyperlink>
      <w:r w:rsidRPr="0032372F">
        <w:rPr>
          <w:color w:val="0070C0"/>
          <w:u w:val="single"/>
        </w:rPr>
        <w:t xml:space="preserve"> </w:t>
      </w:r>
      <w:hyperlink r:id="rId25">
        <w:r w:rsidRPr="0032372F">
          <w:rPr>
            <w:color w:val="0070C0"/>
            <w:u w:val="single"/>
          </w:rPr>
          <w:t>Ft</w:t>
        </w:r>
      </w:hyperlink>
      <w:r w:rsidR="00733220" w:rsidRPr="0032372F">
        <w:rPr>
          <w:color w:val="0070C0"/>
          <w:u w:val="single"/>
        </w:rPr>
        <w:t xml:space="preserve"> </w:t>
      </w:r>
      <w:hyperlink r:id="rId26">
        <w:r w:rsidRPr="0032372F">
          <w:rPr>
            <w:color w:val="0070C0"/>
            <w:u w:val="single"/>
          </w:rPr>
          <w:t>Meade DITCO Mailbox COR</w:t>
        </w:r>
      </w:hyperlink>
      <w:r w:rsidRPr="0032372F">
        <w:rPr>
          <w:color w:val="0070C0"/>
          <w:u w:val="single"/>
        </w:rPr>
        <w:t>.</w:t>
      </w:r>
    </w:p>
    <w:p w14:paraId="3A399B51" w14:textId="77777777" w:rsidR="00380D77" w:rsidRPr="008C6FCC" w:rsidRDefault="00380D77" w:rsidP="00380D77">
      <w:pPr>
        <w:pStyle w:val="BodyText"/>
        <w:rPr>
          <w:color w:val="auto"/>
          <w:sz w:val="18"/>
        </w:rPr>
      </w:pPr>
    </w:p>
    <w:p w14:paraId="4F084765" w14:textId="77777777" w:rsidR="00380D77" w:rsidRPr="008C6FCC" w:rsidRDefault="00380D77" w:rsidP="00380D77">
      <w:pPr>
        <w:pStyle w:val="BodyText"/>
        <w:rPr>
          <w:color w:val="auto"/>
        </w:rPr>
      </w:pPr>
      <w:r w:rsidRPr="008C6FCC">
        <w:rPr>
          <w:color w:val="auto"/>
        </w:rPr>
        <w:t>(S-92) Procurement Integrated Enterprise Environment (PIEE) and DISA and DoD Handbook</w:t>
      </w:r>
    </w:p>
    <w:p w14:paraId="0BA7C6C9" w14:textId="77777777" w:rsidR="00380D77" w:rsidRPr="008C6FCC" w:rsidRDefault="00380D77" w:rsidP="00380D77">
      <w:pPr>
        <w:pStyle w:val="BodyText"/>
        <w:rPr>
          <w:color w:val="auto"/>
          <w:sz w:val="25"/>
        </w:rPr>
      </w:pPr>
    </w:p>
    <w:p w14:paraId="3E81BF5F" w14:textId="77777777" w:rsidR="00380D77" w:rsidRPr="008C6FCC" w:rsidRDefault="00380D77" w:rsidP="00380D77">
      <w:pPr>
        <w:pStyle w:val="BodyText"/>
        <w:rPr>
          <w:color w:val="auto"/>
          <w:spacing w:val="-13"/>
        </w:rPr>
      </w:pPr>
      <w:r w:rsidRPr="008C6FCC">
        <w:rPr>
          <w:color w:val="auto"/>
        </w:rPr>
        <w:lastRenderedPageBreak/>
        <w:t>(1)  The DISA Requirements Office shall use JAM, within PIEE, for COR</w:t>
      </w:r>
      <w:r w:rsidRPr="008C6FCC">
        <w:rPr>
          <w:color w:val="auto"/>
          <w:spacing w:val="-13"/>
        </w:rPr>
        <w:t xml:space="preserve"> appointments</w:t>
      </w:r>
    </w:p>
    <w:p w14:paraId="12977BC0" w14:textId="77777777" w:rsidR="00380D77" w:rsidRPr="008C6FCC" w:rsidRDefault="00380D77" w:rsidP="00380D77">
      <w:pPr>
        <w:pStyle w:val="BodyText"/>
        <w:rPr>
          <w:color w:val="auto"/>
        </w:rPr>
      </w:pPr>
    </w:p>
    <w:p w14:paraId="58733F3A" w14:textId="2B5CE63C" w:rsidR="00380D77" w:rsidRPr="008C6FCC" w:rsidRDefault="00380D77" w:rsidP="00380D77">
      <w:pPr>
        <w:pStyle w:val="BodyText"/>
        <w:rPr>
          <w:rStyle w:val="Hyperlink"/>
          <w:color w:val="auto"/>
        </w:rPr>
      </w:pPr>
      <w:r w:rsidRPr="008C6FCC">
        <w:rPr>
          <w:color w:val="auto"/>
        </w:rPr>
        <w:t xml:space="preserve">(2) </w:t>
      </w:r>
      <w:r w:rsidR="00D57C1F">
        <w:rPr>
          <w:color w:val="auto"/>
        </w:rPr>
        <w:t xml:space="preserve"> </w:t>
      </w:r>
      <w:r w:rsidRPr="008C6FCC">
        <w:rPr>
          <w:color w:val="auto"/>
        </w:rPr>
        <w:t xml:space="preserve">All candidates and active CORs shall use the JAM and the Surveillance and Performance Monitoring (SPM) module available at </w:t>
      </w:r>
      <w:hyperlink r:id="rId27" w:history="1">
        <w:r w:rsidRPr="00545496">
          <w:rPr>
            <w:rStyle w:val="Hyperlink"/>
            <w:color w:val="0070C0"/>
          </w:rPr>
          <w:t>https://piee.eb.mil/</w:t>
        </w:r>
      </w:hyperlink>
    </w:p>
    <w:p w14:paraId="584D830A" w14:textId="77777777" w:rsidR="00380D77" w:rsidRPr="008C6FCC" w:rsidRDefault="00380D77" w:rsidP="00380D77">
      <w:pPr>
        <w:pStyle w:val="BodyText"/>
        <w:rPr>
          <w:color w:val="auto"/>
        </w:rPr>
      </w:pPr>
    </w:p>
    <w:p w14:paraId="30A8F0D9" w14:textId="191CC892" w:rsidR="00380D77" w:rsidRPr="008C6FCC" w:rsidRDefault="00380D77" w:rsidP="00380D77">
      <w:pPr>
        <w:pStyle w:val="BodyText"/>
        <w:rPr>
          <w:color w:val="auto"/>
        </w:rPr>
      </w:pPr>
      <w:r w:rsidRPr="008C6FCC">
        <w:rPr>
          <w:color w:val="auto"/>
        </w:rPr>
        <w:t xml:space="preserve">(3)  DoD and DISA COR Handbooks are located at </w:t>
      </w:r>
      <w:r w:rsidRPr="00545496">
        <w:rPr>
          <w:color w:val="0070C0"/>
          <w:u w:val="single"/>
        </w:rPr>
        <w:t>https://www.ditco.disa.mil/hq/cor/index.asp</w:t>
      </w:r>
      <w:r w:rsidR="00733220">
        <w:t>.</w:t>
      </w:r>
      <w:hyperlink w:history="1"/>
    </w:p>
    <w:p w14:paraId="5C2C82FB" w14:textId="77777777" w:rsidR="00380D77" w:rsidRPr="008C6FCC" w:rsidRDefault="00380D77" w:rsidP="00380D77">
      <w:pPr>
        <w:pStyle w:val="ListParagraph"/>
        <w:tabs>
          <w:tab w:val="left" w:pos="799"/>
        </w:tabs>
        <w:ind w:left="0"/>
        <w:rPr>
          <w:szCs w:val="24"/>
        </w:rPr>
      </w:pPr>
    </w:p>
    <w:p w14:paraId="32A9C255" w14:textId="77777777" w:rsidR="00380D77" w:rsidRPr="00716570" w:rsidRDefault="00380D77" w:rsidP="00380D77">
      <w:pPr>
        <w:pStyle w:val="Heading3"/>
        <w:jc w:val="center"/>
      </w:pPr>
    </w:p>
    <w:p w14:paraId="359106FA" w14:textId="77777777" w:rsidR="00380D77" w:rsidRPr="00716570" w:rsidRDefault="00380D77" w:rsidP="00D57C1F">
      <w:pPr>
        <w:pStyle w:val="Heading2"/>
      </w:pPr>
      <w:bookmarkStart w:id="80" w:name="SUBPART_1.90_—_PROCUREMENT_OVERSIGHT"/>
      <w:bookmarkStart w:id="81" w:name="_bookmark24"/>
      <w:bookmarkStart w:id="82" w:name="_Toc80007862"/>
      <w:bookmarkEnd w:id="80"/>
      <w:bookmarkEnd w:id="81"/>
      <w:r w:rsidRPr="00716570">
        <w:t>SUBPART 1.90 — PROCUREMENT OVERSIGHT</w:t>
      </w:r>
      <w:bookmarkEnd w:id="82"/>
    </w:p>
    <w:p w14:paraId="17C58555" w14:textId="77777777" w:rsidR="00380D77" w:rsidRPr="00716570" w:rsidRDefault="00380D77" w:rsidP="00380D77">
      <w:pPr>
        <w:pStyle w:val="BodyText"/>
        <w:rPr>
          <w:b/>
        </w:rPr>
      </w:pPr>
    </w:p>
    <w:p w14:paraId="0F98BF8F" w14:textId="77777777" w:rsidR="00380D77" w:rsidRPr="00D57C1F" w:rsidRDefault="00380D77" w:rsidP="00D57C1F">
      <w:pPr>
        <w:pStyle w:val="Heading3"/>
      </w:pPr>
      <w:bookmarkStart w:id="83" w:name="1.9000__Review_and_approval_of_contract_"/>
      <w:bookmarkStart w:id="84" w:name="_bookmark25"/>
      <w:bookmarkStart w:id="85" w:name="_Hlk80007154"/>
      <w:bookmarkStart w:id="86" w:name="_Toc80007863"/>
      <w:bookmarkEnd w:id="83"/>
      <w:bookmarkEnd w:id="84"/>
      <w:r w:rsidRPr="00D57C1F">
        <w:t>1.9000 Review and approval of contract actions</w:t>
      </w:r>
      <w:bookmarkEnd w:id="85"/>
      <w:r w:rsidRPr="00D57C1F">
        <w:t>.</w:t>
      </w:r>
      <w:bookmarkEnd w:id="86"/>
    </w:p>
    <w:p w14:paraId="71F994D5" w14:textId="77777777" w:rsidR="00380D77" w:rsidRPr="008C6FCC" w:rsidRDefault="00380D77" w:rsidP="00380D77">
      <w:pPr>
        <w:pStyle w:val="BodyText"/>
        <w:rPr>
          <w:b/>
          <w:color w:val="auto"/>
          <w:sz w:val="25"/>
        </w:rPr>
      </w:pPr>
    </w:p>
    <w:p w14:paraId="0ECF9EF3" w14:textId="77777777" w:rsidR="00380D77" w:rsidRPr="008C6FCC" w:rsidRDefault="00380D77" w:rsidP="0011391F">
      <w:pPr>
        <w:pStyle w:val="ListParagraph"/>
        <w:numPr>
          <w:ilvl w:val="1"/>
          <w:numId w:val="4"/>
        </w:numPr>
        <w:tabs>
          <w:tab w:val="left" w:pos="360"/>
        </w:tabs>
        <w:ind w:left="0" w:firstLine="0"/>
        <w:rPr>
          <w:i/>
        </w:rPr>
      </w:pPr>
      <w:r w:rsidRPr="008C6FCC">
        <w:rPr>
          <w:i/>
        </w:rPr>
        <w:t>Definitions.</w:t>
      </w:r>
    </w:p>
    <w:p w14:paraId="4E119596" w14:textId="77777777" w:rsidR="00380D77" w:rsidRPr="008C6FCC" w:rsidRDefault="00380D77" w:rsidP="00D57C1F">
      <w:pPr>
        <w:pStyle w:val="BodyText"/>
        <w:tabs>
          <w:tab w:val="left" w:pos="360"/>
        </w:tabs>
        <w:rPr>
          <w:i/>
          <w:color w:val="auto"/>
          <w:sz w:val="26"/>
        </w:rPr>
      </w:pPr>
    </w:p>
    <w:p w14:paraId="13A47602" w14:textId="56F168EF" w:rsidR="00380D77" w:rsidRPr="008C6FCC" w:rsidRDefault="00380D77" w:rsidP="00D57C1F">
      <w:pPr>
        <w:pStyle w:val="BodyText"/>
        <w:tabs>
          <w:tab w:val="left" w:pos="360"/>
        </w:tabs>
        <w:rPr>
          <w:color w:val="auto"/>
        </w:rPr>
      </w:pPr>
      <w:r w:rsidRPr="008C6FCC">
        <w:rPr>
          <w:i/>
          <w:color w:val="auto"/>
        </w:rPr>
        <w:t>Contract Decision Authority (CDA)</w:t>
      </w:r>
      <w:r w:rsidRPr="008C6FCC">
        <w:rPr>
          <w:color w:val="auto"/>
        </w:rPr>
        <w:t xml:space="preserve"> means the individuals delegated the authority to review and approve contract actions and contract approvals.</w:t>
      </w:r>
    </w:p>
    <w:p w14:paraId="274FEE63" w14:textId="77777777" w:rsidR="00380D77" w:rsidRPr="008C6FCC" w:rsidRDefault="00380D77" w:rsidP="00D57C1F">
      <w:pPr>
        <w:pStyle w:val="BodyText"/>
        <w:tabs>
          <w:tab w:val="left" w:pos="360"/>
        </w:tabs>
        <w:rPr>
          <w:color w:val="auto"/>
          <w:sz w:val="25"/>
        </w:rPr>
      </w:pPr>
    </w:p>
    <w:p w14:paraId="407926A1" w14:textId="77777777" w:rsidR="00380D77" w:rsidRPr="008C6FCC" w:rsidRDefault="00380D77" w:rsidP="00D57C1F">
      <w:pPr>
        <w:pStyle w:val="BodyText"/>
        <w:tabs>
          <w:tab w:val="left" w:pos="360"/>
        </w:tabs>
        <w:rPr>
          <w:color w:val="auto"/>
        </w:rPr>
      </w:pPr>
      <w:r w:rsidRPr="008C6FCC">
        <w:rPr>
          <w:i/>
          <w:color w:val="auto"/>
        </w:rPr>
        <w:t>Contract Approval</w:t>
      </w:r>
      <w:r w:rsidRPr="008C6FCC">
        <w:rPr>
          <w:color w:val="auto"/>
        </w:rPr>
        <w:t xml:space="preserve"> means for competitive acquisitions conducted with or without discussions, approval by the Contract Decision Authority (CDA) or Source Selection Authority (SSA) to authorize the contracting officer to award a contract or order. </w:t>
      </w:r>
    </w:p>
    <w:p w14:paraId="02CBC017" w14:textId="77777777" w:rsidR="00380D77" w:rsidRPr="008C6FCC" w:rsidRDefault="00380D77" w:rsidP="00D57C1F">
      <w:pPr>
        <w:pStyle w:val="BodyText"/>
        <w:tabs>
          <w:tab w:val="left" w:pos="360"/>
        </w:tabs>
        <w:rPr>
          <w:color w:val="auto"/>
          <w:sz w:val="25"/>
        </w:rPr>
      </w:pPr>
    </w:p>
    <w:p w14:paraId="5D94DE69" w14:textId="77777777" w:rsidR="00380D77" w:rsidRPr="008C6FCC" w:rsidRDefault="00380D77" w:rsidP="0011391F">
      <w:pPr>
        <w:pStyle w:val="ListParagraph"/>
        <w:numPr>
          <w:ilvl w:val="1"/>
          <w:numId w:val="4"/>
        </w:numPr>
        <w:tabs>
          <w:tab w:val="left" w:pos="360"/>
          <w:tab w:val="left" w:pos="859"/>
        </w:tabs>
        <w:ind w:left="0" w:firstLine="0"/>
        <w:rPr>
          <w:i/>
        </w:rPr>
      </w:pPr>
      <w:r w:rsidRPr="008C6FCC">
        <w:rPr>
          <w:i/>
        </w:rPr>
        <w:t>Exclusions.</w:t>
      </w:r>
    </w:p>
    <w:p w14:paraId="33255ADC" w14:textId="77777777" w:rsidR="00380D77" w:rsidRPr="008C6FCC" w:rsidRDefault="00380D77" w:rsidP="00D57C1F">
      <w:pPr>
        <w:pStyle w:val="BodyText"/>
        <w:tabs>
          <w:tab w:val="left" w:pos="360"/>
        </w:tabs>
        <w:rPr>
          <w:i/>
          <w:color w:val="auto"/>
          <w:sz w:val="26"/>
        </w:rPr>
      </w:pPr>
    </w:p>
    <w:p w14:paraId="3B1B65F1" w14:textId="77777777" w:rsidR="00380D77" w:rsidRPr="008C6FCC" w:rsidRDefault="00380D77" w:rsidP="0011391F">
      <w:pPr>
        <w:pStyle w:val="ListParagraph"/>
        <w:numPr>
          <w:ilvl w:val="2"/>
          <w:numId w:val="4"/>
        </w:numPr>
        <w:tabs>
          <w:tab w:val="left" w:pos="360"/>
          <w:tab w:val="left" w:pos="859"/>
        </w:tabs>
        <w:ind w:left="0" w:firstLine="0"/>
      </w:pPr>
      <w:r w:rsidRPr="008C6FCC">
        <w:t xml:space="preserve">An extension modification or contract award </w:t>
      </w:r>
      <w:proofErr w:type="gramStart"/>
      <w:r w:rsidRPr="008C6FCC">
        <w:t>as a result of</w:t>
      </w:r>
      <w:proofErr w:type="gramEnd"/>
      <w:r w:rsidRPr="008C6FCC">
        <w:t xml:space="preserve"> a</w:t>
      </w:r>
      <w:r w:rsidRPr="008C6FCC">
        <w:rPr>
          <w:spacing w:val="-3"/>
        </w:rPr>
        <w:t xml:space="preserve"> </w:t>
      </w:r>
      <w:r w:rsidRPr="008C6FCC">
        <w:t>protest.</w:t>
      </w:r>
    </w:p>
    <w:p w14:paraId="252294FC" w14:textId="77777777" w:rsidR="00380D77" w:rsidRPr="008C6FCC" w:rsidRDefault="00380D77" w:rsidP="00D57C1F">
      <w:pPr>
        <w:pStyle w:val="BodyText"/>
        <w:tabs>
          <w:tab w:val="left" w:pos="360"/>
        </w:tabs>
        <w:rPr>
          <w:color w:val="auto"/>
        </w:rPr>
      </w:pPr>
    </w:p>
    <w:p w14:paraId="3ABA577F" w14:textId="47BC4596" w:rsidR="00380D77" w:rsidRDefault="00380D77" w:rsidP="0011391F">
      <w:pPr>
        <w:pStyle w:val="ListParagraph"/>
        <w:numPr>
          <w:ilvl w:val="2"/>
          <w:numId w:val="4"/>
        </w:numPr>
        <w:tabs>
          <w:tab w:val="left" w:pos="360"/>
        </w:tabs>
        <w:ind w:left="0" w:firstLine="0"/>
      </w:pPr>
      <w:r w:rsidRPr="008C6FCC">
        <w:t>An order issued against an existing contract, BOA or BPA</w:t>
      </w:r>
      <w:r w:rsidRPr="008C6FCC">
        <w:rPr>
          <w:spacing w:val="-7"/>
        </w:rPr>
        <w:t xml:space="preserve"> </w:t>
      </w:r>
      <w:r w:rsidRPr="008C6FCC">
        <w:t>if:</w:t>
      </w:r>
    </w:p>
    <w:p w14:paraId="19BB75B6" w14:textId="77777777" w:rsidR="00380D77" w:rsidRPr="008C6FCC" w:rsidRDefault="00380D77" w:rsidP="00D57C1F">
      <w:pPr>
        <w:pStyle w:val="BodyText"/>
        <w:tabs>
          <w:tab w:val="left" w:pos="360"/>
        </w:tabs>
        <w:rPr>
          <w:color w:val="auto"/>
          <w:sz w:val="25"/>
        </w:rPr>
      </w:pPr>
    </w:p>
    <w:p w14:paraId="479F8109" w14:textId="77777777" w:rsidR="00380D77" w:rsidRPr="008C6FCC" w:rsidRDefault="00380D77" w:rsidP="0011391F">
      <w:pPr>
        <w:pStyle w:val="ListParagraph"/>
        <w:numPr>
          <w:ilvl w:val="3"/>
          <w:numId w:val="4"/>
        </w:numPr>
        <w:tabs>
          <w:tab w:val="left" w:pos="360"/>
        </w:tabs>
        <w:ind w:left="0" w:firstLine="0"/>
      </w:pPr>
      <w:r w:rsidRPr="008C6FCC">
        <w:t>Prices have been established in the basic indefinite delivery contract, BOA or</w:t>
      </w:r>
      <w:r w:rsidRPr="008C6FCC">
        <w:rPr>
          <w:spacing w:val="-12"/>
        </w:rPr>
        <w:t xml:space="preserve"> </w:t>
      </w:r>
      <w:proofErr w:type="gramStart"/>
      <w:r w:rsidRPr="008C6FCC">
        <w:t>BPA;</w:t>
      </w:r>
      <w:proofErr w:type="gramEnd"/>
    </w:p>
    <w:p w14:paraId="4D261FC5" w14:textId="77777777" w:rsidR="00380D77" w:rsidRPr="008C6FCC" w:rsidRDefault="00380D77" w:rsidP="00D57C1F">
      <w:pPr>
        <w:pStyle w:val="BodyText"/>
        <w:tabs>
          <w:tab w:val="left" w:pos="360"/>
        </w:tabs>
        <w:rPr>
          <w:color w:val="auto"/>
        </w:rPr>
      </w:pPr>
    </w:p>
    <w:p w14:paraId="4A9D98D0" w14:textId="77777777" w:rsidR="00380D77" w:rsidRPr="00716570" w:rsidRDefault="00380D77" w:rsidP="0011391F">
      <w:pPr>
        <w:pStyle w:val="ListParagraph"/>
        <w:numPr>
          <w:ilvl w:val="3"/>
          <w:numId w:val="4"/>
        </w:numPr>
        <w:tabs>
          <w:tab w:val="left" w:pos="360"/>
          <w:tab w:val="left" w:pos="873"/>
        </w:tabs>
        <w:ind w:left="0" w:firstLine="0"/>
      </w:pPr>
      <w:r w:rsidRPr="00716570">
        <w:t>All other terms and conditions have been established in the basic indefinite delivery</w:t>
      </w:r>
      <w:r w:rsidRPr="00716570">
        <w:rPr>
          <w:spacing w:val="-20"/>
        </w:rPr>
        <w:t xml:space="preserve"> </w:t>
      </w:r>
      <w:r w:rsidRPr="00716570">
        <w:t>contract, BOA or</w:t>
      </w:r>
      <w:r w:rsidRPr="00716570">
        <w:rPr>
          <w:spacing w:val="-1"/>
        </w:rPr>
        <w:t xml:space="preserve"> </w:t>
      </w:r>
      <w:proofErr w:type="gramStart"/>
      <w:r w:rsidRPr="00716570">
        <w:t>BPA;</w:t>
      </w:r>
      <w:proofErr w:type="gramEnd"/>
    </w:p>
    <w:p w14:paraId="1AFC5202" w14:textId="77777777" w:rsidR="00380D77" w:rsidRPr="00716570" w:rsidRDefault="00380D77" w:rsidP="00D57C1F">
      <w:pPr>
        <w:pStyle w:val="ListParagraph"/>
        <w:tabs>
          <w:tab w:val="left" w:pos="360"/>
        </w:tabs>
        <w:ind w:left="0"/>
      </w:pPr>
    </w:p>
    <w:p w14:paraId="5CE2E686" w14:textId="77777777" w:rsidR="00380D77" w:rsidRPr="00716570" w:rsidRDefault="00380D77" w:rsidP="0011391F">
      <w:pPr>
        <w:pStyle w:val="ListParagraph"/>
        <w:numPr>
          <w:ilvl w:val="3"/>
          <w:numId w:val="4"/>
        </w:numPr>
        <w:tabs>
          <w:tab w:val="left" w:pos="360"/>
          <w:tab w:val="left" w:pos="940"/>
        </w:tabs>
        <w:ind w:left="0" w:firstLine="0"/>
      </w:pPr>
      <w:r w:rsidRPr="00716570">
        <w:t>The basic contract, BOA or BPA was reviewed and found legally sufficient;</w:t>
      </w:r>
      <w:r w:rsidRPr="00716570">
        <w:rPr>
          <w:spacing w:val="-2"/>
        </w:rPr>
        <w:t xml:space="preserve"> </w:t>
      </w:r>
      <w:r w:rsidRPr="00716570">
        <w:t>and</w:t>
      </w:r>
    </w:p>
    <w:p w14:paraId="07B28DAE" w14:textId="77777777" w:rsidR="00380D77" w:rsidRPr="00716570" w:rsidRDefault="00380D77" w:rsidP="00D57C1F">
      <w:pPr>
        <w:pStyle w:val="BodyText"/>
        <w:tabs>
          <w:tab w:val="left" w:pos="360"/>
        </w:tabs>
      </w:pPr>
    </w:p>
    <w:p w14:paraId="67F20E5F" w14:textId="753605D8" w:rsidR="00380D77" w:rsidRPr="00716570" w:rsidRDefault="00380D77" w:rsidP="0011391F">
      <w:pPr>
        <w:pStyle w:val="ListParagraph"/>
        <w:numPr>
          <w:ilvl w:val="3"/>
          <w:numId w:val="4"/>
        </w:numPr>
        <w:tabs>
          <w:tab w:val="left" w:pos="360"/>
          <w:tab w:val="left" w:pos="926"/>
        </w:tabs>
        <w:ind w:left="0" w:firstLine="0"/>
      </w:pPr>
      <w:r w:rsidRPr="00716570">
        <w:t>There are no negotiations (i.e., no proposal, formal or informal, is necessary for the order to be issued) involved in the award of the proposed order under the indefinite delivery contract, BOA or</w:t>
      </w:r>
      <w:r w:rsidRPr="00716570">
        <w:rPr>
          <w:spacing w:val="-1"/>
        </w:rPr>
        <w:t xml:space="preserve"> </w:t>
      </w:r>
      <w:r w:rsidRPr="00716570">
        <w:t>BPA</w:t>
      </w:r>
      <w:r w:rsidR="00545496">
        <w:t>.</w:t>
      </w:r>
    </w:p>
    <w:p w14:paraId="4C1E3B43" w14:textId="1361009E" w:rsidR="00380D77" w:rsidRPr="00545496" w:rsidRDefault="00380D77" w:rsidP="00545496">
      <w:pPr>
        <w:pStyle w:val="ListParagraph"/>
        <w:tabs>
          <w:tab w:val="left" w:pos="360"/>
        </w:tabs>
        <w:ind w:left="0"/>
        <w:rPr>
          <w:szCs w:val="24"/>
        </w:rPr>
      </w:pPr>
    </w:p>
    <w:p w14:paraId="357D18A1" w14:textId="77777777" w:rsidR="00545496" w:rsidRPr="00545496" w:rsidRDefault="00545496" w:rsidP="00545496">
      <w:pPr>
        <w:pStyle w:val="ListParagraph"/>
        <w:numPr>
          <w:ilvl w:val="0"/>
          <w:numId w:val="12"/>
        </w:numPr>
        <w:tabs>
          <w:tab w:val="left" w:pos="360"/>
          <w:tab w:val="left" w:pos="926"/>
        </w:tabs>
        <w:ind w:left="0" w:firstLine="0"/>
        <w:rPr>
          <w:szCs w:val="24"/>
        </w:rPr>
      </w:pPr>
      <w:r w:rsidRPr="00545496">
        <w:rPr>
          <w:szCs w:val="24"/>
        </w:rPr>
        <w:t>The order is issued against a single award contract, BOA or BPA.</w:t>
      </w:r>
    </w:p>
    <w:p w14:paraId="0B617974" w14:textId="77777777" w:rsidR="00545496" w:rsidRPr="00545496" w:rsidRDefault="00545496" w:rsidP="00545496">
      <w:pPr>
        <w:pStyle w:val="ListParagraph"/>
        <w:tabs>
          <w:tab w:val="left" w:pos="360"/>
        </w:tabs>
        <w:ind w:left="0"/>
        <w:rPr>
          <w:szCs w:val="24"/>
        </w:rPr>
      </w:pPr>
    </w:p>
    <w:p w14:paraId="3BEAC1B6" w14:textId="06FAA424" w:rsidR="00380D77" w:rsidRPr="00545496" w:rsidRDefault="00545496" w:rsidP="00545496">
      <w:pPr>
        <w:pStyle w:val="ListParagraph"/>
        <w:tabs>
          <w:tab w:val="left" w:pos="360"/>
          <w:tab w:val="left" w:pos="909"/>
        </w:tabs>
        <w:ind w:left="0"/>
        <w:rPr>
          <w:szCs w:val="24"/>
        </w:rPr>
      </w:pPr>
      <w:r w:rsidRPr="00545496">
        <w:rPr>
          <w:szCs w:val="24"/>
        </w:rPr>
        <w:t>(4)</w:t>
      </w:r>
      <w:r w:rsidRPr="00545496">
        <w:rPr>
          <w:szCs w:val="24"/>
        </w:rPr>
        <w:tab/>
      </w:r>
      <w:r w:rsidR="00380D77" w:rsidRPr="00545496">
        <w:rPr>
          <w:szCs w:val="24"/>
        </w:rPr>
        <w:t>Inquiries issued in accordance with the</w:t>
      </w:r>
      <w:r w:rsidR="00380D77" w:rsidRPr="00545496">
        <w:rPr>
          <w:color w:val="0000FF"/>
          <w:szCs w:val="24"/>
        </w:rPr>
        <w:t xml:space="preserve"> </w:t>
      </w:r>
      <w:hyperlink r:id="rId28">
        <w:r w:rsidR="00380D77" w:rsidRPr="00545496">
          <w:rPr>
            <w:color w:val="0070C0"/>
            <w:szCs w:val="24"/>
            <w:u w:val="single" w:color="0000FF"/>
          </w:rPr>
          <w:t xml:space="preserve">Inquiry/Quote/Order (IQO) Acquisition </w:t>
        </w:r>
        <w:proofErr w:type="spellStart"/>
        <w:r w:rsidR="00380D77" w:rsidRPr="00545496">
          <w:rPr>
            <w:color w:val="0070C0"/>
            <w:szCs w:val="24"/>
            <w:u w:val="single" w:color="0000FF"/>
          </w:rPr>
          <w:t>Deskbook</w:t>
        </w:r>
        <w:proofErr w:type="spellEnd"/>
      </w:hyperlink>
      <w:r w:rsidR="00380D77" w:rsidRPr="00545496">
        <w:rPr>
          <w:szCs w:val="24"/>
        </w:rPr>
        <w:t xml:space="preserve">. However, Orders issued </w:t>
      </w:r>
      <w:proofErr w:type="gramStart"/>
      <w:r w:rsidR="00380D77" w:rsidRPr="00545496">
        <w:rPr>
          <w:szCs w:val="24"/>
        </w:rPr>
        <w:t>as a result of</w:t>
      </w:r>
      <w:proofErr w:type="gramEnd"/>
      <w:r w:rsidR="00380D77" w:rsidRPr="00545496">
        <w:rPr>
          <w:szCs w:val="24"/>
        </w:rPr>
        <w:t xml:space="preserve"> the inquiries, are not excluded from the contract review and approval.</w:t>
      </w:r>
    </w:p>
    <w:p w14:paraId="381624AE" w14:textId="77777777" w:rsidR="00380D77" w:rsidRPr="00545496" w:rsidRDefault="00380D77" w:rsidP="00545496">
      <w:pPr>
        <w:pStyle w:val="BodyText"/>
        <w:tabs>
          <w:tab w:val="left" w:pos="360"/>
        </w:tabs>
      </w:pPr>
    </w:p>
    <w:p w14:paraId="4489FE94" w14:textId="2C9367C0" w:rsidR="00380D77" w:rsidRPr="00545496" w:rsidRDefault="00545496" w:rsidP="00545496">
      <w:pPr>
        <w:pStyle w:val="ListParagraph"/>
        <w:tabs>
          <w:tab w:val="left" w:pos="360"/>
        </w:tabs>
        <w:ind w:left="0"/>
        <w:rPr>
          <w:szCs w:val="24"/>
        </w:rPr>
      </w:pPr>
      <w:r w:rsidRPr="00545496">
        <w:rPr>
          <w:szCs w:val="24"/>
        </w:rPr>
        <w:t xml:space="preserve">(5) </w:t>
      </w:r>
      <w:r w:rsidR="00380D77" w:rsidRPr="00545496">
        <w:rPr>
          <w:szCs w:val="24"/>
        </w:rPr>
        <w:t>Contract actions that solely provide incremental funding, incentive fee funding, award fee funding, or other administrative contract</w:t>
      </w:r>
      <w:r w:rsidR="00380D77" w:rsidRPr="00545496">
        <w:rPr>
          <w:spacing w:val="-4"/>
          <w:szCs w:val="24"/>
        </w:rPr>
        <w:t xml:space="preserve"> </w:t>
      </w:r>
      <w:r w:rsidR="00380D77" w:rsidRPr="00545496">
        <w:rPr>
          <w:szCs w:val="24"/>
        </w:rPr>
        <w:t>modifications.</w:t>
      </w:r>
    </w:p>
    <w:p w14:paraId="7CF845A9" w14:textId="77777777" w:rsidR="00380D77" w:rsidRPr="00545496" w:rsidRDefault="00380D77" w:rsidP="00545496">
      <w:pPr>
        <w:pStyle w:val="BodyText"/>
        <w:tabs>
          <w:tab w:val="left" w:pos="360"/>
        </w:tabs>
      </w:pPr>
    </w:p>
    <w:p w14:paraId="5B9552B0" w14:textId="40731F12" w:rsidR="00380D77" w:rsidRPr="00545496" w:rsidRDefault="00545496" w:rsidP="00545496">
      <w:pPr>
        <w:tabs>
          <w:tab w:val="left" w:pos="360"/>
          <w:tab w:val="left" w:pos="859"/>
        </w:tabs>
        <w:rPr>
          <w:rFonts w:cs="Times New Roman"/>
          <w:szCs w:val="24"/>
        </w:rPr>
      </w:pPr>
      <w:r w:rsidRPr="00545496">
        <w:rPr>
          <w:rFonts w:cs="Times New Roman"/>
          <w:szCs w:val="24"/>
        </w:rPr>
        <w:t>(6)</w:t>
      </w:r>
      <w:r>
        <w:rPr>
          <w:rFonts w:cs="Times New Roman"/>
          <w:szCs w:val="24"/>
        </w:rPr>
        <w:t xml:space="preserve"> </w:t>
      </w:r>
      <w:r w:rsidR="00380D77" w:rsidRPr="00545496">
        <w:rPr>
          <w:rFonts w:cs="Times New Roman"/>
          <w:szCs w:val="24"/>
        </w:rPr>
        <w:t>Priced options that were previously established in the basic contract/order and that are exercised in accordance with the established prices and terms and conditions of the contract/order.</w:t>
      </w:r>
    </w:p>
    <w:p w14:paraId="0A92122B" w14:textId="77777777" w:rsidR="00380D77" w:rsidRPr="00716570" w:rsidRDefault="00380D77" w:rsidP="00545496">
      <w:pPr>
        <w:pStyle w:val="BodyText"/>
        <w:tabs>
          <w:tab w:val="left" w:pos="360"/>
        </w:tabs>
        <w:rPr>
          <w:sz w:val="25"/>
        </w:rPr>
      </w:pPr>
    </w:p>
    <w:p w14:paraId="20CFA223" w14:textId="7FD65FCD" w:rsidR="00380D77" w:rsidRPr="00545496" w:rsidRDefault="00545496" w:rsidP="00545496">
      <w:pPr>
        <w:tabs>
          <w:tab w:val="left" w:pos="360"/>
          <w:tab w:val="left" w:pos="844"/>
        </w:tabs>
        <w:rPr>
          <w:i/>
        </w:rPr>
      </w:pPr>
      <w:r w:rsidRPr="00CB7771">
        <w:t>(c)</w:t>
      </w:r>
      <w:r>
        <w:rPr>
          <w:i/>
        </w:rPr>
        <w:t xml:space="preserve"> </w:t>
      </w:r>
      <w:r w:rsidR="00380D77" w:rsidRPr="00545496">
        <w:rPr>
          <w:i/>
        </w:rPr>
        <w:t>Policy, thresholds, and</w:t>
      </w:r>
      <w:r w:rsidR="00380D77" w:rsidRPr="00545496">
        <w:rPr>
          <w:i/>
          <w:spacing w:val="-1"/>
        </w:rPr>
        <w:t xml:space="preserve"> </w:t>
      </w:r>
      <w:r w:rsidR="00380D77" w:rsidRPr="00545496">
        <w:rPr>
          <w:i/>
        </w:rPr>
        <w:t>approvals.</w:t>
      </w:r>
    </w:p>
    <w:p w14:paraId="588BDA20" w14:textId="3100C479" w:rsidR="00380D77" w:rsidRDefault="00380D77" w:rsidP="00545496">
      <w:pPr>
        <w:pStyle w:val="BodyText"/>
        <w:tabs>
          <w:tab w:val="left" w:pos="360"/>
        </w:tabs>
        <w:rPr>
          <w:color w:val="auto"/>
        </w:rPr>
      </w:pPr>
      <w:r w:rsidRPr="008C6FCC">
        <w:rPr>
          <w:color w:val="auto"/>
        </w:rPr>
        <w:t>Procurement actions are subject to various review levels and thresholds as set forth below.</w:t>
      </w:r>
    </w:p>
    <w:p w14:paraId="057E11D4" w14:textId="77777777" w:rsidR="00CB7771" w:rsidRPr="008C6FCC" w:rsidRDefault="00CB7771" w:rsidP="00545496">
      <w:pPr>
        <w:pStyle w:val="BodyText"/>
        <w:tabs>
          <w:tab w:val="left" w:pos="360"/>
        </w:tabs>
        <w:rPr>
          <w:color w:val="auto"/>
        </w:rPr>
      </w:pPr>
    </w:p>
    <w:p w14:paraId="083BED6C" w14:textId="77777777" w:rsidR="00380D77" w:rsidRPr="008C6FCC" w:rsidRDefault="00380D77" w:rsidP="00545496">
      <w:pPr>
        <w:pStyle w:val="BodyText"/>
        <w:tabs>
          <w:tab w:val="left" w:pos="360"/>
        </w:tabs>
        <w:rPr>
          <w:color w:val="auto"/>
        </w:rPr>
      </w:pPr>
      <w:r w:rsidRPr="008C6FCC">
        <w:rPr>
          <w:color w:val="auto"/>
        </w:rPr>
        <w:t xml:space="preserve">Note: HCOs and </w:t>
      </w:r>
      <w:proofErr w:type="spellStart"/>
      <w:r w:rsidRPr="008C6FCC">
        <w:rPr>
          <w:color w:val="auto"/>
        </w:rPr>
        <w:t>CoCOs</w:t>
      </w:r>
      <w:proofErr w:type="spellEnd"/>
      <w:r w:rsidRPr="008C6FCC">
        <w:rPr>
          <w:color w:val="auto"/>
        </w:rPr>
        <w:t xml:space="preserve"> are accountable for procurement quality.  HCOs and </w:t>
      </w:r>
      <w:proofErr w:type="spellStart"/>
      <w:r w:rsidRPr="008C6FCC">
        <w:rPr>
          <w:color w:val="auto"/>
        </w:rPr>
        <w:t>CoCOs</w:t>
      </w:r>
      <w:proofErr w:type="spellEnd"/>
      <w:r w:rsidRPr="008C6FCC">
        <w:rPr>
          <w:color w:val="auto"/>
        </w:rPr>
        <w:t xml:space="preserve"> will establish an internal review, self-inspection program to review contract files not less than annually to ensure quality standards are maintained for all procurement actions within their respective offices, including simplified acquisitions.  The HCO and/or </w:t>
      </w:r>
      <w:proofErr w:type="spellStart"/>
      <w:r w:rsidRPr="008C6FCC">
        <w:rPr>
          <w:color w:val="auto"/>
        </w:rPr>
        <w:t>CoCO</w:t>
      </w:r>
      <w:proofErr w:type="spellEnd"/>
      <w:r w:rsidRPr="008C6FCC">
        <w:rPr>
          <w:color w:val="auto"/>
        </w:rPr>
        <w:t xml:space="preserve"> is responsible for identifying the quality control measures implemented for the DITCO in the Manager's Internal Control Program.  The results of the quality inspections will be provided to PL2 for trend analysis, training purposes, and future PMRs.</w:t>
      </w:r>
    </w:p>
    <w:p w14:paraId="7E0FFC02" w14:textId="77777777" w:rsidR="00380D77" w:rsidRPr="008C6FCC" w:rsidRDefault="00380D77" w:rsidP="00D57C1F">
      <w:pPr>
        <w:pStyle w:val="BodyText"/>
        <w:tabs>
          <w:tab w:val="left" w:pos="360"/>
        </w:tabs>
        <w:rPr>
          <w:color w:val="auto"/>
        </w:rPr>
      </w:pPr>
    </w:p>
    <w:p w14:paraId="4643C646" w14:textId="77777777" w:rsidR="00380D77" w:rsidRPr="008C6FCC" w:rsidRDefault="00380D77" w:rsidP="00CB7771">
      <w:pPr>
        <w:pStyle w:val="ListParagraph"/>
        <w:numPr>
          <w:ilvl w:val="2"/>
          <w:numId w:val="12"/>
        </w:numPr>
        <w:tabs>
          <w:tab w:val="left" w:pos="360"/>
          <w:tab w:val="left" w:pos="859"/>
        </w:tabs>
        <w:ind w:left="90" w:hanging="90"/>
      </w:pPr>
      <w:r w:rsidRPr="008C6FCC">
        <w:t>The objectives of the review and approval process are to ensure</w:t>
      </w:r>
      <w:r w:rsidRPr="008C6FCC">
        <w:rPr>
          <w:spacing w:val="-4"/>
        </w:rPr>
        <w:t xml:space="preserve"> </w:t>
      </w:r>
      <w:r w:rsidRPr="008C6FCC">
        <w:t>that:</w:t>
      </w:r>
    </w:p>
    <w:p w14:paraId="311A347C" w14:textId="77777777" w:rsidR="00380D77" w:rsidRPr="008C6FCC" w:rsidRDefault="00380D77" w:rsidP="00CB7771">
      <w:pPr>
        <w:pStyle w:val="BodyText"/>
        <w:tabs>
          <w:tab w:val="left" w:pos="360"/>
        </w:tabs>
        <w:rPr>
          <w:color w:val="auto"/>
          <w:sz w:val="26"/>
        </w:rPr>
      </w:pPr>
    </w:p>
    <w:p w14:paraId="555C56B5" w14:textId="090D9224" w:rsidR="00380D77" w:rsidRDefault="00CB7771" w:rsidP="00CB7771">
      <w:pPr>
        <w:pStyle w:val="ListParagraph"/>
        <w:tabs>
          <w:tab w:val="left" w:pos="360"/>
        </w:tabs>
        <w:ind w:left="0"/>
      </w:pPr>
      <w:r>
        <w:t xml:space="preserve">(i) </w:t>
      </w:r>
      <w:r w:rsidR="00380D77" w:rsidRPr="008C6FCC">
        <w:t>Contract actions effectively implement approved acquisition</w:t>
      </w:r>
      <w:r w:rsidR="00380D77" w:rsidRPr="008C6FCC">
        <w:rPr>
          <w:spacing w:val="-7"/>
        </w:rPr>
        <w:t xml:space="preserve"> </w:t>
      </w:r>
      <w:proofErr w:type="gramStart"/>
      <w:r w:rsidR="00380D77" w:rsidRPr="008C6FCC">
        <w:t>strategies;</w:t>
      </w:r>
      <w:proofErr w:type="gramEnd"/>
    </w:p>
    <w:p w14:paraId="47B5A7F4" w14:textId="77777777" w:rsidR="00733220" w:rsidRPr="008C6FCC" w:rsidRDefault="00733220" w:rsidP="00CB7771">
      <w:pPr>
        <w:pStyle w:val="ListParagraph"/>
        <w:tabs>
          <w:tab w:val="left" w:pos="360"/>
        </w:tabs>
        <w:ind w:left="0"/>
      </w:pPr>
    </w:p>
    <w:p w14:paraId="5277398A" w14:textId="7198C6C9" w:rsidR="00380D77" w:rsidRDefault="00CB7771" w:rsidP="00CB7771">
      <w:pPr>
        <w:pStyle w:val="ListParagraph"/>
        <w:tabs>
          <w:tab w:val="left" w:pos="360"/>
          <w:tab w:val="left" w:pos="873"/>
        </w:tabs>
        <w:ind w:left="0"/>
      </w:pPr>
      <w:r>
        <w:t xml:space="preserve">(ii) </w:t>
      </w:r>
      <w:r w:rsidR="00380D77" w:rsidRPr="008C6FCC">
        <w:t>Negotiations and contract actions result in fair and reasonable business</w:t>
      </w:r>
      <w:r w:rsidR="00380D77" w:rsidRPr="008C6FCC">
        <w:rPr>
          <w:spacing w:val="-5"/>
        </w:rPr>
        <w:t xml:space="preserve"> </w:t>
      </w:r>
      <w:proofErr w:type="gramStart"/>
      <w:r w:rsidR="00380D77" w:rsidRPr="008C6FCC">
        <w:t>arrangements;</w:t>
      </w:r>
      <w:proofErr w:type="gramEnd"/>
    </w:p>
    <w:p w14:paraId="5446F4EA" w14:textId="77777777" w:rsidR="00733220" w:rsidRPr="008C6FCC" w:rsidRDefault="00733220" w:rsidP="00CB7771">
      <w:pPr>
        <w:pStyle w:val="ListParagraph"/>
        <w:tabs>
          <w:tab w:val="left" w:pos="360"/>
          <w:tab w:val="left" w:pos="873"/>
        </w:tabs>
        <w:ind w:left="0"/>
      </w:pPr>
    </w:p>
    <w:p w14:paraId="42E75087" w14:textId="1C2406C6" w:rsidR="00380D77" w:rsidRDefault="00CB7771" w:rsidP="00CB7771">
      <w:pPr>
        <w:pStyle w:val="ListParagraph"/>
        <w:tabs>
          <w:tab w:val="left" w:pos="360"/>
          <w:tab w:val="left" w:pos="940"/>
        </w:tabs>
        <w:ind w:left="0"/>
      </w:pPr>
      <w:r>
        <w:t xml:space="preserve">(iii) </w:t>
      </w:r>
      <w:r w:rsidR="00380D77" w:rsidRPr="008C6FCC">
        <w:t>Negotiations and contract actions are consistent with laws, regulations, and policies;</w:t>
      </w:r>
      <w:r w:rsidR="00380D77" w:rsidRPr="008C6FCC">
        <w:rPr>
          <w:spacing w:val="-10"/>
        </w:rPr>
        <w:t xml:space="preserve"> </w:t>
      </w:r>
      <w:r w:rsidR="00380D77" w:rsidRPr="008C6FCC">
        <w:t>and,</w:t>
      </w:r>
    </w:p>
    <w:p w14:paraId="3316A1E6" w14:textId="77777777" w:rsidR="00733220" w:rsidRPr="008C6FCC" w:rsidRDefault="00733220" w:rsidP="00CB7771">
      <w:pPr>
        <w:pStyle w:val="ListParagraph"/>
        <w:tabs>
          <w:tab w:val="left" w:pos="360"/>
          <w:tab w:val="left" w:pos="940"/>
        </w:tabs>
        <w:ind w:left="0"/>
      </w:pPr>
    </w:p>
    <w:p w14:paraId="3F092C60" w14:textId="490965B2" w:rsidR="00380D77" w:rsidRPr="008C6FCC" w:rsidRDefault="00CB7771" w:rsidP="00CB7771">
      <w:pPr>
        <w:pStyle w:val="ListParagraph"/>
        <w:tabs>
          <w:tab w:val="left" w:pos="360"/>
          <w:tab w:val="left" w:pos="926"/>
        </w:tabs>
        <w:ind w:left="0"/>
      </w:pPr>
      <w:r>
        <w:t xml:space="preserve">(iv) </w:t>
      </w:r>
      <w:r w:rsidR="00380D77" w:rsidRPr="008C6FCC">
        <w:t>An independent review and assessment for the proposed contract action is</w:t>
      </w:r>
      <w:r w:rsidR="00380D77" w:rsidRPr="008C6FCC">
        <w:rPr>
          <w:spacing w:val="-9"/>
        </w:rPr>
        <w:t xml:space="preserve"> </w:t>
      </w:r>
      <w:r w:rsidR="00380D77" w:rsidRPr="008C6FCC">
        <w:t>accomplished.</w:t>
      </w:r>
    </w:p>
    <w:p w14:paraId="5DF836D7" w14:textId="77777777" w:rsidR="00380D77" w:rsidRPr="008C6FCC" w:rsidRDefault="00380D77" w:rsidP="00545496">
      <w:pPr>
        <w:pStyle w:val="BodyText"/>
        <w:tabs>
          <w:tab w:val="left" w:pos="360"/>
        </w:tabs>
        <w:ind w:left="90"/>
        <w:rPr>
          <w:color w:val="auto"/>
          <w:sz w:val="25"/>
        </w:rPr>
      </w:pPr>
    </w:p>
    <w:p w14:paraId="165CB963" w14:textId="77777777" w:rsidR="00380D77" w:rsidRPr="008C6FCC" w:rsidRDefault="00380D77" w:rsidP="00CB7771">
      <w:pPr>
        <w:pStyle w:val="ListParagraph"/>
        <w:numPr>
          <w:ilvl w:val="2"/>
          <w:numId w:val="12"/>
        </w:numPr>
        <w:tabs>
          <w:tab w:val="left" w:pos="360"/>
          <w:tab w:val="left" w:pos="859"/>
        </w:tabs>
        <w:ind w:left="90" w:hanging="90"/>
      </w:pPr>
      <w:r w:rsidRPr="008C6FCC">
        <w:t xml:space="preserve">Contract actions meeting the contract value thresholds set in </w:t>
      </w:r>
      <w:hyperlink r:id="rId29" w:history="1">
        <w:r w:rsidRPr="00733220">
          <w:rPr>
            <w:rStyle w:val="Hyperlink"/>
            <w:color w:val="0070C0"/>
            <w:szCs w:val="24"/>
          </w:rPr>
          <w:t>DARS PGI</w:t>
        </w:r>
      </w:hyperlink>
      <w:r w:rsidRPr="008C6FCC">
        <w:t xml:space="preserve"> </w:t>
      </w:r>
      <w:r w:rsidRPr="008C6FCC">
        <w:rPr>
          <w:szCs w:val="24"/>
        </w:rPr>
        <w:t xml:space="preserve">1.9000(c)(2) </w:t>
      </w:r>
      <w:hyperlink w:history="1"/>
      <w:r w:rsidRPr="008C6FCC">
        <w:t xml:space="preserve">shall not be awarded without obtaining the required review approvals. </w:t>
      </w:r>
      <w:r w:rsidRPr="008C6FCC" w:rsidDel="00D22CE0">
        <w:t xml:space="preserve"> </w:t>
      </w:r>
    </w:p>
    <w:p w14:paraId="7E40D84A" w14:textId="77777777" w:rsidR="00380D77" w:rsidRPr="008C6FCC" w:rsidRDefault="00380D77" w:rsidP="00D57C1F">
      <w:pPr>
        <w:pStyle w:val="BodyText"/>
        <w:tabs>
          <w:tab w:val="left" w:pos="360"/>
        </w:tabs>
        <w:rPr>
          <w:color w:val="auto"/>
        </w:rPr>
      </w:pPr>
    </w:p>
    <w:p w14:paraId="18B67A1C" w14:textId="71639A78" w:rsidR="00380D77" w:rsidRPr="008C6FCC" w:rsidRDefault="00CB7771" w:rsidP="00CB7771">
      <w:pPr>
        <w:pStyle w:val="ListParagraph"/>
        <w:tabs>
          <w:tab w:val="left" w:pos="360"/>
          <w:tab w:val="left" w:pos="859"/>
        </w:tabs>
        <w:ind w:left="0"/>
        <w:rPr>
          <w:i/>
        </w:rPr>
      </w:pPr>
      <w:r w:rsidRPr="00CB7771">
        <w:t>(d)</w:t>
      </w:r>
      <w:r>
        <w:rPr>
          <w:i/>
        </w:rPr>
        <w:t xml:space="preserve"> </w:t>
      </w:r>
      <w:r w:rsidR="00380D77" w:rsidRPr="008C6FCC">
        <w:rPr>
          <w:i/>
        </w:rPr>
        <w:t>General Counsel (GC)/Legal and Policy Compliance</w:t>
      </w:r>
      <w:r w:rsidR="00380D77" w:rsidRPr="008C6FCC">
        <w:rPr>
          <w:i/>
          <w:spacing w:val="-8"/>
        </w:rPr>
        <w:t xml:space="preserve"> </w:t>
      </w:r>
      <w:r w:rsidR="00380D77" w:rsidRPr="008C6FCC">
        <w:rPr>
          <w:i/>
        </w:rPr>
        <w:t>Reviews.</w:t>
      </w:r>
    </w:p>
    <w:p w14:paraId="2B7734F4" w14:textId="77777777" w:rsidR="00380D77" w:rsidRPr="008C6FCC" w:rsidRDefault="00380D77" w:rsidP="00D57C1F">
      <w:pPr>
        <w:pStyle w:val="BodyText"/>
        <w:tabs>
          <w:tab w:val="left" w:pos="360"/>
        </w:tabs>
        <w:rPr>
          <w:color w:val="auto"/>
        </w:rPr>
      </w:pPr>
    </w:p>
    <w:p w14:paraId="173731A3" w14:textId="77777777" w:rsidR="00380D77" w:rsidRPr="008C6FCC" w:rsidRDefault="00380D77" w:rsidP="0011391F">
      <w:pPr>
        <w:pStyle w:val="ListParagraph"/>
        <w:numPr>
          <w:ilvl w:val="0"/>
          <w:numId w:val="3"/>
        </w:numPr>
        <w:tabs>
          <w:tab w:val="left" w:pos="360"/>
          <w:tab w:val="left" w:pos="861"/>
        </w:tabs>
        <w:ind w:left="0" w:firstLine="0"/>
      </w:pPr>
      <w:r w:rsidRPr="008C6FCC">
        <w:t>Legal (GC) and Policy Compliance (PL22) reviews shall be obtained prior to submission to the</w:t>
      </w:r>
      <w:r w:rsidRPr="008C6FCC">
        <w:rPr>
          <w:spacing w:val="-2"/>
        </w:rPr>
        <w:t xml:space="preserve"> </w:t>
      </w:r>
      <w:r w:rsidRPr="008C6FCC">
        <w:t>CDA/SSA.</w:t>
      </w:r>
    </w:p>
    <w:p w14:paraId="3B77E826" w14:textId="77777777" w:rsidR="00380D77" w:rsidRPr="008C6FCC" w:rsidRDefault="00380D77" w:rsidP="00D57C1F">
      <w:pPr>
        <w:pStyle w:val="BodyText"/>
        <w:tabs>
          <w:tab w:val="left" w:pos="360"/>
        </w:tabs>
        <w:rPr>
          <w:color w:val="auto"/>
        </w:rPr>
      </w:pPr>
    </w:p>
    <w:p w14:paraId="0211BA8C" w14:textId="30A861F7" w:rsidR="00380D77" w:rsidRPr="008C6FCC" w:rsidRDefault="00380D77" w:rsidP="0011391F">
      <w:pPr>
        <w:pStyle w:val="ListParagraph"/>
        <w:numPr>
          <w:ilvl w:val="1"/>
          <w:numId w:val="3"/>
        </w:numPr>
        <w:tabs>
          <w:tab w:val="left" w:pos="360"/>
        </w:tabs>
        <w:ind w:left="0" w:firstLine="0"/>
      </w:pPr>
      <w:r w:rsidRPr="008C6FCC">
        <w:t xml:space="preserve">Legal and Policy Compliance review thresholds.  PL8 (non-telecommunications): $10M for task orders, $10M for supplies / hardware, and $6.5M for all other procurement actions; PLA, </w:t>
      </w:r>
      <w:r w:rsidRPr="00D57C1F">
        <w:t>PL5, PL7 and PL8</w:t>
      </w:r>
      <w:r w:rsidR="00D57C1F" w:rsidRPr="00D57C1F">
        <w:t xml:space="preserve"> (telecommunications)</w:t>
      </w:r>
      <w:r w:rsidRPr="00D57C1F">
        <w:t xml:space="preserve">: $6.5M for all procurement actions.  PL6: $6.5M for Legal reviews, see </w:t>
      </w:r>
      <w:r w:rsidR="00D57C1F" w:rsidRPr="00D57C1F">
        <w:t xml:space="preserve">DARS PGI 1.9000(d)(5) </w:t>
      </w:r>
      <w:r w:rsidRPr="00D57C1F">
        <w:t>for compliance reviews.  All broad agency announcements (BAA) require</w:t>
      </w:r>
      <w:r w:rsidRPr="00D57C1F">
        <w:rPr>
          <w:spacing w:val="-22"/>
        </w:rPr>
        <w:t xml:space="preserve"> </w:t>
      </w:r>
      <w:r w:rsidRPr="00D57C1F">
        <w:t>legal review.</w:t>
      </w:r>
    </w:p>
    <w:p w14:paraId="7D2E3DEF" w14:textId="77777777" w:rsidR="00380D77" w:rsidRPr="008C6FCC" w:rsidRDefault="00380D77" w:rsidP="00D57C1F">
      <w:pPr>
        <w:pStyle w:val="BodyText"/>
        <w:tabs>
          <w:tab w:val="left" w:pos="360"/>
        </w:tabs>
        <w:rPr>
          <w:color w:val="auto"/>
        </w:rPr>
      </w:pPr>
    </w:p>
    <w:p w14:paraId="720AF90D" w14:textId="77777777" w:rsidR="00380D77" w:rsidRPr="008C6FCC" w:rsidRDefault="00380D77" w:rsidP="0011391F">
      <w:pPr>
        <w:pStyle w:val="ListParagraph"/>
        <w:numPr>
          <w:ilvl w:val="1"/>
          <w:numId w:val="3"/>
        </w:numPr>
        <w:tabs>
          <w:tab w:val="left" w:pos="360"/>
          <w:tab w:val="left" w:pos="876"/>
        </w:tabs>
        <w:ind w:left="0" w:firstLine="0"/>
      </w:pPr>
      <w:r w:rsidRPr="008C6FCC">
        <w:t>Legal and Policy reviews of contracts and task orders using the trade-off evaluation method, regardless of dollar value, are highly</w:t>
      </w:r>
      <w:r w:rsidRPr="008C6FCC">
        <w:rPr>
          <w:spacing w:val="-9"/>
        </w:rPr>
        <w:t xml:space="preserve"> </w:t>
      </w:r>
      <w:r w:rsidRPr="008C6FCC">
        <w:t>encouraged.</w:t>
      </w:r>
    </w:p>
    <w:p w14:paraId="2A0168FA" w14:textId="77777777" w:rsidR="00380D77" w:rsidRPr="008C6FCC" w:rsidRDefault="00380D77" w:rsidP="00D57C1F">
      <w:pPr>
        <w:pStyle w:val="BodyText"/>
        <w:tabs>
          <w:tab w:val="left" w:pos="360"/>
        </w:tabs>
        <w:rPr>
          <w:color w:val="auto"/>
        </w:rPr>
      </w:pPr>
    </w:p>
    <w:p w14:paraId="1324FF09" w14:textId="77777777" w:rsidR="00380D77" w:rsidRPr="008C6FCC" w:rsidRDefault="00380D77" w:rsidP="0011391F">
      <w:pPr>
        <w:pStyle w:val="ListParagraph"/>
        <w:numPr>
          <w:ilvl w:val="1"/>
          <w:numId w:val="3"/>
        </w:numPr>
        <w:tabs>
          <w:tab w:val="left" w:pos="360"/>
          <w:tab w:val="left" w:pos="943"/>
        </w:tabs>
        <w:ind w:left="0" w:firstLine="0"/>
      </w:pPr>
      <w:r w:rsidRPr="008C6FCC">
        <w:t xml:space="preserve">Legal and Policy reviews can be requested by a contracting officer, </w:t>
      </w:r>
      <w:proofErr w:type="spellStart"/>
      <w:r w:rsidRPr="008C6FCC">
        <w:t>CoCO</w:t>
      </w:r>
      <w:proofErr w:type="spellEnd"/>
      <w:r w:rsidRPr="008C6FCC">
        <w:t>, HCO, or HCA</w:t>
      </w:r>
      <w:r w:rsidRPr="008C6FCC">
        <w:rPr>
          <w:spacing w:val="-27"/>
        </w:rPr>
        <w:t xml:space="preserve"> </w:t>
      </w:r>
      <w:r w:rsidRPr="008C6FCC">
        <w:t>at lower dollar thresholds or for special interest</w:t>
      </w:r>
      <w:r w:rsidRPr="008C6FCC">
        <w:rPr>
          <w:spacing w:val="-5"/>
        </w:rPr>
        <w:t xml:space="preserve"> </w:t>
      </w:r>
      <w:r w:rsidRPr="008C6FCC">
        <w:t>procurements.</w:t>
      </w:r>
    </w:p>
    <w:p w14:paraId="0D58C94D" w14:textId="77777777" w:rsidR="00380D77" w:rsidRPr="008C6FCC" w:rsidRDefault="00380D77" w:rsidP="00D57C1F">
      <w:pPr>
        <w:pStyle w:val="BodyText"/>
        <w:tabs>
          <w:tab w:val="left" w:pos="360"/>
        </w:tabs>
        <w:rPr>
          <w:color w:val="auto"/>
        </w:rPr>
      </w:pPr>
    </w:p>
    <w:p w14:paraId="222F37F6" w14:textId="77777777" w:rsidR="00380D77" w:rsidRPr="008C6FCC" w:rsidRDefault="00380D77" w:rsidP="0011391F">
      <w:pPr>
        <w:pStyle w:val="ListParagraph"/>
        <w:numPr>
          <w:ilvl w:val="0"/>
          <w:numId w:val="3"/>
        </w:numPr>
        <w:tabs>
          <w:tab w:val="left" w:pos="360"/>
          <w:tab w:val="left" w:pos="859"/>
        </w:tabs>
        <w:ind w:left="0" w:firstLine="0"/>
      </w:pPr>
      <w:r w:rsidRPr="008C6FCC">
        <w:lastRenderedPageBreak/>
        <w:t>At a minimum, the contracting officer must review the contract file/documentation prior to requesting a legal and policy compliance review. Also, the contract file must be reviewed at</w:t>
      </w:r>
      <w:r w:rsidRPr="008C6FCC">
        <w:rPr>
          <w:spacing w:val="-24"/>
        </w:rPr>
        <w:t xml:space="preserve"> </w:t>
      </w:r>
      <w:r w:rsidRPr="008C6FCC">
        <w:t>least one level above the contracting officer prior to requesting a Legal and Policy compliance review for contract actions greater than or equal to $50M. The contracting officer may submit the request for Legal and Policy compliance review only after all reviewer comments, if any, are resolved.</w:t>
      </w:r>
    </w:p>
    <w:p w14:paraId="0882998F" w14:textId="77777777" w:rsidR="00380D77" w:rsidRPr="008C6FCC" w:rsidRDefault="00380D77" w:rsidP="00D57C1F">
      <w:pPr>
        <w:pStyle w:val="BodyText"/>
        <w:tabs>
          <w:tab w:val="left" w:pos="360"/>
        </w:tabs>
        <w:rPr>
          <w:color w:val="auto"/>
        </w:rPr>
      </w:pPr>
    </w:p>
    <w:p w14:paraId="1549B77A" w14:textId="77777777" w:rsidR="00380D77" w:rsidRPr="008C6FCC" w:rsidRDefault="00380D77" w:rsidP="0011391F">
      <w:pPr>
        <w:pStyle w:val="ListParagraph"/>
        <w:numPr>
          <w:ilvl w:val="0"/>
          <w:numId w:val="3"/>
        </w:numPr>
        <w:tabs>
          <w:tab w:val="left" w:pos="360"/>
          <w:tab w:val="left" w:pos="861"/>
        </w:tabs>
        <w:ind w:left="0" w:firstLine="0"/>
      </w:pPr>
      <w:r w:rsidRPr="008C6FCC">
        <w:t>Legal and Policy compliance reviews should be requested concurrently. Legal and Policy reviews will be accomplished in four (4) business days. Additional business days may be required to review substantial/numerous</w:t>
      </w:r>
      <w:r w:rsidRPr="008C6FCC">
        <w:rPr>
          <w:spacing w:val="-2"/>
        </w:rPr>
        <w:t xml:space="preserve"> </w:t>
      </w:r>
      <w:r w:rsidRPr="008C6FCC">
        <w:t>documents.</w:t>
      </w:r>
    </w:p>
    <w:p w14:paraId="48108375" w14:textId="77777777" w:rsidR="00380D77" w:rsidRPr="008C6FCC" w:rsidRDefault="00380D77" w:rsidP="00D57C1F">
      <w:pPr>
        <w:pStyle w:val="BodyText"/>
        <w:tabs>
          <w:tab w:val="left" w:pos="360"/>
        </w:tabs>
        <w:rPr>
          <w:color w:val="auto"/>
        </w:rPr>
      </w:pPr>
    </w:p>
    <w:p w14:paraId="3C900BED" w14:textId="77777777" w:rsidR="00380D77" w:rsidRPr="008C6FCC" w:rsidRDefault="00380D77" w:rsidP="0011391F">
      <w:pPr>
        <w:pStyle w:val="ListParagraph"/>
        <w:numPr>
          <w:ilvl w:val="1"/>
          <w:numId w:val="3"/>
        </w:numPr>
        <w:tabs>
          <w:tab w:val="left" w:pos="360"/>
        </w:tabs>
        <w:ind w:left="0" w:firstLine="0"/>
      </w:pPr>
      <w:r w:rsidRPr="008C6FCC">
        <w:t xml:space="preserve">When Legal or Policy reviews indicate non-compliance with laws, </w:t>
      </w:r>
      <w:proofErr w:type="gramStart"/>
      <w:r w:rsidRPr="008C6FCC">
        <w:t>regulations</w:t>
      </w:r>
      <w:proofErr w:type="gramEnd"/>
      <w:r w:rsidRPr="008C6FCC">
        <w:t xml:space="preserve"> or policies (e.g., a Policy Finding or a GC legally insufficient finding), the contracting officer will revise the procurement documents in collaboration with the assigned attorney-advisor and/or procurement analyst. Legal will copy the </w:t>
      </w:r>
      <w:proofErr w:type="spellStart"/>
      <w:r w:rsidRPr="008C6FCC">
        <w:t>CoCO</w:t>
      </w:r>
      <w:proofErr w:type="spellEnd"/>
      <w:r w:rsidRPr="008C6FCC">
        <w:t xml:space="preserve"> on e-mails which notify a contracting officer</w:t>
      </w:r>
      <w:r w:rsidRPr="008C6FCC">
        <w:rPr>
          <w:spacing w:val="-23"/>
        </w:rPr>
        <w:t xml:space="preserve"> </w:t>
      </w:r>
      <w:r w:rsidRPr="008C6FCC">
        <w:t xml:space="preserve">of legally insufficient findings, and Policy will copy the </w:t>
      </w:r>
      <w:proofErr w:type="spellStart"/>
      <w:r w:rsidRPr="008C6FCC">
        <w:t>CoCO</w:t>
      </w:r>
      <w:proofErr w:type="spellEnd"/>
      <w:r w:rsidRPr="008C6FCC">
        <w:t xml:space="preserve"> on e-mails which notify a contracting officer of compliance review Findings.  A procurement document shall not be released until legally </w:t>
      </w:r>
      <w:proofErr w:type="gramStart"/>
      <w:r w:rsidRPr="008C6FCC">
        <w:t>insufficient</w:t>
      </w:r>
      <w:proofErr w:type="gramEnd"/>
      <w:r w:rsidRPr="008C6FCC">
        <w:t xml:space="preserve"> or compliance review Findings are</w:t>
      </w:r>
      <w:r w:rsidRPr="008C6FCC">
        <w:rPr>
          <w:spacing w:val="-3"/>
        </w:rPr>
        <w:t xml:space="preserve"> </w:t>
      </w:r>
      <w:r w:rsidRPr="008C6FCC">
        <w:t>adjudicated.</w:t>
      </w:r>
    </w:p>
    <w:p w14:paraId="7D265690" w14:textId="77777777" w:rsidR="00380D77" w:rsidRPr="008C6FCC" w:rsidRDefault="00380D77" w:rsidP="00D57C1F">
      <w:pPr>
        <w:pStyle w:val="BodyText"/>
        <w:tabs>
          <w:tab w:val="left" w:pos="360"/>
        </w:tabs>
        <w:rPr>
          <w:color w:val="auto"/>
        </w:rPr>
      </w:pPr>
    </w:p>
    <w:p w14:paraId="42D3DFDA" w14:textId="77777777" w:rsidR="00380D77" w:rsidRPr="008C6FCC" w:rsidRDefault="00380D77" w:rsidP="0011391F">
      <w:pPr>
        <w:pStyle w:val="ListParagraph"/>
        <w:numPr>
          <w:ilvl w:val="1"/>
          <w:numId w:val="3"/>
        </w:numPr>
        <w:tabs>
          <w:tab w:val="left" w:pos="360"/>
          <w:tab w:val="left" w:pos="873"/>
        </w:tabs>
        <w:ind w:left="0" w:firstLine="0"/>
      </w:pPr>
      <w:r w:rsidRPr="008C6FCC">
        <w:t>While changes are expected to be professionally resolved at the lowest possible level, disagreements may be elevated above the contracting officer, through Section and Branch</w:t>
      </w:r>
      <w:r w:rsidRPr="008C6FCC">
        <w:rPr>
          <w:spacing w:val="-24"/>
        </w:rPr>
        <w:t xml:space="preserve"> </w:t>
      </w:r>
      <w:r w:rsidRPr="008C6FCC">
        <w:t xml:space="preserve">Chiefs to the </w:t>
      </w:r>
      <w:proofErr w:type="spellStart"/>
      <w:r w:rsidRPr="008C6FCC">
        <w:t>CoCO</w:t>
      </w:r>
      <w:proofErr w:type="spellEnd"/>
      <w:r w:rsidRPr="008C6FCC">
        <w:t>, the HCO, and ultimately to the HCA. Legal issues may be elevated to the Deputy General Counsel (Acquisition &amp; Procurement).</w:t>
      </w:r>
    </w:p>
    <w:p w14:paraId="553F8CAE" w14:textId="77777777" w:rsidR="00380D77" w:rsidRPr="008C6FCC" w:rsidRDefault="00380D77" w:rsidP="00D57C1F">
      <w:pPr>
        <w:pStyle w:val="BodyText"/>
        <w:tabs>
          <w:tab w:val="left" w:pos="360"/>
        </w:tabs>
        <w:rPr>
          <w:color w:val="auto"/>
        </w:rPr>
      </w:pPr>
    </w:p>
    <w:p w14:paraId="0204CAED" w14:textId="77777777" w:rsidR="00380D77" w:rsidRPr="008C6FCC" w:rsidRDefault="00380D77" w:rsidP="0011391F">
      <w:pPr>
        <w:pStyle w:val="ListParagraph"/>
        <w:numPr>
          <w:ilvl w:val="0"/>
          <w:numId w:val="3"/>
        </w:numPr>
        <w:tabs>
          <w:tab w:val="left" w:pos="360"/>
          <w:tab w:val="left" w:pos="859"/>
        </w:tabs>
        <w:ind w:left="0" w:firstLine="0"/>
      </w:pPr>
      <w:r w:rsidRPr="008C6FCC">
        <w:t>Policy compliance (PL22) reviews</w:t>
      </w:r>
      <w:r w:rsidRPr="008C6FCC">
        <w:rPr>
          <w:spacing w:val="-2"/>
        </w:rPr>
        <w:t xml:space="preserve"> </w:t>
      </w:r>
      <w:r w:rsidRPr="008C6FCC">
        <w:t>--</w:t>
      </w:r>
    </w:p>
    <w:p w14:paraId="0CE9A62A" w14:textId="77777777" w:rsidR="00380D77" w:rsidRPr="008C6FCC" w:rsidRDefault="00380D77" w:rsidP="00D57C1F">
      <w:pPr>
        <w:pStyle w:val="BodyText"/>
        <w:tabs>
          <w:tab w:val="left" w:pos="360"/>
        </w:tabs>
        <w:rPr>
          <w:color w:val="auto"/>
        </w:rPr>
      </w:pPr>
    </w:p>
    <w:p w14:paraId="7A985859" w14:textId="757187F6" w:rsidR="00380D77" w:rsidRPr="008C6FCC" w:rsidRDefault="00380D77" w:rsidP="0011391F">
      <w:pPr>
        <w:pStyle w:val="ListParagraph"/>
        <w:numPr>
          <w:ilvl w:val="0"/>
          <w:numId w:val="2"/>
        </w:numPr>
        <w:tabs>
          <w:tab w:val="left" w:pos="360"/>
        </w:tabs>
        <w:ind w:left="0" w:firstLine="0"/>
      </w:pPr>
      <w:r w:rsidRPr="008C6FCC">
        <w:t>Requests for Policy compliance review shall be sent via email to the “</w:t>
      </w:r>
      <w:hyperlink r:id="rId30" w:history="1">
        <w:r w:rsidRPr="00733220">
          <w:rPr>
            <w:rStyle w:val="Hyperlink"/>
            <w:color w:val="0070C0"/>
          </w:rPr>
          <w:t>DISA Ft Meade PLD Mailbox PL22 Policy Compliance Review</w:t>
        </w:r>
      </w:hyperlink>
      <w:r w:rsidRPr="008C6FCC">
        <w:t xml:space="preserve">” group mailbox. </w:t>
      </w:r>
      <w:r w:rsidRPr="008C6FCC">
        <w:rPr>
          <w:szCs w:val="24"/>
        </w:rPr>
        <w:t>The following standard subject line format shall be used: “[insert Office Code (i.e., PLX)], [insert “Pre-Solicitation”, “Pre-Award”</w:t>
      </w:r>
      <w:r w:rsidRPr="008C6FCC">
        <w:rPr>
          <w:spacing w:val="-26"/>
          <w:szCs w:val="24"/>
        </w:rPr>
        <w:t xml:space="preserve"> </w:t>
      </w:r>
      <w:r w:rsidRPr="008C6FCC">
        <w:rPr>
          <w:szCs w:val="24"/>
        </w:rPr>
        <w:t xml:space="preserve">or “Post-Award,” as appropriate] Policy Compliance Review Request, [insert solicitation, contract/modification, or order/modification number].” Urgent requests for review must also include “Expedite” in the subject line and shall be forwarded to the PL22 group mailbox by the </w:t>
      </w:r>
      <w:proofErr w:type="spellStart"/>
      <w:r w:rsidRPr="008C6FCC">
        <w:rPr>
          <w:szCs w:val="24"/>
        </w:rPr>
        <w:t>CoCO</w:t>
      </w:r>
      <w:proofErr w:type="spellEnd"/>
      <w:r w:rsidRPr="008C6FCC">
        <w:rPr>
          <w:szCs w:val="24"/>
        </w:rPr>
        <w:t>.  Pertinent information needed to assist the PL22 Policy compliance reviewers should be included in the body of the e-mail. For</w:t>
      </w:r>
      <w:r w:rsidRPr="008C6FCC">
        <w:rPr>
          <w:spacing w:val="-17"/>
          <w:szCs w:val="24"/>
        </w:rPr>
        <w:t xml:space="preserve"> </w:t>
      </w:r>
      <w:r w:rsidRPr="008C6FCC">
        <w:rPr>
          <w:szCs w:val="24"/>
        </w:rPr>
        <w:t>example, provide the EDMS folder ID number*, document identifier/description, indicate if a policy compliance review was accomplished at a previous stage of the procurement (and if so, the solicitation number), provide the estimated dollar value of the procurement, etc. See Table 1-</w:t>
      </w:r>
      <w:r w:rsidR="008B2A4C">
        <w:rPr>
          <w:szCs w:val="24"/>
        </w:rPr>
        <w:t>5</w:t>
      </w:r>
      <w:r w:rsidRPr="008C6FCC">
        <w:rPr>
          <w:szCs w:val="24"/>
        </w:rPr>
        <w:t xml:space="preserve"> for a list of required documents</w:t>
      </w:r>
      <w:r w:rsidRPr="008C6FCC">
        <w:rPr>
          <w:b/>
          <w:szCs w:val="24"/>
        </w:rPr>
        <w:t xml:space="preserve">. </w:t>
      </w:r>
      <w:r w:rsidRPr="008C6FCC">
        <w:rPr>
          <w:szCs w:val="24"/>
        </w:rPr>
        <w:t>Documents may be submitted as attachments to the email if not available in EDMS.</w:t>
      </w:r>
    </w:p>
    <w:p w14:paraId="41823CEB" w14:textId="77777777" w:rsidR="00380D77" w:rsidRPr="008C6FCC" w:rsidRDefault="00380D77" w:rsidP="00D57C1F">
      <w:pPr>
        <w:pStyle w:val="ListParagraph"/>
        <w:tabs>
          <w:tab w:val="left" w:pos="360"/>
        </w:tabs>
        <w:ind w:left="0"/>
      </w:pPr>
    </w:p>
    <w:p w14:paraId="3C67D1F9" w14:textId="77777777" w:rsidR="00380D77" w:rsidRPr="008C6FCC" w:rsidRDefault="00380D77" w:rsidP="00D57C1F">
      <w:pPr>
        <w:pStyle w:val="BodyText"/>
        <w:tabs>
          <w:tab w:val="left" w:pos="360"/>
        </w:tabs>
        <w:rPr>
          <w:color w:val="auto"/>
        </w:rPr>
      </w:pPr>
      <w:r w:rsidRPr="008C6FCC">
        <w:rPr>
          <w:color w:val="auto"/>
        </w:rPr>
        <w:t xml:space="preserve">*Note: The EDMS folder identifier must be included. </w:t>
      </w:r>
    </w:p>
    <w:p w14:paraId="75EF05AF" w14:textId="77777777" w:rsidR="00380D77" w:rsidRPr="008C6FCC" w:rsidRDefault="00380D77" w:rsidP="00D57C1F">
      <w:pPr>
        <w:pStyle w:val="BodyText"/>
        <w:tabs>
          <w:tab w:val="left" w:pos="360"/>
        </w:tabs>
        <w:rPr>
          <w:color w:val="auto"/>
        </w:rPr>
      </w:pPr>
    </w:p>
    <w:p w14:paraId="6DBA0EAC" w14:textId="77777777" w:rsidR="00380D77" w:rsidRPr="008C6FCC" w:rsidRDefault="00380D77" w:rsidP="0011391F">
      <w:pPr>
        <w:pStyle w:val="ListParagraph"/>
        <w:numPr>
          <w:ilvl w:val="0"/>
          <w:numId w:val="2"/>
        </w:numPr>
        <w:tabs>
          <w:tab w:val="left" w:pos="360"/>
        </w:tabs>
        <w:ind w:left="0" w:firstLine="0"/>
      </w:pPr>
      <w:r w:rsidRPr="008C6FCC">
        <w:t xml:space="preserve">In circumstances where the contracting officer finds it necessary </w:t>
      </w:r>
      <w:r w:rsidRPr="00716570">
        <w:t xml:space="preserve">to proceed with issuing a solicitation or awarding a contract action prior to obtaining a PL22 Policy compliance review as </w:t>
      </w:r>
      <w:r w:rsidRPr="008C6FCC">
        <w:t xml:space="preserve">required by the DARS, the contracting officer shall obtain a written waiver from the </w:t>
      </w:r>
      <w:proofErr w:type="spellStart"/>
      <w:r w:rsidRPr="008C6FCC">
        <w:t>CoCO</w:t>
      </w:r>
      <w:proofErr w:type="spellEnd"/>
      <w:r w:rsidRPr="008C6FCC">
        <w:t>. The waiver shall be retained in the official contract file.  Prior to requesting a waiver, the Contracting Officer shall consider a targeted review of critical documents or portion of the contract file.</w:t>
      </w:r>
    </w:p>
    <w:p w14:paraId="15D1BF51" w14:textId="77777777" w:rsidR="00380D77" w:rsidRPr="008C6FCC" w:rsidRDefault="00380D77" w:rsidP="00D57C1F">
      <w:pPr>
        <w:pStyle w:val="ListParagraph"/>
        <w:tabs>
          <w:tab w:val="left" w:pos="360"/>
        </w:tabs>
        <w:ind w:left="0"/>
      </w:pPr>
    </w:p>
    <w:p w14:paraId="2AA55062" w14:textId="77777777" w:rsidR="00380D77" w:rsidRPr="008C6FCC" w:rsidRDefault="00380D77" w:rsidP="0011391F">
      <w:pPr>
        <w:pStyle w:val="ListParagraph"/>
        <w:numPr>
          <w:ilvl w:val="0"/>
          <w:numId w:val="2"/>
        </w:numPr>
        <w:tabs>
          <w:tab w:val="left" w:pos="360"/>
          <w:tab w:val="left" w:pos="940"/>
        </w:tabs>
        <w:ind w:left="0" w:firstLine="0"/>
        <w:rPr>
          <w:szCs w:val="24"/>
        </w:rPr>
      </w:pPr>
      <w:r w:rsidRPr="008C6FCC">
        <w:t>Each Policy review comment will be listed under one of the following</w:t>
      </w:r>
      <w:r w:rsidRPr="008C6FCC">
        <w:rPr>
          <w:spacing w:val="-21"/>
        </w:rPr>
        <w:t xml:space="preserve"> </w:t>
      </w:r>
      <w:r w:rsidRPr="008C6FCC">
        <w:t xml:space="preserve">categories: </w:t>
      </w:r>
      <w:r w:rsidRPr="008C6FCC">
        <w:rPr>
          <w:szCs w:val="24"/>
        </w:rPr>
        <w:t>Observation, Finding, Recommendation, or Commendation.  Below are the definitions of each</w:t>
      </w:r>
      <w:r w:rsidRPr="008C6FCC">
        <w:rPr>
          <w:spacing w:val="-23"/>
          <w:szCs w:val="24"/>
        </w:rPr>
        <w:t xml:space="preserve"> </w:t>
      </w:r>
      <w:r w:rsidRPr="008C6FCC">
        <w:rPr>
          <w:szCs w:val="24"/>
        </w:rPr>
        <w:t>category:</w:t>
      </w:r>
    </w:p>
    <w:p w14:paraId="23097DCB" w14:textId="77777777" w:rsidR="00380D77" w:rsidRPr="008C6FCC" w:rsidRDefault="00380D77" w:rsidP="00D57C1F">
      <w:pPr>
        <w:pStyle w:val="BodyText"/>
        <w:tabs>
          <w:tab w:val="left" w:pos="360"/>
        </w:tabs>
        <w:rPr>
          <w:color w:val="auto"/>
        </w:rPr>
      </w:pPr>
    </w:p>
    <w:p w14:paraId="3E2BA572" w14:textId="77777777" w:rsidR="00380D77" w:rsidRPr="008C6FCC" w:rsidRDefault="00380D77" w:rsidP="00D57C1F">
      <w:pPr>
        <w:tabs>
          <w:tab w:val="left" w:pos="360"/>
          <w:tab w:val="left" w:pos="912"/>
        </w:tabs>
        <w:contextualSpacing/>
        <w:rPr>
          <w:rFonts w:cs="Times New Roman"/>
          <w:szCs w:val="24"/>
        </w:rPr>
      </w:pPr>
      <w:r w:rsidRPr="008C6FCC">
        <w:rPr>
          <w:rFonts w:cs="Times New Roman"/>
          <w:szCs w:val="24"/>
        </w:rPr>
        <w:t>(A)  Observation: Comments and input on issues identified by the PL22 Analyst that do not meet the definition of a Finding or do not warrant being documented as a Finding yet may need correction.  Observations may be accompanied by an actionable Recommendation.  Examples include process improvements, apparent oversights in supporting documentations or the contents of the contract file, administrative errors related to grammar, punctuation, style,</w:t>
      </w:r>
      <w:r w:rsidRPr="008C6FCC">
        <w:rPr>
          <w:rFonts w:cs="Times New Roman"/>
          <w:spacing w:val="-2"/>
          <w:szCs w:val="24"/>
        </w:rPr>
        <w:t xml:space="preserve"> </w:t>
      </w:r>
      <w:r w:rsidRPr="008C6FCC">
        <w:rPr>
          <w:rFonts w:cs="Times New Roman"/>
          <w:szCs w:val="24"/>
        </w:rPr>
        <w:t>etc.</w:t>
      </w:r>
    </w:p>
    <w:p w14:paraId="2B76D1F2" w14:textId="77777777" w:rsidR="00380D77" w:rsidRPr="008C6FCC" w:rsidRDefault="00380D77" w:rsidP="00D57C1F">
      <w:pPr>
        <w:pStyle w:val="BodyText"/>
        <w:tabs>
          <w:tab w:val="left" w:pos="360"/>
        </w:tabs>
        <w:contextualSpacing/>
        <w:rPr>
          <w:color w:val="auto"/>
        </w:rPr>
      </w:pPr>
    </w:p>
    <w:p w14:paraId="0860E7FD" w14:textId="77777777" w:rsidR="00380D77" w:rsidRPr="008C6FCC" w:rsidRDefault="00380D77" w:rsidP="00D57C1F">
      <w:pPr>
        <w:tabs>
          <w:tab w:val="left" w:pos="360"/>
          <w:tab w:val="left" w:pos="897"/>
        </w:tabs>
        <w:contextualSpacing/>
        <w:rPr>
          <w:rFonts w:cs="Times New Roman"/>
          <w:szCs w:val="24"/>
        </w:rPr>
      </w:pPr>
      <w:r w:rsidRPr="008C6FCC">
        <w:rPr>
          <w:rFonts w:cs="Times New Roman"/>
          <w:szCs w:val="24"/>
        </w:rPr>
        <w:t>(B)  Finding: Specific actions that contradict statutory, regulatory, or policy requirements, causing the procurement to be deemed non-compliant with the FAR, DFARS, DARS, or DISA prescribed policy or procedure.  Findings shall include a cited reference and the Finding shall be resolved prior to release of any related procurement documents. The compliance review issued by PL22 documenting the Finding and the documented disposition by the Contracting Officer shall be filed in the contract</w:t>
      </w:r>
      <w:r w:rsidRPr="008C6FCC">
        <w:rPr>
          <w:rFonts w:cs="Times New Roman"/>
          <w:spacing w:val="-3"/>
          <w:szCs w:val="24"/>
        </w:rPr>
        <w:t xml:space="preserve"> </w:t>
      </w:r>
      <w:r w:rsidRPr="008C6FCC">
        <w:rPr>
          <w:rFonts w:cs="Times New Roman"/>
          <w:szCs w:val="24"/>
        </w:rPr>
        <w:t>file.</w:t>
      </w:r>
    </w:p>
    <w:p w14:paraId="08B09BCC" w14:textId="77777777" w:rsidR="00380D77" w:rsidRPr="008C6FCC" w:rsidRDefault="00380D77" w:rsidP="00D57C1F">
      <w:pPr>
        <w:pStyle w:val="BodyText"/>
        <w:tabs>
          <w:tab w:val="left" w:pos="360"/>
        </w:tabs>
        <w:contextualSpacing/>
        <w:rPr>
          <w:color w:val="auto"/>
        </w:rPr>
      </w:pPr>
    </w:p>
    <w:p w14:paraId="7A558E23" w14:textId="77777777" w:rsidR="00380D77" w:rsidRPr="008C6FCC" w:rsidRDefault="00380D77" w:rsidP="00D57C1F">
      <w:pPr>
        <w:tabs>
          <w:tab w:val="left" w:pos="360"/>
          <w:tab w:val="left" w:pos="900"/>
        </w:tabs>
        <w:contextualSpacing/>
        <w:rPr>
          <w:rFonts w:cs="Times New Roman"/>
          <w:szCs w:val="24"/>
        </w:rPr>
      </w:pPr>
      <w:r w:rsidRPr="008C6FCC">
        <w:rPr>
          <w:rFonts w:cs="Times New Roman"/>
          <w:szCs w:val="24"/>
        </w:rPr>
        <w:t>(C)  Recommendation: Tangible action proposed by the Analyst to rectify a Finding identified by the compliance review by either: (1) adjudicating the Finding in accordance with statute, regulation, or policy or (2) establishing internal procedures to mitigate the likelihood of reoccurring deficiencies if elimination of the Finding is not possible or practical.</w:t>
      </w:r>
    </w:p>
    <w:p w14:paraId="3F3ADB49" w14:textId="77777777" w:rsidR="00380D77" w:rsidRPr="008C6FCC" w:rsidRDefault="00380D77" w:rsidP="00D57C1F">
      <w:pPr>
        <w:pStyle w:val="ListParagraph"/>
        <w:tabs>
          <w:tab w:val="left" w:pos="360"/>
        </w:tabs>
        <w:ind w:left="0"/>
        <w:contextualSpacing/>
        <w:rPr>
          <w:szCs w:val="24"/>
        </w:rPr>
      </w:pPr>
    </w:p>
    <w:p w14:paraId="4FFB620D" w14:textId="77777777" w:rsidR="00380D77" w:rsidRPr="008C6FCC" w:rsidRDefault="00380D77" w:rsidP="00D57C1F">
      <w:pPr>
        <w:tabs>
          <w:tab w:val="left" w:pos="360"/>
          <w:tab w:val="left" w:pos="900"/>
        </w:tabs>
        <w:contextualSpacing/>
        <w:rPr>
          <w:rFonts w:cs="Times New Roman"/>
          <w:szCs w:val="24"/>
        </w:rPr>
      </w:pPr>
      <w:r w:rsidRPr="008C6FCC">
        <w:rPr>
          <w:rFonts w:cs="Times New Roman"/>
          <w:szCs w:val="24"/>
        </w:rPr>
        <w:t>(D)  Commendation: Validated procedures, actions or examples with supportable documentation which can generally been accepted as superior to other alternatives, or “standards” over-and-above what is merely required.</w:t>
      </w:r>
    </w:p>
    <w:p w14:paraId="79ED6117" w14:textId="77777777" w:rsidR="00380D77" w:rsidRPr="008C6FCC" w:rsidRDefault="00380D77" w:rsidP="00D57C1F">
      <w:pPr>
        <w:pStyle w:val="BodyText"/>
        <w:tabs>
          <w:tab w:val="left" w:pos="360"/>
        </w:tabs>
        <w:contextualSpacing/>
        <w:rPr>
          <w:color w:val="auto"/>
        </w:rPr>
      </w:pPr>
    </w:p>
    <w:p w14:paraId="22B29D6D" w14:textId="77777777" w:rsidR="00380D77" w:rsidRPr="008C6FCC" w:rsidRDefault="00380D77" w:rsidP="0011391F">
      <w:pPr>
        <w:pStyle w:val="ListParagraph"/>
        <w:numPr>
          <w:ilvl w:val="0"/>
          <w:numId w:val="3"/>
        </w:numPr>
        <w:tabs>
          <w:tab w:val="left" w:pos="360"/>
          <w:tab w:val="left" w:pos="861"/>
        </w:tabs>
        <w:ind w:left="0" w:firstLine="0"/>
        <w:contextualSpacing/>
      </w:pPr>
      <w:r w:rsidRPr="008C6FCC">
        <w:t>PL6 Reviews see DARS PGI 1.9000(d)(5).</w:t>
      </w:r>
    </w:p>
    <w:p w14:paraId="394E31FE" w14:textId="77777777" w:rsidR="00380D77" w:rsidRPr="008C6FCC" w:rsidRDefault="00380D77" w:rsidP="00D57C1F">
      <w:pPr>
        <w:pStyle w:val="ListParagraph"/>
        <w:tabs>
          <w:tab w:val="left" w:pos="360"/>
          <w:tab w:val="left" w:pos="861"/>
        </w:tabs>
        <w:ind w:left="0"/>
        <w:contextualSpacing/>
      </w:pPr>
    </w:p>
    <w:p w14:paraId="07E0BD7C" w14:textId="77777777" w:rsidR="00380D77" w:rsidRPr="008C6FCC" w:rsidRDefault="00380D77" w:rsidP="0011391F">
      <w:pPr>
        <w:pStyle w:val="ListParagraph"/>
        <w:numPr>
          <w:ilvl w:val="0"/>
          <w:numId w:val="3"/>
        </w:numPr>
        <w:tabs>
          <w:tab w:val="left" w:pos="360"/>
          <w:tab w:val="left" w:pos="861"/>
        </w:tabs>
        <w:ind w:left="0" w:firstLine="0"/>
        <w:contextualSpacing/>
      </w:pPr>
      <w:r w:rsidRPr="008C6FCC">
        <w:t>Legal (GC) reviews ---</w:t>
      </w:r>
    </w:p>
    <w:p w14:paraId="53D1FA37" w14:textId="77777777" w:rsidR="00380D77" w:rsidRPr="008C6FCC" w:rsidRDefault="00380D77" w:rsidP="0011391F">
      <w:pPr>
        <w:pStyle w:val="ListParagraph"/>
        <w:numPr>
          <w:ilvl w:val="1"/>
          <w:numId w:val="3"/>
        </w:numPr>
        <w:tabs>
          <w:tab w:val="left" w:pos="360"/>
        </w:tabs>
        <w:ind w:left="0" w:firstLine="0"/>
        <w:contextualSpacing/>
      </w:pPr>
      <w:r w:rsidRPr="008C6FCC">
        <w:t>Definitions.</w:t>
      </w:r>
    </w:p>
    <w:p w14:paraId="3978E45A" w14:textId="77777777" w:rsidR="00380D77" w:rsidRPr="008C6FCC" w:rsidRDefault="00380D77" w:rsidP="00D57C1F">
      <w:pPr>
        <w:pStyle w:val="BodyText"/>
        <w:tabs>
          <w:tab w:val="left" w:pos="360"/>
        </w:tabs>
        <w:contextualSpacing/>
        <w:rPr>
          <w:color w:val="auto"/>
        </w:rPr>
      </w:pPr>
    </w:p>
    <w:p w14:paraId="6DDD1866" w14:textId="77777777" w:rsidR="00380D77" w:rsidRPr="008C6FCC" w:rsidRDefault="00380D77" w:rsidP="00D57C1F">
      <w:pPr>
        <w:pStyle w:val="BodyText"/>
        <w:tabs>
          <w:tab w:val="left" w:pos="360"/>
        </w:tabs>
        <w:contextualSpacing/>
        <w:rPr>
          <w:color w:val="auto"/>
        </w:rPr>
      </w:pPr>
      <w:r w:rsidRPr="008C6FCC">
        <w:rPr>
          <w:i/>
          <w:color w:val="auto"/>
        </w:rPr>
        <w:t>Legally Sufficient.</w:t>
      </w:r>
      <w:r w:rsidRPr="008C6FCC">
        <w:rPr>
          <w:color w:val="auto"/>
        </w:rPr>
        <w:t xml:space="preserve"> Complies with the applicable laws, </w:t>
      </w:r>
      <w:proofErr w:type="gramStart"/>
      <w:r w:rsidRPr="008C6FCC">
        <w:rPr>
          <w:color w:val="auto"/>
        </w:rPr>
        <w:t>regulations</w:t>
      </w:r>
      <w:proofErr w:type="gramEnd"/>
      <w:r w:rsidRPr="008C6FCC">
        <w:rPr>
          <w:color w:val="auto"/>
        </w:rPr>
        <w:t xml:space="preserve"> and policy.</w:t>
      </w:r>
    </w:p>
    <w:p w14:paraId="55FDFABD" w14:textId="77777777" w:rsidR="00380D77" w:rsidRPr="008C6FCC" w:rsidRDefault="00380D77" w:rsidP="00D57C1F">
      <w:pPr>
        <w:pStyle w:val="BodyText"/>
        <w:tabs>
          <w:tab w:val="left" w:pos="360"/>
        </w:tabs>
        <w:rPr>
          <w:color w:val="auto"/>
        </w:rPr>
      </w:pPr>
    </w:p>
    <w:p w14:paraId="0B88FDE7" w14:textId="77777777" w:rsidR="00380D77" w:rsidRPr="008C6FCC" w:rsidRDefault="00380D77" w:rsidP="00D57C1F">
      <w:pPr>
        <w:pStyle w:val="BodyText"/>
        <w:tabs>
          <w:tab w:val="left" w:pos="360"/>
        </w:tabs>
        <w:rPr>
          <w:color w:val="auto"/>
        </w:rPr>
      </w:pPr>
      <w:r w:rsidRPr="008C6FCC">
        <w:rPr>
          <w:i/>
          <w:color w:val="auto"/>
        </w:rPr>
        <w:t>Legally Insufficient.</w:t>
      </w:r>
      <w:r w:rsidRPr="008C6FCC">
        <w:rPr>
          <w:color w:val="auto"/>
        </w:rPr>
        <w:t xml:space="preserve"> Does not comply with the applicable laws, </w:t>
      </w:r>
      <w:proofErr w:type="gramStart"/>
      <w:r w:rsidRPr="008C6FCC">
        <w:rPr>
          <w:color w:val="auto"/>
        </w:rPr>
        <w:t>regulations</w:t>
      </w:r>
      <w:proofErr w:type="gramEnd"/>
      <w:r w:rsidRPr="008C6FCC">
        <w:rPr>
          <w:color w:val="auto"/>
        </w:rPr>
        <w:t xml:space="preserve"> and policy. Generally, these will be accompanied by specific findings and potential alternatives to correct legal deficiencies.</w:t>
      </w:r>
    </w:p>
    <w:p w14:paraId="21814735" w14:textId="77777777" w:rsidR="00380D77" w:rsidRPr="008C6FCC" w:rsidRDefault="00380D77" w:rsidP="00D57C1F">
      <w:pPr>
        <w:pStyle w:val="BodyText"/>
        <w:tabs>
          <w:tab w:val="left" w:pos="360"/>
        </w:tabs>
        <w:rPr>
          <w:color w:val="auto"/>
        </w:rPr>
      </w:pPr>
    </w:p>
    <w:p w14:paraId="7795903F" w14:textId="77777777" w:rsidR="00380D77" w:rsidRPr="008C6FCC" w:rsidRDefault="00380D77" w:rsidP="00D57C1F">
      <w:pPr>
        <w:pStyle w:val="BodyText"/>
        <w:tabs>
          <w:tab w:val="left" w:pos="360"/>
        </w:tabs>
        <w:rPr>
          <w:color w:val="auto"/>
        </w:rPr>
      </w:pPr>
      <w:r w:rsidRPr="008C6FCC">
        <w:rPr>
          <w:color w:val="auto"/>
        </w:rPr>
        <w:t>In addition, Legal may also express its business opinion/advice in support of its reviews beyond the base legal sufficiency determinations above, to include advice on legal and business risks relative to the best interests of the Agency. These opinions constitute advice for consideration of the DISA acquisition team in which the GC is a partner.</w:t>
      </w:r>
    </w:p>
    <w:p w14:paraId="3FCBB27A" w14:textId="77777777" w:rsidR="00380D77" w:rsidRPr="008C6FCC" w:rsidRDefault="00380D77" w:rsidP="00D57C1F">
      <w:pPr>
        <w:pStyle w:val="BodyText"/>
        <w:tabs>
          <w:tab w:val="left" w:pos="360"/>
        </w:tabs>
        <w:rPr>
          <w:color w:val="auto"/>
        </w:rPr>
      </w:pPr>
    </w:p>
    <w:p w14:paraId="048ADA40" w14:textId="77777777" w:rsidR="00380D77" w:rsidRPr="008C6FCC" w:rsidRDefault="00380D77" w:rsidP="0011391F">
      <w:pPr>
        <w:pStyle w:val="ListParagraph"/>
        <w:numPr>
          <w:ilvl w:val="1"/>
          <w:numId w:val="3"/>
        </w:numPr>
        <w:tabs>
          <w:tab w:val="left" w:pos="360"/>
          <w:tab w:val="left" w:pos="876"/>
        </w:tabs>
        <w:ind w:left="0" w:firstLine="0"/>
        <w:jc w:val="both"/>
      </w:pPr>
      <w:r w:rsidRPr="008C6FCC">
        <w:t>Legal review comments or a statement that the procurement document has been reviewed and found to be legally sufficient shall be placed in the contract file. The contracting officer</w:t>
      </w:r>
      <w:r w:rsidRPr="008C6FCC">
        <w:rPr>
          <w:spacing w:val="-22"/>
        </w:rPr>
        <w:t xml:space="preserve"> </w:t>
      </w:r>
      <w:r w:rsidRPr="008C6FCC">
        <w:t>is responsible for assuring that all legal comments are</w:t>
      </w:r>
      <w:r w:rsidRPr="008C6FCC">
        <w:rPr>
          <w:spacing w:val="-6"/>
        </w:rPr>
        <w:t xml:space="preserve"> </w:t>
      </w:r>
      <w:r w:rsidRPr="008C6FCC">
        <w:t>adjudicated.</w:t>
      </w:r>
    </w:p>
    <w:p w14:paraId="5DE37A40" w14:textId="77777777" w:rsidR="00380D77" w:rsidRPr="008C6FCC" w:rsidRDefault="00380D77" w:rsidP="00D57C1F">
      <w:pPr>
        <w:pStyle w:val="ListParagraph"/>
        <w:tabs>
          <w:tab w:val="left" w:pos="360"/>
          <w:tab w:val="left" w:pos="876"/>
        </w:tabs>
        <w:ind w:left="0"/>
        <w:jc w:val="both"/>
      </w:pPr>
    </w:p>
    <w:p w14:paraId="7AD5E182" w14:textId="77777777" w:rsidR="00380D77" w:rsidRPr="008C6FCC" w:rsidRDefault="00380D77" w:rsidP="0011391F">
      <w:pPr>
        <w:pStyle w:val="ListParagraph"/>
        <w:numPr>
          <w:ilvl w:val="1"/>
          <w:numId w:val="3"/>
        </w:numPr>
        <w:tabs>
          <w:tab w:val="left" w:pos="360"/>
          <w:tab w:val="left" w:pos="943"/>
        </w:tabs>
        <w:ind w:left="0" w:firstLine="0"/>
      </w:pPr>
      <w:r w:rsidRPr="008C6FCC">
        <w:rPr>
          <w:spacing w:val="-3"/>
        </w:rPr>
        <w:t xml:space="preserve">In </w:t>
      </w:r>
      <w:r w:rsidRPr="008C6FCC">
        <w:t xml:space="preserve">circumstances where the contracting officer finds it necessary to proceed with issuing a solicitation or awarding a contract action prior to obtaining a required legal review, the contracting officer shall obtain a written waiver from the </w:t>
      </w:r>
      <w:proofErr w:type="spellStart"/>
      <w:r w:rsidRPr="008C6FCC">
        <w:t>CoCO</w:t>
      </w:r>
      <w:proofErr w:type="spellEnd"/>
      <w:r w:rsidRPr="008C6FCC">
        <w:t>. The waiver shall be retained</w:t>
      </w:r>
      <w:r w:rsidRPr="008C6FCC">
        <w:rPr>
          <w:spacing w:val="-29"/>
        </w:rPr>
        <w:t xml:space="preserve"> </w:t>
      </w:r>
      <w:r w:rsidRPr="008C6FCC">
        <w:t xml:space="preserve">in the contract file. The </w:t>
      </w:r>
      <w:proofErr w:type="spellStart"/>
      <w:r w:rsidRPr="008C6FCC">
        <w:t>CoCO</w:t>
      </w:r>
      <w:proofErr w:type="spellEnd"/>
      <w:r w:rsidRPr="008C6FCC">
        <w:t xml:space="preserve"> shall request an emergency/or quick turn-around legal review prior to approving a waiver. Legal will not review solicitations and contract award actions that have been waived (i.e., after-the-fact</w:t>
      </w:r>
      <w:r w:rsidRPr="008C6FCC">
        <w:rPr>
          <w:spacing w:val="-1"/>
        </w:rPr>
        <w:t xml:space="preserve"> </w:t>
      </w:r>
      <w:r w:rsidRPr="008C6FCC">
        <w:t>reviews).</w:t>
      </w:r>
    </w:p>
    <w:p w14:paraId="7A392685" w14:textId="77777777" w:rsidR="00380D77" w:rsidRPr="008C6FCC" w:rsidRDefault="00380D77" w:rsidP="00D57C1F">
      <w:pPr>
        <w:pStyle w:val="BodyText"/>
        <w:tabs>
          <w:tab w:val="left" w:pos="360"/>
        </w:tabs>
        <w:rPr>
          <w:color w:val="auto"/>
        </w:rPr>
      </w:pPr>
    </w:p>
    <w:p w14:paraId="7D87A48A" w14:textId="77777777" w:rsidR="00380D77" w:rsidRPr="008C6FCC" w:rsidRDefault="00380D77" w:rsidP="0011391F">
      <w:pPr>
        <w:pStyle w:val="ListParagraph"/>
        <w:numPr>
          <w:ilvl w:val="1"/>
          <w:numId w:val="3"/>
        </w:numPr>
        <w:tabs>
          <w:tab w:val="left" w:pos="360"/>
          <w:tab w:val="left" w:pos="926"/>
        </w:tabs>
        <w:ind w:left="0" w:firstLine="0"/>
      </w:pPr>
      <w:r w:rsidRPr="008C6FCC">
        <w:t>DITCO-Pacific (PL7), DITCO-Scott Telecommunications Contracting Division (PL82), DITCO-Scott IT Contracting Division (PL83), and DITCO-Scott Emerging Technology,</w:t>
      </w:r>
      <w:r w:rsidRPr="008C6FCC">
        <w:rPr>
          <w:spacing w:val="-33"/>
        </w:rPr>
        <w:t xml:space="preserve"> </w:t>
      </w:r>
      <w:r w:rsidRPr="008C6FCC">
        <w:t>Special Interest Contracts, and Pricing Division (PL84) shall obtain legal reviews from legal counsel located at DITCO-Scott. DITCO-National Capital Region (PL6), DITCO-Europe (PL5), Defense Capabilities Contracting Office (PLA), and WHCA shall obtain legal reviews from legal counsel located at</w:t>
      </w:r>
      <w:r w:rsidRPr="008C6FCC">
        <w:rPr>
          <w:spacing w:val="-4"/>
        </w:rPr>
        <w:t xml:space="preserve"> DITCO-</w:t>
      </w:r>
      <w:r w:rsidRPr="008C6FCC">
        <w:t>NCR.</w:t>
      </w:r>
    </w:p>
    <w:p w14:paraId="57C03572" w14:textId="77777777" w:rsidR="00380D77" w:rsidRPr="008C6FCC" w:rsidRDefault="00380D77" w:rsidP="00D57C1F">
      <w:pPr>
        <w:pStyle w:val="BodyText"/>
        <w:tabs>
          <w:tab w:val="left" w:pos="360"/>
        </w:tabs>
        <w:rPr>
          <w:color w:val="auto"/>
        </w:rPr>
      </w:pPr>
    </w:p>
    <w:p w14:paraId="03CF453D" w14:textId="61CFDFDB" w:rsidR="00380D77" w:rsidRPr="008C6FCC" w:rsidRDefault="00380D77" w:rsidP="0011391F">
      <w:pPr>
        <w:pStyle w:val="ListParagraph"/>
        <w:numPr>
          <w:ilvl w:val="1"/>
          <w:numId w:val="3"/>
        </w:numPr>
        <w:tabs>
          <w:tab w:val="left" w:pos="360"/>
          <w:tab w:val="left" w:pos="859"/>
        </w:tabs>
        <w:ind w:left="0" w:firstLine="0"/>
      </w:pPr>
      <w:r w:rsidRPr="008C6FCC">
        <w:t>Requests for legal review from legal counsel located at DITCO-Scott shall be sent via email to the “</w:t>
      </w:r>
      <w:hyperlink r:id="rId31" w:history="1">
        <w:r w:rsidRPr="00062A3B">
          <w:rPr>
            <w:rStyle w:val="Hyperlink"/>
          </w:rPr>
          <w:t>DISA Scott AFB DITCO Mailbox Legal Office</w:t>
        </w:r>
      </w:hyperlink>
      <w:r w:rsidRPr="008C6FCC">
        <w:t>” group mailbox. Requests for legal reviews from legal counsel located at DITCO-NCR shall be sent via email to the “</w:t>
      </w:r>
      <w:hyperlink r:id="rId32" w:history="1">
        <w:r w:rsidRPr="00062A3B">
          <w:rPr>
            <w:rStyle w:val="Hyperlink"/>
          </w:rPr>
          <w:t>DISA Ft Meade GC Mailbox Acquisition Law Team”</w:t>
        </w:r>
      </w:hyperlink>
      <w:r w:rsidRPr="008C6FCC">
        <w:t xml:space="preserve"> group mailbox. The following standard subject</w:t>
      </w:r>
      <w:r w:rsidRPr="008C6FCC">
        <w:rPr>
          <w:spacing w:val="-21"/>
        </w:rPr>
        <w:t xml:space="preserve"> </w:t>
      </w:r>
      <w:r w:rsidRPr="008C6FCC">
        <w:t>line format shall be used: “[insert Office Code (i.e., PLX)], [insert “Pre-Solicitation”, “Pre-Award Contract Approval” or “Contract Approval” as appropriate] Legal Review Request, [insert solicitation, contract/modification, or order/modification number].” The contracting officer or specialist shall provide legal counsel with all documents necessary to complete the</w:t>
      </w:r>
      <w:r w:rsidRPr="008C6FCC">
        <w:rPr>
          <w:spacing w:val="-15"/>
        </w:rPr>
        <w:t xml:space="preserve"> </w:t>
      </w:r>
      <w:r w:rsidRPr="008C6FCC">
        <w:t>review.</w:t>
      </w:r>
    </w:p>
    <w:p w14:paraId="419FDB13" w14:textId="77777777" w:rsidR="00380D77" w:rsidRPr="008C6FCC" w:rsidRDefault="00380D77" w:rsidP="00D57C1F">
      <w:pPr>
        <w:pStyle w:val="BodyText"/>
        <w:tabs>
          <w:tab w:val="left" w:pos="360"/>
        </w:tabs>
        <w:rPr>
          <w:color w:val="auto"/>
        </w:rPr>
      </w:pPr>
    </w:p>
    <w:p w14:paraId="23C13364" w14:textId="63AD3556" w:rsidR="00D57C1F" w:rsidRDefault="00380D77" w:rsidP="00D57C1F">
      <w:pPr>
        <w:jc w:val="center"/>
        <w:rPr>
          <w:rFonts w:cs="Times New Roman"/>
          <w:b/>
        </w:rPr>
      </w:pPr>
      <w:r w:rsidRPr="00716570">
        <w:rPr>
          <w:rFonts w:cs="Times New Roman"/>
          <w:b/>
        </w:rPr>
        <w:t>Table 1-</w:t>
      </w:r>
      <w:r w:rsidR="008B2A4C">
        <w:rPr>
          <w:rFonts w:cs="Times New Roman"/>
          <w:b/>
        </w:rPr>
        <w:t>5</w:t>
      </w:r>
      <w:r w:rsidRPr="00716570">
        <w:rPr>
          <w:rFonts w:cs="Times New Roman"/>
          <w:b/>
        </w:rPr>
        <w:t xml:space="preserve"> Minimum Documentation to Attach to Review Requests </w:t>
      </w:r>
    </w:p>
    <w:p w14:paraId="2CA43E4C" w14:textId="342FAB08" w:rsidR="00380D77" w:rsidRPr="00716570" w:rsidRDefault="00380D77" w:rsidP="00D57C1F">
      <w:pPr>
        <w:jc w:val="center"/>
        <w:rPr>
          <w:rFonts w:cs="Times New Roman"/>
          <w:b/>
          <w:i/>
        </w:rPr>
      </w:pPr>
      <w:r w:rsidRPr="00716570">
        <w:rPr>
          <w:rFonts w:cs="Times New Roman"/>
          <w:b/>
        </w:rPr>
        <w:t>(</w:t>
      </w:r>
      <w:r w:rsidRPr="00716570">
        <w:rPr>
          <w:rFonts w:cs="Times New Roman"/>
          <w:b/>
          <w:i/>
          <w:position w:val="1"/>
        </w:rPr>
        <w:t>The minimum documentation required for reviews)</w:t>
      </w:r>
    </w:p>
    <w:tbl>
      <w:tblPr>
        <w:tblW w:w="97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0"/>
        <w:gridCol w:w="1620"/>
        <w:gridCol w:w="1800"/>
        <w:gridCol w:w="2250"/>
        <w:gridCol w:w="2340"/>
      </w:tblGrid>
      <w:tr w:rsidR="00380D77" w:rsidRPr="00716570" w14:paraId="20E211B3" w14:textId="77777777" w:rsidTr="00202543">
        <w:trPr>
          <w:trHeight w:val="690"/>
        </w:trPr>
        <w:tc>
          <w:tcPr>
            <w:tcW w:w="1710" w:type="dxa"/>
          </w:tcPr>
          <w:p w14:paraId="33F6ADA5" w14:textId="77777777" w:rsidR="00380D77" w:rsidRPr="00716570" w:rsidRDefault="00380D77" w:rsidP="00202543">
            <w:pPr>
              <w:pStyle w:val="TableParagraph"/>
              <w:ind w:left="0"/>
              <w:jc w:val="center"/>
              <w:rPr>
                <w:b/>
                <w:i/>
                <w:sz w:val="20"/>
              </w:rPr>
            </w:pPr>
          </w:p>
          <w:p w14:paraId="19706A16" w14:textId="77777777" w:rsidR="00380D77" w:rsidRPr="00716570" w:rsidRDefault="00380D77" w:rsidP="00202543">
            <w:pPr>
              <w:pStyle w:val="TableParagraph"/>
              <w:ind w:left="0"/>
              <w:jc w:val="center"/>
              <w:rPr>
                <w:b/>
                <w:sz w:val="20"/>
              </w:rPr>
            </w:pPr>
            <w:r w:rsidRPr="00716570">
              <w:rPr>
                <w:b/>
                <w:sz w:val="20"/>
              </w:rPr>
              <w:t>Type of Review</w:t>
            </w:r>
          </w:p>
        </w:tc>
        <w:tc>
          <w:tcPr>
            <w:tcW w:w="1620" w:type="dxa"/>
          </w:tcPr>
          <w:p w14:paraId="08A28AFD" w14:textId="77777777" w:rsidR="00380D77" w:rsidRPr="00716570" w:rsidRDefault="00380D77" w:rsidP="00202543">
            <w:pPr>
              <w:pStyle w:val="TableParagraph"/>
              <w:ind w:left="0"/>
              <w:jc w:val="center"/>
              <w:rPr>
                <w:b/>
                <w:i/>
                <w:sz w:val="20"/>
              </w:rPr>
            </w:pPr>
          </w:p>
          <w:p w14:paraId="5EBAB9D7" w14:textId="77777777" w:rsidR="00380D77" w:rsidRPr="00716570" w:rsidRDefault="00380D77" w:rsidP="00202543">
            <w:pPr>
              <w:pStyle w:val="TableParagraph"/>
              <w:ind w:left="0"/>
              <w:jc w:val="center"/>
              <w:rPr>
                <w:b/>
                <w:sz w:val="20"/>
              </w:rPr>
            </w:pPr>
            <w:r w:rsidRPr="00716570">
              <w:rPr>
                <w:b/>
                <w:sz w:val="20"/>
              </w:rPr>
              <w:t>Decision Point</w:t>
            </w:r>
          </w:p>
        </w:tc>
        <w:tc>
          <w:tcPr>
            <w:tcW w:w="1800" w:type="dxa"/>
          </w:tcPr>
          <w:p w14:paraId="3C785435" w14:textId="77777777" w:rsidR="00380D77" w:rsidRPr="00716570" w:rsidRDefault="00380D77" w:rsidP="00202543">
            <w:pPr>
              <w:pStyle w:val="TableParagraph"/>
              <w:ind w:left="0"/>
              <w:jc w:val="center"/>
              <w:rPr>
                <w:b/>
                <w:i/>
                <w:sz w:val="20"/>
              </w:rPr>
            </w:pPr>
          </w:p>
          <w:p w14:paraId="6F434CB1" w14:textId="77777777" w:rsidR="00380D77" w:rsidRPr="00716570" w:rsidRDefault="00380D77" w:rsidP="00202543">
            <w:pPr>
              <w:pStyle w:val="TableParagraph"/>
              <w:ind w:left="0"/>
              <w:jc w:val="center"/>
              <w:rPr>
                <w:b/>
                <w:sz w:val="20"/>
              </w:rPr>
            </w:pPr>
            <w:r w:rsidRPr="00716570">
              <w:rPr>
                <w:b/>
                <w:sz w:val="20"/>
              </w:rPr>
              <w:t>Non-Competitive</w:t>
            </w:r>
          </w:p>
        </w:tc>
        <w:tc>
          <w:tcPr>
            <w:tcW w:w="2250" w:type="dxa"/>
          </w:tcPr>
          <w:p w14:paraId="03E22188" w14:textId="77777777" w:rsidR="00380D77" w:rsidRPr="00716570" w:rsidRDefault="00380D77" w:rsidP="00202543">
            <w:pPr>
              <w:pStyle w:val="TableParagraph"/>
              <w:ind w:left="0"/>
              <w:jc w:val="center"/>
              <w:rPr>
                <w:b/>
                <w:i/>
                <w:sz w:val="20"/>
              </w:rPr>
            </w:pPr>
          </w:p>
          <w:p w14:paraId="152D225F" w14:textId="77777777" w:rsidR="00380D77" w:rsidRPr="00716570" w:rsidRDefault="00380D77" w:rsidP="00202543">
            <w:pPr>
              <w:pStyle w:val="TableParagraph"/>
              <w:ind w:left="0"/>
              <w:jc w:val="center"/>
              <w:rPr>
                <w:b/>
                <w:sz w:val="20"/>
              </w:rPr>
            </w:pPr>
            <w:r w:rsidRPr="00716570">
              <w:rPr>
                <w:b/>
                <w:sz w:val="20"/>
              </w:rPr>
              <w:t>Competitive FAR Parts 12 and 15</w:t>
            </w:r>
          </w:p>
        </w:tc>
        <w:tc>
          <w:tcPr>
            <w:tcW w:w="2340" w:type="dxa"/>
          </w:tcPr>
          <w:p w14:paraId="3A04C194" w14:textId="77777777" w:rsidR="00202543" w:rsidRDefault="00202543" w:rsidP="00202543">
            <w:pPr>
              <w:pStyle w:val="TableParagraph"/>
              <w:ind w:left="0"/>
              <w:jc w:val="center"/>
              <w:rPr>
                <w:b/>
                <w:sz w:val="20"/>
              </w:rPr>
            </w:pPr>
          </w:p>
          <w:p w14:paraId="428C7144" w14:textId="638D2D03" w:rsidR="00380D77" w:rsidRPr="00716570" w:rsidRDefault="00380D77" w:rsidP="00202543">
            <w:pPr>
              <w:pStyle w:val="TableParagraph"/>
              <w:ind w:left="0"/>
              <w:jc w:val="center"/>
              <w:rPr>
                <w:b/>
                <w:sz w:val="20"/>
              </w:rPr>
            </w:pPr>
            <w:r w:rsidRPr="00716570">
              <w:rPr>
                <w:b/>
                <w:sz w:val="20"/>
              </w:rPr>
              <w:t>Competitive FAR Subparts 8.4 and</w:t>
            </w:r>
            <w:r w:rsidR="0032372F">
              <w:rPr>
                <w:b/>
                <w:sz w:val="20"/>
              </w:rPr>
              <w:t xml:space="preserve"> </w:t>
            </w:r>
            <w:r w:rsidRPr="00716570">
              <w:rPr>
                <w:b/>
                <w:sz w:val="20"/>
              </w:rPr>
              <w:t>16.5</w:t>
            </w:r>
          </w:p>
        </w:tc>
      </w:tr>
      <w:tr w:rsidR="00380D77" w:rsidRPr="00716570" w14:paraId="13ECB8C6" w14:textId="77777777" w:rsidTr="00202543">
        <w:trPr>
          <w:trHeight w:val="230"/>
        </w:trPr>
        <w:tc>
          <w:tcPr>
            <w:tcW w:w="1710" w:type="dxa"/>
          </w:tcPr>
          <w:p w14:paraId="1BCDCB42" w14:textId="77777777" w:rsidR="00380D77" w:rsidRPr="00716570" w:rsidRDefault="00380D77" w:rsidP="00380D77">
            <w:pPr>
              <w:pStyle w:val="TableParagraph"/>
              <w:ind w:left="0"/>
              <w:rPr>
                <w:sz w:val="16"/>
              </w:rPr>
            </w:pPr>
          </w:p>
        </w:tc>
        <w:tc>
          <w:tcPr>
            <w:tcW w:w="1620" w:type="dxa"/>
          </w:tcPr>
          <w:p w14:paraId="40FB648A" w14:textId="77777777" w:rsidR="00380D77" w:rsidRPr="00716570" w:rsidRDefault="00380D77" w:rsidP="00380D77">
            <w:pPr>
              <w:pStyle w:val="TableParagraph"/>
              <w:ind w:left="0"/>
              <w:rPr>
                <w:sz w:val="16"/>
              </w:rPr>
            </w:pPr>
          </w:p>
        </w:tc>
        <w:tc>
          <w:tcPr>
            <w:tcW w:w="1800" w:type="dxa"/>
          </w:tcPr>
          <w:p w14:paraId="074CD981" w14:textId="77777777" w:rsidR="00380D77" w:rsidRPr="00716570" w:rsidRDefault="00380D77" w:rsidP="00380D77">
            <w:pPr>
              <w:pStyle w:val="TableParagraph"/>
              <w:ind w:left="0"/>
              <w:rPr>
                <w:sz w:val="16"/>
              </w:rPr>
            </w:pPr>
          </w:p>
        </w:tc>
        <w:tc>
          <w:tcPr>
            <w:tcW w:w="2250" w:type="dxa"/>
          </w:tcPr>
          <w:p w14:paraId="2A40D566" w14:textId="77777777" w:rsidR="00380D77" w:rsidRPr="00716570" w:rsidRDefault="00380D77" w:rsidP="00380D77">
            <w:pPr>
              <w:pStyle w:val="TableParagraph"/>
              <w:ind w:left="0"/>
              <w:rPr>
                <w:sz w:val="16"/>
              </w:rPr>
            </w:pPr>
          </w:p>
        </w:tc>
        <w:tc>
          <w:tcPr>
            <w:tcW w:w="2340" w:type="dxa"/>
          </w:tcPr>
          <w:p w14:paraId="144771FD" w14:textId="77777777" w:rsidR="00380D77" w:rsidRPr="00716570" w:rsidRDefault="00380D77" w:rsidP="00380D77">
            <w:pPr>
              <w:pStyle w:val="TableParagraph"/>
              <w:ind w:left="0"/>
              <w:rPr>
                <w:sz w:val="16"/>
              </w:rPr>
            </w:pPr>
          </w:p>
        </w:tc>
      </w:tr>
      <w:tr w:rsidR="00380D77" w:rsidRPr="00716570" w14:paraId="3DADAD5B" w14:textId="77777777" w:rsidTr="00202543">
        <w:trPr>
          <w:trHeight w:val="918"/>
        </w:trPr>
        <w:tc>
          <w:tcPr>
            <w:tcW w:w="1710" w:type="dxa"/>
          </w:tcPr>
          <w:p w14:paraId="7B7950CE" w14:textId="77777777" w:rsidR="00380D77" w:rsidRPr="00716570" w:rsidRDefault="00380D77" w:rsidP="00380D77">
            <w:pPr>
              <w:pStyle w:val="TableParagraph"/>
              <w:ind w:left="0"/>
              <w:rPr>
                <w:sz w:val="20"/>
              </w:rPr>
            </w:pPr>
            <w:r w:rsidRPr="00716570">
              <w:rPr>
                <w:sz w:val="20"/>
              </w:rPr>
              <w:t>Pre-Solicitation</w:t>
            </w:r>
          </w:p>
        </w:tc>
        <w:tc>
          <w:tcPr>
            <w:tcW w:w="1620" w:type="dxa"/>
          </w:tcPr>
          <w:p w14:paraId="781DD69C" w14:textId="77777777" w:rsidR="00380D77" w:rsidRPr="00716570" w:rsidRDefault="00380D77" w:rsidP="00380D77">
            <w:pPr>
              <w:pStyle w:val="TableParagraph"/>
              <w:ind w:left="0"/>
              <w:rPr>
                <w:sz w:val="20"/>
              </w:rPr>
            </w:pPr>
            <w:r w:rsidRPr="00716570">
              <w:rPr>
                <w:sz w:val="20"/>
              </w:rPr>
              <w:t>Prior to Release of Solicitation</w:t>
            </w:r>
          </w:p>
        </w:tc>
        <w:tc>
          <w:tcPr>
            <w:tcW w:w="1800" w:type="dxa"/>
          </w:tcPr>
          <w:p w14:paraId="5B9DA550" w14:textId="4A07F52F" w:rsidR="00380D77" w:rsidRPr="00716570" w:rsidRDefault="00380D77" w:rsidP="0032372F">
            <w:pPr>
              <w:pStyle w:val="TableParagraph"/>
              <w:ind w:left="0"/>
              <w:rPr>
                <w:sz w:val="20"/>
              </w:rPr>
            </w:pPr>
            <w:r w:rsidRPr="00716570">
              <w:rPr>
                <w:sz w:val="20"/>
              </w:rPr>
              <w:t>All Pre-Solicitation Documents including the</w:t>
            </w:r>
            <w:r w:rsidR="0032372F">
              <w:rPr>
                <w:sz w:val="20"/>
              </w:rPr>
              <w:t xml:space="preserve">n </w:t>
            </w:r>
            <w:r w:rsidRPr="00716570">
              <w:rPr>
                <w:sz w:val="20"/>
              </w:rPr>
              <w:t>Solicitation</w:t>
            </w:r>
          </w:p>
        </w:tc>
        <w:tc>
          <w:tcPr>
            <w:tcW w:w="2250" w:type="dxa"/>
          </w:tcPr>
          <w:p w14:paraId="49DBDE74" w14:textId="77777777" w:rsidR="00380D77" w:rsidRPr="00716570" w:rsidRDefault="00380D77" w:rsidP="00380D77">
            <w:pPr>
              <w:pStyle w:val="TableParagraph"/>
              <w:ind w:left="0"/>
              <w:rPr>
                <w:sz w:val="20"/>
              </w:rPr>
            </w:pPr>
            <w:r w:rsidRPr="00716570">
              <w:rPr>
                <w:sz w:val="20"/>
              </w:rPr>
              <w:t>All Pre-Solicitation Documents including the</w:t>
            </w:r>
          </w:p>
          <w:p w14:paraId="12F1F3AA" w14:textId="77777777" w:rsidR="00380D77" w:rsidRPr="00716570" w:rsidRDefault="00380D77" w:rsidP="00380D77">
            <w:pPr>
              <w:pStyle w:val="TableParagraph"/>
              <w:ind w:left="0"/>
              <w:rPr>
                <w:sz w:val="20"/>
              </w:rPr>
            </w:pPr>
            <w:r w:rsidRPr="00716570">
              <w:rPr>
                <w:sz w:val="20"/>
              </w:rPr>
              <w:t>Solicitation</w:t>
            </w:r>
          </w:p>
        </w:tc>
        <w:tc>
          <w:tcPr>
            <w:tcW w:w="2340" w:type="dxa"/>
          </w:tcPr>
          <w:p w14:paraId="671D8D55" w14:textId="77777777" w:rsidR="00380D77" w:rsidRPr="00716570" w:rsidRDefault="00380D77" w:rsidP="00380D77">
            <w:pPr>
              <w:pStyle w:val="TableParagraph"/>
              <w:ind w:left="0"/>
              <w:rPr>
                <w:sz w:val="20"/>
              </w:rPr>
            </w:pPr>
            <w:r w:rsidRPr="00716570">
              <w:rPr>
                <w:sz w:val="20"/>
              </w:rPr>
              <w:t>All Pre-Solicitation Documents including the</w:t>
            </w:r>
          </w:p>
          <w:p w14:paraId="73C3E824" w14:textId="77777777" w:rsidR="00380D77" w:rsidRPr="00716570" w:rsidRDefault="00380D77" w:rsidP="00380D77">
            <w:pPr>
              <w:pStyle w:val="TableParagraph"/>
              <w:ind w:left="0"/>
              <w:rPr>
                <w:sz w:val="20"/>
              </w:rPr>
            </w:pPr>
            <w:r w:rsidRPr="00716570">
              <w:rPr>
                <w:sz w:val="20"/>
              </w:rPr>
              <w:t>Solicitation</w:t>
            </w:r>
          </w:p>
        </w:tc>
      </w:tr>
      <w:tr w:rsidR="00380D77" w:rsidRPr="00716570" w14:paraId="78BB291A" w14:textId="77777777" w:rsidTr="00202543">
        <w:trPr>
          <w:trHeight w:val="460"/>
        </w:trPr>
        <w:tc>
          <w:tcPr>
            <w:tcW w:w="1710" w:type="dxa"/>
            <w:tcBorders>
              <w:bottom w:val="single" w:sz="4" w:space="0" w:color="000000"/>
            </w:tcBorders>
          </w:tcPr>
          <w:p w14:paraId="4AE054B3" w14:textId="77777777" w:rsidR="00380D77" w:rsidRPr="00716570" w:rsidRDefault="00380D77" w:rsidP="00380D77">
            <w:pPr>
              <w:pStyle w:val="TableParagraph"/>
              <w:ind w:left="0"/>
            </w:pPr>
          </w:p>
        </w:tc>
        <w:tc>
          <w:tcPr>
            <w:tcW w:w="1620" w:type="dxa"/>
            <w:tcBorders>
              <w:bottom w:val="single" w:sz="4" w:space="0" w:color="000000"/>
            </w:tcBorders>
          </w:tcPr>
          <w:p w14:paraId="1B1E2C4C" w14:textId="77777777" w:rsidR="00380D77" w:rsidRPr="00716570" w:rsidRDefault="00380D77" w:rsidP="00380D77">
            <w:pPr>
              <w:pStyle w:val="TableParagraph"/>
              <w:ind w:left="0"/>
              <w:rPr>
                <w:sz w:val="20"/>
              </w:rPr>
            </w:pPr>
            <w:r w:rsidRPr="00716570">
              <w:rPr>
                <w:sz w:val="20"/>
              </w:rPr>
              <w:t>Pre-Negotiation</w:t>
            </w:r>
          </w:p>
        </w:tc>
        <w:tc>
          <w:tcPr>
            <w:tcW w:w="1800" w:type="dxa"/>
            <w:tcBorders>
              <w:bottom w:val="single" w:sz="4" w:space="0" w:color="000000"/>
            </w:tcBorders>
          </w:tcPr>
          <w:p w14:paraId="6F962E35" w14:textId="77777777" w:rsidR="00380D77" w:rsidRPr="00716570" w:rsidRDefault="00380D77" w:rsidP="00380D77">
            <w:pPr>
              <w:pStyle w:val="TableParagraph"/>
              <w:ind w:left="0"/>
              <w:rPr>
                <w:sz w:val="20"/>
              </w:rPr>
            </w:pPr>
            <w:r w:rsidRPr="00716570">
              <w:rPr>
                <w:sz w:val="20"/>
              </w:rPr>
              <w:t>Pre-PNMs and Sole</w:t>
            </w:r>
          </w:p>
          <w:p w14:paraId="6F7795D8" w14:textId="77777777" w:rsidR="00380D77" w:rsidRPr="00716570" w:rsidRDefault="00380D77" w:rsidP="00380D77">
            <w:pPr>
              <w:pStyle w:val="TableParagraph"/>
              <w:ind w:left="0"/>
              <w:rPr>
                <w:sz w:val="20"/>
              </w:rPr>
            </w:pPr>
            <w:r w:rsidRPr="00716570">
              <w:rPr>
                <w:sz w:val="20"/>
              </w:rPr>
              <w:t>Source PNMs</w:t>
            </w:r>
          </w:p>
        </w:tc>
        <w:tc>
          <w:tcPr>
            <w:tcW w:w="2250" w:type="dxa"/>
            <w:tcBorders>
              <w:bottom w:val="single" w:sz="4" w:space="0" w:color="000000"/>
            </w:tcBorders>
          </w:tcPr>
          <w:p w14:paraId="59BC8391" w14:textId="77777777" w:rsidR="00380D77" w:rsidRPr="00716570" w:rsidRDefault="00380D77" w:rsidP="00380D77">
            <w:pPr>
              <w:pStyle w:val="TableParagraph"/>
              <w:ind w:left="0"/>
              <w:rPr>
                <w:sz w:val="20"/>
              </w:rPr>
            </w:pPr>
            <w:r w:rsidRPr="00716570">
              <w:rPr>
                <w:sz w:val="20"/>
              </w:rPr>
              <w:t>Not Applicable</w:t>
            </w:r>
          </w:p>
        </w:tc>
        <w:tc>
          <w:tcPr>
            <w:tcW w:w="2340" w:type="dxa"/>
            <w:tcBorders>
              <w:bottom w:val="single" w:sz="4" w:space="0" w:color="000000"/>
            </w:tcBorders>
          </w:tcPr>
          <w:p w14:paraId="30103482" w14:textId="77777777" w:rsidR="00380D77" w:rsidRPr="00716570" w:rsidRDefault="00380D77" w:rsidP="00380D77">
            <w:pPr>
              <w:pStyle w:val="TableParagraph"/>
              <w:ind w:left="0"/>
              <w:rPr>
                <w:sz w:val="20"/>
              </w:rPr>
            </w:pPr>
            <w:r w:rsidRPr="00716570">
              <w:rPr>
                <w:sz w:val="20"/>
              </w:rPr>
              <w:t>Not Applicable</w:t>
            </w:r>
          </w:p>
        </w:tc>
      </w:tr>
      <w:tr w:rsidR="00202543" w:rsidRPr="00716570" w14:paraId="681D7DB2" w14:textId="77777777" w:rsidTr="00202543">
        <w:trPr>
          <w:trHeight w:val="230"/>
        </w:trPr>
        <w:tc>
          <w:tcPr>
            <w:tcW w:w="1710" w:type="dxa"/>
            <w:tcBorders>
              <w:top w:val="single" w:sz="4" w:space="0" w:color="000000"/>
              <w:bottom w:val="single" w:sz="4" w:space="0" w:color="auto"/>
            </w:tcBorders>
          </w:tcPr>
          <w:p w14:paraId="3F24CE65" w14:textId="77777777" w:rsidR="00202543" w:rsidRPr="00716570" w:rsidRDefault="00202543" w:rsidP="00202543">
            <w:pPr>
              <w:pStyle w:val="TableParagraph"/>
              <w:ind w:left="0"/>
              <w:rPr>
                <w:sz w:val="20"/>
              </w:rPr>
            </w:pPr>
            <w:bookmarkStart w:id="87" w:name="_Hlk80007397"/>
            <w:r w:rsidRPr="00716570">
              <w:rPr>
                <w:sz w:val="20"/>
              </w:rPr>
              <w:t>Contract Approval</w:t>
            </w:r>
          </w:p>
        </w:tc>
        <w:tc>
          <w:tcPr>
            <w:tcW w:w="1620" w:type="dxa"/>
            <w:tcBorders>
              <w:top w:val="single" w:sz="4" w:space="0" w:color="000000"/>
              <w:bottom w:val="single" w:sz="4" w:space="0" w:color="auto"/>
            </w:tcBorders>
          </w:tcPr>
          <w:p w14:paraId="020ECD97" w14:textId="77777777" w:rsidR="00202543" w:rsidRPr="00716570" w:rsidRDefault="00202543" w:rsidP="00202543">
            <w:pPr>
              <w:pStyle w:val="TableParagraph"/>
              <w:ind w:left="0"/>
              <w:rPr>
                <w:sz w:val="20"/>
              </w:rPr>
            </w:pPr>
            <w:r w:rsidRPr="00716570">
              <w:rPr>
                <w:sz w:val="20"/>
              </w:rPr>
              <w:t>Prior to Award</w:t>
            </w:r>
          </w:p>
        </w:tc>
        <w:tc>
          <w:tcPr>
            <w:tcW w:w="1800" w:type="dxa"/>
            <w:tcBorders>
              <w:top w:val="single" w:sz="4" w:space="0" w:color="000000"/>
              <w:bottom w:val="single" w:sz="4" w:space="0" w:color="auto"/>
            </w:tcBorders>
          </w:tcPr>
          <w:p w14:paraId="6CBBA918" w14:textId="77777777" w:rsidR="00202543" w:rsidRPr="00716570" w:rsidRDefault="00202543" w:rsidP="00202543">
            <w:pPr>
              <w:pStyle w:val="TableParagraph"/>
              <w:ind w:left="0"/>
              <w:rPr>
                <w:sz w:val="20"/>
              </w:rPr>
            </w:pPr>
            <w:r w:rsidRPr="00716570">
              <w:rPr>
                <w:sz w:val="20"/>
              </w:rPr>
              <w:t>Contract, Order and</w:t>
            </w:r>
          </w:p>
          <w:p w14:paraId="7652F84C" w14:textId="77777777" w:rsidR="00202543" w:rsidRPr="00716570" w:rsidRDefault="00202543" w:rsidP="00202543">
            <w:pPr>
              <w:pStyle w:val="TableParagraph"/>
              <w:ind w:left="0"/>
              <w:rPr>
                <w:sz w:val="20"/>
              </w:rPr>
            </w:pPr>
            <w:r w:rsidRPr="00716570">
              <w:rPr>
                <w:sz w:val="20"/>
              </w:rPr>
              <w:t>Post-PNM</w:t>
            </w:r>
          </w:p>
          <w:p w14:paraId="680C821B" w14:textId="77777777" w:rsidR="00202543" w:rsidRPr="00716570" w:rsidRDefault="00202543" w:rsidP="00202543">
            <w:pPr>
              <w:pStyle w:val="TableParagraph"/>
              <w:ind w:left="0"/>
              <w:rPr>
                <w:sz w:val="20"/>
              </w:rPr>
            </w:pPr>
            <w:r w:rsidRPr="00716570">
              <w:rPr>
                <w:sz w:val="20"/>
              </w:rPr>
              <w:t>RFP and Evaluation</w:t>
            </w:r>
          </w:p>
          <w:p w14:paraId="42E82172" w14:textId="77777777" w:rsidR="00202543" w:rsidRPr="00716570" w:rsidRDefault="00202543" w:rsidP="00202543">
            <w:pPr>
              <w:pStyle w:val="TableParagraph"/>
              <w:ind w:left="0"/>
              <w:rPr>
                <w:sz w:val="20"/>
              </w:rPr>
            </w:pPr>
            <w:r w:rsidRPr="00716570">
              <w:rPr>
                <w:sz w:val="20"/>
              </w:rPr>
              <w:t>Documents (Legal</w:t>
            </w:r>
          </w:p>
          <w:p w14:paraId="0CF1C59E" w14:textId="5E57F1DF" w:rsidR="00202543" w:rsidRPr="00716570" w:rsidRDefault="00202543" w:rsidP="00202543">
            <w:pPr>
              <w:pStyle w:val="TableParagraph"/>
              <w:ind w:left="0"/>
              <w:rPr>
                <w:sz w:val="20"/>
              </w:rPr>
            </w:pPr>
            <w:r w:rsidRPr="00716570">
              <w:rPr>
                <w:sz w:val="20"/>
              </w:rPr>
              <w:t>Only)</w:t>
            </w:r>
          </w:p>
        </w:tc>
        <w:tc>
          <w:tcPr>
            <w:tcW w:w="2250" w:type="dxa"/>
            <w:tcBorders>
              <w:top w:val="single" w:sz="4" w:space="0" w:color="000000"/>
              <w:bottom w:val="single" w:sz="4" w:space="0" w:color="auto"/>
            </w:tcBorders>
          </w:tcPr>
          <w:p w14:paraId="7097F7A5" w14:textId="77777777" w:rsidR="00202543" w:rsidRPr="00202543" w:rsidRDefault="00202543" w:rsidP="00202543">
            <w:pPr>
              <w:pStyle w:val="TableParagraph"/>
              <w:rPr>
                <w:iCs/>
                <w:sz w:val="20"/>
              </w:rPr>
            </w:pPr>
            <w:r w:rsidRPr="00202543">
              <w:rPr>
                <w:iCs/>
                <w:sz w:val="20"/>
              </w:rPr>
              <w:t>All Pre-Award Documentation including Contract, Source Selection Decision Document, Best Value Trade- off or LPTA Evaluation Summary (e.g., Selection Recommendation Document), RFP, and Draft Notification to Unsuccessful Offerors</w:t>
            </w:r>
          </w:p>
          <w:p w14:paraId="3236F4E0" w14:textId="7F3A6742" w:rsidR="00202543" w:rsidRPr="00716570" w:rsidRDefault="00202543" w:rsidP="00202543">
            <w:pPr>
              <w:pStyle w:val="TableParagraph"/>
              <w:ind w:left="0"/>
              <w:rPr>
                <w:sz w:val="20"/>
              </w:rPr>
            </w:pPr>
          </w:p>
        </w:tc>
        <w:tc>
          <w:tcPr>
            <w:tcW w:w="2340" w:type="dxa"/>
            <w:tcBorders>
              <w:top w:val="single" w:sz="4" w:space="0" w:color="000000"/>
              <w:bottom w:val="single" w:sz="4" w:space="0" w:color="auto"/>
            </w:tcBorders>
          </w:tcPr>
          <w:p w14:paraId="004EB649" w14:textId="2DEB9809" w:rsidR="00202543" w:rsidRPr="00716570" w:rsidRDefault="00202543" w:rsidP="00202543">
            <w:pPr>
              <w:pStyle w:val="TableParagraph"/>
              <w:ind w:left="0"/>
              <w:rPr>
                <w:sz w:val="20"/>
              </w:rPr>
            </w:pPr>
            <w:r w:rsidRPr="00716570">
              <w:rPr>
                <w:sz w:val="20"/>
              </w:rPr>
              <w:t>All Pre-Award</w:t>
            </w:r>
            <w:r>
              <w:rPr>
                <w:sz w:val="20"/>
              </w:rPr>
              <w:t xml:space="preserve"> </w:t>
            </w:r>
            <w:r w:rsidRPr="00716570">
              <w:rPr>
                <w:sz w:val="20"/>
              </w:rPr>
              <w:t>Documentation</w:t>
            </w:r>
            <w:r>
              <w:rPr>
                <w:sz w:val="20"/>
              </w:rPr>
              <w:t xml:space="preserve"> </w:t>
            </w:r>
            <w:r w:rsidRPr="00716570">
              <w:rPr>
                <w:sz w:val="20"/>
              </w:rPr>
              <w:t>including Order,</w:t>
            </w:r>
            <w:r>
              <w:rPr>
                <w:sz w:val="20"/>
              </w:rPr>
              <w:t xml:space="preserve"> </w:t>
            </w:r>
            <w:r w:rsidRPr="00716570">
              <w:rPr>
                <w:sz w:val="20"/>
              </w:rPr>
              <w:t>Post-PNM, Best</w:t>
            </w:r>
            <w:r>
              <w:rPr>
                <w:sz w:val="20"/>
              </w:rPr>
              <w:t xml:space="preserve"> </w:t>
            </w:r>
            <w:r w:rsidRPr="00716570">
              <w:rPr>
                <w:sz w:val="20"/>
              </w:rPr>
              <w:t>Value Trade-off or</w:t>
            </w:r>
            <w:r>
              <w:rPr>
                <w:sz w:val="20"/>
              </w:rPr>
              <w:t xml:space="preserve"> </w:t>
            </w:r>
            <w:r w:rsidRPr="00716570">
              <w:rPr>
                <w:sz w:val="20"/>
              </w:rPr>
              <w:t>LPTA Evaluation</w:t>
            </w:r>
            <w:r>
              <w:rPr>
                <w:sz w:val="20"/>
              </w:rPr>
              <w:t xml:space="preserve"> </w:t>
            </w:r>
            <w:r w:rsidRPr="00716570">
              <w:rPr>
                <w:sz w:val="20"/>
              </w:rPr>
              <w:t>Summary (e.g.,</w:t>
            </w:r>
          </w:p>
          <w:p w14:paraId="1B39ED63" w14:textId="6D29836E" w:rsidR="00202543" w:rsidRPr="00716570" w:rsidRDefault="00202543" w:rsidP="00202543">
            <w:pPr>
              <w:pStyle w:val="TableParagraph"/>
              <w:ind w:left="0"/>
              <w:rPr>
                <w:sz w:val="20"/>
              </w:rPr>
            </w:pPr>
            <w:r w:rsidRPr="00716570">
              <w:rPr>
                <w:sz w:val="20"/>
              </w:rPr>
              <w:t>Selection</w:t>
            </w:r>
            <w:r>
              <w:rPr>
                <w:sz w:val="20"/>
              </w:rPr>
              <w:t xml:space="preserve"> </w:t>
            </w:r>
            <w:r w:rsidRPr="00716570">
              <w:rPr>
                <w:sz w:val="20"/>
              </w:rPr>
              <w:t>Recommendation</w:t>
            </w:r>
          </w:p>
          <w:p w14:paraId="04BA1A44" w14:textId="78ACB105" w:rsidR="00202543" w:rsidRPr="00716570" w:rsidRDefault="00202543" w:rsidP="00202543">
            <w:pPr>
              <w:pStyle w:val="TableParagraph"/>
              <w:ind w:left="0"/>
              <w:rPr>
                <w:sz w:val="20"/>
              </w:rPr>
            </w:pPr>
            <w:r w:rsidRPr="00716570">
              <w:rPr>
                <w:sz w:val="20"/>
              </w:rPr>
              <w:t>Document), RFQ</w:t>
            </w:r>
            <w:r>
              <w:rPr>
                <w:sz w:val="20"/>
              </w:rPr>
              <w:t xml:space="preserve">, </w:t>
            </w:r>
            <w:r w:rsidRPr="00716570">
              <w:rPr>
                <w:sz w:val="20"/>
              </w:rPr>
              <w:t>and Draft</w:t>
            </w:r>
          </w:p>
          <w:p w14:paraId="59B252B3" w14:textId="39331B57" w:rsidR="00202543" w:rsidRPr="00716570" w:rsidRDefault="00202543" w:rsidP="00202543">
            <w:pPr>
              <w:pStyle w:val="TableParagraph"/>
              <w:ind w:left="0"/>
              <w:rPr>
                <w:sz w:val="20"/>
              </w:rPr>
            </w:pPr>
            <w:r w:rsidRPr="00716570">
              <w:rPr>
                <w:sz w:val="20"/>
              </w:rPr>
              <w:t>Notification to</w:t>
            </w:r>
            <w:r>
              <w:rPr>
                <w:sz w:val="20"/>
              </w:rPr>
              <w:t xml:space="preserve"> </w:t>
            </w:r>
            <w:r w:rsidRPr="00716570">
              <w:rPr>
                <w:sz w:val="20"/>
              </w:rPr>
              <w:t>Unsuccessful</w:t>
            </w:r>
          </w:p>
          <w:p w14:paraId="015D01DF" w14:textId="291B8DA5" w:rsidR="00202543" w:rsidRPr="00716570" w:rsidRDefault="00202543" w:rsidP="00202543">
            <w:pPr>
              <w:pStyle w:val="TableParagraph"/>
              <w:ind w:left="0"/>
              <w:rPr>
                <w:sz w:val="20"/>
              </w:rPr>
            </w:pPr>
            <w:r w:rsidRPr="00716570">
              <w:rPr>
                <w:sz w:val="20"/>
              </w:rPr>
              <w:t>Offerors</w:t>
            </w:r>
          </w:p>
        </w:tc>
      </w:tr>
      <w:bookmarkEnd w:id="87"/>
    </w:tbl>
    <w:p w14:paraId="70823392" w14:textId="77777777" w:rsidR="00380D77" w:rsidRPr="005160EF" w:rsidRDefault="00380D77" w:rsidP="00380D77">
      <w:pPr>
        <w:tabs>
          <w:tab w:val="left" w:pos="810"/>
        </w:tabs>
        <w:contextualSpacing/>
        <w:rPr>
          <w:rFonts w:cs="Times New Roman"/>
        </w:rPr>
      </w:pPr>
    </w:p>
    <w:p w14:paraId="4E0163F8" w14:textId="77777777" w:rsidR="00380D77" w:rsidRPr="005160EF" w:rsidRDefault="00380D77" w:rsidP="00380D77">
      <w:pPr>
        <w:tabs>
          <w:tab w:val="left" w:pos="810"/>
        </w:tabs>
        <w:contextualSpacing/>
        <w:rPr>
          <w:rFonts w:cs="Times New Roman"/>
        </w:rPr>
      </w:pPr>
      <w:r>
        <w:rPr>
          <w:rFonts w:cs="Times New Roman"/>
        </w:rPr>
        <w:t xml:space="preserve">(7) </w:t>
      </w:r>
      <w:r w:rsidRPr="005160EF">
        <w:rPr>
          <w:rFonts w:cs="Times New Roman"/>
        </w:rPr>
        <w:t>Classified procurement oversight.</w:t>
      </w:r>
      <w:r w:rsidRPr="005160EF">
        <w:rPr>
          <w:rFonts w:cs="Times New Roman"/>
          <w:b/>
          <w:color w:val="4F81BD"/>
          <w:szCs w:val="24"/>
        </w:rPr>
        <w:t xml:space="preserve">  </w:t>
      </w:r>
      <w:r w:rsidRPr="005160EF">
        <w:rPr>
          <w:rFonts w:cs="Times New Roman"/>
        </w:rPr>
        <w:t xml:space="preserve">Classified procurements are not exempt from compliance reviews. The Chief, Contract Operations Branch (PL22) shall be contacted to coordinate </w:t>
      </w:r>
      <w:r w:rsidRPr="005160EF">
        <w:rPr>
          <w:rFonts w:cs="Times New Roman"/>
        </w:rPr>
        <w:lastRenderedPageBreak/>
        <w:t>compliance reviews. The contracting officer shall ensure contract documents are redacted</w:t>
      </w:r>
      <w:r w:rsidRPr="005160EF">
        <w:rPr>
          <w:rFonts w:cs="Times New Roman"/>
          <w:b/>
          <w:szCs w:val="24"/>
        </w:rPr>
        <w:t xml:space="preserve">, </w:t>
      </w:r>
      <w:r w:rsidRPr="005160EF">
        <w:rPr>
          <w:rFonts w:cs="Times New Roman"/>
        </w:rPr>
        <w:t>as necessary.</w:t>
      </w:r>
    </w:p>
    <w:p w14:paraId="26650BB8" w14:textId="77777777" w:rsidR="00380D77" w:rsidRDefault="00380D77" w:rsidP="00380D77">
      <w:pPr>
        <w:pStyle w:val="Heading3"/>
        <w:contextualSpacing/>
        <w:rPr>
          <w:color w:val="4F81BD"/>
        </w:rPr>
      </w:pPr>
      <w:bookmarkStart w:id="88" w:name="1.9001__Procurement_management_reviews_("/>
      <w:bookmarkStart w:id="89" w:name="_bookmark26"/>
      <w:bookmarkEnd w:id="88"/>
      <w:bookmarkEnd w:id="89"/>
    </w:p>
    <w:p w14:paraId="0D7F5788" w14:textId="77777777" w:rsidR="00380D77" w:rsidRPr="005160EF" w:rsidRDefault="00380D77" w:rsidP="00380D77">
      <w:pPr>
        <w:pStyle w:val="Heading3"/>
      </w:pPr>
      <w:bookmarkStart w:id="90" w:name="_Toc80007864"/>
      <w:r w:rsidRPr="005160EF">
        <w:t>1.9001 Procurement management reviews (PMR) and special interest reviews.</w:t>
      </w:r>
      <w:bookmarkEnd w:id="90"/>
    </w:p>
    <w:p w14:paraId="694DAD08" w14:textId="77777777" w:rsidR="00380D77" w:rsidRPr="008C6FCC" w:rsidRDefault="00380D77" w:rsidP="00380D77">
      <w:pPr>
        <w:pStyle w:val="BodyText"/>
        <w:rPr>
          <w:b/>
          <w:color w:val="auto"/>
          <w:sz w:val="25"/>
        </w:rPr>
      </w:pPr>
    </w:p>
    <w:p w14:paraId="63F407B0" w14:textId="77777777" w:rsidR="00380D77" w:rsidRPr="008C6FCC" w:rsidRDefault="00380D77" w:rsidP="00380D77">
      <w:pPr>
        <w:pStyle w:val="ListParagraph"/>
        <w:tabs>
          <w:tab w:val="left" w:pos="844"/>
        </w:tabs>
        <w:ind w:left="0"/>
      </w:pPr>
      <w:r>
        <w:t xml:space="preserve">(a) </w:t>
      </w:r>
      <w:r w:rsidRPr="008C6FCC">
        <w:t xml:space="preserve">Chief, Contract Operations Branch (PL22) will establish and maintain DISA’s Procurement Management Review (PMR) program, conduct Special Interest Reviews, and assist the Agency with other reviews as appropriate. PMRs assist the Head of the Contracting Activity (HCA) and the DISA Senior Procurement Executive, in evaluating DISA’s procurement processes, including the DISA Purchase Card Program. PMRs also assist the </w:t>
      </w:r>
      <w:proofErr w:type="spellStart"/>
      <w:r w:rsidRPr="008C6FCC">
        <w:t>CoCO</w:t>
      </w:r>
      <w:proofErr w:type="spellEnd"/>
      <w:r w:rsidRPr="008C6FCC">
        <w:t xml:space="preserve"> and the HCO to improve the operational efficiency and effectiveness of their contracting organizations. This is accomplished through the assessment of internal management controls and acquisition policies and</w:t>
      </w:r>
      <w:r w:rsidRPr="008C6FCC">
        <w:rPr>
          <w:spacing w:val="-18"/>
        </w:rPr>
        <w:t xml:space="preserve"> </w:t>
      </w:r>
      <w:r w:rsidRPr="008C6FCC">
        <w:t>procedures. Additionally, the results of the PMRs are used to assess the Agency’s ability to sustain external scrutiny such as DoD Inspector General (</w:t>
      </w:r>
      <w:proofErr w:type="spellStart"/>
      <w:r w:rsidRPr="008C6FCC">
        <w:t>DoDIG</w:t>
      </w:r>
      <w:proofErr w:type="spellEnd"/>
      <w:r w:rsidRPr="008C6FCC">
        <w:t>) Audits, General Accountability Office (GAO) Audits, external PMRs, and other independent</w:t>
      </w:r>
      <w:r w:rsidRPr="008C6FCC">
        <w:rPr>
          <w:spacing w:val="-1"/>
        </w:rPr>
        <w:t xml:space="preserve"> </w:t>
      </w:r>
      <w:r w:rsidRPr="008C6FCC">
        <w:t>reviews.</w:t>
      </w:r>
    </w:p>
    <w:p w14:paraId="23D7C77A" w14:textId="77777777" w:rsidR="00380D77" w:rsidRPr="008C6FCC" w:rsidRDefault="00380D77" w:rsidP="00380D77">
      <w:pPr>
        <w:pStyle w:val="BodyText"/>
        <w:contextualSpacing/>
        <w:rPr>
          <w:color w:val="auto"/>
          <w:sz w:val="25"/>
        </w:rPr>
      </w:pPr>
    </w:p>
    <w:p w14:paraId="280C5350" w14:textId="77777777" w:rsidR="00380D77" w:rsidRPr="00E87077" w:rsidRDefault="00380D77" w:rsidP="00380D77">
      <w:pPr>
        <w:pStyle w:val="ListParagraph"/>
        <w:tabs>
          <w:tab w:val="left" w:pos="859"/>
        </w:tabs>
        <w:ind w:left="0"/>
        <w:contextualSpacing/>
      </w:pPr>
      <w:r w:rsidRPr="008C6FCC">
        <w:t>(b)(i) PMRs are conducted at the four Defense Information Technology Contracting Organizations (DITCO):</w:t>
      </w:r>
    </w:p>
    <w:p w14:paraId="7BE4DC2E" w14:textId="77777777" w:rsidR="00380D77" w:rsidRPr="008C6FCC" w:rsidRDefault="00380D77" w:rsidP="0011391F">
      <w:pPr>
        <w:pStyle w:val="ListParagraph"/>
        <w:numPr>
          <w:ilvl w:val="0"/>
          <w:numId w:val="1"/>
        </w:numPr>
        <w:tabs>
          <w:tab w:val="left" w:pos="720"/>
        </w:tabs>
        <w:ind w:left="0" w:firstLine="0"/>
        <w:contextualSpacing/>
      </w:pPr>
      <w:r w:rsidRPr="008C6FCC">
        <w:t>DITCO-National Capital Region</w:t>
      </w:r>
      <w:r w:rsidRPr="008C6FCC">
        <w:rPr>
          <w:spacing w:val="-1"/>
        </w:rPr>
        <w:t xml:space="preserve"> </w:t>
      </w:r>
      <w:r w:rsidRPr="008C6FCC">
        <w:t>(NCR)</w:t>
      </w:r>
    </w:p>
    <w:p w14:paraId="15DFD2CA" w14:textId="77777777" w:rsidR="00380D77" w:rsidRPr="008C6FCC" w:rsidRDefault="00380D77" w:rsidP="0011391F">
      <w:pPr>
        <w:pStyle w:val="ListParagraph"/>
        <w:numPr>
          <w:ilvl w:val="0"/>
          <w:numId w:val="1"/>
        </w:numPr>
        <w:tabs>
          <w:tab w:val="left" w:pos="720"/>
        </w:tabs>
        <w:ind w:left="0" w:firstLine="0"/>
        <w:contextualSpacing/>
      </w:pPr>
      <w:r w:rsidRPr="008C6FCC">
        <w:t>DITCO-Europe</w:t>
      </w:r>
    </w:p>
    <w:p w14:paraId="46A64F72" w14:textId="77777777" w:rsidR="00380D77" w:rsidRDefault="00380D77" w:rsidP="0011391F">
      <w:pPr>
        <w:pStyle w:val="ListParagraph"/>
        <w:numPr>
          <w:ilvl w:val="0"/>
          <w:numId w:val="1"/>
        </w:numPr>
        <w:tabs>
          <w:tab w:val="left" w:pos="720"/>
        </w:tabs>
        <w:ind w:left="0" w:firstLine="0"/>
        <w:contextualSpacing/>
      </w:pPr>
      <w:r w:rsidRPr="008C6FCC">
        <w:t>DITCO-Pacific</w:t>
      </w:r>
    </w:p>
    <w:p w14:paraId="7542ADDD" w14:textId="77777777" w:rsidR="00380D77" w:rsidRPr="00E87077" w:rsidRDefault="00380D77" w:rsidP="0011391F">
      <w:pPr>
        <w:pStyle w:val="ListParagraph"/>
        <w:numPr>
          <w:ilvl w:val="0"/>
          <w:numId w:val="1"/>
        </w:numPr>
        <w:tabs>
          <w:tab w:val="left" w:pos="720"/>
        </w:tabs>
        <w:ind w:left="0" w:firstLine="0"/>
        <w:contextualSpacing/>
      </w:pPr>
      <w:r w:rsidRPr="00E87077">
        <w:t>DITCO-Scott</w:t>
      </w:r>
    </w:p>
    <w:p w14:paraId="1A14F53E" w14:textId="77777777" w:rsidR="00380D77" w:rsidRPr="008C6FCC" w:rsidRDefault="00380D77" w:rsidP="00380D77">
      <w:pPr>
        <w:tabs>
          <w:tab w:val="left" w:pos="720"/>
        </w:tabs>
        <w:contextualSpacing/>
        <w:rPr>
          <w:rFonts w:cs="Times New Roman"/>
        </w:rPr>
      </w:pPr>
    </w:p>
    <w:p w14:paraId="31110C0A" w14:textId="77777777" w:rsidR="00380D77" w:rsidRPr="008C6FCC" w:rsidRDefault="00380D77" w:rsidP="00380D77">
      <w:pPr>
        <w:tabs>
          <w:tab w:val="left" w:pos="720"/>
        </w:tabs>
        <w:contextualSpacing/>
        <w:rPr>
          <w:rFonts w:cs="Times New Roman"/>
        </w:rPr>
      </w:pPr>
      <w:r w:rsidRPr="008C6FCC">
        <w:rPr>
          <w:rFonts w:cs="Times New Roman"/>
        </w:rPr>
        <w:t>(ii) Contract Management Reviews (CMR) are conducted at two external organizations:</w:t>
      </w:r>
    </w:p>
    <w:p w14:paraId="76079E2B" w14:textId="77777777" w:rsidR="00380D77" w:rsidRPr="008C6FCC" w:rsidRDefault="00380D77" w:rsidP="0011391F">
      <w:pPr>
        <w:pStyle w:val="ListParagraph"/>
        <w:numPr>
          <w:ilvl w:val="0"/>
          <w:numId w:val="10"/>
        </w:numPr>
        <w:tabs>
          <w:tab w:val="left" w:pos="720"/>
        </w:tabs>
        <w:ind w:left="0" w:firstLine="0"/>
        <w:contextualSpacing/>
      </w:pPr>
      <w:r w:rsidRPr="008C6FCC">
        <w:t>WHCA (White House Communications</w:t>
      </w:r>
      <w:r w:rsidRPr="008C6FCC">
        <w:rPr>
          <w:spacing w:val="-4"/>
        </w:rPr>
        <w:t xml:space="preserve"> </w:t>
      </w:r>
      <w:r w:rsidRPr="008C6FCC">
        <w:t>Agency)</w:t>
      </w:r>
    </w:p>
    <w:p w14:paraId="1D4BBCDA" w14:textId="77777777" w:rsidR="00380D77" w:rsidRPr="008C6FCC" w:rsidRDefault="00380D77" w:rsidP="0011391F">
      <w:pPr>
        <w:pStyle w:val="ListParagraph"/>
        <w:numPr>
          <w:ilvl w:val="0"/>
          <w:numId w:val="10"/>
        </w:numPr>
        <w:tabs>
          <w:tab w:val="left" w:pos="720"/>
        </w:tabs>
        <w:ind w:left="0" w:firstLine="0"/>
        <w:contextualSpacing/>
      </w:pPr>
      <w:r w:rsidRPr="008C6FCC">
        <w:t>CMCA (Communications Management and Control</w:t>
      </w:r>
      <w:r w:rsidRPr="008C6FCC">
        <w:rPr>
          <w:spacing w:val="-2"/>
        </w:rPr>
        <w:t xml:space="preserve"> </w:t>
      </w:r>
      <w:r w:rsidRPr="008C6FCC">
        <w:t>Activity)</w:t>
      </w:r>
    </w:p>
    <w:p w14:paraId="7D98B9F4" w14:textId="77777777" w:rsidR="00380D77" w:rsidRPr="008C6FCC" w:rsidRDefault="00380D77" w:rsidP="00380D77">
      <w:pPr>
        <w:pStyle w:val="BodyText"/>
        <w:tabs>
          <w:tab w:val="left" w:pos="720"/>
        </w:tabs>
        <w:contextualSpacing/>
        <w:rPr>
          <w:color w:val="auto"/>
          <w:sz w:val="25"/>
        </w:rPr>
      </w:pPr>
    </w:p>
    <w:p w14:paraId="6722BFC6" w14:textId="56DF1400" w:rsidR="00380D77" w:rsidRPr="008C6FCC" w:rsidRDefault="00380D77" w:rsidP="00380D77">
      <w:pPr>
        <w:pStyle w:val="BodyText"/>
        <w:tabs>
          <w:tab w:val="left" w:pos="450"/>
          <w:tab w:val="left" w:pos="720"/>
        </w:tabs>
        <w:contextualSpacing/>
        <w:rPr>
          <w:color w:val="auto"/>
        </w:rPr>
      </w:pPr>
      <w:r>
        <w:rPr>
          <w:color w:val="auto"/>
        </w:rPr>
        <w:t xml:space="preserve">(c) </w:t>
      </w:r>
      <w:r w:rsidRPr="008C6FCC">
        <w:rPr>
          <w:color w:val="auto"/>
        </w:rPr>
        <w:t>PMRs and CMRs will be conducted IAW the PSD PMR Standard Operating Proc</w:t>
      </w:r>
      <w:r w:rsidR="00046557">
        <w:rPr>
          <w:color w:val="auto"/>
        </w:rPr>
        <w:t>ed</w:t>
      </w:r>
      <w:r w:rsidRPr="008C6FCC">
        <w:rPr>
          <w:color w:val="auto"/>
        </w:rPr>
        <w:t xml:space="preserve">ure. The HCA is the final decision authority for PMR/CMR observations, </w:t>
      </w:r>
      <w:proofErr w:type="gramStart"/>
      <w:r w:rsidRPr="008C6FCC">
        <w:rPr>
          <w:color w:val="auto"/>
        </w:rPr>
        <w:t>findings</w:t>
      </w:r>
      <w:proofErr w:type="gramEnd"/>
      <w:r w:rsidRPr="008C6FCC">
        <w:rPr>
          <w:color w:val="auto"/>
        </w:rPr>
        <w:t xml:space="preserve"> and recommendations.</w:t>
      </w:r>
    </w:p>
    <w:p w14:paraId="3B23EBC4" w14:textId="77777777" w:rsidR="00380D77" w:rsidRPr="008C6FCC" w:rsidRDefault="00380D77" w:rsidP="00380D77">
      <w:pPr>
        <w:pStyle w:val="BodyText"/>
        <w:tabs>
          <w:tab w:val="left" w:pos="450"/>
          <w:tab w:val="left" w:pos="720"/>
        </w:tabs>
        <w:contextualSpacing/>
        <w:rPr>
          <w:color w:val="auto"/>
          <w:sz w:val="25"/>
        </w:rPr>
      </w:pPr>
    </w:p>
    <w:p w14:paraId="6C189A10" w14:textId="77777777" w:rsidR="00380D77" w:rsidRPr="00E87077" w:rsidRDefault="00380D77" w:rsidP="00380D77">
      <w:pPr>
        <w:tabs>
          <w:tab w:val="left" w:pos="720"/>
        </w:tabs>
        <w:contextualSpacing/>
        <w:rPr>
          <w:rFonts w:eastAsia="Times New Roman" w:cs="Times New Roman"/>
          <w:szCs w:val="24"/>
        </w:rPr>
      </w:pPr>
      <w:r w:rsidRPr="00E87077">
        <w:rPr>
          <w:rFonts w:eastAsia="Times New Roman" w:cs="Times New Roman"/>
          <w:szCs w:val="24"/>
        </w:rPr>
        <w:t>(d) Special Interest Reviews are conducted at the request of the HCA or the SPE. These reviews assess specific aspects of the procurement process and/or operations, as requested.</w:t>
      </w:r>
    </w:p>
    <w:p w14:paraId="06DB4C2E" w14:textId="77777777" w:rsidR="00380D77" w:rsidRPr="00716570" w:rsidRDefault="00380D77" w:rsidP="00380D77">
      <w:pPr>
        <w:pStyle w:val="BodyText"/>
      </w:pPr>
      <w:bookmarkStart w:id="91" w:name="1.9002__Classified_procurement_oversight"/>
      <w:bookmarkStart w:id="92" w:name="_bookmark27"/>
      <w:bookmarkEnd w:id="91"/>
      <w:bookmarkEnd w:id="92"/>
    </w:p>
    <w:p w14:paraId="260637A3" w14:textId="77777777" w:rsidR="00380D77" w:rsidRPr="005160EF" w:rsidRDefault="00380D77" w:rsidP="00380D77">
      <w:pPr>
        <w:pStyle w:val="Heading3"/>
      </w:pPr>
      <w:bookmarkStart w:id="93" w:name="1.9003__Contract_document_approval_signa"/>
      <w:bookmarkStart w:id="94" w:name="_bookmark28"/>
      <w:bookmarkStart w:id="95" w:name="_Toc80007865"/>
      <w:bookmarkEnd w:id="93"/>
      <w:bookmarkEnd w:id="94"/>
      <w:r w:rsidRPr="005160EF">
        <w:t>1.9002 Contract document approval signature routing procedures.</w:t>
      </w:r>
      <w:bookmarkEnd w:id="95"/>
    </w:p>
    <w:p w14:paraId="57912129" w14:textId="77777777" w:rsidR="00380D77" w:rsidRPr="008C6FCC" w:rsidRDefault="00380D77" w:rsidP="00380D77">
      <w:pPr>
        <w:pStyle w:val="BodyText"/>
        <w:rPr>
          <w:b/>
          <w:color w:val="auto"/>
          <w:sz w:val="23"/>
        </w:rPr>
      </w:pPr>
    </w:p>
    <w:p w14:paraId="045A659A" w14:textId="44079B3B" w:rsidR="00B77D70" w:rsidRPr="00D57C1F" w:rsidRDefault="00380D77" w:rsidP="00D57C1F">
      <w:pPr>
        <w:pStyle w:val="BodyText"/>
        <w:rPr>
          <w:color w:val="auto"/>
        </w:rPr>
      </w:pPr>
      <w:r w:rsidRPr="008C6FCC">
        <w:rPr>
          <w:color w:val="auto"/>
        </w:rPr>
        <w:t xml:space="preserve">Procedures </w:t>
      </w:r>
      <w:proofErr w:type="gramStart"/>
      <w:r w:rsidRPr="008C6FCC">
        <w:rPr>
          <w:color w:val="auto"/>
        </w:rPr>
        <w:t>are located in</w:t>
      </w:r>
      <w:proofErr w:type="gramEnd"/>
      <w:r w:rsidRPr="008C6FCC">
        <w:rPr>
          <w:color w:val="auto"/>
        </w:rPr>
        <w:t xml:space="preserve"> </w:t>
      </w:r>
      <w:hyperlink r:id="rId33" w:history="1">
        <w:r w:rsidRPr="00034148">
          <w:rPr>
            <w:rStyle w:val="Hyperlink"/>
            <w:color w:val="0070C0"/>
          </w:rPr>
          <w:t>DARS PGI</w:t>
        </w:r>
      </w:hyperlink>
      <w:r w:rsidRPr="008C6FCC">
        <w:rPr>
          <w:color w:val="auto"/>
        </w:rPr>
        <w:t xml:space="preserve"> 1.9002.</w:t>
      </w:r>
    </w:p>
    <w:sectPr w:rsidR="00B77D70" w:rsidRPr="00D57C1F">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8A0BE2" w:rsidRDefault="008A0BE2" w:rsidP="00D57C1F">
      <w:r>
        <w:separator/>
      </w:r>
    </w:p>
  </w:endnote>
  <w:endnote w:type="continuationSeparator" w:id="0">
    <w:p w14:paraId="4541E697" w14:textId="77777777" w:rsidR="008A0BE2" w:rsidRDefault="008A0BE2"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8A0BE2" w:rsidRDefault="008A0BE2" w:rsidP="00C05E13">
        <w:pPr>
          <w:pStyle w:val="Footer"/>
          <w:jc w:val="center"/>
        </w:pPr>
        <w:r>
          <w:t>DARS 2021 Edition</w:t>
        </w:r>
      </w:p>
      <w:p w14:paraId="584A4F98" w14:textId="769615ED" w:rsidR="008A0BE2" w:rsidRDefault="008A0BE2" w:rsidP="00C05E13">
        <w:pPr>
          <w:pStyle w:val="Footer"/>
          <w:jc w:val="center"/>
        </w:pPr>
        <w:r>
          <w:t>PART 1-</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8A0BE2" w:rsidRDefault="008A0BE2" w:rsidP="00D57C1F">
      <w:r>
        <w:separator/>
      </w:r>
    </w:p>
  </w:footnote>
  <w:footnote w:type="continuationSeparator" w:id="0">
    <w:p w14:paraId="0FDA5069" w14:textId="77777777" w:rsidR="008A0BE2" w:rsidRDefault="008A0BE2"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3" w15:restartNumberingAfterBreak="0">
    <w:nsid w:val="1F2D3BA4"/>
    <w:multiLevelType w:val="hybridMultilevel"/>
    <w:tmpl w:val="66E867EC"/>
    <w:lvl w:ilvl="0" w:tplc="4C6E747E">
      <w:start w:val="1"/>
      <w:numFmt w:val="lowerRoman"/>
      <w:lvlText w:val="(%1)"/>
      <w:lvlJc w:val="left"/>
      <w:pPr>
        <w:ind w:left="720"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5" w15:restartNumberingAfterBreak="0">
    <w:nsid w:val="22E264EC"/>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6"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7"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8" w15:restartNumberingAfterBreak="0">
    <w:nsid w:val="37EF7D47"/>
    <w:multiLevelType w:val="hybridMultilevel"/>
    <w:tmpl w:val="BF883EAE"/>
    <w:lvl w:ilvl="0" w:tplc="3F76F1DA">
      <w:start w:val="1"/>
      <w:numFmt w:val="lowerRoman"/>
      <w:lvlText w:val="(%1)"/>
      <w:lvlJc w:val="left"/>
      <w:pPr>
        <w:ind w:left="720" w:hanging="36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0"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1"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12" w15:restartNumberingAfterBreak="0">
    <w:nsid w:val="5DAB38B1"/>
    <w:multiLevelType w:val="hybridMultilevel"/>
    <w:tmpl w:val="286ADBDE"/>
    <w:lvl w:ilvl="0" w:tplc="3F76F1DA">
      <w:start w:val="1"/>
      <w:numFmt w:val="lowerRoman"/>
      <w:lvlText w:val="(%1)"/>
      <w:lvlJc w:val="left"/>
      <w:pPr>
        <w:ind w:left="720" w:hanging="360"/>
      </w:pPr>
      <w:rPr>
        <w:rFonts w:ascii="Times New Roman" w:eastAsia="Times New Roman" w:hAnsi="Times New Roman" w:cs="Times New Roman" w:hint="default"/>
        <w:spacing w:val="-5"/>
        <w:w w:val="9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4"/>
  </w:num>
  <w:num w:numId="2">
    <w:abstractNumId w:val="10"/>
  </w:num>
  <w:num w:numId="3">
    <w:abstractNumId w:val="0"/>
  </w:num>
  <w:num w:numId="4">
    <w:abstractNumId w:val="11"/>
  </w:num>
  <w:num w:numId="5">
    <w:abstractNumId w:val="2"/>
  </w:num>
  <w:num w:numId="6">
    <w:abstractNumId w:val="7"/>
  </w:num>
  <w:num w:numId="7">
    <w:abstractNumId w:val="6"/>
  </w:num>
  <w:num w:numId="8">
    <w:abstractNumId w:val="14"/>
  </w:num>
  <w:num w:numId="9">
    <w:abstractNumId w:val="9"/>
  </w:num>
  <w:num w:numId="10">
    <w:abstractNumId w:val="13"/>
  </w:num>
  <w:num w:numId="11">
    <w:abstractNumId w:val="5"/>
  </w:num>
  <w:num w:numId="12">
    <w:abstractNumId w:val="1"/>
  </w:num>
  <w:num w:numId="13">
    <w:abstractNumId w:val="12"/>
  </w:num>
  <w:num w:numId="14">
    <w:abstractNumId w:val="3"/>
  </w:num>
  <w:num w:numId="15">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0665A"/>
    <w:rsid w:val="00034148"/>
    <w:rsid w:val="00040D9D"/>
    <w:rsid w:val="00046557"/>
    <w:rsid w:val="00062A3B"/>
    <w:rsid w:val="0011391F"/>
    <w:rsid w:val="00115329"/>
    <w:rsid w:val="001610D1"/>
    <w:rsid w:val="00202543"/>
    <w:rsid w:val="00210009"/>
    <w:rsid w:val="002468F4"/>
    <w:rsid w:val="002E75EE"/>
    <w:rsid w:val="0032372F"/>
    <w:rsid w:val="003322A5"/>
    <w:rsid w:val="00380D77"/>
    <w:rsid w:val="00426732"/>
    <w:rsid w:val="00460352"/>
    <w:rsid w:val="004766F7"/>
    <w:rsid w:val="00545496"/>
    <w:rsid w:val="00575C53"/>
    <w:rsid w:val="00733220"/>
    <w:rsid w:val="00755AA7"/>
    <w:rsid w:val="008A0BE2"/>
    <w:rsid w:val="008A5EE3"/>
    <w:rsid w:val="008B2A4C"/>
    <w:rsid w:val="008E3747"/>
    <w:rsid w:val="009B45AA"/>
    <w:rsid w:val="009B5702"/>
    <w:rsid w:val="00B05D82"/>
    <w:rsid w:val="00B77D70"/>
    <w:rsid w:val="00C05E13"/>
    <w:rsid w:val="00C318D6"/>
    <w:rsid w:val="00C3417C"/>
    <w:rsid w:val="00CB7771"/>
    <w:rsid w:val="00D32560"/>
    <w:rsid w:val="00D57C1F"/>
    <w:rsid w:val="00E15ABC"/>
    <w:rsid w:val="00F9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496"/>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tco.disa.mil/hq/peerreview.asp" TargetMode="External"/><Relationship Id="rId18" Type="http://schemas.openxmlformats.org/officeDocument/2006/relationships/hyperlink" Target="https://www.ditco.disa.mil/hq/deskbooks.asp" TargetMode="External"/><Relationship Id="rId26" Type="http://schemas.openxmlformats.org/officeDocument/2006/relationships/hyperlink" Target="mailto:disa.meade.ditco.mbx.cortm@mail.mil" TargetMode="External"/><Relationship Id="rId3" Type="http://schemas.openxmlformats.org/officeDocument/2006/relationships/styles" Target="styles.xml"/><Relationship Id="rId21" Type="http://schemas.openxmlformats.org/officeDocument/2006/relationships/hyperlink" Target="https://disa.deps.mil/org/PL2/Pages/DITCORefs.asp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cq.osd.mil/dpap/policy/policyvault/USA001283-21-DPC.pdf" TargetMode="External"/><Relationship Id="rId17" Type="http://schemas.openxmlformats.org/officeDocument/2006/relationships/hyperlink" Target="http://www.ditco.disa.mil/hq/aqinfo.asp" TargetMode="External"/><Relationship Id="rId25" Type="http://schemas.openxmlformats.org/officeDocument/2006/relationships/hyperlink" Target="mailto:disa.meade.ditco.mbx.cortm@mail.mil" TargetMode="External"/><Relationship Id="rId33" Type="http://schemas.openxmlformats.org/officeDocument/2006/relationships/hyperlink" Target="https://disa.deps.mil/org/PL2/Pages/DITCORefs.aspx" TargetMode="External"/><Relationship Id="rId2" Type="http://schemas.openxmlformats.org/officeDocument/2006/relationships/numbering" Target="numbering.xml"/><Relationship Id="rId16" Type="http://schemas.openxmlformats.org/officeDocument/2006/relationships/hyperlink" Target="https://disa.deps.mil/org/PL2/Pages/DITCORefs.aspx" TargetMode="External"/><Relationship Id="rId20" Type="http://schemas.openxmlformats.org/officeDocument/2006/relationships/hyperlink" Target="https://disa.deps.mil/org/PL2/Pages/DITCORefs.aspx" TargetMode="External"/><Relationship Id="rId29"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policy/policyvault/USA000820-08-DPAP.pdf" TargetMode="External"/><Relationship Id="rId24" Type="http://schemas.openxmlformats.org/officeDocument/2006/relationships/hyperlink" Target="mailto:disa.meade.ditco.mbx.cortm@mail.mil" TargetMode="External"/><Relationship Id="rId32" Type="http://schemas.openxmlformats.org/officeDocument/2006/relationships/hyperlink" Target="mailto:disa.meade.gc.mbx.acquisition-law-team@mail.mil" TargetMode="External"/><Relationship Id="rId5" Type="http://schemas.openxmlformats.org/officeDocument/2006/relationships/webSettings" Target="webSettings.xml"/><Relationship Id="rId15" Type="http://schemas.openxmlformats.org/officeDocument/2006/relationships/hyperlink" Target="https://www.ditco.disa.mil/hq/aqinfo.asp" TargetMode="External"/><Relationship Id="rId23" Type="http://schemas.openxmlformats.org/officeDocument/2006/relationships/hyperlink" Target="https://disa.deps.mil/org/PL2/pl2-policy-procedures-quality-workspace/Documents/Forms/AllItems.aspx?RootFolder=%2Forg%2FPL2%2Fpl2%2Dpolicy%2Dprocedures%2Dquality%2Dworkspace%2FDocuments%2FGovernment%20Purchase%20Card%20Workspace%20Folder%2FPurchase%20Cards%2FGPC%20Deskbook%20and%20Policies&amp;FolderCTID=0x01200082A48DF05F1E1B49B5BF44934FF61859&amp;View=%7B8405E38B%2DC4FE%2D467C%2D9FC4%2DE644CADE886C%7D" TargetMode="External"/><Relationship Id="rId28" Type="http://schemas.openxmlformats.org/officeDocument/2006/relationships/hyperlink" Target="https://www.ditco.disa.mil/hq/deskbooks.asp" TargetMode="External"/><Relationship Id="rId36" Type="http://schemas.openxmlformats.org/officeDocument/2006/relationships/theme" Target="theme/theme1.xml"/><Relationship Id="rId10" Type="http://schemas.openxmlformats.org/officeDocument/2006/relationships/hyperlink" Target="https://www.acq.osd.mil/dpap/policy/policyvault/USA001283-21-DPC.pdf" TargetMode="External"/><Relationship Id="rId19" Type="http://schemas.openxmlformats.org/officeDocument/2006/relationships/hyperlink" Target="https://piee.eb.mil/" TargetMode="External"/><Relationship Id="rId31" Type="http://schemas.openxmlformats.org/officeDocument/2006/relationships/hyperlink" Target="mailto:disa.scott.ditco.mbx.legal-office@mail.mil" TargetMode="External"/><Relationship Id="rId4" Type="http://schemas.openxmlformats.org/officeDocument/2006/relationships/settings" Target="settings.xml"/><Relationship Id="rId9" Type="http://schemas.openxmlformats.org/officeDocument/2006/relationships/hyperlink" Target="http://www.ditco.disa.mil/hq/aqinfo.asp" TargetMode="External"/><Relationship Id="rId14" Type="http://schemas.openxmlformats.org/officeDocument/2006/relationships/hyperlink" Target="mailto:disa.meade.PLD.mbx.pl21-policy-branch@mail.mil" TargetMode="External"/><Relationship Id="rId22" Type="http://schemas.openxmlformats.org/officeDocument/2006/relationships/hyperlink" Target="https://disa.deps.mil/org/PL2/Pages/DITCORefs.aspx" TargetMode="External"/><Relationship Id="rId27" Type="http://schemas.openxmlformats.org/officeDocument/2006/relationships/hyperlink" Target="https://piee.eb.mil/" TargetMode="External"/><Relationship Id="rId30" Type="http://schemas.openxmlformats.org/officeDocument/2006/relationships/hyperlink" Target="mailto:disa.meade.PLD.mbx.pl22-policy-compliance-review@mail.mil"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17</Pages>
  <Words>6442</Words>
  <Characters>36723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17</cp:revision>
  <dcterms:created xsi:type="dcterms:W3CDTF">2021-08-05T21:43:00Z</dcterms:created>
  <dcterms:modified xsi:type="dcterms:W3CDTF">2021-10-21T12:24:00Z</dcterms:modified>
</cp:coreProperties>
</file>