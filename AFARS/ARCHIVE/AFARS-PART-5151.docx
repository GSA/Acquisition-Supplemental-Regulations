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C9" w:rsidRPr="0046440C" w:rsidDel="0046440C" w:rsidRDefault="00F95B91">
      <w:pPr>
        <w:pStyle w:val="Heading1"/>
        <w:rPr>
          <w:del w:id="0" w:author="Gregory Pangborn" w:date="2020-02-07T19:37:00Z"/>
        </w:rPr>
      </w:pPr>
      <w:del w:id="1" w:author="Gregory Pangborn" w:date="2020-02-07T19:37:00Z">
        <w:r w:rsidRPr="00895D84" w:rsidDel="0046440C">
          <w:delText xml:space="preserve">AFARS </w:delText>
        </w:r>
        <w:r w:rsidR="00682FB8" w:rsidRPr="00895D84" w:rsidDel="0046440C">
          <w:delText>–</w:delText>
        </w:r>
        <w:r w:rsidRPr="00895D84" w:rsidDel="0046440C">
          <w:delText xml:space="preserve"> Part</w:delText>
        </w:r>
      </w:del>
      <w:ins w:id="2" w:author="Gregory Pangborn" w:date="2020-02-07T19:37:00Z">
        <w:r w:rsidR="0046440C">
          <w:t xml:space="preserve">AFARS </w:t>
        </w:r>
        <w:r w:rsidR="0046440C" w:rsidRPr="0046440C">
          <w:t>– PART 5151</w:t>
        </w:r>
      </w:ins>
      <w:del w:id="3" w:author="Gregory Pangborn" w:date="2020-02-07T19:37:00Z">
        <w:r w:rsidRPr="0046440C" w:rsidDel="0046440C">
          <w:delText xml:space="preserve"> 5151</w:delText>
        </w:r>
      </w:del>
    </w:p>
    <w:p w:rsidR="00F95B91" w:rsidRPr="00895D84" w:rsidRDefault="0046440C">
      <w:pPr>
        <w:pStyle w:val="Heading1"/>
      </w:pPr>
      <w:ins w:id="4" w:author="Gregory Pangborn" w:date="2020-02-07T19:37:00Z">
        <w:r w:rsidRPr="0046440C">
          <w:br/>
        </w:r>
      </w:ins>
      <w:r w:rsidR="00F95B91" w:rsidRPr="00895D84">
        <w:t xml:space="preserve">Use </w:t>
      </w:r>
      <w:r w:rsidR="00A269C9" w:rsidRPr="00895D84">
        <w:t>o</w:t>
      </w:r>
      <w:r w:rsidR="00F95B91" w:rsidRPr="00895D84">
        <w:t xml:space="preserve">f Government Sources </w:t>
      </w:r>
      <w:r w:rsidR="00A269C9" w:rsidRPr="00895D84">
        <w:t>b</w:t>
      </w:r>
      <w:r w:rsidR="00F95B91" w:rsidRPr="00895D84">
        <w:t>y Contractors</w:t>
      </w: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07C">
        <w:rPr>
          <w:rFonts w:ascii="Times New Roman" w:hAnsi="Times New Roman" w:cs="Times New Roman"/>
          <w:b/>
          <w:bCs/>
          <w:sz w:val="32"/>
        </w:rPr>
        <w:t>Reserved</w:t>
      </w:r>
    </w:p>
    <w:p w:rsidR="00F95B91" w:rsidRDefault="00F95B91" w:rsidP="00F95B9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F95B9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ory Pangborn">
    <w15:presenceInfo w15:providerId="Windows Live" w15:userId="23837b0fe325c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25"/>
    <w:rsid w:val="00020C85"/>
    <w:rsid w:val="00075AD7"/>
    <w:rsid w:val="001B1406"/>
    <w:rsid w:val="001F64C4"/>
    <w:rsid w:val="003069DF"/>
    <w:rsid w:val="003F1E85"/>
    <w:rsid w:val="003F3D13"/>
    <w:rsid w:val="004111B0"/>
    <w:rsid w:val="0046440C"/>
    <w:rsid w:val="005565BA"/>
    <w:rsid w:val="005B4100"/>
    <w:rsid w:val="005D7C25"/>
    <w:rsid w:val="00682FB8"/>
    <w:rsid w:val="007515EE"/>
    <w:rsid w:val="0080018F"/>
    <w:rsid w:val="00895D84"/>
    <w:rsid w:val="00915A2C"/>
    <w:rsid w:val="009236FF"/>
    <w:rsid w:val="00953177"/>
    <w:rsid w:val="009B0561"/>
    <w:rsid w:val="00A269C9"/>
    <w:rsid w:val="00A637AC"/>
    <w:rsid w:val="00A63FC9"/>
    <w:rsid w:val="00AF5464"/>
    <w:rsid w:val="00B01041"/>
    <w:rsid w:val="00B06B5E"/>
    <w:rsid w:val="00BD5925"/>
    <w:rsid w:val="00BD5BF8"/>
    <w:rsid w:val="00CC1370"/>
    <w:rsid w:val="00CD6350"/>
    <w:rsid w:val="00EC5D0D"/>
    <w:rsid w:val="00F20794"/>
    <w:rsid w:val="00F519E3"/>
    <w:rsid w:val="00F95B91"/>
    <w:rsid w:val="00FA1F2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AD07C-BA61-4308-8EE8-F9A4D92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6440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0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5D7C2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85"/>
    <w:rPr>
      <w:rFonts w:ascii="Tahoma" w:hAnsi="Tahoma" w:cs="Tahoma"/>
      <w:sz w:val="16"/>
      <w:szCs w:val="16"/>
    </w:rPr>
  </w:style>
  <w:style w:type="paragraph" w:customStyle="1" w:styleId="ind12">
    <w:name w:val="ind 1.2"/>
    <w:basedOn w:val="Normal"/>
    <w:rsid w:val="00B06B5E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B06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5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40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0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6440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6440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6440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6440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6440C"/>
    <w:pPr>
      <w:spacing w:after="160" w:line="240" w:lineRule="auto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link w:val="List6Char"/>
    <w:rsid w:val="0046440C"/>
    <w:pPr>
      <w:spacing w:line="259" w:lineRule="auto"/>
      <w:ind w:firstLine="216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6Char">
    <w:name w:val="List 6 Char"/>
    <w:basedOn w:val="Heading1Char"/>
    <w:link w:val="List6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link w:val="List7Char"/>
    <w:rsid w:val="0046440C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List7Char">
    <w:name w:val="List 7 Char"/>
    <w:basedOn w:val="Heading1Char"/>
    <w:link w:val="List7"/>
    <w:rsid w:val="0046440C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List8">
    <w:name w:val="List 8"/>
    <w:link w:val="List8Char"/>
    <w:rsid w:val="0046440C"/>
    <w:pPr>
      <w:spacing w:after="160" w:line="259" w:lineRule="auto"/>
      <w:ind w:firstLine="360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8Char">
    <w:name w:val="List 8 Char"/>
    <w:basedOn w:val="Heading1Char"/>
    <w:link w:val="List8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6440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6440C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6440C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6440C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80018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5151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DASAP-90-516</_dlc_DocId>
    <_dlc_DocIdUrl xmlns="4d2834f2-6e62-48ef-822a-880d84868a39">
      <Url>https://spcs3.kc.army.mil/asaalt/ZPTeam/PPS/_layouts/15/DocIdRedir.aspx?ID=DASAP-90-516</Url>
      <Description>DASAP-90-516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6413F-7E2A-4F50-A335-364D17C3A6C8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00D3EC-462C-4A66-B1DF-8A6E4F3B3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7DAF4-82E5-4CDB-A628-A2739BAA78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F3A8FB6-A43A-40D9-A14E-160C00F7A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5151</vt:lpstr>
    </vt:vector>
  </TitlesOfParts>
  <Company>U.S. Army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5151_Revision_27_01</dc:title>
  <dc:creator>Administrator</dc:creator>
  <cp:lastModifiedBy>Gregory Pangborn</cp:lastModifiedBy>
  <cp:revision>6</cp:revision>
  <cp:lastPrinted>2013-04-25T17:43:00Z</cp:lastPrinted>
  <dcterms:created xsi:type="dcterms:W3CDTF">2018-04-30T18:00:00Z</dcterms:created>
  <dcterms:modified xsi:type="dcterms:W3CDTF">2020-04-29T22:09:00Z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6f4796b4-ec8b-4ac2-b2d7-d86ffff6a01e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