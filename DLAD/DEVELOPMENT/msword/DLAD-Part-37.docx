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A67B7" w14:textId="77777777" w:rsidR="003D1458" w:rsidRPr="006F2EAF" w:rsidRDefault="003D1458" w:rsidP="003D1458">
      <w:pPr>
        <w:pStyle w:val="Heading1"/>
        <w:rPr>
          <w:b w:val="0"/>
          <w:sz w:val="24"/>
          <w:szCs w:val="24"/>
        </w:rPr>
      </w:pPr>
      <w:bookmarkStart w:id="0" w:name="P37"/>
      <w:r w:rsidRPr="006F2EAF">
        <w:rPr>
          <w:rStyle w:val="Heading1Char"/>
          <w:b/>
          <w:sz w:val="24"/>
        </w:rPr>
        <w:t>PART 37</w:t>
      </w:r>
      <w:r w:rsidRPr="006F2EAF">
        <w:rPr>
          <w:b w:val="0"/>
          <w:sz w:val="24"/>
          <w:szCs w:val="24"/>
        </w:rPr>
        <w:t xml:space="preserve"> </w:t>
      </w:r>
      <w:r w:rsidRPr="006F2EAF">
        <w:rPr>
          <w:sz w:val="24"/>
          <w:szCs w:val="24"/>
        </w:rPr>
        <w:t>– SERVICE CONTRACTING</w:t>
      </w:r>
      <w:commentRangeStart w:id="1"/>
      <w:commentRangeEnd w:id="1"/>
      <w:r w:rsidRPr="006F2EAF">
        <w:rPr>
          <w:rStyle w:val="CommentReference"/>
          <w:sz w:val="24"/>
          <w:szCs w:val="24"/>
        </w:rPr>
        <w:commentReference w:id="1"/>
      </w:r>
      <w:bookmarkEnd w:id="0"/>
    </w:p>
    <w:p w14:paraId="63E9AD6C" w14:textId="77777777" w:rsidR="003D1458" w:rsidRPr="00CD6247" w:rsidRDefault="003D1458" w:rsidP="003D1458">
      <w:pPr>
        <w:spacing w:after="240"/>
        <w:jc w:val="center"/>
        <w:rPr>
          <w:i/>
          <w:sz w:val="24"/>
          <w:szCs w:val="24"/>
        </w:rPr>
      </w:pPr>
      <w:r w:rsidRPr="00CD6247">
        <w:rPr>
          <w:i/>
          <w:sz w:val="24"/>
          <w:szCs w:val="24"/>
        </w:rPr>
        <w:t xml:space="preserve">(Revised October </w:t>
      </w:r>
      <w:r>
        <w:rPr>
          <w:i/>
          <w:sz w:val="24"/>
          <w:szCs w:val="24"/>
        </w:rPr>
        <w:t>1</w:t>
      </w:r>
      <w:r w:rsidRPr="00CD6247">
        <w:rPr>
          <w:i/>
          <w:sz w:val="24"/>
          <w:szCs w:val="24"/>
        </w:rPr>
        <w:t>, 20</w:t>
      </w:r>
      <w:r>
        <w:rPr>
          <w:i/>
          <w:sz w:val="24"/>
          <w:szCs w:val="24"/>
        </w:rPr>
        <w:t>20</w:t>
      </w:r>
      <w:r w:rsidRPr="00CD6247">
        <w:rPr>
          <w:i/>
          <w:sz w:val="24"/>
          <w:szCs w:val="24"/>
        </w:rPr>
        <w:t xml:space="preserve"> through PROCLTR 20</w:t>
      </w:r>
      <w:r>
        <w:rPr>
          <w:i/>
          <w:sz w:val="24"/>
          <w:szCs w:val="24"/>
        </w:rPr>
        <w:t>20</w:t>
      </w:r>
      <w:r w:rsidRPr="00CD6247">
        <w:rPr>
          <w:i/>
          <w:sz w:val="24"/>
          <w:szCs w:val="24"/>
        </w:rPr>
        <w:t>-1</w:t>
      </w:r>
      <w:r>
        <w:rPr>
          <w:i/>
          <w:sz w:val="24"/>
          <w:szCs w:val="24"/>
        </w:rPr>
        <w:t>5</w:t>
      </w:r>
      <w:r w:rsidRPr="00CD6247">
        <w:rPr>
          <w:i/>
          <w:sz w:val="24"/>
          <w:szCs w:val="24"/>
        </w:rPr>
        <w:t>)</w:t>
      </w:r>
    </w:p>
    <w:p w14:paraId="16AEEF30" w14:textId="77777777" w:rsidR="003D1458" w:rsidRPr="00CD6247" w:rsidRDefault="003D1458" w:rsidP="003D1458">
      <w:pPr>
        <w:jc w:val="center"/>
        <w:rPr>
          <w:sz w:val="24"/>
          <w:szCs w:val="24"/>
        </w:rPr>
      </w:pPr>
      <w:r w:rsidRPr="00CD6247">
        <w:rPr>
          <w:b/>
          <w:sz w:val="24"/>
          <w:szCs w:val="24"/>
        </w:rPr>
        <w:t>TABLE OF CONTENTS</w:t>
      </w:r>
    </w:p>
    <w:p w14:paraId="501ACDF1" w14:textId="77777777" w:rsidR="003D1458" w:rsidRPr="00CD6247" w:rsidRDefault="003D1458" w:rsidP="003D1458">
      <w:pPr>
        <w:rPr>
          <w:b/>
          <w:sz w:val="24"/>
          <w:szCs w:val="24"/>
        </w:rPr>
      </w:pPr>
      <w:r w:rsidRPr="00CD6247">
        <w:rPr>
          <w:b/>
          <w:sz w:val="24"/>
          <w:szCs w:val="24"/>
        </w:rPr>
        <w:t>SUBPART 37. 1 – SERVICE CONTRACTS – GENERAL</w:t>
      </w:r>
    </w:p>
    <w:p w14:paraId="2F5B77A9" w14:textId="060D8636" w:rsidR="003D1458" w:rsidRPr="00CD6247" w:rsidRDefault="00131F84" w:rsidP="003D1458">
      <w:pPr>
        <w:rPr>
          <w:sz w:val="24"/>
          <w:szCs w:val="24"/>
        </w:rPr>
      </w:pPr>
      <w:hyperlink r:id="rId15" w:anchor="P37_102" w:history="1">
        <w:r w:rsidR="003D1458" w:rsidRPr="00CD6247">
          <w:rPr>
            <w:bCs/>
            <w:iCs/>
            <w:sz w:val="24"/>
            <w:szCs w:val="24"/>
          </w:rPr>
          <w:t>37.102</w:t>
        </w:r>
      </w:hyperlink>
      <w:r w:rsidR="003D1458" w:rsidRPr="00CD6247">
        <w:rPr>
          <w:bCs/>
          <w:iCs/>
          <w:sz w:val="24"/>
          <w:szCs w:val="24"/>
        </w:rPr>
        <w:tab/>
      </w:r>
      <w:r w:rsidR="003D1458" w:rsidRPr="00CD6247">
        <w:rPr>
          <w:bCs/>
          <w:iCs/>
          <w:sz w:val="24"/>
          <w:szCs w:val="24"/>
        </w:rPr>
        <w:tab/>
      </w:r>
      <w:r w:rsidR="003D1458" w:rsidRPr="00CD6247">
        <w:rPr>
          <w:sz w:val="24"/>
          <w:szCs w:val="24"/>
        </w:rPr>
        <w:t>Policy.</w:t>
      </w:r>
    </w:p>
    <w:p w14:paraId="630A5174" w14:textId="2142A468" w:rsidR="003D1458" w:rsidRPr="00CD6247" w:rsidRDefault="00131F84" w:rsidP="003D1458">
      <w:pPr>
        <w:rPr>
          <w:sz w:val="24"/>
          <w:szCs w:val="24"/>
        </w:rPr>
      </w:pPr>
      <w:hyperlink r:id="rId16" w:anchor="P37_103" w:history="1">
        <w:r w:rsidR="003D1458" w:rsidRPr="00CD6247">
          <w:rPr>
            <w:rStyle w:val="Hyperlink"/>
            <w:sz w:val="24"/>
            <w:szCs w:val="24"/>
          </w:rPr>
          <w:t>37.103</w:t>
        </w:r>
      </w:hyperlink>
      <w:r w:rsidR="003D1458" w:rsidRPr="000A372D">
        <w:rPr>
          <w:rStyle w:val="Hyperlink"/>
          <w:sz w:val="24"/>
          <w:szCs w:val="24"/>
          <w:u w:val="none"/>
        </w:rPr>
        <w:tab/>
      </w:r>
      <w:r w:rsidR="003D1458" w:rsidRPr="000A372D">
        <w:rPr>
          <w:rStyle w:val="Hyperlink"/>
          <w:sz w:val="24"/>
          <w:szCs w:val="24"/>
          <w:u w:val="none"/>
        </w:rPr>
        <w:tab/>
      </w:r>
      <w:r w:rsidR="003D1458" w:rsidRPr="00CD6247">
        <w:rPr>
          <w:sz w:val="24"/>
          <w:szCs w:val="24"/>
        </w:rPr>
        <w:t>Contracting officer responsibility.</w:t>
      </w:r>
    </w:p>
    <w:p w14:paraId="1DE3BEC9" w14:textId="3344B94F" w:rsidR="003D1458" w:rsidRDefault="00131F84" w:rsidP="003D1458">
      <w:pPr>
        <w:rPr>
          <w:sz w:val="24"/>
          <w:szCs w:val="24"/>
        </w:rPr>
      </w:pPr>
      <w:hyperlink r:id="rId17" w:anchor="P37_110" w:history="1">
        <w:r w:rsidR="003D1458" w:rsidRPr="00CD6247">
          <w:rPr>
            <w:rStyle w:val="Hyperlink"/>
            <w:sz w:val="24"/>
            <w:szCs w:val="24"/>
          </w:rPr>
          <w:t>37.110</w:t>
        </w:r>
      </w:hyperlink>
      <w:r w:rsidR="003D1458" w:rsidRPr="000A372D">
        <w:rPr>
          <w:rStyle w:val="Hyperlink"/>
          <w:sz w:val="24"/>
          <w:szCs w:val="24"/>
          <w:u w:val="none"/>
        </w:rPr>
        <w:tab/>
      </w:r>
      <w:r w:rsidR="003D1458" w:rsidRPr="000A372D">
        <w:rPr>
          <w:rStyle w:val="Hyperlink"/>
          <w:sz w:val="24"/>
          <w:szCs w:val="24"/>
          <w:u w:val="none"/>
        </w:rPr>
        <w:tab/>
      </w:r>
      <w:r w:rsidR="003D1458" w:rsidRPr="00CD6247">
        <w:rPr>
          <w:sz w:val="24"/>
          <w:szCs w:val="24"/>
        </w:rPr>
        <w:t>Solicitation provisions and contract clauses.</w:t>
      </w:r>
    </w:p>
    <w:p w14:paraId="451AF139" w14:textId="77777777" w:rsidR="003D1458" w:rsidRPr="00C911E0" w:rsidRDefault="003D1458" w:rsidP="003D1458">
      <w:pPr>
        <w:rPr>
          <w:color w:val="000000"/>
          <w:sz w:val="24"/>
          <w:szCs w:val="24"/>
        </w:rPr>
      </w:pPr>
      <w:r w:rsidRPr="00C911E0">
        <w:rPr>
          <w:b/>
          <w:bCs/>
          <w:color w:val="000000"/>
          <w:sz w:val="24"/>
          <w:szCs w:val="24"/>
        </w:rPr>
        <w:t>SUBPART 37.2 – ADVISORY AND ASSISTANCE SERVICES</w:t>
      </w:r>
    </w:p>
    <w:p w14:paraId="35A4E722" w14:textId="780EE5A3" w:rsidR="003D1458" w:rsidRPr="00C911E0" w:rsidRDefault="00131F84" w:rsidP="003D1458">
      <w:pPr>
        <w:spacing w:after="240"/>
        <w:rPr>
          <w:sz w:val="24"/>
          <w:szCs w:val="24"/>
        </w:rPr>
      </w:pPr>
      <w:hyperlink r:id="rId18" w:anchor="P37_270" w:history="1">
        <w:r w:rsidR="003D1458" w:rsidRPr="00603745">
          <w:rPr>
            <w:rStyle w:val="Hyperlink"/>
            <w:sz w:val="24"/>
            <w:szCs w:val="24"/>
          </w:rPr>
          <w:t>37.270</w:t>
        </w:r>
      </w:hyperlink>
      <w:r w:rsidR="003D1458" w:rsidRPr="00C911E0">
        <w:rPr>
          <w:color w:val="000000"/>
          <w:sz w:val="24"/>
          <w:szCs w:val="24"/>
        </w:rPr>
        <w:t xml:space="preserve"> </w:t>
      </w:r>
      <w:r w:rsidR="003D1458">
        <w:rPr>
          <w:color w:val="000000"/>
          <w:sz w:val="24"/>
          <w:szCs w:val="24"/>
        </w:rPr>
        <w:tab/>
      </w:r>
      <w:r w:rsidR="003D1458" w:rsidRPr="00C911E0">
        <w:rPr>
          <w:color w:val="000000"/>
          <w:sz w:val="24"/>
          <w:szCs w:val="24"/>
        </w:rPr>
        <w:t>Acquisition of audit services.</w:t>
      </w:r>
    </w:p>
    <w:p w14:paraId="1243CB83" w14:textId="77777777" w:rsidR="003D1458" w:rsidRPr="00CD6247" w:rsidRDefault="003D1458" w:rsidP="003D1458">
      <w:pPr>
        <w:pStyle w:val="Heading2"/>
      </w:pPr>
      <w:r w:rsidRPr="00CD6247">
        <w:t>SUBPART 37.1 – SERVICE CONTRACTS – GENERAL</w:t>
      </w:r>
    </w:p>
    <w:p w14:paraId="4DE310FE" w14:textId="77777777" w:rsidR="003D1458" w:rsidRPr="00CD6247" w:rsidRDefault="003D1458" w:rsidP="003D1458">
      <w:pPr>
        <w:spacing w:after="240"/>
        <w:jc w:val="center"/>
        <w:rPr>
          <w:i/>
          <w:sz w:val="24"/>
          <w:szCs w:val="24"/>
        </w:rPr>
      </w:pPr>
      <w:r w:rsidRPr="00CD6247">
        <w:rPr>
          <w:i/>
          <w:sz w:val="24"/>
          <w:szCs w:val="24"/>
        </w:rPr>
        <w:t>(Revised October 24, 2016 through PROCLTR 2016-10)</w:t>
      </w:r>
    </w:p>
    <w:p w14:paraId="1B0FC727" w14:textId="77777777" w:rsidR="003D1458" w:rsidRPr="00E403B1" w:rsidRDefault="003D1458" w:rsidP="003D1458">
      <w:pPr>
        <w:pStyle w:val="Heading3"/>
        <w:rPr>
          <w:sz w:val="24"/>
          <w:szCs w:val="24"/>
        </w:rPr>
      </w:pPr>
      <w:bookmarkStart w:id="2" w:name="P37_102"/>
      <w:r w:rsidRPr="00E403B1">
        <w:rPr>
          <w:sz w:val="24"/>
          <w:szCs w:val="24"/>
        </w:rPr>
        <w:t xml:space="preserve">37.102 </w:t>
      </w:r>
      <w:bookmarkEnd w:id="2"/>
      <w:r w:rsidRPr="00E403B1">
        <w:rPr>
          <w:sz w:val="24"/>
          <w:szCs w:val="24"/>
        </w:rPr>
        <w:t>Policy.</w:t>
      </w:r>
    </w:p>
    <w:p w14:paraId="4757E5B4" w14:textId="77777777" w:rsidR="003D1458" w:rsidRPr="00CD6247" w:rsidRDefault="003D1458" w:rsidP="003D1458">
      <w:pPr>
        <w:rPr>
          <w:sz w:val="24"/>
          <w:szCs w:val="24"/>
        </w:rPr>
      </w:pPr>
      <w:bookmarkStart w:id="3" w:name="P37_103_90"/>
      <w:r w:rsidRPr="00CD6247">
        <w:rPr>
          <w:sz w:val="24"/>
          <w:szCs w:val="24"/>
        </w:rPr>
        <w:t xml:space="preserve">(f) The following </w:t>
      </w:r>
      <w:r w:rsidRPr="00CD6247">
        <w:rPr>
          <w:sz w:val="24"/>
          <w:szCs w:val="24"/>
          <w:lang w:val="en"/>
        </w:rPr>
        <w:t>management positions in addition to the CAE are designated following DoD Instruction 5000.74, Defense Acquisition of Services, Enclosure 4, dated January 5, 2016. The DLA Acquisition Deputy Director is the Senior Services Manager (SSM). The Component Level Leads (CLLs) by portfolio group are:</w:t>
      </w:r>
    </w:p>
    <w:p w14:paraId="12140F9F" w14:textId="77777777" w:rsidR="003D1458" w:rsidRPr="00CD6247" w:rsidRDefault="003D1458" w:rsidP="003D1458">
      <w:pPr>
        <w:rPr>
          <w:sz w:val="24"/>
          <w:szCs w:val="24"/>
          <w:lang w:val="en"/>
        </w:rPr>
      </w:pPr>
      <w:r w:rsidRPr="00CD6247">
        <w:rPr>
          <w:sz w:val="24"/>
          <w:szCs w:val="24"/>
          <w:lang w:val="en"/>
        </w:rPr>
        <w:t>Electronics/Communications Services (ECS), DLA Information Operations Deputy Director</w:t>
      </w:r>
    </w:p>
    <w:p w14:paraId="26A80973" w14:textId="77777777" w:rsidR="003D1458" w:rsidRPr="00CD6247" w:rsidRDefault="003D1458" w:rsidP="003D1458">
      <w:pPr>
        <w:rPr>
          <w:sz w:val="24"/>
          <w:szCs w:val="24"/>
          <w:lang w:val="en"/>
        </w:rPr>
      </w:pPr>
      <w:r w:rsidRPr="00CD6247">
        <w:rPr>
          <w:sz w:val="24"/>
          <w:szCs w:val="24"/>
          <w:lang w:val="en"/>
        </w:rPr>
        <w:t>Facilities Related Services (FRS), DLA Chief of Staff (CoS)</w:t>
      </w:r>
    </w:p>
    <w:p w14:paraId="177F4D95" w14:textId="77777777" w:rsidR="003D1458" w:rsidRPr="00CD6247" w:rsidRDefault="003D1458" w:rsidP="003D1458">
      <w:pPr>
        <w:rPr>
          <w:sz w:val="24"/>
          <w:szCs w:val="24"/>
          <w:lang w:val="en"/>
        </w:rPr>
      </w:pPr>
      <w:r w:rsidRPr="00CD6247">
        <w:rPr>
          <w:sz w:val="24"/>
          <w:szCs w:val="24"/>
          <w:lang w:val="en"/>
        </w:rPr>
        <w:t>Knowledge Based Services (KBS), DLA Information Operations Program Execution Officer (PEO)</w:t>
      </w:r>
    </w:p>
    <w:p w14:paraId="09D00794" w14:textId="77777777" w:rsidR="003D1458" w:rsidRPr="00CD6247" w:rsidRDefault="003D1458" w:rsidP="003D1458">
      <w:pPr>
        <w:rPr>
          <w:sz w:val="24"/>
          <w:szCs w:val="24"/>
          <w:lang w:val="en"/>
        </w:rPr>
      </w:pPr>
      <w:r w:rsidRPr="00CD6247">
        <w:rPr>
          <w:sz w:val="24"/>
          <w:szCs w:val="24"/>
          <w:lang w:val="en"/>
        </w:rPr>
        <w:t>Medical Services (MS), DLA CoS</w:t>
      </w:r>
    </w:p>
    <w:p w14:paraId="0CBF5FF5" w14:textId="77777777" w:rsidR="003D1458" w:rsidRPr="00CD6247" w:rsidRDefault="003D1458" w:rsidP="003D1458">
      <w:pPr>
        <w:rPr>
          <w:sz w:val="24"/>
          <w:szCs w:val="24"/>
          <w:lang w:val="en"/>
        </w:rPr>
      </w:pPr>
      <w:r w:rsidRPr="00CD6247">
        <w:rPr>
          <w:sz w:val="24"/>
          <w:szCs w:val="24"/>
          <w:lang w:val="en"/>
        </w:rPr>
        <w:t>Equipment Related Services, DLA Logistics Policy and Strategic Programs Executive Director</w:t>
      </w:r>
    </w:p>
    <w:p w14:paraId="24D0ED68" w14:textId="77777777" w:rsidR="003D1458" w:rsidRPr="00CD6247" w:rsidRDefault="003D1458" w:rsidP="003D1458">
      <w:pPr>
        <w:rPr>
          <w:sz w:val="24"/>
          <w:szCs w:val="24"/>
          <w:lang w:val="en"/>
        </w:rPr>
      </w:pPr>
      <w:r w:rsidRPr="00CD6247">
        <w:rPr>
          <w:sz w:val="24"/>
          <w:szCs w:val="24"/>
          <w:lang w:val="en"/>
        </w:rPr>
        <w:t>Transportation Related Services, DLA Logistics Policy and Strategic Programs Executive Director</w:t>
      </w:r>
    </w:p>
    <w:p w14:paraId="7E30797B" w14:textId="77777777" w:rsidR="003D1458" w:rsidRPr="00CD6247" w:rsidRDefault="003D1458" w:rsidP="003D1458">
      <w:pPr>
        <w:rPr>
          <w:sz w:val="24"/>
          <w:szCs w:val="24"/>
          <w:lang w:val="en"/>
        </w:rPr>
      </w:pPr>
      <w:r w:rsidRPr="00CD6247">
        <w:rPr>
          <w:sz w:val="24"/>
          <w:szCs w:val="24"/>
          <w:lang w:val="en"/>
        </w:rPr>
        <w:t>Logistics Management Services, DLA Logistics Policy and Strategic Programs Executive Director</w:t>
      </w:r>
    </w:p>
    <w:p w14:paraId="24B1678F" w14:textId="77777777" w:rsidR="003D1458" w:rsidRPr="00CD6247" w:rsidRDefault="003D1458" w:rsidP="003D1458">
      <w:pPr>
        <w:spacing w:before="100" w:beforeAutospacing="1" w:after="100" w:afterAutospacing="1"/>
        <w:contextualSpacing/>
        <w:rPr>
          <w:sz w:val="24"/>
          <w:szCs w:val="24"/>
          <w:lang w:val="en"/>
        </w:rPr>
      </w:pPr>
      <w:r w:rsidRPr="00CD6247">
        <w:rPr>
          <w:sz w:val="24"/>
          <w:szCs w:val="24"/>
          <w:lang w:val="en"/>
        </w:rPr>
        <w:t>These portfolios comprise the vast majority of all DLA acquisitions of services. The SSM shall serve as the CLL for acquisition of services that fall outside the scope of the above designations.</w:t>
      </w:r>
    </w:p>
    <w:p w14:paraId="44DEA6CD" w14:textId="77777777" w:rsidR="003D1458" w:rsidRPr="00CD6247" w:rsidRDefault="003D1458" w:rsidP="003D1458">
      <w:pPr>
        <w:spacing w:before="100" w:beforeAutospacing="1" w:after="240"/>
        <w:rPr>
          <w:sz w:val="24"/>
          <w:szCs w:val="24"/>
          <w:lang w:val="en"/>
        </w:rPr>
      </w:pPr>
      <w:r w:rsidRPr="00CD6247">
        <w:rPr>
          <w:sz w:val="24"/>
          <w:szCs w:val="24"/>
          <w:lang w:val="en"/>
        </w:rPr>
        <w:t>Acquisition strategy for service requirements shall maximize opportunity for small business.</w:t>
      </w:r>
    </w:p>
    <w:p w14:paraId="2CB1D5C0" w14:textId="77777777" w:rsidR="003D1458" w:rsidRPr="000A372D" w:rsidRDefault="003D1458" w:rsidP="003D1458">
      <w:pPr>
        <w:pStyle w:val="Heading3"/>
        <w:rPr>
          <w:sz w:val="24"/>
          <w:szCs w:val="24"/>
          <w:lang w:val="en"/>
        </w:rPr>
      </w:pPr>
      <w:bookmarkStart w:id="4" w:name="P37_103"/>
      <w:r w:rsidRPr="000A372D">
        <w:rPr>
          <w:sz w:val="24"/>
          <w:szCs w:val="24"/>
          <w:lang w:val="en"/>
        </w:rPr>
        <w:t xml:space="preserve">37.103 </w:t>
      </w:r>
      <w:bookmarkEnd w:id="4"/>
      <w:r w:rsidRPr="000A372D">
        <w:rPr>
          <w:sz w:val="24"/>
          <w:szCs w:val="24"/>
          <w:lang w:val="en"/>
        </w:rPr>
        <w:t>Contracting officer responsibility.</w:t>
      </w:r>
      <w:commentRangeStart w:id="5"/>
      <w:commentRangeEnd w:id="5"/>
      <w:r w:rsidRPr="000A372D">
        <w:rPr>
          <w:rStyle w:val="CommentReference"/>
          <w:sz w:val="24"/>
          <w:szCs w:val="24"/>
        </w:rPr>
        <w:commentReference w:id="5"/>
      </w:r>
    </w:p>
    <w:p w14:paraId="3D61E0F8" w14:textId="77777777" w:rsidR="003D1458" w:rsidRDefault="003D1458" w:rsidP="003D145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185B83">
        <w:rPr>
          <w:color w:val="000000"/>
          <w:sz w:val="24"/>
          <w:szCs w:val="24"/>
        </w:rPr>
        <w:t>(f) Ensure the MFT participates in a SAW when it is required, unless a waiver is obtained from the SSM. The requirements for multifunctional teams (MFTs) to participate in a Service Acquisition Workshop (SAW), or equivalent program are provided in D</w:t>
      </w:r>
      <w:r>
        <w:rPr>
          <w:color w:val="000000"/>
          <w:sz w:val="24"/>
          <w:szCs w:val="24"/>
        </w:rPr>
        <w:t>o</w:t>
      </w:r>
      <w:r w:rsidRPr="00185B83">
        <w:rPr>
          <w:color w:val="000000"/>
          <w:sz w:val="24"/>
          <w:szCs w:val="24"/>
        </w:rPr>
        <w:t>D Instruction (D</w:t>
      </w:r>
      <w:r>
        <w:rPr>
          <w:color w:val="000000"/>
          <w:sz w:val="24"/>
          <w:szCs w:val="24"/>
        </w:rPr>
        <w:t>o</w:t>
      </w:r>
      <w:r w:rsidRPr="00185B83">
        <w:rPr>
          <w:color w:val="000000"/>
          <w:sz w:val="24"/>
          <w:szCs w:val="24"/>
        </w:rPr>
        <w:t xml:space="preserve">DI) 5000.74, Defense Acquisition of Services, in Section 4: Procedures. </w:t>
      </w:r>
      <w:r>
        <w:rPr>
          <w:color w:val="000000"/>
          <w:sz w:val="24"/>
          <w:szCs w:val="24"/>
        </w:rPr>
        <w:t xml:space="preserve">See </w:t>
      </w:r>
      <w:hyperlink r:id="rId19" w:history="1">
        <w:r>
          <w:rPr>
            <w:rStyle w:val="Hyperlink"/>
            <w:sz w:val="24"/>
            <w:szCs w:val="24"/>
          </w:rPr>
          <w:t>DoD Instructions</w:t>
        </w:r>
      </w:hyperlink>
      <w:r>
        <w:rPr>
          <w:color w:val="0000FF"/>
          <w:sz w:val="24"/>
          <w:szCs w:val="24"/>
        </w:rPr>
        <w:t xml:space="preserve"> (</w:t>
      </w:r>
      <w:hyperlink r:id="rId20" w:history="1">
        <w:r w:rsidRPr="00B20C3A">
          <w:rPr>
            <w:rStyle w:val="Hyperlink"/>
            <w:sz w:val="24"/>
            <w:szCs w:val="24"/>
          </w:rPr>
          <w:t>https://www.esd.whs.mil/Directives/issuances/dodi/</w:t>
        </w:r>
      </w:hyperlink>
      <w:r w:rsidRPr="00453B1E">
        <w:rPr>
          <w:sz w:val="24"/>
          <w:szCs w:val="24"/>
        </w:rPr>
        <w:t>) for a listing of DoDIs.</w:t>
      </w:r>
      <w:r>
        <w:rPr>
          <w:sz w:val="24"/>
          <w:szCs w:val="24"/>
        </w:rPr>
        <w:t xml:space="preserve"> </w:t>
      </w:r>
      <w:r w:rsidRPr="00185B83">
        <w:rPr>
          <w:color w:val="000000"/>
          <w:sz w:val="24"/>
          <w:szCs w:val="24"/>
        </w:rPr>
        <w:t>A request for a waiver must be submitted through the DLA Acquisition Operations Division. Coordinate all acquisitions that meet the criteria for a SAW with the SSM.</w:t>
      </w:r>
    </w:p>
    <w:p w14:paraId="6F00691A" w14:textId="77777777" w:rsidR="003D1458" w:rsidRDefault="003D1458" w:rsidP="003D1458">
      <w:r>
        <w:t>(g) Refer to DLA Manual 5000.74, Subject: DLA Acquisition of Services, Enclosure 2, paragraph 13 for additional responsibilities.</w:t>
      </w:r>
    </w:p>
    <w:p w14:paraId="7DCCF092" w14:textId="77777777" w:rsidR="003D1458" w:rsidRPr="009E5699" w:rsidRDefault="003D1458" w:rsidP="003D1458">
      <w:pPr>
        <w:rPr>
          <w:sz w:val="24"/>
          <w:szCs w:val="24"/>
        </w:rPr>
      </w:pPr>
      <w:r w:rsidRPr="009E5699">
        <w:rPr>
          <w:sz w:val="24"/>
          <w:szCs w:val="24"/>
          <w:lang w:val="en"/>
        </w:rPr>
        <w:t xml:space="preserve">(S-90) Solicitations and contracts shall include </w:t>
      </w:r>
      <w:r w:rsidRPr="009E5699">
        <w:rPr>
          <w:sz w:val="24"/>
          <w:szCs w:val="24"/>
        </w:rPr>
        <w:t>procurement note C05 when the services to be provided require professional employees, and evaluation of proposed key managerial personnel is required to assess the probability of successful performance.</w:t>
      </w:r>
    </w:p>
    <w:p w14:paraId="3A36010F" w14:textId="77777777" w:rsidR="003D1458" w:rsidRPr="009E5699" w:rsidRDefault="003D1458" w:rsidP="003D1458">
      <w:pPr>
        <w:rPr>
          <w:sz w:val="24"/>
          <w:szCs w:val="24"/>
        </w:rPr>
      </w:pPr>
      <w:r w:rsidRPr="009E5699">
        <w:rPr>
          <w:sz w:val="24"/>
          <w:szCs w:val="24"/>
        </w:rPr>
        <w:lastRenderedPageBreak/>
        <w:t>*****</w:t>
      </w:r>
    </w:p>
    <w:p w14:paraId="44D36534" w14:textId="77777777" w:rsidR="003D1458" w:rsidRPr="009E5699" w:rsidRDefault="003D1458" w:rsidP="003D1458">
      <w:pPr>
        <w:rPr>
          <w:sz w:val="24"/>
          <w:szCs w:val="24"/>
        </w:rPr>
      </w:pPr>
      <w:r w:rsidRPr="009E5699">
        <w:rPr>
          <w:sz w:val="24"/>
          <w:szCs w:val="24"/>
        </w:rPr>
        <w:t>C05 Changes to Key Personnel (OCT 2016)</w:t>
      </w:r>
    </w:p>
    <w:p w14:paraId="7CDE640A" w14:textId="77777777" w:rsidR="003D1458" w:rsidRPr="009E5699" w:rsidRDefault="003D1458" w:rsidP="003D1458">
      <w:pPr>
        <w:rPr>
          <w:sz w:val="24"/>
          <w:szCs w:val="24"/>
        </w:rPr>
      </w:pPr>
      <w:r w:rsidRPr="009E5699">
        <w:rPr>
          <w:sz w:val="24"/>
          <w:szCs w:val="24"/>
        </w:rPr>
        <w:t>Certain skilled, experienced, professional and/or technical personnel are essential for successful accomplishment of the work to be performed under this contract. These are defined as "key personnel" and are those persons whose resumes are submitted as part of the technical/business proposal for evaluation. The contractor shall use key personnel as identified in its proposal during the performance of this contract and will request contracting officer approval prior to any changes. Requests for approval of any changes shall be in writing with a detailed explanation of the circumstances necessitating the change. The request must contain a complete resume for the new key personnel and any other pertinent information, such as degrees, certifications, and work history. New key personnel must have qualifications that are equal to or higher than those being replaced. The contracting officer will evaluate the request and notify the contractor whether the requested change is acceptable to the Government.</w:t>
      </w:r>
    </w:p>
    <w:p w14:paraId="7AB0BFE7" w14:textId="77777777" w:rsidR="003D1458" w:rsidRPr="009E5699" w:rsidRDefault="003D1458" w:rsidP="003D1458">
      <w:pPr>
        <w:spacing w:after="240"/>
        <w:rPr>
          <w:sz w:val="24"/>
          <w:szCs w:val="24"/>
        </w:rPr>
      </w:pPr>
      <w:r w:rsidRPr="009E5699">
        <w:rPr>
          <w:sz w:val="24"/>
          <w:szCs w:val="24"/>
        </w:rPr>
        <w:t>*****</w:t>
      </w:r>
      <w:bookmarkStart w:id="6" w:name="P89_4570"/>
      <w:bookmarkStart w:id="7" w:name="P119_7285"/>
      <w:bookmarkStart w:id="8" w:name="P123_8046"/>
      <w:bookmarkEnd w:id="3"/>
      <w:bookmarkEnd w:id="6"/>
      <w:bookmarkEnd w:id="7"/>
      <w:bookmarkEnd w:id="8"/>
    </w:p>
    <w:p w14:paraId="69BEECE3" w14:textId="77777777" w:rsidR="003D1458" w:rsidRPr="001A7B33" w:rsidRDefault="003D1458" w:rsidP="003D1458">
      <w:pPr>
        <w:pStyle w:val="Heading3"/>
        <w:rPr>
          <w:sz w:val="24"/>
          <w:szCs w:val="24"/>
        </w:rPr>
      </w:pPr>
      <w:bookmarkStart w:id="9" w:name="P37_110"/>
      <w:r w:rsidRPr="001A7B33">
        <w:rPr>
          <w:sz w:val="24"/>
          <w:szCs w:val="24"/>
        </w:rPr>
        <w:t xml:space="preserve">37.110 </w:t>
      </w:r>
      <w:bookmarkEnd w:id="9"/>
      <w:r w:rsidRPr="001A7B33">
        <w:rPr>
          <w:sz w:val="24"/>
          <w:szCs w:val="24"/>
        </w:rPr>
        <w:t>Solicitation provisions and contract clauses.</w:t>
      </w:r>
    </w:p>
    <w:p w14:paraId="5C92B6ED" w14:textId="77777777" w:rsidR="003D1458" w:rsidRPr="001A7B33" w:rsidRDefault="003D1458" w:rsidP="003D1458">
      <w:pPr>
        <w:contextualSpacing/>
        <w:rPr>
          <w:sz w:val="24"/>
          <w:szCs w:val="24"/>
        </w:rPr>
      </w:pPr>
      <w:r w:rsidRPr="001A7B33">
        <w:rPr>
          <w:sz w:val="24"/>
          <w:szCs w:val="24"/>
        </w:rPr>
        <w:t>(a) Solicitations shall include procurement note L07 to identify Government points of contact for offerors who wish to inspect the Government installation where services will be performed.</w:t>
      </w:r>
    </w:p>
    <w:p w14:paraId="0380829C" w14:textId="77777777" w:rsidR="003D1458" w:rsidRPr="001A7B33" w:rsidRDefault="003D1458" w:rsidP="003D1458">
      <w:pPr>
        <w:contextualSpacing/>
        <w:rPr>
          <w:sz w:val="24"/>
          <w:szCs w:val="24"/>
        </w:rPr>
      </w:pPr>
      <w:r w:rsidRPr="001A7B33">
        <w:rPr>
          <w:sz w:val="24"/>
          <w:szCs w:val="24"/>
        </w:rPr>
        <w:t>*****</w:t>
      </w:r>
    </w:p>
    <w:p w14:paraId="741F4C59" w14:textId="77777777" w:rsidR="003D1458" w:rsidRPr="002A3B99" w:rsidRDefault="003D1458" w:rsidP="003D1458">
      <w:pPr>
        <w:contextualSpacing/>
        <w:rPr>
          <w:sz w:val="24"/>
          <w:szCs w:val="24"/>
        </w:rPr>
      </w:pPr>
      <w:r w:rsidRPr="002A3B99">
        <w:rPr>
          <w:sz w:val="24"/>
          <w:szCs w:val="24"/>
        </w:rPr>
        <w:t>L07 Site Visit Instructions (OCT 2016)</w:t>
      </w:r>
    </w:p>
    <w:p w14:paraId="6FC0DC94" w14:textId="77777777" w:rsidR="003D1458" w:rsidRPr="002A3B99" w:rsidRDefault="003D1458" w:rsidP="003D1458">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Primary Name:                                          Phone Number                                      </w:t>
      </w:r>
    </w:p>
    <w:p w14:paraId="54DB097C" w14:textId="77777777" w:rsidR="003D1458" w:rsidRPr="002A3B99" w:rsidRDefault="003D1458" w:rsidP="003D1458">
      <w:pPr>
        <w:pBdr>
          <w:top w:val="single" w:sz="4" w:space="1" w:color="auto"/>
          <w:left w:val="single" w:sz="4" w:space="4" w:color="auto"/>
          <w:bottom w:val="single" w:sz="4" w:space="1" w:color="auto"/>
          <w:right w:val="single" w:sz="4" w:space="4" w:color="auto"/>
          <w:between w:val="single" w:sz="4" w:space="1" w:color="auto"/>
          <w:bar w:val="single" w:sz="4" w:color="auto"/>
        </w:pBdr>
        <w:rPr>
          <w:snapToGrid w:val="0"/>
          <w:sz w:val="24"/>
          <w:szCs w:val="24"/>
        </w:rPr>
      </w:pPr>
      <w:r w:rsidRPr="002A3B99">
        <w:rPr>
          <w:snapToGrid w:val="0"/>
          <w:sz w:val="24"/>
          <w:szCs w:val="24"/>
        </w:rPr>
        <w:t xml:space="preserve">Alternate Name:                                        Phone Number                                     </w:t>
      </w:r>
    </w:p>
    <w:p w14:paraId="7207AD4A" w14:textId="77777777" w:rsidR="003D1458" w:rsidRDefault="003D1458" w:rsidP="003D1458">
      <w:pPr>
        <w:spacing w:after="240"/>
        <w:rPr>
          <w:sz w:val="24"/>
          <w:szCs w:val="24"/>
        </w:rPr>
      </w:pPr>
      <w:r w:rsidRPr="002A3B99">
        <w:rPr>
          <w:sz w:val="24"/>
          <w:szCs w:val="24"/>
        </w:rPr>
        <w:t>*****</w:t>
      </w:r>
      <w:bookmarkStart w:id="10" w:name="P211_15688"/>
      <w:bookmarkStart w:id="11" w:name="P214_16227"/>
      <w:bookmarkStart w:id="12" w:name="P222_17392"/>
      <w:bookmarkStart w:id="13" w:name="P228_18005"/>
      <w:bookmarkStart w:id="14" w:name="P233_18201"/>
      <w:bookmarkStart w:id="15" w:name="P235_18253"/>
      <w:bookmarkStart w:id="16" w:name="P244_19609"/>
      <w:bookmarkStart w:id="17" w:name="P246_19707"/>
      <w:bookmarkStart w:id="18" w:name="Part39"/>
      <w:bookmarkEnd w:id="10"/>
      <w:bookmarkEnd w:id="11"/>
      <w:bookmarkEnd w:id="12"/>
      <w:bookmarkEnd w:id="13"/>
      <w:bookmarkEnd w:id="14"/>
      <w:bookmarkEnd w:id="15"/>
      <w:bookmarkEnd w:id="16"/>
      <w:bookmarkEnd w:id="17"/>
      <w:bookmarkEnd w:id="18"/>
    </w:p>
    <w:p w14:paraId="2B8FE885" w14:textId="77777777" w:rsidR="003D1458" w:rsidRPr="00575BB7" w:rsidRDefault="003D1458" w:rsidP="003D1458">
      <w:pPr>
        <w:pStyle w:val="Heading2"/>
      </w:pPr>
      <w:r w:rsidRPr="00575BB7">
        <w:t>SUBPART 37.2 – ADVISORY AND ASSISTANCE SERVICES</w:t>
      </w:r>
    </w:p>
    <w:p w14:paraId="4AD7FAE0" w14:textId="77777777" w:rsidR="003D1458" w:rsidRPr="00575BB7" w:rsidRDefault="003D1458" w:rsidP="003D1458">
      <w:pPr>
        <w:spacing w:after="240"/>
        <w:jc w:val="center"/>
        <w:rPr>
          <w:i/>
          <w:sz w:val="24"/>
          <w:szCs w:val="24"/>
        </w:rPr>
      </w:pPr>
      <w:r w:rsidRPr="00575BB7">
        <w:rPr>
          <w:i/>
          <w:sz w:val="24"/>
          <w:szCs w:val="24"/>
        </w:rPr>
        <w:t>(Revised October 1, 2020 through PROCLTR 2020-15)</w:t>
      </w:r>
    </w:p>
    <w:p w14:paraId="5AC044EE" w14:textId="77777777" w:rsidR="003D1458" w:rsidRPr="00603745" w:rsidRDefault="003D1458" w:rsidP="003D1458">
      <w:pPr>
        <w:pStyle w:val="Heading3"/>
        <w:rPr>
          <w:sz w:val="24"/>
          <w:szCs w:val="24"/>
        </w:rPr>
      </w:pPr>
      <w:bookmarkStart w:id="19" w:name="P37_270"/>
      <w:r w:rsidRPr="00603745">
        <w:rPr>
          <w:sz w:val="24"/>
          <w:szCs w:val="24"/>
        </w:rPr>
        <w:t xml:space="preserve">37.270 </w:t>
      </w:r>
      <w:bookmarkEnd w:id="19"/>
      <w:r w:rsidRPr="00603745">
        <w:rPr>
          <w:sz w:val="24"/>
          <w:szCs w:val="24"/>
        </w:rPr>
        <w:t>Acquisition of audit services.</w:t>
      </w:r>
    </w:p>
    <w:p w14:paraId="1D214B56" w14:textId="77777777" w:rsidR="003D1458" w:rsidRPr="009A344E" w:rsidRDefault="003D1458" w:rsidP="003D145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9A344E">
        <w:rPr>
          <w:color w:val="000000"/>
          <w:sz w:val="24"/>
          <w:szCs w:val="24"/>
        </w:rPr>
        <w:t xml:space="preserve">(a) </w:t>
      </w:r>
      <w:r w:rsidRPr="009A344E">
        <w:rPr>
          <w:i/>
          <w:iCs/>
          <w:color w:val="000000"/>
          <w:sz w:val="24"/>
          <w:szCs w:val="24"/>
        </w:rPr>
        <w:t>General policy.</w:t>
      </w:r>
    </w:p>
    <w:p w14:paraId="2153D2CC" w14:textId="77777777" w:rsidR="003D1458" w:rsidRDefault="003D1458" w:rsidP="003D1458">
      <w:pPr>
        <w:spacing w:after="240"/>
        <w:rPr>
          <w:color w:val="000000"/>
          <w:sz w:val="24"/>
          <w:szCs w:val="24"/>
        </w:rPr>
      </w:pPr>
      <w:r w:rsidRPr="00603745">
        <w:rPr>
          <w:color w:val="000000"/>
          <w:sz w:val="24"/>
          <w:szCs w:val="24"/>
        </w:rPr>
        <w:t>(S-90) See 8.003(S-90) for acquisition of audit readiness and/or audit sustainment services.</w:t>
      </w:r>
    </w:p>
    <w:p w14:paraId="27CAAA90" w14:textId="77777777" w:rsidR="003D1458" w:rsidRDefault="003D1458" w:rsidP="003D145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color w:val="000000"/>
          <w:sz w:val="24"/>
          <w:szCs w:val="24"/>
        </w:rPr>
      </w:pPr>
      <w:r>
        <w:rPr>
          <w:color w:val="000000"/>
          <w:sz w:val="24"/>
          <w:szCs w:val="24"/>
        </w:rPr>
        <w:br w:type="page"/>
      </w:r>
    </w:p>
    <w:p w14:paraId="24FE109C" w14:textId="77777777" w:rsidR="003D1458" w:rsidRDefault="003D1458" w:rsidP="003D1458">
      <w:pPr>
        <w:spacing w:after="240"/>
        <w:rPr>
          <w:b/>
        </w:rPr>
        <w:sectPr w:rsidR="003D1458" w:rsidSect="00C92932">
          <w:headerReference w:type="even" r:id="rId21"/>
          <w:headerReference w:type="default" r:id="rId22"/>
          <w:footerReference w:type="default" r:id="rId23"/>
          <w:headerReference w:type="first" r:id="rId24"/>
          <w:footerReference w:type="first" r:id="rId25"/>
          <w:pgSz w:w="12240" w:h="15840"/>
          <w:pgMar w:top="1440" w:right="1440" w:bottom="1440" w:left="1440" w:header="720" w:footer="720" w:gutter="0"/>
          <w:cols w:space="720"/>
          <w:titlePg/>
          <w:docGrid w:linePitch="299"/>
        </w:sectPr>
      </w:pPr>
    </w:p>
    <w:p w14:paraId="41CFF049" w14:textId="77777777"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26"/>
      <w:headerReference w:type="default" r:id="rId27"/>
      <w:footerReference w:type="even" r:id="rId28"/>
      <w:footerReference w:type="default" r:id="rId29"/>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urleigh, Anne R CIV DLA ACQUISITION (USA)" w:date="2016-10-24T12:57:00Z" w:initials="BARCDA(">
    <w:p w14:paraId="4A964F0D" w14:textId="77777777" w:rsidR="003D1458" w:rsidRDefault="003D1458" w:rsidP="003D1458">
      <w:pPr>
        <w:pStyle w:val="CommentText"/>
      </w:pPr>
      <w:r>
        <w:rPr>
          <w:rStyle w:val="CommentReference"/>
        </w:rPr>
        <w:annotationRef/>
      </w:r>
      <w:r>
        <w:t>On 10/24/16, the DLAD Editor replaced Part 37 in its entirety IAW PROCLTR 16-10.</w:t>
      </w:r>
    </w:p>
  </w:comment>
  <w:comment w:id="5" w:author="Burleigh, Anne R CIV DLA ACQUISITION (USA)" w:date="2019-12-02T13:32:00Z" w:initials="BARCDA(">
    <w:p w14:paraId="03637E11" w14:textId="77777777" w:rsidR="003D1458" w:rsidRDefault="003D1458" w:rsidP="003D1458">
      <w:pPr>
        <w:pStyle w:val="CommentText"/>
      </w:pPr>
      <w:r>
        <w:rPr>
          <w:rStyle w:val="CommentReference"/>
        </w:rPr>
        <w:annotationRef/>
      </w:r>
      <w:r>
        <w:t xml:space="preserve">On 12/2/19, the DLAD Editor made a technical amendment deleting policy at 37.103(e), consistent with joint memorandum dated 10/16/19 issued by USD(A&amp;S) and ASD for Manpower, SUBJECT:  </w:t>
      </w:r>
      <w:r w:rsidRPr="00FE5AAE">
        <w:t>Revised DoD Contracting Manpower Reporting Initiative</w:t>
      </w:r>
      <w:r>
        <w:t>.  Deleted policy:</w:t>
      </w:r>
    </w:p>
    <w:p w14:paraId="1AE80B93" w14:textId="77777777" w:rsidR="003D1458" w:rsidRDefault="003D1458" w:rsidP="003D1458">
      <w:pPr>
        <w:pStyle w:val="CommentText"/>
      </w:pPr>
      <w:r>
        <w:t>(e) The c</w:t>
      </w:r>
      <w:r w:rsidRPr="00530DD0">
        <w:t xml:space="preserve">ontracting </w:t>
      </w:r>
      <w:r>
        <w:t>o</w:t>
      </w:r>
      <w:r w:rsidRPr="00530DD0">
        <w:t>fficer shall ensure compliance with U</w:t>
      </w:r>
      <w:r>
        <w:t xml:space="preserve">SD(AT&amp;L) </w:t>
      </w:r>
      <w:r w:rsidRPr="00530DD0">
        <w:t xml:space="preserve">memorandum dated November 28, 2012, </w:t>
      </w:r>
      <w:hyperlink r:id="rId1" w:history="1">
        <w:r w:rsidRPr="00530DD0">
          <w:rPr>
            <w:rStyle w:val="Hyperlink"/>
          </w:rPr>
          <w:t>Enterprise-wide Contractor Manpower Reporting Application</w:t>
        </w:r>
      </w:hyperlink>
      <w:r>
        <w:t xml:space="preserve">. </w:t>
      </w:r>
      <w:r w:rsidRPr="00530DD0">
        <w:t xml:space="preserve">The contractor manpower reporting requirement does not apply to </w:t>
      </w:r>
      <w:r>
        <w:t xml:space="preserve">procurements listed by product service code </w:t>
      </w:r>
      <w:r w:rsidRPr="00530DD0">
        <w:t>S111 Utilities</w:t>
      </w:r>
      <w:r>
        <w:t>-</w:t>
      </w:r>
      <w:r w:rsidRPr="00530DD0">
        <w:t>Gas services</w:t>
      </w:r>
      <w:r>
        <w:t xml:space="preserve">, </w:t>
      </w:r>
      <w:r w:rsidRPr="00530DD0">
        <w:t>S112 Utilities</w:t>
      </w:r>
      <w:r>
        <w:t>-</w:t>
      </w:r>
      <w:r w:rsidRPr="00530DD0">
        <w:t>Electricity services</w:t>
      </w:r>
      <w:r>
        <w:t xml:space="preserve">, </w:t>
      </w:r>
      <w:r w:rsidRPr="00530DD0">
        <w:t>S113 Utilities</w:t>
      </w:r>
      <w:r>
        <w:t>-T</w:t>
      </w:r>
      <w:r w:rsidRPr="00530DD0">
        <w:t xml:space="preserve">elephone and/or </w:t>
      </w:r>
      <w:r>
        <w:t>C</w:t>
      </w:r>
      <w:r w:rsidRPr="00530DD0">
        <w:t>ommunications services</w:t>
      </w:r>
      <w:r>
        <w:t xml:space="preserve">, </w:t>
      </w:r>
      <w:r w:rsidRPr="00530DD0">
        <w:t>S114 Utilities</w:t>
      </w:r>
      <w:r>
        <w:t>-</w:t>
      </w:r>
      <w:r w:rsidRPr="00530DD0">
        <w:t>Water services</w:t>
      </w:r>
      <w:r>
        <w:t>, S119</w:t>
      </w:r>
      <w:r w:rsidRPr="00530DD0">
        <w:t xml:space="preserve"> Other </w:t>
      </w:r>
      <w:r>
        <w:t>U</w:t>
      </w:r>
      <w:r w:rsidRPr="00530DD0">
        <w:t>tilities</w:t>
      </w:r>
      <w:r>
        <w:t xml:space="preserve"> and</w:t>
      </w:r>
      <w:r w:rsidRPr="00530DD0">
        <w:t xml:space="preserve"> Construction of structures and facilities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964F0D" w15:done="0"/>
  <w15:commentEx w15:paraId="1AE80B9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678391" w16cex:dateUtc="2016-10-24T16:57:00Z"/>
  <w16cex:commentExtensible w16cex:durableId="23678392" w16cex:dateUtc="2019-12-02T18: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964F0D" w16cid:durableId="23678391"/>
  <w16cid:commentId w16cid:paraId="1AE80B93" w16cid:durableId="236783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B1027" w14:textId="77777777" w:rsidR="003D1458" w:rsidRDefault="003D1458" w:rsidP="00926910">
      <w:r>
        <w:separator/>
      </w:r>
    </w:p>
    <w:p w14:paraId="35479185" w14:textId="77777777" w:rsidR="003D1458" w:rsidRDefault="003D1458"/>
    <w:p w14:paraId="15A65DC8" w14:textId="77777777" w:rsidR="003D1458" w:rsidRDefault="003D1458"/>
  </w:endnote>
  <w:endnote w:type="continuationSeparator" w:id="0">
    <w:p w14:paraId="050C0366" w14:textId="77777777" w:rsidR="003D1458" w:rsidRDefault="003D1458" w:rsidP="00926910">
      <w:r>
        <w:continuationSeparator/>
      </w:r>
    </w:p>
    <w:p w14:paraId="38EB061E" w14:textId="77777777" w:rsidR="003D1458" w:rsidRDefault="003D1458"/>
    <w:p w14:paraId="2B56913B" w14:textId="77777777" w:rsidR="003D1458" w:rsidRDefault="003D1458"/>
  </w:endnote>
  <w:endnote w:type="continuationNotice" w:id="1">
    <w:p w14:paraId="44C2C8F6" w14:textId="77777777" w:rsidR="003D1458" w:rsidRDefault="003D1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3F530" w14:textId="77777777" w:rsidR="003D1458" w:rsidRPr="00D664E7" w:rsidRDefault="003D1458"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sz w:val="24"/>
        <w:szCs w:val="24"/>
      </w:rPr>
    </w:pPr>
    <w:r w:rsidRPr="00D664E7">
      <w:rPr>
        <w:b/>
        <w:bCs/>
        <w:sz w:val="24"/>
        <w:szCs w:val="24"/>
      </w:rPr>
      <w:t>Revision 5</w:t>
    </w:r>
    <w:r w:rsidRPr="00D664E7">
      <w:rPr>
        <w:sz w:val="24"/>
        <w:szCs w:val="24"/>
      </w:rPr>
      <w:tab/>
    </w:r>
    <w:r w:rsidRPr="00D664E7">
      <w:rPr>
        <w:b/>
        <w:sz w:val="24"/>
        <w:szCs w:val="24"/>
      </w:rPr>
      <w:fldChar w:fldCharType="begin"/>
    </w:r>
    <w:r w:rsidRPr="00D664E7">
      <w:rPr>
        <w:b/>
        <w:sz w:val="24"/>
        <w:szCs w:val="24"/>
      </w:rPr>
      <w:instrText xml:space="preserve"> PAGE  \* Arabic  \* MERGEFORMAT </w:instrText>
    </w:r>
    <w:r w:rsidRPr="00D664E7">
      <w:rPr>
        <w:b/>
        <w:sz w:val="24"/>
        <w:szCs w:val="24"/>
      </w:rPr>
      <w:fldChar w:fldCharType="separate"/>
    </w:r>
    <w:r w:rsidRPr="00D664E7">
      <w:rPr>
        <w:b/>
        <w:noProof/>
        <w:sz w:val="24"/>
        <w:szCs w:val="24"/>
      </w:rPr>
      <w:t>187</w:t>
    </w:r>
    <w:r w:rsidRPr="00D664E7">
      <w:rPr>
        <w:b/>
        <w:sz w:val="24"/>
        <w:szCs w:val="24"/>
      </w:rPr>
      <w:fldChar w:fldCharType="end"/>
    </w:r>
    <w:r w:rsidRPr="00D664E7">
      <w:rPr>
        <w:sz w:val="24"/>
        <w:szCs w:val="24"/>
      </w:rPr>
      <w:tab/>
    </w:r>
    <w:r w:rsidRPr="00CB336A">
      <w:rPr>
        <w:b/>
        <w:bCs/>
        <w:sz w:val="24"/>
        <w:szCs w:val="24"/>
      </w:rPr>
      <w:t>January 2022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4522A" w14:textId="77777777" w:rsidR="003D1458" w:rsidRPr="00CC3CA1" w:rsidRDefault="003D1458">
    <w:pPr>
      <w:pStyle w:val="Footer"/>
      <w:rPr>
        <w:b/>
        <w:sz w:val="24"/>
        <w:szCs w:val="24"/>
      </w:rPr>
    </w:pPr>
    <w:r>
      <w:rPr>
        <w:b/>
        <w:sz w:val="24"/>
        <w:szCs w:val="24"/>
      </w:rPr>
      <w:t>January 2022</w:t>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tab/>
    </w:r>
    <w:r w:rsidRPr="00CC3CA1">
      <w:rPr>
        <w:b/>
        <w:sz w:val="24"/>
        <w:szCs w:val="24"/>
      </w:rPr>
      <w:fldChar w:fldCharType="begin"/>
    </w:r>
    <w:r w:rsidRPr="00CC3CA1">
      <w:rPr>
        <w:b/>
        <w:sz w:val="24"/>
        <w:szCs w:val="24"/>
      </w:rPr>
      <w:instrText xml:space="preserve"> PAGE   \* MERGEFORMAT </w:instrText>
    </w:r>
    <w:r w:rsidRPr="00CC3CA1">
      <w:rPr>
        <w:b/>
        <w:sz w:val="24"/>
        <w:szCs w:val="24"/>
      </w:rPr>
      <w:fldChar w:fldCharType="separate"/>
    </w:r>
    <w:r>
      <w:rPr>
        <w:b/>
        <w:noProof/>
        <w:sz w:val="24"/>
        <w:szCs w:val="24"/>
      </w:rPr>
      <w:t>183</w:t>
    </w:r>
    <w:r w:rsidRPr="00CC3CA1">
      <w:rPr>
        <w:b/>
        <w:noProof/>
        <w:sz w:val="24"/>
        <w:szCs w:val="24"/>
      </w:rPr>
      <w:fldChar w:fldCharType="end"/>
    </w:r>
    <w:r w:rsidRPr="00CC3CA1">
      <w:rPr>
        <w:b/>
        <w:sz w:val="24"/>
        <w:szCs w:val="24"/>
      </w:rPr>
      <w:tab/>
    </w:r>
    <w:r w:rsidRPr="00CC3CA1">
      <w:rPr>
        <w:b/>
        <w:sz w:val="24"/>
        <w:szCs w:val="24"/>
      </w:rPr>
      <w:tab/>
    </w:r>
    <w:r w:rsidRPr="00CC3CA1">
      <w:rPr>
        <w:b/>
        <w:sz w:val="24"/>
        <w:szCs w:val="24"/>
      </w:rPr>
      <w:tab/>
    </w:r>
    <w:r>
      <w:rPr>
        <w:b/>
        <w:sz w:val="24"/>
        <w:szCs w:val="24"/>
      </w:rPr>
      <w:tab/>
    </w:r>
    <w:r>
      <w:rPr>
        <w:b/>
        <w:sz w:val="24"/>
        <w:szCs w:val="24"/>
      </w:rPr>
      <w:tab/>
    </w:r>
    <w:r w:rsidRPr="00CC3CA1">
      <w:rPr>
        <w:b/>
        <w:sz w:val="24"/>
        <w:szCs w:val="24"/>
      </w:rPr>
      <w:tab/>
      <w:t>Revision 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41315" w14:textId="77777777" w:rsidR="00EE71FC" w:rsidRPr="00ED230D" w:rsidRDefault="00AF1CAD"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January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2664" w14:textId="77777777"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AF1CAD">
      <w:rPr>
        <w:b/>
        <w:sz w:val="24"/>
        <w:szCs w:val="24"/>
      </w:rPr>
      <w:t>January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0F55B" w14:textId="77777777" w:rsidR="003D1458" w:rsidRDefault="003D1458" w:rsidP="00926910">
      <w:r>
        <w:separator/>
      </w:r>
    </w:p>
    <w:p w14:paraId="22518FE2" w14:textId="77777777" w:rsidR="003D1458" w:rsidRDefault="003D1458"/>
    <w:p w14:paraId="2E099331" w14:textId="77777777" w:rsidR="003D1458" w:rsidRDefault="003D1458"/>
  </w:footnote>
  <w:footnote w:type="continuationSeparator" w:id="0">
    <w:p w14:paraId="503D91C1" w14:textId="77777777" w:rsidR="003D1458" w:rsidRDefault="003D1458" w:rsidP="00926910">
      <w:r>
        <w:continuationSeparator/>
      </w:r>
    </w:p>
    <w:p w14:paraId="650D8A07" w14:textId="77777777" w:rsidR="003D1458" w:rsidRDefault="003D1458"/>
    <w:p w14:paraId="5375247B" w14:textId="77777777" w:rsidR="003D1458" w:rsidRDefault="003D1458"/>
  </w:footnote>
  <w:footnote w:type="continuationNotice" w:id="1">
    <w:p w14:paraId="782B98D1" w14:textId="77777777" w:rsidR="003D1458" w:rsidRDefault="003D14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421A8" w14:textId="77777777" w:rsidR="003D1458" w:rsidRDefault="003D1458" w:rsidP="0035191A">
    <w:pPr>
      <w:pStyle w:val="Header"/>
      <w:spacing w:after="240"/>
      <w:jc w:val="center"/>
      <w:rPr>
        <w:b/>
        <w:sz w:val="24"/>
        <w:szCs w:val="24"/>
      </w:rPr>
    </w:pPr>
    <w:r w:rsidRPr="00CE4C38">
      <w:rPr>
        <w:b/>
        <w:sz w:val="24"/>
        <w:szCs w:val="24"/>
      </w:rPr>
      <w:t>DEFENSE LOGISTICS ACQUISITION DIRECTIVE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B633" w14:textId="77777777" w:rsidR="003D1458" w:rsidRDefault="003D1458" w:rsidP="00DB6ABD">
    <w:pPr>
      <w:pStyle w:val="Header"/>
      <w:spacing w:after="240"/>
      <w:jc w:val="center"/>
      <w:rPr>
        <w:b/>
        <w:sz w:val="24"/>
        <w:szCs w:val="24"/>
      </w:rPr>
    </w:pPr>
    <w:r w:rsidRPr="00CE4C38">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8E520" w14:textId="77777777" w:rsidR="003D1458" w:rsidRDefault="003D1458" w:rsidP="000216BD">
    <w:pPr>
      <w:pStyle w:val="Header"/>
      <w:spacing w:after="240"/>
      <w:jc w:val="center"/>
      <w:rPr>
        <w:b/>
        <w:sz w:val="24"/>
        <w:szCs w:val="24"/>
      </w:rPr>
    </w:pPr>
    <w:r w:rsidRPr="00F76CC1">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FBCF5" w14:textId="77777777"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66BEB" w14:textId="77777777"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8"/>
  </w:num>
  <w:num w:numId="2">
    <w:abstractNumId w:val="17"/>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6"/>
  </w:num>
  <w:num w:numId="16">
    <w:abstractNumId w:val="21"/>
  </w:num>
  <w:num w:numId="17">
    <w:abstractNumId w:val="11"/>
  </w:num>
  <w:num w:numId="18">
    <w:abstractNumId w:val="15"/>
  </w:num>
  <w:num w:numId="19">
    <w:abstractNumId w:val="22"/>
  </w:num>
  <w:num w:numId="20">
    <w:abstractNumId w:val="13"/>
  </w:num>
  <w:num w:numId="21">
    <w:abstractNumId w:val="20"/>
  </w:num>
  <w:num w:numId="22">
    <w:abstractNumId w:val="19"/>
  </w:num>
  <w:num w:numId="23">
    <w:abstractNumId w:val="1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urleigh, Anne R CIV DLA ACQUISITION (USA)">
    <w15:presenceInfo w15:providerId="None" w15:userId="Burleigh, Anne R CIV DLA ACQUISITION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2F2F"/>
    <w:rsid w:val="00043093"/>
    <w:rsid w:val="000432BE"/>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2D9"/>
    <w:rsid w:val="000B4365"/>
    <w:rsid w:val="000B4674"/>
    <w:rsid w:val="000B4C86"/>
    <w:rsid w:val="000B50C2"/>
    <w:rsid w:val="000B54C9"/>
    <w:rsid w:val="000B54DB"/>
    <w:rsid w:val="000B5D0C"/>
    <w:rsid w:val="000B6135"/>
    <w:rsid w:val="000B63A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1F84"/>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416"/>
    <w:rsid w:val="00387627"/>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24A"/>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458"/>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96C"/>
    <w:rsid w:val="003F1BDA"/>
    <w:rsid w:val="003F1DD3"/>
    <w:rsid w:val="003F1EC0"/>
    <w:rsid w:val="003F20CE"/>
    <w:rsid w:val="003F267D"/>
    <w:rsid w:val="003F2687"/>
    <w:rsid w:val="003F2B0C"/>
    <w:rsid w:val="003F2D31"/>
    <w:rsid w:val="003F327C"/>
    <w:rsid w:val="003F35DE"/>
    <w:rsid w:val="003F4061"/>
    <w:rsid w:val="003F408C"/>
    <w:rsid w:val="003F4642"/>
    <w:rsid w:val="003F4C4C"/>
    <w:rsid w:val="003F4F43"/>
    <w:rsid w:val="003F516F"/>
    <w:rsid w:val="003F602B"/>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30"/>
    <w:rsid w:val="005077C5"/>
    <w:rsid w:val="00507A57"/>
    <w:rsid w:val="00507B99"/>
    <w:rsid w:val="00507BBF"/>
    <w:rsid w:val="00507C83"/>
    <w:rsid w:val="00507CBD"/>
    <w:rsid w:val="00507D7D"/>
    <w:rsid w:val="00510924"/>
    <w:rsid w:val="00510992"/>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0F6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89"/>
    <w:rsid w:val="00660BF1"/>
    <w:rsid w:val="00660FE3"/>
    <w:rsid w:val="006612DD"/>
    <w:rsid w:val="0066187E"/>
    <w:rsid w:val="00661A00"/>
    <w:rsid w:val="00661AFC"/>
    <w:rsid w:val="00661C84"/>
    <w:rsid w:val="00661E6A"/>
    <w:rsid w:val="00662251"/>
    <w:rsid w:val="00662CBD"/>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249B"/>
    <w:rsid w:val="007124FC"/>
    <w:rsid w:val="007129A0"/>
    <w:rsid w:val="00712A39"/>
    <w:rsid w:val="00712BF8"/>
    <w:rsid w:val="00712DB4"/>
    <w:rsid w:val="00712F2B"/>
    <w:rsid w:val="00712F58"/>
    <w:rsid w:val="007131BA"/>
    <w:rsid w:val="0071323A"/>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40B8"/>
    <w:rsid w:val="00724126"/>
    <w:rsid w:val="00724241"/>
    <w:rsid w:val="0072458E"/>
    <w:rsid w:val="007245B8"/>
    <w:rsid w:val="007246B8"/>
    <w:rsid w:val="00724783"/>
    <w:rsid w:val="00724864"/>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80C"/>
    <w:rsid w:val="00885E81"/>
    <w:rsid w:val="00886578"/>
    <w:rsid w:val="0088662F"/>
    <w:rsid w:val="0088679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EAE"/>
    <w:rsid w:val="009140AA"/>
    <w:rsid w:val="00914538"/>
    <w:rsid w:val="00914717"/>
    <w:rsid w:val="00914E1C"/>
    <w:rsid w:val="0091542B"/>
    <w:rsid w:val="009157E6"/>
    <w:rsid w:val="00915CCB"/>
    <w:rsid w:val="00915DE5"/>
    <w:rsid w:val="00915DF6"/>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6047"/>
    <w:rsid w:val="0093608D"/>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702"/>
    <w:rsid w:val="00940E7E"/>
    <w:rsid w:val="00940EAA"/>
    <w:rsid w:val="00941BDA"/>
    <w:rsid w:val="00941C97"/>
    <w:rsid w:val="00941D52"/>
    <w:rsid w:val="00942490"/>
    <w:rsid w:val="00942686"/>
    <w:rsid w:val="009426DE"/>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C0"/>
    <w:rsid w:val="009C3B30"/>
    <w:rsid w:val="009C4522"/>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564"/>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611"/>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763"/>
    <w:rsid w:val="00C37F73"/>
    <w:rsid w:val="00C404D8"/>
    <w:rsid w:val="00C40EDF"/>
    <w:rsid w:val="00C40EF1"/>
    <w:rsid w:val="00C41086"/>
    <w:rsid w:val="00C41452"/>
    <w:rsid w:val="00C4252F"/>
    <w:rsid w:val="00C4283D"/>
    <w:rsid w:val="00C42B3E"/>
    <w:rsid w:val="00C42D71"/>
    <w:rsid w:val="00C42DF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550C"/>
    <w:rsid w:val="00CA56BF"/>
    <w:rsid w:val="00CA5747"/>
    <w:rsid w:val="00CA57AF"/>
    <w:rsid w:val="00CA59EB"/>
    <w:rsid w:val="00CA5A65"/>
    <w:rsid w:val="00CA5AD7"/>
    <w:rsid w:val="00CA5AE1"/>
    <w:rsid w:val="00CA5D31"/>
    <w:rsid w:val="00CA5DAE"/>
    <w:rsid w:val="00CA5E6C"/>
    <w:rsid w:val="00CA5FF9"/>
    <w:rsid w:val="00CA61C8"/>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04"/>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188"/>
    <w:rsid w:val="00DC2698"/>
    <w:rsid w:val="00DC272D"/>
    <w:rsid w:val="00DC275A"/>
    <w:rsid w:val="00DC2C68"/>
    <w:rsid w:val="00DC30CF"/>
    <w:rsid w:val="00DC3204"/>
    <w:rsid w:val="00DC36EF"/>
    <w:rsid w:val="00DC3FFD"/>
    <w:rsid w:val="00DC421F"/>
    <w:rsid w:val="00DC44A5"/>
    <w:rsid w:val="00DC46FE"/>
    <w:rsid w:val="00DC4B55"/>
    <w:rsid w:val="00DC4C35"/>
    <w:rsid w:val="00DC4D9C"/>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3F2E"/>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EE6"/>
    <w:rsid w:val="00E15006"/>
    <w:rsid w:val="00E151F5"/>
    <w:rsid w:val="00E15332"/>
    <w:rsid w:val="00E153E6"/>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8E1"/>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91F"/>
    <w:rsid w:val="00FE0B81"/>
    <w:rsid w:val="00FE0D6D"/>
    <w:rsid w:val="00FE161C"/>
    <w:rsid w:val="00FE1FA0"/>
    <w:rsid w:val="00FE201D"/>
    <w:rsid w:val="00FE233D"/>
    <w:rsid w:val="00FE2CAD"/>
    <w:rsid w:val="00FE30EA"/>
    <w:rsid w:val="00FE3383"/>
    <w:rsid w:val="00FE3405"/>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2735D4"/>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1080" w:hanging="36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hanging="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440" w:hanging="36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acq.osd.mil/dpap/policy/policyvault/Enterprise-wide_Contractor_Manpower_Reporting_Application_memorandum.pdf"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DLAD-Part-37.docx" TargetMode="External"/><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DLAD-Part-37.docx"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DLAD-Part-37.docx" TargetMode="External"/><Relationship Id="rId20" Type="http://schemas.openxmlformats.org/officeDocument/2006/relationships/hyperlink" Target="https://www.esd.whs.mil/Directives/issuances/dodi/"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3.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DLAD-Part-37.docx" TargetMode="External"/><Relationship Id="rId23" Type="http://schemas.openxmlformats.org/officeDocument/2006/relationships/footer" Target="foot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www.esd.whs.mil/Directives/issuances/dodi/" TargetMode="Externa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header" Target="header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18A1A6AB315A4DACC7C83F05D14F87" ma:contentTypeVersion="8" ma:contentTypeDescription="Create a new document." ma:contentTypeScope="" ma:versionID="6ed20c354ce9e6ad0c219d7315aed6a9">
  <xsd:schema xmlns:xsd="http://www.w3.org/2001/XMLSchema" xmlns:xs="http://www.w3.org/2001/XMLSchema" xmlns:p="http://schemas.microsoft.com/office/2006/metadata/properties" xmlns:ns3="ccc6387a-5e5b-4251-81fa-8b4f0c33835f" targetNamespace="http://schemas.microsoft.com/office/2006/metadata/properties" ma:root="true" ma:fieldsID="b2da709d4dd4ae6d4e829a7f951d3265" ns3:_="">
    <xsd:import namespace="ccc6387a-5e5b-4251-81fa-8b4f0c3383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c6387a-5e5b-4251-81fa-8b4f0c338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1AAFFBB6-2DD2-448B-A3C5-B74CBF3FE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c6387a-5e5b-4251-81fa-8b4f0c3383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4763</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2</cp:revision>
  <cp:lastPrinted>2011-09-16T01:41:00Z</cp:lastPrinted>
  <dcterms:created xsi:type="dcterms:W3CDTF">2022-02-09T19:21:00Z</dcterms:created>
  <dcterms:modified xsi:type="dcterms:W3CDTF">2022-02-09T19:34:00Z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0x0101003218A1A6AB315A4DACC7C83F05D14F87</vt:lpwstr>
  </property>
</Properties>
</file>