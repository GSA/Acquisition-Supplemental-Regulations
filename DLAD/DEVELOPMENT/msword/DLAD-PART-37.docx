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6DA" w:rsidRPr="006F2EAF" w:rsidRDefault="000846DA" w:rsidP="000846DA">
      <w:pPr>
        <w:pStyle w:val="Heading1"/>
        <w:rPr>
          <w:b w:val="0"/>
          <w:sz w:val="24"/>
          <w:szCs w:val="24"/>
        </w:rPr>
      </w:pPr>
      <w:bookmarkStart w:id="0" w:name="P37"/>
      <w:r w:rsidRPr="006F2EAF">
        <w:rPr>
          <w:rStyle w:val="Heading1Char"/>
          <w:b/>
          <w:sz w:val="24"/>
        </w:rPr>
        <w:t>PART 37</w:t>
      </w:r>
      <w:r w:rsidRPr="006F2EAF">
        <w:rPr>
          <w:b w:val="0"/>
          <w:sz w:val="24"/>
          <w:szCs w:val="24"/>
        </w:rPr>
        <w:t xml:space="preserve"> </w:t>
      </w:r>
      <w:r w:rsidRPr="006F2EAF">
        <w:rPr>
          <w:sz w:val="24"/>
          <w:szCs w:val="24"/>
        </w:rPr>
        <w:t>– SERVICE CONTRACTING</w:t>
      </w:r>
      <w:bookmarkEnd w:id="0"/>
    </w:p>
    <w:p w:rsidR="000846DA" w:rsidRPr="00CD6247" w:rsidRDefault="000846DA" w:rsidP="000846DA">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5</w:t>
      </w:r>
      <w:r w:rsidRPr="00CD6247">
        <w:rPr>
          <w:i/>
          <w:sz w:val="24"/>
          <w:szCs w:val="24"/>
        </w:rPr>
        <w:t>)</w:t>
      </w:r>
    </w:p>
    <w:p w:rsidR="000846DA" w:rsidRPr="00CD6247" w:rsidRDefault="000846DA" w:rsidP="000846DA">
      <w:pPr>
        <w:jc w:val="center"/>
        <w:rPr>
          <w:sz w:val="24"/>
          <w:szCs w:val="24"/>
        </w:rPr>
      </w:pPr>
      <w:r w:rsidRPr="00CD6247">
        <w:rPr>
          <w:b/>
          <w:sz w:val="24"/>
          <w:szCs w:val="24"/>
        </w:rPr>
        <w:t>TABLE OF CONTENTS</w:t>
      </w:r>
    </w:p>
    <w:p w:rsidR="000846DA" w:rsidRPr="00CD6247" w:rsidRDefault="000846DA" w:rsidP="000846DA">
      <w:pPr>
        <w:rPr>
          <w:b/>
          <w:sz w:val="24"/>
          <w:szCs w:val="24"/>
        </w:rPr>
      </w:pPr>
      <w:r w:rsidRPr="00CD6247">
        <w:rPr>
          <w:b/>
          <w:sz w:val="24"/>
          <w:szCs w:val="24"/>
        </w:rPr>
        <w:t>SUBPART 37. 1 – SERVICE CONTRACTS – GENERAL</w:t>
      </w:r>
    </w:p>
    <w:p w:rsidR="000846DA" w:rsidRPr="00CD6247" w:rsidRDefault="000846DA" w:rsidP="000846DA">
      <w:pPr>
        <w:rPr>
          <w:sz w:val="24"/>
          <w:szCs w:val="24"/>
        </w:rPr>
      </w:pPr>
      <w:hyperlink r:id="rId11" w:anchor="P37_102" w:history="1">
        <w:r w:rsidRPr="00CD6247">
          <w:rPr>
            <w:bCs/>
            <w:iCs/>
            <w:sz w:val="24"/>
            <w:szCs w:val="24"/>
          </w:rPr>
          <w:t>37.102</w:t>
        </w:r>
      </w:hyperlink>
      <w:r w:rsidRPr="00CD6247">
        <w:rPr>
          <w:bCs/>
          <w:iCs/>
          <w:sz w:val="24"/>
          <w:szCs w:val="24"/>
        </w:rPr>
        <w:tab/>
      </w:r>
      <w:r w:rsidRPr="00CD6247">
        <w:rPr>
          <w:bCs/>
          <w:iCs/>
          <w:sz w:val="24"/>
          <w:szCs w:val="24"/>
        </w:rPr>
        <w:tab/>
      </w:r>
      <w:r w:rsidRPr="00CD6247">
        <w:rPr>
          <w:sz w:val="24"/>
          <w:szCs w:val="24"/>
        </w:rPr>
        <w:t>Policy.</w:t>
      </w:r>
    </w:p>
    <w:p w:rsidR="000846DA" w:rsidRPr="00CD6247" w:rsidRDefault="000846DA" w:rsidP="000846DA">
      <w:pPr>
        <w:rPr>
          <w:sz w:val="24"/>
          <w:szCs w:val="24"/>
        </w:rPr>
      </w:pPr>
      <w:hyperlink r:id="rId12" w:anchor="P37_103" w:history="1">
        <w:r w:rsidRPr="00CD6247">
          <w:rPr>
            <w:rStyle w:val="Hyperlink"/>
            <w:sz w:val="24"/>
            <w:szCs w:val="24"/>
          </w:rPr>
          <w:t>37.103</w:t>
        </w:r>
      </w:hyperlink>
      <w:r w:rsidRPr="000A372D">
        <w:rPr>
          <w:rStyle w:val="Hyperlink"/>
          <w:sz w:val="24"/>
          <w:szCs w:val="24"/>
          <w:u w:val="none"/>
        </w:rPr>
        <w:tab/>
      </w:r>
      <w:r w:rsidRPr="000A372D">
        <w:rPr>
          <w:rStyle w:val="Hyperlink"/>
          <w:sz w:val="24"/>
          <w:szCs w:val="24"/>
          <w:u w:val="none"/>
        </w:rPr>
        <w:tab/>
      </w:r>
      <w:r w:rsidRPr="00CD6247">
        <w:rPr>
          <w:sz w:val="24"/>
          <w:szCs w:val="24"/>
        </w:rPr>
        <w:t>Contracting officer responsibility.</w:t>
      </w:r>
    </w:p>
    <w:p w:rsidR="000846DA" w:rsidRDefault="000846DA" w:rsidP="000846DA">
      <w:pPr>
        <w:rPr>
          <w:sz w:val="24"/>
          <w:szCs w:val="24"/>
        </w:rPr>
      </w:pPr>
      <w:hyperlink r:id="rId13" w:anchor="P37_110" w:history="1">
        <w:r w:rsidRPr="00CD6247">
          <w:rPr>
            <w:rStyle w:val="Hyperlink"/>
            <w:sz w:val="24"/>
            <w:szCs w:val="24"/>
          </w:rPr>
          <w:t>37.110</w:t>
        </w:r>
      </w:hyperlink>
      <w:r w:rsidRPr="000A372D">
        <w:rPr>
          <w:rStyle w:val="Hyperlink"/>
          <w:sz w:val="24"/>
          <w:szCs w:val="24"/>
          <w:u w:val="none"/>
        </w:rPr>
        <w:tab/>
      </w:r>
      <w:r w:rsidRPr="000A372D">
        <w:rPr>
          <w:rStyle w:val="Hyperlink"/>
          <w:sz w:val="24"/>
          <w:szCs w:val="24"/>
          <w:u w:val="none"/>
        </w:rPr>
        <w:tab/>
      </w:r>
      <w:r w:rsidRPr="00CD6247">
        <w:rPr>
          <w:sz w:val="24"/>
          <w:szCs w:val="24"/>
        </w:rPr>
        <w:t>Solicitation provisions and contract clauses.</w:t>
      </w:r>
    </w:p>
    <w:p w:rsidR="000846DA" w:rsidRPr="00C911E0" w:rsidRDefault="000846DA" w:rsidP="000846DA">
      <w:pPr>
        <w:rPr>
          <w:color w:val="000000"/>
          <w:sz w:val="24"/>
          <w:szCs w:val="24"/>
        </w:rPr>
      </w:pPr>
      <w:r w:rsidRPr="00C911E0">
        <w:rPr>
          <w:b/>
          <w:bCs/>
          <w:color w:val="000000"/>
          <w:sz w:val="24"/>
          <w:szCs w:val="24"/>
        </w:rPr>
        <w:t>SUBPART 37.2 – ADVISORY AND ASSISTANCE SERVICES</w:t>
      </w:r>
    </w:p>
    <w:p w:rsidR="000846DA" w:rsidRPr="00C911E0" w:rsidRDefault="000846DA" w:rsidP="000846DA">
      <w:pPr>
        <w:spacing w:after="240"/>
        <w:rPr>
          <w:sz w:val="24"/>
          <w:szCs w:val="24"/>
        </w:rPr>
      </w:pPr>
      <w:hyperlink r:id="rId14" w:anchor="P37_270" w:history="1">
        <w:r w:rsidRPr="00603745">
          <w:rPr>
            <w:rStyle w:val="Hyperlink"/>
            <w:sz w:val="24"/>
            <w:szCs w:val="24"/>
          </w:rPr>
          <w:t>37.270</w:t>
        </w:r>
      </w:hyperlink>
      <w:r w:rsidRPr="00C911E0">
        <w:rPr>
          <w:color w:val="000000"/>
          <w:sz w:val="24"/>
          <w:szCs w:val="24"/>
        </w:rPr>
        <w:t xml:space="preserve"> </w:t>
      </w:r>
      <w:r>
        <w:rPr>
          <w:color w:val="000000"/>
          <w:sz w:val="24"/>
          <w:szCs w:val="24"/>
        </w:rPr>
        <w:tab/>
      </w:r>
      <w:r w:rsidRPr="00C911E0">
        <w:rPr>
          <w:color w:val="000000"/>
          <w:sz w:val="24"/>
          <w:szCs w:val="24"/>
        </w:rPr>
        <w:t>Acquisition of audit services.</w:t>
      </w:r>
    </w:p>
    <w:p w:rsidR="000846DA" w:rsidRPr="00CD6247" w:rsidRDefault="000846DA" w:rsidP="000846DA">
      <w:pPr>
        <w:pStyle w:val="Heading2"/>
      </w:pPr>
      <w:r w:rsidRPr="00CD6247">
        <w:t>SUBPART 37.1 – SERVICE CONTRACTS – GENERAL</w:t>
      </w:r>
    </w:p>
    <w:p w:rsidR="000846DA" w:rsidRPr="00CD6247" w:rsidRDefault="000846DA" w:rsidP="000846DA">
      <w:pPr>
        <w:spacing w:after="240"/>
        <w:jc w:val="center"/>
        <w:rPr>
          <w:i/>
          <w:sz w:val="24"/>
          <w:szCs w:val="24"/>
        </w:rPr>
      </w:pPr>
      <w:r w:rsidRPr="00CD6247">
        <w:rPr>
          <w:i/>
          <w:sz w:val="24"/>
          <w:szCs w:val="24"/>
        </w:rPr>
        <w:t>(Revised October 24, 2016 through PROCLTR 2016-10)</w:t>
      </w:r>
    </w:p>
    <w:p w:rsidR="000846DA" w:rsidRPr="00E403B1" w:rsidRDefault="000846DA" w:rsidP="000846DA">
      <w:pPr>
        <w:pStyle w:val="Heading3"/>
        <w:rPr>
          <w:sz w:val="24"/>
          <w:szCs w:val="24"/>
        </w:rPr>
      </w:pPr>
      <w:bookmarkStart w:id="1" w:name="P37_102"/>
      <w:r w:rsidRPr="00E403B1">
        <w:rPr>
          <w:sz w:val="24"/>
          <w:szCs w:val="24"/>
        </w:rPr>
        <w:t xml:space="preserve">37.102 </w:t>
      </w:r>
      <w:bookmarkEnd w:id="1"/>
      <w:r w:rsidRPr="00E403B1">
        <w:rPr>
          <w:sz w:val="24"/>
          <w:szCs w:val="24"/>
        </w:rPr>
        <w:t>Policy.</w:t>
      </w:r>
    </w:p>
    <w:p w:rsidR="000846DA" w:rsidRPr="00CD6247" w:rsidRDefault="000846DA" w:rsidP="000846DA">
      <w:pPr>
        <w:pStyle w:val="List1"/>
      </w:pPr>
      <w:bookmarkStart w:id="2" w:name="P37_103_90"/>
      <w:r w:rsidRPr="00CD6247">
        <w:rPr>
          <w:szCs w:val="24"/>
        </w:rPr>
        <w:t xml:space="preserve">(f) The following </w:t>
      </w:r>
      <w:r w:rsidRPr="00CD6247">
        <w:rPr>
          <w:szCs w:val="24"/>
          <w:lang w:val="en"/>
        </w:rPr>
        <w:t>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rsidR="000846DA" w:rsidRPr="00CD6247" w:rsidRDefault="000846DA" w:rsidP="000846DA">
      <w:pPr>
        <w:rPr>
          <w:sz w:val="24"/>
          <w:szCs w:val="24"/>
          <w:lang w:val="en"/>
        </w:rPr>
      </w:pPr>
      <w:r w:rsidRPr="00CD6247">
        <w:rPr>
          <w:sz w:val="24"/>
          <w:szCs w:val="24"/>
          <w:lang w:val="en"/>
        </w:rPr>
        <w:t>Electronics/Communications Services (ECS), DLA Information Operations Deputy Director</w:t>
      </w:r>
    </w:p>
    <w:p w:rsidR="000846DA" w:rsidRPr="00CD6247" w:rsidRDefault="000846DA" w:rsidP="000846DA">
      <w:pPr>
        <w:rPr>
          <w:sz w:val="24"/>
          <w:szCs w:val="24"/>
          <w:lang w:val="en"/>
        </w:rPr>
      </w:pPr>
      <w:r w:rsidRPr="00CD6247">
        <w:rPr>
          <w:sz w:val="24"/>
          <w:szCs w:val="24"/>
          <w:lang w:val="en"/>
        </w:rPr>
        <w:t>Facilities Related Services (FRS), DLA Chief of Staff (CoS)</w:t>
      </w:r>
    </w:p>
    <w:p w:rsidR="000846DA" w:rsidRPr="00CD6247" w:rsidRDefault="000846DA" w:rsidP="000846DA">
      <w:pPr>
        <w:rPr>
          <w:sz w:val="24"/>
          <w:szCs w:val="24"/>
          <w:lang w:val="en"/>
        </w:rPr>
      </w:pPr>
      <w:r w:rsidRPr="00CD6247">
        <w:rPr>
          <w:sz w:val="24"/>
          <w:szCs w:val="24"/>
          <w:lang w:val="en"/>
        </w:rPr>
        <w:t>Knowledge Based Services (KBS), DLA Information Operations Program Execution Officer (PEO)</w:t>
      </w:r>
    </w:p>
    <w:p w:rsidR="000846DA" w:rsidRPr="00CD6247" w:rsidRDefault="000846DA" w:rsidP="000846DA">
      <w:pPr>
        <w:rPr>
          <w:sz w:val="24"/>
          <w:szCs w:val="24"/>
          <w:lang w:val="en"/>
        </w:rPr>
      </w:pPr>
      <w:r w:rsidRPr="00CD6247">
        <w:rPr>
          <w:sz w:val="24"/>
          <w:szCs w:val="24"/>
          <w:lang w:val="en"/>
        </w:rPr>
        <w:t>Medical Services (MS), DLA CoS</w:t>
      </w:r>
    </w:p>
    <w:p w:rsidR="000846DA" w:rsidRPr="00CD6247" w:rsidRDefault="000846DA" w:rsidP="000846DA">
      <w:pPr>
        <w:rPr>
          <w:sz w:val="24"/>
          <w:szCs w:val="24"/>
          <w:lang w:val="en"/>
        </w:rPr>
      </w:pPr>
      <w:r w:rsidRPr="00CD6247">
        <w:rPr>
          <w:sz w:val="24"/>
          <w:szCs w:val="24"/>
          <w:lang w:val="en"/>
        </w:rPr>
        <w:t>Equipment Related Services, DLA Logistics Policy and Strategic Programs Executive Director</w:t>
      </w:r>
    </w:p>
    <w:p w:rsidR="000846DA" w:rsidRPr="00CD6247" w:rsidRDefault="000846DA" w:rsidP="000846DA">
      <w:pPr>
        <w:rPr>
          <w:sz w:val="24"/>
          <w:szCs w:val="24"/>
          <w:lang w:val="en"/>
        </w:rPr>
      </w:pPr>
      <w:r w:rsidRPr="00CD6247">
        <w:rPr>
          <w:sz w:val="24"/>
          <w:szCs w:val="24"/>
          <w:lang w:val="en"/>
        </w:rPr>
        <w:t>Transportation Related Services, DLA Logistics Policy and Strategic Programs Executive Director</w:t>
      </w:r>
    </w:p>
    <w:p w:rsidR="000846DA" w:rsidRPr="00CD6247" w:rsidRDefault="000846DA" w:rsidP="000846DA">
      <w:pPr>
        <w:rPr>
          <w:sz w:val="24"/>
          <w:szCs w:val="24"/>
          <w:lang w:val="en"/>
        </w:rPr>
      </w:pPr>
      <w:r w:rsidRPr="00CD6247">
        <w:rPr>
          <w:sz w:val="24"/>
          <w:szCs w:val="24"/>
          <w:lang w:val="en"/>
        </w:rPr>
        <w:t>Logistics Management Services, DLA Logistics Policy and Strategic Programs Executive Director</w:t>
      </w:r>
    </w:p>
    <w:p w:rsidR="000846DA" w:rsidRPr="00CD6247" w:rsidRDefault="000846DA" w:rsidP="000846DA">
      <w:pPr>
        <w:spacing w:before="100" w:beforeAutospacing="1" w:after="100" w:afterAutospacing="1"/>
        <w:contextualSpacing/>
        <w:rPr>
          <w:sz w:val="24"/>
          <w:szCs w:val="24"/>
          <w:lang w:val="en"/>
        </w:rPr>
      </w:pPr>
      <w:r w:rsidRPr="00CD6247">
        <w:rPr>
          <w:sz w:val="24"/>
          <w:szCs w:val="24"/>
          <w:lang w:val="en"/>
        </w:rPr>
        <w:t>These portfolios comprise the vast majority of all DLA acquisitions of services. The SSM shall serve as the CLL for acquisition of services that fall outside the scope of the above designations.</w:t>
      </w:r>
    </w:p>
    <w:p w:rsidR="000846DA" w:rsidRPr="00CD6247" w:rsidRDefault="000846DA" w:rsidP="000846DA">
      <w:pPr>
        <w:spacing w:before="100" w:beforeAutospacing="1" w:after="240"/>
        <w:rPr>
          <w:sz w:val="24"/>
          <w:szCs w:val="24"/>
          <w:lang w:val="en"/>
        </w:rPr>
      </w:pPr>
      <w:r w:rsidRPr="00CD6247">
        <w:rPr>
          <w:sz w:val="24"/>
          <w:szCs w:val="24"/>
          <w:lang w:val="en"/>
        </w:rPr>
        <w:t>Acquisition strategy for service requirements shall maximize opportunity for small business.</w:t>
      </w:r>
    </w:p>
    <w:p w:rsidR="000846DA" w:rsidRPr="000A372D" w:rsidRDefault="000846DA" w:rsidP="000846DA">
      <w:pPr>
        <w:pStyle w:val="Heading3"/>
        <w:rPr>
          <w:sz w:val="24"/>
          <w:szCs w:val="24"/>
          <w:lang w:val="en"/>
        </w:rPr>
      </w:pPr>
      <w:bookmarkStart w:id="3" w:name="P37_103"/>
      <w:r w:rsidRPr="000A372D">
        <w:rPr>
          <w:sz w:val="24"/>
          <w:szCs w:val="24"/>
          <w:lang w:val="en"/>
        </w:rPr>
        <w:t xml:space="preserve">37.103 </w:t>
      </w:r>
      <w:bookmarkEnd w:id="3"/>
      <w:r w:rsidRPr="000A372D">
        <w:rPr>
          <w:sz w:val="24"/>
          <w:szCs w:val="24"/>
          <w:lang w:val="en"/>
        </w:rPr>
        <w:t>Contracting officer responsibility.</w:t>
      </w:r>
    </w:p>
    <w:p w:rsidR="000846DA" w:rsidRDefault="000846DA" w:rsidP="000846DA">
      <w:pPr>
        <w:pStyle w:val="List1"/>
      </w:pPr>
      <w:r w:rsidRPr="00185B83">
        <w:rPr>
          <w:color w:val="000000"/>
          <w:szCs w:val="24"/>
        </w:rPr>
        <w:t>(f) Ensure the MFT participates in a SAW when it is required, unless a waiver is obtained from the SSM. The requirements for multifunctional teams (MFTs) to participate in a Service Acquisition Workshop (SAW), or equivalent program are provided in D</w:t>
      </w:r>
      <w:r>
        <w:rPr>
          <w:color w:val="000000"/>
          <w:szCs w:val="24"/>
        </w:rPr>
        <w:t>o</w:t>
      </w:r>
      <w:r w:rsidRPr="00185B83">
        <w:rPr>
          <w:color w:val="000000"/>
          <w:szCs w:val="24"/>
        </w:rPr>
        <w:t>D Instruction (D</w:t>
      </w:r>
      <w:r>
        <w:rPr>
          <w:color w:val="000000"/>
          <w:szCs w:val="24"/>
        </w:rPr>
        <w:t>o</w:t>
      </w:r>
      <w:r w:rsidRPr="00185B83">
        <w:rPr>
          <w:color w:val="000000"/>
          <w:szCs w:val="24"/>
        </w:rPr>
        <w:t xml:space="preserve">DI) 5000.74, Defense Acquisition of Services, in Section 4: Procedures. </w:t>
      </w:r>
      <w:r>
        <w:rPr>
          <w:color w:val="000000"/>
          <w:szCs w:val="24"/>
        </w:rPr>
        <w:t xml:space="preserve">See </w:t>
      </w:r>
      <w:hyperlink r:id="rId15" w:history="1">
        <w:r>
          <w:rPr>
            <w:rStyle w:val="Hyperlink"/>
            <w:szCs w:val="24"/>
          </w:rPr>
          <w:t>DoD Instructions</w:t>
        </w:r>
      </w:hyperlink>
      <w:r>
        <w:rPr>
          <w:color w:val="0000FF"/>
          <w:szCs w:val="24"/>
        </w:rPr>
        <w:t xml:space="preserve"> (</w:t>
      </w:r>
      <w:hyperlink r:id="rId16" w:history="1">
        <w:r w:rsidRPr="00B20C3A">
          <w:rPr>
            <w:rStyle w:val="Hyperlink"/>
            <w:szCs w:val="24"/>
          </w:rPr>
          <w:t>https://www.esd.whs.mil/Directives/issuances/dodi/</w:t>
        </w:r>
      </w:hyperlink>
      <w:r w:rsidRPr="00453B1E">
        <w:rPr>
          <w:szCs w:val="24"/>
        </w:rPr>
        <w:t>) for a listing of DoDIs.</w:t>
      </w:r>
      <w:r>
        <w:rPr>
          <w:szCs w:val="24"/>
        </w:rPr>
        <w:t xml:space="preserve"> </w:t>
      </w:r>
      <w:r w:rsidRPr="00185B83">
        <w:rPr>
          <w:color w:val="000000"/>
          <w:szCs w:val="24"/>
        </w:rPr>
        <w:t>A request for a waiver must be submitted through the DLA Acquisition Operations Division. Coordinate all acquisitions that meet the criteria for a SAW with the SSM.</w:t>
      </w:r>
    </w:p>
    <w:p w:rsidR="000846DA" w:rsidRDefault="000846DA" w:rsidP="000846DA">
      <w:pPr>
        <w:pStyle w:val="List1"/>
      </w:pPr>
      <w:r>
        <w:t>(g) Refer to DLA Manual 5000.74, Subject: DLA Acquisition of Services, Enclosure 2, paragraph 13 for additional responsibilities.</w:t>
      </w:r>
    </w:p>
    <w:p w:rsidR="000846DA" w:rsidRPr="009E5699" w:rsidRDefault="000846DA" w:rsidP="000846DA">
      <w:pPr>
        <w:rPr>
          <w:sz w:val="24"/>
          <w:szCs w:val="24"/>
        </w:rPr>
      </w:pPr>
      <w:r w:rsidRPr="009E5699">
        <w:rPr>
          <w:sz w:val="24"/>
          <w:szCs w:val="24"/>
          <w:lang w:val="en"/>
        </w:rPr>
        <w:t xml:space="preserve">(S-90) Solicitations and contracts shall include </w:t>
      </w:r>
      <w:r w:rsidRPr="009E5699">
        <w:rPr>
          <w:sz w:val="24"/>
          <w:szCs w:val="24"/>
        </w:rPr>
        <w:t>procurement note C05 when the services to be provided require professional employees, and evaluation of proposed key managerial personnel is required to assess the probability of successful performance.</w:t>
      </w:r>
    </w:p>
    <w:p w:rsidR="000846DA" w:rsidRPr="009E5699" w:rsidRDefault="000846DA" w:rsidP="000846DA">
      <w:pPr>
        <w:rPr>
          <w:sz w:val="24"/>
          <w:szCs w:val="24"/>
        </w:rPr>
      </w:pPr>
      <w:r w:rsidRPr="009E5699">
        <w:rPr>
          <w:sz w:val="24"/>
          <w:szCs w:val="24"/>
        </w:rPr>
        <w:t>*****</w:t>
      </w:r>
    </w:p>
    <w:p w:rsidR="000846DA" w:rsidRPr="009E5699" w:rsidRDefault="000846DA" w:rsidP="000846DA">
      <w:pPr>
        <w:rPr>
          <w:sz w:val="24"/>
          <w:szCs w:val="24"/>
        </w:rPr>
      </w:pPr>
      <w:r w:rsidRPr="009E5699">
        <w:rPr>
          <w:sz w:val="24"/>
          <w:szCs w:val="24"/>
        </w:rPr>
        <w:t>C05 Changes to Key Personnel (OCT 2016)</w:t>
      </w:r>
    </w:p>
    <w:p w:rsidR="000846DA" w:rsidRPr="009E5699" w:rsidRDefault="000846DA" w:rsidP="000846DA">
      <w:pPr>
        <w:rPr>
          <w:sz w:val="24"/>
          <w:szCs w:val="24"/>
        </w:rPr>
      </w:pPr>
      <w:r w:rsidRPr="009E5699">
        <w:rPr>
          <w:sz w:val="24"/>
          <w:szCs w:val="24"/>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rsidR="000846DA" w:rsidRPr="009E5699" w:rsidRDefault="000846DA" w:rsidP="000846DA">
      <w:pPr>
        <w:spacing w:after="240"/>
        <w:rPr>
          <w:sz w:val="24"/>
          <w:szCs w:val="24"/>
        </w:rPr>
      </w:pPr>
      <w:r w:rsidRPr="009E5699">
        <w:rPr>
          <w:sz w:val="24"/>
          <w:szCs w:val="24"/>
        </w:rPr>
        <w:t>*****</w:t>
      </w:r>
      <w:bookmarkStart w:id="4" w:name="P89_4570"/>
      <w:bookmarkStart w:id="5" w:name="P119_7285"/>
      <w:bookmarkStart w:id="6" w:name="P123_8046"/>
      <w:bookmarkEnd w:id="2"/>
      <w:bookmarkEnd w:id="4"/>
      <w:bookmarkEnd w:id="5"/>
      <w:bookmarkEnd w:id="6"/>
    </w:p>
    <w:p w:rsidR="000846DA" w:rsidRPr="00603745" w:rsidRDefault="000846DA" w:rsidP="000846DA">
      <w:pPr>
        <w:pStyle w:val="Heading3"/>
      </w:pPr>
      <w:bookmarkStart w:id="7" w:name="P37_110"/>
      <w:r w:rsidRPr="00603745">
        <w:t xml:space="preserve">37.110 </w:t>
      </w:r>
      <w:bookmarkEnd w:id="7"/>
      <w:r w:rsidRPr="00603745">
        <w:t>Solicitation provisions and contract clauses.</w:t>
      </w:r>
    </w:p>
    <w:p w:rsidR="000846DA" w:rsidRPr="00CD6247" w:rsidRDefault="000846DA" w:rsidP="000846DA">
      <w:pPr>
        <w:pStyle w:val="List1"/>
      </w:pPr>
      <w:r w:rsidRPr="00CD6247">
        <w:rPr>
          <w:szCs w:val="24"/>
        </w:rPr>
        <w:t>(a) Solicitations shall include procurement note L07 to identify Government points of contact for offerors who wish to inspect the Government installation where services will be performed.</w:t>
      </w:r>
    </w:p>
    <w:p w:rsidR="000846DA" w:rsidRPr="002A3B99" w:rsidRDefault="000846DA" w:rsidP="000846DA">
      <w:pPr>
        <w:contextualSpacing/>
        <w:rPr>
          <w:sz w:val="24"/>
          <w:szCs w:val="24"/>
        </w:rPr>
      </w:pPr>
      <w:r w:rsidRPr="002A3B99">
        <w:rPr>
          <w:sz w:val="24"/>
          <w:szCs w:val="24"/>
        </w:rPr>
        <w:t>*****</w:t>
      </w:r>
    </w:p>
    <w:p w:rsidR="000846DA" w:rsidRPr="002A3B99" w:rsidRDefault="000846DA" w:rsidP="000846DA">
      <w:pPr>
        <w:contextualSpacing/>
        <w:rPr>
          <w:sz w:val="24"/>
          <w:szCs w:val="24"/>
        </w:rPr>
      </w:pPr>
      <w:r w:rsidRPr="002A3B99">
        <w:rPr>
          <w:sz w:val="24"/>
          <w:szCs w:val="24"/>
        </w:rPr>
        <w:t>L07 Site Visit Instructions (OCT 2016)</w:t>
      </w:r>
    </w:p>
    <w:p w:rsidR="000846DA" w:rsidRPr="002A3B99" w:rsidRDefault="000846DA" w:rsidP="000846DA">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Primary Name:                                          Phone Number                                      </w:t>
      </w:r>
    </w:p>
    <w:p w:rsidR="000846DA" w:rsidRPr="002A3B99" w:rsidRDefault="000846DA" w:rsidP="000846DA">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Alternate Name:                                        Phone Number                                     </w:t>
      </w:r>
    </w:p>
    <w:p w:rsidR="000846DA" w:rsidRDefault="000846DA" w:rsidP="000846DA">
      <w:pPr>
        <w:spacing w:after="240"/>
        <w:rPr>
          <w:sz w:val="24"/>
          <w:szCs w:val="24"/>
        </w:rPr>
      </w:pPr>
      <w:r w:rsidRPr="002A3B99">
        <w:rPr>
          <w:sz w:val="24"/>
          <w:szCs w:val="24"/>
        </w:rPr>
        <w:t>*****</w:t>
      </w:r>
      <w:bookmarkStart w:id="8" w:name="P211_15688"/>
      <w:bookmarkStart w:id="9" w:name="P214_16227"/>
      <w:bookmarkStart w:id="10" w:name="P222_17392"/>
      <w:bookmarkStart w:id="11" w:name="P228_18005"/>
      <w:bookmarkStart w:id="12" w:name="P233_18201"/>
      <w:bookmarkStart w:id="13" w:name="P235_18253"/>
      <w:bookmarkStart w:id="14" w:name="P244_19609"/>
      <w:bookmarkStart w:id="15" w:name="P246_19707"/>
      <w:bookmarkStart w:id="16" w:name="Part39"/>
      <w:bookmarkEnd w:id="8"/>
      <w:bookmarkEnd w:id="9"/>
      <w:bookmarkEnd w:id="10"/>
      <w:bookmarkEnd w:id="11"/>
      <w:bookmarkEnd w:id="12"/>
      <w:bookmarkEnd w:id="13"/>
      <w:bookmarkEnd w:id="14"/>
      <w:bookmarkEnd w:id="15"/>
      <w:bookmarkEnd w:id="16"/>
    </w:p>
    <w:p w:rsidR="000846DA" w:rsidRPr="00575BB7" w:rsidRDefault="000846DA" w:rsidP="000846DA">
      <w:pPr>
        <w:pStyle w:val="Heading2"/>
      </w:pPr>
      <w:r w:rsidRPr="00575BB7">
        <w:t>SUBPART 37.2 – ADVISORY AND ASSISTANCE SERVICES</w:t>
      </w:r>
    </w:p>
    <w:p w:rsidR="000846DA" w:rsidRPr="00575BB7" w:rsidRDefault="000846DA" w:rsidP="000846DA">
      <w:pPr>
        <w:spacing w:after="240"/>
        <w:jc w:val="center"/>
        <w:rPr>
          <w:i/>
          <w:sz w:val="24"/>
          <w:szCs w:val="24"/>
        </w:rPr>
      </w:pPr>
      <w:r w:rsidRPr="00575BB7">
        <w:rPr>
          <w:i/>
          <w:sz w:val="24"/>
          <w:szCs w:val="24"/>
        </w:rPr>
        <w:t>(Revised October 1, 2020 through PROCLTR 2020-15)</w:t>
      </w:r>
    </w:p>
    <w:p w:rsidR="000846DA" w:rsidRPr="00603745" w:rsidRDefault="000846DA" w:rsidP="000846DA">
      <w:pPr>
        <w:pStyle w:val="Heading3"/>
        <w:rPr>
          <w:sz w:val="24"/>
          <w:szCs w:val="24"/>
        </w:rPr>
      </w:pPr>
      <w:bookmarkStart w:id="17" w:name="P37_270"/>
      <w:r w:rsidRPr="00603745">
        <w:rPr>
          <w:sz w:val="24"/>
          <w:szCs w:val="24"/>
        </w:rPr>
        <w:t xml:space="preserve">37.270 </w:t>
      </w:r>
      <w:bookmarkEnd w:id="17"/>
      <w:r w:rsidRPr="00603745">
        <w:rPr>
          <w:sz w:val="24"/>
          <w:szCs w:val="24"/>
        </w:rPr>
        <w:t>Acquisition of audit services.</w:t>
      </w:r>
    </w:p>
    <w:p w:rsidR="000846DA" w:rsidRPr="009A344E" w:rsidRDefault="000846DA" w:rsidP="000846DA">
      <w:pPr>
        <w:pStyle w:val="List1"/>
      </w:pPr>
      <w:r w:rsidRPr="009A344E">
        <w:rPr>
          <w:color w:val="000000"/>
          <w:szCs w:val="24"/>
        </w:rPr>
        <w:t xml:space="preserve">(a) </w:t>
      </w:r>
      <w:r w:rsidRPr="009A344E">
        <w:rPr>
          <w:i/>
          <w:iCs/>
          <w:color w:val="000000"/>
          <w:szCs w:val="24"/>
        </w:rPr>
        <w:t>General policy.</w:t>
      </w:r>
    </w:p>
    <w:p w:rsidR="000846DA" w:rsidRDefault="000846DA" w:rsidP="000846DA">
      <w:pPr>
        <w:spacing w:after="240"/>
        <w:rPr>
          <w:color w:val="000000"/>
          <w:sz w:val="24"/>
          <w:szCs w:val="24"/>
        </w:rPr>
      </w:pPr>
      <w:r w:rsidRPr="00603745">
        <w:rPr>
          <w:color w:val="000000"/>
          <w:sz w:val="24"/>
          <w:szCs w:val="24"/>
        </w:rPr>
        <w:t>(S-90) See 8.003(S-90) for acquisition of audit readiness and/or audit sustainment services.</w:t>
      </w:r>
    </w:p>
    <w:p w:rsidR="000846DA" w:rsidRDefault="000846DA" w:rsidP="000846D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Pr>
          <w:color w:val="000000"/>
          <w:sz w:val="24"/>
          <w:szCs w:val="24"/>
        </w:rPr>
        <w:br w:type="page"/>
      </w:r>
    </w:p>
    <w:p w:rsidR="000846DA" w:rsidRDefault="000846DA" w:rsidP="000846DA">
      <w:pPr>
        <w:spacing w:after="240"/>
        <w:rPr>
          <w:b/>
        </w:rPr>
        <w:sectPr w:rsidR="000846DA" w:rsidSect="00C92932">
          <w:headerReference w:type="even" r:id="rId17"/>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46DA" w:rsidRDefault="000846DA" w:rsidP="00926910">
      <w:r>
        <w:separator/>
      </w:r>
    </w:p>
    <w:p w:rsidR="000846DA" w:rsidRDefault="000846DA"/>
    <w:p w:rsidR="000846DA" w:rsidRDefault="000846DA"/>
  </w:endnote>
  <w:endnote w:type="continuationSeparator" w:id="0">
    <w:p w:rsidR="000846DA" w:rsidRDefault="000846DA" w:rsidP="00926910">
      <w:r>
        <w:continuationSeparator/>
      </w:r>
    </w:p>
    <w:p w:rsidR="000846DA" w:rsidRDefault="000846DA"/>
    <w:p w:rsidR="000846DA" w:rsidRDefault="000846DA"/>
  </w:endnote>
  <w:endnote w:type="continuationNotice" w:id="1">
    <w:p w:rsidR="000846DA" w:rsidRDefault="000846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6DA" w:rsidRPr="00D664E7" w:rsidRDefault="000846DA"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D664E7">
      <w:rPr>
        <w:b/>
        <w:bCs/>
        <w:sz w:val="24"/>
        <w:szCs w:val="24"/>
      </w:rPr>
      <w:t>Revision 5</w:t>
    </w:r>
    <w:r w:rsidRPr="00D664E7">
      <w:rPr>
        <w:sz w:val="24"/>
        <w:szCs w:val="24"/>
      </w:rPr>
      <w:tab/>
    </w:r>
    <w:r w:rsidRPr="00D664E7">
      <w:rPr>
        <w:b/>
        <w:sz w:val="24"/>
        <w:szCs w:val="24"/>
      </w:rPr>
      <w:fldChar w:fldCharType="begin"/>
    </w:r>
    <w:r w:rsidRPr="00D664E7">
      <w:rPr>
        <w:b/>
        <w:sz w:val="24"/>
        <w:szCs w:val="24"/>
      </w:rPr>
      <w:instrText xml:space="preserve"> PAGE  \* Arabic  \* MERGEFORMAT </w:instrText>
    </w:r>
    <w:r w:rsidRPr="00D664E7">
      <w:rPr>
        <w:b/>
        <w:sz w:val="24"/>
        <w:szCs w:val="24"/>
      </w:rPr>
      <w:fldChar w:fldCharType="separate"/>
    </w:r>
    <w:r w:rsidRPr="00D664E7">
      <w:rPr>
        <w:b/>
        <w:noProof/>
        <w:sz w:val="24"/>
        <w:szCs w:val="24"/>
      </w:rPr>
      <w:t>187</w:t>
    </w:r>
    <w:r w:rsidRPr="00D664E7">
      <w:rPr>
        <w:b/>
        <w:sz w:val="24"/>
        <w:szCs w:val="24"/>
      </w:rPr>
      <w:fldChar w:fldCharType="end"/>
    </w:r>
    <w:r w:rsidRPr="00D664E7">
      <w:rPr>
        <w:sz w:val="24"/>
        <w:szCs w:val="24"/>
      </w:rPr>
      <w:tab/>
    </w:r>
    <w:r>
      <w:rPr>
        <w:b/>
        <w:sz w:val="24"/>
        <w:szCs w:val="24"/>
      </w:rPr>
      <w:t xml:space="preserve">August </w:t>
    </w:r>
    <w:r w:rsidRPr="00D664E7">
      <w:rPr>
        <w:b/>
        <w:sz w:val="24"/>
        <w:szCs w:val="24"/>
      </w:rPr>
      <w:t>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6DA" w:rsidRPr="00CC3CA1" w:rsidRDefault="000846DA">
    <w:pPr>
      <w:pStyle w:val="Footer"/>
      <w:rPr>
        <w:b/>
        <w:sz w:val="24"/>
        <w:szCs w:val="24"/>
      </w:rPr>
    </w:pPr>
    <w:r>
      <w:rPr>
        <w:b/>
        <w:sz w:val="24"/>
        <w:szCs w:val="24"/>
      </w:rPr>
      <w:t xml:space="preserve">August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183</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46DA" w:rsidRDefault="000846DA" w:rsidP="00926910">
      <w:r>
        <w:separator/>
      </w:r>
    </w:p>
    <w:p w:rsidR="000846DA" w:rsidRDefault="000846DA"/>
    <w:p w:rsidR="000846DA" w:rsidRDefault="000846DA"/>
  </w:footnote>
  <w:footnote w:type="continuationSeparator" w:id="0">
    <w:p w:rsidR="000846DA" w:rsidRDefault="000846DA" w:rsidP="00926910">
      <w:r>
        <w:continuationSeparator/>
      </w:r>
    </w:p>
    <w:p w:rsidR="000846DA" w:rsidRDefault="000846DA"/>
    <w:p w:rsidR="000846DA" w:rsidRDefault="000846DA"/>
  </w:footnote>
  <w:footnote w:type="continuationNotice" w:id="1">
    <w:p w:rsidR="000846DA" w:rsidRDefault="000846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6DA" w:rsidRPr="00FD2496" w:rsidRDefault="000846DA" w:rsidP="0035191A">
    <w:pPr>
      <w:pStyle w:val="Header"/>
      <w:spacing w:after="240"/>
      <w:jc w:val="center"/>
      <w:rPr>
        <w:b/>
      </w:rPr>
    </w:pPr>
    <w:r w:rsidRPr="00CE4C38">
      <w:rPr>
        <w:b/>
        <w:sz w:val="24"/>
        <w:szCs w:val="24"/>
      </w:rPr>
      <w:t>DEFENSE LOGISTICS ACQUISITION DIRECTIVE</w:t>
    </w:r>
    <w:r>
      <w:rPr>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6DA" w:rsidRDefault="000846DA" w:rsidP="00822347">
    <w:pPr>
      <w:pStyle w:val="Header"/>
      <w:spacing w:after="240"/>
      <w:jc w:val="center"/>
      <w:rPr>
        <w:b/>
        <w:sz w:val="24"/>
        <w:szCs w:val="24"/>
      </w:rPr>
    </w:pPr>
    <w:r w:rsidRPr="00CE4C38">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6DA" w:rsidRPr="00F76CC1" w:rsidRDefault="000846DA" w:rsidP="000216BD">
    <w:pPr>
      <w:pStyle w:val="Header"/>
      <w:spacing w:after="240"/>
      <w:jc w:val="center"/>
      <w:rPr>
        <w:b/>
        <w:sz w:val="24"/>
        <w:szCs w:val="24"/>
      </w:rPr>
    </w:pPr>
    <w:r w:rsidRPr="00F76CC1">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6DA"/>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37.docx"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DLAD-Part-37.docx"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esd.whs.mil/Directives/issuances/dodi/"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7.docx"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esd.whs.mil/Directives/issuances/dodi/" TargetMode="Externa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7.docx" TargetMode="Externa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4761</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