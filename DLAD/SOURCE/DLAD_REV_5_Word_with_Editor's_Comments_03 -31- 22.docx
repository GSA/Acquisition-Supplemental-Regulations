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header35.xml" ContentType="application/vnd.openxmlformats-officedocument.wordprocessingml.head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9.xml" ContentType="application/vnd.openxmlformats-officedocument.wordprocessingml.header+xml"/>
  <Override PartName="/word/footer41.xml" ContentType="application/vnd.openxmlformats-officedocument.wordprocessingml.footer+xml"/>
  <Override PartName="/word/header40.xml" ContentType="application/vnd.openxmlformats-officedocument.wordprocessingml.header+xml"/>
  <Override PartName="/word/footer42.xml" ContentType="application/vnd.openxmlformats-officedocument.wordprocessingml.footer+xml"/>
  <Override PartName="/word/header41.xml" ContentType="application/vnd.openxmlformats-officedocument.wordprocessingml.header+xml"/>
  <Override PartName="/word/footer43.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word/header43.xml" ContentType="application/vnd.openxmlformats-officedocument.wordprocessingml.header+xml"/>
  <Override PartName="/word/footer45.xml" ContentType="application/vnd.openxmlformats-officedocument.wordprocessingml.footer+xml"/>
  <Override PartName="/word/header44.xml" ContentType="application/vnd.openxmlformats-officedocument.wordprocessingml.header+xml"/>
  <Override PartName="/word/footer4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7.xml" ContentType="application/vnd.openxmlformats-officedocument.wordprocessingml.header+xml"/>
  <Override PartName="/word/footer49.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50.xml" ContentType="application/vnd.openxmlformats-officedocument.wordprocessingml.header+xml"/>
  <Override PartName="/word/footer52.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58.xml" ContentType="application/vnd.openxmlformats-officedocument.wordprocessingml.footer+xml"/>
  <Override PartName="/word/header61.xml" ContentType="application/vnd.openxmlformats-officedocument.wordprocessingml.header+xml"/>
  <Override PartName="/word/footer59.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4.xml" ContentType="application/vnd.openxmlformats-officedocument.wordprocessingml.header+xml"/>
  <Override PartName="/word/footer62.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7.xml" ContentType="application/vnd.openxmlformats-officedocument.wordprocessingml.header+xml"/>
  <Override PartName="/word/footer65.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70.xml" ContentType="application/vnd.openxmlformats-officedocument.wordprocessingml.header+xml"/>
  <Override PartName="/word/footer68.xml" ContentType="application/vnd.openxmlformats-officedocument.wordprocessingml.footer+xml"/>
  <Override PartName="/word/header71.xml" ContentType="application/vnd.openxmlformats-officedocument.wordprocessingml.header+xml"/>
  <Override PartName="/word/footer69.xml" ContentType="application/vnd.openxmlformats-officedocument.wordprocessingml.footer+xml"/>
  <Override PartName="/word/header72.xml" ContentType="application/vnd.openxmlformats-officedocument.wordprocessingml.header+xml"/>
  <Override PartName="/word/footer70.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5.xml" ContentType="application/vnd.openxmlformats-officedocument.wordprocessingml.header+xml"/>
  <Override PartName="/word/footer73.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78.xml" ContentType="application/vnd.openxmlformats-officedocument.wordprocessingml.header+xml"/>
  <Override PartName="/word/footer76.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79.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footer82.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C176" w14:textId="579EF4B0" w:rsidR="00E72D89" w:rsidRPr="00095E47" w:rsidRDefault="00E72D89" w:rsidP="00144E72">
      <w:pPr>
        <w:pStyle w:val="Heading1"/>
        <w:spacing w:before="480"/>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14:paraId="6F4306D4" w14:textId="14278803" w:rsidR="00E11363" w:rsidRPr="00095E47" w:rsidRDefault="00E11363" w:rsidP="001E5151">
      <w:pPr>
        <w:spacing w:after="240"/>
        <w:jc w:val="center"/>
        <w:rPr>
          <w:i/>
          <w:sz w:val="24"/>
          <w:szCs w:val="24"/>
        </w:rPr>
      </w:pPr>
      <w:r w:rsidRPr="00095E47">
        <w:rPr>
          <w:i/>
          <w:sz w:val="24"/>
          <w:szCs w:val="24"/>
        </w:rPr>
        <w:t xml:space="preserve">(Revised </w:t>
      </w:r>
      <w:r w:rsidR="002A6C66">
        <w:rPr>
          <w:i/>
          <w:sz w:val="24"/>
          <w:szCs w:val="24"/>
        </w:rPr>
        <w:t xml:space="preserve">January 31, 2022 </w:t>
      </w:r>
      <w:r w:rsidRPr="00095E47">
        <w:rPr>
          <w:i/>
          <w:sz w:val="24"/>
          <w:szCs w:val="24"/>
        </w:rPr>
        <w:t>through PROCLTR 20</w:t>
      </w:r>
      <w:r w:rsidR="005605EA">
        <w:rPr>
          <w:i/>
          <w:sz w:val="24"/>
          <w:szCs w:val="24"/>
        </w:rPr>
        <w:t>2</w:t>
      </w:r>
      <w:r w:rsidR="00F56891">
        <w:rPr>
          <w:i/>
          <w:sz w:val="24"/>
          <w:szCs w:val="24"/>
        </w:rPr>
        <w:t>2-01</w:t>
      </w:r>
      <w:r w:rsidRPr="00095E47">
        <w:rPr>
          <w:i/>
          <w:sz w:val="24"/>
          <w:szCs w:val="24"/>
        </w:rPr>
        <w:t>)</w:t>
      </w:r>
      <w:commentRangeStart w:id="1"/>
      <w:commentRangeEnd w:id="1"/>
      <w:r w:rsidR="005605EA">
        <w:rPr>
          <w:rStyle w:val="CommentReference"/>
        </w:rPr>
        <w:commentReference w:id="1"/>
      </w:r>
    </w:p>
    <w:p w14:paraId="7AD326E0" w14:textId="64BB138D" w:rsidR="00741784" w:rsidRPr="00095E47" w:rsidRDefault="00741784" w:rsidP="00741784">
      <w:pPr>
        <w:jc w:val="center"/>
        <w:rPr>
          <w:b/>
          <w:sz w:val="24"/>
          <w:szCs w:val="24"/>
        </w:rPr>
      </w:pPr>
      <w:r w:rsidRPr="00095E47">
        <w:rPr>
          <w:b/>
          <w:sz w:val="24"/>
          <w:szCs w:val="24"/>
        </w:rPr>
        <w:t>TABLE OF CONTENTS</w:t>
      </w:r>
    </w:p>
    <w:p w14:paraId="070898F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6FE0C312" w14:textId="3EE74624"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 w:history="1">
        <w:r w:rsidR="00C00511" w:rsidRPr="00095E47">
          <w:rPr>
            <w:sz w:val="24"/>
            <w:szCs w:val="24"/>
          </w:rPr>
          <w:t>1.105</w:t>
        </w:r>
      </w:hyperlink>
      <w:r w:rsidR="00BB1367" w:rsidRPr="00095E47">
        <w:rPr>
          <w:sz w:val="24"/>
          <w:szCs w:val="24"/>
        </w:rPr>
        <w:tab/>
      </w:r>
      <w:r w:rsidR="00872257" w:rsidRPr="00095E47">
        <w:rPr>
          <w:sz w:val="24"/>
          <w:szCs w:val="24"/>
        </w:rPr>
        <w:tab/>
      </w:r>
      <w:r w:rsidR="00C00511" w:rsidRPr="00095E47">
        <w:rPr>
          <w:sz w:val="24"/>
          <w:szCs w:val="24"/>
        </w:rPr>
        <w:t>Issuance.</w:t>
      </w:r>
    </w:p>
    <w:p w14:paraId="1CA8821A" w14:textId="7FD213A9"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_3" w:history="1">
        <w:r w:rsidR="00C00511" w:rsidRPr="00095E47">
          <w:rPr>
            <w:sz w:val="24"/>
            <w:szCs w:val="24"/>
          </w:rPr>
          <w:t>1.105-3</w:t>
        </w:r>
      </w:hyperlink>
      <w:r w:rsidR="00872257" w:rsidRPr="00095E47">
        <w:rPr>
          <w:sz w:val="24"/>
          <w:szCs w:val="24"/>
        </w:rPr>
        <w:tab/>
      </w:r>
      <w:r w:rsidR="00052B8A" w:rsidRPr="00095E47">
        <w:rPr>
          <w:sz w:val="24"/>
          <w:szCs w:val="24"/>
        </w:rPr>
        <w:tab/>
      </w:r>
      <w:r w:rsidR="00C00511" w:rsidRPr="00095E47">
        <w:rPr>
          <w:sz w:val="24"/>
          <w:szCs w:val="24"/>
        </w:rPr>
        <w:t>Copies.</w:t>
      </w:r>
    </w:p>
    <w:p w14:paraId="0793DCF7" w14:textId="19A026BB"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70" w:history="1">
        <w:r w:rsidR="00C00511" w:rsidRPr="00095E47">
          <w:rPr>
            <w:sz w:val="24"/>
            <w:szCs w:val="24"/>
          </w:rPr>
          <w:t>1.170</w:t>
        </w:r>
      </w:hyperlink>
      <w:r w:rsidR="00052B8A" w:rsidRPr="00095E47">
        <w:rPr>
          <w:sz w:val="24"/>
          <w:szCs w:val="24"/>
        </w:rPr>
        <w:tab/>
      </w:r>
      <w:r w:rsidR="00872257" w:rsidRPr="00095E47">
        <w:rPr>
          <w:sz w:val="24"/>
          <w:szCs w:val="24"/>
        </w:rPr>
        <w:tab/>
      </w:r>
      <w:r w:rsidR="00C00511" w:rsidRPr="00095E47">
        <w:rPr>
          <w:sz w:val="24"/>
          <w:szCs w:val="24"/>
        </w:rPr>
        <w:t>Peer reviews.</w:t>
      </w:r>
    </w:p>
    <w:p w14:paraId="1E8CD18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1B4EB562" w14:textId="5F5667BD"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201_90" w:history="1">
        <w:r w:rsidR="00C00511" w:rsidRPr="00095E47">
          <w:rPr>
            <w:sz w:val="24"/>
            <w:szCs w:val="24"/>
          </w:rPr>
          <w:t>1.201-90</w:t>
        </w:r>
      </w:hyperlink>
      <w:r w:rsidR="00052B8A" w:rsidRPr="00095E47">
        <w:rPr>
          <w:sz w:val="24"/>
          <w:szCs w:val="24"/>
        </w:rPr>
        <w:tab/>
      </w:r>
      <w:r w:rsidR="00872257" w:rsidRPr="00095E47">
        <w:rPr>
          <w:sz w:val="24"/>
          <w:szCs w:val="24"/>
        </w:rPr>
        <w:tab/>
      </w:r>
      <w:r w:rsidR="00C00511" w:rsidRPr="00095E47">
        <w:rPr>
          <w:sz w:val="24"/>
          <w:szCs w:val="24"/>
        </w:rPr>
        <w:t>Maintenance of the DLAD.</w:t>
      </w:r>
    </w:p>
    <w:p w14:paraId="359130D1" w14:textId="69CC0F99" w:rsidR="00C00511" w:rsidRPr="00095E47" w:rsidRDefault="005A1C85" w:rsidP="00C00511">
      <w:pPr>
        <w:rPr>
          <w:sz w:val="24"/>
          <w:szCs w:val="24"/>
        </w:rPr>
      </w:pPr>
      <w:hyperlink w:anchor="P1_201_91" w:history="1">
        <w:r w:rsidR="00C00511" w:rsidRPr="00095E47">
          <w:rPr>
            <w:rStyle w:val="Hyperlink"/>
            <w:sz w:val="24"/>
            <w:szCs w:val="24"/>
          </w:rPr>
          <w:t>1.201-91</w:t>
        </w:r>
      </w:hyperlink>
      <w:r w:rsidR="00412F98" w:rsidRPr="00095E47">
        <w:rPr>
          <w:rStyle w:val="Hyperlink"/>
          <w:sz w:val="24"/>
          <w:szCs w:val="24"/>
          <w:u w:val="none"/>
        </w:rPr>
        <w:tab/>
      </w:r>
      <w:r w:rsidR="00412F98" w:rsidRPr="00095E47">
        <w:rPr>
          <w:rStyle w:val="Hyperlink"/>
          <w:sz w:val="24"/>
          <w:szCs w:val="24"/>
          <w:u w:val="none"/>
        </w:rPr>
        <w:tab/>
      </w:r>
      <w:r w:rsidR="00C00511" w:rsidRPr="00095E47">
        <w:rPr>
          <w:sz w:val="24"/>
          <w:szCs w:val="24"/>
        </w:rPr>
        <w:t>Amendment of regulations.</w:t>
      </w:r>
    </w:p>
    <w:p w14:paraId="161AF5FE"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235BD277" w14:textId="0E6AF487"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1" w:history="1">
        <w:r w:rsidR="00C00511" w:rsidRPr="00095E47">
          <w:rPr>
            <w:sz w:val="24"/>
            <w:szCs w:val="24"/>
          </w:rPr>
          <w:t>1.301</w:t>
        </w:r>
      </w:hyperlink>
      <w:r w:rsidR="00052B8A" w:rsidRPr="00095E47">
        <w:rPr>
          <w:sz w:val="24"/>
          <w:szCs w:val="24"/>
        </w:rPr>
        <w:tab/>
      </w:r>
      <w:r w:rsidR="00872257" w:rsidRPr="00095E47">
        <w:rPr>
          <w:sz w:val="24"/>
          <w:szCs w:val="24"/>
        </w:rPr>
        <w:tab/>
      </w:r>
      <w:r w:rsidR="00C00511" w:rsidRPr="00095E47">
        <w:rPr>
          <w:sz w:val="24"/>
          <w:szCs w:val="24"/>
        </w:rPr>
        <w:t>Policy.</w:t>
      </w:r>
    </w:p>
    <w:p w14:paraId="14A5D3C2" w14:textId="3FF55B5E"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4" w:history="1">
        <w:r w:rsidR="00C00511" w:rsidRPr="00095E47">
          <w:rPr>
            <w:sz w:val="24"/>
            <w:szCs w:val="24"/>
          </w:rPr>
          <w:t>1.304</w:t>
        </w:r>
      </w:hyperlink>
      <w:r w:rsidR="00052B8A" w:rsidRPr="00095E47">
        <w:rPr>
          <w:sz w:val="24"/>
          <w:szCs w:val="24"/>
        </w:rPr>
        <w:tab/>
      </w:r>
      <w:r w:rsidR="00872257" w:rsidRPr="00095E47">
        <w:rPr>
          <w:sz w:val="24"/>
          <w:szCs w:val="24"/>
        </w:rPr>
        <w:tab/>
      </w:r>
      <w:r w:rsidR="00C00511" w:rsidRPr="00095E47">
        <w:rPr>
          <w:sz w:val="24"/>
          <w:szCs w:val="24"/>
        </w:rPr>
        <w:t>Agency control and compliance procedures.</w:t>
      </w:r>
    </w:p>
    <w:p w14:paraId="3E7B6875"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1F6323FA" w14:textId="31454358"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402" w:history="1">
        <w:r w:rsidR="00C00511" w:rsidRPr="00095E47">
          <w:rPr>
            <w:sz w:val="24"/>
            <w:szCs w:val="24"/>
          </w:rPr>
          <w:t>1.402</w:t>
        </w:r>
      </w:hyperlink>
      <w:r w:rsidR="00052B8A" w:rsidRPr="00095E47">
        <w:rPr>
          <w:sz w:val="24"/>
          <w:szCs w:val="24"/>
        </w:rPr>
        <w:tab/>
      </w:r>
      <w:r w:rsidR="00872257" w:rsidRPr="00095E47">
        <w:rPr>
          <w:sz w:val="24"/>
          <w:szCs w:val="24"/>
        </w:rPr>
        <w:tab/>
      </w:r>
      <w:r w:rsidR="00C00511" w:rsidRPr="00095E47">
        <w:rPr>
          <w:sz w:val="24"/>
          <w:szCs w:val="24"/>
        </w:rPr>
        <w:t>Policy.</w:t>
      </w:r>
    </w:p>
    <w:p w14:paraId="633A9B42"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5A632E15" w14:textId="767E8053"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501_2" w:history="1">
        <w:r w:rsidR="00C00511" w:rsidRPr="00095E47">
          <w:rPr>
            <w:sz w:val="24"/>
            <w:szCs w:val="24"/>
          </w:rPr>
          <w:t>1.501-2</w:t>
        </w:r>
      </w:hyperlink>
      <w:r w:rsidR="00052B8A" w:rsidRPr="00095E47">
        <w:rPr>
          <w:sz w:val="24"/>
          <w:szCs w:val="24"/>
        </w:rPr>
        <w:tab/>
      </w:r>
      <w:r w:rsidR="00872257" w:rsidRPr="00095E47">
        <w:rPr>
          <w:sz w:val="24"/>
          <w:szCs w:val="24"/>
        </w:rPr>
        <w:tab/>
      </w:r>
      <w:r w:rsidR="00C00511" w:rsidRPr="00095E47">
        <w:rPr>
          <w:sz w:val="24"/>
          <w:szCs w:val="24"/>
        </w:rPr>
        <w:t>Opportunity for public comments.</w:t>
      </w:r>
    </w:p>
    <w:p w14:paraId="551E916D" w14:textId="5B93BB91"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10BDDDB7" w14:textId="732B3DF0"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 w:history="1">
        <w:r w:rsidR="00C00511" w:rsidRPr="00095E47">
          <w:rPr>
            <w:sz w:val="24"/>
            <w:szCs w:val="24"/>
          </w:rPr>
          <w:t>1.601</w:t>
        </w:r>
      </w:hyperlink>
      <w:r w:rsidR="00052B8A" w:rsidRPr="00095E47">
        <w:rPr>
          <w:sz w:val="24"/>
          <w:szCs w:val="24"/>
        </w:rPr>
        <w:tab/>
      </w:r>
      <w:r w:rsidR="00872257" w:rsidRPr="00095E47">
        <w:rPr>
          <w:sz w:val="24"/>
          <w:szCs w:val="24"/>
        </w:rPr>
        <w:tab/>
      </w:r>
      <w:r w:rsidR="00C00511" w:rsidRPr="00095E47">
        <w:rPr>
          <w:sz w:val="24"/>
          <w:szCs w:val="24"/>
        </w:rPr>
        <w:t>General.</w:t>
      </w:r>
    </w:p>
    <w:p w14:paraId="5EEF6429" w14:textId="62E530FA"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0" w:history="1">
        <w:r w:rsidR="00C00511" w:rsidRPr="00095E47">
          <w:rPr>
            <w:sz w:val="24"/>
            <w:szCs w:val="24"/>
          </w:rPr>
          <w:t>1.601-90</w:t>
        </w:r>
      </w:hyperlink>
      <w:r w:rsidR="00052B8A" w:rsidRPr="00095E47">
        <w:rPr>
          <w:sz w:val="24"/>
          <w:szCs w:val="24"/>
        </w:rPr>
        <w:tab/>
      </w:r>
      <w:r w:rsidR="00872257" w:rsidRPr="00095E47">
        <w:rPr>
          <w:sz w:val="24"/>
          <w:szCs w:val="24"/>
        </w:rPr>
        <w:tab/>
      </w:r>
      <w:r w:rsidR="00C00511" w:rsidRPr="00095E47">
        <w:rPr>
          <w:sz w:val="24"/>
          <w:szCs w:val="24"/>
        </w:rPr>
        <w:t>Critical acquisition responsibilities.</w:t>
      </w:r>
    </w:p>
    <w:p w14:paraId="20E258F4" w14:textId="5938E351"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1" w:history="1">
        <w:r w:rsidR="00C00511" w:rsidRPr="00095E47">
          <w:rPr>
            <w:sz w:val="24"/>
            <w:szCs w:val="24"/>
          </w:rPr>
          <w:t>1.601-91</w:t>
        </w:r>
      </w:hyperlink>
      <w:r w:rsidR="00052B8A" w:rsidRPr="00095E47">
        <w:rPr>
          <w:sz w:val="24"/>
          <w:szCs w:val="24"/>
        </w:rPr>
        <w:tab/>
      </w:r>
      <w:r w:rsidR="00872257" w:rsidRPr="00095E47">
        <w:rPr>
          <w:sz w:val="24"/>
          <w:szCs w:val="24"/>
        </w:rPr>
        <w:tab/>
      </w:r>
      <w:r w:rsidR="00C00511" w:rsidRPr="00095E47">
        <w:rPr>
          <w:sz w:val="24"/>
          <w:szCs w:val="24"/>
        </w:rPr>
        <w:t>Contract Quality Review (CQR) Program.</w:t>
      </w:r>
    </w:p>
    <w:p w14:paraId="267B5D3D" w14:textId="135E427E"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 w:history="1">
        <w:r w:rsidR="00C00511" w:rsidRPr="00095E47">
          <w:rPr>
            <w:sz w:val="24"/>
            <w:szCs w:val="24"/>
          </w:rPr>
          <w:t>1.602</w:t>
        </w:r>
      </w:hyperlink>
      <w:r w:rsidR="00052B8A" w:rsidRPr="00095E47">
        <w:rPr>
          <w:sz w:val="24"/>
          <w:szCs w:val="24"/>
        </w:rPr>
        <w:tab/>
      </w:r>
      <w:r w:rsidR="00872257" w:rsidRPr="00095E47">
        <w:rPr>
          <w:sz w:val="24"/>
          <w:szCs w:val="24"/>
        </w:rPr>
        <w:tab/>
      </w:r>
      <w:r w:rsidR="00C00511" w:rsidRPr="00095E47">
        <w:rPr>
          <w:sz w:val="24"/>
          <w:szCs w:val="24"/>
        </w:rPr>
        <w:t>Contracting officers.</w:t>
      </w:r>
    </w:p>
    <w:p w14:paraId="65B4A368" w14:textId="45BBF250"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 w:history="1">
        <w:r w:rsidR="00C00511" w:rsidRPr="00095E47">
          <w:rPr>
            <w:sz w:val="24"/>
            <w:szCs w:val="24"/>
          </w:rPr>
          <w:t>1.602-2</w:t>
        </w:r>
      </w:hyperlink>
      <w:r w:rsidR="00052B8A" w:rsidRPr="00095E47">
        <w:rPr>
          <w:sz w:val="24"/>
          <w:szCs w:val="24"/>
        </w:rPr>
        <w:tab/>
      </w:r>
      <w:r w:rsidR="00872257" w:rsidRPr="00095E47">
        <w:rPr>
          <w:sz w:val="24"/>
          <w:szCs w:val="24"/>
        </w:rPr>
        <w:tab/>
      </w:r>
      <w:r w:rsidR="00C00511" w:rsidRPr="00095E47">
        <w:rPr>
          <w:sz w:val="24"/>
          <w:szCs w:val="24"/>
        </w:rPr>
        <w:t>Responsibilities.</w:t>
      </w:r>
    </w:p>
    <w:p w14:paraId="5DEDBA1A" w14:textId="5A1DE2FA"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0" w:history="1">
        <w:r w:rsidR="00052B8A" w:rsidRPr="00095E47">
          <w:rPr>
            <w:rStyle w:val="Hyperlink"/>
            <w:sz w:val="24"/>
            <w:szCs w:val="24"/>
          </w:rPr>
          <w:t>1.602-2-90</w:t>
        </w:r>
      </w:hyperlink>
      <w:r w:rsidR="00BB1367" w:rsidRPr="00C720D3">
        <w:rPr>
          <w:rStyle w:val="Hyperlink"/>
          <w:sz w:val="24"/>
          <w:szCs w:val="24"/>
          <w:u w:val="none"/>
        </w:rPr>
        <w:tab/>
      </w:r>
      <w:r w:rsidR="00872257" w:rsidRPr="00C720D3">
        <w:rPr>
          <w:rStyle w:val="Hyperlink"/>
          <w:sz w:val="24"/>
          <w:szCs w:val="24"/>
          <w:u w:val="none"/>
        </w:rPr>
        <w:tab/>
      </w:r>
      <w:r w:rsidR="00C00511" w:rsidRPr="00095E47">
        <w:rPr>
          <w:sz w:val="24"/>
          <w:szCs w:val="24"/>
        </w:rPr>
        <w:t>Automated Procurement Systems Internal Controls (APSIC) Program.</w:t>
      </w:r>
    </w:p>
    <w:p w14:paraId="6C05DB34" w14:textId="28350BC9" w:rsidR="005A6028"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1" w:history="1">
        <w:r w:rsidR="005A6028" w:rsidRPr="00095E47">
          <w:rPr>
            <w:rStyle w:val="Hyperlink"/>
            <w:sz w:val="24"/>
            <w:szCs w:val="24"/>
          </w:rPr>
          <w:t>1.602-2-91</w:t>
        </w:r>
      </w:hyperlink>
      <w:r w:rsidR="005A6028" w:rsidRPr="00095E47">
        <w:rPr>
          <w:sz w:val="24"/>
          <w:szCs w:val="24"/>
        </w:rPr>
        <w:tab/>
      </w:r>
      <w:r w:rsidR="00872257" w:rsidRPr="00095E47">
        <w:rPr>
          <w:sz w:val="24"/>
          <w:szCs w:val="24"/>
        </w:rPr>
        <w:tab/>
      </w:r>
      <w:r w:rsidR="005A6028" w:rsidRPr="00095E47">
        <w:rPr>
          <w:sz w:val="24"/>
          <w:szCs w:val="24"/>
        </w:rPr>
        <w:t>Pricing oversight program.</w:t>
      </w:r>
    </w:p>
    <w:p w14:paraId="040951D0" w14:textId="40C877EE"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 w:history="1">
        <w:r w:rsidR="00C00511" w:rsidRPr="00095E47">
          <w:rPr>
            <w:sz w:val="24"/>
            <w:szCs w:val="24"/>
          </w:rPr>
          <w:t>1.602-3</w:t>
        </w:r>
      </w:hyperlink>
      <w:r w:rsidR="00052B8A" w:rsidRPr="00095E47">
        <w:rPr>
          <w:sz w:val="24"/>
          <w:szCs w:val="24"/>
        </w:rPr>
        <w:tab/>
      </w:r>
      <w:r w:rsidR="00872257" w:rsidRPr="00095E47">
        <w:rPr>
          <w:sz w:val="24"/>
          <w:szCs w:val="24"/>
        </w:rPr>
        <w:tab/>
      </w:r>
      <w:r w:rsidR="00C00511" w:rsidRPr="00095E47">
        <w:rPr>
          <w:sz w:val="24"/>
          <w:szCs w:val="24"/>
        </w:rPr>
        <w:t>Ratification of unauthorized commitments.</w:t>
      </w:r>
    </w:p>
    <w:p w14:paraId="74944E49" w14:textId="15D8C3A4"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_90" w:history="1">
        <w:r w:rsidR="00052B8A" w:rsidRPr="00095E47">
          <w:rPr>
            <w:rStyle w:val="Hyperlink"/>
            <w:sz w:val="24"/>
            <w:szCs w:val="24"/>
          </w:rPr>
          <w:t>1.602-3-90</w:t>
        </w:r>
      </w:hyperlink>
      <w:r w:rsidR="00D510E0" w:rsidRPr="00C720D3">
        <w:rPr>
          <w:rStyle w:val="Hyperlink"/>
          <w:sz w:val="24"/>
          <w:szCs w:val="24"/>
          <w:u w:val="none"/>
        </w:rPr>
        <w:tab/>
      </w:r>
      <w:r w:rsidR="00872257" w:rsidRPr="00C720D3">
        <w:rPr>
          <w:rStyle w:val="Hyperlink"/>
          <w:sz w:val="24"/>
          <w:szCs w:val="24"/>
          <w:u w:val="none"/>
        </w:rPr>
        <w:tab/>
      </w:r>
      <w:r w:rsidR="00C00511" w:rsidRPr="00095E47">
        <w:rPr>
          <w:sz w:val="24"/>
          <w:szCs w:val="24"/>
        </w:rPr>
        <w:t>Quantum meruit actions.</w:t>
      </w:r>
    </w:p>
    <w:p w14:paraId="788C296C" w14:textId="1A85021A"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0" w:history="1">
        <w:r w:rsidR="00C00511" w:rsidRPr="00095E47">
          <w:rPr>
            <w:sz w:val="24"/>
            <w:szCs w:val="24"/>
          </w:rPr>
          <w:t>1.602-90</w:t>
        </w:r>
      </w:hyperlink>
      <w:r w:rsidR="00052B8A" w:rsidRPr="00095E47">
        <w:rPr>
          <w:sz w:val="24"/>
          <w:szCs w:val="24"/>
        </w:rPr>
        <w:tab/>
      </w:r>
      <w:r w:rsidR="00872257" w:rsidRPr="00095E47">
        <w:rPr>
          <w:sz w:val="24"/>
          <w:szCs w:val="24"/>
        </w:rPr>
        <w:tab/>
      </w:r>
      <w:r w:rsidR="00C00511" w:rsidRPr="00095E47">
        <w:rPr>
          <w:sz w:val="24"/>
          <w:szCs w:val="24"/>
        </w:rPr>
        <w:t>Contracting Officer (KO) Warrant Program.</w:t>
      </w:r>
    </w:p>
    <w:p w14:paraId="341E0B72" w14:textId="5646A092"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1" w:history="1">
        <w:r w:rsidR="00052B8A" w:rsidRPr="00095E47">
          <w:rPr>
            <w:rStyle w:val="Hyperlink"/>
            <w:sz w:val="24"/>
            <w:szCs w:val="24"/>
          </w:rPr>
          <w:t>1.602-91</w:t>
        </w:r>
      </w:hyperlink>
      <w:r w:rsidR="00052B8A" w:rsidRPr="00095E47">
        <w:rPr>
          <w:sz w:val="24"/>
          <w:szCs w:val="24"/>
        </w:rPr>
        <w:t xml:space="preserve"> </w:t>
      </w:r>
      <w:r w:rsidR="00052B8A" w:rsidRPr="00095E47">
        <w:rPr>
          <w:sz w:val="24"/>
          <w:szCs w:val="24"/>
        </w:rPr>
        <w:tab/>
      </w:r>
      <w:r w:rsidR="00872257" w:rsidRPr="00095E47">
        <w:rPr>
          <w:sz w:val="24"/>
          <w:szCs w:val="24"/>
        </w:rPr>
        <w:tab/>
      </w:r>
      <w:proofErr w:type="spellStart"/>
      <w:r w:rsidR="00C00511" w:rsidRPr="00095E47">
        <w:rPr>
          <w:sz w:val="24"/>
          <w:szCs w:val="24"/>
        </w:rPr>
        <w:t>Nonappropriated</w:t>
      </w:r>
      <w:proofErr w:type="spellEnd"/>
      <w:r w:rsidR="00C00511" w:rsidRPr="00095E47">
        <w:rPr>
          <w:sz w:val="24"/>
          <w:szCs w:val="24"/>
        </w:rPr>
        <w:t xml:space="preserve"> funds.</w:t>
      </w:r>
    </w:p>
    <w:p w14:paraId="7FA9EDF3" w14:textId="68CC6395"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0" w:history="1">
        <w:r w:rsidR="00052B8A" w:rsidRPr="00095E47">
          <w:rPr>
            <w:rStyle w:val="Hyperlink"/>
            <w:sz w:val="24"/>
            <w:szCs w:val="24"/>
          </w:rPr>
          <w:t>1.603-3-90</w:t>
        </w:r>
      </w:hyperlink>
      <w:r w:rsidR="00877DDD" w:rsidRPr="00C720D3">
        <w:rPr>
          <w:rStyle w:val="Hyperlink"/>
          <w:sz w:val="24"/>
          <w:szCs w:val="24"/>
          <w:u w:val="none"/>
        </w:rPr>
        <w:tab/>
      </w:r>
      <w:r w:rsidR="00872257" w:rsidRPr="00C720D3">
        <w:rPr>
          <w:rStyle w:val="Hyperlink"/>
          <w:sz w:val="24"/>
          <w:szCs w:val="24"/>
          <w:u w:val="none"/>
        </w:rPr>
        <w:tab/>
      </w:r>
      <w:r w:rsidR="00C00511" w:rsidRPr="00095E47">
        <w:rPr>
          <w:sz w:val="24"/>
          <w:szCs w:val="24"/>
        </w:rPr>
        <w:t>Micro-purchase contracting authority.</w:t>
      </w:r>
    </w:p>
    <w:p w14:paraId="351A85CE" w14:textId="0629BCFB"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1" w:history="1">
        <w:r w:rsidR="00C00511" w:rsidRPr="00095E47">
          <w:rPr>
            <w:sz w:val="24"/>
            <w:szCs w:val="24"/>
          </w:rPr>
          <w:t>1.603-3-91</w:t>
        </w:r>
      </w:hyperlink>
      <w:r w:rsidR="00052B8A" w:rsidRPr="00095E47">
        <w:rPr>
          <w:sz w:val="24"/>
          <w:szCs w:val="24"/>
        </w:rPr>
        <w:tab/>
      </w:r>
      <w:r w:rsidR="00872257" w:rsidRPr="00095E47">
        <w:rPr>
          <w:sz w:val="24"/>
          <w:szCs w:val="24"/>
        </w:rPr>
        <w:tab/>
      </w:r>
      <w:r w:rsidR="00C00511" w:rsidRPr="00095E47">
        <w:rPr>
          <w:sz w:val="24"/>
          <w:szCs w:val="24"/>
        </w:rPr>
        <w:t>Ordering officers.</w:t>
      </w:r>
    </w:p>
    <w:p w14:paraId="558BF358" w14:textId="483E9BA6" w:rsidR="00C00511"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w:anchor="P1_604" w:history="1">
        <w:r w:rsidR="00052B8A" w:rsidRPr="00095E47">
          <w:rPr>
            <w:rStyle w:val="Hyperlink"/>
            <w:rFonts w:eastAsiaTheme="minorHAnsi"/>
            <w:sz w:val="24"/>
            <w:szCs w:val="24"/>
          </w:rPr>
          <w:t>1.604</w:t>
        </w:r>
      </w:hyperlink>
      <w:r w:rsidR="00052B8A" w:rsidRPr="00095E47">
        <w:rPr>
          <w:rFonts w:eastAsiaTheme="minorHAnsi"/>
          <w:sz w:val="24"/>
          <w:szCs w:val="24"/>
        </w:rPr>
        <w:tab/>
      </w:r>
      <w:r w:rsidR="00872257" w:rsidRPr="00095E47">
        <w:rPr>
          <w:rFonts w:eastAsiaTheme="minorHAnsi"/>
          <w:sz w:val="24"/>
          <w:szCs w:val="24"/>
        </w:rPr>
        <w:tab/>
      </w:r>
      <w:r w:rsidR="00C00511" w:rsidRPr="00095E47">
        <w:rPr>
          <w:rFonts w:eastAsiaTheme="minorHAnsi"/>
          <w:sz w:val="24"/>
          <w:szCs w:val="24"/>
        </w:rPr>
        <w:t>Contracting Officer’s Representative (COR).</w:t>
      </w:r>
    </w:p>
    <w:p w14:paraId="3087F852" w14:textId="4095D4A0" w:rsidR="00552873" w:rsidRPr="00095E47" w:rsidRDefault="005A1C85" w:rsidP="00552873">
      <w:pPr>
        <w:pStyle w:val="NoSpacing"/>
        <w:rPr>
          <w:rFonts w:ascii="Times New Roman" w:hAnsi="Times New Roman"/>
          <w:sz w:val="24"/>
          <w:szCs w:val="24"/>
          <w:lang w:val="en"/>
        </w:rPr>
      </w:pPr>
      <w:hyperlink w:anchor="P1_670" w:history="1">
        <w:r w:rsidR="00552873" w:rsidRPr="00095E47">
          <w:rPr>
            <w:rStyle w:val="Hyperlink"/>
            <w:rFonts w:ascii="Times New Roman" w:hAnsi="Times New Roman"/>
            <w:sz w:val="24"/>
            <w:szCs w:val="24"/>
            <w:lang w:val="en"/>
          </w:rPr>
          <w:t>1.670</w:t>
        </w:r>
      </w:hyperlink>
      <w:r w:rsidR="00552873" w:rsidRPr="00095E47">
        <w:rPr>
          <w:rFonts w:ascii="Times New Roman" w:hAnsi="Times New Roman"/>
          <w:sz w:val="24"/>
          <w:szCs w:val="24"/>
          <w:lang w:val="en"/>
        </w:rPr>
        <w:tab/>
      </w:r>
      <w:r w:rsidR="00552873" w:rsidRPr="00095E47">
        <w:rPr>
          <w:rFonts w:ascii="Times New Roman" w:hAnsi="Times New Roman"/>
          <w:sz w:val="24"/>
          <w:szCs w:val="24"/>
          <w:lang w:val="en"/>
        </w:rPr>
        <w:tab/>
      </w:r>
      <w:r w:rsidR="00872257" w:rsidRPr="00095E47">
        <w:rPr>
          <w:rFonts w:ascii="Times New Roman" w:hAnsi="Times New Roman"/>
          <w:sz w:val="24"/>
          <w:szCs w:val="24"/>
          <w:lang w:val="en"/>
        </w:rPr>
        <w:tab/>
      </w:r>
      <w:r w:rsidR="00552873" w:rsidRPr="00095E47">
        <w:rPr>
          <w:rFonts w:ascii="Times New Roman" w:hAnsi="Times New Roman"/>
          <w:sz w:val="24"/>
          <w:szCs w:val="24"/>
          <w:lang w:val="en"/>
        </w:rPr>
        <w:t>Appointment of property administrators and plant clearance officers.</w:t>
      </w:r>
      <w:commentRangeStart w:id="2"/>
      <w:commentRangeEnd w:id="2"/>
      <w:r w:rsidR="00552873" w:rsidRPr="00095E47">
        <w:rPr>
          <w:rStyle w:val="CommentReference"/>
          <w:rFonts w:ascii="Times New Roman" w:eastAsia="Times New Roman" w:hAnsi="Times New Roman"/>
          <w:sz w:val="24"/>
          <w:szCs w:val="24"/>
        </w:rPr>
        <w:commentReference w:id="2"/>
      </w:r>
    </w:p>
    <w:p w14:paraId="75036A0E" w14:textId="60B88B4E" w:rsidR="00C00511" w:rsidRPr="00095E47" w:rsidRDefault="005A1C85" w:rsidP="00C00511">
      <w:pPr>
        <w:tabs>
          <w:tab w:val="left" w:pos="2250"/>
        </w:tabs>
        <w:rPr>
          <w:sz w:val="24"/>
          <w:szCs w:val="24"/>
        </w:rPr>
      </w:pPr>
      <w:hyperlink w:anchor="P1_690" w:history="1">
        <w:r w:rsidR="00C00511" w:rsidRPr="00095E47">
          <w:rPr>
            <w:sz w:val="24"/>
            <w:szCs w:val="24"/>
          </w:rPr>
          <w:t>1.690</w:t>
        </w:r>
      </w:hyperlink>
      <w:r w:rsidR="00052B8A" w:rsidRPr="00095E47">
        <w:rPr>
          <w:sz w:val="24"/>
          <w:szCs w:val="24"/>
        </w:rPr>
        <w:tab/>
      </w:r>
      <w:r w:rsidR="00052B8A" w:rsidRPr="00095E47">
        <w:rPr>
          <w:sz w:val="24"/>
          <w:szCs w:val="24"/>
        </w:rPr>
        <w:tab/>
      </w:r>
      <w:r w:rsidR="00872257" w:rsidRPr="00095E47">
        <w:rPr>
          <w:sz w:val="24"/>
          <w:szCs w:val="24"/>
        </w:rPr>
        <w:tab/>
      </w:r>
      <w:r w:rsidR="00C00511" w:rsidRPr="00095E47">
        <w:rPr>
          <w:sz w:val="24"/>
          <w:szCs w:val="24"/>
        </w:rPr>
        <w:t>Contract clearance and oversight.</w:t>
      </w:r>
    </w:p>
    <w:p w14:paraId="1F089B4A" w14:textId="06E332DC" w:rsidR="00C00511" w:rsidRPr="00095E47" w:rsidRDefault="005A1C85" w:rsidP="00C00511">
      <w:pPr>
        <w:tabs>
          <w:tab w:val="left" w:pos="2250"/>
        </w:tabs>
        <w:rPr>
          <w:sz w:val="24"/>
          <w:szCs w:val="24"/>
        </w:rPr>
      </w:pPr>
      <w:hyperlink w:anchor="P1_690_1" w:history="1">
        <w:r w:rsidR="00C00511" w:rsidRPr="00095E47">
          <w:rPr>
            <w:sz w:val="24"/>
            <w:szCs w:val="24"/>
          </w:rPr>
          <w:t>1.690-1</w:t>
        </w:r>
      </w:hyperlink>
      <w:r w:rsidR="00052B8A" w:rsidRPr="00095E47">
        <w:rPr>
          <w:sz w:val="24"/>
          <w:szCs w:val="24"/>
        </w:rPr>
        <w:tab/>
      </w:r>
      <w:r w:rsidR="00052B8A" w:rsidRPr="00095E47">
        <w:rPr>
          <w:sz w:val="24"/>
          <w:szCs w:val="24"/>
        </w:rPr>
        <w:tab/>
      </w:r>
      <w:r w:rsidR="00C00511" w:rsidRPr="00095E47">
        <w:rPr>
          <w:sz w:val="24"/>
          <w:szCs w:val="24"/>
        </w:rPr>
        <w:t>Establishment of clearance approval authority.</w:t>
      </w:r>
    </w:p>
    <w:p w14:paraId="283A37A2" w14:textId="6041EFEB" w:rsidR="00C00511" w:rsidRPr="00095E47" w:rsidRDefault="005A1C85" w:rsidP="00C00511">
      <w:pPr>
        <w:tabs>
          <w:tab w:val="left" w:pos="2250"/>
        </w:tabs>
        <w:rPr>
          <w:sz w:val="24"/>
          <w:szCs w:val="24"/>
        </w:rPr>
      </w:pPr>
      <w:hyperlink w:anchor="P1_690_2" w:history="1">
        <w:r w:rsidR="00C00511" w:rsidRPr="00095E47">
          <w:rPr>
            <w:sz w:val="24"/>
            <w:szCs w:val="24"/>
          </w:rPr>
          <w:t>1.690-2</w:t>
        </w:r>
        <w:r w:rsidR="00C00511" w:rsidRPr="00095E47">
          <w:rPr>
            <w:sz w:val="24"/>
            <w:szCs w:val="24"/>
          </w:rPr>
          <w:tab/>
        </w:r>
      </w:hyperlink>
      <w:r w:rsidR="00052B8A" w:rsidRPr="00095E47">
        <w:rPr>
          <w:sz w:val="24"/>
          <w:szCs w:val="24"/>
        </w:rPr>
        <w:tab/>
      </w:r>
      <w:r w:rsidR="00C00511" w:rsidRPr="00095E47">
        <w:rPr>
          <w:sz w:val="24"/>
          <w:szCs w:val="24"/>
        </w:rPr>
        <w:t>Portfolio reviews.</w:t>
      </w:r>
    </w:p>
    <w:p w14:paraId="248D66C7" w14:textId="6D37C2FD" w:rsidR="006C3E58" w:rsidRPr="00095E47" w:rsidRDefault="005A1C85" w:rsidP="00C00511">
      <w:pPr>
        <w:tabs>
          <w:tab w:val="left" w:pos="2250"/>
        </w:tabs>
        <w:rPr>
          <w:sz w:val="24"/>
          <w:szCs w:val="24"/>
        </w:rPr>
      </w:pPr>
      <w:hyperlink w:anchor="P1_690_3" w:history="1">
        <w:r w:rsidR="00C00511" w:rsidRPr="00095E47">
          <w:rPr>
            <w:sz w:val="24"/>
            <w:szCs w:val="24"/>
          </w:rPr>
          <w:t>1.690-3</w:t>
        </w:r>
      </w:hyperlink>
      <w:r w:rsidR="00052B8A" w:rsidRPr="00095E47">
        <w:rPr>
          <w:sz w:val="24"/>
          <w:szCs w:val="24"/>
        </w:rPr>
        <w:tab/>
      </w:r>
      <w:r w:rsidR="00052B8A" w:rsidRPr="00095E47">
        <w:rPr>
          <w:sz w:val="24"/>
          <w:szCs w:val="24"/>
        </w:rPr>
        <w:tab/>
      </w:r>
      <w:r w:rsidR="006C3E58" w:rsidRPr="00095E47">
        <w:rPr>
          <w:bCs/>
          <w:sz w:val="24"/>
          <w:szCs w:val="24"/>
        </w:rPr>
        <w:t>Strategic solution analysis reviews.</w:t>
      </w:r>
    </w:p>
    <w:p w14:paraId="5C74FBD8" w14:textId="53635336" w:rsidR="00C00511" w:rsidRPr="00095E47" w:rsidRDefault="005A1C85" w:rsidP="00C00511">
      <w:pPr>
        <w:tabs>
          <w:tab w:val="left" w:pos="2250"/>
        </w:tabs>
        <w:rPr>
          <w:sz w:val="24"/>
          <w:szCs w:val="24"/>
        </w:rPr>
      </w:pPr>
      <w:hyperlink w:anchor="P1_690_4" w:history="1">
        <w:r w:rsidR="006C3E58" w:rsidRPr="00853CEC">
          <w:rPr>
            <w:rStyle w:val="Hyperlink"/>
            <w:sz w:val="24"/>
            <w:szCs w:val="24"/>
          </w:rPr>
          <w:t>1.690-4</w:t>
        </w:r>
      </w:hyperlink>
      <w:r w:rsidR="006C3E58" w:rsidRPr="00095E47">
        <w:rPr>
          <w:sz w:val="24"/>
          <w:szCs w:val="24"/>
        </w:rPr>
        <w:tab/>
      </w:r>
      <w:r w:rsidR="006C3E58" w:rsidRPr="00095E47">
        <w:rPr>
          <w:sz w:val="24"/>
          <w:szCs w:val="24"/>
        </w:rPr>
        <w:tab/>
      </w:r>
      <w:r w:rsidR="00C00511" w:rsidRPr="00095E47">
        <w:rPr>
          <w:sz w:val="24"/>
          <w:szCs w:val="24"/>
        </w:rPr>
        <w:t>Strategic contract (STRATCON) reviews.</w:t>
      </w:r>
    </w:p>
    <w:p w14:paraId="05FF9A1F" w14:textId="6DBD495D" w:rsidR="006C3E58" w:rsidRPr="00095E47" w:rsidRDefault="005A1C85"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w:anchor="P1_690_5" w:history="1">
        <w:r w:rsidR="006C3E58" w:rsidRPr="00853CEC">
          <w:rPr>
            <w:rStyle w:val="Hyperlink"/>
            <w:bCs/>
            <w:snapToGrid w:val="0"/>
            <w:sz w:val="24"/>
            <w:szCs w:val="24"/>
          </w:rPr>
          <w:t>1.690-5</w:t>
        </w:r>
      </w:hyperlink>
      <w:r w:rsidR="00BB1367" w:rsidRPr="00095E47">
        <w:rPr>
          <w:bCs/>
          <w:snapToGrid w:val="0"/>
          <w:sz w:val="24"/>
          <w:szCs w:val="24"/>
        </w:rPr>
        <w:tab/>
      </w:r>
      <w:r w:rsidR="00A60A01" w:rsidRPr="00095E47">
        <w:rPr>
          <w:bCs/>
          <w:snapToGrid w:val="0"/>
          <w:sz w:val="24"/>
          <w:szCs w:val="24"/>
        </w:rPr>
        <w:tab/>
      </w:r>
      <w:r w:rsidR="006C3E58" w:rsidRPr="00095E47">
        <w:rPr>
          <w:bCs/>
          <w:snapToGrid w:val="0"/>
          <w:sz w:val="24"/>
          <w:szCs w:val="24"/>
        </w:rPr>
        <w:t>Business case analysis (BCA).</w:t>
      </w:r>
    </w:p>
    <w:p w14:paraId="1D793E76" w14:textId="0573F18F" w:rsidR="001E5151" w:rsidRPr="00095E47" w:rsidRDefault="005A1C85"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_691" w:history="1">
        <w:r w:rsidR="00C00511" w:rsidRPr="00095E47">
          <w:rPr>
            <w:sz w:val="24"/>
            <w:szCs w:val="24"/>
          </w:rPr>
          <w:t>1.691</w:t>
        </w:r>
      </w:hyperlink>
      <w:r w:rsidR="00052B8A" w:rsidRPr="00095E47">
        <w:rPr>
          <w:sz w:val="24"/>
          <w:szCs w:val="24"/>
        </w:rPr>
        <w:tab/>
      </w:r>
      <w:r w:rsidR="00A60A01" w:rsidRPr="00095E47">
        <w:rPr>
          <w:sz w:val="24"/>
          <w:szCs w:val="24"/>
        </w:rPr>
        <w:tab/>
      </w:r>
      <w:r w:rsidR="00C00511" w:rsidRPr="00095E47">
        <w:rPr>
          <w:sz w:val="24"/>
          <w:szCs w:val="24"/>
        </w:rPr>
        <w:t>Legal review.</w:t>
      </w:r>
    </w:p>
    <w:p w14:paraId="79F1C1C1" w14:textId="6FBE232B" w:rsidR="00E72D89" w:rsidRPr="00095E47" w:rsidRDefault="00E72D89" w:rsidP="006A25DC">
      <w:pPr>
        <w:pStyle w:val="Heading2"/>
      </w:pPr>
      <w:r w:rsidRPr="00095E47">
        <w:t>SUBPART 1.1 – PURPOSE, AUTHORITY, ISSUANCE</w:t>
      </w:r>
    </w:p>
    <w:p w14:paraId="081C0FF1" w14:textId="69A88C8D" w:rsidR="00373975" w:rsidRPr="00095E47" w:rsidRDefault="00373975"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3" w:name="P1_101"/>
      <w:r w:rsidRPr="00095E47">
        <w:rPr>
          <w:i/>
          <w:sz w:val="24"/>
          <w:szCs w:val="24"/>
        </w:rPr>
        <w:lastRenderedPageBreak/>
        <w:t>(Revised February 2</w:t>
      </w:r>
      <w:r w:rsidR="001E5151" w:rsidRPr="00095E47">
        <w:rPr>
          <w:i/>
          <w:sz w:val="24"/>
          <w:szCs w:val="24"/>
        </w:rPr>
        <w:t>5, 2019 through PROCLTR 2019-04)</w:t>
      </w:r>
    </w:p>
    <w:p w14:paraId="2D38BBC5" w14:textId="33A69982" w:rsidR="00C00511" w:rsidRPr="00095E47" w:rsidRDefault="00052B8A" w:rsidP="00D54D5F">
      <w:pPr>
        <w:pStyle w:val="Heading3"/>
        <w:spacing w:after="240"/>
        <w:rPr>
          <w:sz w:val="24"/>
          <w:szCs w:val="24"/>
        </w:rPr>
      </w:pPr>
      <w:bookmarkStart w:id="4" w:name="P1_105"/>
      <w:bookmarkEnd w:id="3"/>
      <w:r w:rsidRPr="00095E47">
        <w:rPr>
          <w:sz w:val="24"/>
          <w:szCs w:val="24"/>
        </w:rPr>
        <w:t>1.105</w:t>
      </w:r>
      <w:r w:rsidR="0080501A" w:rsidRPr="00095E47">
        <w:rPr>
          <w:sz w:val="24"/>
          <w:szCs w:val="24"/>
        </w:rPr>
        <w:t xml:space="preserve"> Issuance</w:t>
      </w:r>
      <w:r w:rsidR="00D47B39" w:rsidRPr="00095E47">
        <w:rPr>
          <w:sz w:val="24"/>
          <w:szCs w:val="24"/>
        </w:rPr>
        <w:t>.</w:t>
      </w:r>
    </w:p>
    <w:p w14:paraId="2B6E71E1" w14:textId="20009E06" w:rsidR="00C00511" w:rsidRPr="00095E47" w:rsidRDefault="00474F2C" w:rsidP="00474F2C">
      <w:pPr>
        <w:pStyle w:val="Heading3"/>
        <w:rPr>
          <w:sz w:val="24"/>
          <w:szCs w:val="24"/>
        </w:rPr>
      </w:pPr>
      <w:bookmarkStart w:id="5" w:name="P1_105_3"/>
      <w:bookmarkEnd w:id="4"/>
      <w:r w:rsidRPr="00095E47">
        <w:rPr>
          <w:sz w:val="24"/>
          <w:szCs w:val="24"/>
        </w:rPr>
        <w:t xml:space="preserve">1.105-3 </w:t>
      </w:r>
      <w:bookmarkEnd w:id="5"/>
      <w:r w:rsidR="00C00511" w:rsidRPr="00095E47">
        <w:rPr>
          <w:sz w:val="24"/>
          <w:szCs w:val="24"/>
        </w:rPr>
        <w:t>Copies.</w:t>
      </w:r>
      <w:commentRangeStart w:id="6"/>
      <w:commentRangeEnd w:id="6"/>
      <w:r w:rsidR="00373975" w:rsidRPr="00095E47">
        <w:rPr>
          <w:rStyle w:val="CommentReference"/>
          <w:sz w:val="24"/>
          <w:szCs w:val="24"/>
        </w:rPr>
        <w:commentReference w:id="6"/>
      </w:r>
    </w:p>
    <w:p w14:paraId="0535E18F" w14:textId="3B4F40CD" w:rsidR="00373975" w:rsidRPr="00095E47" w:rsidRDefault="00373975" w:rsidP="00373975">
      <w:pPr>
        <w:rPr>
          <w:bCs/>
          <w:iCs/>
          <w:sz w:val="24"/>
          <w:szCs w:val="24"/>
        </w:rPr>
      </w:pPr>
      <w:r w:rsidRPr="00095E47">
        <w:rPr>
          <w:sz w:val="24"/>
          <w:szCs w:val="24"/>
        </w:rPr>
        <w:t>(S-90)</w:t>
      </w:r>
      <w:commentRangeStart w:id="7"/>
      <w:r w:rsidRPr="00095E47">
        <w:rPr>
          <w:sz w:val="24"/>
          <w:szCs w:val="24"/>
        </w:rPr>
        <w:t xml:space="preserve"> </w:t>
      </w:r>
      <w:commentRangeEnd w:id="7"/>
      <w:r w:rsidR="0001130B" w:rsidRPr="00095E47">
        <w:rPr>
          <w:rStyle w:val="CommentReference"/>
          <w:sz w:val="24"/>
          <w:szCs w:val="24"/>
        </w:rPr>
        <w:commentReference w:id="7"/>
      </w:r>
      <w:r w:rsidRPr="00095E47">
        <w:rPr>
          <w:sz w:val="24"/>
          <w:szCs w:val="24"/>
        </w:rPr>
        <w:t xml:space="preserve">The </w:t>
      </w:r>
      <w:r w:rsidRPr="00095E47">
        <w:rPr>
          <w:bCs/>
          <w:iCs/>
          <w:sz w:val="24"/>
          <w:szCs w:val="24"/>
        </w:rPr>
        <w:t>DLA Acquisition Compliance, Policy and Pricing Division—</w:t>
      </w:r>
    </w:p>
    <w:p w14:paraId="3933A254" w14:textId="794104EA" w:rsidR="00006C8F" w:rsidRPr="00DA3BD7" w:rsidRDefault="00BB1367" w:rsidP="00373975">
      <w:pPr>
        <w:rPr>
          <w:sz w:val="24"/>
          <w:szCs w:val="24"/>
        </w:rPr>
      </w:pPr>
      <w:r w:rsidRPr="00095E47">
        <w:rPr>
          <w:bCs/>
          <w:iCs/>
          <w:sz w:val="24"/>
          <w:szCs w:val="24"/>
        </w:rPr>
        <w:tab/>
      </w:r>
      <w:r w:rsidR="00373975" w:rsidRPr="00DA7F8B">
        <w:rPr>
          <w:bCs/>
          <w:iCs/>
          <w:sz w:val="24"/>
          <w:szCs w:val="24"/>
        </w:rPr>
        <w:t xml:space="preserve">(1) Maintains the </w:t>
      </w:r>
      <w:r w:rsidR="00373975" w:rsidRPr="00DA7F8B">
        <w:rPr>
          <w:sz w:val="24"/>
          <w:szCs w:val="24"/>
        </w:rPr>
        <w:t>published version of the</w:t>
      </w:r>
      <w:commentRangeStart w:id="8"/>
      <w:r w:rsidR="00373975" w:rsidRPr="00DA7F8B">
        <w:rPr>
          <w:sz w:val="24"/>
          <w:szCs w:val="24"/>
        </w:rPr>
        <w:t xml:space="preserve"> </w:t>
      </w:r>
      <w:commentRangeEnd w:id="8"/>
      <w:r w:rsidR="00E254F4" w:rsidRPr="00DA7F8B">
        <w:rPr>
          <w:rStyle w:val="CommentReference"/>
          <w:sz w:val="24"/>
          <w:szCs w:val="24"/>
        </w:rPr>
        <w:commentReference w:id="8"/>
      </w:r>
      <w:hyperlink r:id="rId16" w:history="1">
        <w:r w:rsidR="00597DB9" w:rsidRPr="00DA7F8B">
          <w:rPr>
            <w:rStyle w:val="Hyperlink"/>
            <w:sz w:val="24"/>
            <w:szCs w:val="24"/>
          </w:rPr>
          <w:t>Defense Logistics Acquisition Directive (DLAD) with Procedures, Guidance, and Information (PGI)</w:t>
        </w:r>
      </w:hyperlink>
      <w:r w:rsidR="00597DB9" w:rsidRPr="00DA7F8B">
        <w:rPr>
          <w:sz w:val="24"/>
          <w:szCs w:val="24"/>
        </w:rPr>
        <w:t xml:space="preserve"> </w:t>
      </w:r>
      <w:r w:rsidR="00914717">
        <w:rPr>
          <w:sz w:val="24"/>
          <w:szCs w:val="24"/>
        </w:rPr>
        <w:t>(</w:t>
      </w:r>
      <w:hyperlink r:id="rId17" w:history="1">
        <w:r w:rsidR="00914717" w:rsidRPr="00DA3BD7">
          <w:rPr>
            <w:rStyle w:val="Hyperlink"/>
            <w:sz w:val="24"/>
            <w:szCs w:val="24"/>
          </w:rPr>
          <w:t>https://www.dla.mil/HQ/Acquisition/Offers/DLAD.aspx</w:t>
        </w:r>
      </w:hyperlink>
      <w:r w:rsidR="00914717" w:rsidRPr="00DA3BD7">
        <w:rPr>
          <w:sz w:val="24"/>
          <w:szCs w:val="24"/>
        </w:rPr>
        <w:t>)</w:t>
      </w:r>
      <w:r w:rsidR="00F51874" w:rsidRPr="00DA3BD7">
        <w:rPr>
          <w:sz w:val="24"/>
          <w:szCs w:val="24"/>
        </w:rPr>
        <w:t xml:space="preserve"> </w:t>
      </w:r>
      <w:r w:rsidR="00F16CAE" w:rsidRPr="00DA3BD7">
        <w:rPr>
          <w:sz w:val="24"/>
          <w:szCs w:val="24"/>
        </w:rPr>
        <w:t xml:space="preserve">on the </w:t>
      </w:r>
      <w:hyperlink r:id="rId18" w:history="1">
        <w:r w:rsidR="0001130B" w:rsidRPr="00DA3BD7">
          <w:rPr>
            <w:rStyle w:val="Hyperlink"/>
            <w:sz w:val="24"/>
            <w:szCs w:val="24"/>
          </w:rPr>
          <w:t>Acquisition -- J7 SharePoint Website</w:t>
        </w:r>
      </w:hyperlink>
      <w:r w:rsidR="0001130B" w:rsidRPr="00DA3BD7">
        <w:rPr>
          <w:rStyle w:val="Hyperlink"/>
          <w:sz w:val="24"/>
          <w:szCs w:val="24"/>
        </w:rPr>
        <w:t xml:space="preserve"> </w:t>
      </w:r>
      <w:r w:rsidR="00914717" w:rsidRPr="00DA3BD7">
        <w:rPr>
          <w:rStyle w:val="Hyperlink"/>
          <w:sz w:val="24"/>
          <w:szCs w:val="24"/>
        </w:rPr>
        <w:t>(</w:t>
      </w:r>
      <w:commentRangeStart w:id="9"/>
      <w:commentRangeEnd w:id="9"/>
      <w:r w:rsidR="00B84B53" w:rsidRPr="00DA3BD7">
        <w:rPr>
          <w:rStyle w:val="CommentReference"/>
          <w:sz w:val="24"/>
          <w:szCs w:val="24"/>
        </w:rPr>
        <w:commentReference w:id="9"/>
      </w:r>
      <w:hyperlink r:id="rId19" w:history="1">
        <w:r w:rsidR="00914717" w:rsidRPr="00DA3BD7">
          <w:rPr>
            <w:rStyle w:val="Hyperlink"/>
            <w:sz w:val="24"/>
            <w:szCs w:val="24"/>
          </w:rPr>
          <w:t>https://dlamil.dps.mil/Sites/Acquisition/Pages/default.aspx</w:t>
        </w:r>
      </w:hyperlink>
      <w:r w:rsidR="00914717" w:rsidRPr="00DA3BD7">
        <w:rPr>
          <w:sz w:val="24"/>
          <w:szCs w:val="24"/>
        </w:rPr>
        <w:t>)</w:t>
      </w:r>
      <w:r w:rsidR="00F16CAE" w:rsidRPr="00DA3BD7">
        <w:rPr>
          <w:sz w:val="24"/>
          <w:szCs w:val="24"/>
        </w:rPr>
        <w:t xml:space="preserve"> (</w:t>
      </w:r>
      <w:r w:rsidR="005860D3" w:rsidRPr="00DA3BD7">
        <w:rPr>
          <w:sz w:val="24"/>
          <w:szCs w:val="24"/>
        </w:rPr>
        <w:t>scroll to Defense Logistics Acquisition Directive (DLAD) Revision 5 with</w:t>
      </w:r>
      <w:r w:rsidR="00762BE8" w:rsidRPr="00DA3BD7">
        <w:rPr>
          <w:sz w:val="24"/>
          <w:szCs w:val="24"/>
        </w:rPr>
        <w:t xml:space="preserve"> PGI</w:t>
      </w:r>
      <w:r w:rsidR="00BA0A66" w:rsidRPr="00DA3BD7">
        <w:rPr>
          <w:sz w:val="24"/>
          <w:szCs w:val="24"/>
        </w:rPr>
        <w:t>); and</w:t>
      </w:r>
    </w:p>
    <w:p w14:paraId="09FBBC3F" w14:textId="77777777" w:rsidR="00B73444" w:rsidRDefault="00B73444" w:rsidP="00B73444">
      <w:pPr>
        <w:rPr>
          <w:sz w:val="24"/>
          <w:szCs w:val="24"/>
        </w:rPr>
      </w:pPr>
      <w:r w:rsidRPr="00DA3BD7">
        <w:rPr>
          <w:sz w:val="24"/>
          <w:szCs w:val="24"/>
        </w:rPr>
        <w:t>see</w:t>
      </w:r>
      <w:r w:rsidR="003A65BF" w:rsidRPr="00DA3BD7">
        <w:rPr>
          <w:sz w:val="24"/>
          <w:szCs w:val="24"/>
        </w:rPr>
        <w:t xml:space="preserve"> </w:t>
      </w:r>
      <w:hyperlink r:id="rId20" w:history="1">
        <w:r w:rsidR="00AE6B86" w:rsidRPr="00DA3BD7">
          <w:rPr>
            <w:rStyle w:val="Hyperlink"/>
            <w:sz w:val="24"/>
            <w:szCs w:val="24"/>
          </w:rPr>
          <w:t>DLA Acquisition Policy and Directives (J7)</w:t>
        </w:r>
      </w:hyperlink>
      <w:r w:rsidR="00006C8F" w:rsidRPr="00DA3BD7">
        <w:rPr>
          <w:sz w:val="24"/>
          <w:szCs w:val="24"/>
        </w:rPr>
        <w:t xml:space="preserve"> </w:t>
      </w:r>
      <w:r w:rsidRPr="00DA3BD7">
        <w:rPr>
          <w:sz w:val="24"/>
          <w:szCs w:val="24"/>
        </w:rPr>
        <w:t>(</w:t>
      </w:r>
      <w:hyperlink r:id="rId21" w:history="1">
        <w:r w:rsidRPr="00DA3BD7">
          <w:rPr>
            <w:rStyle w:val="Hyperlink"/>
            <w:sz w:val="24"/>
            <w:szCs w:val="24"/>
          </w:rPr>
          <w:t>https://www.dla.mil/HQ/Acquisition/Policy-and-Directives/</w:t>
        </w:r>
      </w:hyperlink>
      <w:r w:rsidRPr="00DA3BD7">
        <w:rPr>
          <w:sz w:val="24"/>
          <w:szCs w:val="24"/>
        </w:rPr>
        <w:t>), and scroll to Defense Logistics Acquisition Directive (DLAD) Revision 5 with PGI); and</w:t>
      </w:r>
    </w:p>
    <w:p w14:paraId="459184BC" w14:textId="0B9D871B" w:rsidR="00373975" w:rsidRPr="009C2C86" w:rsidRDefault="009C2C86" w:rsidP="00373975">
      <w:pPr>
        <w:rPr>
          <w:sz w:val="24"/>
          <w:szCs w:val="24"/>
        </w:rPr>
      </w:pPr>
      <w:r>
        <w:rPr>
          <w:sz w:val="24"/>
          <w:szCs w:val="24"/>
        </w:rPr>
        <w:tab/>
        <w:t xml:space="preserve">(2) Provides the published version of the DLAD for posting on </w:t>
      </w:r>
      <w:hyperlink r:id="rId22" w:history="1">
        <w:r w:rsidRPr="009C2C86">
          <w:rPr>
            <w:rStyle w:val="Hyperlink"/>
            <w:sz w:val="24"/>
            <w:szCs w:val="24"/>
          </w:rPr>
          <w:t>ACQUISITION.GOV</w:t>
        </w:r>
      </w:hyperlink>
      <w:r w:rsidRPr="009C2C86">
        <w:rPr>
          <w:sz w:val="24"/>
          <w:szCs w:val="24"/>
        </w:rPr>
        <w:t xml:space="preserve"> (</w:t>
      </w:r>
      <w:hyperlink r:id="rId23" w:history="1">
        <w:r w:rsidRPr="009C2C86">
          <w:rPr>
            <w:rStyle w:val="Hyperlink"/>
            <w:sz w:val="24"/>
            <w:szCs w:val="24"/>
          </w:rPr>
          <w:t>https://www.acquisition.gov/</w:t>
        </w:r>
      </w:hyperlink>
      <w:r w:rsidRPr="009C2C86">
        <w:rPr>
          <w:sz w:val="24"/>
          <w:szCs w:val="24"/>
        </w:rPr>
        <w:t>)</w:t>
      </w:r>
      <w:commentRangeStart w:id="10"/>
      <w:r w:rsidRPr="009C2C86">
        <w:rPr>
          <w:sz w:val="24"/>
          <w:szCs w:val="24"/>
        </w:rPr>
        <w:t>.</w:t>
      </w:r>
      <w:commentRangeEnd w:id="10"/>
      <w:r>
        <w:rPr>
          <w:rStyle w:val="CommentReference"/>
        </w:rPr>
        <w:commentReference w:id="10"/>
      </w:r>
    </w:p>
    <w:p w14:paraId="7A9DF63D" w14:textId="38CD9152" w:rsidR="00373975" w:rsidRPr="00095E47" w:rsidRDefault="00877DDD" w:rsidP="001E5151">
      <w:pPr>
        <w:spacing w:after="240"/>
        <w:rPr>
          <w:sz w:val="24"/>
          <w:szCs w:val="24"/>
        </w:rPr>
      </w:pPr>
      <w:r w:rsidRPr="00DA7F8B">
        <w:rPr>
          <w:sz w:val="24"/>
          <w:szCs w:val="24"/>
        </w:rPr>
        <w:t>(</w:t>
      </w:r>
      <w:r w:rsidR="00373975" w:rsidRPr="00DA7F8B">
        <w:rPr>
          <w:sz w:val="24"/>
          <w:szCs w:val="24"/>
        </w:rPr>
        <w:t>S-91)</w:t>
      </w:r>
      <w:commentRangeStart w:id="11"/>
      <w:r w:rsidR="00373975" w:rsidRPr="00DA7F8B">
        <w:rPr>
          <w:sz w:val="24"/>
          <w:szCs w:val="24"/>
        </w:rPr>
        <w:t xml:space="preserve"> </w:t>
      </w:r>
      <w:commentRangeEnd w:id="11"/>
      <w:r w:rsidR="0001130B" w:rsidRPr="00DA7F8B">
        <w:rPr>
          <w:rStyle w:val="CommentReference"/>
          <w:sz w:val="24"/>
          <w:szCs w:val="24"/>
        </w:rPr>
        <w:commentReference w:id="11"/>
      </w:r>
      <w:r w:rsidR="00373975" w:rsidRPr="00DA7F8B">
        <w:rPr>
          <w:sz w:val="24"/>
          <w:szCs w:val="24"/>
        </w:rPr>
        <w:t xml:space="preserve">The DLA Transformation Policy Management Division maintains the </w:t>
      </w:r>
      <w:hyperlink r:id="rId24" w:history="1">
        <w:r w:rsidR="0080501A" w:rsidRPr="00DA7F8B">
          <w:rPr>
            <w:rStyle w:val="Hyperlink"/>
            <w:sz w:val="24"/>
            <w:szCs w:val="24"/>
          </w:rPr>
          <w:t>Official Repository for DLA Issuances</w:t>
        </w:r>
      </w:hyperlink>
      <w:r w:rsidR="00F51874" w:rsidRPr="00DA7F8B">
        <w:rPr>
          <w:sz w:val="24"/>
          <w:szCs w:val="24"/>
        </w:rPr>
        <w:t xml:space="preserve"> </w:t>
      </w:r>
      <w:r w:rsidR="002F0F40">
        <w:rPr>
          <w:sz w:val="24"/>
          <w:szCs w:val="24"/>
        </w:rPr>
        <w:t>(</w:t>
      </w:r>
      <w:hyperlink r:id="rId25" w:history="1">
        <w:r w:rsidR="002F0F40" w:rsidRPr="0037221E">
          <w:rPr>
            <w:rStyle w:val="Hyperlink"/>
            <w:sz w:val="24"/>
            <w:szCs w:val="24"/>
          </w:rPr>
          <w:t>https://issue-p.dla.mil/Pages/default.aspx</w:t>
        </w:r>
      </w:hyperlink>
      <w:r w:rsidR="002F0F40">
        <w:rPr>
          <w:sz w:val="24"/>
          <w:szCs w:val="24"/>
        </w:rPr>
        <w:t>)</w:t>
      </w:r>
      <w:r w:rsidR="00373975" w:rsidRPr="00DA7F8B">
        <w:rPr>
          <w:sz w:val="24"/>
          <w:szCs w:val="24"/>
        </w:rPr>
        <w:t>.</w:t>
      </w:r>
    </w:p>
    <w:p w14:paraId="400BDDC8" w14:textId="3B2A5B70" w:rsidR="00C00511" w:rsidRPr="00095E47" w:rsidRDefault="00052B8A" w:rsidP="00474F2C">
      <w:pPr>
        <w:pStyle w:val="Heading3"/>
        <w:rPr>
          <w:sz w:val="24"/>
          <w:szCs w:val="24"/>
        </w:rPr>
      </w:pPr>
      <w:bookmarkStart w:id="12" w:name="P1_170"/>
      <w:r w:rsidRPr="00095E47">
        <w:rPr>
          <w:sz w:val="24"/>
          <w:szCs w:val="24"/>
        </w:rPr>
        <w:t>1.170</w:t>
      </w:r>
      <w:r w:rsidR="00C00511" w:rsidRPr="00095E47">
        <w:rPr>
          <w:sz w:val="24"/>
          <w:szCs w:val="24"/>
        </w:rPr>
        <w:t xml:space="preserve"> </w:t>
      </w:r>
      <w:bookmarkEnd w:id="12"/>
      <w:r w:rsidR="00C00511" w:rsidRPr="00095E47">
        <w:rPr>
          <w:sz w:val="24"/>
          <w:szCs w:val="24"/>
        </w:rPr>
        <w:t>Peer reviews</w:t>
      </w:r>
      <w:commentRangeStart w:id="13"/>
      <w:r w:rsidR="00C00511" w:rsidRPr="00095E47">
        <w:rPr>
          <w:sz w:val="24"/>
          <w:szCs w:val="24"/>
        </w:rPr>
        <w:t>.</w:t>
      </w:r>
      <w:commentRangeEnd w:id="13"/>
      <w:r w:rsidR="00716ED0" w:rsidRPr="00095E47">
        <w:rPr>
          <w:rStyle w:val="CommentReference"/>
          <w:sz w:val="24"/>
          <w:szCs w:val="24"/>
        </w:rPr>
        <w:commentReference w:id="13"/>
      </w:r>
    </w:p>
    <w:p w14:paraId="191B2BB8" w14:textId="347A6AB0" w:rsidR="00C24795" w:rsidRPr="00095E47" w:rsidRDefault="00C24795" w:rsidP="00C24795">
      <w:pPr>
        <w:pStyle w:val="Default"/>
        <w:rPr>
          <w:rFonts w:ascii="Times New Roman" w:hAnsi="Times New Roman" w:cs="Times New Roman"/>
        </w:rPr>
      </w:pPr>
      <w:r w:rsidRPr="00095E47">
        <w:rPr>
          <w:rFonts w:ascii="Times New Roman" w:hAnsi="Times New Roman" w:cs="Times New Roman"/>
        </w:rPr>
        <w:t>(a) D</w:t>
      </w:r>
      <w:r w:rsidR="004A0B06">
        <w:rPr>
          <w:rFonts w:ascii="Times New Roman" w:hAnsi="Times New Roman" w:cs="Times New Roman"/>
        </w:rPr>
        <w:t>PC</w:t>
      </w:r>
      <w:commentRangeStart w:id="14"/>
      <w:r w:rsidRPr="00095E47">
        <w:rPr>
          <w:rFonts w:ascii="Times New Roman" w:hAnsi="Times New Roman" w:cs="Times New Roman"/>
        </w:rPr>
        <w:t xml:space="preserve"> </w:t>
      </w:r>
      <w:commentRangeEnd w:id="14"/>
      <w:r w:rsidR="004A0B06">
        <w:rPr>
          <w:rStyle w:val="CommentReference"/>
          <w:rFonts w:ascii="Times New Roman" w:hAnsi="Times New Roman" w:cs="Times New Roman"/>
          <w:color w:val="auto"/>
        </w:rPr>
        <w:commentReference w:id="14"/>
      </w:r>
      <w:r w:rsidRPr="00095E47">
        <w:rPr>
          <w:rFonts w:ascii="Times New Roman" w:hAnsi="Times New Roman" w:cs="Times New Roman"/>
        </w:rPr>
        <w:t>peer reviews</w:t>
      </w:r>
      <w:commentRangeStart w:id="15"/>
      <w:r w:rsidR="00905D90" w:rsidRPr="00095E47">
        <w:rPr>
          <w:rFonts w:ascii="Times New Roman" w:hAnsi="Times New Roman" w:cs="Times New Roman"/>
        </w:rPr>
        <w:t>.</w:t>
      </w:r>
      <w:commentRangeEnd w:id="15"/>
      <w:r w:rsidR="00877DDD" w:rsidRPr="00095E47">
        <w:rPr>
          <w:rStyle w:val="CommentReference"/>
          <w:rFonts w:ascii="Times New Roman" w:hAnsi="Times New Roman" w:cs="Times New Roman"/>
          <w:color w:val="auto"/>
          <w:sz w:val="24"/>
          <w:szCs w:val="24"/>
        </w:rPr>
        <w:commentReference w:id="15"/>
      </w:r>
    </w:p>
    <w:p w14:paraId="42555B4A" w14:textId="1DBDF4CB" w:rsidR="00C24795" w:rsidRPr="00095E47" w:rsidRDefault="00BB1367" w:rsidP="00DF198C">
      <w:pPr>
        <w:spacing w:after="240"/>
        <w:rPr>
          <w:sz w:val="24"/>
          <w:szCs w:val="24"/>
        </w:rPr>
      </w:pPr>
      <w:r w:rsidRPr="00095E47">
        <w:rPr>
          <w:sz w:val="24"/>
          <w:szCs w:val="24"/>
        </w:rPr>
        <w:tab/>
      </w:r>
      <w:r w:rsidR="00C24795" w:rsidRPr="00095E47">
        <w:rPr>
          <w:sz w:val="24"/>
          <w:szCs w:val="24"/>
        </w:rPr>
        <w:t>(1) Procuring organizations shall submit forecasts of projects meeting the</w:t>
      </w:r>
      <w:r w:rsidR="00905D90" w:rsidRPr="00095E47">
        <w:rPr>
          <w:sz w:val="24"/>
          <w:szCs w:val="24"/>
        </w:rPr>
        <w:t xml:space="preserve"> Defense Pricing and Contracting (DPC)(USD(A&amp;S) </w:t>
      </w:r>
      <w:r w:rsidR="00C24795" w:rsidRPr="00095E47">
        <w:rPr>
          <w:sz w:val="24"/>
          <w:szCs w:val="24"/>
        </w:rPr>
        <w:t>peer review thresholds for the following quarter by the 15th of September, December, March, and June, for consolidation of project information by the DLA Acquisition Operations Division program manager. Provide information using the following format:</w:t>
      </w:r>
    </w:p>
    <w:p w14:paraId="0FDD6BA0" w14:textId="3AE163F6" w:rsidR="00054A05" w:rsidRPr="00095E47" w:rsidRDefault="00054A05" w:rsidP="00054A05">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1B64D4AF" w14:textId="4EE7A300" w:rsidR="00054A05" w:rsidRDefault="00054A05" w:rsidP="00054A05">
      <w:pPr>
        <w:spacing w:after="240"/>
        <w:jc w:val="center"/>
        <w:rPr>
          <w:b/>
          <w:color w:val="000000"/>
          <w:sz w:val="24"/>
          <w:szCs w:val="24"/>
        </w:rPr>
      </w:pPr>
      <w:r w:rsidRPr="00095E47">
        <w:rPr>
          <w:b/>
          <w:color w:val="000000"/>
          <w:sz w:val="24"/>
          <w:szCs w:val="24"/>
        </w:rPr>
        <w:t>Fiscal Year 20XX Oct-Dec</w:t>
      </w:r>
    </w:p>
    <w:p w14:paraId="27652033" w14:textId="70CFC5AF" w:rsidR="005F515D" w:rsidRPr="001764F3" w:rsidRDefault="005F515D" w:rsidP="005F515D">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D74811" w:rsidRPr="006E3C00" w14:paraId="4DD816C5"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1E5151" w:rsidRPr="006E3C00" w14:paraId="32FDB7C6" w14:textId="77777777" w:rsidTr="005F515D">
              <w:trPr>
                <w:tblHeader/>
              </w:trPr>
              <w:tc>
                <w:tcPr>
                  <w:tcW w:w="1171" w:type="dxa"/>
                </w:tcPr>
                <w:p w14:paraId="722F5047" w14:textId="5116A43C" w:rsidR="00855EF3" w:rsidRPr="006E3C00" w:rsidRDefault="00855EF3" w:rsidP="00855EF3">
                  <w:pPr>
                    <w:rPr>
                      <w:b/>
                      <w:color w:val="000000"/>
                      <w:sz w:val="16"/>
                      <w:szCs w:val="16"/>
                    </w:rPr>
                  </w:pPr>
                  <w:r w:rsidRPr="006E3C00">
                    <w:rPr>
                      <w:b/>
                      <w:color w:val="000000"/>
                      <w:sz w:val="16"/>
                      <w:szCs w:val="16"/>
                    </w:rPr>
                    <w:t>Organization</w:t>
                  </w:r>
                </w:p>
              </w:tc>
              <w:tc>
                <w:tcPr>
                  <w:tcW w:w="1656" w:type="dxa"/>
                </w:tcPr>
                <w:p w14:paraId="1C27A191" w14:textId="434AF616" w:rsidR="00855EF3" w:rsidRPr="006E3C00" w:rsidRDefault="00855EF3" w:rsidP="00855EF3">
                  <w:pPr>
                    <w:rPr>
                      <w:b/>
                      <w:color w:val="000000"/>
                      <w:sz w:val="16"/>
                      <w:szCs w:val="16"/>
                    </w:rPr>
                  </w:pPr>
                  <w:r w:rsidRPr="006E3C00">
                    <w:rPr>
                      <w:b/>
                      <w:color w:val="000000"/>
                      <w:sz w:val="16"/>
                      <w:szCs w:val="16"/>
                    </w:rPr>
                    <w:t>Program/Acquisition Name/Description</w:t>
                  </w:r>
                </w:p>
              </w:tc>
              <w:tc>
                <w:tcPr>
                  <w:tcW w:w="858" w:type="dxa"/>
                </w:tcPr>
                <w:p w14:paraId="376DEF33" w14:textId="32D97135" w:rsidR="00855EF3" w:rsidRPr="006E3C00" w:rsidRDefault="00855EF3" w:rsidP="00855EF3">
                  <w:pPr>
                    <w:rPr>
                      <w:b/>
                      <w:color w:val="000000"/>
                      <w:sz w:val="16"/>
                      <w:szCs w:val="16"/>
                    </w:rPr>
                  </w:pPr>
                  <w:r w:rsidRPr="006E3C00">
                    <w:rPr>
                      <w:b/>
                      <w:color w:val="000000"/>
                      <w:sz w:val="16"/>
                      <w:szCs w:val="16"/>
                    </w:rPr>
                    <w:t>Dollar Amount</w:t>
                  </w:r>
                </w:p>
              </w:tc>
              <w:tc>
                <w:tcPr>
                  <w:tcW w:w="927" w:type="dxa"/>
                </w:tcPr>
                <w:p w14:paraId="0F7E41DC" w14:textId="11DF28FC" w:rsidR="00855EF3" w:rsidRPr="006E3C00" w:rsidRDefault="00855EF3" w:rsidP="00855EF3">
                  <w:pPr>
                    <w:rPr>
                      <w:b/>
                      <w:color w:val="000000"/>
                      <w:sz w:val="16"/>
                      <w:szCs w:val="16"/>
                    </w:rPr>
                  </w:pPr>
                  <w:r w:rsidRPr="006E3C00">
                    <w:rPr>
                      <w:b/>
                      <w:color w:val="000000"/>
                      <w:sz w:val="16"/>
                      <w:szCs w:val="16"/>
                    </w:rPr>
                    <w:t>Estimated Phase 1 Peer Review Date</w:t>
                  </w:r>
                </w:p>
              </w:tc>
              <w:tc>
                <w:tcPr>
                  <w:tcW w:w="994" w:type="dxa"/>
                </w:tcPr>
                <w:p w14:paraId="79B14F96" w14:textId="02C01156" w:rsidR="00855EF3" w:rsidRPr="006E3C00" w:rsidRDefault="00855EF3" w:rsidP="00855EF3">
                  <w:pPr>
                    <w:rPr>
                      <w:b/>
                      <w:color w:val="000000"/>
                      <w:sz w:val="16"/>
                      <w:szCs w:val="16"/>
                    </w:rPr>
                  </w:pPr>
                  <w:r w:rsidRPr="006E3C00">
                    <w:rPr>
                      <w:b/>
                      <w:color w:val="000000"/>
                      <w:sz w:val="16"/>
                      <w:szCs w:val="16"/>
                    </w:rPr>
                    <w:t>Expected Date of Solicitation Issuance</w:t>
                  </w:r>
                </w:p>
              </w:tc>
              <w:tc>
                <w:tcPr>
                  <w:tcW w:w="927" w:type="dxa"/>
                </w:tcPr>
                <w:p w14:paraId="22473650" w14:textId="26505C56" w:rsidR="00855EF3" w:rsidRPr="006E3C00" w:rsidRDefault="00855EF3" w:rsidP="00855EF3">
                  <w:pPr>
                    <w:rPr>
                      <w:b/>
                      <w:color w:val="000000"/>
                      <w:sz w:val="16"/>
                      <w:szCs w:val="16"/>
                    </w:rPr>
                  </w:pPr>
                  <w:r w:rsidRPr="006E3C00">
                    <w:rPr>
                      <w:b/>
                      <w:color w:val="000000"/>
                      <w:sz w:val="16"/>
                      <w:szCs w:val="16"/>
                    </w:rPr>
                    <w:t>Estimated Phase 2 Peer Review Date</w:t>
                  </w:r>
                </w:p>
              </w:tc>
              <w:tc>
                <w:tcPr>
                  <w:tcW w:w="890" w:type="dxa"/>
                </w:tcPr>
                <w:p w14:paraId="20FB689E" w14:textId="57A5BBD6" w:rsidR="00855EF3" w:rsidRPr="006E3C00" w:rsidRDefault="00855EF3" w:rsidP="00855EF3">
                  <w:pPr>
                    <w:rPr>
                      <w:b/>
                      <w:color w:val="000000"/>
                      <w:sz w:val="16"/>
                      <w:szCs w:val="16"/>
                    </w:rPr>
                  </w:pPr>
                  <w:r w:rsidRPr="006E3C00">
                    <w:rPr>
                      <w:b/>
                      <w:color w:val="000000"/>
                      <w:sz w:val="16"/>
                      <w:szCs w:val="16"/>
                    </w:rPr>
                    <w:t>Expected Date of Request for Final Proposal Revisions</w:t>
                  </w:r>
                </w:p>
              </w:tc>
              <w:tc>
                <w:tcPr>
                  <w:tcW w:w="927" w:type="dxa"/>
                </w:tcPr>
                <w:p w14:paraId="67E928CC" w14:textId="1BFFC98D" w:rsidR="00855EF3" w:rsidRPr="006E3C00" w:rsidRDefault="00855EF3" w:rsidP="00855EF3">
                  <w:pPr>
                    <w:rPr>
                      <w:b/>
                      <w:color w:val="000000"/>
                      <w:sz w:val="16"/>
                      <w:szCs w:val="16"/>
                    </w:rPr>
                  </w:pPr>
                  <w:r w:rsidRPr="006E3C00">
                    <w:rPr>
                      <w:b/>
                      <w:bCs/>
                      <w:color w:val="000000"/>
                      <w:sz w:val="16"/>
                      <w:szCs w:val="16"/>
                    </w:rPr>
                    <w:t>Estimated Phase 3 Peer Review Date</w:t>
                  </w:r>
                </w:p>
              </w:tc>
              <w:tc>
                <w:tcPr>
                  <w:tcW w:w="875" w:type="dxa"/>
                </w:tcPr>
                <w:p w14:paraId="76CF0B2C" w14:textId="1DA1D4B1" w:rsidR="00855EF3" w:rsidRPr="006E3C00" w:rsidRDefault="00855EF3" w:rsidP="00855EF3">
                  <w:pPr>
                    <w:rPr>
                      <w:b/>
                      <w:color w:val="000000"/>
                      <w:sz w:val="16"/>
                      <w:szCs w:val="16"/>
                    </w:rPr>
                  </w:pPr>
                  <w:r w:rsidRPr="006E3C00">
                    <w:rPr>
                      <w:b/>
                      <w:bCs/>
                      <w:color w:val="000000"/>
                      <w:sz w:val="16"/>
                      <w:szCs w:val="16"/>
                    </w:rPr>
                    <w:t>Expected Date of Contract Award</w:t>
                  </w:r>
                </w:p>
              </w:tc>
              <w:tc>
                <w:tcPr>
                  <w:tcW w:w="888" w:type="dxa"/>
                </w:tcPr>
                <w:p w14:paraId="7FEC9ADB" w14:textId="392974BC" w:rsidR="00855EF3" w:rsidRPr="006E3C00" w:rsidRDefault="00855EF3" w:rsidP="00855EF3">
                  <w:pPr>
                    <w:rPr>
                      <w:b/>
                      <w:color w:val="000000"/>
                      <w:sz w:val="16"/>
                      <w:szCs w:val="16"/>
                    </w:rPr>
                  </w:pPr>
                  <w:r w:rsidRPr="006E3C00">
                    <w:rPr>
                      <w:b/>
                      <w:color w:val="000000"/>
                      <w:sz w:val="16"/>
                      <w:szCs w:val="16"/>
                    </w:rPr>
                    <w:t>Notes</w:t>
                  </w:r>
                </w:p>
              </w:tc>
            </w:tr>
            <w:tr w:rsidR="001E5151" w:rsidRPr="006E3C00" w14:paraId="43C1EDC7" w14:textId="77777777" w:rsidTr="005F515D">
              <w:tc>
                <w:tcPr>
                  <w:tcW w:w="1171" w:type="dxa"/>
                </w:tcPr>
                <w:p w14:paraId="4A7FF647" w14:textId="3D7CEF32" w:rsidR="00855EF3" w:rsidRPr="006E3C00" w:rsidRDefault="001E5151" w:rsidP="00C36722">
                  <w:pPr>
                    <w:rPr>
                      <w:b/>
                      <w:i/>
                      <w:color w:val="000000"/>
                      <w:sz w:val="16"/>
                      <w:szCs w:val="16"/>
                    </w:rPr>
                  </w:pPr>
                  <w:r w:rsidRPr="006E3C00">
                    <w:rPr>
                      <w:b/>
                      <w:i/>
                      <w:color w:val="000000"/>
                      <w:sz w:val="16"/>
                      <w:szCs w:val="16"/>
                    </w:rPr>
                    <w:t>(</w:t>
                  </w:r>
                  <w:r w:rsidR="00C36722" w:rsidRPr="006E3C00">
                    <w:rPr>
                      <w:b/>
                      <w:i/>
                      <w:color w:val="000000"/>
                      <w:sz w:val="16"/>
                      <w:szCs w:val="16"/>
                    </w:rPr>
                    <w:t>Insert response</w:t>
                  </w:r>
                  <w:r w:rsidRPr="006E3C00">
                    <w:rPr>
                      <w:b/>
                      <w:i/>
                      <w:color w:val="000000"/>
                      <w:sz w:val="16"/>
                      <w:szCs w:val="16"/>
                    </w:rPr>
                    <w:t>)</w:t>
                  </w:r>
                </w:p>
              </w:tc>
              <w:tc>
                <w:tcPr>
                  <w:tcW w:w="1656" w:type="dxa"/>
                </w:tcPr>
                <w:p w14:paraId="2A17E958" w14:textId="5CFD7B00" w:rsidR="00855EF3" w:rsidRPr="006E3C00" w:rsidRDefault="001E5151" w:rsidP="00855EF3">
                  <w:pPr>
                    <w:rPr>
                      <w:b/>
                      <w:color w:val="000000"/>
                      <w:sz w:val="16"/>
                      <w:szCs w:val="16"/>
                    </w:rPr>
                  </w:pPr>
                  <w:r w:rsidRPr="006E3C00">
                    <w:rPr>
                      <w:b/>
                      <w:i/>
                      <w:color w:val="000000"/>
                      <w:sz w:val="16"/>
                      <w:szCs w:val="16"/>
                    </w:rPr>
                    <w:t>(Insert response)</w:t>
                  </w:r>
                </w:p>
              </w:tc>
              <w:tc>
                <w:tcPr>
                  <w:tcW w:w="858" w:type="dxa"/>
                </w:tcPr>
                <w:p w14:paraId="725FAFDB" w14:textId="3C87E03A" w:rsidR="00855EF3" w:rsidRPr="006E3C00" w:rsidRDefault="001E5151" w:rsidP="001E5151">
                  <w:pPr>
                    <w:rPr>
                      <w:b/>
                      <w:color w:val="000000"/>
                      <w:sz w:val="16"/>
                      <w:szCs w:val="16"/>
                    </w:rPr>
                  </w:pPr>
                  <w:r w:rsidRPr="006E3C00">
                    <w:rPr>
                      <w:b/>
                      <w:i/>
                      <w:color w:val="000000"/>
                      <w:sz w:val="16"/>
                      <w:szCs w:val="16"/>
                    </w:rPr>
                    <w:t>(Insert response)</w:t>
                  </w:r>
                </w:p>
              </w:tc>
              <w:tc>
                <w:tcPr>
                  <w:tcW w:w="927" w:type="dxa"/>
                </w:tcPr>
                <w:p w14:paraId="5BEA4B0F" w14:textId="130FE7C6" w:rsidR="00855EF3" w:rsidRPr="006E3C00" w:rsidRDefault="001E5151" w:rsidP="00855EF3">
                  <w:pPr>
                    <w:rPr>
                      <w:b/>
                      <w:color w:val="000000"/>
                      <w:sz w:val="16"/>
                      <w:szCs w:val="16"/>
                    </w:rPr>
                  </w:pPr>
                  <w:r w:rsidRPr="006E3C00">
                    <w:rPr>
                      <w:b/>
                      <w:i/>
                      <w:color w:val="000000"/>
                      <w:sz w:val="16"/>
                      <w:szCs w:val="16"/>
                    </w:rPr>
                    <w:t>(Insert response).</w:t>
                  </w:r>
                </w:p>
              </w:tc>
              <w:tc>
                <w:tcPr>
                  <w:tcW w:w="994" w:type="dxa"/>
                </w:tcPr>
                <w:p w14:paraId="464E6ADF" w14:textId="758CDC94"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4966C07B" w14:textId="6BBE0AB6" w:rsidR="00855EF3" w:rsidRPr="006E3C00" w:rsidRDefault="001E5151" w:rsidP="00855EF3">
                  <w:pPr>
                    <w:rPr>
                      <w:b/>
                      <w:color w:val="000000"/>
                      <w:sz w:val="16"/>
                      <w:szCs w:val="16"/>
                    </w:rPr>
                  </w:pPr>
                  <w:r w:rsidRPr="006E3C00">
                    <w:rPr>
                      <w:b/>
                      <w:i/>
                      <w:color w:val="000000"/>
                      <w:sz w:val="16"/>
                      <w:szCs w:val="16"/>
                    </w:rPr>
                    <w:t>(Insert response)</w:t>
                  </w:r>
                </w:p>
              </w:tc>
              <w:tc>
                <w:tcPr>
                  <w:tcW w:w="890" w:type="dxa"/>
                </w:tcPr>
                <w:p w14:paraId="05F315DD" w14:textId="55EE36AD"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599A7755" w14:textId="0DF48672" w:rsidR="00855EF3" w:rsidRPr="006E3C00" w:rsidRDefault="001E5151" w:rsidP="00855EF3">
                  <w:pPr>
                    <w:rPr>
                      <w:b/>
                      <w:color w:val="000000"/>
                      <w:sz w:val="16"/>
                      <w:szCs w:val="16"/>
                    </w:rPr>
                  </w:pPr>
                  <w:r w:rsidRPr="006E3C00">
                    <w:rPr>
                      <w:b/>
                      <w:i/>
                      <w:color w:val="000000"/>
                      <w:sz w:val="16"/>
                      <w:szCs w:val="16"/>
                    </w:rPr>
                    <w:t>(Insert response)</w:t>
                  </w:r>
                </w:p>
              </w:tc>
              <w:tc>
                <w:tcPr>
                  <w:tcW w:w="875" w:type="dxa"/>
                </w:tcPr>
                <w:p w14:paraId="15E0CCA0" w14:textId="5BF9401C" w:rsidR="00855EF3" w:rsidRPr="006E3C00" w:rsidRDefault="001E5151" w:rsidP="00855EF3">
                  <w:pPr>
                    <w:rPr>
                      <w:b/>
                      <w:color w:val="000000"/>
                      <w:sz w:val="16"/>
                      <w:szCs w:val="16"/>
                    </w:rPr>
                  </w:pPr>
                  <w:r w:rsidRPr="006E3C00">
                    <w:rPr>
                      <w:b/>
                      <w:i/>
                      <w:color w:val="000000"/>
                      <w:sz w:val="16"/>
                      <w:szCs w:val="16"/>
                    </w:rPr>
                    <w:t>(Insert response)</w:t>
                  </w:r>
                </w:p>
              </w:tc>
              <w:tc>
                <w:tcPr>
                  <w:tcW w:w="888" w:type="dxa"/>
                </w:tcPr>
                <w:p w14:paraId="6C16DA4F" w14:textId="43B8A646" w:rsidR="00855EF3" w:rsidRPr="006E3C00" w:rsidRDefault="001E5151" w:rsidP="00855EF3">
                  <w:pPr>
                    <w:rPr>
                      <w:b/>
                      <w:color w:val="000000"/>
                      <w:sz w:val="16"/>
                      <w:szCs w:val="16"/>
                    </w:rPr>
                  </w:pPr>
                  <w:r w:rsidRPr="006E3C00">
                    <w:rPr>
                      <w:b/>
                      <w:i/>
                      <w:color w:val="000000"/>
                      <w:sz w:val="16"/>
                      <w:szCs w:val="16"/>
                    </w:rPr>
                    <w:t>(Insert response).</w:t>
                  </w:r>
                </w:p>
              </w:tc>
            </w:tr>
          </w:tbl>
          <w:p w14:paraId="1F990EC3" w14:textId="19DDC4A7" w:rsidR="00855EF3" w:rsidRPr="006E3C00" w:rsidRDefault="00855EF3" w:rsidP="00855EF3">
            <w:pPr>
              <w:rPr>
                <w:b/>
                <w:color w:val="000000"/>
                <w:sz w:val="16"/>
                <w:szCs w:val="16"/>
              </w:rPr>
            </w:pPr>
          </w:p>
        </w:tc>
      </w:tr>
    </w:tbl>
    <w:p w14:paraId="63F9F86C" w14:textId="2BFD0EFC" w:rsidR="00855EF3" w:rsidRPr="006E3C00" w:rsidRDefault="00855EF3" w:rsidP="00DF198C">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E64BA2" w:rsidRPr="006E3C00" w14:paraId="42C6FC44" w14:textId="77777777" w:rsidTr="008E2034">
        <w:trPr>
          <w:tblHeader/>
        </w:trPr>
        <w:tc>
          <w:tcPr>
            <w:tcW w:w="1218" w:type="dxa"/>
          </w:tcPr>
          <w:p w14:paraId="3FDD3CA2" w14:textId="611D9CDE" w:rsidR="00E64BA2" w:rsidRPr="006E3C00" w:rsidRDefault="00E64BA2" w:rsidP="00E64BA2">
            <w:pPr>
              <w:rPr>
                <w:lang w:val="en"/>
              </w:rPr>
            </w:pPr>
            <w:r w:rsidRPr="006E3C00">
              <w:rPr>
                <w:b/>
                <w:bCs/>
                <w:color w:val="000000"/>
                <w:sz w:val="16"/>
                <w:szCs w:val="16"/>
              </w:rPr>
              <w:t>Procuring Organization</w:t>
            </w:r>
          </w:p>
        </w:tc>
        <w:tc>
          <w:tcPr>
            <w:tcW w:w="1656" w:type="dxa"/>
          </w:tcPr>
          <w:p w14:paraId="256BE187" w14:textId="7B51445C" w:rsidR="00E64BA2" w:rsidRPr="006E3C00" w:rsidRDefault="00E64BA2" w:rsidP="00E64BA2">
            <w:pPr>
              <w:rPr>
                <w:lang w:val="en"/>
              </w:rPr>
            </w:pPr>
            <w:r w:rsidRPr="006E3C00">
              <w:rPr>
                <w:b/>
                <w:bCs/>
                <w:color w:val="000000"/>
                <w:sz w:val="16"/>
                <w:szCs w:val="16"/>
              </w:rPr>
              <w:t>Program/Acquisition  Name/ Description</w:t>
            </w:r>
          </w:p>
        </w:tc>
        <w:tc>
          <w:tcPr>
            <w:tcW w:w="777" w:type="dxa"/>
            <w:vAlign w:val="bottom"/>
          </w:tcPr>
          <w:p w14:paraId="36B7C73E" w14:textId="5FEEE5AB" w:rsidR="00E64BA2" w:rsidRPr="006E3C00" w:rsidRDefault="00E64BA2" w:rsidP="00E64BA2">
            <w:pPr>
              <w:rPr>
                <w:lang w:val="en"/>
              </w:rPr>
            </w:pPr>
            <w:r w:rsidRPr="006E3C00">
              <w:rPr>
                <w:b/>
                <w:bCs/>
                <w:color w:val="000000"/>
                <w:sz w:val="16"/>
                <w:szCs w:val="16"/>
              </w:rPr>
              <w:t>Dollar Amount</w:t>
            </w:r>
          </w:p>
        </w:tc>
        <w:tc>
          <w:tcPr>
            <w:tcW w:w="910" w:type="dxa"/>
          </w:tcPr>
          <w:p w14:paraId="43636F23" w14:textId="19570A02" w:rsidR="00E64BA2" w:rsidRPr="006E3C00" w:rsidRDefault="00E64BA2" w:rsidP="00E64BA2">
            <w:pPr>
              <w:rPr>
                <w:lang w:val="en"/>
              </w:rPr>
            </w:pPr>
            <w:r w:rsidRPr="006E3C00">
              <w:rPr>
                <w:b/>
                <w:bCs/>
                <w:color w:val="000000"/>
                <w:sz w:val="16"/>
                <w:szCs w:val="16"/>
              </w:rPr>
              <w:t>Estimated Phase 1 Peer Review Date</w:t>
            </w:r>
          </w:p>
        </w:tc>
        <w:tc>
          <w:tcPr>
            <w:tcW w:w="1008" w:type="dxa"/>
          </w:tcPr>
          <w:p w14:paraId="58AB74D8" w14:textId="7A278F4F" w:rsidR="00E64BA2" w:rsidRPr="006E3C00" w:rsidRDefault="00E64BA2" w:rsidP="00E64BA2">
            <w:pPr>
              <w:rPr>
                <w:lang w:val="en"/>
              </w:rPr>
            </w:pPr>
            <w:r w:rsidRPr="006E3C00">
              <w:rPr>
                <w:b/>
                <w:bCs/>
                <w:color w:val="000000"/>
                <w:sz w:val="16"/>
                <w:szCs w:val="16"/>
              </w:rPr>
              <w:t>Expected Date of Negotiation Issuance</w:t>
            </w:r>
          </w:p>
        </w:tc>
        <w:tc>
          <w:tcPr>
            <w:tcW w:w="1429" w:type="dxa"/>
            <w:vAlign w:val="bottom"/>
          </w:tcPr>
          <w:p w14:paraId="44AE6839" w14:textId="7887CF2E" w:rsidR="00E64BA2" w:rsidRPr="006E3C00" w:rsidRDefault="00E64BA2" w:rsidP="00E64BA2">
            <w:pPr>
              <w:rPr>
                <w:lang w:val="en"/>
              </w:rPr>
            </w:pPr>
            <w:r w:rsidRPr="006E3C00">
              <w:rPr>
                <w:b/>
                <w:bCs/>
                <w:color w:val="000000"/>
                <w:sz w:val="16"/>
                <w:szCs w:val="16"/>
              </w:rPr>
              <w:t>Estimated Phase 2 Peer Review Date</w:t>
            </w:r>
          </w:p>
        </w:tc>
        <w:tc>
          <w:tcPr>
            <w:tcW w:w="922" w:type="dxa"/>
            <w:vAlign w:val="bottom"/>
          </w:tcPr>
          <w:p w14:paraId="71E11FCE" w14:textId="1E730AEB" w:rsidR="00E64BA2" w:rsidRPr="006E3C00" w:rsidRDefault="00E64BA2" w:rsidP="00E64BA2">
            <w:pPr>
              <w:rPr>
                <w:lang w:val="en"/>
              </w:rPr>
            </w:pPr>
            <w:r w:rsidRPr="006E3C00">
              <w:rPr>
                <w:b/>
                <w:bCs/>
                <w:color w:val="000000"/>
                <w:sz w:val="16"/>
                <w:szCs w:val="16"/>
              </w:rPr>
              <w:t>Expected Date of Request for Final Proposal Revisions</w:t>
            </w:r>
          </w:p>
        </w:tc>
        <w:tc>
          <w:tcPr>
            <w:tcW w:w="1440" w:type="dxa"/>
          </w:tcPr>
          <w:p w14:paraId="6F00F2FF" w14:textId="77777777" w:rsidR="00E64BA2" w:rsidRPr="006E3C00" w:rsidRDefault="00E64BA2" w:rsidP="00E64BA2">
            <w:pPr>
              <w:jc w:val="center"/>
              <w:rPr>
                <w:b/>
                <w:bCs/>
                <w:color w:val="000000"/>
                <w:sz w:val="16"/>
                <w:szCs w:val="16"/>
              </w:rPr>
            </w:pPr>
          </w:p>
          <w:p w14:paraId="648E1E84" w14:textId="12772663" w:rsidR="00E64BA2" w:rsidRPr="006E3C00" w:rsidRDefault="00E64BA2" w:rsidP="00E64BA2">
            <w:pPr>
              <w:rPr>
                <w:lang w:val="en"/>
              </w:rPr>
            </w:pPr>
            <w:r w:rsidRPr="006E3C00">
              <w:rPr>
                <w:b/>
                <w:bCs/>
                <w:color w:val="000000"/>
                <w:sz w:val="16"/>
                <w:szCs w:val="16"/>
              </w:rPr>
              <w:t>Expected Date of Contract Award</w:t>
            </w:r>
          </w:p>
        </w:tc>
        <w:tc>
          <w:tcPr>
            <w:tcW w:w="810" w:type="dxa"/>
          </w:tcPr>
          <w:p w14:paraId="111737DE" w14:textId="6DB09E06" w:rsidR="00E64BA2" w:rsidRPr="006E3C00" w:rsidRDefault="00E64BA2" w:rsidP="00E64BA2">
            <w:pPr>
              <w:rPr>
                <w:lang w:val="en"/>
              </w:rPr>
            </w:pPr>
            <w:r w:rsidRPr="006E3C00">
              <w:rPr>
                <w:b/>
                <w:bCs/>
                <w:color w:val="000000"/>
                <w:sz w:val="16"/>
                <w:szCs w:val="16"/>
              </w:rPr>
              <w:t>Notes</w:t>
            </w:r>
          </w:p>
        </w:tc>
      </w:tr>
      <w:tr w:rsidR="00E64BA2" w14:paraId="08EC97B0" w14:textId="77777777" w:rsidTr="00E64BA2">
        <w:tc>
          <w:tcPr>
            <w:tcW w:w="1218" w:type="dxa"/>
          </w:tcPr>
          <w:p w14:paraId="66C89484" w14:textId="5AD5AFEF" w:rsidR="00E64BA2" w:rsidRPr="006E3C00" w:rsidRDefault="001E5151" w:rsidP="00C36722">
            <w:pPr>
              <w:rPr>
                <w:lang w:val="en"/>
              </w:rPr>
            </w:pPr>
            <w:r w:rsidRPr="006E3C00">
              <w:rPr>
                <w:b/>
                <w:i/>
                <w:color w:val="000000"/>
                <w:sz w:val="16"/>
                <w:szCs w:val="16"/>
              </w:rPr>
              <w:t>(Insert response)</w:t>
            </w:r>
          </w:p>
        </w:tc>
        <w:tc>
          <w:tcPr>
            <w:tcW w:w="1656" w:type="dxa"/>
          </w:tcPr>
          <w:p w14:paraId="37F687A9" w14:textId="1B3960D0" w:rsidR="00E64BA2" w:rsidRPr="006E3C00" w:rsidRDefault="001E5151" w:rsidP="00E64BA2">
            <w:pPr>
              <w:rPr>
                <w:lang w:val="en"/>
              </w:rPr>
            </w:pPr>
            <w:r w:rsidRPr="006E3C00">
              <w:rPr>
                <w:b/>
                <w:i/>
                <w:color w:val="000000"/>
                <w:sz w:val="16"/>
                <w:szCs w:val="16"/>
              </w:rPr>
              <w:t>(Insert response)</w:t>
            </w:r>
          </w:p>
        </w:tc>
        <w:tc>
          <w:tcPr>
            <w:tcW w:w="777" w:type="dxa"/>
          </w:tcPr>
          <w:p w14:paraId="07BF33F7" w14:textId="42BF8DF5" w:rsidR="00E64BA2" w:rsidRPr="006E3C00" w:rsidRDefault="001E5151" w:rsidP="00E64BA2">
            <w:pPr>
              <w:rPr>
                <w:lang w:val="en"/>
              </w:rPr>
            </w:pPr>
            <w:r w:rsidRPr="006E3C00">
              <w:rPr>
                <w:b/>
                <w:i/>
                <w:color w:val="000000"/>
                <w:sz w:val="16"/>
                <w:szCs w:val="16"/>
              </w:rPr>
              <w:t>(Insert response)</w:t>
            </w:r>
          </w:p>
        </w:tc>
        <w:tc>
          <w:tcPr>
            <w:tcW w:w="910" w:type="dxa"/>
          </w:tcPr>
          <w:p w14:paraId="4D394ED7" w14:textId="25D3B4CF" w:rsidR="00E64BA2" w:rsidRPr="006E3C00" w:rsidRDefault="001E5151" w:rsidP="00E64BA2">
            <w:pPr>
              <w:rPr>
                <w:lang w:val="en"/>
              </w:rPr>
            </w:pPr>
            <w:r w:rsidRPr="006E3C00">
              <w:rPr>
                <w:b/>
                <w:i/>
                <w:color w:val="000000"/>
                <w:sz w:val="16"/>
                <w:szCs w:val="16"/>
              </w:rPr>
              <w:t>(Insert response)</w:t>
            </w:r>
          </w:p>
        </w:tc>
        <w:tc>
          <w:tcPr>
            <w:tcW w:w="1008" w:type="dxa"/>
          </w:tcPr>
          <w:p w14:paraId="2A926C38" w14:textId="3857F94B" w:rsidR="00E64BA2" w:rsidRPr="006E3C00" w:rsidRDefault="001E5151" w:rsidP="00E64BA2">
            <w:pPr>
              <w:rPr>
                <w:lang w:val="en"/>
              </w:rPr>
            </w:pPr>
            <w:r w:rsidRPr="006E3C00">
              <w:rPr>
                <w:b/>
                <w:i/>
                <w:color w:val="000000"/>
                <w:sz w:val="16"/>
                <w:szCs w:val="16"/>
              </w:rPr>
              <w:t>(Insert response)</w:t>
            </w:r>
          </w:p>
        </w:tc>
        <w:tc>
          <w:tcPr>
            <w:tcW w:w="1429" w:type="dxa"/>
          </w:tcPr>
          <w:p w14:paraId="4E4E5937" w14:textId="6C3926DB" w:rsidR="00E64BA2" w:rsidRPr="006E3C00" w:rsidRDefault="001E5151" w:rsidP="00E64BA2">
            <w:pPr>
              <w:rPr>
                <w:lang w:val="en"/>
              </w:rPr>
            </w:pPr>
            <w:r w:rsidRPr="006E3C00">
              <w:rPr>
                <w:b/>
                <w:i/>
                <w:color w:val="000000"/>
                <w:sz w:val="16"/>
                <w:szCs w:val="16"/>
              </w:rPr>
              <w:t>(Insert response)</w:t>
            </w:r>
          </w:p>
        </w:tc>
        <w:tc>
          <w:tcPr>
            <w:tcW w:w="922" w:type="dxa"/>
          </w:tcPr>
          <w:p w14:paraId="2EC167A7" w14:textId="4E07A0A4" w:rsidR="00E64BA2" w:rsidRPr="006E3C00" w:rsidRDefault="001E5151" w:rsidP="00E64BA2">
            <w:pPr>
              <w:rPr>
                <w:lang w:val="en"/>
              </w:rPr>
            </w:pPr>
            <w:r w:rsidRPr="006E3C00">
              <w:rPr>
                <w:b/>
                <w:i/>
                <w:color w:val="000000"/>
                <w:sz w:val="16"/>
                <w:szCs w:val="16"/>
              </w:rPr>
              <w:t>(Insert response)</w:t>
            </w:r>
          </w:p>
        </w:tc>
        <w:tc>
          <w:tcPr>
            <w:tcW w:w="1440" w:type="dxa"/>
          </w:tcPr>
          <w:p w14:paraId="4CB22EE2" w14:textId="5569ABC8" w:rsidR="00E64BA2" w:rsidRPr="006E3C00" w:rsidRDefault="001E5151" w:rsidP="00E64BA2">
            <w:pPr>
              <w:rPr>
                <w:lang w:val="en"/>
              </w:rPr>
            </w:pPr>
            <w:r w:rsidRPr="006E3C00">
              <w:rPr>
                <w:b/>
                <w:i/>
                <w:color w:val="000000"/>
                <w:sz w:val="16"/>
                <w:szCs w:val="16"/>
              </w:rPr>
              <w:t>(Insert response)</w:t>
            </w:r>
          </w:p>
        </w:tc>
        <w:tc>
          <w:tcPr>
            <w:tcW w:w="810" w:type="dxa"/>
          </w:tcPr>
          <w:p w14:paraId="027CCDB7" w14:textId="2E376F98" w:rsidR="00E64BA2" w:rsidRDefault="001E5151" w:rsidP="00E64BA2">
            <w:pPr>
              <w:rPr>
                <w:lang w:val="en"/>
              </w:rPr>
            </w:pPr>
            <w:r w:rsidRPr="006E3C00">
              <w:rPr>
                <w:b/>
                <w:i/>
                <w:color w:val="000000"/>
                <w:sz w:val="16"/>
                <w:szCs w:val="16"/>
              </w:rPr>
              <w:t>(Insert response)</w:t>
            </w:r>
          </w:p>
        </w:tc>
      </w:tr>
    </w:tbl>
    <w:p w14:paraId="735A4885" w14:textId="79EEADB1" w:rsidR="00D74811" w:rsidRPr="00095E47" w:rsidRDefault="00BB1367" w:rsidP="00DF198C">
      <w:pPr>
        <w:spacing w:before="240"/>
        <w:rPr>
          <w:sz w:val="24"/>
          <w:szCs w:val="24"/>
          <w:lang w:val="en"/>
        </w:rPr>
      </w:pPr>
      <w:r w:rsidRPr="00095E47">
        <w:rPr>
          <w:sz w:val="24"/>
          <w:szCs w:val="24"/>
          <w:lang w:val="en"/>
        </w:rPr>
        <w:lastRenderedPageBreak/>
        <w:tab/>
      </w:r>
      <w:r w:rsidR="00D74811" w:rsidRPr="00095E47">
        <w:rPr>
          <w:sz w:val="24"/>
          <w:szCs w:val="24"/>
          <w:lang w:val="en"/>
        </w:rPr>
        <w:t xml:space="preserve">(2) The HCA shall conduct an Integrated Acquisition Review Board (IARB) as defined in </w:t>
      </w:r>
      <w:hyperlink w:anchor="P2_101" w:history="1">
        <w:r w:rsidR="00D74811" w:rsidRPr="00095E47">
          <w:rPr>
            <w:rStyle w:val="Hyperlink"/>
            <w:rFonts w:eastAsia="Calibri"/>
            <w:sz w:val="24"/>
            <w:szCs w:val="24"/>
          </w:rPr>
          <w:t>2.101</w:t>
        </w:r>
      </w:hyperlink>
      <w:r w:rsidR="00D74811" w:rsidRPr="00095E47">
        <w:rPr>
          <w:sz w:val="24"/>
          <w:szCs w:val="24"/>
          <w:lang w:val="en"/>
        </w:rPr>
        <w:t xml:space="preserve"> prior to a </w:t>
      </w:r>
      <w:r w:rsidR="00EC4A6C" w:rsidRPr="00095E47">
        <w:rPr>
          <w:snapToGrid w:val="0"/>
          <w:sz w:val="24"/>
          <w:szCs w:val="24"/>
        </w:rPr>
        <w:t>DPC</w:t>
      </w:r>
      <w:r w:rsidR="00D74811" w:rsidRPr="00095E47">
        <w:rPr>
          <w:sz w:val="24"/>
          <w:szCs w:val="24"/>
          <w:lang w:val="en"/>
        </w:rPr>
        <w:t xml:space="preserve"> peer review.</w:t>
      </w:r>
    </w:p>
    <w:p w14:paraId="699D1B63" w14:textId="1706A6AF" w:rsidR="00D74811" w:rsidRPr="00095E47" w:rsidRDefault="00BB1367" w:rsidP="00D74811">
      <w:pPr>
        <w:rPr>
          <w:sz w:val="24"/>
          <w:szCs w:val="24"/>
          <w:lang w:val="en"/>
        </w:rPr>
      </w:pPr>
      <w:r w:rsidRPr="00095E47">
        <w:rPr>
          <w:sz w:val="24"/>
          <w:szCs w:val="24"/>
          <w:lang w:val="en"/>
        </w:rPr>
        <w:tab/>
      </w:r>
      <w:r w:rsidR="00D74811" w:rsidRPr="00095E47">
        <w:rPr>
          <w:sz w:val="24"/>
          <w:szCs w:val="24"/>
          <w:lang w:val="en"/>
        </w:rPr>
        <w:t xml:space="preserve">(3) If there is a discrepancy between the acquisition strategy and the </w:t>
      </w:r>
      <w:r w:rsidR="00EC4A6C" w:rsidRPr="00095E47">
        <w:rPr>
          <w:snapToGrid w:val="0"/>
          <w:sz w:val="24"/>
          <w:szCs w:val="24"/>
        </w:rPr>
        <w:t>DPC</w:t>
      </w:r>
      <w:r w:rsidR="00D74811" w:rsidRPr="00095E47">
        <w:rPr>
          <w:sz w:val="24"/>
          <w:szCs w:val="24"/>
          <w:lang w:val="en"/>
        </w:rPr>
        <w:t xml:space="preserve"> peer review recommendations, the HCA shall confer with the DLA Acquisition Director t</w:t>
      </w:r>
      <w:r w:rsidR="00877DDD" w:rsidRPr="00095E47">
        <w:rPr>
          <w:sz w:val="24"/>
          <w:szCs w:val="24"/>
          <w:lang w:val="en"/>
        </w:rPr>
        <w:t>o determine appropriate action.</w:t>
      </w:r>
    </w:p>
    <w:p w14:paraId="4B309595" w14:textId="579EB7B3" w:rsidR="00D74811" w:rsidRPr="00095E47" w:rsidRDefault="00BB1367" w:rsidP="00D74811">
      <w:pPr>
        <w:rPr>
          <w:sz w:val="24"/>
          <w:szCs w:val="24"/>
        </w:rPr>
      </w:pPr>
      <w:r w:rsidRPr="00095E47">
        <w:rPr>
          <w:sz w:val="24"/>
          <w:szCs w:val="24"/>
          <w:lang w:val="en"/>
        </w:rPr>
        <w:tab/>
      </w:r>
      <w:r w:rsidR="00D74811" w:rsidRPr="00095E47">
        <w:rPr>
          <w:sz w:val="24"/>
          <w:szCs w:val="24"/>
          <w:lang w:val="en"/>
        </w:rPr>
        <w:t xml:space="preserve">(4) </w:t>
      </w:r>
      <w:r w:rsidR="00D74811" w:rsidRPr="00095E47">
        <w:rPr>
          <w:rFonts w:eastAsia="Calibri"/>
          <w:sz w:val="24"/>
          <w:szCs w:val="24"/>
        </w:rPr>
        <w:t xml:space="preserve">Within 15 calendar days after the date of the </w:t>
      </w:r>
      <w:r w:rsidR="00EC4A6C" w:rsidRPr="00095E47">
        <w:rPr>
          <w:snapToGrid w:val="0"/>
          <w:sz w:val="24"/>
          <w:szCs w:val="24"/>
        </w:rPr>
        <w:t>DPC</w:t>
      </w:r>
      <w:r w:rsidR="00D74811" w:rsidRPr="00095E47">
        <w:rPr>
          <w:rFonts w:eastAsia="Calibri"/>
          <w:sz w:val="24"/>
          <w:szCs w:val="24"/>
        </w:rPr>
        <w:t xml:space="preserve"> peer review report, the contracting officer shall document the disposition of all </w:t>
      </w:r>
      <w:r w:rsidR="00EC4A6C" w:rsidRPr="00095E47">
        <w:rPr>
          <w:snapToGrid w:val="0"/>
          <w:sz w:val="24"/>
          <w:szCs w:val="24"/>
        </w:rPr>
        <w:t>DPC</w:t>
      </w:r>
      <w:r w:rsidR="00D74811" w:rsidRPr="00095E47">
        <w:rPr>
          <w:rFonts w:eastAsia="Calibri"/>
          <w:sz w:val="24"/>
          <w:szCs w:val="24"/>
        </w:rPr>
        <w:t xml:space="preserve"> peer review recommendations in a memorandum for the record and furnish a copy to the DLA Acquisition Operations Division. If the contracting officer takes exceptions to any </w:t>
      </w:r>
      <w:r w:rsidR="00EC4A6C" w:rsidRPr="00095E47">
        <w:rPr>
          <w:snapToGrid w:val="0"/>
          <w:sz w:val="24"/>
          <w:szCs w:val="24"/>
        </w:rPr>
        <w:t>DPC</w:t>
      </w:r>
      <w:r w:rsidR="00D74811" w:rsidRPr="00095E47">
        <w:rPr>
          <w:rFonts w:eastAsia="Calibri"/>
          <w:sz w:val="24"/>
          <w:szCs w:val="24"/>
        </w:rPr>
        <w:t xml:space="preserve"> recommendations, the contracting officer shall route the report through the HCA, who will notify the DLA Acquisition Director and DLA Acquisition Operations Division prior to providing the response to </w:t>
      </w:r>
      <w:r w:rsidR="00EC4A6C" w:rsidRPr="00095E47">
        <w:rPr>
          <w:snapToGrid w:val="0"/>
          <w:sz w:val="24"/>
          <w:szCs w:val="24"/>
        </w:rPr>
        <w:t>DPC</w:t>
      </w:r>
      <w:r w:rsidR="00D74811" w:rsidRPr="00095E47">
        <w:rPr>
          <w:rFonts w:eastAsia="Calibri"/>
          <w:sz w:val="24"/>
          <w:szCs w:val="24"/>
        </w:rPr>
        <w:t>. If the DLA Acquisition Director recommends any changes, the DLA Acquisition Director will discuss them with the HCA.</w:t>
      </w:r>
    </w:p>
    <w:p w14:paraId="21E74F32" w14:textId="4CB2F04B" w:rsidR="00D74811" w:rsidRPr="00432253" w:rsidRDefault="00D74811" w:rsidP="00F9525C">
      <w:pPr>
        <w:pStyle w:val="Indent1"/>
      </w:pPr>
      <w:r w:rsidRPr="00432253">
        <w:t>(b) Component peer reviews.</w:t>
      </w:r>
    </w:p>
    <w:p w14:paraId="41D5F161" w14:textId="251EB56F" w:rsidR="00D74811" w:rsidRPr="006039E4" w:rsidRDefault="00BB1367" w:rsidP="00F9525C">
      <w:pPr>
        <w:pStyle w:val="Indent1"/>
        <w:rPr>
          <w:b/>
        </w:rPr>
      </w:pPr>
      <w:r w:rsidRPr="00432253">
        <w:tab/>
      </w:r>
      <w:r w:rsidR="00D74811" w:rsidRPr="006039E4">
        <w:t>(1) HCAs are responsible for—</w:t>
      </w:r>
    </w:p>
    <w:p w14:paraId="4799E344" w14:textId="0C25AD3E" w:rsidR="00D74811" w:rsidRPr="006039E4" w:rsidRDefault="00BB1367" w:rsidP="00F9525C">
      <w:pPr>
        <w:pStyle w:val="Indent1"/>
        <w:rPr>
          <w:b/>
        </w:rPr>
      </w:pPr>
      <w:r w:rsidRPr="006039E4">
        <w:tab/>
      </w:r>
      <w:r w:rsidRPr="006039E4">
        <w:tab/>
      </w:r>
      <w:r w:rsidR="00D74811" w:rsidRPr="006039E4">
        <w:t>(i) Executing peer reviews in accordance with DoDI 5000.02 and DFARS Part 201;</w:t>
      </w:r>
    </w:p>
    <w:p w14:paraId="75B0770D" w14:textId="7B917699" w:rsidR="00D74811" w:rsidRPr="00095E47" w:rsidRDefault="00BB1367" w:rsidP="00571342">
      <w:pPr>
        <w:rPr>
          <w:sz w:val="24"/>
          <w:szCs w:val="24"/>
        </w:rPr>
      </w:pPr>
      <w:r w:rsidRPr="006039E4">
        <w:rPr>
          <w:bCs/>
          <w:sz w:val="24"/>
          <w:szCs w:val="24"/>
        </w:rPr>
        <w:tab/>
      </w:r>
      <w:r w:rsidRPr="00095E47">
        <w:rPr>
          <w:sz w:val="24"/>
          <w:szCs w:val="24"/>
        </w:rPr>
        <w:tab/>
      </w:r>
      <w:r w:rsidR="00D74811" w:rsidRPr="00095E47">
        <w:rPr>
          <w:sz w:val="24"/>
          <w:szCs w:val="24"/>
        </w:rPr>
        <w:t>(ii) Conducting a minimum of two (2) reviews per fiscal year;</w:t>
      </w:r>
    </w:p>
    <w:p w14:paraId="0DD41547" w14:textId="5F030C0B" w:rsidR="00D74811" w:rsidRPr="00095E47" w:rsidRDefault="00BB1367" w:rsidP="00571342">
      <w:pPr>
        <w:rPr>
          <w:sz w:val="24"/>
          <w:szCs w:val="24"/>
        </w:rPr>
      </w:pPr>
      <w:r w:rsidRPr="00095E47">
        <w:rPr>
          <w:sz w:val="24"/>
          <w:szCs w:val="24"/>
        </w:rPr>
        <w:tab/>
      </w:r>
      <w:r w:rsidRPr="00095E47">
        <w:rPr>
          <w:sz w:val="24"/>
          <w:szCs w:val="24"/>
        </w:rPr>
        <w:tab/>
      </w:r>
      <w:r w:rsidR="00D74811" w:rsidRPr="00095E47">
        <w:rPr>
          <w:sz w:val="24"/>
          <w:szCs w:val="24"/>
        </w:rPr>
        <w:t>(iii) Providing identification of and first quarter forecast for the acquisitions for the following fiscal year to the DLA Acquisition Operations Division by September 30</w:t>
      </w:r>
      <w:r w:rsidR="00D74811" w:rsidRPr="00095E47">
        <w:rPr>
          <w:sz w:val="24"/>
          <w:szCs w:val="24"/>
          <w:vertAlign w:val="superscript"/>
        </w:rPr>
        <w:t>th</w:t>
      </w:r>
      <w:r w:rsidR="00D74811" w:rsidRPr="00095E47">
        <w:rPr>
          <w:sz w:val="24"/>
          <w:szCs w:val="24"/>
        </w:rPr>
        <w:t>; and</w:t>
      </w:r>
    </w:p>
    <w:p w14:paraId="6E59B89F" w14:textId="62D9B3E1" w:rsidR="00373975" w:rsidRDefault="00BB1367" w:rsidP="00237477">
      <w:pPr>
        <w:spacing w:after="240"/>
        <w:rPr>
          <w:sz w:val="24"/>
          <w:szCs w:val="24"/>
        </w:rPr>
      </w:pPr>
      <w:r w:rsidRPr="00095E47">
        <w:rPr>
          <w:sz w:val="24"/>
          <w:szCs w:val="24"/>
        </w:rPr>
        <w:tab/>
      </w:r>
      <w:r w:rsidRPr="00095E47">
        <w:rPr>
          <w:sz w:val="24"/>
          <w:szCs w:val="24"/>
        </w:rPr>
        <w:tab/>
      </w:r>
      <w:r w:rsidR="00D74811"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14:paraId="5556BD71" w14:textId="77777777" w:rsidR="008E65A2" w:rsidRPr="006E3C00" w:rsidRDefault="008E65A2" w:rsidP="008E65A2">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7BAE6885" w14:textId="627F4C68" w:rsidR="008E65A2" w:rsidRDefault="008E65A2" w:rsidP="001A48A4">
      <w:pPr>
        <w:spacing w:after="240"/>
        <w:jc w:val="center"/>
        <w:rPr>
          <w:b/>
          <w:color w:val="000000"/>
          <w:sz w:val="24"/>
          <w:szCs w:val="24"/>
        </w:rPr>
      </w:pPr>
      <w:r w:rsidRPr="006E3C00">
        <w:rPr>
          <w:b/>
          <w:color w:val="000000"/>
          <w:sz w:val="24"/>
          <w:szCs w:val="24"/>
        </w:rPr>
        <w:t>Fiscal Year 20XX – Oct-Dec</w:t>
      </w:r>
    </w:p>
    <w:p w14:paraId="48A31C67" w14:textId="7F3A3729" w:rsidR="005F515D" w:rsidRDefault="005F515D" w:rsidP="005F515D">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877DDD" w:rsidRPr="0014622B" w14:paraId="78BFA7EE"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877DDD" w:rsidRPr="006E3C00" w14:paraId="09D440FE" w14:textId="77777777" w:rsidTr="005F515D">
              <w:trPr>
                <w:tblHeader/>
              </w:trPr>
              <w:tc>
                <w:tcPr>
                  <w:tcW w:w="1124" w:type="dxa"/>
                </w:tcPr>
                <w:p w14:paraId="2675ECCB" w14:textId="77777777" w:rsidR="00877DDD" w:rsidRPr="006E3C00" w:rsidRDefault="00877DDD" w:rsidP="00877DDD">
                  <w:pPr>
                    <w:rPr>
                      <w:b/>
                      <w:color w:val="000000"/>
                      <w:sz w:val="16"/>
                      <w:szCs w:val="16"/>
                    </w:rPr>
                  </w:pPr>
                  <w:r w:rsidRPr="006E3C00">
                    <w:rPr>
                      <w:b/>
                      <w:color w:val="000000"/>
                      <w:sz w:val="16"/>
                      <w:szCs w:val="16"/>
                    </w:rPr>
                    <w:t>Procuring Organization</w:t>
                  </w:r>
                </w:p>
              </w:tc>
              <w:tc>
                <w:tcPr>
                  <w:tcW w:w="1657" w:type="dxa"/>
                </w:tcPr>
                <w:p w14:paraId="1509F06E" w14:textId="77777777" w:rsidR="00877DDD" w:rsidRPr="006E3C00" w:rsidRDefault="00877DDD" w:rsidP="00877DDD">
                  <w:pPr>
                    <w:rPr>
                      <w:b/>
                      <w:color w:val="000000"/>
                      <w:sz w:val="16"/>
                      <w:szCs w:val="16"/>
                    </w:rPr>
                  </w:pPr>
                  <w:r w:rsidRPr="006E3C00">
                    <w:rPr>
                      <w:b/>
                      <w:color w:val="000000"/>
                      <w:sz w:val="16"/>
                      <w:szCs w:val="16"/>
                    </w:rPr>
                    <w:t>Program/Acquisition Name/Description</w:t>
                  </w:r>
                </w:p>
              </w:tc>
              <w:tc>
                <w:tcPr>
                  <w:tcW w:w="866" w:type="dxa"/>
                </w:tcPr>
                <w:p w14:paraId="395966C8" w14:textId="77777777" w:rsidR="00877DDD" w:rsidRPr="006E3C00" w:rsidRDefault="00877DDD" w:rsidP="00877DDD">
                  <w:pPr>
                    <w:rPr>
                      <w:b/>
                      <w:color w:val="000000"/>
                      <w:sz w:val="16"/>
                      <w:szCs w:val="16"/>
                    </w:rPr>
                  </w:pPr>
                  <w:r w:rsidRPr="006E3C00">
                    <w:rPr>
                      <w:b/>
                      <w:color w:val="000000"/>
                      <w:sz w:val="16"/>
                      <w:szCs w:val="16"/>
                    </w:rPr>
                    <w:t>Dollar Amount</w:t>
                  </w:r>
                </w:p>
              </w:tc>
              <w:tc>
                <w:tcPr>
                  <w:tcW w:w="939" w:type="dxa"/>
                </w:tcPr>
                <w:p w14:paraId="35C8D0B0" w14:textId="77777777" w:rsidR="00877DDD" w:rsidRPr="006E3C00" w:rsidRDefault="00877DDD" w:rsidP="00877DDD">
                  <w:pPr>
                    <w:rPr>
                      <w:b/>
                      <w:color w:val="000000"/>
                      <w:sz w:val="16"/>
                      <w:szCs w:val="16"/>
                    </w:rPr>
                  </w:pPr>
                  <w:r w:rsidRPr="006E3C00">
                    <w:rPr>
                      <w:b/>
                      <w:color w:val="000000"/>
                      <w:sz w:val="16"/>
                      <w:szCs w:val="16"/>
                    </w:rPr>
                    <w:t>Estimated Phase 1 Peer Review Date</w:t>
                  </w:r>
                </w:p>
              </w:tc>
              <w:tc>
                <w:tcPr>
                  <w:tcW w:w="996" w:type="dxa"/>
                </w:tcPr>
                <w:p w14:paraId="73FAB518" w14:textId="77777777" w:rsidR="00877DDD" w:rsidRPr="006E3C00" w:rsidRDefault="00877DDD" w:rsidP="00877DDD">
                  <w:pPr>
                    <w:rPr>
                      <w:b/>
                      <w:color w:val="000000"/>
                      <w:sz w:val="16"/>
                      <w:szCs w:val="16"/>
                    </w:rPr>
                  </w:pPr>
                  <w:r w:rsidRPr="006E3C00">
                    <w:rPr>
                      <w:b/>
                      <w:color w:val="000000"/>
                      <w:sz w:val="16"/>
                      <w:szCs w:val="16"/>
                    </w:rPr>
                    <w:t>Expected Date of Solicitation Issuance</w:t>
                  </w:r>
                </w:p>
              </w:tc>
              <w:tc>
                <w:tcPr>
                  <w:tcW w:w="939" w:type="dxa"/>
                </w:tcPr>
                <w:p w14:paraId="74024CA8" w14:textId="77777777" w:rsidR="00877DDD" w:rsidRPr="006E3C00" w:rsidRDefault="00877DDD" w:rsidP="00877DDD">
                  <w:pPr>
                    <w:rPr>
                      <w:b/>
                      <w:color w:val="000000"/>
                      <w:sz w:val="16"/>
                      <w:szCs w:val="16"/>
                    </w:rPr>
                  </w:pPr>
                  <w:r w:rsidRPr="006E3C00">
                    <w:rPr>
                      <w:b/>
                      <w:color w:val="000000"/>
                      <w:sz w:val="16"/>
                      <w:szCs w:val="16"/>
                    </w:rPr>
                    <w:t>Estimated Phase 2 Peer Review Date</w:t>
                  </w:r>
                </w:p>
              </w:tc>
              <w:tc>
                <w:tcPr>
                  <w:tcW w:w="908" w:type="dxa"/>
                </w:tcPr>
                <w:p w14:paraId="1743BB73" w14:textId="77777777" w:rsidR="00877DDD" w:rsidRPr="006E3C00" w:rsidRDefault="00877DDD" w:rsidP="00877DDD">
                  <w:pPr>
                    <w:rPr>
                      <w:b/>
                      <w:color w:val="000000"/>
                      <w:sz w:val="16"/>
                      <w:szCs w:val="16"/>
                    </w:rPr>
                  </w:pPr>
                  <w:r w:rsidRPr="006E3C00">
                    <w:rPr>
                      <w:b/>
                      <w:color w:val="000000"/>
                      <w:sz w:val="16"/>
                      <w:szCs w:val="16"/>
                    </w:rPr>
                    <w:t>Expected Date of Request for Final Proposal Revisions</w:t>
                  </w:r>
                </w:p>
              </w:tc>
              <w:tc>
                <w:tcPr>
                  <w:tcW w:w="940" w:type="dxa"/>
                </w:tcPr>
                <w:p w14:paraId="1C7AEC58" w14:textId="77777777" w:rsidR="00877DDD" w:rsidRPr="006E3C00" w:rsidRDefault="00877DDD" w:rsidP="00877DDD">
                  <w:pPr>
                    <w:rPr>
                      <w:b/>
                      <w:color w:val="000000"/>
                      <w:sz w:val="16"/>
                      <w:szCs w:val="16"/>
                    </w:rPr>
                  </w:pPr>
                  <w:r w:rsidRPr="006E3C00">
                    <w:rPr>
                      <w:b/>
                      <w:bCs/>
                      <w:color w:val="000000"/>
                      <w:sz w:val="16"/>
                      <w:szCs w:val="16"/>
                    </w:rPr>
                    <w:t>Estimated Phase 3 Peer Review Date</w:t>
                  </w:r>
                </w:p>
              </w:tc>
              <w:tc>
                <w:tcPr>
                  <w:tcW w:w="896" w:type="dxa"/>
                </w:tcPr>
                <w:p w14:paraId="32C99CF9" w14:textId="77777777" w:rsidR="00877DDD" w:rsidRPr="006E3C00" w:rsidRDefault="00877DDD" w:rsidP="00877DDD">
                  <w:pPr>
                    <w:rPr>
                      <w:b/>
                      <w:color w:val="000000"/>
                      <w:sz w:val="16"/>
                      <w:szCs w:val="16"/>
                    </w:rPr>
                  </w:pPr>
                  <w:r w:rsidRPr="006E3C00">
                    <w:rPr>
                      <w:b/>
                      <w:bCs/>
                      <w:color w:val="000000"/>
                      <w:sz w:val="16"/>
                      <w:szCs w:val="16"/>
                    </w:rPr>
                    <w:t>Expected Date of Contract Award</w:t>
                  </w:r>
                </w:p>
              </w:tc>
              <w:tc>
                <w:tcPr>
                  <w:tcW w:w="848" w:type="dxa"/>
                </w:tcPr>
                <w:p w14:paraId="7B97CE5A" w14:textId="77777777" w:rsidR="00877DDD" w:rsidRPr="006E3C00" w:rsidRDefault="00877DDD" w:rsidP="00877DDD">
                  <w:pPr>
                    <w:rPr>
                      <w:b/>
                      <w:color w:val="000000"/>
                      <w:sz w:val="16"/>
                      <w:szCs w:val="16"/>
                    </w:rPr>
                  </w:pPr>
                  <w:r w:rsidRPr="006E3C00">
                    <w:rPr>
                      <w:b/>
                      <w:color w:val="000000"/>
                      <w:sz w:val="16"/>
                      <w:szCs w:val="16"/>
                    </w:rPr>
                    <w:t>Notes</w:t>
                  </w:r>
                </w:p>
              </w:tc>
            </w:tr>
            <w:tr w:rsidR="00877DDD" w:rsidRPr="006E3C00" w14:paraId="7D34D5C3" w14:textId="77777777" w:rsidTr="005F515D">
              <w:tc>
                <w:tcPr>
                  <w:tcW w:w="1124" w:type="dxa"/>
                </w:tcPr>
                <w:p w14:paraId="2ECE1223" w14:textId="137CC45B" w:rsidR="00877DDD" w:rsidRPr="006E3C00" w:rsidRDefault="008E713B" w:rsidP="00877DDD">
                  <w:pPr>
                    <w:rPr>
                      <w:b/>
                      <w:i/>
                      <w:color w:val="000000"/>
                      <w:sz w:val="16"/>
                      <w:szCs w:val="16"/>
                    </w:rPr>
                  </w:pPr>
                  <w:r w:rsidRPr="006E3C00">
                    <w:rPr>
                      <w:b/>
                      <w:i/>
                      <w:color w:val="000000"/>
                      <w:sz w:val="16"/>
                      <w:szCs w:val="16"/>
                    </w:rPr>
                    <w:t>(Insert response)</w:t>
                  </w:r>
                </w:p>
              </w:tc>
              <w:tc>
                <w:tcPr>
                  <w:tcW w:w="1657" w:type="dxa"/>
                </w:tcPr>
                <w:p w14:paraId="329A9598" w14:textId="6AEEC9AD" w:rsidR="00877DDD" w:rsidRPr="006E3C00" w:rsidRDefault="008E713B" w:rsidP="00877DDD">
                  <w:pPr>
                    <w:rPr>
                      <w:b/>
                      <w:color w:val="000000"/>
                      <w:sz w:val="16"/>
                      <w:szCs w:val="16"/>
                    </w:rPr>
                  </w:pPr>
                  <w:r w:rsidRPr="006E3C00">
                    <w:rPr>
                      <w:b/>
                      <w:i/>
                      <w:color w:val="000000"/>
                      <w:sz w:val="16"/>
                      <w:szCs w:val="16"/>
                    </w:rPr>
                    <w:t>(Insert response)</w:t>
                  </w:r>
                </w:p>
              </w:tc>
              <w:tc>
                <w:tcPr>
                  <w:tcW w:w="866" w:type="dxa"/>
                </w:tcPr>
                <w:p w14:paraId="6F69A9A1" w14:textId="458CF076"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439D7548" w14:textId="266B8495" w:rsidR="00877DDD" w:rsidRPr="006E3C00" w:rsidRDefault="008E713B" w:rsidP="00877DDD">
                  <w:pPr>
                    <w:rPr>
                      <w:b/>
                      <w:color w:val="000000"/>
                      <w:sz w:val="16"/>
                      <w:szCs w:val="16"/>
                    </w:rPr>
                  </w:pPr>
                  <w:r w:rsidRPr="006E3C00">
                    <w:rPr>
                      <w:b/>
                      <w:i/>
                      <w:color w:val="000000"/>
                      <w:sz w:val="16"/>
                      <w:szCs w:val="16"/>
                    </w:rPr>
                    <w:t>(Insert response)</w:t>
                  </w:r>
                </w:p>
              </w:tc>
              <w:tc>
                <w:tcPr>
                  <w:tcW w:w="996" w:type="dxa"/>
                </w:tcPr>
                <w:p w14:paraId="0AA9254C" w14:textId="34A8CBFF"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16089BCB" w14:textId="4AB5478E" w:rsidR="00877DDD" w:rsidRPr="006E3C00" w:rsidRDefault="008E713B" w:rsidP="00877DDD">
                  <w:pPr>
                    <w:rPr>
                      <w:b/>
                      <w:color w:val="000000"/>
                      <w:sz w:val="16"/>
                      <w:szCs w:val="16"/>
                    </w:rPr>
                  </w:pPr>
                  <w:r w:rsidRPr="006E3C00">
                    <w:rPr>
                      <w:b/>
                      <w:i/>
                      <w:color w:val="000000"/>
                      <w:sz w:val="16"/>
                      <w:szCs w:val="16"/>
                    </w:rPr>
                    <w:t>(Insert response)</w:t>
                  </w:r>
                </w:p>
              </w:tc>
              <w:tc>
                <w:tcPr>
                  <w:tcW w:w="908" w:type="dxa"/>
                </w:tcPr>
                <w:p w14:paraId="634D83A6" w14:textId="13C8E5BD" w:rsidR="00877DDD" w:rsidRPr="006E3C00" w:rsidRDefault="008E713B" w:rsidP="00877DDD">
                  <w:pPr>
                    <w:rPr>
                      <w:b/>
                      <w:color w:val="000000"/>
                      <w:sz w:val="16"/>
                      <w:szCs w:val="16"/>
                    </w:rPr>
                  </w:pPr>
                  <w:r w:rsidRPr="006E3C00">
                    <w:rPr>
                      <w:b/>
                      <w:i/>
                      <w:color w:val="000000"/>
                      <w:sz w:val="16"/>
                      <w:szCs w:val="16"/>
                    </w:rPr>
                    <w:t>(Insert response)</w:t>
                  </w:r>
                </w:p>
              </w:tc>
              <w:tc>
                <w:tcPr>
                  <w:tcW w:w="940" w:type="dxa"/>
                </w:tcPr>
                <w:p w14:paraId="2FC06D65" w14:textId="21829E77" w:rsidR="00877DDD" w:rsidRPr="006E3C00" w:rsidRDefault="008E713B" w:rsidP="00877DDD">
                  <w:pPr>
                    <w:rPr>
                      <w:b/>
                      <w:color w:val="000000"/>
                      <w:sz w:val="16"/>
                      <w:szCs w:val="16"/>
                    </w:rPr>
                  </w:pPr>
                  <w:r w:rsidRPr="006E3C00">
                    <w:rPr>
                      <w:b/>
                      <w:i/>
                      <w:color w:val="000000"/>
                      <w:sz w:val="16"/>
                      <w:szCs w:val="16"/>
                    </w:rPr>
                    <w:t>(Insert response)</w:t>
                  </w:r>
                </w:p>
              </w:tc>
              <w:tc>
                <w:tcPr>
                  <w:tcW w:w="896" w:type="dxa"/>
                </w:tcPr>
                <w:p w14:paraId="0431795D" w14:textId="7033BCCD" w:rsidR="00877DDD" w:rsidRPr="006E3C00" w:rsidRDefault="008E713B" w:rsidP="00877DDD">
                  <w:pPr>
                    <w:rPr>
                      <w:b/>
                      <w:color w:val="000000"/>
                      <w:sz w:val="16"/>
                      <w:szCs w:val="16"/>
                    </w:rPr>
                  </w:pPr>
                  <w:r w:rsidRPr="006E3C00">
                    <w:rPr>
                      <w:b/>
                      <w:i/>
                      <w:color w:val="000000"/>
                      <w:sz w:val="16"/>
                      <w:szCs w:val="16"/>
                    </w:rPr>
                    <w:t>(Insert response)</w:t>
                  </w:r>
                </w:p>
              </w:tc>
              <w:tc>
                <w:tcPr>
                  <w:tcW w:w="848" w:type="dxa"/>
                </w:tcPr>
                <w:p w14:paraId="790984B4" w14:textId="1D2D1F0F" w:rsidR="00877DDD" w:rsidRPr="006E3C00" w:rsidRDefault="008E713B" w:rsidP="00877DDD">
                  <w:pPr>
                    <w:rPr>
                      <w:b/>
                      <w:color w:val="000000"/>
                      <w:sz w:val="16"/>
                      <w:szCs w:val="16"/>
                    </w:rPr>
                  </w:pPr>
                  <w:r w:rsidRPr="006E3C00">
                    <w:rPr>
                      <w:b/>
                      <w:i/>
                      <w:color w:val="000000"/>
                      <w:sz w:val="16"/>
                      <w:szCs w:val="16"/>
                    </w:rPr>
                    <w:t>(Insert response)</w:t>
                  </w:r>
                </w:p>
              </w:tc>
            </w:tr>
          </w:tbl>
          <w:p w14:paraId="6EF99B17" w14:textId="77777777" w:rsidR="00877DDD" w:rsidRPr="006E3C00" w:rsidRDefault="00877DDD" w:rsidP="00877DDD">
            <w:pPr>
              <w:rPr>
                <w:b/>
                <w:color w:val="000000"/>
                <w:sz w:val="16"/>
                <w:szCs w:val="16"/>
              </w:rPr>
            </w:pPr>
          </w:p>
        </w:tc>
      </w:tr>
    </w:tbl>
    <w:p w14:paraId="18EC827E" w14:textId="7F66F0CE" w:rsidR="00877DDD" w:rsidRPr="003331B9" w:rsidRDefault="00877DDD" w:rsidP="0014622B">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877DDD" w:rsidRPr="003331B9" w14:paraId="177F3B74" w14:textId="77777777" w:rsidTr="00CE5CC6">
        <w:trPr>
          <w:tblHeader/>
        </w:trPr>
        <w:tc>
          <w:tcPr>
            <w:tcW w:w="1218" w:type="dxa"/>
          </w:tcPr>
          <w:p w14:paraId="4456DFE2" w14:textId="77777777" w:rsidR="00877DDD" w:rsidRPr="003331B9" w:rsidRDefault="00877DDD" w:rsidP="00877DDD">
            <w:pPr>
              <w:rPr>
                <w:lang w:val="en"/>
              </w:rPr>
            </w:pPr>
            <w:r w:rsidRPr="003331B9">
              <w:rPr>
                <w:b/>
                <w:bCs/>
                <w:color w:val="000000"/>
                <w:sz w:val="16"/>
                <w:szCs w:val="16"/>
              </w:rPr>
              <w:t>Procuring Organiza</w:t>
            </w:r>
            <w:bookmarkStart w:id="16" w:name="ColumnTitle_Preaward_Noncompetitive_2"/>
            <w:bookmarkEnd w:id="16"/>
            <w:r w:rsidRPr="003331B9">
              <w:rPr>
                <w:b/>
                <w:bCs/>
                <w:color w:val="000000"/>
                <w:sz w:val="16"/>
                <w:szCs w:val="16"/>
              </w:rPr>
              <w:t>tion</w:t>
            </w:r>
          </w:p>
        </w:tc>
        <w:tc>
          <w:tcPr>
            <w:tcW w:w="1656" w:type="dxa"/>
          </w:tcPr>
          <w:p w14:paraId="53D7BF36" w14:textId="77777777" w:rsidR="00877DDD" w:rsidRPr="003331B9" w:rsidRDefault="00877DDD" w:rsidP="00877DDD">
            <w:pPr>
              <w:rPr>
                <w:lang w:val="en"/>
              </w:rPr>
            </w:pPr>
            <w:r w:rsidRPr="003331B9">
              <w:rPr>
                <w:b/>
                <w:bCs/>
                <w:color w:val="000000"/>
                <w:sz w:val="16"/>
                <w:szCs w:val="16"/>
              </w:rPr>
              <w:t>Program/Acquisition  Name/ Description</w:t>
            </w:r>
          </w:p>
        </w:tc>
        <w:tc>
          <w:tcPr>
            <w:tcW w:w="777" w:type="dxa"/>
            <w:vAlign w:val="bottom"/>
          </w:tcPr>
          <w:p w14:paraId="16CF59DB" w14:textId="77777777" w:rsidR="00877DDD" w:rsidRPr="003331B9" w:rsidRDefault="00877DDD" w:rsidP="00877DDD">
            <w:pPr>
              <w:rPr>
                <w:lang w:val="en"/>
              </w:rPr>
            </w:pPr>
            <w:r w:rsidRPr="003331B9">
              <w:rPr>
                <w:b/>
                <w:bCs/>
                <w:color w:val="000000"/>
                <w:sz w:val="16"/>
                <w:szCs w:val="16"/>
              </w:rPr>
              <w:t>Dollar Amount</w:t>
            </w:r>
          </w:p>
        </w:tc>
        <w:tc>
          <w:tcPr>
            <w:tcW w:w="910" w:type="dxa"/>
          </w:tcPr>
          <w:p w14:paraId="2BB6D4DE" w14:textId="77777777" w:rsidR="00877DDD" w:rsidRPr="003331B9" w:rsidRDefault="00877DDD" w:rsidP="00877DDD">
            <w:pPr>
              <w:rPr>
                <w:lang w:val="en"/>
              </w:rPr>
            </w:pPr>
            <w:r w:rsidRPr="003331B9">
              <w:rPr>
                <w:b/>
                <w:bCs/>
                <w:color w:val="000000"/>
                <w:sz w:val="16"/>
                <w:szCs w:val="16"/>
              </w:rPr>
              <w:t>Estimated Phase 1 Peer Review Date</w:t>
            </w:r>
          </w:p>
        </w:tc>
        <w:tc>
          <w:tcPr>
            <w:tcW w:w="1008" w:type="dxa"/>
          </w:tcPr>
          <w:p w14:paraId="201105DE" w14:textId="77777777" w:rsidR="00877DDD" w:rsidRPr="003331B9" w:rsidRDefault="00877DDD" w:rsidP="00877DDD">
            <w:pPr>
              <w:rPr>
                <w:lang w:val="en"/>
              </w:rPr>
            </w:pPr>
            <w:r w:rsidRPr="003331B9">
              <w:rPr>
                <w:b/>
                <w:bCs/>
                <w:color w:val="000000"/>
                <w:sz w:val="16"/>
                <w:szCs w:val="16"/>
              </w:rPr>
              <w:t>Expected Date of Negotiation Issuance</w:t>
            </w:r>
          </w:p>
        </w:tc>
        <w:tc>
          <w:tcPr>
            <w:tcW w:w="1429" w:type="dxa"/>
            <w:vAlign w:val="bottom"/>
          </w:tcPr>
          <w:p w14:paraId="481AD87C" w14:textId="77777777" w:rsidR="00877DDD" w:rsidRPr="003331B9" w:rsidRDefault="00877DDD" w:rsidP="00877DDD">
            <w:pPr>
              <w:rPr>
                <w:lang w:val="en"/>
              </w:rPr>
            </w:pPr>
            <w:r w:rsidRPr="003331B9">
              <w:rPr>
                <w:b/>
                <w:bCs/>
                <w:color w:val="000000"/>
                <w:sz w:val="16"/>
                <w:szCs w:val="16"/>
              </w:rPr>
              <w:t>Estimated Phase 2 Peer Review Date</w:t>
            </w:r>
          </w:p>
        </w:tc>
        <w:tc>
          <w:tcPr>
            <w:tcW w:w="922" w:type="dxa"/>
            <w:vAlign w:val="bottom"/>
          </w:tcPr>
          <w:p w14:paraId="48EFE7C9" w14:textId="77777777" w:rsidR="00877DDD" w:rsidRPr="003331B9" w:rsidRDefault="00877DDD" w:rsidP="00877DDD">
            <w:pPr>
              <w:rPr>
                <w:lang w:val="en"/>
              </w:rPr>
            </w:pPr>
            <w:r w:rsidRPr="003331B9">
              <w:rPr>
                <w:b/>
                <w:bCs/>
                <w:color w:val="000000"/>
                <w:sz w:val="16"/>
                <w:szCs w:val="16"/>
              </w:rPr>
              <w:t>Expected Date of Request for Final Proposal Revisions</w:t>
            </w:r>
          </w:p>
        </w:tc>
        <w:tc>
          <w:tcPr>
            <w:tcW w:w="1440" w:type="dxa"/>
          </w:tcPr>
          <w:p w14:paraId="369BE296" w14:textId="77777777" w:rsidR="00877DDD" w:rsidRPr="003331B9" w:rsidRDefault="00877DDD" w:rsidP="00877DDD">
            <w:pPr>
              <w:jc w:val="center"/>
              <w:rPr>
                <w:b/>
                <w:bCs/>
                <w:color w:val="000000"/>
                <w:sz w:val="16"/>
                <w:szCs w:val="16"/>
              </w:rPr>
            </w:pPr>
          </w:p>
          <w:p w14:paraId="155062CC" w14:textId="77777777" w:rsidR="00877DDD" w:rsidRPr="003331B9" w:rsidRDefault="00877DDD" w:rsidP="00877DDD">
            <w:pPr>
              <w:rPr>
                <w:lang w:val="en"/>
              </w:rPr>
            </w:pPr>
            <w:r w:rsidRPr="003331B9">
              <w:rPr>
                <w:b/>
                <w:bCs/>
                <w:color w:val="000000"/>
                <w:sz w:val="16"/>
                <w:szCs w:val="16"/>
              </w:rPr>
              <w:t>Expected Date of Contract Award</w:t>
            </w:r>
          </w:p>
        </w:tc>
        <w:tc>
          <w:tcPr>
            <w:tcW w:w="810" w:type="dxa"/>
          </w:tcPr>
          <w:p w14:paraId="47EAD877" w14:textId="77777777" w:rsidR="00877DDD" w:rsidRPr="003331B9" w:rsidRDefault="00877DDD" w:rsidP="00877DDD">
            <w:pPr>
              <w:rPr>
                <w:lang w:val="en"/>
              </w:rPr>
            </w:pPr>
            <w:r w:rsidRPr="003331B9">
              <w:rPr>
                <w:b/>
                <w:bCs/>
                <w:color w:val="000000"/>
                <w:sz w:val="16"/>
                <w:szCs w:val="16"/>
              </w:rPr>
              <w:t>Notes</w:t>
            </w:r>
          </w:p>
        </w:tc>
      </w:tr>
      <w:tr w:rsidR="00877DDD" w14:paraId="691EF8E3" w14:textId="77777777" w:rsidTr="00877DDD">
        <w:tc>
          <w:tcPr>
            <w:tcW w:w="1218" w:type="dxa"/>
          </w:tcPr>
          <w:p w14:paraId="07188C0A" w14:textId="5FF9BAC9" w:rsidR="00877DDD" w:rsidRPr="003331B9" w:rsidRDefault="003C7CA2" w:rsidP="00877DDD">
            <w:pPr>
              <w:rPr>
                <w:b/>
                <w:i/>
                <w:sz w:val="16"/>
                <w:szCs w:val="16"/>
                <w:lang w:val="en"/>
              </w:rPr>
            </w:pPr>
            <w:r w:rsidRPr="003331B9">
              <w:rPr>
                <w:b/>
                <w:i/>
                <w:color w:val="000000"/>
                <w:sz w:val="16"/>
                <w:szCs w:val="16"/>
              </w:rPr>
              <w:t>(Insert response)</w:t>
            </w:r>
          </w:p>
        </w:tc>
        <w:tc>
          <w:tcPr>
            <w:tcW w:w="1656" w:type="dxa"/>
          </w:tcPr>
          <w:p w14:paraId="53C10644" w14:textId="27DD9C1D" w:rsidR="00877DDD" w:rsidRPr="003331B9" w:rsidRDefault="003C7CA2" w:rsidP="00877DDD">
            <w:pPr>
              <w:rPr>
                <w:lang w:val="en"/>
              </w:rPr>
            </w:pPr>
            <w:r w:rsidRPr="003331B9">
              <w:rPr>
                <w:b/>
                <w:i/>
                <w:color w:val="000000"/>
                <w:sz w:val="16"/>
                <w:szCs w:val="16"/>
              </w:rPr>
              <w:t>(Insert response)</w:t>
            </w:r>
          </w:p>
        </w:tc>
        <w:tc>
          <w:tcPr>
            <w:tcW w:w="777" w:type="dxa"/>
          </w:tcPr>
          <w:p w14:paraId="2F1A461B" w14:textId="3CFEDF8B" w:rsidR="00877DDD" w:rsidRPr="003331B9" w:rsidRDefault="003C7CA2" w:rsidP="00877DDD">
            <w:pPr>
              <w:rPr>
                <w:lang w:val="en"/>
              </w:rPr>
            </w:pPr>
            <w:r w:rsidRPr="003331B9">
              <w:rPr>
                <w:b/>
                <w:i/>
                <w:color w:val="000000"/>
                <w:sz w:val="16"/>
                <w:szCs w:val="16"/>
              </w:rPr>
              <w:t>(Insert response)</w:t>
            </w:r>
          </w:p>
        </w:tc>
        <w:tc>
          <w:tcPr>
            <w:tcW w:w="910" w:type="dxa"/>
          </w:tcPr>
          <w:p w14:paraId="1E0046C3" w14:textId="22111F00" w:rsidR="00877DDD" w:rsidRPr="003331B9" w:rsidRDefault="003C7CA2" w:rsidP="00877DDD">
            <w:pPr>
              <w:rPr>
                <w:lang w:val="en"/>
              </w:rPr>
            </w:pPr>
            <w:r w:rsidRPr="003331B9">
              <w:rPr>
                <w:b/>
                <w:i/>
                <w:color w:val="000000"/>
                <w:sz w:val="16"/>
                <w:szCs w:val="16"/>
              </w:rPr>
              <w:t>(Insert response)</w:t>
            </w:r>
          </w:p>
        </w:tc>
        <w:tc>
          <w:tcPr>
            <w:tcW w:w="1008" w:type="dxa"/>
          </w:tcPr>
          <w:p w14:paraId="0BA76F39" w14:textId="1F6D7218" w:rsidR="00877DDD" w:rsidRPr="003331B9" w:rsidRDefault="003C7CA2" w:rsidP="00877DDD">
            <w:pPr>
              <w:rPr>
                <w:lang w:val="en"/>
              </w:rPr>
            </w:pPr>
            <w:r w:rsidRPr="003331B9">
              <w:rPr>
                <w:b/>
                <w:i/>
                <w:color w:val="000000"/>
                <w:sz w:val="16"/>
                <w:szCs w:val="16"/>
              </w:rPr>
              <w:t>(Insert response)</w:t>
            </w:r>
          </w:p>
        </w:tc>
        <w:tc>
          <w:tcPr>
            <w:tcW w:w="1429" w:type="dxa"/>
          </w:tcPr>
          <w:p w14:paraId="3162A304" w14:textId="257F6B9A" w:rsidR="00877DDD" w:rsidRPr="003331B9" w:rsidRDefault="003C7CA2" w:rsidP="00877DDD">
            <w:pPr>
              <w:rPr>
                <w:lang w:val="en"/>
              </w:rPr>
            </w:pPr>
            <w:r w:rsidRPr="003331B9">
              <w:rPr>
                <w:b/>
                <w:i/>
                <w:color w:val="000000"/>
                <w:sz w:val="16"/>
                <w:szCs w:val="16"/>
              </w:rPr>
              <w:t>(Insert response)</w:t>
            </w:r>
          </w:p>
        </w:tc>
        <w:tc>
          <w:tcPr>
            <w:tcW w:w="922" w:type="dxa"/>
          </w:tcPr>
          <w:p w14:paraId="3014AAF8" w14:textId="081AFA3F" w:rsidR="00877DDD" w:rsidRPr="003331B9" w:rsidRDefault="003C7CA2" w:rsidP="00877DDD">
            <w:pPr>
              <w:rPr>
                <w:lang w:val="en"/>
              </w:rPr>
            </w:pPr>
            <w:r w:rsidRPr="003331B9">
              <w:rPr>
                <w:b/>
                <w:i/>
                <w:color w:val="000000"/>
                <w:sz w:val="16"/>
                <w:szCs w:val="16"/>
              </w:rPr>
              <w:t>(Insert response)</w:t>
            </w:r>
          </w:p>
        </w:tc>
        <w:tc>
          <w:tcPr>
            <w:tcW w:w="1440" w:type="dxa"/>
          </w:tcPr>
          <w:p w14:paraId="23EFAFC2" w14:textId="299A0F30" w:rsidR="00877DDD" w:rsidRPr="003331B9" w:rsidRDefault="003C7CA2" w:rsidP="00877DDD">
            <w:pPr>
              <w:rPr>
                <w:lang w:val="en"/>
              </w:rPr>
            </w:pPr>
            <w:r w:rsidRPr="003331B9">
              <w:rPr>
                <w:b/>
                <w:i/>
                <w:color w:val="000000"/>
                <w:sz w:val="16"/>
                <w:szCs w:val="16"/>
              </w:rPr>
              <w:t>(Insert response)</w:t>
            </w:r>
          </w:p>
        </w:tc>
        <w:tc>
          <w:tcPr>
            <w:tcW w:w="810" w:type="dxa"/>
          </w:tcPr>
          <w:p w14:paraId="3D3659C7" w14:textId="21C67618" w:rsidR="00877DDD" w:rsidRDefault="003C7CA2" w:rsidP="00877DDD">
            <w:pPr>
              <w:rPr>
                <w:lang w:val="en"/>
              </w:rPr>
            </w:pPr>
            <w:r w:rsidRPr="003331B9">
              <w:rPr>
                <w:b/>
                <w:i/>
                <w:color w:val="000000"/>
                <w:sz w:val="16"/>
                <w:szCs w:val="16"/>
              </w:rPr>
              <w:t>(Insert response)</w:t>
            </w:r>
          </w:p>
        </w:tc>
      </w:tr>
    </w:tbl>
    <w:p w14:paraId="5B72AA22" w14:textId="57B2B838" w:rsidR="00D74811" w:rsidRPr="00095E47" w:rsidRDefault="00FE201D" w:rsidP="003331B9">
      <w:pPr>
        <w:spacing w:before="240"/>
        <w:rPr>
          <w:sz w:val="24"/>
          <w:szCs w:val="24"/>
        </w:rPr>
      </w:pPr>
      <w:r w:rsidRPr="00095E47">
        <w:rPr>
          <w:sz w:val="24"/>
          <w:szCs w:val="24"/>
        </w:rPr>
        <w:tab/>
      </w:r>
      <w:r w:rsidRPr="00095E47">
        <w:rPr>
          <w:sz w:val="24"/>
          <w:szCs w:val="24"/>
        </w:rPr>
        <w:tab/>
      </w:r>
      <w:r w:rsidR="00D74811" w:rsidRPr="00095E47">
        <w:rPr>
          <w:sz w:val="24"/>
          <w:szCs w:val="24"/>
        </w:rPr>
        <w:t>(v) Providing a copy of the DLA peer review recommendations and the contracting officer’s disposition of the recommendations, for each phase of review, to the DLA Acquisition Operations Division program manager.</w:t>
      </w:r>
    </w:p>
    <w:p w14:paraId="58F5CB44" w14:textId="4BE86910" w:rsidR="00D74811" w:rsidRPr="00095E47" w:rsidRDefault="00FE201D" w:rsidP="00D74811">
      <w:pPr>
        <w:rPr>
          <w:sz w:val="24"/>
          <w:szCs w:val="24"/>
        </w:rPr>
      </w:pPr>
      <w:r w:rsidRPr="00095E47">
        <w:rPr>
          <w:sz w:val="24"/>
          <w:szCs w:val="24"/>
        </w:rPr>
        <w:lastRenderedPageBreak/>
        <w:tab/>
      </w:r>
      <w:r w:rsidR="00D74811"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14:paraId="6883E5A3" w14:textId="03632CDD" w:rsidR="00D74811" w:rsidRPr="00095E47" w:rsidRDefault="00FE201D" w:rsidP="003331B9">
      <w:pPr>
        <w:spacing w:after="240"/>
        <w:rPr>
          <w:sz w:val="24"/>
          <w:szCs w:val="24"/>
        </w:rPr>
      </w:pPr>
      <w:r w:rsidRPr="00095E47">
        <w:rPr>
          <w:sz w:val="24"/>
          <w:szCs w:val="24"/>
        </w:rPr>
        <w:tab/>
      </w:r>
      <w:r w:rsidR="00D74811" w:rsidRPr="00095E47">
        <w:rPr>
          <w:sz w:val="24"/>
          <w:szCs w:val="24"/>
        </w:rPr>
        <w:t xml:space="preserve">(3) </w:t>
      </w:r>
      <w:r w:rsidR="00D74811" w:rsidRPr="00095E47">
        <w:rPr>
          <w:sz w:val="24"/>
          <w:szCs w:val="24"/>
          <w:lang w:val="en"/>
        </w:rPr>
        <w:t>The DLA Acquisition Operations Division</w:t>
      </w:r>
      <w:r w:rsidR="00D74811" w:rsidRPr="00095E47">
        <w:rPr>
          <w:sz w:val="24"/>
          <w:szCs w:val="24"/>
        </w:rPr>
        <w:t xml:space="preserve"> is responsible for oversight of peer reviews.</w:t>
      </w:r>
    </w:p>
    <w:p w14:paraId="79F1C22E" w14:textId="77777777" w:rsidR="00E72D89" w:rsidRPr="00095E47" w:rsidRDefault="00E72D89" w:rsidP="006A25DC">
      <w:pPr>
        <w:pStyle w:val="Heading2"/>
      </w:pPr>
      <w:r w:rsidRPr="00095E47">
        <w:t>SUBPART 1.2 – ADMINISTRATION</w:t>
      </w:r>
    </w:p>
    <w:p w14:paraId="352138F3" w14:textId="576E7761" w:rsidR="00373975" w:rsidRPr="00095E47" w:rsidRDefault="00373975"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w:t>
      </w:r>
      <w:r w:rsidR="00FE201D" w:rsidRPr="00095E47">
        <w:rPr>
          <w:i/>
          <w:sz w:val="24"/>
          <w:szCs w:val="24"/>
        </w:rPr>
        <w:t>, 2019 through PROCLTR 2019-04)</w:t>
      </w:r>
    </w:p>
    <w:bookmarkStart w:id="17" w:name="P1_201_90"/>
    <w:p w14:paraId="370134AA" w14:textId="2FBB950F" w:rsidR="0007614A" w:rsidRPr="00095E47" w:rsidRDefault="0007614A" w:rsidP="00474F2C">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HYPERLINK \l "P1_201_90"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17"/>
      <w:r w:rsidRPr="00095E47">
        <w:rPr>
          <w:sz w:val="24"/>
          <w:szCs w:val="24"/>
        </w:rPr>
        <w:t xml:space="preserve"> Maintenance of the DLAD.</w:t>
      </w:r>
    </w:p>
    <w:p w14:paraId="0678A89D" w14:textId="3ACF5EEA" w:rsidR="0007614A" w:rsidRPr="00095E47" w:rsidRDefault="0007614A" w:rsidP="00474F2C">
      <w:pPr>
        <w:pStyle w:val="Heading3"/>
        <w:rPr>
          <w:sz w:val="24"/>
          <w:szCs w:val="24"/>
        </w:rPr>
      </w:pPr>
      <w:bookmarkStart w:id="18" w:name="P1_201_91"/>
      <w:r w:rsidRPr="00095E47">
        <w:rPr>
          <w:sz w:val="24"/>
          <w:szCs w:val="24"/>
        </w:rPr>
        <w:t>1.201-91</w:t>
      </w:r>
      <w:bookmarkEnd w:id="18"/>
      <w:r w:rsidRPr="00095E47">
        <w:rPr>
          <w:sz w:val="24"/>
          <w:szCs w:val="24"/>
        </w:rPr>
        <w:t xml:space="preserve"> Amendment of regulations.</w:t>
      </w:r>
      <w:commentRangeStart w:id="19"/>
      <w:commentRangeEnd w:id="19"/>
      <w:r w:rsidR="00246BF7" w:rsidRPr="00095E47">
        <w:rPr>
          <w:rStyle w:val="CommentReference"/>
          <w:sz w:val="24"/>
          <w:szCs w:val="24"/>
        </w:rPr>
        <w:commentReference w:id="19"/>
      </w:r>
    </w:p>
    <w:p w14:paraId="5B7A17E4" w14:textId="77777777" w:rsidR="00246BF7" w:rsidRPr="00095E47" w:rsidRDefault="00246BF7" w:rsidP="0014622B">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79F1C23F" w14:textId="77777777" w:rsidR="00E72D89" w:rsidRPr="00095E47" w:rsidRDefault="00E72D89" w:rsidP="006A25DC">
      <w:pPr>
        <w:pStyle w:val="Heading2"/>
      </w:pPr>
      <w:r w:rsidRPr="00095E47">
        <w:t>SUBPART 1.3 – AGENCY ACQUISITION REGULATIONS</w:t>
      </w:r>
    </w:p>
    <w:p w14:paraId="4D348EA2" w14:textId="2A287DA0" w:rsidR="00C00511" w:rsidRPr="00095E47" w:rsidRDefault="00246BF7"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14:paraId="79F1C242" w14:textId="47C55C63" w:rsidR="00E72D89" w:rsidRPr="00095E47" w:rsidRDefault="00E72D89" w:rsidP="00B860E2">
      <w:pPr>
        <w:pStyle w:val="Heading3"/>
        <w:rPr>
          <w:sz w:val="24"/>
          <w:szCs w:val="24"/>
        </w:rPr>
      </w:pPr>
      <w:bookmarkStart w:id="20" w:name="P1_301"/>
      <w:bookmarkEnd w:id="20"/>
      <w:r w:rsidRPr="00095E47">
        <w:rPr>
          <w:sz w:val="24"/>
          <w:szCs w:val="24"/>
        </w:rPr>
        <w:t>1.301 Policy.</w:t>
      </w:r>
      <w:commentRangeStart w:id="21"/>
      <w:commentRangeEnd w:id="21"/>
      <w:r w:rsidR="002D37F9" w:rsidRPr="00095E47">
        <w:rPr>
          <w:rStyle w:val="CommentReference"/>
          <w:sz w:val="24"/>
          <w:szCs w:val="24"/>
        </w:rPr>
        <w:commentReference w:id="21"/>
      </w:r>
    </w:p>
    <w:p w14:paraId="26009A4E" w14:textId="739D6F19" w:rsidR="00246BF7" w:rsidRPr="00095E47" w:rsidRDefault="00246BF7" w:rsidP="00246BF7">
      <w:pPr>
        <w:rPr>
          <w:sz w:val="24"/>
          <w:szCs w:val="24"/>
        </w:rPr>
      </w:pPr>
      <w:r w:rsidRPr="00095E47">
        <w:rPr>
          <w:snapToGrid w:val="0"/>
          <w:sz w:val="24"/>
          <w:szCs w:val="24"/>
        </w:rPr>
        <w:t xml:space="preserve">(a)(1)(S-90) </w:t>
      </w:r>
      <w:r w:rsidRPr="00095E47">
        <w:rPr>
          <w:sz w:val="24"/>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 w:val="24"/>
          <w:szCs w:val="24"/>
        </w:rPr>
        <w:t xml:space="preserve">DFARS Procedures, Guidance and Information (PGI), </w:t>
      </w:r>
      <w:r w:rsidRPr="00095E47">
        <w:rPr>
          <w:sz w:val="24"/>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002C72BD" w14:textId="149BBAB2" w:rsidR="00246BF7" w:rsidRPr="00095E47" w:rsidRDefault="00FE201D" w:rsidP="00246BF7">
      <w:pPr>
        <w:snapToGrid w:val="0"/>
        <w:rPr>
          <w:rFonts w:eastAsia="Calibri"/>
          <w:snapToGrid w:val="0"/>
          <w:sz w:val="24"/>
          <w:szCs w:val="24"/>
        </w:rPr>
      </w:pPr>
      <w:r w:rsidRPr="00095E47">
        <w:rPr>
          <w:sz w:val="24"/>
          <w:szCs w:val="24"/>
        </w:rPr>
        <w:tab/>
      </w:r>
      <w:r w:rsidR="00246BF7"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00246BF7" w:rsidRPr="00095E47">
        <w:rPr>
          <w:snapToGrid w:val="0"/>
          <w:sz w:val="24"/>
          <w:szCs w:val="24"/>
        </w:rPr>
        <w:t xml:space="preserve">The </w:t>
      </w:r>
      <w:r w:rsidR="00246BF7" w:rsidRPr="00095E47">
        <w:rPr>
          <w:sz w:val="24"/>
          <w:szCs w:val="24"/>
          <w:lang w:val="en"/>
        </w:rPr>
        <w:t>DLA Acquisition Director</w:t>
      </w:r>
      <w:r w:rsidR="00246BF7" w:rsidRPr="00095E47">
        <w:rPr>
          <w:snapToGrid w:val="0"/>
          <w:sz w:val="24"/>
          <w:szCs w:val="24"/>
        </w:rPr>
        <w:t xml:space="preserve"> signs procurement policy letters (PROCLTRs) to issue policies revising the DLAD. </w:t>
      </w:r>
      <w:r w:rsidR="00246BF7" w:rsidRPr="00095E47">
        <w:rPr>
          <w:sz w:val="24"/>
          <w:szCs w:val="24"/>
        </w:rPr>
        <w:t>The DLA Acquisition Compliance, Policy and Pricing Division assigns PROCLTR numbers, distributes PROCLTRs, and posts PROCLTRs on the Acquisition – J7 SharePoint site.</w:t>
      </w:r>
      <w:r w:rsidR="00246BF7" w:rsidRPr="00095E47">
        <w:rPr>
          <w:snapToGrid w:val="0"/>
          <w:sz w:val="24"/>
          <w:szCs w:val="24"/>
        </w:rPr>
        <w:t xml:space="preserve"> </w:t>
      </w:r>
      <w:r w:rsidR="00246BF7"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6B945E7D" w14:textId="6566378D" w:rsidR="00246BF7" w:rsidRPr="00095E47" w:rsidRDefault="00FE201D" w:rsidP="00246BF7">
      <w:pPr>
        <w:rPr>
          <w:rFonts w:eastAsia="Calibri"/>
          <w:snapToGrid w:val="0"/>
          <w:sz w:val="24"/>
          <w:szCs w:val="24"/>
        </w:rPr>
      </w:pPr>
      <w:r w:rsidRPr="00095E47">
        <w:rPr>
          <w:rFonts w:eastAsia="Calibri"/>
          <w:snapToGrid w:val="0"/>
          <w:sz w:val="24"/>
          <w:szCs w:val="24"/>
        </w:rPr>
        <w:tab/>
      </w:r>
      <w:r w:rsidR="00246BF7" w:rsidRPr="00095E47">
        <w:rPr>
          <w:rFonts w:eastAsia="Calibri"/>
          <w:snapToGrid w:val="0"/>
          <w:sz w:val="24"/>
          <w:szCs w:val="24"/>
        </w:rPr>
        <w:t>(S-92) Provisions and clauses. When solicitation provisions or contract clauses are required, the following procedures apply:</w:t>
      </w:r>
    </w:p>
    <w:p w14:paraId="7D076AA1" w14:textId="57468C54" w:rsidR="0007614A" w:rsidRPr="00095E47" w:rsidRDefault="00FE201D" w:rsidP="0007614A">
      <w:pPr>
        <w:rPr>
          <w:snapToGrid w:val="0"/>
          <w:sz w:val="24"/>
          <w:szCs w:val="24"/>
        </w:rPr>
      </w:pPr>
      <w:bookmarkStart w:id="22" w:name="P1_301_a_1_iii_A"/>
      <w:r w:rsidRPr="00095E47">
        <w:rPr>
          <w:snapToGrid w:val="0"/>
          <w:sz w:val="24"/>
          <w:szCs w:val="24"/>
        </w:rPr>
        <w:tab/>
      </w:r>
      <w:r w:rsidRPr="00095E47">
        <w:rPr>
          <w:snapToGrid w:val="0"/>
          <w:sz w:val="24"/>
          <w:szCs w:val="24"/>
        </w:rPr>
        <w:tab/>
      </w:r>
      <w:r w:rsidR="0007614A" w:rsidRPr="00095E47">
        <w:rPr>
          <w:snapToGrid w:val="0"/>
          <w:sz w:val="24"/>
          <w:szCs w:val="24"/>
        </w:rPr>
        <w:t>(A)</w:t>
      </w:r>
      <w:bookmarkEnd w:id="22"/>
      <w:r w:rsidR="0007614A" w:rsidRPr="00095E47">
        <w:rPr>
          <w:snapToGrid w:val="0"/>
          <w:sz w:val="24"/>
          <w:szCs w:val="24"/>
        </w:rPr>
        <w:t xml:space="preserve"> </w:t>
      </w:r>
      <w:r w:rsidR="0007614A" w:rsidRPr="00095E47">
        <w:rPr>
          <w:sz w:val="24"/>
          <w:szCs w:val="24"/>
        </w:rPr>
        <w:t>T</w:t>
      </w:r>
      <w:r w:rsidR="0007614A" w:rsidRPr="00095E47">
        <w:rPr>
          <w:snapToGrid w:val="0"/>
          <w:sz w:val="24"/>
          <w:szCs w:val="24"/>
        </w:rPr>
        <w:t xml:space="preserve">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w:t>
      </w:r>
      <w:r w:rsidR="000E6D38" w:rsidRPr="00095E47">
        <w:rPr>
          <w:snapToGrid w:val="0"/>
          <w:sz w:val="24"/>
          <w:szCs w:val="24"/>
        </w:rPr>
        <w:t>DPC</w:t>
      </w:r>
      <w:r w:rsidR="0007614A" w:rsidRPr="00095E47">
        <w:rPr>
          <w:snapToGrid w:val="0"/>
          <w:sz w:val="24"/>
          <w:szCs w:val="24"/>
        </w:rPr>
        <w:t xml:space="preserve"> approval. The CCO may delegate this authority to a level not lower than the Procurement Po</w:t>
      </w:r>
      <w:r w:rsidR="00B7173A" w:rsidRPr="00095E47">
        <w:rPr>
          <w:snapToGrid w:val="0"/>
          <w:sz w:val="24"/>
          <w:szCs w:val="24"/>
        </w:rPr>
        <w:t>licy Chief.</w:t>
      </w:r>
      <w:r w:rsidR="0007614A" w:rsidRPr="00095E47">
        <w:rPr>
          <w:snapToGrid w:val="0"/>
          <w:sz w:val="24"/>
          <w:szCs w:val="24"/>
        </w:rPr>
        <w:t xml:space="preserve"> These provisions and clauses can be approved for one-time use only in a </w:t>
      </w:r>
      <w:r w:rsidR="00B7173A" w:rsidRPr="00095E47">
        <w:rPr>
          <w:snapToGrid w:val="0"/>
          <w:sz w:val="24"/>
          <w:szCs w:val="24"/>
        </w:rPr>
        <w:t>single acquisition or contract.</w:t>
      </w:r>
      <w:r w:rsidR="0007614A" w:rsidRPr="00095E47">
        <w:rPr>
          <w:snapToGrid w:val="0"/>
          <w:sz w:val="24"/>
          <w:szCs w:val="24"/>
        </w:rPr>
        <w:t xml:space="preserve"> One-time use provisions and clauses are not assigned DLAD numbers, but shall be identified in accordance with FAR 52.103 by title, date, and name of procuring organization that developed them.</w:t>
      </w:r>
    </w:p>
    <w:p w14:paraId="2FD00C38" w14:textId="2295FE41" w:rsidR="00246BF7" w:rsidRPr="00095E47" w:rsidRDefault="00FE201D" w:rsidP="00FE201D">
      <w:pPr>
        <w:rPr>
          <w:snapToGrid w:val="0"/>
          <w:sz w:val="24"/>
          <w:szCs w:val="24"/>
        </w:rPr>
      </w:pPr>
      <w:r w:rsidRPr="00095E47">
        <w:rPr>
          <w:snapToGrid w:val="0"/>
          <w:sz w:val="24"/>
          <w:szCs w:val="24"/>
        </w:rPr>
        <w:lastRenderedPageBreak/>
        <w:tab/>
      </w:r>
      <w:r w:rsidRPr="00095E47">
        <w:rPr>
          <w:snapToGrid w:val="0"/>
          <w:sz w:val="24"/>
          <w:szCs w:val="24"/>
        </w:rPr>
        <w:tab/>
      </w:r>
      <w:r w:rsidR="0007614A" w:rsidRPr="00095E47">
        <w:rPr>
          <w:snapToGrid w:val="0"/>
          <w:sz w:val="24"/>
          <w:szCs w:val="24"/>
        </w:rPr>
        <w:t xml:space="preserve">(B) </w:t>
      </w:r>
      <w:r w:rsidR="00246BF7" w:rsidRPr="00095E47">
        <w:rPr>
          <w:snapToGrid w:val="0"/>
          <w:sz w:val="24"/>
          <w:szCs w:val="24"/>
        </w:rPr>
        <w:t xml:space="preserve">For a proposed repetitive-use provision, clause, or procurement note, or for a substantive change to an existing provision, clause, or procurement note, submit requests to the DLA Acquisition </w:t>
      </w:r>
      <w:r w:rsidR="00246BF7" w:rsidRPr="00095E47">
        <w:rPr>
          <w:sz w:val="24"/>
          <w:szCs w:val="24"/>
        </w:rPr>
        <w:t xml:space="preserve">Compliance, Policy and Pricing </w:t>
      </w:r>
      <w:r w:rsidR="00246BF7" w:rsidRPr="00095E47">
        <w:rPr>
          <w:bCs/>
          <w:iCs/>
          <w:snapToGrid w:val="0"/>
          <w:sz w:val="24"/>
          <w:szCs w:val="24"/>
        </w:rPr>
        <w:t>Division</w:t>
      </w:r>
      <w:r w:rsidR="00246BF7" w:rsidRPr="00095E47">
        <w:rPr>
          <w:snapToGrid w:val="0"/>
          <w:sz w:val="24"/>
          <w:szCs w:val="24"/>
        </w:rPr>
        <w:t>. Include prescriptive policy for use of the provision, clause, or procurement note on either an enterprise or non-enterprise basis.</w:t>
      </w:r>
    </w:p>
    <w:p w14:paraId="663A8139" w14:textId="49022A2A" w:rsidR="0007614A" w:rsidRPr="00095E47" w:rsidRDefault="0007614A" w:rsidP="00333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rFonts w:eastAsiaTheme="minorHAnsi"/>
          <w:snapToGrid w:val="0"/>
          <w:sz w:val="24"/>
          <w:szCs w:val="24"/>
        </w:rPr>
      </w:pPr>
      <w:r w:rsidRPr="00095E47">
        <w:rPr>
          <w:snapToGrid w:val="0"/>
          <w:sz w:val="24"/>
          <w:szCs w:val="24"/>
        </w:rPr>
        <w:t>(a)</w:t>
      </w:r>
      <w:r w:rsidRPr="00095E47">
        <w:rPr>
          <w:rFonts w:eastAsiaTheme="minorHAnsi"/>
          <w:snapToGrid w:val="0"/>
          <w:sz w:val="24"/>
          <w:szCs w:val="24"/>
        </w:rPr>
        <w:t xml:space="preserve">(2) Procuring organizations are authorized by the </w:t>
      </w:r>
      <w:r w:rsidRPr="00095E47">
        <w:rPr>
          <w:sz w:val="24"/>
          <w:szCs w:val="24"/>
          <w:lang w:val="en"/>
        </w:rPr>
        <w:t>DLA Acquisition Director</w:t>
      </w:r>
      <w:r w:rsidRPr="00095E47">
        <w:rPr>
          <w:rFonts w:eastAsiaTheme="minorHAnsi"/>
          <w:snapToGrid w:val="0"/>
          <w:sz w:val="24"/>
          <w:szCs w:val="24"/>
        </w:rPr>
        <w:t xml:space="preserve"> to issue internal guidance within the limitations of FAR 1.301(a)(2).</w:t>
      </w:r>
    </w:p>
    <w:p w14:paraId="532D868E" w14:textId="740775EF" w:rsidR="0007614A" w:rsidRPr="00095E47" w:rsidRDefault="0007614A" w:rsidP="00B860E2">
      <w:pPr>
        <w:pStyle w:val="Heading3"/>
        <w:rPr>
          <w:sz w:val="24"/>
          <w:szCs w:val="24"/>
        </w:rPr>
      </w:pPr>
      <w:bookmarkStart w:id="23" w:name="P1415_33527"/>
      <w:bookmarkStart w:id="24" w:name="P1_304"/>
      <w:bookmarkEnd w:id="23"/>
      <w:r w:rsidRPr="00095E47">
        <w:rPr>
          <w:sz w:val="24"/>
          <w:szCs w:val="24"/>
        </w:rPr>
        <w:t>1.304</w:t>
      </w:r>
      <w:bookmarkEnd w:id="24"/>
      <w:r w:rsidRPr="00095E47">
        <w:rPr>
          <w:sz w:val="24"/>
          <w:szCs w:val="24"/>
        </w:rPr>
        <w:t xml:space="preserve"> Agency control and compliance procedures.</w:t>
      </w:r>
      <w:commentRangeStart w:id="25"/>
      <w:commentRangeEnd w:id="25"/>
      <w:r w:rsidR="002D37F9" w:rsidRPr="00095E47">
        <w:rPr>
          <w:rStyle w:val="CommentReference"/>
          <w:sz w:val="24"/>
          <w:szCs w:val="24"/>
        </w:rPr>
        <w:commentReference w:id="25"/>
      </w:r>
    </w:p>
    <w:p w14:paraId="155630E6" w14:textId="612DFFF3" w:rsidR="003B248E" w:rsidRPr="00095E47" w:rsidRDefault="00FE201D" w:rsidP="003331B9">
      <w:pPr>
        <w:tabs>
          <w:tab w:val="left" w:pos="2250"/>
        </w:tabs>
        <w:spacing w:after="240"/>
        <w:rPr>
          <w:bCs/>
          <w:iCs/>
          <w:sz w:val="24"/>
          <w:szCs w:val="24"/>
        </w:rPr>
      </w:pPr>
      <w:r w:rsidRPr="00095E47">
        <w:rPr>
          <w:rFonts w:eastAsia="Calibri"/>
          <w:snapToGrid w:val="0"/>
          <w:sz w:val="24"/>
          <w:szCs w:val="24"/>
        </w:rPr>
        <w:tab/>
      </w:r>
      <w:r w:rsidR="0007614A" w:rsidRPr="00095E47">
        <w:rPr>
          <w:rFonts w:eastAsia="Calibri"/>
          <w:snapToGrid w:val="0"/>
          <w:sz w:val="24"/>
          <w:szCs w:val="24"/>
        </w:rPr>
        <w:t xml:space="preserve">(1)(i) </w:t>
      </w:r>
      <w:r w:rsidR="003B248E" w:rsidRPr="00095E47">
        <w:rPr>
          <w:rFonts w:eastAsia="Calibri"/>
          <w:snapToGrid w:val="0"/>
          <w:sz w:val="24"/>
          <w:szCs w:val="24"/>
        </w:rPr>
        <w:t xml:space="preserve">Submit requests for approvals required by </w:t>
      </w:r>
      <w:hyperlink r:id="rId26" w:anchor="P172_8628" w:history="1">
        <w:r w:rsidR="003B248E" w:rsidRPr="00095E47">
          <w:rPr>
            <w:rFonts w:eastAsia="Calibri"/>
            <w:snapToGrid w:val="0"/>
            <w:sz w:val="24"/>
            <w:szCs w:val="24"/>
          </w:rPr>
          <w:t>DFARS 201.304</w:t>
        </w:r>
      </w:hyperlink>
      <w:r w:rsidR="003B248E" w:rsidRPr="00095E47">
        <w:rPr>
          <w:rFonts w:eastAsia="Calibri"/>
          <w:snapToGrid w:val="0"/>
          <w:sz w:val="24"/>
          <w:szCs w:val="24"/>
        </w:rPr>
        <w:t xml:space="preserve">(1)(i) to the </w:t>
      </w:r>
      <w:r w:rsidR="003B248E" w:rsidRPr="00095E47">
        <w:rPr>
          <w:snapToGrid w:val="0"/>
          <w:sz w:val="24"/>
          <w:szCs w:val="24"/>
        </w:rPr>
        <w:t xml:space="preserve">DLA Acquisition </w:t>
      </w:r>
      <w:r w:rsidR="003B248E" w:rsidRPr="00095E47">
        <w:rPr>
          <w:sz w:val="24"/>
          <w:szCs w:val="24"/>
        </w:rPr>
        <w:t xml:space="preserve">Compliance, Policy and Pricing </w:t>
      </w:r>
      <w:r w:rsidR="003B248E" w:rsidRPr="00095E47">
        <w:rPr>
          <w:bCs/>
          <w:iCs/>
          <w:snapToGrid w:val="0"/>
          <w:sz w:val="24"/>
          <w:szCs w:val="24"/>
        </w:rPr>
        <w:t>Division</w:t>
      </w:r>
      <w:r w:rsidR="003B248E" w:rsidRPr="00095E47">
        <w:rPr>
          <w:bCs/>
          <w:iCs/>
          <w:sz w:val="24"/>
          <w:szCs w:val="24"/>
        </w:rPr>
        <w:t>.</w:t>
      </w:r>
    </w:p>
    <w:p w14:paraId="79F1C271" w14:textId="7231F30E" w:rsidR="00E72D89" w:rsidRPr="00095E47" w:rsidRDefault="00E72D89" w:rsidP="00025804">
      <w:pPr>
        <w:pStyle w:val="Heading2"/>
      </w:pPr>
      <w:bookmarkStart w:id="26" w:name="_SUBPART_1.4_–"/>
      <w:bookmarkEnd w:id="26"/>
      <w:r w:rsidRPr="00095E47">
        <w:t>SUBPART 1.4 – DEVIATIONS FROM THE FAR</w:t>
      </w:r>
    </w:p>
    <w:p w14:paraId="79F1C273" w14:textId="29BCF4DE" w:rsidR="00FE60F2" w:rsidRPr="00095E47" w:rsidRDefault="002D37F9" w:rsidP="003331B9">
      <w:pPr>
        <w:spacing w:after="240"/>
        <w:jc w:val="center"/>
        <w:rPr>
          <w:sz w:val="24"/>
          <w:szCs w:val="24"/>
        </w:rPr>
      </w:pPr>
      <w:r w:rsidRPr="00095E47">
        <w:rPr>
          <w:i/>
          <w:sz w:val="24"/>
          <w:szCs w:val="24"/>
        </w:rPr>
        <w:t>(Revised February 25, 2019 through PROCLTR 2019-04)</w:t>
      </w:r>
    </w:p>
    <w:p w14:paraId="78A0A48E" w14:textId="29EDE152" w:rsidR="0007614A" w:rsidRPr="00095E47" w:rsidRDefault="0007614A" w:rsidP="00B860E2">
      <w:pPr>
        <w:pStyle w:val="Heading3"/>
        <w:rPr>
          <w:sz w:val="24"/>
          <w:szCs w:val="24"/>
        </w:rPr>
      </w:pPr>
      <w:bookmarkStart w:id="27" w:name="P1_402"/>
      <w:r w:rsidRPr="00095E47">
        <w:rPr>
          <w:sz w:val="24"/>
          <w:szCs w:val="24"/>
        </w:rPr>
        <w:t xml:space="preserve">1.402 </w:t>
      </w:r>
      <w:bookmarkEnd w:id="27"/>
      <w:r w:rsidRPr="00095E47">
        <w:rPr>
          <w:sz w:val="24"/>
          <w:szCs w:val="24"/>
        </w:rPr>
        <w:t>Policy.</w:t>
      </w:r>
    </w:p>
    <w:p w14:paraId="7670B624" w14:textId="652A2703" w:rsidR="00B56EDD" w:rsidRPr="00095E47" w:rsidRDefault="00B56EDD" w:rsidP="00B56EDD">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5D0874F8" w14:textId="464E45EF" w:rsidR="00B56EDD" w:rsidRPr="00095E47" w:rsidRDefault="00B56EDD" w:rsidP="003331B9">
      <w:pPr>
        <w:spacing w:after="240"/>
        <w:rPr>
          <w:b/>
          <w:sz w:val="24"/>
          <w:szCs w:val="24"/>
        </w:rPr>
      </w:pPr>
      <w:r w:rsidRPr="00DA7F8B">
        <w:rPr>
          <w:sz w:val="24"/>
          <w:szCs w:val="24"/>
        </w:rPr>
        <w:t xml:space="preserve">(S-91) The DLA Acquisition Compliance, Policy and Pricing Division assigns DEVIATION numbers, distributes DEVIATIONs, and posts DEVIATIONs </w:t>
      </w:r>
      <w:r w:rsidR="005C236D" w:rsidRPr="00DA7F8B">
        <w:rPr>
          <w:sz w:val="24"/>
          <w:szCs w:val="24"/>
        </w:rPr>
        <w:t>at</w:t>
      </w:r>
      <w:r w:rsidRPr="00DA7F8B">
        <w:rPr>
          <w:sz w:val="24"/>
          <w:szCs w:val="24"/>
        </w:rPr>
        <w:t xml:space="preserve"> </w:t>
      </w:r>
      <w:hyperlink r:id="rId27" w:history="1">
        <w:r w:rsidR="005C236D" w:rsidRPr="00DA7F8B">
          <w:rPr>
            <w:rStyle w:val="Hyperlink"/>
            <w:sz w:val="24"/>
            <w:szCs w:val="24"/>
          </w:rPr>
          <w:t>Acquisition DEVIATIONs</w:t>
        </w:r>
      </w:hyperlink>
      <w:r w:rsidR="005C236D" w:rsidRPr="00DA7F8B">
        <w:rPr>
          <w:sz w:val="24"/>
          <w:szCs w:val="24"/>
        </w:rPr>
        <w:t xml:space="preserve"> (</w:t>
      </w:r>
      <w:hyperlink r:id="rId28" w:history="1">
        <w:r w:rsidR="005C236D" w:rsidRPr="00DA7F8B">
          <w:rPr>
            <w:rStyle w:val="Hyperlink"/>
            <w:sz w:val="24"/>
            <w:szCs w:val="24"/>
          </w:rPr>
          <w:t>https://dlamil.dps.mil/sites/Acquisition/Pages/DEVIATIONs.aspx</w:t>
        </w:r>
      </w:hyperlink>
      <w:r w:rsidR="005C236D" w:rsidRPr="00DA7F8B">
        <w:rPr>
          <w:sz w:val="24"/>
          <w:szCs w:val="24"/>
        </w:rPr>
        <w:t>)</w:t>
      </w:r>
      <w:r w:rsidR="00FB0A8A" w:rsidRPr="008820C7">
        <w:rPr>
          <w:rStyle w:val="Hyperlink"/>
          <w:sz w:val="24"/>
          <w:szCs w:val="24"/>
          <w:u w:val="none"/>
        </w:rPr>
        <w:t>.</w:t>
      </w:r>
    </w:p>
    <w:p w14:paraId="79F1C29B" w14:textId="77777777" w:rsidR="00E72D89" w:rsidRPr="00095E47" w:rsidRDefault="00E72D89" w:rsidP="00025804">
      <w:pPr>
        <w:pStyle w:val="Heading2"/>
      </w:pPr>
      <w:r w:rsidRPr="00095E47">
        <w:t>SUBPART 1.5 – AGENCY AND PUBLIC PARTICIPATION</w:t>
      </w:r>
    </w:p>
    <w:p w14:paraId="03378D7F" w14:textId="77777777" w:rsidR="00B56EDD" w:rsidRPr="00095E47" w:rsidRDefault="00B56EDD" w:rsidP="003331B9">
      <w:pPr>
        <w:spacing w:after="240"/>
        <w:jc w:val="center"/>
        <w:rPr>
          <w:sz w:val="24"/>
          <w:szCs w:val="24"/>
        </w:rPr>
      </w:pPr>
      <w:r w:rsidRPr="00095E47">
        <w:rPr>
          <w:i/>
          <w:sz w:val="24"/>
          <w:szCs w:val="24"/>
        </w:rPr>
        <w:t>(Revised February 25, 2019 through PROCLTR 2019-04)</w:t>
      </w:r>
    </w:p>
    <w:p w14:paraId="007680CA" w14:textId="34C4F456" w:rsidR="0049226D" w:rsidRPr="00095E47" w:rsidRDefault="00B860E2" w:rsidP="000247AC">
      <w:pPr>
        <w:pStyle w:val="Heading3"/>
        <w:rPr>
          <w:sz w:val="24"/>
          <w:szCs w:val="24"/>
        </w:rPr>
      </w:pPr>
      <w:bookmarkStart w:id="28" w:name="P1_501_2"/>
      <w:r w:rsidRPr="00095E47">
        <w:rPr>
          <w:sz w:val="24"/>
          <w:szCs w:val="24"/>
        </w:rPr>
        <w:t>1.501-2</w:t>
      </w:r>
      <w:r w:rsidR="0049226D" w:rsidRPr="00095E47">
        <w:rPr>
          <w:sz w:val="24"/>
          <w:szCs w:val="24"/>
        </w:rPr>
        <w:t xml:space="preserve"> </w:t>
      </w:r>
      <w:bookmarkEnd w:id="28"/>
      <w:r w:rsidR="0049226D" w:rsidRPr="00095E47">
        <w:rPr>
          <w:sz w:val="24"/>
          <w:szCs w:val="24"/>
        </w:rPr>
        <w:t>Opportunity for public comments.</w:t>
      </w:r>
      <w:commentRangeStart w:id="29"/>
      <w:commentRangeEnd w:id="29"/>
      <w:r w:rsidR="00B56EDD" w:rsidRPr="00095E47">
        <w:rPr>
          <w:rStyle w:val="CommentReference"/>
          <w:sz w:val="24"/>
          <w:szCs w:val="24"/>
        </w:rPr>
        <w:commentReference w:id="29"/>
      </w:r>
    </w:p>
    <w:p w14:paraId="736FD8AE" w14:textId="03FF794E" w:rsidR="00B56EDD" w:rsidRPr="00095E47" w:rsidRDefault="0049226D" w:rsidP="003331B9">
      <w:pPr>
        <w:spacing w:after="240"/>
        <w:rPr>
          <w:sz w:val="24"/>
          <w:szCs w:val="24"/>
        </w:rPr>
      </w:pPr>
      <w:r w:rsidRPr="00095E47">
        <w:rPr>
          <w:snapToGrid w:val="0"/>
          <w:sz w:val="24"/>
          <w:szCs w:val="24"/>
        </w:rPr>
        <w:t xml:space="preserve">(b)(2) </w:t>
      </w:r>
      <w:r w:rsidR="00B56EDD" w:rsidRPr="00095E47">
        <w:rPr>
          <w:snapToGrid w:val="0"/>
          <w:sz w:val="24"/>
          <w:szCs w:val="24"/>
        </w:rPr>
        <w:t xml:space="preserve">Submit comments on proposed rules in the Federal Register to </w:t>
      </w:r>
      <w:r w:rsidR="00B56EDD" w:rsidRPr="00095E47">
        <w:rPr>
          <w:bCs/>
          <w:iCs/>
          <w:snapToGrid w:val="0"/>
          <w:sz w:val="24"/>
          <w:szCs w:val="24"/>
        </w:rPr>
        <w:t xml:space="preserve">the </w:t>
      </w:r>
      <w:r w:rsidR="00B56EDD" w:rsidRPr="00095E47">
        <w:rPr>
          <w:snapToGrid w:val="0"/>
          <w:sz w:val="24"/>
          <w:szCs w:val="24"/>
        </w:rPr>
        <w:t xml:space="preserve">DLA Acquisition </w:t>
      </w:r>
      <w:r w:rsidR="00B56EDD" w:rsidRPr="00095E47">
        <w:rPr>
          <w:sz w:val="24"/>
          <w:szCs w:val="24"/>
        </w:rPr>
        <w:t xml:space="preserve">Compliance, Policy and Pricing </w:t>
      </w:r>
      <w:r w:rsidR="00B56EDD" w:rsidRPr="00095E47">
        <w:rPr>
          <w:bCs/>
          <w:iCs/>
          <w:snapToGrid w:val="0"/>
          <w:sz w:val="24"/>
          <w:szCs w:val="24"/>
        </w:rPr>
        <w:t>Division</w:t>
      </w:r>
      <w:r w:rsidR="00B56EDD" w:rsidRPr="00095E47">
        <w:rPr>
          <w:snapToGrid w:val="0"/>
          <w:sz w:val="24"/>
          <w:szCs w:val="24"/>
        </w:rPr>
        <w:t>.</w:t>
      </w:r>
    </w:p>
    <w:p w14:paraId="79F1C2C6" w14:textId="533D2E76" w:rsidR="00E72D89" w:rsidRPr="00095E47" w:rsidRDefault="00E72D89" w:rsidP="00025804">
      <w:pPr>
        <w:pStyle w:val="Heading2"/>
      </w:pPr>
      <w:r w:rsidRPr="00095E47">
        <w:t>SUBPART 1.6 –</w:t>
      </w:r>
      <w:r w:rsidR="005A0DE6" w:rsidRPr="00095E47">
        <w:t xml:space="preserve"> </w:t>
      </w:r>
      <w:r w:rsidRPr="00095E47">
        <w:t>CAREER DEVELOPMENT, CONTRACTING AUTHORITY AND RESPONSIBILITIES</w:t>
      </w:r>
    </w:p>
    <w:p w14:paraId="19658B84" w14:textId="62C8FB94" w:rsidR="0007614A" w:rsidRPr="00095E47" w:rsidRDefault="00322457" w:rsidP="00573449">
      <w:pPr>
        <w:spacing w:after="240"/>
        <w:jc w:val="center"/>
        <w:rPr>
          <w:i/>
          <w:sz w:val="24"/>
          <w:szCs w:val="24"/>
        </w:rPr>
      </w:pPr>
      <w:r w:rsidRPr="00095E47">
        <w:rPr>
          <w:i/>
          <w:sz w:val="24"/>
          <w:szCs w:val="24"/>
        </w:rPr>
        <w:t xml:space="preserve">(Revised </w:t>
      </w:r>
      <w:r>
        <w:rPr>
          <w:i/>
          <w:sz w:val="24"/>
          <w:szCs w:val="24"/>
        </w:rPr>
        <w:t xml:space="preserve">January 31, 2022 </w:t>
      </w:r>
      <w:r w:rsidRPr="00095E47">
        <w:rPr>
          <w:i/>
          <w:sz w:val="24"/>
          <w:szCs w:val="24"/>
        </w:rPr>
        <w:t>through PROCLTR 20</w:t>
      </w:r>
      <w:r>
        <w:rPr>
          <w:i/>
          <w:sz w:val="24"/>
          <w:szCs w:val="24"/>
        </w:rPr>
        <w:t>22-01</w:t>
      </w:r>
      <w:r w:rsidRPr="00095E47">
        <w:rPr>
          <w:i/>
          <w:sz w:val="24"/>
          <w:szCs w:val="24"/>
        </w:rPr>
        <w:t>)</w:t>
      </w:r>
      <w:commentRangeStart w:id="30"/>
      <w:commentRangeEnd w:id="30"/>
      <w:r w:rsidR="00786EEA">
        <w:rPr>
          <w:rStyle w:val="CommentReference"/>
        </w:rPr>
        <w:commentReference w:id="30"/>
      </w:r>
    </w:p>
    <w:p w14:paraId="4FC15002" w14:textId="18E4CF52" w:rsidR="00BC6FB9" w:rsidRPr="00095E47" w:rsidRDefault="007F0C8F" w:rsidP="00B860E2">
      <w:pPr>
        <w:pStyle w:val="Heading3"/>
        <w:rPr>
          <w:sz w:val="24"/>
          <w:szCs w:val="24"/>
        </w:rPr>
      </w:pPr>
      <w:bookmarkStart w:id="31" w:name="P1_601"/>
      <w:r w:rsidRPr="00095E47">
        <w:rPr>
          <w:rFonts w:eastAsiaTheme="majorEastAsia"/>
          <w:sz w:val="24"/>
          <w:szCs w:val="24"/>
        </w:rPr>
        <w:t>1.601</w:t>
      </w:r>
      <w:bookmarkEnd w:id="31"/>
      <w:r w:rsidR="00DA4984">
        <w:rPr>
          <w:rFonts w:eastAsiaTheme="majorEastAsia"/>
          <w:sz w:val="24"/>
          <w:szCs w:val="24"/>
        </w:rPr>
        <w:t xml:space="preserve"> </w:t>
      </w:r>
      <w:r w:rsidR="00BC6FB9" w:rsidRPr="00095E47">
        <w:rPr>
          <w:rFonts w:eastAsiaTheme="majorEastAsia"/>
          <w:sz w:val="24"/>
          <w:szCs w:val="24"/>
        </w:rPr>
        <w:t>General</w:t>
      </w:r>
      <w:r w:rsidR="007F5D90" w:rsidRPr="00095E47">
        <w:rPr>
          <w:rFonts w:eastAsiaTheme="majorEastAsia"/>
          <w:sz w:val="24"/>
          <w:szCs w:val="24"/>
        </w:rPr>
        <w:t>.</w:t>
      </w:r>
    </w:p>
    <w:p w14:paraId="2AFC1405" w14:textId="39269684" w:rsidR="00B56EDD" w:rsidRPr="00095E47" w:rsidRDefault="00B56EDD" w:rsidP="00B56EDD">
      <w:pPr>
        <w:rPr>
          <w:sz w:val="24"/>
          <w:szCs w:val="24"/>
        </w:rPr>
      </w:pPr>
      <w:r w:rsidRPr="00095E47">
        <w:rPr>
          <w:bCs/>
          <w:color w:val="000000"/>
          <w:kern w:val="24"/>
          <w:sz w:val="24"/>
          <w:szCs w:val="24"/>
        </w:rPr>
        <w:t xml:space="preserve">(a)(S-90) Contracting authority flows from the </w:t>
      </w:r>
      <w:r w:rsidRPr="00095E47">
        <w:rPr>
          <w:sz w:val="24"/>
          <w:szCs w:val="24"/>
          <w:lang w:val="en"/>
        </w:rPr>
        <w:t>DLA Acquisition Director</w:t>
      </w:r>
      <w:r w:rsidRPr="00095E47">
        <w:rPr>
          <w:bCs/>
          <w:color w:val="000000"/>
          <w:kern w:val="24"/>
          <w:sz w:val="24"/>
          <w:szCs w:val="24"/>
        </w:rPr>
        <w:t xml:space="preserve"> to the five HCAs for the DLA contracting activities designated in DFARS PGI 202.101. (See </w:t>
      </w:r>
      <w:hyperlink w:anchor="P_PGI_1_601" w:history="1">
        <w:r w:rsidRPr="00ED27CE">
          <w:rPr>
            <w:rStyle w:val="Hyperlink"/>
            <w:bCs/>
            <w:kern w:val="24"/>
            <w:sz w:val="24"/>
            <w:szCs w:val="24"/>
          </w:rPr>
          <w:t>PGI 1.601</w:t>
        </w:r>
      </w:hyperlink>
      <w:r w:rsidRPr="00095E47">
        <w:rPr>
          <w:bCs/>
          <w:color w:val="000000"/>
          <w:kern w:val="24"/>
          <w:sz w:val="24"/>
          <w:szCs w:val="24"/>
        </w:rPr>
        <w:t xml:space="preserve"> for limitations on HCA authority.)</w:t>
      </w:r>
    </w:p>
    <w:p w14:paraId="2398C5E8" w14:textId="2F55EE35" w:rsidR="00B56EDD" w:rsidRPr="00095E47" w:rsidRDefault="00BC6FB9" w:rsidP="00B56EDD">
      <w:pPr>
        <w:rPr>
          <w:sz w:val="24"/>
          <w:szCs w:val="24"/>
        </w:rPr>
      </w:pPr>
      <w:r w:rsidRPr="00095E47">
        <w:rPr>
          <w:sz w:val="24"/>
          <w:szCs w:val="24"/>
        </w:rPr>
        <w:tab/>
      </w:r>
      <w:r w:rsidR="00B56EDD" w:rsidRPr="00095E47">
        <w:rPr>
          <w:sz w:val="24"/>
          <w:szCs w:val="24"/>
        </w:rPr>
        <w:t>(S-91) HCAs and CCOs may delegate their a</w:t>
      </w:r>
      <w:r w:rsidR="00B56EDD"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00B56EDD" w:rsidRPr="00095E47">
        <w:rPr>
          <w:sz w:val="24"/>
          <w:szCs w:val="24"/>
        </w:rPr>
        <w:t>The CCOs will maintain a list of delegations authorized in this policy.</w:t>
      </w:r>
    </w:p>
    <w:p w14:paraId="36ED10B3" w14:textId="777ED966" w:rsidR="00B56EDD" w:rsidRPr="00095E47" w:rsidRDefault="00BC6FB9" w:rsidP="00B56EDD">
      <w:pPr>
        <w:rPr>
          <w:sz w:val="24"/>
          <w:szCs w:val="24"/>
        </w:rPr>
      </w:pPr>
      <w:r w:rsidRPr="00095E47">
        <w:rPr>
          <w:sz w:val="24"/>
          <w:szCs w:val="24"/>
        </w:rPr>
        <w:tab/>
      </w:r>
      <w:r w:rsidR="00B56EDD" w:rsidRPr="00DA7F8B">
        <w:rPr>
          <w:sz w:val="24"/>
          <w:szCs w:val="24"/>
        </w:rPr>
        <w:t xml:space="preserve">(S-92) Upload written </w:t>
      </w:r>
      <w:r w:rsidR="00B56EDD" w:rsidRPr="00DA7F8B">
        <w:rPr>
          <w:rFonts w:eastAsia="Calibri"/>
          <w:sz w:val="24"/>
          <w:szCs w:val="24"/>
        </w:rPr>
        <w:t xml:space="preserve">delegations of authority in </w:t>
      </w:r>
      <w:hyperlink r:id="rId29" w:history="1">
        <w:r w:rsidR="00147EA0" w:rsidRPr="00DA7F8B">
          <w:rPr>
            <w:rStyle w:val="Hyperlink"/>
            <w:sz w:val="24"/>
            <w:szCs w:val="24"/>
          </w:rPr>
          <w:t>Document Automated Content Services-Records Management (DACS-RM)</w:t>
        </w:r>
        <w:r w:rsidR="00F2380D" w:rsidRPr="00DA7F8B">
          <w:rPr>
            <w:rStyle w:val="Hyperlink"/>
            <w:color w:val="auto"/>
            <w:sz w:val="24"/>
            <w:szCs w:val="24"/>
            <w:u w:val="none"/>
          </w:rPr>
          <w:t xml:space="preserve"> </w:t>
        </w:r>
      </w:hyperlink>
      <w:r w:rsidR="006F4534" w:rsidRPr="00DA7F8B">
        <w:rPr>
          <w:rStyle w:val="Hyperlink"/>
          <w:color w:val="auto"/>
          <w:sz w:val="24"/>
          <w:szCs w:val="24"/>
          <w:u w:val="none"/>
        </w:rPr>
        <w:t>(</w:t>
      </w:r>
      <w:hyperlink r:id="rId30" w:history="1">
        <w:r w:rsidR="006F4534" w:rsidRPr="00DA7F8B">
          <w:rPr>
            <w:rStyle w:val="Hyperlink"/>
            <w:sz w:val="24"/>
            <w:szCs w:val="24"/>
          </w:rPr>
          <w:t>https://www.private.dacs.dla.mil/dacsrm/cs?func=llworkspace</w:t>
        </w:r>
      </w:hyperlink>
      <w:r w:rsidR="006F4534" w:rsidRPr="00DA7F8B">
        <w:rPr>
          <w:sz w:val="24"/>
          <w:szCs w:val="24"/>
        </w:rPr>
        <w:t>).</w:t>
      </w:r>
      <w:r w:rsidR="00B56EDD" w:rsidRPr="00DA7F8B">
        <w:rPr>
          <w:rFonts w:eastAsia="Calibri"/>
          <w:sz w:val="24"/>
          <w:szCs w:val="24"/>
        </w:rPr>
        <w:t>(DACS-RM training and access are required.)</w:t>
      </w:r>
    </w:p>
    <w:p w14:paraId="3FA67E71" w14:textId="5B2BDB15" w:rsidR="00B56EDD" w:rsidRPr="00095E47" w:rsidRDefault="00BC6FB9" w:rsidP="003331B9">
      <w:pPr>
        <w:spacing w:after="240"/>
        <w:rPr>
          <w:sz w:val="24"/>
          <w:szCs w:val="24"/>
        </w:rPr>
      </w:pPr>
      <w:r w:rsidRPr="00095E47">
        <w:rPr>
          <w:sz w:val="24"/>
          <w:szCs w:val="24"/>
        </w:rPr>
        <w:tab/>
      </w:r>
      <w:r w:rsidR="00B56EDD" w:rsidRPr="00095E47">
        <w:rPr>
          <w:sz w:val="24"/>
          <w:szCs w:val="24"/>
        </w:rPr>
        <w:t>(S-93) When acquisition documentation requires review and/or approval by the SPE or CAE, obtain Office of Counsel review, and submit the documentation through the HCA.</w:t>
      </w:r>
    </w:p>
    <w:p w14:paraId="48DAE5E1" w14:textId="51295A93" w:rsidR="0049226D" w:rsidRPr="00095E47" w:rsidRDefault="0049226D" w:rsidP="000247AC">
      <w:pPr>
        <w:pStyle w:val="Heading3"/>
        <w:rPr>
          <w:sz w:val="24"/>
          <w:szCs w:val="24"/>
        </w:rPr>
      </w:pPr>
      <w:bookmarkStart w:id="32" w:name="P1_601_90"/>
      <w:r w:rsidRPr="00095E47">
        <w:rPr>
          <w:sz w:val="24"/>
          <w:szCs w:val="24"/>
        </w:rPr>
        <w:lastRenderedPageBreak/>
        <w:t>1.601-90</w:t>
      </w:r>
      <w:bookmarkEnd w:id="32"/>
      <w:r w:rsidRPr="00095E47">
        <w:rPr>
          <w:sz w:val="24"/>
          <w:szCs w:val="24"/>
        </w:rPr>
        <w:t xml:space="preserve"> Critica</w:t>
      </w:r>
      <w:r w:rsidR="007F5D90" w:rsidRPr="00095E47">
        <w:rPr>
          <w:sz w:val="24"/>
          <w:szCs w:val="24"/>
        </w:rPr>
        <w:t>l acquisition responsibilities.</w:t>
      </w:r>
    </w:p>
    <w:p w14:paraId="10B1D3D0" w14:textId="4A44F0BB" w:rsidR="0049226D" w:rsidRPr="00095E47" w:rsidRDefault="0049226D" w:rsidP="003331B9">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sidR="00D55EB0">
        <w:rPr>
          <w:snapToGrid w:val="0"/>
          <w:sz w:val="24"/>
          <w:szCs w:val="24"/>
        </w:rPr>
        <w:t xml:space="preserve">l integrity of its contracting </w:t>
      </w:r>
      <w:r w:rsidRPr="00095E47">
        <w:rPr>
          <w:snapToGrid w:val="0"/>
          <w:sz w:val="24"/>
          <w:szCs w:val="24"/>
        </w:rPr>
        <w:t>system.</w:t>
      </w:r>
    </w:p>
    <w:p w14:paraId="51BCB9EE" w14:textId="37758CE1" w:rsidR="0049226D" w:rsidRPr="00095E47" w:rsidRDefault="0049226D" w:rsidP="000247AC">
      <w:pPr>
        <w:pStyle w:val="Heading3"/>
        <w:rPr>
          <w:sz w:val="24"/>
          <w:szCs w:val="24"/>
        </w:rPr>
      </w:pPr>
      <w:bookmarkStart w:id="33" w:name="P1_601_91"/>
      <w:r w:rsidRPr="00095E47">
        <w:rPr>
          <w:sz w:val="24"/>
          <w:szCs w:val="24"/>
        </w:rPr>
        <w:t xml:space="preserve">1.601-91 </w:t>
      </w:r>
      <w:bookmarkEnd w:id="33"/>
      <w:r w:rsidRPr="00095E47">
        <w:rPr>
          <w:sz w:val="24"/>
          <w:szCs w:val="24"/>
        </w:rPr>
        <w:t>Contract Quality Review (CQR) Program</w:t>
      </w:r>
      <w:r w:rsidR="007F5D90" w:rsidRPr="00095E47">
        <w:rPr>
          <w:sz w:val="24"/>
          <w:szCs w:val="24"/>
        </w:rPr>
        <w:t>.</w:t>
      </w:r>
      <w:commentRangeStart w:id="34"/>
      <w:commentRangeEnd w:id="34"/>
      <w:r w:rsidR="00B56EDD" w:rsidRPr="00095E47">
        <w:rPr>
          <w:rStyle w:val="CommentReference"/>
          <w:sz w:val="24"/>
          <w:szCs w:val="24"/>
        </w:rPr>
        <w:commentReference w:id="34"/>
      </w:r>
    </w:p>
    <w:p w14:paraId="1C29A99B" w14:textId="3C4005E1" w:rsidR="00B56EDD" w:rsidRPr="00095E47" w:rsidRDefault="00B56EDD" w:rsidP="00B56EDD">
      <w:pPr>
        <w:rPr>
          <w:rFonts w:eastAsia="Calibri"/>
          <w:sz w:val="24"/>
          <w:szCs w:val="24"/>
        </w:rPr>
      </w:pPr>
      <w:r w:rsidRPr="00095E47">
        <w:rPr>
          <w:rFonts w:eastAsia="Calibri"/>
          <w:sz w:val="24"/>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P1_602_90" w:history="1">
        <w:r w:rsidRPr="00095E47">
          <w:rPr>
            <w:rStyle w:val="Hyperlink"/>
            <w:rFonts w:eastAsia="Calibri"/>
            <w:sz w:val="24"/>
            <w:szCs w:val="24"/>
          </w:rPr>
          <w:t>1.602-90</w:t>
        </w:r>
      </w:hyperlink>
      <w:r w:rsidRPr="00095E47">
        <w:rPr>
          <w:rFonts w:eastAsia="Calibri"/>
          <w:sz w:val="24"/>
          <w:szCs w:val="24"/>
        </w:rPr>
        <w:t>).</w:t>
      </w:r>
    </w:p>
    <w:p w14:paraId="3F011F39" w14:textId="26A1D1E5" w:rsidR="001424B1" w:rsidRPr="00DA7F8B" w:rsidRDefault="00B56EDD" w:rsidP="001424B1">
      <w:pPr>
        <w:spacing w:after="240"/>
        <w:rPr>
          <w:snapToGrid w:val="0"/>
          <w:sz w:val="24"/>
          <w:szCs w:val="24"/>
        </w:rPr>
      </w:pPr>
      <w:r w:rsidRPr="00DA7F8B">
        <w:rPr>
          <w:rFonts w:eastAsia="Calibri"/>
          <w:sz w:val="24"/>
          <w:szCs w:val="24"/>
        </w:rPr>
        <w:t xml:space="preserve">(b) For procedures associated with CQR Program roles and responsibilities, see </w:t>
      </w:r>
      <w:bookmarkStart w:id="35" w:name="P1_602"/>
      <w:r w:rsidR="001424B1" w:rsidRPr="00DA7F8B">
        <w:rPr>
          <w:snapToGrid w:val="0"/>
          <w:sz w:val="24"/>
          <w:szCs w:val="24"/>
          <w:u w:val="single"/>
        </w:rPr>
        <w:fldChar w:fldCharType="begin"/>
      </w:r>
      <w:r w:rsidR="001424B1" w:rsidRPr="00DA7F8B">
        <w:rPr>
          <w:snapToGrid w:val="0"/>
          <w:sz w:val="24"/>
          <w:szCs w:val="24"/>
          <w:u w:val="single"/>
        </w:rPr>
        <w:instrText>HYPERLINK "https://issue-p.dla.mil/Published_Issuances/5025.03.pdf"</w:instrText>
      </w:r>
      <w:r w:rsidR="001424B1" w:rsidRPr="00DA7F8B">
        <w:rPr>
          <w:snapToGrid w:val="0"/>
          <w:sz w:val="24"/>
          <w:szCs w:val="24"/>
          <w:u w:val="single"/>
        </w:rPr>
        <w:fldChar w:fldCharType="separate"/>
      </w:r>
      <w:r w:rsidR="001424B1" w:rsidRPr="00DA7F8B">
        <w:rPr>
          <w:rStyle w:val="Hyperlink"/>
          <w:snapToGrid w:val="0"/>
          <w:sz w:val="24"/>
          <w:szCs w:val="24"/>
        </w:rPr>
        <w:t>DLAM 5025.03, Contract Quality Review (CQR) Program</w:t>
      </w:r>
      <w:r w:rsidR="001424B1" w:rsidRPr="00DA7F8B">
        <w:rPr>
          <w:snapToGrid w:val="0"/>
          <w:sz w:val="24"/>
          <w:szCs w:val="24"/>
          <w:u w:val="single"/>
        </w:rPr>
        <w:fldChar w:fldCharType="end"/>
      </w:r>
      <w:r w:rsidR="001424B1" w:rsidRPr="00DA7F8B">
        <w:rPr>
          <w:snapToGrid w:val="0"/>
          <w:sz w:val="24"/>
          <w:szCs w:val="24"/>
        </w:rPr>
        <w:t xml:space="preserve"> (</w:t>
      </w:r>
      <w:hyperlink r:id="rId31" w:history="1">
        <w:r w:rsidR="001424B1" w:rsidRPr="00DA7F8B">
          <w:rPr>
            <w:rStyle w:val="Hyperlink"/>
            <w:snapToGrid w:val="0"/>
            <w:sz w:val="24"/>
            <w:szCs w:val="24"/>
          </w:rPr>
          <w:t>https://issue-p.dla.mil/Published_Issuances/5025.03.pdf</w:t>
        </w:r>
      </w:hyperlink>
      <w:r w:rsidR="001424B1" w:rsidRPr="00DA7F8B">
        <w:rPr>
          <w:snapToGrid w:val="0"/>
          <w:sz w:val="24"/>
          <w:szCs w:val="24"/>
        </w:rPr>
        <w:t>).</w:t>
      </w:r>
    </w:p>
    <w:p w14:paraId="7D40986A" w14:textId="2A2FD710" w:rsidR="0049226D" w:rsidRPr="005F7C0D" w:rsidRDefault="000247AC" w:rsidP="000247AC">
      <w:pPr>
        <w:pStyle w:val="Heading3"/>
        <w:rPr>
          <w:sz w:val="24"/>
          <w:szCs w:val="24"/>
        </w:rPr>
      </w:pPr>
      <w:bookmarkStart w:id="36" w:name="P1_602_2"/>
      <w:bookmarkEnd w:id="35"/>
      <w:r w:rsidRPr="005F7C0D">
        <w:rPr>
          <w:sz w:val="24"/>
          <w:szCs w:val="24"/>
        </w:rPr>
        <w:t>1.602-2</w:t>
      </w:r>
      <w:r w:rsidR="00812101" w:rsidRPr="005F7C0D">
        <w:rPr>
          <w:sz w:val="24"/>
          <w:szCs w:val="24"/>
        </w:rPr>
        <w:t xml:space="preserve"> </w:t>
      </w:r>
      <w:bookmarkEnd w:id="36"/>
      <w:r w:rsidR="0049226D" w:rsidRPr="005F7C0D">
        <w:rPr>
          <w:sz w:val="24"/>
          <w:szCs w:val="24"/>
        </w:rPr>
        <w:t>Responsibilities</w:t>
      </w:r>
      <w:r w:rsidR="00BC6FB9" w:rsidRPr="005F7C0D">
        <w:rPr>
          <w:sz w:val="24"/>
          <w:szCs w:val="24"/>
        </w:rPr>
        <w:t>.</w:t>
      </w:r>
      <w:commentRangeStart w:id="37"/>
      <w:commentRangeEnd w:id="37"/>
      <w:r w:rsidR="00D358CC" w:rsidRPr="005F7C0D">
        <w:rPr>
          <w:rStyle w:val="CommentReference"/>
          <w:sz w:val="24"/>
          <w:szCs w:val="24"/>
        </w:rPr>
        <w:commentReference w:id="37"/>
      </w:r>
    </w:p>
    <w:p w14:paraId="120DC0A7" w14:textId="2D5081CF" w:rsidR="00F307F3" w:rsidRPr="00321EFC" w:rsidRDefault="00D358CC" w:rsidP="003C6E28">
      <w:pPr>
        <w:pStyle w:val="Default"/>
        <w:rPr>
          <w:rFonts w:ascii="Times New Roman" w:hAnsi="Times New Roman"/>
        </w:rPr>
      </w:pPr>
      <w:bookmarkStart w:id="38" w:name="P1_602_2_90"/>
      <w:r w:rsidRPr="005F7C0D">
        <w:rPr>
          <w:rFonts w:ascii="Times New Roman" w:hAnsi="Times New Roman" w:cs="Times New Roman"/>
        </w:rPr>
        <w:t xml:space="preserve">(d)(S-90) </w:t>
      </w:r>
      <w:r w:rsidRPr="005F7C0D">
        <w:rPr>
          <w:rFonts w:ascii="Times New Roman" w:hAnsi="Times New Roman" w:cs="Times New Roman"/>
          <w:i/>
        </w:rPr>
        <w:t>Contracting Officer’s Representative (COR)</w:t>
      </w:r>
      <w:r w:rsidRPr="005F7C0D">
        <w:rPr>
          <w:rFonts w:ascii="Times New Roman" w:hAnsi="Times New Roman" w:cs="Times New Roman"/>
        </w:rPr>
        <w:t>. F</w:t>
      </w:r>
      <w:r w:rsidRPr="005F7C0D">
        <w:rPr>
          <w:rFonts w:ascii="Times New Roman" w:eastAsia="Calibri" w:hAnsi="Times New Roman" w:cs="Times New Roman"/>
        </w:rPr>
        <w:t>or information on COR function and requirements, see</w:t>
      </w:r>
      <w:r w:rsidR="003C6E28">
        <w:rPr>
          <w:rFonts w:ascii="Times New Roman" w:eastAsia="Calibri" w:hAnsi="Times New Roman" w:cs="Times New Roman"/>
        </w:rPr>
        <w:t xml:space="preserve"> </w:t>
      </w:r>
      <w:r w:rsidR="00D34F95" w:rsidRPr="00321EFC">
        <w:rPr>
          <w:rFonts w:ascii="Times New Roman" w:hAnsi="Times New Roman"/>
        </w:rPr>
        <w:t xml:space="preserve">DoDI 5000.72, </w:t>
      </w:r>
      <w:r w:rsidR="00321EFC">
        <w:rPr>
          <w:rFonts w:ascii="Times New Roman" w:hAnsi="Times New Roman"/>
        </w:rPr>
        <w:t xml:space="preserve">Change 2, </w:t>
      </w:r>
      <w:r w:rsidR="00D34F95" w:rsidRPr="00321EFC">
        <w:rPr>
          <w:rFonts w:ascii="Times New Roman" w:hAnsi="Times New Roman"/>
        </w:rPr>
        <w:t xml:space="preserve">DoD Standard for Contracting Officer’s Representative (COR) Certification </w:t>
      </w:r>
      <w:hyperlink r:id="rId32" w:history="1">
        <w:r w:rsidR="00321EFC">
          <w:rPr>
            <w:rStyle w:val="Hyperlink"/>
            <w:rFonts w:ascii="Times New Roman" w:hAnsi="Times New Roman"/>
          </w:rPr>
          <w:t xml:space="preserve">DoDI 5000.72, Change 2, DoD Standard for Contracting Officer’s Representative (COR) Certification </w:t>
        </w:r>
      </w:hyperlink>
      <w:r w:rsidR="00321EFC">
        <w:rPr>
          <w:rFonts w:ascii="Times New Roman" w:hAnsi="Times New Roman"/>
        </w:rPr>
        <w:t>(</w:t>
      </w:r>
      <w:hyperlink r:id="rId33" w:history="1">
        <w:r w:rsidR="00321EFC" w:rsidRPr="005C4E63">
          <w:rPr>
            <w:rStyle w:val="Hyperlink"/>
            <w:rFonts w:ascii="Times New Roman" w:hAnsi="Times New Roman"/>
          </w:rPr>
          <w:t>https://www.esd.whs.mil/Portals/54/Documents/DD/issuances/dodi/500072p.PDF?ver=Gz57VcITZqrt78aS_jH2Jg%3d%3d</w:t>
        </w:r>
      </w:hyperlink>
      <w:r w:rsidR="00321EFC">
        <w:rPr>
          <w:rFonts w:ascii="Times New Roman" w:hAnsi="Times New Roman"/>
        </w:rPr>
        <w:t>)</w:t>
      </w:r>
      <w:commentRangeStart w:id="39"/>
      <w:r w:rsidR="00321EFC">
        <w:rPr>
          <w:rFonts w:ascii="Times New Roman" w:hAnsi="Times New Roman"/>
        </w:rPr>
        <w:t>.</w:t>
      </w:r>
      <w:commentRangeEnd w:id="39"/>
      <w:r w:rsidR="00321EFC">
        <w:rPr>
          <w:rStyle w:val="CommentReference"/>
          <w:rFonts w:ascii="Times New Roman" w:hAnsi="Times New Roman"/>
        </w:rPr>
        <w:commentReference w:id="39"/>
      </w:r>
    </w:p>
    <w:p w14:paraId="4828E153" w14:textId="633A5AC3" w:rsidR="00D358CC" w:rsidRPr="005F7C0D" w:rsidRDefault="00D358CC" w:rsidP="00D358CC">
      <w:pPr>
        <w:rPr>
          <w:rFonts w:eastAsia="Calibri"/>
          <w:sz w:val="24"/>
          <w:szCs w:val="24"/>
        </w:rPr>
      </w:pPr>
      <w:r w:rsidRPr="005F7C0D">
        <w:rPr>
          <w:sz w:val="24"/>
          <w:szCs w:val="24"/>
        </w:rPr>
        <w:t>(d)(S-91)</w:t>
      </w:r>
      <w:commentRangeStart w:id="40"/>
      <w:r w:rsidRPr="005F7C0D">
        <w:rPr>
          <w:sz w:val="24"/>
          <w:szCs w:val="24"/>
        </w:rPr>
        <w:t xml:space="preserve"> </w:t>
      </w:r>
      <w:commentRangeEnd w:id="40"/>
      <w:r w:rsidR="005B0274" w:rsidRPr="005F7C0D">
        <w:rPr>
          <w:rStyle w:val="CommentReference"/>
          <w:sz w:val="24"/>
          <w:szCs w:val="24"/>
        </w:rPr>
        <w:commentReference w:id="40"/>
      </w:r>
      <w:r w:rsidR="005B0274" w:rsidRPr="005F7C0D">
        <w:rPr>
          <w:i/>
          <w:spacing w:val="-3"/>
          <w:sz w:val="24"/>
          <w:szCs w:val="24"/>
        </w:rPr>
        <w:t>Joint Appointment Module (JAM)</w:t>
      </w:r>
      <w:r w:rsidR="00B16CD5" w:rsidRPr="005F7C0D">
        <w:rPr>
          <w:i/>
          <w:spacing w:val="-3"/>
          <w:sz w:val="24"/>
          <w:szCs w:val="24"/>
        </w:rPr>
        <w:t xml:space="preserve"> and</w:t>
      </w:r>
      <w:r w:rsidR="005B0274" w:rsidRPr="005F7C0D">
        <w:rPr>
          <w:i/>
          <w:spacing w:val="-3"/>
          <w:sz w:val="24"/>
          <w:szCs w:val="24"/>
        </w:rPr>
        <w:t xml:space="preserve"> Surveillance and Performance Monitoring (SPM)</w:t>
      </w:r>
      <w:r w:rsidR="004676A8" w:rsidRPr="005F7C0D">
        <w:rPr>
          <w:i/>
          <w:spacing w:val="-3"/>
          <w:sz w:val="24"/>
          <w:szCs w:val="24"/>
        </w:rPr>
        <w:t xml:space="preserve"> Module.</w:t>
      </w:r>
    </w:p>
    <w:p w14:paraId="4C356F4E" w14:textId="237E54F0" w:rsidR="004676A8" w:rsidRPr="005F7C0D" w:rsidRDefault="00BC6FB9" w:rsidP="00D358CC">
      <w:pPr>
        <w:contextualSpacing/>
        <w:rPr>
          <w:rFonts w:eastAsia="Calibri"/>
          <w:sz w:val="24"/>
          <w:szCs w:val="24"/>
        </w:rPr>
      </w:pPr>
      <w:r w:rsidRPr="005F7C0D">
        <w:rPr>
          <w:rFonts w:eastAsia="Calibri"/>
          <w:sz w:val="24"/>
          <w:szCs w:val="24"/>
        </w:rPr>
        <w:tab/>
      </w:r>
      <w:r w:rsidRPr="005F7C0D">
        <w:rPr>
          <w:rFonts w:eastAsia="Calibri"/>
          <w:sz w:val="24"/>
          <w:szCs w:val="24"/>
        </w:rPr>
        <w:tab/>
      </w:r>
      <w:r w:rsidR="00D358CC" w:rsidRPr="005F7C0D">
        <w:rPr>
          <w:rFonts w:eastAsia="Calibri"/>
          <w:sz w:val="24"/>
          <w:szCs w:val="24"/>
        </w:rPr>
        <w:t xml:space="preserve">(i) </w:t>
      </w:r>
      <w:r w:rsidR="004676A8" w:rsidRPr="005F7C0D">
        <w:rPr>
          <w:spacing w:val="-3"/>
          <w:sz w:val="24"/>
          <w:szCs w:val="24"/>
        </w:rPr>
        <w:t xml:space="preserve">JAM is the enterprise-wide module for executing nomination and appointment functions. SPM is the enterprise- wide module for executing COR monitoring functions. </w:t>
      </w:r>
      <w:r w:rsidR="00B16CD5" w:rsidRPr="005F7C0D">
        <w:rPr>
          <w:spacing w:val="-3"/>
          <w:sz w:val="24"/>
          <w:szCs w:val="24"/>
        </w:rPr>
        <w:t xml:space="preserve">See </w:t>
      </w:r>
      <w:hyperlink r:id="rId34" w:history="1">
        <w:r w:rsidR="0052054D" w:rsidRPr="005F7C0D">
          <w:rPr>
            <w:rStyle w:val="Hyperlink"/>
            <w:spacing w:val="4"/>
            <w:sz w:val="24"/>
            <w:szCs w:val="24"/>
          </w:rPr>
          <w:t>Procurement Integrated Enterprise Environment (PIEE)</w:t>
        </w:r>
      </w:hyperlink>
      <w:r w:rsidR="0052054D" w:rsidRPr="005F7C0D">
        <w:rPr>
          <w:spacing w:val="4"/>
          <w:sz w:val="24"/>
          <w:szCs w:val="24"/>
        </w:rPr>
        <w:t xml:space="preserve"> (</w:t>
      </w:r>
      <w:hyperlink r:id="rId35" w:history="1">
        <w:r w:rsidR="0052054D" w:rsidRPr="005F7C0D">
          <w:rPr>
            <w:rStyle w:val="Hyperlink"/>
            <w:spacing w:val="4"/>
            <w:sz w:val="24"/>
            <w:szCs w:val="24"/>
          </w:rPr>
          <w:t>https://wawftraining.eb.mil/piee-landing/</w:t>
        </w:r>
      </w:hyperlink>
      <w:r w:rsidR="0052054D" w:rsidRPr="005F7C0D">
        <w:rPr>
          <w:spacing w:val="4"/>
          <w:sz w:val="24"/>
          <w:szCs w:val="24"/>
        </w:rPr>
        <w:t>)</w:t>
      </w:r>
      <w:r w:rsidR="002047AE" w:rsidRPr="005F7C0D">
        <w:rPr>
          <w:spacing w:val="4"/>
          <w:sz w:val="24"/>
          <w:szCs w:val="24"/>
        </w:rPr>
        <w:t xml:space="preserve"> </w:t>
      </w:r>
      <w:r w:rsidR="00B16CD5" w:rsidRPr="005F7C0D">
        <w:rPr>
          <w:spacing w:val="4"/>
          <w:sz w:val="24"/>
          <w:szCs w:val="24"/>
        </w:rPr>
        <w:t>for access to JAM and SPM</w:t>
      </w:r>
      <w:r w:rsidR="004676A8" w:rsidRPr="005F7C0D">
        <w:rPr>
          <w:sz w:val="24"/>
          <w:szCs w:val="24"/>
        </w:rPr>
        <w:t>.</w:t>
      </w:r>
      <w:r w:rsidR="00EC53F3" w:rsidRPr="005F7C0D">
        <w:rPr>
          <w:sz w:val="24"/>
          <w:szCs w:val="24"/>
        </w:rPr>
        <w:t xml:space="preserve"> </w:t>
      </w:r>
      <w:r w:rsidR="00EC53F3" w:rsidRPr="005F7C0D">
        <w:rPr>
          <w:rFonts w:eastAsia="Calibri"/>
          <w:sz w:val="24"/>
          <w:szCs w:val="24"/>
        </w:rPr>
        <w:t xml:space="preserve">For </w:t>
      </w:r>
      <w:r w:rsidR="00EC53F3" w:rsidRPr="005F7C0D">
        <w:rPr>
          <w:spacing w:val="-3"/>
          <w:sz w:val="24"/>
          <w:szCs w:val="24"/>
        </w:rPr>
        <w:t xml:space="preserve">training, see </w:t>
      </w:r>
      <w:hyperlink r:id="rId36" w:history="1">
        <w:r w:rsidR="00EC53F3" w:rsidRPr="005F7C0D">
          <w:rPr>
            <w:rStyle w:val="Hyperlink"/>
            <w:color w:val="auto"/>
            <w:sz w:val="24"/>
            <w:szCs w:val="24"/>
            <w:lang w:val="en"/>
          </w:rPr>
          <w:t>Joint Appointment Module (JAM) - Web Based Training</w:t>
        </w:r>
      </w:hyperlink>
      <w:r w:rsidR="00EC53F3" w:rsidRPr="005F7C0D">
        <w:rPr>
          <w:sz w:val="24"/>
          <w:szCs w:val="24"/>
          <w:lang w:val="en"/>
        </w:rPr>
        <w:t xml:space="preserve"> (</w:t>
      </w:r>
      <w:hyperlink r:id="rId37" w:history="1">
        <w:r w:rsidR="00EC53F3" w:rsidRPr="005F7C0D">
          <w:rPr>
            <w:rStyle w:val="Hyperlink"/>
            <w:sz w:val="24"/>
            <w:szCs w:val="24"/>
            <w:lang w:val="en"/>
          </w:rPr>
          <w:t>https://wawftraining.eb.mil/wbt/xhtml/wbt/jam/index.xhtml</w:t>
        </w:r>
      </w:hyperlink>
      <w:r w:rsidR="00EC53F3" w:rsidRPr="005F7C0D">
        <w:rPr>
          <w:sz w:val="24"/>
          <w:szCs w:val="24"/>
          <w:lang w:val="en"/>
        </w:rPr>
        <w:t>)</w:t>
      </w:r>
      <w:r w:rsidR="005F7C0D" w:rsidRPr="005F7C0D">
        <w:rPr>
          <w:sz w:val="24"/>
          <w:szCs w:val="24"/>
          <w:lang w:val="en"/>
        </w:rPr>
        <w:t>, which includes SPM and Government Purchase Card (GPC) roles.</w:t>
      </w:r>
    </w:p>
    <w:p w14:paraId="0E872261" w14:textId="61EDF1CA" w:rsidR="004E724C" w:rsidRPr="005F7C0D" w:rsidRDefault="002047AE" w:rsidP="004E724C">
      <w:pPr>
        <w:rPr>
          <w:spacing w:val="-3"/>
          <w:sz w:val="24"/>
          <w:szCs w:val="24"/>
        </w:rPr>
      </w:pPr>
      <w:r w:rsidRPr="005F7C0D">
        <w:rPr>
          <w:rFonts w:eastAsia="Calibri"/>
          <w:sz w:val="24"/>
          <w:szCs w:val="24"/>
        </w:rPr>
        <w:tab/>
      </w:r>
      <w:r w:rsidRPr="005F7C0D">
        <w:rPr>
          <w:rFonts w:eastAsia="Calibri"/>
          <w:sz w:val="24"/>
          <w:szCs w:val="24"/>
        </w:rPr>
        <w:tab/>
      </w:r>
      <w:r w:rsidR="00D358CC" w:rsidRPr="005F7C0D">
        <w:rPr>
          <w:rFonts w:eastAsia="Calibri"/>
          <w:sz w:val="24"/>
          <w:szCs w:val="24"/>
        </w:rPr>
        <w:t xml:space="preserve">(ii) </w:t>
      </w:r>
      <w:r w:rsidR="004E724C" w:rsidRPr="005F7C0D">
        <w:rPr>
          <w:spacing w:val="-3"/>
          <w:sz w:val="24"/>
          <w:szCs w:val="24"/>
        </w:rPr>
        <w:t xml:space="preserve">The </w:t>
      </w:r>
      <w:r w:rsidR="004E724C" w:rsidRPr="005F7C0D">
        <w:rPr>
          <w:color w:val="000000"/>
          <w:sz w:val="24"/>
          <w:szCs w:val="24"/>
          <w:lang w:val="en"/>
        </w:rPr>
        <w:t xml:space="preserve">DISA DECC Ogden Electronic Business Service Desk is available to assist with technical problems with PIEE at </w:t>
      </w:r>
      <w:hyperlink r:id="rId38" w:history="1">
        <w:r w:rsidR="004E724C" w:rsidRPr="005F7C0D">
          <w:rPr>
            <w:rStyle w:val="Hyperlink"/>
            <w:spacing w:val="-3"/>
            <w:sz w:val="24"/>
            <w:szCs w:val="24"/>
          </w:rPr>
          <w:t>Government Customer Support - Submit Issue</w:t>
        </w:r>
      </w:hyperlink>
      <w:r w:rsidR="004E724C" w:rsidRPr="005F7C0D">
        <w:rPr>
          <w:spacing w:val="-3"/>
          <w:sz w:val="24"/>
          <w:szCs w:val="24"/>
        </w:rPr>
        <w:t xml:space="preserve"> </w:t>
      </w:r>
    </w:p>
    <w:p w14:paraId="6AAD2196" w14:textId="7CB169CE" w:rsidR="00D358CC" w:rsidRPr="005F7C0D" w:rsidRDefault="004E724C" w:rsidP="00D358CC">
      <w:pPr>
        <w:rPr>
          <w:rFonts w:eastAsia="Calibri"/>
          <w:sz w:val="24"/>
          <w:szCs w:val="24"/>
        </w:rPr>
      </w:pPr>
      <w:r w:rsidRPr="005F7C0D">
        <w:rPr>
          <w:spacing w:val="-3"/>
          <w:sz w:val="24"/>
          <w:szCs w:val="24"/>
        </w:rPr>
        <w:t>(</w:t>
      </w:r>
      <w:hyperlink r:id="rId39" w:history="1">
        <w:r w:rsidRPr="005F7C0D">
          <w:rPr>
            <w:rStyle w:val="Hyperlink"/>
            <w:spacing w:val="-3"/>
            <w:sz w:val="24"/>
            <w:szCs w:val="24"/>
          </w:rPr>
          <w:t>https://wawf.eb.mil/xhtml/unauth/web/homepage/governmentCustomerSupport.xhtml</w:t>
        </w:r>
      </w:hyperlink>
      <w:r w:rsidRPr="005F7C0D">
        <w:rPr>
          <w:spacing w:val="-3"/>
          <w:sz w:val="24"/>
          <w:szCs w:val="24"/>
        </w:rPr>
        <w:t>)</w:t>
      </w:r>
      <w:r w:rsidR="0052054D" w:rsidRPr="005F7C0D">
        <w:rPr>
          <w:spacing w:val="-3"/>
          <w:sz w:val="24"/>
          <w:szCs w:val="24"/>
        </w:rPr>
        <w:t xml:space="preserve">. </w:t>
      </w:r>
      <w:r w:rsidR="00D358CC" w:rsidRPr="005F7C0D">
        <w:rPr>
          <w:rFonts w:eastAsia="Calibri"/>
          <w:sz w:val="24"/>
          <w:szCs w:val="24"/>
        </w:rPr>
        <w:t>Department Administrators at each procuring organization can assist with access and navigation issues.</w:t>
      </w:r>
    </w:p>
    <w:p w14:paraId="20DD3060" w14:textId="230E698A" w:rsidR="003C6E28" w:rsidRPr="003C6E28" w:rsidRDefault="00E11363" w:rsidP="003C6E28">
      <w:pPr>
        <w:pStyle w:val="PlainText"/>
        <w:rPr>
          <w:rFonts w:ascii="Times New Roman" w:hAnsi="Times New Roman"/>
          <w:sz w:val="24"/>
          <w:szCs w:val="24"/>
        </w:rPr>
      </w:pPr>
      <w:r w:rsidRPr="003C6E28">
        <w:rPr>
          <w:rFonts w:ascii="Times New Roman" w:eastAsia="Calibri" w:hAnsi="Times New Roman"/>
          <w:bCs/>
          <w:sz w:val="24"/>
          <w:szCs w:val="24"/>
        </w:rPr>
        <w:t>(d)(S-92)</w:t>
      </w:r>
      <w:commentRangeStart w:id="41"/>
      <w:r w:rsidRPr="003C6E28">
        <w:rPr>
          <w:rFonts w:ascii="Times New Roman" w:eastAsia="Calibri" w:hAnsi="Times New Roman"/>
          <w:bCs/>
          <w:sz w:val="24"/>
          <w:szCs w:val="24"/>
        </w:rPr>
        <w:t xml:space="preserve"> </w:t>
      </w:r>
      <w:commentRangeEnd w:id="41"/>
      <w:r w:rsidR="002F0C1E" w:rsidRPr="003C6E28">
        <w:rPr>
          <w:rStyle w:val="CommentReference"/>
          <w:rFonts w:ascii="Times New Roman" w:hAnsi="Times New Roman"/>
          <w:sz w:val="24"/>
          <w:szCs w:val="24"/>
        </w:rPr>
        <w:commentReference w:id="41"/>
      </w:r>
      <w:r w:rsidRPr="003C6E28">
        <w:rPr>
          <w:rFonts w:ascii="Times New Roman" w:eastAsia="Calibri" w:hAnsi="Times New Roman"/>
          <w:bCs/>
          <w:sz w:val="24"/>
          <w:szCs w:val="24"/>
        </w:rPr>
        <w:t xml:space="preserve">For procedures associated with COR Program oversight roles and responsibilities, see </w:t>
      </w:r>
      <w:hyperlink r:id="rId40" w:history="1">
        <w:r w:rsidR="00FA5BAB" w:rsidRPr="003C6E28">
          <w:rPr>
            <w:rStyle w:val="Hyperlink"/>
            <w:rFonts w:ascii="Times New Roman" w:hAnsi="Times New Roman"/>
            <w:sz w:val="24"/>
            <w:szCs w:val="24"/>
          </w:rPr>
          <w:t>DLAM 5025.14, Contracting Officer’s Representative (COR) Program</w:t>
        </w:r>
      </w:hyperlink>
      <w:r w:rsidR="00FA5BAB" w:rsidRPr="003C6E28">
        <w:rPr>
          <w:rFonts w:ascii="Times New Roman" w:hAnsi="Times New Roman"/>
          <w:color w:val="000000"/>
          <w:sz w:val="24"/>
          <w:szCs w:val="24"/>
        </w:rPr>
        <w:t xml:space="preserve"> (</w:t>
      </w:r>
      <w:hyperlink r:id="rId41" w:history="1">
        <w:r w:rsidR="00FA5BAB" w:rsidRPr="003C6E28">
          <w:rPr>
            <w:rStyle w:val="Hyperlink"/>
            <w:rFonts w:ascii="Times New Roman" w:hAnsi="Times New Roman"/>
            <w:sz w:val="24"/>
            <w:szCs w:val="24"/>
          </w:rPr>
          <w:t>https://issue-p.dla.mil/Published_Issuances/COR%20PROGRAM%20CHANGE%201.pdf</w:t>
        </w:r>
      </w:hyperlink>
      <w:r w:rsidR="00FA5BAB" w:rsidRPr="003C6E28">
        <w:rPr>
          <w:rFonts w:ascii="Times New Roman" w:hAnsi="Times New Roman"/>
          <w:color w:val="000000"/>
          <w:sz w:val="24"/>
          <w:szCs w:val="24"/>
        </w:rPr>
        <w:t xml:space="preserve">). </w:t>
      </w:r>
      <w:r w:rsidRPr="003C6E28">
        <w:rPr>
          <w:rFonts w:ascii="Times New Roman" w:eastAsia="Calibri" w:hAnsi="Times New Roman"/>
          <w:bCs/>
          <w:sz w:val="24"/>
          <w:szCs w:val="24"/>
        </w:rPr>
        <w:t>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w:t>
      </w:r>
      <w:r w:rsidR="00D55EB0" w:rsidRPr="003C6E28">
        <w:rPr>
          <w:rFonts w:ascii="Times New Roman" w:eastAsia="Calibri" w:hAnsi="Times New Roman"/>
          <w:bCs/>
          <w:sz w:val="24"/>
          <w:szCs w:val="24"/>
        </w:rPr>
        <w:t>eparation from the Government).</w:t>
      </w:r>
      <w:r w:rsidRPr="003C6E28">
        <w:rPr>
          <w:rFonts w:ascii="Times New Roman" w:eastAsia="Calibri" w:hAnsi="Times New Roman"/>
          <w:bCs/>
          <w:sz w:val="24"/>
          <w:szCs w:val="24"/>
        </w:rPr>
        <w:t xml:space="preserve"> COR management shall proactively nominate a qualified and certified replacement COR in a timely manner to </w:t>
      </w:r>
      <w:r w:rsidRPr="003C6E28">
        <w:rPr>
          <w:rFonts w:ascii="Times New Roman" w:eastAsia="Calibri" w:hAnsi="Times New Roman"/>
          <w:bCs/>
          <w:sz w:val="24"/>
          <w:szCs w:val="24"/>
        </w:rPr>
        <w:lastRenderedPageBreak/>
        <w:t xml:space="preserve">allow the contracting officer the ability to appoint the replacement within a maximum of 30 calendar days. </w:t>
      </w:r>
      <w:r w:rsidRPr="003C6E28">
        <w:rPr>
          <w:rFonts w:ascii="Times New Roman" w:hAnsi="Times New Roman"/>
          <w:bCs/>
          <w:sz w:val="24"/>
          <w:szCs w:val="24"/>
        </w:rPr>
        <w:t xml:space="preserve">Additional guidance on the appointment and duties of CORs is provided in the </w:t>
      </w:r>
    </w:p>
    <w:p w14:paraId="4BBA0BD0" w14:textId="3F1C6043" w:rsidR="001764F3" w:rsidRPr="00A941F2" w:rsidRDefault="005A1C85" w:rsidP="003C6E28">
      <w:pPr>
        <w:rPr>
          <w:rFonts w:eastAsia="Calibri"/>
          <w:bCs/>
          <w:sz w:val="24"/>
          <w:szCs w:val="24"/>
        </w:rPr>
      </w:pPr>
      <w:hyperlink r:id="rId42" w:history="1">
        <w:r w:rsidR="00F068D7">
          <w:rPr>
            <w:rStyle w:val="Hyperlink"/>
            <w:sz w:val="24"/>
            <w:szCs w:val="24"/>
          </w:rPr>
          <w:t>DoD COR Guidebook</w:t>
        </w:r>
      </w:hyperlink>
      <w:r w:rsidR="00F068D7">
        <w:rPr>
          <w:sz w:val="24"/>
          <w:szCs w:val="24"/>
        </w:rPr>
        <w:t xml:space="preserve"> (</w:t>
      </w:r>
      <w:hyperlink r:id="rId43" w:history="1">
        <w:r w:rsidR="00F068D7" w:rsidRPr="005F4FAE">
          <w:rPr>
            <w:rStyle w:val="Hyperlink"/>
            <w:sz w:val="24"/>
            <w:szCs w:val="24"/>
          </w:rPr>
          <w:t>https://www.acq.osd.mil/dpap/cpic/cp/docs/USA002477-17_DoD_COR_Guidebook.pdf</w:t>
        </w:r>
      </w:hyperlink>
      <w:r w:rsidR="00F068D7">
        <w:rPr>
          <w:sz w:val="24"/>
          <w:szCs w:val="24"/>
        </w:rPr>
        <w:t>)</w:t>
      </w:r>
      <w:commentRangeStart w:id="42"/>
      <w:r w:rsidR="003C6E28">
        <w:rPr>
          <w:sz w:val="24"/>
          <w:szCs w:val="24"/>
        </w:rPr>
        <w:t>.</w:t>
      </w:r>
      <w:commentRangeEnd w:id="42"/>
      <w:r w:rsidR="002131E6">
        <w:rPr>
          <w:rStyle w:val="CommentReference"/>
        </w:rPr>
        <w:commentReference w:id="42"/>
      </w:r>
    </w:p>
    <w:p w14:paraId="05F76ADA" w14:textId="564A452E" w:rsidR="0049226D" w:rsidRPr="00A941F2" w:rsidRDefault="0049226D" w:rsidP="003C6E28">
      <w:pPr>
        <w:pStyle w:val="Heading3"/>
        <w:spacing w:before="240"/>
        <w:rPr>
          <w:rFonts w:eastAsiaTheme="minorHAnsi"/>
          <w:sz w:val="24"/>
          <w:szCs w:val="24"/>
        </w:rPr>
      </w:pPr>
      <w:r w:rsidRPr="00A941F2">
        <w:rPr>
          <w:rFonts w:eastAsiaTheme="minorHAnsi"/>
          <w:sz w:val="24"/>
          <w:szCs w:val="24"/>
        </w:rPr>
        <w:t xml:space="preserve">1.602-2-90 </w:t>
      </w:r>
      <w:bookmarkEnd w:id="38"/>
      <w:r w:rsidRPr="00A941F2">
        <w:rPr>
          <w:rFonts w:eastAsiaTheme="minorHAnsi"/>
          <w:sz w:val="24"/>
          <w:szCs w:val="24"/>
        </w:rPr>
        <w:t>Automated Procurement Systems Internal Controls (APSIC) Program.</w:t>
      </w:r>
      <w:commentRangeStart w:id="43"/>
      <w:commentRangeEnd w:id="43"/>
      <w:r w:rsidR="00D358CC" w:rsidRPr="00A941F2">
        <w:rPr>
          <w:rStyle w:val="CommentReference"/>
          <w:sz w:val="24"/>
          <w:szCs w:val="24"/>
        </w:rPr>
        <w:commentReference w:id="43"/>
      </w:r>
    </w:p>
    <w:p w14:paraId="5229D065" w14:textId="4393ED4A" w:rsidR="00D358CC" w:rsidRPr="00A941F2" w:rsidRDefault="00D358CC" w:rsidP="00D358CC">
      <w:pPr>
        <w:rPr>
          <w:rFonts w:eastAsia="Calibri"/>
          <w:spacing w:val="-1"/>
          <w:sz w:val="24"/>
          <w:szCs w:val="24"/>
        </w:rPr>
      </w:pPr>
      <w:bookmarkStart w:id="44" w:name="P1_602_3"/>
      <w:r w:rsidRPr="00A941F2">
        <w:rPr>
          <w:rFonts w:eastAsia="Calibri"/>
          <w:spacing w:val="-1"/>
          <w:sz w:val="24"/>
          <w:szCs w:val="24"/>
        </w:rPr>
        <w:t xml:space="preserve">(a) The APSIC Program standardizes the oversight of automated procurement system functional outcomes, pricing and responsibility logic, contracting officer training and documentation, </w:t>
      </w:r>
      <w:proofErr w:type="spellStart"/>
      <w:r w:rsidRPr="00A941F2">
        <w:rPr>
          <w:rFonts w:eastAsia="Calibri"/>
          <w:spacing w:val="-1"/>
          <w:sz w:val="24"/>
          <w:szCs w:val="24"/>
        </w:rPr>
        <w:t>postaward</w:t>
      </w:r>
      <w:proofErr w:type="spellEnd"/>
      <w:r w:rsidRPr="00A941F2">
        <w:rPr>
          <w:rFonts w:eastAsia="Calibri"/>
          <w:spacing w:val="-1"/>
          <w:sz w:val="24"/>
          <w:szCs w:val="24"/>
        </w:rPr>
        <w:t xml:space="preserve"> reviews of automated award files, and price trend analysis.</w:t>
      </w:r>
    </w:p>
    <w:p w14:paraId="7274CB39" w14:textId="1D3AE325" w:rsidR="00DF2F32" w:rsidRPr="00023C37" w:rsidRDefault="00D358CC" w:rsidP="00DF2F32">
      <w:pPr>
        <w:spacing w:after="240"/>
        <w:rPr>
          <w:sz w:val="24"/>
          <w:szCs w:val="24"/>
        </w:rPr>
      </w:pPr>
      <w:r w:rsidRPr="00A941F2">
        <w:rPr>
          <w:rFonts w:eastAsia="Calibri"/>
          <w:sz w:val="24"/>
          <w:szCs w:val="24"/>
        </w:rPr>
        <w:t xml:space="preserve">(b) </w:t>
      </w:r>
      <w:r w:rsidRPr="00A941F2">
        <w:rPr>
          <w:rFonts w:eastAsia="Calibri"/>
          <w:sz w:val="24"/>
          <w:szCs w:val="24"/>
          <w:lang w:eastAsia="x-none"/>
        </w:rPr>
        <w:t xml:space="preserve">For procedures associated with the APSIC Program, see </w:t>
      </w:r>
      <w:bookmarkStart w:id="45" w:name="P1_602_2_91"/>
      <w:r w:rsidR="00DF2F32" w:rsidRPr="00023C37">
        <w:rPr>
          <w:sz w:val="24"/>
          <w:szCs w:val="24"/>
        </w:rPr>
        <w:fldChar w:fldCharType="begin"/>
      </w:r>
      <w:r w:rsidR="00DF2F32" w:rsidRPr="00023C37">
        <w:rPr>
          <w:sz w:val="24"/>
          <w:szCs w:val="24"/>
        </w:rPr>
        <w:instrText>HYPERLINK "https://issue-p.dla.mil/Published_Issuances/DLAM%205025.06%20Automated%20Procurement%20System%20Internal%20Control%20(APSIC).pdf"</w:instrText>
      </w:r>
      <w:r w:rsidR="00DF2F32" w:rsidRPr="00023C37">
        <w:rPr>
          <w:sz w:val="24"/>
          <w:szCs w:val="24"/>
        </w:rPr>
        <w:fldChar w:fldCharType="separate"/>
      </w:r>
      <w:r w:rsidR="00DF2F32" w:rsidRPr="00023C37">
        <w:rPr>
          <w:rStyle w:val="Hyperlink"/>
          <w:sz w:val="24"/>
          <w:szCs w:val="24"/>
        </w:rPr>
        <w:t>DLAM 5025.06, Automated Procurement System Internal Control (APSIC)</w:t>
      </w:r>
      <w:r w:rsidR="00DF2F32" w:rsidRPr="00023C37">
        <w:rPr>
          <w:sz w:val="24"/>
          <w:szCs w:val="24"/>
        </w:rPr>
        <w:fldChar w:fldCharType="end"/>
      </w:r>
      <w:r w:rsidR="00DF2F32" w:rsidRPr="00023C37">
        <w:rPr>
          <w:sz w:val="24"/>
          <w:szCs w:val="24"/>
        </w:rPr>
        <w:t xml:space="preserve"> (</w:t>
      </w:r>
      <w:hyperlink r:id="rId44" w:history="1">
        <w:r w:rsidR="00DF2F32" w:rsidRPr="00023C37">
          <w:rPr>
            <w:rStyle w:val="Hyperlink"/>
            <w:sz w:val="24"/>
            <w:szCs w:val="24"/>
          </w:rPr>
          <w:t>https://issue-p.dla.mil/Published_Issuances/DLAM%205025.06%20Automated%20Procurement%20System%20Internal%20Control%20(APSIC).pdf</w:t>
        </w:r>
      </w:hyperlink>
      <w:r w:rsidR="00DF2F32" w:rsidRPr="00023C37">
        <w:rPr>
          <w:sz w:val="24"/>
          <w:szCs w:val="24"/>
        </w:rPr>
        <w:t>.)</w:t>
      </w:r>
    </w:p>
    <w:p w14:paraId="0AE0CC49" w14:textId="5ABA0EF7" w:rsidR="00D358CC" w:rsidRPr="00A941F2" w:rsidRDefault="00D358CC" w:rsidP="000247AC">
      <w:pPr>
        <w:pStyle w:val="Heading3"/>
        <w:rPr>
          <w:sz w:val="24"/>
          <w:szCs w:val="24"/>
        </w:rPr>
      </w:pPr>
      <w:r w:rsidRPr="00A941F2">
        <w:rPr>
          <w:sz w:val="24"/>
          <w:szCs w:val="24"/>
        </w:rPr>
        <w:t xml:space="preserve">1.602-2-91 </w:t>
      </w:r>
      <w:bookmarkEnd w:id="45"/>
      <w:r w:rsidRPr="00A941F2">
        <w:rPr>
          <w:sz w:val="24"/>
          <w:szCs w:val="24"/>
        </w:rPr>
        <w:t>Pricing Oversight Program</w:t>
      </w:r>
      <w:r w:rsidR="0081717C" w:rsidRPr="00A941F2">
        <w:rPr>
          <w:sz w:val="24"/>
          <w:szCs w:val="24"/>
        </w:rPr>
        <w:t>.</w:t>
      </w:r>
      <w:commentRangeStart w:id="46"/>
      <w:commentRangeEnd w:id="46"/>
      <w:r w:rsidRPr="00A941F2">
        <w:rPr>
          <w:rStyle w:val="CommentReference"/>
          <w:sz w:val="24"/>
          <w:szCs w:val="24"/>
        </w:rPr>
        <w:commentReference w:id="46"/>
      </w:r>
    </w:p>
    <w:p w14:paraId="6D09D0DA" w14:textId="1BCEC8C8" w:rsidR="00D358CC" w:rsidRPr="00A941F2" w:rsidRDefault="00D358CC" w:rsidP="00D358CC">
      <w:pPr>
        <w:rPr>
          <w:rFonts w:eastAsia="Calibri"/>
          <w:sz w:val="24"/>
          <w:szCs w:val="24"/>
        </w:rPr>
      </w:pPr>
      <w:r w:rsidRPr="00A941F2">
        <w:rPr>
          <w:sz w:val="24"/>
          <w:szCs w:val="24"/>
        </w:rPr>
        <w:t>(a) The Pricing Oversight Program implements consistent, process-driven verification and/or statistical sampling validation</w:t>
      </w:r>
      <w:r w:rsidRPr="00095E47">
        <w:rPr>
          <w:sz w:val="24"/>
          <w:szCs w:val="24"/>
        </w:rPr>
        <w:t xml:space="preserve"> to ensure procuring organizations use acceptable cost or pricing </w:t>
      </w:r>
      <w:r w:rsidRPr="00A941F2">
        <w:rPr>
          <w:sz w:val="24"/>
          <w:szCs w:val="24"/>
        </w:rPr>
        <w:t>analysis techniques. It promotes proven methodologies in acquisition strategy planning, evaluation, and award.</w:t>
      </w:r>
    </w:p>
    <w:p w14:paraId="4F57D4AC" w14:textId="5DC20A79" w:rsidR="001305D7" w:rsidRPr="00A941F2" w:rsidRDefault="00D358CC" w:rsidP="00560B8D">
      <w:pPr>
        <w:spacing w:after="240"/>
        <w:rPr>
          <w:sz w:val="24"/>
          <w:szCs w:val="24"/>
        </w:rPr>
      </w:pPr>
      <w:r w:rsidRPr="00A941F2">
        <w:rPr>
          <w:sz w:val="24"/>
          <w:szCs w:val="24"/>
        </w:rPr>
        <w:t xml:space="preserve">(b) For procedures associated with the Pricing Oversight Program, see </w:t>
      </w:r>
      <w:hyperlink r:id="rId45" w:history="1">
        <w:r w:rsidR="001305D7" w:rsidRPr="00A941F2">
          <w:rPr>
            <w:rStyle w:val="Hyperlink"/>
            <w:sz w:val="24"/>
            <w:szCs w:val="24"/>
          </w:rPr>
          <w:t>All DLA Official Issuances</w:t>
        </w:r>
      </w:hyperlink>
      <w:r w:rsidR="001305D7" w:rsidRPr="00A941F2">
        <w:rPr>
          <w:sz w:val="24"/>
          <w:szCs w:val="24"/>
        </w:rPr>
        <w:t xml:space="preserve"> (</w:t>
      </w:r>
      <w:hyperlink r:id="rId46" w:history="1">
        <w:r w:rsidR="001305D7" w:rsidRPr="00A941F2">
          <w:rPr>
            <w:rStyle w:val="Hyperlink"/>
            <w:sz w:val="24"/>
            <w:szCs w:val="24"/>
          </w:rPr>
          <w:t>https://issue-p.dla.mil/Pages/ViewAllIssuances.aspx</w:t>
        </w:r>
      </w:hyperlink>
      <w:r w:rsidR="001305D7" w:rsidRPr="00A941F2">
        <w:rPr>
          <w:sz w:val="24"/>
          <w:szCs w:val="24"/>
        </w:rPr>
        <w:t>)</w:t>
      </w:r>
      <w:r w:rsidR="009A6C06" w:rsidRPr="00A941F2">
        <w:rPr>
          <w:sz w:val="24"/>
          <w:szCs w:val="24"/>
        </w:rPr>
        <w:t>. S</w:t>
      </w:r>
      <w:r w:rsidR="001305D7" w:rsidRPr="00A941F2">
        <w:rPr>
          <w:sz w:val="24"/>
          <w:szCs w:val="24"/>
        </w:rPr>
        <w:t>elect “Issuance #”, and scroll to DLAM 5025.08, Pricing Oversight Program</w:t>
      </w:r>
      <w:r w:rsidR="002132C1" w:rsidRPr="00A941F2">
        <w:rPr>
          <w:sz w:val="24"/>
          <w:szCs w:val="24"/>
        </w:rPr>
        <w:t>.</w:t>
      </w:r>
    </w:p>
    <w:p w14:paraId="04E42292" w14:textId="17CF79A4" w:rsidR="0049226D" w:rsidRPr="00095E47" w:rsidRDefault="0049226D" w:rsidP="000247AC">
      <w:pPr>
        <w:pStyle w:val="Heading3"/>
        <w:rPr>
          <w:rFonts w:eastAsiaTheme="minorHAnsi"/>
          <w:sz w:val="24"/>
          <w:szCs w:val="24"/>
        </w:rPr>
      </w:pPr>
      <w:r w:rsidRPr="00A941F2">
        <w:rPr>
          <w:rFonts w:eastAsiaTheme="minorHAnsi"/>
          <w:sz w:val="24"/>
          <w:szCs w:val="24"/>
        </w:rPr>
        <w:t xml:space="preserve">1.602-3 </w:t>
      </w:r>
      <w:bookmarkEnd w:id="44"/>
      <w:r w:rsidRPr="00A941F2">
        <w:rPr>
          <w:rFonts w:eastAsiaTheme="minorHAnsi"/>
          <w:sz w:val="24"/>
          <w:szCs w:val="24"/>
        </w:rPr>
        <w:t>Ratification of unauthorized commitments</w:t>
      </w:r>
      <w:r w:rsidR="0081717C" w:rsidRPr="00095E47">
        <w:rPr>
          <w:rFonts w:eastAsiaTheme="minorHAnsi"/>
          <w:sz w:val="24"/>
          <w:szCs w:val="24"/>
        </w:rPr>
        <w:t>.</w:t>
      </w:r>
      <w:commentRangeStart w:id="47"/>
      <w:commentRangeEnd w:id="47"/>
      <w:r w:rsidR="005A6028" w:rsidRPr="00095E47">
        <w:rPr>
          <w:rStyle w:val="CommentReference"/>
          <w:sz w:val="24"/>
          <w:szCs w:val="24"/>
        </w:rPr>
        <w:commentReference w:id="47"/>
      </w:r>
    </w:p>
    <w:p w14:paraId="102559D8" w14:textId="5ECE959C" w:rsidR="005A6028" w:rsidRPr="00095E47" w:rsidRDefault="005A6028" w:rsidP="005A6028">
      <w:pPr>
        <w:rPr>
          <w:sz w:val="24"/>
          <w:szCs w:val="24"/>
          <w:lang w:val="en"/>
        </w:rPr>
      </w:pPr>
      <w:bookmarkStart w:id="48" w:name="P1_602_3_90"/>
      <w:r w:rsidRPr="00095E47">
        <w:rPr>
          <w:sz w:val="24"/>
          <w:szCs w:val="24"/>
          <w:lang w:val="en"/>
        </w:rPr>
        <w:t>(b) Policy.</w:t>
      </w:r>
    </w:p>
    <w:p w14:paraId="03F470D7" w14:textId="7D07F63E" w:rsidR="005A6028" w:rsidRPr="00095E47" w:rsidRDefault="0081717C" w:rsidP="005A6028">
      <w:pPr>
        <w:rPr>
          <w:sz w:val="24"/>
          <w:szCs w:val="24"/>
        </w:rPr>
      </w:pPr>
      <w:r w:rsidRPr="00095E47">
        <w:rPr>
          <w:sz w:val="24"/>
          <w:szCs w:val="24"/>
          <w:lang w:val="en"/>
        </w:rPr>
        <w:tab/>
      </w:r>
      <w:bookmarkStart w:id="49" w:name="P1_602_3_b_2"/>
      <w:r w:rsidR="005A6028" w:rsidRPr="00095E47">
        <w:rPr>
          <w:sz w:val="24"/>
          <w:szCs w:val="24"/>
          <w:lang w:val="en"/>
        </w:rPr>
        <w:t xml:space="preserve">(2) </w:t>
      </w:r>
      <w:bookmarkEnd w:id="49"/>
      <w:r w:rsidR="005A6028" w:rsidRPr="00095E47">
        <w:rPr>
          <w:rFonts w:eastAsia="Calibri"/>
          <w:snapToGrid w:val="0"/>
          <w:sz w:val="24"/>
          <w:szCs w:val="24"/>
        </w:rPr>
        <w:t>The HCA is authorized to approve ratification actions valued over the SAT. This authority is nondelegable</w:t>
      </w:r>
      <w:r w:rsidR="005A6028" w:rsidRPr="00095E47">
        <w:rPr>
          <w:sz w:val="24"/>
          <w:szCs w:val="24"/>
        </w:rPr>
        <w:t>.</w:t>
      </w:r>
    </w:p>
    <w:p w14:paraId="53999284" w14:textId="19777A50" w:rsidR="005A6028" w:rsidRPr="00095E47" w:rsidRDefault="0081717C" w:rsidP="005A6028">
      <w:pPr>
        <w:rPr>
          <w:sz w:val="24"/>
          <w:szCs w:val="24"/>
        </w:rPr>
      </w:pPr>
      <w:r w:rsidRPr="00095E47">
        <w:rPr>
          <w:sz w:val="24"/>
          <w:szCs w:val="24"/>
        </w:rPr>
        <w:tab/>
      </w:r>
      <w:bookmarkStart w:id="50" w:name="P1_602_3_b_3"/>
      <w:r w:rsidR="005A6028" w:rsidRPr="00095E47">
        <w:rPr>
          <w:sz w:val="24"/>
          <w:szCs w:val="24"/>
        </w:rPr>
        <w:t xml:space="preserve">(3) </w:t>
      </w:r>
      <w:bookmarkEnd w:id="50"/>
      <w:r w:rsidR="005A6028" w:rsidRPr="00095E47">
        <w:rPr>
          <w:rFonts w:eastAsia="Calibri"/>
          <w:snapToGrid w:val="0"/>
          <w:sz w:val="24"/>
          <w:szCs w:val="24"/>
        </w:rPr>
        <w:t>The CCO is authorized to approve ratification actions valued at or below the SAT. This authority is nondelegable</w:t>
      </w:r>
      <w:r w:rsidR="005A6028" w:rsidRPr="00095E47">
        <w:rPr>
          <w:sz w:val="24"/>
          <w:szCs w:val="24"/>
        </w:rPr>
        <w:t>.</w:t>
      </w:r>
    </w:p>
    <w:p w14:paraId="4596A473" w14:textId="739B3149" w:rsidR="005A6028" w:rsidRPr="00095E47" w:rsidRDefault="005A6028" w:rsidP="005A6028">
      <w:pPr>
        <w:rPr>
          <w:sz w:val="24"/>
          <w:szCs w:val="24"/>
          <w:lang w:val="en"/>
        </w:rPr>
      </w:pPr>
      <w:r w:rsidRPr="00095E47">
        <w:rPr>
          <w:sz w:val="24"/>
          <w:szCs w:val="24"/>
          <w:lang w:val="en"/>
        </w:rPr>
        <w:t xml:space="preserve">(c) </w:t>
      </w:r>
      <w:r w:rsidRPr="00095E47">
        <w:rPr>
          <w:rStyle w:val="Emphasis"/>
          <w:sz w:val="24"/>
          <w:szCs w:val="24"/>
          <w:lang w:val="en"/>
        </w:rPr>
        <w:t>Limitations</w:t>
      </w:r>
      <w:r w:rsidRPr="00095E47">
        <w:rPr>
          <w:sz w:val="24"/>
          <w:szCs w:val="24"/>
          <w:lang w:val="en"/>
        </w:rPr>
        <w:t>. The contracting officer shall—</w:t>
      </w:r>
    </w:p>
    <w:p w14:paraId="3F2FA918" w14:textId="3AF753D4" w:rsidR="005A6028" w:rsidRPr="00095E47" w:rsidRDefault="0081717C" w:rsidP="005A6028">
      <w:pPr>
        <w:rPr>
          <w:sz w:val="24"/>
          <w:szCs w:val="24"/>
        </w:rPr>
      </w:pPr>
      <w:r w:rsidRPr="00095E47">
        <w:rPr>
          <w:sz w:val="24"/>
          <w:szCs w:val="24"/>
          <w:lang w:val="en"/>
        </w:rPr>
        <w:tab/>
      </w:r>
      <w:bookmarkStart w:id="51" w:name="PPGI1_602_3_c_S90"/>
      <w:bookmarkStart w:id="52" w:name="P1_602_3_c_S90"/>
      <w:r w:rsidR="005A6028" w:rsidRPr="00095E47">
        <w:rPr>
          <w:sz w:val="24"/>
          <w:szCs w:val="24"/>
          <w:lang w:val="en"/>
        </w:rPr>
        <w:t>(S-90)</w:t>
      </w:r>
      <w:bookmarkEnd w:id="51"/>
      <w:bookmarkEnd w:id="52"/>
      <w:r w:rsidR="005A6028" w:rsidRPr="00095E47">
        <w:rPr>
          <w:sz w:val="24"/>
          <w:szCs w:val="24"/>
          <w:lang w:val="en"/>
        </w:rPr>
        <w:t xml:space="preserve"> Prepare a request for ratification that conforms to requirements in the</w:t>
      </w:r>
      <w:r w:rsidR="005A6028" w:rsidRPr="00095E47">
        <w:rPr>
          <w:sz w:val="24"/>
          <w:szCs w:val="24"/>
        </w:rPr>
        <w:t xml:space="preserve"> Ratification of Unauthorized Commitments Checklist at </w:t>
      </w:r>
      <w:hyperlink w:anchor="P_PGI_1_602_3" w:history="1">
        <w:r w:rsidR="005A6028" w:rsidRPr="00095E47">
          <w:rPr>
            <w:rStyle w:val="Hyperlink"/>
            <w:sz w:val="24"/>
            <w:szCs w:val="24"/>
          </w:rPr>
          <w:t>PGI 1.602-3(c)</w:t>
        </w:r>
      </w:hyperlink>
      <w:r w:rsidR="005A6028" w:rsidRPr="00095E47">
        <w:rPr>
          <w:sz w:val="24"/>
          <w:szCs w:val="24"/>
        </w:rPr>
        <w:t>); and</w:t>
      </w:r>
    </w:p>
    <w:p w14:paraId="2276C4FA" w14:textId="2521813A" w:rsidR="005A6028" w:rsidRPr="00095E47" w:rsidRDefault="0081717C" w:rsidP="005A6028">
      <w:pPr>
        <w:rPr>
          <w:sz w:val="24"/>
          <w:szCs w:val="24"/>
          <w:lang w:val="en"/>
        </w:rPr>
      </w:pPr>
      <w:r w:rsidRPr="00095E47">
        <w:rPr>
          <w:sz w:val="24"/>
          <w:szCs w:val="24"/>
          <w:lang w:val="en"/>
        </w:rPr>
        <w:tab/>
      </w:r>
      <w:r w:rsidR="005A6028" w:rsidRPr="00095E47">
        <w:rPr>
          <w:sz w:val="24"/>
          <w:szCs w:val="24"/>
          <w:lang w:val="en"/>
        </w:rPr>
        <w:t xml:space="preserve">(S-91) Submit the request to the CCO or HCA, as applicable (see </w:t>
      </w:r>
      <w:hyperlink w:anchor="P1_602_3_b_2" w:history="1">
        <w:r w:rsidR="005A6028" w:rsidRPr="007B2722">
          <w:rPr>
            <w:rStyle w:val="Hyperlink"/>
            <w:sz w:val="24"/>
            <w:szCs w:val="24"/>
            <w:lang w:val="en"/>
          </w:rPr>
          <w:t>1.602-3(b)(2)</w:t>
        </w:r>
      </w:hyperlink>
      <w:r w:rsidR="005A6028" w:rsidRPr="00095E47">
        <w:rPr>
          <w:sz w:val="24"/>
          <w:szCs w:val="24"/>
          <w:lang w:val="en"/>
        </w:rPr>
        <w:t xml:space="preserve"> and </w:t>
      </w:r>
      <w:hyperlink w:anchor="P1_602_3_b_3" w:history="1">
        <w:r w:rsidR="007B2722" w:rsidRPr="007B2722">
          <w:rPr>
            <w:rStyle w:val="Hyperlink"/>
            <w:sz w:val="24"/>
            <w:szCs w:val="24"/>
            <w:lang w:val="en"/>
          </w:rPr>
          <w:t>1.602-3(b)</w:t>
        </w:r>
        <w:r w:rsidR="005A6028" w:rsidRPr="007B2722">
          <w:rPr>
            <w:rStyle w:val="Hyperlink"/>
            <w:sz w:val="24"/>
            <w:szCs w:val="24"/>
            <w:lang w:val="en"/>
          </w:rPr>
          <w:t>(3)</w:t>
        </w:r>
      </w:hyperlink>
      <w:r w:rsidR="005A6028" w:rsidRPr="00095E47">
        <w:rPr>
          <w:sz w:val="24"/>
          <w:szCs w:val="24"/>
          <w:lang w:val="en"/>
        </w:rPr>
        <w:t>).</w:t>
      </w:r>
    </w:p>
    <w:p w14:paraId="416F7AB2" w14:textId="083AC01A" w:rsidR="005A6028" w:rsidRPr="00095E47" w:rsidRDefault="005A6028" w:rsidP="005A6028">
      <w:pPr>
        <w:rPr>
          <w:rFonts w:eastAsia="Calibri"/>
          <w:strike/>
          <w:snapToGrid w:val="0"/>
          <w:sz w:val="24"/>
          <w:szCs w:val="24"/>
        </w:rPr>
      </w:pPr>
      <w:bookmarkStart w:id="53" w:name="P1_602_3_d"/>
      <w:r w:rsidRPr="00095E47">
        <w:rPr>
          <w:sz w:val="24"/>
          <w:szCs w:val="24"/>
          <w:lang w:val="en"/>
        </w:rPr>
        <w:t>(d)</w:t>
      </w:r>
      <w:r w:rsidRPr="00095E47">
        <w:rPr>
          <w:i/>
          <w:sz w:val="24"/>
          <w:szCs w:val="24"/>
          <w:lang w:val="en"/>
        </w:rPr>
        <w:t xml:space="preserve"> </w:t>
      </w:r>
      <w:bookmarkEnd w:id="53"/>
      <w:r w:rsidRPr="00095E47">
        <w:rPr>
          <w:rStyle w:val="Emphasis"/>
          <w:sz w:val="24"/>
          <w:szCs w:val="24"/>
          <w:lang w:val="en"/>
        </w:rPr>
        <w:t>Nonratifiable claims</w:t>
      </w:r>
      <w:r w:rsidRPr="00095E47">
        <w:rPr>
          <w:sz w:val="24"/>
          <w:szCs w:val="24"/>
        </w:rPr>
        <w:t>.</w:t>
      </w:r>
    </w:p>
    <w:p w14:paraId="6CC2CA44" w14:textId="6D892AE8" w:rsidR="005A6028" w:rsidRPr="00095E47" w:rsidRDefault="0081717C" w:rsidP="005A6028">
      <w:pPr>
        <w:rPr>
          <w:sz w:val="24"/>
          <w:szCs w:val="24"/>
          <w:lang w:val="en"/>
        </w:rPr>
      </w:pPr>
      <w:r w:rsidRPr="00095E47">
        <w:rPr>
          <w:sz w:val="24"/>
          <w:szCs w:val="24"/>
          <w:lang w:val="en"/>
        </w:rPr>
        <w:tab/>
      </w:r>
      <w:bookmarkStart w:id="54" w:name="P1_602_3_d_S90"/>
      <w:r w:rsidR="005A6028" w:rsidRPr="00095E47">
        <w:rPr>
          <w:sz w:val="24"/>
          <w:szCs w:val="24"/>
          <w:lang w:val="en"/>
        </w:rPr>
        <w:t xml:space="preserve">(S-90) </w:t>
      </w:r>
      <w:bookmarkEnd w:id="54"/>
      <w:r w:rsidR="005A6028" w:rsidRPr="00095E47">
        <w:rPr>
          <w:sz w:val="24"/>
          <w:szCs w:val="24"/>
          <w:lang w:val="en"/>
        </w:rPr>
        <w:t>An unauthorized commitment does not exist when—</w:t>
      </w:r>
    </w:p>
    <w:p w14:paraId="091D01EB" w14:textId="77777777" w:rsidR="00B61D45" w:rsidRPr="00095E47" w:rsidRDefault="0081717C" w:rsidP="005A6028">
      <w:pPr>
        <w:rPr>
          <w:sz w:val="24"/>
          <w:szCs w:val="24"/>
        </w:rPr>
      </w:pPr>
      <w:r w:rsidRPr="00095E47">
        <w:rPr>
          <w:sz w:val="24"/>
          <w:szCs w:val="24"/>
          <w:lang w:val="en"/>
        </w:rPr>
        <w:tab/>
      </w:r>
      <w:r w:rsidRPr="00095E47">
        <w:rPr>
          <w:sz w:val="24"/>
          <w:szCs w:val="24"/>
          <w:lang w:val="en"/>
        </w:rPr>
        <w:tab/>
      </w:r>
      <w:r w:rsidR="005A6028" w:rsidRPr="00095E47">
        <w:rPr>
          <w:sz w:val="24"/>
          <w:szCs w:val="24"/>
          <w:lang w:val="en"/>
        </w:rPr>
        <w:t>(</w:t>
      </w:r>
      <w:proofErr w:type="spellStart"/>
      <w:r w:rsidR="005A6028" w:rsidRPr="00095E47">
        <w:rPr>
          <w:sz w:val="24"/>
          <w:szCs w:val="24"/>
          <w:lang w:val="en"/>
        </w:rPr>
        <w:t>i</w:t>
      </w:r>
      <w:proofErr w:type="spellEnd"/>
      <w:r w:rsidR="005A6028" w:rsidRPr="00095E47">
        <w:rPr>
          <w:sz w:val="24"/>
          <w:szCs w:val="24"/>
          <w:lang w:val="en"/>
        </w:rPr>
        <w:t xml:space="preserve">) </w:t>
      </w:r>
      <w:proofErr w:type="spellStart"/>
      <w:r w:rsidR="005A6028" w:rsidRPr="00095E47">
        <w:rPr>
          <w:sz w:val="24"/>
          <w:szCs w:val="24"/>
          <w:lang w:val="en"/>
        </w:rPr>
        <w:t>T</w:t>
      </w:r>
      <w:r w:rsidR="005A6028" w:rsidRPr="00095E47">
        <w:rPr>
          <w:sz w:val="24"/>
          <w:szCs w:val="24"/>
        </w:rPr>
        <w:t>he</w:t>
      </w:r>
      <w:proofErr w:type="spellEnd"/>
      <w:r w:rsidR="005A6028" w:rsidRPr="00095E47">
        <w:rPr>
          <w:sz w:val="24"/>
          <w:szCs w:val="24"/>
        </w:rPr>
        <w:t xml:space="preserve"> contractor—</w:t>
      </w:r>
    </w:p>
    <w:p w14:paraId="49A42FEF" w14:textId="17109D2D" w:rsidR="005A6028" w:rsidRPr="00095E47" w:rsidRDefault="00B61D45"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(A) Performed without a contract;</w:t>
      </w:r>
    </w:p>
    <w:p w14:paraId="3ACFB798" w14:textId="7034C754"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(B) Acted in good faith; and</w:t>
      </w:r>
    </w:p>
    <w:p w14:paraId="4DC31EE8" w14:textId="702DE3D5"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(C) Submitted a claim to the Government; and</w:t>
      </w:r>
    </w:p>
    <w:p w14:paraId="51857835" w14:textId="174F2104" w:rsidR="005A6028" w:rsidRPr="00095E47" w:rsidRDefault="0081717C" w:rsidP="005A6028">
      <w:pPr>
        <w:rPr>
          <w:sz w:val="24"/>
          <w:szCs w:val="24"/>
        </w:rPr>
      </w:pPr>
      <w:r w:rsidRPr="00095E47">
        <w:rPr>
          <w:sz w:val="24"/>
          <w:szCs w:val="24"/>
        </w:rPr>
        <w:tab/>
      </w:r>
      <w:r w:rsidRPr="00095E47">
        <w:rPr>
          <w:sz w:val="24"/>
          <w:szCs w:val="24"/>
        </w:rPr>
        <w:tab/>
      </w:r>
      <w:r w:rsidR="005A6028" w:rsidRPr="00095E47">
        <w:rPr>
          <w:sz w:val="24"/>
          <w:szCs w:val="24"/>
        </w:rPr>
        <w:t>(ii) The Government—</w:t>
      </w:r>
    </w:p>
    <w:p w14:paraId="50020F3D" w14:textId="77777777" w:rsidR="00B61D45"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(A) Did not direct the contractor to perform without a contract; and</w:t>
      </w:r>
    </w:p>
    <w:p w14:paraId="1A99679A" w14:textId="657837D0"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(B) Received a benefit from the contractor’s voluntary performance.</w:t>
      </w:r>
    </w:p>
    <w:p w14:paraId="0A2837F8" w14:textId="6FC70A04" w:rsidR="005A6028" w:rsidRPr="00095E47" w:rsidRDefault="0081717C" w:rsidP="005A6028">
      <w:pPr>
        <w:rPr>
          <w:rStyle w:val="Emphasis"/>
          <w:i w:val="0"/>
          <w:sz w:val="24"/>
          <w:szCs w:val="24"/>
          <w:lang w:val="en"/>
        </w:rPr>
      </w:pPr>
      <w:r w:rsidRPr="00095E47">
        <w:rPr>
          <w:sz w:val="24"/>
          <w:szCs w:val="24"/>
        </w:rPr>
        <w:tab/>
      </w:r>
      <w:r w:rsidR="005A6028" w:rsidRPr="00095E47">
        <w:rPr>
          <w:sz w:val="24"/>
          <w:szCs w:val="24"/>
        </w:rPr>
        <w:t xml:space="preserve">(S-91) The contracting officer </w:t>
      </w:r>
      <w:r w:rsidR="005A6028" w:rsidRPr="00095E47">
        <w:rPr>
          <w:sz w:val="24"/>
          <w:szCs w:val="24"/>
          <w:lang w:val="en"/>
        </w:rPr>
        <w:t>may recommend payment on a quantum meruit basis for goods received or services rendered</w:t>
      </w:r>
      <w:r w:rsidR="005A6028" w:rsidRPr="00095E47">
        <w:rPr>
          <w:rStyle w:val="Emphasis"/>
          <w:i w:val="0"/>
          <w:sz w:val="24"/>
          <w:szCs w:val="24"/>
          <w:lang w:val="en"/>
        </w:rPr>
        <w:t>.</w:t>
      </w:r>
    </w:p>
    <w:p w14:paraId="43F7E156" w14:textId="1D002F8F" w:rsidR="005A6028" w:rsidRPr="00095E47" w:rsidRDefault="0081717C" w:rsidP="005A6028">
      <w:pPr>
        <w:rPr>
          <w:sz w:val="24"/>
          <w:szCs w:val="24"/>
        </w:rPr>
      </w:pPr>
      <w:r w:rsidRPr="00095E47">
        <w:rPr>
          <w:rStyle w:val="Emphasis"/>
          <w:i w:val="0"/>
          <w:sz w:val="24"/>
          <w:szCs w:val="24"/>
          <w:lang w:val="en"/>
        </w:rPr>
        <w:tab/>
      </w:r>
      <w:bookmarkStart w:id="55" w:name="P1_602_3_d_S92"/>
      <w:r w:rsidRPr="00095E47">
        <w:rPr>
          <w:rStyle w:val="Emphasis"/>
          <w:i w:val="0"/>
          <w:sz w:val="24"/>
          <w:szCs w:val="24"/>
          <w:lang w:val="en"/>
        </w:rPr>
        <w:t>(S-92)</w:t>
      </w:r>
      <w:bookmarkEnd w:id="55"/>
      <w:r w:rsidR="005A6028" w:rsidRPr="00095E47">
        <w:rPr>
          <w:sz w:val="24"/>
          <w:szCs w:val="24"/>
        </w:rPr>
        <w:t xml:space="preserve"> To request relief on a quantum meruit basis, the contracting officer shall—</w:t>
      </w:r>
    </w:p>
    <w:p w14:paraId="178C7B95" w14:textId="05C6CB80" w:rsidR="005A6028" w:rsidRPr="00095E47" w:rsidRDefault="0081717C" w:rsidP="005A6028">
      <w:pPr>
        <w:rPr>
          <w:sz w:val="24"/>
          <w:szCs w:val="24"/>
        </w:rPr>
      </w:pPr>
      <w:r w:rsidRPr="00095E47">
        <w:rPr>
          <w:sz w:val="24"/>
          <w:szCs w:val="24"/>
        </w:rPr>
        <w:lastRenderedPageBreak/>
        <w:tab/>
      </w:r>
      <w:r w:rsidRPr="00095E47">
        <w:rPr>
          <w:sz w:val="24"/>
          <w:szCs w:val="24"/>
        </w:rPr>
        <w:tab/>
      </w:r>
      <w:r w:rsidR="005A6028" w:rsidRPr="00095E47">
        <w:rPr>
          <w:sz w:val="24"/>
          <w:szCs w:val="24"/>
        </w:rPr>
        <w:t xml:space="preserve">(i) Prepare a request for relief that conforms to requirements in the </w:t>
      </w:r>
      <w:r w:rsidR="005A6028" w:rsidRPr="00A83FC5">
        <w:rPr>
          <w:sz w:val="24"/>
          <w:szCs w:val="24"/>
        </w:rPr>
        <w:t>Quantum Meruit</w:t>
      </w:r>
      <w:r w:rsidR="005A6028" w:rsidRPr="00A83FC5">
        <w:rPr>
          <w:sz w:val="24"/>
          <w:szCs w:val="24"/>
          <w:lang w:val="en"/>
        </w:rPr>
        <w:t xml:space="preserve"> </w:t>
      </w:r>
      <w:r w:rsidR="005A6028" w:rsidRPr="00A83FC5">
        <w:rPr>
          <w:sz w:val="24"/>
          <w:szCs w:val="24"/>
        </w:rPr>
        <w:t xml:space="preserve">Checklist at </w:t>
      </w:r>
      <w:hyperlink w:anchor="P_PGI_1_602_3_d" w:history="1">
        <w:r w:rsidR="00A83FC5" w:rsidRPr="00A83FC5">
          <w:rPr>
            <w:rStyle w:val="Hyperlink"/>
            <w:sz w:val="24"/>
            <w:szCs w:val="24"/>
          </w:rPr>
          <w:t>PGI 1.602-3(d)</w:t>
        </w:r>
      </w:hyperlink>
      <w:r w:rsidR="005A6028" w:rsidRPr="00A83FC5">
        <w:rPr>
          <w:sz w:val="24"/>
          <w:szCs w:val="24"/>
        </w:rPr>
        <w:t>;</w:t>
      </w:r>
    </w:p>
    <w:p w14:paraId="036DC6B8" w14:textId="09268456" w:rsidR="005A6028" w:rsidRPr="00095E47" w:rsidRDefault="0081717C" w:rsidP="005A6028">
      <w:pPr>
        <w:rPr>
          <w:sz w:val="24"/>
          <w:szCs w:val="24"/>
          <w:lang w:val="en"/>
        </w:rPr>
      </w:pPr>
      <w:r w:rsidRPr="00095E47">
        <w:rPr>
          <w:sz w:val="24"/>
          <w:szCs w:val="24"/>
          <w:lang w:val="en"/>
        </w:rPr>
        <w:tab/>
      </w:r>
      <w:r w:rsidRPr="00095E47">
        <w:rPr>
          <w:sz w:val="24"/>
          <w:szCs w:val="24"/>
          <w:lang w:val="en"/>
        </w:rPr>
        <w:tab/>
      </w:r>
      <w:r w:rsidR="005A6028" w:rsidRPr="00095E47">
        <w:rPr>
          <w:sz w:val="24"/>
          <w:szCs w:val="24"/>
          <w:lang w:val="en"/>
        </w:rPr>
        <w:t>(ii) Coordinate the request through Office of Counsel and the procuring organization chain of command; and</w:t>
      </w:r>
    </w:p>
    <w:p w14:paraId="64F03539" w14:textId="0371ED7D" w:rsidR="005A6028" w:rsidRPr="00095E47" w:rsidRDefault="0081717C" w:rsidP="00FB6E4B">
      <w:pPr>
        <w:spacing w:after="240"/>
        <w:rPr>
          <w:b/>
          <w:sz w:val="24"/>
          <w:szCs w:val="24"/>
        </w:rPr>
      </w:pPr>
      <w:r w:rsidRPr="00095E47">
        <w:rPr>
          <w:sz w:val="24"/>
          <w:szCs w:val="24"/>
          <w:lang w:val="en"/>
        </w:rPr>
        <w:tab/>
      </w:r>
      <w:r w:rsidRPr="00095E47">
        <w:rPr>
          <w:sz w:val="24"/>
          <w:szCs w:val="24"/>
          <w:lang w:val="en"/>
        </w:rPr>
        <w:tab/>
      </w:r>
      <w:r w:rsidR="008820C7">
        <w:rPr>
          <w:sz w:val="24"/>
          <w:szCs w:val="24"/>
          <w:lang w:val="en"/>
        </w:rPr>
        <w:t xml:space="preserve">(iii) </w:t>
      </w:r>
      <w:r w:rsidR="005A6028" w:rsidRPr="00095E47">
        <w:rPr>
          <w:sz w:val="24"/>
          <w:szCs w:val="24"/>
          <w:lang w:val="en"/>
        </w:rPr>
        <w:t>Submit the request to the DLA Acquisition Operations Division for CAE approval. The CAE appr</w:t>
      </w:r>
      <w:r w:rsidRPr="00095E47">
        <w:rPr>
          <w:sz w:val="24"/>
          <w:szCs w:val="24"/>
          <w:lang w:val="en"/>
        </w:rPr>
        <w:t>oval authority is nondelegable.</w:t>
      </w:r>
      <w:commentRangeStart w:id="56"/>
      <w:commentRangeEnd w:id="56"/>
      <w:r w:rsidR="001260ED" w:rsidRPr="00095E47">
        <w:rPr>
          <w:rStyle w:val="CommentReference"/>
          <w:sz w:val="24"/>
          <w:szCs w:val="24"/>
        </w:rPr>
        <w:commentReference w:id="56"/>
      </w:r>
    </w:p>
    <w:p w14:paraId="69805E21" w14:textId="10A7A40D" w:rsidR="0049226D" w:rsidRPr="00095E47" w:rsidRDefault="0049226D" w:rsidP="000247AC">
      <w:pPr>
        <w:pStyle w:val="Heading3"/>
        <w:rPr>
          <w:sz w:val="24"/>
          <w:szCs w:val="24"/>
        </w:rPr>
      </w:pPr>
      <w:bookmarkStart w:id="57" w:name="P1_602_90"/>
      <w:bookmarkStart w:id="58" w:name="P1_603"/>
      <w:bookmarkEnd w:id="48"/>
      <w:r w:rsidRPr="00095E47">
        <w:rPr>
          <w:sz w:val="24"/>
          <w:szCs w:val="24"/>
        </w:rPr>
        <w:t>1.602-90</w:t>
      </w:r>
      <w:bookmarkEnd w:id="57"/>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278FCFDC" w14:textId="5EC14535" w:rsidR="00056807" w:rsidRPr="00095E47" w:rsidRDefault="0049226D" w:rsidP="0049226D">
      <w:pPr>
        <w:tabs>
          <w:tab w:val="clear" w:pos="360"/>
        </w:tabs>
        <w:autoSpaceDE/>
        <w:rPr>
          <w:rFonts w:eastAsiaTheme="minorHAnsi"/>
          <w:sz w:val="24"/>
          <w:szCs w:val="24"/>
        </w:rPr>
      </w:pPr>
      <w:r w:rsidRPr="00095E47">
        <w:rPr>
          <w:rFonts w:eastAsiaTheme="minorHAnsi"/>
          <w:sz w:val="24"/>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 w:val="24"/>
          <w:szCs w:val="24"/>
        </w:rPr>
        <w:t xml:space="preserve"> </w:t>
      </w:r>
      <w:r w:rsidRPr="00095E47">
        <w:rPr>
          <w:rFonts w:eastAsiaTheme="minorHAnsi"/>
          <w:sz w:val="24"/>
          <w:szCs w:val="24"/>
        </w:rPr>
        <w:t xml:space="preserve">candidates must satisfy prequalification appointment standards and proficiency assessments. KO Warrant Program reviews are synchronized with CQRs </w:t>
      </w:r>
      <w:r w:rsidRPr="00517EEA">
        <w:rPr>
          <w:rFonts w:eastAsiaTheme="minorHAnsi"/>
          <w:sz w:val="24"/>
          <w:szCs w:val="24"/>
        </w:rPr>
        <w:t xml:space="preserve">(see </w:t>
      </w:r>
      <w:hyperlink w:anchor="P1_601_91" w:history="1">
        <w:r w:rsidRPr="00517EEA">
          <w:rPr>
            <w:rStyle w:val="Hyperlink"/>
            <w:sz w:val="24"/>
            <w:szCs w:val="24"/>
          </w:rPr>
          <w:t>1.601-91</w:t>
        </w:r>
      </w:hyperlink>
      <w:r w:rsidRPr="00517EEA">
        <w:rPr>
          <w:sz w:val="24"/>
          <w:szCs w:val="24"/>
        </w:rPr>
        <w:t xml:space="preserve">) </w:t>
      </w:r>
      <w:r w:rsidRPr="00517EEA">
        <w:rPr>
          <w:rFonts w:eastAsiaTheme="minorHAnsi"/>
          <w:sz w:val="24"/>
          <w:szCs w:val="24"/>
        </w:rPr>
        <w:t>and conducted</w:t>
      </w:r>
      <w:r w:rsidRPr="00095E47">
        <w:rPr>
          <w:rFonts w:eastAsiaTheme="minorHAnsi"/>
          <w:sz w:val="24"/>
          <w:szCs w:val="24"/>
        </w:rPr>
        <w:t xml:space="preserve"> to objectively assess compliance outcomes. Individual proficiency reviews are conducted continuously to ensure integrity of all warranted KOs through comprehensive work product reviews.</w:t>
      </w:r>
      <w:r w:rsidR="00FB6E4B" w:rsidRPr="00095E47">
        <w:rPr>
          <w:rFonts w:eastAsiaTheme="minorHAnsi"/>
          <w:sz w:val="24"/>
          <w:szCs w:val="24"/>
        </w:rPr>
        <w:t xml:space="preserve"> </w:t>
      </w:r>
      <w:r w:rsidR="00FA2FDD" w:rsidRPr="00095E47">
        <w:rPr>
          <w:rFonts w:eastAsiaTheme="minorHAnsi"/>
          <w:sz w:val="24"/>
          <w:szCs w:val="24"/>
        </w:rPr>
        <w:t>Procuring organizations shall maintain all evidentiary matter in two central repositories as follow</w:t>
      </w:r>
      <w:r w:rsidR="003C5E34" w:rsidRPr="00095E47">
        <w:rPr>
          <w:rFonts w:eastAsiaTheme="minorHAnsi"/>
          <w:sz w:val="24"/>
          <w:szCs w:val="24"/>
        </w:rPr>
        <w:t>s:</w:t>
      </w:r>
    </w:p>
    <w:p w14:paraId="014B4E88" w14:textId="7AE4B230" w:rsidR="00056807" w:rsidRPr="00095E47" w:rsidRDefault="0081717C" w:rsidP="0049226D">
      <w:pPr>
        <w:tabs>
          <w:tab w:val="clear" w:pos="360"/>
        </w:tabs>
        <w:autoSpaceDE/>
        <w:rPr>
          <w:rFonts w:eastAsiaTheme="minorHAnsi"/>
          <w:sz w:val="24"/>
          <w:szCs w:val="24"/>
        </w:rPr>
      </w:pPr>
      <w:r w:rsidRPr="00095E47">
        <w:rPr>
          <w:rFonts w:eastAsiaTheme="minorHAnsi"/>
          <w:sz w:val="24"/>
          <w:szCs w:val="24"/>
        </w:rPr>
        <w:tab/>
      </w:r>
      <w:r w:rsidR="00056807" w:rsidRPr="00095E47">
        <w:rPr>
          <w:rFonts w:eastAsiaTheme="minorHAnsi"/>
          <w:sz w:val="24"/>
          <w:szCs w:val="24"/>
        </w:rPr>
        <w:t xml:space="preserve">(1) Maintain </w:t>
      </w:r>
      <w:r w:rsidR="00210E8C" w:rsidRPr="00095E47">
        <w:rPr>
          <w:rFonts w:eastAsiaTheme="minorHAnsi"/>
          <w:sz w:val="24"/>
          <w:szCs w:val="24"/>
        </w:rPr>
        <w:t>all documents in the procuring organization repository; and</w:t>
      </w:r>
    </w:p>
    <w:p w14:paraId="553C7DEC" w14:textId="12AA81C5" w:rsidR="0049226D" w:rsidRPr="00A941F2" w:rsidRDefault="0081717C" w:rsidP="0049226D">
      <w:pPr>
        <w:tabs>
          <w:tab w:val="clear" w:pos="360"/>
        </w:tabs>
        <w:autoSpaceDE/>
        <w:rPr>
          <w:rFonts w:eastAsiaTheme="minorHAnsi"/>
          <w:sz w:val="24"/>
          <w:szCs w:val="24"/>
        </w:rPr>
      </w:pPr>
      <w:r w:rsidRPr="00095E47">
        <w:rPr>
          <w:rFonts w:eastAsiaTheme="minorHAnsi"/>
          <w:sz w:val="24"/>
          <w:szCs w:val="24"/>
        </w:rPr>
        <w:tab/>
      </w:r>
      <w:r w:rsidR="00056807" w:rsidRPr="00A941F2">
        <w:rPr>
          <w:rFonts w:eastAsiaTheme="minorHAnsi"/>
          <w:sz w:val="24"/>
          <w:szCs w:val="24"/>
        </w:rPr>
        <w:t xml:space="preserve">(2) Maintain </w:t>
      </w:r>
      <w:r w:rsidR="00210E8C" w:rsidRPr="00A941F2">
        <w:rPr>
          <w:rFonts w:eastAsiaTheme="minorHAnsi"/>
          <w:sz w:val="24"/>
          <w:szCs w:val="24"/>
        </w:rPr>
        <w:t xml:space="preserve">copies of all </w:t>
      </w:r>
      <w:r w:rsidR="00E3407C" w:rsidRPr="00A941F2">
        <w:rPr>
          <w:rFonts w:eastAsiaTheme="minorHAnsi"/>
          <w:sz w:val="24"/>
          <w:szCs w:val="24"/>
        </w:rPr>
        <w:t>Standard Forms 1402</w:t>
      </w:r>
      <w:r w:rsidR="00210E8C" w:rsidRPr="00A941F2">
        <w:rPr>
          <w:rFonts w:eastAsiaTheme="minorHAnsi"/>
          <w:sz w:val="24"/>
          <w:szCs w:val="24"/>
        </w:rPr>
        <w:t xml:space="preserve"> in the </w:t>
      </w:r>
      <w:r w:rsidR="00A77D53" w:rsidRPr="00A941F2">
        <w:rPr>
          <w:rFonts w:eastAsiaTheme="minorHAnsi"/>
          <w:sz w:val="24"/>
          <w:szCs w:val="24"/>
        </w:rPr>
        <w:t xml:space="preserve">DLA Contracting Officer Warrant </w:t>
      </w:r>
      <w:r w:rsidR="00FB6E4B" w:rsidRPr="00A941F2">
        <w:rPr>
          <w:rFonts w:eastAsiaTheme="minorHAnsi"/>
          <w:sz w:val="24"/>
          <w:szCs w:val="24"/>
        </w:rPr>
        <w:t>Database</w:t>
      </w:r>
      <w:commentRangeStart w:id="59"/>
      <w:commentRangeStart w:id="60"/>
      <w:commentRangeEnd w:id="59"/>
      <w:r w:rsidR="00FB6E4B" w:rsidRPr="00A941F2">
        <w:rPr>
          <w:rStyle w:val="CommentReference"/>
          <w:sz w:val="24"/>
          <w:szCs w:val="24"/>
        </w:rPr>
        <w:commentReference w:id="59"/>
      </w:r>
      <w:commentRangeEnd w:id="60"/>
      <w:r w:rsidR="00FE777F" w:rsidRPr="00A941F2">
        <w:rPr>
          <w:rFonts w:eastAsiaTheme="minorHAnsi"/>
          <w:sz w:val="24"/>
          <w:szCs w:val="24"/>
        </w:rPr>
        <w:t>.</w:t>
      </w:r>
      <w:r w:rsidR="00FB6E4B" w:rsidRPr="00A941F2">
        <w:rPr>
          <w:rStyle w:val="CommentReference"/>
          <w:sz w:val="24"/>
          <w:szCs w:val="24"/>
        </w:rPr>
        <w:commentReference w:id="60"/>
      </w:r>
    </w:p>
    <w:p w14:paraId="4B1D16D5" w14:textId="2698F4A3" w:rsidR="007D1E96" w:rsidRDefault="006F4534" w:rsidP="007D1E96">
      <w:pPr>
        <w:spacing w:after="240"/>
        <w:rPr>
          <w:rFonts w:eastAsia="Calibri"/>
          <w:sz w:val="24"/>
          <w:szCs w:val="24"/>
          <w:lang w:eastAsia="x-none"/>
        </w:rPr>
      </w:pPr>
      <w:bookmarkStart w:id="61" w:name="P1_602_91"/>
      <w:r w:rsidRPr="00A941F2">
        <w:rPr>
          <w:rFonts w:eastAsia="Calibri"/>
          <w:sz w:val="24"/>
          <w:szCs w:val="24"/>
        </w:rPr>
        <w:t xml:space="preserve">(b) </w:t>
      </w:r>
      <w:r w:rsidRPr="00A941F2">
        <w:rPr>
          <w:rFonts w:eastAsia="Calibri"/>
          <w:sz w:val="24"/>
          <w:szCs w:val="24"/>
          <w:lang w:eastAsia="x-none"/>
        </w:rPr>
        <w:t xml:space="preserve">For procedures associated with the KO Warrant Program, see </w:t>
      </w:r>
      <w:hyperlink r:id="rId47" w:history="1">
        <w:r w:rsidR="00D50AAC">
          <w:rPr>
            <w:rStyle w:val="Hyperlink"/>
            <w:rFonts w:eastAsia="Calibri"/>
            <w:sz w:val="24"/>
            <w:szCs w:val="24"/>
            <w:lang w:eastAsia="x-none"/>
          </w:rPr>
          <w:t>DLAM 5025.04, Contracting Officer (KO) Warrant Program</w:t>
        </w:r>
      </w:hyperlink>
      <w:r w:rsidR="00D50AAC">
        <w:rPr>
          <w:rStyle w:val="Hyperlink"/>
          <w:rFonts w:eastAsia="Calibri"/>
          <w:sz w:val="24"/>
          <w:szCs w:val="24"/>
          <w:lang w:eastAsia="x-none"/>
        </w:rPr>
        <w:t xml:space="preserve"> (</w:t>
      </w:r>
      <w:hyperlink r:id="rId48" w:history="1">
        <w:r w:rsidR="009E1C3B" w:rsidRPr="007714A2">
          <w:rPr>
            <w:rStyle w:val="Hyperlink"/>
            <w:rFonts w:eastAsia="Calibri"/>
            <w:sz w:val="24"/>
            <w:szCs w:val="24"/>
            <w:lang w:eastAsia="x-none"/>
          </w:rPr>
          <w:t>https://issue-p.dla.mil/Published_Issuances/Contracting%20Officer%20(KO)%20Warrant%20Program%20with%20CAP%20changes.pdf</w:t>
        </w:r>
      </w:hyperlink>
      <w:r w:rsidR="00D50AAC">
        <w:rPr>
          <w:rFonts w:eastAsia="Calibri"/>
          <w:sz w:val="24"/>
          <w:szCs w:val="24"/>
          <w:lang w:eastAsia="x-none"/>
        </w:rPr>
        <w:t>)</w:t>
      </w:r>
      <w:commentRangeStart w:id="62"/>
      <w:commentRangeStart w:id="63"/>
      <w:commentRangeEnd w:id="62"/>
      <w:r w:rsidR="00D50AAC">
        <w:rPr>
          <w:rStyle w:val="CommentReference"/>
        </w:rPr>
        <w:commentReference w:id="62"/>
      </w:r>
      <w:commentRangeEnd w:id="63"/>
      <w:r w:rsidR="00D50AAC">
        <w:rPr>
          <w:rStyle w:val="CommentReference"/>
        </w:rPr>
        <w:commentReference w:id="63"/>
      </w:r>
      <w:r w:rsidR="00E77B19">
        <w:rPr>
          <w:rFonts w:eastAsia="Calibri"/>
          <w:sz w:val="24"/>
          <w:szCs w:val="24"/>
          <w:lang w:eastAsia="x-none"/>
        </w:rPr>
        <w:t>;</w:t>
      </w:r>
      <w:r w:rsidR="006865A3">
        <w:rPr>
          <w:rFonts w:eastAsia="Calibri"/>
          <w:sz w:val="24"/>
          <w:szCs w:val="24"/>
          <w:lang w:eastAsia="x-none"/>
        </w:rPr>
        <w:t xml:space="preserve"> or </w:t>
      </w:r>
      <w:hyperlink r:id="rId49" w:history="1">
        <w:r w:rsidR="00EC111E">
          <w:rPr>
            <w:rStyle w:val="Hyperlink"/>
            <w:sz w:val="24"/>
            <w:szCs w:val="24"/>
          </w:rPr>
          <w:t>DLA Issuances</w:t>
        </w:r>
      </w:hyperlink>
      <w:r w:rsidR="00EC111E">
        <w:rPr>
          <w:sz w:val="24"/>
          <w:szCs w:val="24"/>
        </w:rPr>
        <w:t xml:space="preserve"> </w:t>
      </w:r>
      <w:r w:rsidR="00805C6C">
        <w:rPr>
          <w:sz w:val="24"/>
          <w:szCs w:val="24"/>
        </w:rPr>
        <w:t>(</w:t>
      </w:r>
      <w:hyperlink r:id="rId50" w:history="1">
        <w:r w:rsidR="00805C6C" w:rsidRPr="007714A2">
          <w:rPr>
            <w:rStyle w:val="Hyperlink"/>
            <w:sz w:val="24"/>
            <w:szCs w:val="24"/>
          </w:rPr>
          <w:t>https://issue-p.dla.mil/Pages/ViewAllIssuances.aspx</w:t>
        </w:r>
      </w:hyperlink>
      <w:r w:rsidR="00805C6C">
        <w:rPr>
          <w:sz w:val="24"/>
          <w:szCs w:val="24"/>
        </w:rPr>
        <w:t>, s</w:t>
      </w:r>
      <w:r w:rsidR="007D1E96" w:rsidRPr="00A941F2">
        <w:rPr>
          <w:sz w:val="24"/>
          <w:szCs w:val="24"/>
        </w:rPr>
        <w:t xml:space="preserve">elect “Issuance #”, and scroll to </w:t>
      </w:r>
      <w:r w:rsidRPr="00A941F2">
        <w:rPr>
          <w:rFonts w:eastAsia="Calibri"/>
          <w:sz w:val="24"/>
          <w:szCs w:val="24"/>
          <w:lang w:eastAsia="x-none"/>
        </w:rPr>
        <w:t>DLAM 5025.04</w:t>
      </w:r>
      <w:r w:rsidR="00205181">
        <w:rPr>
          <w:rFonts w:eastAsia="Calibri"/>
          <w:sz w:val="24"/>
          <w:szCs w:val="24"/>
          <w:lang w:eastAsia="x-none"/>
        </w:rPr>
        <w:t xml:space="preserve"> </w:t>
      </w:r>
    </w:p>
    <w:p w14:paraId="612AD706" w14:textId="3601CD42" w:rsidR="0049226D" w:rsidRDefault="006F4534" w:rsidP="007D1E96">
      <w:pPr>
        <w:rPr>
          <w:b/>
          <w:sz w:val="24"/>
          <w:szCs w:val="24"/>
        </w:rPr>
      </w:pPr>
      <w:commentRangeStart w:id="64"/>
      <w:commentRangeEnd w:id="64"/>
      <w:r w:rsidRPr="00A941F2">
        <w:rPr>
          <w:rStyle w:val="CommentReference"/>
          <w:sz w:val="24"/>
          <w:szCs w:val="24"/>
        </w:rPr>
        <w:commentReference w:id="64"/>
      </w:r>
      <w:r w:rsidR="0049226D" w:rsidRPr="007D1E96">
        <w:rPr>
          <w:b/>
          <w:sz w:val="24"/>
          <w:szCs w:val="24"/>
        </w:rPr>
        <w:t xml:space="preserve">1.602-91 </w:t>
      </w:r>
      <w:bookmarkEnd w:id="61"/>
      <w:proofErr w:type="spellStart"/>
      <w:r w:rsidR="0049226D" w:rsidRPr="007D1E96">
        <w:rPr>
          <w:b/>
          <w:sz w:val="24"/>
          <w:szCs w:val="24"/>
        </w:rPr>
        <w:t>Nonappropriated</w:t>
      </w:r>
      <w:proofErr w:type="spellEnd"/>
      <w:r w:rsidR="0049226D" w:rsidRPr="007D1E96">
        <w:rPr>
          <w:b/>
          <w:sz w:val="24"/>
          <w:szCs w:val="24"/>
        </w:rPr>
        <w:t xml:space="preserve"> funds.</w:t>
      </w:r>
    </w:p>
    <w:p w14:paraId="4387F2EC" w14:textId="22699BFB" w:rsidR="0049226D" w:rsidRPr="00095E47" w:rsidRDefault="0049226D" w:rsidP="00FB6E4B">
      <w:pPr>
        <w:spacing w:after="240"/>
        <w:rPr>
          <w:sz w:val="24"/>
          <w:szCs w:val="24"/>
        </w:rPr>
      </w:pPr>
      <w:r w:rsidRPr="00095E47">
        <w:rPr>
          <w:sz w:val="24"/>
          <w:szCs w:val="24"/>
        </w:rPr>
        <w:t xml:space="preserve">DoD policy for contracting actions using </w:t>
      </w:r>
      <w:proofErr w:type="spellStart"/>
      <w:r w:rsidRPr="00095E47">
        <w:rPr>
          <w:sz w:val="24"/>
          <w:szCs w:val="24"/>
        </w:rPr>
        <w:t>nonappropriated</w:t>
      </w:r>
      <w:proofErr w:type="spellEnd"/>
      <w:r w:rsidRPr="00095E47">
        <w:rPr>
          <w:sz w:val="24"/>
          <w:szCs w:val="24"/>
        </w:rPr>
        <w:t xml:space="preserve"> funds is in DoD Directive (DoDD) 4105.67 and Army Regulation (AR) 215-4, </w:t>
      </w:r>
      <w:proofErr w:type="spellStart"/>
      <w:r w:rsidRPr="00095E47">
        <w:rPr>
          <w:sz w:val="24"/>
          <w:szCs w:val="24"/>
        </w:rPr>
        <w:t>Nonappropriated</w:t>
      </w:r>
      <w:proofErr w:type="spellEnd"/>
      <w:r w:rsidRPr="00095E47">
        <w:rPr>
          <w:sz w:val="24"/>
          <w:szCs w:val="24"/>
        </w:rPr>
        <w:t xml:space="preserve"> Fund Contracting.</w:t>
      </w:r>
    </w:p>
    <w:p w14:paraId="13AB27ED" w14:textId="494C3A83" w:rsidR="0049226D" w:rsidRPr="00A941F2" w:rsidRDefault="0049226D" w:rsidP="000247AC">
      <w:pPr>
        <w:pStyle w:val="Heading3"/>
        <w:rPr>
          <w:sz w:val="24"/>
          <w:szCs w:val="24"/>
        </w:rPr>
      </w:pPr>
      <w:bookmarkStart w:id="65" w:name="P1_603_3_90"/>
      <w:bookmarkEnd w:id="58"/>
      <w:r w:rsidRPr="00A941F2">
        <w:rPr>
          <w:sz w:val="24"/>
          <w:szCs w:val="24"/>
        </w:rPr>
        <w:t xml:space="preserve">1.603-3-90 </w:t>
      </w:r>
      <w:bookmarkEnd w:id="65"/>
      <w:r w:rsidRPr="00A941F2">
        <w:rPr>
          <w:sz w:val="24"/>
          <w:szCs w:val="24"/>
        </w:rPr>
        <w:t>Micro-purchase contracting authority</w:t>
      </w:r>
      <w:r w:rsidR="0081717C" w:rsidRPr="00A941F2">
        <w:rPr>
          <w:sz w:val="24"/>
          <w:szCs w:val="24"/>
        </w:rPr>
        <w:t>.</w:t>
      </w:r>
      <w:commentRangeStart w:id="66"/>
      <w:commentRangeEnd w:id="66"/>
      <w:r w:rsidR="00490FAD" w:rsidRPr="00A941F2">
        <w:rPr>
          <w:rStyle w:val="CommentReference"/>
          <w:sz w:val="24"/>
          <w:szCs w:val="24"/>
        </w:rPr>
        <w:commentReference w:id="66"/>
      </w:r>
    </w:p>
    <w:p w14:paraId="4210124E" w14:textId="01F3C565" w:rsidR="00490FAD" w:rsidRPr="007B2722" w:rsidRDefault="00490FAD" w:rsidP="00E11DBC">
      <w:pPr>
        <w:rPr>
          <w:sz w:val="24"/>
          <w:szCs w:val="24"/>
        </w:rPr>
      </w:pPr>
      <w:r w:rsidRPr="007B2722">
        <w:rPr>
          <w:snapToGrid w:val="0"/>
          <w:sz w:val="24"/>
          <w:szCs w:val="24"/>
        </w:rPr>
        <w:t xml:space="preserve">(a) Holders of </w:t>
      </w:r>
      <w:r w:rsidRPr="007B2722">
        <w:rPr>
          <w:sz w:val="24"/>
          <w:szCs w:val="24"/>
        </w:rPr>
        <w:t xml:space="preserve">a </w:t>
      </w:r>
      <w:r w:rsidRPr="007B2722">
        <w:rPr>
          <w:snapToGrid w:val="0"/>
          <w:sz w:val="24"/>
          <w:szCs w:val="24"/>
        </w:rPr>
        <w:t>Government Purchase Card (GPC)</w:t>
      </w:r>
      <w:r w:rsidRPr="007B2722">
        <w:rPr>
          <w:sz w:val="24"/>
          <w:szCs w:val="24"/>
        </w:rPr>
        <w:t xml:space="preserve"> have a</w:t>
      </w:r>
      <w:r w:rsidRPr="007B2722">
        <w:rPr>
          <w:snapToGrid w:val="0"/>
          <w:sz w:val="24"/>
          <w:szCs w:val="24"/>
        </w:rPr>
        <w:t xml:space="preserve">uthority to make micro-purchases. DLA’s GPC policies and procedures are provided </w:t>
      </w:r>
      <w:r w:rsidRPr="007B2722">
        <w:rPr>
          <w:sz w:val="24"/>
          <w:szCs w:val="24"/>
        </w:rPr>
        <w:t xml:space="preserve">in </w:t>
      </w:r>
      <w:hyperlink r:id="rId51" w:history="1">
        <w:r w:rsidR="00AD11FA">
          <w:rPr>
            <w:rStyle w:val="Hyperlink"/>
            <w:sz w:val="24"/>
            <w:szCs w:val="24"/>
          </w:rPr>
          <w:t>DLAM 5025.07, Government Purchase Card (GPC) Program</w:t>
        </w:r>
      </w:hyperlink>
      <w:r w:rsidR="00F82911">
        <w:rPr>
          <w:sz w:val="24"/>
          <w:szCs w:val="24"/>
        </w:rPr>
        <w:t xml:space="preserve"> (</w:t>
      </w:r>
      <w:hyperlink r:id="rId52" w:history="1">
        <w:r w:rsidR="00F82911" w:rsidRPr="007714A2">
          <w:rPr>
            <w:rStyle w:val="Hyperlink"/>
            <w:sz w:val="24"/>
            <w:szCs w:val="24"/>
          </w:rPr>
          <w:t>https://issue-p.dla.mil/Published_Issuances/Government%20Purchase%20Card%20Program%20(GPC).pdf</w:t>
        </w:r>
      </w:hyperlink>
      <w:r w:rsidR="00F82911">
        <w:rPr>
          <w:sz w:val="24"/>
          <w:szCs w:val="24"/>
        </w:rPr>
        <w:t>)</w:t>
      </w:r>
      <w:commentRangeStart w:id="67"/>
      <w:r w:rsidR="00F82911">
        <w:rPr>
          <w:sz w:val="24"/>
          <w:szCs w:val="24"/>
        </w:rPr>
        <w:t>.</w:t>
      </w:r>
      <w:commentRangeEnd w:id="67"/>
      <w:r w:rsidR="00B65C3D">
        <w:rPr>
          <w:rStyle w:val="CommentReference"/>
        </w:rPr>
        <w:commentReference w:id="67"/>
      </w:r>
      <w:r w:rsidR="00F82911">
        <w:rPr>
          <w:sz w:val="24"/>
          <w:szCs w:val="24"/>
        </w:rPr>
        <w:t xml:space="preserve"> </w:t>
      </w:r>
      <w:r w:rsidR="00AD11FA">
        <w:rPr>
          <w:sz w:val="24"/>
          <w:szCs w:val="24"/>
        </w:rPr>
        <w:t xml:space="preserve"> </w:t>
      </w:r>
      <w:r w:rsidR="0015229A">
        <w:rPr>
          <w:sz w:val="24"/>
          <w:szCs w:val="24"/>
        </w:rPr>
        <w:t xml:space="preserve"> </w:t>
      </w:r>
      <w:r w:rsidR="00CE37A3" w:rsidRPr="00CE37A3">
        <w:rPr>
          <w:sz w:val="24"/>
          <w:szCs w:val="24"/>
        </w:rPr>
        <w:t xml:space="preserve"> </w:t>
      </w:r>
      <w:r w:rsidR="00CE37A3">
        <w:rPr>
          <w:sz w:val="24"/>
          <w:szCs w:val="24"/>
        </w:rPr>
        <w:t xml:space="preserve"> </w:t>
      </w:r>
      <w:r w:rsidRPr="007B2722">
        <w:rPr>
          <w:sz w:val="24"/>
          <w:szCs w:val="24"/>
        </w:rPr>
        <w:t>The Sub Process Owner will upload w</w:t>
      </w:r>
      <w:r w:rsidRPr="007B2722">
        <w:rPr>
          <w:snapToGrid w:val="0"/>
          <w:sz w:val="24"/>
          <w:szCs w:val="24"/>
        </w:rPr>
        <w:t>ritten</w:t>
      </w:r>
      <w:r w:rsidRPr="007B2722">
        <w:rPr>
          <w:sz w:val="24"/>
          <w:szCs w:val="24"/>
        </w:rPr>
        <w:t xml:space="preserve"> appointments of GPC holders in </w:t>
      </w:r>
      <w:hyperlink r:id="rId53" w:history="1">
        <w:r w:rsidR="00CA1843" w:rsidRPr="007B2722">
          <w:rPr>
            <w:rStyle w:val="Hyperlink"/>
            <w:sz w:val="24"/>
            <w:szCs w:val="24"/>
          </w:rPr>
          <w:t>Document Automated Content Services-Records Management (DACS-RM)</w:t>
        </w:r>
        <w:r w:rsidR="00CA1843" w:rsidRPr="007B2722">
          <w:rPr>
            <w:rStyle w:val="Hyperlink"/>
            <w:color w:val="auto"/>
            <w:sz w:val="24"/>
            <w:szCs w:val="24"/>
            <w:u w:val="none"/>
          </w:rPr>
          <w:t xml:space="preserve"> </w:t>
        </w:r>
      </w:hyperlink>
      <w:r w:rsidR="00CA1843" w:rsidRPr="007B2722">
        <w:rPr>
          <w:rStyle w:val="Hyperlink"/>
          <w:color w:val="auto"/>
          <w:sz w:val="24"/>
          <w:szCs w:val="24"/>
          <w:u w:val="none"/>
        </w:rPr>
        <w:t>(</w:t>
      </w:r>
      <w:hyperlink r:id="rId54" w:history="1">
        <w:r w:rsidR="00CA1843" w:rsidRPr="007B2722">
          <w:rPr>
            <w:rStyle w:val="Hyperlink"/>
            <w:sz w:val="24"/>
            <w:szCs w:val="24"/>
          </w:rPr>
          <w:t>https://www.private.dacs.dla.mil/dacsrm/cs?func=llworkspace</w:t>
        </w:r>
      </w:hyperlink>
      <w:r w:rsidR="00CA1843" w:rsidRPr="007B2722">
        <w:rPr>
          <w:sz w:val="24"/>
          <w:szCs w:val="24"/>
        </w:rPr>
        <w:t xml:space="preserve">). </w:t>
      </w:r>
      <w:r w:rsidRPr="007B2722">
        <w:rPr>
          <w:sz w:val="24"/>
          <w:szCs w:val="24"/>
        </w:rPr>
        <w:t>(DACS-RM training and access are required.)</w:t>
      </w:r>
    </w:p>
    <w:p w14:paraId="7D9B19DE" w14:textId="02D6970A" w:rsidR="00490FAD" w:rsidRPr="00A941F2" w:rsidRDefault="00490FAD" w:rsidP="000247AC">
      <w:pPr>
        <w:spacing w:after="240"/>
        <w:rPr>
          <w:sz w:val="24"/>
          <w:szCs w:val="24"/>
        </w:rPr>
      </w:pPr>
      <w:r w:rsidRPr="00A941F2">
        <w:rPr>
          <w:rFonts w:eastAsia="Calibri"/>
          <w:snapToGrid w:val="0"/>
          <w:sz w:val="24"/>
          <w:szCs w:val="24"/>
        </w:rPr>
        <w:t xml:space="preserve">(b) </w:t>
      </w:r>
      <w:r w:rsidRPr="00A941F2">
        <w:rPr>
          <w:bCs/>
          <w:snapToGrid w:val="0"/>
          <w:sz w:val="24"/>
          <w:szCs w:val="24"/>
        </w:rPr>
        <w:t>The HCA may issue written designations of authority</w:t>
      </w:r>
      <w:r w:rsidRPr="00A941F2">
        <w:rPr>
          <w:snapToGrid w:val="0"/>
          <w:sz w:val="24"/>
          <w:szCs w:val="24"/>
        </w:rPr>
        <w:t xml:space="preserve"> to make micro-purchases by means other than the GPC to individuals who have completed CON 237, Simplified Acquisition Procedures.</w:t>
      </w:r>
      <w:r w:rsidRPr="00A941F2">
        <w:rPr>
          <w:rFonts w:eastAsia="Calibri"/>
          <w:snapToGrid w:val="0"/>
          <w:sz w:val="24"/>
          <w:szCs w:val="24"/>
        </w:rPr>
        <w:t xml:space="preserve"> </w:t>
      </w:r>
      <w:r w:rsidRPr="00A941F2">
        <w:rPr>
          <w:sz w:val="24"/>
          <w:szCs w:val="24"/>
        </w:rPr>
        <w:t>The Sub Process Owner will upload</w:t>
      </w:r>
      <w:r w:rsidRPr="00A941F2">
        <w:rPr>
          <w:rFonts w:eastAsia="Calibri"/>
          <w:sz w:val="24"/>
          <w:szCs w:val="24"/>
        </w:rPr>
        <w:t xml:space="preserve"> w</w:t>
      </w:r>
      <w:r w:rsidRPr="00A941F2">
        <w:rPr>
          <w:rFonts w:eastAsia="Calibri"/>
          <w:snapToGrid w:val="0"/>
          <w:sz w:val="24"/>
          <w:szCs w:val="24"/>
        </w:rPr>
        <w:t xml:space="preserve">ritten designations in </w:t>
      </w:r>
      <w:hyperlink r:id="rId55" w:history="1">
        <w:r w:rsidR="00CA1843" w:rsidRPr="00A941F2">
          <w:rPr>
            <w:rStyle w:val="Hyperlink"/>
            <w:sz w:val="24"/>
            <w:szCs w:val="24"/>
          </w:rPr>
          <w:t>Document Automated Content Services-Records Management (DACS-RM)</w:t>
        </w:r>
        <w:r w:rsidR="00CA1843" w:rsidRPr="00A941F2">
          <w:rPr>
            <w:rStyle w:val="Hyperlink"/>
            <w:color w:val="auto"/>
            <w:sz w:val="24"/>
            <w:szCs w:val="24"/>
            <w:u w:val="none"/>
          </w:rPr>
          <w:t xml:space="preserve"> </w:t>
        </w:r>
      </w:hyperlink>
      <w:r w:rsidR="00CA1843" w:rsidRPr="00A941F2">
        <w:rPr>
          <w:rStyle w:val="Hyperlink"/>
          <w:color w:val="auto"/>
          <w:sz w:val="24"/>
          <w:szCs w:val="24"/>
          <w:u w:val="none"/>
        </w:rPr>
        <w:t>(</w:t>
      </w:r>
      <w:hyperlink r:id="rId56" w:history="1">
        <w:r w:rsidR="00CA1843" w:rsidRPr="00A941F2">
          <w:rPr>
            <w:rStyle w:val="Hyperlink"/>
            <w:sz w:val="24"/>
            <w:szCs w:val="24"/>
          </w:rPr>
          <w:t>https://www.private.dacs.dla.mil/dacsrm/cs?func=llworkspace</w:t>
        </w:r>
      </w:hyperlink>
      <w:r w:rsidR="00CA1843" w:rsidRPr="00A941F2">
        <w:rPr>
          <w:sz w:val="24"/>
          <w:szCs w:val="24"/>
        </w:rPr>
        <w:t>).</w:t>
      </w:r>
      <w:r w:rsidRPr="00A941F2">
        <w:rPr>
          <w:sz w:val="24"/>
          <w:szCs w:val="24"/>
        </w:rPr>
        <w:t xml:space="preserve"> (DACS-RM training and access are required.)</w:t>
      </w:r>
    </w:p>
    <w:p w14:paraId="6DB53150" w14:textId="186FA9F2" w:rsidR="0081717C" w:rsidRPr="00C720D3" w:rsidRDefault="0049226D" w:rsidP="000247AC">
      <w:pPr>
        <w:pStyle w:val="Heading3"/>
        <w:rPr>
          <w:rFonts w:eastAsia="Calibri"/>
          <w:bCs/>
          <w:sz w:val="24"/>
          <w:szCs w:val="24"/>
        </w:rPr>
      </w:pPr>
      <w:bookmarkStart w:id="68" w:name="P1_603_3_91"/>
      <w:r w:rsidRPr="00A941F2">
        <w:rPr>
          <w:rFonts w:eastAsia="Calibri"/>
          <w:bCs/>
          <w:sz w:val="24"/>
          <w:szCs w:val="24"/>
        </w:rPr>
        <w:lastRenderedPageBreak/>
        <w:t>1.603</w:t>
      </w:r>
      <w:r w:rsidRPr="00A941F2">
        <w:rPr>
          <w:rFonts w:eastAsia="Calibri"/>
          <w:bCs/>
          <w:strike/>
          <w:sz w:val="24"/>
          <w:szCs w:val="24"/>
        </w:rPr>
        <w:t>-</w:t>
      </w:r>
      <w:r w:rsidRPr="00A941F2">
        <w:rPr>
          <w:rFonts w:eastAsia="Calibri"/>
          <w:bCs/>
          <w:sz w:val="24"/>
          <w:szCs w:val="24"/>
        </w:rPr>
        <w:t xml:space="preserve">3-91 </w:t>
      </w:r>
      <w:bookmarkEnd w:id="68"/>
      <w:r w:rsidRPr="00A941F2">
        <w:rPr>
          <w:rFonts w:eastAsia="Calibri"/>
          <w:sz w:val="24"/>
          <w:szCs w:val="24"/>
        </w:rPr>
        <w:t xml:space="preserve">Ordering </w:t>
      </w:r>
      <w:r w:rsidR="001F5E74" w:rsidRPr="00A941F2">
        <w:rPr>
          <w:rFonts w:eastAsia="Calibri"/>
          <w:sz w:val="24"/>
          <w:szCs w:val="24"/>
        </w:rPr>
        <w:t>o</w:t>
      </w:r>
      <w:r w:rsidRPr="00A941F2">
        <w:rPr>
          <w:rFonts w:eastAsia="Calibri"/>
          <w:sz w:val="24"/>
          <w:szCs w:val="24"/>
        </w:rPr>
        <w:t>fficers</w:t>
      </w:r>
      <w:r w:rsidR="001F5E74" w:rsidRPr="00A941F2">
        <w:rPr>
          <w:rFonts w:eastAsia="Calibri"/>
          <w:bCs/>
          <w:sz w:val="24"/>
          <w:szCs w:val="24"/>
        </w:rPr>
        <w:t>.</w:t>
      </w:r>
    </w:p>
    <w:p w14:paraId="68A6D9B8" w14:textId="77777777" w:rsidR="002776BD" w:rsidRDefault="00437071" w:rsidP="002776BD">
      <w:pPr>
        <w:adjustRightInd w:val="0"/>
        <w:rPr>
          <w:sz w:val="24"/>
          <w:szCs w:val="24"/>
        </w:rPr>
      </w:pPr>
      <w:r w:rsidRPr="00A941F2">
        <w:rPr>
          <w:sz w:val="24"/>
          <w:szCs w:val="24"/>
        </w:rPr>
        <w:t>(a)(l) This policy covers DLA ordering officers only.</w:t>
      </w:r>
    </w:p>
    <w:p w14:paraId="2D42A6CA" w14:textId="6AAF784C" w:rsidR="0081717C" w:rsidRPr="00C720D3" w:rsidRDefault="0081717C" w:rsidP="002776BD">
      <w:pPr>
        <w:adjustRightInd w:val="0"/>
        <w:rPr>
          <w:rFonts w:eastAsia="Calibri"/>
          <w:bCs/>
          <w:sz w:val="24"/>
          <w:szCs w:val="24"/>
        </w:rPr>
      </w:pPr>
      <w:r w:rsidRPr="00A941F2">
        <w:rPr>
          <w:rFonts w:eastAsia="Calibri"/>
          <w:bCs/>
          <w:sz w:val="24"/>
          <w:szCs w:val="24"/>
        </w:rPr>
        <w:tab/>
      </w:r>
      <w:r w:rsidR="00437071" w:rsidRPr="00A941F2">
        <w:rPr>
          <w:sz w:val="24"/>
          <w:szCs w:val="24"/>
        </w:rPr>
        <w:t>(2) Contracting officers have the authority to appoint qualified DLA</w:t>
      </w:r>
      <w:r w:rsidR="00437071"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0889FC85" w14:textId="00C55460" w:rsidR="00437071" w:rsidRPr="00095E47" w:rsidRDefault="00437071" w:rsidP="0081717C">
      <w:pPr>
        <w:adjustRightInd w:val="0"/>
        <w:rPr>
          <w:rFonts w:eastAsia="Calibri"/>
          <w:bCs/>
          <w:sz w:val="24"/>
          <w:szCs w:val="24"/>
        </w:rPr>
      </w:pPr>
      <w:r w:rsidRPr="00C720D3">
        <w:rPr>
          <w:sz w:val="24"/>
          <w:szCs w:val="24"/>
        </w:rPr>
        <w:t>(b) Include procurement note L23 in IDCs or BPAs when the contracti</w:t>
      </w:r>
      <w:r w:rsidRPr="00095E47">
        <w:rPr>
          <w:sz w:val="24"/>
          <w:szCs w:val="24"/>
        </w:rPr>
        <w:t>ng officer has assigned an ordering officer.</w:t>
      </w:r>
    </w:p>
    <w:p w14:paraId="22316566" w14:textId="17E111CF" w:rsidR="00D70623" w:rsidRPr="00095E47" w:rsidRDefault="00D70623" w:rsidP="00C02A1F">
      <w:pPr>
        <w:rPr>
          <w:sz w:val="24"/>
          <w:szCs w:val="24"/>
        </w:rPr>
      </w:pPr>
      <w:r w:rsidRPr="00095E47">
        <w:rPr>
          <w:sz w:val="24"/>
          <w:szCs w:val="24"/>
        </w:rPr>
        <w:t>*****</w:t>
      </w:r>
    </w:p>
    <w:p w14:paraId="5C0BC37C" w14:textId="23A1DD12" w:rsidR="00D70623" w:rsidRPr="00C720D3" w:rsidRDefault="00D70623" w:rsidP="00C02A1F">
      <w:pPr>
        <w:rPr>
          <w:sz w:val="24"/>
          <w:szCs w:val="24"/>
        </w:rPr>
      </w:pPr>
      <w:r w:rsidRPr="00C720D3">
        <w:rPr>
          <w:sz w:val="24"/>
          <w:szCs w:val="24"/>
        </w:rPr>
        <w:t xml:space="preserve">L23 Ordering Officers </w:t>
      </w:r>
      <w:r w:rsidRPr="00C720D3">
        <w:rPr>
          <w:rFonts w:eastAsia="Calibri"/>
          <w:sz w:val="24"/>
          <w:szCs w:val="24"/>
        </w:rPr>
        <w:t>(FEB 2018)</w:t>
      </w:r>
    </w:p>
    <w:p w14:paraId="4A57462F" w14:textId="60372BE2" w:rsidR="00D70623" w:rsidRPr="00F9525C" w:rsidRDefault="00D70623" w:rsidP="00F9525C">
      <w:pPr>
        <w:pStyle w:val="Indent1"/>
      </w:pPr>
      <w:r w:rsidRPr="00F9525C">
        <w:t>(1) The following Government employees have ordering officer authority for [</w:t>
      </w:r>
      <w:r w:rsidRPr="00F9525C">
        <w:rPr>
          <w:i/>
          <w:u w:val="single"/>
        </w:rPr>
        <w:t>contracting officer insert contract or ordering vehicle number</w:t>
      </w:r>
      <w:r w:rsidRPr="00F9525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D70623" w:rsidRPr="00532399" w14:paraId="7F160F7F" w14:textId="77777777" w:rsidTr="00D70623">
        <w:tc>
          <w:tcPr>
            <w:tcW w:w="3112" w:type="dxa"/>
            <w:shd w:val="clear" w:color="auto" w:fill="auto"/>
          </w:tcPr>
          <w:p w14:paraId="112C669F" w14:textId="77777777" w:rsidR="00D70623" w:rsidRPr="00532399" w:rsidRDefault="00D70623" w:rsidP="00D70623">
            <w:pPr>
              <w:rPr>
                <w:sz w:val="24"/>
                <w:szCs w:val="24"/>
              </w:rPr>
            </w:pPr>
            <w:r w:rsidRPr="00532399">
              <w:rPr>
                <w:sz w:val="24"/>
                <w:szCs w:val="24"/>
              </w:rPr>
              <w:t>Name</w:t>
            </w:r>
            <w:bookmarkStart w:id="69" w:name="ColumnTitle_Designated_Ordering_Officers"/>
            <w:bookmarkEnd w:id="69"/>
          </w:p>
        </w:tc>
        <w:tc>
          <w:tcPr>
            <w:tcW w:w="3109" w:type="dxa"/>
            <w:shd w:val="clear" w:color="auto" w:fill="auto"/>
          </w:tcPr>
          <w:p w14:paraId="6F69AAAA" w14:textId="77777777" w:rsidR="00D70623" w:rsidRPr="00532399" w:rsidRDefault="00D70623" w:rsidP="00D70623">
            <w:pPr>
              <w:rPr>
                <w:sz w:val="24"/>
                <w:szCs w:val="24"/>
              </w:rPr>
            </w:pPr>
            <w:r w:rsidRPr="00532399">
              <w:rPr>
                <w:sz w:val="24"/>
                <w:szCs w:val="24"/>
              </w:rPr>
              <w:t>Title</w:t>
            </w:r>
          </w:p>
        </w:tc>
        <w:tc>
          <w:tcPr>
            <w:tcW w:w="3129" w:type="dxa"/>
            <w:shd w:val="clear" w:color="auto" w:fill="auto"/>
          </w:tcPr>
          <w:p w14:paraId="43C531D8" w14:textId="77777777" w:rsidR="00D70623" w:rsidRPr="00532399" w:rsidRDefault="00D70623" w:rsidP="00D70623">
            <w:pPr>
              <w:rPr>
                <w:sz w:val="24"/>
                <w:szCs w:val="24"/>
              </w:rPr>
            </w:pPr>
            <w:r w:rsidRPr="00532399">
              <w:rPr>
                <w:sz w:val="24"/>
                <w:szCs w:val="24"/>
              </w:rPr>
              <w:t>Contact Information</w:t>
            </w:r>
          </w:p>
        </w:tc>
      </w:tr>
      <w:tr w:rsidR="00D70623" w:rsidRPr="00532399" w14:paraId="58D0AB4F" w14:textId="77777777" w:rsidTr="00D70623">
        <w:tc>
          <w:tcPr>
            <w:tcW w:w="3112" w:type="dxa"/>
            <w:shd w:val="clear" w:color="auto" w:fill="auto"/>
          </w:tcPr>
          <w:p w14:paraId="0C5D67C9"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76634C2E"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5A6E6976"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5848CE90" w14:textId="39E29EEF" w:rsidR="00D70623" w:rsidRPr="00532399" w:rsidRDefault="00D70623" w:rsidP="00F9525C">
      <w:pPr>
        <w:pStyle w:val="Indent1"/>
      </w:pPr>
      <w:r w:rsidRPr="00532399">
        <w:t>(2) Ordering officers must place orders within the express scope of this indefinite delivery contract or blanket purchase agreement.</w:t>
      </w:r>
    </w:p>
    <w:p w14:paraId="7C29547C" w14:textId="2666EB77" w:rsidR="00D70623" w:rsidRPr="00532399" w:rsidRDefault="00D70623" w:rsidP="00F9525C">
      <w:pPr>
        <w:pStyle w:val="Indent1"/>
      </w:pPr>
      <w:r w:rsidRPr="00532399">
        <w:t>(3) The contracting officer will notify you in writing when adding or terminating an ordering officer appointment prior to completion of this indefinite delivery contract or blanket purchase agreement.</w:t>
      </w:r>
    </w:p>
    <w:p w14:paraId="589B01A5" w14:textId="77133D7A" w:rsidR="00D70623" w:rsidRPr="00532399" w:rsidRDefault="00D70623" w:rsidP="00F9525C">
      <w:pPr>
        <w:pStyle w:val="Indent1"/>
      </w:pPr>
      <w:r w:rsidRPr="00532399">
        <w:t>*****</w:t>
      </w:r>
    </w:p>
    <w:p w14:paraId="4D9B06A9" w14:textId="07CD0F32" w:rsidR="00D70623" w:rsidRPr="00532399" w:rsidRDefault="00D70623" w:rsidP="00F9525C">
      <w:pPr>
        <w:pStyle w:val="Indent1"/>
      </w:pPr>
      <w:bookmarkStart w:id="70" w:name="P1_602_2_91_c"/>
      <w:r w:rsidRPr="00532399">
        <w:t xml:space="preserve">(c) </w:t>
      </w:r>
      <w:bookmarkEnd w:id="70"/>
      <w:r w:rsidRPr="00532399">
        <w:t>Appointment of ordering officer.</w:t>
      </w:r>
    </w:p>
    <w:p w14:paraId="4F5B5490" w14:textId="29961AD7" w:rsidR="00D70623" w:rsidRPr="00F9525C" w:rsidRDefault="0081717C" w:rsidP="00F9525C">
      <w:pPr>
        <w:pStyle w:val="Indent3"/>
      </w:pPr>
      <w:r w:rsidRPr="00F9525C">
        <w:tab/>
      </w:r>
      <w:r w:rsidR="00D70623" w:rsidRPr="00F9525C">
        <w:t xml:space="preserve">(1) The contracting officer shall appoint a DLA ordering officer using the appointment letter in </w:t>
      </w:r>
      <w:hyperlink w:anchor="P53_9001_a" w:history="1">
        <w:r w:rsidR="00D70623" w:rsidRPr="00F9525C">
          <w:rPr>
            <w:rStyle w:val="Hyperlink"/>
            <w:b/>
            <w:bCs w:val="0"/>
          </w:rPr>
          <w:t>53.9001(a)</w:t>
        </w:r>
      </w:hyperlink>
      <w:r w:rsidR="00D70623" w:rsidRPr="00F9525C">
        <w:t>. The contracting officer shall insert the IDC or BPA number and the name and contact information of the appointed ordering officer in procurement note L23 in the contract.</w:t>
      </w:r>
    </w:p>
    <w:p w14:paraId="7DC809FA" w14:textId="77FA9D33" w:rsidR="00D70623" w:rsidRPr="00F9525C" w:rsidRDefault="0081717C" w:rsidP="00F9525C">
      <w:pPr>
        <w:pStyle w:val="Indent3"/>
      </w:pPr>
      <w:r w:rsidRPr="00F9525C">
        <w:tab/>
      </w:r>
      <w:r w:rsidRPr="00F9525C">
        <w:tab/>
      </w:r>
      <w:r w:rsidR="00D70623" w:rsidRPr="00F9525C">
        <w:t>(i)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7E33AAB6" w14:textId="7F23DDD6" w:rsidR="00D70623" w:rsidRPr="00F9525C" w:rsidRDefault="00F2380D" w:rsidP="00F9525C">
      <w:pPr>
        <w:pStyle w:val="Indent3"/>
      </w:pPr>
      <w:r w:rsidRPr="00F9525C">
        <w:tab/>
      </w:r>
      <w:r w:rsidRPr="00F9525C">
        <w:tab/>
        <w:t xml:space="preserve">(ii) </w:t>
      </w:r>
      <w:r w:rsidR="00D70623" w:rsidRPr="00F9525C">
        <w:t>The contracting officer shall include the appointment letter</w:t>
      </w:r>
      <w:r w:rsidR="009A6C06" w:rsidRPr="00F9525C">
        <w:t>,</w:t>
      </w:r>
      <w:r w:rsidR="00D70623" w:rsidRPr="00F9525C">
        <w:t xml:space="preserve"> and training documents, as stated in </w:t>
      </w:r>
      <w:hyperlink w:anchor="P1_603_3_91_f" w:history="1">
        <w:r w:rsidR="00D70623" w:rsidRPr="00F9525C">
          <w:rPr>
            <w:rStyle w:val="Hyperlink"/>
            <w:b/>
            <w:bCs w:val="0"/>
          </w:rPr>
          <w:t>1.603-3-91(f)</w:t>
        </w:r>
      </w:hyperlink>
      <w:r w:rsidR="00D70623" w:rsidRPr="00F9525C">
        <w:t>, in the contract file and send an electronic copy to the procuring organization warrant program manager.</w:t>
      </w:r>
    </w:p>
    <w:p w14:paraId="1F2901BA" w14:textId="68EB89BE" w:rsidR="00D70623" w:rsidRPr="00095E47" w:rsidRDefault="00CD5A7C" w:rsidP="000C7663">
      <w:pPr>
        <w:pStyle w:val="Indent4"/>
      </w:pPr>
      <w:r w:rsidRPr="00C720D3">
        <w:tab/>
      </w:r>
      <w:r w:rsidR="00D70623"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03340EEC" w14:textId="52F9E855" w:rsidR="00D70623" w:rsidRPr="00095E47" w:rsidRDefault="00CD5A7C" w:rsidP="000C7663">
      <w:pPr>
        <w:pStyle w:val="Indent4"/>
      </w:pPr>
      <w:r w:rsidRPr="00095E47">
        <w:tab/>
      </w:r>
      <w:r w:rsidR="00D70623" w:rsidRPr="00095E47">
        <w:t>(3) If an IDC or BPA has a contracting officer’s representative (COR) assigned, the contracting officer shall distribute a copy of the ordering officer’s appointment letters to the COR.</w:t>
      </w:r>
    </w:p>
    <w:p w14:paraId="7F2D18BF" w14:textId="345040F3" w:rsidR="00D70623" w:rsidRPr="00095E47" w:rsidRDefault="0034517E" w:rsidP="000C7663">
      <w:pPr>
        <w:pStyle w:val="Indent4"/>
      </w:pPr>
      <w:r w:rsidRPr="00095E47">
        <w:tab/>
      </w:r>
      <w:r w:rsidR="00D70623" w:rsidRPr="00095E47">
        <w:t>(4) The contracting officer shall notify contractors and other appropriate personnel in writing when an ordering officer’s appointment is terminated or a new ordering officer is appointed prior to completion of the IDC or BPA.</w:t>
      </w:r>
    </w:p>
    <w:p w14:paraId="05D88638" w14:textId="241E6D8E" w:rsidR="0034517E" w:rsidRPr="00095E47" w:rsidRDefault="0034517E" w:rsidP="000C7663">
      <w:pPr>
        <w:pStyle w:val="Indent4"/>
      </w:pPr>
      <w:r w:rsidRPr="00095E47">
        <w:t>(d) Ordering officer official file.</w:t>
      </w:r>
    </w:p>
    <w:p w14:paraId="326F7661" w14:textId="43641D98" w:rsidR="00D70623" w:rsidRPr="00095E47" w:rsidRDefault="0034517E" w:rsidP="000C7663">
      <w:pPr>
        <w:pStyle w:val="Indent4"/>
      </w:pPr>
      <w:r w:rsidRPr="00095E47">
        <w:lastRenderedPageBreak/>
        <w:tab/>
        <w:t>(1)</w:t>
      </w:r>
      <w:r w:rsidR="00D70623" w:rsidRPr="00095E47">
        <w:t xml:space="preserve">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791D30D1" w14:textId="62A6E64C" w:rsidR="00D70623" w:rsidRPr="00095E47" w:rsidRDefault="0034517E" w:rsidP="000C7663">
      <w:pPr>
        <w:pStyle w:val="Indent4"/>
      </w:pPr>
      <w:r w:rsidRPr="00095E47">
        <w:tab/>
      </w:r>
      <w:r w:rsidR="00D70623" w:rsidRPr="00095E47">
        <w:t>(2) DLA ordering officers shall provide to the contracting officer on a monthly basis the list of orders they have issued.</w:t>
      </w:r>
    </w:p>
    <w:p w14:paraId="6FE6B863" w14:textId="1D2E7F09" w:rsidR="00D70623" w:rsidRPr="00095E47" w:rsidRDefault="00D70623" w:rsidP="00F9525C">
      <w:pPr>
        <w:pStyle w:val="Indent3"/>
      </w:pPr>
      <w:r w:rsidRPr="00095E47">
        <w:t>(e) Limitations. Ordering officers are not authorized to and shall not—</w:t>
      </w:r>
    </w:p>
    <w:p w14:paraId="013C8E8D" w14:textId="5D34C8A0" w:rsidR="00D70623" w:rsidRPr="00095E47" w:rsidRDefault="00CD5A7C" w:rsidP="00F9525C">
      <w:pPr>
        <w:pStyle w:val="Indent3"/>
      </w:pPr>
      <w:r w:rsidRPr="00095E47">
        <w:tab/>
      </w:r>
      <w:r w:rsidR="00D70623" w:rsidRPr="00095E47">
        <w:t>(1) Delegate their ordering authority.</w:t>
      </w:r>
    </w:p>
    <w:p w14:paraId="0B356FF2" w14:textId="5BA8054C" w:rsidR="00D70623" w:rsidRPr="00095E47" w:rsidRDefault="002E1788" w:rsidP="00F9525C">
      <w:pPr>
        <w:pStyle w:val="Indent3"/>
      </w:pPr>
      <w:r w:rsidRPr="00095E47">
        <w:tab/>
      </w:r>
      <w:r w:rsidR="00D70623" w:rsidRPr="00095E47">
        <w:t>(2) Place an order for supplies or services not expressly within the scope of the IDC or BPA.</w:t>
      </w:r>
    </w:p>
    <w:p w14:paraId="1C145DA6" w14:textId="68B7FD50" w:rsidR="00D70623" w:rsidRPr="00095E47" w:rsidRDefault="002E1788" w:rsidP="00F9525C">
      <w:pPr>
        <w:pStyle w:val="Indent3"/>
      </w:pPr>
      <w:r w:rsidRPr="00095E47">
        <w:tab/>
      </w:r>
      <w:r w:rsidR="00D70623" w:rsidRPr="00095E47">
        <w:t>(3) Take any action that could be considered an alteration of the terms and conditions of the IDC or BPA in any way, either directly or by implication.</w:t>
      </w:r>
    </w:p>
    <w:p w14:paraId="54597A44" w14:textId="54CD4356" w:rsidR="00D70623" w:rsidRPr="00095E47" w:rsidRDefault="002E1788" w:rsidP="00F9525C">
      <w:pPr>
        <w:pStyle w:val="Indent3"/>
      </w:pPr>
      <w:r w:rsidRPr="00095E47">
        <w:tab/>
      </w:r>
      <w:r w:rsidR="00D70623" w:rsidRPr="00095E47">
        <w:t>(4) Take any action that could be considered a termination of the IDC or BPA in any way, either directly or by implication.</w:t>
      </w:r>
    </w:p>
    <w:p w14:paraId="07B45371" w14:textId="12AC54CD" w:rsidR="00D70623" w:rsidRPr="00095E47" w:rsidRDefault="002E1788" w:rsidP="00F9525C">
      <w:pPr>
        <w:pStyle w:val="Indent3"/>
      </w:pPr>
      <w:r w:rsidRPr="00095E47">
        <w:tab/>
      </w:r>
      <w:r w:rsidR="00D70623" w:rsidRPr="00095E47">
        <w:t>(5) Issue modifications to the IDC, BPA, or individual orders.</w:t>
      </w:r>
    </w:p>
    <w:p w14:paraId="2BF1D1D8" w14:textId="1AFC5ED3" w:rsidR="00D70623" w:rsidRPr="00095E47" w:rsidRDefault="002E1788" w:rsidP="00F9525C">
      <w:pPr>
        <w:pStyle w:val="Indent3"/>
      </w:pPr>
      <w:r w:rsidRPr="00095E47">
        <w:tab/>
      </w:r>
      <w:r w:rsidR="00D70623" w:rsidRPr="00095E47">
        <w:t>(6) Issue instructions to the contractor to start or stop work.</w:t>
      </w:r>
    </w:p>
    <w:p w14:paraId="770C235B" w14:textId="051738EA" w:rsidR="00D70623" w:rsidRPr="00095E47" w:rsidRDefault="002E1788" w:rsidP="00F9525C">
      <w:pPr>
        <w:pStyle w:val="Indent3"/>
      </w:pPr>
      <w:r w:rsidRPr="00095E47">
        <w:tab/>
      </w:r>
      <w:r w:rsidR="00D70623" w:rsidRPr="00095E47">
        <w:t>(7) Take any other action identified in their appointment letter as a limitation of their authority.</w:t>
      </w:r>
    </w:p>
    <w:p w14:paraId="27B55CBC" w14:textId="4C64C48B" w:rsidR="00D70623" w:rsidRPr="00095E47" w:rsidRDefault="00D70623" w:rsidP="00F9525C">
      <w:pPr>
        <w:pStyle w:val="Indent3"/>
      </w:pPr>
      <w:bookmarkStart w:id="71" w:name="P1_603_3_91_f"/>
      <w:r w:rsidRPr="00095E47">
        <w:t>(f)</w:t>
      </w:r>
      <w:bookmarkEnd w:id="71"/>
      <w:r w:rsidRPr="00095E47">
        <w:t xml:space="preserve"> Qualifications. The contracting officer shall only appoint DLA ordering officers who—</w:t>
      </w:r>
    </w:p>
    <w:p w14:paraId="73B369BE" w14:textId="3C0803DC" w:rsidR="00D70623" w:rsidRPr="00095E47" w:rsidRDefault="002E1788" w:rsidP="00F9525C">
      <w:pPr>
        <w:pStyle w:val="Indent3"/>
      </w:pPr>
      <w:r w:rsidRPr="00095E47">
        <w:tab/>
      </w:r>
      <w:r w:rsidR="00D70623" w:rsidRPr="00095E47">
        <w:t>(1) Are DLA employees.</w:t>
      </w:r>
    </w:p>
    <w:p w14:paraId="286B401A" w14:textId="7B721384" w:rsidR="00426FD9" w:rsidRPr="00426FD9" w:rsidRDefault="002E1788" w:rsidP="00F9525C">
      <w:pPr>
        <w:pStyle w:val="Indent3"/>
      </w:pPr>
      <w:r w:rsidRPr="00426FD9">
        <w:tab/>
      </w:r>
      <w:r w:rsidR="00D70623" w:rsidRPr="00426FD9">
        <w:t xml:space="preserve">(2) Have completed, at a minimum, the following continuous learning courses through </w:t>
      </w:r>
      <w:hyperlink r:id="rId57" w:history="1">
        <w:r w:rsidR="00426FD9">
          <w:rPr>
            <w:rStyle w:val="Hyperlink"/>
          </w:rPr>
          <w:t>Defense Acquisition University</w:t>
        </w:r>
      </w:hyperlink>
      <w:r w:rsidR="00426FD9">
        <w:rPr>
          <w:rStyle w:val="HTMLCite"/>
          <w:color w:val="auto"/>
        </w:rPr>
        <w:t xml:space="preserve"> (</w:t>
      </w:r>
      <w:hyperlink r:id="rId58" w:history="1">
        <w:r w:rsidR="00426FD9" w:rsidRPr="00337DE9">
          <w:rPr>
            <w:rStyle w:val="Hyperlink"/>
          </w:rPr>
          <w:t>https://www.dau.edu/</w:t>
        </w:r>
      </w:hyperlink>
      <w:r w:rsidR="00426FD9">
        <w:rPr>
          <w:rStyle w:val="HTMLCite"/>
          <w:color w:val="auto"/>
        </w:rPr>
        <w:t>):</w:t>
      </w:r>
    </w:p>
    <w:p w14:paraId="414BADC0" w14:textId="5DFF5BA2" w:rsidR="00D70623" w:rsidRPr="00095E47" w:rsidRDefault="002E1788" w:rsidP="00F9525C">
      <w:pPr>
        <w:pStyle w:val="Indent3"/>
      </w:pPr>
      <w:r w:rsidRPr="00095E47">
        <w:tab/>
      </w:r>
      <w:r w:rsidRPr="00095E47">
        <w:tab/>
      </w:r>
      <w:r w:rsidR="00D70623" w:rsidRPr="00095E47">
        <w:t>(i) CLC005 Simplified Acquisition Procedures.</w:t>
      </w:r>
    </w:p>
    <w:p w14:paraId="0F557752" w14:textId="15579C9C" w:rsidR="00D70623" w:rsidRPr="00095E47" w:rsidRDefault="002E1788" w:rsidP="00F9525C">
      <w:pPr>
        <w:pStyle w:val="Indent3"/>
      </w:pPr>
      <w:r w:rsidRPr="00095E47">
        <w:tab/>
      </w:r>
      <w:r w:rsidRPr="00095E47">
        <w:tab/>
      </w:r>
      <w:r w:rsidR="00D70623" w:rsidRPr="00095E47">
        <w:t>(ii) CLM049 Procurement Fraud Indicators.</w:t>
      </w:r>
    </w:p>
    <w:p w14:paraId="5CCF2CB9" w14:textId="6EF1067C" w:rsidR="00D70623" w:rsidRPr="00D94E74" w:rsidRDefault="002E1788" w:rsidP="00F9525C">
      <w:pPr>
        <w:pStyle w:val="Indent3"/>
      </w:pPr>
      <w:r w:rsidRPr="00D94E74">
        <w:tab/>
      </w:r>
      <w:r w:rsidRPr="00D94E74">
        <w:tab/>
      </w:r>
      <w:r w:rsidR="00D70623" w:rsidRPr="00D94E74">
        <w:t>(iii) DLA Annual Ethics Training or CLM003 Overview of Acquisition Ethics.</w:t>
      </w:r>
    </w:p>
    <w:p w14:paraId="12F3AE4B" w14:textId="0F4A3DB5" w:rsidR="00D70623" w:rsidRPr="00D94E74" w:rsidRDefault="00D70623" w:rsidP="00B95821">
      <w:pPr>
        <w:pStyle w:val="Indent2"/>
      </w:pPr>
      <w:r w:rsidRPr="00D94E74">
        <w:t>(g) Oversight.</w:t>
      </w:r>
    </w:p>
    <w:p w14:paraId="29723B1B" w14:textId="167616C3" w:rsidR="00D70623" w:rsidRPr="00D94E74" w:rsidRDefault="00DD10B4" w:rsidP="00B95821">
      <w:pPr>
        <w:pStyle w:val="Indent2"/>
      </w:pPr>
      <w:r w:rsidRPr="00D94E74">
        <w:tab/>
      </w:r>
      <w:r w:rsidR="00D70623" w:rsidRPr="00D94E74">
        <w:t>(1) The contracting officer shall ensure ordering officers—</w:t>
      </w:r>
    </w:p>
    <w:p w14:paraId="116F767E" w14:textId="3BEE87C5" w:rsidR="00DD10B4" w:rsidRPr="00D94E74" w:rsidRDefault="00DD10B4" w:rsidP="00F9525C">
      <w:pPr>
        <w:pStyle w:val="Indent3"/>
      </w:pPr>
      <w:r w:rsidRPr="00D94E74">
        <w:tab/>
      </w:r>
      <w:r w:rsidRPr="00D94E74">
        <w:tab/>
        <w:t>(i) Operate within the scope and limitations of authority delegated and FAR Subparts 3.1 and 3.2.</w:t>
      </w:r>
    </w:p>
    <w:p w14:paraId="52E30B63" w14:textId="26FDB7BC" w:rsidR="00D70623" w:rsidRPr="00D94E74" w:rsidRDefault="00DD10B4" w:rsidP="00F9525C">
      <w:pPr>
        <w:pStyle w:val="Indent3"/>
      </w:pPr>
      <w:r w:rsidRPr="00D94E74">
        <w:tab/>
      </w:r>
      <w:r w:rsidRPr="00D94E74">
        <w:tab/>
        <w:t xml:space="preserve">(ii) </w:t>
      </w:r>
      <w:r w:rsidR="00D70623" w:rsidRPr="00D94E74">
        <w:t>Maintain standards of conduct prescribed in DoD Directive 5500.07, Standards of Conduct, and DoD 5000.07-R, The Joint Ethics Regulation (JER), and FAR Subparts 3.1 and 3.2.</w:t>
      </w:r>
    </w:p>
    <w:p w14:paraId="6B38BC5D" w14:textId="29F634BA" w:rsidR="00D70623" w:rsidRPr="00095E47" w:rsidRDefault="00DD10B4" w:rsidP="00F9525C">
      <w:pPr>
        <w:pStyle w:val="Indent3"/>
      </w:pPr>
      <w:r w:rsidRPr="00D94E74">
        <w:tab/>
      </w:r>
      <w:r w:rsidRPr="00D94E74">
        <w:tab/>
      </w:r>
      <w:r w:rsidR="00D70623" w:rsidRPr="00D94E74">
        <w:t>(iii) Do not engage in improper practices, such as splitting purchase transactions to avoid monetary limitations or delegating authority to</w:t>
      </w:r>
      <w:r w:rsidR="00D70623" w:rsidRPr="00095E47">
        <w:t xml:space="preserve"> others.</w:t>
      </w:r>
    </w:p>
    <w:p w14:paraId="7A9F2F19" w14:textId="5D33DC89"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14:paraId="47DEC0E7" w14:textId="41C95313" w:rsidR="00D70623" w:rsidRPr="00095E47" w:rsidRDefault="00593161" w:rsidP="00CD5A7C">
      <w:pPr>
        <w:tabs>
          <w:tab w:val="left" w:pos="1530"/>
        </w:tabs>
        <w:rPr>
          <w:sz w:val="24"/>
          <w:szCs w:val="24"/>
        </w:rPr>
      </w:pPr>
      <w:r w:rsidRPr="00095E47">
        <w:rPr>
          <w:sz w:val="24"/>
          <w:szCs w:val="24"/>
        </w:rPr>
        <w:tab/>
      </w:r>
      <w:r w:rsidRPr="00095E47">
        <w:rPr>
          <w:sz w:val="24"/>
          <w:szCs w:val="24"/>
        </w:rPr>
        <w:tab/>
        <w:t xml:space="preserve">((v) </w:t>
      </w:r>
      <w:r w:rsidR="00D70623" w:rsidRPr="00095E47">
        <w:rPr>
          <w:sz w:val="24"/>
          <w:szCs w:val="24"/>
        </w:rPr>
        <w:t xml:space="preserve">Submit correct and timely information for contracting action </w:t>
      </w:r>
      <w:r w:rsidR="00CD5A7C" w:rsidRPr="00095E47">
        <w:rPr>
          <w:sz w:val="24"/>
          <w:szCs w:val="24"/>
        </w:rPr>
        <w:t>reporting purposes.</w:t>
      </w:r>
    </w:p>
    <w:p w14:paraId="479B2A45" w14:textId="5BE929B7"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(vi) Comply with any additional requirements stated in their appointment letter or required by the IDC or BPA.</w:t>
      </w:r>
    </w:p>
    <w:p w14:paraId="26B1766E" w14:textId="5937E340" w:rsidR="00D70623" w:rsidRPr="00095E47" w:rsidRDefault="00CD5A7C" w:rsidP="00CD5A7C">
      <w:pPr>
        <w:tabs>
          <w:tab w:val="left" w:pos="1530"/>
        </w:tabs>
        <w:rPr>
          <w:sz w:val="24"/>
          <w:szCs w:val="24"/>
        </w:rPr>
      </w:pPr>
      <w:r w:rsidRPr="00095E47">
        <w:rPr>
          <w:sz w:val="24"/>
          <w:szCs w:val="24"/>
        </w:rPr>
        <w:tab/>
      </w:r>
      <w:r w:rsidR="00D70623"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14:paraId="011919E1" w14:textId="0812FE88" w:rsidR="00D70623" w:rsidRPr="00095E47" w:rsidRDefault="00D319AB" w:rsidP="00CD5A7C">
      <w:pPr>
        <w:tabs>
          <w:tab w:val="left" w:pos="990"/>
          <w:tab w:val="left" w:pos="1530"/>
        </w:tabs>
        <w:rPr>
          <w:sz w:val="24"/>
          <w:szCs w:val="24"/>
        </w:rPr>
      </w:pPr>
      <w:r w:rsidRPr="00095E47">
        <w:rPr>
          <w:sz w:val="24"/>
          <w:szCs w:val="24"/>
        </w:rPr>
        <w:lastRenderedPageBreak/>
        <w:tab/>
      </w:r>
      <w:r w:rsidRPr="00095E47">
        <w:rPr>
          <w:sz w:val="24"/>
          <w:szCs w:val="24"/>
        </w:rPr>
        <w:tab/>
      </w:r>
      <w:r w:rsidR="00D70623" w:rsidRPr="00095E47">
        <w:rPr>
          <w:sz w:val="24"/>
          <w:szCs w:val="24"/>
        </w:rPr>
        <w:t>(i) The sample size shall be sufficient to ensure the ordering officer is satisfactorily perf</w:t>
      </w:r>
      <w:r w:rsidR="00CD5A7C" w:rsidRPr="00095E47">
        <w:rPr>
          <w:sz w:val="24"/>
          <w:szCs w:val="24"/>
        </w:rPr>
        <w:t>orming ordering officer duties.</w:t>
      </w:r>
    </w:p>
    <w:p w14:paraId="3B027DE4" w14:textId="6CE7C153"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(ii) The review shall verify the ordering officer did not perform unauthorized actions as outlined in section 2a of the appointment letter</w:t>
      </w:r>
      <w:r w:rsidR="00CD5A7C" w:rsidRPr="00095E47">
        <w:rPr>
          <w:sz w:val="24"/>
          <w:szCs w:val="24"/>
        </w:rPr>
        <w:t>.</w:t>
      </w:r>
    </w:p>
    <w:p w14:paraId="13E3A204" w14:textId="7E09BAAD" w:rsidR="00F2380D" w:rsidRPr="00095E47" w:rsidRDefault="00D319AB" w:rsidP="00593161">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(iii) The review shall verify the ordering officer properly performed the following actions:</w:t>
      </w:r>
    </w:p>
    <w:p w14:paraId="64F60BE9" w14:textId="2861CC83" w:rsidR="00D70623" w:rsidRPr="00095E47" w:rsidRDefault="00F2380D" w:rsidP="00593161">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 xml:space="preserve">(A) </w:t>
      </w:r>
      <w:r w:rsidR="00D70623" w:rsidRPr="00095E47">
        <w:rPr>
          <w:sz w:val="24"/>
          <w:szCs w:val="24"/>
        </w:rPr>
        <w:t>Ordered only supplies or services expressly within the scope of the IDC or BPA.</w:t>
      </w:r>
    </w:p>
    <w:p w14:paraId="4E33CA9A" w14:textId="21B09997"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r w:rsidR="00CD5A7C" w:rsidRPr="00095E47">
        <w:rPr>
          <w:sz w:val="24"/>
          <w:szCs w:val="24"/>
        </w:rPr>
        <w:t>.</w:t>
      </w:r>
    </w:p>
    <w:p w14:paraId="33F0516F" w14:textId="1EC56636"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14:paraId="2570E0D9" w14:textId="20265F74"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(D) Complied with any additional requirements stated in their appointment letter or required by the IDC or BPA.</w:t>
      </w:r>
    </w:p>
    <w:p w14:paraId="766EB048" w14:textId="79FACFD1"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(iv) The contracting officer or the procuring organization warrant program manager shall conduct the review on an annual basis</w:t>
      </w:r>
      <w:r w:rsidR="00CD5A7C" w:rsidRPr="00095E47">
        <w:rPr>
          <w:sz w:val="24"/>
          <w:szCs w:val="24"/>
        </w:rPr>
        <w:t>.</w:t>
      </w:r>
    </w:p>
    <w:p w14:paraId="0F6DB6FD" w14:textId="52F44886"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(v) The contracting officer or the procuring organization warrant program manager shall ensure copies of review findings are retained in the off</w:t>
      </w:r>
      <w:r w:rsidR="00CD5A7C" w:rsidRPr="00095E47">
        <w:rPr>
          <w:sz w:val="24"/>
          <w:szCs w:val="24"/>
        </w:rPr>
        <w:t>icial ordering officer’s file.</w:t>
      </w:r>
    </w:p>
    <w:p w14:paraId="7F11D30F" w14:textId="479EEEDD" w:rsidR="00D70623" w:rsidRPr="00095E47" w:rsidRDefault="00D70623" w:rsidP="00CD5A7C">
      <w:pPr>
        <w:tabs>
          <w:tab w:val="left" w:pos="1530"/>
        </w:tabs>
        <w:rPr>
          <w:sz w:val="24"/>
          <w:szCs w:val="24"/>
        </w:rPr>
      </w:pPr>
      <w:r w:rsidRPr="00095E47">
        <w:rPr>
          <w:sz w:val="24"/>
          <w:szCs w:val="24"/>
        </w:rPr>
        <w:t>(h) Termination.</w:t>
      </w:r>
    </w:p>
    <w:p w14:paraId="69DAEDC4" w14:textId="7012AB26" w:rsidR="00D70623" w:rsidRPr="00095E47" w:rsidRDefault="00CD5A7C" w:rsidP="00CD5A7C">
      <w:pPr>
        <w:tabs>
          <w:tab w:val="left" w:pos="1530"/>
        </w:tabs>
        <w:rPr>
          <w:sz w:val="24"/>
          <w:szCs w:val="24"/>
        </w:rPr>
      </w:pPr>
      <w:r w:rsidRPr="00095E47">
        <w:rPr>
          <w:sz w:val="24"/>
          <w:szCs w:val="24"/>
        </w:rPr>
        <w:tab/>
      </w:r>
      <w:r w:rsidR="00D70623" w:rsidRPr="00095E47">
        <w:rPr>
          <w:sz w:val="24"/>
          <w:szCs w:val="24"/>
        </w:rPr>
        <w:t>(1) Appointing authorities may terminate ordering officer appointments at any time.</w:t>
      </w:r>
    </w:p>
    <w:p w14:paraId="0EE07A35" w14:textId="44DFE2E6" w:rsidR="00D70623" w:rsidRPr="00095E47" w:rsidRDefault="00CD5A7C" w:rsidP="00CD5A7C">
      <w:pPr>
        <w:tabs>
          <w:tab w:val="left" w:pos="1530"/>
        </w:tabs>
        <w:ind w:right="-270"/>
        <w:rPr>
          <w:sz w:val="24"/>
          <w:szCs w:val="24"/>
        </w:rPr>
      </w:pPr>
      <w:r w:rsidRPr="00095E47">
        <w:rPr>
          <w:sz w:val="24"/>
          <w:szCs w:val="24"/>
        </w:rPr>
        <w:tab/>
      </w:r>
      <w:r w:rsidR="00D70623" w:rsidRPr="00095E47">
        <w:rPr>
          <w:sz w:val="24"/>
          <w:szCs w:val="24"/>
        </w:rPr>
        <w:t>(2) The contracting officer shall normally terminate ordering officer authority promptly when—</w:t>
      </w:r>
    </w:p>
    <w:p w14:paraId="54BCFC59" w14:textId="4E2A6410" w:rsidR="00D70623" w:rsidRPr="00095E47" w:rsidRDefault="00CD5A7C" w:rsidP="00CD5A7C">
      <w:pPr>
        <w:tabs>
          <w:tab w:val="left" w:pos="1530"/>
        </w:tabs>
        <w:ind w:right="-270"/>
        <w:rPr>
          <w:sz w:val="24"/>
          <w:szCs w:val="24"/>
        </w:rPr>
      </w:pPr>
      <w:r w:rsidRPr="00095E47">
        <w:rPr>
          <w:sz w:val="24"/>
          <w:szCs w:val="24"/>
        </w:rPr>
        <w:tab/>
      </w:r>
      <w:r w:rsidRPr="00095E47">
        <w:rPr>
          <w:sz w:val="24"/>
          <w:szCs w:val="24"/>
        </w:rPr>
        <w:tab/>
      </w:r>
      <w:r w:rsidR="00D70623" w:rsidRPr="00095E47">
        <w:rPr>
          <w:sz w:val="24"/>
          <w:szCs w:val="24"/>
        </w:rPr>
        <w:t>(i) An ordering officer exceeds the delegated authority or fails to perform properly within the appointment authority; or</w:t>
      </w:r>
    </w:p>
    <w:p w14:paraId="7129CBE7" w14:textId="0C88D658"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(ii) An ordering officer fails to complete assigned corrective actions noted during review.</w:t>
      </w:r>
    </w:p>
    <w:p w14:paraId="6B805A7F" w14:textId="0A168737" w:rsidR="00D70623" w:rsidRPr="00095E47" w:rsidRDefault="00D319AB" w:rsidP="00D319AB">
      <w:pPr>
        <w:tabs>
          <w:tab w:val="left" w:pos="1530"/>
        </w:tabs>
        <w:rPr>
          <w:sz w:val="24"/>
          <w:szCs w:val="24"/>
        </w:rPr>
      </w:pPr>
      <w:r w:rsidRPr="00095E47">
        <w:rPr>
          <w:sz w:val="24"/>
          <w:szCs w:val="24"/>
        </w:rPr>
        <w:tab/>
        <w:t xml:space="preserve">(3) </w:t>
      </w:r>
      <w:r w:rsidR="00D70623" w:rsidRPr="00095E47">
        <w:rPr>
          <w:sz w:val="24"/>
          <w:szCs w:val="24"/>
        </w:rPr>
        <w:t>The contracting officer shall execute terminations in writing; except that ordering officer appointments are automatically terminated when the IDC or BPA ends or when the ordering office</w:t>
      </w:r>
      <w:r w:rsidR="00CD5A7C" w:rsidRPr="00095E47">
        <w:rPr>
          <w:sz w:val="24"/>
          <w:szCs w:val="24"/>
        </w:rPr>
        <w:t>r leaves Government employment.</w:t>
      </w:r>
    </w:p>
    <w:p w14:paraId="361CA476" w14:textId="10DC9DA4" w:rsidR="00D70623" w:rsidRPr="00095E47" w:rsidRDefault="00D319AB" w:rsidP="00D319AB">
      <w:pPr>
        <w:tabs>
          <w:tab w:val="left" w:pos="1530"/>
        </w:tabs>
        <w:rPr>
          <w:sz w:val="24"/>
          <w:szCs w:val="24"/>
        </w:rPr>
      </w:pPr>
      <w:r w:rsidRPr="00095E47">
        <w:rPr>
          <w:sz w:val="24"/>
          <w:szCs w:val="24"/>
        </w:rPr>
        <w:tab/>
        <w:t>(4)</w:t>
      </w:r>
      <w:r w:rsidR="00D70623" w:rsidRPr="00095E47">
        <w:rPr>
          <w:sz w:val="24"/>
          <w:szCs w:val="24"/>
        </w:rPr>
        <w:t xml:space="preserve">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03DE131F" w14:textId="190343B1" w:rsidR="00D70623" w:rsidRPr="00095E47" w:rsidRDefault="00D70623" w:rsidP="00D70623">
      <w:pPr>
        <w:tabs>
          <w:tab w:val="left" w:pos="1530"/>
        </w:tabs>
        <w:rPr>
          <w:sz w:val="24"/>
          <w:szCs w:val="24"/>
        </w:rPr>
      </w:pPr>
      <w:r w:rsidRPr="00095E47">
        <w:rPr>
          <w:bCs/>
          <w:iCs/>
          <w:sz w:val="24"/>
          <w:szCs w:val="24"/>
        </w:rPr>
        <w:t xml:space="preserve">(i) </w:t>
      </w:r>
      <w:r w:rsidRPr="00095E47">
        <w:rPr>
          <w:sz w:val="24"/>
          <w:szCs w:val="24"/>
        </w:rPr>
        <w:t>Disposition.</w:t>
      </w:r>
    </w:p>
    <w:p w14:paraId="79902DFA" w14:textId="3E308567" w:rsidR="00D70623" w:rsidRPr="00095E47" w:rsidRDefault="00A4711A" w:rsidP="00D70623">
      <w:pPr>
        <w:tabs>
          <w:tab w:val="left" w:pos="1530"/>
        </w:tabs>
        <w:rPr>
          <w:sz w:val="24"/>
          <w:szCs w:val="24"/>
        </w:rPr>
      </w:pPr>
      <w:r w:rsidRPr="00095E47">
        <w:rPr>
          <w:sz w:val="24"/>
          <w:szCs w:val="24"/>
        </w:rPr>
        <w:tab/>
      </w:r>
      <w:r w:rsidR="00D70623" w:rsidRPr="00095E47">
        <w:rPr>
          <w:sz w:val="24"/>
          <w:szCs w:val="24"/>
        </w:rPr>
        <w:t>(1) Upon completion of the IDC or BPA, the ordering officer shall forward to the contracting officer any hard copy records maintained.</w:t>
      </w:r>
    </w:p>
    <w:p w14:paraId="2B40C5FC" w14:textId="4A3A0860" w:rsidR="00D70623" w:rsidRPr="00095E47" w:rsidRDefault="00A4711A" w:rsidP="002C0695">
      <w:pPr>
        <w:tabs>
          <w:tab w:val="left" w:pos="1530"/>
        </w:tabs>
        <w:spacing w:after="240"/>
        <w:rPr>
          <w:sz w:val="24"/>
          <w:szCs w:val="24"/>
        </w:rPr>
      </w:pPr>
      <w:r w:rsidRPr="00095E47">
        <w:rPr>
          <w:sz w:val="24"/>
          <w:szCs w:val="24"/>
        </w:rPr>
        <w:tab/>
      </w:r>
      <w:r w:rsidR="00D70623" w:rsidRPr="00095E47">
        <w:rPr>
          <w:sz w:val="24"/>
          <w:szCs w:val="24"/>
        </w:rPr>
        <w:t>(2) If an appointment is terminated before the IDC or BPA completion, the ordering officer shall provide all records to the ordering officer’s successor and the contracting officer.</w:t>
      </w:r>
    </w:p>
    <w:p w14:paraId="2D2C91AF" w14:textId="4D700E43" w:rsidR="00464D75" w:rsidRPr="00095E47" w:rsidRDefault="00D70623" w:rsidP="000247AC">
      <w:pPr>
        <w:pStyle w:val="Heading3"/>
        <w:rPr>
          <w:sz w:val="24"/>
          <w:szCs w:val="24"/>
        </w:rPr>
      </w:pPr>
      <w:bookmarkStart w:id="72" w:name="P1_604"/>
      <w:r w:rsidRPr="00095E47">
        <w:rPr>
          <w:sz w:val="24"/>
          <w:szCs w:val="24"/>
        </w:rPr>
        <w:t>1</w:t>
      </w:r>
      <w:r w:rsidR="00464D75" w:rsidRPr="00095E47">
        <w:rPr>
          <w:sz w:val="24"/>
          <w:szCs w:val="24"/>
        </w:rPr>
        <w:t xml:space="preserve">.604 </w:t>
      </w:r>
      <w:bookmarkEnd w:id="72"/>
      <w:r w:rsidR="00464D75" w:rsidRPr="00095E47">
        <w:rPr>
          <w:sz w:val="24"/>
          <w:szCs w:val="24"/>
        </w:rPr>
        <w:t>Contracting officer’s representative (COR).</w:t>
      </w:r>
      <w:commentRangeStart w:id="73"/>
      <w:r w:rsidR="004D459B">
        <w:rPr>
          <w:sz w:val="24"/>
          <w:szCs w:val="24"/>
        </w:rPr>
        <w:t xml:space="preserve"> </w:t>
      </w:r>
      <w:commentRangeEnd w:id="73"/>
      <w:r w:rsidR="004D459B">
        <w:rPr>
          <w:rStyle w:val="CommentReference"/>
          <w:b w:val="0"/>
        </w:rPr>
        <w:commentReference w:id="73"/>
      </w:r>
    </w:p>
    <w:p w14:paraId="2F4EB082" w14:textId="280F750D" w:rsidR="004D459B" w:rsidRPr="005F7C0D" w:rsidRDefault="00464D75" w:rsidP="004D459B">
      <w:pPr>
        <w:rPr>
          <w:rFonts w:eastAsia="Calibri"/>
          <w:sz w:val="24"/>
          <w:szCs w:val="24"/>
        </w:rPr>
      </w:pPr>
      <w:r w:rsidRPr="00095E47">
        <w:rPr>
          <w:sz w:val="24"/>
          <w:szCs w:val="24"/>
        </w:rPr>
        <w:t xml:space="preserve">For policies regarding </w:t>
      </w:r>
      <w:r w:rsidR="004D459B">
        <w:rPr>
          <w:sz w:val="24"/>
          <w:szCs w:val="24"/>
        </w:rPr>
        <w:t xml:space="preserve">the </w:t>
      </w:r>
      <w:r w:rsidR="004D459B" w:rsidRPr="004D459B">
        <w:rPr>
          <w:spacing w:val="-3"/>
          <w:sz w:val="24"/>
          <w:szCs w:val="24"/>
        </w:rPr>
        <w:t>Joint Appointment Module (JAM) and Surveillance and Performance Monitoring (SPM) Module</w:t>
      </w:r>
      <w:r w:rsidR="004D459B">
        <w:rPr>
          <w:spacing w:val="-3"/>
          <w:sz w:val="24"/>
          <w:szCs w:val="24"/>
        </w:rPr>
        <w:t xml:space="preserve"> in the Procurement Integrated Enterprise Environment (PIEE), see</w:t>
      </w:r>
      <w:r w:rsidR="004D459B" w:rsidRPr="005F7C0D">
        <w:rPr>
          <w:i/>
          <w:spacing w:val="-3"/>
          <w:sz w:val="24"/>
          <w:szCs w:val="24"/>
        </w:rPr>
        <w:t>.</w:t>
      </w:r>
      <w:r w:rsidR="004D459B">
        <w:rPr>
          <w:i/>
          <w:spacing w:val="-3"/>
          <w:sz w:val="24"/>
          <w:szCs w:val="24"/>
        </w:rPr>
        <w:t xml:space="preserve"> </w:t>
      </w:r>
    </w:p>
    <w:p w14:paraId="21DDA5D1" w14:textId="7F308C9B" w:rsidR="00464D75" w:rsidRPr="00095E47" w:rsidRDefault="00464D75" w:rsidP="002C0695">
      <w:pPr>
        <w:spacing w:after="240"/>
        <w:rPr>
          <w:sz w:val="24"/>
          <w:szCs w:val="24"/>
        </w:rPr>
      </w:pPr>
      <w:r w:rsidRPr="00095E47">
        <w:rPr>
          <w:sz w:val="24"/>
          <w:szCs w:val="24"/>
        </w:rPr>
        <w:t xml:space="preserve">see </w:t>
      </w:r>
      <w:hyperlink w:anchor="P1_602_2" w:history="1">
        <w:r w:rsidRPr="00095E47">
          <w:rPr>
            <w:rStyle w:val="Hyperlink"/>
            <w:sz w:val="24"/>
            <w:szCs w:val="24"/>
          </w:rPr>
          <w:t>1.602-2</w:t>
        </w:r>
      </w:hyperlink>
      <w:r w:rsidRPr="00095E47">
        <w:rPr>
          <w:sz w:val="24"/>
          <w:szCs w:val="24"/>
        </w:rPr>
        <w:t>.</w:t>
      </w:r>
    </w:p>
    <w:p w14:paraId="55CE73C9" w14:textId="07992C5B" w:rsidR="00552873" w:rsidRPr="00095E47" w:rsidRDefault="00552873" w:rsidP="000247AC">
      <w:pPr>
        <w:pStyle w:val="Heading3"/>
        <w:rPr>
          <w:sz w:val="24"/>
          <w:szCs w:val="24"/>
          <w:lang w:val="en"/>
        </w:rPr>
      </w:pPr>
      <w:bookmarkStart w:id="74" w:name="P1_670"/>
      <w:r w:rsidRPr="00095E47">
        <w:rPr>
          <w:sz w:val="24"/>
          <w:szCs w:val="24"/>
          <w:lang w:val="en"/>
        </w:rPr>
        <w:t>1.670 Appointment of property administrators and plant clearance officers.</w:t>
      </w:r>
      <w:commentRangeStart w:id="75"/>
      <w:commentRangeEnd w:id="75"/>
      <w:r w:rsidRPr="00095E47">
        <w:rPr>
          <w:rStyle w:val="CommentReference"/>
          <w:sz w:val="24"/>
          <w:szCs w:val="24"/>
        </w:rPr>
        <w:commentReference w:id="75"/>
      </w:r>
    </w:p>
    <w:bookmarkEnd w:id="74"/>
    <w:p w14:paraId="3A5F95B0" w14:textId="12F2BE3F" w:rsidR="00464D75" w:rsidRPr="00095E47" w:rsidRDefault="00464D75" w:rsidP="00464D75">
      <w:pPr>
        <w:pStyle w:val="NoSpacing"/>
        <w:rPr>
          <w:rFonts w:ascii="Times New Roman" w:hAnsi="Times New Roman"/>
          <w:sz w:val="24"/>
          <w:szCs w:val="24"/>
          <w:lang w:val="en"/>
        </w:rPr>
      </w:pPr>
      <w:r w:rsidRPr="00095E47">
        <w:rPr>
          <w:rFonts w:ascii="Times New Roman" w:hAnsi="Times New Roman"/>
          <w:sz w:val="24"/>
          <w:szCs w:val="24"/>
          <w:lang w:val="en"/>
        </w:rPr>
        <w:t>(a) The appropriate agency appointment authority is the HCA. This authority may be delegated no lower than the O6/GS-15 level.</w:t>
      </w:r>
    </w:p>
    <w:p w14:paraId="5456C8E2" w14:textId="70B37F69" w:rsidR="00BA26CD" w:rsidRPr="00C4729E" w:rsidRDefault="00464D75" w:rsidP="00C4729E">
      <w:pPr>
        <w:pStyle w:val="NoSpacing"/>
        <w:spacing w:after="240"/>
        <w:rPr>
          <w:rFonts w:ascii="Times New Roman" w:hAnsi="Times New Roman"/>
          <w:sz w:val="24"/>
          <w:szCs w:val="24"/>
        </w:rPr>
      </w:pPr>
      <w:r w:rsidRPr="00095E47">
        <w:rPr>
          <w:rFonts w:ascii="Times New Roman" w:hAnsi="Times New Roman"/>
          <w:sz w:val="24"/>
          <w:szCs w:val="24"/>
          <w:lang w:val="en"/>
        </w:rPr>
        <w:lastRenderedPageBreak/>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rFonts w:ascii="Times New Roman" w:hAnsi="Times New Roman"/>
          <w:sz w:val="24"/>
          <w:szCs w:val="24"/>
          <w:lang w:val="en"/>
        </w:rPr>
        <w:t xml:space="preserve">appoint Plant Clearance Officers. Property administrator duties are identified in the </w:t>
      </w:r>
      <w:bookmarkStart w:id="76" w:name="P1_690"/>
      <w:r w:rsidR="00BA26CD" w:rsidRPr="00A941F2">
        <w:rPr>
          <w:rFonts w:ascii="Times New Roman" w:hAnsi="Times New Roman"/>
          <w:sz w:val="24"/>
          <w:szCs w:val="24"/>
        </w:rPr>
        <w:fldChar w:fldCharType="begin"/>
      </w:r>
      <w:r w:rsidR="00BA26CD" w:rsidRPr="00A941F2">
        <w:rPr>
          <w:rFonts w:ascii="Times New Roman" w:hAnsi="Times New Roman"/>
          <w:sz w:val="24"/>
          <w:szCs w:val="24"/>
        </w:rPr>
        <w:instrText>HYPERLINK "https://dodprocurementtoolbox.com/cms/sites/default/files/resources/GFP%20Guidebook%20DEC%20Fomatted%2011122014.pdf"</w:instrText>
      </w:r>
      <w:r w:rsidR="00BA26CD" w:rsidRPr="00A941F2">
        <w:rPr>
          <w:rFonts w:ascii="Times New Roman" w:hAnsi="Times New Roman"/>
          <w:sz w:val="24"/>
          <w:szCs w:val="24"/>
        </w:rPr>
        <w:fldChar w:fldCharType="separate"/>
      </w:r>
      <w:r w:rsidR="00BA26CD" w:rsidRPr="00A941F2">
        <w:rPr>
          <w:rStyle w:val="Hyperlink"/>
          <w:rFonts w:ascii="Times New Roman" w:hAnsi="Times New Roman"/>
          <w:sz w:val="24"/>
          <w:szCs w:val="24"/>
        </w:rPr>
        <w:t>DoD Guidebook for Contract Property Administration, dated DoD Guidebook for Contract Property Administration, dated December 2014</w:t>
      </w:r>
      <w:r w:rsidR="00BA26CD" w:rsidRPr="00A941F2">
        <w:rPr>
          <w:rFonts w:ascii="Times New Roman" w:hAnsi="Times New Roman"/>
          <w:sz w:val="24"/>
          <w:szCs w:val="24"/>
        </w:rPr>
        <w:fldChar w:fldCharType="end"/>
      </w:r>
      <w:r w:rsidR="00BA26CD" w:rsidRPr="00A941F2">
        <w:rPr>
          <w:rFonts w:ascii="Times New Roman" w:hAnsi="Times New Roman"/>
          <w:sz w:val="24"/>
          <w:szCs w:val="24"/>
        </w:rPr>
        <w:t xml:space="preserve"> </w:t>
      </w:r>
      <w:r w:rsidR="00C4729E" w:rsidRPr="00A941F2">
        <w:rPr>
          <w:rFonts w:ascii="Times New Roman" w:hAnsi="Times New Roman"/>
          <w:sz w:val="24"/>
          <w:szCs w:val="24"/>
        </w:rPr>
        <w:t>(</w:t>
      </w:r>
      <w:hyperlink r:id="rId59" w:history="1">
        <w:r w:rsidR="00C4729E" w:rsidRPr="00A941F2">
          <w:rPr>
            <w:rStyle w:val="Hyperlink"/>
            <w:rFonts w:ascii="Times New Roman" w:hAnsi="Times New Roman"/>
            <w:sz w:val="24"/>
            <w:szCs w:val="24"/>
          </w:rPr>
          <w:t>https://dodprocurementtoolbox.com/cms/sites/default/files/resources/GFP%20Guidebook%20DEC%20Fomatted%2011122014.pdf</w:t>
        </w:r>
      </w:hyperlink>
      <w:r w:rsidR="00C4729E" w:rsidRPr="00A941F2">
        <w:rPr>
          <w:rFonts w:ascii="Times New Roman" w:hAnsi="Times New Roman"/>
          <w:sz w:val="24"/>
          <w:szCs w:val="24"/>
        </w:rPr>
        <w:t>).</w:t>
      </w:r>
    </w:p>
    <w:p w14:paraId="681C7BD6" w14:textId="7947D8D8" w:rsidR="00464D75" w:rsidRPr="00095E47" w:rsidRDefault="00464D75" w:rsidP="000247AC">
      <w:pPr>
        <w:pStyle w:val="Heading3"/>
        <w:spacing w:after="240"/>
        <w:rPr>
          <w:sz w:val="24"/>
          <w:szCs w:val="24"/>
        </w:rPr>
      </w:pPr>
      <w:r w:rsidRPr="00095E47">
        <w:rPr>
          <w:sz w:val="24"/>
          <w:szCs w:val="24"/>
        </w:rPr>
        <w:t xml:space="preserve">1.690 </w:t>
      </w:r>
      <w:bookmarkEnd w:id="76"/>
      <w:r w:rsidRPr="00095E47">
        <w:rPr>
          <w:sz w:val="24"/>
          <w:szCs w:val="24"/>
        </w:rPr>
        <w:t>Contract clearance and oversight.</w:t>
      </w:r>
    </w:p>
    <w:p w14:paraId="3527F6C0" w14:textId="40430F6D" w:rsidR="00464D75" w:rsidRPr="00853CEC" w:rsidRDefault="00464D75" w:rsidP="002A7860">
      <w:pPr>
        <w:pStyle w:val="Heading3"/>
        <w:rPr>
          <w:snapToGrid w:val="0"/>
          <w:sz w:val="24"/>
          <w:szCs w:val="24"/>
        </w:rPr>
      </w:pPr>
      <w:bookmarkStart w:id="77" w:name="P1_690_1"/>
      <w:r w:rsidRPr="00853CEC">
        <w:rPr>
          <w:snapToGrid w:val="0"/>
          <w:sz w:val="24"/>
          <w:szCs w:val="24"/>
        </w:rPr>
        <w:t xml:space="preserve">1.690-1 </w:t>
      </w:r>
      <w:bookmarkEnd w:id="77"/>
      <w:r w:rsidRPr="00853CEC">
        <w:rPr>
          <w:snapToGrid w:val="0"/>
          <w:sz w:val="24"/>
          <w:szCs w:val="24"/>
        </w:rPr>
        <w:t>Establishment of clearance authority.</w:t>
      </w:r>
    </w:p>
    <w:p w14:paraId="5931FBDD" w14:textId="77777777" w:rsidR="00464D75" w:rsidRPr="00095E47" w:rsidRDefault="00464D75" w:rsidP="00464D7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6D983E80" w14:textId="0410E531" w:rsidR="00464D75" w:rsidRPr="00095E47" w:rsidRDefault="00464D75" w:rsidP="00464D75">
      <w:pPr>
        <w:rPr>
          <w:sz w:val="24"/>
          <w:szCs w:val="24"/>
        </w:rPr>
      </w:pPr>
      <w:r w:rsidRPr="00095E47">
        <w:rPr>
          <w:sz w:val="24"/>
          <w:szCs w:val="24"/>
        </w:rPr>
        <w:t>(a) Clearance authority for MAIS/MDAP is OSD for ACAT I unless authority has been delegated to DLA.</w:t>
      </w:r>
    </w:p>
    <w:p w14:paraId="04A29FF3" w14:textId="184D0CB6" w:rsidR="00464D75" w:rsidRPr="00095E47" w:rsidRDefault="00464D75" w:rsidP="00464D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(b) Clearance authority for MAIS/MDAP is the CAE for ACAT II. </w:t>
      </w:r>
      <w:r w:rsidRPr="00095E47">
        <w:rPr>
          <w:rFonts w:eastAsiaTheme="minorHAnsi"/>
          <w:sz w:val="24"/>
          <w:szCs w:val="24"/>
        </w:rPr>
        <w:t>This authority cannot be further delegated.</w:t>
      </w:r>
    </w:p>
    <w:p w14:paraId="6DDEF308" w14:textId="7E751511" w:rsidR="00464D75" w:rsidRPr="00095E47" w:rsidRDefault="00464D75" w:rsidP="00464D75">
      <w:pPr>
        <w:rPr>
          <w:rFonts w:eastAsiaTheme="minorHAnsi"/>
          <w:sz w:val="24"/>
          <w:szCs w:val="24"/>
        </w:rPr>
      </w:pPr>
      <w:r w:rsidRPr="00095E47">
        <w:rPr>
          <w:sz w:val="24"/>
          <w:szCs w:val="24"/>
        </w:rPr>
        <w:t xml:space="preserve">(c) Clearance authority for the acquisition of services over $250M and less than $1B (less than $500M for IT services) is the SPE. </w:t>
      </w:r>
      <w:r w:rsidRPr="00095E47">
        <w:rPr>
          <w:rFonts w:eastAsiaTheme="minorHAnsi"/>
          <w:sz w:val="24"/>
          <w:szCs w:val="24"/>
        </w:rPr>
        <w:t>This authority cannot be further delegated.</w:t>
      </w:r>
    </w:p>
    <w:p w14:paraId="1D1E7E3B" w14:textId="4019000F" w:rsidR="00464D75" w:rsidRPr="00095E47" w:rsidRDefault="00464D75" w:rsidP="00464D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(d) Clearance authority for all supply acquisitions is the HCA. </w:t>
      </w:r>
      <w:r w:rsidRPr="00095E47">
        <w:rPr>
          <w:rFonts w:eastAsiaTheme="minorHAnsi"/>
          <w:sz w:val="24"/>
          <w:szCs w:val="24"/>
        </w:rPr>
        <w:t>HCAs are authorized to redelegate, in writing, HCA clearance authorities within their contracting activity.</w:t>
      </w:r>
    </w:p>
    <w:p w14:paraId="35DD6EE2" w14:textId="390B853E" w:rsidR="00464D75" w:rsidRPr="00095E47" w:rsidRDefault="00464D75" w:rsidP="008A4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Fonts w:eastAsiaTheme="minorHAnsi"/>
          <w:sz w:val="24"/>
          <w:szCs w:val="24"/>
        </w:rPr>
      </w:pPr>
      <w:r w:rsidRPr="00095E47">
        <w:rPr>
          <w:sz w:val="24"/>
          <w:szCs w:val="24"/>
        </w:rPr>
        <w:t xml:space="preserve">(e) Clearance authority for the acquisition of services up to $250M is the HCA. </w:t>
      </w:r>
      <w:r w:rsidRPr="00095E47">
        <w:rPr>
          <w:rFonts w:eastAsiaTheme="minorHAnsi"/>
          <w:sz w:val="24"/>
          <w:szCs w:val="24"/>
        </w:rPr>
        <w:t>HCAs are authorized to redelegate, in writing, HCA clearance authorities within their contracting activity.</w:t>
      </w:r>
    </w:p>
    <w:p w14:paraId="3E318D15" w14:textId="721FCFCA" w:rsidR="00464D75" w:rsidRPr="00095E47" w:rsidRDefault="00464D75" w:rsidP="000247AC">
      <w:pPr>
        <w:pStyle w:val="Heading3"/>
        <w:rPr>
          <w:sz w:val="24"/>
          <w:szCs w:val="24"/>
        </w:rPr>
      </w:pPr>
      <w:bookmarkStart w:id="78" w:name="P1_690_2"/>
      <w:r w:rsidRPr="00095E47">
        <w:rPr>
          <w:sz w:val="24"/>
          <w:szCs w:val="24"/>
        </w:rPr>
        <w:t>1.690-2</w:t>
      </w:r>
      <w:bookmarkEnd w:id="78"/>
      <w:r w:rsidRPr="00095E47">
        <w:rPr>
          <w:sz w:val="24"/>
          <w:szCs w:val="24"/>
        </w:rPr>
        <w:t xml:space="preserve"> Portfolio reviews.</w:t>
      </w:r>
    </w:p>
    <w:p w14:paraId="0DFE2943" w14:textId="77777777" w:rsidR="00464D75" w:rsidRPr="00095E47" w:rsidRDefault="00464D75" w:rsidP="00464D75">
      <w:pPr>
        <w:rPr>
          <w:sz w:val="24"/>
          <w:szCs w:val="24"/>
        </w:rPr>
      </w:pPr>
      <w:r w:rsidRPr="00095E47">
        <w:rPr>
          <w:sz w:val="24"/>
          <w:szCs w:val="24"/>
        </w:rPr>
        <w:t>The SPE will conduct biannual portfolio reviews of each contracting activity. The reviews will address:</w:t>
      </w:r>
    </w:p>
    <w:p w14:paraId="6A819F84" w14:textId="59ADFE15" w:rsidR="00464D75" w:rsidRPr="00095E47" w:rsidRDefault="00464D75" w:rsidP="00464D75">
      <w:pPr>
        <w:autoSpaceDE/>
        <w:autoSpaceDN/>
        <w:rPr>
          <w:sz w:val="24"/>
          <w:szCs w:val="24"/>
        </w:rPr>
      </w:pPr>
      <w:r w:rsidRPr="00095E47">
        <w:rPr>
          <w:sz w:val="24"/>
          <w:szCs w:val="24"/>
        </w:rPr>
        <w:t>(a) Oversight program.</w:t>
      </w:r>
    </w:p>
    <w:p w14:paraId="09D1834B" w14:textId="5290CE0C" w:rsidR="00464D75" w:rsidRPr="00095E47" w:rsidRDefault="00464D75" w:rsidP="00464D75">
      <w:pPr>
        <w:autoSpaceDE/>
        <w:autoSpaceDN/>
        <w:rPr>
          <w:sz w:val="24"/>
          <w:szCs w:val="24"/>
        </w:rPr>
      </w:pPr>
      <w:r w:rsidRPr="00095E47">
        <w:rPr>
          <w:sz w:val="24"/>
          <w:szCs w:val="24"/>
        </w:rPr>
        <w:t>(b) Pricing.</w:t>
      </w:r>
    </w:p>
    <w:p w14:paraId="45A67CC8" w14:textId="55DA908C" w:rsidR="00464D75" w:rsidRPr="00095E47" w:rsidRDefault="00464D75" w:rsidP="00464D75">
      <w:pPr>
        <w:autoSpaceDE/>
        <w:autoSpaceDN/>
        <w:rPr>
          <w:sz w:val="24"/>
          <w:szCs w:val="24"/>
        </w:rPr>
      </w:pPr>
      <w:r w:rsidRPr="00095E47">
        <w:rPr>
          <w:sz w:val="24"/>
          <w:szCs w:val="24"/>
        </w:rPr>
        <w:t>(c) Competition.</w:t>
      </w:r>
    </w:p>
    <w:p w14:paraId="1F0DE8C3" w14:textId="3CCAD186" w:rsidR="00464D75" w:rsidRPr="00095E47" w:rsidRDefault="00464D75" w:rsidP="00464D75">
      <w:pPr>
        <w:autoSpaceDE/>
        <w:autoSpaceDN/>
        <w:rPr>
          <w:sz w:val="24"/>
          <w:szCs w:val="24"/>
        </w:rPr>
      </w:pPr>
      <w:r w:rsidRPr="00095E47">
        <w:rPr>
          <w:sz w:val="24"/>
          <w:szCs w:val="24"/>
        </w:rPr>
        <w:t>(d) Systems support.</w:t>
      </w:r>
    </w:p>
    <w:p w14:paraId="73A74E17" w14:textId="603235CC" w:rsidR="00464D75" w:rsidRPr="00095E47" w:rsidRDefault="00464D75" w:rsidP="00464D75">
      <w:pPr>
        <w:autoSpaceDE/>
        <w:autoSpaceDN/>
        <w:rPr>
          <w:sz w:val="24"/>
          <w:szCs w:val="24"/>
        </w:rPr>
      </w:pPr>
      <w:r w:rsidRPr="00095E47">
        <w:rPr>
          <w:sz w:val="24"/>
          <w:szCs w:val="24"/>
        </w:rPr>
        <w:t>(e) Better Buying Power implementation and metrics.</w:t>
      </w:r>
    </w:p>
    <w:p w14:paraId="746BAC9B" w14:textId="1EC17B00" w:rsidR="00464D75" w:rsidRPr="00095E47" w:rsidRDefault="00464D75" w:rsidP="00464D75">
      <w:pPr>
        <w:autoSpaceDE/>
        <w:autoSpaceDN/>
        <w:rPr>
          <w:sz w:val="24"/>
          <w:szCs w:val="24"/>
        </w:rPr>
      </w:pPr>
      <w:r w:rsidRPr="00095E47">
        <w:rPr>
          <w:sz w:val="24"/>
          <w:szCs w:val="24"/>
        </w:rPr>
        <w:t>(f) Small Business program and implementation.</w:t>
      </w:r>
    </w:p>
    <w:p w14:paraId="61C9B802" w14:textId="04993E77" w:rsidR="00464D75" w:rsidRPr="00095E47" w:rsidRDefault="00464D75" w:rsidP="00464D75">
      <w:pPr>
        <w:autoSpaceDE/>
        <w:autoSpaceDN/>
        <w:rPr>
          <w:sz w:val="24"/>
          <w:szCs w:val="24"/>
        </w:rPr>
      </w:pPr>
      <w:r w:rsidRPr="00095E47">
        <w:rPr>
          <w:sz w:val="24"/>
          <w:szCs w:val="24"/>
        </w:rPr>
        <w:t>(g) Strategic acquisitions.</w:t>
      </w:r>
    </w:p>
    <w:p w14:paraId="12A50EC1" w14:textId="14FAFC85" w:rsidR="00464D75" w:rsidRPr="00095E47" w:rsidRDefault="00464D75" w:rsidP="008A474D">
      <w:pPr>
        <w:autoSpaceDE/>
        <w:autoSpaceDN/>
        <w:spacing w:after="240"/>
        <w:rPr>
          <w:sz w:val="24"/>
          <w:szCs w:val="24"/>
        </w:rPr>
      </w:pPr>
      <w:r w:rsidRPr="00095E47">
        <w:rPr>
          <w:sz w:val="24"/>
          <w:szCs w:val="24"/>
        </w:rPr>
        <w:t>(h) Feedback from CCOs and contracting officer supervisors.</w:t>
      </w:r>
    </w:p>
    <w:p w14:paraId="38E6062B" w14:textId="388DCC60" w:rsidR="006C3E58" w:rsidRPr="00A941F2" w:rsidRDefault="00464D75" w:rsidP="000247AC">
      <w:pPr>
        <w:pStyle w:val="Heading3"/>
        <w:rPr>
          <w:sz w:val="24"/>
          <w:szCs w:val="24"/>
        </w:rPr>
      </w:pPr>
      <w:bookmarkStart w:id="79" w:name="P1_690_3"/>
      <w:r w:rsidRPr="00A941F2">
        <w:rPr>
          <w:sz w:val="24"/>
          <w:szCs w:val="24"/>
        </w:rPr>
        <w:t xml:space="preserve">1.690-3 </w:t>
      </w:r>
      <w:bookmarkEnd w:id="79"/>
      <w:r w:rsidR="006C3E58" w:rsidRPr="00A941F2">
        <w:rPr>
          <w:sz w:val="24"/>
          <w:szCs w:val="24"/>
        </w:rPr>
        <w:t>Strategic solution analysis reviews</w:t>
      </w:r>
      <w:r w:rsidR="0034517E" w:rsidRPr="00A941F2">
        <w:rPr>
          <w:sz w:val="24"/>
          <w:szCs w:val="24"/>
        </w:rPr>
        <w:t>.</w:t>
      </w:r>
      <w:commentRangeStart w:id="80"/>
      <w:commentRangeEnd w:id="80"/>
      <w:r w:rsidR="00A716EF" w:rsidRPr="00A941F2">
        <w:rPr>
          <w:rStyle w:val="CommentReference"/>
          <w:sz w:val="24"/>
          <w:szCs w:val="24"/>
        </w:rPr>
        <w:commentReference w:id="80"/>
      </w:r>
    </w:p>
    <w:p w14:paraId="6B87617B" w14:textId="36ABC5C8" w:rsidR="006C3E58" w:rsidRPr="00A941F2" w:rsidRDefault="006C3E58" w:rsidP="006C3E58">
      <w:pPr>
        <w:pStyle w:val="Default"/>
        <w:rPr>
          <w:rFonts w:ascii="Times New Roman" w:hAnsi="Times New Roman" w:cs="Times New Roman"/>
          <w:bCs/>
        </w:rPr>
      </w:pPr>
      <w:r w:rsidRPr="00A941F2">
        <w:rPr>
          <w:rFonts w:ascii="Times New Roman" w:hAnsi="Times New Roman" w:cs="Times New Roman"/>
          <w:bCs/>
        </w:rPr>
        <w:t xml:space="preserve">(a) Major Subordinate Commands (MSCs) shall use the </w:t>
      </w:r>
      <w:hyperlink r:id="rId60" w:history="1">
        <w:r w:rsidR="00613DB2" w:rsidRPr="00A941F2">
          <w:rPr>
            <w:rStyle w:val="Hyperlink"/>
            <w:rFonts w:ascii="Times New Roman" w:hAnsi="Times New Roman" w:cs="Times New Roman"/>
            <w:bCs/>
          </w:rPr>
          <w:t>Strategic Solution Analysis Template</w:t>
        </w:r>
      </w:hyperlink>
      <w:r w:rsidRPr="00A941F2">
        <w:rPr>
          <w:rFonts w:ascii="Times New Roman" w:hAnsi="Times New Roman" w:cs="Times New Roman"/>
          <w:bCs/>
        </w:rPr>
        <w:t xml:space="preserve"> </w:t>
      </w:r>
      <w:r w:rsidR="00613DB2" w:rsidRPr="00A941F2">
        <w:rPr>
          <w:rFonts w:ascii="Times New Roman" w:hAnsi="Times New Roman" w:cs="Times New Roman"/>
          <w:bCs/>
        </w:rPr>
        <w:t>(</w:t>
      </w:r>
      <w:hyperlink r:id="rId61" w:history="1">
        <w:r w:rsidR="00613DB2" w:rsidRPr="00A941F2">
          <w:rPr>
            <w:rStyle w:val="Hyperlink"/>
            <w:rFonts w:ascii="Times New Roman" w:hAnsi="Times New Roman" w:cs="Times New Roman"/>
            <w:bCs/>
          </w:rPr>
          <w:t>https://dlamil.dps.mil/sites/Acquisition/Shared%20Documents/Acquisition%20Home%20Page/Template%20-%20Strategic%20Solution%20Analysis%2020180913.docx</w:t>
        </w:r>
      </w:hyperlink>
      <w:r w:rsidR="00613DB2" w:rsidRPr="00A941F2">
        <w:rPr>
          <w:rFonts w:ascii="Times New Roman" w:hAnsi="Times New Roman" w:cs="Times New Roman"/>
          <w:bCs/>
        </w:rPr>
        <w:t xml:space="preserve">) </w:t>
      </w:r>
      <w:r w:rsidRPr="00A941F2">
        <w:rPr>
          <w:rFonts w:ascii="Times New Roman" w:hAnsi="Times New Roman" w:cs="Times New Roman"/>
          <w:bCs/>
          <w:color w:val="auto"/>
        </w:rPr>
        <w:t>wh</w:t>
      </w:r>
      <w:r w:rsidRPr="00A941F2">
        <w:rPr>
          <w:rFonts w:ascii="Times New Roman" w:hAnsi="Times New Roman" w:cs="Times New Roman"/>
          <w:bCs/>
        </w:rPr>
        <w:t>en analyzing and recommending strategic solutions, for sustainment strategies, that would impact multiple MSCs.</w:t>
      </w:r>
    </w:p>
    <w:p w14:paraId="43B39EEC" w14:textId="21E3618D" w:rsidR="006C3E58" w:rsidRPr="00095E47" w:rsidRDefault="006C3E58" w:rsidP="006C3E58">
      <w:pPr>
        <w:pStyle w:val="Default"/>
        <w:rPr>
          <w:rFonts w:ascii="Times New Roman" w:hAnsi="Times New Roman" w:cs="Times New Roman"/>
          <w:bCs/>
        </w:rPr>
      </w:pPr>
      <w:r w:rsidRPr="00A941F2">
        <w:rPr>
          <w:rFonts w:ascii="Times New Roman" w:hAnsi="Times New Roman" w:cs="Times New Roman"/>
          <w:bCs/>
        </w:rPr>
        <w:t>(b) MSCs shall complete the Strategic Solution Analysis Template during the requirement development phase and prior to approval of the acquisition strategy.</w:t>
      </w:r>
    </w:p>
    <w:p w14:paraId="5CE4ABA9" w14:textId="791E6AF1" w:rsidR="006C3E58" w:rsidRPr="00095E47" w:rsidRDefault="006C3E58" w:rsidP="006C3E58">
      <w:pPr>
        <w:pStyle w:val="Default"/>
        <w:rPr>
          <w:rFonts w:ascii="Times New Roman" w:hAnsi="Times New Roman" w:cs="Times New Roman"/>
          <w:bCs/>
        </w:rPr>
      </w:pPr>
      <w:r w:rsidRPr="00095E47">
        <w:rPr>
          <w:rFonts w:ascii="Times New Roman" w:hAnsi="Times New Roman" w:cs="Times New Roman"/>
          <w:bCs/>
        </w:rPr>
        <w:lastRenderedPageBreak/>
        <w:t>(c) The MSC who is leading the strategic solution to conduct the analysis shall coordinate with the other MSCs, and obtain approval from the Enterprise Operations Planning Council prior to approval of the acquisition strategy.</w:t>
      </w:r>
    </w:p>
    <w:p w14:paraId="4B9A49C3" w14:textId="30EE9C79" w:rsidR="006C3E58" w:rsidRPr="00095E47" w:rsidRDefault="006C3E58" w:rsidP="008A474D">
      <w:pPr>
        <w:pStyle w:val="Default"/>
        <w:spacing w:after="240"/>
        <w:rPr>
          <w:rFonts w:ascii="Times New Roman" w:hAnsi="Times New Roman" w:cs="Times New Roman"/>
          <w:bCs/>
        </w:rPr>
      </w:pPr>
      <w:r w:rsidRPr="00095E47">
        <w:rPr>
          <w:rFonts w:ascii="Times New Roman" w:hAnsi="Times New Roman" w:cs="Times New Roman"/>
          <w:bCs/>
        </w:rPr>
        <w:t xml:space="preserve">(d) The Strategic Solution Analysis is in addition to the requirements of </w:t>
      </w:r>
      <w:r w:rsidRPr="003A590E">
        <w:rPr>
          <w:rFonts w:ascii="Times New Roman" w:hAnsi="Times New Roman" w:cs="Times New Roman"/>
          <w:bCs/>
        </w:rPr>
        <w:t>DLAI 5010.06, “Business Case Analysis”</w:t>
      </w:r>
      <w:r w:rsidRPr="00095E47">
        <w:rPr>
          <w:rFonts w:ascii="Times New Roman" w:hAnsi="Times New Roman" w:cs="Times New Roman"/>
          <w:bCs/>
        </w:rPr>
        <w:t xml:space="preserve"> (see </w:t>
      </w:r>
      <w:hyperlink w:anchor="P1_690_5" w:history="1">
        <w:r w:rsidRPr="003A590E">
          <w:rPr>
            <w:rStyle w:val="Hyperlink"/>
            <w:rFonts w:ascii="Times New Roman" w:hAnsi="Times New Roman" w:cs="Times New Roman"/>
            <w:bCs/>
          </w:rPr>
          <w:t>1.690-5</w:t>
        </w:r>
      </w:hyperlink>
      <w:r w:rsidRPr="00095E47">
        <w:rPr>
          <w:rFonts w:ascii="Times New Roman" w:hAnsi="Times New Roman" w:cs="Times New Roman"/>
          <w:bCs/>
        </w:rPr>
        <w:t>).</w:t>
      </w:r>
    </w:p>
    <w:p w14:paraId="71F30D97" w14:textId="10884DFC" w:rsidR="006C3E58" w:rsidRPr="00095E47" w:rsidRDefault="006C3E58" w:rsidP="000247AC">
      <w:pPr>
        <w:pStyle w:val="Heading3"/>
        <w:rPr>
          <w:sz w:val="24"/>
          <w:szCs w:val="24"/>
        </w:rPr>
      </w:pPr>
      <w:bookmarkStart w:id="81" w:name="P1_690_4"/>
      <w:r w:rsidRPr="00095E47">
        <w:rPr>
          <w:sz w:val="24"/>
          <w:szCs w:val="24"/>
        </w:rPr>
        <w:t>1.690-4</w:t>
      </w:r>
      <w:bookmarkEnd w:id="81"/>
      <w:commentRangeStart w:id="82"/>
      <w:r w:rsidRPr="00095E47">
        <w:rPr>
          <w:sz w:val="24"/>
          <w:szCs w:val="24"/>
        </w:rPr>
        <w:t xml:space="preserve"> </w:t>
      </w:r>
      <w:commentRangeEnd w:id="82"/>
      <w:r w:rsidR="002776BD">
        <w:rPr>
          <w:rStyle w:val="CommentReference"/>
          <w:b w:val="0"/>
        </w:rPr>
        <w:commentReference w:id="82"/>
      </w:r>
      <w:r w:rsidRPr="00095E47">
        <w:rPr>
          <w:sz w:val="24"/>
          <w:szCs w:val="24"/>
        </w:rPr>
        <w:t>Strategic contract (STRATCON) oversight.</w:t>
      </w:r>
    </w:p>
    <w:p w14:paraId="002E283C" w14:textId="139B3F4D" w:rsidR="00464D75" w:rsidRPr="00095E47" w:rsidRDefault="00464D75" w:rsidP="00464D75">
      <w:pPr>
        <w:rPr>
          <w:sz w:val="24"/>
          <w:szCs w:val="24"/>
        </w:rPr>
      </w:pPr>
      <w:r w:rsidRPr="00095E47">
        <w:rPr>
          <w:sz w:val="24"/>
          <w:szCs w:val="24"/>
        </w:rPr>
        <w:t>(a) The SPE and the Senior Services Manager (SSM) (for acquisition of services) reserve the r</w:t>
      </w:r>
      <w:r w:rsidR="000E3B29" w:rsidRPr="00095E47">
        <w:rPr>
          <w:sz w:val="24"/>
          <w:szCs w:val="24"/>
        </w:rPr>
        <w:t>ight to review any acquisition.</w:t>
      </w:r>
    </w:p>
    <w:p w14:paraId="05CA31C9" w14:textId="6361B451" w:rsidR="00464D75" w:rsidRPr="00095E47" w:rsidRDefault="00464D75" w:rsidP="00464D75">
      <w:pPr>
        <w:rPr>
          <w:sz w:val="24"/>
          <w:szCs w:val="24"/>
        </w:rPr>
      </w:pPr>
      <w:r w:rsidRPr="00095E47">
        <w:rPr>
          <w:sz w:val="24"/>
          <w:szCs w:val="24"/>
        </w:rPr>
        <w:t xml:space="preserve">(b) Procuring organizations shall report forecasted strategic contracts as defined in DLAD </w:t>
      </w:r>
      <w:hyperlink w:anchor="P2_101" w:history="1">
        <w:r w:rsidRPr="00095E47">
          <w:rPr>
            <w:rStyle w:val="Hyperlink"/>
            <w:sz w:val="24"/>
            <w:szCs w:val="24"/>
          </w:rPr>
          <w:t>2.101</w:t>
        </w:r>
      </w:hyperlink>
      <w:r w:rsidRPr="00095E47">
        <w:rPr>
          <w:sz w:val="24"/>
          <w:szCs w:val="24"/>
        </w:rPr>
        <w:t xml:space="preserve"> to the DLA Acquisition Operations Division by the 10</w:t>
      </w:r>
      <w:r w:rsidRPr="00095E47">
        <w:rPr>
          <w:sz w:val="24"/>
          <w:szCs w:val="24"/>
          <w:vertAlign w:val="superscript"/>
        </w:rPr>
        <w:t>th</w:t>
      </w:r>
      <w:r w:rsidRPr="00095E47">
        <w:rPr>
          <w:sz w:val="24"/>
          <w:szCs w:val="24"/>
        </w:rPr>
        <w:t xml:space="preserve"> of each month. The DLA Acquisition Operations Division will recommend acquisitions or contracts to be reviewed by the SPE/SSM.</w:t>
      </w:r>
    </w:p>
    <w:p w14:paraId="38E49109" w14:textId="0E98CBE6" w:rsidR="00464D75" w:rsidRPr="00095E47" w:rsidRDefault="00464D75" w:rsidP="00464D75">
      <w:pPr>
        <w:rPr>
          <w:sz w:val="24"/>
          <w:szCs w:val="24"/>
        </w:rPr>
      </w:pPr>
      <w:r w:rsidRPr="00095E47">
        <w:rPr>
          <w:sz w:val="24"/>
          <w:szCs w:val="24"/>
        </w:rPr>
        <w:t>(c) The SPE/SSM shall advise the HCAs of acquisitions that have been selected for review.</w:t>
      </w:r>
    </w:p>
    <w:p w14:paraId="339CE424" w14:textId="5A476868" w:rsidR="00464D75" w:rsidRPr="00095E47" w:rsidRDefault="00464D75" w:rsidP="008A474D">
      <w:pPr>
        <w:spacing w:after="240"/>
        <w:rPr>
          <w:snapToGrid w:val="0"/>
          <w:sz w:val="24"/>
          <w:szCs w:val="24"/>
        </w:rPr>
      </w:pPr>
      <w:r w:rsidRPr="00095E47">
        <w:rPr>
          <w:sz w:val="24"/>
          <w:szCs w:val="24"/>
        </w:rPr>
        <w:t xml:space="preserve">(d) HCAs shall consider holding </w:t>
      </w:r>
      <w:r w:rsidRPr="00095E47">
        <w:rPr>
          <w:snapToGrid w:val="0"/>
          <w:sz w:val="24"/>
          <w:szCs w:val="24"/>
        </w:rPr>
        <w:t xml:space="preserve">Acquisition Strategy Review Panels (ASRPs) and Integrated Acquisition Review Boards (IARBs) for strategic contracts (see definitions in </w:t>
      </w:r>
      <w:hyperlink w:anchor="P2_101" w:history="1">
        <w:r w:rsidRPr="00095E47">
          <w:rPr>
            <w:rStyle w:val="Hyperlink"/>
            <w:snapToGrid w:val="0"/>
            <w:sz w:val="24"/>
            <w:szCs w:val="24"/>
          </w:rPr>
          <w:t>2.101</w:t>
        </w:r>
      </w:hyperlink>
      <w:r w:rsidRPr="00095E47">
        <w:rPr>
          <w:snapToGrid w:val="0"/>
          <w:sz w:val="24"/>
          <w:szCs w:val="24"/>
        </w:rPr>
        <w:t>).</w:t>
      </w:r>
    </w:p>
    <w:p w14:paraId="316A9E36" w14:textId="1AA30A96" w:rsidR="006C3E58" w:rsidRPr="00A941F2" w:rsidRDefault="006C3E58" w:rsidP="000247AC">
      <w:pPr>
        <w:pStyle w:val="Heading3"/>
        <w:rPr>
          <w:snapToGrid w:val="0"/>
          <w:sz w:val="24"/>
          <w:szCs w:val="24"/>
        </w:rPr>
      </w:pPr>
      <w:bookmarkStart w:id="83" w:name="P1_690_5"/>
      <w:r w:rsidRPr="00A941F2">
        <w:rPr>
          <w:snapToGrid w:val="0"/>
          <w:sz w:val="24"/>
          <w:szCs w:val="24"/>
        </w:rPr>
        <w:t xml:space="preserve">1.690-5 </w:t>
      </w:r>
      <w:bookmarkEnd w:id="83"/>
      <w:r w:rsidRPr="00A941F2">
        <w:rPr>
          <w:snapToGrid w:val="0"/>
          <w:sz w:val="24"/>
          <w:szCs w:val="24"/>
        </w:rPr>
        <w:t>Business case analysis (BCA)</w:t>
      </w:r>
      <w:r w:rsidR="0034517E" w:rsidRPr="00A941F2">
        <w:rPr>
          <w:snapToGrid w:val="0"/>
          <w:sz w:val="24"/>
          <w:szCs w:val="24"/>
        </w:rPr>
        <w:t>.</w:t>
      </w:r>
      <w:commentRangeStart w:id="84"/>
      <w:commentRangeEnd w:id="84"/>
      <w:r w:rsidR="00A716EF" w:rsidRPr="00A941F2">
        <w:rPr>
          <w:rStyle w:val="CommentReference"/>
          <w:sz w:val="24"/>
          <w:szCs w:val="24"/>
        </w:rPr>
        <w:commentReference w:id="84"/>
      </w:r>
    </w:p>
    <w:p w14:paraId="62444911" w14:textId="0586E44A" w:rsidR="006C3E58" w:rsidRPr="00A941F2" w:rsidRDefault="006C3E58" w:rsidP="006C3E58">
      <w:pPr>
        <w:rPr>
          <w:snapToGrid w:val="0"/>
          <w:sz w:val="24"/>
          <w:szCs w:val="24"/>
        </w:rPr>
      </w:pPr>
      <w:r w:rsidRPr="00A941F2">
        <w:rPr>
          <w:snapToGrid w:val="0"/>
          <w:sz w:val="24"/>
          <w:szCs w:val="24"/>
        </w:rPr>
        <w:t xml:space="preserve">In accordance with </w:t>
      </w:r>
      <w:hyperlink r:id="rId62" w:history="1">
        <w:r w:rsidR="008020EE" w:rsidRPr="00A941F2">
          <w:rPr>
            <w:rStyle w:val="Hyperlink"/>
            <w:snapToGrid w:val="0"/>
            <w:sz w:val="24"/>
            <w:szCs w:val="24"/>
          </w:rPr>
          <w:t>DLAI 5010.06, Business Case Analysis</w:t>
        </w:r>
      </w:hyperlink>
      <w:r w:rsidR="008020EE" w:rsidRPr="00A941F2">
        <w:rPr>
          <w:snapToGrid w:val="0"/>
          <w:sz w:val="24"/>
          <w:szCs w:val="24"/>
        </w:rPr>
        <w:t xml:space="preserve"> (</w:t>
      </w:r>
      <w:hyperlink r:id="rId63" w:history="1">
        <w:r w:rsidR="008020EE" w:rsidRPr="00A941F2">
          <w:rPr>
            <w:rStyle w:val="Hyperlink"/>
            <w:snapToGrid w:val="0"/>
            <w:sz w:val="24"/>
            <w:szCs w:val="24"/>
          </w:rPr>
          <w:t>https://issue-p.dla.mil/Published_Issuances/i5010.06.pdf</w:t>
        </w:r>
      </w:hyperlink>
      <w:r w:rsidR="008020EE" w:rsidRPr="00A941F2">
        <w:rPr>
          <w:snapToGrid w:val="0"/>
          <w:sz w:val="24"/>
          <w:szCs w:val="24"/>
        </w:rPr>
        <w:t>)</w:t>
      </w:r>
      <w:r w:rsidRPr="00A941F2">
        <w:rPr>
          <w:snapToGrid w:val="0"/>
          <w:sz w:val="24"/>
          <w:szCs w:val="24"/>
        </w:rPr>
        <w:t>, and Office of Management and Budget Circular A-94, procuring organizations shall—</w:t>
      </w:r>
    </w:p>
    <w:p w14:paraId="70B40E01" w14:textId="0539F29D" w:rsidR="006C3E58" w:rsidRPr="00A941F2" w:rsidRDefault="006C3E58" w:rsidP="006C3E58">
      <w:pPr>
        <w:rPr>
          <w:snapToGrid w:val="0"/>
          <w:sz w:val="24"/>
          <w:szCs w:val="24"/>
        </w:rPr>
      </w:pPr>
      <w:r w:rsidRPr="00A941F2">
        <w:rPr>
          <w:snapToGrid w:val="0"/>
          <w:sz w:val="24"/>
          <w:szCs w:val="24"/>
        </w:rPr>
        <w:t>(a) Conduct appropriate cost analyses to validate the acquisition strategy, including cost-benefit analyses.</w:t>
      </w:r>
    </w:p>
    <w:p w14:paraId="468A2DBB" w14:textId="544E29B3" w:rsidR="006C3E58" w:rsidRPr="00A941F2" w:rsidRDefault="006C3E58" w:rsidP="006C3E58">
      <w:pPr>
        <w:rPr>
          <w:snapToGrid w:val="0"/>
          <w:sz w:val="24"/>
          <w:szCs w:val="24"/>
        </w:rPr>
      </w:pPr>
      <w:r w:rsidRPr="00A941F2">
        <w:rPr>
          <w:snapToGrid w:val="0"/>
          <w:sz w:val="24"/>
          <w:szCs w:val="24"/>
        </w:rPr>
        <w:t>(b) Revalidate any BCA performed in support of the acquisition strategy prior to each change in the acquisition strategy or every five years, whichever occurs first.</w:t>
      </w:r>
    </w:p>
    <w:p w14:paraId="2606F654" w14:textId="0B93F17A" w:rsidR="008A474D" w:rsidRPr="00A941F2" w:rsidRDefault="006C3E58" w:rsidP="008A474D">
      <w:pPr>
        <w:tabs>
          <w:tab w:val="left" w:pos="2250"/>
        </w:tabs>
        <w:spacing w:after="240"/>
        <w:rPr>
          <w:sz w:val="24"/>
          <w:szCs w:val="24"/>
        </w:rPr>
      </w:pPr>
      <w:r w:rsidRPr="00A941F2">
        <w:rPr>
          <w:snapToGrid w:val="0"/>
          <w:sz w:val="24"/>
          <w:szCs w:val="24"/>
        </w:rPr>
        <w:t xml:space="preserve">(c) Include in BCAs for services an independent government cost estimate (IGCE) in accordance with guidance at </w:t>
      </w:r>
      <w:hyperlink r:id="rId64" w:history="1">
        <w:r w:rsidR="00D00FC7" w:rsidRPr="00A941F2">
          <w:rPr>
            <w:rStyle w:val="Hyperlink"/>
            <w:sz w:val="24"/>
            <w:szCs w:val="24"/>
          </w:rPr>
          <w:t>DoD Independent Government Cost Estimate (IGCE) Handbook for Services Acquisition</w:t>
        </w:r>
      </w:hyperlink>
      <w:r w:rsidR="00D00FC7" w:rsidRPr="00A941F2">
        <w:rPr>
          <w:rStyle w:val="Hyperlink"/>
          <w:sz w:val="24"/>
          <w:szCs w:val="24"/>
          <w:u w:val="none"/>
        </w:rPr>
        <w:t xml:space="preserve"> </w:t>
      </w:r>
      <w:r w:rsidR="00D00FC7" w:rsidRPr="00A941F2">
        <w:rPr>
          <w:sz w:val="24"/>
          <w:szCs w:val="24"/>
        </w:rPr>
        <w:t>(</w:t>
      </w:r>
      <w:hyperlink r:id="rId65" w:history="1">
        <w:r w:rsidR="00D00FC7" w:rsidRPr="00A941F2">
          <w:rPr>
            <w:rStyle w:val="Hyperlink"/>
            <w:sz w:val="24"/>
            <w:szCs w:val="24"/>
          </w:rPr>
          <w:t>https://www.acq.osd.mil/dpap/sa/Policies/docs/DoD_IGCE_for_SA_Handbook.pdf</w:t>
        </w:r>
      </w:hyperlink>
      <w:r w:rsidR="00D00FC7" w:rsidRPr="00A941F2">
        <w:rPr>
          <w:sz w:val="24"/>
          <w:szCs w:val="24"/>
        </w:rPr>
        <w:t>).</w:t>
      </w:r>
    </w:p>
    <w:p w14:paraId="6DF6D9B0" w14:textId="71CB79A7" w:rsidR="008A548F" w:rsidRPr="00A941F2" w:rsidRDefault="00464D75" w:rsidP="000247AC">
      <w:pPr>
        <w:pStyle w:val="Heading3"/>
        <w:rPr>
          <w:sz w:val="24"/>
          <w:szCs w:val="24"/>
        </w:rPr>
      </w:pPr>
      <w:bookmarkStart w:id="85" w:name="P1_691"/>
      <w:r w:rsidRPr="00A941F2">
        <w:rPr>
          <w:sz w:val="24"/>
          <w:szCs w:val="24"/>
        </w:rPr>
        <w:t>1.691 Legal review</w:t>
      </w:r>
      <w:bookmarkEnd w:id="85"/>
      <w:r w:rsidR="0034517E" w:rsidRPr="00A941F2">
        <w:rPr>
          <w:sz w:val="24"/>
          <w:szCs w:val="24"/>
        </w:rPr>
        <w:t>.</w:t>
      </w:r>
      <w:commentRangeStart w:id="86"/>
      <w:commentRangeEnd w:id="86"/>
      <w:r w:rsidR="007C649A" w:rsidRPr="00A941F2">
        <w:rPr>
          <w:rStyle w:val="CommentReference"/>
          <w:sz w:val="24"/>
          <w:szCs w:val="24"/>
        </w:rPr>
        <w:commentReference w:id="86"/>
      </w:r>
    </w:p>
    <w:p w14:paraId="320A2EFF" w14:textId="4CFE26DE" w:rsidR="008A548F" w:rsidRPr="00095E47" w:rsidRDefault="008A548F" w:rsidP="008A548F">
      <w:pPr>
        <w:tabs>
          <w:tab w:val="left" w:pos="2250"/>
        </w:tabs>
        <w:rPr>
          <w:sz w:val="24"/>
          <w:szCs w:val="24"/>
        </w:rPr>
      </w:pPr>
      <w:r w:rsidRPr="00A941F2">
        <w:rPr>
          <w:sz w:val="24"/>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 w:val="24"/>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4BB9C26E" w14:textId="2E07FBFF" w:rsidR="008A548F" w:rsidRPr="00095E47" w:rsidRDefault="008A548F" w:rsidP="008A548F">
      <w:pPr>
        <w:rPr>
          <w:rFonts w:eastAsia="Calibri"/>
          <w:strike/>
          <w:snapToGrid w:val="0"/>
          <w:sz w:val="24"/>
          <w:szCs w:val="24"/>
        </w:rPr>
      </w:pPr>
      <w:r w:rsidRPr="00095E47">
        <w:rPr>
          <w:sz w:val="24"/>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rFonts w:eastAsia="Calibri"/>
          <w:snapToGrid w:val="0"/>
          <w:sz w:val="24"/>
          <w:szCs w:val="24"/>
        </w:rPr>
        <w:t>(Director of Supplier Operations for Depot Level Reparable (DLR) sites); the DLA Acquisition Director, the Senior Procurement Executive, or the Component Acquisition Executive; the DLA Logistics Operations Director; or the Agency Director.</w:t>
      </w:r>
    </w:p>
    <w:p w14:paraId="3064CEFA" w14:textId="56837EE4" w:rsidR="008A548F" w:rsidRPr="00095E47" w:rsidRDefault="008A548F" w:rsidP="008A548F">
      <w:pPr>
        <w:rPr>
          <w:bCs/>
          <w:sz w:val="24"/>
          <w:szCs w:val="24"/>
        </w:rPr>
      </w:pPr>
      <w:r w:rsidRPr="00095E47">
        <w:rPr>
          <w:bCs/>
          <w:sz w:val="24"/>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 w:val="24"/>
          <w:szCs w:val="24"/>
        </w:rPr>
        <w:t xml:space="preserve">requiring review and/or approval by the HCA or Chief of the </w:t>
      </w:r>
      <w:r w:rsidRPr="00095E47">
        <w:rPr>
          <w:sz w:val="24"/>
          <w:szCs w:val="24"/>
        </w:rPr>
        <w:lastRenderedPageBreak/>
        <w:t xml:space="preserve">Contracting Office (Director of Supplier Operations for DLR sites); </w:t>
      </w:r>
      <w:r w:rsidRPr="00095E47">
        <w:rPr>
          <w:rFonts w:eastAsia="Calibri"/>
          <w:snapToGrid w:val="0"/>
          <w:sz w:val="24"/>
          <w:szCs w:val="24"/>
        </w:rPr>
        <w:t xml:space="preserve">the DLA Acquisition Director, the Senior Procurement Executive, or the Component Acquisition Executive; the DLA Logistics Operations Director; or the Agency Director; and all other contract actions </w:t>
      </w:r>
      <w:r w:rsidRPr="00095E47">
        <w:rPr>
          <w:bCs/>
          <w:sz w:val="24"/>
          <w:szCs w:val="24"/>
        </w:rPr>
        <w:t>with an estimated value over the following thresholds:</w:t>
      </w:r>
    </w:p>
    <w:p w14:paraId="26651E92" w14:textId="60248567" w:rsidR="008A548F" w:rsidRPr="00095E47" w:rsidRDefault="000E3B29" w:rsidP="002E1788">
      <w:pPr>
        <w:snapToGrid w:val="0"/>
        <w:rPr>
          <w:snapToGrid w:val="0"/>
          <w:sz w:val="24"/>
          <w:szCs w:val="24"/>
        </w:rPr>
      </w:pPr>
      <w:r w:rsidRPr="00095E47">
        <w:rPr>
          <w:snapToGrid w:val="0"/>
          <w:sz w:val="24"/>
          <w:szCs w:val="24"/>
        </w:rPr>
        <w:tab/>
      </w:r>
      <w:r w:rsidR="008A548F" w:rsidRPr="00095E47">
        <w:rPr>
          <w:snapToGrid w:val="0"/>
          <w:sz w:val="24"/>
          <w:szCs w:val="24"/>
        </w:rPr>
        <w:t>(1) DLA Contracting Services Office -- Philadelphia – $700,000;</w:t>
      </w:r>
    </w:p>
    <w:p w14:paraId="10528109" w14:textId="0DE92D89"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(2)</w:t>
      </w:r>
      <w:r w:rsidR="008A548F" w:rsidRPr="00095E47">
        <w:rPr>
          <w:i/>
          <w:snapToGrid w:val="0"/>
          <w:sz w:val="24"/>
          <w:szCs w:val="24"/>
        </w:rPr>
        <w:t xml:space="preserve"> </w:t>
      </w:r>
      <w:r w:rsidR="008A548F" w:rsidRPr="00095E47">
        <w:rPr>
          <w:snapToGrid w:val="0"/>
          <w:sz w:val="24"/>
          <w:szCs w:val="24"/>
        </w:rPr>
        <w:t>DLA Contracting Services Office – Other – $500,000;</w:t>
      </w:r>
    </w:p>
    <w:p w14:paraId="482D0060" w14:textId="6A4B22E0"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(3) DLA Disposition Services - $700,000;</w:t>
      </w:r>
    </w:p>
    <w:p w14:paraId="01742F02" w14:textId="2758AD93"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(4) DLA Distribution - $1 million;</w:t>
      </w:r>
    </w:p>
    <w:p w14:paraId="613C01D1" w14:textId="00111C07"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(5) DLA Strategic Materials - $700,000.</w:t>
      </w:r>
    </w:p>
    <w:p w14:paraId="561EA191" w14:textId="286DDC8C" w:rsidR="008A548F" w:rsidRPr="00095E47" w:rsidRDefault="008A548F" w:rsidP="008A548F">
      <w:pPr>
        <w:tabs>
          <w:tab w:val="left" w:pos="2250"/>
        </w:tabs>
        <w:rPr>
          <w:sz w:val="24"/>
          <w:szCs w:val="24"/>
        </w:rPr>
      </w:pPr>
      <w:r w:rsidRPr="00095E47">
        <w:rPr>
          <w:snapToGrid w:val="0"/>
          <w:sz w:val="24"/>
          <w:szCs w:val="24"/>
        </w:rPr>
        <w:t xml:space="preserve">(d) </w:t>
      </w:r>
      <w:r w:rsidRPr="00095E47">
        <w:rPr>
          <w:sz w:val="24"/>
          <w:szCs w:val="24"/>
        </w:rPr>
        <w:t>Pre-award review will include at least the following documents:</w:t>
      </w:r>
    </w:p>
    <w:p w14:paraId="70291988" w14:textId="1540E859"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14:paraId="73C558C9" w14:textId="5862A6A1"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 xml:space="preserve">(2) Negotiation and </w:t>
      </w:r>
      <w:proofErr w:type="spellStart"/>
      <w:r w:rsidR="008A548F" w:rsidRPr="00095E47">
        <w:rPr>
          <w:sz w:val="24"/>
          <w:szCs w:val="24"/>
        </w:rPr>
        <w:t>preaward</w:t>
      </w:r>
      <w:proofErr w:type="spellEnd"/>
      <w:r w:rsidR="008A548F" w:rsidRPr="00095E47">
        <w:rPr>
          <w:sz w:val="24"/>
          <w:szCs w:val="24"/>
        </w:rPr>
        <w:t xml:space="preserve"> documents for best value awards, including competitive range determinations and award documentation (e.g., price negotiation memorandum and source selection decision document).</w:t>
      </w:r>
    </w:p>
    <w:p w14:paraId="74EC03E3" w14:textId="141DE52A" w:rsidR="008A548F" w:rsidRPr="00095E47" w:rsidRDefault="008A548F" w:rsidP="008A548F">
      <w:pPr>
        <w:snapToGrid w:val="0"/>
        <w:rPr>
          <w:snapToGrid w:val="0"/>
          <w:sz w:val="24"/>
          <w:szCs w:val="24"/>
        </w:rPr>
      </w:pPr>
      <w:r w:rsidRPr="00095E47">
        <w:rPr>
          <w:snapToGrid w:val="0"/>
          <w:sz w:val="24"/>
          <w:szCs w:val="24"/>
        </w:rPr>
        <w:t>(e) All DLA procuring organizations shall obtain legal review and advice of Office of Counsel:</w:t>
      </w:r>
    </w:p>
    <w:p w14:paraId="1D5E18D3" w14:textId="2460FB01" w:rsidR="008A548F" w:rsidRPr="00095E47" w:rsidRDefault="000E3B29" w:rsidP="008A548F">
      <w:pPr>
        <w:snapToGrid w:val="0"/>
        <w:rPr>
          <w:sz w:val="24"/>
          <w:szCs w:val="24"/>
        </w:rPr>
      </w:pPr>
      <w:r w:rsidRPr="00095E47">
        <w:rPr>
          <w:sz w:val="24"/>
          <w:szCs w:val="24"/>
        </w:rPr>
        <w:tab/>
      </w:r>
      <w:r w:rsidR="008A548F"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14:paraId="3DEB05C8" w14:textId="35D5DFCA" w:rsidR="008A548F" w:rsidRPr="00095E47" w:rsidRDefault="000E3B29" w:rsidP="008A548F">
      <w:pPr>
        <w:snapToGrid w:val="0"/>
        <w:rPr>
          <w:sz w:val="24"/>
          <w:szCs w:val="24"/>
        </w:rPr>
      </w:pPr>
      <w:r w:rsidRPr="00095E47">
        <w:rPr>
          <w:sz w:val="24"/>
          <w:szCs w:val="24"/>
        </w:rPr>
        <w:tab/>
      </w:r>
      <w:r w:rsidR="008A548F" w:rsidRPr="00095E47">
        <w:rPr>
          <w:sz w:val="24"/>
          <w:szCs w:val="24"/>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14:paraId="7C49AD28" w14:textId="13537B7C" w:rsidR="008A548F" w:rsidRPr="00095E47" w:rsidRDefault="000E3B29" w:rsidP="008A548F">
      <w:pPr>
        <w:snapToGrid w:val="0"/>
        <w:rPr>
          <w:rFonts w:eastAsia="Calibri"/>
          <w:sz w:val="24"/>
          <w:szCs w:val="24"/>
        </w:rPr>
      </w:pPr>
      <w:r w:rsidRPr="00095E47">
        <w:rPr>
          <w:sz w:val="24"/>
          <w:szCs w:val="24"/>
        </w:rPr>
        <w:tab/>
      </w:r>
      <w:r w:rsidR="008A548F" w:rsidRPr="00095E47">
        <w:rPr>
          <w:sz w:val="24"/>
          <w:szCs w:val="24"/>
        </w:rPr>
        <w:t>(3) All actions listed below. Some of the listed actions are subject to value thresholds; where a threshold is not stated, the action requires legal review regardless of value.</w:t>
      </w:r>
    </w:p>
    <w:p w14:paraId="3184E020" w14:textId="38860A55" w:rsidR="008A548F" w:rsidRDefault="000E3B29" w:rsidP="00786EE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 Justifications and approvals/limited source justifications/brand name justifications for exceptions to fair opportunity for contract actions valued over the SAT</w:t>
      </w:r>
      <w:r w:rsidR="00786EEA">
        <w:rPr>
          <w:snapToGrid w:val="0"/>
          <w:sz w:val="24"/>
          <w:szCs w:val="24"/>
        </w:rPr>
        <w:t xml:space="preserve"> </w:t>
      </w:r>
      <w:r w:rsidR="00786EEA" w:rsidRPr="00786EEA">
        <w:rPr>
          <w:sz w:val="24"/>
          <w:szCs w:val="24"/>
        </w:rPr>
        <w:t>(valued over $700,000 for DCSO – Philadelphia)</w:t>
      </w:r>
      <w:r w:rsidR="008A548F" w:rsidRPr="00786EEA">
        <w:rPr>
          <w:snapToGrid w:val="0"/>
          <w:sz w:val="24"/>
          <w:szCs w:val="24"/>
        </w:rPr>
        <w:t>, and redaction of justification documents re</w:t>
      </w:r>
      <w:r w:rsidR="008A548F" w:rsidRPr="00095E47">
        <w:rPr>
          <w:snapToGrid w:val="0"/>
          <w:sz w:val="24"/>
          <w:szCs w:val="24"/>
        </w:rPr>
        <w:t>quired to be made publicly available</w:t>
      </w:r>
      <w:commentRangeStart w:id="87"/>
      <w:r w:rsidR="008A548F" w:rsidRPr="00095E47">
        <w:rPr>
          <w:snapToGrid w:val="0"/>
          <w:sz w:val="24"/>
          <w:szCs w:val="24"/>
        </w:rPr>
        <w:t>;</w:t>
      </w:r>
      <w:commentRangeEnd w:id="87"/>
      <w:r w:rsidR="001564E2">
        <w:rPr>
          <w:rStyle w:val="CommentReference"/>
        </w:rPr>
        <w:commentReference w:id="87"/>
      </w:r>
    </w:p>
    <w:p w14:paraId="51970A8F" w14:textId="54BC84BB"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(ii) Non-responsibility determinations (FAR Subpart 9.1);</w:t>
      </w:r>
    </w:p>
    <w:p w14:paraId="2A7CEF1C" w14:textId="40794DC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(iii) Waivers to tailor commercial clauses (FAR 12.302);</w:t>
      </w:r>
    </w:p>
    <w:p w14:paraId="15EDD2E0" w14:textId="0B53495E"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(iv) Offeror-proposed terms and conditions or exceptions to solicitation requirements;</w:t>
      </w:r>
    </w:p>
    <w:p w14:paraId="5FBF9CB6" w14:textId="73A5CB7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 Late offer determinations (FAR 15.208);</w:t>
      </w:r>
    </w:p>
    <w:p w14:paraId="54EBDAF1" w14:textId="2176B4C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 Bundling and/or consolidation memoranda;</w:t>
      </w:r>
    </w:p>
    <w:p w14:paraId="773B2DCF" w14:textId="5BA6C1D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(vii) Mistake in bid/offer type issues;</w:t>
      </w:r>
    </w:p>
    <w:p w14:paraId="34594B5F" w14:textId="68E46FC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(viii) Multi-year contract determinations (see FAR Subpart 17.1);</w:t>
      </w:r>
    </w:p>
    <w:p w14:paraId="60AD4803" w14:textId="273B564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(ix) Waivers of certified cost or pricing data requirements;</w:t>
      </w:r>
    </w:p>
    <w:p w14:paraId="72B08662" w14:textId="316E403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 Cost Accounting Standards issues to include waivers;</w:t>
      </w:r>
    </w:p>
    <w:p w14:paraId="792061FF" w14:textId="3AB3ADA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 Buy American Act, Balance of Payments Program, and/or Trade Agreements Act waivers;</w:t>
      </w:r>
    </w:p>
    <w:p w14:paraId="6A5C7257" w14:textId="1AE2F4A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(xii) No-cost contracts;</w:t>
      </w:r>
    </w:p>
    <w:p w14:paraId="779B5370" w14:textId="4F8B7E83"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 xml:space="preserve">(xiii) Letter contracts and other </w:t>
      </w:r>
      <w:proofErr w:type="spellStart"/>
      <w:r w:rsidR="008A548F" w:rsidRPr="00095E47">
        <w:rPr>
          <w:snapToGrid w:val="0"/>
          <w:sz w:val="24"/>
          <w:szCs w:val="24"/>
        </w:rPr>
        <w:t>undefinitized</w:t>
      </w:r>
      <w:proofErr w:type="spellEnd"/>
      <w:r w:rsidR="008A548F" w:rsidRPr="00095E47">
        <w:rPr>
          <w:snapToGrid w:val="0"/>
          <w:sz w:val="24"/>
          <w:szCs w:val="24"/>
        </w:rPr>
        <w:t xml:space="preserve"> contract actions (see Subpart 17.74);</w:t>
      </w:r>
    </w:p>
    <w:p w14:paraId="1CDCD5BE" w14:textId="77A275CC" w:rsidR="008A548F" w:rsidRPr="00095E47" w:rsidRDefault="000E3B29" w:rsidP="008A548F">
      <w:pPr>
        <w:snapToGrid w:val="0"/>
        <w:rPr>
          <w:snapToGrid w:val="0"/>
          <w:sz w:val="24"/>
          <w:szCs w:val="24"/>
        </w:rPr>
      </w:pPr>
      <w:r w:rsidRPr="00095E47">
        <w:rPr>
          <w:snapToGrid w:val="0"/>
          <w:sz w:val="24"/>
          <w:szCs w:val="24"/>
        </w:rPr>
        <w:lastRenderedPageBreak/>
        <w:tab/>
      </w:r>
      <w:r w:rsidRPr="00095E47">
        <w:rPr>
          <w:snapToGrid w:val="0"/>
          <w:sz w:val="24"/>
          <w:szCs w:val="24"/>
        </w:rPr>
        <w:tab/>
      </w:r>
      <w:r w:rsidR="008A548F" w:rsidRPr="00095E47">
        <w:rPr>
          <w:snapToGrid w:val="0"/>
          <w:sz w:val="24"/>
          <w:szCs w:val="24"/>
        </w:rPr>
        <w:t>(xiv) Solicitation and award of non-firm-fixed price and non-fixed price with EPA type contracts/orders valued over the SAT;</w:t>
      </w:r>
    </w:p>
    <w:p w14:paraId="6992B45A" w14:textId="77777777" w:rsidR="005F6B10" w:rsidRDefault="000E3B29" w:rsidP="005F6B1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 xml:space="preserve">(xv) Procurements valued over the SAT </w:t>
      </w:r>
      <w:r w:rsidR="005F6B10">
        <w:rPr>
          <w:sz w:val="24"/>
          <w:szCs w:val="24"/>
        </w:rPr>
        <w:t xml:space="preserve">(valued over $25 million for DCSO </w:t>
      </w:r>
      <w:r w:rsidR="005F6B10">
        <w:rPr>
          <w:rFonts w:ascii="TimesNewRomanPSMT" w:hAnsi="TimesNewRomanPSMT" w:cs="TimesNewRomanPSMT"/>
          <w:sz w:val="24"/>
          <w:szCs w:val="24"/>
        </w:rPr>
        <w:t>–</w:t>
      </w:r>
    </w:p>
    <w:p w14:paraId="5F009CC8" w14:textId="3C1DD4E9" w:rsidR="008A548F" w:rsidRDefault="005F6B10" w:rsidP="005F6B10">
      <w:pPr>
        <w:snapToGrid w:val="0"/>
        <w:rPr>
          <w:snapToGrid w:val="0"/>
          <w:sz w:val="24"/>
          <w:szCs w:val="24"/>
        </w:rPr>
      </w:pPr>
      <w:r>
        <w:rPr>
          <w:sz w:val="24"/>
          <w:szCs w:val="24"/>
        </w:rPr>
        <w:t xml:space="preserve">Philadelphia) </w:t>
      </w:r>
      <w:r w:rsidR="008A548F" w:rsidRPr="00095E47">
        <w:rPr>
          <w:snapToGrid w:val="0"/>
          <w:sz w:val="24"/>
          <w:szCs w:val="24"/>
        </w:rPr>
        <w:t>using non-DOD contracts (direct or assisted)</w:t>
      </w:r>
      <w:commentRangeStart w:id="88"/>
      <w:r w:rsidR="008A548F" w:rsidRPr="00095E47">
        <w:rPr>
          <w:snapToGrid w:val="0"/>
          <w:sz w:val="24"/>
          <w:szCs w:val="24"/>
        </w:rPr>
        <w:t>;</w:t>
      </w:r>
      <w:commentRangeEnd w:id="88"/>
      <w:r w:rsidR="00CF32AA">
        <w:rPr>
          <w:rStyle w:val="CommentReference"/>
        </w:rPr>
        <w:commentReference w:id="88"/>
      </w:r>
    </w:p>
    <w:p w14:paraId="358B9ECA" w14:textId="7E1F07B6"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(xvi) Equipment or vehicle leases valued over the SAT;</w:t>
      </w:r>
    </w:p>
    <w:p w14:paraId="48578812" w14:textId="255C6197" w:rsidR="008A548F" w:rsidRPr="00095E47" w:rsidRDefault="000E3B29" w:rsidP="008A548F">
      <w:pPr>
        <w:snapToGrid w:val="0"/>
        <w:rPr>
          <w:strike/>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(xvii) Advance payments and contract financing (see FAR Subparts 32.1 through 32.5, and 32.10);</w:t>
      </w:r>
    </w:p>
    <w:p w14:paraId="5B70CA38" w14:textId="07CCC7D3" w:rsidR="00786EEA" w:rsidRDefault="000E3B29" w:rsidP="00786EEA">
      <w:pPr>
        <w:snapToGrid w:val="0"/>
        <w:rPr>
          <w:sz w:val="24"/>
          <w:szCs w:val="24"/>
        </w:rPr>
      </w:pPr>
      <w:r w:rsidRPr="00095E47">
        <w:rPr>
          <w:snapToGrid w:val="0"/>
          <w:sz w:val="24"/>
          <w:szCs w:val="24"/>
        </w:rPr>
        <w:tab/>
      </w:r>
      <w:r w:rsidRPr="00095E47">
        <w:rPr>
          <w:snapToGrid w:val="0"/>
          <w:sz w:val="24"/>
          <w:szCs w:val="24"/>
        </w:rPr>
        <w:tab/>
      </w:r>
      <w:r w:rsidR="00786EEA">
        <w:rPr>
          <w:sz w:val="24"/>
          <w:szCs w:val="24"/>
        </w:rPr>
        <w:t>(xviii) Research and development procurements and broad agency announcements valued</w:t>
      </w:r>
    </w:p>
    <w:p w14:paraId="443283A2" w14:textId="102F6AF3" w:rsidR="00786EEA" w:rsidRPr="00786EEA" w:rsidRDefault="00786EEA" w:rsidP="00786EEA">
      <w:pPr>
        <w:snapToGrid w:val="0"/>
        <w:rPr>
          <w:sz w:val="24"/>
          <w:szCs w:val="24"/>
        </w:rPr>
      </w:pPr>
      <w:r>
        <w:rPr>
          <w:sz w:val="24"/>
          <w:szCs w:val="24"/>
        </w:rPr>
        <w:t xml:space="preserve">over the </w:t>
      </w:r>
      <w:r w:rsidRPr="00786EEA">
        <w:rPr>
          <w:sz w:val="24"/>
          <w:szCs w:val="24"/>
        </w:rPr>
        <w:t>SAT (valued over $2 million for DCSO – Philadelphia)</w:t>
      </w:r>
      <w:commentRangeStart w:id="89"/>
      <w:r w:rsidRPr="00786EEA">
        <w:rPr>
          <w:sz w:val="24"/>
          <w:szCs w:val="24"/>
        </w:rPr>
        <w:t>;</w:t>
      </w:r>
      <w:commentRangeEnd w:id="89"/>
      <w:r w:rsidR="001564E2">
        <w:rPr>
          <w:rStyle w:val="CommentReference"/>
        </w:rPr>
        <w:commentReference w:id="89"/>
      </w:r>
    </w:p>
    <w:p w14:paraId="20E1F37A" w14:textId="133B9BBF" w:rsidR="008A548F" w:rsidRPr="00095E47" w:rsidRDefault="00786EEA" w:rsidP="00786EEA">
      <w:pPr>
        <w:snapToGrid w:val="0"/>
        <w:rPr>
          <w:snapToGrid w:val="0"/>
          <w:sz w:val="24"/>
          <w:szCs w:val="24"/>
        </w:rPr>
      </w:pPr>
      <w:r>
        <w:rPr>
          <w:sz w:val="24"/>
          <w:szCs w:val="24"/>
        </w:rPr>
        <w:tab/>
      </w:r>
      <w:r>
        <w:rPr>
          <w:sz w:val="24"/>
          <w:szCs w:val="24"/>
        </w:rPr>
        <w:tab/>
      </w:r>
      <w:r w:rsidR="008A548F" w:rsidRPr="00095E47">
        <w:rPr>
          <w:sz w:val="24"/>
          <w:szCs w:val="24"/>
        </w:rPr>
        <w:t>(x</w:t>
      </w:r>
      <w:r w:rsidR="003B39CE" w:rsidRPr="00095E47">
        <w:rPr>
          <w:sz w:val="24"/>
          <w:szCs w:val="24"/>
        </w:rPr>
        <w:t>i</w:t>
      </w:r>
      <w:r w:rsidR="008A548F" w:rsidRPr="00095E47">
        <w:rPr>
          <w:sz w:val="24"/>
          <w:szCs w:val="24"/>
        </w:rPr>
        <w:t>x) Small Business Program matters, including:</w:t>
      </w:r>
    </w:p>
    <w:p w14:paraId="1746456C" w14:textId="2F4DF2DD" w:rsidR="008A548F" w:rsidRPr="00095E47" w:rsidRDefault="000E3B29" w:rsidP="008A548F">
      <w:pPr>
        <w:snapToGrid w:val="0"/>
        <w:rPr>
          <w:sz w:val="24"/>
          <w:szCs w:val="24"/>
        </w:rPr>
      </w:pPr>
      <w:r w:rsidRPr="00095E47">
        <w:rPr>
          <w:snapToGrid w:val="0"/>
          <w:sz w:val="24"/>
          <w:szCs w:val="24"/>
        </w:rPr>
        <w:tab/>
      </w:r>
      <w:r w:rsidRPr="00095E47">
        <w:rPr>
          <w:snapToGrid w:val="0"/>
          <w:sz w:val="24"/>
          <w:szCs w:val="24"/>
        </w:rPr>
        <w:tab/>
      </w:r>
      <w:r w:rsidRPr="00095E47">
        <w:rPr>
          <w:snapToGrid w:val="0"/>
          <w:sz w:val="24"/>
          <w:szCs w:val="24"/>
        </w:rPr>
        <w:tab/>
      </w:r>
      <w:r w:rsidR="008A548F" w:rsidRPr="00095E47">
        <w:rPr>
          <w:sz w:val="24"/>
          <w:szCs w:val="24"/>
        </w:rPr>
        <w:t>(A) Protests of small business size status and representations for all Small Business Administration (SBA) programs (FAR Subpart 19.3);</w:t>
      </w:r>
    </w:p>
    <w:p w14:paraId="1F53D251"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 xml:space="preserve">(B) Disagreements with the SBA regarding small business set-asides or bundling or consolidation issues (FAR </w:t>
      </w:r>
      <w:r w:rsidRPr="00095E47">
        <w:rPr>
          <w:sz w:val="24"/>
          <w:szCs w:val="24"/>
        </w:rPr>
        <w:t>Subpart 19.5; FAR Subpart 7.1);</w:t>
      </w:r>
    </w:p>
    <w:p w14:paraId="61B6A7C1"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(C) Certificate of Competency referrals</w:t>
      </w:r>
      <w:r w:rsidRPr="00095E47">
        <w:rPr>
          <w:sz w:val="24"/>
          <w:szCs w:val="24"/>
        </w:rPr>
        <w:t xml:space="preserve"> to the SBA (FAR Subpart 19.6);</w:t>
      </w:r>
    </w:p>
    <w:p w14:paraId="3FDBE479"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(D) Disagreements with the SBA regarding any aspect of the Section 8</w:t>
      </w:r>
      <w:r w:rsidRPr="00095E47">
        <w:rPr>
          <w:sz w:val="24"/>
          <w:szCs w:val="24"/>
        </w:rPr>
        <w:t>(a) program (FAR Subpart 19.8);</w:t>
      </w:r>
    </w:p>
    <w:p w14:paraId="2D0E5D29" w14:textId="4B90AC83" w:rsidR="008A548F"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(E) SDVOSB matters (FAR Subpart 19.14);</w:t>
      </w:r>
    </w:p>
    <w:p w14:paraId="1B18C198" w14:textId="74686AFF"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3B39CE" w:rsidRPr="00095E47">
        <w:rPr>
          <w:snapToGrid w:val="0"/>
          <w:sz w:val="24"/>
          <w:szCs w:val="24"/>
        </w:rPr>
        <w:t>(xx</w:t>
      </w:r>
      <w:r w:rsidR="008A548F" w:rsidRPr="00095E47">
        <w:rPr>
          <w:snapToGrid w:val="0"/>
          <w:sz w:val="24"/>
          <w:szCs w:val="24"/>
        </w:rPr>
        <w:t>) Tax matters and negotiations, including foreign taxes and exemptions (FAR Part 29);</w:t>
      </w:r>
    </w:p>
    <w:p w14:paraId="1FC79393" w14:textId="7D9B132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 Assignment of claims (FAR Subpart 32.8);</w:t>
      </w:r>
    </w:p>
    <w:p w14:paraId="46754073" w14:textId="6EED3B3A"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(xxii) Requests from non-DLA activities and agencies for contracting support or by other countries for support under Acquisition and Cross-Servicing Agreements (ACSA) or Fuel Support Agreements;</w:t>
      </w:r>
    </w:p>
    <w:p w14:paraId="1B3651A6" w14:textId="4C09365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w:t>
      </w:r>
      <w:r w:rsidR="003B39CE" w:rsidRPr="00095E47">
        <w:rPr>
          <w:snapToGrid w:val="0"/>
          <w:sz w:val="24"/>
          <w:szCs w:val="24"/>
        </w:rPr>
        <w:t>ii</w:t>
      </w:r>
      <w:r w:rsidR="008A548F" w:rsidRPr="00095E47">
        <w:rPr>
          <w:snapToGrid w:val="0"/>
          <w:sz w:val="24"/>
          <w:szCs w:val="24"/>
        </w:rPr>
        <w:t>) Revisions and additions to procurement policy;</w:t>
      </w:r>
    </w:p>
    <w:p w14:paraId="0DE706EE" w14:textId="7F08772A"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w:t>
      </w:r>
      <w:r w:rsidR="003B39CE" w:rsidRPr="00095E47">
        <w:rPr>
          <w:snapToGrid w:val="0"/>
          <w:sz w:val="24"/>
          <w:szCs w:val="24"/>
        </w:rPr>
        <w:t>i</w:t>
      </w:r>
      <w:r w:rsidR="008A548F" w:rsidRPr="00095E47">
        <w:rPr>
          <w:snapToGrid w:val="0"/>
          <w:sz w:val="24"/>
          <w:szCs w:val="24"/>
        </w:rPr>
        <w:t>v) Cost allowability/reasonableness/allocability determinations;</w:t>
      </w:r>
    </w:p>
    <w:p w14:paraId="73017FB8" w14:textId="76CDB74E"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 Novation and change of name agreements;</w:t>
      </w:r>
    </w:p>
    <w:p w14:paraId="1B8DBCF1" w14:textId="3EC75CD9"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(xxvi) Bankruptcy related issues;</w:t>
      </w:r>
    </w:p>
    <w:p w14:paraId="27963036" w14:textId="61969B07"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(xxvii) Ratifications and Quantum Meruit Claims;</w:t>
      </w:r>
    </w:p>
    <w:p w14:paraId="47C4461B" w14:textId="5346CC7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w:t>
      </w:r>
      <w:r w:rsidR="003B39CE" w:rsidRPr="00095E47">
        <w:rPr>
          <w:snapToGrid w:val="0"/>
          <w:sz w:val="24"/>
          <w:szCs w:val="24"/>
        </w:rPr>
        <w:t>xxviii</w:t>
      </w:r>
      <w:r w:rsidR="008A548F" w:rsidRPr="00095E47">
        <w:rPr>
          <w:snapToGrid w:val="0"/>
          <w:sz w:val="24"/>
          <w:szCs w:val="24"/>
        </w:rPr>
        <w:t>) Conflict of interest issues and determinations;</w:t>
      </w:r>
    </w:p>
    <w:p w14:paraId="4FC26661" w14:textId="10AA62FF"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w:t>
      </w:r>
      <w:r w:rsidR="003B39CE" w:rsidRPr="00095E47">
        <w:rPr>
          <w:snapToGrid w:val="0"/>
          <w:sz w:val="24"/>
          <w:szCs w:val="24"/>
        </w:rPr>
        <w:t>i</w:t>
      </w:r>
      <w:r w:rsidR="008A548F" w:rsidRPr="00095E47">
        <w:rPr>
          <w:snapToGrid w:val="0"/>
          <w:sz w:val="24"/>
          <w:szCs w:val="24"/>
        </w:rPr>
        <w:t>x) Equitable adjustments valued over the SAT;</w:t>
      </w:r>
    </w:p>
    <w:p w14:paraId="6FDE78A4" w14:textId="5234004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 Contracting officer final decisions;</w:t>
      </w:r>
    </w:p>
    <w:p w14:paraId="44C730E0" w14:textId="2D2906F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 Claims, disputes, and protests, including related actions such as stay overrides;</w:t>
      </w:r>
    </w:p>
    <w:p w14:paraId="28AAE09C" w14:textId="4E6FA8C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(xxxii) Cure/show cause notices in procurements valued over the SAT;</w:t>
      </w:r>
    </w:p>
    <w:p w14:paraId="3E779557" w14:textId="191A227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w:t>
      </w:r>
      <w:r w:rsidR="003B39CE" w:rsidRPr="00095E47">
        <w:rPr>
          <w:snapToGrid w:val="0"/>
          <w:sz w:val="24"/>
          <w:szCs w:val="24"/>
        </w:rPr>
        <w:t>ii</w:t>
      </w:r>
      <w:r w:rsidR="008A548F" w:rsidRPr="00095E47">
        <w:rPr>
          <w:snapToGrid w:val="0"/>
          <w:sz w:val="24"/>
          <w:szCs w:val="24"/>
        </w:rPr>
        <w:t>) Terminations for default/cause or convenience (not applicable to unilateral purchase orders);</w:t>
      </w:r>
    </w:p>
    <w:p w14:paraId="0CA90E30" w14:textId="2003488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w:t>
      </w:r>
      <w:r w:rsidR="003B39CE" w:rsidRPr="00095E47">
        <w:rPr>
          <w:snapToGrid w:val="0"/>
          <w:sz w:val="24"/>
          <w:szCs w:val="24"/>
        </w:rPr>
        <w:t>i</w:t>
      </w:r>
      <w:r w:rsidR="008A548F" w:rsidRPr="00095E47">
        <w:rPr>
          <w:snapToGrid w:val="0"/>
          <w:sz w:val="24"/>
          <w:szCs w:val="24"/>
        </w:rPr>
        <w:t>v) Requests for extraordinary contract relief, including indemnification for nuclear or other unusually hazardous risks (see FAR Part 50).</w:t>
      </w:r>
    </w:p>
    <w:p w14:paraId="4C920A46" w14:textId="2C4356C7"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(4) When legal review is required by or conducted in accordance with another section of the FAR/DFARS/DLAD, the requirements of that section will govern.</w:t>
      </w:r>
    </w:p>
    <w:p w14:paraId="19A0FA2C" w14:textId="0E3C177F" w:rsidR="008A548F" w:rsidRPr="00095E47" w:rsidRDefault="000E3B29" w:rsidP="008A548F">
      <w:pPr>
        <w:snapToGrid w:val="0"/>
        <w:rPr>
          <w:snapToGrid w:val="0"/>
          <w:sz w:val="24"/>
          <w:szCs w:val="24"/>
        </w:rPr>
      </w:pPr>
      <w:r w:rsidRPr="00095E47">
        <w:rPr>
          <w:sz w:val="24"/>
          <w:szCs w:val="24"/>
        </w:rPr>
        <w:tab/>
      </w:r>
      <w:r w:rsidR="008A548F"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4FAA1C30" w14:textId="5661BF9C" w:rsidR="008A548F" w:rsidRPr="00095E47" w:rsidRDefault="008A548F" w:rsidP="008A548F">
      <w:pPr>
        <w:snapToGrid w:val="0"/>
        <w:rPr>
          <w:sz w:val="24"/>
          <w:szCs w:val="24"/>
        </w:rPr>
      </w:pPr>
      <w:r w:rsidRPr="00095E47">
        <w:rPr>
          <w:sz w:val="24"/>
          <w:szCs w:val="24"/>
        </w:rPr>
        <w:lastRenderedPageBreak/>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4C082BBD" w14:textId="01C70B65" w:rsidR="008A548F" w:rsidRPr="00095E47" w:rsidRDefault="008A548F" w:rsidP="008A548F">
      <w:pPr>
        <w:widowControl w:val="0"/>
        <w:rPr>
          <w:sz w:val="24"/>
          <w:szCs w:val="24"/>
        </w:rPr>
      </w:pPr>
      <w:r w:rsidRPr="00095E47">
        <w:rPr>
          <w:sz w:val="24"/>
          <w:szCs w:val="24"/>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14:paraId="227CE824" w14:textId="1C1E3987" w:rsidR="002D7A26" w:rsidRDefault="002D7A2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2D7A26" w:rsidSect="009A0AF7">
          <w:headerReference w:type="even" r:id="rId66"/>
          <w:headerReference w:type="default" r:id="rId67"/>
          <w:footerReference w:type="even" r:id="rId68"/>
          <w:footerReference w:type="default" r:id="rId69"/>
          <w:pgSz w:w="12240" w:h="15840"/>
          <w:pgMar w:top="1440" w:right="1440" w:bottom="1440" w:left="1440" w:header="720" w:footer="720" w:gutter="0"/>
          <w:cols w:space="720"/>
          <w:docGrid w:linePitch="299"/>
        </w:sectPr>
      </w:pPr>
    </w:p>
    <w:p w14:paraId="79F1C564" w14:textId="0A917B92" w:rsidR="00E72D89" w:rsidRPr="00095E47" w:rsidRDefault="00E72D89" w:rsidP="00144E72">
      <w:pPr>
        <w:pStyle w:val="Heading1"/>
        <w:spacing w:before="480"/>
        <w:rPr>
          <w:sz w:val="24"/>
          <w:szCs w:val="24"/>
        </w:rPr>
      </w:pPr>
      <w:bookmarkStart w:id="90" w:name="Part02"/>
      <w:r w:rsidRPr="00095E47">
        <w:rPr>
          <w:sz w:val="24"/>
          <w:szCs w:val="24"/>
        </w:rPr>
        <w:lastRenderedPageBreak/>
        <w:t>PART 2</w:t>
      </w:r>
      <w:bookmarkEnd w:id="90"/>
      <w:r w:rsidRPr="00095E47">
        <w:rPr>
          <w:sz w:val="24"/>
          <w:szCs w:val="24"/>
        </w:rPr>
        <w:t xml:space="preserve"> – DEFINITIONS OF WORDS AND TERMS</w:t>
      </w:r>
    </w:p>
    <w:p w14:paraId="5A611863" w14:textId="7FAEA559" w:rsidR="00311BE0" w:rsidRPr="00095E47" w:rsidRDefault="00061AF1"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sidR="008C2B13">
        <w:rPr>
          <w:i/>
          <w:sz w:val="24"/>
          <w:szCs w:val="24"/>
        </w:rPr>
        <w:t>January 11, 2022</w:t>
      </w:r>
      <w:r w:rsidRPr="00095E47">
        <w:rPr>
          <w:i/>
          <w:sz w:val="24"/>
          <w:szCs w:val="24"/>
        </w:rPr>
        <w:t xml:space="preserve"> </w:t>
      </w:r>
      <w:r w:rsidR="0049567F" w:rsidRPr="00095E47">
        <w:rPr>
          <w:i/>
          <w:sz w:val="24"/>
          <w:szCs w:val="24"/>
        </w:rPr>
        <w:t xml:space="preserve">through </w:t>
      </w:r>
      <w:r w:rsidRPr="00095E47">
        <w:rPr>
          <w:i/>
          <w:sz w:val="24"/>
          <w:szCs w:val="24"/>
        </w:rPr>
        <w:t>PROCLTR 202</w:t>
      </w:r>
      <w:r w:rsidR="008C2B13">
        <w:rPr>
          <w:i/>
          <w:sz w:val="24"/>
          <w:szCs w:val="24"/>
        </w:rPr>
        <w:t>2</w:t>
      </w:r>
      <w:r w:rsidRPr="00095E47">
        <w:rPr>
          <w:i/>
          <w:sz w:val="24"/>
          <w:szCs w:val="24"/>
        </w:rPr>
        <w:t>-0</w:t>
      </w:r>
      <w:r w:rsidR="008C2B13">
        <w:rPr>
          <w:i/>
          <w:sz w:val="24"/>
          <w:szCs w:val="24"/>
        </w:rPr>
        <w:t>3</w:t>
      </w:r>
      <w:r w:rsidRPr="00095E47">
        <w:rPr>
          <w:i/>
          <w:sz w:val="24"/>
          <w:szCs w:val="24"/>
        </w:rPr>
        <w:t>)</w:t>
      </w:r>
    </w:p>
    <w:p w14:paraId="79F1C565" w14:textId="77777777" w:rsidR="00E72D89" w:rsidRPr="00095E47" w:rsidRDefault="00E72D89" w:rsidP="00E72D89">
      <w:pPr>
        <w:jc w:val="center"/>
        <w:rPr>
          <w:b/>
          <w:sz w:val="24"/>
          <w:szCs w:val="24"/>
        </w:rPr>
      </w:pPr>
      <w:r w:rsidRPr="00095E47">
        <w:rPr>
          <w:b/>
          <w:sz w:val="24"/>
          <w:szCs w:val="24"/>
        </w:rPr>
        <w:t>TABLE OF CONTENTS</w:t>
      </w:r>
    </w:p>
    <w:p w14:paraId="386FF0EA" w14:textId="77777777" w:rsidR="00424269" w:rsidRPr="00095E47" w:rsidRDefault="00424269" w:rsidP="00424269">
      <w:pPr>
        <w:rPr>
          <w:b/>
          <w:sz w:val="24"/>
          <w:szCs w:val="24"/>
        </w:rPr>
      </w:pPr>
      <w:r w:rsidRPr="00095E47">
        <w:rPr>
          <w:b/>
          <w:sz w:val="24"/>
          <w:szCs w:val="24"/>
        </w:rPr>
        <w:t>SUBPART 2.1 – DEFINITIONS</w:t>
      </w:r>
    </w:p>
    <w:p w14:paraId="397A19F3" w14:textId="0AFC9750" w:rsidR="00424269" w:rsidRPr="00095E47" w:rsidRDefault="005A1C85" w:rsidP="002F7F8B">
      <w:pPr>
        <w:spacing w:after="240"/>
        <w:rPr>
          <w:sz w:val="24"/>
          <w:szCs w:val="24"/>
        </w:rPr>
      </w:pPr>
      <w:hyperlink w:anchor="P2_101" w:history="1">
        <w:r w:rsidR="00424269" w:rsidRPr="00095E47">
          <w:rPr>
            <w:sz w:val="24"/>
            <w:szCs w:val="24"/>
          </w:rPr>
          <w:t>2.101</w:t>
        </w:r>
      </w:hyperlink>
      <w:r w:rsidR="00D319AB" w:rsidRPr="00095E47">
        <w:rPr>
          <w:sz w:val="24"/>
          <w:szCs w:val="24"/>
        </w:rPr>
        <w:tab/>
      </w:r>
      <w:r w:rsidR="004A720D" w:rsidRPr="00095E47">
        <w:rPr>
          <w:sz w:val="24"/>
          <w:szCs w:val="24"/>
        </w:rPr>
        <w:t xml:space="preserve"> </w:t>
      </w:r>
      <w:r w:rsidR="00424269" w:rsidRPr="00095E47">
        <w:rPr>
          <w:sz w:val="24"/>
          <w:szCs w:val="24"/>
        </w:rPr>
        <w:t>Definitions.</w:t>
      </w:r>
    </w:p>
    <w:p w14:paraId="361FDF91" w14:textId="77777777" w:rsidR="00424269" w:rsidRPr="00095E47" w:rsidRDefault="00424269" w:rsidP="00025804">
      <w:pPr>
        <w:pStyle w:val="Heading2"/>
      </w:pPr>
      <w:r w:rsidRPr="00095E47">
        <w:t>SUBPART 2.1 – DEFINITIONS</w:t>
      </w:r>
    </w:p>
    <w:p w14:paraId="0A964DD1" w14:textId="2830810E" w:rsidR="00424269" w:rsidRPr="00095E47" w:rsidRDefault="008C2B13"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January 11, 2022</w:t>
      </w:r>
      <w:r w:rsidRPr="00095E47">
        <w:rPr>
          <w:i/>
          <w:sz w:val="24"/>
          <w:szCs w:val="24"/>
        </w:rPr>
        <w:t xml:space="preserve"> through PROCLTR 202</w:t>
      </w:r>
      <w:r>
        <w:rPr>
          <w:i/>
          <w:sz w:val="24"/>
          <w:szCs w:val="24"/>
        </w:rPr>
        <w:t>2</w:t>
      </w:r>
      <w:r w:rsidRPr="00095E47">
        <w:rPr>
          <w:i/>
          <w:sz w:val="24"/>
          <w:szCs w:val="24"/>
        </w:rPr>
        <w:t>-</w:t>
      </w:r>
      <w:r w:rsidR="008162D2">
        <w:rPr>
          <w:i/>
          <w:sz w:val="24"/>
          <w:szCs w:val="24"/>
        </w:rPr>
        <w:t>03</w:t>
      </w:r>
      <w:commentRangeStart w:id="91"/>
      <w:r w:rsidR="00CA5AE1">
        <w:rPr>
          <w:i/>
          <w:sz w:val="24"/>
          <w:szCs w:val="24"/>
        </w:rPr>
        <w:t>)</w:t>
      </w:r>
      <w:commentRangeEnd w:id="91"/>
      <w:r w:rsidR="0023365A">
        <w:rPr>
          <w:rStyle w:val="CommentReference"/>
        </w:rPr>
        <w:commentReference w:id="91"/>
      </w:r>
    </w:p>
    <w:p w14:paraId="1856D588" w14:textId="09E9E92D" w:rsidR="00424269" w:rsidRPr="00095E47" w:rsidRDefault="00424269" w:rsidP="000247AC">
      <w:pPr>
        <w:pStyle w:val="Heading3"/>
        <w:rPr>
          <w:sz w:val="24"/>
          <w:szCs w:val="24"/>
        </w:rPr>
      </w:pPr>
      <w:bookmarkStart w:id="92" w:name="P2_101_"/>
      <w:bookmarkStart w:id="93" w:name="P2_101"/>
      <w:r w:rsidRPr="00095E47">
        <w:rPr>
          <w:sz w:val="24"/>
          <w:szCs w:val="24"/>
        </w:rPr>
        <w:t>2.101</w:t>
      </w:r>
      <w:bookmarkEnd w:id="92"/>
      <w:r w:rsidRPr="00095E47">
        <w:rPr>
          <w:sz w:val="24"/>
          <w:szCs w:val="24"/>
        </w:rPr>
        <w:t xml:space="preserve"> </w:t>
      </w:r>
      <w:bookmarkEnd w:id="93"/>
      <w:r w:rsidRPr="00095E47">
        <w:rPr>
          <w:sz w:val="24"/>
          <w:szCs w:val="24"/>
        </w:rPr>
        <w:t>Definitions.</w:t>
      </w:r>
    </w:p>
    <w:p w14:paraId="564A86E4" w14:textId="077DBA34" w:rsidR="00424269" w:rsidRPr="00095E47" w:rsidRDefault="0042426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00DD7780" w:rsidRPr="00095E47">
        <w:rPr>
          <w:rFonts w:eastAsia="Calibri"/>
          <w:sz w:val="24"/>
          <w:szCs w:val="24"/>
          <w:lang w:eastAsia="x-none"/>
        </w:rPr>
        <w:t>is the ASRP chair.</w:t>
      </w:r>
      <w:r w:rsidRPr="00095E47">
        <w:rPr>
          <w:rFonts w:eastAsia="Calibri"/>
          <w:sz w:val="24"/>
          <w:szCs w:val="24"/>
          <w:lang w:eastAsia="x-none"/>
        </w:rPr>
        <w:t xml:space="preserve">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14:paraId="258CF8BF" w14:textId="7F30BF58" w:rsidR="001305EB" w:rsidRDefault="00E51BB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commentRangeStart w:id="94"/>
      <w:r>
        <w:rPr>
          <w:sz w:val="23"/>
          <w:szCs w:val="23"/>
        </w:rPr>
        <w:t>(</w:t>
      </w:r>
      <w:commentRangeEnd w:id="94"/>
      <w:r w:rsidR="004E1FB9">
        <w:rPr>
          <w:rStyle w:val="CommentReference"/>
        </w:rPr>
        <w:commentReference w:id="94"/>
      </w:r>
      <w:r>
        <w:rPr>
          <w:sz w:val="23"/>
          <w:szCs w:val="23"/>
        </w:rPr>
        <w:t xml:space="preserve">Reference </w:t>
      </w:r>
    </w:p>
    <w:p w14:paraId="77EABD06" w14:textId="707C32F2" w:rsidR="001305EB" w:rsidRDefault="005A1C85"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70" w:history="1">
        <w:r w:rsidR="006D2BA8">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sidR="0046110E">
        <w:rPr>
          <w:sz w:val="23"/>
          <w:szCs w:val="23"/>
        </w:rPr>
        <w:t xml:space="preserve"> </w:t>
      </w:r>
    </w:p>
    <w:p w14:paraId="34FCBC61" w14:textId="7491C997" w:rsidR="001305EB" w:rsidRDefault="006D2BA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71"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14:paraId="466B72F8" w14:textId="4537AB42" w:rsidR="00424269" w:rsidRPr="00424269" w:rsidRDefault="00424269" w:rsidP="003E1895">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commentRangeStart w:id="95"/>
      <w:commentRangeEnd w:id="95"/>
      <w:r w:rsidR="002776BD">
        <w:rPr>
          <w:rStyle w:val="CommentReference"/>
        </w:rPr>
        <w:commentReference w:id="95"/>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424269" w:rsidRPr="00424269" w14:paraId="7A475BA9" w14:textId="77777777"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14:paraId="232662FF" w14:textId="121EF24E"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lastRenderedPageBreak/>
              <w:t>Contracting</w:t>
            </w:r>
            <w:bookmarkStart w:id="96" w:name="ColumnTitle_Chiefs_of_Contracting_Office"/>
            <w:bookmarkEnd w:id="96"/>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14:paraId="12B08E6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14:paraId="1A52EC7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424269" w:rsidRPr="00424269" w14:paraId="75D9BE20"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5416D44" w14:textId="77777777" w:rsid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p w14:paraId="5F88F505" w14:textId="77777777" w:rsidR="0093618C" w:rsidRPr="0093618C" w:rsidRDefault="0093618C" w:rsidP="0093618C">
            <w:pPr>
              <w:rPr>
                <w:sz w:val="18"/>
                <w:szCs w:val="18"/>
              </w:rPr>
            </w:pPr>
          </w:p>
          <w:p w14:paraId="5F7DA1F5" w14:textId="77777777" w:rsidR="0093618C" w:rsidRPr="0093618C" w:rsidRDefault="0093618C" w:rsidP="0093618C">
            <w:pPr>
              <w:rPr>
                <w:sz w:val="18"/>
                <w:szCs w:val="18"/>
              </w:rPr>
            </w:pPr>
          </w:p>
          <w:p w14:paraId="1E9463F3" w14:textId="242CA333" w:rsidR="0093618C" w:rsidRPr="0093618C" w:rsidRDefault="0093618C" w:rsidP="0093618C">
            <w:pPr>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DCB1700" w14:textId="3C0EB39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sidR="00882FD0">
              <w:rPr>
                <w:sz w:val="18"/>
                <w:szCs w:val="18"/>
              </w:rPr>
              <w:t xml:space="preserve"> and FM</w:t>
            </w:r>
            <w:r w:rsidRPr="00424269">
              <w:rPr>
                <w:sz w:val="18"/>
                <w:szCs w:val="18"/>
              </w:rPr>
              <w:t>)</w:t>
            </w:r>
            <w:commentRangeStart w:id="97"/>
            <w:commentRangeEnd w:id="97"/>
            <w:r w:rsidR="00882FD0">
              <w:rPr>
                <w:rStyle w:val="CommentReference"/>
              </w:rPr>
              <w:commentReference w:id="97"/>
            </w:r>
          </w:p>
        </w:tc>
        <w:tc>
          <w:tcPr>
            <w:tcW w:w="2925" w:type="dxa"/>
            <w:tcBorders>
              <w:top w:val="outset" w:sz="6" w:space="0" w:color="auto"/>
              <w:left w:val="outset" w:sz="6" w:space="0" w:color="auto"/>
              <w:bottom w:val="outset" w:sz="6" w:space="0" w:color="auto"/>
              <w:right w:val="outset" w:sz="6" w:space="0" w:color="auto"/>
            </w:tcBorders>
            <w:hideMark/>
          </w:tcPr>
          <w:p w14:paraId="333E3DE8" w14:textId="691AF34A" w:rsidR="00424269" w:rsidRPr="00424269" w:rsidRDefault="00882FD0"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00424269" w:rsidRPr="00424269">
              <w:rPr>
                <w:sz w:val="18"/>
                <w:szCs w:val="18"/>
              </w:rPr>
              <w:t>Deputy Director, Supplier Operations</w:t>
            </w:r>
            <w:commentRangeStart w:id="98"/>
            <w:commentRangeEnd w:id="98"/>
            <w:r>
              <w:rPr>
                <w:rStyle w:val="CommentReference"/>
              </w:rPr>
              <w:commentReference w:id="98"/>
            </w:r>
          </w:p>
        </w:tc>
      </w:tr>
      <w:tr w:rsidR="00424269" w:rsidRPr="00424269" w14:paraId="363863B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D5FD174" w14:textId="3AAB1AE6"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FF3245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14:paraId="4DC5BEE0" w14:textId="49F45B3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424269" w:rsidRPr="00424269" w14:paraId="5B3E6F2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C56B3EF" w14:textId="5133AB0B"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54197B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14:paraId="1067052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0ADDCC69" w14:textId="77777777"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14:paraId="053C1DC4" w14:textId="46359565"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6E4EAAD0"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14:paraId="5AFBD9C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77C61B4E" w14:textId="77777777"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14:paraId="79F77EF4" w14:textId="10B119B6"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14:paraId="26CE5A4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14:paraId="556AA844"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F28373E" w14:textId="77777777"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14:paraId="0612810A" w14:textId="753422AC"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0EED204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14:paraId="39FCB7E9"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461E7C5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4DC17F2" w14:textId="6C230C3B"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A8F714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14:paraId="6BF8E2B7"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D68E3D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A950B2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14:paraId="62DA4A3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14:paraId="6B5EC2ED" w14:textId="48425A53"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75B3ED4D"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BF9EF4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14:paraId="2E5E0CEE" w14:textId="137548EE"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sidR="001E7A8D">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14:paraId="6922C386" w14:textId="734F1C79"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2596361C"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2A3AC5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C16775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14:paraId="74EC3AB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7010EC1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EA694B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7A4AB7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14:paraId="7353C747"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175A06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43D635A"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5219546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14:paraId="30C8C68B" w14:textId="3D0436C8"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6EECF8D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89699E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49C207F"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14:paraId="7497643A"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0DFBD9B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412F5A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14:paraId="366694E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14:paraId="186C4E1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76CB901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1DB03EA" w14:textId="6C9D8DA0" w:rsidR="00424269" w:rsidRPr="00424269" w:rsidRDefault="00097630"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14:paraId="1A31ECB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14:paraId="085317FA" w14:textId="65B674F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424269" w:rsidRPr="00424269" w14:paraId="2919BAC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7A6373A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5458E1C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14:paraId="70DB535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424269" w:rsidRPr="00424269" w14:paraId="64953F0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B1E38C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175331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14:paraId="7836ACEF"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424269" w:rsidRPr="00424269" w14:paraId="4518B069"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C9F4F6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16B5D8D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14:paraId="594B9ED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424269" w:rsidRPr="00424269" w14:paraId="7D8141B4"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F3488F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7D77E10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14:paraId="7B01575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424269" w:rsidRPr="00424269" w14:paraId="51FC2C57"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892FA4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19992E2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14:paraId="248D0B6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14:paraId="47BE9970" w14:textId="0F61D91C" w:rsidR="00D83F2D" w:rsidRPr="00F97851" w:rsidRDefault="00D83F2D" w:rsidP="00D83F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xml:space="preserve">”, also known as </w:t>
      </w:r>
      <w:proofErr w:type="spellStart"/>
      <w:r w:rsidRPr="00F97851">
        <w:rPr>
          <w:rFonts w:eastAsiaTheme="minorHAnsi"/>
          <w:sz w:val="24"/>
          <w:szCs w:val="24"/>
        </w:rPr>
        <w:t>cFolders</w:t>
      </w:r>
      <w:proofErr w:type="spellEnd"/>
      <w:r w:rsidRPr="00F97851">
        <w:rPr>
          <w:rFonts w:eastAsiaTheme="minorHAnsi"/>
          <w:sz w:val="24"/>
          <w:szCs w:val="24"/>
        </w:rPr>
        <w:t>, means the DLA point of access to technical data associated with open solicitations and the staging area for technical data for other projects not associated with open solicitations.</w:t>
      </w:r>
      <w:commentRangeStart w:id="99"/>
      <w:commentRangeEnd w:id="99"/>
      <w:r w:rsidRPr="00F97851">
        <w:rPr>
          <w:rStyle w:val="CommentReference"/>
          <w:sz w:val="24"/>
          <w:szCs w:val="24"/>
        </w:rPr>
        <w:commentReference w:id="99"/>
      </w:r>
    </w:p>
    <w:p w14:paraId="6248C8F6" w14:textId="7B313F04" w:rsidR="003F7865" w:rsidRPr="00F97851" w:rsidRDefault="003F7865" w:rsidP="00D83F2D">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is CUI</w:t>
      </w:r>
      <w:commentRangeStart w:id="100"/>
      <w:r w:rsidRPr="00F97851">
        <w:rPr>
          <w:sz w:val="24"/>
          <w:szCs w:val="24"/>
        </w:rPr>
        <w:t>.</w:t>
      </w:r>
      <w:commentRangeEnd w:id="100"/>
      <w:r w:rsidR="008C2B13">
        <w:rPr>
          <w:rStyle w:val="CommentReference"/>
        </w:rPr>
        <w:commentReference w:id="100"/>
      </w:r>
    </w:p>
    <w:p w14:paraId="2F290CF7" w14:textId="2CCB2036" w:rsidR="001E7A8D" w:rsidRDefault="00B12867" w:rsidP="00D83F2D">
      <w:pPr>
        <w:kinsoku w:val="0"/>
        <w:overflowPunct w:val="0"/>
        <w:adjustRightInd w:val="0"/>
        <w:ind w:right="469"/>
        <w:rPr>
          <w:spacing w:val="-1"/>
          <w:sz w:val="24"/>
          <w:szCs w:val="24"/>
        </w:rPr>
      </w:pPr>
      <w:r w:rsidRPr="00F97851">
        <w:rPr>
          <w:sz w:val="24"/>
          <w:szCs w:val="24"/>
        </w:rPr>
        <w:lastRenderedPageBreak/>
        <w:t>“</w:t>
      </w:r>
      <w:r w:rsidRPr="00F97851">
        <w:rPr>
          <w:i/>
          <w:sz w:val="24"/>
          <w:szCs w:val="24"/>
        </w:rPr>
        <w:t>DLA Export Control Technical Data Access</w:t>
      </w:r>
      <w:r w:rsidRPr="00F97851">
        <w:rPr>
          <w:sz w:val="24"/>
          <w:szCs w:val="24"/>
        </w:rPr>
        <w:t xml:space="preserve">” means DLA requirements that limit distribution of export-controlled technical data to contractors that have DLA controlling authority approval to access the export-controlled data within the </w:t>
      </w:r>
      <w:proofErr w:type="spellStart"/>
      <w:r w:rsidRPr="00F97851">
        <w:rPr>
          <w:sz w:val="24"/>
          <w:szCs w:val="24"/>
        </w:rPr>
        <w:t>cFolders</w:t>
      </w:r>
      <w:proofErr w:type="spellEnd"/>
      <w:r w:rsidRPr="00F97851">
        <w:rPr>
          <w:sz w:val="24"/>
          <w:szCs w:val="24"/>
        </w:rPr>
        <w:t>.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sidR="001E7A8D">
        <w:rPr>
          <w:sz w:val="24"/>
          <w:szCs w:val="24"/>
        </w:rPr>
        <w:t>.</w:t>
      </w:r>
    </w:p>
    <w:p w14:paraId="46ACAADF" w14:textId="569BB985" w:rsidR="006C2360" w:rsidRPr="00F97851" w:rsidRDefault="006C2360" w:rsidP="00D83F2D">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w:t>
      </w:r>
      <w:r w:rsidR="00FB615F" w:rsidRPr="00F97851">
        <w:rPr>
          <w:spacing w:val="-2"/>
          <w:sz w:val="24"/>
          <w:szCs w:val="24"/>
        </w:rPr>
        <w:t xml:space="preserve">DLA Acquisition </w:t>
      </w:r>
      <w:r w:rsidRPr="00F97851">
        <w:rPr>
          <w:spacing w:val="-1"/>
          <w:sz w:val="24"/>
          <w:szCs w:val="24"/>
        </w:rPr>
        <w:t>Director.</w:t>
      </w:r>
      <w:commentRangeStart w:id="101"/>
      <w:commentRangeEnd w:id="101"/>
      <w:r w:rsidR="00B12867" w:rsidRPr="00F97851">
        <w:rPr>
          <w:rStyle w:val="CommentReference"/>
          <w:sz w:val="24"/>
          <w:szCs w:val="24"/>
        </w:rPr>
        <w:commentReference w:id="101"/>
      </w:r>
    </w:p>
    <w:p w14:paraId="5F763176" w14:textId="6CCC028D" w:rsidR="003963F4" w:rsidRPr="00F97851" w:rsidRDefault="003963F4"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means the process used to vet contractors before the DLA controlling authority approves access to DLA export-controlled data.  This also refers to the enhanced validation requirement in the DLA Master Solicitation for Automated Simplified Acquisitions.</w:t>
      </w:r>
      <w:commentRangeStart w:id="102"/>
      <w:r w:rsidRPr="00F97851">
        <w:rPr>
          <w:rFonts w:eastAsiaTheme="minorHAnsi"/>
          <w:sz w:val="24"/>
          <w:szCs w:val="24"/>
        </w:rPr>
        <w:t xml:space="preserve"> </w:t>
      </w:r>
      <w:commentRangeEnd w:id="102"/>
      <w:r w:rsidRPr="00F97851">
        <w:rPr>
          <w:rStyle w:val="CommentReference"/>
          <w:sz w:val="24"/>
          <w:szCs w:val="24"/>
        </w:rPr>
        <w:commentReference w:id="102"/>
      </w:r>
    </w:p>
    <w:p w14:paraId="28FA1DE0" w14:textId="6C66A1BD" w:rsidR="00424269" w:rsidRPr="00F97851" w:rsidRDefault="00424269"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w:t>
      </w:r>
      <w:r w:rsidR="00AD4C2C" w:rsidRPr="00F97851">
        <w:rPr>
          <w:rFonts w:eastAsia="Calibri"/>
          <w:sz w:val="24"/>
          <w:szCs w:val="24"/>
          <w:lang w:eastAsia="x-none"/>
        </w:rPr>
        <w:t xml:space="preserve">learance authority. </w:t>
      </w:r>
      <w:r w:rsidRPr="00F97851">
        <w:rPr>
          <w:rFonts w:eastAsia="Calibri"/>
          <w:sz w:val="24"/>
          <w:szCs w:val="24"/>
          <w:lang w:eastAsia="x-none"/>
        </w:rPr>
        <w:t>Board member</w:t>
      </w:r>
      <w:r w:rsidR="00AD4C2C" w:rsidRPr="00F97851">
        <w:rPr>
          <w:rFonts w:eastAsia="Calibri"/>
          <w:sz w:val="24"/>
          <w:szCs w:val="24"/>
          <w:lang w:eastAsia="x-none"/>
        </w:rPr>
        <w:t xml:space="preserve">s shall include the following: </w:t>
      </w:r>
      <w:r w:rsidRPr="00F97851">
        <w:rPr>
          <w:rFonts w:eastAsia="Calibri"/>
          <w:sz w:val="24"/>
          <w:szCs w:val="24"/>
          <w:lang w:eastAsia="x-none"/>
        </w:rPr>
        <w:t>DLA Acquisition Director, DLA Logistics Operations Director, DLA Information Operations Director, DLA Comptroller, HCA and/or Director or Commander of contracting office; Technical, Program, or Service Manager of procuring organization; and Military Service</w:t>
      </w:r>
      <w:r w:rsidR="00AD4C2C" w:rsidRPr="00F97851">
        <w:rPr>
          <w:rFonts w:eastAsia="Calibri"/>
          <w:sz w:val="24"/>
          <w:szCs w:val="24"/>
          <w:lang w:eastAsia="x-none"/>
        </w:rPr>
        <w:t xml:space="preserve"> Program or Technical Manager. </w:t>
      </w:r>
      <w:r w:rsidRPr="00F97851">
        <w:rPr>
          <w:rFonts w:eastAsia="Calibri"/>
          <w:sz w:val="24"/>
          <w:szCs w:val="24"/>
          <w:lang w:eastAsia="x-none"/>
        </w:rPr>
        <w:t>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sidR="001E7A8D">
        <w:rPr>
          <w:rFonts w:eastAsia="Calibri"/>
          <w:sz w:val="24"/>
          <w:szCs w:val="24"/>
          <w:lang w:eastAsia="x-none"/>
        </w:rPr>
        <w:t>ad (CLL) and Portfolio Manager.</w:t>
      </w:r>
    </w:p>
    <w:p w14:paraId="2C45B5CB" w14:textId="5FE7E62B" w:rsidR="0071662A" w:rsidRPr="00F97851" w:rsidRDefault="0071662A"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commentRangeStart w:id="103"/>
      <w:commentRangeEnd w:id="103"/>
      <w:r w:rsidRPr="00F97851">
        <w:rPr>
          <w:rStyle w:val="CommentReference"/>
          <w:sz w:val="24"/>
          <w:szCs w:val="24"/>
        </w:rPr>
        <w:commentReference w:id="103"/>
      </w:r>
    </w:p>
    <w:p w14:paraId="5D485DFE" w14:textId="6EDBEF97" w:rsidR="005372B8" w:rsidRPr="00F97851" w:rsidRDefault="005372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xml:space="preserve">” means </w:t>
      </w:r>
      <w:r w:rsidR="00597828" w:rsidRPr="00F97851">
        <w:rPr>
          <w:sz w:val="24"/>
          <w:szCs w:val="24"/>
          <w:lang w:val="en"/>
        </w:rPr>
        <w:t>the following six DLA field organizations: DLA Aviation, DLA Land and Maritime, DLA Energy, DLA Troop Suppor</w:t>
      </w:r>
      <w:r w:rsidR="00437071" w:rsidRPr="00F97851">
        <w:rPr>
          <w:sz w:val="24"/>
          <w:szCs w:val="24"/>
          <w:lang w:val="en"/>
        </w:rPr>
        <w:t>t</w:t>
      </w:r>
      <w:r w:rsidR="00597828" w:rsidRPr="00F97851">
        <w:rPr>
          <w:sz w:val="24"/>
          <w:szCs w:val="24"/>
          <w:lang w:val="en"/>
        </w:rPr>
        <w:t>, DLA Disposition, and DLA Distribution.</w:t>
      </w:r>
    </w:p>
    <w:p w14:paraId="0ADDE151" w14:textId="78B89C12" w:rsidR="00424269" w:rsidRPr="00F97851" w:rsidRDefault="0042426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14:paraId="7D198CDB" w14:textId="77777777" w:rsidR="00424269" w:rsidRPr="00F97851" w:rsidRDefault="00424269" w:rsidP="00424269">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14:paraId="4899240D" w14:textId="26891C5B" w:rsidR="00424269" w:rsidRPr="00F97851" w:rsidRDefault="001A0885" w:rsidP="00424269">
      <w:pPr>
        <w:rPr>
          <w:sz w:val="24"/>
          <w:szCs w:val="24"/>
        </w:rPr>
      </w:pPr>
      <w:r w:rsidRPr="00F97851">
        <w:rPr>
          <w:sz w:val="24"/>
          <w:szCs w:val="24"/>
        </w:rPr>
        <w:tab/>
      </w:r>
      <w:r w:rsidR="00424269" w:rsidRPr="00F97851">
        <w:rPr>
          <w:sz w:val="24"/>
          <w:szCs w:val="24"/>
        </w:rPr>
        <w:t>(1) Acquisitions subject to DoD Peer Review thresholds;</w:t>
      </w:r>
    </w:p>
    <w:p w14:paraId="3608EA9A" w14:textId="764365B3" w:rsidR="00424269" w:rsidRPr="00F97851" w:rsidRDefault="001A0885" w:rsidP="00424269">
      <w:pPr>
        <w:rPr>
          <w:sz w:val="24"/>
          <w:szCs w:val="24"/>
        </w:rPr>
      </w:pPr>
      <w:r w:rsidRPr="00F97851">
        <w:rPr>
          <w:sz w:val="24"/>
          <w:szCs w:val="24"/>
        </w:rPr>
        <w:tab/>
      </w:r>
      <w:r w:rsidR="00424269" w:rsidRPr="00F97851">
        <w:rPr>
          <w:sz w:val="24"/>
          <w:szCs w:val="24"/>
        </w:rPr>
        <w:t>(2) Prime Vendor/Tailored Logistics Support;</w:t>
      </w:r>
    </w:p>
    <w:p w14:paraId="64E29B49" w14:textId="651F16A1" w:rsidR="00424269" w:rsidRPr="00F97851" w:rsidRDefault="001A0885" w:rsidP="00424269">
      <w:pPr>
        <w:rPr>
          <w:sz w:val="24"/>
          <w:szCs w:val="24"/>
        </w:rPr>
      </w:pPr>
      <w:r w:rsidRPr="00F97851">
        <w:rPr>
          <w:sz w:val="24"/>
          <w:szCs w:val="24"/>
        </w:rPr>
        <w:tab/>
      </w:r>
      <w:r w:rsidR="00424269" w:rsidRPr="00F97851">
        <w:rPr>
          <w:sz w:val="24"/>
          <w:szCs w:val="24"/>
        </w:rPr>
        <w:t>(3) Performance-Based Logistics;</w:t>
      </w:r>
    </w:p>
    <w:p w14:paraId="221E4FB5" w14:textId="5B215660" w:rsidR="00424269" w:rsidRPr="00F97851" w:rsidRDefault="001A0885" w:rsidP="00424269">
      <w:pPr>
        <w:rPr>
          <w:sz w:val="24"/>
          <w:szCs w:val="24"/>
        </w:rPr>
      </w:pPr>
      <w:r w:rsidRPr="00F97851">
        <w:rPr>
          <w:sz w:val="24"/>
          <w:szCs w:val="24"/>
        </w:rPr>
        <w:tab/>
      </w:r>
      <w:r w:rsidR="00424269" w:rsidRPr="00F97851">
        <w:rPr>
          <w:sz w:val="24"/>
          <w:szCs w:val="24"/>
        </w:rPr>
        <w:t>(4) Implementation of Captains of Industry recommendations and/or initiatives;</w:t>
      </w:r>
    </w:p>
    <w:p w14:paraId="00D28B02" w14:textId="26D40B51" w:rsidR="00424269" w:rsidRPr="00F97851" w:rsidRDefault="001A0885" w:rsidP="00424269">
      <w:pPr>
        <w:rPr>
          <w:sz w:val="24"/>
          <w:szCs w:val="24"/>
        </w:rPr>
      </w:pPr>
      <w:r w:rsidRPr="00F97851">
        <w:rPr>
          <w:sz w:val="24"/>
          <w:szCs w:val="24"/>
        </w:rPr>
        <w:tab/>
      </w:r>
      <w:r w:rsidR="00424269" w:rsidRPr="00F97851">
        <w:rPr>
          <w:sz w:val="24"/>
          <w:szCs w:val="24"/>
        </w:rPr>
        <w:t>(5) Bridge contracts for existing Strategic Contracts;</w:t>
      </w:r>
    </w:p>
    <w:p w14:paraId="29CCA7C5" w14:textId="0257B465" w:rsidR="00424269" w:rsidRPr="00F97851" w:rsidRDefault="001A0885" w:rsidP="00424269">
      <w:pPr>
        <w:rPr>
          <w:sz w:val="24"/>
          <w:szCs w:val="24"/>
        </w:rPr>
      </w:pPr>
      <w:r w:rsidRPr="00F97851">
        <w:rPr>
          <w:sz w:val="24"/>
          <w:szCs w:val="24"/>
        </w:rPr>
        <w:tab/>
      </w:r>
      <w:r w:rsidR="00424269" w:rsidRPr="00F97851">
        <w:rPr>
          <w:sz w:val="24"/>
          <w:szCs w:val="24"/>
        </w:rPr>
        <w:t>(6) OCONUS acquisitions critical to current contingencies or major military operations;</w:t>
      </w:r>
    </w:p>
    <w:p w14:paraId="42D63913" w14:textId="25AC6A04" w:rsidR="00424269" w:rsidRPr="00F97851" w:rsidRDefault="001A0885" w:rsidP="00424269">
      <w:pPr>
        <w:rPr>
          <w:sz w:val="24"/>
          <w:szCs w:val="24"/>
        </w:rPr>
      </w:pPr>
      <w:r w:rsidRPr="00F97851">
        <w:rPr>
          <w:sz w:val="24"/>
          <w:szCs w:val="24"/>
        </w:rPr>
        <w:tab/>
      </w:r>
      <w:r w:rsidR="00424269" w:rsidRPr="00F97851">
        <w:rPr>
          <w:sz w:val="24"/>
          <w:szCs w:val="24"/>
        </w:rPr>
        <w:t xml:space="preserve">(7) Acquisitions as identified by the DLA Director, DLA Vice Director, SPE, or SSM, including Strategic Partnerships with other Agencies, </w:t>
      </w:r>
      <w:proofErr w:type="spellStart"/>
      <w:r w:rsidR="00424269" w:rsidRPr="00F97851">
        <w:rPr>
          <w:sz w:val="24"/>
          <w:szCs w:val="24"/>
        </w:rPr>
        <w:t>Undefinitized</w:t>
      </w:r>
      <w:proofErr w:type="spellEnd"/>
      <w:r w:rsidR="00424269" w:rsidRPr="00F97851">
        <w:rPr>
          <w:sz w:val="24"/>
          <w:szCs w:val="24"/>
        </w:rPr>
        <w:t xml:space="preserve"> Contract Actions (UCA), and/or specified corporate contracts; and</w:t>
      </w:r>
    </w:p>
    <w:p w14:paraId="6C251617" w14:textId="7D4BA370" w:rsidR="00424269" w:rsidRPr="00F97851" w:rsidRDefault="001A0885" w:rsidP="00424269">
      <w:pPr>
        <w:rPr>
          <w:sz w:val="24"/>
          <w:szCs w:val="24"/>
        </w:rPr>
      </w:pPr>
      <w:r w:rsidRPr="00F97851">
        <w:rPr>
          <w:sz w:val="24"/>
          <w:szCs w:val="24"/>
        </w:rPr>
        <w:lastRenderedPageBreak/>
        <w:tab/>
      </w:r>
      <w:r w:rsidR="00424269" w:rsidRPr="00F97851">
        <w:rPr>
          <w:sz w:val="24"/>
          <w:szCs w:val="24"/>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14:paraId="137B45AF" w14:textId="5D93DE1A" w:rsidR="00424269" w:rsidRPr="00F97851" w:rsidRDefault="00424269" w:rsidP="00424269">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w:t>
      </w:r>
      <w:r w:rsidR="004C12A5" w:rsidRPr="00F97851">
        <w:rPr>
          <w:sz w:val="24"/>
          <w:szCs w:val="24"/>
          <w:lang w:val="en"/>
        </w:rPr>
        <w:t>ieve a solution for a customer.</w:t>
      </w:r>
    </w:p>
    <w:p w14:paraId="77024F11" w14:textId="77777777" w:rsidR="000D6EF7" w:rsidRDefault="000D6EF7" w:rsidP="00AC64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0D6EF7" w:rsidSect="009A0AF7">
          <w:headerReference w:type="even" r:id="rId72"/>
          <w:headerReference w:type="default" r:id="rId73"/>
          <w:footerReference w:type="even" r:id="rId74"/>
          <w:footerReference w:type="default" r:id="rId75"/>
          <w:pgSz w:w="12240" w:h="15840"/>
          <w:pgMar w:top="1440" w:right="1440" w:bottom="1440" w:left="1440" w:header="720" w:footer="720" w:gutter="0"/>
          <w:cols w:space="720"/>
          <w:docGrid w:linePitch="299"/>
        </w:sectPr>
      </w:pPr>
    </w:p>
    <w:p w14:paraId="443C9342" w14:textId="3FEF1175" w:rsidR="00581216" w:rsidRPr="0092648D" w:rsidRDefault="00581216" w:rsidP="00144E72">
      <w:pPr>
        <w:pStyle w:val="Heading1"/>
        <w:spacing w:before="480"/>
        <w:rPr>
          <w:sz w:val="24"/>
          <w:szCs w:val="24"/>
        </w:rPr>
      </w:pPr>
      <w:bookmarkStart w:id="104" w:name="Part03"/>
      <w:bookmarkStart w:id="105" w:name="P3"/>
      <w:bookmarkEnd w:id="104"/>
      <w:r w:rsidRPr="0092648D">
        <w:rPr>
          <w:sz w:val="24"/>
          <w:szCs w:val="24"/>
        </w:rPr>
        <w:lastRenderedPageBreak/>
        <w:t>P</w:t>
      </w:r>
      <w:bookmarkEnd w:id="105"/>
      <w:r w:rsidRPr="0092648D">
        <w:rPr>
          <w:sz w:val="24"/>
          <w:szCs w:val="24"/>
        </w:rPr>
        <w:t>ART 3 – IMPROPER BUSINESS PRACTICES AND PERSONAL CONFLICTS OF INTEREST</w:t>
      </w:r>
      <w:commentRangeStart w:id="106"/>
      <w:commentRangeEnd w:id="106"/>
      <w:r w:rsidRPr="0092648D">
        <w:rPr>
          <w:rStyle w:val="CommentReference"/>
          <w:b w:val="0"/>
          <w:sz w:val="24"/>
          <w:szCs w:val="24"/>
        </w:rPr>
        <w:commentReference w:id="106"/>
      </w:r>
    </w:p>
    <w:p w14:paraId="6F00D7E8" w14:textId="007BF644" w:rsidR="005D3F3E" w:rsidRPr="0092648D" w:rsidRDefault="00271987" w:rsidP="004637F4">
      <w:pPr>
        <w:spacing w:after="240"/>
        <w:jc w:val="center"/>
        <w:rPr>
          <w:i/>
          <w:sz w:val="24"/>
          <w:szCs w:val="24"/>
        </w:rPr>
      </w:pPr>
      <w:r w:rsidRPr="0092648D">
        <w:rPr>
          <w:i/>
          <w:sz w:val="24"/>
          <w:szCs w:val="24"/>
        </w:rPr>
        <w:t>(Revised March 23, 2020 through PROCLTR 2020-04</w:t>
      </w:r>
      <w:r w:rsidR="009F2565" w:rsidRPr="0092648D">
        <w:rPr>
          <w:i/>
          <w:sz w:val="24"/>
          <w:szCs w:val="24"/>
        </w:rPr>
        <w:t>)</w:t>
      </w:r>
    </w:p>
    <w:p w14:paraId="307304EE" w14:textId="3BB26758" w:rsidR="00612AD7" w:rsidRPr="0092648D" w:rsidRDefault="00612AD7" w:rsidP="00612AD7">
      <w:pPr>
        <w:jc w:val="center"/>
        <w:rPr>
          <w:b/>
          <w:sz w:val="24"/>
          <w:szCs w:val="24"/>
        </w:rPr>
      </w:pPr>
      <w:r w:rsidRPr="0092648D">
        <w:rPr>
          <w:b/>
          <w:sz w:val="24"/>
          <w:szCs w:val="24"/>
        </w:rPr>
        <w:t>TABLE OF CONTENTS</w:t>
      </w:r>
    </w:p>
    <w:p w14:paraId="4790F142" w14:textId="77777777" w:rsidR="00612AD7" w:rsidRPr="0092648D" w:rsidRDefault="00612AD7" w:rsidP="00612AD7">
      <w:pPr>
        <w:rPr>
          <w:b/>
          <w:sz w:val="24"/>
          <w:szCs w:val="24"/>
        </w:rPr>
      </w:pPr>
      <w:r w:rsidRPr="0092648D">
        <w:rPr>
          <w:b/>
          <w:sz w:val="24"/>
          <w:szCs w:val="24"/>
        </w:rPr>
        <w:t>SUBPART 3.1 – SAFEGUARDS</w:t>
      </w:r>
    </w:p>
    <w:p w14:paraId="1E843FCE" w14:textId="1F3300A6" w:rsidR="00612AD7" w:rsidRPr="0092648D" w:rsidRDefault="005A1C85" w:rsidP="00612AD7">
      <w:pPr>
        <w:rPr>
          <w:sz w:val="24"/>
          <w:szCs w:val="24"/>
        </w:rPr>
      </w:pPr>
      <w:hyperlink w:anchor="P3_103" w:history="1">
        <w:r w:rsidR="00612AD7" w:rsidRPr="0092648D">
          <w:rPr>
            <w:rStyle w:val="Hyperlink"/>
            <w:color w:val="auto"/>
            <w:sz w:val="24"/>
            <w:szCs w:val="24"/>
            <w:u w:val="none"/>
          </w:rPr>
          <w:t>3.103</w:t>
        </w:r>
      </w:hyperlink>
      <w:r w:rsidR="00612AD7" w:rsidRPr="0092648D">
        <w:rPr>
          <w:sz w:val="24"/>
          <w:szCs w:val="24"/>
        </w:rPr>
        <w:tab/>
      </w:r>
      <w:r w:rsidR="00323A92" w:rsidRPr="0092648D">
        <w:rPr>
          <w:sz w:val="24"/>
          <w:szCs w:val="24"/>
        </w:rPr>
        <w:tab/>
      </w:r>
      <w:r w:rsidR="00612AD7" w:rsidRPr="0092648D">
        <w:rPr>
          <w:sz w:val="24"/>
          <w:szCs w:val="24"/>
        </w:rPr>
        <w:t>Independent pricing.</w:t>
      </w:r>
    </w:p>
    <w:p w14:paraId="5290789C" w14:textId="66C638D5" w:rsidR="00612AD7" w:rsidRPr="0092648D" w:rsidRDefault="005A1C85" w:rsidP="00612AD7">
      <w:pPr>
        <w:rPr>
          <w:sz w:val="24"/>
          <w:szCs w:val="24"/>
        </w:rPr>
      </w:pPr>
      <w:hyperlink w:anchor="P3_104" w:history="1">
        <w:r w:rsidR="00612AD7" w:rsidRPr="0092648D">
          <w:rPr>
            <w:sz w:val="24"/>
            <w:szCs w:val="24"/>
          </w:rPr>
          <w:t>3.104</w:t>
        </w:r>
      </w:hyperlink>
      <w:r w:rsidR="00612AD7" w:rsidRPr="0092648D">
        <w:rPr>
          <w:sz w:val="24"/>
          <w:szCs w:val="24"/>
        </w:rPr>
        <w:tab/>
      </w:r>
      <w:r w:rsidR="00323A92" w:rsidRPr="0092648D">
        <w:rPr>
          <w:sz w:val="24"/>
          <w:szCs w:val="24"/>
        </w:rPr>
        <w:tab/>
      </w:r>
      <w:r w:rsidR="00612AD7" w:rsidRPr="0092648D">
        <w:rPr>
          <w:sz w:val="24"/>
          <w:szCs w:val="24"/>
        </w:rPr>
        <w:t>Procurement integrity.</w:t>
      </w:r>
    </w:p>
    <w:p w14:paraId="0B6FCA0C" w14:textId="0C6D419A" w:rsidR="00612AD7" w:rsidRPr="0092648D" w:rsidRDefault="005A1C85" w:rsidP="00612AD7">
      <w:pPr>
        <w:rPr>
          <w:sz w:val="24"/>
          <w:szCs w:val="24"/>
        </w:rPr>
      </w:pPr>
      <w:hyperlink w:anchor="P3_104_1" w:history="1">
        <w:r w:rsidR="00612AD7" w:rsidRPr="0092648D">
          <w:rPr>
            <w:rStyle w:val="Hyperlink"/>
            <w:color w:val="auto"/>
            <w:sz w:val="24"/>
            <w:szCs w:val="24"/>
            <w:u w:val="none"/>
          </w:rPr>
          <w:t>3.104-1</w:t>
        </w:r>
        <w:r w:rsidR="00D319AB" w:rsidRPr="0092648D">
          <w:rPr>
            <w:rStyle w:val="Hyperlink"/>
            <w:color w:val="auto"/>
            <w:sz w:val="24"/>
            <w:szCs w:val="24"/>
            <w:u w:val="none"/>
          </w:rPr>
          <w:tab/>
        </w:r>
      </w:hyperlink>
      <w:r w:rsidR="00612AD7" w:rsidRPr="0092648D">
        <w:rPr>
          <w:sz w:val="24"/>
          <w:szCs w:val="24"/>
        </w:rPr>
        <w:t>Definitions.</w:t>
      </w:r>
    </w:p>
    <w:p w14:paraId="5AA6EBE0" w14:textId="29610CAC" w:rsidR="00612AD7" w:rsidRPr="0092648D" w:rsidRDefault="005A1C85" w:rsidP="00612AD7">
      <w:pPr>
        <w:rPr>
          <w:sz w:val="24"/>
          <w:szCs w:val="24"/>
        </w:rPr>
      </w:pPr>
      <w:hyperlink w:anchor="P3_104_3" w:history="1">
        <w:r w:rsidR="00612AD7" w:rsidRPr="0092648D">
          <w:rPr>
            <w:rStyle w:val="Hyperlink"/>
            <w:color w:val="auto"/>
            <w:sz w:val="24"/>
            <w:szCs w:val="24"/>
            <w:u w:val="none"/>
          </w:rPr>
          <w:t>3.104-3</w:t>
        </w:r>
      </w:hyperlink>
      <w:r w:rsidR="00612AD7" w:rsidRPr="0092648D">
        <w:rPr>
          <w:sz w:val="24"/>
          <w:szCs w:val="24"/>
        </w:rPr>
        <w:tab/>
        <w:t>Statutory and related prohibitions, restrictions and requirements.</w:t>
      </w:r>
    </w:p>
    <w:p w14:paraId="1D1C4940" w14:textId="2B372170" w:rsidR="00612AD7" w:rsidRPr="0092648D" w:rsidRDefault="005A1C85" w:rsidP="00612AD7">
      <w:pPr>
        <w:rPr>
          <w:sz w:val="24"/>
          <w:szCs w:val="24"/>
        </w:rPr>
      </w:pPr>
      <w:hyperlink w:anchor="P3_104_4" w:history="1">
        <w:r w:rsidR="007F197B" w:rsidRPr="0092648D">
          <w:rPr>
            <w:rStyle w:val="Hyperlink"/>
            <w:sz w:val="24"/>
            <w:szCs w:val="24"/>
          </w:rPr>
          <w:t>3.104-4</w:t>
        </w:r>
      </w:hyperlink>
      <w:r w:rsidR="00612AD7" w:rsidRPr="0092648D">
        <w:rPr>
          <w:sz w:val="24"/>
          <w:szCs w:val="24"/>
        </w:rPr>
        <w:tab/>
        <w:t>Disclosure, protection, and marking of contractor bid or proposal information and source selection information.</w:t>
      </w:r>
    </w:p>
    <w:p w14:paraId="6132CFF3" w14:textId="5A04D8D5" w:rsidR="00612AD7" w:rsidRPr="0092648D" w:rsidRDefault="005A1C85" w:rsidP="00612AD7">
      <w:pPr>
        <w:rPr>
          <w:sz w:val="24"/>
          <w:szCs w:val="24"/>
        </w:rPr>
      </w:pPr>
      <w:hyperlink w:anchor="P3_104_7" w:history="1">
        <w:r w:rsidR="00612AD7" w:rsidRPr="0092648D">
          <w:rPr>
            <w:rStyle w:val="Hyperlink"/>
            <w:color w:val="auto"/>
            <w:sz w:val="24"/>
            <w:szCs w:val="24"/>
            <w:u w:val="none"/>
          </w:rPr>
          <w:t>3.104-7</w:t>
        </w:r>
      </w:hyperlink>
      <w:r w:rsidR="00323A92" w:rsidRPr="0092648D">
        <w:rPr>
          <w:sz w:val="24"/>
          <w:szCs w:val="24"/>
        </w:rPr>
        <w:tab/>
      </w:r>
      <w:r w:rsidR="00612AD7" w:rsidRPr="0092648D">
        <w:rPr>
          <w:sz w:val="24"/>
          <w:szCs w:val="24"/>
        </w:rPr>
        <w:t>Violations or possible violations.</w:t>
      </w:r>
    </w:p>
    <w:p w14:paraId="756083DA" w14:textId="77777777" w:rsidR="00612AD7" w:rsidRPr="0092648D" w:rsidRDefault="00612AD7" w:rsidP="00612AD7">
      <w:pPr>
        <w:rPr>
          <w:b/>
          <w:sz w:val="24"/>
          <w:szCs w:val="24"/>
        </w:rPr>
      </w:pPr>
      <w:r w:rsidRPr="0092648D">
        <w:rPr>
          <w:b/>
          <w:sz w:val="24"/>
          <w:szCs w:val="24"/>
        </w:rPr>
        <w:t>SUBPART 3.2 – CONTRACTOR GRATUITIES TO GOVERNMENT PERSONNEL</w:t>
      </w:r>
    </w:p>
    <w:p w14:paraId="12AF3597" w14:textId="3A585A4F" w:rsidR="00612AD7" w:rsidRPr="0092648D" w:rsidRDefault="005A1C85" w:rsidP="00612A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3_203" w:history="1">
        <w:r w:rsidR="00612AD7" w:rsidRPr="0092648D">
          <w:rPr>
            <w:sz w:val="24"/>
            <w:szCs w:val="24"/>
          </w:rPr>
          <w:t>3.203</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Reporting suspected violations of the FAR Gratuities clause.</w:t>
      </w:r>
    </w:p>
    <w:p w14:paraId="66A78AD7" w14:textId="1E358D9F" w:rsidR="00612AD7" w:rsidRPr="0092648D" w:rsidRDefault="005A1C85" w:rsidP="00612AD7">
      <w:pPr>
        <w:rPr>
          <w:sz w:val="24"/>
          <w:szCs w:val="24"/>
        </w:rPr>
      </w:pPr>
      <w:hyperlink w:anchor="P3_204" w:history="1">
        <w:r w:rsidR="00612AD7" w:rsidRPr="0092648D">
          <w:rPr>
            <w:rStyle w:val="Hyperlink"/>
            <w:sz w:val="24"/>
            <w:szCs w:val="24"/>
          </w:rPr>
          <w:t>3.204</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Treatment of violations.</w:t>
      </w:r>
    </w:p>
    <w:p w14:paraId="448641A8" w14:textId="77777777" w:rsidR="00612AD7" w:rsidRPr="0092648D" w:rsidRDefault="00612AD7" w:rsidP="00612AD7">
      <w:pPr>
        <w:rPr>
          <w:b/>
          <w:sz w:val="24"/>
          <w:szCs w:val="24"/>
        </w:rPr>
      </w:pPr>
      <w:r w:rsidRPr="0092648D">
        <w:rPr>
          <w:b/>
          <w:sz w:val="24"/>
          <w:szCs w:val="24"/>
        </w:rPr>
        <w:t>SUBPART 3.3 – REPORTS OF SUSPECTED ANTITRUST VIOLATIONS</w:t>
      </w:r>
    </w:p>
    <w:p w14:paraId="6D91A4EB" w14:textId="51E14058" w:rsidR="00612AD7" w:rsidRPr="0092648D" w:rsidRDefault="005A1C85" w:rsidP="00612AD7">
      <w:pPr>
        <w:rPr>
          <w:sz w:val="24"/>
          <w:szCs w:val="24"/>
        </w:rPr>
      </w:pPr>
      <w:hyperlink w:anchor="P3_301" w:history="1">
        <w:r w:rsidR="00612AD7" w:rsidRPr="0092648D">
          <w:rPr>
            <w:sz w:val="24"/>
            <w:szCs w:val="24"/>
          </w:rPr>
          <w:t>3.301</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General.</w:t>
      </w:r>
    </w:p>
    <w:p w14:paraId="4DBA4A35" w14:textId="54C395E3" w:rsidR="004F05D9" w:rsidRPr="0092648D" w:rsidRDefault="004F05D9" w:rsidP="006B3248">
      <w:pPr>
        <w:rPr>
          <w:b/>
          <w:bCs/>
          <w:sz w:val="24"/>
          <w:szCs w:val="24"/>
        </w:rPr>
      </w:pPr>
      <w:r w:rsidRPr="0092648D">
        <w:rPr>
          <w:b/>
          <w:bCs/>
          <w:sz w:val="24"/>
          <w:szCs w:val="24"/>
        </w:rPr>
        <w:t>SUBPART 3.7 – VOIDING AND RESCINDING CONTRACTS</w:t>
      </w:r>
    </w:p>
    <w:p w14:paraId="52606DF0" w14:textId="5AF7056E" w:rsidR="004F05D9" w:rsidRPr="0092648D" w:rsidRDefault="005A1C85" w:rsidP="00612AD7">
      <w:pPr>
        <w:rPr>
          <w:sz w:val="24"/>
          <w:szCs w:val="24"/>
        </w:rPr>
      </w:pPr>
      <w:hyperlink w:anchor="P3_705" w:history="1">
        <w:r w:rsidR="004F05D9" w:rsidRPr="0092648D">
          <w:rPr>
            <w:rStyle w:val="Hyperlink"/>
            <w:sz w:val="24"/>
            <w:szCs w:val="24"/>
          </w:rPr>
          <w:t>3.705</w:t>
        </w:r>
      </w:hyperlink>
      <w:r w:rsidR="004F05D9" w:rsidRPr="0092648D">
        <w:rPr>
          <w:sz w:val="24"/>
          <w:szCs w:val="24"/>
        </w:rPr>
        <w:t xml:space="preserve"> </w:t>
      </w:r>
      <w:r w:rsidR="004F05D9" w:rsidRPr="0092648D">
        <w:rPr>
          <w:sz w:val="24"/>
          <w:szCs w:val="24"/>
        </w:rPr>
        <w:tab/>
      </w:r>
      <w:r w:rsidR="00323A92" w:rsidRPr="0092648D">
        <w:rPr>
          <w:sz w:val="24"/>
          <w:szCs w:val="24"/>
        </w:rPr>
        <w:tab/>
      </w:r>
      <w:r w:rsidR="004F05D9" w:rsidRPr="0092648D">
        <w:rPr>
          <w:sz w:val="24"/>
          <w:szCs w:val="24"/>
        </w:rPr>
        <w:t>Procedures.</w:t>
      </w:r>
    </w:p>
    <w:p w14:paraId="0770B1E0" w14:textId="77777777" w:rsidR="00612AD7" w:rsidRPr="0092648D" w:rsidRDefault="00612AD7" w:rsidP="00612AD7">
      <w:pPr>
        <w:rPr>
          <w:b/>
          <w:sz w:val="24"/>
          <w:szCs w:val="24"/>
        </w:rPr>
      </w:pPr>
      <w:r w:rsidRPr="0092648D">
        <w:rPr>
          <w:b/>
          <w:sz w:val="24"/>
          <w:szCs w:val="24"/>
        </w:rPr>
        <w:t>SUBPART 3.8 – LIMITATION ON THE PAYMENT OF FUNDS TO INFLUENCE FEDERAL TRANSACTIONS</w:t>
      </w:r>
    </w:p>
    <w:p w14:paraId="0964A470" w14:textId="3B178C91" w:rsidR="00612AD7" w:rsidRPr="0092648D" w:rsidRDefault="005A1C85" w:rsidP="00612AD7">
      <w:pPr>
        <w:rPr>
          <w:sz w:val="24"/>
          <w:szCs w:val="24"/>
        </w:rPr>
      </w:pPr>
      <w:hyperlink w:anchor="P3_806" w:history="1">
        <w:r w:rsidR="00612AD7" w:rsidRPr="0092648D">
          <w:rPr>
            <w:sz w:val="24"/>
            <w:szCs w:val="24"/>
          </w:rPr>
          <w:t>3.806</w:t>
        </w:r>
      </w:hyperlink>
      <w:r w:rsidR="00612AD7" w:rsidRPr="0092648D">
        <w:rPr>
          <w:sz w:val="24"/>
          <w:szCs w:val="24"/>
        </w:rPr>
        <w:tab/>
        <w:t xml:space="preserve"> </w:t>
      </w:r>
      <w:r w:rsidR="00323A92" w:rsidRPr="0092648D">
        <w:rPr>
          <w:sz w:val="24"/>
          <w:szCs w:val="24"/>
        </w:rPr>
        <w:tab/>
      </w:r>
      <w:r w:rsidR="00612AD7" w:rsidRPr="0092648D">
        <w:rPr>
          <w:sz w:val="24"/>
          <w:szCs w:val="24"/>
        </w:rPr>
        <w:t>Processing suspected violations.</w:t>
      </w:r>
    </w:p>
    <w:p w14:paraId="750509CB" w14:textId="77777777" w:rsidR="00612AD7" w:rsidRPr="0092648D" w:rsidRDefault="00612AD7" w:rsidP="00612AD7">
      <w:pPr>
        <w:rPr>
          <w:b/>
          <w:sz w:val="24"/>
          <w:szCs w:val="24"/>
        </w:rPr>
      </w:pPr>
      <w:r w:rsidRPr="0092648D">
        <w:rPr>
          <w:b/>
          <w:sz w:val="24"/>
          <w:szCs w:val="24"/>
        </w:rPr>
        <w:t>SUBPART 3.9 – WHISTLEBLOWER PROTECTIONS FOR CONTRACTOR EMPLOYEES</w:t>
      </w:r>
    </w:p>
    <w:p w14:paraId="5D5597EC" w14:textId="2BADB6D8" w:rsidR="00612AD7" w:rsidRPr="00F97851" w:rsidRDefault="005A1C85" w:rsidP="004637F4">
      <w:pPr>
        <w:spacing w:after="240"/>
        <w:rPr>
          <w:sz w:val="24"/>
          <w:szCs w:val="24"/>
        </w:rPr>
      </w:pPr>
      <w:hyperlink w:anchor="P3_903" w:history="1">
        <w:r w:rsidR="00612AD7" w:rsidRPr="0092648D">
          <w:rPr>
            <w:rStyle w:val="Hyperlink"/>
            <w:sz w:val="24"/>
            <w:szCs w:val="24"/>
          </w:rPr>
          <w:t>3.903</w:t>
        </w:r>
      </w:hyperlink>
      <w:r w:rsidR="00612AD7" w:rsidRPr="0092648D">
        <w:rPr>
          <w:sz w:val="24"/>
          <w:szCs w:val="24"/>
        </w:rPr>
        <w:tab/>
      </w:r>
      <w:r w:rsidR="00323A92" w:rsidRPr="0092648D">
        <w:rPr>
          <w:sz w:val="24"/>
          <w:szCs w:val="24"/>
        </w:rPr>
        <w:tab/>
      </w:r>
      <w:r w:rsidR="00612AD7" w:rsidRPr="0092648D">
        <w:rPr>
          <w:sz w:val="24"/>
          <w:szCs w:val="24"/>
        </w:rPr>
        <w:t>Policy.</w:t>
      </w:r>
    </w:p>
    <w:p w14:paraId="46319B0E" w14:textId="71BE35C0" w:rsidR="00612AD7" w:rsidRPr="00F97851" w:rsidRDefault="00612AD7" w:rsidP="004B1CDB">
      <w:pPr>
        <w:pStyle w:val="Heading2"/>
      </w:pPr>
      <w:r w:rsidRPr="00F97851">
        <w:t>SUBPART 3.1 – SAFEGUARDS</w:t>
      </w:r>
    </w:p>
    <w:p w14:paraId="09F59760"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0ACEDD0C" w14:textId="22C0A422" w:rsidR="00612AD7" w:rsidRPr="00F97851" w:rsidRDefault="00612AD7" w:rsidP="000247AC">
      <w:pPr>
        <w:pStyle w:val="Heading3"/>
        <w:rPr>
          <w:sz w:val="24"/>
          <w:szCs w:val="24"/>
        </w:rPr>
      </w:pPr>
      <w:bookmarkStart w:id="107" w:name="P3_103"/>
      <w:r w:rsidRPr="00F97851">
        <w:rPr>
          <w:sz w:val="24"/>
          <w:szCs w:val="24"/>
        </w:rPr>
        <w:t>3.103 Independent pricing.</w:t>
      </w:r>
    </w:p>
    <w:bookmarkEnd w:id="107"/>
    <w:p w14:paraId="3D02C6BD" w14:textId="77777777" w:rsidR="00612AD7" w:rsidRPr="00F97851" w:rsidRDefault="00612AD7"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14:paraId="4140A5F5" w14:textId="59711C2A" w:rsidR="00612AD7" w:rsidRPr="00D13F3F" w:rsidRDefault="00612AD7" w:rsidP="000247AC">
      <w:pPr>
        <w:pStyle w:val="Heading3"/>
        <w:spacing w:after="240"/>
        <w:rPr>
          <w:sz w:val="24"/>
          <w:szCs w:val="24"/>
        </w:rPr>
      </w:pPr>
      <w:bookmarkStart w:id="108" w:name="P3_104"/>
      <w:r w:rsidRPr="00D13F3F">
        <w:rPr>
          <w:sz w:val="24"/>
          <w:szCs w:val="24"/>
        </w:rPr>
        <w:t>3.104 Procurement integrity.</w:t>
      </w:r>
      <w:bookmarkEnd w:id="108"/>
    </w:p>
    <w:p w14:paraId="2B8F01A3" w14:textId="30690ADF" w:rsidR="00271987" w:rsidRPr="00801DC4" w:rsidRDefault="000247AC" w:rsidP="00801DC4">
      <w:pPr>
        <w:pStyle w:val="Heading3"/>
        <w:rPr>
          <w:b w:val="0"/>
        </w:rPr>
      </w:pPr>
      <w:bookmarkStart w:id="109" w:name="P3_104_1"/>
      <w:r w:rsidRPr="00801DC4">
        <w:rPr>
          <w:rStyle w:val="Heading3Char"/>
          <w:b/>
          <w:sz w:val="24"/>
          <w:szCs w:val="24"/>
        </w:rPr>
        <w:t>3.104-1</w:t>
      </w:r>
      <w:r w:rsidR="003735A3" w:rsidRPr="00801DC4">
        <w:rPr>
          <w:rStyle w:val="Heading3Char"/>
          <w:b/>
          <w:sz w:val="24"/>
          <w:szCs w:val="24"/>
        </w:rPr>
        <w:t xml:space="preserve"> Definitions.</w:t>
      </w:r>
      <w:bookmarkEnd w:id="109"/>
    </w:p>
    <w:p w14:paraId="283E9DB0"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14:paraId="053429C1"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14:paraId="3D328929" w14:textId="71852729"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14:paraId="56C4BEA3" w14:textId="42E35971"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14:paraId="387C80AC" w14:textId="3A74ED47" w:rsidR="00612AD7" w:rsidRPr="00F97851" w:rsidRDefault="000247AC" w:rsidP="000247AC">
      <w:pPr>
        <w:pStyle w:val="Heading3"/>
        <w:rPr>
          <w:sz w:val="24"/>
          <w:szCs w:val="24"/>
        </w:rPr>
      </w:pPr>
      <w:bookmarkStart w:id="110" w:name="P3_104_3"/>
      <w:r w:rsidRPr="00F97851">
        <w:rPr>
          <w:sz w:val="24"/>
          <w:szCs w:val="24"/>
        </w:rPr>
        <w:lastRenderedPageBreak/>
        <w:t>3.104-3</w:t>
      </w:r>
      <w:bookmarkEnd w:id="110"/>
      <w:r w:rsidR="00612AD7" w:rsidRPr="00F97851">
        <w:rPr>
          <w:sz w:val="24"/>
          <w:szCs w:val="24"/>
        </w:rPr>
        <w:t xml:space="preserve"> Statutory and related prohibitions, restrictions, and requirements.</w:t>
      </w:r>
    </w:p>
    <w:p w14:paraId="1B6117DC" w14:textId="77777777" w:rsidR="00612AD7" w:rsidRPr="00F97851" w:rsidRDefault="00612AD7" w:rsidP="004637F4">
      <w:pPr>
        <w:tabs>
          <w:tab w:val="left" w:pos="2250"/>
        </w:tabs>
        <w:spacing w:after="240"/>
        <w:rPr>
          <w:rFonts w:eastAsia="Calibri"/>
          <w:snapToGrid w:val="0"/>
          <w:sz w:val="24"/>
          <w:szCs w:val="24"/>
        </w:rPr>
      </w:pPr>
      <w:bookmarkStart w:id="111"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14:paraId="2A66652B" w14:textId="77777777" w:rsidR="006436B9" w:rsidRPr="0092648D" w:rsidRDefault="006436B9" w:rsidP="00236CDA">
      <w:pPr>
        <w:pStyle w:val="Heading3"/>
        <w:rPr>
          <w:sz w:val="24"/>
          <w:szCs w:val="24"/>
        </w:rPr>
      </w:pPr>
      <w:bookmarkStart w:id="112" w:name="P3_104_4"/>
      <w:bookmarkStart w:id="113" w:name="_Hlk60746875"/>
      <w:bookmarkStart w:id="114" w:name="P3_104_7"/>
      <w:bookmarkEnd w:id="111"/>
      <w:r w:rsidRPr="0092648D">
        <w:rPr>
          <w:sz w:val="24"/>
          <w:szCs w:val="24"/>
        </w:rPr>
        <w:t xml:space="preserve">3.104-4 </w:t>
      </w:r>
      <w:bookmarkEnd w:id="112"/>
      <w:r w:rsidRPr="0092648D">
        <w:rPr>
          <w:sz w:val="24"/>
          <w:szCs w:val="24"/>
        </w:rPr>
        <w:t>Statutory and related prohibitions, restrictions, and requirements.</w:t>
      </w:r>
    </w:p>
    <w:p w14:paraId="3543DCD5" w14:textId="239DBCE6" w:rsidR="006436B9" w:rsidRPr="0092648D" w:rsidRDefault="006436B9" w:rsidP="006436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bookmarkStart w:id="115" w:name="_Hlk60746784"/>
      <w:r w:rsidRPr="0092648D">
        <w:rPr>
          <w:sz w:val="24"/>
          <w:szCs w:val="24"/>
        </w:rPr>
        <w:t>(a) Oversight officials have authority to access contractor bid or proposal information or source selection information to the extent necessary to perform their official duties.</w:t>
      </w:r>
    </w:p>
    <w:bookmarkEnd w:id="115"/>
    <w:p w14:paraId="077BA725" w14:textId="2059199B" w:rsidR="006436B9" w:rsidRPr="0092648D" w:rsidRDefault="006436B9" w:rsidP="00EE3D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92648D">
        <w:rPr>
          <w:sz w:val="24"/>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76" w:history="1">
        <w:r w:rsidR="00B14FBD" w:rsidRPr="0092648D">
          <w:rPr>
            <w:rStyle w:val="Hyperlink"/>
            <w:sz w:val="24"/>
            <w:szCs w:val="24"/>
          </w:rPr>
          <w:t>DLA Non-Disclosure Agreement (NDA) Templates</w:t>
        </w:r>
      </w:hyperlink>
      <w:r w:rsidR="00B14FBD" w:rsidRPr="0092648D">
        <w:rPr>
          <w:sz w:val="24"/>
          <w:szCs w:val="24"/>
        </w:rPr>
        <w:t xml:space="preserve"> (</w:t>
      </w:r>
      <w:hyperlink r:id="rId77" w:history="1">
        <w:r w:rsidR="00FF332E" w:rsidRPr="0092648D">
          <w:rPr>
            <w:rStyle w:val="Hyperlink"/>
            <w:sz w:val="24"/>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00FF332E" w:rsidRPr="0092648D">
        <w:rPr>
          <w:sz w:val="24"/>
          <w:szCs w:val="24"/>
        </w:rPr>
        <w:t xml:space="preserve">) </w:t>
      </w:r>
      <w:r w:rsidRPr="0092648D">
        <w:rPr>
          <w:sz w:val="24"/>
          <w:szCs w:val="24"/>
        </w:rPr>
        <w:t>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14:paraId="156533C5" w14:textId="77777777" w:rsidR="00EE3D8E" w:rsidRPr="0092648D" w:rsidRDefault="006436B9" w:rsidP="007913C2">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00EE3D8E" w:rsidRPr="0092648D">
        <w:rPr>
          <w:b/>
          <w:i/>
          <w:sz w:val="24"/>
          <w:szCs w:val="24"/>
        </w:rPr>
        <w:t>.</w:t>
      </w:r>
    </w:p>
    <w:bookmarkEnd w:id="113"/>
    <w:p w14:paraId="204A4D6B" w14:textId="428876D1" w:rsidR="00612AD7" w:rsidRPr="00F97851" w:rsidRDefault="00612AD7" w:rsidP="00D13F3F">
      <w:pPr>
        <w:pStyle w:val="Heading3"/>
        <w:spacing w:before="240" w:after="240"/>
        <w:rPr>
          <w:snapToGrid w:val="0"/>
          <w:sz w:val="24"/>
          <w:szCs w:val="24"/>
        </w:rPr>
      </w:pPr>
      <w:r w:rsidRPr="00F97851">
        <w:rPr>
          <w:sz w:val="24"/>
          <w:szCs w:val="24"/>
        </w:rPr>
        <w:t>3.104-7 Violations or possible violations.</w:t>
      </w:r>
    </w:p>
    <w:bookmarkEnd w:id="114"/>
    <w:p w14:paraId="5D88CEE5" w14:textId="5E181370" w:rsidR="00612AD7" w:rsidRPr="00F97851" w:rsidRDefault="00612AD7" w:rsidP="00612AD7">
      <w:pPr>
        <w:rPr>
          <w:strike/>
          <w:snapToGrid w:val="0"/>
          <w:sz w:val="24"/>
          <w:szCs w:val="24"/>
        </w:rPr>
      </w:pPr>
      <w:r w:rsidRPr="00F97851">
        <w:rPr>
          <w:snapToGrid w:val="0"/>
          <w:sz w:val="24"/>
          <w:szCs w:val="24"/>
        </w:rPr>
        <w:t>(a)(1) Off</w:t>
      </w:r>
      <w:r w:rsidR="00D319AB" w:rsidRPr="00F97851">
        <w:rPr>
          <w:snapToGrid w:val="0"/>
          <w:sz w:val="24"/>
          <w:szCs w:val="24"/>
        </w:rPr>
        <w:t>ice of Counsel is the designee.</w:t>
      </w:r>
    </w:p>
    <w:p w14:paraId="64761CE7" w14:textId="6219333E" w:rsidR="00612AD7" w:rsidRPr="00F97851" w:rsidRDefault="00612AD7" w:rsidP="00612AD7">
      <w:pPr>
        <w:rPr>
          <w:sz w:val="24"/>
          <w:szCs w:val="24"/>
        </w:rPr>
      </w:pPr>
      <w:r w:rsidRPr="00F97851">
        <w:rPr>
          <w:snapToGrid w:val="0"/>
          <w:sz w:val="24"/>
          <w:szCs w:val="24"/>
        </w:rPr>
        <w:t>(b) The determination shall be coordinated with the Office of Counsel.</w:t>
      </w:r>
    </w:p>
    <w:p w14:paraId="223FB179" w14:textId="76CA61A1" w:rsidR="00612AD7" w:rsidRPr="00F97851" w:rsidRDefault="00612AD7" w:rsidP="004637F4">
      <w:pPr>
        <w:spacing w:after="240"/>
        <w:rPr>
          <w:snapToGrid w:val="0"/>
          <w:sz w:val="24"/>
          <w:szCs w:val="24"/>
        </w:rPr>
      </w:pPr>
      <w:r w:rsidRPr="00F97851">
        <w:rPr>
          <w:snapToGrid w:val="0"/>
          <w:sz w:val="24"/>
          <w:szCs w:val="24"/>
        </w:rPr>
        <w:t>(f) The determination shall be coordinated with the Office of Counsel. Notification shall be provided to the DLA Acquisition Director.</w:t>
      </w:r>
    </w:p>
    <w:p w14:paraId="01C60C31" w14:textId="64D46944" w:rsidR="00612AD7" w:rsidRPr="00F97851" w:rsidRDefault="00612AD7" w:rsidP="00025804">
      <w:pPr>
        <w:pStyle w:val="Heading2"/>
      </w:pPr>
      <w:r w:rsidRPr="00F97851">
        <w:t>SUBPART 3.2 - CONTRACTOR GRATUITIES TO GOVERNMENT PERSONNEL</w:t>
      </w:r>
    </w:p>
    <w:p w14:paraId="3E73EBAC"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77660E1A" w14:textId="64D4823E" w:rsidR="00612AD7" w:rsidRPr="00F97851" w:rsidRDefault="00612AD7" w:rsidP="00035A24">
      <w:pPr>
        <w:pStyle w:val="Heading3"/>
        <w:rPr>
          <w:sz w:val="24"/>
          <w:szCs w:val="24"/>
        </w:rPr>
      </w:pPr>
      <w:bookmarkStart w:id="116" w:name="P3_203"/>
      <w:r w:rsidRPr="00F97851">
        <w:rPr>
          <w:sz w:val="24"/>
          <w:szCs w:val="24"/>
        </w:rPr>
        <w:t>3.203 Reporting suspected violations of the FAR Gratuities clause.</w:t>
      </w:r>
    </w:p>
    <w:bookmarkEnd w:id="116"/>
    <w:p w14:paraId="213800A2" w14:textId="4511C99D" w:rsidR="00612AD7" w:rsidRPr="00F97851" w:rsidRDefault="00612AD7" w:rsidP="00612AD7">
      <w:pPr>
        <w:pStyle w:val="Default"/>
        <w:rPr>
          <w:rFonts w:ascii="Times New Roman" w:hAnsi="Times New Roman" w:cs="Times New Roman"/>
          <w:bCs/>
        </w:rPr>
      </w:pPr>
      <w:r w:rsidRPr="00F97851">
        <w:rPr>
          <w:rFonts w:ascii="Times New Roman" w:eastAsia="Calibri" w:hAnsi="Times New Roman" w:cs="Times New Roman"/>
          <w:color w:val="auto"/>
          <w:lang w:eastAsia="x-none"/>
        </w:rPr>
        <w:t xml:space="preserve">(a) </w:t>
      </w:r>
      <w:r w:rsidRPr="00F97851">
        <w:rPr>
          <w:rFonts w:ascii="Times New Roman" w:hAnsi="Times New Roman" w:cs="Times New Roman"/>
          <w:bCs/>
        </w:rPr>
        <w:t>Report suspected violation to the CCO and Office of Counsel.</w:t>
      </w:r>
    </w:p>
    <w:p w14:paraId="7C7D0869" w14:textId="14A7F53B" w:rsidR="00612AD7" w:rsidRPr="00F97851" w:rsidRDefault="00612AD7" w:rsidP="004637F4">
      <w:pPr>
        <w:pStyle w:val="Default"/>
        <w:spacing w:after="240"/>
        <w:rPr>
          <w:rFonts w:ascii="Times New Roman" w:hAnsi="Times New Roman" w:cs="Times New Roman"/>
          <w:bCs/>
        </w:rPr>
      </w:pPr>
      <w:r w:rsidRPr="00F97851">
        <w:rPr>
          <w:rFonts w:ascii="Times New Roman" w:hAnsi="Times New Roman" w:cs="Times New Roman"/>
          <w:bCs/>
        </w:rPr>
        <w:t>(b) If the CCO reports a finding, refer the matter to the HCA.</w:t>
      </w:r>
    </w:p>
    <w:p w14:paraId="3D26E06C" w14:textId="03DCAFD6" w:rsidR="00612AD7" w:rsidRPr="00F97851" w:rsidRDefault="00612AD7" w:rsidP="00035A24">
      <w:pPr>
        <w:pStyle w:val="Heading3"/>
        <w:rPr>
          <w:sz w:val="24"/>
          <w:szCs w:val="24"/>
        </w:rPr>
      </w:pPr>
      <w:bookmarkStart w:id="117" w:name="P3_204"/>
      <w:r w:rsidRPr="00F97851">
        <w:rPr>
          <w:sz w:val="24"/>
          <w:szCs w:val="24"/>
        </w:rPr>
        <w:t>3.204 Treatment of violations.</w:t>
      </w:r>
    </w:p>
    <w:bookmarkEnd w:id="117"/>
    <w:p w14:paraId="177C651B" w14:textId="5779FA95" w:rsidR="00612AD7" w:rsidRPr="00F97851" w:rsidRDefault="00612AD7" w:rsidP="00612AD7">
      <w:pPr>
        <w:pStyle w:val="Default"/>
        <w:rPr>
          <w:rFonts w:ascii="Times New Roman" w:hAnsi="Times New Roman" w:cs="Times New Roman"/>
          <w:bCs/>
        </w:rPr>
      </w:pPr>
      <w:r w:rsidRPr="00F97851">
        <w:rPr>
          <w:rFonts w:ascii="Times New Roman" w:hAnsi="Times New Roman" w:cs="Times New Roman"/>
          <w:bCs/>
        </w:rPr>
        <w:t>(a) The HCA is the designee.</w:t>
      </w:r>
    </w:p>
    <w:p w14:paraId="7ABD2DE3" w14:textId="748C9B38" w:rsidR="00747C1D" w:rsidRPr="00F97851" w:rsidRDefault="00612AD7" w:rsidP="004637F4">
      <w:pPr>
        <w:pStyle w:val="Default"/>
        <w:spacing w:after="240"/>
        <w:rPr>
          <w:rFonts w:ascii="Times New Roman" w:hAnsi="Times New Roman" w:cs="Times New Roman"/>
          <w:bCs/>
        </w:rPr>
      </w:pPr>
      <w:r w:rsidRPr="00F97851">
        <w:rPr>
          <w:rFonts w:ascii="Times New Roman" w:hAnsi="Times New Roman" w:cs="Times New Roman"/>
          <w:bCs/>
        </w:rPr>
        <w:lastRenderedPageBreak/>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14:paraId="4D8E8639" w14:textId="1199AC71" w:rsidR="00612AD7" w:rsidRPr="00F97851" w:rsidRDefault="00612AD7" w:rsidP="00222086">
      <w:pPr>
        <w:pStyle w:val="Heading2"/>
        <w:spacing w:after="240"/>
      </w:pPr>
      <w:r w:rsidRPr="00F97851">
        <w:t>SUBPART 3.3 – REPORTS OF SUSPECTED ANTITRUST VIOLATIONS</w:t>
      </w:r>
    </w:p>
    <w:p w14:paraId="3971558E" w14:textId="178D7C8D" w:rsidR="00612AD7" w:rsidRPr="00F97851" w:rsidRDefault="00612AD7" w:rsidP="00035A24">
      <w:pPr>
        <w:pStyle w:val="Heading3"/>
        <w:rPr>
          <w:sz w:val="24"/>
          <w:szCs w:val="24"/>
        </w:rPr>
      </w:pPr>
      <w:bookmarkStart w:id="118" w:name="P3_301"/>
      <w:r w:rsidRPr="00F97851">
        <w:rPr>
          <w:sz w:val="24"/>
          <w:szCs w:val="24"/>
        </w:rPr>
        <w:t>3.301 General.</w:t>
      </w:r>
    </w:p>
    <w:bookmarkEnd w:id="118"/>
    <w:p w14:paraId="4BEBF2FD" w14:textId="553E200E" w:rsidR="00612AD7" w:rsidRPr="00F97851" w:rsidRDefault="00612AD7"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(b) Report suspected antitrust violations to the Office of Counsel.</w:t>
      </w:r>
    </w:p>
    <w:p w14:paraId="6396B7FA" w14:textId="12257484" w:rsidR="00612AD7" w:rsidRPr="00F97851" w:rsidRDefault="00612AD7" w:rsidP="006A25DC">
      <w:pPr>
        <w:pStyle w:val="Heading2"/>
      </w:pPr>
      <w:r w:rsidRPr="00F97851">
        <w:t>SUBPART 3.7 – VOIDING AND RESCINDING CONTRACTS</w:t>
      </w:r>
    </w:p>
    <w:p w14:paraId="3F1D2962"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77AED6AB" w14:textId="7ECF0CE8" w:rsidR="00612AD7" w:rsidRPr="00F97851" w:rsidRDefault="00612AD7" w:rsidP="00035A24">
      <w:pPr>
        <w:pStyle w:val="Heading3"/>
        <w:rPr>
          <w:sz w:val="24"/>
          <w:szCs w:val="24"/>
        </w:rPr>
      </w:pPr>
      <w:bookmarkStart w:id="119" w:name="P3_705"/>
      <w:r w:rsidRPr="00F97851">
        <w:rPr>
          <w:sz w:val="24"/>
          <w:szCs w:val="24"/>
        </w:rPr>
        <w:t>3.705 Procedures.</w:t>
      </w:r>
    </w:p>
    <w:bookmarkEnd w:id="119"/>
    <w:p w14:paraId="096E6931" w14:textId="22109FB3" w:rsidR="00612AD7" w:rsidRPr="00F97851" w:rsidRDefault="00AD4C2C"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 xml:space="preserve">(a) Reporting. </w:t>
      </w:r>
      <w:r w:rsidR="00612AD7" w:rsidRPr="00F97851">
        <w:rPr>
          <w:snapToGrid w:val="0"/>
          <w:sz w:val="24"/>
          <w:szCs w:val="24"/>
        </w:rPr>
        <w:t>The G</w:t>
      </w:r>
      <w:r w:rsidR="005561AA" w:rsidRPr="00F97851">
        <w:rPr>
          <w:snapToGrid w:val="0"/>
          <w:sz w:val="24"/>
          <w:szCs w:val="24"/>
        </w:rPr>
        <w:t>eneral Counsel is the designee.</w:t>
      </w:r>
    </w:p>
    <w:p w14:paraId="2DEEDD30" w14:textId="77777777" w:rsidR="00612AD7" w:rsidRPr="00F97851" w:rsidRDefault="00612AD7" w:rsidP="00025804">
      <w:pPr>
        <w:pStyle w:val="Heading2"/>
      </w:pPr>
      <w:r w:rsidRPr="00F97851">
        <w:t>SUBPART 3.8 – LIMITATION ON THE PAYMENT OF FUNDS TO INFLUENCE FEDERAL TRANSACTIONS</w:t>
      </w:r>
    </w:p>
    <w:p w14:paraId="1C104F1F" w14:textId="77777777" w:rsidR="00DB45C5" w:rsidRPr="00F97851" w:rsidRDefault="00DB45C5" w:rsidP="00035A24">
      <w:pPr>
        <w:spacing w:after="480"/>
        <w:jc w:val="center"/>
        <w:rPr>
          <w:i/>
          <w:sz w:val="24"/>
          <w:szCs w:val="24"/>
        </w:rPr>
      </w:pPr>
      <w:r w:rsidRPr="00F97851">
        <w:rPr>
          <w:i/>
          <w:sz w:val="24"/>
          <w:szCs w:val="24"/>
        </w:rPr>
        <w:t>(Revised July 26, 2016 through PROCLTR 2016-08)</w:t>
      </w:r>
    </w:p>
    <w:p w14:paraId="386271B5" w14:textId="144D1EEC" w:rsidR="00612AD7" w:rsidRPr="00F97851" w:rsidRDefault="00612AD7" w:rsidP="00035A24">
      <w:pPr>
        <w:pStyle w:val="Heading3"/>
        <w:rPr>
          <w:sz w:val="24"/>
          <w:szCs w:val="24"/>
        </w:rPr>
      </w:pPr>
      <w:bookmarkStart w:id="120" w:name="P3_806"/>
      <w:r w:rsidRPr="00F97851">
        <w:rPr>
          <w:sz w:val="24"/>
          <w:szCs w:val="24"/>
        </w:rPr>
        <w:t>3.806</w:t>
      </w:r>
      <w:bookmarkEnd w:id="120"/>
      <w:r w:rsidRPr="00F97851">
        <w:rPr>
          <w:sz w:val="24"/>
          <w:szCs w:val="24"/>
        </w:rPr>
        <w:t xml:space="preserve"> Processing suspected violations.</w:t>
      </w:r>
    </w:p>
    <w:p w14:paraId="33B0F510" w14:textId="77777777" w:rsidR="00612AD7" w:rsidRPr="00F97851" w:rsidRDefault="00612AD7" w:rsidP="004637F4">
      <w:pPr>
        <w:spacing w:after="240"/>
        <w:rPr>
          <w:sz w:val="24"/>
          <w:szCs w:val="24"/>
        </w:rPr>
      </w:pPr>
      <w:r w:rsidRPr="00F97851">
        <w:rPr>
          <w:sz w:val="24"/>
          <w:szCs w:val="24"/>
        </w:rPr>
        <w:t>Suspected violations shall be referred to Office of Counsel.</w:t>
      </w:r>
    </w:p>
    <w:p w14:paraId="34BC27CE" w14:textId="77777777" w:rsidR="00612AD7" w:rsidRPr="00F97851" w:rsidRDefault="00612AD7" w:rsidP="006A25DC">
      <w:pPr>
        <w:pStyle w:val="Heading2"/>
      </w:pPr>
      <w:r w:rsidRPr="00F97851">
        <w:t>SUBPART 3.9 – WHISTLEBLOWER PROTECTIONS FOR CONTRACTOR EMPLOYEES</w:t>
      </w:r>
    </w:p>
    <w:p w14:paraId="7FE39DF5"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5D7CFC72" w14:textId="0DADCAF2" w:rsidR="00612AD7" w:rsidRPr="00F97851" w:rsidRDefault="00F76E5C" w:rsidP="00775E78">
      <w:pPr>
        <w:pStyle w:val="Heading3"/>
        <w:rPr>
          <w:sz w:val="24"/>
          <w:szCs w:val="24"/>
        </w:rPr>
      </w:pPr>
      <w:bookmarkStart w:id="121" w:name="P3_903"/>
      <w:r w:rsidRPr="00F97851">
        <w:rPr>
          <w:sz w:val="24"/>
          <w:szCs w:val="24"/>
        </w:rPr>
        <w:t xml:space="preserve">3.903 </w:t>
      </w:r>
      <w:r w:rsidR="00612AD7" w:rsidRPr="00F97851">
        <w:rPr>
          <w:sz w:val="24"/>
          <w:szCs w:val="24"/>
        </w:rPr>
        <w:t>Policy.</w:t>
      </w:r>
      <w:bookmarkEnd w:id="121"/>
    </w:p>
    <w:p w14:paraId="40E810FC" w14:textId="5F56E3FC" w:rsidR="00B414DB" w:rsidRDefault="005561AA" w:rsidP="00612AD7">
      <w:pPr>
        <w:sectPr w:rsidR="00B414DB" w:rsidSect="009A0AF7">
          <w:headerReference w:type="even" r:id="rId78"/>
          <w:headerReference w:type="default" r:id="rId79"/>
          <w:footerReference w:type="even" r:id="rId80"/>
          <w:footerReference w:type="default" r:id="rId81"/>
          <w:pgSz w:w="12240" w:h="15840"/>
          <w:pgMar w:top="1440" w:right="1440" w:bottom="1440" w:left="1440" w:header="720" w:footer="720" w:gutter="0"/>
          <w:cols w:space="720"/>
          <w:docGrid w:linePitch="299"/>
        </w:sectPr>
      </w:pPr>
      <w:r w:rsidRPr="00F97851">
        <w:rPr>
          <w:sz w:val="24"/>
          <w:szCs w:val="24"/>
        </w:rPr>
        <w:tab/>
      </w:r>
      <w:r w:rsidR="00612AD7" w:rsidRPr="00F97851">
        <w:rPr>
          <w:sz w:val="24"/>
          <w:szCs w:val="24"/>
        </w:rPr>
        <w:t>(5) Complaint</w:t>
      </w:r>
      <w:r w:rsidR="00AD4C2C" w:rsidRPr="00F97851">
        <w:rPr>
          <w:sz w:val="24"/>
          <w:szCs w:val="24"/>
        </w:rPr>
        <w:t>s</w:t>
      </w:r>
      <w:r w:rsidR="00612AD7" w:rsidRPr="00F97851">
        <w:rPr>
          <w:sz w:val="24"/>
          <w:szCs w:val="24"/>
        </w:rPr>
        <w:t xml:space="preserve"> shall be forwarded to Office of Counsel.</w:t>
      </w:r>
    </w:p>
    <w:p w14:paraId="66293624" w14:textId="77777777" w:rsidR="003735A3" w:rsidRPr="00F97851" w:rsidRDefault="003735A3" w:rsidP="00144E72">
      <w:pPr>
        <w:pStyle w:val="Heading1"/>
        <w:spacing w:before="480"/>
        <w:rPr>
          <w:sz w:val="24"/>
          <w:szCs w:val="24"/>
        </w:rPr>
      </w:pPr>
      <w:bookmarkStart w:id="123" w:name="_PART_4_–"/>
      <w:bookmarkStart w:id="124" w:name="Part04"/>
      <w:bookmarkEnd w:id="123"/>
      <w:r w:rsidRPr="00F97851">
        <w:rPr>
          <w:sz w:val="24"/>
          <w:szCs w:val="24"/>
        </w:rPr>
        <w:lastRenderedPageBreak/>
        <w:t>PART 4 – ADMINISTRATIVE MATTERS</w:t>
      </w:r>
    </w:p>
    <w:p w14:paraId="50C245CB" w14:textId="4CD1ECCD" w:rsidR="004A720D" w:rsidRPr="00F97851" w:rsidRDefault="00702225" w:rsidP="004637F4">
      <w:pPr>
        <w:spacing w:after="240"/>
        <w:jc w:val="center"/>
        <w:rPr>
          <w:b/>
          <w:sz w:val="24"/>
          <w:szCs w:val="24"/>
        </w:rPr>
      </w:pPr>
      <w:r w:rsidRPr="008C3995">
        <w:rPr>
          <w:i/>
          <w:sz w:val="24"/>
          <w:szCs w:val="24"/>
        </w:rPr>
        <w:t xml:space="preserve">(Revised </w:t>
      </w:r>
      <w:r w:rsidR="00805C57">
        <w:rPr>
          <w:i/>
          <w:sz w:val="24"/>
          <w:szCs w:val="24"/>
        </w:rPr>
        <w:t>January 3</w:t>
      </w:r>
      <w:r w:rsidR="00AE51FA">
        <w:rPr>
          <w:i/>
          <w:sz w:val="24"/>
          <w:szCs w:val="24"/>
        </w:rPr>
        <w:t>0</w:t>
      </w:r>
      <w:r w:rsidR="00805C57">
        <w:rPr>
          <w:i/>
          <w:sz w:val="24"/>
          <w:szCs w:val="24"/>
        </w:rPr>
        <w:t xml:space="preserve">, 2022 </w:t>
      </w:r>
      <w:r w:rsidRPr="008C3995">
        <w:rPr>
          <w:i/>
          <w:sz w:val="24"/>
          <w:szCs w:val="24"/>
        </w:rPr>
        <w:t>through PROCLTR 20</w:t>
      </w:r>
      <w:r w:rsidR="00805C57">
        <w:rPr>
          <w:i/>
          <w:sz w:val="24"/>
          <w:szCs w:val="24"/>
        </w:rPr>
        <w:t>22</w:t>
      </w:r>
      <w:r w:rsidRPr="008C3995">
        <w:rPr>
          <w:i/>
          <w:sz w:val="24"/>
          <w:szCs w:val="24"/>
        </w:rPr>
        <w:t>-0</w:t>
      </w:r>
      <w:r w:rsidR="00A30752">
        <w:rPr>
          <w:i/>
          <w:sz w:val="24"/>
          <w:szCs w:val="24"/>
        </w:rPr>
        <w:t>4</w:t>
      </w:r>
      <w:r w:rsidR="008C3995" w:rsidRPr="008C3995">
        <w:rPr>
          <w:i/>
          <w:sz w:val="24"/>
          <w:szCs w:val="24"/>
        </w:rPr>
        <w:t>)</w:t>
      </w:r>
      <w:commentRangeStart w:id="125"/>
      <w:commentRangeEnd w:id="125"/>
      <w:r w:rsidR="003735A3" w:rsidRPr="008C3995">
        <w:rPr>
          <w:rStyle w:val="CommentReference"/>
          <w:sz w:val="24"/>
          <w:szCs w:val="24"/>
        </w:rPr>
        <w:commentReference w:id="125"/>
      </w:r>
      <w:bookmarkEnd w:id="124"/>
    </w:p>
    <w:p w14:paraId="272A7181" w14:textId="4D84CA17" w:rsidR="009A51C6" w:rsidRPr="00F97851" w:rsidRDefault="009A51C6" w:rsidP="004A720D">
      <w:pPr>
        <w:jc w:val="center"/>
        <w:rPr>
          <w:sz w:val="24"/>
          <w:szCs w:val="24"/>
        </w:rPr>
      </w:pPr>
      <w:r w:rsidRPr="00F97851">
        <w:rPr>
          <w:b/>
          <w:sz w:val="24"/>
          <w:szCs w:val="24"/>
        </w:rPr>
        <w:t>TABLE OF CONTENTS</w:t>
      </w:r>
    </w:p>
    <w:p w14:paraId="225135C9" w14:textId="061B395E" w:rsidR="009A51C6" w:rsidRPr="00F97851" w:rsidRDefault="009A51C6" w:rsidP="009A51C6">
      <w:pPr>
        <w:rPr>
          <w:b/>
          <w:sz w:val="24"/>
          <w:szCs w:val="24"/>
        </w:rPr>
      </w:pPr>
      <w:r w:rsidRPr="00F97851">
        <w:rPr>
          <w:b/>
          <w:sz w:val="24"/>
          <w:szCs w:val="24"/>
        </w:rPr>
        <w:t>SUBPART</w:t>
      </w:r>
      <w:r w:rsidR="005A0CA3">
        <w:rPr>
          <w:b/>
          <w:sz w:val="24"/>
          <w:szCs w:val="24"/>
        </w:rPr>
        <w:t xml:space="preserve"> </w:t>
      </w:r>
      <w:r w:rsidRPr="00F97851">
        <w:rPr>
          <w:b/>
          <w:sz w:val="24"/>
          <w:szCs w:val="24"/>
        </w:rPr>
        <w:t>4.2 – CONTRACT DISTRIBUTION</w:t>
      </w:r>
    </w:p>
    <w:p w14:paraId="20892448" w14:textId="246748C2" w:rsidR="009A51C6" w:rsidRPr="00F97851" w:rsidRDefault="005A1C85" w:rsidP="009A51C6">
      <w:pPr>
        <w:tabs>
          <w:tab w:val="clear" w:pos="1080"/>
          <w:tab w:val="left" w:pos="990"/>
        </w:tabs>
        <w:rPr>
          <w:sz w:val="24"/>
          <w:szCs w:val="24"/>
        </w:rPr>
      </w:pPr>
      <w:hyperlink w:anchor="P4_270" w:history="1">
        <w:r w:rsidR="009A51C6" w:rsidRPr="00F97851">
          <w:rPr>
            <w:rStyle w:val="Hyperlink"/>
            <w:sz w:val="24"/>
            <w:szCs w:val="24"/>
          </w:rPr>
          <w:t>4.270</w:t>
        </w:r>
      </w:hyperlink>
      <w:r w:rsidR="005561AA" w:rsidRPr="00D63A01">
        <w:rPr>
          <w:rStyle w:val="Hyperlink"/>
          <w:sz w:val="24"/>
          <w:szCs w:val="24"/>
          <w:u w:val="none"/>
        </w:rPr>
        <w:tab/>
      </w:r>
      <w:r w:rsidR="005561AA" w:rsidRPr="00D63A01">
        <w:rPr>
          <w:rStyle w:val="Hyperlink"/>
          <w:sz w:val="24"/>
          <w:szCs w:val="24"/>
          <w:u w:val="none"/>
        </w:rPr>
        <w:tab/>
      </w:r>
      <w:r w:rsidR="00F215B3" w:rsidRPr="00D63A01">
        <w:rPr>
          <w:rStyle w:val="Hyperlink"/>
          <w:sz w:val="24"/>
          <w:szCs w:val="24"/>
          <w:u w:val="none"/>
        </w:rPr>
        <w:tab/>
      </w:r>
      <w:r w:rsidR="009A51C6" w:rsidRPr="00F97851">
        <w:rPr>
          <w:sz w:val="24"/>
          <w:szCs w:val="24"/>
        </w:rPr>
        <w:t>Electronic Document Access.</w:t>
      </w:r>
    </w:p>
    <w:p w14:paraId="4841A3D7" w14:textId="1FC0C08D" w:rsidR="009A51C6" w:rsidRPr="00F97851" w:rsidRDefault="005A1C85" w:rsidP="009A51C6">
      <w:pPr>
        <w:tabs>
          <w:tab w:val="clear" w:pos="1080"/>
          <w:tab w:val="left" w:pos="990"/>
        </w:tabs>
        <w:rPr>
          <w:sz w:val="24"/>
          <w:szCs w:val="24"/>
        </w:rPr>
      </w:pPr>
      <w:hyperlink w:anchor="P4_270_2" w:history="1">
        <w:r w:rsidR="009A51C6" w:rsidRPr="00F97851">
          <w:rPr>
            <w:rStyle w:val="Hyperlink"/>
            <w:sz w:val="24"/>
            <w:szCs w:val="24"/>
          </w:rPr>
          <w:t>4.270-2</w:t>
        </w:r>
      </w:hyperlink>
      <w:r w:rsidR="005561AA" w:rsidRPr="00F97851">
        <w:rPr>
          <w:sz w:val="24"/>
          <w:szCs w:val="24"/>
        </w:rPr>
        <w:tab/>
      </w:r>
      <w:r w:rsidR="005561AA" w:rsidRPr="00F97851">
        <w:rPr>
          <w:sz w:val="24"/>
          <w:szCs w:val="24"/>
        </w:rPr>
        <w:tab/>
      </w:r>
      <w:r w:rsidR="009A51C6" w:rsidRPr="00F97851">
        <w:rPr>
          <w:sz w:val="24"/>
          <w:szCs w:val="24"/>
        </w:rPr>
        <w:t>Procedures</w:t>
      </w:r>
      <w:r w:rsidR="005561AA" w:rsidRPr="00F97851">
        <w:rPr>
          <w:sz w:val="24"/>
          <w:szCs w:val="24"/>
        </w:rPr>
        <w:t>.</w:t>
      </w:r>
    </w:p>
    <w:p w14:paraId="1937461A" w14:textId="77777777" w:rsidR="009A51C6" w:rsidRPr="00D13F3F" w:rsidRDefault="009A51C6" w:rsidP="009A51C6">
      <w:pPr>
        <w:rPr>
          <w:b/>
          <w:sz w:val="24"/>
          <w:szCs w:val="24"/>
        </w:rPr>
      </w:pPr>
      <w:r w:rsidRPr="00D13F3F">
        <w:rPr>
          <w:b/>
          <w:sz w:val="24"/>
          <w:szCs w:val="24"/>
        </w:rPr>
        <w:t>SUBPART 4.5 – ELECTRONIC COMMERCE IN CONTRACTING</w:t>
      </w:r>
    </w:p>
    <w:p w14:paraId="7889027F" w14:textId="500C8962" w:rsidR="009A51C6" w:rsidRPr="00D13F3F" w:rsidRDefault="005A1C85" w:rsidP="009A51C6">
      <w:pPr>
        <w:tabs>
          <w:tab w:val="left" w:pos="900"/>
          <w:tab w:val="left" w:pos="990"/>
        </w:tabs>
        <w:rPr>
          <w:sz w:val="24"/>
          <w:szCs w:val="24"/>
        </w:rPr>
      </w:pPr>
      <w:hyperlink w:anchor="P4_502" w:history="1">
        <w:r w:rsidR="009A51C6" w:rsidRPr="00D13F3F">
          <w:rPr>
            <w:sz w:val="24"/>
            <w:szCs w:val="24"/>
          </w:rPr>
          <w:t>4.502</w:t>
        </w:r>
      </w:hyperlink>
      <w:r w:rsidR="002C1BD2" w:rsidRPr="00D13F3F">
        <w:rPr>
          <w:sz w:val="24"/>
          <w:szCs w:val="24"/>
        </w:rPr>
        <w:tab/>
      </w:r>
      <w:r w:rsidR="002C1BD2" w:rsidRPr="00D13F3F">
        <w:rPr>
          <w:sz w:val="24"/>
          <w:szCs w:val="24"/>
        </w:rPr>
        <w:tab/>
      </w:r>
      <w:r w:rsidR="00F215B3">
        <w:rPr>
          <w:sz w:val="24"/>
          <w:szCs w:val="24"/>
        </w:rPr>
        <w:tab/>
      </w:r>
      <w:r w:rsidR="00F215B3">
        <w:rPr>
          <w:sz w:val="24"/>
          <w:szCs w:val="24"/>
        </w:rPr>
        <w:tab/>
      </w:r>
      <w:r w:rsidR="00F215B3">
        <w:rPr>
          <w:sz w:val="24"/>
          <w:szCs w:val="24"/>
        </w:rPr>
        <w:tab/>
      </w:r>
      <w:r w:rsidR="009A51C6" w:rsidRPr="00D13F3F">
        <w:rPr>
          <w:sz w:val="24"/>
          <w:szCs w:val="24"/>
        </w:rPr>
        <w:t>Policy.</w:t>
      </w:r>
    </w:p>
    <w:p w14:paraId="6336766A" w14:textId="77777777" w:rsidR="007D60AD" w:rsidRPr="007D60AD" w:rsidRDefault="007D60AD" w:rsidP="00030B27">
      <w:r w:rsidRPr="007D60AD">
        <w:t>SUBPART 4.6 – CONTRACTING REPORTING</w:t>
      </w:r>
    </w:p>
    <w:p w14:paraId="5DF6F2A1" w14:textId="04A9122E" w:rsidR="007D60AD" w:rsidRPr="007D60AD" w:rsidRDefault="005A1C85" w:rsidP="00030B27">
      <w:hyperlink w:anchor="P4_606" w:history="1">
        <w:r w:rsidR="007D60AD" w:rsidRPr="002B5C4A">
          <w:rPr>
            <w:rStyle w:val="Hyperlink"/>
            <w:sz w:val="24"/>
            <w:szCs w:val="24"/>
          </w:rPr>
          <w:t>4.606</w:t>
        </w:r>
      </w:hyperlink>
      <w:r w:rsidR="007D60AD" w:rsidRPr="007D60AD">
        <w:t xml:space="preserve"> </w:t>
      </w:r>
      <w:r w:rsidR="007D60AD" w:rsidRPr="007D60AD">
        <w:tab/>
      </w:r>
      <w:r w:rsidR="007D60AD" w:rsidRPr="007D60AD">
        <w:tab/>
      </w:r>
      <w:r w:rsidR="007D60AD" w:rsidRPr="007D60AD">
        <w:tab/>
        <w:t>Reporting Data.</w:t>
      </w:r>
    </w:p>
    <w:p w14:paraId="65C70585" w14:textId="22B03E8F" w:rsidR="007D60AD" w:rsidRPr="007D60AD" w:rsidRDefault="005A1C85" w:rsidP="00030B27">
      <w:hyperlink w:anchor="P4_606_90" w:history="1">
        <w:r w:rsidR="007D60AD" w:rsidRPr="002B5C4A">
          <w:rPr>
            <w:rStyle w:val="Hyperlink"/>
            <w:sz w:val="24"/>
            <w:szCs w:val="24"/>
          </w:rPr>
          <w:t>4.606-90</w:t>
        </w:r>
      </w:hyperlink>
      <w:r w:rsidR="007D60AD" w:rsidRPr="007D60AD">
        <w:t xml:space="preserve"> </w:t>
      </w:r>
      <w:r w:rsidR="007D60AD" w:rsidRPr="007D60AD">
        <w:tab/>
      </w:r>
      <w:r w:rsidR="007D60AD" w:rsidRPr="007D60AD">
        <w:tab/>
        <w:t>Source selection process data element.</w:t>
      </w:r>
    </w:p>
    <w:p w14:paraId="3B31C509" w14:textId="77777777" w:rsidR="009A51C6" w:rsidRPr="00F97851" w:rsidRDefault="009A51C6" w:rsidP="009A51C6">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14:paraId="7F60D0B1" w14:textId="2B973880" w:rsidR="009A51C6" w:rsidRPr="00F97851" w:rsidRDefault="005A1C85" w:rsidP="009A51C6">
      <w:pPr>
        <w:rPr>
          <w:bCs/>
          <w:sz w:val="24"/>
          <w:szCs w:val="24"/>
          <w:lang w:val="en"/>
        </w:rPr>
      </w:pPr>
      <w:hyperlink w:anchor="P4_703" w:history="1">
        <w:r w:rsidR="009A51C6" w:rsidRPr="00F97851">
          <w:rPr>
            <w:rStyle w:val="Hyperlink"/>
            <w:sz w:val="24"/>
            <w:szCs w:val="24"/>
          </w:rPr>
          <w:t>4.703</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bCs/>
          <w:sz w:val="24"/>
          <w:szCs w:val="24"/>
          <w:lang w:val="en"/>
        </w:rPr>
        <w:t>Policy.</w:t>
      </w:r>
    </w:p>
    <w:p w14:paraId="4033221E" w14:textId="77777777" w:rsidR="009A51C6" w:rsidRPr="00F97851" w:rsidRDefault="009A51C6" w:rsidP="009A51C6">
      <w:pPr>
        <w:rPr>
          <w:b/>
          <w:sz w:val="24"/>
          <w:szCs w:val="24"/>
        </w:rPr>
      </w:pPr>
      <w:r w:rsidRPr="00F97851">
        <w:rPr>
          <w:b/>
          <w:sz w:val="24"/>
          <w:szCs w:val="24"/>
        </w:rPr>
        <w:t>SUBPART 4.8 – GOVERNMENT CONTRACT FILES</w:t>
      </w:r>
    </w:p>
    <w:p w14:paraId="04B0B0A5" w14:textId="554EADF8" w:rsidR="009A51C6" w:rsidRPr="00F97851" w:rsidRDefault="005A1C85" w:rsidP="009A51C6">
      <w:pPr>
        <w:rPr>
          <w:sz w:val="24"/>
          <w:szCs w:val="24"/>
        </w:rPr>
      </w:pPr>
      <w:hyperlink w:anchor="P4_802" w:history="1">
        <w:r w:rsidR="009A51C6" w:rsidRPr="00F97851">
          <w:rPr>
            <w:sz w:val="24"/>
            <w:szCs w:val="24"/>
          </w:rPr>
          <w:t>4.802</w:t>
        </w:r>
      </w:hyperlink>
      <w:r w:rsidR="002C1BD2" w:rsidRPr="00F97851">
        <w:rPr>
          <w:sz w:val="24"/>
          <w:szCs w:val="24"/>
        </w:rPr>
        <w:tab/>
      </w:r>
      <w:r w:rsidR="002C1BD2" w:rsidRPr="00F97851">
        <w:rPr>
          <w:sz w:val="24"/>
          <w:szCs w:val="24"/>
        </w:rPr>
        <w:tab/>
      </w:r>
      <w:r w:rsidR="00F215B3">
        <w:rPr>
          <w:sz w:val="24"/>
          <w:szCs w:val="24"/>
        </w:rPr>
        <w:tab/>
      </w:r>
      <w:r w:rsidR="009A51C6" w:rsidRPr="00F97851">
        <w:rPr>
          <w:sz w:val="24"/>
          <w:szCs w:val="24"/>
        </w:rPr>
        <w:t>Contract files.</w:t>
      </w:r>
    </w:p>
    <w:p w14:paraId="097551F5" w14:textId="509C7B66" w:rsidR="009A51C6" w:rsidRPr="00F97851" w:rsidRDefault="005A1C85" w:rsidP="009A51C6">
      <w:pPr>
        <w:rPr>
          <w:sz w:val="24"/>
          <w:szCs w:val="24"/>
        </w:rPr>
      </w:pPr>
      <w:hyperlink w:anchor="P4_804" w:history="1">
        <w:r w:rsidR="009A51C6" w:rsidRPr="00F97851">
          <w:rPr>
            <w:rStyle w:val="Hyperlink"/>
            <w:sz w:val="24"/>
            <w:szCs w:val="24"/>
          </w:rPr>
          <w:t>4.804</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sz w:val="24"/>
          <w:szCs w:val="24"/>
        </w:rPr>
        <w:t>Closeout of contract files.</w:t>
      </w:r>
    </w:p>
    <w:p w14:paraId="74D5D754" w14:textId="021F8751" w:rsidR="009A51C6" w:rsidRPr="00F97851" w:rsidRDefault="005A1C85" w:rsidP="00F9525C">
      <w:pPr>
        <w:pStyle w:val="Indent1"/>
      </w:pPr>
      <w:hyperlink w:anchor="P4_805" w:history="1">
        <w:r w:rsidR="009A51C6" w:rsidRPr="00F97851">
          <w:rPr>
            <w:rStyle w:val="Hyperlink"/>
          </w:rPr>
          <w:t>4.805</w:t>
        </w:r>
      </w:hyperlink>
      <w:r w:rsidR="002C1BD2" w:rsidRPr="00D63A01">
        <w:rPr>
          <w:rStyle w:val="Hyperlink"/>
          <w:u w:val="none"/>
        </w:rPr>
        <w:tab/>
      </w:r>
      <w:r w:rsidR="002C1BD2" w:rsidRPr="00D63A01">
        <w:rPr>
          <w:rStyle w:val="Hyperlink"/>
          <w:u w:val="none"/>
        </w:rPr>
        <w:tab/>
      </w:r>
      <w:r w:rsidR="00F215B3" w:rsidRPr="00D63A01">
        <w:rPr>
          <w:rStyle w:val="Hyperlink"/>
          <w:u w:val="none"/>
        </w:rPr>
        <w:tab/>
      </w:r>
      <w:r w:rsidR="009A51C6" w:rsidRPr="00F97851">
        <w:t>Storage, handling and contract files.</w:t>
      </w:r>
    </w:p>
    <w:p w14:paraId="4AB29B9D" w14:textId="3BE0072F" w:rsidR="009A51C6" w:rsidRPr="00F97851" w:rsidRDefault="009A51C6" w:rsidP="009A51C6">
      <w:pPr>
        <w:rPr>
          <w:b/>
          <w:sz w:val="24"/>
          <w:szCs w:val="24"/>
        </w:rPr>
      </w:pPr>
      <w:r w:rsidRPr="00F97851">
        <w:rPr>
          <w:b/>
          <w:sz w:val="24"/>
          <w:szCs w:val="24"/>
        </w:rPr>
        <w:t>SUBPART 4.13 – PERSONAL IDENTITY VERIFICATION</w:t>
      </w:r>
    </w:p>
    <w:p w14:paraId="4108B7AB" w14:textId="4E7C62FC" w:rsidR="009A51C6" w:rsidRPr="00F97851" w:rsidRDefault="005A1C85" w:rsidP="009A51C6">
      <w:pPr>
        <w:rPr>
          <w:sz w:val="24"/>
          <w:szCs w:val="24"/>
        </w:rPr>
      </w:pPr>
      <w:hyperlink w:anchor="P4_1302" w:history="1">
        <w:r w:rsidR="009A51C6" w:rsidRPr="00F97851">
          <w:rPr>
            <w:bCs/>
            <w:iCs/>
            <w:sz w:val="24"/>
            <w:szCs w:val="24"/>
          </w:rPr>
          <w:t>4.1302</w:t>
        </w:r>
      </w:hyperlink>
      <w:r w:rsidR="006D2A98" w:rsidRPr="00F97851">
        <w:rPr>
          <w:bCs/>
          <w:iCs/>
          <w:sz w:val="24"/>
          <w:szCs w:val="24"/>
        </w:rPr>
        <w:tab/>
      </w:r>
      <w:r w:rsidR="006D2A98" w:rsidRPr="00F97851">
        <w:rPr>
          <w:bCs/>
          <w:iCs/>
          <w:sz w:val="24"/>
          <w:szCs w:val="24"/>
        </w:rPr>
        <w:tab/>
      </w:r>
      <w:r w:rsidR="00F215B3">
        <w:rPr>
          <w:bCs/>
          <w:iCs/>
          <w:sz w:val="24"/>
          <w:szCs w:val="24"/>
        </w:rPr>
        <w:tab/>
      </w:r>
      <w:r w:rsidR="009A51C6" w:rsidRPr="00F97851">
        <w:rPr>
          <w:sz w:val="24"/>
          <w:szCs w:val="24"/>
        </w:rPr>
        <w:t>Acquisition of approved products and services for personal identity verification.</w:t>
      </w:r>
    </w:p>
    <w:p w14:paraId="067AE89A" w14:textId="6CCCBCD4" w:rsidR="009A51C6" w:rsidRPr="00F97851" w:rsidRDefault="005A1C85" w:rsidP="009A51C6">
      <w:pPr>
        <w:rPr>
          <w:sz w:val="24"/>
          <w:szCs w:val="24"/>
          <w:lang w:val="en"/>
        </w:rPr>
      </w:pPr>
      <w:hyperlink w:anchor="P4_1303" w:history="1">
        <w:r w:rsidR="009A51C6" w:rsidRPr="00F97851">
          <w:rPr>
            <w:rStyle w:val="Hyperlink"/>
            <w:color w:val="auto"/>
            <w:sz w:val="24"/>
            <w:szCs w:val="24"/>
            <w:u w:val="none"/>
            <w:lang w:val="en"/>
          </w:rPr>
          <w:t>4.1303</w:t>
        </w:r>
      </w:hyperlink>
      <w:r w:rsidR="006D2A98" w:rsidRPr="00F97851">
        <w:rPr>
          <w:rStyle w:val="Hyperlink"/>
          <w:color w:val="auto"/>
          <w:sz w:val="24"/>
          <w:szCs w:val="24"/>
          <w:u w:val="none"/>
          <w:lang w:val="en"/>
        </w:rPr>
        <w:tab/>
      </w:r>
      <w:r w:rsidR="006D2A98" w:rsidRPr="00F97851">
        <w:rPr>
          <w:rStyle w:val="Hyperlink"/>
          <w:color w:val="auto"/>
          <w:sz w:val="24"/>
          <w:szCs w:val="24"/>
          <w:u w:val="none"/>
          <w:lang w:val="en"/>
        </w:rPr>
        <w:tab/>
      </w:r>
      <w:r w:rsidR="00F215B3">
        <w:rPr>
          <w:rStyle w:val="Hyperlink"/>
          <w:color w:val="auto"/>
          <w:sz w:val="24"/>
          <w:szCs w:val="24"/>
          <w:u w:val="none"/>
          <w:lang w:val="en"/>
        </w:rPr>
        <w:tab/>
      </w:r>
      <w:r w:rsidR="009A51C6" w:rsidRPr="00F97851">
        <w:rPr>
          <w:sz w:val="24"/>
          <w:szCs w:val="24"/>
          <w:lang w:val="en"/>
        </w:rPr>
        <w:t>Contract clause.</w:t>
      </w:r>
    </w:p>
    <w:p w14:paraId="343A0861" w14:textId="42E3E675" w:rsidR="009A51C6" w:rsidRPr="00F97851" w:rsidRDefault="005A1C85" w:rsidP="009A51C6">
      <w:pPr>
        <w:rPr>
          <w:sz w:val="24"/>
          <w:szCs w:val="24"/>
        </w:rPr>
      </w:pPr>
      <w:hyperlink w:anchor="P4_1303_90" w:history="1">
        <w:r w:rsidR="009A51C6" w:rsidRPr="00F97851">
          <w:rPr>
            <w:rStyle w:val="Hyperlink"/>
            <w:bCs/>
            <w:sz w:val="24"/>
            <w:szCs w:val="24"/>
          </w:rPr>
          <w:t>4.1303-90</w:t>
        </w:r>
      </w:hyperlink>
      <w:r w:rsidR="009A51C6" w:rsidRPr="00F97851">
        <w:rPr>
          <w:bCs/>
          <w:sz w:val="24"/>
          <w:szCs w:val="24"/>
        </w:rPr>
        <w:t xml:space="preserve"> </w:t>
      </w:r>
      <w:r w:rsidR="006D2A98" w:rsidRPr="00F97851">
        <w:rPr>
          <w:bCs/>
          <w:sz w:val="24"/>
          <w:szCs w:val="24"/>
        </w:rPr>
        <w:tab/>
      </w:r>
      <w:r w:rsidR="00F215B3">
        <w:rPr>
          <w:bCs/>
          <w:sz w:val="24"/>
          <w:szCs w:val="24"/>
        </w:rPr>
        <w:tab/>
      </w:r>
      <w:r w:rsidR="009A51C6" w:rsidRPr="00F97851">
        <w:rPr>
          <w:bCs/>
          <w:sz w:val="24"/>
          <w:szCs w:val="24"/>
        </w:rPr>
        <w:t xml:space="preserve">Contract clause – </w:t>
      </w:r>
      <w:r w:rsidR="009A51C6" w:rsidRPr="00F97851">
        <w:rPr>
          <w:sz w:val="24"/>
          <w:szCs w:val="24"/>
        </w:rPr>
        <w:t>personal identity verification of contractor personnel.</w:t>
      </w:r>
    </w:p>
    <w:p w14:paraId="31604010" w14:textId="4EC69912" w:rsidR="009A51C6" w:rsidRPr="00F97851" w:rsidRDefault="009A51C6" w:rsidP="009A51C6">
      <w:pPr>
        <w:rPr>
          <w:b/>
          <w:strike/>
          <w:sz w:val="24"/>
          <w:szCs w:val="24"/>
        </w:rPr>
      </w:pPr>
      <w:r w:rsidRPr="00F97851">
        <w:rPr>
          <w:b/>
          <w:sz w:val="24"/>
          <w:szCs w:val="24"/>
        </w:rPr>
        <w:t>SUBPART 4.16</w:t>
      </w:r>
      <w:r w:rsidR="00371C82" w:rsidRPr="00F97851">
        <w:rPr>
          <w:b/>
          <w:sz w:val="24"/>
          <w:szCs w:val="24"/>
        </w:rPr>
        <w:t xml:space="preserve"> – </w:t>
      </w:r>
      <w:r w:rsidRPr="00F97851">
        <w:rPr>
          <w:b/>
          <w:sz w:val="24"/>
          <w:szCs w:val="24"/>
        </w:rPr>
        <w:t xml:space="preserve">UNIQUE PROCUREMENT INSTRUMENT IDENTIFIERS </w:t>
      </w:r>
    </w:p>
    <w:p w14:paraId="548682F3" w14:textId="7A4FD337" w:rsidR="009A51C6" w:rsidRPr="00F97851" w:rsidRDefault="005A1C85" w:rsidP="009A51C6">
      <w:pPr>
        <w:tabs>
          <w:tab w:val="clear" w:pos="1080"/>
          <w:tab w:val="left" w:pos="990"/>
        </w:tabs>
        <w:rPr>
          <w:sz w:val="24"/>
          <w:szCs w:val="24"/>
        </w:rPr>
      </w:pPr>
      <w:hyperlink w:anchor="P4_1601" w:history="1">
        <w:r w:rsidR="009A51C6" w:rsidRPr="00F97851">
          <w:rPr>
            <w:rStyle w:val="Hyperlink"/>
            <w:sz w:val="24"/>
            <w:szCs w:val="24"/>
          </w:rPr>
          <w:t>4.1601</w:t>
        </w:r>
      </w:hyperlink>
      <w:r w:rsidR="006D2A98" w:rsidRPr="00D63A01">
        <w:rPr>
          <w:rStyle w:val="Hyperlink"/>
          <w:sz w:val="24"/>
          <w:szCs w:val="24"/>
          <w:u w:val="none"/>
        </w:rPr>
        <w:tab/>
      </w:r>
      <w:r w:rsidR="006D2A98" w:rsidRPr="00D63A01">
        <w:rPr>
          <w:rStyle w:val="Hyperlink"/>
          <w:sz w:val="24"/>
          <w:szCs w:val="24"/>
          <w:u w:val="none"/>
        </w:rPr>
        <w:tab/>
      </w:r>
      <w:r w:rsidR="00F215B3" w:rsidRPr="00D63A01">
        <w:rPr>
          <w:rStyle w:val="Hyperlink"/>
          <w:sz w:val="24"/>
          <w:szCs w:val="24"/>
          <w:u w:val="none"/>
        </w:rPr>
        <w:tab/>
      </w:r>
      <w:r w:rsidR="009A51C6" w:rsidRPr="00F97851">
        <w:rPr>
          <w:sz w:val="24"/>
          <w:szCs w:val="24"/>
        </w:rPr>
        <w:t>Policy.</w:t>
      </w:r>
    </w:p>
    <w:p w14:paraId="541D6F13" w14:textId="28790B2B" w:rsidR="00371C82" w:rsidRPr="00F97851" w:rsidRDefault="00371C82" w:rsidP="009A51C6">
      <w:pPr>
        <w:tabs>
          <w:tab w:val="clear" w:pos="1080"/>
          <w:tab w:val="left" w:pos="990"/>
        </w:tabs>
        <w:rPr>
          <w:b/>
          <w:sz w:val="24"/>
          <w:szCs w:val="24"/>
        </w:rPr>
      </w:pPr>
      <w:r w:rsidRPr="00F97851">
        <w:rPr>
          <w:b/>
          <w:sz w:val="24"/>
          <w:szCs w:val="24"/>
        </w:rPr>
        <w:t>SUBPART 4.7</w:t>
      </w:r>
      <w:r w:rsidR="008071F4" w:rsidRPr="00F97851">
        <w:rPr>
          <w:b/>
          <w:sz w:val="24"/>
          <w:szCs w:val="24"/>
        </w:rPr>
        <w:t>1</w:t>
      </w:r>
      <w:r w:rsidRPr="00F97851">
        <w:rPr>
          <w:b/>
          <w:sz w:val="24"/>
          <w:szCs w:val="24"/>
        </w:rPr>
        <w:t xml:space="preserve"> – UNIFORM CONTRACT LINE ITEM NUMBERING SYSTEM</w:t>
      </w:r>
      <w:r w:rsidR="008071F4" w:rsidRPr="00F97851">
        <w:rPr>
          <w:b/>
          <w:sz w:val="24"/>
          <w:szCs w:val="24"/>
        </w:rPr>
        <w:t xml:space="preserve">  </w:t>
      </w:r>
    </w:p>
    <w:p w14:paraId="2D90F703" w14:textId="23FD53D6" w:rsidR="00371C82" w:rsidRPr="00F97851" w:rsidRDefault="005A1C85" w:rsidP="00170752">
      <w:pPr>
        <w:rPr>
          <w:sz w:val="24"/>
          <w:szCs w:val="24"/>
        </w:rPr>
      </w:pPr>
      <w:hyperlink w:anchor="P4_7103_2" w:history="1">
        <w:r w:rsidR="00371C82" w:rsidRPr="00F97851">
          <w:rPr>
            <w:rStyle w:val="Hyperlink"/>
            <w:sz w:val="24"/>
            <w:szCs w:val="24"/>
          </w:rPr>
          <w:t>4.7103-2</w:t>
        </w:r>
      </w:hyperlink>
      <w:r w:rsidR="006D2A98" w:rsidRPr="00F97851">
        <w:rPr>
          <w:sz w:val="24"/>
          <w:szCs w:val="24"/>
        </w:rPr>
        <w:tab/>
      </w:r>
      <w:r w:rsidR="00F215B3">
        <w:rPr>
          <w:sz w:val="24"/>
          <w:szCs w:val="24"/>
        </w:rPr>
        <w:tab/>
      </w:r>
      <w:r w:rsidR="00371C82" w:rsidRPr="00F97851">
        <w:rPr>
          <w:sz w:val="24"/>
          <w:szCs w:val="24"/>
        </w:rPr>
        <w:t>Numbering procedures.</w:t>
      </w:r>
    </w:p>
    <w:p w14:paraId="724BDF20" w14:textId="7CA853E2" w:rsidR="00371C82" w:rsidRPr="00F97851" w:rsidRDefault="005A1C85" w:rsidP="00170752">
      <w:pPr>
        <w:rPr>
          <w:sz w:val="24"/>
          <w:szCs w:val="24"/>
        </w:rPr>
      </w:pPr>
      <w:hyperlink w:anchor="P4_7104_2" w:history="1">
        <w:r w:rsidR="00371C82" w:rsidRPr="00F97851">
          <w:rPr>
            <w:rStyle w:val="Hyperlink"/>
            <w:sz w:val="24"/>
            <w:szCs w:val="24"/>
          </w:rPr>
          <w:t>4.7104-2</w:t>
        </w:r>
      </w:hyperlink>
      <w:r w:rsidR="006D2A98" w:rsidRPr="00F97851">
        <w:rPr>
          <w:sz w:val="24"/>
          <w:szCs w:val="24"/>
        </w:rPr>
        <w:tab/>
      </w:r>
      <w:r w:rsidR="00F215B3">
        <w:rPr>
          <w:sz w:val="24"/>
          <w:szCs w:val="24"/>
        </w:rPr>
        <w:tab/>
      </w:r>
      <w:r w:rsidR="00371C82" w:rsidRPr="00F97851">
        <w:rPr>
          <w:sz w:val="24"/>
          <w:szCs w:val="24"/>
        </w:rPr>
        <w:t>Numbering procedures.</w:t>
      </w:r>
    </w:p>
    <w:p w14:paraId="475A75A6" w14:textId="087CCC87" w:rsidR="009A51C6" w:rsidRPr="00F97851" w:rsidRDefault="009A51C6" w:rsidP="00170752">
      <w:pPr>
        <w:rPr>
          <w:b/>
          <w:sz w:val="24"/>
          <w:szCs w:val="24"/>
        </w:rPr>
      </w:pPr>
      <w:r w:rsidRPr="00F97851">
        <w:rPr>
          <w:b/>
          <w:sz w:val="24"/>
          <w:szCs w:val="24"/>
        </w:rPr>
        <w:t>SUBPART 4.73 – SAFEGUARDING COVERED DEFENSE INFORMATION AND CYBER INCIDENT REPORTING</w:t>
      </w:r>
    </w:p>
    <w:p w14:paraId="36BF1409" w14:textId="221B605B" w:rsidR="00D74983" w:rsidRPr="00F97851" w:rsidRDefault="005A1C85" w:rsidP="00170752">
      <w:pPr>
        <w:rPr>
          <w:sz w:val="24"/>
          <w:szCs w:val="24"/>
        </w:rPr>
      </w:pPr>
      <w:hyperlink w:anchor="P4_7301" w:history="1">
        <w:r w:rsidR="00D74983" w:rsidRPr="00F97851">
          <w:rPr>
            <w:rStyle w:val="Hyperlink"/>
            <w:sz w:val="24"/>
            <w:szCs w:val="24"/>
          </w:rPr>
          <w:t>4.7301</w:t>
        </w:r>
      </w:hyperlink>
      <w:r w:rsidR="006D2A98" w:rsidRPr="00F97851">
        <w:rPr>
          <w:sz w:val="24"/>
          <w:szCs w:val="24"/>
        </w:rPr>
        <w:tab/>
      </w:r>
      <w:r w:rsidR="006D2A98" w:rsidRPr="00F97851">
        <w:rPr>
          <w:sz w:val="24"/>
          <w:szCs w:val="24"/>
        </w:rPr>
        <w:tab/>
      </w:r>
      <w:r w:rsidR="00F215B3">
        <w:rPr>
          <w:sz w:val="24"/>
          <w:szCs w:val="24"/>
        </w:rPr>
        <w:tab/>
      </w:r>
      <w:r w:rsidR="00D74983" w:rsidRPr="00F97851">
        <w:rPr>
          <w:sz w:val="24"/>
          <w:szCs w:val="24"/>
        </w:rPr>
        <w:t>Definitions</w:t>
      </w:r>
      <w:commentRangeStart w:id="126"/>
      <w:r w:rsidR="00D74983" w:rsidRPr="00F97851">
        <w:rPr>
          <w:sz w:val="24"/>
          <w:szCs w:val="24"/>
        </w:rPr>
        <w:t>.</w:t>
      </w:r>
      <w:commentRangeEnd w:id="126"/>
      <w:r w:rsidR="007B7BB5">
        <w:rPr>
          <w:rStyle w:val="CommentReference"/>
        </w:rPr>
        <w:commentReference w:id="126"/>
      </w:r>
    </w:p>
    <w:p w14:paraId="7460452E" w14:textId="62432AED" w:rsidR="009A51C6" w:rsidRPr="00F97851" w:rsidRDefault="005A1C85" w:rsidP="00DB59DE">
      <w:pPr>
        <w:rPr>
          <w:sz w:val="24"/>
          <w:szCs w:val="24"/>
        </w:rPr>
      </w:pPr>
      <w:hyperlink w:anchor="P4_7303_1" w:history="1">
        <w:r w:rsidR="009A51C6" w:rsidRPr="00F97851">
          <w:rPr>
            <w:rStyle w:val="Hyperlink"/>
            <w:color w:val="auto"/>
            <w:sz w:val="24"/>
            <w:szCs w:val="24"/>
            <w:u w:val="none"/>
          </w:rPr>
          <w:t>4.7303-1</w:t>
        </w:r>
      </w:hyperlink>
      <w:r w:rsidR="006D2A98" w:rsidRPr="00F97851">
        <w:rPr>
          <w:rStyle w:val="Hyperlink"/>
          <w:color w:val="auto"/>
          <w:sz w:val="24"/>
          <w:szCs w:val="24"/>
          <w:u w:val="none"/>
        </w:rPr>
        <w:tab/>
      </w:r>
      <w:r w:rsidR="00F215B3">
        <w:rPr>
          <w:rStyle w:val="Hyperlink"/>
          <w:color w:val="auto"/>
          <w:sz w:val="24"/>
          <w:szCs w:val="24"/>
          <w:u w:val="none"/>
        </w:rPr>
        <w:tab/>
      </w:r>
      <w:r w:rsidR="009A51C6" w:rsidRPr="00F97851">
        <w:rPr>
          <w:sz w:val="24"/>
          <w:szCs w:val="24"/>
        </w:rPr>
        <w:t>General.</w:t>
      </w:r>
    </w:p>
    <w:p w14:paraId="20910466" w14:textId="492A5B12" w:rsidR="00DB59DE" w:rsidRPr="00F97851" w:rsidRDefault="005A1C85" w:rsidP="00DB59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w:anchor="P4_7303_3" w:history="1">
        <w:r w:rsidR="00DB59DE" w:rsidRPr="00F97851">
          <w:rPr>
            <w:rStyle w:val="Hyperlink"/>
            <w:bCs/>
            <w:sz w:val="24"/>
            <w:szCs w:val="24"/>
            <w:lang w:val="en"/>
          </w:rPr>
          <w:t>4.7303-3</w:t>
        </w:r>
      </w:hyperlink>
      <w:r w:rsidR="00DB59DE" w:rsidRPr="00F97851">
        <w:rPr>
          <w:bCs/>
          <w:sz w:val="24"/>
          <w:szCs w:val="24"/>
          <w:lang w:val="en"/>
        </w:rPr>
        <w:t xml:space="preserve">  </w:t>
      </w:r>
      <w:r w:rsidR="00DB59DE" w:rsidRPr="00F97851">
        <w:rPr>
          <w:bCs/>
          <w:sz w:val="24"/>
          <w:szCs w:val="24"/>
          <w:lang w:val="en"/>
        </w:rPr>
        <w:tab/>
      </w:r>
      <w:r w:rsidR="00F215B3">
        <w:rPr>
          <w:bCs/>
          <w:sz w:val="24"/>
          <w:szCs w:val="24"/>
          <w:lang w:val="en"/>
        </w:rPr>
        <w:tab/>
      </w:r>
      <w:r w:rsidR="00DB59DE" w:rsidRPr="00F97851">
        <w:rPr>
          <w:bCs/>
          <w:sz w:val="24"/>
          <w:szCs w:val="24"/>
          <w:lang w:val="en"/>
        </w:rPr>
        <w:t>Cyber incident and compromise reporting.</w:t>
      </w:r>
    </w:p>
    <w:p w14:paraId="438EE7CC" w14:textId="77777777" w:rsidR="009A51C6" w:rsidRPr="00F97851" w:rsidRDefault="009A51C6" w:rsidP="006A25DC">
      <w:pPr>
        <w:pStyle w:val="Heading2"/>
        <w:rPr>
          <w:lang w:val="en"/>
        </w:rPr>
      </w:pPr>
      <w:r w:rsidRPr="00F97851">
        <w:rPr>
          <w:lang w:val="en"/>
        </w:rPr>
        <w:t>SUBPART 4.2 – CONTRACT DISTRIBUTION</w:t>
      </w:r>
    </w:p>
    <w:p w14:paraId="5C5F536D" w14:textId="0679EB5C" w:rsidR="009A51C6" w:rsidRPr="00F97851" w:rsidRDefault="00DB45C5" w:rsidP="004637F4">
      <w:pPr>
        <w:spacing w:after="240"/>
        <w:jc w:val="center"/>
        <w:rPr>
          <w:i/>
          <w:sz w:val="24"/>
          <w:szCs w:val="24"/>
        </w:rPr>
      </w:pPr>
      <w:r w:rsidRPr="00F97851">
        <w:rPr>
          <w:i/>
          <w:sz w:val="24"/>
          <w:szCs w:val="24"/>
        </w:rPr>
        <w:t>(Revised September 9, 2016 through PROCLTR 2016-09)</w:t>
      </w:r>
    </w:p>
    <w:p w14:paraId="50106007" w14:textId="65F189D2" w:rsidR="009A51C6" w:rsidRPr="00F97851" w:rsidRDefault="009A51C6" w:rsidP="00775E78">
      <w:pPr>
        <w:pStyle w:val="Heading3"/>
        <w:spacing w:after="240"/>
        <w:rPr>
          <w:sz w:val="24"/>
          <w:szCs w:val="24"/>
          <w:lang w:val="en"/>
        </w:rPr>
      </w:pPr>
      <w:bookmarkStart w:id="127" w:name="P4_270"/>
      <w:r w:rsidRPr="00F97851">
        <w:rPr>
          <w:sz w:val="24"/>
          <w:szCs w:val="24"/>
          <w:lang w:val="en"/>
        </w:rPr>
        <w:t xml:space="preserve">4.270 </w:t>
      </w:r>
      <w:bookmarkEnd w:id="127"/>
      <w:r w:rsidRPr="00F97851">
        <w:rPr>
          <w:sz w:val="24"/>
          <w:szCs w:val="24"/>
          <w:lang w:val="en"/>
        </w:rPr>
        <w:t>Electronic Document Access.</w:t>
      </w:r>
    </w:p>
    <w:p w14:paraId="133E0CD2" w14:textId="3E40FDC3" w:rsidR="009A51C6" w:rsidRPr="00F97851" w:rsidRDefault="009A51C6" w:rsidP="00775E78">
      <w:pPr>
        <w:pStyle w:val="Heading3"/>
        <w:rPr>
          <w:sz w:val="24"/>
          <w:szCs w:val="24"/>
          <w:lang w:val="en"/>
        </w:rPr>
      </w:pPr>
      <w:bookmarkStart w:id="128" w:name="P4_270_2"/>
      <w:r w:rsidRPr="00F97851">
        <w:rPr>
          <w:sz w:val="24"/>
          <w:szCs w:val="24"/>
          <w:lang w:val="en"/>
        </w:rPr>
        <w:t xml:space="preserve">4.270-2 </w:t>
      </w:r>
      <w:bookmarkEnd w:id="128"/>
      <w:r w:rsidRPr="00F97851">
        <w:rPr>
          <w:sz w:val="24"/>
          <w:szCs w:val="24"/>
          <w:lang w:val="en"/>
        </w:rPr>
        <w:t>Procedures.</w:t>
      </w:r>
    </w:p>
    <w:p w14:paraId="4E7E85BE" w14:textId="27D13915" w:rsidR="009A51C6" w:rsidRPr="00F97851" w:rsidRDefault="009A51C6" w:rsidP="005B66C5">
      <w:pPr>
        <w:spacing w:after="480"/>
        <w:rPr>
          <w:sz w:val="24"/>
          <w:szCs w:val="24"/>
          <w:lang w:val="en"/>
        </w:rPr>
      </w:pPr>
      <w:r w:rsidRPr="00F97851">
        <w:rPr>
          <w:bCs/>
          <w:sz w:val="24"/>
          <w:szCs w:val="24"/>
          <w:lang w:val="en"/>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14:paraId="5F37AEB7" w14:textId="77777777" w:rsidR="009A51C6" w:rsidRPr="00F97851" w:rsidRDefault="009A51C6" w:rsidP="00025804">
      <w:pPr>
        <w:pStyle w:val="Heading2"/>
      </w:pPr>
      <w:r w:rsidRPr="00F97851">
        <w:lastRenderedPageBreak/>
        <w:t>SUBPART 4.5 – ELECTRONIC COMMERCE IN CONTRACTING</w:t>
      </w:r>
    </w:p>
    <w:p w14:paraId="76368CF3" w14:textId="488FA272" w:rsidR="009A51C6" w:rsidRPr="00F97851" w:rsidRDefault="00526428" w:rsidP="004637F4">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004475D5" w:rsidRPr="00F97851">
        <w:rPr>
          <w:i/>
          <w:sz w:val="24"/>
          <w:szCs w:val="24"/>
        </w:rPr>
        <w:t>)</w:t>
      </w:r>
    </w:p>
    <w:p w14:paraId="4FC60E00" w14:textId="5814B53F" w:rsidR="00626206" w:rsidRPr="007D5910" w:rsidRDefault="00626206" w:rsidP="00ED25C8">
      <w:pPr>
        <w:pStyle w:val="Heading3"/>
        <w:rPr>
          <w:sz w:val="24"/>
          <w:szCs w:val="24"/>
        </w:rPr>
      </w:pPr>
      <w:bookmarkStart w:id="129" w:name="P4_502"/>
      <w:r w:rsidRPr="007D5910">
        <w:rPr>
          <w:sz w:val="24"/>
          <w:szCs w:val="24"/>
        </w:rPr>
        <w:t xml:space="preserve">4.502 </w:t>
      </w:r>
      <w:bookmarkEnd w:id="129"/>
      <w:r w:rsidRPr="007D5910">
        <w:rPr>
          <w:sz w:val="24"/>
          <w:szCs w:val="24"/>
        </w:rPr>
        <w:t>Policy</w:t>
      </w:r>
      <w:commentRangeStart w:id="130"/>
      <w:r w:rsidRPr="007D5910">
        <w:rPr>
          <w:sz w:val="24"/>
          <w:szCs w:val="24"/>
        </w:rPr>
        <w:t>.</w:t>
      </w:r>
      <w:commentRangeEnd w:id="130"/>
      <w:r w:rsidR="00D22534" w:rsidRPr="007D5910">
        <w:rPr>
          <w:rStyle w:val="CommentReference"/>
          <w:b w:val="0"/>
          <w:sz w:val="24"/>
          <w:szCs w:val="24"/>
        </w:rPr>
        <w:commentReference w:id="130"/>
      </w:r>
    </w:p>
    <w:p w14:paraId="5CA286FC" w14:textId="17E80D69" w:rsidR="009A51C6" w:rsidRPr="007D5910" w:rsidRDefault="00626206" w:rsidP="00626206">
      <w:pPr>
        <w:rPr>
          <w:bCs/>
          <w:spacing w:val="-1"/>
          <w:sz w:val="24"/>
          <w:szCs w:val="24"/>
        </w:rPr>
      </w:pPr>
      <w:r w:rsidRPr="007D5910">
        <w:rPr>
          <w:color w:val="000000"/>
          <w:sz w:val="24"/>
          <w:szCs w:val="24"/>
        </w:rPr>
        <w:t xml:space="preserve">(b) </w:t>
      </w:r>
      <w:r w:rsidR="009A51C6" w:rsidRPr="007D5910">
        <w:rPr>
          <w:sz w:val="24"/>
          <w:szCs w:val="24"/>
        </w:rPr>
        <w:t>T</w:t>
      </w:r>
      <w:r w:rsidR="009A51C6" w:rsidRPr="007D5910">
        <w:rPr>
          <w:spacing w:val="-1"/>
          <w:sz w:val="24"/>
          <w:szCs w:val="24"/>
        </w:rPr>
        <w:t xml:space="preserve">he </w:t>
      </w:r>
      <w:hyperlink r:id="rId82" w:history="1">
        <w:r w:rsidR="00D31EC8" w:rsidRPr="007D5910">
          <w:rPr>
            <w:rStyle w:val="Hyperlink"/>
            <w:bCs/>
            <w:spacing w:val="-1"/>
            <w:sz w:val="24"/>
            <w:szCs w:val="24"/>
          </w:rPr>
          <w:t>DLA Internet Bid Board System (DIBBS)</w:t>
        </w:r>
      </w:hyperlink>
      <w:r w:rsidR="009A51C6" w:rsidRPr="007D5910">
        <w:rPr>
          <w:bCs/>
          <w:spacing w:val="-1"/>
          <w:sz w:val="24"/>
          <w:szCs w:val="24"/>
        </w:rPr>
        <w:t xml:space="preserve"> </w:t>
      </w:r>
      <w:r w:rsidR="00D31EC8" w:rsidRPr="007D5910">
        <w:rPr>
          <w:bCs/>
          <w:spacing w:val="-1"/>
          <w:sz w:val="24"/>
          <w:szCs w:val="24"/>
        </w:rPr>
        <w:t>(</w:t>
      </w:r>
      <w:hyperlink r:id="rId83" w:history="1">
        <w:r w:rsidR="00D31EC8" w:rsidRPr="007D5910">
          <w:rPr>
            <w:rStyle w:val="Hyperlink"/>
            <w:bCs/>
            <w:spacing w:val="-1"/>
            <w:sz w:val="24"/>
            <w:szCs w:val="24"/>
          </w:rPr>
          <w:t>https://www.dibbs.bsm.dla.mil/</w:t>
        </w:r>
      </w:hyperlink>
      <w:r w:rsidR="00D31EC8" w:rsidRPr="007D5910">
        <w:rPr>
          <w:bCs/>
          <w:spacing w:val="-1"/>
          <w:sz w:val="24"/>
          <w:szCs w:val="24"/>
        </w:rPr>
        <w:t xml:space="preserve">) </w:t>
      </w:r>
      <w:r w:rsidR="009A51C6" w:rsidRPr="007D5910">
        <w:rPr>
          <w:bCs/>
          <w:spacing w:val="-1"/>
          <w:sz w:val="24"/>
          <w:szCs w:val="24"/>
        </w:rPr>
        <w:t>is the DLA supplier-facing portal utilized to:</w:t>
      </w:r>
    </w:p>
    <w:p w14:paraId="62214637" w14:textId="69F749CD" w:rsidR="009A51C6" w:rsidRPr="007D5910" w:rsidRDefault="006D2A98" w:rsidP="00170752">
      <w:pPr>
        <w:rPr>
          <w:sz w:val="24"/>
          <w:szCs w:val="24"/>
        </w:rPr>
      </w:pPr>
      <w:r w:rsidRPr="007D5910">
        <w:rPr>
          <w:sz w:val="24"/>
          <w:szCs w:val="24"/>
        </w:rPr>
        <w:tab/>
      </w:r>
      <w:r w:rsidR="00170752" w:rsidRPr="007D5910">
        <w:rPr>
          <w:sz w:val="24"/>
          <w:szCs w:val="24"/>
        </w:rPr>
        <w:t>(</w:t>
      </w:r>
      <w:r w:rsidR="00213494" w:rsidRPr="007D5910">
        <w:rPr>
          <w:sz w:val="24"/>
          <w:szCs w:val="24"/>
        </w:rPr>
        <w:t>i</w:t>
      </w:r>
      <w:r w:rsidR="00170752" w:rsidRPr="007D5910">
        <w:rPr>
          <w:sz w:val="24"/>
          <w:szCs w:val="24"/>
        </w:rPr>
        <w:t xml:space="preserve">) </w:t>
      </w:r>
      <w:r w:rsidR="009A51C6" w:rsidRPr="007D5910">
        <w:rPr>
          <w:sz w:val="24"/>
          <w:szCs w:val="24"/>
        </w:rPr>
        <w:t>Post solicitations, solicitation amendments, awards, and award modifications</w:t>
      </w:r>
      <w:r w:rsidR="00F13735" w:rsidRPr="007D5910">
        <w:rPr>
          <w:sz w:val="24"/>
          <w:szCs w:val="24"/>
        </w:rPr>
        <w:t>;</w:t>
      </w:r>
    </w:p>
    <w:p w14:paraId="318F8F90" w14:textId="53D5DBE6" w:rsidR="009A51C6" w:rsidRPr="007D5910" w:rsidRDefault="006D2A98" w:rsidP="00170752">
      <w:pPr>
        <w:rPr>
          <w:sz w:val="24"/>
          <w:szCs w:val="24"/>
        </w:rPr>
      </w:pPr>
      <w:r w:rsidRPr="007D5910">
        <w:rPr>
          <w:sz w:val="24"/>
          <w:szCs w:val="24"/>
        </w:rPr>
        <w:tab/>
      </w:r>
      <w:r w:rsidR="00170752" w:rsidRPr="007D5910">
        <w:rPr>
          <w:sz w:val="24"/>
          <w:szCs w:val="24"/>
        </w:rPr>
        <w:t>(ii) F</w:t>
      </w:r>
      <w:r w:rsidR="009A51C6" w:rsidRPr="007D5910">
        <w:rPr>
          <w:sz w:val="24"/>
          <w:szCs w:val="24"/>
        </w:rPr>
        <w:t>acilitate submission of quotations by suppliers in response to request for quotations</w:t>
      </w:r>
      <w:r w:rsidR="00F13735" w:rsidRPr="007D5910">
        <w:rPr>
          <w:sz w:val="24"/>
          <w:szCs w:val="24"/>
        </w:rPr>
        <w:t>;</w:t>
      </w:r>
    </w:p>
    <w:p w14:paraId="2ACE37CF" w14:textId="5FBC3C26" w:rsidR="006D2A98" w:rsidRPr="007D5910" w:rsidRDefault="006D2A98" w:rsidP="006D2A98">
      <w:pPr>
        <w:rPr>
          <w:sz w:val="24"/>
          <w:szCs w:val="24"/>
        </w:rPr>
      </w:pPr>
      <w:r w:rsidRPr="007D5910">
        <w:rPr>
          <w:sz w:val="24"/>
          <w:szCs w:val="24"/>
        </w:rPr>
        <w:tab/>
      </w:r>
      <w:r w:rsidR="00AD4C2C" w:rsidRPr="007D5910">
        <w:rPr>
          <w:sz w:val="24"/>
          <w:szCs w:val="24"/>
        </w:rPr>
        <w:t>(iii) E</w:t>
      </w:r>
      <w:r w:rsidR="009A51C6" w:rsidRPr="007D5910">
        <w:rPr>
          <w:sz w:val="24"/>
          <w:szCs w:val="24"/>
        </w:rPr>
        <w:t>nable upload of offers in response to request for proposals</w:t>
      </w:r>
      <w:r w:rsidR="00F13735" w:rsidRPr="007D5910">
        <w:rPr>
          <w:sz w:val="24"/>
          <w:szCs w:val="24"/>
        </w:rPr>
        <w:t>;</w:t>
      </w:r>
    </w:p>
    <w:p w14:paraId="26C06E8B" w14:textId="62AB95F8" w:rsidR="009A51C6" w:rsidRPr="007D5910" w:rsidRDefault="006D2A98" w:rsidP="006D2A98">
      <w:pPr>
        <w:rPr>
          <w:sz w:val="24"/>
          <w:szCs w:val="24"/>
        </w:rPr>
      </w:pPr>
      <w:r w:rsidRPr="007D5910">
        <w:rPr>
          <w:sz w:val="24"/>
          <w:szCs w:val="24"/>
        </w:rPr>
        <w:tab/>
      </w:r>
      <w:r w:rsidR="00AD4C2C" w:rsidRPr="007D5910">
        <w:rPr>
          <w:sz w:val="24"/>
          <w:szCs w:val="24"/>
        </w:rPr>
        <w:t xml:space="preserve">(iv) </w:t>
      </w:r>
      <w:r w:rsidR="009A51C6" w:rsidRPr="007D5910">
        <w:rPr>
          <w:sz w:val="24"/>
          <w:szCs w:val="24"/>
        </w:rPr>
        <w:t>Convey important messages to the supplier community</w:t>
      </w:r>
      <w:r w:rsidR="00F13735" w:rsidRPr="007D5910">
        <w:rPr>
          <w:sz w:val="24"/>
          <w:szCs w:val="24"/>
        </w:rPr>
        <w:t>; and</w:t>
      </w:r>
    </w:p>
    <w:p w14:paraId="5EF2CF91" w14:textId="52D6DC80" w:rsidR="00626206" w:rsidRPr="007D5910" w:rsidRDefault="006D2A98" w:rsidP="008D08F1">
      <w:pPr>
        <w:rPr>
          <w:color w:val="000000"/>
          <w:sz w:val="24"/>
          <w:szCs w:val="24"/>
        </w:rPr>
      </w:pPr>
      <w:r w:rsidRPr="007D5910">
        <w:rPr>
          <w:sz w:val="24"/>
          <w:szCs w:val="24"/>
        </w:rPr>
        <w:tab/>
      </w:r>
      <w:r w:rsidR="00AD4C2C" w:rsidRPr="007D5910">
        <w:rPr>
          <w:sz w:val="24"/>
          <w:szCs w:val="24"/>
        </w:rPr>
        <w:t xml:space="preserve">(v) </w:t>
      </w:r>
      <w:r w:rsidR="009A51C6" w:rsidRPr="007D5910">
        <w:rPr>
          <w:sz w:val="24"/>
          <w:szCs w:val="24"/>
        </w:rPr>
        <w:t>Transmit notices of proposed contract actions and awards to</w:t>
      </w:r>
      <w:r w:rsidR="001C4389">
        <w:rPr>
          <w:sz w:val="24"/>
          <w:szCs w:val="24"/>
        </w:rPr>
        <w:t xml:space="preserve"> </w:t>
      </w:r>
      <w:hyperlink r:id="rId84" w:history="1">
        <w:r w:rsidR="001C4389">
          <w:rPr>
            <w:rStyle w:val="Hyperlink"/>
            <w:snapToGrid w:val="0"/>
            <w:sz w:val="24"/>
            <w:szCs w:val="24"/>
          </w:rPr>
          <w:t>Contract Opportunities</w:t>
        </w:r>
      </w:hyperlink>
      <w:r w:rsidR="001C4389">
        <w:rPr>
          <w:snapToGrid w:val="0"/>
          <w:sz w:val="24"/>
          <w:szCs w:val="24"/>
        </w:rPr>
        <w:t xml:space="preserve"> (</w:t>
      </w:r>
      <w:hyperlink r:id="rId85" w:history="1">
        <w:r w:rsidR="001C4389" w:rsidRPr="005258F1">
          <w:rPr>
            <w:rStyle w:val="Hyperlink"/>
            <w:snapToGrid w:val="0"/>
            <w:sz w:val="24"/>
            <w:szCs w:val="24"/>
          </w:rPr>
          <w:t>https://sam.gov/content/opportunities</w:t>
        </w:r>
      </w:hyperlink>
      <w:r w:rsidR="001C4389">
        <w:rPr>
          <w:snapToGrid w:val="0"/>
          <w:sz w:val="24"/>
          <w:szCs w:val="24"/>
        </w:rPr>
        <w:t xml:space="preserve">) at </w:t>
      </w:r>
      <w:hyperlink r:id="rId86" w:history="1">
        <w:r w:rsidR="001C4389">
          <w:rPr>
            <w:rStyle w:val="Hyperlink"/>
            <w:snapToGrid w:val="0"/>
            <w:sz w:val="24"/>
            <w:szCs w:val="24"/>
          </w:rPr>
          <w:t>SAM.gov</w:t>
        </w:r>
      </w:hyperlink>
      <w:r w:rsidR="001C4389">
        <w:rPr>
          <w:snapToGrid w:val="0"/>
          <w:sz w:val="24"/>
          <w:szCs w:val="24"/>
        </w:rPr>
        <w:t xml:space="preserve">  (</w:t>
      </w:r>
      <w:hyperlink r:id="rId87" w:history="1">
        <w:r w:rsidR="001C4389" w:rsidRPr="005258F1">
          <w:rPr>
            <w:rStyle w:val="Hyperlink"/>
            <w:snapToGrid w:val="0"/>
            <w:sz w:val="24"/>
            <w:szCs w:val="24"/>
          </w:rPr>
          <w:t>https://sam.gov/content/home</w:t>
        </w:r>
      </w:hyperlink>
      <w:r w:rsidR="00684198" w:rsidRPr="007D5910">
        <w:rPr>
          <w:sz w:val="24"/>
          <w:szCs w:val="24"/>
          <w:lang w:val="en"/>
        </w:rPr>
        <w:t>)</w:t>
      </w:r>
      <w:commentRangeStart w:id="131"/>
      <w:r w:rsidR="009A51C6" w:rsidRPr="007D5910">
        <w:rPr>
          <w:sz w:val="24"/>
          <w:szCs w:val="24"/>
        </w:rPr>
        <w:t>.</w:t>
      </w:r>
      <w:commentRangeEnd w:id="131"/>
      <w:r w:rsidR="00684198" w:rsidRPr="007D5910">
        <w:rPr>
          <w:rStyle w:val="CommentReference"/>
          <w:sz w:val="24"/>
          <w:szCs w:val="24"/>
        </w:rPr>
        <w:commentReference w:id="131"/>
      </w:r>
      <w:commentRangeStart w:id="133"/>
      <w:r w:rsidR="0022072D">
        <w:rPr>
          <w:sz w:val="24"/>
          <w:szCs w:val="24"/>
        </w:rPr>
        <w:t xml:space="preserve"> </w:t>
      </w:r>
      <w:commentRangeEnd w:id="133"/>
      <w:r w:rsidR="0022072D">
        <w:rPr>
          <w:rStyle w:val="CommentReference"/>
        </w:rPr>
        <w:commentReference w:id="133"/>
      </w:r>
      <w:r w:rsidR="00626206"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14:paraId="2411C844"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593CA355" w14:textId="7EF59A1D"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w:t>
      </w:r>
      <w:commentRangeStart w:id="135"/>
      <w:r w:rsidRPr="007D5910">
        <w:rPr>
          <w:color w:val="000000"/>
          <w:sz w:val="24"/>
          <w:szCs w:val="24"/>
        </w:rPr>
        <w:t>JUN</w:t>
      </w:r>
      <w:commentRangeEnd w:id="135"/>
      <w:r w:rsidR="009A215A" w:rsidRPr="007D5910">
        <w:rPr>
          <w:rStyle w:val="CommentReference"/>
          <w:sz w:val="24"/>
          <w:szCs w:val="24"/>
        </w:rPr>
        <w:commentReference w:id="135"/>
      </w:r>
      <w:r w:rsidRPr="007D5910">
        <w:rPr>
          <w:color w:val="000000"/>
          <w:sz w:val="24"/>
          <w:szCs w:val="24"/>
        </w:rPr>
        <w:t xml:space="preserve"> 2020)</w:t>
      </w:r>
    </w:p>
    <w:p w14:paraId="0652CA6D"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14:paraId="312C6335" w14:textId="3822E519"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14:paraId="0EE6B728" w14:textId="2DBBC5E0"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14:paraId="6F0D6608" w14:textId="63F30B04" w:rsidR="00526428"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00D92D63" w:rsidRPr="007D5910">
        <w:rPr>
          <w:color w:val="0000FF"/>
          <w:sz w:val="24"/>
          <w:szCs w:val="24"/>
        </w:rPr>
        <w:t>Defense Automatic Addressing System (DAAS) Value Added Network List (</w:t>
      </w:r>
      <w:hyperlink r:id="rId88" w:history="1">
        <w:r w:rsidR="00D92D63" w:rsidRPr="007D5910">
          <w:rPr>
            <w:rStyle w:val="Hyperlink"/>
            <w:sz w:val="24"/>
            <w:szCs w:val="24"/>
          </w:rPr>
          <w:t>https://www.transactionservices.dla.mil/daashome/edi-vanlist-dla.asp</w:t>
        </w:r>
      </w:hyperlink>
      <w:r w:rsidR="00D92D63" w:rsidRPr="007D5910">
        <w:rPr>
          <w:color w:val="0000FF"/>
          <w:sz w:val="24"/>
          <w:szCs w:val="24"/>
        </w:rPr>
        <w:t>).</w:t>
      </w:r>
    </w:p>
    <w:p w14:paraId="4A0E45AE"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2094087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6A15986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59851CE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62B1E60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14:paraId="5DD2E29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7E4C0708" w14:textId="611B16E4"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L02 Electronic Order Transmission (</w:t>
      </w:r>
      <w:commentRangeStart w:id="136"/>
      <w:r w:rsidR="006D42A7" w:rsidRPr="007D5910">
        <w:rPr>
          <w:color w:val="000000"/>
          <w:sz w:val="24"/>
          <w:szCs w:val="24"/>
        </w:rPr>
        <w:t>JUN</w:t>
      </w:r>
      <w:commentRangeEnd w:id="136"/>
      <w:r w:rsidR="006D42A7" w:rsidRPr="007D5910">
        <w:rPr>
          <w:rStyle w:val="CommentReference"/>
          <w:sz w:val="24"/>
          <w:szCs w:val="24"/>
        </w:rPr>
        <w:commentReference w:id="136"/>
      </w:r>
      <w:r w:rsidRPr="007D5910">
        <w:rPr>
          <w:color w:val="000000"/>
          <w:sz w:val="24"/>
          <w:szCs w:val="24"/>
        </w:rPr>
        <w:t xml:space="preserve"> 2020) </w:t>
      </w:r>
    </w:p>
    <w:p w14:paraId="45B6BCF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14:paraId="0E7CEBC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14:paraId="696E487F"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14:paraId="5E8D6AB2" w14:textId="16E9235C" w:rsidR="00893800"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89" w:history="1">
        <w:r w:rsidR="00D92D63" w:rsidRPr="007D5910">
          <w:rPr>
            <w:rStyle w:val="Hyperlink"/>
            <w:bCs/>
            <w:spacing w:val="-1"/>
            <w:sz w:val="24"/>
            <w:szCs w:val="24"/>
          </w:rPr>
          <w:t>DLA Internet Bid Board System (DIBBS)</w:t>
        </w:r>
      </w:hyperlink>
      <w:r w:rsidR="00D92D63" w:rsidRPr="007D5910">
        <w:rPr>
          <w:bCs/>
          <w:spacing w:val="-1"/>
          <w:sz w:val="24"/>
          <w:szCs w:val="24"/>
        </w:rPr>
        <w:t xml:space="preserve"> (</w:t>
      </w:r>
      <w:hyperlink r:id="rId90" w:history="1">
        <w:r w:rsidR="00D92D63" w:rsidRPr="007D5910">
          <w:rPr>
            <w:rStyle w:val="Hyperlink"/>
            <w:bCs/>
            <w:spacing w:val="-1"/>
            <w:sz w:val="24"/>
            <w:szCs w:val="24"/>
          </w:rPr>
          <w:t>https://www.dibbs.bsm.dla.mil/</w:t>
        </w:r>
      </w:hyperlink>
      <w:r w:rsidR="00D92D63" w:rsidRPr="007D5910">
        <w:rPr>
          <w:bCs/>
          <w:spacing w:val="-1"/>
          <w:sz w:val="24"/>
          <w:szCs w:val="24"/>
        </w:rPr>
        <w:t xml:space="preserve">) </w:t>
      </w:r>
      <w:r w:rsidRPr="007D5910">
        <w:rPr>
          <w:color w:val="000000"/>
          <w:sz w:val="24"/>
          <w:szCs w:val="24"/>
        </w:rPr>
        <w:t>to receive email notification.</w:t>
      </w:r>
    </w:p>
    <w:p w14:paraId="1F162906" w14:textId="442560D2" w:rsidR="00626206"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lastRenderedPageBreak/>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14:paraId="30309955" w14:textId="2E204F2E"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91" w:history="1">
        <w:r w:rsidR="00D92D63" w:rsidRPr="007D5910">
          <w:rPr>
            <w:rStyle w:val="Hyperlink"/>
            <w:sz w:val="24"/>
            <w:szCs w:val="24"/>
          </w:rPr>
          <w:t>https://www.transactionservices.dla.mil/daashome/edi-vanlist-dla.asp</w:t>
        </w:r>
      </w:hyperlink>
      <w:r w:rsidR="00D92D63" w:rsidRPr="007D5910">
        <w:rPr>
          <w:color w:val="0000FF"/>
          <w:sz w:val="24"/>
          <w:szCs w:val="24"/>
        </w:rPr>
        <w:t xml:space="preserve"> </w:t>
      </w:r>
      <w:r w:rsidRPr="007D5910">
        <w:rPr>
          <w:color w:val="0000FF"/>
          <w:sz w:val="24"/>
          <w:szCs w:val="24"/>
        </w:rPr>
        <w:t>).</w:t>
      </w:r>
    </w:p>
    <w:p w14:paraId="537716A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1AAD47D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04AA7D1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1B8CCD3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14:paraId="5B22D3B6" w14:textId="03A9A13C" w:rsidR="00626206" w:rsidRPr="007D5910" w:rsidRDefault="00626206" w:rsidP="0015361D">
      <w:pPr>
        <w:spacing w:after="240"/>
        <w:rPr>
          <w:sz w:val="24"/>
          <w:szCs w:val="24"/>
        </w:rPr>
      </w:pPr>
      <w:r w:rsidRPr="007D5910">
        <w:rPr>
          <w:color w:val="000000"/>
          <w:sz w:val="24"/>
          <w:szCs w:val="24"/>
        </w:rPr>
        <w:t>*****</w:t>
      </w:r>
    </w:p>
    <w:p w14:paraId="61AB4D0D" w14:textId="53B7452F" w:rsidR="0015361D" w:rsidRPr="007D5910" w:rsidRDefault="0015361D" w:rsidP="002B5C4A">
      <w:pPr>
        <w:pStyle w:val="Heading2"/>
      </w:pPr>
      <w:bookmarkStart w:id="137" w:name="P646_79814"/>
      <w:bookmarkStart w:id="138" w:name="P17_203"/>
      <w:bookmarkStart w:id="139" w:name="P19_228"/>
      <w:bookmarkStart w:id="140" w:name="P66_5087"/>
      <w:bookmarkEnd w:id="137"/>
      <w:bookmarkEnd w:id="138"/>
      <w:bookmarkEnd w:id="139"/>
      <w:bookmarkEnd w:id="140"/>
      <w:r w:rsidRPr="007D5910">
        <w:t>SUBPART 4.6 – CONTRACTING REPORTING</w:t>
      </w:r>
    </w:p>
    <w:p w14:paraId="38E5EF9F" w14:textId="50FE2981" w:rsidR="00093BAC" w:rsidRPr="007D5910" w:rsidRDefault="00093BAC" w:rsidP="002D4D67">
      <w:pPr>
        <w:spacing w:after="240"/>
        <w:jc w:val="center"/>
        <w:rPr>
          <w:b/>
          <w:i/>
          <w:sz w:val="24"/>
          <w:szCs w:val="24"/>
        </w:rPr>
      </w:pPr>
      <w:r w:rsidRPr="007D5910">
        <w:rPr>
          <w:i/>
          <w:sz w:val="24"/>
          <w:szCs w:val="24"/>
        </w:rPr>
        <w:t>(Added October 13, 2020 in accordance with PROCLTR 2020-23)</w:t>
      </w:r>
    </w:p>
    <w:p w14:paraId="03B7D946" w14:textId="3F93071B" w:rsidR="0015361D" w:rsidRPr="007D5910" w:rsidRDefault="0015361D" w:rsidP="007D60AD">
      <w:pPr>
        <w:pStyle w:val="Heading3"/>
        <w:spacing w:after="240"/>
        <w:rPr>
          <w:sz w:val="24"/>
          <w:szCs w:val="24"/>
        </w:rPr>
      </w:pPr>
      <w:bookmarkStart w:id="141" w:name="P4_606"/>
      <w:r w:rsidRPr="007D5910">
        <w:rPr>
          <w:sz w:val="24"/>
          <w:szCs w:val="24"/>
        </w:rPr>
        <w:t xml:space="preserve">4.606 </w:t>
      </w:r>
      <w:bookmarkEnd w:id="141"/>
      <w:r w:rsidRPr="007D5910">
        <w:rPr>
          <w:sz w:val="24"/>
          <w:szCs w:val="24"/>
        </w:rPr>
        <w:t>Reporting Data.</w:t>
      </w:r>
    </w:p>
    <w:p w14:paraId="3F16F4F9" w14:textId="35D9B6BC" w:rsidR="0015361D" w:rsidRPr="007D5910" w:rsidRDefault="0015361D" w:rsidP="005403DD">
      <w:pPr>
        <w:pStyle w:val="Heading3"/>
        <w:rPr>
          <w:sz w:val="24"/>
          <w:szCs w:val="24"/>
        </w:rPr>
      </w:pPr>
      <w:bookmarkStart w:id="142" w:name="P4_606_90"/>
      <w:r w:rsidRPr="007D5910">
        <w:rPr>
          <w:sz w:val="24"/>
          <w:szCs w:val="24"/>
        </w:rPr>
        <w:t xml:space="preserve">4.606-90 </w:t>
      </w:r>
      <w:bookmarkEnd w:id="142"/>
      <w:r w:rsidRPr="007D5910">
        <w:rPr>
          <w:sz w:val="24"/>
          <w:szCs w:val="24"/>
        </w:rPr>
        <w:t>Source selection process data element</w:t>
      </w:r>
      <w:commentRangeStart w:id="143"/>
      <w:r w:rsidRPr="007D5910">
        <w:rPr>
          <w:sz w:val="24"/>
          <w:szCs w:val="24"/>
        </w:rPr>
        <w:t>.</w:t>
      </w:r>
      <w:commentRangeEnd w:id="143"/>
      <w:r w:rsidR="00093BAC" w:rsidRPr="007D5910">
        <w:rPr>
          <w:rStyle w:val="CommentReference"/>
          <w:b w:val="0"/>
          <w:sz w:val="24"/>
          <w:szCs w:val="24"/>
        </w:rPr>
        <w:commentReference w:id="143"/>
      </w:r>
    </w:p>
    <w:p w14:paraId="67D5E9C8" w14:textId="0D8FC3E3" w:rsidR="0015361D" w:rsidRPr="007D5910" w:rsidRDefault="0015361D" w:rsidP="005E0B96">
      <w:pPr>
        <w:spacing w:after="240"/>
        <w:rPr>
          <w:sz w:val="24"/>
          <w:szCs w:val="24"/>
        </w:rPr>
      </w:pPr>
      <w:r w:rsidRPr="007D5910">
        <w:rPr>
          <w:sz w:val="24"/>
          <w:szCs w:val="24"/>
        </w:rPr>
        <w:t xml:space="preserve">(a) In accordance with (DPC) Memorandum </w:t>
      </w:r>
      <w:hyperlink r:id="rId92" w:history="1">
        <w:r w:rsidR="005403DD" w:rsidRPr="007D5910">
          <w:rPr>
            <w:rStyle w:val="Hyperlink"/>
            <w:b/>
            <w:sz w:val="24"/>
            <w:szCs w:val="24"/>
          </w:rPr>
          <w:t>Reporting Source Selection Process in Federal Procurement Data System (FPDS)</w:t>
        </w:r>
      </w:hyperlink>
      <w:r w:rsidR="005403DD" w:rsidRPr="007D5910">
        <w:rPr>
          <w:sz w:val="24"/>
          <w:szCs w:val="24"/>
        </w:rPr>
        <w:t xml:space="preserve"> (</w:t>
      </w:r>
      <w:hyperlink r:id="rId93" w:history="1">
        <w:r w:rsidR="005403DD" w:rsidRPr="007D5910">
          <w:rPr>
            <w:rStyle w:val="Hyperlink"/>
            <w:sz w:val="24"/>
            <w:szCs w:val="24"/>
          </w:rPr>
          <w:t>https://www.acq.osd.mil/dpap/policy/policyvault/USA000991-20-DPC.pdf</w:t>
        </w:r>
      </w:hyperlink>
      <w:r w:rsidR="005403DD" w:rsidRPr="007D5910">
        <w:rPr>
          <w:sz w:val="24"/>
          <w:szCs w:val="24"/>
        </w:rPr>
        <w:t>)</w:t>
      </w:r>
      <w:r w:rsidRPr="007D5910">
        <w:rPr>
          <w:sz w:val="24"/>
          <w:szCs w:val="24"/>
        </w:rPr>
        <w:t>, dated May 21, 2020, contracting officers shall report the Source Selection Process data element in FPDS using one of the following codes, unless an ex</w:t>
      </w:r>
      <w:r w:rsidR="005403DD" w:rsidRPr="007D5910">
        <w:rPr>
          <w:sz w:val="24"/>
          <w:szCs w:val="24"/>
        </w:rPr>
        <w:t>ception at 4.606-90(b) applies:</w:t>
      </w:r>
    </w:p>
    <w:p w14:paraId="7342B139" w14:textId="5255A2B5" w:rsidR="005E0B96" w:rsidRPr="005E0B96" w:rsidRDefault="005E0B96" w:rsidP="006F7080">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5E0B96" w:rsidRPr="005E0B96" w14:paraId="0D4FE225" w14:textId="77777777"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14:paraId="6095C8B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14:paraId="6D415191"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14:paraId="7DE3200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5E0B96" w:rsidRPr="005E0B96" w14:paraId="547BAA12" w14:textId="77777777"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14:paraId="4CA34AD5"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14:paraId="2F7A995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14:paraId="0D5A18F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5E0B96" w:rsidRPr="005E0B96" w14:paraId="04C40025" w14:textId="77777777"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14:paraId="27384A2F"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lastRenderedPageBreak/>
              <w:t xml:space="preserve">TO </w:t>
            </w:r>
          </w:p>
        </w:tc>
        <w:tc>
          <w:tcPr>
            <w:tcW w:w="3150" w:type="dxa"/>
            <w:tcBorders>
              <w:top w:val="single" w:sz="4" w:space="0" w:color="000000"/>
              <w:left w:val="single" w:sz="4" w:space="0" w:color="000000"/>
              <w:bottom w:val="single" w:sz="4" w:space="0" w:color="000000"/>
              <w:right w:val="single" w:sz="4" w:space="0" w:color="000000"/>
            </w:tcBorders>
          </w:tcPr>
          <w:p w14:paraId="3582B8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14:paraId="72DF8A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5E0B96" w:rsidRPr="005E0B96" w14:paraId="3FD67669" w14:textId="77777777"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14:paraId="6E463639"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14:paraId="169B1E0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14:paraId="57DC7738"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14:paraId="3157F3CE" w14:textId="767ED15D"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14:paraId="16310260" w14:textId="117C5513"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 Contracting officers shall not leave the Source Selection Process data field blank.</w:t>
      </w:r>
    </w:p>
    <w:p w14:paraId="053C820C" w14:textId="77777777"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(d) Contracting officers shall enter—</w:t>
      </w:r>
    </w:p>
    <w:p w14:paraId="1409E8C6" w14:textId="466176AE"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O for non-competitive awards.</w:t>
      </w:r>
    </w:p>
    <w:p w14:paraId="5B33A95A" w14:textId="24F4D03D"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One of the choices in the table at 4.606-90(a) for competitive awards.</w:t>
      </w:r>
    </w:p>
    <w:p w14:paraId="67F4CF17" w14:textId="3074A042"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LPTA or TO when the contracting officer used a source selection process on awards issued using FAR section 15.101.</w:t>
      </w:r>
    </w:p>
    <w:p w14:paraId="35B986B0" w14:textId="1CFC07F3"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(4) O for fully automated actions. In accordance with the DLA Master Solicitation for Automated Simplified Acquisitions, the program evaluates all qualified quotations based on price alone and does not consider quantity price breaks.</w:t>
      </w:r>
    </w:p>
    <w:p w14:paraId="2970E5E8" w14:textId="34482499"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14:paraId="6B30B232" w14:textId="702B323D"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(6) The code consistent with the evaluation procedures cited in the RFQ/RFP for all manually solicited requirements, even if only one offeror responded.</w:t>
      </w:r>
    </w:p>
    <w:p w14:paraId="5F5A92D6" w14:textId="0CE48C2E" w:rsidR="005403DD" w:rsidRPr="007D5910" w:rsidRDefault="005E0B96" w:rsidP="005E0B96">
      <w:pPr>
        <w:rPr>
          <w:sz w:val="24"/>
          <w:szCs w:val="24"/>
        </w:rPr>
      </w:pPr>
      <w:r w:rsidRPr="007D5910">
        <w:rPr>
          <w:color w:val="000000"/>
          <w:sz w:val="24"/>
          <w:szCs w:val="24"/>
        </w:rPr>
        <w:tab/>
        <w:t>(7) TO for all manual solicitations that may include language for a potential best value trade-off (e.g. use of past performance).</w:t>
      </w:r>
    </w:p>
    <w:p w14:paraId="3457549F" w14:textId="111CE506" w:rsidR="009A51C6" w:rsidRPr="007D5910" w:rsidRDefault="009A51C6" w:rsidP="0015361D">
      <w:pPr>
        <w:pStyle w:val="Heading2"/>
        <w:spacing w:before="240"/>
      </w:pPr>
      <w:r w:rsidRPr="007D5910">
        <w:t>SUBPART 4.7 - CONTRACTOR RECORDS RETENTION</w:t>
      </w:r>
    </w:p>
    <w:p w14:paraId="31A66481" w14:textId="3036BE7C" w:rsidR="004475D5" w:rsidRPr="007D5910" w:rsidRDefault="003D6BDD" w:rsidP="004637F4">
      <w:pPr>
        <w:spacing w:after="240"/>
        <w:jc w:val="center"/>
        <w:rPr>
          <w:b/>
          <w:sz w:val="24"/>
          <w:szCs w:val="24"/>
          <w:lang w:val="en"/>
        </w:rPr>
      </w:pPr>
      <w:bookmarkStart w:id="144" w:name="P4_703"/>
      <w:r w:rsidRPr="007D5910">
        <w:rPr>
          <w:i/>
          <w:sz w:val="24"/>
          <w:szCs w:val="24"/>
        </w:rPr>
        <w:t>(Revised June 11, 2020 through PROCLTR 2020-12</w:t>
      </w:r>
      <w:r w:rsidR="004475D5" w:rsidRPr="007D5910">
        <w:rPr>
          <w:i/>
          <w:sz w:val="24"/>
          <w:szCs w:val="24"/>
        </w:rPr>
        <w:t>)</w:t>
      </w:r>
    </w:p>
    <w:p w14:paraId="23FF320C" w14:textId="157EF3DD" w:rsidR="009A51C6" w:rsidRPr="007D5910" w:rsidRDefault="009A51C6" w:rsidP="00775E78">
      <w:pPr>
        <w:pStyle w:val="Heading3"/>
        <w:rPr>
          <w:sz w:val="24"/>
          <w:szCs w:val="24"/>
          <w:lang w:val="en"/>
        </w:rPr>
      </w:pPr>
      <w:r w:rsidRPr="007D5910">
        <w:rPr>
          <w:sz w:val="24"/>
          <w:szCs w:val="24"/>
          <w:lang w:val="en"/>
        </w:rPr>
        <w:t>4.703</w:t>
      </w:r>
      <w:bookmarkEnd w:id="144"/>
      <w:r w:rsidRPr="007D5910">
        <w:rPr>
          <w:sz w:val="24"/>
          <w:szCs w:val="24"/>
          <w:lang w:val="en"/>
        </w:rPr>
        <w:t xml:space="preserve"> Policy.</w:t>
      </w:r>
    </w:p>
    <w:p w14:paraId="14B8ACB3" w14:textId="0A3F2972"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Contracting officers shall include procurement note C03 in solicitations and awards</w:t>
      </w:r>
      <w:commentRangeStart w:id="145"/>
      <w:r w:rsidRPr="007D5910">
        <w:rPr>
          <w:color w:val="000000"/>
          <w:sz w:val="24"/>
          <w:szCs w:val="24"/>
        </w:rPr>
        <w:t>.</w:t>
      </w:r>
      <w:commentRangeEnd w:id="145"/>
      <w:r w:rsidR="009C7312" w:rsidRPr="007D5910">
        <w:rPr>
          <w:rStyle w:val="CommentReference"/>
          <w:sz w:val="24"/>
          <w:szCs w:val="24"/>
        </w:rPr>
        <w:commentReference w:id="145"/>
      </w:r>
    </w:p>
    <w:p w14:paraId="0BC5F9F7"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45132F47" w14:textId="6C4D6AB1"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C03 Contractor Retention of Supply Chain Traceability Documentation (</w:t>
      </w:r>
      <w:commentRangeStart w:id="146"/>
      <w:r w:rsidRPr="007D5910">
        <w:rPr>
          <w:color w:val="000000"/>
          <w:sz w:val="24"/>
          <w:szCs w:val="24"/>
        </w:rPr>
        <w:t>JUN</w:t>
      </w:r>
      <w:commentRangeEnd w:id="146"/>
      <w:r w:rsidRPr="007D5910">
        <w:rPr>
          <w:rStyle w:val="CommentReference"/>
          <w:sz w:val="24"/>
          <w:szCs w:val="24"/>
        </w:rPr>
        <w:commentReference w:id="146"/>
      </w:r>
      <w:r w:rsidRPr="007D5910">
        <w:rPr>
          <w:color w:val="000000"/>
          <w:sz w:val="24"/>
          <w:szCs w:val="24"/>
        </w:rPr>
        <w:t xml:space="preserve"> 2020) </w:t>
      </w:r>
    </w:p>
    <w:p w14:paraId="0C0999A0"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lastRenderedPageBreak/>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14:paraId="67575901"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14:paraId="1CFE58F4" w14:textId="51AF16FC"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94" w:history="1">
        <w:r w:rsidRPr="007D5910">
          <w:rPr>
            <w:rStyle w:val="Hyperlink"/>
            <w:sz w:val="24"/>
            <w:szCs w:val="24"/>
          </w:rPr>
          <w:t>Counterfeit Detection and Avoidance Program (CDAP) Website</w:t>
        </w:r>
      </w:hyperlink>
      <w:r w:rsidRPr="007D5910">
        <w:rPr>
          <w:color w:val="0000FF"/>
          <w:sz w:val="24"/>
          <w:szCs w:val="24"/>
        </w:rPr>
        <w:t xml:space="preserve"> (</w:t>
      </w:r>
      <w:hyperlink r:id="rId95" w:history="1">
        <w:r w:rsidRPr="007D5910">
          <w:rPr>
            <w:rStyle w:val="Hyperlink"/>
            <w:sz w:val="24"/>
            <w:szCs w:val="24"/>
          </w:rPr>
          <w:t>http://www.dla.mil/LandandMaritime/Business/Selling/Counterfeit-Detection-Avoidance-Program/</w:t>
        </w:r>
      </w:hyperlink>
      <w:r w:rsidRPr="007D5910">
        <w:rPr>
          <w:color w:val="000000"/>
          <w:sz w:val="24"/>
          <w:szCs w:val="24"/>
        </w:rPr>
        <w:t>).</w:t>
      </w:r>
    </w:p>
    <w:p w14:paraId="64A73718"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14:paraId="00697214" w14:textId="7DF9853B" w:rsidR="00677A07" w:rsidRPr="007D5910" w:rsidRDefault="00677A07" w:rsidP="00677A07">
      <w:pPr>
        <w:rPr>
          <w:sz w:val="24"/>
          <w:szCs w:val="24"/>
        </w:rPr>
      </w:pPr>
      <w:r w:rsidRPr="007D5910">
        <w:rPr>
          <w:color w:val="000000"/>
          <w:sz w:val="24"/>
          <w:szCs w:val="24"/>
        </w:rPr>
        <w:t>*****</w:t>
      </w:r>
    </w:p>
    <w:p w14:paraId="15BE892E" w14:textId="77777777" w:rsidR="003735A3" w:rsidRPr="007D5910" w:rsidRDefault="003735A3" w:rsidP="00025804">
      <w:pPr>
        <w:pStyle w:val="Heading2"/>
      </w:pPr>
      <w:r w:rsidRPr="007D5910">
        <w:t>SUBPART 4.8 – GOVERNMENT CONTRACT FILES</w:t>
      </w:r>
    </w:p>
    <w:p w14:paraId="49A15432" w14:textId="67D9C90F" w:rsidR="003735A3" w:rsidRPr="007D5910" w:rsidRDefault="00786CC3" w:rsidP="004637F4">
      <w:pPr>
        <w:spacing w:after="240"/>
        <w:jc w:val="center"/>
        <w:rPr>
          <w:i/>
          <w:sz w:val="24"/>
          <w:szCs w:val="24"/>
        </w:rPr>
      </w:pPr>
      <w:r w:rsidRPr="007D5910">
        <w:rPr>
          <w:i/>
          <w:sz w:val="24"/>
          <w:szCs w:val="24"/>
        </w:rPr>
        <w:t>(Revised March 31, 2021 through PROCLTR 2021-08</w:t>
      </w:r>
      <w:r w:rsidR="003735A3" w:rsidRPr="007D5910">
        <w:rPr>
          <w:i/>
          <w:sz w:val="24"/>
          <w:szCs w:val="24"/>
        </w:rPr>
        <w:t>)</w:t>
      </w:r>
      <w:commentRangeStart w:id="147"/>
      <w:commentRangeEnd w:id="147"/>
      <w:r w:rsidR="003735A3" w:rsidRPr="007D5910">
        <w:rPr>
          <w:rStyle w:val="CommentReference"/>
          <w:sz w:val="24"/>
          <w:szCs w:val="24"/>
        </w:rPr>
        <w:commentReference w:id="147"/>
      </w:r>
      <w:commentRangeStart w:id="148"/>
      <w:commentRangeEnd w:id="148"/>
      <w:r w:rsidR="003735A3" w:rsidRPr="007D5910">
        <w:rPr>
          <w:rStyle w:val="CommentReference"/>
          <w:sz w:val="24"/>
          <w:szCs w:val="24"/>
        </w:rPr>
        <w:commentReference w:id="148"/>
      </w:r>
      <w:commentRangeStart w:id="149"/>
      <w:commentRangeEnd w:id="149"/>
      <w:r w:rsidR="003735A3" w:rsidRPr="007D5910">
        <w:rPr>
          <w:rStyle w:val="CommentReference"/>
          <w:sz w:val="24"/>
          <w:szCs w:val="24"/>
        </w:rPr>
        <w:commentReference w:id="149"/>
      </w:r>
      <w:commentRangeStart w:id="150"/>
      <w:commentRangeEnd w:id="150"/>
      <w:r w:rsidR="005D0028" w:rsidRPr="007D5910">
        <w:rPr>
          <w:rStyle w:val="CommentReference"/>
          <w:sz w:val="24"/>
          <w:szCs w:val="24"/>
        </w:rPr>
        <w:commentReference w:id="150"/>
      </w:r>
      <w:commentRangeStart w:id="151"/>
      <w:commentRangeEnd w:id="151"/>
      <w:r w:rsidR="00A63A2B" w:rsidRPr="007D5910">
        <w:rPr>
          <w:rStyle w:val="CommentReference"/>
          <w:sz w:val="24"/>
          <w:szCs w:val="24"/>
        </w:rPr>
        <w:commentReference w:id="151"/>
      </w:r>
    </w:p>
    <w:p w14:paraId="72DA264D" w14:textId="66C1EE62" w:rsidR="009A51C6" w:rsidRPr="007D5910" w:rsidRDefault="009A51C6" w:rsidP="00775E78">
      <w:pPr>
        <w:pStyle w:val="Heading3"/>
        <w:rPr>
          <w:sz w:val="24"/>
          <w:szCs w:val="24"/>
        </w:rPr>
      </w:pPr>
      <w:bookmarkStart w:id="152" w:name="P4_802"/>
      <w:r w:rsidRPr="007D5910">
        <w:rPr>
          <w:sz w:val="24"/>
          <w:szCs w:val="24"/>
        </w:rPr>
        <w:t xml:space="preserve">4.802 </w:t>
      </w:r>
      <w:bookmarkEnd w:id="152"/>
      <w:r w:rsidRPr="007D5910">
        <w:rPr>
          <w:sz w:val="24"/>
          <w:szCs w:val="24"/>
        </w:rPr>
        <w:t>Contract files.</w:t>
      </w:r>
    </w:p>
    <w:p w14:paraId="6D14751C" w14:textId="53FA9251" w:rsidR="00274FE0" w:rsidRPr="007D5910" w:rsidRDefault="009A51C6" w:rsidP="004637F4">
      <w:pPr>
        <w:spacing w:after="240"/>
        <w:rPr>
          <w:sz w:val="24"/>
          <w:szCs w:val="24"/>
        </w:rPr>
      </w:pPr>
      <w:r w:rsidRPr="007D5910">
        <w:rPr>
          <w:sz w:val="24"/>
          <w:szCs w:val="24"/>
        </w:rPr>
        <w:t xml:space="preserve">(f) </w:t>
      </w:r>
      <w:r w:rsidR="00274FE0" w:rsidRPr="007D5910">
        <w:rPr>
          <w:sz w:val="24"/>
          <w:szCs w:val="24"/>
        </w:rPr>
        <w:t>DLR sites shall follow the processes and systems at the Military Services sites.</w:t>
      </w:r>
    </w:p>
    <w:p w14:paraId="58460C9D" w14:textId="06B2161B" w:rsidR="009A51C6" w:rsidRPr="007D5910" w:rsidRDefault="009A51C6" w:rsidP="00775E78">
      <w:pPr>
        <w:pStyle w:val="Heading3"/>
        <w:rPr>
          <w:sz w:val="24"/>
          <w:szCs w:val="24"/>
        </w:rPr>
      </w:pPr>
      <w:bookmarkStart w:id="153" w:name="P4_804"/>
      <w:r w:rsidRPr="007D5910">
        <w:rPr>
          <w:sz w:val="24"/>
          <w:szCs w:val="24"/>
        </w:rPr>
        <w:t>4.804</w:t>
      </w:r>
      <w:bookmarkEnd w:id="153"/>
      <w:r w:rsidRPr="007D5910">
        <w:rPr>
          <w:sz w:val="24"/>
          <w:szCs w:val="24"/>
        </w:rPr>
        <w:t xml:space="preserve"> Closeout of contract files.</w:t>
      </w:r>
    </w:p>
    <w:p w14:paraId="211FE5EB" w14:textId="6B44115D" w:rsidR="00AD04C6" w:rsidRPr="00E96308" w:rsidRDefault="00057E20" w:rsidP="00674256">
      <w:pPr>
        <w:pStyle w:val="PlainText"/>
        <w:rPr>
          <w:rFonts w:ascii="Times New Roman" w:hAnsi="Times New Roman"/>
          <w:sz w:val="24"/>
          <w:szCs w:val="24"/>
        </w:rPr>
      </w:pPr>
      <w:r w:rsidRPr="007D5910">
        <w:rPr>
          <w:rFonts w:ascii="Times New Roman" w:hAnsi="Times New Roman"/>
          <w:sz w:val="24"/>
          <w:szCs w:val="24"/>
        </w:rPr>
        <w:t>(S-90)</w:t>
      </w:r>
      <w:commentRangeStart w:id="154"/>
      <w:r w:rsidRPr="007D5910">
        <w:rPr>
          <w:rFonts w:ascii="Times New Roman" w:hAnsi="Times New Roman"/>
          <w:sz w:val="24"/>
          <w:szCs w:val="24"/>
        </w:rPr>
        <w:t xml:space="preserve"> </w:t>
      </w:r>
      <w:commentRangeEnd w:id="154"/>
      <w:r w:rsidRPr="007D5910">
        <w:rPr>
          <w:rStyle w:val="CommentReference"/>
          <w:rFonts w:ascii="Times New Roman" w:hAnsi="Times New Roman"/>
          <w:sz w:val="24"/>
          <w:szCs w:val="24"/>
        </w:rPr>
        <w:commentReference w:id="154"/>
      </w:r>
      <w:r w:rsidR="009A51C6" w:rsidRPr="007D5910">
        <w:rPr>
          <w:rFonts w:ascii="Times New Roman" w:hAnsi="Times New Roman"/>
          <w:sz w:val="24"/>
          <w:szCs w:val="24"/>
        </w:rPr>
        <w:t>Contracting officers shall follow the FAR standard timeframe for closeout. Contracting officers shall assess the validity of their unliquidated obligations (ULOs) that are 120 calendar days or more past the contract delivery date</w:t>
      </w:r>
      <w:r w:rsidR="005D0028" w:rsidRPr="007D5910">
        <w:rPr>
          <w:rFonts w:ascii="Times New Roman" w:hAnsi="Times New Roman"/>
          <w:sz w:val="24"/>
          <w:szCs w:val="24"/>
        </w:rPr>
        <w:t xml:space="preserve"> in accordance with</w:t>
      </w:r>
      <w:commentRangeStart w:id="155"/>
      <w:commentRangeEnd w:id="155"/>
      <w:r w:rsidR="003735A3" w:rsidRPr="007D5910">
        <w:rPr>
          <w:rStyle w:val="CommentReference"/>
          <w:rFonts w:ascii="Times New Roman" w:hAnsi="Times New Roman"/>
          <w:sz w:val="24"/>
          <w:szCs w:val="24"/>
        </w:rPr>
        <w:commentReference w:id="155"/>
      </w:r>
      <w:r w:rsidR="00AD04C6" w:rsidRPr="00E96308">
        <w:rPr>
          <w:rFonts w:ascii="Times New Roman" w:hAnsi="Times New Roman"/>
          <w:sz w:val="24"/>
          <w:szCs w:val="24"/>
        </w:rPr>
        <w:t xml:space="preserve"> </w:t>
      </w:r>
      <w:hyperlink r:id="rId96" w:history="1">
        <w:r w:rsidR="00AD04C6" w:rsidRPr="00E96308">
          <w:rPr>
            <w:rStyle w:val="Hyperlink"/>
            <w:rFonts w:ascii="Times New Roman" w:hAnsi="Times New Roman"/>
            <w:sz w:val="24"/>
            <w:szCs w:val="24"/>
          </w:rPr>
          <w:t xml:space="preserve">DLAM 7010.02, Unliquidated Obligations (ULO) and Undelivered Orders (UDO) Management </w:t>
        </w:r>
      </w:hyperlink>
      <w:r w:rsidR="00AD04C6" w:rsidRPr="00E96308">
        <w:rPr>
          <w:rFonts w:ascii="Times New Roman" w:hAnsi="Times New Roman"/>
          <w:sz w:val="24"/>
          <w:szCs w:val="24"/>
        </w:rPr>
        <w:t xml:space="preserve"> (</w:t>
      </w:r>
      <w:hyperlink r:id="rId97" w:history="1">
        <w:r w:rsidR="00AD04C6" w:rsidRPr="00E96308">
          <w:rPr>
            <w:rStyle w:val="Hyperlink"/>
            <w:rFonts w:ascii="Times New Roman" w:hAnsi="Times New Roman"/>
            <w:sz w:val="24"/>
            <w:szCs w:val="24"/>
          </w:rPr>
          <w:t>https://issue-p.dla.mil/Published_Issuances/Unliquidated%20Obligations%20(ULO)%20and%20Undelivered%20Orders%20(UDO)%20Management.pdf</w:t>
        </w:r>
      </w:hyperlink>
      <w:r w:rsidR="00AD04C6" w:rsidRPr="00E96308">
        <w:rPr>
          <w:rFonts w:ascii="Times New Roman" w:hAnsi="Times New Roman"/>
          <w:sz w:val="24"/>
          <w:szCs w:val="24"/>
        </w:rPr>
        <w:t>)</w:t>
      </w:r>
      <w:commentRangeStart w:id="156"/>
      <w:r w:rsidR="00AD04C6" w:rsidRPr="00E96308">
        <w:rPr>
          <w:rFonts w:ascii="Times New Roman" w:hAnsi="Times New Roman"/>
          <w:sz w:val="24"/>
          <w:szCs w:val="24"/>
        </w:rPr>
        <w:t>.</w:t>
      </w:r>
      <w:commentRangeEnd w:id="156"/>
      <w:r w:rsidR="00AD04C6" w:rsidRPr="00E96308">
        <w:rPr>
          <w:rStyle w:val="CommentReference"/>
          <w:rFonts w:ascii="Times New Roman" w:hAnsi="Times New Roman"/>
        </w:rPr>
        <w:commentReference w:id="156"/>
      </w:r>
    </w:p>
    <w:p w14:paraId="6721ADA1" w14:textId="3DCAD336" w:rsidR="00674256"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w:t>
      </w:r>
      <w:commentRangeStart w:id="157"/>
      <w:r w:rsidRPr="007D5910">
        <w:rPr>
          <w:sz w:val="24"/>
          <w:szCs w:val="24"/>
        </w:rPr>
        <w:t xml:space="preserve"> </w:t>
      </w:r>
      <w:commentRangeEnd w:id="157"/>
      <w:r w:rsidRPr="007D5910">
        <w:rPr>
          <w:rStyle w:val="CommentReference"/>
          <w:sz w:val="24"/>
          <w:szCs w:val="24"/>
        </w:rPr>
        <w:commentReference w:id="157"/>
      </w:r>
      <w:r w:rsidRPr="007D5910">
        <w:rPr>
          <w:sz w:val="24"/>
          <w:szCs w:val="24"/>
        </w:rPr>
        <w:t>Definition.</w:t>
      </w:r>
    </w:p>
    <w:p w14:paraId="1906FEBB" w14:textId="7BA7BFC3" w:rsidR="00674256"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14:paraId="4F712FEE" w14:textId="4A390D34" w:rsidR="00674256" w:rsidRPr="00674256" w:rsidRDefault="000D684D" w:rsidP="000D684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7D5910">
        <w:rPr>
          <w:sz w:val="24"/>
          <w:szCs w:val="24"/>
        </w:rPr>
        <w:tab/>
      </w:r>
      <w:r w:rsidR="00674256" w:rsidRPr="007D5910">
        <w:rPr>
          <w:sz w:val="24"/>
          <w:szCs w:val="24"/>
        </w:rPr>
        <w:t xml:space="preserve">(2) Contracting officers shall </w:t>
      </w:r>
      <w:proofErr w:type="spellStart"/>
      <w:r w:rsidR="00674256" w:rsidRPr="007D5910">
        <w:rPr>
          <w:sz w:val="24"/>
          <w:szCs w:val="24"/>
        </w:rPr>
        <w:t>deobligate</w:t>
      </w:r>
      <w:proofErr w:type="spellEnd"/>
      <w:r w:rsidR="00674256" w:rsidRPr="007D5910">
        <w:rPr>
          <w:sz w:val="24"/>
          <w:szCs w:val="24"/>
        </w:rPr>
        <w:t xml:space="preserve"> excess funds via bilateral or unilateral (see </w:t>
      </w:r>
      <w:hyperlink w:anchor="P43_103_b_S90" w:history="1">
        <w:r w:rsidR="00674256" w:rsidRPr="007D5910">
          <w:rPr>
            <w:rStyle w:val="Hyperlink"/>
            <w:sz w:val="24"/>
            <w:szCs w:val="24"/>
          </w:rPr>
          <w:t>43.103(b)(S-90)</w:t>
        </w:r>
      </w:hyperlink>
      <w:r w:rsidR="00674256" w:rsidRPr="007D5910">
        <w:rPr>
          <w:sz w:val="24"/>
          <w:szCs w:val="24"/>
        </w:rPr>
        <w:t>) contract modification as part of the contract closeout process. The record of</w:t>
      </w:r>
      <w:r w:rsidRPr="007D5910">
        <w:rPr>
          <w:sz w:val="24"/>
          <w:szCs w:val="24"/>
        </w:rPr>
        <w:t xml:space="preserve"> </w:t>
      </w:r>
      <w:r w:rsidR="00674256" w:rsidRPr="007D5910">
        <w:rPr>
          <w:sz w:val="24"/>
          <w:szCs w:val="24"/>
        </w:rPr>
        <w:t>the</w:t>
      </w:r>
      <w:r w:rsidR="00674256" w:rsidRPr="00674256">
        <w:rPr>
          <w:sz w:val="24"/>
          <w:szCs w:val="24"/>
        </w:rPr>
        <w:t xml:space="preserve"> contract obligation amount is maintained in DLA’s electronic business system and shall be</w:t>
      </w:r>
      <w:r>
        <w:rPr>
          <w:sz w:val="24"/>
          <w:szCs w:val="24"/>
        </w:rPr>
        <w:t xml:space="preserve"> </w:t>
      </w:r>
      <w:r w:rsidR="00674256" w:rsidRPr="00674256">
        <w:rPr>
          <w:sz w:val="24"/>
          <w:szCs w:val="24"/>
        </w:rPr>
        <w:t xml:space="preserve">updated to remove all </w:t>
      </w:r>
      <w:proofErr w:type="spellStart"/>
      <w:r w:rsidR="00674256" w:rsidRPr="00674256">
        <w:rPr>
          <w:sz w:val="24"/>
          <w:szCs w:val="24"/>
        </w:rPr>
        <w:t>deobligated</w:t>
      </w:r>
      <w:proofErr w:type="spellEnd"/>
      <w:r w:rsidR="00674256" w:rsidRPr="00674256">
        <w:rPr>
          <w:sz w:val="24"/>
          <w:szCs w:val="24"/>
        </w:rPr>
        <w:t xml:space="preserve"> excess funds as part of contract closeout.</w:t>
      </w:r>
    </w:p>
    <w:p w14:paraId="51062B7A" w14:textId="380468BD" w:rsidR="00274FE0" w:rsidRPr="001A7F00" w:rsidRDefault="00274FE0" w:rsidP="001A7F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158" w:name="P4_805"/>
      <w:r w:rsidRPr="001A7F00">
        <w:rPr>
          <w:b/>
          <w:bCs/>
          <w:sz w:val="24"/>
          <w:szCs w:val="24"/>
        </w:rPr>
        <w:lastRenderedPageBreak/>
        <w:t>4.805</w:t>
      </w:r>
      <w:bookmarkEnd w:id="158"/>
      <w:r w:rsidRPr="001A7F00">
        <w:rPr>
          <w:b/>
          <w:bCs/>
          <w:sz w:val="24"/>
          <w:szCs w:val="24"/>
        </w:rPr>
        <w:t xml:space="preserve"> Storage, handling, and contract files</w:t>
      </w:r>
      <w:r w:rsidR="00B935BA" w:rsidRPr="001A7F00">
        <w:rPr>
          <w:b/>
          <w:bCs/>
          <w:sz w:val="24"/>
          <w:szCs w:val="24"/>
        </w:rPr>
        <w:t>.</w:t>
      </w:r>
    </w:p>
    <w:p w14:paraId="3561B6F9" w14:textId="6AB455B3" w:rsidR="006B0D21" w:rsidRPr="00F97851" w:rsidRDefault="00274FE0" w:rsidP="006B0D21">
      <w:pPr>
        <w:pStyle w:val="Default"/>
        <w:rPr>
          <w:rFonts w:ascii="Times New Roman" w:hAnsi="Times New Roman" w:cs="Times New Roman"/>
        </w:rPr>
      </w:pPr>
      <w:r w:rsidRPr="00F97851">
        <w:rPr>
          <w:rFonts w:ascii="Times New Roman" w:hAnsi="Times New Roman" w:cs="Times New Roman"/>
        </w:rPr>
        <w:t>(a)</w:t>
      </w:r>
      <w:commentRangeStart w:id="159"/>
      <w:r w:rsidRPr="00F97851">
        <w:rPr>
          <w:rFonts w:ascii="Times New Roman" w:hAnsi="Times New Roman" w:cs="Times New Roman"/>
        </w:rPr>
        <w:t xml:space="preserve"> </w:t>
      </w:r>
      <w:commentRangeEnd w:id="159"/>
      <w:r w:rsidR="006B0D21" w:rsidRPr="00F97851">
        <w:rPr>
          <w:rStyle w:val="CommentReference"/>
          <w:rFonts w:ascii="Times New Roman" w:hAnsi="Times New Roman" w:cs="Times New Roman"/>
          <w:color w:val="auto"/>
          <w:sz w:val="24"/>
          <w:szCs w:val="24"/>
        </w:rPr>
        <w:commentReference w:id="159"/>
      </w:r>
      <w:r w:rsidRPr="00F97851">
        <w:rPr>
          <w:rFonts w:ascii="Times New Roman" w:hAnsi="Times New Roman" w:cs="Times New Roman"/>
        </w:rPr>
        <w:t>Procuring organizations shall follow the Records Management Procurement Job Aid for storage and retrieval of electronic documents.</w:t>
      </w:r>
    </w:p>
    <w:p w14:paraId="73013CE4" w14:textId="0AEFD15C" w:rsidR="006B0D21" w:rsidRPr="00F97851" w:rsidRDefault="006D2A98" w:rsidP="006B0D21">
      <w:pPr>
        <w:pStyle w:val="Default"/>
        <w:rPr>
          <w:rFonts w:ascii="Times New Roman" w:hAnsi="Times New Roman" w:cs="Times New Roman"/>
        </w:rPr>
      </w:pPr>
      <w:r w:rsidRPr="00F97851">
        <w:rPr>
          <w:rFonts w:ascii="Times New Roman" w:hAnsi="Times New Roman" w:cs="Times New Roman"/>
        </w:rPr>
        <w:tab/>
      </w:r>
      <w:r w:rsidR="006B0D21" w:rsidRPr="00F97851">
        <w:rPr>
          <w:rFonts w:ascii="Times New Roman" w:hAnsi="Times New Roman" w:cs="Times New Roman"/>
        </w:rPr>
        <w:t xml:space="preserve">(1) Procuring organizations shall store all acquisition contract file records in </w:t>
      </w:r>
      <w:proofErr w:type="spellStart"/>
      <w:r w:rsidR="006B0D21" w:rsidRPr="00F97851">
        <w:rPr>
          <w:rFonts w:ascii="Times New Roman" w:hAnsi="Times New Roman" w:cs="Times New Roman"/>
        </w:rPr>
        <w:t>EProcurement</w:t>
      </w:r>
      <w:proofErr w:type="spellEnd"/>
      <w:r w:rsidR="006B0D21" w:rsidRPr="00F97851">
        <w:rPr>
          <w:rFonts w:ascii="Times New Roman" w:hAnsi="Times New Roman" w:cs="Times New Roman"/>
        </w:rPr>
        <w:t xml:space="preserve"> “Records Management,” the official DLA records repository, except as stated in 4.805(b).</w:t>
      </w:r>
    </w:p>
    <w:p w14:paraId="1189EF64" w14:textId="3F1BF30A" w:rsidR="006B0D21" w:rsidRPr="00F97851" w:rsidRDefault="006D2A98" w:rsidP="006B0D21">
      <w:pPr>
        <w:rPr>
          <w:sz w:val="24"/>
          <w:szCs w:val="24"/>
        </w:rPr>
      </w:pPr>
      <w:r w:rsidRPr="00F97851">
        <w:rPr>
          <w:sz w:val="24"/>
          <w:szCs w:val="24"/>
        </w:rPr>
        <w:tab/>
      </w:r>
      <w:r w:rsidR="006B0D21" w:rsidRPr="00F97851">
        <w:rPr>
          <w:sz w:val="24"/>
          <w:szCs w:val="24"/>
        </w:rPr>
        <w:t>(2) Procuring organizations shall upload to Records Management all obligations documents (e.g. contract awards;</w:t>
      </w:r>
      <w:r w:rsidR="006B0D21" w:rsidRPr="00F97851">
        <w:rPr>
          <w:color w:val="1F497D"/>
          <w:sz w:val="24"/>
          <w:szCs w:val="24"/>
        </w:rPr>
        <w:t xml:space="preserve"> </w:t>
      </w:r>
      <w:r w:rsidR="006B0D21"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98" w:history="1">
        <w:r w:rsidR="00E04DB7" w:rsidRPr="006B7D05">
          <w:rPr>
            <w:rStyle w:val="Hyperlink"/>
            <w:sz w:val="24"/>
            <w:szCs w:val="24"/>
          </w:rPr>
          <w:t>Completing Forms in Document Builder</w:t>
        </w:r>
      </w:hyperlink>
      <w:r w:rsidR="00E04DB7">
        <w:rPr>
          <w:sz w:val="24"/>
          <w:szCs w:val="24"/>
        </w:rPr>
        <w:t xml:space="preserve"> (</w:t>
      </w:r>
      <w:hyperlink r:id="rId99" w:history="1">
        <w:r w:rsidR="00E04DB7"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sidR="00E04DB7">
        <w:rPr>
          <w:sz w:val="24"/>
          <w:szCs w:val="24"/>
        </w:rPr>
        <w:t>).</w:t>
      </w:r>
    </w:p>
    <w:p w14:paraId="74BECC2C" w14:textId="3A89406C" w:rsidR="00274FE0" w:rsidRPr="00F97851" w:rsidRDefault="006D2A98" w:rsidP="006B0D21">
      <w:pPr>
        <w:pStyle w:val="Default"/>
        <w:rPr>
          <w:rFonts w:ascii="Times New Roman" w:hAnsi="Times New Roman" w:cs="Times New Roman"/>
        </w:rPr>
      </w:pPr>
      <w:r w:rsidRPr="00F97851">
        <w:rPr>
          <w:rFonts w:ascii="Times New Roman" w:hAnsi="Times New Roman" w:cs="Times New Roman"/>
          <w:b/>
          <w:color w:val="auto"/>
        </w:rPr>
        <w:tab/>
      </w:r>
      <w:r w:rsidR="006B0D21" w:rsidRPr="00F97851">
        <w:rPr>
          <w:rFonts w:ascii="Times New Roman" w:hAnsi="Times New Roman" w:cs="Times New Roman"/>
          <w:color w:val="auto"/>
        </w:rPr>
        <w:t>(3)</w:t>
      </w:r>
      <w:r w:rsidR="006B0D21" w:rsidRPr="00F97851">
        <w:rPr>
          <w:rFonts w:ascii="Times New Roman" w:hAnsi="Times New Roman" w:cs="Times New Roman"/>
        </w:rPr>
        <w:t xml:space="preserve"> When a condition at 4.805(b) applies, include a reference statement in the Records Management contract file notifying authorized users of the location of any document or material maintained outside Records Management.</w:t>
      </w:r>
    </w:p>
    <w:p w14:paraId="3B28FE5B" w14:textId="2F6E2E4F" w:rsidR="00650795" w:rsidRPr="00F97851" w:rsidRDefault="00650795" w:rsidP="006507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(b)</w:t>
      </w:r>
      <w:commentRangeStart w:id="160"/>
      <w:r w:rsidRPr="00F97851">
        <w:rPr>
          <w:color w:val="000000"/>
          <w:sz w:val="24"/>
          <w:szCs w:val="24"/>
        </w:rPr>
        <w:t xml:space="preserve"> </w:t>
      </w:r>
      <w:commentRangeEnd w:id="160"/>
      <w:r w:rsidRPr="00F97851">
        <w:rPr>
          <w:rStyle w:val="CommentReference"/>
          <w:sz w:val="24"/>
          <w:szCs w:val="24"/>
        </w:rPr>
        <w:commentReference w:id="160"/>
      </w:r>
      <w:r w:rsidRPr="00F97851">
        <w:rPr>
          <w:color w:val="000000"/>
          <w:sz w:val="24"/>
          <w:szCs w:val="24"/>
        </w:rPr>
        <w:t xml:space="preserve">Procuring organizations shall maintain contents of contract files outside </w:t>
      </w:r>
      <w:proofErr w:type="spellStart"/>
      <w:r w:rsidRPr="00F97851">
        <w:rPr>
          <w:color w:val="000000"/>
          <w:sz w:val="24"/>
          <w:szCs w:val="24"/>
        </w:rPr>
        <w:t>EProcurement</w:t>
      </w:r>
      <w:proofErr w:type="spellEnd"/>
      <w:r w:rsidRPr="00F97851">
        <w:rPr>
          <w:color w:val="000000"/>
          <w:sz w:val="24"/>
          <w:szCs w:val="24"/>
        </w:rPr>
        <w:t xml:space="preserve"> Records Management in accordance with the following:</w:t>
      </w:r>
    </w:p>
    <w:p w14:paraId="5B496B10" w14:textId="6CBF0BB6"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 xml:space="preserve">(1) Maintain documents containing personally identifiable information (PII), legal reviews, documents marked as contractor proprietary information, and oversized or voluminous documents as a hard copies or in an electronic, restricted-access location (e.g., </w:t>
      </w:r>
      <w:proofErr w:type="spellStart"/>
      <w:r w:rsidR="004D72B0" w:rsidRPr="00F97851">
        <w:rPr>
          <w:color w:val="000000"/>
          <w:sz w:val="24"/>
          <w:szCs w:val="24"/>
        </w:rPr>
        <w:t>eWorkplace</w:t>
      </w:r>
      <w:proofErr w:type="spellEnd"/>
      <w:r w:rsidR="004D72B0" w:rsidRPr="00F97851">
        <w:rPr>
          <w:color w:val="000000"/>
          <w:sz w:val="24"/>
          <w:szCs w:val="24"/>
        </w:rPr>
        <w:t xml:space="preserve"> </w:t>
      </w:r>
      <w:proofErr w:type="spellStart"/>
      <w:r w:rsidR="004D72B0" w:rsidRPr="00F97851">
        <w:rPr>
          <w:color w:val="000000"/>
          <w:sz w:val="24"/>
          <w:szCs w:val="24"/>
        </w:rPr>
        <w:t>Sharepoint</w:t>
      </w:r>
      <w:proofErr w:type="spellEnd"/>
      <w:r w:rsidR="004D72B0" w:rsidRPr="00F97851">
        <w:rPr>
          <w:color w:val="000000"/>
          <w:sz w:val="24"/>
          <w:szCs w:val="24"/>
        </w:rPr>
        <w:t xml:space="preserve"> site or local share drive).</w:t>
      </w:r>
    </w:p>
    <w:p w14:paraId="2A9D2B51" w14:textId="7B95016D"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(2) Maintain classified documents in hard copy only.</w:t>
      </w:r>
    </w:p>
    <w:p w14:paraId="6A93887B" w14:textId="7FBC8B0C"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(3) Maintain material that cannot be converted to electronic format (e.g., samples, models) in a secur</w:t>
      </w:r>
      <w:r w:rsidR="00814787">
        <w:rPr>
          <w:color w:val="000000"/>
          <w:sz w:val="24"/>
          <w:szCs w:val="24"/>
        </w:rPr>
        <w:t>ed, restricted-access location.</w:t>
      </w:r>
    </w:p>
    <w:p w14:paraId="30373F21" w14:textId="20F52977"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commentRangeStart w:id="161"/>
      <w:r w:rsidR="004D72B0" w:rsidRPr="00F97851">
        <w:rPr>
          <w:color w:val="000000"/>
          <w:sz w:val="24"/>
          <w:szCs w:val="24"/>
        </w:rPr>
        <w:t xml:space="preserve">(4) </w:t>
      </w:r>
      <w:commentRangeEnd w:id="161"/>
      <w:r w:rsidR="006B0D21" w:rsidRPr="00F97851">
        <w:rPr>
          <w:rStyle w:val="CommentReference"/>
          <w:sz w:val="24"/>
          <w:szCs w:val="24"/>
        </w:rPr>
        <w:commentReference w:id="161"/>
      </w:r>
      <w:r w:rsidR="004D72B0" w:rsidRPr="00F97851">
        <w:rPr>
          <w:color w:val="000000"/>
          <w:sz w:val="24"/>
          <w:szCs w:val="24"/>
        </w:rPr>
        <w:t xml:space="preserve">Maintain contractor bid or proposal information or any other source selection </w:t>
      </w:r>
    </w:p>
    <w:p w14:paraId="7E028DD5" w14:textId="2AADBCE7" w:rsidR="00EC505D" w:rsidRPr="00F97851" w:rsidRDefault="004D72B0" w:rsidP="004D72B0">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14:paraId="7E09954D" w14:textId="217E2EA3" w:rsidR="00274FE0" w:rsidRPr="00F97851" w:rsidRDefault="00274FE0" w:rsidP="004D72B0">
      <w:pPr>
        <w:pStyle w:val="PlainText"/>
        <w:rPr>
          <w:rFonts w:ascii="Times New Roman" w:hAnsi="Times New Roman"/>
          <w:sz w:val="24"/>
          <w:szCs w:val="24"/>
        </w:rPr>
      </w:pPr>
      <w:r w:rsidRPr="00F97851">
        <w:rPr>
          <w:rFonts w:ascii="Times New Roman" w:eastAsia="Calibri" w:hAnsi="Times New Roman"/>
          <w:sz w:val="24"/>
          <w:szCs w:val="24"/>
          <w:lang w:eastAsia="x-none"/>
        </w:rPr>
        <w:t>(c)</w:t>
      </w:r>
      <w:r w:rsidRPr="00F97851">
        <w:rPr>
          <w:rFonts w:ascii="Times New Roman" w:hAnsi="Times New Roman"/>
          <w:sz w:val="24"/>
          <w:szCs w:val="24"/>
        </w:rPr>
        <w:t xml:space="preserve"> HCAs shall ensure compliance with this policy.</w:t>
      </w:r>
    </w:p>
    <w:p w14:paraId="7400A994" w14:textId="2840605F" w:rsidR="00DB777B" w:rsidRPr="00C6005A" w:rsidRDefault="00DB777B" w:rsidP="00A92ADD">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14:paraId="178C55D8" w14:textId="77777777" w:rsidR="009A51C6" w:rsidRPr="007D5910" w:rsidRDefault="009A51C6" w:rsidP="00025804">
      <w:pPr>
        <w:pStyle w:val="Heading2"/>
      </w:pPr>
      <w:r w:rsidRPr="007D5910">
        <w:t>SUBPART 4.13 – PERSONAL IDENTITY VERIFICATION</w:t>
      </w:r>
    </w:p>
    <w:p w14:paraId="7DC60ED0" w14:textId="48A7A3C3" w:rsidR="009A51C6" w:rsidRPr="007D5910" w:rsidRDefault="004475D5" w:rsidP="004637F4">
      <w:pPr>
        <w:spacing w:after="240"/>
        <w:jc w:val="center"/>
        <w:rPr>
          <w:i/>
          <w:sz w:val="24"/>
          <w:szCs w:val="24"/>
        </w:rPr>
      </w:pPr>
      <w:r w:rsidRPr="007D5910">
        <w:rPr>
          <w:i/>
          <w:sz w:val="24"/>
          <w:szCs w:val="24"/>
        </w:rPr>
        <w:t xml:space="preserve">(Revised </w:t>
      </w:r>
      <w:r w:rsidR="00A90882" w:rsidRPr="007D5910">
        <w:rPr>
          <w:i/>
          <w:sz w:val="24"/>
          <w:szCs w:val="24"/>
        </w:rPr>
        <w:t xml:space="preserve">January </w:t>
      </w:r>
      <w:r w:rsidR="009A51D1">
        <w:rPr>
          <w:i/>
          <w:sz w:val="24"/>
          <w:szCs w:val="24"/>
        </w:rPr>
        <w:t>30</w:t>
      </w:r>
      <w:r w:rsidR="00A90882" w:rsidRPr="007D5910">
        <w:rPr>
          <w:i/>
          <w:sz w:val="24"/>
          <w:szCs w:val="24"/>
        </w:rPr>
        <w:t>, 202</w:t>
      </w:r>
      <w:r w:rsidR="009A51D1">
        <w:rPr>
          <w:i/>
          <w:sz w:val="24"/>
          <w:szCs w:val="24"/>
        </w:rPr>
        <w:t>2</w:t>
      </w:r>
      <w:r w:rsidR="00A90882" w:rsidRPr="007D5910">
        <w:rPr>
          <w:i/>
          <w:sz w:val="24"/>
          <w:szCs w:val="24"/>
        </w:rPr>
        <w:t xml:space="preserve"> </w:t>
      </w:r>
      <w:r w:rsidRPr="007D5910">
        <w:rPr>
          <w:i/>
          <w:sz w:val="24"/>
          <w:szCs w:val="24"/>
        </w:rPr>
        <w:t>through PROCLTR 20</w:t>
      </w:r>
      <w:r w:rsidR="00A90882" w:rsidRPr="007D5910">
        <w:rPr>
          <w:i/>
          <w:sz w:val="24"/>
          <w:szCs w:val="24"/>
        </w:rPr>
        <w:t>2</w:t>
      </w:r>
      <w:r w:rsidR="009A51D1">
        <w:rPr>
          <w:i/>
          <w:sz w:val="24"/>
          <w:szCs w:val="24"/>
        </w:rPr>
        <w:t>2</w:t>
      </w:r>
      <w:r w:rsidRPr="007D5910">
        <w:rPr>
          <w:i/>
          <w:sz w:val="24"/>
          <w:szCs w:val="24"/>
        </w:rPr>
        <w:t>-0</w:t>
      </w:r>
      <w:r w:rsidR="009A51D1">
        <w:rPr>
          <w:i/>
          <w:sz w:val="24"/>
          <w:szCs w:val="24"/>
        </w:rPr>
        <w:t>4</w:t>
      </w:r>
      <w:commentRangeStart w:id="162"/>
      <w:r w:rsidRPr="007D5910">
        <w:rPr>
          <w:i/>
          <w:sz w:val="24"/>
          <w:szCs w:val="24"/>
        </w:rPr>
        <w:t>)</w:t>
      </w:r>
      <w:commentRangeEnd w:id="162"/>
      <w:r w:rsidR="00652911">
        <w:rPr>
          <w:rStyle w:val="CommentReference"/>
        </w:rPr>
        <w:commentReference w:id="162"/>
      </w:r>
    </w:p>
    <w:p w14:paraId="32334F7A" w14:textId="5A2D616C" w:rsidR="009A51C6" w:rsidRPr="007D5910" w:rsidRDefault="009A51C6" w:rsidP="00775E78">
      <w:pPr>
        <w:pStyle w:val="Heading3"/>
        <w:rPr>
          <w:sz w:val="24"/>
          <w:szCs w:val="24"/>
        </w:rPr>
      </w:pPr>
      <w:bookmarkStart w:id="163" w:name="P4_1302"/>
      <w:r w:rsidRPr="007D5910">
        <w:rPr>
          <w:sz w:val="24"/>
          <w:szCs w:val="24"/>
        </w:rPr>
        <w:t xml:space="preserve">4.1302 </w:t>
      </w:r>
      <w:bookmarkEnd w:id="163"/>
      <w:r w:rsidRPr="007D5910">
        <w:rPr>
          <w:sz w:val="24"/>
          <w:szCs w:val="24"/>
        </w:rPr>
        <w:t>Acquisition of approved products and services for personal identity verification.</w:t>
      </w:r>
    </w:p>
    <w:p w14:paraId="757CD65B" w14:textId="208581F2" w:rsidR="009A51C6" w:rsidRPr="007D5910" w:rsidRDefault="009A51C6" w:rsidP="00D539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D5910">
        <w:rPr>
          <w:snapToGrid w:val="0"/>
          <w:sz w:val="24"/>
          <w:szCs w:val="24"/>
        </w:rPr>
        <w:t>(c) DLA Information Operations is responsible for determining compliance.</w:t>
      </w:r>
    </w:p>
    <w:p w14:paraId="7934CD76" w14:textId="1988593C" w:rsidR="009A51C6" w:rsidRPr="007D5910" w:rsidRDefault="009A51C6" w:rsidP="00775E78">
      <w:pPr>
        <w:pStyle w:val="Heading3"/>
        <w:spacing w:after="240"/>
        <w:rPr>
          <w:bCs/>
          <w:sz w:val="24"/>
          <w:szCs w:val="24"/>
        </w:rPr>
      </w:pPr>
      <w:bookmarkStart w:id="164" w:name="P4_1303"/>
      <w:r w:rsidRPr="007D5910">
        <w:rPr>
          <w:sz w:val="24"/>
          <w:szCs w:val="24"/>
          <w:lang w:val="en"/>
        </w:rPr>
        <w:t>4.1303</w:t>
      </w:r>
      <w:bookmarkEnd w:id="164"/>
      <w:r w:rsidRPr="007D5910">
        <w:rPr>
          <w:sz w:val="24"/>
          <w:szCs w:val="24"/>
          <w:lang w:val="en"/>
        </w:rPr>
        <w:t xml:space="preserve"> Contract clause.</w:t>
      </w:r>
    </w:p>
    <w:p w14:paraId="1D3C1E02" w14:textId="51B21F82" w:rsidR="009A51C6" w:rsidRPr="007D5910" w:rsidRDefault="005F03F2" w:rsidP="00775E78">
      <w:pPr>
        <w:pStyle w:val="Heading3"/>
        <w:rPr>
          <w:snapToGrid w:val="0"/>
          <w:sz w:val="24"/>
          <w:szCs w:val="24"/>
        </w:rPr>
      </w:pPr>
      <w:bookmarkStart w:id="165" w:name="P4_1303_90"/>
      <w:r w:rsidRPr="007D5910">
        <w:rPr>
          <w:bCs/>
          <w:sz w:val="24"/>
          <w:szCs w:val="24"/>
        </w:rPr>
        <w:lastRenderedPageBreak/>
        <w:t>4.1303-90</w:t>
      </w:r>
      <w:bookmarkEnd w:id="165"/>
      <w:r w:rsidRPr="007D5910">
        <w:rPr>
          <w:bCs/>
          <w:sz w:val="24"/>
          <w:szCs w:val="24"/>
        </w:rPr>
        <w:t xml:space="preserve"> </w:t>
      </w:r>
      <w:r w:rsidR="00FA7502" w:rsidRPr="007D5910">
        <w:rPr>
          <w:bCs/>
          <w:sz w:val="24"/>
          <w:szCs w:val="24"/>
        </w:rPr>
        <w:t>P</w:t>
      </w:r>
      <w:r w:rsidR="009A51C6" w:rsidRPr="007D5910">
        <w:rPr>
          <w:sz w:val="24"/>
          <w:szCs w:val="24"/>
        </w:rPr>
        <w:t>ersonal identity verification of contractor personnel</w:t>
      </w:r>
      <w:r w:rsidR="009A51C6" w:rsidRPr="007D5910">
        <w:rPr>
          <w:bCs/>
          <w:sz w:val="24"/>
          <w:szCs w:val="24"/>
        </w:rPr>
        <w:t>.</w:t>
      </w:r>
      <w:commentRangeStart w:id="166"/>
      <w:commentRangeEnd w:id="166"/>
      <w:r w:rsidR="00A90882" w:rsidRPr="007D5910">
        <w:rPr>
          <w:rStyle w:val="CommentReference"/>
          <w:b w:val="0"/>
          <w:sz w:val="24"/>
          <w:szCs w:val="24"/>
        </w:rPr>
        <w:commentReference w:id="166"/>
      </w:r>
    </w:p>
    <w:p w14:paraId="3E6F4055" w14:textId="3B3473FB" w:rsidR="009A51C6" w:rsidRPr="007D5910" w:rsidRDefault="009A51C6" w:rsidP="0081478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t xml:space="preserve">The contracting officer shall insert </w:t>
      </w:r>
      <w:r w:rsidR="00D72888" w:rsidRPr="007D5910">
        <w:rPr>
          <w:sz w:val="24"/>
          <w:szCs w:val="24"/>
        </w:rPr>
        <w:t>procurement note H14</w:t>
      </w:r>
      <w:r w:rsidR="005B4616" w:rsidRPr="007D5910">
        <w:rPr>
          <w:snapToGrid w:val="0"/>
          <w:sz w:val="24"/>
          <w:szCs w:val="24"/>
        </w:rPr>
        <w:t>,</w:t>
      </w:r>
      <w:r w:rsidR="005B4616" w:rsidRPr="007D5910">
        <w:rPr>
          <w:bCs/>
          <w:snapToGrid w:val="0"/>
          <w:sz w:val="24"/>
          <w:szCs w:val="24"/>
        </w:rPr>
        <w:t xml:space="preserve"> </w:t>
      </w:r>
      <w:r w:rsidR="005B4616"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w:t>
      </w:r>
      <w:proofErr w:type="spellStart"/>
      <w:r w:rsidRPr="007D5910">
        <w:rPr>
          <w:snapToGrid w:val="0"/>
          <w:sz w:val="24"/>
          <w:szCs w:val="24"/>
        </w:rPr>
        <w:t>officer.</w:t>
      </w:r>
      <w:r w:rsidRPr="007D5910">
        <w:rPr>
          <w:color w:val="000000"/>
          <w:sz w:val="24"/>
          <w:szCs w:val="24"/>
        </w:rPr>
        <w:t>When</w:t>
      </w:r>
      <w:proofErr w:type="spellEnd"/>
      <w:r w:rsidRPr="007D5910">
        <w:rPr>
          <w:color w:val="000000"/>
          <w:sz w:val="24"/>
          <w:szCs w:val="24"/>
        </w:rPr>
        <w:t xml:space="preserve"> the contractor employee(s) is/are required to obtain a Common Access Card (CAC) and DLA will serve as the Trusted Agent, follow the procedures in</w:t>
      </w:r>
      <w:commentRangeStart w:id="167"/>
      <w:r w:rsidRPr="007D5910">
        <w:rPr>
          <w:color w:val="000000"/>
          <w:sz w:val="24"/>
          <w:szCs w:val="24"/>
        </w:rPr>
        <w:t xml:space="preserve"> </w:t>
      </w:r>
      <w:commentRangeEnd w:id="167"/>
      <w:r w:rsidR="009F383E" w:rsidRPr="007D5910">
        <w:rPr>
          <w:rStyle w:val="CommentReference"/>
          <w:sz w:val="24"/>
          <w:szCs w:val="24"/>
        </w:rPr>
        <w:commentReference w:id="167"/>
      </w:r>
      <w:hyperlink r:id="rId100" w:history="1">
        <w:r w:rsidR="009F383E" w:rsidRPr="007D5910">
          <w:rPr>
            <w:rStyle w:val="Hyperlink"/>
            <w:sz w:val="24"/>
            <w:szCs w:val="24"/>
          </w:rPr>
          <w:t>DLA SOP J72.001, Contractor Common Access Card (CAC) Issuance and Accountability Process for DLA Contracts</w:t>
        </w:r>
      </w:hyperlink>
      <w:commentRangeStart w:id="168"/>
      <w:commentRangeEnd w:id="168"/>
      <w:r w:rsidR="00826329" w:rsidRPr="007D5910">
        <w:rPr>
          <w:rStyle w:val="CommentReference"/>
          <w:sz w:val="24"/>
          <w:szCs w:val="24"/>
        </w:rPr>
        <w:commentReference w:id="168"/>
      </w:r>
      <w:r w:rsidR="009F383E" w:rsidRPr="007D5910">
        <w:rPr>
          <w:color w:val="000000"/>
          <w:sz w:val="24"/>
          <w:szCs w:val="24"/>
        </w:rPr>
        <w:t xml:space="preserve"> (</w:t>
      </w:r>
      <w:hyperlink r:id="rId101" w:history="1">
        <w:r w:rsidR="009F383E" w:rsidRPr="007D5910">
          <w:rPr>
            <w:rStyle w:val="Hyperlink"/>
            <w:sz w:val="24"/>
            <w:szCs w:val="24"/>
          </w:rPr>
          <w:t>https://dlamil.dps.mil/sites/Acquisition/Shared%20Documents/CONTRACTOR%20CAC%20SOP%20J72.001.pdf</w:t>
        </w:r>
      </w:hyperlink>
      <w:r w:rsidR="009F383E" w:rsidRPr="007D5910">
        <w:rPr>
          <w:color w:val="000000"/>
          <w:sz w:val="24"/>
          <w:szCs w:val="24"/>
        </w:rPr>
        <w:t>).</w:t>
      </w:r>
    </w:p>
    <w:p w14:paraId="4D03C290" w14:textId="18328AC0" w:rsidR="009A51C6" w:rsidRPr="007D5910"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14:paraId="244BE54E" w14:textId="75993BFC" w:rsidR="009A51C6" w:rsidRPr="007D5910" w:rsidRDefault="009A51C6"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14:paraId="070554BB" w14:textId="51197CBF"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14:paraId="467FFCC6" w14:textId="6C0DD6A5" w:rsidR="00703298"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w:t>
      </w:r>
      <w:r w:rsidR="0060673E">
        <w:rPr>
          <w:color w:val="000000"/>
          <w:sz w:val="24"/>
          <w:szCs w:val="24"/>
        </w:rPr>
        <w:t>DEC</w:t>
      </w:r>
      <w:r w:rsidRPr="007D5910">
        <w:rPr>
          <w:color w:val="000000"/>
          <w:sz w:val="24"/>
          <w:szCs w:val="24"/>
        </w:rPr>
        <w:t xml:space="preserve"> 202</w:t>
      </w:r>
      <w:r w:rsidR="00703298" w:rsidRPr="007D5910">
        <w:rPr>
          <w:color w:val="000000"/>
          <w:sz w:val="24"/>
          <w:szCs w:val="24"/>
        </w:rPr>
        <w:t>1</w:t>
      </w:r>
      <w:commentRangeStart w:id="169"/>
      <w:r w:rsidRPr="007D5910">
        <w:rPr>
          <w:color w:val="000000"/>
          <w:sz w:val="24"/>
          <w:szCs w:val="24"/>
        </w:rPr>
        <w:t>)</w:t>
      </w:r>
      <w:commentRangeEnd w:id="169"/>
      <w:r w:rsidR="00703298" w:rsidRPr="007D5910">
        <w:rPr>
          <w:rStyle w:val="CommentReference"/>
          <w:sz w:val="24"/>
          <w:szCs w:val="24"/>
        </w:rPr>
        <w:commentReference w:id="169"/>
      </w:r>
    </w:p>
    <w:p w14:paraId="240945E0" w14:textId="4ADA49A8"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14:paraId="12CA7912" w14:textId="7E38246C"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14:paraId="7C936115" w14:textId="571C92CA"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(1) IT-I for an IT position requiring a single scope background investigation (SSBI) or SSBI equivalent;</w:t>
      </w:r>
    </w:p>
    <w:p w14:paraId="3D004FA6" w14:textId="6F7E30A1"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(2) IT-II for an IT position requiring a National Agency check with Law and Credit (NACLC) or NACLC equivalent; and</w:t>
      </w:r>
    </w:p>
    <w:p w14:paraId="4FFC783C" w14:textId="13423F2C"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(3) IT-III for an IT position requiring a NACI or equivalent.</w:t>
      </w:r>
    </w:p>
    <w:p w14:paraId="239D62FA" w14:textId="461721B7"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14:paraId="67EAC7BE" w14:textId="40BDA2B0"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Pr="00702225">
        <w:rPr>
          <w:color w:val="000000"/>
          <w:sz w:val="24"/>
          <w:szCs w:val="24"/>
        </w:rPr>
        <w:t xml:space="preserve">previous investigation will also be considered in determining whether a new investigation is warranted. To assist the Government in making this determination, the contractor must provide </w:t>
      </w:r>
      <w:r w:rsidRPr="00702225">
        <w:rPr>
          <w:color w:val="000000"/>
          <w:sz w:val="24"/>
          <w:szCs w:val="24"/>
        </w:rPr>
        <w:lastRenderedPageBreak/>
        <w:t>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14:paraId="34FDA355" w14:textId="16A13010"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Full name, with middle name, as applicable, with social security number;</w:t>
      </w:r>
    </w:p>
    <w:p w14:paraId="016FCF85" w14:textId="4C027DC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Citizenship status with date and place of birth;</w:t>
      </w:r>
    </w:p>
    <w:p w14:paraId="3978DA6A" w14:textId="3EEF07C2"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14:paraId="124F1669" w14:textId="73096F5F" w:rsidR="00702225" w:rsidRPr="00703298"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(4) Company name, address, phone and fax numbers with email address;</w:t>
      </w:r>
    </w:p>
    <w:p w14:paraId="33E39086" w14:textId="6BF8B2C4"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(5) Location of on-site workstation or phone number if off-site (if known by the time of award); and</w:t>
      </w:r>
    </w:p>
    <w:p w14:paraId="3C2C4710" w14:textId="526AF2FD"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(6) Delivery order or contract number and expiration date; and name of the contracting officer.</w:t>
      </w:r>
    </w:p>
    <w:p w14:paraId="09AEF740" w14:textId="51FF83AA"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14:paraId="184FFBD7" w14:textId="7655BB4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14:paraId="4F7D1350" w14:textId="39C5DA55"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14:paraId="0C5AC459" w14:textId="47C05D3D"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14:paraId="112B4D79" w14:textId="68FFCEF6"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14:paraId="4547C4D8" w14:textId="1D51DFB4"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(e) The contractor is responsible for ensuring that each contractor employee assigned to the position has the appropriate security clearance level.</w:t>
      </w:r>
    </w:p>
    <w:p w14:paraId="6D575A8C" w14:textId="3652B0B5"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14:paraId="4B39A305" w14:textId="6B83B20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Standard Form (SF) 85, Questionnaire for Non-Sensitive Positions, or the SF 86, Questionnaire for National Security Positions (see note below);</w:t>
      </w:r>
    </w:p>
    <w:p w14:paraId="7D2FE1E3" w14:textId="33D773D6"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Proof of citizenship (i.e., an original or a certified copy of a birth certificate, passport, or naturalization certificate); and</w:t>
      </w:r>
    </w:p>
    <w:p w14:paraId="30F9B0F6" w14:textId="29AB8343"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Form FD-258, Fingerprint Card (however, fingerprinting can be performed by the cognizant DLA Intelligence Personnel Security Office).</w:t>
      </w:r>
    </w:p>
    <w:p w14:paraId="76068BA1" w14:textId="47E7E006"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lastRenderedPageBreak/>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14:paraId="74279D84" w14:textId="34F6381F"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14:paraId="65F15CD5" w14:textId="607A23D9"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w:t>
      </w:r>
      <w:r w:rsidR="00B2482B">
        <w:rPr>
          <w:color w:val="000000"/>
          <w:sz w:val="24"/>
          <w:szCs w:val="24"/>
        </w:rPr>
        <w:t xml:space="preserve"> </w:t>
      </w:r>
      <w:r w:rsidRPr="00702225">
        <w:rPr>
          <w:color w:val="000000"/>
          <w:sz w:val="24"/>
          <w:szCs w:val="24"/>
        </w:rPr>
        <w: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sidR="001A3B50">
        <w:rPr>
          <w:color w:val="000000"/>
          <w:sz w:val="24"/>
          <w:szCs w:val="24"/>
        </w:rPr>
        <w:t xml:space="preserve"> </w:t>
      </w:r>
      <w:r w:rsidRPr="00702225">
        <w:rPr>
          <w:color w:val="000000"/>
          <w:sz w:val="24"/>
          <w:szCs w:val="24"/>
        </w:rPr>
        <w:t>Department of Defense, Consolidated Adjudications Facility (</w:t>
      </w:r>
      <w:proofErr w:type="spellStart"/>
      <w:r w:rsidRPr="00702225">
        <w:rPr>
          <w:color w:val="000000"/>
          <w:sz w:val="24"/>
          <w:szCs w:val="24"/>
        </w:rPr>
        <w:t>DoDCAF</w:t>
      </w:r>
      <w:proofErr w:type="spellEnd"/>
      <w:r w:rsidRPr="00702225">
        <w:rPr>
          <w:color w:val="000000"/>
          <w:sz w:val="24"/>
          <w:szCs w:val="24"/>
        </w:rPr>
        <w:t>) or DLA Intelligence Personnel Security</w:t>
      </w:r>
      <w:r w:rsidR="00B2482B">
        <w:rPr>
          <w:color w:val="000000"/>
          <w:sz w:val="24"/>
          <w:szCs w:val="24"/>
        </w:rPr>
        <w:t xml:space="preserve"> </w:t>
      </w:r>
      <w:r w:rsidRPr="00702225">
        <w:rPr>
          <w:color w:val="000000"/>
          <w:sz w:val="24"/>
          <w:szCs w:val="24"/>
        </w:rPr>
        <w:t>Office.</w:t>
      </w:r>
    </w:p>
    <w:p w14:paraId="77833FD3" w14:textId="2E2E73F9"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(i)</w:t>
      </w:r>
      <w:r w:rsidR="00703298">
        <w:rPr>
          <w:color w:val="000000"/>
          <w:sz w:val="24"/>
          <w:szCs w:val="24"/>
        </w:rPr>
        <w:t xml:space="preserve"> </w:t>
      </w:r>
      <w:r w:rsidRPr="00702225">
        <w:rPr>
          <w:color w:val="000000"/>
          <w:sz w:val="24"/>
          <w:szCs w:val="24"/>
        </w:rPr>
        <w:t>A waiver</w:t>
      </w:r>
      <w:r w:rsidR="00703298">
        <w:rPr>
          <w:color w:val="000000"/>
          <w:sz w:val="24"/>
          <w:szCs w:val="24"/>
        </w:rPr>
        <w:t xml:space="preserve"> </w:t>
      </w:r>
      <w:r w:rsidRPr="00702225">
        <w:rPr>
          <w:color w:val="000000"/>
          <w:sz w:val="24"/>
          <w:szCs w:val="24"/>
        </w:rPr>
        <w:t>for IT level positions to allow assignment of an individual</w:t>
      </w:r>
      <w:r w:rsidR="00F86E68">
        <w:rPr>
          <w:color w:val="000000"/>
          <w:sz w:val="24"/>
          <w:szCs w:val="24"/>
        </w:rPr>
        <w:t xml:space="preserve"> </w:t>
      </w:r>
      <w:r w:rsidRPr="00702225">
        <w:rPr>
          <w:color w:val="000000"/>
          <w:sz w:val="24"/>
          <w:szCs w:val="24"/>
        </w:rPr>
        <w:t>contractor employee to</w:t>
      </w:r>
      <w:r w:rsidR="00F86E68">
        <w:rPr>
          <w:color w:val="000000"/>
          <w:sz w:val="24"/>
          <w:szCs w:val="24"/>
        </w:rPr>
        <w:t xml:space="preserve"> </w:t>
      </w:r>
      <w:r w:rsidRPr="00702225">
        <w:rPr>
          <w:color w:val="000000"/>
          <w:sz w:val="24"/>
          <w:szCs w:val="24"/>
        </w:rPr>
        <w:t>commence work prior to completion of the investigation may be granted in emergency</w:t>
      </w:r>
      <w:r w:rsidR="00F86E68">
        <w:rPr>
          <w:color w:val="000000"/>
          <w:sz w:val="24"/>
          <w:szCs w:val="24"/>
        </w:rPr>
        <w:t xml:space="preserve"> </w:t>
      </w:r>
      <w:r w:rsidRPr="00702225">
        <w:rPr>
          <w:color w:val="000000"/>
          <w:sz w:val="24"/>
          <w:szCs w:val="24"/>
        </w:rPr>
        <w:t>situations when it is determined that a delay would be harmful to national security. A request</w:t>
      </w:r>
      <w:r w:rsidR="00F86E68">
        <w:rPr>
          <w:color w:val="000000"/>
          <w:sz w:val="24"/>
          <w:szCs w:val="24"/>
        </w:rPr>
        <w:t xml:space="preserve"> </w:t>
      </w:r>
      <w:r w:rsidRPr="00702225">
        <w:rPr>
          <w:color w:val="000000"/>
          <w:sz w:val="24"/>
          <w:szCs w:val="24"/>
        </w:rPr>
        <w:t>for waiver will be considered only after the Government</w:t>
      </w:r>
      <w:r w:rsidR="00F86E68">
        <w:rPr>
          <w:color w:val="000000"/>
          <w:sz w:val="24"/>
          <w:szCs w:val="24"/>
        </w:rPr>
        <w:t xml:space="preserve"> </w:t>
      </w:r>
      <w:r w:rsidRPr="00702225">
        <w:rPr>
          <w:color w:val="000000"/>
          <w:sz w:val="24"/>
          <w:szCs w:val="24"/>
        </w:rPr>
        <w:t>is in receipt of the individual contractor employee’s completed forms, the background investigation</w:t>
      </w:r>
      <w:r w:rsidR="00F86E68">
        <w:rPr>
          <w:color w:val="000000"/>
          <w:sz w:val="24"/>
          <w:szCs w:val="24"/>
        </w:rPr>
        <w:t xml:space="preserve"> </w:t>
      </w:r>
      <w:r w:rsidRPr="00702225">
        <w:rPr>
          <w:color w:val="000000"/>
          <w:sz w:val="24"/>
          <w:szCs w:val="24"/>
        </w:rPr>
        <w:t>has been initiated,</w:t>
      </w:r>
      <w:r w:rsidR="00703298">
        <w:rPr>
          <w:color w:val="000000"/>
          <w:sz w:val="24"/>
          <w:szCs w:val="24"/>
        </w:rPr>
        <w:t xml:space="preserve"> </w:t>
      </w:r>
      <w:r w:rsidRPr="00702225">
        <w:rPr>
          <w:color w:val="000000"/>
          <w:sz w:val="24"/>
          <w:szCs w:val="24"/>
        </w:rPr>
        <w:t>and</w:t>
      </w:r>
      <w:r w:rsidR="00703298">
        <w:rPr>
          <w:color w:val="000000"/>
          <w:sz w:val="24"/>
          <w:szCs w:val="24"/>
        </w:rPr>
        <w:t xml:space="preserve"> </w:t>
      </w:r>
      <w:r w:rsidRPr="00702225">
        <w:rPr>
          <w:color w:val="000000"/>
          <w:sz w:val="24"/>
          <w:szCs w:val="24"/>
        </w:rPr>
        <w:t>favorable FBI fingerprint check has been conducted. The request for a waiver must be approved by the Commander/Director or Deputy Commander/Director of the site. The cognizant DLA</w:t>
      </w:r>
      <w:r w:rsidR="00F86E68">
        <w:rPr>
          <w:color w:val="000000"/>
          <w:sz w:val="24"/>
          <w:szCs w:val="24"/>
        </w:rPr>
        <w:t xml:space="preserve"> </w:t>
      </w:r>
      <w:r w:rsidRPr="00702225">
        <w:rPr>
          <w:color w:val="000000"/>
          <w:sz w:val="24"/>
          <w:szCs w:val="24"/>
        </w:rPr>
        <w:t>Intelligence Personnel Security</w:t>
      </w:r>
      <w:r w:rsidR="00845C0A">
        <w:rPr>
          <w:color w:val="000000"/>
          <w:sz w:val="24"/>
          <w:szCs w:val="24"/>
        </w:rPr>
        <w:t xml:space="preserve"> </w:t>
      </w:r>
      <w:r w:rsidRPr="00702225">
        <w:rPr>
          <w:color w:val="000000"/>
          <w:sz w:val="24"/>
          <w:szCs w:val="24"/>
        </w:rPr>
        <w:t>Office reserves the right to determine whether a waiver request will be forwarded for processing. The individual</w:t>
      </w:r>
      <w:r w:rsidR="00845C0A">
        <w:rPr>
          <w:color w:val="000000"/>
          <w:sz w:val="24"/>
          <w:szCs w:val="24"/>
        </w:rPr>
        <w:t xml:space="preserve"> </w:t>
      </w:r>
      <w:r w:rsidRPr="00702225">
        <w:rPr>
          <w:color w:val="000000"/>
          <w:sz w:val="24"/>
          <w:szCs w:val="24"/>
        </w:rPr>
        <w:t>contractor employee for which the waiver is being requested may</w:t>
      </w:r>
      <w:r w:rsidR="00845C0A">
        <w:rPr>
          <w:color w:val="000000"/>
          <w:sz w:val="24"/>
          <w:szCs w:val="24"/>
        </w:rPr>
        <w:t xml:space="preserve"> </w:t>
      </w:r>
      <w:r w:rsidRPr="00702225">
        <w:rPr>
          <w:color w:val="000000"/>
          <w:sz w:val="24"/>
          <w:szCs w:val="24"/>
        </w:rPr>
        <w:t>not be assigned to a position, that is, physically work</w:t>
      </w:r>
      <w:r w:rsidR="00845C0A">
        <w:rPr>
          <w:color w:val="000000"/>
          <w:sz w:val="24"/>
          <w:szCs w:val="24"/>
        </w:rPr>
        <w:t xml:space="preserve"> </w:t>
      </w:r>
      <w:r w:rsidRPr="00702225">
        <w:rPr>
          <w:color w:val="000000"/>
          <w:sz w:val="24"/>
          <w:szCs w:val="24"/>
        </w:rPr>
        <w:t>at the Federally-controlled facility and/or be granted access to Federally-controlled</w:t>
      </w:r>
      <w:r w:rsidR="00845C0A">
        <w:rPr>
          <w:color w:val="000000"/>
          <w:sz w:val="24"/>
          <w:szCs w:val="24"/>
        </w:rPr>
        <w:t xml:space="preserve"> </w:t>
      </w:r>
      <w:r w:rsidRPr="00702225">
        <w:rPr>
          <w:color w:val="000000"/>
          <w:sz w:val="24"/>
          <w:szCs w:val="24"/>
        </w:rPr>
        <w:t>information systems, until the waiver has been approved.</w:t>
      </w:r>
    </w:p>
    <w:p w14:paraId="013489CD" w14:textId="76494C63"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(j)</w:t>
      </w:r>
      <w:r w:rsidR="006053AD">
        <w:rPr>
          <w:color w:val="000000"/>
          <w:sz w:val="24"/>
          <w:szCs w:val="24"/>
        </w:rPr>
        <w:t xml:space="preserve"> </w:t>
      </w:r>
      <w:r w:rsidRPr="00702225">
        <w:rPr>
          <w:color w:val="000000"/>
          <w:sz w:val="24"/>
          <w:szCs w:val="24"/>
        </w:rPr>
        <w:t>The requirements of</w:t>
      </w:r>
      <w:r w:rsidR="006053AD">
        <w:rPr>
          <w:color w:val="000000"/>
          <w:sz w:val="24"/>
          <w:szCs w:val="24"/>
        </w:rPr>
        <w:t xml:space="preserve"> </w:t>
      </w:r>
      <w:r w:rsidRPr="00702225">
        <w:rPr>
          <w:color w:val="000000"/>
          <w:sz w:val="24"/>
          <w:szCs w:val="24"/>
        </w:rPr>
        <w:t>this</w:t>
      </w:r>
      <w:r w:rsidR="006053AD">
        <w:rPr>
          <w:color w:val="000000"/>
          <w:sz w:val="24"/>
          <w:szCs w:val="24"/>
        </w:rPr>
        <w:t xml:space="preserve"> </w:t>
      </w:r>
      <w:r w:rsidRPr="00702225">
        <w:rPr>
          <w:color w:val="000000"/>
          <w:sz w:val="24"/>
          <w:szCs w:val="24"/>
        </w:rPr>
        <w:t>procurement note</w:t>
      </w:r>
      <w:r w:rsidR="006053AD">
        <w:rPr>
          <w:color w:val="000000"/>
          <w:sz w:val="24"/>
          <w:szCs w:val="24"/>
        </w:rPr>
        <w:t xml:space="preserve"> </w:t>
      </w:r>
      <w:r w:rsidRPr="00702225">
        <w:rPr>
          <w:color w:val="000000"/>
          <w:sz w:val="24"/>
          <w:szCs w:val="24"/>
        </w:rPr>
        <w:t>apply to the prime contractor and any subcontractors the prime contractor may employ during the course of this contract, as well as</w:t>
      </w:r>
      <w:r w:rsidR="006053AD">
        <w:rPr>
          <w:color w:val="000000"/>
          <w:sz w:val="24"/>
          <w:szCs w:val="24"/>
        </w:rPr>
        <w:t xml:space="preserve"> </w:t>
      </w:r>
      <w:r w:rsidRPr="00702225">
        <w:rPr>
          <w:color w:val="000000"/>
          <w:sz w:val="24"/>
          <w:szCs w:val="24"/>
        </w:rPr>
        <w:t>any temporary employees that may be hired by the</w:t>
      </w:r>
      <w:r w:rsidR="006053AD">
        <w:rPr>
          <w:color w:val="000000"/>
          <w:sz w:val="24"/>
          <w:szCs w:val="24"/>
        </w:rPr>
        <w:t xml:space="preserve"> </w:t>
      </w:r>
      <w:r w:rsidRPr="00702225">
        <w:rPr>
          <w:color w:val="000000"/>
          <w:sz w:val="24"/>
          <w:szCs w:val="24"/>
        </w:rPr>
        <w:t>contractor. The Government retains the right to request removal of</w:t>
      </w:r>
      <w:r w:rsidR="006053AD">
        <w:rPr>
          <w:color w:val="000000"/>
          <w:sz w:val="24"/>
          <w:szCs w:val="24"/>
        </w:rPr>
        <w:t xml:space="preserve"> </w:t>
      </w:r>
      <w:r w:rsidRPr="00702225">
        <w:rPr>
          <w:color w:val="000000"/>
          <w:sz w:val="24"/>
          <w:szCs w:val="24"/>
        </w:rPr>
        <w:t>contractor personnel, regardless of prior clearance or adjudication</w:t>
      </w:r>
      <w:r w:rsidR="006053AD">
        <w:rPr>
          <w:color w:val="000000"/>
          <w:sz w:val="24"/>
          <w:szCs w:val="24"/>
        </w:rPr>
        <w:t xml:space="preserve"> </w:t>
      </w:r>
      <w:r w:rsidRPr="00702225">
        <w:rPr>
          <w:color w:val="000000"/>
          <w:sz w:val="24"/>
          <w:szCs w:val="24"/>
        </w:rPr>
        <w:t xml:space="preserve">status whose actions, while assigned to this </w:t>
      </w:r>
      <w:proofErr w:type="spellStart"/>
      <w:r w:rsidRPr="00702225">
        <w:rPr>
          <w:color w:val="000000"/>
          <w:sz w:val="24"/>
          <w:szCs w:val="24"/>
        </w:rPr>
        <w:t>contract,who</w:t>
      </w:r>
      <w:proofErr w:type="spellEnd"/>
      <w:r w:rsidRPr="00702225">
        <w:rPr>
          <w:color w:val="000000"/>
          <w:sz w:val="24"/>
          <w:szCs w:val="24"/>
        </w:rPr>
        <w:t xml:space="preserve"> are determined by the contracting officer to conflict</w:t>
      </w:r>
      <w:r w:rsidR="00760797">
        <w:rPr>
          <w:color w:val="000000"/>
          <w:sz w:val="24"/>
          <w:szCs w:val="24"/>
        </w:rPr>
        <w:t xml:space="preserve"> </w:t>
      </w:r>
      <w:r w:rsidRPr="00702225">
        <w:rPr>
          <w:color w:val="000000"/>
          <w:sz w:val="24"/>
          <w:szCs w:val="24"/>
        </w:rPr>
        <w:t xml:space="preserve">with the interests </w:t>
      </w:r>
      <w:proofErr w:type="spellStart"/>
      <w:r w:rsidRPr="00702225">
        <w:rPr>
          <w:color w:val="000000"/>
          <w:sz w:val="24"/>
          <w:szCs w:val="24"/>
        </w:rPr>
        <w:t>ofthe</w:t>
      </w:r>
      <w:proofErr w:type="spellEnd"/>
      <w:r w:rsidRPr="00702225">
        <w:rPr>
          <w:color w:val="000000"/>
          <w:sz w:val="24"/>
          <w:szCs w:val="24"/>
        </w:rPr>
        <w:t xml:space="preserve"> Government. If such removal occurs, the contractor shall assign qualified personnel, with the required investigation, to any vacancy.</w:t>
      </w:r>
    </w:p>
    <w:p w14:paraId="57973299" w14:textId="58FC2364"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(k) All</w:t>
      </w:r>
      <w:r w:rsidR="0015572E">
        <w:rPr>
          <w:color w:val="000000"/>
          <w:sz w:val="24"/>
          <w:szCs w:val="24"/>
        </w:rPr>
        <w:t xml:space="preserve"> </w:t>
      </w:r>
      <w:r w:rsidRPr="00702225">
        <w:rPr>
          <w:color w:val="000000"/>
          <w:sz w:val="24"/>
          <w:szCs w:val="24"/>
        </w:rPr>
        <w:t>contractor personnel who are granted access to Government and/or Federally-controlled information</w:t>
      </w:r>
      <w:r w:rsidR="0064114C">
        <w:rPr>
          <w:color w:val="000000"/>
          <w:sz w:val="24"/>
          <w:szCs w:val="24"/>
        </w:rPr>
        <w:t xml:space="preserve"> </w:t>
      </w:r>
      <w:r w:rsidRPr="00702225">
        <w:rPr>
          <w:color w:val="000000"/>
          <w:sz w:val="24"/>
          <w:szCs w:val="24"/>
        </w:rPr>
        <w:t>systems shall observe all local automated information system (AIS)</w:t>
      </w:r>
      <w:r w:rsidR="00B52424">
        <w:rPr>
          <w:color w:val="000000"/>
          <w:sz w:val="24"/>
          <w:szCs w:val="24"/>
        </w:rPr>
        <w:t xml:space="preserve"> </w:t>
      </w:r>
      <w:r w:rsidRPr="00702225">
        <w:rPr>
          <w:color w:val="000000"/>
          <w:sz w:val="24"/>
          <w:szCs w:val="24"/>
        </w:rPr>
        <w:t>security policies and procedures. Violations of local AIS security policy, such as password</w:t>
      </w:r>
      <w:r w:rsidR="0064114C">
        <w:rPr>
          <w:color w:val="000000"/>
          <w:sz w:val="24"/>
          <w:szCs w:val="24"/>
        </w:rPr>
        <w:t xml:space="preserve"> </w:t>
      </w:r>
      <w:r w:rsidRPr="00702225">
        <w:rPr>
          <w:color w:val="000000"/>
          <w:sz w:val="24"/>
          <w:szCs w:val="24"/>
        </w:rPr>
        <w:t>sharing, performing personal work, file access</w:t>
      </w:r>
      <w:r w:rsidR="0064114C">
        <w:rPr>
          <w:color w:val="000000"/>
          <w:sz w:val="24"/>
          <w:szCs w:val="24"/>
        </w:rPr>
        <w:t xml:space="preserve"> </w:t>
      </w:r>
      <w:r w:rsidRPr="00702225">
        <w:rPr>
          <w:color w:val="000000"/>
          <w:sz w:val="24"/>
          <w:szCs w:val="24"/>
        </w:rPr>
        <w:t>violations, or browsing files outside the scope</w:t>
      </w:r>
      <w:r w:rsidR="0064114C">
        <w:rPr>
          <w:color w:val="000000"/>
          <w:sz w:val="24"/>
          <w:szCs w:val="24"/>
        </w:rPr>
        <w:t xml:space="preserve"> </w:t>
      </w:r>
      <w:r w:rsidRPr="00702225">
        <w:rPr>
          <w:color w:val="000000"/>
          <w:sz w:val="24"/>
          <w:szCs w:val="24"/>
        </w:rPr>
        <w:t>of the contract, will result in removal of the contractor employee from Government property</w:t>
      </w:r>
      <w:r w:rsidR="0064114C">
        <w:rPr>
          <w:color w:val="000000"/>
          <w:sz w:val="24"/>
          <w:szCs w:val="24"/>
        </w:rPr>
        <w:t xml:space="preserve"> </w:t>
      </w:r>
      <w:r w:rsidRPr="00702225">
        <w:rPr>
          <w:color w:val="000000"/>
          <w:sz w:val="24"/>
          <w:szCs w:val="24"/>
        </w:rPr>
        <w:t>and referral</w:t>
      </w:r>
      <w:r w:rsidR="0064114C">
        <w:rPr>
          <w:color w:val="000000"/>
          <w:sz w:val="24"/>
          <w:szCs w:val="24"/>
        </w:rPr>
        <w:t xml:space="preserve"> </w:t>
      </w:r>
      <w:r w:rsidRPr="00702225">
        <w:rPr>
          <w:color w:val="000000"/>
          <w:sz w:val="24"/>
          <w:szCs w:val="24"/>
        </w:rPr>
        <w:t>to the contractor</w:t>
      </w:r>
      <w:r w:rsidR="0064114C">
        <w:rPr>
          <w:color w:val="000000"/>
          <w:sz w:val="24"/>
          <w:szCs w:val="24"/>
        </w:rPr>
        <w:t xml:space="preserve"> </w:t>
      </w:r>
      <w:r w:rsidRPr="00702225">
        <w:rPr>
          <w:color w:val="000000"/>
          <w:sz w:val="24"/>
          <w:szCs w:val="24"/>
        </w:rPr>
        <w:t>for appropriate</w:t>
      </w:r>
      <w:r w:rsidR="0064114C">
        <w:rPr>
          <w:color w:val="000000"/>
          <w:sz w:val="24"/>
          <w:szCs w:val="24"/>
        </w:rPr>
        <w:t xml:space="preserve"> </w:t>
      </w:r>
      <w:r w:rsidRPr="00702225">
        <w:rPr>
          <w:color w:val="000000"/>
          <w:sz w:val="24"/>
          <w:szCs w:val="24"/>
        </w:rPr>
        <w:t>disciplinary action. Actions taken by the</w:t>
      </w:r>
      <w:r w:rsidR="0015572E">
        <w:rPr>
          <w:color w:val="000000"/>
          <w:sz w:val="24"/>
          <w:szCs w:val="24"/>
        </w:rPr>
        <w:t xml:space="preserve"> </w:t>
      </w:r>
      <w:r w:rsidRPr="00702225">
        <w:rPr>
          <w:color w:val="000000"/>
          <w:sz w:val="24"/>
          <w:szCs w:val="24"/>
        </w:rPr>
        <w:t xml:space="preserve">contractor in response to a </w:t>
      </w:r>
      <w:r w:rsidRPr="00702225">
        <w:rPr>
          <w:color w:val="000000"/>
          <w:sz w:val="24"/>
          <w:szCs w:val="24"/>
        </w:rPr>
        <w:lastRenderedPageBreak/>
        <w:t>violation will be evaluated and will</w:t>
      </w:r>
      <w:r w:rsidR="0015572E">
        <w:rPr>
          <w:color w:val="000000"/>
          <w:sz w:val="24"/>
          <w:szCs w:val="24"/>
        </w:rPr>
        <w:t xml:space="preserve"> </w:t>
      </w:r>
      <w:r w:rsidRPr="00702225">
        <w:rPr>
          <w:color w:val="000000"/>
          <w:sz w:val="24"/>
          <w:szCs w:val="24"/>
        </w:rPr>
        <w:t>be reflected in the contractor’s</w:t>
      </w:r>
      <w:r w:rsidR="0015572E">
        <w:rPr>
          <w:color w:val="000000"/>
          <w:sz w:val="24"/>
          <w:szCs w:val="24"/>
        </w:rPr>
        <w:t xml:space="preserve"> </w:t>
      </w:r>
      <w:r w:rsidRPr="00702225">
        <w:rPr>
          <w:color w:val="000000"/>
          <w:sz w:val="24"/>
          <w:szCs w:val="24"/>
        </w:rPr>
        <w:t>performance assessment for use in making future source selection decisions. In addition,</w:t>
      </w:r>
      <w:r w:rsidR="00A16A91">
        <w:rPr>
          <w:color w:val="000000"/>
          <w:sz w:val="24"/>
          <w:szCs w:val="24"/>
        </w:rPr>
        <w:t xml:space="preserve"> </w:t>
      </w:r>
      <w:r w:rsidRPr="00702225">
        <w:rPr>
          <w:color w:val="000000"/>
          <w:sz w:val="24"/>
          <w:szCs w:val="24"/>
        </w:rPr>
        <w:t>based on the nature and extent of any violations of AIS security policy, the Government will</w:t>
      </w:r>
      <w:r w:rsidR="001F1162">
        <w:rPr>
          <w:color w:val="000000"/>
          <w:sz w:val="24"/>
          <w:szCs w:val="24"/>
        </w:rPr>
        <w:t xml:space="preserve"> </w:t>
      </w:r>
      <w:r w:rsidRPr="00702225">
        <w:rPr>
          <w:color w:val="000000"/>
          <w:sz w:val="24"/>
          <w:szCs w:val="24"/>
        </w:rPr>
        <w:t>consider whether it needs to pursue any other actions under the contract such as a possible</w:t>
      </w:r>
      <w:r w:rsidR="00A16A91">
        <w:rPr>
          <w:color w:val="000000"/>
          <w:sz w:val="24"/>
          <w:szCs w:val="24"/>
        </w:rPr>
        <w:t xml:space="preserve"> </w:t>
      </w:r>
      <w:r w:rsidRPr="00702225">
        <w:rPr>
          <w:color w:val="000000"/>
          <w:sz w:val="24"/>
          <w:szCs w:val="24"/>
        </w:rPr>
        <w:t>termination.</w:t>
      </w:r>
    </w:p>
    <w:p w14:paraId="5E7CE91B" w14:textId="486ABE39"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(l) The</w:t>
      </w:r>
      <w:r w:rsidR="00B52424">
        <w:rPr>
          <w:color w:val="000000"/>
          <w:sz w:val="24"/>
          <w:szCs w:val="24"/>
        </w:rPr>
        <w:t xml:space="preserve"> </w:t>
      </w:r>
      <w:r w:rsidRPr="00702225">
        <w:rPr>
          <w:color w:val="000000"/>
          <w:sz w:val="24"/>
          <w:szCs w:val="24"/>
        </w:rPr>
        <w:t xml:space="preserve">contractor may also be required to obtain a Common Access Card (CAC) </w:t>
      </w:r>
      <w:proofErr w:type="spellStart"/>
      <w:r w:rsidRPr="00702225">
        <w:rPr>
          <w:color w:val="000000"/>
          <w:sz w:val="24"/>
          <w:szCs w:val="24"/>
        </w:rPr>
        <w:t>orInstallation</w:t>
      </w:r>
      <w:proofErr w:type="spellEnd"/>
      <w:r w:rsidRPr="00702225">
        <w:rPr>
          <w:color w:val="000000"/>
          <w:sz w:val="24"/>
          <w:szCs w:val="24"/>
        </w:rPr>
        <w:t xml:space="preserve"> Access Badge for each</w:t>
      </w:r>
      <w:r w:rsidR="00B52424">
        <w:rPr>
          <w:color w:val="000000"/>
          <w:sz w:val="24"/>
          <w:szCs w:val="24"/>
        </w:rPr>
        <w:t xml:space="preserve"> </w:t>
      </w:r>
      <w:r w:rsidRPr="00702225">
        <w:rPr>
          <w:color w:val="000000"/>
          <w:sz w:val="24"/>
          <w:szCs w:val="24"/>
        </w:rPr>
        <w:t>contractor employee in accordance with procedures</w:t>
      </w:r>
      <w:r w:rsidR="00A16A91">
        <w:rPr>
          <w:color w:val="000000"/>
          <w:sz w:val="24"/>
          <w:szCs w:val="24"/>
        </w:rPr>
        <w:t xml:space="preserve"> </w:t>
      </w:r>
      <w:r w:rsidRPr="00702225">
        <w:rPr>
          <w:color w:val="000000"/>
          <w:sz w:val="24"/>
          <w:szCs w:val="24"/>
        </w:rPr>
        <w:t>established by DLA. When a CAC is required, the</w:t>
      </w:r>
      <w:r w:rsidR="00A16A91">
        <w:rPr>
          <w:color w:val="000000"/>
          <w:sz w:val="24"/>
          <w:szCs w:val="24"/>
        </w:rPr>
        <w:t xml:space="preserve"> </w:t>
      </w:r>
      <w:r w:rsidRPr="00702225">
        <w:rPr>
          <w:color w:val="000000"/>
          <w:sz w:val="24"/>
          <w:szCs w:val="24"/>
        </w:rPr>
        <w:t>contracting officer will ensure that</w:t>
      </w:r>
      <w:r w:rsidR="00A16A91">
        <w:rPr>
          <w:color w:val="000000"/>
          <w:sz w:val="24"/>
          <w:szCs w:val="24"/>
        </w:rPr>
        <w:t xml:space="preserve"> </w:t>
      </w:r>
      <w:r w:rsidRPr="00702225">
        <w:rPr>
          <w:color w:val="000000"/>
          <w:sz w:val="24"/>
          <w:szCs w:val="24"/>
        </w:rPr>
        <w:t>the contractor follows the requirements of Homeland Security Presidential Directive 12 and any</w:t>
      </w:r>
      <w:r w:rsidR="00B52424">
        <w:rPr>
          <w:color w:val="000000"/>
          <w:sz w:val="24"/>
          <w:szCs w:val="24"/>
        </w:rPr>
        <w:t xml:space="preserve"> </w:t>
      </w:r>
      <w:r w:rsidRPr="00702225">
        <w:rPr>
          <w:color w:val="000000"/>
          <w:sz w:val="24"/>
          <w:szCs w:val="24"/>
        </w:rPr>
        <w:t>other CAC-related requirements in the contract. The contractor shall provide, on a monthly basis, a listing of all personnel working under the contract</w:t>
      </w:r>
      <w:r w:rsidR="00B52424">
        <w:rPr>
          <w:color w:val="000000"/>
          <w:sz w:val="24"/>
          <w:szCs w:val="24"/>
        </w:rPr>
        <w:t xml:space="preserve"> </w:t>
      </w:r>
      <w:r w:rsidRPr="00702225">
        <w:rPr>
          <w:color w:val="000000"/>
          <w:sz w:val="24"/>
          <w:szCs w:val="24"/>
        </w:rPr>
        <w:t>that have</w:t>
      </w:r>
      <w:r w:rsidR="00B52424">
        <w:rPr>
          <w:color w:val="000000"/>
          <w:sz w:val="24"/>
          <w:szCs w:val="24"/>
        </w:rPr>
        <w:t xml:space="preserve"> </w:t>
      </w:r>
      <w:r w:rsidRPr="00702225">
        <w:rPr>
          <w:color w:val="000000"/>
          <w:sz w:val="24"/>
          <w:szCs w:val="24"/>
        </w:rPr>
        <w:t>CACs.</w:t>
      </w:r>
    </w:p>
    <w:p w14:paraId="1E9E8FD2" w14:textId="7838B6EC" w:rsidR="000728FF" w:rsidRPr="0060673E" w:rsidRDefault="00702225" w:rsidP="000728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02225">
        <w:rPr>
          <w:color w:val="000000"/>
          <w:sz w:val="24"/>
          <w:szCs w:val="24"/>
        </w:rPr>
        <w:t>(m)</w:t>
      </w:r>
      <w:r w:rsidR="001A3B50">
        <w:rPr>
          <w:color w:val="000000"/>
          <w:sz w:val="24"/>
          <w:szCs w:val="24"/>
        </w:rPr>
        <w:t xml:space="preserve"> </w:t>
      </w:r>
      <w:r w:rsidR="000728FF" w:rsidRPr="0060673E">
        <w:rPr>
          <w:sz w:val="24"/>
          <w:szCs w:val="24"/>
        </w:rPr>
        <w:t>See procurement note H16</w:t>
      </w:r>
      <w:r w:rsidR="000728FF" w:rsidRPr="0060673E">
        <w:rPr>
          <w:rFonts w:ascii="Arial" w:hAnsi="Arial" w:cs="Arial"/>
          <w:sz w:val="24"/>
          <w:szCs w:val="24"/>
        </w:rPr>
        <w:t xml:space="preserve">, </w:t>
      </w:r>
      <w:r w:rsidR="000728FF" w:rsidRPr="0060673E">
        <w:rPr>
          <w:sz w:val="24"/>
          <w:szCs w:val="24"/>
        </w:rPr>
        <w:t>Operations Security (OPSEC) For On-site Contractors, for</w:t>
      </w:r>
    </w:p>
    <w:p w14:paraId="44001F24" w14:textId="22BED1B8" w:rsidR="00F900D4" w:rsidRPr="0060673E" w:rsidRDefault="000728FF" w:rsidP="00F900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0673E">
        <w:rPr>
          <w:sz w:val="24"/>
          <w:szCs w:val="24"/>
        </w:rPr>
        <w:t>required OPSEC training.</w:t>
      </w:r>
    </w:p>
    <w:p w14:paraId="25D948CF" w14:textId="75EE3CD9" w:rsidR="00702225" w:rsidRPr="00702225" w:rsidRDefault="00702225" w:rsidP="000728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w:t>
      </w:r>
      <w:r w:rsidR="001A3B50">
        <w:rPr>
          <w:color w:val="000000"/>
          <w:sz w:val="24"/>
          <w:szCs w:val="24"/>
        </w:rPr>
        <w:t xml:space="preserve"> </w:t>
      </w:r>
      <w:r w:rsidRPr="00702225">
        <w:rPr>
          <w:color w:val="000000"/>
          <w:sz w:val="24"/>
          <w:szCs w:val="24"/>
        </w:rPr>
        <w:t>When a</w:t>
      </w:r>
      <w:r w:rsidR="00B52424">
        <w:rPr>
          <w:color w:val="000000"/>
          <w:sz w:val="24"/>
          <w:szCs w:val="24"/>
        </w:rPr>
        <w:t xml:space="preserve"> </w:t>
      </w:r>
      <w:r w:rsidRPr="00702225">
        <w:rPr>
          <w:color w:val="000000"/>
          <w:sz w:val="24"/>
          <w:szCs w:val="24"/>
        </w:rPr>
        <w:t>contractor employee who has been</w:t>
      </w:r>
      <w:r w:rsidR="00B52424">
        <w:rPr>
          <w:color w:val="000000"/>
          <w:sz w:val="24"/>
          <w:szCs w:val="24"/>
        </w:rPr>
        <w:t xml:space="preserve"> </w:t>
      </w:r>
      <w:r w:rsidRPr="00702225">
        <w:rPr>
          <w:color w:val="000000"/>
          <w:sz w:val="24"/>
          <w:szCs w:val="24"/>
        </w:rPr>
        <w:t>granted a clearance is removed from the contract, the contractor shall provide an appropriately trained substitute who has met or will</w:t>
      </w:r>
      <w:r w:rsidRPr="00703298">
        <w:rPr>
          <w:color w:val="000000"/>
          <w:sz w:val="24"/>
          <w:szCs w:val="24"/>
        </w:rPr>
        <w:t xml:space="preserve"> </w:t>
      </w:r>
      <w:r w:rsidRPr="00702225">
        <w:rPr>
          <w:color w:val="000000"/>
          <w:sz w:val="24"/>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14:paraId="1BCAE4B9" w14:textId="506D3CC3"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sidR="00EB4DC7">
        <w:rPr>
          <w:color w:val="000000"/>
          <w:sz w:val="24"/>
          <w:szCs w:val="24"/>
        </w:rPr>
        <w:t xml:space="preserve"> </w:t>
      </w:r>
      <w:r w:rsidRPr="00702225">
        <w:rPr>
          <w:color w:val="000000"/>
          <w:sz w:val="24"/>
          <w:szCs w:val="24"/>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14:paraId="51B55789" w14:textId="3D8C8C0E"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14:paraId="34EC03CD" w14:textId="4571117B"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(q) The contractor shall not bill for personnel, who are not working on the contract while that contractor employee’s clearance investigation is pending.</w:t>
      </w:r>
    </w:p>
    <w:p w14:paraId="129F25A4" w14:textId="597712CA" w:rsidR="00702225" w:rsidRDefault="00702225"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color w:val="000000"/>
          <w:sz w:val="24"/>
          <w:szCs w:val="24"/>
        </w:rPr>
      </w:pPr>
      <w:r w:rsidRPr="00703298">
        <w:rPr>
          <w:color w:val="000000"/>
          <w:sz w:val="24"/>
          <w:szCs w:val="24"/>
        </w:rPr>
        <w:t>*****</w:t>
      </w:r>
    </w:p>
    <w:p w14:paraId="63221183" w14:textId="77777777" w:rsidR="00E06BD9" w:rsidRDefault="00E06BD9" w:rsidP="00115D39">
      <w:pPr>
        <w:pStyle w:val="Heading3"/>
      </w:pPr>
      <w:r>
        <w:t>4.1303-91 Operations Security (OPSEC) For On-site Contractors</w:t>
      </w:r>
      <w:commentRangeStart w:id="170"/>
      <w:r>
        <w:t>.</w:t>
      </w:r>
      <w:commentRangeEnd w:id="170"/>
      <w:r w:rsidR="00885E81">
        <w:rPr>
          <w:rStyle w:val="CommentReference"/>
        </w:rPr>
        <w:commentReference w:id="170"/>
      </w:r>
    </w:p>
    <w:p w14:paraId="2D06A954" w14:textId="7777777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The contracting officer shall insert procurement note H16 in solicitations and contracts when</w:t>
      </w:r>
    </w:p>
    <w:p w14:paraId="15C6F7EF" w14:textId="00C83AB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lastRenderedPageBreak/>
        <w:t>contract performance requires contractors to have intermittent and/or routine physical access</w:t>
      </w:r>
      <w:r w:rsidR="00C10D25">
        <w:rPr>
          <w:sz w:val="24"/>
          <w:szCs w:val="24"/>
        </w:rPr>
        <w:t xml:space="preserve"> </w:t>
      </w:r>
      <w:r w:rsidRPr="001D4FBC">
        <w:rPr>
          <w:sz w:val="24"/>
          <w:szCs w:val="24"/>
        </w:rPr>
        <w:t xml:space="preserve">to a Federally-controlled facility and/or intermittent and/or routine access to a </w:t>
      </w:r>
      <w:proofErr w:type="spellStart"/>
      <w:r w:rsidRPr="001D4FBC">
        <w:rPr>
          <w:sz w:val="24"/>
          <w:szCs w:val="24"/>
        </w:rPr>
        <w:t>Federallycontrolled</w:t>
      </w:r>
      <w:proofErr w:type="spellEnd"/>
    </w:p>
    <w:p w14:paraId="0D223843" w14:textId="7777777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information system.</w:t>
      </w:r>
    </w:p>
    <w:p w14:paraId="74D50ACC" w14:textId="7777777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w:t>
      </w:r>
    </w:p>
    <w:p w14:paraId="2C0C379C" w14:textId="1390745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H16 Operations Security (OPSEC) For On-site Contractors (</w:t>
      </w:r>
      <w:r w:rsidR="001D4FBC" w:rsidRPr="001D4FBC">
        <w:rPr>
          <w:sz w:val="24"/>
          <w:szCs w:val="24"/>
        </w:rPr>
        <w:t>DEC</w:t>
      </w:r>
      <w:r w:rsidRPr="001D4FBC">
        <w:rPr>
          <w:sz w:val="24"/>
          <w:szCs w:val="24"/>
        </w:rPr>
        <w:t xml:space="preserve"> 2021</w:t>
      </w:r>
      <w:commentRangeStart w:id="171"/>
      <w:r w:rsidRPr="001D4FBC">
        <w:rPr>
          <w:sz w:val="24"/>
          <w:szCs w:val="24"/>
        </w:rPr>
        <w:t>)</w:t>
      </w:r>
      <w:commentRangeEnd w:id="171"/>
      <w:r w:rsidR="00E2512F">
        <w:rPr>
          <w:rStyle w:val="CommentReference"/>
        </w:rPr>
        <w:commentReference w:id="171"/>
      </w:r>
    </w:p>
    <w:p w14:paraId="4E372DF9" w14:textId="6E060A12"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(1) Contractors shall complete the following courses: (a) Center for the Development of</w:t>
      </w:r>
      <w:r w:rsidR="00C10D25">
        <w:rPr>
          <w:sz w:val="24"/>
          <w:szCs w:val="24"/>
        </w:rPr>
        <w:t xml:space="preserve"> Security Ex</w:t>
      </w:r>
      <w:r w:rsidRPr="001D4FBC">
        <w:rPr>
          <w:sz w:val="24"/>
          <w:szCs w:val="24"/>
        </w:rPr>
        <w:t>cellence Operations Security (OPSEC) Awareness; (b) Unauthorized Disclosure of</w:t>
      </w:r>
      <w:r w:rsidR="00D82A9D">
        <w:rPr>
          <w:sz w:val="24"/>
          <w:szCs w:val="24"/>
        </w:rPr>
        <w:t xml:space="preserve"> Classified Infor</w:t>
      </w:r>
      <w:r w:rsidRPr="001D4FBC">
        <w:rPr>
          <w:sz w:val="24"/>
          <w:szCs w:val="24"/>
        </w:rPr>
        <w:t>mation for DoD and Industry; (c) Insider Threat Awareness; and (d)</w:t>
      </w:r>
      <w:r w:rsidR="00D82A9D">
        <w:rPr>
          <w:sz w:val="24"/>
          <w:szCs w:val="24"/>
        </w:rPr>
        <w:t xml:space="preserve"> Introduction to Information </w:t>
      </w:r>
      <w:r w:rsidRPr="001D4FBC">
        <w:rPr>
          <w:sz w:val="24"/>
          <w:szCs w:val="24"/>
        </w:rPr>
        <w:t xml:space="preserve">Security courses. These courses are located at </w:t>
      </w:r>
      <w:hyperlink r:id="rId102" w:history="1">
        <w:r w:rsidR="008F014A">
          <w:rPr>
            <w:rStyle w:val="Hyperlink"/>
            <w:sz w:val="24"/>
            <w:szCs w:val="24"/>
          </w:rPr>
          <w:t>Security Awareness Hub</w:t>
        </w:r>
      </w:hyperlink>
      <w:r w:rsidR="008F014A">
        <w:rPr>
          <w:sz w:val="24"/>
          <w:szCs w:val="24"/>
        </w:rPr>
        <w:t xml:space="preserve"> (</w:t>
      </w:r>
      <w:hyperlink r:id="rId103" w:history="1">
        <w:r w:rsidR="008F014A" w:rsidRPr="00150C38">
          <w:rPr>
            <w:rStyle w:val="Hyperlink"/>
            <w:sz w:val="24"/>
            <w:szCs w:val="24"/>
          </w:rPr>
          <w:t>https://securityawareness.usalearning.gov/index.html</w:t>
        </w:r>
      </w:hyperlink>
      <w:r w:rsidR="007C7FEB">
        <w:rPr>
          <w:sz w:val="24"/>
          <w:szCs w:val="24"/>
        </w:rPr>
        <w:t>)</w:t>
      </w:r>
      <w:r w:rsidRPr="001D4FBC">
        <w:rPr>
          <w:sz w:val="24"/>
          <w:szCs w:val="24"/>
        </w:rPr>
        <w:t>.</w:t>
      </w:r>
    </w:p>
    <w:p w14:paraId="601FB3F2" w14:textId="73F69BF3"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(2) The courses identified at subparagraph (1) above are required for all contractors that</w:t>
      </w:r>
      <w:r w:rsidR="007A7E00">
        <w:rPr>
          <w:sz w:val="24"/>
          <w:szCs w:val="24"/>
        </w:rPr>
        <w:t xml:space="preserve"> perform work </w:t>
      </w:r>
      <w:r w:rsidRPr="001D4FBC">
        <w:rPr>
          <w:sz w:val="24"/>
          <w:szCs w:val="24"/>
        </w:rPr>
        <w:t>on-site at a DLA or DoD facility</w:t>
      </w:r>
      <w:r w:rsidR="007A7E00">
        <w:rPr>
          <w:sz w:val="24"/>
          <w:szCs w:val="24"/>
        </w:rPr>
        <w:t>;</w:t>
      </w:r>
      <w:r w:rsidRPr="001D4FBC">
        <w:rPr>
          <w:sz w:val="24"/>
          <w:szCs w:val="24"/>
        </w:rPr>
        <w:t xml:space="preserve"> or for contractors that perform work off-site</w:t>
      </w:r>
      <w:r w:rsidR="007A7E00">
        <w:rPr>
          <w:sz w:val="24"/>
          <w:szCs w:val="24"/>
        </w:rPr>
        <w:t xml:space="preserve"> and access a Fed</w:t>
      </w:r>
      <w:r w:rsidRPr="001D4FBC">
        <w:rPr>
          <w:sz w:val="24"/>
          <w:szCs w:val="24"/>
        </w:rPr>
        <w:t>erally-controlled information system.</w:t>
      </w:r>
    </w:p>
    <w:p w14:paraId="3B472DAC" w14:textId="7777777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(3) The contractor shall immediately direct its workforce who are performing services for the</w:t>
      </w:r>
    </w:p>
    <w:p w14:paraId="4A97142D" w14:textId="4BFA47FC"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Government to take the training after contract award. The contractor shall provide evidence</w:t>
      </w:r>
      <w:r w:rsidR="00863E58">
        <w:rPr>
          <w:sz w:val="24"/>
          <w:szCs w:val="24"/>
        </w:rPr>
        <w:t xml:space="preserve"> of this </w:t>
      </w:r>
      <w:r w:rsidRPr="001D4FBC">
        <w:rPr>
          <w:sz w:val="24"/>
          <w:szCs w:val="24"/>
        </w:rPr>
        <w:t>training to the contracting officer representative or the contracting officer no later</w:t>
      </w:r>
      <w:r w:rsidR="00863E58">
        <w:rPr>
          <w:sz w:val="24"/>
          <w:szCs w:val="24"/>
        </w:rPr>
        <w:t xml:space="preserve"> than five bus</w:t>
      </w:r>
      <w:r w:rsidRPr="001D4FBC">
        <w:rPr>
          <w:sz w:val="24"/>
          <w:szCs w:val="24"/>
        </w:rPr>
        <w:t>iness days after contract award or prior to accessing the installation or a</w:t>
      </w:r>
      <w:r w:rsidR="00863E58">
        <w:rPr>
          <w:sz w:val="24"/>
          <w:szCs w:val="24"/>
        </w:rPr>
        <w:t xml:space="preserve"> Federally-controlled infor</w:t>
      </w:r>
      <w:r w:rsidRPr="001D4FBC">
        <w:rPr>
          <w:sz w:val="24"/>
          <w:szCs w:val="24"/>
        </w:rPr>
        <w:t>mation system, whichever occurs first.</w:t>
      </w:r>
    </w:p>
    <w:p w14:paraId="3573F5DF" w14:textId="12EA2B86" w:rsidR="00E06BD9"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1D4FBC">
        <w:rPr>
          <w:sz w:val="24"/>
          <w:szCs w:val="24"/>
        </w:rPr>
        <w:t>(4) Annual refresher training is required and consists of re-accomplishing all of the courses</w:t>
      </w:r>
      <w:r w:rsidR="0006577A">
        <w:rPr>
          <w:sz w:val="24"/>
          <w:szCs w:val="24"/>
        </w:rPr>
        <w:t xml:space="preserve"> listed in </w:t>
      </w:r>
      <w:r w:rsidRPr="001D4FBC">
        <w:rPr>
          <w:sz w:val="24"/>
          <w:szCs w:val="24"/>
        </w:rPr>
        <w:t>subparagraph (1) above. The contractor shall keep certificates on record for</w:t>
      </w:r>
      <w:r w:rsidR="0006577A">
        <w:rPr>
          <w:sz w:val="24"/>
          <w:szCs w:val="24"/>
        </w:rPr>
        <w:t xml:space="preserve"> inspection or submission</w:t>
      </w:r>
      <w:r w:rsidRPr="001D4FBC">
        <w:rPr>
          <w:sz w:val="24"/>
          <w:szCs w:val="24"/>
        </w:rPr>
        <w:t xml:space="preserve"> as required by the Government at </w:t>
      </w:r>
      <w:r w:rsidRPr="001D4FBC">
        <w:rPr>
          <w:rFonts w:ascii="TimesNewRomanPS-BoldMT" w:hAnsi="TimesNewRomanPS-BoldMT" w:cs="TimesNewRomanPS-BoldMT"/>
          <w:sz w:val="24"/>
          <w:szCs w:val="24"/>
        </w:rPr>
        <w:t xml:space="preserve">the Government’s </w:t>
      </w:r>
      <w:r w:rsidRPr="001D4FBC">
        <w:rPr>
          <w:sz w:val="24"/>
          <w:szCs w:val="24"/>
        </w:rPr>
        <w:t>discretion.</w:t>
      </w:r>
    </w:p>
    <w:p w14:paraId="4818AF37" w14:textId="3CAC2C2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1D4FBC">
        <w:rPr>
          <w:sz w:val="24"/>
          <w:szCs w:val="24"/>
        </w:rPr>
        <w:t>*****</w:t>
      </w:r>
    </w:p>
    <w:p w14:paraId="7977E6A6" w14:textId="77777777" w:rsidR="009A51C6" w:rsidRPr="00F97851" w:rsidRDefault="009A51C6" w:rsidP="00025804">
      <w:pPr>
        <w:pStyle w:val="Heading2"/>
      </w:pPr>
      <w:r w:rsidRPr="00F97851">
        <w:t xml:space="preserve">SUBPART 4.16 – UNIQUE PROCUREMENT INSTRUMENT IDENTIFIERS </w:t>
      </w:r>
    </w:p>
    <w:p w14:paraId="07D854A9" w14:textId="6298880A" w:rsidR="009A51C6" w:rsidRPr="00F97851" w:rsidRDefault="00245DD8" w:rsidP="00D5397D">
      <w:pPr>
        <w:spacing w:after="240"/>
        <w:jc w:val="center"/>
        <w:rPr>
          <w:b/>
          <w:strike/>
          <w:sz w:val="24"/>
          <w:szCs w:val="24"/>
        </w:rPr>
      </w:pPr>
      <w:r w:rsidRPr="00F97851">
        <w:rPr>
          <w:i/>
          <w:sz w:val="24"/>
          <w:szCs w:val="24"/>
        </w:rPr>
        <w:t>(Revised September 9, 2016 through PROCLTR 2016-09)</w:t>
      </w:r>
    </w:p>
    <w:p w14:paraId="11348FAB" w14:textId="3303296E" w:rsidR="009A51C6" w:rsidRPr="00CE0548" w:rsidRDefault="009A51C6" w:rsidP="00775E78">
      <w:pPr>
        <w:pStyle w:val="Heading3"/>
        <w:rPr>
          <w:strike/>
          <w:sz w:val="24"/>
          <w:szCs w:val="24"/>
        </w:rPr>
      </w:pPr>
      <w:bookmarkStart w:id="172" w:name="P4_1601"/>
      <w:bookmarkStart w:id="173" w:name="P4_7004"/>
      <w:r w:rsidRPr="00CE0548">
        <w:rPr>
          <w:sz w:val="24"/>
          <w:szCs w:val="24"/>
        </w:rPr>
        <w:t xml:space="preserve">4.1601 </w:t>
      </w:r>
      <w:bookmarkEnd w:id="172"/>
      <w:r w:rsidRPr="00CE0548">
        <w:rPr>
          <w:sz w:val="24"/>
          <w:szCs w:val="24"/>
        </w:rPr>
        <w:t>Policy.</w:t>
      </w:r>
    </w:p>
    <w:p w14:paraId="28785669" w14:textId="7CCB7FA2" w:rsidR="009A51C6" w:rsidRPr="00CE0548" w:rsidRDefault="00754F45" w:rsidP="006F147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trike/>
          <w:sz w:val="24"/>
          <w:szCs w:val="24"/>
        </w:rPr>
      </w:pPr>
      <w:r w:rsidRPr="00CE0548">
        <w:rPr>
          <w:bCs/>
          <w:sz w:val="24"/>
          <w:szCs w:val="24"/>
        </w:rPr>
        <w:t>(a)</w:t>
      </w:r>
      <w:commentRangeStart w:id="174"/>
      <w:r w:rsidRPr="00CE0548">
        <w:rPr>
          <w:bCs/>
          <w:sz w:val="24"/>
          <w:szCs w:val="24"/>
        </w:rPr>
        <w:t xml:space="preserve"> </w:t>
      </w:r>
      <w:commentRangeEnd w:id="174"/>
      <w:r w:rsidR="00287D41" w:rsidRPr="00CE0548">
        <w:rPr>
          <w:rStyle w:val="CommentReference"/>
          <w:sz w:val="24"/>
          <w:szCs w:val="24"/>
        </w:rPr>
        <w:commentReference w:id="174"/>
      </w:r>
      <w:r w:rsidR="009A51C6" w:rsidRPr="00CE0548">
        <w:rPr>
          <w:bCs/>
          <w:sz w:val="24"/>
          <w:szCs w:val="24"/>
        </w:rPr>
        <w:t xml:space="preserve">This process, for </w:t>
      </w:r>
      <w:r w:rsidR="009A51C6" w:rsidRPr="00CE0548">
        <w:rPr>
          <w:sz w:val="24"/>
          <w:szCs w:val="24"/>
        </w:rPr>
        <w:t xml:space="preserve">Business Process Analyst </w:t>
      </w:r>
      <w:r w:rsidR="009A51C6" w:rsidRPr="00CE0548">
        <w:rPr>
          <w:bCs/>
          <w:sz w:val="24"/>
          <w:szCs w:val="24"/>
        </w:rPr>
        <w:t>use only, is located in the Procurement Job Aid applicable to PIIN maintenance in EP and ECC:</w:t>
      </w:r>
    </w:p>
    <w:p w14:paraId="2B97B1F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w:t>
      </w:r>
      <w:proofErr w:type="spellStart"/>
      <w:r w:rsidRPr="00CE0548">
        <w:rPr>
          <w:bCs/>
          <w:sz w:val="24"/>
          <w:szCs w:val="24"/>
        </w:rPr>
        <w:t>EProcurement</w:t>
      </w:r>
      <w:proofErr w:type="spellEnd"/>
      <w:r w:rsidRPr="00CE0548">
        <w:rPr>
          <w:bCs/>
          <w:sz w:val="24"/>
          <w:szCs w:val="24"/>
        </w:rPr>
        <w:t>:</w:t>
      </w:r>
    </w:p>
    <w:p w14:paraId="759336EE" w14:textId="5411C314" w:rsidR="009A51C6" w:rsidRPr="00CE0548" w:rsidRDefault="005A1C85"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104" w:history="1">
        <w:r w:rsidR="00287D41" w:rsidRPr="00CE0548">
          <w:rPr>
            <w:rStyle w:val="Hyperlink"/>
            <w:sz w:val="24"/>
            <w:szCs w:val="24"/>
          </w:rPr>
          <w:t xml:space="preserve">Table Maintenance - Maintaining PIIN Tables </w:t>
        </w:r>
      </w:hyperlink>
      <w:r w:rsidR="006F147F" w:rsidRPr="00CE0548">
        <w:rPr>
          <w:sz w:val="24"/>
          <w:szCs w:val="24"/>
        </w:rPr>
        <w:t>(</w:t>
      </w:r>
      <w:hyperlink r:id="rId105" w:history="1">
        <w:r w:rsidR="006F147F"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sz w:val="24"/>
          <w:szCs w:val="24"/>
        </w:rPr>
        <w:t>)</w:t>
      </w:r>
    </w:p>
    <w:p w14:paraId="15DBA8E1" w14:textId="4875C635" w:rsidR="006F147F" w:rsidRPr="00CE0548" w:rsidRDefault="005A1C85" w:rsidP="006F147F">
      <w:pPr>
        <w:pStyle w:val="Default"/>
        <w:spacing w:after="240"/>
        <w:rPr>
          <w:rStyle w:val="FollowedHyperlink"/>
          <w:rFonts w:ascii="Times New Roman" w:hAnsi="Times New Roman" w:cs="Times New Roman"/>
        </w:rPr>
      </w:pPr>
      <w:hyperlink r:id="rId106" w:history="1">
        <w:r w:rsidR="006F147F" w:rsidRPr="00CE0548">
          <w:rPr>
            <w:rStyle w:val="Hyperlink"/>
            <w:rFonts w:ascii="Times New Roman" w:hAnsi="Times New Roman" w:cs="Times New Roman"/>
          </w:rPr>
          <w:t>Table Maintenance - Maintaining Basic Agreement PIIN/SPIIN Tables</w:t>
        </w:r>
      </w:hyperlink>
      <w:r w:rsidR="006F147F" w:rsidRPr="00CE0548">
        <w:rPr>
          <w:rStyle w:val="Hyperlink"/>
          <w:rFonts w:ascii="Times New Roman" w:hAnsi="Times New Roman" w:cs="Times New Roman"/>
        </w:rPr>
        <w:t xml:space="preserve"> (</w:t>
      </w:r>
      <w:hyperlink r:id="rId107" w:history="1">
        <w:r w:rsidR="006F147F"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rStyle w:val="Hyperlink"/>
          <w:rFonts w:ascii="Times New Roman" w:hAnsi="Times New Roman" w:cs="Times New Roman"/>
        </w:rPr>
        <w:t>).</w:t>
      </w:r>
    </w:p>
    <w:p w14:paraId="29D7B1C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14:paraId="52CC07D1" w14:textId="6941C754" w:rsidR="009A51C6" w:rsidRPr="00CE0548" w:rsidRDefault="006F147F"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w:t>
      </w:r>
      <w:r w:rsidR="00402E04" w:rsidRPr="00CE0548">
        <w:rPr>
          <w:color w:val="0000FF"/>
          <w:sz w:val="24"/>
          <w:szCs w:val="24"/>
        </w:rPr>
        <w:t xml:space="preserve"> - </w:t>
      </w:r>
      <w:r w:rsidRPr="00CE0548">
        <w:rPr>
          <w:color w:val="0000FF"/>
          <w:sz w:val="24"/>
          <w:szCs w:val="24"/>
        </w:rPr>
        <w:t xml:space="preserve">PIIN and Call Number Table Maintenance and Associated Error Workflow Tables </w:t>
      </w:r>
      <w:r w:rsidR="00402E04" w:rsidRPr="00CE0548">
        <w:rPr>
          <w:color w:val="0000FF"/>
          <w:sz w:val="24"/>
          <w:szCs w:val="24"/>
        </w:rPr>
        <w:lastRenderedPageBreak/>
        <w:t>(</w:t>
      </w:r>
      <w:hyperlink r:id="rId108" w:history="1">
        <w:r w:rsidR="00402E04"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00402E04" w:rsidRPr="00CE0548">
        <w:rPr>
          <w:rStyle w:val="Hyperlink"/>
          <w:sz w:val="24"/>
          <w:szCs w:val="24"/>
        </w:rPr>
        <w:t>).</w:t>
      </w:r>
    </w:p>
    <w:bookmarkEnd w:id="173"/>
    <w:p w14:paraId="51E069E8" w14:textId="77777777" w:rsidR="00650795" w:rsidRPr="007D5910" w:rsidRDefault="00650795" w:rsidP="007C5956">
      <w:pPr>
        <w:pStyle w:val="Heading2"/>
        <w:spacing w:after="240"/>
      </w:pPr>
      <w:r w:rsidRPr="007D5910">
        <w:t>SUBPART 4.71 – UNIFORM CONTRACT LINE ITEM NUMBERING SYSTEM</w:t>
      </w:r>
    </w:p>
    <w:p w14:paraId="5BA30142" w14:textId="54BA91A3" w:rsidR="00650795" w:rsidRPr="007D5910" w:rsidRDefault="00650795" w:rsidP="00775E78">
      <w:pPr>
        <w:pStyle w:val="Heading3"/>
        <w:rPr>
          <w:sz w:val="24"/>
          <w:szCs w:val="24"/>
        </w:rPr>
      </w:pPr>
      <w:bookmarkStart w:id="175" w:name="P4_7103_2"/>
      <w:r w:rsidRPr="007D5910">
        <w:rPr>
          <w:sz w:val="24"/>
          <w:szCs w:val="24"/>
        </w:rPr>
        <w:t>4.7103-2</w:t>
      </w:r>
      <w:bookmarkEnd w:id="175"/>
      <w:r w:rsidRPr="007D5910">
        <w:rPr>
          <w:sz w:val="24"/>
          <w:szCs w:val="24"/>
        </w:rPr>
        <w:t xml:space="preserve"> Numbering procedures.</w:t>
      </w:r>
    </w:p>
    <w:p w14:paraId="5EDBF713" w14:textId="6C96B472" w:rsidR="00650795" w:rsidRPr="007D5910" w:rsidRDefault="002D3EE0" w:rsidP="00D5397D">
      <w:pPr>
        <w:spacing w:after="240"/>
        <w:rPr>
          <w:b/>
          <w:sz w:val="24"/>
          <w:szCs w:val="24"/>
        </w:rPr>
      </w:pPr>
      <w:r w:rsidRPr="007D5910">
        <w:rPr>
          <w:sz w:val="24"/>
          <w:szCs w:val="24"/>
        </w:rPr>
        <w:t>DEVIATION 20</w:t>
      </w:r>
      <w:r w:rsidR="00650795" w:rsidRPr="007D5910">
        <w:rPr>
          <w:sz w:val="24"/>
          <w:szCs w:val="24"/>
        </w:rPr>
        <w:t>-01 authorizes DLA Disposition Services to use a hazardous waste (HW) Profile-Based CLIN/sub-CLIN numbering struct</w:t>
      </w:r>
      <w:r w:rsidRPr="007D5910">
        <w:rPr>
          <w:sz w:val="24"/>
          <w:szCs w:val="24"/>
        </w:rPr>
        <w:t>ure. This deviation expires on November 17, 20</w:t>
      </w:r>
      <w:r w:rsidR="005A663A" w:rsidRPr="007D5910">
        <w:rPr>
          <w:sz w:val="24"/>
          <w:szCs w:val="24"/>
        </w:rPr>
        <w:t>22</w:t>
      </w:r>
      <w:r w:rsidRPr="007D5910">
        <w:rPr>
          <w:sz w:val="24"/>
          <w:szCs w:val="24"/>
        </w:rPr>
        <w:t>.</w:t>
      </w:r>
      <w:commentRangeStart w:id="176"/>
      <w:commentRangeEnd w:id="176"/>
      <w:r w:rsidR="00650795" w:rsidRPr="007D5910">
        <w:rPr>
          <w:rStyle w:val="CommentReference"/>
          <w:sz w:val="24"/>
          <w:szCs w:val="24"/>
        </w:rPr>
        <w:commentReference w:id="176"/>
      </w:r>
      <w:commentRangeStart w:id="177"/>
      <w:commentRangeStart w:id="178"/>
      <w:commentRangeEnd w:id="177"/>
      <w:r w:rsidRPr="007D5910">
        <w:rPr>
          <w:rStyle w:val="CommentReference"/>
          <w:sz w:val="24"/>
          <w:szCs w:val="24"/>
          <w:highlight w:val="yellow"/>
        </w:rPr>
        <w:commentReference w:id="177"/>
      </w:r>
      <w:commentRangeEnd w:id="178"/>
      <w:r w:rsidR="005A663A" w:rsidRPr="007D5910">
        <w:rPr>
          <w:rStyle w:val="CommentReference"/>
          <w:sz w:val="24"/>
          <w:szCs w:val="24"/>
        </w:rPr>
        <w:commentReference w:id="178"/>
      </w:r>
    </w:p>
    <w:p w14:paraId="37A2862B" w14:textId="568C88BE" w:rsidR="00650795" w:rsidRPr="007D5910" w:rsidRDefault="00650795" w:rsidP="00775E78">
      <w:pPr>
        <w:pStyle w:val="Heading3"/>
        <w:rPr>
          <w:sz w:val="24"/>
          <w:szCs w:val="24"/>
        </w:rPr>
      </w:pPr>
      <w:bookmarkStart w:id="179" w:name="P4_7104_2"/>
      <w:r w:rsidRPr="007D5910">
        <w:rPr>
          <w:sz w:val="24"/>
          <w:szCs w:val="24"/>
        </w:rPr>
        <w:t>4.7104-2</w:t>
      </w:r>
      <w:bookmarkEnd w:id="179"/>
      <w:r w:rsidRPr="007D5910">
        <w:rPr>
          <w:sz w:val="24"/>
          <w:szCs w:val="24"/>
        </w:rPr>
        <w:t xml:space="preserve"> Numbering procedures.</w:t>
      </w:r>
    </w:p>
    <w:p w14:paraId="7101F988" w14:textId="21EB98C8" w:rsidR="00650795" w:rsidRPr="007D5910" w:rsidRDefault="00650795" w:rsidP="00F9525C">
      <w:pPr>
        <w:pStyle w:val="Indent1"/>
      </w:pPr>
      <w:r w:rsidRPr="007D5910">
        <w:t xml:space="preserve">Reference </w:t>
      </w:r>
      <w:hyperlink w:anchor="P4_7103_2" w:history="1">
        <w:r w:rsidRPr="007D5910">
          <w:rPr>
            <w:rStyle w:val="Hyperlink"/>
          </w:rPr>
          <w:t>4.7103-2</w:t>
        </w:r>
      </w:hyperlink>
      <w:r w:rsidRPr="007D5910">
        <w:t>.</w:t>
      </w:r>
      <w:commentRangeStart w:id="180"/>
      <w:commentRangeEnd w:id="180"/>
      <w:r w:rsidRPr="007D5910">
        <w:rPr>
          <w:rStyle w:val="CommentReference"/>
          <w:sz w:val="24"/>
          <w:szCs w:val="24"/>
        </w:rPr>
        <w:commentReference w:id="180"/>
      </w:r>
    </w:p>
    <w:p w14:paraId="67305523" w14:textId="6E7FD536" w:rsidR="009A51C6" w:rsidRPr="007D5910" w:rsidRDefault="009A51C6" w:rsidP="00ED25C8">
      <w:pPr>
        <w:pStyle w:val="Heading2"/>
        <w:spacing w:before="240"/>
      </w:pPr>
      <w:r w:rsidRPr="007D5910">
        <w:t>SUBPART 4.73—SAFEGUARDING COVERED DEFENSE INFORMATION AND CYBER INCIDENT REPORTING</w:t>
      </w:r>
    </w:p>
    <w:p w14:paraId="13CCE68A" w14:textId="141B906C" w:rsidR="00D74983" w:rsidRPr="007D5910" w:rsidRDefault="002F7CD0" w:rsidP="00D5397D">
      <w:pPr>
        <w:spacing w:after="240"/>
        <w:jc w:val="center"/>
        <w:rPr>
          <w:sz w:val="24"/>
          <w:szCs w:val="24"/>
        </w:rPr>
      </w:pPr>
      <w:r w:rsidRPr="007D5910">
        <w:rPr>
          <w:i/>
          <w:sz w:val="24"/>
          <w:szCs w:val="24"/>
        </w:rPr>
        <w:t xml:space="preserve">(Revised </w:t>
      </w:r>
      <w:r w:rsidR="007B7BB5" w:rsidRPr="007D5910">
        <w:rPr>
          <w:i/>
          <w:sz w:val="24"/>
          <w:szCs w:val="24"/>
        </w:rPr>
        <w:t xml:space="preserve">April 30, 2021 </w:t>
      </w:r>
      <w:r w:rsidRPr="007D5910">
        <w:rPr>
          <w:i/>
          <w:sz w:val="24"/>
          <w:szCs w:val="24"/>
        </w:rPr>
        <w:t xml:space="preserve"> through PROCLTR 202</w:t>
      </w:r>
      <w:r w:rsidR="007B7BB5" w:rsidRPr="007D5910">
        <w:rPr>
          <w:i/>
          <w:sz w:val="24"/>
          <w:szCs w:val="24"/>
        </w:rPr>
        <w:t>1</w:t>
      </w:r>
      <w:r w:rsidRPr="007D5910">
        <w:rPr>
          <w:i/>
          <w:sz w:val="24"/>
          <w:szCs w:val="24"/>
        </w:rPr>
        <w:t>-</w:t>
      </w:r>
      <w:r w:rsidR="007B7BB5" w:rsidRPr="007D5910">
        <w:rPr>
          <w:i/>
          <w:sz w:val="24"/>
          <w:szCs w:val="24"/>
        </w:rPr>
        <w:t>1</w:t>
      </w:r>
      <w:r w:rsidRPr="007D5910">
        <w:rPr>
          <w:i/>
          <w:sz w:val="24"/>
          <w:szCs w:val="24"/>
        </w:rPr>
        <w:t>0</w:t>
      </w:r>
      <w:r w:rsidR="00D74983" w:rsidRPr="007D5910">
        <w:rPr>
          <w:i/>
          <w:sz w:val="24"/>
          <w:szCs w:val="24"/>
        </w:rPr>
        <w:t>)</w:t>
      </w:r>
      <w:commentRangeStart w:id="181"/>
      <w:commentRangeEnd w:id="181"/>
      <w:r w:rsidR="007B7BB5" w:rsidRPr="007D5910">
        <w:rPr>
          <w:rStyle w:val="CommentReference"/>
          <w:sz w:val="24"/>
          <w:szCs w:val="24"/>
        </w:rPr>
        <w:commentReference w:id="181"/>
      </w:r>
    </w:p>
    <w:p w14:paraId="320FC72D" w14:textId="0F19CA50" w:rsidR="00D74983" w:rsidRPr="007D5910" w:rsidRDefault="00D74983" w:rsidP="00775E78">
      <w:pPr>
        <w:pStyle w:val="Heading3"/>
        <w:rPr>
          <w:sz w:val="24"/>
          <w:szCs w:val="24"/>
        </w:rPr>
      </w:pPr>
      <w:bookmarkStart w:id="182" w:name="P4_7301"/>
      <w:r w:rsidRPr="007D5910">
        <w:rPr>
          <w:sz w:val="24"/>
          <w:szCs w:val="24"/>
        </w:rPr>
        <w:t>4.7301</w:t>
      </w:r>
      <w:bookmarkEnd w:id="182"/>
      <w:r w:rsidRPr="007D5910">
        <w:rPr>
          <w:sz w:val="24"/>
          <w:szCs w:val="24"/>
        </w:rPr>
        <w:t xml:space="preserve"> Definitions.</w:t>
      </w:r>
    </w:p>
    <w:p w14:paraId="30976CA5" w14:textId="23AB0ED4" w:rsidR="004E764B" w:rsidRPr="007D5910" w:rsidRDefault="004E764B" w:rsidP="004E76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183" w:name="P4_7302"/>
      <w:r w:rsidRPr="007D5910">
        <w:rPr>
          <w:rFonts w:eastAsiaTheme="minorHAnsi"/>
          <w:color w:val="000000"/>
          <w:sz w:val="24"/>
          <w:szCs w:val="24"/>
        </w:rPr>
        <w:t xml:space="preserve">See </w:t>
      </w:r>
      <w:hyperlink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14:paraId="082734A6" w14:textId="673296D7" w:rsidR="00D74983" w:rsidRPr="007D5910" w:rsidRDefault="00D74983" w:rsidP="00775E78">
      <w:pPr>
        <w:pStyle w:val="Heading3"/>
        <w:rPr>
          <w:sz w:val="24"/>
          <w:szCs w:val="24"/>
        </w:rPr>
      </w:pPr>
      <w:bookmarkStart w:id="184" w:name="P4_7303_1"/>
      <w:bookmarkEnd w:id="183"/>
      <w:r w:rsidRPr="007D5910">
        <w:rPr>
          <w:sz w:val="24"/>
          <w:szCs w:val="24"/>
        </w:rPr>
        <w:t>4.7303-1</w:t>
      </w:r>
      <w:bookmarkEnd w:id="184"/>
      <w:r w:rsidRPr="007D5910">
        <w:rPr>
          <w:sz w:val="24"/>
          <w:szCs w:val="24"/>
        </w:rPr>
        <w:t xml:space="preserve"> General.</w:t>
      </w:r>
    </w:p>
    <w:p w14:paraId="00092C1F" w14:textId="77777777" w:rsidR="00E822AE" w:rsidRPr="007D5910" w:rsidRDefault="00E822AE" w:rsidP="00F51F08">
      <w:pPr>
        <w:rPr>
          <w:sz w:val="24"/>
          <w:szCs w:val="24"/>
        </w:rPr>
      </w:pPr>
      <w:r w:rsidRPr="007D5910">
        <w:rPr>
          <w:sz w:val="24"/>
          <w:szCs w:val="24"/>
        </w:rPr>
        <w:t>Contracting officers shall follow the guidance at DFARS PGI 204.7303-1(a) and (b), Safeguarding Covered Defense Information and Cyber Incident Reporting, Procedures, General.</w:t>
      </w:r>
    </w:p>
    <w:p w14:paraId="7AEE5B67" w14:textId="362DF21D" w:rsidR="00E822AE" w:rsidRPr="007D5910" w:rsidRDefault="00E822AE" w:rsidP="00F51F08">
      <w:pPr>
        <w:rPr>
          <w:sz w:val="24"/>
          <w:szCs w:val="24"/>
        </w:rPr>
      </w:pPr>
      <w:r w:rsidRPr="007D5910">
        <w:rPr>
          <w:sz w:val="24"/>
          <w:szCs w:val="24"/>
        </w:rPr>
        <w:t>(a) In addition to the requirements at DFARS PGI 204.7303-1(a):</w:t>
      </w:r>
    </w:p>
    <w:p w14:paraId="25358B33" w14:textId="7BDF9EA1" w:rsidR="00E822AE" w:rsidRPr="007D5910" w:rsidRDefault="00E822AE" w:rsidP="00F51F08">
      <w:pPr>
        <w:rPr>
          <w:sz w:val="24"/>
          <w:szCs w:val="24"/>
        </w:rPr>
      </w:pPr>
      <w:r w:rsidRPr="007D5910">
        <w:rPr>
          <w:sz w:val="24"/>
          <w:szCs w:val="24"/>
        </w:rPr>
        <w:tab/>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14:paraId="1229DC67" w14:textId="1BADC7B8" w:rsidR="00E822AE" w:rsidRPr="007D5910" w:rsidRDefault="00E822AE" w:rsidP="00F51F08">
      <w:pPr>
        <w:rPr>
          <w:sz w:val="24"/>
          <w:szCs w:val="24"/>
        </w:rPr>
      </w:pPr>
      <w:r w:rsidRPr="007D5910">
        <w:rPr>
          <w:sz w:val="24"/>
          <w:szCs w:val="24"/>
        </w:rPr>
        <w:tab/>
        <w:t xml:space="preserve">(2)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w:t>
      </w:r>
      <w:r w:rsidRPr="007D5910">
        <w:rPr>
          <w:sz w:val="24"/>
          <w:szCs w:val="24"/>
        </w:rPr>
        <w:lastRenderedPageBreak/>
        <w:t>the solicitation to result in a contract, task order, or delivery order that will involve controlled technical information.</w:t>
      </w:r>
    </w:p>
    <w:p w14:paraId="6AF909B9" w14:textId="5F788584" w:rsidR="00E822AE" w:rsidRPr="007D5910" w:rsidRDefault="00E822AE" w:rsidP="00F51F08">
      <w:pPr>
        <w:rPr>
          <w:sz w:val="24"/>
          <w:szCs w:val="24"/>
        </w:rPr>
      </w:pPr>
      <w:r w:rsidRPr="007D5910">
        <w:rPr>
          <w:sz w:val="24"/>
          <w:szCs w:val="24"/>
        </w:rPr>
        <w:t xml:space="preserve">(b) DLA may require additional contractor qualifications to access controlled technical information. For export-controlled items, see subpart </w:t>
      </w:r>
      <w:hyperlink w:anchor="P_25_79" w:history="1">
        <w:r w:rsidRPr="007D5910">
          <w:rPr>
            <w:rStyle w:val="Hyperlink"/>
            <w:sz w:val="24"/>
            <w:szCs w:val="24"/>
          </w:rPr>
          <w:t>25.79</w:t>
        </w:r>
      </w:hyperlink>
      <w:r w:rsidRPr="007D5910">
        <w:rPr>
          <w:sz w:val="24"/>
          <w:szCs w:val="24"/>
        </w:rPr>
        <w:t>.</w:t>
      </w:r>
    </w:p>
    <w:p w14:paraId="0C10AF48" w14:textId="77777777" w:rsidR="001601AE" w:rsidRPr="007D5910" w:rsidRDefault="00E822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14:paraId="4C70FD4E" w14:textId="21B4EF84" w:rsidR="001601AE" w:rsidRPr="007D5910" w:rsidRDefault="001601AE" w:rsidP="00775E78">
      <w:pPr>
        <w:pStyle w:val="Heading3"/>
        <w:rPr>
          <w:sz w:val="24"/>
          <w:szCs w:val="24"/>
          <w:lang w:val="en"/>
        </w:rPr>
      </w:pPr>
      <w:bookmarkStart w:id="185" w:name="P4_7303_3"/>
      <w:r w:rsidRPr="007D5910">
        <w:rPr>
          <w:sz w:val="24"/>
          <w:szCs w:val="24"/>
          <w:lang w:val="en"/>
        </w:rPr>
        <w:t xml:space="preserve">4.7303-3 </w:t>
      </w:r>
      <w:bookmarkEnd w:id="185"/>
      <w:r w:rsidRPr="007D5910">
        <w:rPr>
          <w:sz w:val="24"/>
          <w:szCs w:val="24"/>
          <w:lang w:val="en"/>
        </w:rPr>
        <w:t>Cyber incident and compromise reporting.</w:t>
      </w:r>
    </w:p>
    <w:p w14:paraId="56DC73F9" w14:textId="14651B57"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bCs/>
          <w:color w:val="000000"/>
          <w:sz w:val="24"/>
          <w:szCs w:val="24"/>
          <w:lang w:val="en"/>
        </w:rPr>
        <w:t xml:space="preserve">(a)(S-91) </w:t>
      </w:r>
      <w:r w:rsidRPr="007D5910">
        <w:rPr>
          <w:rFonts w:eastAsiaTheme="minorHAnsi"/>
          <w:color w:val="000000"/>
          <w:sz w:val="24"/>
          <w:szCs w:val="24"/>
        </w:rPr>
        <w:t xml:space="preserve">If </w:t>
      </w:r>
      <w:r w:rsidRPr="007D5910">
        <w:rPr>
          <w:rFonts w:eastAsiaTheme="minorHAnsi"/>
          <w:bCs/>
          <w:color w:val="000000"/>
          <w:sz w:val="24"/>
          <w:szCs w:val="24"/>
          <w:lang w:val="en"/>
        </w:rPr>
        <w:t xml:space="preserve">the contracting officer receives notice from the DoD Cyber Crime Center (DC3) and </w:t>
      </w:r>
      <w:r w:rsidRPr="007D5910">
        <w:rPr>
          <w:rFonts w:eastAsiaTheme="minorHAnsi"/>
          <w:color w:val="000000"/>
          <w:sz w:val="24"/>
          <w:szCs w:val="24"/>
        </w:rPr>
        <w:t xml:space="preserve">DLA is the requiring activity— </w:t>
      </w:r>
    </w:p>
    <w:p w14:paraId="6259FD5C" w14:textId="38BE1BD2"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 Following receipt of the DC3 ICF notification of a cyber incident, the DLA requiring activity will—</w:t>
      </w:r>
    </w:p>
    <w:p w14:paraId="31598D76" w14:textId="453D94C7"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Communicate directly only with the contracting officer regarding the incident. The contracting officer is the only individual responsible for all direct communications with the contractor regarding the cyber incident;</w:t>
      </w:r>
    </w:p>
    <w:p w14:paraId="5394B5F1" w14:textId="16FB0162" w:rsidR="001601AE" w:rsidRPr="00F97851"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r>
      <w:bookmarkStart w:id="186" w:name="P4_7303_3_a_S91_i_B"/>
      <w:r w:rsidRPr="007D5910">
        <w:rPr>
          <w:rFonts w:eastAsiaTheme="minorHAnsi"/>
          <w:color w:val="000000"/>
          <w:sz w:val="24"/>
          <w:szCs w:val="24"/>
        </w:rPr>
        <w:t xml:space="preserve">(B) </w:t>
      </w:r>
      <w:bookmarkEnd w:id="186"/>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109" w:history="1">
        <w:r w:rsidR="00542050">
          <w:rPr>
            <w:rFonts w:eastAsiaTheme="minorHAnsi"/>
            <w:color w:val="0000FF" w:themeColor="hyperlink"/>
            <w:sz w:val="24"/>
            <w:szCs w:val="24"/>
            <w:u w:val="single"/>
          </w:rPr>
          <w:t>DLA DTM 17-017, Commander’s Critical Information Requirements (CCIR) Reporting Policy Changes</w:t>
        </w:r>
      </w:hyperlink>
      <w:r w:rsidR="00542050">
        <w:rPr>
          <w:rFonts w:eastAsiaTheme="minorHAnsi"/>
          <w:color w:val="000000"/>
          <w:sz w:val="24"/>
          <w:szCs w:val="24"/>
        </w:rPr>
        <w:t xml:space="preserve"> (</w:t>
      </w:r>
      <w:hyperlink r:id="rId110" w:history="1">
        <w:r w:rsidR="00542050" w:rsidRPr="005F4C90">
          <w:rPr>
            <w:rStyle w:val="Hyperlink"/>
            <w:rFonts w:eastAsiaTheme="minorHAnsi"/>
            <w:sz w:val="24"/>
            <w:szCs w:val="24"/>
          </w:rPr>
          <w:t>https://dlamil.dps.mil/sites/InfoOps/CCIR/Forms/AllItems.aspx</w:t>
        </w:r>
      </w:hyperlink>
      <w:r w:rsidR="00542050">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14:paraId="0B14C2BC" w14:textId="48FAFC44"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(C) Contact the Damage Assessment Management Office (DAMO) (OSD Liaison Telephone (410) 694-4380), and request point of contact information if the DAMO has not already initiated contact;</w:t>
      </w:r>
    </w:p>
    <w:p w14:paraId="367F5427" w14:textId="7FE408DC"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14:paraId="4DCC3C4D" w14:textId="5A369125"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(E) Assess and implement appropriate programmatic, technical, and operational actions to mitigate risks identified in the damage assessment report and update the Program Protection Plan to reflect any changes resulting from the assessment.</w:t>
      </w:r>
    </w:p>
    <w:p w14:paraId="2F323189" w14:textId="32F5D296"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(ii) The DLA Information Operations Cyber Security Team Manager/System Security Engineer, J61, will—</w:t>
      </w:r>
    </w:p>
    <w:p w14:paraId="33A32D43" w14:textId="7554B2E5"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Provide support to the DLA requiring activity by assisting in the assessment of risk and mitigation strategy associated with the cyber incident; and</w:t>
      </w:r>
    </w:p>
    <w:p w14:paraId="160C2AAD" w14:textId="01BFE19F" w:rsidR="001601AE" w:rsidRPr="007D5910" w:rsidRDefault="001601AE" w:rsidP="00F51F08">
      <w:pPr>
        <w:rPr>
          <w:sz w:val="24"/>
          <w:szCs w:val="24"/>
        </w:rPr>
      </w:pPr>
      <w:r w:rsidRPr="007D5910">
        <w:rPr>
          <w:sz w:val="24"/>
          <w:szCs w:val="24"/>
        </w:rPr>
        <w:tab/>
      </w:r>
      <w:r w:rsidRPr="007D5910">
        <w:rPr>
          <w:sz w:val="24"/>
          <w:szCs w:val="24"/>
        </w:rPr>
        <w:tab/>
      </w:r>
      <w:r w:rsidRPr="007D5910">
        <w:rPr>
          <w:sz w:val="24"/>
          <w:szCs w:val="24"/>
        </w:rPr>
        <w:tab/>
        <w:t>(B) If the requiring activity requests an assessment of contractor compliance with the requirements of DFARS 252.204-7012, consult with the contracting officer before beginning the assessment.</w:t>
      </w:r>
    </w:p>
    <w:p w14:paraId="6BCDDF53" w14:textId="2111C2CB"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14:paraId="53FD60FF" w14:textId="5EBA7BFC"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 xml:space="preserve">(i) Submit the Special SITREP (see </w:t>
      </w:r>
      <w:hyperlink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14:paraId="62A9F5C2" w14:textId="54515781" w:rsidR="000B6E9D"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rPr>
        <w:sectPr w:rsidR="000B6E9D" w:rsidSect="009A0AF7">
          <w:headerReference w:type="even" r:id="rId111"/>
          <w:headerReference w:type="default" r:id="rId112"/>
          <w:footerReference w:type="even" r:id="rId113"/>
          <w:footerReference w:type="default" r:id="rId114"/>
          <w:pgSz w:w="12240" w:h="15840"/>
          <w:pgMar w:top="1440" w:right="1440" w:bottom="1440" w:left="1440" w:header="720" w:footer="720" w:gutter="0"/>
          <w:cols w:space="720"/>
          <w:docGrid w:linePitch="299"/>
        </w:sectPr>
      </w:pPr>
      <w:r w:rsidRPr="007D5910">
        <w:rPr>
          <w:sz w:val="24"/>
          <w:szCs w:val="24"/>
        </w:rPr>
        <w:tab/>
      </w:r>
      <w:r w:rsidRPr="007D5910">
        <w:rPr>
          <w:sz w:val="24"/>
          <w:szCs w:val="24"/>
        </w:rPr>
        <w:tab/>
        <w:t xml:space="preserve">(ii) Provide the DC3 notice to the DLA </w:t>
      </w:r>
      <w:r w:rsidR="00952B52">
        <w:rPr>
          <w:sz w:val="24"/>
          <w:szCs w:val="24"/>
        </w:rPr>
        <w:t>Cyber</w:t>
      </w:r>
      <w:commentRangeStart w:id="187"/>
      <w:r w:rsidRPr="007D5910">
        <w:rPr>
          <w:sz w:val="24"/>
          <w:szCs w:val="24"/>
        </w:rPr>
        <w:t xml:space="preserve"> </w:t>
      </w:r>
      <w:commentRangeEnd w:id="187"/>
      <w:r w:rsidR="00F92C51">
        <w:rPr>
          <w:rStyle w:val="CommentReference"/>
        </w:rPr>
        <w:commentReference w:id="187"/>
      </w:r>
      <w:r w:rsidRPr="007D5910">
        <w:rPr>
          <w:sz w:val="24"/>
          <w:szCs w:val="24"/>
        </w:rPr>
        <w:t>Emergency Response Team (CERT) (cert@dla.mil)</w:t>
      </w:r>
      <w:r w:rsidR="00750C3A" w:rsidRPr="007D5910">
        <w:rPr>
          <w:sz w:val="24"/>
          <w:szCs w:val="24"/>
        </w:rPr>
        <w:t>.</w:t>
      </w:r>
    </w:p>
    <w:p w14:paraId="04EED9B3" w14:textId="39994486" w:rsidR="00DA3509" w:rsidRPr="00A92C9B" w:rsidRDefault="00DA3509" w:rsidP="004B1CDB">
      <w:pPr>
        <w:pStyle w:val="Heading1"/>
        <w:rPr>
          <w:sz w:val="24"/>
          <w:szCs w:val="24"/>
        </w:rPr>
      </w:pPr>
      <w:bookmarkStart w:id="188" w:name="Part05"/>
      <w:r w:rsidRPr="00A92C9B">
        <w:rPr>
          <w:sz w:val="24"/>
          <w:szCs w:val="24"/>
        </w:rPr>
        <w:lastRenderedPageBreak/>
        <w:t>PART 5 – PUBLICIZING CONTRACT ACTIONS</w:t>
      </w:r>
      <w:commentRangeStart w:id="189"/>
      <w:commentRangeEnd w:id="189"/>
      <w:r w:rsidRPr="00A92C9B">
        <w:rPr>
          <w:rStyle w:val="CommentReference"/>
          <w:sz w:val="24"/>
          <w:szCs w:val="24"/>
        </w:rPr>
        <w:commentReference w:id="189"/>
      </w:r>
    </w:p>
    <w:p w14:paraId="5A22659E" w14:textId="77777777" w:rsidR="00DA3509" w:rsidRPr="00A92C9B" w:rsidRDefault="00DA3509" w:rsidP="00D5397D">
      <w:pPr>
        <w:spacing w:after="240"/>
        <w:jc w:val="center"/>
        <w:rPr>
          <w:i/>
          <w:sz w:val="24"/>
          <w:szCs w:val="24"/>
        </w:rPr>
      </w:pPr>
      <w:r w:rsidRPr="00A92C9B">
        <w:rPr>
          <w:i/>
          <w:sz w:val="24"/>
          <w:szCs w:val="24"/>
        </w:rPr>
        <w:t>(Revised July 26, 2016 through PROCLTR 2016-08)</w:t>
      </w:r>
    </w:p>
    <w:p w14:paraId="413CE001" w14:textId="77777777" w:rsidR="00A2385F" w:rsidRPr="00F035EB" w:rsidRDefault="00A2385F" w:rsidP="00A2385F">
      <w:pPr>
        <w:jc w:val="center"/>
        <w:rPr>
          <w:b/>
          <w:sz w:val="24"/>
          <w:szCs w:val="24"/>
        </w:rPr>
      </w:pPr>
      <w:r w:rsidRPr="00F035EB">
        <w:rPr>
          <w:b/>
          <w:sz w:val="24"/>
          <w:szCs w:val="24"/>
        </w:rPr>
        <w:t>TABLE OF CONTENTS</w:t>
      </w:r>
    </w:p>
    <w:p w14:paraId="576A6226" w14:textId="77777777" w:rsidR="00A2385F" w:rsidRPr="00F035EB" w:rsidRDefault="00A2385F" w:rsidP="00A2385F">
      <w:pPr>
        <w:rPr>
          <w:b/>
          <w:sz w:val="24"/>
          <w:szCs w:val="24"/>
        </w:rPr>
      </w:pPr>
      <w:r w:rsidRPr="00F035EB">
        <w:rPr>
          <w:b/>
          <w:sz w:val="24"/>
          <w:szCs w:val="24"/>
        </w:rPr>
        <w:t>SUBPART 5.1 – DISSEMINATION OF INFORMATION</w:t>
      </w:r>
    </w:p>
    <w:p w14:paraId="27443934" w14:textId="32C28874" w:rsidR="00A2385F" w:rsidRPr="00F035EB" w:rsidRDefault="005A1C85" w:rsidP="00A2385F">
      <w:pPr>
        <w:rPr>
          <w:sz w:val="24"/>
          <w:szCs w:val="24"/>
        </w:rPr>
      </w:pPr>
      <w:hyperlink w:anchor="P5_101" w:history="1">
        <w:r w:rsidR="00A2385F" w:rsidRPr="00F035EB">
          <w:rPr>
            <w:rStyle w:val="Hyperlink"/>
            <w:sz w:val="24"/>
            <w:szCs w:val="24"/>
          </w:rPr>
          <w:t>5.101</w:t>
        </w:r>
      </w:hyperlink>
      <w:r w:rsidR="00A2385F" w:rsidRPr="00F035EB">
        <w:rPr>
          <w:sz w:val="24"/>
          <w:szCs w:val="24"/>
        </w:rPr>
        <w:t xml:space="preserve">  </w:t>
      </w:r>
      <w:r w:rsidR="00A2385F" w:rsidRPr="00F035EB">
        <w:rPr>
          <w:sz w:val="24"/>
          <w:szCs w:val="24"/>
        </w:rPr>
        <w:tab/>
      </w:r>
      <w:r w:rsidR="00D5397D" w:rsidRPr="00F035EB">
        <w:rPr>
          <w:sz w:val="24"/>
          <w:szCs w:val="24"/>
        </w:rPr>
        <w:tab/>
      </w:r>
      <w:r w:rsidR="00A2385F" w:rsidRPr="00F035EB">
        <w:rPr>
          <w:sz w:val="24"/>
          <w:szCs w:val="24"/>
        </w:rPr>
        <w:t>Methods of disseminating information.</w:t>
      </w:r>
    </w:p>
    <w:p w14:paraId="7F533ADB" w14:textId="77777777" w:rsidR="00A2385F" w:rsidRPr="00F035EB" w:rsidRDefault="00A2385F" w:rsidP="00A2385F">
      <w:pPr>
        <w:rPr>
          <w:sz w:val="24"/>
          <w:szCs w:val="24"/>
        </w:rPr>
      </w:pPr>
      <w:r w:rsidRPr="00F035EB">
        <w:rPr>
          <w:b/>
          <w:sz w:val="24"/>
          <w:szCs w:val="24"/>
        </w:rPr>
        <w:t>SUBPART 5.2 – SYNOPSES OF PROPOSED CONTRACT ACTIONS</w:t>
      </w:r>
    </w:p>
    <w:p w14:paraId="3705E1E3" w14:textId="68593F9B" w:rsidR="00A2385F" w:rsidRPr="00F035EB" w:rsidRDefault="005A1C85" w:rsidP="00A2385F">
      <w:pPr>
        <w:rPr>
          <w:sz w:val="24"/>
          <w:szCs w:val="24"/>
        </w:rPr>
      </w:pPr>
      <w:hyperlink w:anchor="P5_201" w:history="1">
        <w:r w:rsidR="00A2385F" w:rsidRPr="00F035EB">
          <w:rPr>
            <w:rStyle w:val="Hyperlink"/>
            <w:sz w:val="24"/>
            <w:szCs w:val="24"/>
          </w:rPr>
          <w:t>5.201</w:t>
        </w:r>
      </w:hyperlink>
      <w:r w:rsidR="00A2385F" w:rsidRPr="00F035EB">
        <w:rPr>
          <w:sz w:val="24"/>
          <w:szCs w:val="24"/>
        </w:rPr>
        <w:tab/>
      </w:r>
      <w:r w:rsidR="00D5397D" w:rsidRPr="00F035EB">
        <w:rPr>
          <w:sz w:val="24"/>
          <w:szCs w:val="24"/>
        </w:rPr>
        <w:tab/>
      </w:r>
      <w:r w:rsidR="00A2385F" w:rsidRPr="00F035EB">
        <w:rPr>
          <w:sz w:val="24"/>
          <w:szCs w:val="24"/>
        </w:rPr>
        <w:t>General.</w:t>
      </w:r>
    </w:p>
    <w:p w14:paraId="1B1522F2" w14:textId="7C5B3C6F" w:rsidR="00FB504C" w:rsidRPr="00F035EB" w:rsidRDefault="005A1C85" w:rsidP="00A2385F">
      <w:pPr>
        <w:rPr>
          <w:sz w:val="24"/>
          <w:szCs w:val="24"/>
        </w:rPr>
      </w:pPr>
      <w:hyperlink w:anchor="P5_202" w:history="1">
        <w:r w:rsidR="00FB504C" w:rsidRPr="00F035EB">
          <w:rPr>
            <w:rStyle w:val="Hyperlink"/>
            <w:sz w:val="24"/>
            <w:szCs w:val="24"/>
          </w:rPr>
          <w:t>5.202</w:t>
        </w:r>
      </w:hyperlink>
      <w:r w:rsidR="00FB504C" w:rsidRPr="00F035EB">
        <w:rPr>
          <w:sz w:val="24"/>
          <w:szCs w:val="24"/>
        </w:rPr>
        <w:tab/>
      </w:r>
      <w:r w:rsidR="00D5397D" w:rsidRPr="00F035EB">
        <w:rPr>
          <w:sz w:val="24"/>
          <w:szCs w:val="24"/>
        </w:rPr>
        <w:tab/>
      </w:r>
      <w:r w:rsidR="00FB504C" w:rsidRPr="00F035EB">
        <w:rPr>
          <w:sz w:val="24"/>
          <w:szCs w:val="24"/>
        </w:rPr>
        <w:t>Exceptions.</w:t>
      </w:r>
    </w:p>
    <w:p w14:paraId="77B7A4E4" w14:textId="77777777" w:rsidR="00A2385F" w:rsidRPr="00F035EB" w:rsidRDefault="00A2385F" w:rsidP="00A2385F">
      <w:pPr>
        <w:rPr>
          <w:b/>
          <w:sz w:val="24"/>
          <w:szCs w:val="24"/>
        </w:rPr>
      </w:pPr>
      <w:r w:rsidRPr="00F035EB">
        <w:rPr>
          <w:b/>
          <w:sz w:val="24"/>
          <w:szCs w:val="24"/>
        </w:rPr>
        <w:t>SUBPART 5.3 – SYNOPSES OF CONTRACT AWARDS</w:t>
      </w:r>
    </w:p>
    <w:p w14:paraId="5B3DC074" w14:textId="6B5CA93F" w:rsidR="00A2385F" w:rsidRPr="00F035EB" w:rsidRDefault="005A1C85" w:rsidP="00A2385F">
      <w:pPr>
        <w:rPr>
          <w:sz w:val="24"/>
          <w:szCs w:val="24"/>
        </w:rPr>
      </w:pPr>
      <w:hyperlink w:anchor="P5_301" w:history="1">
        <w:r w:rsidR="00A2385F" w:rsidRPr="00F035EB">
          <w:rPr>
            <w:rStyle w:val="Hyperlink"/>
            <w:sz w:val="24"/>
            <w:szCs w:val="24"/>
          </w:rPr>
          <w:t>5.301</w:t>
        </w:r>
      </w:hyperlink>
      <w:r w:rsidR="00A2385F" w:rsidRPr="00F035EB">
        <w:rPr>
          <w:sz w:val="24"/>
          <w:szCs w:val="24"/>
        </w:rPr>
        <w:tab/>
      </w:r>
      <w:r w:rsidR="00D5397D" w:rsidRPr="00F035EB">
        <w:rPr>
          <w:sz w:val="24"/>
          <w:szCs w:val="24"/>
        </w:rPr>
        <w:tab/>
      </w:r>
      <w:r w:rsidR="00A2385F" w:rsidRPr="00F035EB">
        <w:rPr>
          <w:sz w:val="24"/>
          <w:szCs w:val="24"/>
        </w:rPr>
        <w:t>General.</w:t>
      </w:r>
    </w:p>
    <w:p w14:paraId="6B0D0545" w14:textId="53A64E59" w:rsidR="00A2385F" w:rsidRPr="00F035EB" w:rsidRDefault="005A1C85" w:rsidP="00A2385F">
      <w:pPr>
        <w:rPr>
          <w:sz w:val="24"/>
          <w:szCs w:val="24"/>
        </w:rPr>
      </w:pPr>
      <w:hyperlink w:anchor="P5_303" w:history="1">
        <w:r w:rsidR="00A2385F" w:rsidRPr="00F035EB">
          <w:rPr>
            <w:sz w:val="24"/>
            <w:szCs w:val="24"/>
            <w:u w:val="single"/>
          </w:rPr>
          <w:t>5.303</w:t>
        </w:r>
      </w:hyperlink>
      <w:r w:rsidR="00A2385F" w:rsidRPr="00F035EB">
        <w:rPr>
          <w:sz w:val="24"/>
          <w:szCs w:val="24"/>
        </w:rPr>
        <w:tab/>
      </w:r>
      <w:r w:rsidR="00D5397D" w:rsidRPr="00F035EB">
        <w:rPr>
          <w:sz w:val="24"/>
          <w:szCs w:val="24"/>
        </w:rPr>
        <w:tab/>
      </w:r>
      <w:r w:rsidR="00A2385F" w:rsidRPr="00F035EB">
        <w:rPr>
          <w:sz w:val="24"/>
          <w:szCs w:val="24"/>
        </w:rPr>
        <w:t>Announcement of contract awards.</w:t>
      </w:r>
    </w:p>
    <w:p w14:paraId="6D900DD1" w14:textId="77777777" w:rsidR="00A2385F" w:rsidRPr="00F035EB" w:rsidRDefault="00A2385F" w:rsidP="00A2385F">
      <w:pPr>
        <w:rPr>
          <w:b/>
          <w:sz w:val="24"/>
          <w:szCs w:val="24"/>
        </w:rPr>
      </w:pPr>
      <w:r w:rsidRPr="00F035EB">
        <w:rPr>
          <w:b/>
          <w:sz w:val="24"/>
          <w:szCs w:val="24"/>
        </w:rPr>
        <w:t>SUBPART 5.4 – RELEASE OF INFORMATION</w:t>
      </w:r>
    </w:p>
    <w:p w14:paraId="4A6EFE8A" w14:textId="5413854F" w:rsidR="00A2385F" w:rsidRPr="00F035EB" w:rsidRDefault="005A1C85" w:rsidP="00A2385F">
      <w:pPr>
        <w:rPr>
          <w:sz w:val="24"/>
          <w:szCs w:val="24"/>
        </w:rPr>
      </w:pPr>
      <w:hyperlink w:anchor="P5_404" w:history="1">
        <w:r w:rsidR="00A2385F" w:rsidRPr="00F035EB">
          <w:rPr>
            <w:sz w:val="24"/>
            <w:szCs w:val="24"/>
            <w:u w:val="single"/>
          </w:rPr>
          <w:t>5.404</w:t>
        </w:r>
      </w:hyperlink>
      <w:r w:rsidR="00A2385F" w:rsidRPr="00F035EB">
        <w:rPr>
          <w:sz w:val="24"/>
          <w:szCs w:val="24"/>
        </w:rPr>
        <w:tab/>
      </w:r>
      <w:r w:rsidR="00D5397D" w:rsidRPr="00F035EB">
        <w:rPr>
          <w:sz w:val="24"/>
          <w:szCs w:val="24"/>
        </w:rPr>
        <w:tab/>
      </w:r>
      <w:r w:rsidR="00A2385F" w:rsidRPr="00F035EB">
        <w:rPr>
          <w:sz w:val="24"/>
          <w:szCs w:val="24"/>
        </w:rPr>
        <w:t>Release of long</w:t>
      </w:r>
      <w:r w:rsidR="00A2385F" w:rsidRPr="00F035EB">
        <w:rPr>
          <w:sz w:val="24"/>
          <w:szCs w:val="24"/>
        </w:rPr>
        <w:noBreakHyphen/>
        <w:t>range acquisition estimates.</w:t>
      </w:r>
    </w:p>
    <w:p w14:paraId="1F27D877" w14:textId="792613DA" w:rsidR="00A2385F" w:rsidRPr="00F035EB" w:rsidRDefault="005A1C85" w:rsidP="00D5397D">
      <w:pPr>
        <w:spacing w:after="240"/>
        <w:rPr>
          <w:sz w:val="24"/>
          <w:szCs w:val="24"/>
        </w:rPr>
      </w:pPr>
      <w:hyperlink w:anchor="P5_404_1" w:history="1">
        <w:r w:rsidR="00A2385F" w:rsidRPr="00F035EB">
          <w:rPr>
            <w:sz w:val="24"/>
            <w:szCs w:val="24"/>
            <w:u w:val="single"/>
          </w:rPr>
          <w:t>5.404</w:t>
        </w:r>
        <w:r w:rsidR="00A2385F" w:rsidRPr="00F035EB">
          <w:rPr>
            <w:sz w:val="24"/>
            <w:szCs w:val="24"/>
            <w:u w:val="single"/>
          </w:rPr>
          <w:noBreakHyphen/>
          <w:t>1</w:t>
        </w:r>
      </w:hyperlink>
      <w:r w:rsidR="00D5397D" w:rsidRPr="00513200">
        <w:rPr>
          <w:sz w:val="24"/>
          <w:szCs w:val="24"/>
        </w:rPr>
        <w:tab/>
      </w:r>
      <w:r w:rsidR="00A2385F" w:rsidRPr="00F035EB">
        <w:rPr>
          <w:sz w:val="24"/>
          <w:szCs w:val="24"/>
        </w:rPr>
        <w:t>Release procedures.</w:t>
      </w:r>
    </w:p>
    <w:p w14:paraId="076F0313" w14:textId="77777777" w:rsidR="00A2385F" w:rsidRPr="00F035EB" w:rsidRDefault="00A2385F" w:rsidP="006A25DC">
      <w:pPr>
        <w:pStyle w:val="Heading2"/>
      </w:pPr>
      <w:r w:rsidRPr="00F035EB">
        <w:t>SUBPART 5.1 – DISSEMINATION OF INFORMATION</w:t>
      </w:r>
    </w:p>
    <w:p w14:paraId="48D5A5DA" w14:textId="55672ECD" w:rsidR="00A2385F" w:rsidRPr="00F035EB" w:rsidRDefault="00245DD8" w:rsidP="00D5397D">
      <w:pPr>
        <w:spacing w:after="240"/>
        <w:jc w:val="center"/>
        <w:rPr>
          <w:i/>
          <w:sz w:val="24"/>
          <w:szCs w:val="24"/>
        </w:rPr>
      </w:pPr>
      <w:r w:rsidRPr="00F035EB">
        <w:rPr>
          <w:i/>
          <w:sz w:val="24"/>
          <w:szCs w:val="24"/>
        </w:rPr>
        <w:t>(Revised July 26, 2016 through PROCLTR 2016-08)</w:t>
      </w:r>
    </w:p>
    <w:p w14:paraId="47486DA4" w14:textId="5F159D19" w:rsidR="00A2385F" w:rsidRPr="00EA16DC" w:rsidRDefault="00A2385F" w:rsidP="00775E78">
      <w:pPr>
        <w:pStyle w:val="Heading3"/>
        <w:rPr>
          <w:sz w:val="24"/>
          <w:szCs w:val="24"/>
        </w:rPr>
      </w:pPr>
      <w:bookmarkStart w:id="190" w:name="P5_101"/>
      <w:r w:rsidRPr="00EA16DC">
        <w:rPr>
          <w:sz w:val="24"/>
          <w:szCs w:val="24"/>
        </w:rPr>
        <w:t>5.101</w:t>
      </w:r>
      <w:bookmarkEnd w:id="190"/>
      <w:r w:rsidRPr="00EA16DC">
        <w:rPr>
          <w:sz w:val="24"/>
          <w:szCs w:val="24"/>
        </w:rPr>
        <w:t xml:space="preserve"> Methods of disseminating information.</w:t>
      </w:r>
    </w:p>
    <w:p w14:paraId="40A3176D" w14:textId="62A5B6EB" w:rsidR="00A2385F" w:rsidRPr="00F035EB" w:rsidRDefault="00A2385F" w:rsidP="00D5397D">
      <w:pPr>
        <w:spacing w:after="240"/>
        <w:rPr>
          <w:sz w:val="24"/>
          <w:szCs w:val="24"/>
        </w:rPr>
      </w:pPr>
      <w:r w:rsidRPr="00F035EB">
        <w:rPr>
          <w:sz w:val="24"/>
          <w:szCs w:val="24"/>
        </w:rPr>
        <w:t>(a) The synopsizing and public display requirements at FAR 5.101(a)(2) are satisfied when the solicitation is posted on DIBBS.</w:t>
      </w:r>
    </w:p>
    <w:p w14:paraId="1AD67B12" w14:textId="77777777" w:rsidR="00A2385F" w:rsidRPr="00F035EB" w:rsidRDefault="00A2385F" w:rsidP="006A25DC">
      <w:pPr>
        <w:pStyle w:val="Heading2"/>
      </w:pPr>
      <w:r w:rsidRPr="00F035EB">
        <w:t>SUBPART 5.2 – SYNOPSES OF PROPOSED CONTRACT ACTIONS</w:t>
      </w:r>
    </w:p>
    <w:p w14:paraId="313C11B8" w14:textId="78727325" w:rsidR="00A2385F" w:rsidRPr="00F035EB" w:rsidRDefault="00245DD8" w:rsidP="00D5397D">
      <w:pPr>
        <w:spacing w:after="240"/>
        <w:jc w:val="center"/>
        <w:rPr>
          <w:i/>
          <w:sz w:val="24"/>
          <w:szCs w:val="24"/>
        </w:rPr>
      </w:pPr>
      <w:r w:rsidRPr="00F035EB">
        <w:rPr>
          <w:i/>
          <w:sz w:val="24"/>
          <w:szCs w:val="24"/>
        </w:rPr>
        <w:t>(Revised July 26, 2016 through PROCLTR 2016-08)</w:t>
      </w:r>
    </w:p>
    <w:p w14:paraId="688091D0" w14:textId="275A992C" w:rsidR="00A2385F" w:rsidRPr="00775E78" w:rsidRDefault="00A2385F" w:rsidP="00775E78">
      <w:pPr>
        <w:pStyle w:val="Heading3"/>
        <w:rPr>
          <w:sz w:val="24"/>
          <w:szCs w:val="24"/>
        </w:rPr>
      </w:pPr>
      <w:bookmarkStart w:id="191" w:name="P5_201"/>
      <w:r w:rsidRPr="00775E78">
        <w:rPr>
          <w:sz w:val="24"/>
          <w:szCs w:val="24"/>
        </w:rPr>
        <w:t>5.201</w:t>
      </w:r>
      <w:bookmarkEnd w:id="191"/>
      <w:r w:rsidRPr="00775E78">
        <w:rPr>
          <w:sz w:val="24"/>
          <w:szCs w:val="24"/>
        </w:rPr>
        <w:t xml:space="preserve"> General.</w:t>
      </w:r>
    </w:p>
    <w:p w14:paraId="2766CDD4" w14:textId="4B973EE9" w:rsidR="00A2385F" w:rsidRPr="00F035EB" w:rsidRDefault="00A2385F" w:rsidP="00D5397D">
      <w:pPr>
        <w:spacing w:after="240"/>
        <w:rPr>
          <w:sz w:val="24"/>
          <w:szCs w:val="24"/>
        </w:rPr>
      </w:pPr>
      <w:r w:rsidRPr="00F035EB">
        <w:rPr>
          <w:sz w:val="24"/>
          <w:szCs w:val="24"/>
        </w:rPr>
        <w:t>(b)(2) Notice is satisfied when the solicitation is posted on DIBBS.</w:t>
      </w:r>
    </w:p>
    <w:p w14:paraId="0108365B" w14:textId="77777777" w:rsidR="00DA3509" w:rsidRPr="00775E78" w:rsidRDefault="00DA3509" w:rsidP="00775E78">
      <w:pPr>
        <w:pStyle w:val="Heading3"/>
        <w:rPr>
          <w:sz w:val="24"/>
          <w:szCs w:val="24"/>
        </w:rPr>
      </w:pPr>
      <w:bookmarkStart w:id="192" w:name="P5_202"/>
      <w:r w:rsidRPr="00775E78">
        <w:rPr>
          <w:sz w:val="24"/>
          <w:szCs w:val="24"/>
        </w:rPr>
        <w:t>5.202 Exceptions.</w:t>
      </w:r>
    </w:p>
    <w:p w14:paraId="3319E16E" w14:textId="2110964D" w:rsidR="00DA3509" w:rsidRPr="00F035EB" w:rsidRDefault="00DA3509" w:rsidP="00DA3509">
      <w:pPr>
        <w:rPr>
          <w:sz w:val="24"/>
          <w:szCs w:val="24"/>
          <w:lang w:val="en"/>
        </w:rPr>
      </w:pPr>
      <w:r w:rsidRPr="00F035EB">
        <w:rPr>
          <w:sz w:val="24"/>
          <w:szCs w:val="24"/>
        </w:rPr>
        <w:t xml:space="preserve">(a)(13) Proposed contract actions </w:t>
      </w:r>
      <w:r w:rsidRPr="00F035EB">
        <w:rPr>
          <w:sz w:val="24"/>
          <w:szCs w:val="24"/>
          <w:lang w:val="en"/>
        </w:rPr>
        <w:t xml:space="preserve">exceeding $25,000 but not expected to exceed </w:t>
      </w:r>
      <w:commentRangeStart w:id="193"/>
      <w:r w:rsidRPr="00F035EB">
        <w:rPr>
          <w:sz w:val="24"/>
          <w:szCs w:val="24"/>
          <w:lang w:val="en"/>
        </w:rPr>
        <w:t xml:space="preserve">the SAT </w:t>
      </w:r>
      <w:commentRangeEnd w:id="193"/>
      <w:r w:rsidRPr="00F035EB">
        <w:rPr>
          <w:rStyle w:val="CommentReference"/>
          <w:sz w:val="24"/>
          <w:szCs w:val="24"/>
        </w:rPr>
        <w:commentReference w:id="193"/>
      </w:r>
      <w:r w:rsidRPr="00F035EB">
        <w:rPr>
          <w:sz w:val="24"/>
          <w:szCs w:val="24"/>
          <w:lang w:val="en"/>
        </w:rPr>
        <w:t>posted on DIBBS meet this exception when the solicitations contain:</w:t>
      </w:r>
    </w:p>
    <w:bookmarkEnd w:id="192"/>
    <w:p w14:paraId="3F474ED7" w14:textId="48811B13" w:rsidR="00A2385F" w:rsidRPr="00F035EB" w:rsidRDefault="00373CE3" w:rsidP="00A2385F">
      <w:pPr>
        <w:rPr>
          <w:sz w:val="24"/>
          <w:szCs w:val="24"/>
        </w:rPr>
      </w:pPr>
      <w:r w:rsidRPr="00F035EB">
        <w:rPr>
          <w:sz w:val="24"/>
          <w:szCs w:val="24"/>
          <w:lang w:val="en"/>
        </w:rPr>
        <w:tab/>
      </w:r>
      <w:r w:rsidRPr="00F035EB">
        <w:rPr>
          <w:sz w:val="24"/>
          <w:szCs w:val="24"/>
          <w:lang w:val="en"/>
        </w:rPr>
        <w:tab/>
      </w:r>
      <w:r w:rsidR="00A2385F" w:rsidRPr="00F035EB">
        <w:rPr>
          <w:sz w:val="24"/>
          <w:szCs w:val="24"/>
          <w:lang w:val="en"/>
        </w:rPr>
        <w:t xml:space="preserve">(i) </w:t>
      </w:r>
      <w:r w:rsidR="00A2385F" w:rsidRPr="00F035EB">
        <w:rPr>
          <w:sz w:val="24"/>
          <w:szCs w:val="24"/>
        </w:rPr>
        <w:t>NSNs/Materials that are numeric or begin with letters “G,” “M,” “S,” or “L.”</w:t>
      </w:r>
    </w:p>
    <w:p w14:paraId="2DA86A32" w14:textId="08D26F5C" w:rsidR="00A2385F" w:rsidRPr="00F035EB" w:rsidRDefault="00373CE3" w:rsidP="00A2385F">
      <w:pPr>
        <w:rPr>
          <w:sz w:val="24"/>
          <w:szCs w:val="24"/>
        </w:rPr>
      </w:pPr>
      <w:r w:rsidRPr="00F035EB">
        <w:rPr>
          <w:sz w:val="24"/>
          <w:szCs w:val="24"/>
        </w:rPr>
        <w:tab/>
      </w:r>
      <w:r w:rsidRPr="00F035EB">
        <w:rPr>
          <w:sz w:val="24"/>
          <w:szCs w:val="24"/>
        </w:rPr>
        <w:tab/>
      </w:r>
      <w:r w:rsidR="00A2385F" w:rsidRPr="00F035EB">
        <w:rPr>
          <w:sz w:val="24"/>
          <w:szCs w:val="24"/>
        </w:rPr>
        <w:t>(ii) A PIIN/PIID with the 9</w:t>
      </w:r>
      <w:r w:rsidR="00A2385F" w:rsidRPr="00F035EB">
        <w:rPr>
          <w:sz w:val="24"/>
          <w:szCs w:val="24"/>
          <w:vertAlign w:val="superscript"/>
        </w:rPr>
        <w:t>th</w:t>
      </w:r>
      <w:r w:rsidR="00A2385F" w:rsidRPr="00F035EB">
        <w:rPr>
          <w:sz w:val="24"/>
          <w:szCs w:val="24"/>
        </w:rPr>
        <w:t xml:space="preserve"> position equal to “Q,” “T,” or “U.”</w:t>
      </w:r>
    </w:p>
    <w:p w14:paraId="30FEBCB5" w14:textId="6A94143C" w:rsidR="00A2385F" w:rsidRPr="00F035EB" w:rsidRDefault="00373CE3" w:rsidP="00A2385F">
      <w:pPr>
        <w:rPr>
          <w:sz w:val="24"/>
          <w:szCs w:val="24"/>
        </w:rPr>
      </w:pPr>
      <w:r w:rsidRPr="00F035EB">
        <w:rPr>
          <w:sz w:val="24"/>
          <w:szCs w:val="24"/>
        </w:rPr>
        <w:tab/>
      </w:r>
      <w:r w:rsidRPr="00F035EB">
        <w:rPr>
          <w:sz w:val="24"/>
          <w:szCs w:val="24"/>
        </w:rPr>
        <w:tab/>
      </w:r>
      <w:r w:rsidR="00A2385F" w:rsidRPr="00F035EB">
        <w:rPr>
          <w:sz w:val="24"/>
          <w:szCs w:val="24"/>
        </w:rPr>
        <w:t>(iii) Delivery terms expressed in a number of days after date of award (ADO) for all proposed contract lines.</w:t>
      </w:r>
    </w:p>
    <w:p w14:paraId="379A3C9A" w14:textId="290F9E7F" w:rsidR="00A2385F" w:rsidRPr="00F035EB" w:rsidRDefault="00373CE3" w:rsidP="00D5397D">
      <w:pPr>
        <w:spacing w:after="240"/>
        <w:rPr>
          <w:sz w:val="24"/>
          <w:szCs w:val="24"/>
        </w:rPr>
      </w:pPr>
      <w:r w:rsidRPr="00F035EB">
        <w:rPr>
          <w:sz w:val="24"/>
          <w:szCs w:val="24"/>
        </w:rPr>
        <w:tab/>
      </w:r>
      <w:r w:rsidRPr="00F035EB">
        <w:rPr>
          <w:sz w:val="24"/>
          <w:szCs w:val="24"/>
        </w:rPr>
        <w:tab/>
      </w:r>
      <w:r w:rsidR="00A2385F" w:rsidRPr="00F035EB">
        <w:rPr>
          <w:sz w:val="24"/>
          <w:szCs w:val="24"/>
        </w:rPr>
        <w:t>(iv) Incoterms that are the same for all proposed contract lines.</w:t>
      </w:r>
    </w:p>
    <w:p w14:paraId="16BCC657" w14:textId="77777777" w:rsidR="00A2385F" w:rsidRPr="00F035EB" w:rsidRDefault="00A2385F" w:rsidP="00025804">
      <w:pPr>
        <w:pStyle w:val="Heading2"/>
      </w:pPr>
      <w:r w:rsidRPr="00F035EB">
        <w:t>SUBPART 5.3 – SYNOPSES OF CONTRACT AWARDS</w:t>
      </w:r>
    </w:p>
    <w:p w14:paraId="6311BF3C" w14:textId="11B14B9C" w:rsidR="00A2385F" w:rsidRPr="00F035EB" w:rsidRDefault="00245DD8" w:rsidP="00D5397D">
      <w:pPr>
        <w:spacing w:after="240"/>
        <w:jc w:val="center"/>
        <w:rPr>
          <w:i/>
          <w:sz w:val="24"/>
          <w:szCs w:val="24"/>
        </w:rPr>
      </w:pPr>
      <w:r w:rsidRPr="00F035EB">
        <w:rPr>
          <w:i/>
          <w:sz w:val="24"/>
          <w:szCs w:val="24"/>
        </w:rPr>
        <w:t>(Revised July 26, 2016 through PROCLTR 2016-08)</w:t>
      </w:r>
    </w:p>
    <w:p w14:paraId="3AE25383" w14:textId="136458C5" w:rsidR="00A2385F" w:rsidRPr="00775E78" w:rsidRDefault="00A2385F" w:rsidP="00775E78">
      <w:pPr>
        <w:pStyle w:val="Heading3"/>
        <w:rPr>
          <w:sz w:val="24"/>
          <w:szCs w:val="24"/>
          <w:lang w:val="en"/>
        </w:rPr>
      </w:pPr>
      <w:bookmarkStart w:id="194" w:name="P5_301"/>
      <w:bookmarkStart w:id="195" w:name="_Hlk70676453"/>
      <w:r w:rsidRPr="00775E78">
        <w:rPr>
          <w:sz w:val="24"/>
          <w:szCs w:val="24"/>
          <w:lang w:val="en"/>
        </w:rPr>
        <w:t xml:space="preserve">5.301 </w:t>
      </w:r>
      <w:bookmarkEnd w:id="194"/>
      <w:r w:rsidRPr="00775E78">
        <w:rPr>
          <w:sz w:val="24"/>
          <w:szCs w:val="24"/>
          <w:lang w:val="en"/>
        </w:rPr>
        <w:t>General.</w:t>
      </w:r>
    </w:p>
    <w:p w14:paraId="17AAA5F4" w14:textId="73C80680" w:rsidR="00A2385F" w:rsidRDefault="00A2385F" w:rsidP="001C4389">
      <w:pPr>
        <w:spacing w:after="240"/>
        <w:rPr>
          <w:sz w:val="24"/>
          <w:szCs w:val="24"/>
        </w:rPr>
      </w:pPr>
      <w:r w:rsidRPr="00F035EB">
        <w:rPr>
          <w:sz w:val="24"/>
          <w:szCs w:val="24"/>
        </w:rPr>
        <w:t xml:space="preserve">(a)(1) Synopsis through </w:t>
      </w:r>
      <w:hyperlink r:id="rId115" w:history="1">
        <w:r w:rsidR="001C4389">
          <w:rPr>
            <w:rStyle w:val="Hyperlink"/>
            <w:snapToGrid w:val="0"/>
            <w:sz w:val="24"/>
            <w:szCs w:val="24"/>
          </w:rPr>
          <w:t>Contract Opportunities</w:t>
        </w:r>
      </w:hyperlink>
      <w:r w:rsidR="001C4389">
        <w:rPr>
          <w:snapToGrid w:val="0"/>
          <w:sz w:val="24"/>
          <w:szCs w:val="24"/>
        </w:rPr>
        <w:t xml:space="preserve"> (</w:t>
      </w:r>
      <w:hyperlink r:id="rId116" w:history="1">
        <w:r w:rsidR="001C4389" w:rsidRPr="005258F1">
          <w:rPr>
            <w:rStyle w:val="Hyperlink"/>
            <w:snapToGrid w:val="0"/>
            <w:sz w:val="24"/>
            <w:szCs w:val="24"/>
          </w:rPr>
          <w:t>https://sam.gov/content/opportunities</w:t>
        </w:r>
      </w:hyperlink>
      <w:r w:rsidR="001C4389">
        <w:rPr>
          <w:snapToGrid w:val="0"/>
          <w:sz w:val="24"/>
          <w:szCs w:val="24"/>
        </w:rPr>
        <w:t xml:space="preserve">) at </w:t>
      </w:r>
      <w:hyperlink r:id="rId117" w:history="1">
        <w:r w:rsidR="001C4389">
          <w:rPr>
            <w:rStyle w:val="Hyperlink"/>
            <w:snapToGrid w:val="0"/>
            <w:sz w:val="24"/>
            <w:szCs w:val="24"/>
          </w:rPr>
          <w:t>SAM.gov</w:t>
        </w:r>
      </w:hyperlink>
      <w:r w:rsidR="001C4389">
        <w:rPr>
          <w:snapToGrid w:val="0"/>
          <w:sz w:val="24"/>
          <w:szCs w:val="24"/>
        </w:rPr>
        <w:t xml:space="preserve"> (</w:t>
      </w:r>
      <w:hyperlink r:id="rId118" w:history="1">
        <w:r w:rsidR="001C4389" w:rsidRPr="005258F1">
          <w:rPr>
            <w:rStyle w:val="Hyperlink"/>
            <w:snapToGrid w:val="0"/>
            <w:sz w:val="24"/>
            <w:szCs w:val="24"/>
          </w:rPr>
          <w:t>https://sam.gov/content/home</w:t>
        </w:r>
      </w:hyperlink>
      <w:r w:rsidR="001C4389" w:rsidRPr="007D5910">
        <w:rPr>
          <w:sz w:val="24"/>
          <w:szCs w:val="24"/>
          <w:lang w:val="en"/>
        </w:rPr>
        <w:t>)</w:t>
      </w:r>
      <w:commentRangeStart w:id="196"/>
      <w:commentRangeEnd w:id="196"/>
      <w:r w:rsidR="001C4389" w:rsidRPr="007D5910">
        <w:rPr>
          <w:rStyle w:val="CommentReference"/>
          <w:sz w:val="24"/>
          <w:szCs w:val="24"/>
        </w:rPr>
        <w:commentReference w:id="196"/>
      </w:r>
      <w:commentRangeStart w:id="197"/>
      <w:commentRangeEnd w:id="197"/>
      <w:r w:rsidR="001C4389">
        <w:rPr>
          <w:rStyle w:val="CommentReference"/>
        </w:rPr>
        <w:commentReference w:id="197"/>
      </w:r>
      <w:commentRangeStart w:id="198"/>
      <w:r w:rsidR="00F97D86">
        <w:rPr>
          <w:sz w:val="24"/>
          <w:szCs w:val="24"/>
          <w:lang w:val="en"/>
        </w:rPr>
        <w:t xml:space="preserve"> </w:t>
      </w:r>
      <w:commentRangeEnd w:id="198"/>
      <w:r w:rsidR="00F97D86">
        <w:rPr>
          <w:rStyle w:val="CommentReference"/>
        </w:rPr>
        <w:commentReference w:id="198"/>
      </w:r>
      <w:r w:rsidRPr="00F035EB">
        <w:rPr>
          <w:sz w:val="24"/>
          <w:szCs w:val="24"/>
        </w:rPr>
        <w:t xml:space="preserve">is accomplished </w:t>
      </w:r>
      <w:r w:rsidR="00B7696C" w:rsidRPr="00F035EB">
        <w:rPr>
          <w:sz w:val="24"/>
          <w:szCs w:val="24"/>
        </w:rPr>
        <w:t xml:space="preserve">automatically </w:t>
      </w:r>
      <w:r w:rsidRPr="00F035EB">
        <w:rPr>
          <w:sz w:val="24"/>
          <w:szCs w:val="24"/>
        </w:rPr>
        <w:t>in EBS for all awards posted on DIBBS.</w:t>
      </w:r>
    </w:p>
    <w:p w14:paraId="79B8BC19" w14:textId="6C050526" w:rsidR="00A2385F" w:rsidRPr="00775E78" w:rsidRDefault="00A2385F" w:rsidP="00775E78">
      <w:pPr>
        <w:pStyle w:val="Heading3"/>
        <w:rPr>
          <w:sz w:val="24"/>
          <w:szCs w:val="24"/>
        </w:rPr>
      </w:pPr>
      <w:bookmarkStart w:id="200" w:name="P5_303"/>
      <w:bookmarkEnd w:id="195"/>
      <w:r w:rsidRPr="00775E78">
        <w:rPr>
          <w:sz w:val="24"/>
          <w:szCs w:val="24"/>
        </w:rPr>
        <w:t xml:space="preserve">5.303 </w:t>
      </w:r>
      <w:bookmarkEnd w:id="200"/>
      <w:r w:rsidRPr="00775E78">
        <w:rPr>
          <w:sz w:val="24"/>
          <w:szCs w:val="24"/>
        </w:rPr>
        <w:t>Announceme</w:t>
      </w:r>
      <w:r w:rsidR="00373CE3" w:rsidRPr="00775E78">
        <w:rPr>
          <w:sz w:val="24"/>
          <w:szCs w:val="24"/>
        </w:rPr>
        <w:t>nt of contract awards.</w:t>
      </w:r>
    </w:p>
    <w:p w14:paraId="3F151147" w14:textId="261EFC61" w:rsidR="00A2385F" w:rsidRPr="00F035EB" w:rsidRDefault="00A2385F" w:rsidP="00F9525C">
      <w:pPr>
        <w:pStyle w:val="Indent1"/>
      </w:pPr>
      <w:r w:rsidRPr="00F035EB">
        <w:lastRenderedPageBreak/>
        <w:t>(a) Public announcement. Submit the required information via email in paragraph form to the DLA Public Affairs Office at DLAContractAwards@dla.mil two full work days prior to the date of award. Failure to submit the information timely requires a revisi</w:t>
      </w:r>
      <w:r w:rsidR="00373CE3" w:rsidRPr="00F035EB">
        <w:t>on to the proposed award date.</w:t>
      </w:r>
    </w:p>
    <w:p w14:paraId="352A4551" w14:textId="77777777" w:rsidR="00A2385F" w:rsidRPr="00F035EB" w:rsidRDefault="00A2385F" w:rsidP="004B1CDB">
      <w:pPr>
        <w:pStyle w:val="Heading2"/>
      </w:pPr>
      <w:r w:rsidRPr="00F035EB">
        <w:t>SUBPART 5.4 – RELEASE OF INFORMATION</w:t>
      </w:r>
    </w:p>
    <w:p w14:paraId="0F7F920F" w14:textId="47AFD1D6" w:rsidR="00C47E06" w:rsidRPr="00F035EB" w:rsidRDefault="00245DD8" w:rsidP="00D5397D">
      <w:pPr>
        <w:spacing w:after="240"/>
        <w:jc w:val="center"/>
        <w:rPr>
          <w:i/>
          <w:sz w:val="24"/>
          <w:szCs w:val="24"/>
        </w:rPr>
      </w:pPr>
      <w:r w:rsidRPr="00F035EB">
        <w:rPr>
          <w:i/>
          <w:sz w:val="24"/>
          <w:szCs w:val="24"/>
        </w:rPr>
        <w:t>(Revised July 26, 2016 through PROCLTR 2016-08)</w:t>
      </w:r>
    </w:p>
    <w:p w14:paraId="133C8205" w14:textId="66B1488D" w:rsidR="00A2385F" w:rsidRPr="00775E78" w:rsidRDefault="00A2385F" w:rsidP="00775E78">
      <w:pPr>
        <w:pStyle w:val="Heading3"/>
        <w:spacing w:after="240"/>
        <w:rPr>
          <w:sz w:val="24"/>
          <w:szCs w:val="24"/>
        </w:rPr>
      </w:pPr>
      <w:bookmarkStart w:id="201" w:name="P5_404"/>
      <w:r w:rsidRPr="00775E78">
        <w:rPr>
          <w:sz w:val="24"/>
          <w:szCs w:val="24"/>
        </w:rPr>
        <w:t xml:space="preserve">5.404 </w:t>
      </w:r>
      <w:bookmarkEnd w:id="201"/>
      <w:r w:rsidRPr="00775E78">
        <w:rPr>
          <w:sz w:val="24"/>
          <w:szCs w:val="24"/>
        </w:rPr>
        <w:t>Release of long-range acquisition estimates.</w:t>
      </w:r>
    </w:p>
    <w:p w14:paraId="707479B6" w14:textId="67332D02" w:rsidR="00C47E06" w:rsidRPr="00B80605" w:rsidRDefault="00A2385F" w:rsidP="00775E78">
      <w:pPr>
        <w:pStyle w:val="Heading3"/>
        <w:rPr>
          <w:sz w:val="24"/>
          <w:szCs w:val="24"/>
        </w:rPr>
      </w:pPr>
      <w:bookmarkStart w:id="202" w:name="P5_404_1"/>
      <w:r w:rsidRPr="00B80605">
        <w:rPr>
          <w:sz w:val="24"/>
          <w:szCs w:val="24"/>
        </w:rPr>
        <w:t>5.404</w:t>
      </w:r>
      <w:r w:rsidR="00775E78" w:rsidRPr="00B80605">
        <w:rPr>
          <w:sz w:val="24"/>
          <w:szCs w:val="24"/>
        </w:rPr>
        <w:t>-1</w:t>
      </w:r>
      <w:r w:rsidRPr="00B80605">
        <w:rPr>
          <w:sz w:val="24"/>
          <w:szCs w:val="24"/>
        </w:rPr>
        <w:t xml:space="preserve"> </w:t>
      </w:r>
      <w:bookmarkEnd w:id="202"/>
      <w:r w:rsidRPr="00B80605">
        <w:rPr>
          <w:sz w:val="24"/>
          <w:szCs w:val="24"/>
        </w:rPr>
        <w:t>Release procedures.</w:t>
      </w:r>
    </w:p>
    <w:p w14:paraId="43D74543" w14:textId="4BEDCA38" w:rsidR="00A2385F" w:rsidRPr="00F035EB" w:rsidRDefault="00A2385F" w:rsidP="00C47E06">
      <w:pPr>
        <w:rPr>
          <w:snapToGrid w:val="0"/>
          <w:sz w:val="24"/>
          <w:szCs w:val="24"/>
        </w:rPr>
      </w:pPr>
      <w:r w:rsidRPr="00F035EB">
        <w:rPr>
          <w:snapToGrid w:val="0"/>
          <w:sz w:val="24"/>
          <w:szCs w:val="24"/>
        </w:rPr>
        <w:t>(a) The HCA is the designee.</w:t>
      </w:r>
    </w:p>
    <w:bookmarkEnd w:id="188"/>
    <w:p w14:paraId="79F1C8CB" w14:textId="77777777" w:rsidR="00E72D89" w:rsidRPr="00F035EB" w:rsidRDefault="00E72D89" w:rsidP="002945E4">
      <w:pPr>
        <w:rPr>
          <w:sz w:val="24"/>
          <w:szCs w:val="24"/>
        </w:rPr>
      </w:pPr>
    </w:p>
    <w:p w14:paraId="1AF7D6A5" w14:textId="77777777" w:rsidR="007013AA" w:rsidRDefault="007013AA" w:rsidP="002945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013AA" w:rsidSect="009A0AF7">
          <w:headerReference w:type="even" r:id="rId119"/>
          <w:headerReference w:type="default" r:id="rId120"/>
          <w:footerReference w:type="even" r:id="rId121"/>
          <w:footerReference w:type="default" r:id="rId122"/>
          <w:pgSz w:w="12240" w:h="15840"/>
          <w:pgMar w:top="1440" w:right="1440" w:bottom="1440" w:left="1440" w:header="720" w:footer="720" w:gutter="0"/>
          <w:cols w:space="720"/>
          <w:docGrid w:linePitch="299"/>
        </w:sectPr>
      </w:pPr>
    </w:p>
    <w:p w14:paraId="4440C41A" w14:textId="56084747" w:rsidR="00DA3509" w:rsidRPr="00475AD9" w:rsidRDefault="00DA3509" w:rsidP="004B1CDB">
      <w:pPr>
        <w:pStyle w:val="Heading1"/>
        <w:rPr>
          <w:sz w:val="24"/>
          <w:szCs w:val="24"/>
        </w:rPr>
      </w:pPr>
      <w:bookmarkStart w:id="204" w:name="Part06"/>
      <w:r w:rsidRPr="00475AD9">
        <w:rPr>
          <w:sz w:val="24"/>
          <w:szCs w:val="24"/>
        </w:rPr>
        <w:lastRenderedPageBreak/>
        <w:t>PART 6 – COMPETITION REQUIREMENTS</w:t>
      </w:r>
      <w:commentRangeStart w:id="205"/>
      <w:commentRangeEnd w:id="205"/>
      <w:r w:rsidRPr="00475AD9">
        <w:rPr>
          <w:rStyle w:val="CommentReference"/>
          <w:sz w:val="24"/>
          <w:szCs w:val="24"/>
        </w:rPr>
        <w:commentReference w:id="205"/>
      </w:r>
    </w:p>
    <w:p w14:paraId="03AFF5B0" w14:textId="623E71CA" w:rsidR="00DA3509" w:rsidRPr="00F035EB" w:rsidRDefault="00DA3509" w:rsidP="00677838">
      <w:pPr>
        <w:spacing w:after="240"/>
        <w:jc w:val="center"/>
        <w:rPr>
          <w:i/>
          <w:sz w:val="24"/>
          <w:szCs w:val="24"/>
        </w:rPr>
      </w:pPr>
      <w:r w:rsidRPr="00F035EB">
        <w:rPr>
          <w:i/>
          <w:sz w:val="24"/>
          <w:szCs w:val="24"/>
        </w:rPr>
        <w:t>(Revised October 24, 2016 through PROCLTR 2016-10)</w:t>
      </w:r>
    </w:p>
    <w:bookmarkEnd w:id="204"/>
    <w:p w14:paraId="49F18F0C" w14:textId="10BB196B" w:rsidR="001976F4" w:rsidRPr="00F035EB" w:rsidRDefault="001976F4" w:rsidP="005A2AD2">
      <w:pPr>
        <w:jc w:val="center"/>
        <w:rPr>
          <w:sz w:val="24"/>
          <w:szCs w:val="24"/>
        </w:rPr>
      </w:pPr>
      <w:r w:rsidRPr="00F035EB">
        <w:rPr>
          <w:b/>
          <w:sz w:val="24"/>
          <w:szCs w:val="24"/>
        </w:rPr>
        <w:t>TABLE OF CONTENTS</w:t>
      </w:r>
    </w:p>
    <w:p w14:paraId="5309954D" w14:textId="77777777" w:rsidR="001976F4" w:rsidRPr="00F035EB" w:rsidRDefault="001976F4" w:rsidP="001976F4">
      <w:pPr>
        <w:rPr>
          <w:b/>
          <w:sz w:val="24"/>
          <w:szCs w:val="24"/>
        </w:rPr>
      </w:pPr>
      <w:r w:rsidRPr="00F035EB">
        <w:rPr>
          <w:b/>
          <w:sz w:val="24"/>
          <w:szCs w:val="24"/>
        </w:rPr>
        <w:t>SUBPART 6.2 – FULL AND OPEN COMPETITION AFTER EXCLUSION OF SOURCES</w:t>
      </w:r>
    </w:p>
    <w:p w14:paraId="31B191ED" w14:textId="2E081BE1" w:rsidR="001976F4" w:rsidRPr="00F035EB" w:rsidRDefault="005A1C85" w:rsidP="001976F4">
      <w:pPr>
        <w:rPr>
          <w:sz w:val="24"/>
          <w:szCs w:val="24"/>
        </w:rPr>
      </w:pPr>
      <w:hyperlink w:anchor="P6_202" w:history="1">
        <w:r w:rsidR="001976F4" w:rsidRPr="00F035EB">
          <w:rPr>
            <w:sz w:val="24"/>
            <w:szCs w:val="24"/>
          </w:rPr>
          <w:t>6.202</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Establishing or maintaining alternative sources.</w:t>
      </w:r>
    </w:p>
    <w:p w14:paraId="0437FA9B" w14:textId="77777777" w:rsidR="001976F4" w:rsidRPr="00F035EB" w:rsidRDefault="001976F4" w:rsidP="001976F4">
      <w:pPr>
        <w:rPr>
          <w:b/>
          <w:sz w:val="24"/>
          <w:szCs w:val="24"/>
        </w:rPr>
      </w:pPr>
      <w:r w:rsidRPr="00F035EB">
        <w:rPr>
          <w:b/>
          <w:sz w:val="24"/>
          <w:szCs w:val="24"/>
        </w:rPr>
        <w:t>SUBPART 6.3 – OTHER THAN FULL AND OPEN COMPETITION</w:t>
      </w:r>
    </w:p>
    <w:p w14:paraId="7295C70D" w14:textId="5110CAAF" w:rsidR="001976F4" w:rsidRPr="00F035EB" w:rsidRDefault="005A1C85" w:rsidP="001976F4">
      <w:pPr>
        <w:rPr>
          <w:sz w:val="24"/>
          <w:szCs w:val="24"/>
        </w:rPr>
      </w:pPr>
      <w:hyperlink w:anchor="P6_303" w:history="1">
        <w:r w:rsidR="001976F4" w:rsidRPr="00F035EB">
          <w:rPr>
            <w:sz w:val="24"/>
            <w:szCs w:val="24"/>
          </w:rPr>
          <w:t>6.303</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Justifications.</w:t>
      </w:r>
    </w:p>
    <w:p w14:paraId="77022725" w14:textId="70EE47D2" w:rsidR="001976F4" w:rsidRPr="00F035EB" w:rsidRDefault="005A1C85" w:rsidP="001976F4">
      <w:pPr>
        <w:tabs>
          <w:tab w:val="left" w:pos="900"/>
        </w:tabs>
        <w:rPr>
          <w:sz w:val="24"/>
          <w:szCs w:val="24"/>
        </w:rPr>
      </w:pPr>
      <w:hyperlink w:anchor="P6_303_2" w:history="1">
        <w:r w:rsidR="001976F4" w:rsidRPr="00F035EB">
          <w:rPr>
            <w:sz w:val="24"/>
            <w:szCs w:val="24"/>
          </w:rPr>
          <w:t>6.303</w:t>
        </w:r>
        <w:r w:rsidR="001976F4" w:rsidRPr="00F035EB">
          <w:rPr>
            <w:sz w:val="24"/>
            <w:szCs w:val="24"/>
          </w:rPr>
          <w:noBreakHyphen/>
          <w:t>2</w:t>
        </w:r>
      </w:hyperlink>
      <w:r w:rsidR="005F780F" w:rsidRPr="00F035EB">
        <w:rPr>
          <w:sz w:val="24"/>
          <w:szCs w:val="24"/>
        </w:rPr>
        <w:tab/>
      </w:r>
      <w:r w:rsidR="005F780F" w:rsidRPr="00F035EB">
        <w:rPr>
          <w:sz w:val="24"/>
          <w:szCs w:val="24"/>
        </w:rPr>
        <w:tab/>
      </w:r>
      <w:r w:rsidR="005F780F" w:rsidRPr="00F035EB">
        <w:rPr>
          <w:sz w:val="24"/>
          <w:szCs w:val="24"/>
        </w:rPr>
        <w:tab/>
      </w:r>
      <w:r w:rsidR="001976F4" w:rsidRPr="00F035EB">
        <w:rPr>
          <w:sz w:val="24"/>
          <w:szCs w:val="24"/>
        </w:rPr>
        <w:t>Content.</w:t>
      </w:r>
    </w:p>
    <w:p w14:paraId="28A4A629" w14:textId="05FBDF92" w:rsidR="001976F4" w:rsidRPr="00F035EB" w:rsidRDefault="005A1C85" w:rsidP="001976F4">
      <w:pPr>
        <w:rPr>
          <w:sz w:val="24"/>
          <w:szCs w:val="24"/>
        </w:rPr>
      </w:pPr>
      <w:hyperlink w:anchor="P6_305" w:history="1">
        <w:r w:rsidR="001976F4" w:rsidRPr="00F035EB">
          <w:rPr>
            <w:sz w:val="24"/>
            <w:szCs w:val="24"/>
          </w:rPr>
          <w:t>6.305</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Availability of the justification.</w:t>
      </w:r>
    </w:p>
    <w:p w14:paraId="4F874624" w14:textId="73D9B3BC" w:rsidR="001976F4" w:rsidRPr="00F035EB" w:rsidRDefault="005A1C85" w:rsidP="001976F4">
      <w:pPr>
        <w:pStyle w:val="NoSpacing"/>
        <w:rPr>
          <w:rFonts w:ascii="Times New Roman" w:hAnsi="Times New Roman"/>
          <w:snapToGrid w:val="0"/>
          <w:sz w:val="24"/>
          <w:szCs w:val="24"/>
        </w:rPr>
      </w:pPr>
      <w:hyperlink w:anchor="P6_305_90" w:history="1">
        <w:r w:rsidR="001976F4" w:rsidRPr="00F035EB">
          <w:rPr>
            <w:rStyle w:val="Hyperlink"/>
            <w:rFonts w:ascii="Times New Roman" w:hAnsi="Times New Roman"/>
            <w:snapToGrid w:val="0"/>
            <w:sz w:val="24"/>
            <w:szCs w:val="24"/>
          </w:rPr>
          <w:t>6.305-90</w:t>
        </w:r>
      </w:hyperlink>
      <w:r w:rsidR="005F780F" w:rsidRPr="00F035EB">
        <w:rPr>
          <w:rFonts w:ascii="Times New Roman" w:hAnsi="Times New Roman"/>
          <w:snapToGrid w:val="0"/>
          <w:sz w:val="24"/>
          <w:szCs w:val="24"/>
        </w:rPr>
        <w:tab/>
      </w:r>
      <w:r w:rsidR="001976F4" w:rsidRPr="00F035EB">
        <w:rPr>
          <w:rFonts w:ascii="Times New Roman" w:hAnsi="Times New Roman"/>
          <w:snapToGrid w:val="0"/>
          <w:sz w:val="24"/>
          <w:szCs w:val="24"/>
        </w:rPr>
        <w:t>Oversight program.</w:t>
      </w:r>
    </w:p>
    <w:p w14:paraId="139AA55A" w14:textId="77777777" w:rsidR="001976F4" w:rsidRPr="00F035EB" w:rsidRDefault="001976F4" w:rsidP="001976F4">
      <w:pPr>
        <w:rPr>
          <w:b/>
          <w:sz w:val="24"/>
          <w:szCs w:val="24"/>
        </w:rPr>
      </w:pPr>
      <w:r w:rsidRPr="00F035EB">
        <w:rPr>
          <w:b/>
          <w:sz w:val="24"/>
          <w:szCs w:val="24"/>
        </w:rPr>
        <w:t>SUBPART 6.5 –ADVOCATES for COMPETITION</w:t>
      </w:r>
    </w:p>
    <w:p w14:paraId="2EC6321B" w14:textId="387FCFB3" w:rsidR="001976F4" w:rsidRPr="00F035EB" w:rsidRDefault="005A1C85" w:rsidP="001976F4">
      <w:pPr>
        <w:rPr>
          <w:sz w:val="24"/>
          <w:szCs w:val="24"/>
        </w:rPr>
      </w:pPr>
      <w:hyperlink w:anchor="P6_501" w:history="1">
        <w:r w:rsidR="001976F4" w:rsidRPr="00F035EB">
          <w:rPr>
            <w:sz w:val="24"/>
            <w:szCs w:val="24"/>
          </w:rPr>
          <w:t>6.501</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Requirement.</w:t>
      </w:r>
    </w:p>
    <w:p w14:paraId="047D096F" w14:textId="20AAA610" w:rsidR="001976F4" w:rsidRPr="00F035EB" w:rsidRDefault="005A1C85" w:rsidP="00F035EB">
      <w:pPr>
        <w:spacing w:after="240"/>
        <w:rPr>
          <w:rFonts w:eastAsia="Calibri"/>
          <w:sz w:val="24"/>
          <w:szCs w:val="24"/>
        </w:rPr>
      </w:pPr>
      <w:hyperlink w:anchor="P6_503" w:history="1">
        <w:r w:rsidR="005F780F" w:rsidRPr="00853CEC">
          <w:rPr>
            <w:rStyle w:val="Hyperlink"/>
            <w:rFonts w:eastAsia="Calibri"/>
            <w:sz w:val="24"/>
            <w:szCs w:val="24"/>
          </w:rPr>
          <w:t>6.503</w:t>
        </w:r>
      </w:hyperlink>
      <w:r w:rsidR="005F780F" w:rsidRPr="00F035EB">
        <w:rPr>
          <w:rFonts w:eastAsia="Calibri"/>
          <w:sz w:val="24"/>
          <w:szCs w:val="24"/>
        </w:rPr>
        <w:tab/>
      </w:r>
      <w:r w:rsidR="005F780F" w:rsidRPr="00F035EB">
        <w:rPr>
          <w:rFonts w:eastAsia="Calibri"/>
          <w:sz w:val="24"/>
          <w:szCs w:val="24"/>
        </w:rPr>
        <w:tab/>
      </w:r>
      <w:r w:rsidR="00750C3A">
        <w:rPr>
          <w:rFonts w:eastAsia="Calibri"/>
          <w:sz w:val="24"/>
          <w:szCs w:val="24"/>
        </w:rPr>
        <w:tab/>
      </w:r>
      <w:r w:rsidR="001976F4" w:rsidRPr="00F035EB">
        <w:rPr>
          <w:rFonts w:eastAsia="Calibri"/>
          <w:sz w:val="24"/>
          <w:szCs w:val="24"/>
        </w:rPr>
        <w:t>Annual reporting requirements.</w:t>
      </w:r>
    </w:p>
    <w:p w14:paraId="5A990F49" w14:textId="77777777" w:rsidR="001976F4" w:rsidRPr="00F035EB" w:rsidRDefault="001976F4" w:rsidP="004B1CDB">
      <w:pPr>
        <w:pStyle w:val="Heading2"/>
      </w:pPr>
      <w:r w:rsidRPr="00F035EB">
        <w:t>SUBPART 6.2 – FULL AND OPEN COMPETITION AFTER EXCLUSION OF SOURCES</w:t>
      </w:r>
    </w:p>
    <w:p w14:paraId="3CEC3903" w14:textId="02A9DF52" w:rsidR="001976F4" w:rsidRPr="00F035EB" w:rsidRDefault="00245DD8" w:rsidP="00F035EB">
      <w:pPr>
        <w:spacing w:after="240"/>
        <w:jc w:val="center"/>
        <w:rPr>
          <w:i/>
          <w:sz w:val="24"/>
          <w:szCs w:val="24"/>
        </w:rPr>
      </w:pPr>
      <w:r w:rsidRPr="00F035EB">
        <w:rPr>
          <w:i/>
          <w:sz w:val="24"/>
          <w:szCs w:val="24"/>
        </w:rPr>
        <w:t>(Revised October 24, 2016 through PROCLTR 2016-10)</w:t>
      </w:r>
    </w:p>
    <w:p w14:paraId="4D540B98" w14:textId="4A142B9A" w:rsidR="001976F4" w:rsidRPr="00775E78" w:rsidRDefault="001976F4" w:rsidP="00775E78">
      <w:pPr>
        <w:pStyle w:val="Heading3"/>
        <w:rPr>
          <w:strike/>
          <w:sz w:val="24"/>
          <w:szCs w:val="24"/>
        </w:rPr>
      </w:pPr>
      <w:bookmarkStart w:id="206" w:name="P6_202"/>
      <w:r w:rsidRPr="00775E78">
        <w:rPr>
          <w:sz w:val="24"/>
          <w:szCs w:val="24"/>
        </w:rPr>
        <w:t xml:space="preserve">6.202 </w:t>
      </w:r>
      <w:bookmarkEnd w:id="206"/>
      <w:r w:rsidRPr="00775E78">
        <w:rPr>
          <w:sz w:val="24"/>
          <w:szCs w:val="24"/>
        </w:rPr>
        <w:t>Establishing or maintaining alternative sources.</w:t>
      </w:r>
    </w:p>
    <w:p w14:paraId="2C4DA874" w14:textId="00CAEB23" w:rsidR="001976F4" w:rsidRPr="00F035EB" w:rsidRDefault="001976F4" w:rsidP="00F035EB">
      <w:pPr>
        <w:spacing w:after="240"/>
        <w:rPr>
          <w:sz w:val="24"/>
          <w:szCs w:val="24"/>
          <w:lang w:val="en"/>
        </w:rPr>
      </w:pPr>
      <w:r w:rsidRPr="00F035EB">
        <w:rPr>
          <w:snapToGrid w:val="0"/>
          <w:sz w:val="24"/>
          <w:szCs w:val="24"/>
        </w:rPr>
        <w:t>(b)(1)</w:t>
      </w:r>
      <w:r w:rsidRPr="00F035EB">
        <w:rPr>
          <w:sz w:val="24"/>
          <w:szCs w:val="24"/>
          <w:lang w:val="en"/>
        </w:rPr>
        <w:t xml:space="preserve">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w:p w14:paraId="3A4422A3" w14:textId="77777777" w:rsidR="001976F4" w:rsidRPr="00F035EB" w:rsidRDefault="001976F4" w:rsidP="004B1CDB">
      <w:pPr>
        <w:pStyle w:val="Heading2"/>
      </w:pPr>
      <w:r w:rsidRPr="00F035EB">
        <w:t>SUBPART 6.3 – OTHER THAN FULL AND OPEN COMPETITION</w:t>
      </w:r>
    </w:p>
    <w:p w14:paraId="62F19F67" w14:textId="6A82784F" w:rsidR="001976F4" w:rsidRPr="00F035EB" w:rsidRDefault="00245DD8" w:rsidP="00F035EB">
      <w:pPr>
        <w:spacing w:after="240"/>
        <w:jc w:val="center"/>
        <w:rPr>
          <w:i/>
          <w:sz w:val="24"/>
          <w:szCs w:val="24"/>
        </w:rPr>
      </w:pPr>
      <w:r w:rsidRPr="00F035EB">
        <w:rPr>
          <w:i/>
          <w:sz w:val="24"/>
          <w:szCs w:val="24"/>
        </w:rPr>
        <w:t>(Revised October 24, 2016 through PROCLTR 2016-10)</w:t>
      </w:r>
    </w:p>
    <w:p w14:paraId="6A7D2A9A" w14:textId="0286C2EE" w:rsidR="001976F4" w:rsidRPr="00775E78" w:rsidRDefault="001976F4" w:rsidP="00775E78">
      <w:pPr>
        <w:pStyle w:val="Heading3"/>
        <w:spacing w:after="240"/>
        <w:rPr>
          <w:sz w:val="24"/>
          <w:szCs w:val="24"/>
        </w:rPr>
      </w:pPr>
      <w:bookmarkStart w:id="207" w:name="P6_303"/>
      <w:r w:rsidRPr="00775E78">
        <w:rPr>
          <w:sz w:val="24"/>
          <w:szCs w:val="24"/>
        </w:rPr>
        <w:t>6.303</w:t>
      </w:r>
      <w:bookmarkEnd w:id="207"/>
      <w:r w:rsidRPr="00775E78">
        <w:rPr>
          <w:sz w:val="24"/>
          <w:szCs w:val="24"/>
        </w:rPr>
        <w:t xml:space="preserve"> Justifications.</w:t>
      </w:r>
    </w:p>
    <w:p w14:paraId="28B36C6A" w14:textId="6E87BBBA" w:rsidR="001976F4" w:rsidRPr="00E06011" w:rsidRDefault="004610D7" w:rsidP="004610D7">
      <w:pPr>
        <w:pStyle w:val="Heading3"/>
        <w:rPr>
          <w:sz w:val="24"/>
          <w:szCs w:val="24"/>
        </w:rPr>
      </w:pPr>
      <w:bookmarkStart w:id="208" w:name="P6_303_2"/>
      <w:r w:rsidRPr="00E06011">
        <w:rPr>
          <w:sz w:val="24"/>
          <w:szCs w:val="24"/>
        </w:rPr>
        <w:t>6.303-2 Content</w:t>
      </w:r>
      <w:bookmarkEnd w:id="208"/>
      <w:r w:rsidR="001976F4" w:rsidRPr="00E06011">
        <w:rPr>
          <w:sz w:val="24"/>
          <w:szCs w:val="24"/>
        </w:rPr>
        <w:t>.</w:t>
      </w:r>
    </w:p>
    <w:p w14:paraId="0652EB03" w14:textId="5A886884" w:rsidR="001976F4" w:rsidRPr="00E06011" w:rsidRDefault="001976F4" w:rsidP="00F035EB">
      <w:pPr>
        <w:pStyle w:val="Default"/>
        <w:spacing w:after="240"/>
        <w:rPr>
          <w:rFonts w:ascii="Times New Roman" w:hAnsi="Times New Roman" w:cs="Times New Roman"/>
          <w:highlight w:val="yellow"/>
        </w:rPr>
      </w:pPr>
      <w:r w:rsidRPr="00E06011">
        <w:rPr>
          <w:rFonts w:ascii="Times New Roman" w:hAnsi="Times New Roman" w:cs="Times New Roman"/>
        </w:rP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w:p w14:paraId="68C49F36" w14:textId="57ED823A" w:rsidR="001976F4" w:rsidRPr="00775E78" w:rsidRDefault="001976F4" w:rsidP="00775E78">
      <w:pPr>
        <w:pStyle w:val="Heading3"/>
        <w:spacing w:after="240"/>
        <w:rPr>
          <w:sz w:val="24"/>
          <w:szCs w:val="24"/>
        </w:rPr>
      </w:pPr>
      <w:bookmarkStart w:id="209" w:name="P6_305"/>
      <w:r w:rsidRPr="00775E78">
        <w:rPr>
          <w:sz w:val="24"/>
          <w:szCs w:val="24"/>
        </w:rPr>
        <w:t xml:space="preserve">6.305 </w:t>
      </w:r>
      <w:bookmarkEnd w:id="209"/>
      <w:r w:rsidRPr="00775E78">
        <w:rPr>
          <w:sz w:val="24"/>
          <w:szCs w:val="24"/>
        </w:rPr>
        <w:t>Availability of the justification.</w:t>
      </w:r>
    </w:p>
    <w:p w14:paraId="1FC71EAE" w14:textId="77777777" w:rsidR="001976F4" w:rsidRPr="002B627D" w:rsidRDefault="001976F4" w:rsidP="002B627D">
      <w:pPr>
        <w:pStyle w:val="Heading3"/>
        <w:rPr>
          <w:snapToGrid w:val="0"/>
          <w:sz w:val="24"/>
          <w:szCs w:val="24"/>
        </w:rPr>
      </w:pPr>
      <w:bookmarkStart w:id="210" w:name="P6_305_90"/>
      <w:r w:rsidRPr="002B627D">
        <w:rPr>
          <w:snapToGrid w:val="0"/>
          <w:sz w:val="24"/>
          <w:szCs w:val="24"/>
        </w:rPr>
        <w:t xml:space="preserve">6.305-90 </w:t>
      </w:r>
      <w:bookmarkEnd w:id="210"/>
      <w:r w:rsidRPr="002B627D">
        <w:rPr>
          <w:snapToGrid w:val="0"/>
          <w:sz w:val="24"/>
          <w:szCs w:val="24"/>
        </w:rPr>
        <w:t>Oversight program.</w:t>
      </w:r>
    </w:p>
    <w:p w14:paraId="34F0B60E" w14:textId="16F4419D" w:rsidR="001976F4" w:rsidRPr="00F035EB" w:rsidRDefault="001976F4" w:rsidP="001976F4">
      <w:pPr>
        <w:pStyle w:val="NoSpacing"/>
        <w:rPr>
          <w:rFonts w:ascii="Times New Roman" w:hAnsi="Times New Roman"/>
          <w:snapToGrid w:val="0"/>
          <w:sz w:val="24"/>
          <w:szCs w:val="24"/>
        </w:rPr>
      </w:pPr>
      <w:r w:rsidRPr="00F035EB">
        <w:rPr>
          <w:rFonts w:ascii="Times New Roman" w:hAnsi="Times New Roman"/>
          <w:snapToGrid w:val="0"/>
          <w:sz w:val="24"/>
          <w:szCs w:val="24"/>
        </w:rPr>
        <w:t xml:space="preserve">The oversight required by </w:t>
      </w:r>
      <w:r w:rsidR="005755A0" w:rsidRPr="00F035EB">
        <w:rPr>
          <w:rFonts w:ascii="Times New Roman" w:hAnsi="Times New Roman"/>
          <w:sz w:val="24"/>
          <w:szCs w:val="24"/>
        </w:rPr>
        <w:t xml:space="preserve">Defense Pricing and Contracting (DPC) </w:t>
      </w:r>
      <w:r w:rsidRPr="00F035EB">
        <w:rPr>
          <w:rFonts w:ascii="Times New Roman" w:hAnsi="Times New Roman"/>
          <w:snapToGrid w:val="0"/>
          <w:sz w:val="24"/>
          <w:szCs w:val="24"/>
        </w:rPr>
        <w:t>in response to GAO report GAO-14-304, “Federal Contracting: Noncompetitive Contracts Based on Urgency Need Additional Oversight” dated March 26, 2014, is:</w:t>
      </w:r>
    </w:p>
    <w:p w14:paraId="1184FD72" w14:textId="12F21A56" w:rsidR="001976F4" w:rsidRPr="00F035EB" w:rsidRDefault="001976F4" w:rsidP="001976F4">
      <w:pPr>
        <w:pStyle w:val="NoSpacing"/>
        <w:rPr>
          <w:rFonts w:ascii="Times New Roman" w:hAnsi="Times New Roman"/>
          <w:sz w:val="24"/>
          <w:szCs w:val="24"/>
        </w:rPr>
      </w:pPr>
      <w:r w:rsidRPr="00F035EB">
        <w:rPr>
          <w:rFonts w:ascii="Times New Roman" w:hAnsi="Times New Roman"/>
          <w:snapToGrid w:val="0"/>
          <w:sz w:val="24"/>
          <w:szCs w:val="24"/>
        </w:rPr>
        <w:t>(a) HCAs shall m</w:t>
      </w:r>
      <w:r w:rsidRPr="00F035EB">
        <w:rPr>
          <w:rFonts w:ascii="Times New Roman" w:hAnsi="Times New Roman"/>
          <w:sz w:val="24"/>
          <w:szCs w:val="24"/>
        </w:rPr>
        <w:t xml:space="preserve">onitor FPDS-NG data monthly for compliance with justification and approval (J&amp;A) signature requirements and posting timelines for awards using the unusual and compelling </w:t>
      </w:r>
      <w:r w:rsidRPr="00F035EB">
        <w:rPr>
          <w:rFonts w:ascii="Times New Roman" w:hAnsi="Times New Roman"/>
          <w:sz w:val="24"/>
          <w:szCs w:val="24"/>
        </w:rPr>
        <w:lastRenderedPageBreak/>
        <w:t>urgency exception. The FPDS-NG data elements Extent Competed and Reason Not Competed and the FPDS code</w:t>
      </w:r>
      <w:r w:rsidR="00E007AE" w:rsidRPr="00F035EB">
        <w:rPr>
          <w:rFonts w:ascii="Times New Roman" w:hAnsi="Times New Roman"/>
          <w:sz w:val="24"/>
          <w:szCs w:val="24"/>
        </w:rPr>
        <w:t xml:space="preserve"> URG will be used in reporting.</w:t>
      </w:r>
    </w:p>
    <w:p w14:paraId="73B04E7A" w14:textId="68135D7D" w:rsidR="003E7F23" w:rsidRPr="003E7F23" w:rsidRDefault="001976F4" w:rsidP="003E7F23">
      <w:pPr>
        <w:pStyle w:val="CommentText"/>
        <w:rPr>
          <w:sz w:val="24"/>
          <w:szCs w:val="24"/>
        </w:rPr>
      </w:pPr>
      <w:r w:rsidRPr="003E7F23">
        <w:rPr>
          <w:sz w:val="24"/>
          <w:szCs w:val="24"/>
        </w:rPr>
        <w:t xml:space="preserve">(b) HCAs shall compile a quarterly report of the results of the monthly data collected as required in 6.305-90(a). Reports shall be submitted to the DLA Acquisition </w:t>
      </w:r>
      <w:r w:rsidR="003E7F23" w:rsidRPr="003E7F23">
        <w:rPr>
          <w:bCs/>
          <w:sz w:val="24"/>
          <w:szCs w:val="24"/>
        </w:rPr>
        <w:t>Operations</w:t>
      </w:r>
    </w:p>
    <w:p w14:paraId="35FBC765" w14:textId="10CF16F4" w:rsidR="001976F4" w:rsidRPr="003E7F23" w:rsidRDefault="003F08DF" w:rsidP="00677838">
      <w:pPr>
        <w:pStyle w:val="NoSpacing"/>
        <w:rPr>
          <w:rFonts w:ascii="Times New Roman" w:eastAsia="Times New Roman" w:hAnsi="Times New Roman"/>
          <w:sz w:val="24"/>
          <w:szCs w:val="24"/>
        </w:rPr>
      </w:pPr>
      <w:r w:rsidRPr="003E7F23">
        <w:rPr>
          <w:rFonts w:ascii="Times New Roman" w:hAnsi="Times New Roman"/>
          <w:sz w:val="24"/>
          <w:szCs w:val="24"/>
        </w:rPr>
        <w:t>Division</w:t>
      </w:r>
      <w:commentRangeStart w:id="211"/>
      <w:commentRangeStart w:id="212"/>
      <w:r w:rsidR="001976F4" w:rsidRPr="003E7F23">
        <w:rPr>
          <w:rFonts w:ascii="Times New Roman" w:hAnsi="Times New Roman"/>
          <w:sz w:val="24"/>
          <w:szCs w:val="24"/>
        </w:rPr>
        <w:t xml:space="preserve"> </w:t>
      </w:r>
      <w:commentRangeEnd w:id="211"/>
      <w:r w:rsidRPr="003E7F23">
        <w:rPr>
          <w:rStyle w:val="CommentReference"/>
          <w:rFonts w:ascii="Times New Roman" w:eastAsia="Times New Roman" w:hAnsi="Times New Roman"/>
          <w:sz w:val="24"/>
          <w:szCs w:val="24"/>
        </w:rPr>
        <w:commentReference w:id="211"/>
      </w:r>
      <w:commentRangeEnd w:id="212"/>
      <w:r w:rsidR="003E7F23" w:rsidRPr="003E7F23">
        <w:rPr>
          <w:rStyle w:val="CommentReference"/>
          <w:rFonts w:ascii="Times New Roman" w:eastAsia="Times New Roman" w:hAnsi="Times New Roman"/>
          <w:sz w:val="24"/>
          <w:szCs w:val="24"/>
        </w:rPr>
        <w:commentReference w:id="212"/>
      </w:r>
      <w:r w:rsidR="001976F4" w:rsidRPr="003E7F23">
        <w:rPr>
          <w:rFonts w:ascii="Times New Roman" w:hAnsi="Times New Roman"/>
          <w:sz w:val="24"/>
          <w:szCs w:val="24"/>
        </w:rPr>
        <w:t>by the 5</w:t>
      </w:r>
      <w:r w:rsidR="001976F4" w:rsidRPr="003E7F23">
        <w:rPr>
          <w:rFonts w:ascii="Times New Roman" w:hAnsi="Times New Roman"/>
          <w:sz w:val="24"/>
          <w:szCs w:val="24"/>
          <w:vertAlign w:val="superscript"/>
        </w:rPr>
        <w:t>th</w:t>
      </w:r>
      <w:r w:rsidR="001976F4" w:rsidRPr="003E7F23">
        <w:rPr>
          <w:rFonts w:ascii="Times New Roman" w:hAnsi="Times New Roman"/>
          <w:sz w:val="24"/>
          <w:szCs w:val="24"/>
        </w:rPr>
        <w:t xml:space="preserve"> working day after the end of the quarter. The </w:t>
      </w:r>
      <w:r w:rsidR="001976F4" w:rsidRPr="003E7F23">
        <w:rPr>
          <w:rFonts w:ascii="Times New Roman" w:eastAsia="Times New Roman" w:hAnsi="Times New Roman"/>
          <w:sz w:val="24"/>
          <w:szCs w:val="24"/>
        </w:rPr>
        <w:t>report must incl</w:t>
      </w:r>
      <w:r w:rsidR="00E007AE" w:rsidRPr="003E7F23">
        <w:rPr>
          <w:rFonts w:ascii="Times New Roman" w:eastAsia="Times New Roman" w:hAnsi="Times New Roman"/>
          <w:sz w:val="24"/>
          <w:szCs w:val="24"/>
        </w:rPr>
        <w:t>ude the following information:</w:t>
      </w:r>
    </w:p>
    <w:p w14:paraId="171D4463" w14:textId="62A1612A"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(1</w:t>
      </w:r>
      <w:r w:rsidR="00754F45" w:rsidRPr="00F035EB">
        <w:rPr>
          <w:rFonts w:ascii="Times New Roman" w:eastAsia="Times New Roman" w:hAnsi="Times New Roman"/>
          <w:sz w:val="24"/>
          <w:szCs w:val="24"/>
        </w:rPr>
        <w:t xml:space="preserve">) FPDS-NG data elements: </w:t>
      </w:r>
      <w:r w:rsidR="001976F4" w:rsidRPr="00F035EB">
        <w:rPr>
          <w:rFonts w:ascii="Times New Roman" w:eastAsia="Times New Roman" w:hAnsi="Times New Roman"/>
          <w:sz w:val="24"/>
          <w:szCs w:val="24"/>
        </w:rPr>
        <w:t xml:space="preserve">Solicitation number, contract number, original contract award </w:t>
      </w:r>
      <w:proofErr w:type="spellStart"/>
      <w:r w:rsidR="001976F4" w:rsidRPr="00F035EB">
        <w:rPr>
          <w:rFonts w:ascii="Times New Roman" w:eastAsia="Times New Roman" w:hAnsi="Times New Roman"/>
          <w:sz w:val="24"/>
          <w:szCs w:val="24"/>
        </w:rPr>
        <w:t>dollarvalue</w:t>
      </w:r>
      <w:proofErr w:type="spellEnd"/>
      <w:r w:rsidR="001976F4" w:rsidRPr="00F035EB">
        <w:rPr>
          <w:rFonts w:ascii="Times New Roman" w:eastAsia="Times New Roman" w:hAnsi="Times New Roman"/>
          <w:sz w:val="24"/>
          <w:szCs w:val="24"/>
        </w:rPr>
        <w:t xml:space="preserve"> (excluding options), award date, modification number, modification’s dollar value increase, and award date;</w:t>
      </w:r>
    </w:p>
    <w:p w14:paraId="58D54382" w14:textId="2FE81F43"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(2) Period of performance/estimated completion date; J&amp;A approval authority’s name, title, and signature date; and J&amp;A posting date.</w:t>
      </w:r>
    </w:p>
    <w:p w14:paraId="088BBF40" w14:textId="1196BCAA"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 xml:space="preserve">(3) Identification of all contract actions not in compliance with required J&amp;A approval levels and posting timeframes </w:t>
      </w:r>
      <w:r w:rsidRPr="00F035EB">
        <w:rPr>
          <w:rFonts w:ascii="Times New Roman" w:eastAsia="Times New Roman" w:hAnsi="Times New Roman"/>
          <w:sz w:val="24"/>
          <w:szCs w:val="24"/>
        </w:rPr>
        <w:t>and corrective action.</w:t>
      </w:r>
    </w:p>
    <w:p w14:paraId="7434B8BD" w14:textId="0DE39088" w:rsidR="001976F4" w:rsidRPr="00F035EB" w:rsidRDefault="001976F4" w:rsidP="00F035EB">
      <w:pPr>
        <w:pStyle w:val="NoSpacing"/>
        <w:tabs>
          <w:tab w:val="left" w:pos="180"/>
        </w:tabs>
        <w:spacing w:after="240"/>
        <w:rPr>
          <w:rFonts w:ascii="Times New Roman" w:eastAsia="Times New Roman" w:hAnsi="Times New Roman"/>
          <w:sz w:val="24"/>
          <w:szCs w:val="24"/>
        </w:rPr>
      </w:pPr>
      <w:r w:rsidRPr="00F035EB">
        <w:rPr>
          <w:rFonts w:ascii="Times New Roman" w:eastAsia="Times New Roman" w:hAnsi="Times New Roman"/>
          <w:sz w:val="24"/>
          <w:szCs w:val="24"/>
        </w:rPr>
        <w:t xml:space="preserve">(c) The </w:t>
      </w:r>
      <w:r w:rsidR="0080488B" w:rsidRPr="00F035EB">
        <w:rPr>
          <w:rFonts w:ascii="Times New Roman" w:hAnsi="Times New Roman"/>
          <w:sz w:val="24"/>
          <w:szCs w:val="24"/>
        </w:rPr>
        <w:t xml:space="preserve">DLA Acquisition </w:t>
      </w:r>
      <w:r w:rsidR="00AF4400">
        <w:rPr>
          <w:rFonts w:ascii="Times New Roman" w:hAnsi="Times New Roman"/>
          <w:sz w:val="24"/>
          <w:szCs w:val="24"/>
        </w:rPr>
        <w:t>Operations</w:t>
      </w:r>
      <w:r w:rsidR="0080488B" w:rsidRPr="00F035EB">
        <w:rPr>
          <w:rFonts w:ascii="Times New Roman" w:hAnsi="Times New Roman"/>
          <w:sz w:val="24"/>
          <w:szCs w:val="24"/>
        </w:rPr>
        <w:t xml:space="preserve"> Division</w:t>
      </w:r>
      <w:commentRangeStart w:id="213"/>
      <w:commentRangeStart w:id="214"/>
      <w:r w:rsidRPr="00F035EB">
        <w:rPr>
          <w:rFonts w:ascii="Times New Roman" w:eastAsia="Times New Roman" w:hAnsi="Times New Roman"/>
          <w:sz w:val="24"/>
          <w:szCs w:val="24"/>
        </w:rPr>
        <w:t xml:space="preserve"> </w:t>
      </w:r>
      <w:commentRangeEnd w:id="213"/>
      <w:r w:rsidR="0080488B" w:rsidRPr="00F035EB">
        <w:rPr>
          <w:rStyle w:val="CommentReference"/>
          <w:rFonts w:ascii="Times New Roman" w:eastAsia="Times New Roman" w:hAnsi="Times New Roman"/>
          <w:sz w:val="24"/>
          <w:szCs w:val="24"/>
        </w:rPr>
        <w:commentReference w:id="213"/>
      </w:r>
      <w:commentRangeEnd w:id="214"/>
      <w:r w:rsidR="00AF4400">
        <w:rPr>
          <w:rStyle w:val="CommentReference"/>
          <w:rFonts w:ascii="Times New Roman" w:eastAsia="Times New Roman" w:hAnsi="Times New Roman"/>
        </w:rPr>
        <w:commentReference w:id="214"/>
      </w:r>
      <w:r w:rsidRPr="00F035EB">
        <w:rPr>
          <w:rFonts w:ascii="Times New Roman" w:eastAsia="Times New Roman" w:hAnsi="Times New Roman"/>
          <w:sz w:val="24"/>
          <w:szCs w:val="24"/>
        </w:rPr>
        <w:t>will prepare an enterprise summary for the DLA Acquisition Director by the 10</w:t>
      </w:r>
      <w:r w:rsidRPr="00F035EB">
        <w:rPr>
          <w:rFonts w:ascii="Times New Roman" w:eastAsia="Times New Roman" w:hAnsi="Times New Roman"/>
          <w:sz w:val="24"/>
          <w:szCs w:val="24"/>
          <w:vertAlign w:val="superscript"/>
        </w:rPr>
        <w:t>th</w:t>
      </w:r>
      <w:r w:rsidRPr="00F035EB">
        <w:rPr>
          <w:rFonts w:ascii="Times New Roman" w:eastAsia="Times New Roman" w:hAnsi="Times New Roman"/>
          <w:sz w:val="24"/>
          <w:szCs w:val="24"/>
        </w:rPr>
        <w:t xml:space="preserve"> working day after the end of the quarter.</w:t>
      </w:r>
    </w:p>
    <w:p w14:paraId="09A813EB" w14:textId="77777777" w:rsidR="001976F4" w:rsidRPr="00F035EB" w:rsidRDefault="001976F4" w:rsidP="004B1CDB">
      <w:pPr>
        <w:pStyle w:val="Heading2"/>
      </w:pPr>
      <w:r w:rsidRPr="00F035EB">
        <w:t>SUBPART 6.5 –ADVOCATES FOR COMPETITION</w:t>
      </w:r>
    </w:p>
    <w:p w14:paraId="1010DDEA" w14:textId="3C901C73" w:rsidR="001976F4" w:rsidRPr="00F035EB" w:rsidRDefault="00245DD8" w:rsidP="00F035EB">
      <w:pPr>
        <w:spacing w:after="240"/>
        <w:jc w:val="center"/>
        <w:rPr>
          <w:i/>
          <w:sz w:val="24"/>
          <w:szCs w:val="24"/>
        </w:rPr>
      </w:pPr>
      <w:r w:rsidRPr="00F035EB">
        <w:rPr>
          <w:i/>
          <w:sz w:val="24"/>
          <w:szCs w:val="24"/>
        </w:rPr>
        <w:t>(Revised October 24, 2016 through PROCLTR 2016-10)</w:t>
      </w:r>
    </w:p>
    <w:p w14:paraId="4103C68B" w14:textId="12D7864D" w:rsidR="002067EC" w:rsidRPr="002B627D" w:rsidRDefault="002067EC" w:rsidP="002B627D">
      <w:pPr>
        <w:pStyle w:val="Heading3"/>
        <w:rPr>
          <w:sz w:val="24"/>
          <w:szCs w:val="24"/>
        </w:rPr>
      </w:pPr>
      <w:bookmarkStart w:id="215" w:name="P6_501"/>
      <w:bookmarkStart w:id="216" w:name="P6_502"/>
      <w:r w:rsidRPr="002B627D">
        <w:rPr>
          <w:sz w:val="24"/>
          <w:szCs w:val="24"/>
        </w:rPr>
        <w:t xml:space="preserve">6.501 </w:t>
      </w:r>
      <w:r w:rsidR="00E007AE" w:rsidRPr="002B627D">
        <w:rPr>
          <w:sz w:val="24"/>
          <w:szCs w:val="24"/>
        </w:rPr>
        <w:t>Requirement.</w:t>
      </w:r>
    </w:p>
    <w:p w14:paraId="48E49B70" w14:textId="250FC291" w:rsidR="002067EC" w:rsidRPr="00F035EB" w:rsidRDefault="00F035EB" w:rsidP="002067EC">
      <w:pPr>
        <w:rPr>
          <w:snapToGrid w:val="0"/>
          <w:sz w:val="24"/>
          <w:szCs w:val="24"/>
        </w:rPr>
      </w:pPr>
      <w:r w:rsidRPr="00F035EB">
        <w:rPr>
          <w:snapToGrid w:val="0"/>
          <w:sz w:val="24"/>
          <w:szCs w:val="24"/>
        </w:rPr>
        <w:tab/>
      </w:r>
      <w:r w:rsidR="002067EC" w:rsidRPr="00F035EB">
        <w:rPr>
          <w:snapToGrid w:val="0"/>
          <w:sz w:val="24"/>
          <w:szCs w:val="24"/>
        </w:rPr>
        <w:t>(1)</w:t>
      </w:r>
      <w:r w:rsidR="002067EC" w:rsidRPr="00F035EB">
        <w:rPr>
          <w:b/>
          <w:snapToGrid w:val="0"/>
          <w:sz w:val="24"/>
          <w:szCs w:val="24"/>
        </w:rPr>
        <w:t xml:space="preserve"> </w:t>
      </w:r>
      <w:r w:rsidR="002067EC" w:rsidRPr="00F035EB">
        <w:rPr>
          <w:snapToGrid w:val="0"/>
          <w:sz w:val="24"/>
          <w:szCs w:val="24"/>
        </w:rPr>
        <w:t>The DLA Acquisition Deputy Director is the Agency Competition Advocate.</w:t>
      </w:r>
      <w:commentRangeStart w:id="217"/>
      <w:commentRangeEnd w:id="217"/>
      <w:r w:rsidR="002067EC" w:rsidRPr="00F035EB">
        <w:rPr>
          <w:rStyle w:val="CommentReference"/>
          <w:sz w:val="24"/>
          <w:szCs w:val="24"/>
        </w:rPr>
        <w:commentReference w:id="217"/>
      </w:r>
    </w:p>
    <w:p w14:paraId="052BE278" w14:textId="388F5F15" w:rsidR="002067EC" w:rsidRPr="00F035EB" w:rsidRDefault="00F035EB" w:rsidP="00F035EB">
      <w:pPr>
        <w:spacing w:after="240"/>
        <w:rPr>
          <w:rFonts w:eastAsia="Calibri"/>
          <w:bCs/>
          <w:strike/>
          <w:snapToGrid w:val="0"/>
          <w:sz w:val="24"/>
          <w:szCs w:val="24"/>
          <w:lang w:val="en"/>
        </w:rPr>
      </w:pPr>
      <w:r w:rsidRPr="00F035EB">
        <w:rPr>
          <w:rFonts w:eastAsia="Calibri"/>
          <w:bCs/>
          <w:snapToGrid w:val="0"/>
          <w:sz w:val="24"/>
          <w:szCs w:val="24"/>
          <w:lang w:val="en"/>
        </w:rPr>
        <w:tab/>
      </w:r>
      <w:r w:rsidR="002067EC" w:rsidRPr="00F035EB">
        <w:rPr>
          <w:rFonts w:eastAsia="Calibri"/>
          <w:bCs/>
          <w:snapToGrid w:val="0"/>
          <w:sz w:val="24"/>
          <w:szCs w:val="24"/>
          <w:lang w:val="en"/>
        </w:rPr>
        <w:t>(2) The HCAs shall appoint competition advocates and alternates.</w:t>
      </w:r>
    </w:p>
    <w:p w14:paraId="36647EC5" w14:textId="36B69CD9" w:rsidR="001976F4" w:rsidRPr="002B627D" w:rsidRDefault="001976F4" w:rsidP="002B627D">
      <w:pPr>
        <w:pStyle w:val="Heading3"/>
        <w:rPr>
          <w:rFonts w:eastAsia="Calibri"/>
          <w:sz w:val="24"/>
          <w:szCs w:val="24"/>
        </w:rPr>
      </w:pPr>
      <w:bookmarkStart w:id="218" w:name="P6_503"/>
      <w:bookmarkEnd w:id="215"/>
      <w:bookmarkEnd w:id="216"/>
      <w:r w:rsidRPr="002B627D">
        <w:rPr>
          <w:rFonts w:eastAsia="Calibri"/>
          <w:sz w:val="24"/>
          <w:szCs w:val="24"/>
        </w:rPr>
        <w:t xml:space="preserve">6.503 </w:t>
      </w:r>
      <w:bookmarkEnd w:id="218"/>
      <w:r w:rsidRPr="002B627D">
        <w:rPr>
          <w:rFonts w:eastAsia="Calibri"/>
          <w:sz w:val="24"/>
          <w:szCs w:val="24"/>
        </w:rPr>
        <w:t>Annual reporting requirements.</w:t>
      </w:r>
    </w:p>
    <w:p w14:paraId="48600F74" w14:textId="02F4000A" w:rsidR="001976F4" w:rsidRPr="00F035EB" w:rsidRDefault="001976F4" w:rsidP="001976F4">
      <w:pPr>
        <w:rPr>
          <w:sz w:val="24"/>
          <w:szCs w:val="24"/>
        </w:rPr>
      </w:pPr>
      <w:r w:rsidRPr="00F035EB">
        <w:rPr>
          <w:sz w:val="24"/>
          <w:szCs w:val="24"/>
        </w:rPr>
        <w:t xml:space="preserve">(b)(2) Procuring organization competition advocates shall submit their annual competition report to the </w:t>
      </w:r>
      <w:r w:rsidR="0080488B" w:rsidRPr="00F035EB">
        <w:rPr>
          <w:sz w:val="24"/>
          <w:szCs w:val="24"/>
        </w:rPr>
        <w:t xml:space="preserve">DLA Acquisition </w:t>
      </w:r>
      <w:r w:rsidR="00F96DCD">
        <w:rPr>
          <w:sz w:val="24"/>
          <w:szCs w:val="24"/>
        </w:rPr>
        <w:t>Operations Division</w:t>
      </w:r>
      <w:commentRangeStart w:id="219"/>
      <w:r w:rsidR="00F96DCD">
        <w:rPr>
          <w:sz w:val="24"/>
          <w:szCs w:val="24"/>
        </w:rPr>
        <w:t xml:space="preserve"> </w:t>
      </w:r>
      <w:commentRangeEnd w:id="219"/>
      <w:r w:rsidR="00F96DCD">
        <w:rPr>
          <w:rStyle w:val="CommentReference"/>
        </w:rPr>
        <w:commentReference w:id="219"/>
      </w:r>
      <w:r w:rsidRPr="00F035EB">
        <w:rPr>
          <w:sz w:val="24"/>
          <w:szCs w:val="24"/>
        </w:rPr>
        <w:t>by 15 November each year.</w:t>
      </w:r>
    </w:p>
    <w:p w14:paraId="67F9CFE1" w14:textId="77777777" w:rsidR="001976F4" w:rsidRPr="00151B03" w:rsidRDefault="001976F4" w:rsidP="00624733"/>
    <w:p w14:paraId="2FAABFC2" w14:textId="32C61F9C" w:rsidR="00741784" w:rsidRDefault="007417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23"/>
          <w:headerReference w:type="default" r:id="rId124"/>
          <w:footerReference w:type="even" r:id="rId125"/>
          <w:footerReference w:type="default" r:id="rId126"/>
          <w:pgSz w:w="12240" w:h="15840"/>
          <w:pgMar w:top="1440" w:right="1440" w:bottom="1440" w:left="1440" w:header="720" w:footer="720" w:gutter="0"/>
          <w:cols w:space="720"/>
          <w:docGrid w:linePitch="299"/>
        </w:sectPr>
      </w:pPr>
    </w:p>
    <w:p w14:paraId="79F1CA17" w14:textId="1E825F33" w:rsidR="00E72D89" w:rsidRPr="001767D3" w:rsidRDefault="00E72D89" w:rsidP="004B1CDB">
      <w:pPr>
        <w:pStyle w:val="Heading1"/>
        <w:rPr>
          <w:sz w:val="24"/>
          <w:szCs w:val="24"/>
        </w:rPr>
      </w:pPr>
      <w:bookmarkStart w:id="221" w:name="Part07"/>
      <w:r w:rsidRPr="001767D3">
        <w:rPr>
          <w:sz w:val="24"/>
          <w:szCs w:val="24"/>
        </w:rPr>
        <w:lastRenderedPageBreak/>
        <w:t>PART 7</w:t>
      </w:r>
      <w:bookmarkEnd w:id="221"/>
      <w:r w:rsidRPr="001767D3">
        <w:rPr>
          <w:sz w:val="24"/>
          <w:szCs w:val="24"/>
        </w:rPr>
        <w:t xml:space="preserve"> – ACQUISITION PLANNING</w:t>
      </w:r>
    </w:p>
    <w:p w14:paraId="3AB3BCA6" w14:textId="67664F36" w:rsidR="002F1223" w:rsidRPr="001767D3" w:rsidRDefault="002F1223" w:rsidP="00F035EB">
      <w:pPr>
        <w:spacing w:after="240"/>
        <w:jc w:val="center"/>
        <w:rPr>
          <w:i/>
          <w:sz w:val="24"/>
          <w:szCs w:val="24"/>
        </w:rPr>
      </w:pPr>
      <w:r w:rsidRPr="001767D3">
        <w:rPr>
          <w:i/>
          <w:sz w:val="24"/>
          <w:szCs w:val="24"/>
        </w:rPr>
        <w:t xml:space="preserve">(Revised August </w:t>
      </w:r>
      <w:r w:rsidR="00CA76BA" w:rsidRPr="001767D3">
        <w:rPr>
          <w:i/>
          <w:sz w:val="24"/>
          <w:szCs w:val="24"/>
        </w:rPr>
        <w:t>30</w:t>
      </w:r>
      <w:r w:rsidRPr="001767D3">
        <w:rPr>
          <w:i/>
          <w:sz w:val="24"/>
          <w:szCs w:val="24"/>
        </w:rPr>
        <w:t>, 20</w:t>
      </w:r>
      <w:r w:rsidR="00CA76BA" w:rsidRPr="001767D3">
        <w:rPr>
          <w:i/>
          <w:sz w:val="24"/>
          <w:szCs w:val="24"/>
        </w:rPr>
        <w:t>2</w:t>
      </w:r>
      <w:r w:rsidRPr="001767D3">
        <w:rPr>
          <w:i/>
          <w:sz w:val="24"/>
          <w:szCs w:val="24"/>
        </w:rPr>
        <w:t>1 through PROCLTR 20</w:t>
      </w:r>
      <w:r w:rsidR="00CA76BA" w:rsidRPr="001767D3">
        <w:rPr>
          <w:i/>
          <w:sz w:val="24"/>
          <w:szCs w:val="24"/>
        </w:rPr>
        <w:t>2</w:t>
      </w:r>
      <w:r w:rsidRPr="001767D3">
        <w:rPr>
          <w:i/>
          <w:sz w:val="24"/>
          <w:szCs w:val="24"/>
        </w:rPr>
        <w:t>1-1</w:t>
      </w:r>
      <w:r w:rsidR="001767D3" w:rsidRPr="001767D3">
        <w:rPr>
          <w:i/>
          <w:sz w:val="24"/>
          <w:szCs w:val="24"/>
        </w:rPr>
        <w:t>3</w:t>
      </w:r>
      <w:r w:rsidRPr="001767D3">
        <w:rPr>
          <w:i/>
          <w:sz w:val="24"/>
          <w:szCs w:val="24"/>
        </w:rPr>
        <w:t>)</w:t>
      </w:r>
      <w:commentRangeStart w:id="222"/>
      <w:commentRangeEnd w:id="222"/>
      <w:r w:rsidR="001767D3">
        <w:rPr>
          <w:rStyle w:val="CommentReference"/>
        </w:rPr>
        <w:commentReference w:id="222"/>
      </w:r>
    </w:p>
    <w:p w14:paraId="79F1CA19" w14:textId="1D24DB7D" w:rsidR="00E72D89" w:rsidRPr="001767D3" w:rsidRDefault="0002619E" w:rsidP="005A2AD2">
      <w:pPr>
        <w:jc w:val="center"/>
        <w:rPr>
          <w:sz w:val="24"/>
          <w:szCs w:val="24"/>
        </w:rPr>
      </w:pPr>
      <w:r w:rsidRPr="001767D3">
        <w:rPr>
          <w:b/>
          <w:sz w:val="24"/>
          <w:szCs w:val="24"/>
        </w:rPr>
        <w:t>TABLE OF CONTENTS</w:t>
      </w:r>
    </w:p>
    <w:p w14:paraId="72A9AF52" w14:textId="77777777" w:rsidR="005B2D8D" w:rsidRPr="001767D3" w:rsidRDefault="005B2D8D" w:rsidP="005B2D8D">
      <w:pPr>
        <w:rPr>
          <w:b/>
          <w:bCs/>
          <w:sz w:val="24"/>
          <w:szCs w:val="24"/>
          <w:lang w:val="en"/>
        </w:rPr>
      </w:pPr>
      <w:r w:rsidRPr="001767D3">
        <w:rPr>
          <w:b/>
          <w:bCs/>
          <w:sz w:val="24"/>
          <w:szCs w:val="24"/>
          <w:lang w:val="en"/>
        </w:rPr>
        <w:t>SUBPART 7.1 – ACQUISITION PLANS</w:t>
      </w:r>
    </w:p>
    <w:p w14:paraId="72B7E348" w14:textId="3CD85099" w:rsidR="005B2D8D" w:rsidRPr="001767D3" w:rsidRDefault="005A1C85" w:rsidP="005B2D8D">
      <w:pPr>
        <w:rPr>
          <w:bCs/>
          <w:sz w:val="24"/>
          <w:szCs w:val="24"/>
          <w:lang w:val="en"/>
        </w:rPr>
      </w:pPr>
      <w:hyperlink w:anchor="P7_102" w:history="1">
        <w:r w:rsidR="005B2D8D" w:rsidRPr="001767D3">
          <w:rPr>
            <w:rStyle w:val="Hyperlink"/>
            <w:bCs/>
            <w:sz w:val="24"/>
            <w:szCs w:val="24"/>
            <w:lang w:val="en"/>
          </w:rPr>
          <w:t>7.102</w:t>
        </w:r>
      </w:hyperlink>
      <w:r w:rsidR="00430998" w:rsidRPr="001767D3">
        <w:rPr>
          <w:rStyle w:val="Hyperlink"/>
          <w:bCs/>
          <w:sz w:val="24"/>
          <w:szCs w:val="24"/>
          <w:u w:val="none"/>
          <w:lang w:val="en"/>
        </w:rPr>
        <w:tab/>
      </w:r>
      <w:r w:rsidR="00430998" w:rsidRPr="001767D3">
        <w:rPr>
          <w:rStyle w:val="Hyperlink"/>
          <w:bCs/>
          <w:sz w:val="24"/>
          <w:szCs w:val="24"/>
          <w:u w:val="none"/>
          <w:lang w:val="en"/>
        </w:rPr>
        <w:tab/>
      </w:r>
      <w:r w:rsidR="005B2D8D" w:rsidRPr="001767D3">
        <w:rPr>
          <w:bCs/>
          <w:sz w:val="24"/>
          <w:szCs w:val="24"/>
          <w:lang w:val="en"/>
        </w:rPr>
        <w:t>Policy.</w:t>
      </w:r>
    </w:p>
    <w:p w14:paraId="2CB4045A" w14:textId="43B5363E" w:rsidR="004C05FB" w:rsidRPr="001767D3" w:rsidRDefault="005A1C85" w:rsidP="005B2D8D">
      <w:pPr>
        <w:rPr>
          <w:bCs/>
          <w:sz w:val="24"/>
          <w:szCs w:val="24"/>
          <w:lang w:val="en"/>
        </w:rPr>
      </w:pPr>
      <w:hyperlink w:anchor="P7_102_90" w:history="1">
        <w:r w:rsidR="004C05FB" w:rsidRPr="001767D3">
          <w:rPr>
            <w:rStyle w:val="Hyperlink"/>
            <w:bCs/>
            <w:sz w:val="24"/>
            <w:szCs w:val="24"/>
            <w:lang w:val="en"/>
          </w:rPr>
          <w:t>7.102-90</w:t>
        </w:r>
      </w:hyperlink>
      <w:r w:rsidR="00430998" w:rsidRPr="001767D3">
        <w:rPr>
          <w:bCs/>
          <w:sz w:val="24"/>
          <w:szCs w:val="24"/>
          <w:lang w:val="en"/>
        </w:rPr>
        <w:tab/>
      </w:r>
      <w:r w:rsidR="004C05FB" w:rsidRPr="001767D3">
        <w:rPr>
          <w:bCs/>
          <w:sz w:val="24"/>
          <w:szCs w:val="24"/>
          <w:lang w:val="en"/>
        </w:rPr>
        <w:t xml:space="preserve">Contract management plan </w:t>
      </w:r>
      <w:r w:rsidR="00430998" w:rsidRPr="001767D3">
        <w:rPr>
          <w:bCs/>
          <w:sz w:val="24"/>
          <w:szCs w:val="24"/>
          <w:lang w:val="en"/>
        </w:rPr>
        <w:t>(CMP).</w:t>
      </w:r>
    </w:p>
    <w:p w14:paraId="13974329" w14:textId="75C1211A" w:rsidR="005B2D8D" w:rsidRPr="001767D3" w:rsidRDefault="005A1C85" w:rsidP="005B2D8D">
      <w:pPr>
        <w:rPr>
          <w:sz w:val="24"/>
          <w:szCs w:val="24"/>
          <w:lang w:val="en"/>
        </w:rPr>
      </w:pPr>
      <w:hyperlink w:anchor="P7_103" w:history="1">
        <w:r w:rsidR="005B2D8D" w:rsidRPr="001767D3">
          <w:rPr>
            <w:sz w:val="24"/>
            <w:szCs w:val="24"/>
            <w:lang w:val="en"/>
          </w:rPr>
          <w:t>7.103</w:t>
        </w:r>
      </w:hyperlink>
      <w:r w:rsidR="00430998" w:rsidRPr="001767D3">
        <w:rPr>
          <w:sz w:val="24"/>
          <w:szCs w:val="24"/>
          <w:lang w:val="en"/>
        </w:rPr>
        <w:tab/>
      </w:r>
      <w:r w:rsidR="00430998" w:rsidRPr="001767D3">
        <w:rPr>
          <w:sz w:val="24"/>
          <w:szCs w:val="24"/>
          <w:lang w:val="en"/>
        </w:rPr>
        <w:tab/>
      </w:r>
      <w:r w:rsidR="005B2D8D" w:rsidRPr="001767D3">
        <w:rPr>
          <w:sz w:val="24"/>
          <w:szCs w:val="24"/>
          <w:lang w:val="en"/>
        </w:rPr>
        <w:t>Agency-head responsibilities.</w:t>
      </w:r>
    </w:p>
    <w:p w14:paraId="05762129" w14:textId="0B433ED0" w:rsidR="00F152A1" w:rsidRPr="001767D3" w:rsidRDefault="005A1C85" w:rsidP="00F152A1">
      <w:pPr>
        <w:rPr>
          <w:bCs/>
          <w:sz w:val="24"/>
          <w:szCs w:val="24"/>
          <w:lang w:val="en"/>
        </w:rPr>
      </w:pPr>
      <w:hyperlink w:anchor="P7_105" w:history="1">
        <w:r w:rsidR="00F152A1" w:rsidRPr="001767D3">
          <w:rPr>
            <w:rStyle w:val="Hyperlink"/>
            <w:bCs/>
            <w:sz w:val="24"/>
            <w:szCs w:val="24"/>
            <w:lang w:val="en"/>
          </w:rPr>
          <w:t>7.105</w:t>
        </w:r>
      </w:hyperlink>
      <w:r w:rsidR="00430998" w:rsidRPr="001767D3">
        <w:rPr>
          <w:bCs/>
          <w:color w:val="000000"/>
          <w:sz w:val="24"/>
          <w:szCs w:val="24"/>
          <w:lang w:val="en"/>
        </w:rPr>
        <w:tab/>
      </w:r>
      <w:r w:rsidR="00430998" w:rsidRPr="001767D3">
        <w:rPr>
          <w:bCs/>
          <w:color w:val="000000"/>
          <w:sz w:val="24"/>
          <w:szCs w:val="24"/>
          <w:lang w:val="en"/>
        </w:rPr>
        <w:tab/>
      </w:r>
      <w:r w:rsidR="00F152A1" w:rsidRPr="001767D3">
        <w:rPr>
          <w:bCs/>
          <w:color w:val="000000"/>
          <w:sz w:val="24"/>
          <w:szCs w:val="24"/>
          <w:lang w:val="en"/>
        </w:rPr>
        <w:t>Contents of written acquisition plans.</w:t>
      </w:r>
    </w:p>
    <w:p w14:paraId="5A96D2BB" w14:textId="77777777" w:rsidR="00677838" w:rsidRPr="001767D3" w:rsidRDefault="005A1C85" w:rsidP="00430998">
      <w:pPr>
        <w:rPr>
          <w:sz w:val="24"/>
          <w:szCs w:val="24"/>
          <w:lang w:val="en"/>
        </w:rPr>
      </w:pPr>
      <w:hyperlink w:anchor="P7_107" w:history="1">
        <w:r w:rsidR="005B2D8D" w:rsidRPr="001767D3">
          <w:rPr>
            <w:sz w:val="24"/>
            <w:szCs w:val="24"/>
            <w:lang w:val="en"/>
          </w:rPr>
          <w:t>7.107</w:t>
        </w:r>
      </w:hyperlink>
      <w:r w:rsidR="00430998" w:rsidRPr="001767D3">
        <w:rPr>
          <w:sz w:val="24"/>
          <w:szCs w:val="24"/>
          <w:lang w:val="en"/>
        </w:rPr>
        <w:tab/>
      </w:r>
      <w:r w:rsidR="00430998" w:rsidRPr="001767D3">
        <w:rPr>
          <w:sz w:val="24"/>
          <w:szCs w:val="24"/>
          <w:lang w:val="en"/>
        </w:rPr>
        <w:tab/>
      </w:r>
      <w:r w:rsidR="005B2D8D" w:rsidRPr="001767D3">
        <w:rPr>
          <w:sz w:val="24"/>
          <w:szCs w:val="24"/>
          <w:lang w:val="en"/>
        </w:rPr>
        <w:t>Additional requirements for acquisitions involving consolidation, bundling, or</w:t>
      </w:r>
    </w:p>
    <w:p w14:paraId="4F735127" w14:textId="15B96D88" w:rsidR="005B2D8D" w:rsidRPr="001767D3" w:rsidRDefault="00677838" w:rsidP="00430998">
      <w:pPr>
        <w:rPr>
          <w:sz w:val="24"/>
          <w:szCs w:val="24"/>
          <w:lang w:val="en"/>
        </w:rPr>
      </w:pPr>
      <w:r w:rsidRPr="001767D3">
        <w:rPr>
          <w:sz w:val="24"/>
          <w:szCs w:val="24"/>
          <w:lang w:val="en"/>
        </w:rPr>
        <w:tab/>
      </w:r>
      <w:r w:rsidRPr="001767D3">
        <w:rPr>
          <w:sz w:val="24"/>
          <w:szCs w:val="24"/>
          <w:lang w:val="en"/>
        </w:rPr>
        <w:tab/>
      </w:r>
      <w:r w:rsidRPr="001767D3">
        <w:rPr>
          <w:sz w:val="24"/>
          <w:szCs w:val="24"/>
          <w:lang w:val="en"/>
        </w:rPr>
        <w:tab/>
        <w:t>s</w:t>
      </w:r>
      <w:r w:rsidR="005B2D8D" w:rsidRPr="001767D3">
        <w:rPr>
          <w:sz w:val="24"/>
          <w:szCs w:val="24"/>
          <w:lang w:val="en"/>
        </w:rPr>
        <w:t>ubstantial</w:t>
      </w:r>
      <w:r w:rsidRPr="001767D3">
        <w:rPr>
          <w:sz w:val="24"/>
          <w:szCs w:val="24"/>
          <w:lang w:val="en"/>
        </w:rPr>
        <w:t xml:space="preserve"> </w:t>
      </w:r>
      <w:r w:rsidR="005B2D8D" w:rsidRPr="001767D3">
        <w:rPr>
          <w:sz w:val="24"/>
          <w:szCs w:val="24"/>
          <w:lang w:val="en"/>
        </w:rPr>
        <w:t>bundling.</w:t>
      </w:r>
    </w:p>
    <w:p w14:paraId="478A6520" w14:textId="775E1496" w:rsidR="00F152A1" w:rsidRPr="001767D3" w:rsidRDefault="005A1C85" w:rsidP="00F152A1">
      <w:pPr>
        <w:rPr>
          <w:sz w:val="24"/>
          <w:szCs w:val="24"/>
          <w:lang w:val="en"/>
        </w:rPr>
      </w:pPr>
      <w:hyperlink w:anchor="P7_107_1" w:history="1">
        <w:r w:rsidR="00F152A1" w:rsidRPr="001767D3">
          <w:rPr>
            <w:rStyle w:val="Hyperlink"/>
            <w:bCs/>
            <w:sz w:val="24"/>
            <w:szCs w:val="24"/>
            <w:lang w:val="en"/>
          </w:rPr>
          <w:t>7.107-1</w:t>
        </w:r>
      </w:hyperlink>
      <w:r w:rsidR="00430998" w:rsidRPr="001767D3">
        <w:rPr>
          <w:bCs/>
          <w:color w:val="000000"/>
          <w:sz w:val="24"/>
          <w:szCs w:val="24"/>
          <w:lang w:val="en"/>
        </w:rPr>
        <w:tab/>
      </w:r>
      <w:r w:rsidR="00F152A1" w:rsidRPr="001767D3">
        <w:rPr>
          <w:bCs/>
          <w:color w:val="000000"/>
          <w:sz w:val="24"/>
          <w:szCs w:val="24"/>
          <w:lang w:val="en"/>
        </w:rPr>
        <w:t>General.</w:t>
      </w:r>
    </w:p>
    <w:p w14:paraId="15FD2FDE" w14:textId="636BE90C" w:rsidR="005B2D8D" w:rsidRPr="001767D3" w:rsidRDefault="005A1C85" w:rsidP="005B2D8D">
      <w:pPr>
        <w:rPr>
          <w:sz w:val="24"/>
          <w:szCs w:val="24"/>
          <w:lang w:val="en"/>
        </w:rPr>
      </w:pPr>
      <w:hyperlink w:anchor="P7_107_2" w:history="1">
        <w:r w:rsidR="005B2D8D" w:rsidRPr="001767D3">
          <w:rPr>
            <w:rStyle w:val="Hyperlink"/>
            <w:sz w:val="24"/>
            <w:szCs w:val="24"/>
            <w:lang w:val="en"/>
          </w:rPr>
          <w:t>7.107-2</w:t>
        </w:r>
      </w:hyperlink>
      <w:r w:rsidR="00430998" w:rsidRPr="001767D3">
        <w:rPr>
          <w:rStyle w:val="Hyperlink"/>
          <w:sz w:val="24"/>
          <w:szCs w:val="24"/>
          <w:u w:val="none"/>
          <w:lang w:val="en"/>
        </w:rPr>
        <w:tab/>
      </w:r>
      <w:r w:rsidR="005B2D8D" w:rsidRPr="001767D3">
        <w:rPr>
          <w:sz w:val="24"/>
          <w:szCs w:val="24"/>
          <w:lang w:val="en"/>
        </w:rPr>
        <w:t>Consolidation.</w:t>
      </w:r>
    </w:p>
    <w:p w14:paraId="2D22244D" w14:textId="2E4269A8" w:rsidR="005B2D8D" w:rsidRPr="001767D3" w:rsidRDefault="005A1C85" w:rsidP="005B2D8D">
      <w:pPr>
        <w:rPr>
          <w:sz w:val="24"/>
          <w:szCs w:val="24"/>
          <w:lang w:val="en"/>
        </w:rPr>
      </w:pPr>
      <w:hyperlink w:anchor="P7_107_3" w:history="1">
        <w:r w:rsidR="005B2D8D" w:rsidRPr="001767D3">
          <w:rPr>
            <w:rStyle w:val="Hyperlink"/>
            <w:sz w:val="24"/>
            <w:szCs w:val="24"/>
            <w:lang w:val="en"/>
          </w:rPr>
          <w:t>7.107-3</w:t>
        </w:r>
      </w:hyperlink>
      <w:r w:rsidR="00430998" w:rsidRPr="001767D3">
        <w:rPr>
          <w:sz w:val="24"/>
          <w:szCs w:val="24"/>
          <w:lang w:val="en"/>
        </w:rPr>
        <w:tab/>
      </w:r>
      <w:r w:rsidR="005B2D8D" w:rsidRPr="001767D3">
        <w:rPr>
          <w:sz w:val="24"/>
          <w:szCs w:val="24"/>
          <w:lang w:val="en"/>
        </w:rPr>
        <w:t>Bundling.</w:t>
      </w:r>
    </w:p>
    <w:p w14:paraId="44DC123F" w14:textId="0A03A37E" w:rsidR="00147F5C" w:rsidRPr="001767D3" w:rsidRDefault="005A1C85" w:rsidP="005B2D8D">
      <w:pPr>
        <w:rPr>
          <w:sz w:val="24"/>
          <w:szCs w:val="24"/>
          <w:lang w:val="en"/>
        </w:rPr>
      </w:pPr>
      <w:hyperlink w:anchor="P7_107_4" w:history="1">
        <w:r w:rsidR="00147F5C" w:rsidRPr="001767D3">
          <w:rPr>
            <w:rStyle w:val="Hyperlink"/>
            <w:sz w:val="24"/>
            <w:szCs w:val="24"/>
            <w:lang w:val="en"/>
          </w:rPr>
          <w:t>7.107-4</w:t>
        </w:r>
      </w:hyperlink>
      <w:r w:rsidR="00147F5C" w:rsidRPr="001767D3">
        <w:rPr>
          <w:sz w:val="24"/>
          <w:szCs w:val="24"/>
          <w:lang w:val="en"/>
        </w:rPr>
        <w:tab/>
      </w:r>
      <w:r w:rsidR="009F1178" w:rsidRPr="001767D3">
        <w:rPr>
          <w:sz w:val="24"/>
          <w:szCs w:val="24"/>
          <w:lang w:val="en"/>
        </w:rPr>
        <w:t>Substantial Bundling.</w:t>
      </w:r>
    </w:p>
    <w:p w14:paraId="2E4B96B0" w14:textId="46818FEA" w:rsidR="00282DBC" w:rsidRPr="001767D3" w:rsidRDefault="005A1C85" w:rsidP="005B2D8D">
      <w:pPr>
        <w:rPr>
          <w:sz w:val="24"/>
          <w:szCs w:val="24"/>
          <w:lang w:val="en"/>
        </w:rPr>
      </w:pPr>
      <w:hyperlink w:anchor="P7_107_5" w:history="1">
        <w:r w:rsidR="00282DBC" w:rsidRPr="001767D3">
          <w:rPr>
            <w:rStyle w:val="Hyperlink"/>
            <w:sz w:val="24"/>
            <w:szCs w:val="24"/>
            <w:lang w:val="en"/>
          </w:rPr>
          <w:t>7.107-5</w:t>
        </w:r>
      </w:hyperlink>
      <w:r w:rsidR="00430998" w:rsidRPr="001767D3">
        <w:rPr>
          <w:sz w:val="24"/>
          <w:szCs w:val="24"/>
          <w:lang w:val="en"/>
        </w:rPr>
        <w:tab/>
      </w:r>
      <w:r w:rsidR="00282DBC" w:rsidRPr="001767D3">
        <w:rPr>
          <w:sz w:val="24"/>
          <w:szCs w:val="24"/>
          <w:lang w:val="en"/>
        </w:rPr>
        <w:t>Notifications.</w:t>
      </w:r>
    </w:p>
    <w:p w14:paraId="11D770D9" w14:textId="77777777" w:rsidR="005B2D8D" w:rsidRPr="001767D3" w:rsidRDefault="005B2D8D" w:rsidP="005B2D8D">
      <w:pPr>
        <w:rPr>
          <w:sz w:val="24"/>
          <w:szCs w:val="24"/>
          <w:lang w:val="en"/>
        </w:rPr>
      </w:pPr>
      <w:r w:rsidRPr="001767D3">
        <w:rPr>
          <w:b/>
          <w:bCs/>
          <w:sz w:val="24"/>
          <w:szCs w:val="24"/>
          <w:lang w:val="en"/>
        </w:rPr>
        <w:t>SUBPART 7.2 – PLANNING FOR THE PURCHASE OF SUPPLIES IN ECONOMIC QUANTITIES</w:t>
      </w:r>
    </w:p>
    <w:p w14:paraId="1110E444" w14:textId="4332C083" w:rsidR="005B2D8D" w:rsidRPr="001767D3" w:rsidRDefault="005A1C85" w:rsidP="00F035EB">
      <w:pPr>
        <w:spacing w:after="240"/>
        <w:rPr>
          <w:sz w:val="24"/>
          <w:szCs w:val="24"/>
          <w:lang w:val="en"/>
        </w:rPr>
      </w:pPr>
      <w:hyperlink w:anchor="P7_204" w:history="1">
        <w:r w:rsidR="00FE747E" w:rsidRPr="001767D3">
          <w:rPr>
            <w:rStyle w:val="Hyperlink"/>
            <w:sz w:val="24"/>
            <w:szCs w:val="24"/>
          </w:rPr>
          <w:t>7.204</w:t>
        </w:r>
      </w:hyperlink>
      <w:r w:rsidR="00FE747E" w:rsidRPr="001767D3">
        <w:rPr>
          <w:sz w:val="24"/>
          <w:szCs w:val="24"/>
        </w:rPr>
        <w:tab/>
      </w:r>
      <w:r w:rsidR="00430998" w:rsidRPr="001767D3">
        <w:rPr>
          <w:sz w:val="24"/>
          <w:szCs w:val="24"/>
          <w:lang w:val="en"/>
        </w:rPr>
        <w:tab/>
      </w:r>
      <w:r w:rsidR="00F035EB" w:rsidRPr="001767D3">
        <w:rPr>
          <w:sz w:val="24"/>
          <w:szCs w:val="24"/>
          <w:lang w:val="en"/>
        </w:rPr>
        <w:t>Responsibilities of c</w:t>
      </w:r>
      <w:r w:rsidR="005B2D8D" w:rsidRPr="001767D3">
        <w:rPr>
          <w:sz w:val="24"/>
          <w:szCs w:val="24"/>
          <w:lang w:val="en"/>
        </w:rPr>
        <w:t xml:space="preserve">ontracting </w:t>
      </w:r>
      <w:r w:rsidR="00F035EB" w:rsidRPr="001767D3">
        <w:rPr>
          <w:sz w:val="24"/>
          <w:szCs w:val="24"/>
          <w:lang w:val="en"/>
        </w:rPr>
        <w:t>o</w:t>
      </w:r>
      <w:r w:rsidR="005B2D8D" w:rsidRPr="001767D3">
        <w:rPr>
          <w:sz w:val="24"/>
          <w:szCs w:val="24"/>
          <w:lang w:val="en"/>
        </w:rPr>
        <w:t>fficer.</w:t>
      </w:r>
    </w:p>
    <w:p w14:paraId="52B3EFCE" w14:textId="77777777" w:rsidR="005B2D8D" w:rsidRPr="00E272D9" w:rsidRDefault="005B2D8D" w:rsidP="006A25DC">
      <w:pPr>
        <w:pStyle w:val="Heading2"/>
        <w:rPr>
          <w:rFonts w:eastAsiaTheme="minorHAnsi"/>
          <w:lang w:val="en"/>
        </w:rPr>
      </w:pPr>
      <w:bookmarkStart w:id="223" w:name="P21_607"/>
      <w:bookmarkEnd w:id="223"/>
      <w:r w:rsidRPr="00E272D9">
        <w:rPr>
          <w:rFonts w:eastAsiaTheme="minorHAnsi"/>
          <w:lang w:val="en"/>
        </w:rPr>
        <w:t>SUBPART 7.1 – ACQUISITION PLANS</w:t>
      </w:r>
    </w:p>
    <w:p w14:paraId="4221B854" w14:textId="77777777" w:rsidR="0052048A" w:rsidRPr="001767D3" w:rsidRDefault="0052048A" w:rsidP="0052048A">
      <w:pPr>
        <w:spacing w:after="240"/>
        <w:jc w:val="center"/>
        <w:rPr>
          <w:i/>
          <w:sz w:val="24"/>
          <w:szCs w:val="24"/>
        </w:rPr>
      </w:pPr>
      <w:bookmarkStart w:id="224" w:name="P7_102"/>
      <w:r w:rsidRPr="001767D3">
        <w:rPr>
          <w:i/>
          <w:sz w:val="24"/>
          <w:szCs w:val="24"/>
        </w:rPr>
        <w:t>(Revised August 30, 2021 through PROCLTR 2021-13)</w:t>
      </w:r>
      <w:commentRangeStart w:id="225"/>
      <w:commentRangeEnd w:id="225"/>
      <w:r>
        <w:rPr>
          <w:rStyle w:val="CommentReference"/>
        </w:rPr>
        <w:commentReference w:id="225"/>
      </w:r>
    </w:p>
    <w:p w14:paraId="100C5245" w14:textId="1D2502C8" w:rsidR="005B2D8D" w:rsidRPr="00853CEC" w:rsidRDefault="005B2D8D" w:rsidP="0064071A">
      <w:pPr>
        <w:pStyle w:val="Heading3"/>
        <w:rPr>
          <w:rFonts w:eastAsiaTheme="minorHAnsi"/>
          <w:sz w:val="24"/>
          <w:szCs w:val="24"/>
        </w:rPr>
      </w:pPr>
      <w:r w:rsidRPr="00853CEC">
        <w:rPr>
          <w:rFonts w:eastAsiaTheme="minorHAnsi"/>
          <w:sz w:val="24"/>
          <w:szCs w:val="24"/>
        </w:rPr>
        <w:t xml:space="preserve">7.102 </w:t>
      </w:r>
      <w:bookmarkEnd w:id="224"/>
      <w:r w:rsidR="00430998" w:rsidRPr="00853CEC">
        <w:rPr>
          <w:rFonts w:eastAsiaTheme="minorHAnsi"/>
          <w:sz w:val="24"/>
          <w:szCs w:val="24"/>
        </w:rPr>
        <w:t>Policy.</w:t>
      </w:r>
    </w:p>
    <w:p w14:paraId="43BCED32" w14:textId="2BD73049" w:rsidR="005B2D8D" w:rsidRPr="00E272D9" w:rsidRDefault="005B2D8D" w:rsidP="005B2D8D">
      <w:pPr>
        <w:rPr>
          <w:rFonts w:eastAsiaTheme="minorHAnsi"/>
          <w:sz w:val="24"/>
          <w:szCs w:val="24"/>
          <w:lang w:val="en"/>
        </w:rPr>
      </w:pPr>
      <w:r w:rsidRPr="00E272D9">
        <w:rPr>
          <w:rFonts w:eastAsiaTheme="minorHAnsi"/>
          <w:sz w:val="24"/>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14:paraId="41E45F9F" w14:textId="5BF2C23B"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14:paraId="71352309" w14:textId="763FD5B8"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(2) A modification of the contract.</w:t>
      </w:r>
    </w:p>
    <w:p w14:paraId="1E8E0D07" w14:textId="7F3928B6"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(3) Acquisition of replenishment parts, below DFARS 207.103</w:t>
      </w:r>
      <w:r w:rsidRPr="00E272D9">
        <w:rPr>
          <w:rFonts w:eastAsia="Calibri"/>
          <w:snapToGrid w:val="0"/>
          <w:sz w:val="24"/>
          <w:szCs w:val="24"/>
        </w:rPr>
        <w:t xml:space="preserve"> thresholds (where applicable).</w:t>
      </w:r>
    </w:p>
    <w:p w14:paraId="4A9689A7" w14:textId="467A8694" w:rsidR="005B2D8D" w:rsidRPr="00E272D9" w:rsidRDefault="005B2D8D" w:rsidP="005B2D8D">
      <w:pPr>
        <w:rPr>
          <w:rFonts w:eastAsiaTheme="minorHAnsi"/>
          <w:sz w:val="24"/>
          <w:szCs w:val="24"/>
          <w:lang w:val="en"/>
        </w:rPr>
      </w:pPr>
      <w:r w:rsidRPr="00E272D9">
        <w:rPr>
          <w:rFonts w:eastAsiaTheme="minorHAnsi"/>
          <w:sz w:val="24"/>
          <w:szCs w:val="24"/>
          <w:lang w:val="en"/>
        </w:rPr>
        <w:t xml:space="preserve">(b) Acquisition plans shall be completed and approved prior to solicitation issuance. The clearance authority levels in DLAD </w:t>
      </w:r>
      <w:hyperlink w:anchor="P1_690_1" w:history="1">
        <w:r w:rsidRPr="00E272D9">
          <w:rPr>
            <w:rStyle w:val="Hyperlink"/>
            <w:rFonts w:eastAsiaTheme="minorHAnsi"/>
            <w:sz w:val="24"/>
            <w:szCs w:val="24"/>
            <w:lang w:val="en"/>
          </w:rPr>
          <w:t>1.690-1</w:t>
        </w:r>
      </w:hyperlink>
      <w:r w:rsidRPr="00E272D9">
        <w:rPr>
          <w:rFonts w:eastAsiaTheme="minorHAnsi"/>
          <w:sz w:val="24"/>
          <w:szCs w:val="24"/>
          <w:lang w:val="en"/>
        </w:rPr>
        <w:t xml:space="preserve"> apply.</w:t>
      </w:r>
    </w:p>
    <w:p w14:paraId="0C2BA9C8" w14:textId="19F325F5" w:rsidR="005B2D8D" w:rsidRPr="00E272D9" w:rsidRDefault="005B2D8D" w:rsidP="005B2D8D">
      <w:pPr>
        <w:contextualSpacing/>
        <w:rPr>
          <w:rFonts w:eastAsiaTheme="minorHAnsi"/>
          <w:sz w:val="24"/>
          <w:szCs w:val="24"/>
          <w:lang w:val="en"/>
        </w:rPr>
      </w:pPr>
      <w:r w:rsidRPr="00E272D9">
        <w:rPr>
          <w:rFonts w:eastAsiaTheme="minorHAnsi"/>
          <w:sz w:val="24"/>
          <w:szCs w:val="24"/>
          <w:lang w:val="en"/>
        </w:rPr>
        <w:t>(c) For urgent requirements, the HCA is authorized to waive the requirement for approval prior to solicitation issuance.</w:t>
      </w:r>
    </w:p>
    <w:p w14:paraId="662024AD" w14:textId="2054455E" w:rsidR="00C10B03" w:rsidRPr="00E272D9" w:rsidRDefault="005B2D8D" w:rsidP="00B57B5B">
      <w:pPr>
        <w:pStyle w:val="CommentText"/>
        <w:rPr>
          <w:rFonts w:eastAsiaTheme="minorHAnsi"/>
          <w:sz w:val="24"/>
          <w:szCs w:val="24"/>
          <w:lang w:val="en"/>
        </w:rPr>
      </w:pPr>
      <w:r w:rsidRPr="00E272D9">
        <w:rPr>
          <w:rFonts w:eastAsiaTheme="minorHAnsi"/>
          <w:sz w:val="24"/>
          <w:szCs w:val="24"/>
          <w:lang w:val="en"/>
        </w:rPr>
        <w:t>(d)</w:t>
      </w:r>
      <w:r w:rsidR="00323D72" w:rsidRPr="00E272D9">
        <w:rPr>
          <w:rFonts w:eastAsiaTheme="minorHAnsi"/>
          <w:sz w:val="24"/>
          <w:szCs w:val="24"/>
          <w:lang w:val="en"/>
        </w:rPr>
        <w:t xml:space="preserve"> Reserved.</w:t>
      </w:r>
      <w:commentRangeStart w:id="226"/>
      <w:commentRangeEnd w:id="226"/>
      <w:r w:rsidR="00495315" w:rsidRPr="00E272D9">
        <w:rPr>
          <w:rStyle w:val="CommentReference"/>
          <w:sz w:val="24"/>
          <w:szCs w:val="24"/>
        </w:rPr>
        <w:commentReference w:id="226"/>
      </w:r>
    </w:p>
    <w:p w14:paraId="30F60DB7" w14:textId="4B86916D" w:rsidR="005B2D8D" w:rsidRPr="00E272D9" w:rsidRDefault="005B2D8D" w:rsidP="005B2D8D">
      <w:pPr>
        <w:rPr>
          <w:rFonts w:eastAsiaTheme="minorHAnsi"/>
          <w:b/>
          <w:sz w:val="24"/>
          <w:szCs w:val="24"/>
          <w:lang w:val="en"/>
        </w:rPr>
      </w:pPr>
      <w:r w:rsidRPr="00E272D9">
        <w:rPr>
          <w:rFonts w:eastAsiaTheme="minorHAnsi"/>
          <w:sz w:val="24"/>
          <w:szCs w:val="24"/>
          <w:lang w:val="en"/>
        </w:rPr>
        <w:t>(e) The level of detail provided in the acquisition plan should be commensurate with the complexity and do</w:t>
      </w:r>
      <w:r w:rsidR="00430998" w:rsidRPr="00E272D9">
        <w:rPr>
          <w:rFonts w:eastAsiaTheme="minorHAnsi"/>
          <w:sz w:val="24"/>
          <w:szCs w:val="24"/>
          <w:lang w:val="en"/>
        </w:rPr>
        <w:t>llar value of the acquisition.</w:t>
      </w:r>
    </w:p>
    <w:p w14:paraId="6A78E2B2" w14:textId="7324739C" w:rsidR="005B2D8D" w:rsidRPr="00E272D9" w:rsidRDefault="00430998" w:rsidP="00E735DB">
      <w:pPr>
        <w:spacing w:after="240"/>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 xml:space="preserve">(1) The acquisition plan shall accompany justifications for other than full and open competition (see </w:t>
      </w:r>
      <w:r w:rsidR="005B2D8D" w:rsidRPr="009A1BF1">
        <w:rPr>
          <w:rFonts w:eastAsia="Calibri"/>
          <w:snapToGrid w:val="0"/>
          <w:sz w:val="24"/>
          <w:szCs w:val="24"/>
        </w:rPr>
        <w:t>FAR</w:t>
      </w:r>
      <w:r w:rsidR="009A1BF1">
        <w:rPr>
          <w:rFonts w:eastAsia="Calibri"/>
          <w:snapToGrid w:val="0"/>
          <w:sz w:val="24"/>
          <w:szCs w:val="24"/>
        </w:rPr>
        <w:t xml:space="preserve"> 6.301 and </w:t>
      </w:r>
      <w:r w:rsidR="00475AD9">
        <w:rPr>
          <w:rFonts w:eastAsia="Calibri"/>
          <w:snapToGrid w:val="0"/>
          <w:sz w:val="24"/>
          <w:szCs w:val="24"/>
        </w:rPr>
        <w:t xml:space="preserve">FAR </w:t>
      </w:r>
      <w:r w:rsidR="009A1BF1">
        <w:rPr>
          <w:rFonts w:eastAsia="Calibri"/>
          <w:snapToGrid w:val="0"/>
          <w:sz w:val="24"/>
          <w:szCs w:val="24"/>
        </w:rPr>
        <w:t>6.304</w:t>
      </w:r>
      <w:r w:rsidR="005B2D8D" w:rsidRPr="009A1BF1">
        <w:rPr>
          <w:rFonts w:eastAsia="Calibri"/>
          <w:snapToGrid w:val="0"/>
          <w:sz w:val="24"/>
          <w:szCs w:val="24"/>
        </w:rPr>
        <w:t>)</w:t>
      </w:r>
      <w:r w:rsidR="005B2D8D" w:rsidRPr="00E272D9">
        <w:rPr>
          <w:rFonts w:eastAsia="Calibri"/>
          <w:snapToGrid w:val="0"/>
          <w:sz w:val="24"/>
          <w:szCs w:val="24"/>
        </w:rPr>
        <w:t xml:space="preserve"> when submitted to the procuring organization competition advocate (COMPAD)</w:t>
      </w:r>
      <w:r w:rsidRPr="00E272D9">
        <w:rPr>
          <w:rFonts w:eastAsia="Calibri"/>
          <w:snapToGrid w:val="0"/>
          <w:sz w:val="24"/>
          <w:szCs w:val="24"/>
        </w:rPr>
        <w:t xml:space="preserve">. </w:t>
      </w:r>
      <w:r w:rsidR="005B2D8D" w:rsidRPr="00E272D9">
        <w:rPr>
          <w:rFonts w:eastAsia="Calibri"/>
          <w:snapToGrid w:val="0"/>
          <w:sz w:val="24"/>
          <w:szCs w:val="24"/>
        </w:rPr>
        <w:t>Procuring organization COMPADs shall also be provided a copy of the acquisition plan for acquisitions with a history of only one offer received and with no expectation of price competition.</w:t>
      </w:r>
    </w:p>
    <w:p w14:paraId="6A4A766C" w14:textId="031F48F1" w:rsidR="002067EC" w:rsidRPr="00853CEC" w:rsidRDefault="002067EC" w:rsidP="0064071A">
      <w:pPr>
        <w:pStyle w:val="Heading3"/>
        <w:rPr>
          <w:sz w:val="24"/>
          <w:szCs w:val="24"/>
        </w:rPr>
      </w:pPr>
      <w:bookmarkStart w:id="227" w:name="P7_102_90"/>
      <w:r w:rsidRPr="00853CEC">
        <w:rPr>
          <w:sz w:val="24"/>
          <w:szCs w:val="24"/>
        </w:rPr>
        <w:lastRenderedPageBreak/>
        <w:t xml:space="preserve">7.102-90 </w:t>
      </w:r>
      <w:bookmarkEnd w:id="227"/>
      <w:r w:rsidR="00430998" w:rsidRPr="00853CEC">
        <w:rPr>
          <w:sz w:val="24"/>
          <w:szCs w:val="24"/>
        </w:rPr>
        <w:t>Contract management plan (CMP).</w:t>
      </w:r>
      <w:commentRangeStart w:id="228"/>
      <w:commentRangeEnd w:id="228"/>
      <w:r w:rsidRPr="00853CEC">
        <w:rPr>
          <w:rStyle w:val="CommentReference"/>
          <w:sz w:val="24"/>
          <w:szCs w:val="24"/>
        </w:rPr>
        <w:commentReference w:id="228"/>
      </w:r>
    </w:p>
    <w:p w14:paraId="45ADF070" w14:textId="47D6088D"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(a) </w:t>
      </w:r>
      <w:r w:rsidRPr="00E272D9">
        <w:rPr>
          <w:rFonts w:ascii="Times New Roman" w:hAnsi="Times New Roman" w:cs="Times New Roman"/>
          <w:i/>
          <w:iCs/>
        </w:rPr>
        <w:t xml:space="preserve">Purpose. </w:t>
      </w:r>
      <w:r w:rsidRPr="00E272D9">
        <w:rPr>
          <w:rFonts w:ascii="Times New Roman" w:hAnsi="Times New Roman" w:cs="Times New Roman"/>
        </w:rPr>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14:paraId="3CEDE569" w14:textId="510B9347"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(b) </w:t>
      </w:r>
      <w:r w:rsidRPr="00E272D9">
        <w:rPr>
          <w:rFonts w:ascii="Times New Roman" w:hAnsi="Times New Roman" w:cs="Times New Roman"/>
          <w:i/>
          <w:iCs/>
        </w:rPr>
        <w:t xml:space="preserve">Applicability. </w:t>
      </w:r>
      <w:r w:rsidR="00430998" w:rsidRPr="00E272D9">
        <w:rPr>
          <w:rFonts w:ascii="Times New Roman" w:hAnsi="Times New Roman" w:cs="Times New Roman"/>
        </w:rPr>
        <w:t>A CMP is required</w:t>
      </w:r>
      <w:r w:rsidR="00750C3A">
        <w:rPr>
          <w:rFonts w:ascii="Times New Roman" w:hAnsi="Times New Roman" w:cs="Times New Roman"/>
        </w:rPr>
        <w:t>—</w:t>
      </w:r>
    </w:p>
    <w:p w14:paraId="0D86B621" w14:textId="57F8F096"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(1) For all s</w:t>
      </w:r>
      <w:r w:rsidRPr="00E272D9">
        <w:rPr>
          <w:rFonts w:ascii="Times New Roman" w:hAnsi="Times New Roman" w:cs="Times New Roman"/>
        </w:rPr>
        <w:t>trategic contracts (STRATCONs);</w:t>
      </w:r>
    </w:p>
    <w:p w14:paraId="0405C052" w14:textId="02F16869"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 xml:space="preserve">(2) When the </w:t>
      </w:r>
      <w:r w:rsidRPr="00E272D9">
        <w:rPr>
          <w:rFonts w:ascii="Times New Roman" w:hAnsi="Times New Roman" w:cs="Times New Roman"/>
        </w:rPr>
        <w:t>clearance authority is the SPE;</w:t>
      </w:r>
    </w:p>
    <w:p w14:paraId="6BAFC355" w14:textId="32F4F0BC"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(3) When the clearance authority is the HCA and the DLA Acquisition</w:t>
      </w:r>
      <w:r w:rsidRPr="00E272D9">
        <w:rPr>
          <w:rFonts w:ascii="Times New Roman" w:hAnsi="Times New Roman" w:cs="Times New Roman"/>
        </w:rPr>
        <w:t xml:space="preserve"> Deputy Director is the HCA; or</w:t>
      </w:r>
    </w:p>
    <w:p w14:paraId="50E580E6" w14:textId="56B46C93"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(4) As determined</w:t>
      </w:r>
      <w:r w:rsidRPr="00E272D9">
        <w:rPr>
          <w:rFonts w:ascii="Times New Roman" w:hAnsi="Times New Roman" w:cs="Times New Roman"/>
        </w:rPr>
        <w:t xml:space="preserve"> by the procuring organization.</w:t>
      </w:r>
    </w:p>
    <w:p w14:paraId="0F8EDC7D" w14:textId="3A2B4E82"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(c) </w:t>
      </w:r>
      <w:r w:rsidRPr="00E272D9">
        <w:rPr>
          <w:rFonts w:ascii="Times New Roman" w:hAnsi="Times New Roman" w:cs="Times New Roman"/>
          <w:i/>
          <w:iCs/>
        </w:rPr>
        <w:t xml:space="preserve">Content. </w:t>
      </w:r>
      <w:r w:rsidRPr="00E272D9">
        <w:rPr>
          <w:rFonts w:ascii="Times New Roman" w:hAnsi="Times New Roman" w:cs="Times New Roman"/>
        </w:rPr>
        <w:t xml:space="preserve">The CMP identifies the oversight schedule and the parties responsible for performing each function. Oversight functions include, but are not limited to, </w:t>
      </w:r>
      <w:proofErr w:type="spellStart"/>
      <w:r w:rsidRPr="00E272D9">
        <w:rPr>
          <w:rFonts w:ascii="Times New Roman" w:hAnsi="Times New Roman" w:cs="Times New Roman"/>
        </w:rPr>
        <w:t>postaward</w:t>
      </w:r>
      <w:proofErr w:type="spellEnd"/>
      <w:r w:rsidRPr="00E272D9">
        <w:rPr>
          <w:rFonts w:ascii="Times New Roman" w:hAnsi="Times New Roman" w:cs="Times New Roman"/>
        </w:rPr>
        <w:t xml:space="preserve"> conference; order receipt/acceptance and invoice process; performance metrics; incidental services; subcontracting plan; exercise of options; domestic preference provisions; repricing actions; contract closeout; and ma</w:t>
      </w:r>
      <w:r w:rsidR="00430998" w:rsidRPr="00E272D9">
        <w:rPr>
          <w:rFonts w:ascii="Times New Roman" w:hAnsi="Times New Roman" w:cs="Times New Roman"/>
        </w:rPr>
        <w:t>nagement and oversight of CORs.</w:t>
      </w:r>
    </w:p>
    <w:p w14:paraId="76AD4E38" w14:textId="714FDD5E"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(d) </w:t>
      </w:r>
      <w:r w:rsidRPr="00E272D9">
        <w:rPr>
          <w:rFonts w:ascii="Times New Roman" w:hAnsi="Times New Roman" w:cs="Times New Roman"/>
          <w:i/>
          <w:iCs/>
        </w:rPr>
        <w:t>Responsibilities.</w:t>
      </w:r>
    </w:p>
    <w:p w14:paraId="719EBDFD" w14:textId="7B0E66ED"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(1) The CCO shall ensure resource</w:t>
      </w:r>
      <w:r w:rsidRPr="00E272D9">
        <w:rPr>
          <w:rFonts w:ascii="Times New Roman" w:hAnsi="Times New Roman" w:cs="Times New Roman"/>
        </w:rPr>
        <w:t>s are balanced across all CMPs.</w:t>
      </w:r>
    </w:p>
    <w:p w14:paraId="71EB98A8" w14:textId="4B68926E"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(2)</w:t>
      </w:r>
      <w:r w:rsidRPr="00E272D9">
        <w:rPr>
          <w:rFonts w:ascii="Times New Roman" w:hAnsi="Times New Roman" w:cs="Times New Roman"/>
        </w:rPr>
        <w:t xml:space="preserve"> The contracting officer shall—</w:t>
      </w:r>
    </w:p>
    <w:p w14:paraId="764C47B5" w14:textId="31A3988E"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(i) Tailor each CMP to ad</w:t>
      </w:r>
      <w:r w:rsidRPr="00E272D9">
        <w:rPr>
          <w:rFonts w:ascii="Times New Roman" w:hAnsi="Times New Roman" w:cs="Times New Roman"/>
        </w:rPr>
        <w:t>dress the specific acquisition.</w:t>
      </w:r>
    </w:p>
    <w:p w14:paraId="6767F37F" w14:textId="2CC0BF07"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(ii) Submit the CMP for ap</w:t>
      </w:r>
      <w:r w:rsidRPr="00E272D9">
        <w:rPr>
          <w:rFonts w:ascii="Times New Roman" w:hAnsi="Times New Roman" w:cs="Times New Roman"/>
        </w:rPr>
        <w:t>proval prior to contract award.</w:t>
      </w:r>
    </w:p>
    <w:p w14:paraId="19F53C03" w14:textId="3EF60EFB"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w:t>
      </w:r>
      <w:commentRangeStart w:id="229"/>
      <w:r w:rsidR="002067EC" w:rsidRPr="00E272D9">
        <w:rPr>
          <w:rFonts w:ascii="Times New Roman" w:hAnsi="Times New Roman" w:cs="Times New Roman"/>
        </w:rPr>
        <w:t>iii</w:t>
      </w:r>
      <w:commentRangeEnd w:id="229"/>
      <w:r w:rsidR="002067EC" w:rsidRPr="00E272D9">
        <w:rPr>
          <w:rStyle w:val="CommentReference"/>
          <w:rFonts w:ascii="Times New Roman" w:hAnsi="Times New Roman" w:cs="Times New Roman"/>
          <w:color w:val="auto"/>
          <w:sz w:val="24"/>
          <w:szCs w:val="24"/>
        </w:rPr>
        <w:commentReference w:id="229"/>
      </w:r>
      <w:r w:rsidR="002067EC" w:rsidRPr="00E272D9">
        <w:rPr>
          <w:rFonts w:ascii="Times New Roman" w:hAnsi="Times New Roman" w:cs="Times New Roman"/>
        </w:rPr>
        <w:t>) Adjust the CMP as necessary throu</w:t>
      </w:r>
      <w:r w:rsidRPr="00E272D9">
        <w:rPr>
          <w:rFonts w:ascii="Times New Roman" w:hAnsi="Times New Roman" w:cs="Times New Roman"/>
        </w:rPr>
        <w:t>ghout the life of the contract.</w:t>
      </w:r>
    </w:p>
    <w:p w14:paraId="700BEFA4" w14:textId="1D78F91E"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(e) </w:t>
      </w:r>
      <w:r w:rsidRPr="00E272D9">
        <w:rPr>
          <w:rFonts w:ascii="Times New Roman" w:hAnsi="Times New Roman" w:cs="Times New Roman"/>
          <w:i/>
          <w:iCs/>
        </w:rPr>
        <w:t xml:space="preserve">Clearance authority. </w:t>
      </w:r>
      <w:r w:rsidRPr="00E272D9">
        <w:rPr>
          <w:rFonts w:ascii="Times New Roman" w:hAnsi="Times New Roman" w:cs="Times New Roman"/>
        </w:rPr>
        <w:t xml:space="preserve">The CMP clearance authority is the same as for the acquisition plan. For </w:t>
      </w:r>
      <w:proofErr w:type="spellStart"/>
      <w:r w:rsidRPr="00E272D9">
        <w:rPr>
          <w:rFonts w:ascii="Times New Roman" w:hAnsi="Times New Roman" w:cs="Times New Roman"/>
        </w:rPr>
        <w:t>postaward</w:t>
      </w:r>
      <w:proofErr w:type="spellEnd"/>
      <w:r w:rsidRPr="00E272D9">
        <w:rPr>
          <w:rFonts w:ascii="Times New Roman" w:hAnsi="Times New Roman" w:cs="Times New Roman"/>
        </w:rPr>
        <w:t xml:space="preserve"> changes to the CMP, the clearance authority is the same as for the original contract action; except that if the contract action approval authority was at a level higher than the CCO</w:t>
      </w:r>
      <w:r w:rsidR="00430998" w:rsidRPr="00E272D9">
        <w:rPr>
          <w:rFonts w:ascii="Times New Roman" w:hAnsi="Times New Roman" w:cs="Times New Roman"/>
        </w:rPr>
        <w:t>, the CCO approves CMP changes.</w:t>
      </w:r>
    </w:p>
    <w:p w14:paraId="14F55B65" w14:textId="2B6A91A4" w:rsidR="002067EC" w:rsidRPr="00E272D9" w:rsidRDefault="002067EC" w:rsidP="00F035EB">
      <w:pPr>
        <w:pStyle w:val="Default"/>
        <w:spacing w:after="240"/>
        <w:rPr>
          <w:rFonts w:ascii="Times New Roman" w:hAnsi="Times New Roman" w:cs="Times New Roman"/>
        </w:rPr>
      </w:pPr>
      <w:r w:rsidRPr="00E272D9">
        <w:rPr>
          <w:rFonts w:ascii="Times New Roman" w:hAnsi="Times New Roman" w:cs="Times New Roman"/>
        </w:rPr>
        <w:t xml:space="preserve">(f) </w:t>
      </w:r>
      <w:r w:rsidRPr="00E272D9">
        <w:rPr>
          <w:rFonts w:ascii="Times New Roman" w:hAnsi="Times New Roman" w:cs="Times New Roman"/>
          <w:i/>
          <w:iCs/>
        </w:rPr>
        <w:t xml:space="preserve">Request for waiver. </w:t>
      </w:r>
      <w:r w:rsidRPr="00E272D9">
        <w:rPr>
          <w:rFonts w:ascii="Times New Roman" w:hAnsi="Times New Roman" w:cs="Times New Roman"/>
        </w:rPr>
        <w:t>The HCA shall submit a request for waiver when the clearance authority is the SPE; except that when the DLA Acquisition Deputy Director is the HCA, th</w:t>
      </w:r>
      <w:r w:rsidR="00430998" w:rsidRPr="00E272D9">
        <w:rPr>
          <w:rFonts w:ascii="Times New Roman" w:hAnsi="Times New Roman" w:cs="Times New Roman"/>
        </w:rPr>
        <w:t>e CCO shall submit the request.</w:t>
      </w:r>
    </w:p>
    <w:p w14:paraId="51E30452" w14:textId="555695B2" w:rsidR="005B2D8D" w:rsidRPr="006640DD" w:rsidRDefault="005B2D8D" w:rsidP="004B1CDB">
      <w:pPr>
        <w:pStyle w:val="Heading3"/>
        <w:rPr>
          <w:rFonts w:eastAsiaTheme="minorHAnsi"/>
          <w:sz w:val="24"/>
          <w:szCs w:val="24"/>
          <w:lang w:val="en"/>
        </w:rPr>
      </w:pPr>
      <w:bookmarkStart w:id="230" w:name="P24_691"/>
      <w:bookmarkStart w:id="231" w:name="P7_103"/>
      <w:bookmarkEnd w:id="230"/>
      <w:r w:rsidRPr="006640DD">
        <w:rPr>
          <w:rFonts w:eastAsiaTheme="minorHAnsi"/>
          <w:sz w:val="24"/>
          <w:szCs w:val="24"/>
          <w:lang w:val="en"/>
        </w:rPr>
        <w:t>7.103</w:t>
      </w:r>
      <w:bookmarkEnd w:id="231"/>
      <w:r w:rsidR="00430998" w:rsidRPr="006640DD">
        <w:rPr>
          <w:rFonts w:eastAsiaTheme="minorHAnsi"/>
          <w:sz w:val="24"/>
          <w:szCs w:val="24"/>
          <w:lang w:val="en"/>
        </w:rPr>
        <w:t xml:space="preserve"> Agency-head responsibilities.</w:t>
      </w:r>
    </w:p>
    <w:p w14:paraId="0D29972F" w14:textId="40702D8C" w:rsidR="005B2D8D" w:rsidRPr="00E272D9" w:rsidRDefault="0030717F" w:rsidP="005B2D8D">
      <w:pPr>
        <w:rPr>
          <w:rFonts w:eastAsiaTheme="minorHAnsi"/>
          <w:sz w:val="24"/>
          <w:szCs w:val="24"/>
          <w:lang w:val="en"/>
        </w:rPr>
      </w:pPr>
      <w:r w:rsidRPr="00E272D9">
        <w:rPr>
          <w:rFonts w:eastAsiaTheme="minorHAnsi"/>
          <w:sz w:val="24"/>
          <w:szCs w:val="24"/>
          <w:lang w:val="en"/>
        </w:rPr>
        <w:t xml:space="preserve">(a) </w:t>
      </w:r>
      <w:r w:rsidR="005B2D8D" w:rsidRPr="00E272D9">
        <w:rPr>
          <w:rFonts w:eastAsiaTheme="minorHAnsi"/>
          <w:sz w:val="24"/>
          <w:szCs w:val="24"/>
          <w:lang w:val="en"/>
        </w:rPr>
        <w:t>Procuring organization COMPADs, small business specialists, technical personnel, and program managers are the resources to assist contracting officers in expanding competition.</w:t>
      </w:r>
    </w:p>
    <w:p w14:paraId="0F998DF0" w14:textId="6D699397" w:rsidR="005B2D8D" w:rsidRPr="00E272D9" w:rsidRDefault="005B2D8D" w:rsidP="005B2D8D">
      <w:pPr>
        <w:rPr>
          <w:rFonts w:eastAsiaTheme="minorHAnsi"/>
          <w:sz w:val="24"/>
          <w:szCs w:val="24"/>
          <w:lang w:val="en"/>
        </w:rPr>
      </w:pPr>
      <w:r w:rsidRPr="00E272D9">
        <w:rPr>
          <w:rFonts w:eastAsiaTheme="minorHAnsi"/>
          <w:sz w:val="24"/>
          <w:szCs w:val="24"/>
          <w:lang w:val="en"/>
        </w:rPr>
        <w:t>(b) Procuring organization COMPADs, small business specialists, technical personnel, and program managers are the resources to assist contracting officers in expanding the use of commercial items.</w:t>
      </w:r>
    </w:p>
    <w:p w14:paraId="10E6FBF1" w14:textId="0F7B5F49" w:rsidR="005B2D8D" w:rsidRPr="00E272D9" w:rsidRDefault="005B2D8D" w:rsidP="005B2D8D">
      <w:pPr>
        <w:pStyle w:val="CommentText"/>
        <w:rPr>
          <w:sz w:val="24"/>
          <w:szCs w:val="24"/>
        </w:rPr>
      </w:pPr>
      <w:bookmarkStart w:id="232" w:name="P_7_103_d_i_B"/>
      <w:bookmarkEnd w:id="232"/>
      <w:r w:rsidRPr="00E272D9">
        <w:rPr>
          <w:sz w:val="24"/>
          <w:szCs w:val="24"/>
          <w:lang w:val="en"/>
        </w:rPr>
        <w:t xml:space="preserve">(d)(i)(B) An acquisition valued over the SAT but less than $50 million for all years requires a written streamlined acquisition plan (SAP) (see template in </w:t>
      </w:r>
      <w:hyperlink w:anchor="P53_9007_a" w:history="1">
        <w:r w:rsidRPr="00E272D9">
          <w:rPr>
            <w:rStyle w:val="Hyperlink"/>
            <w:sz w:val="24"/>
            <w:szCs w:val="24"/>
            <w:lang w:val="en"/>
          </w:rPr>
          <w:t>53.9007(a)</w:t>
        </w:r>
      </w:hyperlink>
      <w:r w:rsidRPr="00E272D9">
        <w:rPr>
          <w:sz w:val="24"/>
          <w:szCs w:val="24"/>
          <w:lang w:val="en"/>
        </w:rPr>
        <w:t>). For acquisitions valued $50 million or more for all years or $25 million or more for any fiscal year, follow DFARS 207.103(d)(i)(B).</w:t>
      </w:r>
    </w:p>
    <w:p w14:paraId="3614F7D4" w14:textId="5114B3D8" w:rsidR="00FF4E61" w:rsidRPr="00217610" w:rsidRDefault="005B2D8D" w:rsidP="00FF4E61">
      <w:pPr>
        <w:pStyle w:val="Default"/>
        <w:rPr>
          <w:rFonts w:ascii="Times New Roman" w:hAnsi="Times New Roman" w:cs="Times New Roman"/>
        </w:rPr>
      </w:pPr>
      <w:r w:rsidRPr="00217610">
        <w:rPr>
          <w:rFonts w:ascii="Times New Roman" w:hAnsi="Times New Roman" w:cs="Times New Roman"/>
          <w:lang w:val="en"/>
        </w:rPr>
        <w:t>(g)</w:t>
      </w:r>
      <w:r w:rsidR="00FF4E61" w:rsidRPr="00217610">
        <w:rPr>
          <w:rFonts w:ascii="Times New Roman" w:hAnsi="Times New Roman" w:cs="Times New Roman"/>
        </w:rPr>
        <w:t>(1)</w:t>
      </w:r>
      <w:commentRangeStart w:id="233"/>
      <w:r w:rsidR="00FF4E61" w:rsidRPr="00217610">
        <w:rPr>
          <w:rFonts w:ascii="Times New Roman" w:hAnsi="Times New Roman" w:cs="Times New Roman"/>
        </w:rPr>
        <w:t xml:space="preserve"> </w:t>
      </w:r>
      <w:commentRangeEnd w:id="233"/>
      <w:r w:rsidR="00BD5628">
        <w:rPr>
          <w:rStyle w:val="CommentReference"/>
          <w:rFonts w:ascii="Times New Roman" w:hAnsi="Times New Roman" w:cs="Times New Roman"/>
          <w:color w:val="auto"/>
        </w:rPr>
        <w:commentReference w:id="233"/>
      </w:r>
      <w:r w:rsidR="00FF4E61" w:rsidRPr="00217610">
        <w:rPr>
          <w:rFonts w:ascii="Times New Roman" w:hAnsi="Times New Roman" w:cs="Times New Roman"/>
        </w:rPr>
        <w:t>All service requirements require written review, validation, prioritization and approval/disapproval by the Decision Authority as directed in DLA Manual 5000.74, DLA Acquisition of Services.</w:t>
      </w:r>
    </w:p>
    <w:p w14:paraId="5D74519C" w14:textId="1A0BC86D" w:rsidR="00FF4E61" w:rsidRPr="00217610" w:rsidRDefault="00FF4E61" w:rsidP="00FF4E6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(2) Program managers, functional service managers, requirements generators, requirements owners, and requirements analysts must—</w:t>
      </w:r>
    </w:p>
    <w:p w14:paraId="526BC675" w14:textId="100B7D43" w:rsidR="00FF4E61" w:rsidRPr="00217610" w:rsidRDefault="00FF4E61" w:rsidP="00FF4E6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lastRenderedPageBreak/>
        <w:tab/>
        <w:t>(i) Obtain approval of all service requirements under their purview by the appropriate Decision Authority, who must provide approval of service requirements before the contracting officer develops an acquisition strategy; and</w:t>
      </w:r>
    </w:p>
    <w:p w14:paraId="0BA948DB" w14:textId="23D12CD0" w:rsidR="00FF4E61" w:rsidRPr="00217610" w:rsidRDefault="00FF4E61" w:rsidP="00FF4E6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785C9E92" w14:textId="2AB0E741" w:rsidR="00FF4E61" w:rsidRPr="00217610" w:rsidRDefault="00217610" w:rsidP="0021761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r>
      <w:r w:rsidR="00FF4E61" w:rsidRPr="00217610">
        <w:rPr>
          <w:color w:val="000000"/>
          <w:sz w:val="24"/>
          <w:szCs w:val="24"/>
        </w:rPr>
        <w:t>(3) Contracting officers must:</w:t>
      </w:r>
    </w:p>
    <w:p w14:paraId="143C3CE7" w14:textId="5FA46B39" w:rsidR="00FF4E61" w:rsidRPr="00217610" w:rsidRDefault="00217610" w:rsidP="0021761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r>
      <w:r w:rsidR="00FF4E61" w:rsidRPr="00217610">
        <w:rPr>
          <w:color w:val="000000"/>
          <w:sz w:val="24"/>
          <w:szCs w:val="24"/>
        </w:rPr>
        <w:t>(i) Obtain documentation of the review, validation, approval, and funding of service requirements with the requirements package; and</w:t>
      </w:r>
    </w:p>
    <w:p w14:paraId="085C1888" w14:textId="63BA0104" w:rsidR="005B2D8D" w:rsidRPr="00E272D9" w:rsidRDefault="00217610" w:rsidP="00FF4E61">
      <w:pPr>
        <w:spacing w:after="240"/>
        <w:rPr>
          <w:sz w:val="24"/>
          <w:szCs w:val="24"/>
          <w:lang w:val="en"/>
        </w:rPr>
      </w:pPr>
      <w:r w:rsidRPr="00217610">
        <w:rPr>
          <w:color w:val="000000"/>
          <w:sz w:val="24"/>
          <w:szCs w:val="24"/>
        </w:rPr>
        <w:tab/>
      </w:r>
      <w:r w:rsidRPr="00217610">
        <w:rPr>
          <w:color w:val="000000"/>
          <w:sz w:val="24"/>
          <w:szCs w:val="24"/>
        </w:rPr>
        <w:tab/>
      </w:r>
      <w:r w:rsidR="00FF4E61" w:rsidRPr="00217610">
        <w:rPr>
          <w:color w:val="000000"/>
          <w:sz w:val="24"/>
          <w:szCs w:val="24"/>
        </w:rPr>
        <w:t>(ii) Include a statement in the acquisition plan that the documentation of the review, validation, approval, and funding of the service requirements demonstrates the requirement is valid, approved, and funded.</w:t>
      </w:r>
    </w:p>
    <w:p w14:paraId="382E1D40" w14:textId="52F5525A" w:rsidR="009F480A" w:rsidRPr="006640DD" w:rsidRDefault="009F480A" w:rsidP="00ED25C8">
      <w:pPr>
        <w:pStyle w:val="Heading3"/>
        <w:rPr>
          <w:sz w:val="24"/>
          <w:szCs w:val="24"/>
          <w:lang w:val="en"/>
        </w:rPr>
      </w:pPr>
      <w:bookmarkStart w:id="234" w:name="P65_6200"/>
      <w:bookmarkStart w:id="235" w:name="P69_7082"/>
      <w:bookmarkStart w:id="236" w:name="P7_105"/>
      <w:bookmarkStart w:id="237" w:name="P7_107"/>
      <w:bookmarkEnd w:id="234"/>
      <w:bookmarkEnd w:id="235"/>
      <w:r w:rsidRPr="006640DD">
        <w:rPr>
          <w:sz w:val="24"/>
          <w:szCs w:val="24"/>
          <w:lang w:val="en"/>
        </w:rPr>
        <w:t xml:space="preserve">7.105 </w:t>
      </w:r>
      <w:bookmarkEnd w:id="236"/>
      <w:r w:rsidRPr="006640DD">
        <w:rPr>
          <w:sz w:val="24"/>
          <w:szCs w:val="24"/>
          <w:lang w:val="en"/>
        </w:rPr>
        <w:t>Contents of written acquisition plans.</w:t>
      </w:r>
      <w:commentRangeStart w:id="238"/>
      <w:commentRangeEnd w:id="238"/>
      <w:r w:rsidRPr="006640DD">
        <w:rPr>
          <w:rStyle w:val="CommentReference"/>
          <w:sz w:val="24"/>
          <w:szCs w:val="24"/>
        </w:rPr>
        <w:commentReference w:id="238"/>
      </w:r>
    </w:p>
    <w:p w14:paraId="5C24F4C5" w14:textId="64E0EC61" w:rsidR="009F480A" w:rsidRPr="00E272D9" w:rsidRDefault="009F480A" w:rsidP="009F480A">
      <w:pPr>
        <w:rPr>
          <w:bCs/>
          <w:color w:val="000000"/>
          <w:sz w:val="24"/>
          <w:szCs w:val="24"/>
          <w:lang w:val="en"/>
        </w:rPr>
      </w:pPr>
      <w:r w:rsidRPr="00E272D9">
        <w:rPr>
          <w:bCs/>
          <w:color w:val="000000"/>
          <w:sz w:val="24"/>
          <w:szCs w:val="24"/>
          <w:lang w:val="en"/>
        </w:rPr>
        <w:t>(b)(1)(iv) For any bundled requirement, contracting officers shall—</w:t>
      </w:r>
    </w:p>
    <w:p w14:paraId="10CEFF36" w14:textId="636B36FB" w:rsidR="009F480A" w:rsidRPr="00E272D9" w:rsidRDefault="00430998" w:rsidP="009F480A">
      <w:pPr>
        <w:rPr>
          <w:bCs/>
          <w:color w:val="000000"/>
          <w:sz w:val="24"/>
          <w:szCs w:val="24"/>
          <w:lang w:val="en"/>
        </w:rPr>
      </w:pPr>
      <w:r w:rsidRPr="00E272D9">
        <w:rPr>
          <w:bCs/>
          <w:color w:val="000000"/>
          <w:sz w:val="24"/>
          <w:szCs w:val="24"/>
          <w:lang w:val="en"/>
        </w:rPr>
        <w:tab/>
      </w:r>
      <w:r w:rsidR="009F480A" w:rsidRPr="00E272D9">
        <w:rPr>
          <w:bCs/>
          <w:color w:val="000000"/>
          <w:sz w:val="24"/>
          <w:szCs w:val="24"/>
          <w:lang w:val="en"/>
        </w:rPr>
        <w:t>(1) Notify the DLA Office of Small Business Programs (OSBP) for acquisitions valued over $2 million prior to acquisition plan approval;</w:t>
      </w:r>
    </w:p>
    <w:p w14:paraId="702185B1" w14:textId="064199D1" w:rsidR="009F480A" w:rsidRPr="00E272D9" w:rsidRDefault="00430998" w:rsidP="009F480A">
      <w:pPr>
        <w:rPr>
          <w:bCs/>
          <w:color w:val="000000"/>
          <w:sz w:val="24"/>
          <w:szCs w:val="24"/>
          <w:lang w:val="en"/>
        </w:rPr>
      </w:pPr>
      <w:r w:rsidRPr="00E272D9">
        <w:rPr>
          <w:bCs/>
          <w:color w:val="000000"/>
          <w:sz w:val="24"/>
          <w:szCs w:val="24"/>
          <w:lang w:val="en"/>
        </w:rPr>
        <w:tab/>
      </w:r>
      <w:r w:rsidR="009F480A"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14:paraId="5F886900" w14:textId="463FEC90" w:rsidR="009F480A" w:rsidRPr="00E272D9" w:rsidRDefault="009F480A" w:rsidP="007B77C3">
      <w:pPr>
        <w:spacing w:after="240"/>
        <w:rPr>
          <w:b/>
          <w:sz w:val="24"/>
          <w:szCs w:val="24"/>
        </w:rPr>
      </w:pPr>
      <w:r w:rsidRPr="00E272D9">
        <w:rPr>
          <w:bCs/>
          <w:color w:val="000000"/>
          <w:sz w:val="24"/>
          <w:szCs w:val="24"/>
          <w:lang w:val="en"/>
        </w:rPr>
        <w:t xml:space="preserve"> </w:t>
      </w:r>
      <w:r w:rsidR="0004023D" w:rsidRPr="00E272D9">
        <w:rPr>
          <w:bCs/>
          <w:color w:val="000000"/>
          <w:sz w:val="24"/>
          <w:szCs w:val="24"/>
          <w:lang w:val="en"/>
        </w:rPr>
        <w:tab/>
      </w:r>
      <w:r w:rsidRPr="00E272D9">
        <w:rPr>
          <w:bCs/>
          <w:color w:val="000000"/>
          <w:sz w:val="24"/>
          <w:szCs w:val="24"/>
          <w:lang w:val="en"/>
        </w:rPr>
        <w:t>(3) Attach the list of incumbent contractors and contracts affected by the bundling to the DD Form 2579.</w:t>
      </w:r>
    </w:p>
    <w:p w14:paraId="70EE960A" w14:textId="7F0F9FA7" w:rsidR="005B2D8D" w:rsidRPr="006640DD" w:rsidRDefault="005B2D8D" w:rsidP="00ED25C8">
      <w:pPr>
        <w:pStyle w:val="Heading3"/>
        <w:spacing w:after="240"/>
        <w:rPr>
          <w:sz w:val="24"/>
          <w:szCs w:val="24"/>
        </w:rPr>
      </w:pPr>
      <w:r w:rsidRPr="006640DD">
        <w:rPr>
          <w:sz w:val="24"/>
          <w:szCs w:val="24"/>
        </w:rPr>
        <w:t>7.107</w:t>
      </w:r>
      <w:bookmarkEnd w:id="237"/>
      <w:r w:rsidRPr="006640DD">
        <w:rPr>
          <w:sz w:val="24"/>
          <w:szCs w:val="24"/>
        </w:rPr>
        <w:t xml:space="preserve"> Additional requirements for acquisitions involving consolidation, bundling, or substantial bundling.</w:t>
      </w:r>
    </w:p>
    <w:p w14:paraId="5BA0AE2F" w14:textId="35116CDF" w:rsidR="00AD0D7D" w:rsidRPr="006640DD" w:rsidRDefault="00AD0D7D" w:rsidP="00ED25C8">
      <w:pPr>
        <w:pStyle w:val="Heading3"/>
        <w:rPr>
          <w:sz w:val="24"/>
          <w:szCs w:val="24"/>
          <w:lang w:val="en"/>
        </w:rPr>
      </w:pPr>
      <w:bookmarkStart w:id="239" w:name="P7_107_1"/>
      <w:r w:rsidRPr="006640DD">
        <w:rPr>
          <w:sz w:val="24"/>
          <w:szCs w:val="24"/>
          <w:lang w:val="en"/>
        </w:rPr>
        <w:t xml:space="preserve">7.107-1 </w:t>
      </w:r>
      <w:bookmarkEnd w:id="239"/>
      <w:r w:rsidRPr="006640DD">
        <w:rPr>
          <w:sz w:val="24"/>
          <w:szCs w:val="24"/>
          <w:lang w:val="en"/>
        </w:rPr>
        <w:t>General.</w:t>
      </w:r>
      <w:commentRangeStart w:id="240"/>
      <w:commentRangeEnd w:id="240"/>
      <w:r w:rsidR="00EB63FD" w:rsidRPr="006640DD">
        <w:rPr>
          <w:rStyle w:val="CommentReference"/>
          <w:sz w:val="24"/>
          <w:szCs w:val="24"/>
        </w:rPr>
        <w:commentReference w:id="240"/>
      </w:r>
    </w:p>
    <w:p w14:paraId="3E472D32" w14:textId="1D07DE7F" w:rsidR="00AD0D7D" w:rsidRPr="00E272D9" w:rsidRDefault="00AD0D7D" w:rsidP="00AD0D7D">
      <w:pPr>
        <w:rPr>
          <w:sz w:val="24"/>
          <w:szCs w:val="24"/>
          <w:lang w:val="en"/>
        </w:rPr>
      </w:pPr>
      <w:r w:rsidRPr="00E272D9">
        <w:rPr>
          <w:sz w:val="24"/>
          <w:szCs w:val="24"/>
          <w:lang w:val="en"/>
        </w:rPr>
        <w:t>(S-90)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w:t>
      </w:r>
      <w:r w:rsidR="0004023D" w:rsidRPr="00E272D9">
        <w:rPr>
          <w:sz w:val="24"/>
          <w:szCs w:val="24"/>
          <w:lang w:val="en"/>
        </w:rPr>
        <w:t xml:space="preserve">s at </w:t>
      </w:r>
      <w:hyperlink w:anchor="P7_107_2_b" w:history="1">
        <w:r w:rsidR="0004023D" w:rsidRPr="001B746C">
          <w:rPr>
            <w:rStyle w:val="Hyperlink"/>
            <w:sz w:val="24"/>
            <w:szCs w:val="24"/>
            <w:lang w:val="en"/>
          </w:rPr>
          <w:t>7.107-2(b)</w:t>
        </w:r>
      </w:hyperlink>
      <w:r w:rsidR="0004023D" w:rsidRPr="00E272D9">
        <w:rPr>
          <w:sz w:val="24"/>
          <w:szCs w:val="24"/>
          <w:lang w:val="en"/>
        </w:rPr>
        <w:t xml:space="preserve"> and </w:t>
      </w:r>
      <w:hyperlink w:anchor="P7_107_3_a" w:history="1">
        <w:r w:rsidR="0004023D" w:rsidRPr="001B746C">
          <w:rPr>
            <w:rStyle w:val="Hyperlink"/>
            <w:sz w:val="24"/>
            <w:szCs w:val="24"/>
            <w:lang w:val="en"/>
          </w:rPr>
          <w:t>7.107-3(a)</w:t>
        </w:r>
      </w:hyperlink>
      <w:r w:rsidR="0004023D" w:rsidRPr="00E272D9">
        <w:rPr>
          <w:sz w:val="24"/>
          <w:szCs w:val="24"/>
          <w:lang w:val="en"/>
        </w:rPr>
        <w:t>.</w:t>
      </w:r>
    </w:p>
    <w:p w14:paraId="7A6F5EE9" w14:textId="3CE3C292" w:rsidR="00AD0D7D" w:rsidRPr="00E272D9" w:rsidRDefault="00AD0D7D" w:rsidP="007B77C3">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 xml:space="preserve">procuring organization OSBP </w:t>
      </w:r>
      <w:r w:rsidR="005476AE" w:rsidRPr="00E272D9">
        <w:rPr>
          <w:sz w:val="24"/>
          <w:szCs w:val="24"/>
        </w:rPr>
        <w:t>and include that coordination when</w:t>
      </w:r>
      <w:r w:rsidRPr="00E272D9">
        <w:rPr>
          <w:bCs/>
          <w:sz w:val="24"/>
          <w:szCs w:val="24"/>
          <w:lang w:val="en"/>
        </w:rPr>
        <w:t xml:space="preserve"> forwarding the determination to the CCO, HCA, or SPE for approval.</w:t>
      </w:r>
    </w:p>
    <w:p w14:paraId="4D910CC4" w14:textId="1E9BC544" w:rsidR="005B2D8D" w:rsidRPr="006640DD" w:rsidRDefault="005B2D8D" w:rsidP="00ED25C8">
      <w:pPr>
        <w:pStyle w:val="Heading3"/>
        <w:rPr>
          <w:sz w:val="24"/>
          <w:szCs w:val="24"/>
        </w:rPr>
      </w:pPr>
      <w:bookmarkStart w:id="241" w:name="P7_107_2"/>
      <w:r w:rsidRPr="006640DD">
        <w:rPr>
          <w:sz w:val="24"/>
          <w:szCs w:val="24"/>
        </w:rPr>
        <w:t xml:space="preserve">7.107-2 </w:t>
      </w:r>
      <w:bookmarkEnd w:id="241"/>
      <w:r w:rsidR="0004023D" w:rsidRPr="006640DD">
        <w:rPr>
          <w:sz w:val="24"/>
          <w:szCs w:val="24"/>
        </w:rPr>
        <w:t>Consolidation.</w:t>
      </w:r>
    </w:p>
    <w:p w14:paraId="50A398DD" w14:textId="0C0869DE" w:rsidR="005B2D8D" w:rsidRPr="00E272D9" w:rsidRDefault="005B2D8D" w:rsidP="007B77C3">
      <w:pPr>
        <w:spacing w:after="240"/>
        <w:rPr>
          <w:sz w:val="24"/>
          <w:szCs w:val="24"/>
        </w:rPr>
      </w:pPr>
      <w:bookmarkStart w:id="242" w:name="P7_102_2_b"/>
      <w:bookmarkStart w:id="243" w:name="P7_107_2_b"/>
      <w:r w:rsidRPr="00E272D9">
        <w:rPr>
          <w:sz w:val="24"/>
          <w:szCs w:val="24"/>
        </w:rPr>
        <w:t xml:space="preserve">(b) </w:t>
      </w:r>
      <w:bookmarkEnd w:id="242"/>
      <w:bookmarkEnd w:id="243"/>
      <w:r w:rsidRPr="00E272D9">
        <w:rPr>
          <w:sz w:val="24"/>
          <w:szCs w:val="24"/>
        </w:rPr>
        <w:t>For all procuring organizations, the SPE has delegated the authority to execute consolidation determinations to the CCO for acquisitions valued over $2 million up to $10 million, and to the HCA for acquisitions valued over $</w:t>
      </w:r>
      <w:r w:rsidR="00371FC0">
        <w:rPr>
          <w:sz w:val="24"/>
          <w:szCs w:val="24"/>
        </w:rPr>
        <w:t xml:space="preserve">10 million up to $100 million. </w:t>
      </w:r>
      <w:r w:rsidRPr="00E272D9">
        <w:rPr>
          <w:sz w:val="24"/>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sidR="00371FC0">
        <w:rPr>
          <w:sz w:val="24"/>
          <w:szCs w:val="24"/>
        </w:rPr>
        <w:t xml:space="preserve">on by small business concerns. </w:t>
      </w:r>
      <w:r w:rsidRPr="00E272D9">
        <w:rPr>
          <w:sz w:val="24"/>
          <w:szCs w:val="24"/>
        </w:rPr>
        <w:t>The SPE is the determining authority for procurements over $100 million.</w:t>
      </w:r>
    </w:p>
    <w:p w14:paraId="4D89C9EF" w14:textId="5F6CBB52" w:rsidR="005B2D8D" w:rsidRPr="006640DD" w:rsidRDefault="005B2D8D" w:rsidP="00ED25C8">
      <w:pPr>
        <w:pStyle w:val="Heading3"/>
        <w:rPr>
          <w:sz w:val="24"/>
          <w:szCs w:val="24"/>
        </w:rPr>
      </w:pPr>
      <w:bookmarkStart w:id="244" w:name="P7_107_3"/>
      <w:r w:rsidRPr="006640DD">
        <w:rPr>
          <w:sz w:val="24"/>
          <w:szCs w:val="24"/>
        </w:rPr>
        <w:t>7.107-3</w:t>
      </w:r>
      <w:bookmarkEnd w:id="244"/>
      <w:r w:rsidRPr="006640DD">
        <w:rPr>
          <w:sz w:val="24"/>
          <w:szCs w:val="24"/>
        </w:rPr>
        <w:t xml:space="preserve"> Bundling.</w:t>
      </w:r>
    </w:p>
    <w:p w14:paraId="251D3D2D" w14:textId="1E575399" w:rsidR="00EB63FD" w:rsidRPr="00E272D9" w:rsidRDefault="00EB63FD" w:rsidP="00EB63FD">
      <w:pPr>
        <w:rPr>
          <w:sz w:val="24"/>
          <w:szCs w:val="24"/>
          <w:lang w:val="en"/>
        </w:rPr>
      </w:pPr>
      <w:bookmarkStart w:id="245" w:name="P7_107_3_a"/>
      <w:r w:rsidRPr="00E272D9">
        <w:rPr>
          <w:sz w:val="24"/>
          <w:szCs w:val="24"/>
          <w:lang w:val="en"/>
        </w:rPr>
        <w:lastRenderedPageBreak/>
        <w:t xml:space="preserve">(a) </w:t>
      </w:r>
      <w:bookmarkEnd w:id="245"/>
      <w:r w:rsidRPr="00E272D9">
        <w:rPr>
          <w:sz w:val="24"/>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commentRangeStart w:id="246"/>
      <w:commentRangeEnd w:id="246"/>
      <w:r w:rsidRPr="00E272D9">
        <w:rPr>
          <w:rStyle w:val="CommentReference"/>
          <w:sz w:val="24"/>
          <w:szCs w:val="24"/>
        </w:rPr>
        <w:commentReference w:id="246"/>
      </w:r>
    </w:p>
    <w:p w14:paraId="2E9C6DC9" w14:textId="654B5D85" w:rsidR="00282DBC" w:rsidRDefault="005B2D8D" w:rsidP="007B77C3">
      <w:pPr>
        <w:pStyle w:val="NoSpacing"/>
        <w:spacing w:after="240"/>
        <w:rPr>
          <w:rFonts w:ascii="Times New Roman" w:hAnsi="Times New Roman"/>
          <w:sz w:val="24"/>
          <w:szCs w:val="24"/>
          <w:lang w:val="en"/>
        </w:rPr>
      </w:pPr>
      <w:r w:rsidRPr="00E272D9">
        <w:rPr>
          <w:rFonts w:ascii="Times New Roman" w:hAnsi="Times New Roman"/>
          <w:sz w:val="24"/>
          <w:szCs w:val="24"/>
          <w:lang w:val="en"/>
        </w:rPr>
        <w:t>(f)(2) Submit the justification to the DLA Acquisition Operations Division. Approval must be obtained prior to issuing the solicitation. The SPE has approval authority, without power of delegation.</w:t>
      </w:r>
    </w:p>
    <w:p w14:paraId="1B3A2975" w14:textId="7A20794B" w:rsidR="006B0EA8" w:rsidRPr="001E541B" w:rsidRDefault="006B0EA8" w:rsidP="00A24DA6">
      <w:pPr>
        <w:pStyle w:val="Heading3"/>
        <w:rPr>
          <w:sz w:val="24"/>
          <w:szCs w:val="24"/>
        </w:rPr>
      </w:pPr>
      <w:bookmarkStart w:id="247" w:name="P7_107_4"/>
      <w:r w:rsidRPr="001E541B">
        <w:rPr>
          <w:sz w:val="24"/>
          <w:szCs w:val="24"/>
        </w:rPr>
        <w:t xml:space="preserve">7.107-4 </w:t>
      </w:r>
      <w:bookmarkEnd w:id="247"/>
      <w:r w:rsidRPr="001E541B">
        <w:rPr>
          <w:sz w:val="24"/>
          <w:szCs w:val="24"/>
        </w:rPr>
        <w:t>Substantial bundling.</w:t>
      </w:r>
    </w:p>
    <w:p w14:paraId="174FA40A" w14:textId="4ADA1FF1" w:rsidR="006B0EA8" w:rsidRPr="001E541B" w:rsidRDefault="006B0EA8" w:rsidP="006B0EA8">
      <w:pPr>
        <w:pStyle w:val="NoSpacing"/>
        <w:spacing w:after="240"/>
        <w:rPr>
          <w:rFonts w:ascii="Times New Roman" w:hAnsi="Times New Roman"/>
          <w:sz w:val="24"/>
          <w:szCs w:val="24"/>
          <w:lang w:val="en"/>
        </w:rPr>
      </w:pPr>
      <w:r w:rsidRPr="001E541B">
        <w:rPr>
          <w:rFonts w:ascii="Times New Roman" w:eastAsia="Times New Roman" w:hAnsi="Times New Roman"/>
          <w:color w:val="000000"/>
          <w:sz w:val="24"/>
          <w:szCs w:val="24"/>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w:p w14:paraId="60BE7ACF" w14:textId="3EFD0575" w:rsidR="00282DBC" w:rsidRPr="006640DD" w:rsidRDefault="00282DBC" w:rsidP="00ED25C8">
      <w:pPr>
        <w:pStyle w:val="Heading3"/>
        <w:rPr>
          <w:sz w:val="24"/>
          <w:szCs w:val="24"/>
          <w:lang w:val="en"/>
        </w:rPr>
      </w:pPr>
      <w:bookmarkStart w:id="248" w:name="P7_107_5"/>
      <w:r w:rsidRPr="006640DD">
        <w:rPr>
          <w:sz w:val="24"/>
          <w:szCs w:val="24"/>
          <w:lang w:val="en"/>
        </w:rPr>
        <w:t xml:space="preserve">7.107-5 </w:t>
      </w:r>
      <w:bookmarkEnd w:id="248"/>
      <w:r w:rsidRPr="006640DD">
        <w:rPr>
          <w:sz w:val="24"/>
          <w:szCs w:val="24"/>
          <w:lang w:val="en"/>
        </w:rPr>
        <w:t>Notifications.</w:t>
      </w:r>
      <w:commentRangeStart w:id="249"/>
      <w:commentRangeEnd w:id="249"/>
      <w:r w:rsidR="00A716EF" w:rsidRPr="006640DD">
        <w:rPr>
          <w:rStyle w:val="CommentReference"/>
          <w:sz w:val="24"/>
          <w:szCs w:val="24"/>
        </w:rPr>
        <w:commentReference w:id="249"/>
      </w:r>
    </w:p>
    <w:p w14:paraId="5EAC8C32" w14:textId="2E1A8AAE" w:rsidR="00EB63FD" w:rsidRPr="00E272D9" w:rsidRDefault="00EB63FD" w:rsidP="005B2D8D">
      <w:pPr>
        <w:pStyle w:val="NoSpacing"/>
        <w:rPr>
          <w:rFonts w:ascii="Times New Roman" w:hAnsi="Times New Roman"/>
          <w:sz w:val="24"/>
          <w:szCs w:val="24"/>
          <w:lang w:val="en"/>
        </w:rPr>
      </w:pPr>
      <w:r w:rsidRPr="00E272D9">
        <w:rPr>
          <w:rFonts w:ascii="Times New Roman" w:hAnsi="Times New Roman"/>
          <w:sz w:val="24"/>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commentRangeStart w:id="250"/>
      <w:commentRangeEnd w:id="250"/>
      <w:r w:rsidR="009A2B9C" w:rsidRPr="00E272D9">
        <w:rPr>
          <w:rStyle w:val="CommentReference"/>
          <w:rFonts w:ascii="Times New Roman" w:eastAsia="Times New Roman" w:hAnsi="Times New Roman"/>
          <w:sz w:val="24"/>
          <w:szCs w:val="24"/>
        </w:rPr>
        <w:commentReference w:id="250"/>
      </w:r>
    </w:p>
    <w:p w14:paraId="5BE08E82" w14:textId="39B9235B" w:rsidR="005B2D8D" w:rsidRPr="00E272D9" w:rsidRDefault="00282DBC" w:rsidP="007B77C3">
      <w:pPr>
        <w:pStyle w:val="NoSpacing"/>
        <w:spacing w:after="240"/>
        <w:rPr>
          <w:rFonts w:ascii="Times New Roman" w:hAnsi="Times New Roman"/>
          <w:sz w:val="24"/>
          <w:szCs w:val="24"/>
          <w:lang w:val="en"/>
        </w:rPr>
      </w:pPr>
      <w:r w:rsidRPr="00E272D9">
        <w:rPr>
          <w:rFonts w:ascii="Times New Roman" w:hAnsi="Times New Roman"/>
          <w:sz w:val="24"/>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hyperlink r:id="rId127" w:history="1">
        <w:r w:rsidR="005F0088" w:rsidRPr="00872A9E">
          <w:rPr>
            <w:rStyle w:val="Hyperlink"/>
            <w:rFonts w:ascii="Times New Roman" w:hAnsi="Times New Roman"/>
            <w:snapToGrid w:val="0"/>
            <w:sz w:val="24"/>
            <w:szCs w:val="24"/>
          </w:rPr>
          <w:t>Contract Opportunities</w:t>
        </w:r>
      </w:hyperlink>
      <w:r w:rsidR="005F0088" w:rsidRPr="00872A9E">
        <w:rPr>
          <w:rFonts w:ascii="Times New Roman" w:hAnsi="Times New Roman"/>
          <w:snapToGrid w:val="0"/>
          <w:sz w:val="24"/>
          <w:szCs w:val="24"/>
        </w:rPr>
        <w:t xml:space="preserve"> (</w:t>
      </w:r>
      <w:hyperlink r:id="rId128" w:history="1">
        <w:r w:rsidR="005F0088" w:rsidRPr="00872A9E">
          <w:rPr>
            <w:rStyle w:val="Hyperlink"/>
            <w:rFonts w:ascii="Times New Roman" w:hAnsi="Times New Roman"/>
            <w:snapToGrid w:val="0"/>
            <w:sz w:val="24"/>
            <w:szCs w:val="24"/>
          </w:rPr>
          <w:t>https://sam.gov/content/opportunities</w:t>
        </w:r>
      </w:hyperlink>
      <w:r w:rsidR="005F0088" w:rsidRPr="00872A9E">
        <w:rPr>
          <w:rFonts w:ascii="Times New Roman" w:hAnsi="Times New Roman"/>
          <w:snapToGrid w:val="0"/>
          <w:sz w:val="24"/>
          <w:szCs w:val="24"/>
        </w:rPr>
        <w:t xml:space="preserve">) at </w:t>
      </w:r>
      <w:hyperlink r:id="rId129" w:history="1">
        <w:r w:rsidR="005F0088" w:rsidRPr="00872A9E">
          <w:rPr>
            <w:rStyle w:val="Hyperlink"/>
            <w:rFonts w:ascii="Times New Roman" w:hAnsi="Times New Roman"/>
            <w:snapToGrid w:val="0"/>
            <w:sz w:val="24"/>
            <w:szCs w:val="24"/>
          </w:rPr>
          <w:t>SAM.gov</w:t>
        </w:r>
      </w:hyperlink>
      <w:r w:rsidR="005F0088" w:rsidRPr="00872A9E">
        <w:rPr>
          <w:rFonts w:ascii="Times New Roman" w:hAnsi="Times New Roman"/>
          <w:snapToGrid w:val="0"/>
          <w:sz w:val="24"/>
          <w:szCs w:val="24"/>
        </w:rPr>
        <w:t xml:space="preserve"> (</w:t>
      </w:r>
      <w:hyperlink r:id="rId130" w:history="1">
        <w:r w:rsidR="005F0088" w:rsidRPr="00872A9E">
          <w:rPr>
            <w:rStyle w:val="Hyperlink"/>
            <w:rFonts w:ascii="Times New Roman" w:hAnsi="Times New Roman"/>
            <w:snapToGrid w:val="0"/>
            <w:sz w:val="24"/>
            <w:szCs w:val="24"/>
          </w:rPr>
          <w:t>https://sam.gov/content/home</w:t>
        </w:r>
      </w:hyperlink>
      <w:commentRangeStart w:id="251"/>
      <w:commentRangeEnd w:id="251"/>
      <w:r w:rsidR="005F0088" w:rsidRPr="007D5910">
        <w:rPr>
          <w:rStyle w:val="CommentReference"/>
          <w:sz w:val="24"/>
          <w:szCs w:val="24"/>
        </w:rPr>
        <w:commentReference w:id="251"/>
      </w:r>
      <w:commentRangeStart w:id="252"/>
      <w:commentRangeEnd w:id="252"/>
      <w:r w:rsidR="005F0088">
        <w:rPr>
          <w:rStyle w:val="CommentReference"/>
        </w:rPr>
        <w:commentReference w:id="252"/>
      </w:r>
      <w:commentRangeStart w:id="253"/>
      <w:commentRangeEnd w:id="253"/>
      <w:r w:rsidR="005F0088">
        <w:rPr>
          <w:rStyle w:val="CommentReference"/>
        </w:rPr>
        <w:commentReference w:id="253"/>
      </w:r>
      <w:r w:rsidR="008239DA">
        <w:rPr>
          <w:rFonts w:ascii="Times New Roman" w:hAnsi="Times New Roman"/>
          <w:sz w:val="24"/>
          <w:szCs w:val="24"/>
          <w:lang w:val="en"/>
        </w:rPr>
        <w:t>)</w:t>
      </w:r>
      <w:commentRangeStart w:id="254"/>
      <w:commentRangeEnd w:id="254"/>
      <w:r w:rsidR="00E3203D">
        <w:rPr>
          <w:rStyle w:val="CommentReference"/>
          <w:rFonts w:ascii="Times New Roman" w:eastAsia="Times New Roman" w:hAnsi="Times New Roman"/>
        </w:rPr>
        <w:commentReference w:id="254"/>
      </w:r>
      <w:r w:rsidR="00872A9E">
        <w:rPr>
          <w:rFonts w:ascii="Times New Roman" w:hAnsi="Times New Roman"/>
          <w:sz w:val="24"/>
          <w:szCs w:val="24"/>
          <w:lang w:val="en"/>
        </w:rPr>
        <w:t>.</w:t>
      </w:r>
    </w:p>
    <w:p w14:paraId="47C3517F" w14:textId="08E9D298" w:rsidR="005B2D8D" w:rsidRPr="00E272D9" w:rsidRDefault="005B2D8D" w:rsidP="006A25DC">
      <w:pPr>
        <w:pStyle w:val="Heading2"/>
        <w:rPr>
          <w:lang w:val="en"/>
        </w:rPr>
      </w:pPr>
      <w:r w:rsidRPr="00E272D9">
        <w:rPr>
          <w:lang w:val="en"/>
        </w:rPr>
        <w:t>SUBPART 7.2 – PLANNING FOR THE PURCHASE OF SUPPLIES IN ECONOMIC QUANTITIES</w:t>
      </w:r>
    </w:p>
    <w:p w14:paraId="0D40CD64" w14:textId="322C8677" w:rsidR="00245DD8" w:rsidRPr="00E272D9" w:rsidRDefault="00245DD8" w:rsidP="00597C75">
      <w:pPr>
        <w:spacing w:after="240"/>
        <w:jc w:val="center"/>
        <w:rPr>
          <w:b/>
          <w:i/>
          <w:sz w:val="24"/>
          <w:szCs w:val="24"/>
          <w:lang w:val="en"/>
        </w:rPr>
      </w:pPr>
      <w:r w:rsidRPr="00E272D9">
        <w:rPr>
          <w:i/>
          <w:sz w:val="24"/>
          <w:szCs w:val="24"/>
        </w:rPr>
        <w:t>(Revised December 27, 2016 through PROCLTR 2017-09)</w:t>
      </w:r>
    </w:p>
    <w:p w14:paraId="2B1A586B" w14:textId="37DB5542" w:rsidR="005B2D8D" w:rsidRPr="002B627D" w:rsidRDefault="005B2D8D" w:rsidP="002B627D">
      <w:pPr>
        <w:pStyle w:val="Heading3"/>
        <w:rPr>
          <w:rFonts w:eastAsiaTheme="minorHAnsi"/>
          <w:sz w:val="24"/>
          <w:szCs w:val="24"/>
          <w:lang w:val="en"/>
        </w:rPr>
      </w:pPr>
      <w:bookmarkStart w:id="255" w:name="P126_17520"/>
      <w:bookmarkStart w:id="256" w:name="P130_17721"/>
      <w:bookmarkStart w:id="257" w:name="P132_18088"/>
      <w:bookmarkStart w:id="258" w:name="P7_204"/>
      <w:bookmarkEnd w:id="255"/>
      <w:bookmarkEnd w:id="256"/>
      <w:bookmarkEnd w:id="257"/>
      <w:r w:rsidRPr="002B627D">
        <w:rPr>
          <w:rFonts w:eastAsiaTheme="minorHAnsi"/>
          <w:sz w:val="24"/>
          <w:szCs w:val="24"/>
          <w:lang w:val="en"/>
        </w:rPr>
        <w:t xml:space="preserve">7.204 </w:t>
      </w:r>
      <w:bookmarkEnd w:id="258"/>
      <w:r w:rsidRPr="002B627D">
        <w:rPr>
          <w:rFonts w:eastAsiaTheme="minorHAnsi"/>
          <w:sz w:val="24"/>
          <w:szCs w:val="24"/>
          <w:lang w:val="en"/>
        </w:rPr>
        <w:t>Responsibi</w:t>
      </w:r>
      <w:r w:rsidR="0004023D" w:rsidRPr="002B627D">
        <w:rPr>
          <w:rFonts w:eastAsiaTheme="minorHAnsi"/>
          <w:sz w:val="24"/>
          <w:szCs w:val="24"/>
          <w:lang w:val="en"/>
        </w:rPr>
        <w:t>lities of contracting officers</w:t>
      </w:r>
      <w:r w:rsidR="0046157D" w:rsidRPr="002B627D">
        <w:rPr>
          <w:rFonts w:eastAsiaTheme="minorHAnsi"/>
          <w:sz w:val="24"/>
          <w:szCs w:val="24"/>
          <w:lang w:val="en"/>
        </w:rPr>
        <w:t>.</w:t>
      </w:r>
    </w:p>
    <w:p w14:paraId="23B8E861" w14:textId="4CD71DD0" w:rsidR="00741784" w:rsidRDefault="005B2D8D" w:rsidP="00EF6058">
      <w:pPr>
        <w:rPr>
          <w:b/>
        </w:rPr>
        <w:sectPr w:rsidR="00741784" w:rsidSect="009A0AF7">
          <w:headerReference w:type="even" r:id="rId131"/>
          <w:headerReference w:type="default" r:id="rId132"/>
          <w:footerReference w:type="even" r:id="rId133"/>
          <w:footerReference w:type="default" r:id="rId134"/>
          <w:pgSz w:w="12240" w:h="15840"/>
          <w:pgMar w:top="1440" w:right="1440" w:bottom="1440" w:left="1440" w:header="720" w:footer="720" w:gutter="0"/>
          <w:cols w:space="720"/>
          <w:docGrid w:linePitch="299"/>
        </w:sectPr>
      </w:pPr>
      <w:r w:rsidRPr="00E272D9">
        <w:rPr>
          <w:rFonts w:eastAsiaTheme="minorHAnsi"/>
          <w:sz w:val="24"/>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59" w:name="P215_25848"/>
      <w:bookmarkStart w:id="260" w:name="P224_26516"/>
      <w:bookmarkStart w:id="261" w:name="P226_26562"/>
      <w:bookmarkStart w:id="262" w:name="P242_30698"/>
      <w:bookmarkStart w:id="263" w:name="P259_33157"/>
      <w:bookmarkStart w:id="264" w:name="P260_33157"/>
      <w:bookmarkEnd w:id="259"/>
      <w:bookmarkEnd w:id="260"/>
      <w:bookmarkEnd w:id="261"/>
      <w:bookmarkEnd w:id="262"/>
      <w:bookmarkEnd w:id="263"/>
      <w:bookmarkEnd w:id="264"/>
      <w:r w:rsidR="00D61CF1" w:rsidRPr="00E272D9">
        <w:rPr>
          <w:b/>
          <w:sz w:val="24"/>
          <w:szCs w:val="24"/>
        </w:rPr>
        <w:br w:type="page"/>
      </w:r>
    </w:p>
    <w:p w14:paraId="466DD1FC" w14:textId="77777777" w:rsidR="002067EC" w:rsidRPr="00817C7E" w:rsidRDefault="002067EC" w:rsidP="00144E72">
      <w:pPr>
        <w:pStyle w:val="Heading1"/>
        <w:spacing w:before="240"/>
        <w:rPr>
          <w:sz w:val="24"/>
          <w:szCs w:val="24"/>
        </w:rPr>
      </w:pPr>
      <w:bookmarkStart w:id="265" w:name="Part08"/>
      <w:r w:rsidRPr="00817C7E">
        <w:rPr>
          <w:sz w:val="24"/>
          <w:szCs w:val="24"/>
        </w:rPr>
        <w:lastRenderedPageBreak/>
        <w:t>PART 8 – REQUIRED SOURCES OF SUPPLIES AND SERVICES</w:t>
      </w:r>
    </w:p>
    <w:p w14:paraId="1509DA67" w14:textId="77777777" w:rsidR="00BC0AA2" w:rsidRDefault="002067EC" w:rsidP="00BC0AA2">
      <w:pPr>
        <w:spacing w:after="240"/>
        <w:jc w:val="center"/>
        <w:rPr>
          <w:i/>
          <w:sz w:val="24"/>
          <w:szCs w:val="24"/>
        </w:rPr>
      </w:pPr>
      <w:r w:rsidRPr="00E272D9">
        <w:rPr>
          <w:i/>
          <w:sz w:val="24"/>
          <w:szCs w:val="24"/>
        </w:rPr>
        <w:t xml:space="preserve">(Revised </w:t>
      </w:r>
      <w:r w:rsidR="00D975C6">
        <w:rPr>
          <w:i/>
          <w:sz w:val="24"/>
          <w:szCs w:val="24"/>
        </w:rPr>
        <w:t>December 8, 2</w:t>
      </w:r>
      <w:r w:rsidR="006239EE">
        <w:rPr>
          <w:i/>
          <w:sz w:val="24"/>
          <w:szCs w:val="24"/>
        </w:rPr>
        <w:t>020</w:t>
      </w:r>
      <w:r w:rsidRPr="00E272D9">
        <w:rPr>
          <w:i/>
          <w:sz w:val="24"/>
          <w:szCs w:val="24"/>
        </w:rPr>
        <w:t xml:space="preserve"> through PROCLTR 20</w:t>
      </w:r>
      <w:r w:rsidR="006239EE">
        <w:rPr>
          <w:i/>
          <w:sz w:val="24"/>
          <w:szCs w:val="24"/>
        </w:rPr>
        <w:t>2</w:t>
      </w:r>
      <w:r w:rsidR="00D975C6">
        <w:rPr>
          <w:i/>
          <w:sz w:val="24"/>
          <w:szCs w:val="24"/>
        </w:rPr>
        <w:t>1-02</w:t>
      </w:r>
      <w:r w:rsidRPr="00E272D9">
        <w:rPr>
          <w:i/>
          <w:sz w:val="24"/>
          <w:szCs w:val="24"/>
        </w:rPr>
        <w:t>)</w:t>
      </w:r>
      <w:commentRangeStart w:id="266"/>
      <w:commentRangeEnd w:id="266"/>
      <w:r w:rsidRPr="00E272D9">
        <w:rPr>
          <w:rStyle w:val="CommentReference"/>
          <w:sz w:val="24"/>
          <w:szCs w:val="24"/>
        </w:rPr>
        <w:commentReference w:id="266"/>
      </w:r>
      <w:commentRangeStart w:id="267"/>
      <w:commentRangeEnd w:id="267"/>
      <w:r w:rsidR="00BC0AA2">
        <w:rPr>
          <w:rStyle w:val="CommentReference"/>
        </w:rPr>
        <w:commentReference w:id="267"/>
      </w:r>
      <w:bookmarkEnd w:id="265"/>
    </w:p>
    <w:p w14:paraId="30395B2C" w14:textId="1C6CCD3A" w:rsidR="00793937" w:rsidRPr="005C7E18" w:rsidRDefault="00793937" w:rsidP="00BC0AA2">
      <w:pPr>
        <w:spacing w:after="240"/>
        <w:jc w:val="center"/>
        <w:rPr>
          <w:b/>
          <w:sz w:val="24"/>
          <w:szCs w:val="24"/>
        </w:rPr>
      </w:pPr>
      <w:r w:rsidRPr="005C7E18">
        <w:rPr>
          <w:b/>
          <w:sz w:val="24"/>
          <w:szCs w:val="24"/>
        </w:rPr>
        <w:t>TABLE OF CONTENTS</w:t>
      </w:r>
    </w:p>
    <w:p w14:paraId="0F511CD3" w14:textId="31CBF72C" w:rsidR="00041EE3" w:rsidRPr="005C7E18" w:rsidRDefault="00041EE3" w:rsidP="006239EE">
      <w:pPr>
        <w:rPr>
          <w:b/>
          <w:sz w:val="24"/>
          <w:szCs w:val="24"/>
        </w:rPr>
      </w:pPr>
      <w:r w:rsidRPr="005C7E18">
        <w:rPr>
          <w:sz w:val="24"/>
          <w:szCs w:val="24"/>
        </w:rPr>
        <w:t xml:space="preserve">8.003 </w:t>
      </w:r>
      <w:r w:rsidR="006239EE" w:rsidRPr="005C7E18">
        <w:rPr>
          <w:sz w:val="24"/>
          <w:szCs w:val="24"/>
        </w:rPr>
        <w:tab/>
      </w:r>
      <w:r w:rsidR="006239EE" w:rsidRPr="005C7E18">
        <w:rPr>
          <w:sz w:val="24"/>
          <w:szCs w:val="24"/>
        </w:rPr>
        <w:tab/>
      </w:r>
      <w:r w:rsidRPr="005C7E18">
        <w:rPr>
          <w:sz w:val="24"/>
          <w:szCs w:val="24"/>
        </w:rPr>
        <w:t>Use of other mandatory sources.</w:t>
      </w:r>
    </w:p>
    <w:p w14:paraId="203F328F" w14:textId="77777777" w:rsidR="00793937" w:rsidRPr="005C7E18" w:rsidRDefault="00793937" w:rsidP="00793937">
      <w:pPr>
        <w:rPr>
          <w:b/>
          <w:sz w:val="24"/>
          <w:szCs w:val="24"/>
        </w:rPr>
      </w:pPr>
      <w:r w:rsidRPr="005C7E18">
        <w:rPr>
          <w:b/>
          <w:sz w:val="24"/>
          <w:szCs w:val="24"/>
        </w:rPr>
        <w:t>SUBPART 8.7 – ACQUISITION FROM NONPROFIT AGENCIES EMPLOYING PEOPLE WHO ARE BLIND OR SEVERELY DISABLED</w:t>
      </w:r>
    </w:p>
    <w:p w14:paraId="338369B2" w14:textId="636408D4" w:rsidR="00793937" w:rsidRPr="005C7E18" w:rsidRDefault="005A1C85" w:rsidP="006239EE">
      <w:pPr>
        <w:rPr>
          <w:sz w:val="24"/>
          <w:szCs w:val="24"/>
        </w:rPr>
      </w:pPr>
      <w:hyperlink w:anchor="P8_703" w:history="1">
        <w:r w:rsidR="00793937" w:rsidRPr="005C7E18">
          <w:rPr>
            <w:rStyle w:val="Hyperlink"/>
            <w:sz w:val="24"/>
            <w:szCs w:val="24"/>
          </w:rPr>
          <w:t>8.703</w:t>
        </w:r>
      </w:hyperlink>
      <w:r w:rsidR="00EF6058" w:rsidRPr="005C7E18">
        <w:rPr>
          <w:rStyle w:val="Hyperlink"/>
          <w:sz w:val="24"/>
          <w:szCs w:val="24"/>
          <w:u w:val="none"/>
        </w:rPr>
        <w:tab/>
      </w:r>
      <w:r w:rsidR="00EF6058" w:rsidRPr="005C7E18">
        <w:rPr>
          <w:rStyle w:val="Hyperlink"/>
          <w:sz w:val="24"/>
          <w:szCs w:val="24"/>
          <w:u w:val="none"/>
        </w:rPr>
        <w:tab/>
      </w:r>
      <w:r w:rsidR="00793937" w:rsidRPr="005C7E18">
        <w:rPr>
          <w:sz w:val="24"/>
          <w:szCs w:val="24"/>
        </w:rPr>
        <w:t>Procurement List.</w:t>
      </w:r>
    </w:p>
    <w:p w14:paraId="537AB205" w14:textId="1CE2859D" w:rsidR="00793937" w:rsidRPr="005C7E18" w:rsidRDefault="005A1C85" w:rsidP="00BC0AA2">
      <w:pPr>
        <w:rPr>
          <w:sz w:val="24"/>
          <w:szCs w:val="24"/>
        </w:rPr>
      </w:pPr>
      <w:hyperlink w:anchor="P8_703_90" w:history="1">
        <w:r w:rsidR="00793937" w:rsidRPr="005C7E18">
          <w:rPr>
            <w:rStyle w:val="Hyperlink"/>
            <w:sz w:val="24"/>
            <w:szCs w:val="24"/>
          </w:rPr>
          <w:t>8.703-90</w:t>
        </w:r>
      </w:hyperlink>
      <w:r w:rsidR="00EF6058" w:rsidRPr="005C7E18">
        <w:rPr>
          <w:rStyle w:val="Hyperlink"/>
          <w:sz w:val="24"/>
          <w:szCs w:val="24"/>
          <w:u w:val="none"/>
        </w:rPr>
        <w:tab/>
      </w:r>
      <w:r w:rsidR="00793937" w:rsidRPr="005C7E18">
        <w:rPr>
          <w:sz w:val="24"/>
          <w:szCs w:val="24"/>
        </w:rPr>
        <w:t xml:space="preserve">Policy for additions of </w:t>
      </w:r>
      <w:proofErr w:type="spellStart"/>
      <w:r w:rsidR="00793937" w:rsidRPr="005C7E18">
        <w:rPr>
          <w:sz w:val="24"/>
          <w:szCs w:val="24"/>
        </w:rPr>
        <w:t>AbilityOne</w:t>
      </w:r>
      <w:proofErr w:type="spellEnd"/>
      <w:r w:rsidR="00793937" w:rsidRPr="005C7E18">
        <w:rPr>
          <w:sz w:val="24"/>
          <w:szCs w:val="24"/>
        </w:rPr>
        <w:t xml:space="preserve"> products to the procurement list.</w:t>
      </w:r>
    </w:p>
    <w:p w14:paraId="392C9614" w14:textId="5926EF30" w:rsidR="00BC0AA2" w:rsidRPr="005C7E18" w:rsidRDefault="00BC0AA2" w:rsidP="00CA5AD7">
      <w:pPr>
        <w:rPr>
          <w:b/>
          <w:bCs/>
          <w:sz w:val="24"/>
          <w:szCs w:val="24"/>
        </w:rPr>
      </w:pPr>
      <w:r w:rsidRPr="005C7E18">
        <w:rPr>
          <w:b/>
          <w:bCs/>
          <w:sz w:val="24"/>
          <w:szCs w:val="24"/>
        </w:rPr>
        <w:t>SUBPART 8.90 – DOD FEDERAL MALL (FEDMALL)</w:t>
      </w:r>
    </w:p>
    <w:p w14:paraId="45B2DC7A" w14:textId="213C448B" w:rsidR="00CA5AD7" w:rsidRPr="005C7E18" w:rsidRDefault="005A1C85" w:rsidP="006239EE">
      <w:pPr>
        <w:spacing w:after="240"/>
        <w:rPr>
          <w:sz w:val="24"/>
          <w:szCs w:val="24"/>
        </w:rPr>
      </w:pPr>
      <w:hyperlink w:anchor="P8_9000" w:history="1">
        <w:r w:rsidR="00CA5AD7" w:rsidRPr="00164DF9">
          <w:rPr>
            <w:rStyle w:val="Hyperlink"/>
            <w:sz w:val="24"/>
            <w:szCs w:val="24"/>
          </w:rPr>
          <w:t>8.9000</w:t>
        </w:r>
      </w:hyperlink>
      <w:r w:rsidR="00CA5AD7" w:rsidRPr="00D631E7">
        <w:rPr>
          <w:sz w:val="24"/>
          <w:szCs w:val="24"/>
        </w:rPr>
        <w:tab/>
      </w:r>
      <w:r w:rsidR="00CA5AD7" w:rsidRPr="00D631E7">
        <w:rPr>
          <w:sz w:val="24"/>
          <w:szCs w:val="24"/>
        </w:rPr>
        <w:tab/>
      </w:r>
      <w:proofErr w:type="spellStart"/>
      <w:r w:rsidR="00CA5AD7" w:rsidRPr="005C7E18">
        <w:rPr>
          <w:sz w:val="24"/>
          <w:szCs w:val="24"/>
        </w:rPr>
        <w:t>FedMall</w:t>
      </w:r>
      <w:proofErr w:type="spellEnd"/>
      <w:r w:rsidR="00CA5AD7" w:rsidRPr="005C7E18">
        <w:rPr>
          <w:sz w:val="24"/>
          <w:szCs w:val="24"/>
        </w:rPr>
        <w:t>.</w:t>
      </w:r>
    </w:p>
    <w:p w14:paraId="22A5F4C1" w14:textId="5E92DFF3" w:rsidR="006239EE" w:rsidRPr="006239EE" w:rsidRDefault="006239EE" w:rsidP="006239EE">
      <w:pPr>
        <w:pStyle w:val="Default"/>
        <w:rPr>
          <w:rFonts w:ascii="Times New Roman" w:hAnsi="Times New Roman" w:cs="Times New Roman"/>
        </w:rPr>
      </w:pPr>
      <w:r w:rsidRPr="006239EE">
        <w:rPr>
          <w:rFonts w:ascii="Times New Roman" w:hAnsi="Times New Roman" w:cs="Times New Roman"/>
          <w:b/>
          <w:bCs/>
        </w:rPr>
        <w:t>8.003 Use of other mandatory sources.</w:t>
      </w:r>
    </w:p>
    <w:p w14:paraId="53AB532C" w14:textId="5A2F1783"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14:paraId="6EA2AEA0" w14:textId="6134D628"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14:paraId="721222B0" w14:textId="12B4D664"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14:paraId="3CC9AFCD" w14:textId="4E559B53"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14:paraId="206A1AAD" w14:textId="4BBE6082"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(S-93) Procurement of training.</w:t>
      </w:r>
    </w:p>
    <w:p w14:paraId="218E121A" w14:textId="00B92485" w:rsidR="006239EE" w:rsidRPr="006239EE" w:rsidRDefault="006239EE" w:rsidP="006239EE">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14:paraId="62592C36" w14:textId="72A82E7B" w:rsidR="006239EE" w:rsidRPr="006239EE" w:rsidRDefault="006239EE" w:rsidP="006239EE">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P8_003_S93_3" w:history="1">
        <w:r w:rsidRPr="004A4102">
          <w:rPr>
            <w:rStyle w:val="Hyperlink"/>
            <w:rFonts w:ascii="Times New Roman" w:hAnsi="Times New Roman" w:cs="Times New Roman"/>
          </w:rPr>
          <w:t>8.003(S-93)(3)</w:t>
        </w:r>
      </w:hyperlink>
      <w:r w:rsidRPr="006239EE">
        <w:rPr>
          <w:rFonts w:ascii="Times New Roman" w:hAnsi="Times New Roman" w:cs="Times New Roman"/>
        </w:rPr>
        <w:t xml:space="preserve"> applies.</w:t>
      </w:r>
    </w:p>
    <w:p w14:paraId="41A47CB4" w14:textId="46498BFE" w:rsidR="006239EE" w:rsidRPr="004A4102" w:rsidRDefault="006239EE" w:rsidP="00F57D59">
      <w:pPr>
        <w:spacing w:after="240"/>
        <w:rPr>
          <w:b/>
          <w:sz w:val="24"/>
          <w:szCs w:val="24"/>
        </w:rPr>
      </w:pPr>
      <w:r w:rsidRPr="004A4102">
        <w:rPr>
          <w:sz w:val="24"/>
          <w:szCs w:val="24"/>
        </w:rPr>
        <w:tab/>
      </w:r>
      <w:bookmarkStart w:id="268" w:name="P8_003_S93_3"/>
      <w:r w:rsidRPr="004A4102">
        <w:rPr>
          <w:sz w:val="24"/>
          <w:szCs w:val="24"/>
        </w:rPr>
        <w:t>(3)</w:t>
      </w:r>
      <w:bookmarkEnd w:id="268"/>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14:paraId="35B21559" w14:textId="77777777" w:rsidR="00793937" w:rsidRPr="00E272D9" w:rsidRDefault="00793937" w:rsidP="00025804">
      <w:pPr>
        <w:pStyle w:val="Heading2"/>
      </w:pPr>
      <w:r w:rsidRPr="00E272D9">
        <w:lastRenderedPageBreak/>
        <w:t>SUBPART 8.7 – ACQUISITION FROM NONPROFIT AGENCIES EMPLOYING PEOPLE WHO ARE BLIND OR SEVERELY DISABLED</w:t>
      </w:r>
    </w:p>
    <w:p w14:paraId="0BE9C70F" w14:textId="174DD611" w:rsidR="00793937" w:rsidRPr="00E272D9" w:rsidRDefault="00B67E35" w:rsidP="00A64CE0">
      <w:pPr>
        <w:spacing w:after="240"/>
        <w:jc w:val="center"/>
        <w:rPr>
          <w:i/>
          <w:sz w:val="24"/>
          <w:szCs w:val="24"/>
        </w:rPr>
      </w:pPr>
      <w:r w:rsidRPr="00E272D9">
        <w:rPr>
          <w:i/>
          <w:sz w:val="24"/>
          <w:szCs w:val="24"/>
        </w:rPr>
        <w:t>(Revised December 16, 2016 through PROCLTR 2017-07)</w:t>
      </w:r>
    </w:p>
    <w:p w14:paraId="2286481E" w14:textId="3EE0897C" w:rsidR="00793937" w:rsidRPr="002B627D" w:rsidRDefault="00793937" w:rsidP="002B627D">
      <w:pPr>
        <w:pStyle w:val="Heading3"/>
        <w:spacing w:after="240"/>
        <w:rPr>
          <w:rFonts w:eastAsia="Calibri"/>
          <w:strike/>
          <w:snapToGrid w:val="0"/>
          <w:sz w:val="24"/>
          <w:szCs w:val="24"/>
        </w:rPr>
      </w:pPr>
      <w:bookmarkStart w:id="269" w:name="P8_703"/>
      <w:r w:rsidRPr="002B627D">
        <w:rPr>
          <w:sz w:val="24"/>
          <w:szCs w:val="24"/>
        </w:rPr>
        <w:t xml:space="preserve">8.703 </w:t>
      </w:r>
      <w:bookmarkEnd w:id="269"/>
      <w:r w:rsidRPr="002B627D">
        <w:rPr>
          <w:sz w:val="24"/>
          <w:szCs w:val="24"/>
        </w:rPr>
        <w:t>Procurement List.</w:t>
      </w:r>
    </w:p>
    <w:p w14:paraId="772E6615" w14:textId="45D24421" w:rsidR="00793937" w:rsidRPr="002B627D" w:rsidRDefault="00793937" w:rsidP="002B627D">
      <w:pPr>
        <w:pStyle w:val="Heading3"/>
        <w:rPr>
          <w:sz w:val="24"/>
          <w:szCs w:val="24"/>
        </w:rPr>
      </w:pPr>
      <w:bookmarkStart w:id="270" w:name="P8_703_90"/>
      <w:r w:rsidRPr="002B627D">
        <w:rPr>
          <w:sz w:val="24"/>
          <w:szCs w:val="24"/>
        </w:rPr>
        <w:t>8.703-90</w:t>
      </w:r>
      <w:bookmarkEnd w:id="270"/>
      <w:r w:rsidRPr="002B627D">
        <w:rPr>
          <w:sz w:val="24"/>
          <w:szCs w:val="24"/>
        </w:rPr>
        <w:t xml:space="preserve"> Policy for additions of </w:t>
      </w:r>
      <w:proofErr w:type="spellStart"/>
      <w:r w:rsidRPr="002B627D">
        <w:rPr>
          <w:sz w:val="24"/>
          <w:szCs w:val="24"/>
        </w:rPr>
        <w:t>AbilityOne</w:t>
      </w:r>
      <w:proofErr w:type="spellEnd"/>
      <w:r w:rsidRPr="002B627D">
        <w:rPr>
          <w:sz w:val="24"/>
          <w:szCs w:val="24"/>
        </w:rPr>
        <w:t xml:space="preserve"> products to the procurement list.</w:t>
      </w:r>
    </w:p>
    <w:p w14:paraId="4A0F34CE" w14:textId="4B8F69AF" w:rsidR="00793937" w:rsidRPr="00E272D9" w:rsidRDefault="00793937" w:rsidP="00793937">
      <w:pPr>
        <w:tabs>
          <w:tab w:val="left" w:pos="2250"/>
        </w:tabs>
        <w:rPr>
          <w:rFonts w:eastAsia="Calibri"/>
          <w:snapToGrid w:val="0"/>
          <w:sz w:val="24"/>
          <w:szCs w:val="24"/>
        </w:rPr>
      </w:pPr>
      <w:r w:rsidRPr="00E272D9">
        <w:rPr>
          <w:rFonts w:eastAsia="Calibri"/>
          <w:snapToGrid w:val="0"/>
          <w:sz w:val="24"/>
          <w:szCs w:val="24"/>
        </w:rPr>
        <w:t>(a) The 1971 Supply Management Relationship Agreement between DoD and GSA gives DoD authority to buy assigned items for the Federal Government. DoD a</w:t>
      </w:r>
      <w:r w:rsidR="00EF6058" w:rsidRPr="00E272D9">
        <w:rPr>
          <w:rFonts w:eastAsia="Calibri"/>
          <w:snapToGrid w:val="0"/>
          <w:sz w:val="24"/>
          <w:szCs w:val="24"/>
        </w:rPr>
        <w:t>ssigned this authority to DLA.</w:t>
      </w:r>
    </w:p>
    <w:p w14:paraId="4469A25F" w14:textId="071F297A" w:rsidR="00793937" w:rsidRPr="00E272D9" w:rsidRDefault="00793937" w:rsidP="00793937">
      <w:pPr>
        <w:tabs>
          <w:tab w:val="left" w:pos="2250"/>
        </w:tabs>
        <w:rPr>
          <w:rFonts w:eastAsia="Calibri"/>
          <w:strike/>
          <w:snapToGrid w:val="0"/>
          <w:sz w:val="24"/>
          <w:szCs w:val="24"/>
        </w:rPr>
      </w:pPr>
      <w:r w:rsidRPr="00E272D9">
        <w:rPr>
          <w:rFonts w:eastAsia="Calibri"/>
          <w:snapToGrid w:val="0"/>
          <w:sz w:val="24"/>
          <w:szCs w:val="24"/>
        </w:rPr>
        <w:t xml:space="preserve">(b) DLA works with </w:t>
      </w:r>
      <w:proofErr w:type="spellStart"/>
      <w:r w:rsidRPr="00E272D9">
        <w:rPr>
          <w:rFonts w:eastAsia="Calibri"/>
          <w:snapToGrid w:val="0"/>
          <w:sz w:val="24"/>
          <w:szCs w:val="24"/>
        </w:rPr>
        <w:t>AbilityOne</w:t>
      </w:r>
      <w:proofErr w:type="spellEnd"/>
      <w:r w:rsidRPr="00E272D9">
        <w:rPr>
          <w:rFonts w:eastAsia="Calibri"/>
          <w:snapToGrid w:val="0"/>
          <w:sz w:val="24"/>
          <w:szCs w:val="24"/>
        </w:rPr>
        <w:t xml:space="preserve"> to add DLA-managed and bought </w:t>
      </w:r>
      <w:r w:rsidR="00EF6058" w:rsidRPr="00E272D9">
        <w:rPr>
          <w:rFonts w:eastAsia="Calibri"/>
          <w:snapToGrid w:val="0"/>
          <w:sz w:val="24"/>
          <w:szCs w:val="24"/>
        </w:rPr>
        <w:t>items to its procurement list.</w:t>
      </w:r>
    </w:p>
    <w:p w14:paraId="2386E0B1" w14:textId="79737F57" w:rsidR="00793937" w:rsidRPr="00E272D9" w:rsidRDefault="00EF6058" w:rsidP="000C7663">
      <w:pPr>
        <w:pStyle w:val="Indent4"/>
        <w:rPr>
          <w:strike/>
        </w:rPr>
      </w:pPr>
      <w:r w:rsidRPr="00E272D9">
        <w:tab/>
      </w:r>
      <w:r w:rsidR="00793937" w:rsidRPr="00E272D9">
        <w:t xml:space="preserve">(1) Refer to the </w:t>
      </w:r>
      <w:hyperlink r:id="rId135" w:history="1">
        <w:r w:rsidR="00450198">
          <w:rPr>
            <w:rStyle w:val="Hyperlink"/>
          </w:rPr>
          <w:t>AbilityOne Procurement List</w:t>
        </w:r>
      </w:hyperlink>
      <w:r w:rsidR="00450198">
        <w:t xml:space="preserve"> (</w:t>
      </w:r>
      <w:hyperlink r:id="rId136" w:history="1">
        <w:r w:rsidR="00450198" w:rsidRPr="005F4C90">
          <w:rPr>
            <w:rStyle w:val="Hyperlink"/>
          </w:rPr>
          <w:t>https://www.abilityone.gov/procurement_list/services_commodity.html</w:t>
        </w:r>
      </w:hyperlink>
      <w:r w:rsidR="00450198">
        <w:t>)</w:t>
      </w:r>
      <w:r w:rsidR="00450198" w:rsidRPr="00450198">
        <w:t xml:space="preserve"> </w:t>
      </w:r>
      <w:r w:rsidR="00450198" w:rsidRPr="00E272D9">
        <w:t>for general guidance</w:t>
      </w:r>
    </w:p>
    <w:p w14:paraId="0866B966" w14:textId="0CC06E47" w:rsidR="00793937" w:rsidRPr="00E272D9" w:rsidRDefault="00EF6058" w:rsidP="000C7663">
      <w:pPr>
        <w:pStyle w:val="Indent4"/>
      </w:pPr>
      <w:r w:rsidRPr="00E272D9">
        <w:tab/>
      </w:r>
      <w:r w:rsidR="00793937" w:rsidRPr="00E272D9">
        <w:t xml:space="preserve">(2) When adding NSNs managed by DLA to the list, the </w:t>
      </w:r>
      <w:proofErr w:type="spellStart"/>
      <w:r w:rsidR="00793937" w:rsidRPr="00E272D9">
        <w:t>AbilityOne</w:t>
      </w:r>
      <w:proofErr w:type="spellEnd"/>
      <w:r w:rsidR="00793937" w:rsidRPr="00E272D9">
        <w:t xml:space="preserve"> liaison works with the contracting officer and the Small Business Office to gain approval. All parties must consider requirements, pricing, costs, drawings and specifications, and proposed delivery schedules. The contracting officer signs the price concurrence letter, </w:t>
      </w:r>
      <w:proofErr w:type="spellStart"/>
      <w:r w:rsidR="00793937" w:rsidRPr="00E272D9">
        <w:t>AbilityOne</w:t>
      </w:r>
      <w:proofErr w:type="spellEnd"/>
      <w:r w:rsidR="00793937" w:rsidRPr="00E272D9">
        <w:t xml:space="preserve"> form CBSD 1005, when receiving an agreeable price proposal. The contracting officer must compl</w:t>
      </w:r>
      <w:r w:rsidRPr="00E272D9">
        <w:t>ete the actions within 30 days.</w:t>
      </w:r>
    </w:p>
    <w:p w14:paraId="67E34263" w14:textId="39690C32" w:rsidR="00793937" w:rsidRPr="00E272D9" w:rsidRDefault="00EF6058" w:rsidP="000C7663">
      <w:pPr>
        <w:pStyle w:val="Indent4"/>
      </w:pPr>
      <w:r w:rsidRPr="00E272D9">
        <w:tab/>
      </w:r>
      <w:r w:rsidR="00793937" w:rsidRPr="00E272D9">
        <w:t xml:space="preserve">(3) </w:t>
      </w:r>
      <w:proofErr w:type="spellStart"/>
      <w:r w:rsidR="00793937" w:rsidRPr="00E272D9">
        <w:t>AbilityOne</w:t>
      </w:r>
      <w:proofErr w:type="spellEnd"/>
      <w:r w:rsidR="00793937" w:rsidRPr="00E272D9">
        <w:t xml:space="preserve"> must send a business case analysis with supporting documents to the contracting officer and the Small Business Office when adding managed or procured items assigned to DLA for Total Government Requirement (TGR) or a Broa</w:t>
      </w:r>
      <w:r w:rsidRPr="00E272D9">
        <w:t>d Government Requirement (BGR).</w:t>
      </w:r>
    </w:p>
    <w:p w14:paraId="1476C2FC" w14:textId="53A68E5E" w:rsidR="00793937" w:rsidRPr="00E272D9" w:rsidRDefault="00EF6058" w:rsidP="00B01F68">
      <w:pPr>
        <w:pStyle w:val="Indent5"/>
        <w:tabs>
          <w:tab w:val="clear" w:pos="1080"/>
          <w:tab w:val="left" w:pos="720"/>
        </w:tabs>
        <w:rPr>
          <w:sz w:val="24"/>
          <w:szCs w:val="24"/>
        </w:rPr>
      </w:pPr>
      <w:r w:rsidRPr="00E272D9">
        <w:rPr>
          <w:sz w:val="24"/>
          <w:szCs w:val="24"/>
        </w:rPr>
        <w:tab/>
      </w:r>
      <w:r w:rsidR="00793937" w:rsidRPr="00E272D9">
        <w:rPr>
          <w:sz w:val="24"/>
          <w:szCs w:val="24"/>
        </w:rPr>
        <w:t xml:space="preserve">(i) Central Nonprofit Agency (CNA), NIB, or Source America sends the BCA to the Small Business Office </w:t>
      </w:r>
      <w:proofErr w:type="spellStart"/>
      <w:r w:rsidR="00793937" w:rsidRPr="00E272D9">
        <w:rPr>
          <w:sz w:val="24"/>
          <w:szCs w:val="24"/>
        </w:rPr>
        <w:t>AbilityOne</w:t>
      </w:r>
      <w:proofErr w:type="spellEnd"/>
      <w:r w:rsidR="00793937" w:rsidRPr="00E272D9">
        <w:rPr>
          <w:sz w:val="24"/>
          <w:szCs w:val="24"/>
        </w:rPr>
        <w:t xml:space="preserve"> liaison to begin the review. The Small Business Office verifies the NSN and contacts the NSN owner. When the material does not match an NSN, DL</w:t>
      </w:r>
      <w:r w:rsidRPr="00E272D9">
        <w:rPr>
          <w:sz w:val="24"/>
          <w:szCs w:val="24"/>
        </w:rPr>
        <w:t>A cannot create a new NSN.</w:t>
      </w:r>
    </w:p>
    <w:p w14:paraId="418C3896" w14:textId="371BAA07" w:rsidR="00793937" w:rsidRPr="00E272D9" w:rsidRDefault="00EF6058" w:rsidP="00B01F68">
      <w:pPr>
        <w:pStyle w:val="Indent5"/>
        <w:tabs>
          <w:tab w:val="clear" w:pos="1080"/>
          <w:tab w:val="left" w:pos="720"/>
        </w:tabs>
        <w:rPr>
          <w:sz w:val="24"/>
          <w:szCs w:val="24"/>
        </w:rPr>
      </w:pPr>
      <w:r w:rsidRPr="00E272D9">
        <w:rPr>
          <w:sz w:val="24"/>
          <w:szCs w:val="24"/>
        </w:rPr>
        <w:tab/>
      </w:r>
      <w:r w:rsidR="00793937" w:rsidRPr="00E272D9">
        <w:rPr>
          <w:sz w:val="24"/>
          <w:szCs w:val="24"/>
        </w:rPr>
        <w:t xml:space="preserve">(ii) The procuring organization shall name a contracting officer to review the BCA and evaluate the </w:t>
      </w:r>
      <w:proofErr w:type="spellStart"/>
      <w:r w:rsidR="00793937" w:rsidRPr="00E272D9">
        <w:rPr>
          <w:sz w:val="24"/>
          <w:szCs w:val="24"/>
        </w:rPr>
        <w:t>AbilityOne</w:t>
      </w:r>
      <w:proofErr w:type="spellEnd"/>
      <w:r w:rsidR="00793937" w:rsidRPr="00E272D9">
        <w:rPr>
          <w:sz w:val="24"/>
          <w:szCs w:val="24"/>
        </w:rPr>
        <w:t xml:space="preserve"> request. The contracting officer must have responsibility for the DLA item proposed for addition. The contracting officer must:</w:t>
      </w:r>
    </w:p>
    <w:p w14:paraId="7579F0E0" w14:textId="4C5827F3" w:rsidR="00793937" w:rsidRPr="00E272D9" w:rsidRDefault="00A64CE0" w:rsidP="00A64CE0">
      <w:pPr>
        <w:pStyle w:val="Indent5"/>
        <w:tabs>
          <w:tab w:val="clear" w:pos="1080"/>
        </w:tabs>
        <w:rPr>
          <w:sz w:val="24"/>
          <w:szCs w:val="24"/>
        </w:rPr>
      </w:pPr>
      <w:r>
        <w:rPr>
          <w:sz w:val="24"/>
          <w:szCs w:val="24"/>
        </w:rPr>
        <w:tab/>
      </w:r>
      <w:r w:rsidR="00EF6058" w:rsidRPr="00E272D9">
        <w:rPr>
          <w:sz w:val="24"/>
          <w:szCs w:val="24"/>
        </w:rPr>
        <w:tab/>
      </w:r>
      <w:r w:rsidR="00EF6058" w:rsidRPr="00E272D9">
        <w:rPr>
          <w:sz w:val="24"/>
          <w:szCs w:val="24"/>
        </w:rPr>
        <w:tab/>
      </w:r>
      <w:r w:rsidR="00793937" w:rsidRPr="00E272D9">
        <w:rPr>
          <w:sz w:val="24"/>
          <w:szCs w:val="24"/>
        </w:rPr>
        <w:t>(A) Review the</w:t>
      </w:r>
      <w:r w:rsidR="00EF6058" w:rsidRPr="00E272D9">
        <w:rPr>
          <w:sz w:val="24"/>
          <w:szCs w:val="24"/>
        </w:rPr>
        <w:t xml:space="preserve"> BCA and supporting documents.</w:t>
      </w:r>
    </w:p>
    <w:p w14:paraId="621AC0C0" w14:textId="0BD6FED5" w:rsidR="00793937" w:rsidRPr="001B746C" w:rsidRDefault="00A64CE0" w:rsidP="00A64CE0">
      <w:pPr>
        <w:pStyle w:val="Indent7"/>
        <w:rPr>
          <w:sz w:val="24"/>
          <w:szCs w:val="24"/>
        </w:rPr>
      </w:pPr>
      <w:r>
        <w:tab/>
      </w:r>
      <w:r w:rsidR="00EF6058" w:rsidRPr="00E272D9">
        <w:tab/>
      </w:r>
      <w:r w:rsidR="00EF6058" w:rsidRPr="00E272D9">
        <w:tab/>
      </w:r>
      <w:r w:rsidR="00793937" w:rsidRPr="001B746C">
        <w:rPr>
          <w:sz w:val="24"/>
          <w:szCs w:val="24"/>
        </w:rPr>
        <w:t xml:space="preserve">(B) Conduct a market comparison to document price reasonableness. The contracting officer must find the price fair and reasonable. DLA does not expect </w:t>
      </w:r>
      <w:proofErr w:type="spellStart"/>
      <w:r w:rsidR="00793937" w:rsidRPr="001B746C">
        <w:rPr>
          <w:sz w:val="24"/>
          <w:szCs w:val="24"/>
        </w:rPr>
        <w:t>AbilityOne</w:t>
      </w:r>
      <w:proofErr w:type="spellEnd"/>
      <w:r w:rsidR="00793937" w:rsidRPr="001B746C">
        <w:rPr>
          <w:sz w:val="24"/>
          <w:szCs w:val="24"/>
        </w:rPr>
        <w:t xml:space="preserve"> to offer the lowest price or to offer prices matching out-of-date prices, loss leaders, salvage prices, or sale prices, especially when using raw materials that have high market volatility. </w:t>
      </w:r>
      <w:proofErr w:type="spellStart"/>
      <w:r w:rsidR="00793937" w:rsidRPr="001B746C">
        <w:rPr>
          <w:sz w:val="24"/>
          <w:szCs w:val="24"/>
        </w:rPr>
        <w:t>AbilityOne</w:t>
      </w:r>
      <w:proofErr w:type="spellEnd"/>
      <w:r w:rsidR="00793937" w:rsidRPr="001B746C">
        <w:rPr>
          <w:sz w:val="24"/>
          <w:szCs w:val="24"/>
        </w:rPr>
        <w:t xml:space="preserve"> pricing is based on free on board (f.o.b.) origin.</w:t>
      </w:r>
    </w:p>
    <w:p w14:paraId="37617DDC" w14:textId="452AC694" w:rsidR="00793937" w:rsidRPr="001B746C" w:rsidRDefault="00A64CE0" w:rsidP="00A64CE0">
      <w:pPr>
        <w:pStyle w:val="Indent7"/>
        <w:rPr>
          <w:sz w:val="24"/>
          <w:szCs w:val="24"/>
        </w:rPr>
      </w:pPr>
      <w:r w:rsidRPr="001B746C">
        <w:rPr>
          <w:sz w:val="24"/>
          <w:szCs w:val="24"/>
        </w:rPr>
        <w:tab/>
      </w:r>
      <w:r w:rsidR="00793937" w:rsidRPr="001B746C">
        <w:rPr>
          <w:sz w:val="24"/>
          <w:szCs w:val="24"/>
        </w:rPr>
        <w:t>(4) When the BCA adequately identifies a need, the contracting officer should consider sponsorship regardless of demand</w:t>
      </w:r>
      <w:r w:rsidR="00A92ADD" w:rsidRPr="001B746C">
        <w:rPr>
          <w:sz w:val="24"/>
          <w:szCs w:val="24"/>
        </w:rPr>
        <w:t xml:space="preserve"> history.</w:t>
      </w:r>
    </w:p>
    <w:p w14:paraId="32264148" w14:textId="3FF97C78" w:rsidR="00793937" w:rsidRPr="00E272D9" w:rsidRDefault="00EF6058" w:rsidP="00793937">
      <w:pPr>
        <w:rPr>
          <w:sz w:val="24"/>
          <w:szCs w:val="24"/>
        </w:rPr>
      </w:pPr>
      <w:r w:rsidRPr="00E272D9">
        <w:rPr>
          <w:i/>
          <w:sz w:val="24"/>
          <w:szCs w:val="24"/>
        </w:rPr>
        <w:tab/>
      </w:r>
      <w:r w:rsidRPr="00E272D9">
        <w:rPr>
          <w:i/>
          <w:sz w:val="24"/>
          <w:szCs w:val="24"/>
        </w:rPr>
        <w:tab/>
      </w:r>
      <w:r w:rsidR="00793937" w:rsidRPr="00E272D9">
        <w:rPr>
          <w:i/>
          <w:sz w:val="24"/>
          <w:szCs w:val="24"/>
        </w:rPr>
        <w:t xml:space="preserve"> </w:t>
      </w:r>
      <w:r w:rsidR="00793937" w:rsidRPr="00E272D9">
        <w:rPr>
          <w:sz w:val="24"/>
          <w:szCs w:val="24"/>
        </w:rPr>
        <w:t xml:space="preserve">(i) When considering adding an NSN to the </w:t>
      </w:r>
      <w:proofErr w:type="spellStart"/>
      <w:r w:rsidR="00793937" w:rsidRPr="00E272D9">
        <w:rPr>
          <w:sz w:val="24"/>
          <w:szCs w:val="24"/>
        </w:rPr>
        <w:t>AbilityOne</w:t>
      </w:r>
      <w:proofErr w:type="spellEnd"/>
      <w:r w:rsidR="00793937" w:rsidRPr="00E272D9">
        <w:rPr>
          <w:sz w:val="24"/>
          <w:szCs w:val="24"/>
        </w:rPr>
        <w:t xml:space="preserve"> list, the contracting officer reviews for long-term contract coverage. If a long-term contract exists for the item, the contracting officer may base price reasonableness on comparison with the current contract price.</w:t>
      </w:r>
    </w:p>
    <w:p w14:paraId="00A33144" w14:textId="4BA13176" w:rsidR="00793937" w:rsidRPr="00E272D9" w:rsidRDefault="0046157D" w:rsidP="00793937">
      <w:pPr>
        <w:rPr>
          <w:sz w:val="24"/>
          <w:szCs w:val="24"/>
        </w:rPr>
      </w:pPr>
      <w:r w:rsidRPr="00E272D9">
        <w:rPr>
          <w:i/>
          <w:sz w:val="24"/>
          <w:szCs w:val="24"/>
        </w:rPr>
        <w:tab/>
      </w:r>
      <w:r w:rsidR="00EF6058" w:rsidRPr="00E272D9">
        <w:rPr>
          <w:i/>
          <w:sz w:val="24"/>
          <w:szCs w:val="24"/>
        </w:rPr>
        <w:tab/>
      </w:r>
      <w:r w:rsidR="00793937" w:rsidRPr="00E272D9">
        <w:rPr>
          <w:sz w:val="24"/>
          <w:szCs w:val="24"/>
        </w:rPr>
        <w:t>(ii) When comparing the proposed fair market price (FMP) to an f.o.b. destination contract price, the contracting officer should add the estimated freight to the proposed F</w:t>
      </w:r>
      <w:r w:rsidR="00EF6058" w:rsidRPr="00E272D9">
        <w:rPr>
          <w:sz w:val="24"/>
          <w:szCs w:val="24"/>
        </w:rPr>
        <w:t>MP for an accurate comparison.</w:t>
      </w:r>
    </w:p>
    <w:p w14:paraId="0FA5A378" w14:textId="20800858" w:rsidR="00793937" w:rsidRPr="00E272D9" w:rsidRDefault="0046157D" w:rsidP="00793937">
      <w:pPr>
        <w:rPr>
          <w:sz w:val="24"/>
          <w:szCs w:val="24"/>
        </w:rPr>
      </w:pPr>
      <w:r w:rsidRPr="00E272D9">
        <w:rPr>
          <w:i/>
          <w:sz w:val="24"/>
          <w:szCs w:val="24"/>
        </w:rPr>
        <w:tab/>
      </w:r>
      <w:r w:rsidR="00EF6058" w:rsidRPr="00E272D9">
        <w:rPr>
          <w:i/>
          <w:sz w:val="24"/>
          <w:szCs w:val="24"/>
        </w:rPr>
        <w:tab/>
      </w:r>
      <w:r w:rsidR="00793937" w:rsidRPr="00E272D9">
        <w:rPr>
          <w:sz w:val="24"/>
          <w:szCs w:val="24"/>
        </w:rPr>
        <w:t xml:space="preserve">(iii) When that cost is unreasonably higher than the current DLA f.o.b. destination contract price, the contracting officer documents the addition as not in the Government’s best </w:t>
      </w:r>
      <w:r w:rsidR="00793937" w:rsidRPr="00E272D9">
        <w:rPr>
          <w:sz w:val="24"/>
          <w:szCs w:val="24"/>
        </w:rPr>
        <w:lastRenderedPageBreak/>
        <w:t xml:space="preserve">interest. The contracting officer tells the </w:t>
      </w:r>
      <w:proofErr w:type="spellStart"/>
      <w:r w:rsidR="00793937" w:rsidRPr="00E272D9">
        <w:rPr>
          <w:sz w:val="24"/>
          <w:szCs w:val="24"/>
        </w:rPr>
        <w:t>AbilityOne</w:t>
      </w:r>
      <w:proofErr w:type="spellEnd"/>
      <w:r w:rsidR="00793937" w:rsidRPr="00E272D9">
        <w:rPr>
          <w:sz w:val="24"/>
          <w:szCs w:val="24"/>
        </w:rPr>
        <w:t xml:space="preserve"> liaison the decision. The CNA may either propose a l</w:t>
      </w:r>
      <w:r w:rsidR="00EF6058" w:rsidRPr="00E272D9">
        <w:rPr>
          <w:sz w:val="24"/>
          <w:szCs w:val="24"/>
        </w:rPr>
        <w:t>ower price or withdraw the BCA.</w:t>
      </w:r>
    </w:p>
    <w:p w14:paraId="607CFB0D" w14:textId="7BB50518" w:rsidR="00793937" w:rsidRPr="00D13F3F" w:rsidRDefault="00EF6058" w:rsidP="00793937">
      <w:pPr>
        <w:rPr>
          <w:sz w:val="24"/>
          <w:szCs w:val="24"/>
        </w:rPr>
      </w:pPr>
      <w:r w:rsidRPr="00E272D9">
        <w:rPr>
          <w:sz w:val="24"/>
          <w:szCs w:val="24"/>
        </w:rPr>
        <w:tab/>
      </w:r>
      <w:r w:rsidR="00793937" w:rsidRPr="00E272D9">
        <w:rPr>
          <w:sz w:val="24"/>
          <w:szCs w:val="24"/>
        </w:rPr>
        <w:t xml:space="preserve">(5) If the contracting officer agrees with the proposed addition, the contracting officer shall sign and electronically send </w:t>
      </w:r>
      <w:proofErr w:type="spellStart"/>
      <w:r w:rsidR="00793937" w:rsidRPr="00E272D9">
        <w:rPr>
          <w:sz w:val="24"/>
          <w:szCs w:val="24"/>
        </w:rPr>
        <w:t>AbilityOne</w:t>
      </w:r>
      <w:proofErr w:type="spellEnd"/>
      <w:r w:rsidR="00793937" w:rsidRPr="00E272D9">
        <w:rPr>
          <w:sz w:val="24"/>
          <w:szCs w:val="24"/>
        </w:rPr>
        <w:t xml:space="preserve"> Form CBSD 1005 to the </w:t>
      </w:r>
      <w:proofErr w:type="spellStart"/>
      <w:r w:rsidR="00793937" w:rsidRPr="00E272D9">
        <w:rPr>
          <w:sz w:val="24"/>
          <w:szCs w:val="24"/>
        </w:rPr>
        <w:t>AbilityOne</w:t>
      </w:r>
      <w:proofErr w:type="spellEnd"/>
      <w:r w:rsidR="00793937" w:rsidRPr="00E272D9">
        <w:rPr>
          <w:sz w:val="24"/>
          <w:szCs w:val="24"/>
        </w:rPr>
        <w:t xml:space="preserve"> liaison. Include the BCA number for the proposal. Contracting officers shall make their best efforts to complete these actions </w:t>
      </w:r>
      <w:r w:rsidR="00793937" w:rsidRPr="00D13F3F">
        <w:rPr>
          <w:sz w:val="24"/>
          <w:szCs w:val="24"/>
        </w:rPr>
        <w:t xml:space="preserve">within 30 days. The </w:t>
      </w:r>
      <w:proofErr w:type="spellStart"/>
      <w:r w:rsidR="00793937" w:rsidRPr="00D13F3F">
        <w:rPr>
          <w:sz w:val="24"/>
          <w:szCs w:val="24"/>
        </w:rPr>
        <w:t>AbilityOne</w:t>
      </w:r>
      <w:proofErr w:type="spellEnd"/>
      <w:r w:rsidR="00793937" w:rsidRPr="00D13F3F">
        <w:rPr>
          <w:sz w:val="24"/>
          <w:szCs w:val="24"/>
        </w:rPr>
        <w:t xml:space="preserve"> liaison sends the additi</w:t>
      </w:r>
      <w:r w:rsidRPr="00D13F3F">
        <w:rPr>
          <w:sz w:val="24"/>
          <w:szCs w:val="24"/>
        </w:rPr>
        <w:t>on information to the CNA.</w:t>
      </w:r>
    </w:p>
    <w:p w14:paraId="35B7F981" w14:textId="1FEA791A" w:rsidR="00793937" w:rsidRPr="009F452A" w:rsidRDefault="00A64CE0" w:rsidP="00A64CE0">
      <w:pPr>
        <w:pStyle w:val="Indent7"/>
        <w:rPr>
          <w:sz w:val="24"/>
          <w:szCs w:val="24"/>
        </w:rPr>
      </w:pPr>
      <w:r w:rsidRPr="009F452A">
        <w:rPr>
          <w:sz w:val="24"/>
          <w:szCs w:val="24"/>
        </w:rPr>
        <w:tab/>
      </w:r>
      <w:r w:rsidR="00793937" w:rsidRPr="009F452A">
        <w:rPr>
          <w:sz w:val="24"/>
          <w:szCs w:val="24"/>
        </w:rPr>
        <w:t xml:space="preserve">(6) The CNA confirms receipt and tells </w:t>
      </w:r>
      <w:proofErr w:type="spellStart"/>
      <w:r w:rsidR="00793937" w:rsidRPr="009F452A">
        <w:rPr>
          <w:sz w:val="24"/>
          <w:szCs w:val="24"/>
        </w:rPr>
        <w:t>AbilityOne</w:t>
      </w:r>
      <w:proofErr w:type="spellEnd"/>
      <w:r w:rsidR="00793937" w:rsidRPr="009F452A">
        <w:rPr>
          <w:sz w:val="24"/>
          <w:szCs w:val="24"/>
        </w:rPr>
        <w:t xml:space="preserve"> it is ready for production. The contracting officer decides the suitable contracting vehicle for the item. The contracting officer should consider the Government-wide nature of the procurement list and ensure item availability to all Federal agencies. </w:t>
      </w:r>
    </w:p>
    <w:p w14:paraId="6DEB8880" w14:textId="48438C71" w:rsidR="00793937" w:rsidRPr="009F452A" w:rsidRDefault="0046157D" w:rsidP="00793937">
      <w:pPr>
        <w:rPr>
          <w:sz w:val="24"/>
          <w:szCs w:val="24"/>
        </w:rPr>
      </w:pPr>
      <w:r w:rsidRPr="009F452A">
        <w:rPr>
          <w:i/>
          <w:sz w:val="24"/>
          <w:szCs w:val="24"/>
        </w:rPr>
        <w:tab/>
      </w:r>
      <w:r w:rsidRPr="009F452A">
        <w:rPr>
          <w:i/>
          <w:sz w:val="24"/>
          <w:szCs w:val="24"/>
        </w:rPr>
        <w:tab/>
      </w:r>
      <w:r w:rsidR="00793937" w:rsidRPr="009F452A">
        <w:rPr>
          <w:sz w:val="24"/>
          <w:szCs w:val="24"/>
        </w:rPr>
        <w:t>(i) For NSNs on long-term contract or BPA, the contracting officer shall confirm when the</w:t>
      </w:r>
      <w:r w:rsidRPr="009F452A">
        <w:rPr>
          <w:sz w:val="24"/>
          <w:szCs w:val="24"/>
        </w:rPr>
        <w:t xml:space="preserve"> current option period expires.</w:t>
      </w:r>
    </w:p>
    <w:p w14:paraId="7FE09101" w14:textId="3C105B71" w:rsidR="00793937" w:rsidRPr="00E272D9" w:rsidRDefault="0046157D" w:rsidP="00793937">
      <w:pPr>
        <w:rPr>
          <w:sz w:val="24"/>
          <w:szCs w:val="24"/>
        </w:rPr>
      </w:pPr>
      <w:r w:rsidRPr="00E272D9">
        <w:rPr>
          <w:i/>
          <w:sz w:val="24"/>
          <w:szCs w:val="24"/>
        </w:rPr>
        <w:tab/>
      </w:r>
      <w:r w:rsidRPr="00E272D9">
        <w:rPr>
          <w:i/>
          <w:sz w:val="24"/>
          <w:szCs w:val="24"/>
        </w:rPr>
        <w:tab/>
      </w:r>
      <w:r w:rsidR="00793937" w:rsidRPr="00E272D9">
        <w:rPr>
          <w:sz w:val="24"/>
          <w:szCs w:val="24"/>
        </w:rPr>
        <w:t xml:space="preserve">(ii) DLA may add NSNs to </w:t>
      </w:r>
      <w:proofErr w:type="spellStart"/>
      <w:r w:rsidR="00793937" w:rsidRPr="00E272D9">
        <w:rPr>
          <w:sz w:val="24"/>
          <w:szCs w:val="24"/>
        </w:rPr>
        <w:t>AbilityOne</w:t>
      </w:r>
      <w:proofErr w:type="spellEnd"/>
      <w:r w:rsidR="00793937" w:rsidRPr="00E272D9">
        <w:rPr>
          <w:sz w:val="24"/>
          <w:szCs w:val="24"/>
        </w:rPr>
        <w:t xml:space="preserve"> agreements after receipt of the addition notice and the CNA ready letter.</w:t>
      </w:r>
    </w:p>
    <w:p w14:paraId="6527D2F7" w14:textId="09D89711" w:rsidR="00793937" w:rsidRPr="00E272D9" w:rsidRDefault="0046157D" w:rsidP="00793937">
      <w:pPr>
        <w:rPr>
          <w:sz w:val="24"/>
          <w:szCs w:val="24"/>
        </w:rPr>
      </w:pPr>
      <w:r w:rsidRPr="00E272D9">
        <w:rPr>
          <w:i/>
          <w:sz w:val="24"/>
          <w:szCs w:val="24"/>
        </w:rPr>
        <w:tab/>
      </w:r>
      <w:r w:rsidRPr="00E272D9">
        <w:rPr>
          <w:i/>
          <w:sz w:val="24"/>
          <w:szCs w:val="24"/>
        </w:rPr>
        <w:tab/>
      </w:r>
      <w:r w:rsidR="00793937" w:rsidRPr="00E272D9">
        <w:rPr>
          <w:sz w:val="24"/>
          <w:szCs w:val="24"/>
        </w:rPr>
        <w:t xml:space="preserve">(iii) DLA cannot add NSNs on requirements contracts to </w:t>
      </w:r>
      <w:proofErr w:type="spellStart"/>
      <w:r w:rsidR="00793937" w:rsidRPr="00E272D9">
        <w:rPr>
          <w:sz w:val="24"/>
          <w:szCs w:val="24"/>
        </w:rPr>
        <w:t>AbilityOne</w:t>
      </w:r>
      <w:proofErr w:type="spellEnd"/>
      <w:r w:rsidR="00793937" w:rsidRPr="00E272D9">
        <w:rPr>
          <w:sz w:val="24"/>
          <w:szCs w:val="24"/>
        </w:rPr>
        <w:t xml:space="preserve"> agreements until after the </w:t>
      </w:r>
      <w:r w:rsidRPr="00E272D9">
        <w:rPr>
          <w:sz w:val="24"/>
          <w:szCs w:val="24"/>
        </w:rPr>
        <w:t>current option period expires.</w:t>
      </w:r>
    </w:p>
    <w:p w14:paraId="43D53475" w14:textId="388D8DE4" w:rsidR="00793937" w:rsidRDefault="0046157D" w:rsidP="00F57D59">
      <w:pPr>
        <w:spacing w:after="240"/>
        <w:rPr>
          <w:sz w:val="24"/>
          <w:szCs w:val="24"/>
        </w:rPr>
      </w:pPr>
      <w:r w:rsidRPr="00E272D9">
        <w:rPr>
          <w:i/>
          <w:sz w:val="24"/>
          <w:szCs w:val="24"/>
        </w:rPr>
        <w:tab/>
      </w:r>
      <w:r w:rsidRPr="00E272D9">
        <w:rPr>
          <w:i/>
          <w:sz w:val="24"/>
          <w:szCs w:val="24"/>
        </w:rPr>
        <w:tab/>
      </w:r>
      <w:r w:rsidR="00793937" w:rsidRPr="00E272D9">
        <w:rPr>
          <w:sz w:val="24"/>
          <w:szCs w:val="24"/>
        </w:rPr>
        <w:t xml:space="preserve">(iv) For NSNs on a prime vendor contract, the contracting officer decides whether to have the prime vendor buy the product from </w:t>
      </w:r>
      <w:proofErr w:type="spellStart"/>
      <w:r w:rsidR="00793937" w:rsidRPr="00E272D9">
        <w:rPr>
          <w:sz w:val="24"/>
          <w:szCs w:val="24"/>
        </w:rPr>
        <w:t>AbilityOne</w:t>
      </w:r>
      <w:proofErr w:type="spellEnd"/>
      <w:r w:rsidR="00793937" w:rsidRPr="00E272D9">
        <w:rPr>
          <w:sz w:val="24"/>
          <w:szCs w:val="24"/>
        </w:rPr>
        <w:t xml:space="preserve"> or remove the NSN from the contract. If the prime vendor removes the item from contract, then DLA can add it to an </w:t>
      </w:r>
      <w:proofErr w:type="spellStart"/>
      <w:r w:rsidR="00793937" w:rsidRPr="00E272D9">
        <w:rPr>
          <w:sz w:val="24"/>
          <w:szCs w:val="24"/>
        </w:rPr>
        <w:t>AbilityOne</w:t>
      </w:r>
      <w:proofErr w:type="spellEnd"/>
      <w:r w:rsidR="00793937" w:rsidRPr="00E272D9">
        <w:rPr>
          <w:sz w:val="24"/>
          <w:szCs w:val="24"/>
        </w:rPr>
        <w:t xml:space="preserve"> agreement.</w:t>
      </w:r>
    </w:p>
    <w:p w14:paraId="4ECE5DB8" w14:textId="77777777" w:rsidR="004070DE" w:rsidRDefault="00F57D59" w:rsidP="004070DE">
      <w:pPr>
        <w:pStyle w:val="Heading2"/>
      </w:pPr>
      <w:r w:rsidRPr="00CA3286">
        <w:t>SUBPART 8.90 – DOD FEDERAL MALL (FEDMALL)</w:t>
      </w:r>
    </w:p>
    <w:p w14:paraId="6B6FC840" w14:textId="04692E89" w:rsidR="00F57D59" w:rsidRPr="004070DE" w:rsidRDefault="004070DE" w:rsidP="00307495">
      <w:r w:rsidRPr="004070DE">
        <w:t>(Added December 8, 2020 in accordance with PROCLTR 2021-02)</w:t>
      </w:r>
    </w:p>
    <w:p w14:paraId="3A623F61" w14:textId="691BA6B2" w:rsidR="00F57D59" w:rsidRPr="00942C9C" w:rsidRDefault="00F57D59" w:rsidP="003A437E">
      <w:pPr>
        <w:pStyle w:val="Heading3"/>
        <w:rPr>
          <w:sz w:val="24"/>
          <w:szCs w:val="24"/>
        </w:rPr>
      </w:pPr>
      <w:bookmarkStart w:id="271" w:name="P8_9000"/>
      <w:r w:rsidRPr="00942C9C">
        <w:rPr>
          <w:sz w:val="24"/>
          <w:szCs w:val="24"/>
        </w:rPr>
        <w:t xml:space="preserve">8.9000 </w:t>
      </w:r>
      <w:bookmarkEnd w:id="271"/>
      <w:proofErr w:type="spellStart"/>
      <w:r w:rsidRPr="00942C9C">
        <w:rPr>
          <w:sz w:val="24"/>
          <w:szCs w:val="24"/>
        </w:rPr>
        <w:t>FedMall</w:t>
      </w:r>
      <w:proofErr w:type="spellEnd"/>
      <w:r w:rsidRPr="00942C9C">
        <w:rPr>
          <w:sz w:val="24"/>
          <w:szCs w:val="24"/>
        </w:rPr>
        <w:t>.</w:t>
      </w:r>
    </w:p>
    <w:p w14:paraId="66263717" w14:textId="64D6D8B2"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(a) This subpart implements section 332 of the National Defense Authorization Act for Fiscal Year 1999 (Pub. L. 105-261), which requires a single, Defense-wide electronic </w:t>
      </w:r>
      <w:proofErr w:type="spellStart"/>
      <w:r w:rsidRPr="00942C9C">
        <w:rPr>
          <w:color w:val="000000"/>
          <w:sz w:val="24"/>
          <w:szCs w:val="24"/>
        </w:rPr>
        <w:t>mall</w:t>
      </w:r>
      <w:proofErr w:type="spellEnd"/>
      <w:r w:rsidRPr="00942C9C">
        <w:rPr>
          <w:color w:val="000000"/>
          <w:sz w:val="24"/>
          <w:szCs w:val="24"/>
        </w:rPr>
        <w:t xml:space="preserve"> system for supply purchases. “</w:t>
      </w:r>
      <w:proofErr w:type="spellStart"/>
      <w:r w:rsidRPr="00942C9C">
        <w:rPr>
          <w:color w:val="000000"/>
          <w:sz w:val="24"/>
          <w:szCs w:val="24"/>
        </w:rPr>
        <w:t>FedMall</w:t>
      </w:r>
      <w:proofErr w:type="spellEnd"/>
      <w:r w:rsidRPr="00942C9C">
        <w:rPr>
          <w:color w:val="000000"/>
          <w:sz w:val="24"/>
          <w:szCs w:val="24"/>
        </w:rPr>
        <w:t xml:space="preserve">” has the same meaning as the term “electronic </w:t>
      </w:r>
      <w:proofErr w:type="spellStart"/>
      <w:r w:rsidRPr="00942C9C">
        <w:rPr>
          <w:color w:val="000000"/>
          <w:sz w:val="24"/>
          <w:szCs w:val="24"/>
        </w:rPr>
        <w:t>mall</w:t>
      </w:r>
      <w:proofErr w:type="spellEnd"/>
      <w:r w:rsidRPr="00942C9C">
        <w:rPr>
          <w:color w:val="000000"/>
          <w:sz w:val="24"/>
          <w:szCs w:val="24"/>
        </w:rPr>
        <w:t xml:space="preserve"> system,” defined at 10 U.S.C. 2451 Note (a).</w:t>
      </w:r>
    </w:p>
    <w:p w14:paraId="2011A73D" w14:textId="77777777"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(b) </w:t>
      </w:r>
      <w:r w:rsidRPr="00942C9C">
        <w:rPr>
          <w:i/>
          <w:iCs/>
          <w:color w:val="000000"/>
          <w:sz w:val="24"/>
          <w:szCs w:val="24"/>
        </w:rPr>
        <w:t>General</w:t>
      </w:r>
      <w:r w:rsidRPr="00942C9C">
        <w:rPr>
          <w:color w:val="000000"/>
          <w:sz w:val="24"/>
          <w:szCs w:val="24"/>
        </w:rPr>
        <w:t>.</w:t>
      </w:r>
    </w:p>
    <w:p w14:paraId="51879C72" w14:textId="7D9E6EC8"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(1) </w:t>
      </w:r>
      <w:proofErr w:type="spellStart"/>
      <w:r w:rsidR="00F57D59" w:rsidRPr="00942C9C">
        <w:rPr>
          <w:color w:val="000000"/>
          <w:sz w:val="24"/>
          <w:szCs w:val="24"/>
        </w:rPr>
        <w:t>FedMall</w:t>
      </w:r>
      <w:proofErr w:type="spellEnd"/>
      <w:r w:rsidR="00F57D59" w:rsidRPr="00942C9C">
        <w:rPr>
          <w:color w:val="000000"/>
          <w:sz w:val="24"/>
          <w:szCs w:val="24"/>
        </w:rPr>
        <w:t xml:space="preserve"> is an eCommerce ordering system for DoD, Federal, State, and authorized local Agencies to search for and acquire products from government reserves and commercial sources. </w:t>
      </w:r>
      <w:proofErr w:type="spellStart"/>
      <w:r w:rsidR="00F57D59" w:rsidRPr="00942C9C">
        <w:rPr>
          <w:color w:val="000000"/>
          <w:sz w:val="24"/>
          <w:szCs w:val="24"/>
        </w:rPr>
        <w:t>FedMall</w:t>
      </w:r>
      <w:proofErr w:type="spellEnd"/>
      <w:r w:rsidR="00F57D59" w:rsidRPr="00942C9C">
        <w:rPr>
          <w:color w:val="000000"/>
          <w:sz w:val="24"/>
          <w:szCs w:val="24"/>
        </w:rPr>
        <w:t xml:space="preserve"> provides access to tens of millions of individual items of supply from centrally managed DoD and General Service Administration (GSA) assets to commercial off-the-shelf products. Access the </w:t>
      </w:r>
      <w:hyperlink r:id="rId137" w:history="1">
        <w:r w:rsidR="00D631E7">
          <w:rPr>
            <w:rStyle w:val="Hyperlink"/>
            <w:sz w:val="24"/>
            <w:szCs w:val="24"/>
          </w:rPr>
          <w:t>FedMall Website</w:t>
        </w:r>
      </w:hyperlink>
      <w:r w:rsidR="00D631E7">
        <w:rPr>
          <w:color w:val="0000FF"/>
          <w:sz w:val="24"/>
          <w:szCs w:val="24"/>
        </w:rPr>
        <w:t xml:space="preserve"> (</w:t>
      </w:r>
      <w:hyperlink r:id="rId138" w:history="1">
        <w:r w:rsidR="00D631E7" w:rsidRPr="00145B58">
          <w:rPr>
            <w:rStyle w:val="Hyperlink"/>
            <w:sz w:val="24"/>
            <w:szCs w:val="24"/>
          </w:rPr>
          <w:t>https://www.fedmall.mil/</w:t>
        </w:r>
      </w:hyperlink>
      <w:r w:rsidR="00F57D59" w:rsidRPr="00942C9C">
        <w:rPr>
          <w:color w:val="0000FF"/>
          <w:sz w:val="24"/>
          <w:szCs w:val="24"/>
        </w:rPr>
        <w:t>).</w:t>
      </w:r>
    </w:p>
    <w:p w14:paraId="5A899170" w14:textId="4E0ACD09" w:rsidR="00F57D59"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 xml:space="preserve">(2) Contracting eBusiness, Defense Pricing and Contracting (DPC) in the Office of the Under Secretary of Defense (Acquisition and Sustainment), is the DoD Executive Agent for </w:t>
      </w:r>
      <w:proofErr w:type="spellStart"/>
      <w:r w:rsidRPr="00942C9C">
        <w:rPr>
          <w:color w:val="000000"/>
          <w:sz w:val="24"/>
          <w:szCs w:val="24"/>
        </w:rPr>
        <w:t>FedMall</w:t>
      </w:r>
      <w:proofErr w:type="spellEnd"/>
      <w:r w:rsidRPr="00942C9C">
        <w:rPr>
          <w:color w:val="000000"/>
          <w:sz w:val="24"/>
          <w:szCs w:val="24"/>
        </w:rPr>
        <w:t>.</w:t>
      </w:r>
    </w:p>
    <w:p w14:paraId="6A9D4F39" w14:textId="697E7F1C"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(3) DLA Logistics Operations (J3) is responsible for the integrated material management of items placed on </w:t>
      </w:r>
      <w:proofErr w:type="spellStart"/>
      <w:r w:rsidR="00F57D59" w:rsidRPr="00942C9C">
        <w:rPr>
          <w:color w:val="000000"/>
          <w:sz w:val="24"/>
          <w:szCs w:val="24"/>
        </w:rPr>
        <w:t>FedMall</w:t>
      </w:r>
      <w:proofErr w:type="spellEnd"/>
      <w:r w:rsidR="00F57D59" w:rsidRPr="00942C9C">
        <w:rPr>
          <w:color w:val="000000"/>
          <w:sz w:val="24"/>
          <w:szCs w:val="24"/>
        </w:rPr>
        <w:t>.</w:t>
      </w:r>
    </w:p>
    <w:p w14:paraId="2FF5403C" w14:textId="34DF49E9"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(4) DLA Information Operations is responsible for Information Technology (IT) operations, architecture, and information assurance for the </w:t>
      </w:r>
      <w:proofErr w:type="spellStart"/>
      <w:r w:rsidR="00F57D59" w:rsidRPr="00942C9C">
        <w:rPr>
          <w:color w:val="000000"/>
          <w:sz w:val="24"/>
          <w:szCs w:val="24"/>
        </w:rPr>
        <w:t>FedMall</w:t>
      </w:r>
      <w:proofErr w:type="spellEnd"/>
      <w:r w:rsidR="00F57D59" w:rsidRPr="00942C9C">
        <w:rPr>
          <w:color w:val="000000"/>
          <w:sz w:val="24"/>
          <w:szCs w:val="24"/>
        </w:rPr>
        <w:t xml:space="preserve"> program.</w:t>
      </w:r>
    </w:p>
    <w:p w14:paraId="6EAE014E" w14:textId="78D4223F"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(5) The DLA Contracting Services Office (DCSO) is responsible for awarding and administering the DLA-managed Federal Supply Schedules for </w:t>
      </w:r>
      <w:proofErr w:type="spellStart"/>
      <w:r w:rsidR="00F57D59" w:rsidRPr="00942C9C">
        <w:rPr>
          <w:color w:val="000000"/>
          <w:sz w:val="24"/>
          <w:szCs w:val="24"/>
        </w:rPr>
        <w:t>FedMall</w:t>
      </w:r>
      <w:proofErr w:type="spellEnd"/>
      <w:r w:rsidR="00F57D59" w:rsidRPr="00942C9C">
        <w:rPr>
          <w:color w:val="000000"/>
          <w:sz w:val="24"/>
          <w:szCs w:val="24"/>
        </w:rPr>
        <w:t xml:space="preserve"> (see </w:t>
      </w:r>
      <w:hyperlink w:anchor="P38_9002" w:history="1">
        <w:r w:rsidR="00F57D59" w:rsidRPr="00D631E7">
          <w:rPr>
            <w:rStyle w:val="Hyperlink"/>
            <w:sz w:val="24"/>
            <w:szCs w:val="24"/>
          </w:rPr>
          <w:t>38.9002</w:t>
        </w:r>
      </w:hyperlink>
      <w:r w:rsidR="00F57D59" w:rsidRPr="00942C9C">
        <w:rPr>
          <w:color w:val="000000"/>
          <w:sz w:val="24"/>
          <w:szCs w:val="24"/>
        </w:rPr>
        <w:t>).</w:t>
      </w:r>
    </w:p>
    <w:p w14:paraId="2475006E" w14:textId="65C12BFA"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(6) DLA may restrict items or types of items from placement on </w:t>
      </w:r>
      <w:proofErr w:type="spellStart"/>
      <w:r w:rsidR="00F57D59" w:rsidRPr="00942C9C">
        <w:rPr>
          <w:color w:val="000000"/>
          <w:sz w:val="24"/>
          <w:szCs w:val="24"/>
        </w:rPr>
        <w:t>FedMall</w:t>
      </w:r>
      <w:proofErr w:type="spellEnd"/>
      <w:r w:rsidR="00F57D59" w:rsidRPr="00942C9C">
        <w:rPr>
          <w:color w:val="000000"/>
          <w:sz w:val="24"/>
          <w:szCs w:val="24"/>
        </w:rPr>
        <w:t>.</w:t>
      </w:r>
    </w:p>
    <w:p w14:paraId="379E2F70" w14:textId="3EC0F774"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w:t>
      </w:r>
      <w:proofErr w:type="spellStart"/>
      <w:r w:rsidR="00F57D59" w:rsidRPr="00942C9C">
        <w:rPr>
          <w:color w:val="000000"/>
          <w:sz w:val="24"/>
          <w:szCs w:val="24"/>
        </w:rPr>
        <w:t>i</w:t>
      </w:r>
      <w:proofErr w:type="spellEnd"/>
      <w:r w:rsidR="00F57D59" w:rsidRPr="00942C9C">
        <w:rPr>
          <w:color w:val="000000"/>
          <w:sz w:val="24"/>
          <w:szCs w:val="24"/>
        </w:rPr>
        <w:t xml:space="preserve">) </w:t>
      </w:r>
      <w:proofErr w:type="spellStart"/>
      <w:r w:rsidR="00F57D59" w:rsidRPr="00942C9C">
        <w:rPr>
          <w:color w:val="000000"/>
          <w:sz w:val="24"/>
          <w:szCs w:val="24"/>
        </w:rPr>
        <w:t>FedMall</w:t>
      </w:r>
      <w:proofErr w:type="spellEnd"/>
      <w:r w:rsidR="00F57D59" w:rsidRPr="00942C9C">
        <w:rPr>
          <w:color w:val="000000"/>
          <w:sz w:val="24"/>
          <w:szCs w:val="24"/>
        </w:rPr>
        <w:t xml:space="preserve"> catalogs will not include Qualified Product List (QPL) and critical safety items.</w:t>
      </w:r>
    </w:p>
    <w:p w14:paraId="4A8EAD5C" w14:textId="0BE1EA9F"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lastRenderedPageBreak/>
        <w:tab/>
      </w:r>
      <w:r w:rsidR="00F57D59" w:rsidRPr="00942C9C">
        <w:rPr>
          <w:color w:val="000000"/>
          <w:sz w:val="24"/>
          <w:szCs w:val="24"/>
        </w:rPr>
        <w:t xml:space="preserve">(ii) DLA-stocked NSNs will not be placed on </w:t>
      </w:r>
      <w:proofErr w:type="spellStart"/>
      <w:r w:rsidR="00F57D59" w:rsidRPr="00942C9C">
        <w:rPr>
          <w:color w:val="000000"/>
          <w:sz w:val="24"/>
          <w:szCs w:val="24"/>
        </w:rPr>
        <w:t>FedMall</w:t>
      </w:r>
      <w:proofErr w:type="spellEnd"/>
      <w:r w:rsidR="00F57D59" w:rsidRPr="00942C9C">
        <w:rPr>
          <w:color w:val="000000"/>
          <w:sz w:val="24"/>
          <w:szCs w:val="24"/>
        </w:rPr>
        <w:t xml:space="preserve"> unless the contract contains a unique ordering corridor available only to DLA personnel.</w:t>
      </w:r>
    </w:p>
    <w:p w14:paraId="5E9D7BCF" w14:textId="0C906A4A"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(c) </w:t>
      </w:r>
      <w:proofErr w:type="spellStart"/>
      <w:r w:rsidRPr="00942C9C">
        <w:rPr>
          <w:i/>
          <w:iCs/>
          <w:color w:val="000000"/>
          <w:sz w:val="24"/>
          <w:szCs w:val="24"/>
        </w:rPr>
        <w:t>FedMall</w:t>
      </w:r>
      <w:proofErr w:type="spellEnd"/>
      <w:r w:rsidRPr="00942C9C">
        <w:rPr>
          <w:i/>
          <w:iCs/>
          <w:color w:val="000000"/>
          <w:sz w:val="24"/>
          <w:szCs w:val="24"/>
        </w:rPr>
        <w:t xml:space="preserve"> catalog and item management reviews</w:t>
      </w:r>
      <w:r w:rsidRPr="00942C9C">
        <w:rPr>
          <w:color w:val="000000"/>
          <w:sz w:val="24"/>
          <w:szCs w:val="24"/>
        </w:rPr>
        <w:t>.</w:t>
      </w:r>
    </w:p>
    <w:p w14:paraId="5AA3A8C9" w14:textId="74F28231"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(1) Each procuring organization will appoint a </w:t>
      </w:r>
      <w:proofErr w:type="spellStart"/>
      <w:r w:rsidR="00F57D59" w:rsidRPr="00942C9C">
        <w:rPr>
          <w:color w:val="000000"/>
          <w:sz w:val="24"/>
          <w:szCs w:val="24"/>
        </w:rPr>
        <w:t>FedMall</w:t>
      </w:r>
      <w:proofErr w:type="spellEnd"/>
      <w:r w:rsidR="00F57D59" w:rsidRPr="00942C9C">
        <w:rPr>
          <w:color w:val="000000"/>
          <w:sz w:val="24"/>
          <w:szCs w:val="24"/>
        </w:rPr>
        <w:t xml:space="preserve"> point of contact—</w:t>
      </w:r>
    </w:p>
    <w:p w14:paraId="538F1922" w14:textId="5D631EBB" w:rsidR="00F57D59" w:rsidRPr="00942C9C" w:rsidRDefault="00942C9C"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Pr>
          <w:color w:val="000000"/>
          <w:sz w:val="24"/>
          <w:szCs w:val="24"/>
        </w:rPr>
        <w:tab/>
      </w:r>
      <w:r w:rsidR="00F57D59" w:rsidRPr="00942C9C">
        <w:rPr>
          <w:color w:val="000000"/>
          <w:sz w:val="24"/>
          <w:szCs w:val="24"/>
        </w:rPr>
        <w:t xml:space="preserve">(i) To review and approve </w:t>
      </w:r>
      <w:proofErr w:type="spellStart"/>
      <w:r w:rsidR="00F57D59" w:rsidRPr="00942C9C">
        <w:rPr>
          <w:color w:val="000000"/>
          <w:sz w:val="24"/>
          <w:szCs w:val="24"/>
        </w:rPr>
        <w:t>FedMall</w:t>
      </w:r>
      <w:proofErr w:type="spellEnd"/>
      <w:r w:rsidR="00F57D59" w:rsidRPr="00942C9C">
        <w:rPr>
          <w:color w:val="000000"/>
          <w:sz w:val="24"/>
          <w:szCs w:val="24"/>
        </w:rPr>
        <w:t xml:space="preserve"> items;</w:t>
      </w:r>
    </w:p>
    <w:p w14:paraId="33C41FB1" w14:textId="6F7EA98E" w:rsidR="00F57D59"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 xml:space="preserve">(ii) Address any </w:t>
      </w:r>
      <w:proofErr w:type="spellStart"/>
      <w:r w:rsidRPr="00942C9C">
        <w:rPr>
          <w:color w:val="000000"/>
          <w:sz w:val="24"/>
          <w:szCs w:val="24"/>
        </w:rPr>
        <w:t>FedMall</w:t>
      </w:r>
      <w:proofErr w:type="spellEnd"/>
      <w:r w:rsidRPr="00942C9C">
        <w:rPr>
          <w:color w:val="000000"/>
          <w:sz w:val="24"/>
          <w:szCs w:val="24"/>
        </w:rPr>
        <w:t>-related issues of the procurement organization; and</w:t>
      </w:r>
    </w:p>
    <w:p w14:paraId="0600AA30" w14:textId="693B8C7E" w:rsidR="00F57D59"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 xml:space="preserve">(iii) Aid in </w:t>
      </w:r>
      <w:proofErr w:type="spellStart"/>
      <w:r w:rsidRPr="00942C9C">
        <w:rPr>
          <w:color w:val="000000"/>
          <w:sz w:val="24"/>
          <w:szCs w:val="24"/>
        </w:rPr>
        <w:t>FedMall</w:t>
      </w:r>
      <w:proofErr w:type="spellEnd"/>
      <w:r w:rsidRPr="00942C9C">
        <w:rPr>
          <w:color w:val="000000"/>
          <w:sz w:val="24"/>
          <w:szCs w:val="24"/>
        </w:rPr>
        <w:t xml:space="preserve"> issue resolution.</w:t>
      </w:r>
    </w:p>
    <w:p w14:paraId="628DA197" w14:textId="167986FE"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(2) DLA Logistics Operations (J3) and DLA procuring organizations will review and approve items for inclusion on DoD </w:t>
      </w:r>
      <w:proofErr w:type="spellStart"/>
      <w:r w:rsidR="00F57D59" w:rsidRPr="00942C9C">
        <w:rPr>
          <w:color w:val="000000"/>
          <w:sz w:val="24"/>
          <w:szCs w:val="24"/>
        </w:rPr>
        <w:t>FedMall</w:t>
      </w:r>
      <w:proofErr w:type="spellEnd"/>
      <w:r w:rsidR="00F57D59" w:rsidRPr="00942C9C">
        <w:rPr>
          <w:color w:val="000000"/>
          <w:sz w:val="24"/>
          <w:szCs w:val="24"/>
        </w:rPr>
        <w:t xml:space="preserve"> contracts.</w:t>
      </w:r>
    </w:p>
    <w:p w14:paraId="6E7D19DC" w14:textId="4F3C750C"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(3) The DLA Information Operations </w:t>
      </w:r>
      <w:proofErr w:type="spellStart"/>
      <w:r w:rsidR="00F57D59" w:rsidRPr="00942C9C">
        <w:rPr>
          <w:color w:val="000000"/>
          <w:sz w:val="24"/>
          <w:szCs w:val="24"/>
        </w:rPr>
        <w:t>FedMall</w:t>
      </w:r>
      <w:proofErr w:type="spellEnd"/>
      <w:r w:rsidR="00F57D59" w:rsidRPr="00942C9C">
        <w:rPr>
          <w:color w:val="000000"/>
          <w:sz w:val="24"/>
          <w:szCs w:val="24"/>
        </w:rPr>
        <w:t xml:space="preserve"> Program Management Office will periodically conduct reviews of </w:t>
      </w:r>
      <w:proofErr w:type="spellStart"/>
      <w:r w:rsidR="00F57D59" w:rsidRPr="00942C9C">
        <w:rPr>
          <w:color w:val="000000"/>
          <w:sz w:val="24"/>
          <w:szCs w:val="24"/>
        </w:rPr>
        <w:t>FedMall</w:t>
      </w:r>
      <w:proofErr w:type="spellEnd"/>
      <w:r w:rsidR="00F57D59" w:rsidRPr="00942C9C">
        <w:rPr>
          <w:color w:val="000000"/>
          <w:sz w:val="24"/>
          <w:szCs w:val="24"/>
        </w:rPr>
        <w:t xml:space="preserve"> catalog items for information assurance after contract award and throughout the life of the contract.</w:t>
      </w:r>
    </w:p>
    <w:p w14:paraId="5055FE5D" w14:textId="0D185B5F"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(4) Prior to adding items to a DLA-Managed Federal Supply Schedule for </w:t>
      </w:r>
      <w:proofErr w:type="spellStart"/>
      <w:r w:rsidR="00F57D59" w:rsidRPr="00942C9C">
        <w:rPr>
          <w:color w:val="000000"/>
          <w:sz w:val="24"/>
          <w:szCs w:val="24"/>
        </w:rPr>
        <w:t>FedMall</w:t>
      </w:r>
      <w:proofErr w:type="spellEnd"/>
      <w:r w:rsidR="00F57D59" w:rsidRPr="00942C9C">
        <w:rPr>
          <w:color w:val="000000"/>
          <w:sz w:val="24"/>
          <w:szCs w:val="24"/>
        </w:rPr>
        <w:t xml:space="preserve"> (see </w:t>
      </w:r>
      <w:hyperlink w:anchor="P38_9002" w:history="1">
        <w:r w:rsidR="00F57D59" w:rsidRPr="00D631E7">
          <w:rPr>
            <w:rStyle w:val="Hyperlink"/>
            <w:sz w:val="24"/>
            <w:szCs w:val="24"/>
          </w:rPr>
          <w:t>38.9002</w:t>
        </w:r>
      </w:hyperlink>
      <w:r w:rsidR="00F57D59" w:rsidRPr="00942C9C">
        <w:rPr>
          <w:color w:val="000000"/>
          <w:sz w:val="24"/>
          <w:szCs w:val="24"/>
        </w:rPr>
        <w:t>), DCSO will perform a review of the catalog to cross-reference part numbered items to NSNs.</w:t>
      </w:r>
    </w:p>
    <w:p w14:paraId="0E0C0FED" w14:textId="52070D93"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(d) Ordering.</w:t>
      </w:r>
    </w:p>
    <w:p w14:paraId="7FCBBE47" w14:textId="73A09F55" w:rsidR="00F57D59"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 xml:space="preserve">(1) Ordering against contracts on </w:t>
      </w:r>
      <w:proofErr w:type="spellStart"/>
      <w:r w:rsidRPr="00942C9C">
        <w:rPr>
          <w:color w:val="000000"/>
          <w:sz w:val="24"/>
          <w:szCs w:val="24"/>
        </w:rPr>
        <w:t>FedMall</w:t>
      </w:r>
      <w:proofErr w:type="spellEnd"/>
      <w:r w:rsidRPr="00942C9C">
        <w:rPr>
          <w:color w:val="000000"/>
          <w:sz w:val="24"/>
          <w:szCs w:val="24"/>
        </w:rPr>
        <w:t xml:space="preserve"> is subject to the ordering requirements applicable to the particular contract. Ordering activities are responsible for complying with ordering requirements, including competition requirements.</w:t>
      </w:r>
    </w:p>
    <w:p w14:paraId="464F9910" w14:textId="6D973D45"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(2) Ordering from </w:t>
      </w:r>
      <w:proofErr w:type="spellStart"/>
      <w:r w:rsidR="00F57D59" w:rsidRPr="00942C9C">
        <w:rPr>
          <w:color w:val="000000"/>
          <w:sz w:val="24"/>
          <w:szCs w:val="24"/>
        </w:rPr>
        <w:t>FedMall</w:t>
      </w:r>
      <w:proofErr w:type="spellEnd"/>
      <w:r w:rsidR="00F57D59" w:rsidRPr="00942C9C">
        <w:rPr>
          <w:color w:val="000000"/>
          <w:sz w:val="24"/>
          <w:szCs w:val="24"/>
        </w:rPr>
        <w:t xml:space="preserve"> may be—</w:t>
      </w:r>
    </w:p>
    <w:p w14:paraId="76AFCA9C" w14:textId="5E0537F2"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(i) Authorized for DoD contractors in accordance with Subpart </w:t>
      </w:r>
      <w:hyperlink w:anchor="P51_1" w:history="1">
        <w:r w:rsidR="00F57D59" w:rsidRPr="00D631E7">
          <w:rPr>
            <w:rStyle w:val="Hyperlink"/>
            <w:sz w:val="24"/>
            <w:szCs w:val="24"/>
          </w:rPr>
          <w:t>51.1</w:t>
        </w:r>
      </w:hyperlink>
      <w:r w:rsidR="00F57D59" w:rsidRPr="00942C9C">
        <w:rPr>
          <w:color w:val="000000"/>
          <w:sz w:val="24"/>
          <w:szCs w:val="24"/>
        </w:rPr>
        <w:t>; and</w:t>
      </w:r>
    </w:p>
    <w:p w14:paraId="29892431" w14:textId="176555B9" w:rsidR="00F57D59" w:rsidRPr="003A437E" w:rsidRDefault="00942C9C" w:rsidP="00D631E7">
      <w:pPr>
        <w:rPr>
          <w:sz w:val="24"/>
          <w:szCs w:val="24"/>
        </w:rPr>
      </w:pPr>
      <w:r>
        <w:rPr>
          <w:color w:val="000000"/>
          <w:sz w:val="24"/>
          <w:szCs w:val="24"/>
        </w:rPr>
        <w:tab/>
      </w:r>
      <w:r>
        <w:rPr>
          <w:color w:val="000000"/>
          <w:sz w:val="24"/>
          <w:szCs w:val="24"/>
        </w:rPr>
        <w:tab/>
      </w:r>
      <w:r w:rsidR="00F57D59" w:rsidRPr="00942C9C">
        <w:rPr>
          <w:color w:val="000000"/>
          <w:sz w:val="24"/>
          <w:szCs w:val="24"/>
        </w:rPr>
        <w:t xml:space="preserve">(ii) Conducted using the Government-wide commercial purchase card (see </w:t>
      </w:r>
      <w:hyperlink w:anchor="P13_301" w:history="1">
        <w:r w:rsidR="00F57D59" w:rsidRPr="00D631E7">
          <w:rPr>
            <w:rStyle w:val="Hyperlink"/>
            <w:sz w:val="24"/>
            <w:szCs w:val="24"/>
          </w:rPr>
          <w:t>13.301</w:t>
        </w:r>
      </w:hyperlink>
      <w:r w:rsidR="00F57D59" w:rsidRPr="00942C9C">
        <w:rPr>
          <w:color w:val="000000"/>
          <w:sz w:val="24"/>
          <w:szCs w:val="24"/>
        </w:rPr>
        <w:t>).</w:t>
      </w:r>
    </w:p>
    <w:p w14:paraId="14AA9EEE" w14:textId="77777777" w:rsidR="00F57D59" w:rsidRPr="00E272D9" w:rsidRDefault="00F57D59" w:rsidP="00F57D59">
      <w:pPr>
        <w:spacing w:after="240"/>
        <w:rPr>
          <w:sz w:val="24"/>
          <w:szCs w:val="24"/>
        </w:rPr>
      </w:pPr>
    </w:p>
    <w:p w14:paraId="7254827E" w14:textId="77777777" w:rsidR="00741784" w:rsidRDefault="00741784" w:rsidP="00BA01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39"/>
          <w:headerReference w:type="default" r:id="rId140"/>
          <w:footerReference w:type="even" r:id="rId141"/>
          <w:footerReference w:type="default" r:id="rId142"/>
          <w:pgSz w:w="12240" w:h="15840"/>
          <w:pgMar w:top="1440" w:right="1440" w:bottom="1440" w:left="1440" w:header="720" w:footer="720" w:gutter="0"/>
          <w:cols w:space="720"/>
          <w:docGrid w:linePitch="299"/>
        </w:sectPr>
      </w:pPr>
    </w:p>
    <w:p w14:paraId="748F6406" w14:textId="77777777" w:rsidR="000D1DA8" w:rsidRPr="008755D3" w:rsidRDefault="000D1DA8" w:rsidP="00045233">
      <w:pPr>
        <w:pStyle w:val="Heading1"/>
        <w:rPr>
          <w:sz w:val="24"/>
          <w:szCs w:val="24"/>
        </w:rPr>
      </w:pPr>
      <w:bookmarkStart w:id="272" w:name="P9"/>
      <w:r w:rsidRPr="008755D3">
        <w:rPr>
          <w:sz w:val="24"/>
          <w:szCs w:val="24"/>
        </w:rPr>
        <w:lastRenderedPageBreak/>
        <w:t>PART 9 – CONTRACTOR QUALIFICATIONS</w:t>
      </w:r>
    </w:p>
    <w:p w14:paraId="3BFD2B66" w14:textId="3DBA5B5D" w:rsidR="000D1DA8" w:rsidRPr="00E272D9" w:rsidRDefault="000108BC" w:rsidP="00D65035">
      <w:pPr>
        <w:spacing w:after="240"/>
        <w:jc w:val="center"/>
        <w:rPr>
          <w:i/>
          <w:sz w:val="24"/>
          <w:szCs w:val="24"/>
        </w:rPr>
      </w:pPr>
      <w:r w:rsidRPr="005736A1">
        <w:rPr>
          <w:i/>
          <w:sz w:val="24"/>
          <w:szCs w:val="24"/>
        </w:rPr>
        <w:t>(</w:t>
      </w:r>
      <w:r w:rsidR="00E85716" w:rsidRPr="005736A1">
        <w:rPr>
          <w:i/>
          <w:sz w:val="24"/>
          <w:szCs w:val="24"/>
        </w:rPr>
        <w:t xml:space="preserve">Revised </w:t>
      </w:r>
      <w:r w:rsidR="00E85716">
        <w:rPr>
          <w:i/>
          <w:sz w:val="24"/>
          <w:szCs w:val="24"/>
        </w:rPr>
        <w:t>January 27, 2022 in accordance with DEVIATION 22-02</w:t>
      </w:r>
      <w:r w:rsidR="009A2B9C" w:rsidRPr="00E272D9">
        <w:rPr>
          <w:i/>
          <w:sz w:val="24"/>
          <w:szCs w:val="24"/>
        </w:rPr>
        <w:t>)</w:t>
      </w:r>
      <w:commentRangeStart w:id="273"/>
      <w:commentRangeEnd w:id="273"/>
      <w:r w:rsidR="000D1DA8" w:rsidRPr="00E272D9">
        <w:rPr>
          <w:rStyle w:val="CommentReference"/>
          <w:sz w:val="24"/>
          <w:szCs w:val="24"/>
        </w:rPr>
        <w:commentReference w:id="273"/>
      </w:r>
    </w:p>
    <w:bookmarkEnd w:id="272"/>
    <w:p w14:paraId="40C2867B" w14:textId="4ED06D9E" w:rsidR="00AF67E6" w:rsidRPr="00E272D9" w:rsidRDefault="00AF67E6" w:rsidP="00AF67E6">
      <w:pPr>
        <w:jc w:val="center"/>
        <w:rPr>
          <w:b/>
          <w:sz w:val="24"/>
          <w:szCs w:val="24"/>
        </w:rPr>
      </w:pPr>
      <w:r w:rsidRPr="00E272D9">
        <w:rPr>
          <w:b/>
          <w:sz w:val="24"/>
          <w:szCs w:val="24"/>
        </w:rPr>
        <w:t>TABLE OF CONTENTS</w:t>
      </w:r>
    </w:p>
    <w:p w14:paraId="01ADFDA5" w14:textId="77777777" w:rsidR="00AF67E6" w:rsidRPr="00E272D9" w:rsidRDefault="00AF67E6" w:rsidP="00D65035">
      <w:pPr>
        <w:tabs>
          <w:tab w:val="left" w:pos="0"/>
          <w:tab w:val="left" w:pos="270"/>
        </w:tabs>
        <w:rPr>
          <w:b/>
          <w:sz w:val="24"/>
          <w:szCs w:val="24"/>
        </w:rPr>
      </w:pPr>
      <w:r w:rsidRPr="00E272D9">
        <w:rPr>
          <w:b/>
          <w:sz w:val="24"/>
          <w:szCs w:val="24"/>
        </w:rPr>
        <w:t>SUBPART 9.1 – RESPONSIBLE PROSPECTIVE CONTRACTORS</w:t>
      </w:r>
    </w:p>
    <w:p w14:paraId="0AE85812" w14:textId="6FC28EB7" w:rsidR="00AF67E6" w:rsidRPr="00E272D9" w:rsidRDefault="005A1C85" w:rsidP="00AF67E6">
      <w:pPr>
        <w:tabs>
          <w:tab w:val="left" w:pos="900"/>
        </w:tabs>
        <w:rPr>
          <w:sz w:val="24"/>
          <w:szCs w:val="24"/>
        </w:rPr>
      </w:pPr>
      <w:hyperlink w:anchor="P9_100" w:history="1">
        <w:r w:rsidR="00AF67E6" w:rsidRPr="00E272D9">
          <w:rPr>
            <w:rStyle w:val="Hyperlink"/>
            <w:sz w:val="24"/>
            <w:szCs w:val="24"/>
          </w:rPr>
          <w:t>9.100</w:t>
        </w:r>
      </w:hyperlink>
      <w:r w:rsidR="0046157D" w:rsidRPr="00492AF8">
        <w:rPr>
          <w:rStyle w:val="Hyperlink"/>
          <w:sz w:val="24"/>
          <w:szCs w:val="24"/>
          <w:u w:val="none"/>
        </w:rPr>
        <w:tab/>
      </w:r>
      <w:r w:rsidR="0046157D" w:rsidRPr="00492AF8">
        <w:rPr>
          <w:rStyle w:val="Hyperlink"/>
          <w:sz w:val="24"/>
          <w:szCs w:val="24"/>
          <w:u w:val="none"/>
        </w:rPr>
        <w:tab/>
      </w:r>
      <w:r w:rsidR="0046157D" w:rsidRPr="00492AF8">
        <w:rPr>
          <w:rStyle w:val="Hyperlink"/>
          <w:sz w:val="24"/>
          <w:szCs w:val="24"/>
          <w:u w:val="none"/>
        </w:rPr>
        <w:tab/>
      </w:r>
      <w:r w:rsidR="00AF67E6" w:rsidRPr="00E272D9">
        <w:rPr>
          <w:sz w:val="24"/>
          <w:szCs w:val="24"/>
        </w:rPr>
        <w:t>Scope of subpart.</w:t>
      </w:r>
    </w:p>
    <w:p w14:paraId="570573D2" w14:textId="3E3C7573" w:rsidR="00586229" w:rsidRPr="00E272D9" w:rsidRDefault="005A1C85" w:rsidP="00AF67E6">
      <w:pPr>
        <w:tabs>
          <w:tab w:val="left" w:pos="900"/>
        </w:tabs>
        <w:rPr>
          <w:sz w:val="24"/>
          <w:szCs w:val="24"/>
        </w:rPr>
      </w:pPr>
      <w:hyperlink w:anchor="P9_100_90" w:history="1">
        <w:r w:rsidR="0046157D" w:rsidRPr="006640DD">
          <w:rPr>
            <w:rStyle w:val="Hyperlink"/>
            <w:sz w:val="24"/>
            <w:szCs w:val="24"/>
          </w:rPr>
          <w:t>9.100-90</w:t>
        </w:r>
      </w:hyperlink>
      <w:r w:rsidR="0046157D" w:rsidRPr="00E272D9">
        <w:rPr>
          <w:sz w:val="24"/>
          <w:szCs w:val="24"/>
        </w:rPr>
        <w:tab/>
      </w:r>
      <w:r w:rsidR="0046157D" w:rsidRPr="00E272D9">
        <w:rPr>
          <w:sz w:val="24"/>
          <w:szCs w:val="24"/>
        </w:rPr>
        <w:tab/>
      </w:r>
      <w:r w:rsidR="00586229" w:rsidRPr="00E272D9">
        <w:rPr>
          <w:sz w:val="24"/>
          <w:szCs w:val="24"/>
        </w:rPr>
        <w:t>Business decision analytics (BDA) dashboard.</w:t>
      </w:r>
    </w:p>
    <w:p w14:paraId="0E8755B4" w14:textId="3BC3AB37" w:rsidR="00AF67E6" w:rsidRPr="00E272D9" w:rsidRDefault="005A1C85" w:rsidP="00AF67E6">
      <w:pPr>
        <w:jc w:val="both"/>
        <w:rPr>
          <w:sz w:val="24"/>
          <w:szCs w:val="24"/>
          <w:lang w:val="en"/>
        </w:rPr>
      </w:pPr>
      <w:hyperlink w:anchor="P9_104" w:history="1">
        <w:r w:rsidR="00AF67E6" w:rsidRPr="006640DD">
          <w:rPr>
            <w:rStyle w:val="Hyperlink"/>
            <w:sz w:val="24"/>
            <w:szCs w:val="24"/>
            <w:lang w:val="en"/>
          </w:rPr>
          <w:t>9.104</w:t>
        </w:r>
      </w:hyperlink>
      <w:r w:rsidR="0046157D" w:rsidRPr="00E272D9">
        <w:rPr>
          <w:sz w:val="24"/>
          <w:szCs w:val="24"/>
          <w:lang w:val="en"/>
        </w:rPr>
        <w:tab/>
      </w:r>
      <w:r w:rsidR="0046157D" w:rsidRPr="00E272D9">
        <w:rPr>
          <w:sz w:val="24"/>
          <w:szCs w:val="24"/>
          <w:lang w:val="en"/>
        </w:rPr>
        <w:tab/>
      </w:r>
      <w:r w:rsidR="00AF67E6" w:rsidRPr="00E272D9">
        <w:rPr>
          <w:sz w:val="24"/>
          <w:szCs w:val="24"/>
          <w:lang w:val="en"/>
        </w:rPr>
        <w:t>Standards.</w:t>
      </w:r>
    </w:p>
    <w:p w14:paraId="78EF9678" w14:textId="1BB70ADC" w:rsidR="00AF67E6" w:rsidRPr="00E272D9" w:rsidRDefault="005A1C85" w:rsidP="00AF67E6">
      <w:pPr>
        <w:jc w:val="both"/>
        <w:rPr>
          <w:sz w:val="24"/>
          <w:szCs w:val="24"/>
          <w:lang w:val="en"/>
        </w:rPr>
      </w:pPr>
      <w:hyperlink w:anchor="P9_104_2" w:history="1">
        <w:r w:rsidR="00AF67E6" w:rsidRPr="00E272D9">
          <w:rPr>
            <w:rStyle w:val="Hyperlink"/>
            <w:sz w:val="24"/>
            <w:szCs w:val="24"/>
            <w:lang w:val="en"/>
          </w:rPr>
          <w:t>9.104-2</w:t>
        </w:r>
      </w:hyperlink>
      <w:r w:rsidR="0046157D" w:rsidRPr="00492AF8">
        <w:rPr>
          <w:rStyle w:val="Hyperlink"/>
          <w:sz w:val="24"/>
          <w:szCs w:val="24"/>
          <w:u w:val="none"/>
          <w:lang w:val="en"/>
        </w:rPr>
        <w:tab/>
      </w:r>
      <w:r w:rsidR="00AF67E6" w:rsidRPr="00E272D9">
        <w:rPr>
          <w:sz w:val="24"/>
          <w:szCs w:val="24"/>
          <w:lang w:val="en"/>
        </w:rPr>
        <w:t xml:space="preserve">Special </w:t>
      </w:r>
      <w:r w:rsidR="00586229" w:rsidRPr="00E272D9">
        <w:rPr>
          <w:sz w:val="24"/>
          <w:szCs w:val="24"/>
          <w:lang w:val="en"/>
        </w:rPr>
        <w:t>s</w:t>
      </w:r>
      <w:r w:rsidR="00AF67E6" w:rsidRPr="00E272D9">
        <w:rPr>
          <w:sz w:val="24"/>
          <w:szCs w:val="24"/>
          <w:lang w:val="en"/>
        </w:rPr>
        <w:t>tandards.</w:t>
      </w:r>
    </w:p>
    <w:p w14:paraId="1A6C847A" w14:textId="3B142191" w:rsidR="00AF67E6" w:rsidRPr="00E272D9" w:rsidRDefault="005A1C85" w:rsidP="00AF67E6">
      <w:pPr>
        <w:jc w:val="both"/>
        <w:rPr>
          <w:sz w:val="24"/>
          <w:szCs w:val="24"/>
          <w:lang w:val="en"/>
        </w:rPr>
      </w:pPr>
      <w:hyperlink w:anchor="P9_105" w:history="1">
        <w:r w:rsidR="0046157D" w:rsidRPr="00E272D9">
          <w:rPr>
            <w:sz w:val="24"/>
            <w:szCs w:val="24"/>
            <w:lang w:val="en"/>
          </w:rPr>
          <w:t>9.105</w:t>
        </w:r>
        <w:r w:rsidR="0046157D" w:rsidRPr="00E272D9">
          <w:rPr>
            <w:sz w:val="24"/>
            <w:szCs w:val="24"/>
            <w:lang w:val="en"/>
          </w:rPr>
          <w:tab/>
        </w:r>
        <w:r w:rsidR="00AF67E6" w:rsidRPr="00E272D9">
          <w:rPr>
            <w:sz w:val="24"/>
            <w:szCs w:val="24"/>
            <w:lang w:val="en"/>
          </w:rPr>
          <w:tab/>
          <w:t>Procedures.</w:t>
        </w:r>
      </w:hyperlink>
    </w:p>
    <w:p w14:paraId="5022F664" w14:textId="3AC93DE5" w:rsidR="00AF67E6" w:rsidRPr="00E272D9" w:rsidRDefault="005A1C85" w:rsidP="00AF67E6">
      <w:pPr>
        <w:jc w:val="both"/>
        <w:rPr>
          <w:sz w:val="24"/>
          <w:szCs w:val="24"/>
          <w:lang w:val="en"/>
        </w:rPr>
      </w:pPr>
      <w:hyperlink w:anchor="P9_105_1" w:history="1">
        <w:r w:rsidR="00AF67E6" w:rsidRPr="00E272D9">
          <w:rPr>
            <w:sz w:val="24"/>
            <w:szCs w:val="24"/>
            <w:lang w:val="en"/>
          </w:rPr>
          <w:t>9.105-1</w:t>
        </w:r>
        <w:r w:rsidR="0046157D" w:rsidRPr="00E272D9">
          <w:rPr>
            <w:sz w:val="24"/>
            <w:szCs w:val="24"/>
            <w:lang w:val="en"/>
          </w:rPr>
          <w:tab/>
        </w:r>
        <w:r w:rsidR="00AF67E6" w:rsidRPr="00E272D9">
          <w:rPr>
            <w:sz w:val="24"/>
            <w:szCs w:val="24"/>
            <w:lang w:val="en"/>
          </w:rPr>
          <w:t xml:space="preserve">Obtaining information. </w:t>
        </w:r>
      </w:hyperlink>
    </w:p>
    <w:p w14:paraId="68532B66" w14:textId="1824AE42" w:rsidR="00AF67E6" w:rsidRPr="00E272D9" w:rsidRDefault="005A1C85" w:rsidP="00AF67E6">
      <w:pPr>
        <w:jc w:val="both"/>
        <w:rPr>
          <w:sz w:val="24"/>
          <w:szCs w:val="24"/>
          <w:lang w:val="en"/>
        </w:rPr>
      </w:pPr>
      <w:hyperlink w:anchor="P9_106" w:history="1">
        <w:r w:rsidR="00AF67E6" w:rsidRPr="00E272D9">
          <w:rPr>
            <w:rStyle w:val="Hyperlink"/>
            <w:sz w:val="24"/>
            <w:szCs w:val="24"/>
            <w:lang w:val="en"/>
          </w:rPr>
          <w:t>9.106</w:t>
        </w:r>
      </w:hyperlink>
      <w:r w:rsidR="0046157D" w:rsidRPr="00492AF8">
        <w:rPr>
          <w:rStyle w:val="Hyperlink"/>
          <w:sz w:val="24"/>
          <w:szCs w:val="24"/>
          <w:u w:val="none"/>
          <w:lang w:val="en"/>
        </w:rPr>
        <w:tab/>
      </w:r>
      <w:r w:rsidR="0046157D" w:rsidRPr="00492AF8">
        <w:rPr>
          <w:rStyle w:val="Hyperlink"/>
          <w:sz w:val="24"/>
          <w:szCs w:val="24"/>
          <w:u w:val="none"/>
          <w:lang w:val="en"/>
        </w:rPr>
        <w:tab/>
      </w:r>
      <w:proofErr w:type="spellStart"/>
      <w:r w:rsidR="00AF67E6" w:rsidRPr="00E272D9">
        <w:rPr>
          <w:sz w:val="24"/>
          <w:szCs w:val="24"/>
          <w:lang w:val="en"/>
        </w:rPr>
        <w:t>Preaward</w:t>
      </w:r>
      <w:proofErr w:type="spellEnd"/>
      <w:r w:rsidR="00AF67E6" w:rsidRPr="00E272D9">
        <w:rPr>
          <w:sz w:val="24"/>
          <w:szCs w:val="24"/>
          <w:lang w:val="en"/>
        </w:rPr>
        <w:t xml:space="preserve"> surveys.</w:t>
      </w:r>
    </w:p>
    <w:p w14:paraId="59B4D66C" w14:textId="51709485" w:rsidR="00AF67E6" w:rsidRDefault="005A1C85" w:rsidP="00AF67E6">
      <w:pPr>
        <w:jc w:val="both"/>
        <w:rPr>
          <w:sz w:val="24"/>
          <w:szCs w:val="24"/>
          <w:lang w:val="en"/>
        </w:rPr>
      </w:pPr>
      <w:hyperlink w:anchor="P9_106_2" w:history="1">
        <w:r w:rsidR="0046157D" w:rsidRPr="00E272D9">
          <w:rPr>
            <w:sz w:val="24"/>
            <w:szCs w:val="24"/>
            <w:lang w:val="en"/>
          </w:rPr>
          <w:t>9.106-2</w:t>
        </w:r>
        <w:r w:rsidR="0046157D" w:rsidRPr="00E272D9">
          <w:rPr>
            <w:sz w:val="24"/>
            <w:szCs w:val="24"/>
            <w:lang w:val="en"/>
          </w:rPr>
          <w:tab/>
        </w:r>
        <w:r w:rsidR="00AF67E6" w:rsidRPr="00E272D9">
          <w:rPr>
            <w:sz w:val="24"/>
            <w:szCs w:val="24"/>
            <w:lang w:val="en"/>
          </w:rPr>
          <w:t xml:space="preserve">Requests for </w:t>
        </w:r>
        <w:proofErr w:type="spellStart"/>
        <w:r w:rsidR="00AF67E6" w:rsidRPr="00E272D9">
          <w:rPr>
            <w:sz w:val="24"/>
            <w:szCs w:val="24"/>
            <w:lang w:val="en"/>
          </w:rPr>
          <w:t>preaward</w:t>
        </w:r>
        <w:proofErr w:type="spellEnd"/>
        <w:r w:rsidR="00AF67E6" w:rsidRPr="00E272D9">
          <w:rPr>
            <w:sz w:val="24"/>
            <w:szCs w:val="24"/>
            <w:lang w:val="en"/>
          </w:rPr>
          <w:t xml:space="preserve"> surveys.</w:t>
        </w:r>
      </w:hyperlink>
    </w:p>
    <w:p w14:paraId="66FE8C01" w14:textId="67F982BB" w:rsidR="005A37BC" w:rsidRPr="005A37BC" w:rsidRDefault="005A37BC" w:rsidP="00AF67E6">
      <w:pPr>
        <w:jc w:val="both"/>
        <w:rPr>
          <w:b/>
          <w:sz w:val="24"/>
          <w:szCs w:val="24"/>
          <w:lang w:val="en"/>
        </w:rPr>
      </w:pPr>
      <w:r>
        <w:rPr>
          <w:b/>
          <w:sz w:val="24"/>
          <w:szCs w:val="24"/>
          <w:lang w:val="en"/>
        </w:rPr>
        <w:t>SUBPART 9.2 – QUALIFICATIONS REQUIREMENTS</w:t>
      </w:r>
    </w:p>
    <w:p w14:paraId="621F30B7" w14:textId="68FA15C4" w:rsidR="00AF67E6" w:rsidRPr="00E272D9" w:rsidRDefault="005A1C85" w:rsidP="00AF67E6">
      <w:pPr>
        <w:rPr>
          <w:sz w:val="24"/>
          <w:szCs w:val="24"/>
          <w:lang w:val="en"/>
        </w:rPr>
      </w:pPr>
      <w:hyperlink w:anchor="P9_202" w:history="1">
        <w:r w:rsidR="00AF67E6" w:rsidRPr="00E272D9">
          <w:rPr>
            <w:sz w:val="24"/>
            <w:szCs w:val="24"/>
            <w:lang w:val="en"/>
          </w:rPr>
          <w:t>9.202</w:t>
        </w:r>
        <w:r w:rsidR="0046157D" w:rsidRPr="00E272D9">
          <w:rPr>
            <w:sz w:val="24"/>
            <w:szCs w:val="24"/>
            <w:lang w:val="en"/>
          </w:rPr>
          <w:tab/>
        </w:r>
        <w:r w:rsidR="0046157D" w:rsidRPr="00E272D9">
          <w:rPr>
            <w:sz w:val="24"/>
            <w:szCs w:val="24"/>
            <w:lang w:val="en"/>
          </w:rPr>
          <w:tab/>
        </w:r>
        <w:r w:rsidR="00AF67E6" w:rsidRPr="00E272D9">
          <w:rPr>
            <w:sz w:val="24"/>
            <w:szCs w:val="24"/>
            <w:lang w:val="en"/>
          </w:rPr>
          <w:t>Policy.</w:t>
        </w:r>
      </w:hyperlink>
    </w:p>
    <w:p w14:paraId="619CC4A1" w14:textId="02DC7E1C" w:rsidR="00AF67E6" w:rsidRPr="00E272D9" w:rsidRDefault="005A1C85" w:rsidP="00AF67E6">
      <w:pPr>
        <w:rPr>
          <w:sz w:val="24"/>
          <w:szCs w:val="24"/>
          <w:lang w:val="en"/>
        </w:rPr>
      </w:pPr>
      <w:hyperlink w:anchor="P9_203" w:history="1">
        <w:r w:rsidR="00AF67E6" w:rsidRPr="00E272D9">
          <w:rPr>
            <w:rStyle w:val="Hyperlink"/>
            <w:sz w:val="24"/>
            <w:szCs w:val="24"/>
            <w:lang w:val="en"/>
          </w:rPr>
          <w:t>9.203</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QPL’s, QML’s, and QBL’s.</w:t>
      </w:r>
    </w:p>
    <w:p w14:paraId="563040C2" w14:textId="0163204A" w:rsidR="00AF67E6" w:rsidRPr="00E272D9" w:rsidRDefault="005A1C85" w:rsidP="00AF67E6">
      <w:pPr>
        <w:rPr>
          <w:sz w:val="24"/>
          <w:szCs w:val="24"/>
          <w:lang w:val="en"/>
        </w:rPr>
      </w:pPr>
      <w:hyperlink w:anchor="P9_204" w:history="1">
        <w:r w:rsidR="00AF67E6" w:rsidRPr="00E272D9">
          <w:rPr>
            <w:rStyle w:val="Hyperlink"/>
            <w:sz w:val="24"/>
            <w:szCs w:val="24"/>
            <w:lang w:val="en"/>
          </w:rPr>
          <w:t>9.204</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Responsibilities for establishment of a qualification requirement.</w:t>
      </w:r>
    </w:p>
    <w:p w14:paraId="14313E60" w14:textId="2FF9A4F1" w:rsidR="00AF67E6" w:rsidRPr="00E272D9" w:rsidRDefault="005A1C85" w:rsidP="00AF67E6">
      <w:pPr>
        <w:rPr>
          <w:sz w:val="24"/>
          <w:szCs w:val="24"/>
          <w:lang w:val="en"/>
        </w:rPr>
      </w:pPr>
      <w:hyperlink w:anchor="P9_270" w:history="1">
        <w:r w:rsidR="00AF67E6" w:rsidRPr="00E272D9">
          <w:rPr>
            <w:rStyle w:val="Hyperlink"/>
            <w:sz w:val="24"/>
            <w:szCs w:val="24"/>
            <w:lang w:val="en"/>
          </w:rPr>
          <w:t>9.270</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Aviation and ship critical safety items.</w:t>
      </w:r>
    </w:p>
    <w:p w14:paraId="4032B1EE" w14:textId="0E870DF0" w:rsidR="00AF67E6" w:rsidRPr="00E272D9" w:rsidRDefault="005A1C85" w:rsidP="00AF67E6">
      <w:pPr>
        <w:rPr>
          <w:sz w:val="24"/>
          <w:szCs w:val="24"/>
          <w:lang w:val="en"/>
        </w:rPr>
      </w:pPr>
      <w:hyperlink w:anchor="P9_270_3" w:history="1">
        <w:r w:rsidR="00AF67E6" w:rsidRPr="00E272D9">
          <w:rPr>
            <w:rStyle w:val="Hyperlink"/>
            <w:sz w:val="24"/>
            <w:szCs w:val="24"/>
            <w:lang w:val="en"/>
          </w:rPr>
          <w:t>9.270-3</w:t>
        </w:r>
      </w:hyperlink>
      <w:r w:rsidR="0046157D" w:rsidRPr="00492AF8">
        <w:rPr>
          <w:rStyle w:val="Hyperlink"/>
          <w:sz w:val="24"/>
          <w:szCs w:val="24"/>
          <w:u w:val="none"/>
          <w:lang w:val="en"/>
        </w:rPr>
        <w:tab/>
      </w:r>
      <w:r w:rsidR="00AF67E6" w:rsidRPr="00E272D9">
        <w:rPr>
          <w:sz w:val="24"/>
          <w:szCs w:val="24"/>
          <w:lang w:val="en"/>
        </w:rPr>
        <w:t>Policy.</w:t>
      </w:r>
    </w:p>
    <w:p w14:paraId="6D72CFBE" w14:textId="50895C94" w:rsidR="005A37BC" w:rsidRPr="005A37BC" w:rsidRDefault="005A37BC" w:rsidP="00AF67E6">
      <w:pPr>
        <w:jc w:val="both"/>
        <w:rPr>
          <w:b/>
          <w:sz w:val="24"/>
          <w:szCs w:val="24"/>
        </w:rPr>
      </w:pPr>
      <w:r w:rsidRPr="005A37BC">
        <w:rPr>
          <w:b/>
          <w:sz w:val="24"/>
          <w:szCs w:val="24"/>
        </w:rPr>
        <w:t>SUBPART 9.3 – FIRST ARTICLE TESTING AND APPROVAL</w:t>
      </w:r>
    </w:p>
    <w:p w14:paraId="135CE20D" w14:textId="2AE2C278" w:rsidR="00AF67E6" w:rsidRPr="00E272D9" w:rsidRDefault="005A1C85" w:rsidP="00AF67E6">
      <w:pPr>
        <w:rPr>
          <w:sz w:val="24"/>
          <w:szCs w:val="24"/>
          <w:lang w:val="en"/>
        </w:rPr>
      </w:pPr>
      <w:hyperlink w:anchor="P9_302" w:history="1">
        <w:r w:rsidR="00AF67E6" w:rsidRPr="00E272D9">
          <w:rPr>
            <w:rStyle w:val="Hyperlink"/>
            <w:sz w:val="24"/>
            <w:szCs w:val="24"/>
            <w:lang w:val="en"/>
          </w:rPr>
          <w:t>9.302</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General.</w:t>
      </w:r>
    </w:p>
    <w:p w14:paraId="6D58D3D4" w14:textId="4ED83CC8" w:rsidR="00AF67E6" w:rsidRPr="00E272D9" w:rsidRDefault="005A1C85" w:rsidP="00AF67E6">
      <w:pPr>
        <w:rPr>
          <w:sz w:val="24"/>
          <w:szCs w:val="24"/>
          <w:lang w:val="en"/>
        </w:rPr>
      </w:pPr>
      <w:hyperlink w:anchor="P9_304" w:history="1">
        <w:r w:rsidR="00AF67E6" w:rsidRPr="00E272D9">
          <w:rPr>
            <w:rStyle w:val="Hyperlink"/>
            <w:sz w:val="24"/>
            <w:szCs w:val="24"/>
            <w:lang w:val="en"/>
          </w:rPr>
          <w:t>9.304</w:t>
        </w:r>
      </w:hyperlink>
      <w:r w:rsidR="00140FB1" w:rsidRPr="00E272D9">
        <w:rPr>
          <w:sz w:val="24"/>
          <w:szCs w:val="24"/>
          <w:lang w:val="en"/>
        </w:rPr>
        <w:tab/>
      </w:r>
      <w:r w:rsidR="00140FB1" w:rsidRPr="00E272D9">
        <w:rPr>
          <w:sz w:val="24"/>
          <w:szCs w:val="24"/>
          <w:lang w:val="en"/>
        </w:rPr>
        <w:tab/>
      </w:r>
      <w:r w:rsidR="00AF67E6" w:rsidRPr="00E272D9">
        <w:rPr>
          <w:sz w:val="24"/>
          <w:szCs w:val="24"/>
          <w:lang w:val="en"/>
        </w:rPr>
        <w:t>Exceptions.</w:t>
      </w:r>
    </w:p>
    <w:p w14:paraId="03C35452" w14:textId="683B80AA" w:rsidR="00AF67E6" w:rsidRPr="00E272D9" w:rsidRDefault="005A1C85" w:rsidP="00AF67E6">
      <w:pPr>
        <w:rPr>
          <w:sz w:val="24"/>
          <w:szCs w:val="24"/>
          <w:lang w:val="en"/>
        </w:rPr>
      </w:pPr>
      <w:hyperlink w:anchor="P9_306" w:history="1">
        <w:r w:rsidR="00AF67E6" w:rsidRPr="00E272D9">
          <w:rPr>
            <w:sz w:val="24"/>
            <w:szCs w:val="24"/>
            <w:lang w:val="en"/>
          </w:rPr>
          <w:t xml:space="preserve">9.306 </w:t>
        </w:r>
        <w:r w:rsidR="00AF67E6" w:rsidRPr="00E272D9">
          <w:rPr>
            <w:sz w:val="24"/>
            <w:szCs w:val="24"/>
            <w:lang w:val="en"/>
          </w:rPr>
          <w:tab/>
        </w:r>
        <w:r w:rsidR="00140FB1" w:rsidRPr="00E272D9">
          <w:rPr>
            <w:sz w:val="24"/>
            <w:szCs w:val="24"/>
            <w:lang w:val="en"/>
          </w:rPr>
          <w:tab/>
        </w:r>
        <w:r w:rsidR="00AF67E6" w:rsidRPr="00E272D9">
          <w:rPr>
            <w:sz w:val="24"/>
            <w:szCs w:val="24"/>
            <w:lang w:val="en"/>
          </w:rPr>
          <w:t>Solicitation requirements.</w:t>
        </w:r>
      </w:hyperlink>
    </w:p>
    <w:p w14:paraId="77867B44" w14:textId="12157A97" w:rsidR="00AF67E6" w:rsidRPr="00E272D9" w:rsidRDefault="005A1C85" w:rsidP="00AF67E6">
      <w:pPr>
        <w:rPr>
          <w:sz w:val="24"/>
          <w:szCs w:val="24"/>
          <w:lang w:val="en"/>
        </w:rPr>
      </w:pPr>
      <w:hyperlink w:anchor="P9_308" w:history="1">
        <w:r w:rsidR="00AF67E6" w:rsidRPr="00E272D9">
          <w:rPr>
            <w:sz w:val="24"/>
            <w:szCs w:val="24"/>
            <w:lang w:val="en"/>
          </w:rPr>
          <w:t xml:space="preserve">9.308 </w:t>
        </w:r>
        <w:r w:rsidR="00AF67E6" w:rsidRPr="00E272D9">
          <w:rPr>
            <w:sz w:val="24"/>
            <w:szCs w:val="24"/>
            <w:lang w:val="en"/>
          </w:rPr>
          <w:tab/>
        </w:r>
        <w:r w:rsidR="00140FB1" w:rsidRPr="00E272D9">
          <w:rPr>
            <w:sz w:val="24"/>
            <w:szCs w:val="24"/>
            <w:lang w:val="en"/>
          </w:rPr>
          <w:tab/>
        </w:r>
        <w:r w:rsidR="00AF67E6" w:rsidRPr="00E272D9">
          <w:rPr>
            <w:sz w:val="24"/>
            <w:szCs w:val="24"/>
            <w:lang w:val="en"/>
          </w:rPr>
          <w:t>Contract clauses.</w:t>
        </w:r>
      </w:hyperlink>
    </w:p>
    <w:p w14:paraId="7D33E9B8" w14:textId="0BE3CED5" w:rsidR="00AF67E6" w:rsidRPr="00E272D9" w:rsidRDefault="005A1C85" w:rsidP="00AF67E6">
      <w:pPr>
        <w:jc w:val="both"/>
        <w:rPr>
          <w:sz w:val="24"/>
          <w:szCs w:val="24"/>
          <w:lang w:val="en"/>
        </w:rPr>
      </w:pPr>
      <w:hyperlink w:anchor="P9_308_1" w:history="1">
        <w:r w:rsidR="00AF67E6" w:rsidRPr="00E272D9">
          <w:rPr>
            <w:sz w:val="24"/>
            <w:szCs w:val="24"/>
            <w:lang w:val="en"/>
          </w:rPr>
          <w:t>9.308-1</w:t>
        </w:r>
        <w:r w:rsidR="00ED7B2C" w:rsidRPr="00E272D9">
          <w:rPr>
            <w:sz w:val="24"/>
            <w:szCs w:val="24"/>
            <w:lang w:val="en"/>
          </w:rPr>
          <w:tab/>
        </w:r>
        <w:r w:rsidR="00AF67E6" w:rsidRPr="00E272D9">
          <w:rPr>
            <w:sz w:val="24"/>
            <w:szCs w:val="24"/>
            <w:lang w:val="en"/>
          </w:rPr>
          <w:t>Testing performed by the contractor.</w:t>
        </w:r>
      </w:hyperlink>
    </w:p>
    <w:p w14:paraId="4B9A2829" w14:textId="228FD200" w:rsidR="00AF67E6" w:rsidRPr="00E272D9" w:rsidRDefault="005A1C85" w:rsidP="00AF67E6">
      <w:pPr>
        <w:jc w:val="both"/>
        <w:rPr>
          <w:sz w:val="24"/>
          <w:szCs w:val="24"/>
          <w:lang w:val="en"/>
        </w:rPr>
      </w:pPr>
      <w:hyperlink w:anchor="P9_308_2" w:history="1">
        <w:r w:rsidR="00AF67E6" w:rsidRPr="00E272D9">
          <w:rPr>
            <w:sz w:val="24"/>
            <w:szCs w:val="24"/>
            <w:lang w:val="en"/>
          </w:rPr>
          <w:t>9.308-2</w:t>
        </w:r>
        <w:r w:rsidR="00ED7B2C" w:rsidRPr="00E272D9">
          <w:rPr>
            <w:sz w:val="24"/>
            <w:szCs w:val="24"/>
            <w:lang w:val="en"/>
          </w:rPr>
          <w:tab/>
        </w:r>
        <w:r w:rsidR="00AF67E6" w:rsidRPr="00E272D9">
          <w:rPr>
            <w:sz w:val="24"/>
            <w:szCs w:val="24"/>
            <w:lang w:val="en"/>
          </w:rPr>
          <w:t>Testing performed by the Government.</w:t>
        </w:r>
      </w:hyperlink>
    </w:p>
    <w:p w14:paraId="74039185" w14:textId="77777777" w:rsidR="00AF67E6" w:rsidRPr="00E272D9" w:rsidRDefault="005A1C85" w:rsidP="00AF67E6">
      <w:pPr>
        <w:jc w:val="both"/>
        <w:rPr>
          <w:b/>
          <w:sz w:val="24"/>
          <w:szCs w:val="24"/>
          <w:lang w:val="en"/>
        </w:rPr>
      </w:pPr>
      <w:hyperlink r:id="rId143" w:anchor="P923_73702" w:history="1">
        <w:r w:rsidR="00AF67E6" w:rsidRPr="00E272D9">
          <w:rPr>
            <w:b/>
            <w:sz w:val="24"/>
            <w:szCs w:val="24"/>
            <w:lang w:val="en"/>
          </w:rPr>
          <w:t>SUBPART 9.4 – DEBARMENT, SUSPENSION, AND INELIGIBILITY</w:t>
        </w:r>
      </w:hyperlink>
    </w:p>
    <w:p w14:paraId="47F29958" w14:textId="1960FD02" w:rsidR="00AF67E6" w:rsidRPr="00E272D9" w:rsidRDefault="005A1C85" w:rsidP="00AF67E6">
      <w:pPr>
        <w:jc w:val="both"/>
        <w:rPr>
          <w:sz w:val="24"/>
          <w:szCs w:val="24"/>
          <w:lang w:val="en"/>
        </w:rPr>
      </w:pPr>
      <w:hyperlink w:anchor="P9_404" w:history="1">
        <w:r w:rsidR="00AF67E6" w:rsidRPr="00E272D9">
          <w:rPr>
            <w:sz w:val="24"/>
            <w:szCs w:val="24"/>
            <w:lang w:val="en"/>
          </w:rPr>
          <w:t>9.404</w:t>
        </w:r>
        <w:r w:rsidR="00ED7B2C" w:rsidRPr="00E272D9">
          <w:rPr>
            <w:sz w:val="24"/>
            <w:szCs w:val="24"/>
            <w:lang w:val="en"/>
          </w:rPr>
          <w:tab/>
          <w:t xml:space="preserve"> </w:t>
        </w:r>
        <w:r w:rsidR="00ED7B2C" w:rsidRPr="00E272D9">
          <w:rPr>
            <w:sz w:val="24"/>
            <w:szCs w:val="24"/>
            <w:lang w:val="en"/>
          </w:rPr>
          <w:tab/>
        </w:r>
        <w:r w:rsidR="00AF67E6" w:rsidRPr="00E272D9">
          <w:rPr>
            <w:sz w:val="24"/>
            <w:szCs w:val="24"/>
            <w:lang w:val="en"/>
          </w:rPr>
          <w:t>System for Award Management Exclusions.</w:t>
        </w:r>
      </w:hyperlink>
    </w:p>
    <w:p w14:paraId="40F1B2E4" w14:textId="4346E05D" w:rsidR="00AF67E6" w:rsidRPr="00E272D9" w:rsidRDefault="005A1C85" w:rsidP="00AF67E6">
      <w:pPr>
        <w:jc w:val="both"/>
        <w:rPr>
          <w:sz w:val="24"/>
          <w:szCs w:val="24"/>
          <w:lang w:val="en"/>
        </w:rPr>
      </w:pPr>
      <w:hyperlink w:anchor="P9_405" w:history="1">
        <w:r w:rsidR="00AF67E6" w:rsidRPr="00E272D9">
          <w:rPr>
            <w:sz w:val="24"/>
            <w:szCs w:val="24"/>
            <w:lang w:val="en"/>
          </w:rPr>
          <w:t>9.405</w:t>
        </w:r>
        <w:r w:rsidR="00ED7B2C" w:rsidRPr="00E272D9">
          <w:rPr>
            <w:sz w:val="24"/>
            <w:szCs w:val="24"/>
            <w:lang w:val="en"/>
          </w:rPr>
          <w:tab/>
        </w:r>
        <w:r w:rsidR="00ED7B2C" w:rsidRPr="00E272D9">
          <w:rPr>
            <w:sz w:val="24"/>
            <w:szCs w:val="24"/>
            <w:lang w:val="en"/>
          </w:rPr>
          <w:tab/>
        </w:r>
        <w:r w:rsidR="00AF67E6" w:rsidRPr="00E272D9">
          <w:rPr>
            <w:sz w:val="24"/>
            <w:szCs w:val="24"/>
            <w:lang w:val="en"/>
          </w:rPr>
          <w:t>Effect of listing.</w:t>
        </w:r>
      </w:hyperlink>
    </w:p>
    <w:p w14:paraId="13689A37" w14:textId="76204000" w:rsidR="00AF67E6" w:rsidRPr="00E272D9" w:rsidRDefault="005A1C85" w:rsidP="00AF67E6">
      <w:pPr>
        <w:jc w:val="both"/>
        <w:rPr>
          <w:sz w:val="24"/>
          <w:szCs w:val="24"/>
          <w:lang w:val="en"/>
        </w:rPr>
      </w:pPr>
      <w:hyperlink w:anchor="P9_405_1" w:history="1">
        <w:r w:rsidR="00AF67E6" w:rsidRPr="00E272D9">
          <w:rPr>
            <w:sz w:val="24"/>
            <w:szCs w:val="24"/>
            <w:lang w:val="en"/>
          </w:rPr>
          <w:t>9.405-1</w:t>
        </w:r>
        <w:r w:rsidR="00ED7B2C" w:rsidRPr="00E272D9">
          <w:rPr>
            <w:sz w:val="24"/>
            <w:szCs w:val="24"/>
            <w:lang w:val="en"/>
          </w:rPr>
          <w:tab/>
        </w:r>
        <w:r w:rsidR="00AF67E6" w:rsidRPr="00E272D9">
          <w:rPr>
            <w:sz w:val="24"/>
            <w:szCs w:val="24"/>
            <w:lang w:val="en"/>
          </w:rPr>
          <w:t>Continuation of current contracts.</w:t>
        </w:r>
      </w:hyperlink>
    </w:p>
    <w:p w14:paraId="2EF0EB1A" w14:textId="5D8F18F5" w:rsidR="00AF67E6" w:rsidRPr="00E272D9" w:rsidRDefault="005A1C85" w:rsidP="00AF67E6">
      <w:pPr>
        <w:jc w:val="both"/>
        <w:rPr>
          <w:sz w:val="24"/>
          <w:szCs w:val="24"/>
          <w:lang w:val="en"/>
        </w:rPr>
      </w:pPr>
      <w:hyperlink w:anchor="P9_406" w:history="1">
        <w:r w:rsidR="00AF67E6" w:rsidRPr="00E272D9">
          <w:rPr>
            <w:rStyle w:val="Hyperlink"/>
            <w:sz w:val="24"/>
            <w:szCs w:val="24"/>
            <w:lang w:val="en"/>
          </w:rPr>
          <w:t>9.406</w:t>
        </w:r>
      </w:hyperlink>
      <w:r w:rsidR="00ED7B2C" w:rsidRPr="00492AF8">
        <w:rPr>
          <w:rStyle w:val="Hyperlink"/>
          <w:sz w:val="24"/>
          <w:szCs w:val="24"/>
          <w:u w:val="none"/>
          <w:lang w:val="en"/>
        </w:rPr>
        <w:tab/>
      </w:r>
      <w:r w:rsidR="00ED7B2C" w:rsidRPr="00492AF8">
        <w:rPr>
          <w:rStyle w:val="Hyperlink"/>
          <w:sz w:val="24"/>
          <w:szCs w:val="24"/>
          <w:u w:val="none"/>
          <w:lang w:val="en"/>
        </w:rPr>
        <w:tab/>
      </w:r>
      <w:r w:rsidR="00AF67E6" w:rsidRPr="00E272D9">
        <w:rPr>
          <w:sz w:val="24"/>
          <w:szCs w:val="24"/>
          <w:lang w:val="en"/>
        </w:rPr>
        <w:t>Debarment.</w:t>
      </w:r>
    </w:p>
    <w:p w14:paraId="6B7803FB" w14:textId="78AA319C" w:rsidR="00AF67E6" w:rsidRPr="00E272D9" w:rsidRDefault="005A1C85" w:rsidP="00AF67E6">
      <w:pPr>
        <w:jc w:val="both"/>
        <w:rPr>
          <w:sz w:val="24"/>
          <w:szCs w:val="24"/>
          <w:lang w:val="en"/>
        </w:rPr>
      </w:pPr>
      <w:hyperlink w:anchor="P9_406_3" w:history="1">
        <w:r w:rsidR="00AF67E6" w:rsidRPr="00E272D9">
          <w:rPr>
            <w:sz w:val="24"/>
            <w:szCs w:val="24"/>
            <w:lang w:val="en"/>
          </w:rPr>
          <w:t>9.406-3</w:t>
        </w:r>
        <w:r w:rsidR="00ED7B2C" w:rsidRPr="00E272D9">
          <w:rPr>
            <w:sz w:val="24"/>
            <w:szCs w:val="24"/>
            <w:lang w:val="en"/>
          </w:rPr>
          <w:tab/>
        </w:r>
        <w:r w:rsidR="00AF67E6" w:rsidRPr="00E272D9">
          <w:rPr>
            <w:sz w:val="24"/>
            <w:szCs w:val="24"/>
            <w:lang w:val="en"/>
          </w:rPr>
          <w:t>Procedures.</w:t>
        </w:r>
      </w:hyperlink>
    </w:p>
    <w:p w14:paraId="763DB595" w14:textId="2520BE8D" w:rsidR="00AF67E6" w:rsidRPr="00E272D9" w:rsidRDefault="005A1C85" w:rsidP="00D65035">
      <w:pPr>
        <w:spacing w:after="240"/>
        <w:jc w:val="both"/>
        <w:rPr>
          <w:sz w:val="24"/>
          <w:szCs w:val="24"/>
          <w:lang w:val="en"/>
        </w:rPr>
      </w:pPr>
      <w:hyperlink w:anchor="P9_406_90" w:history="1">
        <w:r w:rsidR="00AF67E6" w:rsidRPr="00E272D9">
          <w:rPr>
            <w:sz w:val="24"/>
            <w:szCs w:val="24"/>
            <w:lang w:val="en"/>
          </w:rPr>
          <w:t>9.406-90</w:t>
        </w:r>
        <w:r w:rsidR="00ED7B2C" w:rsidRPr="00E272D9">
          <w:rPr>
            <w:sz w:val="24"/>
            <w:szCs w:val="24"/>
            <w:lang w:val="en"/>
          </w:rPr>
          <w:tab/>
        </w:r>
        <w:r w:rsidR="00AF67E6" w:rsidRPr="00E272D9">
          <w:rPr>
            <w:sz w:val="24"/>
            <w:szCs w:val="24"/>
            <w:lang w:val="en"/>
          </w:rPr>
          <w:t>Procedures for debarments based on poor performance.</w:t>
        </w:r>
      </w:hyperlink>
    </w:p>
    <w:p w14:paraId="23BAC3CD" w14:textId="77777777" w:rsidR="00AF67E6" w:rsidRPr="00E272D9" w:rsidRDefault="00AF67E6" w:rsidP="00025804">
      <w:pPr>
        <w:pStyle w:val="Heading2"/>
      </w:pPr>
      <w:r w:rsidRPr="00E272D9">
        <w:t>SUBPART 9.1 – RESPONSIBLE PROSPECTIVE CONTRACTORS</w:t>
      </w:r>
    </w:p>
    <w:p w14:paraId="17B6D415" w14:textId="046BF37E" w:rsidR="006F0128" w:rsidRPr="00E272D9" w:rsidRDefault="006F0128" w:rsidP="006F0128">
      <w:pPr>
        <w:spacing w:after="240"/>
        <w:jc w:val="center"/>
        <w:rPr>
          <w:i/>
          <w:sz w:val="24"/>
          <w:szCs w:val="24"/>
        </w:rPr>
      </w:pPr>
      <w:r w:rsidRPr="005736A1">
        <w:rPr>
          <w:i/>
          <w:sz w:val="24"/>
          <w:szCs w:val="24"/>
        </w:rPr>
        <w:t xml:space="preserve">(Revised </w:t>
      </w:r>
      <w:r w:rsidR="00686EED">
        <w:rPr>
          <w:i/>
          <w:sz w:val="24"/>
          <w:szCs w:val="24"/>
        </w:rPr>
        <w:t>January 27, 2022 in accordance with DEVIATION 22-02</w:t>
      </w:r>
      <w:r w:rsidRPr="00E272D9">
        <w:rPr>
          <w:i/>
          <w:sz w:val="24"/>
          <w:szCs w:val="24"/>
        </w:rPr>
        <w:t>)</w:t>
      </w:r>
      <w:commentRangeStart w:id="274"/>
      <w:commentRangeEnd w:id="274"/>
      <w:r>
        <w:rPr>
          <w:rStyle w:val="CommentReference"/>
        </w:rPr>
        <w:commentReference w:id="274"/>
      </w:r>
    </w:p>
    <w:p w14:paraId="738FFEBB" w14:textId="303C0788" w:rsidR="00AF67E6" w:rsidRPr="002B627D" w:rsidRDefault="00AF67E6" w:rsidP="002B627D">
      <w:pPr>
        <w:pStyle w:val="Heading3"/>
        <w:rPr>
          <w:sz w:val="24"/>
          <w:szCs w:val="24"/>
        </w:rPr>
      </w:pPr>
      <w:bookmarkStart w:id="275" w:name="P9_100"/>
      <w:r w:rsidRPr="002B627D">
        <w:rPr>
          <w:sz w:val="24"/>
          <w:szCs w:val="24"/>
        </w:rPr>
        <w:t>9.100</w:t>
      </w:r>
      <w:bookmarkEnd w:id="275"/>
      <w:r w:rsidRPr="002B627D">
        <w:rPr>
          <w:sz w:val="24"/>
          <w:szCs w:val="24"/>
        </w:rPr>
        <w:t xml:space="preserve"> Scope of subpart.</w:t>
      </w:r>
    </w:p>
    <w:p w14:paraId="762C32A8" w14:textId="0272700A" w:rsidR="00AF67E6" w:rsidRPr="00E272D9" w:rsidRDefault="00AF67E6" w:rsidP="004D1D36">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14:paraId="7F7225EE" w14:textId="0BB67550" w:rsidR="00586229" w:rsidRPr="002B627D" w:rsidRDefault="00586229" w:rsidP="002B627D">
      <w:pPr>
        <w:pStyle w:val="Heading3"/>
        <w:rPr>
          <w:sz w:val="24"/>
          <w:szCs w:val="24"/>
        </w:rPr>
      </w:pPr>
      <w:bookmarkStart w:id="276" w:name="P9_100_90"/>
      <w:r w:rsidRPr="002B627D">
        <w:rPr>
          <w:sz w:val="24"/>
          <w:szCs w:val="24"/>
        </w:rPr>
        <w:lastRenderedPageBreak/>
        <w:t xml:space="preserve">9.100-90 </w:t>
      </w:r>
      <w:bookmarkEnd w:id="276"/>
      <w:r w:rsidRPr="002B627D">
        <w:rPr>
          <w:sz w:val="24"/>
          <w:szCs w:val="24"/>
        </w:rPr>
        <w:t>Business Decision Analytics (BDA) dashboard.</w:t>
      </w:r>
      <w:commentRangeStart w:id="277"/>
      <w:commentRangeEnd w:id="277"/>
      <w:r w:rsidR="00970D4B" w:rsidRPr="002B627D">
        <w:rPr>
          <w:rStyle w:val="CommentReference"/>
          <w:sz w:val="24"/>
          <w:szCs w:val="24"/>
        </w:rPr>
        <w:commentReference w:id="277"/>
      </w:r>
    </w:p>
    <w:p w14:paraId="59260555" w14:textId="0EB27ADC"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w:t>
      </w:r>
      <w:r w:rsidR="00B90A77" w:rsidRPr="00E272D9">
        <w:rPr>
          <w:rFonts w:ascii="Times New Roman" w:hAnsi="Times New Roman" w:cs="Times New Roman"/>
        </w:rPr>
        <w:t xml:space="preserve"> SAM, etc.) into one dashboard.</w:t>
      </w:r>
    </w:p>
    <w:p w14:paraId="22A7810C" w14:textId="1841A234"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 xml:space="preserve">(b)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w:t>
      </w:r>
      <w:r w:rsidR="00B90A77" w:rsidRPr="00E272D9">
        <w:rPr>
          <w:rFonts w:ascii="Times New Roman" w:hAnsi="Times New Roman" w:cs="Times New Roman"/>
        </w:rPr>
        <w:t>takes precedence over BDA data.</w:t>
      </w:r>
    </w:p>
    <w:p w14:paraId="0F0E63CF" w14:textId="5E5874AB"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(c) Conditions when contracting officers should consider using the BDA dashboard i</w:t>
      </w:r>
      <w:r w:rsidR="00B90A77" w:rsidRPr="00E272D9">
        <w:rPr>
          <w:rFonts w:ascii="Times New Roman" w:hAnsi="Times New Roman" w:cs="Times New Roman"/>
        </w:rPr>
        <w:t>nclude, but are not limited to—</w:t>
      </w:r>
    </w:p>
    <w:p w14:paraId="3617A363" w14:textId="6B3E69EF" w:rsidR="00586229" w:rsidRPr="00E272D9" w:rsidRDefault="00B90A77" w:rsidP="004D1D36">
      <w:pPr>
        <w:pStyle w:val="Default"/>
        <w:tabs>
          <w:tab w:val="left" w:pos="360"/>
        </w:tabs>
        <w:rPr>
          <w:rFonts w:ascii="Times New Roman" w:hAnsi="Times New Roman" w:cs="Times New Roman"/>
        </w:rPr>
      </w:pPr>
      <w:r w:rsidRPr="00E272D9">
        <w:rPr>
          <w:rFonts w:ascii="Times New Roman" w:hAnsi="Times New Roman" w:cs="Times New Roman"/>
        </w:rPr>
        <w:tab/>
        <w:t>(1) First time buys;</w:t>
      </w:r>
    </w:p>
    <w:p w14:paraId="43E3E6BB" w14:textId="2F69610E"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r>
      <w:r w:rsidR="00586229" w:rsidRPr="00E272D9">
        <w:rPr>
          <w:rFonts w:ascii="Times New Roman" w:hAnsi="Times New Roman" w:cs="Times New Roman"/>
        </w:rPr>
        <w:t xml:space="preserve">(2) </w:t>
      </w:r>
      <w:r w:rsidRPr="00E272D9">
        <w:rPr>
          <w:rFonts w:ascii="Times New Roman" w:hAnsi="Times New Roman" w:cs="Times New Roman"/>
        </w:rPr>
        <w:t>Long time between procurements;</w:t>
      </w:r>
    </w:p>
    <w:p w14:paraId="19175EA4" w14:textId="09E61DD5"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(3) Critical items;</w:t>
      </w:r>
    </w:p>
    <w:p w14:paraId="309670BA" w14:textId="3E72894F"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(4) First article;</w:t>
      </w:r>
    </w:p>
    <w:p w14:paraId="166F5D6C" w14:textId="0272BBDB"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r>
      <w:r w:rsidR="00586229" w:rsidRPr="00E272D9">
        <w:rPr>
          <w:rFonts w:ascii="Times New Roman" w:hAnsi="Times New Roman" w:cs="Times New Roman"/>
        </w:rPr>
        <w:t>(5) Cases when pri</w:t>
      </w:r>
      <w:r w:rsidRPr="00E272D9">
        <w:rPr>
          <w:rFonts w:ascii="Times New Roman" w:hAnsi="Times New Roman" w:cs="Times New Roman"/>
        </w:rPr>
        <w:t>ces have drastically increased;</w:t>
      </w:r>
    </w:p>
    <w:p w14:paraId="495FC782" w14:textId="4E7F4666"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(6) New suppliers; and/or</w:t>
      </w:r>
    </w:p>
    <w:p w14:paraId="7A75A6CE" w14:textId="2B3DAB45"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(7) Suspect suppliers.</w:t>
      </w:r>
    </w:p>
    <w:p w14:paraId="0E8D3236" w14:textId="679794BA"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 xml:space="preserve">(d) Contracting officers shall notify Office of Counsel (Procurement Fraud) and the DCRL Monitor of any suspect product or supplier activity for </w:t>
      </w:r>
      <w:r w:rsidR="00B90A77" w:rsidRPr="00E272D9">
        <w:rPr>
          <w:rFonts w:ascii="Times New Roman" w:hAnsi="Times New Roman" w:cs="Times New Roman"/>
        </w:rPr>
        <w:t>possible inclusion on the DCRL.</w:t>
      </w:r>
    </w:p>
    <w:p w14:paraId="59CC0161" w14:textId="432F7D4D" w:rsidR="00586229" w:rsidRPr="00E272D9" w:rsidRDefault="00586229" w:rsidP="004D1D36">
      <w:pPr>
        <w:pStyle w:val="Default"/>
        <w:spacing w:after="240"/>
        <w:rPr>
          <w:rFonts w:ascii="Times New Roman" w:hAnsi="Times New Roman" w:cs="Times New Roman"/>
        </w:rPr>
      </w:pPr>
      <w:r w:rsidRPr="00E272D9">
        <w:rPr>
          <w:rFonts w:ascii="Times New Roman" w:hAnsi="Times New Roman" w:cs="Times New Roman"/>
        </w:rPr>
        <w:t>(e) Contracting officers shall document the contr</w:t>
      </w:r>
      <w:r w:rsidR="00B90A77" w:rsidRPr="00E272D9">
        <w:rPr>
          <w:rFonts w:ascii="Times New Roman" w:hAnsi="Times New Roman" w:cs="Times New Roman"/>
        </w:rPr>
        <w:t>act file in Records Management.</w:t>
      </w:r>
    </w:p>
    <w:p w14:paraId="5A6D6879" w14:textId="3997A4FB" w:rsidR="00AF67E6" w:rsidRPr="002B627D" w:rsidRDefault="00AF67E6" w:rsidP="002B627D">
      <w:pPr>
        <w:pStyle w:val="Heading3"/>
        <w:spacing w:after="240"/>
        <w:rPr>
          <w:sz w:val="24"/>
          <w:szCs w:val="24"/>
        </w:rPr>
      </w:pPr>
      <w:bookmarkStart w:id="278" w:name="P9_104"/>
      <w:r w:rsidRPr="002B627D">
        <w:rPr>
          <w:sz w:val="24"/>
          <w:szCs w:val="24"/>
        </w:rPr>
        <w:t xml:space="preserve">9.104 </w:t>
      </w:r>
      <w:bookmarkEnd w:id="278"/>
      <w:r w:rsidRPr="002B627D">
        <w:rPr>
          <w:sz w:val="24"/>
          <w:szCs w:val="24"/>
        </w:rPr>
        <w:t>Standards.</w:t>
      </w:r>
    </w:p>
    <w:p w14:paraId="3D4A0740" w14:textId="51CF3087" w:rsidR="00056EA5" w:rsidRPr="008755D3" w:rsidRDefault="00AF67E6" w:rsidP="00056EA5">
      <w:pPr>
        <w:pStyle w:val="Heading3"/>
        <w:rPr>
          <w:sz w:val="24"/>
          <w:szCs w:val="24"/>
        </w:rPr>
      </w:pPr>
      <w:bookmarkStart w:id="279" w:name="P9_104_2"/>
      <w:r w:rsidRPr="008755D3">
        <w:rPr>
          <w:sz w:val="24"/>
          <w:szCs w:val="24"/>
        </w:rPr>
        <w:t>9.104-2</w:t>
      </w:r>
      <w:bookmarkEnd w:id="279"/>
      <w:r w:rsidR="00056EA5" w:rsidRPr="008755D3">
        <w:rPr>
          <w:sz w:val="24"/>
          <w:szCs w:val="24"/>
        </w:rPr>
        <w:t xml:space="preserve"> Special Standards.</w:t>
      </w:r>
    </w:p>
    <w:p w14:paraId="6EF53CE8" w14:textId="066A7653" w:rsidR="00AF67E6" w:rsidRPr="008755D3" w:rsidRDefault="00AF67E6" w:rsidP="009C55B5">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14:paraId="7DA9CD6C" w14:textId="77777777" w:rsidR="00AF67E6" w:rsidRPr="002B627D" w:rsidRDefault="005A1C85" w:rsidP="002B627D">
      <w:pPr>
        <w:pStyle w:val="Heading3"/>
        <w:spacing w:after="240"/>
        <w:rPr>
          <w:sz w:val="24"/>
          <w:szCs w:val="24"/>
        </w:rPr>
      </w:pPr>
      <w:hyperlink r:id="rId144" w:anchor="P85_7989" w:history="1">
        <w:bookmarkStart w:id="280" w:name="P9_105"/>
        <w:r w:rsidR="00AF67E6" w:rsidRPr="002B627D">
          <w:rPr>
            <w:sz w:val="24"/>
            <w:szCs w:val="24"/>
            <w:lang w:val="en"/>
          </w:rPr>
          <w:t>9.105</w:t>
        </w:r>
        <w:bookmarkEnd w:id="280"/>
        <w:r w:rsidR="00AF67E6" w:rsidRPr="002B627D">
          <w:rPr>
            <w:sz w:val="24"/>
            <w:szCs w:val="24"/>
            <w:lang w:val="en"/>
          </w:rPr>
          <w:t xml:space="preserve"> Procedures.</w:t>
        </w:r>
      </w:hyperlink>
    </w:p>
    <w:p w14:paraId="75870190" w14:textId="37EFCB15" w:rsidR="000D1DA8" w:rsidRPr="002B627D" w:rsidRDefault="005A1C85" w:rsidP="002B627D">
      <w:pPr>
        <w:pStyle w:val="Heading3"/>
        <w:rPr>
          <w:sz w:val="24"/>
          <w:szCs w:val="24"/>
          <w:lang w:val="en"/>
        </w:rPr>
      </w:pPr>
      <w:hyperlink r:id="rId145" w:anchor="P87_8007" w:history="1">
        <w:bookmarkStart w:id="281" w:name="P9_105_1"/>
        <w:r w:rsidR="000D1DA8" w:rsidRPr="002B627D">
          <w:rPr>
            <w:sz w:val="24"/>
            <w:szCs w:val="24"/>
            <w:lang w:val="en"/>
          </w:rPr>
          <w:t>9.105-1</w:t>
        </w:r>
        <w:bookmarkEnd w:id="281"/>
        <w:r w:rsidR="000D1DA8" w:rsidRPr="002B627D">
          <w:rPr>
            <w:sz w:val="24"/>
            <w:szCs w:val="24"/>
            <w:lang w:val="en"/>
          </w:rPr>
          <w:t xml:space="preserve"> Obtaining information.</w:t>
        </w:r>
      </w:hyperlink>
    </w:p>
    <w:p w14:paraId="41BBF34E" w14:textId="77777777" w:rsidR="0088662F" w:rsidRPr="00E272D9" w:rsidRDefault="0088662F" w:rsidP="0088662F">
      <w:pPr>
        <w:contextualSpacing/>
        <w:rPr>
          <w:sz w:val="24"/>
          <w:szCs w:val="24"/>
          <w:lang w:val="en"/>
        </w:rPr>
      </w:pPr>
      <w:r w:rsidRPr="00E272D9">
        <w:rPr>
          <w:sz w:val="24"/>
          <w:szCs w:val="24"/>
          <w:lang w:val="en"/>
        </w:rPr>
        <w:t>(S-90)</w:t>
      </w:r>
      <w:commentRangeStart w:id="282"/>
      <w:r w:rsidRPr="00E272D9">
        <w:rPr>
          <w:sz w:val="24"/>
          <w:szCs w:val="24"/>
          <w:lang w:val="en"/>
        </w:rPr>
        <w:t xml:space="preserve"> </w:t>
      </w:r>
      <w:commentRangeEnd w:id="282"/>
      <w:r w:rsidRPr="00E272D9">
        <w:rPr>
          <w:rStyle w:val="CommentReference"/>
          <w:sz w:val="24"/>
          <w:szCs w:val="24"/>
        </w:rPr>
        <w:commentReference w:id="282"/>
      </w:r>
      <w:r w:rsidRPr="00E272D9">
        <w:rPr>
          <w:sz w:val="24"/>
          <w:szCs w:val="24"/>
          <w:lang w:val="en"/>
        </w:rPr>
        <w:t xml:space="preserve">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w:t>
      </w:r>
      <w:proofErr w:type="spellStart"/>
      <w:r w:rsidRPr="00E272D9">
        <w:rPr>
          <w:rFonts w:eastAsiaTheme="minorHAnsi"/>
          <w:sz w:val="24"/>
          <w:szCs w:val="24"/>
        </w:rPr>
        <w:t>EProcurement</w:t>
      </w:r>
      <w:proofErr w:type="spellEnd"/>
      <w:r w:rsidRPr="00E272D9">
        <w:rPr>
          <w:rFonts w:eastAsiaTheme="minorHAnsi"/>
          <w:sz w:val="24"/>
          <w:szCs w:val="24"/>
        </w:rPr>
        <w:t>)</w:t>
      </w:r>
      <w:r w:rsidRPr="00E272D9">
        <w:rPr>
          <w:sz w:val="24"/>
          <w:szCs w:val="24"/>
          <w:lang w:val="en"/>
        </w:rPr>
        <w:t>.</w:t>
      </w:r>
    </w:p>
    <w:p w14:paraId="2371EE08" w14:textId="51E35F64"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14:paraId="64C56D50" w14:textId="2419F405"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(2) Contractors on the DCRL shall be considered for solicitation (except when the Special Attention Reason Code is “A” or the Special Attention Treatment Code is “08”).</w:t>
      </w:r>
    </w:p>
    <w:p w14:paraId="04FF900D" w14:textId="73366227" w:rsidR="00AF67E6" w:rsidRPr="00E272D9" w:rsidRDefault="00B90A77" w:rsidP="00AF67E6">
      <w:pPr>
        <w:contextualSpacing/>
        <w:rPr>
          <w:sz w:val="24"/>
          <w:szCs w:val="24"/>
          <w:lang w:val="en"/>
        </w:rPr>
      </w:pPr>
      <w:r w:rsidRPr="00E272D9">
        <w:rPr>
          <w:sz w:val="24"/>
          <w:szCs w:val="24"/>
          <w:lang w:val="en"/>
        </w:rPr>
        <w:lastRenderedPageBreak/>
        <w:tab/>
      </w:r>
      <w:r w:rsidR="00AF67E6" w:rsidRPr="00E272D9">
        <w:rPr>
          <w:sz w:val="24"/>
          <w:szCs w:val="24"/>
          <w:lang w:val="en"/>
        </w:rPr>
        <w:t>(3) When the DCRL Special Attention Treatment Code description states “review Contractor Performance History,” request a Contractor Performance History.</w:t>
      </w:r>
    </w:p>
    <w:p w14:paraId="5B45EB1C" w14:textId="37E6F236"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 xml:space="preserve">(4) Confirm the information in SAM not more than </w:t>
      </w:r>
      <w:r w:rsidR="00BB4E27">
        <w:rPr>
          <w:sz w:val="24"/>
          <w:szCs w:val="24"/>
          <w:lang w:val="en"/>
        </w:rPr>
        <w:t>four</w:t>
      </w:r>
      <w:commentRangeStart w:id="283"/>
      <w:r w:rsidR="00AF67E6" w:rsidRPr="00E272D9">
        <w:rPr>
          <w:sz w:val="24"/>
          <w:szCs w:val="24"/>
          <w:lang w:val="en"/>
        </w:rPr>
        <w:t xml:space="preserve"> </w:t>
      </w:r>
      <w:commentRangeEnd w:id="283"/>
      <w:r w:rsidR="00F129B4">
        <w:rPr>
          <w:rStyle w:val="CommentReference"/>
        </w:rPr>
        <w:commentReference w:id="283"/>
      </w:r>
      <w:r w:rsidR="00804D77">
        <w:rPr>
          <w:sz w:val="24"/>
          <w:szCs w:val="24"/>
          <w:lang w:val="en"/>
        </w:rPr>
        <w:t xml:space="preserve">business </w:t>
      </w:r>
      <w:r w:rsidR="00AF67E6" w:rsidRPr="00E272D9">
        <w:rPr>
          <w:sz w:val="24"/>
          <w:szCs w:val="24"/>
          <w:lang w:val="en"/>
        </w:rPr>
        <w:t>days prior to award, and document the contract file</w:t>
      </w:r>
      <w:r w:rsidR="00F129B4">
        <w:rPr>
          <w:b/>
          <w:bCs/>
          <w:sz w:val="23"/>
          <w:szCs w:val="23"/>
        </w:rPr>
        <w:t xml:space="preserve">; </w:t>
      </w:r>
      <w:r w:rsidR="00F129B4" w:rsidRPr="00F129B4">
        <w:rPr>
          <w:bCs/>
          <w:sz w:val="23"/>
          <w:szCs w:val="23"/>
        </w:rPr>
        <w:t xml:space="preserve">except that contracting officers at DLA Maritime at Mechanicsburg and DLA Aviation Philadelphia DLR have authority to confirm information in SAM </w:t>
      </w:r>
      <w:r w:rsidR="008F79A2">
        <w:rPr>
          <w:bCs/>
          <w:sz w:val="23"/>
          <w:szCs w:val="23"/>
        </w:rPr>
        <w:t xml:space="preserve">not </w:t>
      </w:r>
      <w:r w:rsidR="00F129B4" w:rsidRPr="00F129B4">
        <w:rPr>
          <w:bCs/>
          <w:sz w:val="23"/>
          <w:szCs w:val="23"/>
        </w:rPr>
        <w:t xml:space="preserve">more than </w:t>
      </w:r>
      <w:r w:rsidR="008F79A2">
        <w:rPr>
          <w:bCs/>
          <w:sz w:val="23"/>
          <w:szCs w:val="23"/>
        </w:rPr>
        <w:t>seven</w:t>
      </w:r>
      <w:r w:rsidR="00F129B4" w:rsidRPr="00F129B4">
        <w:rPr>
          <w:bCs/>
          <w:sz w:val="23"/>
          <w:szCs w:val="23"/>
        </w:rPr>
        <w:t xml:space="preserve"> </w:t>
      </w:r>
      <w:r w:rsidR="00F129B4">
        <w:rPr>
          <w:bCs/>
          <w:sz w:val="23"/>
          <w:szCs w:val="23"/>
        </w:rPr>
        <w:t xml:space="preserve">business </w:t>
      </w:r>
      <w:r w:rsidR="00F129B4" w:rsidRPr="00F129B4">
        <w:rPr>
          <w:bCs/>
          <w:sz w:val="23"/>
          <w:szCs w:val="23"/>
        </w:rPr>
        <w:t xml:space="preserve">days prior to releasing award in the Integrated Technical, Item Management and Procurement (ITIMP) contract-writing system, in accordance with </w:t>
      </w:r>
      <w:r w:rsidR="008F79A2">
        <w:rPr>
          <w:bCs/>
          <w:sz w:val="23"/>
          <w:szCs w:val="23"/>
        </w:rPr>
        <w:t xml:space="preserve">permanent </w:t>
      </w:r>
      <w:r w:rsidR="00F129B4" w:rsidRPr="00F129B4">
        <w:rPr>
          <w:bCs/>
          <w:sz w:val="23"/>
          <w:szCs w:val="23"/>
        </w:rPr>
        <w:t>DEVIATION 2</w:t>
      </w:r>
      <w:r w:rsidR="008F79A2">
        <w:rPr>
          <w:bCs/>
          <w:sz w:val="23"/>
          <w:szCs w:val="23"/>
        </w:rPr>
        <w:t>2</w:t>
      </w:r>
      <w:r w:rsidR="00F129B4" w:rsidRPr="00F129B4">
        <w:rPr>
          <w:bCs/>
          <w:sz w:val="23"/>
          <w:szCs w:val="23"/>
        </w:rPr>
        <w:t>-0</w:t>
      </w:r>
      <w:r w:rsidR="005C2675">
        <w:rPr>
          <w:bCs/>
          <w:sz w:val="23"/>
          <w:szCs w:val="23"/>
        </w:rPr>
        <w:t>2</w:t>
      </w:r>
      <w:r w:rsidR="00AF67E6" w:rsidRPr="00F129B4">
        <w:rPr>
          <w:sz w:val="24"/>
          <w:szCs w:val="24"/>
          <w:lang w:val="en"/>
        </w:rPr>
        <w:t>.</w:t>
      </w:r>
    </w:p>
    <w:p w14:paraId="24596757" w14:textId="17B485E4" w:rsidR="00AF67E6" w:rsidRPr="00E272D9" w:rsidRDefault="00AF67E6" w:rsidP="00264221">
      <w:pPr>
        <w:rPr>
          <w:sz w:val="24"/>
          <w:szCs w:val="24"/>
          <w:lang w:val="en"/>
        </w:rPr>
      </w:pPr>
      <w:r w:rsidRPr="00E272D9">
        <w:rPr>
          <w:sz w:val="24"/>
          <w:szCs w:val="24"/>
          <w:lang w:val="en"/>
        </w:rPr>
        <w:t>(S-91) DCRL Monitors.</w:t>
      </w:r>
    </w:p>
    <w:p w14:paraId="14DE4A1A" w14:textId="615BA4ED" w:rsidR="00AF67E6" w:rsidRPr="00E272D9" w:rsidRDefault="00B90A77" w:rsidP="00AF67E6">
      <w:pPr>
        <w:rPr>
          <w:rFonts w:eastAsia="Calibri"/>
          <w:strike/>
          <w:sz w:val="24"/>
          <w:szCs w:val="24"/>
          <w:lang w:eastAsia="x-none"/>
        </w:rPr>
      </w:pPr>
      <w:r w:rsidRPr="00E272D9">
        <w:rPr>
          <w:sz w:val="24"/>
          <w:szCs w:val="24"/>
          <w:lang w:val="en"/>
        </w:rPr>
        <w:tab/>
      </w:r>
      <w:r w:rsidR="00AF67E6" w:rsidRPr="00E272D9">
        <w:rPr>
          <w:sz w:val="24"/>
          <w:szCs w:val="24"/>
          <w:lang w:val="en"/>
        </w:rPr>
        <w:t>(1) Each Procurement Process Support Director shall designate a DCRL monitor. Referrals to the DCRL Monitor shall be for any of the reasons identified in the DCRL Special Attention Reaso</w:t>
      </w:r>
      <w:r w:rsidRPr="00E272D9">
        <w:rPr>
          <w:sz w:val="24"/>
          <w:szCs w:val="24"/>
          <w:lang w:val="en"/>
        </w:rPr>
        <w:t>n Code table below.</w:t>
      </w:r>
    </w:p>
    <w:p w14:paraId="2ECD8497" w14:textId="46E3E925" w:rsidR="00AF67E6" w:rsidRPr="00E272D9" w:rsidRDefault="00B90A77" w:rsidP="00AF67E6">
      <w:pPr>
        <w:rPr>
          <w:sz w:val="24"/>
          <w:szCs w:val="24"/>
          <w:lang w:val="en"/>
        </w:rPr>
      </w:pPr>
      <w:r w:rsidRPr="00E272D9">
        <w:rPr>
          <w:b/>
          <w:sz w:val="24"/>
          <w:szCs w:val="24"/>
          <w:lang w:val="en"/>
        </w:rPr>
        <w:tab/>
      </w:r>
      <w:r w:rsidR="00AF67E6" w:rsidRPr="00E272D9">
        <w:rPr>
          <w:b/>
          <w:sz w:val="24"/>
          <w:szCs w:val="24"/>
          <w:lang w:val="en"/>
        </w:rPr>
        <w:t>(</w:t>
      </w:r>
      <w:r w:rsidR="00AF67E6"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14:paraId="1D6450BA" w14:textId="7DFB9ED3"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14:paraId="2C79A811" w14:textId="68D7900F" w:rsidR="00AF67E6" w:rsidRPr="00E272D9" w:rsidRDefault="00B90A77" w:rsidP="00AF67E6">
      <w:pPr>
        <w:rPr>
          <w:sz w:val="24"/>
          <w:szCs w:val="24"/>
          <w:lang w:val="en"/>
        </w:rPr>
      </w:pPr>
      <w:r w:rsidRPr="00E272D9">
        <w:rPr>
          <w:bCs/>
          <w:sz w:val="24"/>
          <w:szCs w:val="24"/>
          <w:lang w:val="en"/>
        </w:rPr>
        <w:tab/>
      </w:r>
      <w:r w:rsidRPr="00E272D9">
        <w:rPr>
          <w:bCs/>
          <w:sz w:val="24"/>
          <w:szCs w:val="24"/>
          <w:lang w:val="en"/>
        </w:rPr>
        <w:tab/>
      </w:r>
      <w:r w:rsidR="00AF67E6" w:rsidRPr="00E272D9">
        <w:rPr>
          <w:bCs/>
          <w:sz w:val="24"/>
          <w:szCs w:val="24"/>
          <w:lang w:val="en"/>
        </w:rPr>
        <w:t>(i)</w:t>
      </w:r>
      <w:r w:rsidR="00AF67E6" w:rsidRPr="00E272D9">
        <w:rPr>
          <w:b/>
          <w:bCs/>
          <w:sz w:val="24"/>
          <w:szCs w:val="24"/>
          <w:lang w:val="en"/>
        </w:rPr>
        <w:t xml:space="preserve"> </w:t>
      </w:r>
      <w:r w:rsidR="00AF67E6"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14:paraId="52316C5E" w14:textId="69C23A9B" w:rsidR="00AF67E6" w:rsidRPr="00E272D9" w:rsidRDefault="00AF67E6" w:rsidP="00AF67E6">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14:paraId="4D1723F8" w14:textId="06E93A81"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 xml:space="preserve">(1) Membership consists of all DCRL Monitors, Fraud Counsel, DLA Logistics Operations Technical and Quality Division, and the </w:t>
      </w:r>
      <w:r w:rsidR="00894215" w:rsidRPr="00E272D9">
        <w:rPr>
          <w:sz w:val="24"/>
          <w:szCs w:val="24"/>
        </w:rPr>
        <w:t>DLA Acquisition Compliance, Policy and Pricing Division</w:t>
      </w:r>
      <w:commentRangeStart w:id="286"/>
      <w:commentRangeEnd w:id="286"/>
      <w:r w:rsidR="00894215" w:rsidRPr="00E272D9">
        <w:rPr>
          <w:rStyle w:val="CommentReference"/>
          <w:sz w:val="24"/>
          <w:szCs w:val="24"/>
        </w:rPr>
        <w:commentReference w:id="286"/>
      </w:r>
      <w:r w:rsidR="00AF67E6" w:rsidRPr="00E272D9">
        <w:rPr>
          <w:sz w:val="24"/>
          <w:szCs w:val="24"/>
          <w:lang w:val="en"/>
        </w:rPr>
        <w:t xml:space="preserve">. The DLA </w:t>
      </w:r>
      <w:r w:rsidR="00A85B8A" w:rsidRPr="00E272D9">
        <w:rPr>
          <w:sz w:val="24"/>
          <w:szCs w:val="24"/>
          <w:lang w:val="en"/>
        </w:rPr>
        <w:t xml:space="preserve">Acquisition Programs </w:t>
      </w:r>
      <w:r w:rsidR="00AF67E6" w:rsidRPr="00E272D9">
        <w:rPr>
          <w:sz w:val="24"/>
          <w:szCs w:val="24"/>
          <w:lang w:val="en"/>
        </w:rPr>
        <w:t>Division will chair the board meetings. The Board shall–</w:t>
      </w:r>
    </w:p>
    <w:p w14:paraId="0BCBC86C" w14:textId="0929F5B1"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 xml:space="preserve">(i) </w:t>
      </w:r>
      <w:r w:rsidRPr="00E272D9">
        <w:rPr>
          <w:sz w:val="24"/>
          <w:szCs w:val="24"/>
          <w:lang w:val="en"/>
        </w:rPr>
        <w:t>Meet quarterly.</w:t>
      </w:r>
    </w:p>
    <w:p w14:paraId="23D49D38" w14:textId="01DCF0DD"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(ii) Review the list of the current authorized DCRL contrac</w:t>
      </w:r>
      <w:r w:rsidRPr="00E272D9">
        <w:rPr>
          <w:sz w:val="24"/>
          <w:szCs w:val="24"/>
          <w:lang w:val="en"/>
        </w:rPr>
        <w:t>tor entries.</w:t>
      </w:r>
    </w:p>
    <w:p w14:paraId="2EA039D9" w14:textId="55A73325"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(iii) Resolve any concerns or questions pertaining to the DCRL purpose and processes for entry or removal</w:t>
      </w:r>
      <w:r w:rsidRPr="00E272D9">
        <w:rPr>
          <w:sz w:val="24"/>
          <w:szCs w:val="24"/>
          <w:lang w:val="en"/>
        </w:rPr>
        <w:t xml:space="preserve"> of a contractor from the DCRL.</w:t>
      </w:r>
    </w:p>
    <w:p w14:paraId="53D7FEC4" w14:textId="10313F02"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(iv) Publish and provide minutes from meetings to the DLA Acquisition Director</w:t>
      </w:r>
      <w:r w:rsidR="00AF67E6" w:rsidRPr="00E272D9">
        <w:rPr>
          <w:b/>
          <w:sz w:val="24"/>
          <w:szCs w:val="24"/>
          <w:lang w:val="en"/>
        </w:rPr>
        <w:t xml:space="preserve"> </w:t>
      </w:r>
      <w:r w:rsidR="00AF67E6" w:rsidRPr="00E272D9">
        <w:rPr>
          <w:sz w:val="24"/>
          <w:szCs w:val="24"/>
          <w:lang w:val="en"/>
        </w:rPr>
        <w:t>and the HCAs not later than ten business days after the DCRL Review Board meeting.</w:t>
      </w:r>
    </w:p>
    <w:p w14:paraId="2055833E" w14:textId="2616200F"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(2) Contractors shall be removed from the DCRL when—</w:t>
      </w:r>
    </w:p>
    <w:p w14:paraId="0B98936E" w14:textId="6E2F0D59" w:rsidR="00AF67E6" w:rsidRPr="00E272D9" w:rsidRDefault="00B90A77" w:rsidP="00AF67E6">
      <w:pPr>
        <w:tabs>
          <w:tab w:val="left" w:pos="990"/>
        </w:tabs>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 The conditions that warranted their inclusion on the DCRL no longer exist or have substantially improved; and/or</w:t>
      </w:r>
    </w:p>
    <w:p w14:paraId="775C9562" w14:textId="52F27A5C"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(ii) The DCRL Monitor determines that information provided by acquisition personnel is not sufficient to justify retention of the contractor on the DCRL.</w:t>
      </w:r>
    </w:p>
    <w:p w14:paraId="35DBDA2C" w14:textId="43CF9EB8" w:rsidR="00AF67E6" w:rsidRPr="00E272D9" w:rsidRDefault="00AF67E6" w:rsidP="00AF67E6">
      <w:pPr>
        <w:rPr>
          <w:sz w:val="24"/>
          <w:szCs w:val="24"/>
          <w:lang w:val="en"/>
        </w:rPr>
      </w:pPr>
      <w:r w:rsidRPr="00E272D9">
        <w:rPr>
          <w:sz w:val="24"/>
          <w:szCs w:val="24"/>
          <w:lang w:val="en"/>
        </w:rPr>
        <w:lastRenderedPageBreak/>
        <w:t>(S-93) The DCRL Special Attention Re</w:t>
      </w:r>
      <w:r w:rsidR="00B90A77" w:rsidRPr="00E272D9">
        <w:rPr>
          <w:sz w:val="24"/>
          <w:szCs w:val="24"/>
          <w:lang w:val="en"/>
        </w:rPr>
        <w:t>ason Codes and Treatment Codes.</w:t>
      </w:r>
    </w:p>
    <w:p w14:paraId="10A748F4" w14:textId="5187BAF4" w:rsidR="00AF67E6" w:rsidRPr="00E272D9" w:rsidRDefault="00B90A77" w:rsidP="004D1D36">
      <w:pPr>
        <w:rPr>
          <w:sz w:val="24"/>
          <w:szCs w:val="24"/>
          <w:lang w:val="en"/>
        </w:rPr>
      </w:pPr>
      <w:r w:rsidRPr="00E272D9">
        <w:rPr>
          <w:sz w:val="24"/>
          <w:szCs w:val="24"/>
          <w:lang w:val="en"/>
        </w:rPr>
        <w:tab/>
      </w:r>
      <w:r w:rsidR="00AF67E6" w:rsidRPr="00E272D9">
        <w:rPr>
          <w:sz w:val="24"/>
          <w:szCs w:val="24"/>
          <w:lang w:val="en"/>
        </w:rPr>
        <w:t>(1) Recommendations/instructions are cited for each supplier/CAGE code listed and are to provide visibility of known/potential areas of concern and actions that shall be</w:t>
      </w:r>
      <w:r w:rsidRPr="00E272D9">
        <w:rPr>
          <w:sz w:val="24"/>
          <w:szCs w:val="24"/>
          <w:lang w:val="en"/>
        </w:rPr>
        <w:t xml:space="preserve"> taken to address such issues. </w:t>
      </w:r>
      <w:r w:rsidR="00AF67E6" w:rsidRPr="00E272D9">
        <w:rPr>
          <w:sz w:val="24"/>
          <w:szCs w:val="24"/>
          <w:lang w:val="en"/>
        </w:rPr>
        <w:t xml:space="preserve">When a </w:t>
      </w:r>
      <w:proofErr w:type="spellStart"/>
      <w:r w:rsidR="00AF67E6" w:rsidRPr="00E272D9">
        <w:rPr>
          <w:sz w:val="24"/>
          <w:szCs w:val="24"/>
          <w:lang w:val="en"/>
        </w:rPr>
        <w:t>preaward</w:t>
      </w:r>
      <w:proofErr w:type="spellEnd"/>
      <w:r w:rsidR="00AF67E6" w:rsidRPr="00E272D9">
        <w:rPr>
          <w:sz w:val="24"/>
          <w:szCs w:val="24"/>
          <w:lang w:val="en"/>
        </w:rPr>
        <w:t xml:space="preserve"> survey (PAS) (see </w:t>
      </w:r>
      <w:hyperlink w:anchor="P9_106_2" w:history="1">
        <w:r w:rsidR="00AF67E6" w:rsidRPr="008755D3">
          <w:rPr>
            <w:rStyle w:val="Hyperlink"/>
            <w:sz w:val="24"/>
            <w:szCs w:val="24"/>
            <w:lang w:val="en"/>
          </w:rPr>
          <w:t>9.106-2</w:t>
        </w:r>
      </w:hyperlink>
      <w:r w:rsidR="00AF67E6"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w:t>
      </w:r>
      <w:r w:rsidRPr="00E272D9">
        <w:rPr>
          <w:sz w:val="24"/>
          <w:szCs w:val="24"/>
          <w:lang w:val="en"/>
        </w:rPr>
        <w:t>ness Integrity (Fraud) Counsel.</w:t>
      </w:r>
    </w:p>
    <w:p w14:paraId="4E190B05" w14:textId="05307E9B" w:rsidR="00CE2B05" w:rsidRPr="00E272D9" w:rsidRDefault="00B90A77" w:rsidP="004D1D36">
      <w:pPr>
        <w:rPr>
          <w:sz w:val="24"/>
          <w:szCs w:val="24"/>
          <w:lang w:val="en"/>
        </w:rPr>
      </w:pPr>
      <w:r w:rsidRPr="00E272D9">
        <w:rPr>
          <w:sz w:val="24"/>
          <w:szCs w:val="24"/>
          <w:lang w:val="en"/>
        </w:rPr>
        <w:tab/>
      </w:r>
      <w:r w:rsidR="00CE2B05" w:rsidRPr="00E272D9">
        <w:rPr>
          <w:sz w:val="24"/>
          <w:szCs w:val="24"/>
          <w:lang w:val="en"/>
        </w:rPr>
        <w:t xml:space="preserve">(2) Special Attention Reason </w:t>
      </w:r>
      <w:r w:rsidR="00946E5E">
        <w:rPr>
          <w:sz w:val="24"/>
          <w:szCs w:val="24"/>
          <w:lang w:val="en"/>
        </w:rPr>
        <w:t>C</w:t>
      </w:r>
      <w:r w:rsidR="00CE2B05" w:rsidRPr="00E272D9">
        <w:rPr>
          <w:sz w:val="24"/>
          <w:szCs w:val="24"/>
          <w:lang w:val="en"/>
        </w:rPr>
        <w:t>odes.</w:t>
      </w:r>
      <w:r w:rsidR="006C02A6">
        <w:rPr>
          <w:sz w:val="24"/>
          <w:szCs w:val="24"/>
          <w:lang w:val="en"/>
        </w:rPr>
        <w:t xml:space="preserve"> </w:t>
      </w:r>
      <w:r w:rsidR="00CE2B05" w:rsidRPr="00E272D9">
        <w:rPr>
          <w:sz w:val="24"/>
          <w:szCs w:val="24"/>
          <w:lang w:val="en"/>
        </w:rPr>
        <w:t xml:space="preserve">For DCRL Special Attention Reason Code A, the </w:t>
      </w:r>
      <w:proofErr w:type="spellStart"/>
      <w:r w:rsidR="00CE2B05" w:rsidRPr="00E272D9">
        <w:rPr>
          <w:sz w:val="24"/>
          <w:szCs w:val="24"/>
          <w:lang w:val="en"/>
        </w:rPr>
        <w:t>EProcurement</w:t>
      </w:r>
      <w:proofErr w:type="spellEnd"/>
      <w:r w:rsidR="00CE2B05" w:rsidRPr="00E272D9">
        <w:rPr>
          <w:sz w:val="24"/>
          <w:szCs w:val="24"/>
          <w:lang w:val="en"/>
        </w:rPr>
        <w:t xml:space="preserve"> “Debarment Status” field will be coded as: “D” for Debarment, a “P” for proposed debarment/suspension, or “S” for suspended</w:t>
      </w:r>
      <w:r w:rsidRPr="00E272D9">
        <w:rPr>
          <w:sz w:val="24"/>
          <w:szCs w:val="24"/>
          <w:lang w:val="en"/>
        </w:rPr>
        <w:t>.</w:t>
      </w:r>
      <w:commentRangeStart w:id="287"/>
      <w:commentRangeEnd w:id="287"/>
      <w:r w:rsidR="00CE2B05" w:rsidRPr="00E272D9">
        <w:rPr>
          <w:rStyle w:val="CommentReference"/>
          <w:sz w:val="24"/>
          <w:szCs w:val="24"/>
        </w:rPr>
        <w:commentReference w:id="287"/>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AF67E6" w:rsidRPr="008A02ED" w14:paraId="34711AB5" w14:textId="77777777"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14:paraId="3B263705" w14:textId="77777777" w:rsidR="00AF67E6" w:rsidRPr="008A02ED" w:rsidRDefault="00AF67E6" w:rsidP="00BC6D90">
            <w:pPr>
              <w:spacing w:before="100" w:beforeAutospacing="1" w:after="100" w:afterAutospacing="1"/>
              <w:rPr>
                <w:sz w:val="18"/>
                <w:szCs w:val="18"/>
              </w:rPr>
            </w:pPr>
            <w:r w:rsidRPr="008A02ED">
              <w:rPr>
                <w:sz w:val="18"/>
                <w:szCs w:val="18"/>
              </w:rPr>
              <w:t xml:space="preserve">DCRL Special Attention Reason </w:t>
            </w:r>
            <w:bookmarkStart w:id="288" w:name="ColumnTitle_Special_Attn_Reason_Codes"/>
            <w:bookmarkEnd w:id="288"/>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14:paraId="44199FAC" w14:textId="77777777" w:rsidR="00AF67E6" w:rsidRPr="008A02ED" w:rsidRDefault="00AF67E6"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14:paraId="260F4FB2" w14:textId="77777777" w:rsidR="00AF67E6" w:rsidRPr="008A02ED" w:rsidRDefault="00AF67E6" w:rsidP="00BC6D90">
            <w:pPr>
              <w:spacing w:before="100" w:beforeAutospacing="1" w:after="100" w:afterAutospacing="1"/>
              <w:rPr>
                <w:sz w:val="18"/>
                <w:szCs w:val="18"/>
              </w:rPr>
            </w:pPr>
            <w:r w:rsidRPr="008A02ED">
              <w:rPr>
                <w:sz w:val="18"/>
                <w:szCs w:val="18"/>
              </w:rPr>
              <w:t>Help Text</w:t>
            </w:r>
          </w:p>
        </w:tc>
      </w:tr>
      <w:tr w:rsidR="00AF67E6" w:rsidRPr="008A02ED" w14:paraId="077936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21A70AF" w14:textId="77777777" w:rsidR="00AF67E6" w:rsidRPr="008A02ED" w:rsidRDefault="00AF67E6"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14:paraId="7B61EF18" w14:textId="77777777" w:rsidR="00AF67E6" w:rsidRPr="008A02ED" w:rsidRDefault="00AF67E6"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14:paraId="771E5FEE" w14:textId="3D12F98E" w:rsidR="00AF67E6" w:rsidRPr="008A02ED" w:rsidRDefault="00AF67E6" w:rsidP="00CC5B1D">
            <w:pPr>
              <w:rPr>
                <w:sz w:val="18"/>
                <w:szCs w:val="18"/>
              </w:rPr>
            </w:pPr>
            <w:r w:rsidRPr="008A02ED">
              <w:rPr>
                <w:sz w:val="18"/>
                <w:szCs w:val="18"/>
              </w:rPr>
              <w:t>Debarred, Suspended or Otherwise Ineligible</w:t>
            </w:r>
          </w:p>
          <w:p w14:paraId="6353232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AF67E6" w:rsidRPr="008A02ED" w14:paraId="1E6BCB2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030E087" w14:textId="77777777" w:rsidR="00AF67E6" w:rsidRPr="008A02ED" w:rsidRDefault="00AF67E6"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14:paraId="7E227D6C" w14:textId="77777777" w:rsidR="00AF67E6" w:rsidRPr="008A02ED" w:rsidRDefault="00AF67E6"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14:paraId="0C328509" w14:textId="0E8237F8" w:rsidR="00AF67E6" w:rsidRPr="008A02ED" w:rsidRDefault="00AF67E6" w:rsidP="00BC6D90">
            <w:pPr>
              <w:spacing w:before="100" w:beforeAutospacing="1" w:after="100" w:afterAutospacing="1"/>
              <w:rPr>
                <w:sz w:val="18"/>
                <w:szCs w:val="18"/>
              </w:rPr>
            </w:pPr>
            <w:r w:rsidRPr="008A02ED">
              <w:rPr>
                <w:sz w:val="18"/>
                <w:szCs w:val="18"/>
              </w:rPr>
              <w:t>Recommended For Debarment or Suspension.</w:t>
            </w:r>
          </w:p>
          <w:p w14:paraId="092653D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AF67E6" w:rsidRPr="008A02ED" w14:paraId="64D0832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85C9146" w14:textId="77777777" w:rsidR="00AF67E6" w:rsidRPr="008A02ED" w:rsidRDefault="00AF67E6"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14:paraId="023DED92" w14:textId="77777777" w:rsidR="00AF67E6" w:rsidRPr="008A02ED" w:rsidRDefault="00AF67E6"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14:paraId="1CCFA3ED" w14:textId="77777777" w:rsidR="00AF67E6" w:rsidRPr="008A02ED" w:rsidRDefault="00AF67E6"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AF67E6" w:rsidRPr="008A02ED" w14:paraId="4227426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E456284" w14:textId="77777777" w:rsidR="00AF67E6" w:rsidRPr="008A02ED" w:rsidRDefault="00AF67E6"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14:paraId="36E11D86"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14:paraId="753660AA"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AF67E6" w:rsidRPr="008A02ED" w14:paraId="236AE0F3"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72C6CB8" w14:textId="77777777" w:rsidR="00AF67E6" w:rsidRPr="008A02ED" w:rsidRDefault="00AF67E6"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14:paraId="7E53CB39" w14:textId="77777777" w:rsidR="00AF67E6" w:rsidRPr="008A02ED" w:rsidRDefault="00AF67E6"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14:paraId="6FA837A0" w14:textId="77777777" w:rsidR="00AF67E6" w:rsidRPr="008A02ED" w:rsidRDefault="00AF67E6"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AF67E6" w:rsidRPr="008A02ED" w14:paraId="4042E01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6448C70" w14:textId="77777777" w:rsidR="00AF67E6" w:rsidRPr="008A02ED" w:rsidRDefault="00AF67E6"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14:paraId="1ECC8D71" w14:textId="77777777" w:rsidR="00AF67E6" w:rsidRPr="008A02ED" w:rsidRDefault="00AF67E6"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14:paraId="285AD8FB" w14:textId="77777777" w:rsidR="00AF67E6" w:rsidRPr="008A02ED" w:rsidRDefault="00AF67E6"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AF67E6" w:rsidRPr="008A02ED" w14:paraId="51DD723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09C8496" w14:textId="77777777" w:rsidR="00AF67E6" w:rsidRPr="008A02ED" w:rsidRDefault="00AF67E6"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14:paraId="6F975657" w14:textId="77777777" w:rsidR="00AF67E6" w:rsidRPr="008A02ED" w:rsidRDefault="00AF67E6" w:rsidP="00BC6D90">
            <w:pPr>
              <w:spacing w:before="100" w:beforeAutospacing="1" w:after="100" w:afterAutospacing="1"/>
              <w:rPr>
                <w:sz w:val="18"/>
                <w:szCs w:val="18"/>
              </w:rPr>
            </w:pPr>
            <w:r w:rsidRPr="008A02ED">
              <w:rPr>
                <w:sz w:val="18"/>
                <w:szCs w:val="18"/>
              </w:rPr>
              <w:t xml:space="preserve">Negative </w:t>
            </w:r>
            <w:proofErr w:type="spellStart"/>
            <w:r>
              <w:rPr>
                <w:sz w:val="18"/>
                <w:szCs w:val="18"/>
              </w:rPr>
              <w:t>Preaward</w:t>
            </w:r>
            <w:proofErr w:type="spellEnd"/>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14:paraId="1BD83E5F" w14:textId="18EC0173" w:rsidR="00AF67E6" w:rsidRPr="008A02ED" w:rsidRDefault="00AF67E6" w:rsidP="00BC6D90">
            <w:pPr>
              <w:spacing w:before="100" w:beforeAutospacing="1" w:after="100" w:afterAutospacing="1"/>
              <w:rPr>
                <w:sz w:val="18"/>
                <w:szCs w:val="18"/>
              </w:rPr>
            </w:pPr>
            <w:r w:rsidRPr="008A02ED">
              <w:rPr>
                <w:sz w:val="18"/>
                <w:szCs w:val="18"/>
              </w:rPr>
              <w:t xml:space="preserve">Negative </w:t>
            </w:r>
            <w:proofErr w:type="spellStart"/>
            <w:r>
              <w:rPr>
                <w:sz w:val="18"/>
                <w:szCs w:val="18"/>
              </w:rPr>
              <w:t>Preaward</w:t>
            </w:r>
            <w:proofErr w:type="spellEnd"/>
            <w:r w:rsidRPr="008A02ED">
              <w:rPr>
                <w:sz w:val="18"/>
                <w:szCs w:val="18"/>
              </w:rPr>
              <w:t xml:space="preserve"> Survey. Contractors are included in this category when a </w:t>
            </w:r>
            <w:proofErr w:type="spellStart"/>
            <w:r>
              <w:rPr>
                <w:sz w:val="18"/>
                <w:szCs w:val="18"/>
              </w:rPr>
              <w:t>preaward</w:t>
            </w:r>
            <w:proofErr w:type="spellEnd"/>
            <w:r w:rsidRPr="008A02ED">
              <w:rPr>
                <w:sz w:val="18"/>
                <w:szCs w:val="18"/>
              </w:rPr>
              <w:t xml:space="preserve"> survey (PAS) that recommends no award has been received within the last twelve months</w:t>
            </w:r>
            <w:r w:rsidR="00CC5B1D">
              <w:rPr>
                <w:sz w:val="18"/>
                <w:szCs w:val="18"/>
              </w:rPr>
              <w:t>.</w:t>
            </w:r>
          </w:p>
        </w:tc>
      </w:tr>
      <w:tr w:rsidR="00AF67E6" w:rsidRPr="008A02ED" w14:paraId="1504EA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774830D" w14:textId="77777777" w:rsidR="00AF67E6" w:rsidRPr="008A02ED" w:rsidRDefault="00AF67E6" w:rsidP="00BC6D90">
            <w:pPr>
              <w:spacing w:before="100" w:beforeAutospacing="1" w:after="100" w:afterAutospacing="1"/>
              <w:rPr>
                <w:sz w:val="18"/>
                <w:szCs w:val="18"/>
              </w:rPr>
            </w:pPr>
            <w:r w:rsidRPr="008A02ED">
              <w:rPr>
                <w:sz w:val="18"/>
                <w:szCs w:val="18"/>
              </w:rPr>
              <w:t>H</w:t>
            </w:r>
          </w:p>
          <w:p w14:paraId="0BD44AF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A4D8767" w14:textId="77777777" w:rsidR="00AF67E6" w:rsidRPr="008A02ED" w:rsidRDefault="00AF67E6"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14:paraId="3B505CCD" w14:textId="58FE1F2E" w:rsidR="00AF67E6" w:rsidRPr="008A02ED" w:rsidRDefault="00AF67E6"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sidR="00CC5B1D">
              <w:rPr>
                <w:sz w:val="18"/>
                <w:szCs w:val="18"/>
              </w:rPr>
              <w:t>.</w:t>
            </w:r>
          </w:p>
        </w:tc>
      </w:tr>
      <w:tr w:rsidR="00AF67E6" w:rsidRPr="008A02ED" w14:paraId="0905F92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8B4963A" w14:textId="77777777" w:rsidR="00AF67E6" w:rsidRPr="008A02ED" w:rsidRDefault="00AF67E6" w:rsidP="00BC6D90">
            <w:pPr>
              <w:spacing w:before="100" w:beforeAutospacing="1" w:after="100" w:afterAutospacing="1"/>
              <w:rPr>
                <w:sz w:val="18"/>
                <w:szCs w:val="18"/>
              </w:rPr>
            </w:pPr>
            <w:r w:rsidRPr="008A02ED">
              <w:rPr>
                <w:sz w:val="18"/>
                <w:szCs w:val="18"/>
              </w:rPr>
              <w:lastRenderedPageBreak/>
              <w:t>I</w:t>
            </w:r>
          </w:p>
        </w:tc>
        <w:tc>
          <w:tcPr>
            <w:tcW w:w="2625" w:type="dxa"/>
            <w:tcBorders>
              <w:top w:val="outset" w:sz="6" w:space="0" w:color="auto"/>
              <w:left w:val="outset" w:sz="6" w:space="0" w:color="auto"/>
              <w:bottom w:val="outset" w:sz="6" w:space="0" w:color="auto"/>
              <w:right w:val="outset" w:sz="6" w:space="0" w:color="auto"/>
            </w:tcBorders>
            <w:hideMark/>
          </w:tcPr>
          <w:p w14:paraId="42F42801" w14:textId="77777777" w:rsidR="00AF67E6" w:rsidRPr="008A02ED" w:rsidRDefault="00AF67E6"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14:paraId="2BAF8ECC" w14:textId="77777777" w:rsidR="00AF67E6" w:rsidRPr="008A02ED" w:rsidRDefault="00AF67E6"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AF67E6" w:rsidRPr="008A02ED" w14:paraId="61623CE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5354815" w14:textId="77777777" w:rsidR="00AF67E6" w:rsidRPr="008A02ED" w:rsidRDefault="00AF67E6"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14:paraId="281B1676" w14:textId="77777777" w:rsidR="00AF67E6" w:rsidRPr="008A02ED" w:rsidRDefault="00AF67E6"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14:paraId="323975A0" w14:textId="77777777" w:rsidR="00AF67E6" w:rsidRPr="008A02ED" w:rsidRDefault="00AF67E6"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AF67E6" w:rsidRPr="008A02ED" w14:paraId="247CFF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0C7A2EB" w14:textId="77777777" w:rsidR="00AF67E6" w:rsidRPr="008A02ED" w:rsidRDefault="00AF67E6"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14:paraId="55C1D6E7" w14:textId="77777777" w:rsidR="00AF67E6" w:rsidRPr="008A02ED" w:rsidRDefault="00AF67E6"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14:paraId="085E4B57" w14:textId="77777777" w:rsidR="00AF67E6" w:rsidRPr="008A02ED" w:rsidRDefault="00AF67E6"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AF67E6" w:rsidRPr="008A02ED" w14:paraId="0AF576A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A721CB4" w14:textId="77777777" w:rsidR="00AF67E6" w:rsidRPr="008A02ED" w:rsidRDefault="00AF67E6"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14:paraId="36C412C9" w14:textId="77777777" w:rsidR="00AF67E6" w:rsidRPr="008A02ED" w:rsidRDefault="00AF67E6"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14:paraId="1B118A5B" w14:textId="77777777" w:rsidR="00AF67E6" w:rsidRPr="008A02ED" w:rsidRDefault="00AF67E6"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AF67E6" w:rsidRPr="008A02ED" w14:paraId="5E25CD5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5D614AE" w14:textId="77777777" w:rsidR="00AF67E6" w:rsidRPr="008A02ED" w:rsidRDefault="00AF67E6"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14:paraId="00E3FE2E" w14:textId="77777777" w:rsidR="00AF67E6" w:rsidRPr="008A02ED" w:rsidRDefault="00AF67E6"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14:paraId="459AC935" w14:textId="77777777" w:rsidR="00AF67E6" w:rsidRPr="008A02ED" w:rsidRDefault="00AF67E6"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AF67E6" w:rsidRPr="008A02ED" w14:paraId="064C88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B42AAA3" w14:textId="77777777" w:rsidR="00AF67E6" w:rsidRPr="008A02ED" w:rsidRDefault="00AF67E6"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14:paraId="779925F9"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14:paraId="4952BDEA"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AF67E6" w:rsidRPr="008A02ED" w14:paraId="1224C2E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12190E7" w14:textId="77777777" w:rsidR="00AF67E6" w:rsidRPr="008A02ED" w:rsidRDefault="00AF67E6"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14:paraId="3FC0CBA7" w14:textId="77777777" w:rsidR="00AF67E6" w:rsidRDefault="00AF67E6" w:rsidP="00B24108">
            <w:pPr>
              <w:spacing w:after="480"/>
              <w:rPr>
                <w:sz w:val="18"/>
                <w:szCs w:val="18"/>
              </w:rPr>
            </w:pPr>
            <w:r w:rsidRPr="008A02ED">
              <w:rPr>
                <w:sz w:val="18"/>
                <w:szCs w:val="18"/>
              </w:rPr>
              <w:t>Counterfeit Material and Unauthorized Substitution</w:t>
            </w:r>
          </w:p>
          <w:p w14:paraId="1F023145" w14:textId="77777777" w:rsidR="00AF67E6" w:rsidRPr="00A84411" w:rsidRDefault="00AF67E6"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3228F2BE" w14:textId="66B1C3B7" w:rsidR="00AF67E6" w:rsidRDefault="00AF67E6"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14:paraId="44948E52" w14:textId="77777777" w:rsidR="00AF67E6" w:rsidRPr="00A84411" w:rsidRDefault="00AF67E6" w:rsidP="00BC6D90">
            <w:pPr>
              <w:rPr>
                <w:b/>
                <w:sz w:val="18"/>
                <w:szCs w:val="18"/>
              </w:rPr>
            </w:pPr>
            <w:r>
              <w:rPr>
                <w:b/>
                <w:sz w:val="18"/>
                <w:szCs w:val="18"/>
              </w:rPr>
              <w:t>DO NOT DISCUSS</w:t>
            </w:r>
          </w:p>
        </w:tc>
      </w:tr>
      <w:tr w:rsidR="00AF67E6" w:rsidRPr="008A02ED" w14:paraId="28BBA99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7569720" w14:textId="77777777" w:rsidR="00AF67E6" w:rsidRPr="008A02ED" w:rsidRDefault="00AF67E6"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14:paraId="3FF073BA" w14:textId="77777777" w:rsidR="00AF67E6" w:rsidRDefault="00AF67E6" w:rsidP="00B24108">
            <w:pPr>
              <w:spacing w:after="1080"/>
              <w:rPr>
                <w:sz w:val="18"/>
                <w:szCs w:val="18"/>
              </w:rPr>
            </w:pPr>
            <w:r w:rsidRPr="008A02ED">
              <w:rPr>
                <w:sz w:val="18"/>
                <w:szCs w:val="18"/>
              </w:rPr>
              <w:t>Nonconforming Supplies</w:t>
            </w:r>
          </w:p>
          <w:p w14:paraId="3FA47374" w14:textId="77777777" w:rsidR="00AF67E6" w:rsidRPr="008A02ED" w:rsidRDefault="00AF67E6"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2EE0C1F" w14:textId="59DD95DF" w:rsidR="00AF67E6" w:rsidRDefault="00AF67E6"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14:paraId="2153D914" w14:textId="77777777" w:rsidR="00AF67E6" w:rsidRPr="008A02ED" w:rsidRDefault="00AF67E6" w:rsidP="00CC319E">
            <w:pPr>
              <w:rPr>
                <w:sz w:val="18"/>
                <w:szCs w:val="18"/>
              </w:rPr>
            </w:pPr>
            <w:r>
              <w:rPr>
                <w:b/>
                <w:sz w:val="18"/>
                <w:szCs w:val="18"/>
              </w:rPr>
              <w:t>DO NOT DISCUSS</w:t>
            </w:r>
          </w:p>
        </w:tc>
      </w:tr>
      <w:tr w:rsidR="00AF67E6" w:rsidRPr="008A02ED" w14:paraId="2FC7D59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2669B3D" w14:textId="77777777" w:rsidR="00AF67E6" w:rsidRPr="008A02ED" w:rsidRDefault="00AF67E6"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14:paraId="755E5DA1"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14:paraId="403AEDF6"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AF67E6" w:rsidRPr="008A02ED" w14:paraId="2C077356"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05A499E" w14:textId="77777777" w:rsidR="00AF67E6" w:rsidRPr="008A02ED" w:rsidRDefault="00AF67E6" w:rsidP="00BC6D90">
            <w:pPr>
              <w:spacing w:before="100" w:beforeAutospacing="1" w:after="100" w:afterAutospacing="1"/>
              <w:rPr>
                <w:sz w:val="18"/>
                <w:szCs w:val="18"/>
              </w:rPr>
            </w:pPr>
            <w:r w:rsidRPr="008A02ED">
              <w:rPr>
                <w:sz w:val="18"/>
                <w:szCs w:val="18"/>
              </w:rPr>
              <w:t>R</w:t>
            </w:r>
          </w:p>
          <w:p w14:paraId="42C6EF9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4E3433C" w14:textId="77777777" w:rsidR="00AF67E6" w:rsidRPr="008A02ED" w:rsidRDefault="00AF67E6"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14:paraId="7D972F88" w14:textId="77777777" w:rsidR="00AF67E6" w:rsidRPr="008A02ED" w:rsidRDefault="00AF67E6"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AF67E6" w:rsidRPr="008A02ED" w14:paraId="0EAD0B0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4E078B1" w14:textId="77777777" w:rsidR="00AF67E6" w:rsidRPr="008A02ED" w:rsidRDefault="00AF67E6" w:rsidP="00BC6D90">
            <w:pPr>
              <w:spacing w:before="100" w:beforeAutospacing="1" w:after="100" w:afterAutospacing="1"/>
              <w:rPr>
                <w:sz w:val="18"/>
                <w:szCs w:val="18"/>
              </w:rPr>
            </w:pPr>
            <w:r w:rsidRPr="008A02ED">
              <w:rPr>
                <w:sz w:val="18"/>
                <w:szCs w:val="18"/>
              </w:rPr>
              <w:lastRenderedPageBreak/>
              <w:t>S</w:t>
            </w:r>
          </w:p>
        </w:tc>
        <w:tc>
          <w:tcPr>
            <w:tcW w:w="2625" w:type="dxa"/>
            <w:tcBorders>
              <w:top w:val="outset" w:sz="6" w:space="0" w:color="auto"/>
              <w:left w:val="outset" w:sz="6" w:space="0" w:color="auto"/>
              <w:bottom w:val="outset" w:sz="6" w:space="0" w:color="auto"/>
              <w:right w:val="outset" w:sz="6" w:space="0" w:color="auto"/>
            </w:tcBorders>
            <w:hideMark/>
          </w:tcPr>
          <w:p w14:paraId="2282FEF6" w14:textId="77777777" w:rsidR="00AF67E6" w:rsidRDefault="00AF67E6" w:rsidP="00B24108">
            <w:pPr>
              <w:spacing w:after="1320"/>
              <w:rPr>
                <w:sz w:val="18"/>
                <w:szCs w:val="18"/>
              </w:rPr>
            </w:pPr>
            <w:r w:rsidRPr="008A02ED">
              <w:rPr>
                <w:sz w:val="18"/>
                <w:szCs w:val="18"/>
              </w:rPr>
              <w:t>Sensitive Information</w:t>
            </w:r>
          </w:p>
          <w:p w14:paraId="53148D84"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5685E13C" w14:textId="6FC39858" w:rsidR="00AF67E6" w:rsidRDefault="00AF67E6"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14:paraId="5791C7DB" w14:textId="77777777" w:rsidR="00AF67E6" w:rsidRPr="008A02ED" w:rsidRDefault="00AF67E6" w:rsidP="00BC6D90">
            <w:pPr>
              <w:rPr>
                <w:sz w:val="18"/>
                <w:szCs w:val="18"/>
              </w:rPr>
            </w:pPr>
            <w:r>
              <w:rPr>
                <w:b/>
                <w:sz w:val="18"/>
                <w:szCs w:val="18"/>
              </w:rPr>
              <w:t>DO NOT DISCUSS</w:t>
            </w:r>
          </w:p>
        </w:tc>
      </w:tr>
      <w:tr w:rsidR="00A83347" w:rsidRPr="008A02ED" w14:paraId="3B8CFF40" w14:textId="77777777" w:rsidTr="00005A34">
        <w:trPr>
          <w:trHeight w:val="1332"/>
          <w:tblCellSpacing w:w="15" w:type="dxa"/>
        </w:trPr>
        <w:tc>
          <w:tcPr>
            <w:tcW w:w="1035" w:type="dxa"/>
            <w:tcBorders>
              <w:top w:val="outset" w:sz="6" w:space="0" w:color="auto"/>
              <w:left w:val="outset" w:sz="6" w:space="0" w:color="auto"/>
              <w:bottom w:val="outset" w:sz="6" w:space="0" w:color="auto"/>
              <w:right w:val="outset" w:sz="6" w:space="0" w:color="auto"/>
            </w:tcBorders>
          </w:tcPr>
          <w:p w14:paraId="40961F1C" w14:textId="2B28FD76" w:rsidR="00A83347" w:rsidRPr="007F516F" w:rsidRDefault="00A83347" w:rsidP="00BC6D90">
            <w:pPr>
              <w:spacing w:before="100" w:beforeAutospacing="1" w:after="100" w:afterAutospacing="1"/>
              <w:rPr>
                <w:sz w:val="18"/>
                <w:szCs w:val="18"/>
              </w:rPr>
            </w:pPr>
            <w:r w:rsidRPr="007F516F">
              <w:rPr>
                <w:sz w:val="18"/>
                <w:szCs w:val="18"/>
              </w:rPr>
              <w:t>T</w:t>
            </w:r>
          </w:p>
        </w:tc>
        <w:tc>
          <w:tcPr>
            <w:tcW w:w="2625" w:type="dxa"/>
            <w:tcBorders>
              <w:top w:val="outset" w:sz="6" w:space="0" w:color="auto"/>
              <w:left w:val="outset" w:sz="6" w:space="0" w:color="auto"/>
              <w:bottom w:val="outset" w:sz="6" w:space="0" w:color="auto"/>
              <w:right w:val="outset" w:sz="6" w:space="0" w:color="auto"/>
            </w:tcBorders>
          </w:tcPr>
          <w:p w14:paraId="06854737" w14:textId="1248E2A5" w:rsidR="007F516F" w:rsidRPr="007F516F" w:rsidRDefault="007F516F" w:rsidP="007F516F">
            <w:pPr>
              <w:pStyle w:val="Default"/>
              <w:rPr>
                <w:rFonts w:ascii="Times New Roman" w:hAnsi="Times New Roman" w:cs="Times New Roman"/>
                <w:sz w:val="18"/>
                <w:szCs w:val="18"/>
              </w:rPr>
            </w:pPr>
            <w:r w:rsidRPr="007F516F">
              <w:rPr>
                <w:rFonts w:ascii="Times New Roman" w:hAnsi="Times New Roman" w:cs="Times New Roman"/>
                <w:sz w:val="18"/>
                <w:szCs w:val="18"/>
              </w:rPr>
              <w:t>NIST SP 800-171</w:t>
            </w:r>
          </w:p>
          <w:p w14:paraId="5A34547B" w14:textId="77777777" w:rsidR="00A83347" w:rsidRPr="007F516F" w:rsidRDefault="00A83347" w:rsidP="00B24108">
            <w:pPr>
              <w:spacing w:after="1320"/>
              <w:rPr>
                <w:sz w:val="18"/>
                <w:szCs w:val="18"/>
              </w:rPr>
            </w:pPr>
          </w:p>
        </w:tc>
        <w:tc>
          <w:tcPr>
            <w:tcW w:w="5842" w:type="dxa"/>
            <w:tcBorders>
              <w:top w:val="outset" w:sz="6" w:space="0" w:color="auto"/>
              <w:left w:val="outset" w:sz="6" w:space="0" w:color="auto"/>
              <w:bottom w:val="outset" w:sz="6" w:space="0" w:color="auto"/>
              <w:right w:val="outset" w:sz="6" w:space="0" w:color="auto"/>
            </w:tcBorders>
          </w:tcPr>
          <w:p w14:paraId="2499CE53" w14:textId="2578B6B8" w:rsidR="00A83347" w:rsidRPr="00431726" w:rsidRDefault="00431726" w:rsidP="00431726">
            <w:pPr>
              <w:pStyle w:val="Default"/>
              <w:rPr>
                <w:rFonts w:ascii="Times New Roman" w:hAnsi="Times New Roman" w:cs="Times New Roman"/>
                <w:sz w:val="18"/>
                <w:szCs w:val="18"/>
              </w:rPr>
            </w:pPr>
            <w:r w:rsidRPr="00431726">
              <w:rPr>
                <w:rFonts w:ascii="Times New Roman" w:hAnsi="Times New Roman" w:cs="Times New Roman"/>
                <w:sz w:val="18"/>
                <w:szCs w:val="18"/>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rsidR="00AF67E6" w:rsidRPr="008A02ED" w14:paraId="6133DC7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F8BF52A" w14:textId="77777777" w:rsidR="00AF67E6" w:rsidRPr="008A02ED" w:rsidRDefault="00AF67E6"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14:paraId="574910E4"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14:paraId="2919E35B"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Collusion/Deceptive Business Practices.</w:t>
            </w:r>
          </w:p>
        </w:tc>
      </w:tr>
      <w:tr w:rsidR="00AF67E6" w:rsidRPr="008A02ED" w14:paraId="5E4CBC5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D9CD8B5" w14:textId="77777777" w:rsidR="00AF67E6" w:rsidRPr="008A02ED" w:rsidRDefault="00AF67E6"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14:paraId="253262AF" w14:textId="77777777" w:rsidR="00AF67E6" w:rsidRDefault="00AF67E6" w:rsidP="004D1D36">
            <w:pPr>
              <w:spacing w:after="480"/>
              <w:rPr>
                <w:sz w:val="18"/>
                <w:szCs w:val="18"/>
              </w:rPr>
            </w:pPr>
            <w:r w:rsidRPr="008A02ED">
              <w:rPr>
                <w:sz w:val="18"/>
                <w:szCs w:val="18"/>
              </w:rPr>
              <w:t>Combined CAGE Codes</w:t>
            </w:r>
          </w:p>
          <w:p w14:paraId="47F8A4FA"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8DDDB38" w14:textId="031F4834" w:rsidR="00AF67E6" w:rsidRDefault="00AF67E6" w:rsidP="004D1D36">
            <w:pPr>
              <w:spacing w:after="240"/>
              <w:rPr>
                <w:b/>
                <w:sz w:val="18"/>
                <w:szCs w:val="18"/>
              </w:rPr>
            </w:pPr>
            <w:r w:rsidRPr="008A02ED">
              <w:rPr>
                <w:sz w:val="18"/>
                <w:szCs w:val="18"/>
              </w:rPr>
              <w:t>Combined CAGE Codes. Performance history for two or more CAGE codes have been combined for PPIRS purposes.</w:t>
            </w:r>
          </w:p>
          <w:p w14:paraId="622FC95C" w14:textId="77777777" w:rsidR="00AF67E6" w:rsidRPr="008A02ED" w:rsidRDefault="00AF67E6" w:rsidP="00BC6D90">
            <w:pPr>
              <w:spacing w:before="100" w:beforeAutospacing="1" w:after="100" w:afterAutospacing="1"/>
              <w:rPr>
                <w:sz w:val="18"/>
                <w:szCs w:val="18"/>
              </w:rPr>
            </w:pPr>
            <w:r>
              <w:rPr>
                <w:b/>
                <w:sz w:val="18"/>
                <w:szCs w:val="18"/>
              </w:rPr>
              <w:t>DO NOT DISCUSS</w:t>
            </w:r>
          </w:p>
        </w:tc>
      </w:tr>
    </w:tbl>
    <w:p w14:paraId="40E2415A" w14:textId="6D9B8623" w:rsidR="00AF67E6" w:rsidRPr="00D13F3F" w:rsidRDefault="00311072" w:rsidP="00AF67E6">
      <w:pPr>
        <w:rPr>
          <w:sz w:val="24"/>
          <w:szCs w:val="24"/>
          <w:lang w:val="en"/>
        </w:rPr>
      </w:pPr>
      <w:r w:rsidRPr="00E272D9">
        <w:rPr>
          <w:sz w:val="24"/>
          <w:szCs w:val="24"/>
          <w:lang w:val="en"/>
        </w:rPr>
        <w:tab/>
      </w:r>
      <w:r w:rsidR="00B90A77" w:rsidRPr="00D13F3F">
        <w:rPr>
          <w:sz w:val="24"/>
          <w:szCs w:val="24"/>
          <w:lang w:val="en"/>
        </w:rPr>
        <w:t>(</w:t>
      </w:r>
      <w:r w:rsidR="00056737">
        <w:rPr>
          <w:sz w:val="24"/>
          <w:szCs w:val="24"/>
          <w:lang w:val="en"/>
        </w:rPr>
        <w:t>3</w:t>
      </w:r>
      <w:r w:rsidR="00B90A77" w:rsidRPr="00D13F3F">
        <w:rPr>
          <w:sz w:val="24"/>
          <w:szCs w:val="24"/>
          <w:lang w:val="en"/>
        </w:rPr>
        <w:t xml:space="preserve">) </w:t>
      </w:r>
      <w:r w:rsidR="00AF67E6" w:rsidRPr="00D13F3F">
        <w:rPr>
          <w:sz w:val="24"/>
          <w:szCs w:val="24"/>
          <w:lang w:val="en"/>
        </w:rPr>
        <w:t>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AF67E6" w:rsidRPr="008A02ED" w14:paraId="217CF9F6" w14:textId="77777777"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14:paraId="42F1FB2D" w14:textId="77777777" w:rsidR="00AF67E6" w:rsidRPr="00D13F3F" w:rsidRDefault="00AF67E6" w:rsidP="004F3E26">
            <w:pPr>
              <w:spacing w:before="100" w:beforeAutospacing="1" w:after="100" w:afterAutospacing="1"/>
              <w:rPr>
                <w:sz w:val="18"/>
                <w:szCs w:val="18"/>
              </w:rPr>
            </w:pPr>
            <w:r w:rsidRPr="00D13F3F">
              <w:rPr>
                <w:sz w:val="18"/>
                <w:szCs w:val="18"/>
              </w:rPr>
              <w:t>DCRL Special Attention Treatme</w:t>
            </w:r>
            <w:bookmarkStart w:id="289" w:name="ColumnTitle_Special_Attn_Treatment_Codes"/>
            <w:bookmarkEnd w:id="289"/>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14:paraId="583DD340" w14:textId="77777777" w:rsidR="00AF67E6" w:rsidRPr="00D13F3F" w:rsidRDefault="00AF67E6"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14:paraId="56DE1949" w14:textId="77777777" w:rsidR="00AF67E6" w:rsidRPr="008A02ED" w:rsidRDefault="00AF67E6" w:rsidP="004F3E26">
            <w:pPr>
              <w:spacing w:before="100" w:beforeAutospacing="1" w:after="100" w:afterAutospacing="1"/>
              <w:rPr>
                <w:sz w:val="18"/>
                <w:szCs w:val="18"/>
              </w:rPr>
            </w:pPr>
            <w:r w:rsidRPr="00D13F3F">
              <w:rPr>
                <w:sz w:val="18"/>
                <w:szCs w:val="18"/>
              </w:rPr>
              <w:t>Help Text</w:t>
            </w:r>
          </w:p>
        </w:tc>
      </w:tr>
      <w:tr w:rsidR="00AF67E6" w:rsidRPr="008A02ED" w14:paraId="1FAF54C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28E102F" w14:textId="77777777" w:rsidR="00AF67E6" w:rsidRPr="008A02ED" w:rsidRDefault="00AF67E6"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14:paraId="2F0FAF4C"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14:paraId="07C4B062"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r>
      <w:tr w:rsidR="00AF67E6" w:rsidRPr="008A02ED" w14:paraId="6DD7879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45514F7" w14:textId="77777777" w:rsidR="00AF67E6" w:rsidRPr="008A02ED" w:rsidRDefault="00AF67E6"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14:paraId="6F120F0F" w14:textId="77777777" w:rsidR="00AF67E6" w:rsidRPr="008A02ED" w:rsidRDefault="00AF67E6"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14:paraId="22D8AFA8" w14:textId="176EADFB" w:rsidR="00AF67E6" w:rsidRPr="008A02ED" w:rsidRDefault="00AF67E6"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sidR="00CC319E">
              <w:rPr>
                <w:sz w:val="18"/>
                <w:szCs w:val="18"/>
              </w:rPr>
              <w:t>.</w:t>
            </w:r>
          </w:p>
        </w:tc>
      </w:tr>
      <w:tr w:rsidR="00AF67E6" w:rsidRPr="008A02ED" w14:paraId="2AE13FF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079713E" w14:textId="77777777" w:rsidR="00AF67E6" w:rsidRPr="008A02ED" w:rsidRDefault="00AF67E6"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14:paraId="4DFA12CB" w14:textId="77777777" w:rsidR="00AF67E6" w:rsidRPr="008A02ED" w:rsidRDefault="00AF67E6"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14:paraId="0DAFC33A" w14:textId="77777777" w:rsidR="00AF67E6" w:rsidRPr="008A02ED" w:rsidRDefault="00AF67E6"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AF67E6" w:rsidRPr="008A02ED" w14:paraId="1FBCE2C5"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E5FD3E7" w14:textId="77777777" w:rsidR="00AF67E6" w:rsidRPr="008A02ED" w:rsidRDefault="00AF67E6"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14:paraId="5D511158" w14:textId="633ACCF6" w:rsidR="00AF67E6" w:rsidRPr="008A02ED" w:rsidRDefault="00AF67E6" w:rsidP="004F3E26">
            <w:pPr>
              <w:spacing w:before="100" w:beforeAutospacing="1" w:after="100" w:afterAutospacing="1"/>
              <w:rPr>
                <w:sz w:val="18"/>
                <w:szCs w:val="18"/>
              </w:rPr>
            </w:pPr>
            <w:r w:rsidRPr="008A02ED">
              <w:rPr>
                <w:sz w:val="18"/>
                <w:szCs w:val="18"/>
              </w:rPr>
              <w:t>Withhold Fast Pay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A13414D" w14:textId="621941FE" w:rsidR="00AF67E6" w:rsidRPr="008A02ED" w:rsidRDefault="00AF67E6" w:rsidP="004F3E26">
            <w:pPr>
              <w:spacing w:before="100" w:beforeAutospacing="1" w:after="100" w:afterAutospacing="1"/>
              <w:rPr>
                <w:sz w:val="18"/>
                <w:szCs w:val="18"/>
              </w:rPr>
            </w:pPr>
            <w:r w:rsidRPr="008A02ED">
              <w:rPr>
                <w:sz w:val="18"/>
                <w:szCs w:val="18"/>
              </w:rPr>
              <w:t>Withholding of Fast Pay recommended</w:t>
            </w:r>
            <w:r w:rsidR="00CC319E">
              <w:rPr>
                <w:sz w:val="18"/>
                <w:szCs w:val="18"/>
              </w:rPr>
              <w:t>.</w:t>
            </w:r>
          </w:p>
        </w:tc>
      </w:tr>
      <w:tr w:rsidR="00AF67E6" w:rsidRPr="008A02ED" w14:paraId="35044D8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C545118" w14:textId="77777777" w:rsidR="00AF67E6" w:rsidRPr="008A02ED" w:rsidRDefault="00AF67E6"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14:paraId="39B7E208" w14:textId="57C3E571" w:rsidR="00AF67E6" w:rsidRPr="008A02ED" w:rsidRDefault="00AF67E6" w:rsidP="004F3E26">
            <w:pPr>
              <w:spacing w:before="100" w:beforeAutospacing="1" w:after="100" w:afterAutospacing="1"/>
              <w:rPr>
                <w:sz w:val="18"/>
                <w:szCs w:val="18"/>
              </w:rPr>
            </w:pPr>
            <w:proofErr w:type="spellStart"/>
            <w:r w:rsidRPr="008A02ED">
              <w:rPr>
                <w:sz w:val="18"/>
                <w:szCs w:val="18"/>
              </w:rPr>
              <w:t>Recom</w:t>
            </w:r>
            <w:proofErr w:type="spellEnd"/>
            <w:r w:rsidRPr="008A02ED">
              <w:rPr>
                <w:sz w:val="18"/>
                <w:szCs w:val="18"/>
              </w:rPr>
              <w:t xml:space="preserve"> PAS &gt; SAT/ Verbal PAS or Vendor Capability Questionnaire (VCQ) &lt; SAT</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E671E5A" w14:textId="350EA6A1" w:rsidR="00AF67E6" w:rsidRPr="008A02ED" w:rsidRDefault="00AF67E6" w:rsidP="004F3E26">
            <w:pPr>
              <w:spacing w:before="100" w:beforeAutospacing="1" w:after="100" w:afterAutospacing="1"/>
              <w:rPr>
                <w:sz w:val="18"/>
                <w:szCs w:val="18"/>
              </w:rPr>
            </w:pPr>
            <w:r w:rsidRPr="008A02ED">
              <w:rPr>
                <w:sz w:val="18"/>
                <w:szCs w:val="18"/>
              </w:rPr>
              <w:t xml:space="preserve">Recommend </w:t>
            </w:r>
            <w:proofErr w:type="spellStart"/>
            <w:r>
              <w:rPr>
                <w:sz w:val="18"/>
                <w:szCs w:val="18"/>
              </w:rPr>
              <w:t>Preaward</w:t>
            </w:r>
            <w:proofErr w:type="spellEnd"/>
            <w:r w:rsidRPr="008A02ED">
              <w:rPr>
                <w:sz w:val="18"/>
                <w:szCs w:val="18"/>
              </w:rPr>
              <w:t xml:space="preserve"> Surveys for large buys/verbal </w:t>
            </w:r>
            <w:proofErr w:type="spellStart"/>
            <w:r>
              <w:rPr>
                <w:sz w:val="18"/>
                <w:szCs w:val="18"/>
              </w:rPr>
              <w:t>preaward</w:t>
            </w:r>
            <w:proofErr w:type="spellEnd"/>
            <w:r w:rsidRPr="008A02ED">
              <w:rPr>
                <w:sz w:val="18"/>
                <w:szCs w:val="18"/>
              </w:rPr>
              <w:t xml:space="preserve"> surveys and/or VCQ for simplified buys</w:t>
            </w:r>
            <w:r w:rsidR="00CC319E">
              <w:rPr>
                <w:sz w:val="18"/>
                <w:szCs w:val="18"/>
              </w:rPr>
              <w:t>.</w:t>
            </w:r>
          </w:p>
        </w:tc>
      </w:tr>
      <w:tr w:rsidR="00AF67E6" w:rsidRPr="008A02ED" w14:paraId="2B63DDC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11FA817" w14:textId="77777777" w:rsidR="00AF67E6" w:rsidRPr="008A02ED" w:rsidRDefault="00AF67E6"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14:paraId="36801E9F" w14:textId="233EF169" w:rsidR="00AF67E6" w:rsidRPr="008A02ED" w:rsidRDefault="00AF67E6" w:rsidP="004F3E26">
            <w:pPr>
              <w:spacing w:before="100" w:beforeAutospacing="1" w:after="100" w:afterAutospacing="1"/>
              <w:rPr>
                <w:sz w:val="18"/>
                <w:szCs w:val="18"/>
              </w:rPr>
            </w:pPr>
            <w:r w:rsidRPr="008A02ED">
              <w:rPr>
                <w:sz w:val="18"/>
                <w:szCs w:val="18"/>
              </w:rPr>
              <w:t>Fraud Monitor Coordination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C23904D" w14:textId="49C07760" w:rsidR="00AF67E6" w:rsidRPr="008A02ED" w:rsidRDefault="00AF67E6" w:rsidP="004F3E26">
            <w:pPr>
              <w:spacing w:before="100" w:beforeAutospacing="1" w:after="100" w:afterAutospacing="1"/>
              <w:rPr>
                <w:sz w:val="18"/>
                <w:szCs w:val="18"/>
              </w:rPr>
            </w:pPr>
            <w:r w:rsidRPr="008A02ED">
              <w:rPr>
                <w:sz w:val="18"/>
                <w:szCs w:val="18"/>
              </w:rPr>
              <w:t>Forward any proposed awards through Fraud Monitor</w:t>
            </w:r>
            <w:r w:rsidR="00CC319E">
              <w:rPr>
                <w:sz w:val="18"/>
                <w:szCs w:val="18"/>
              </w:rPr>
              <w:t>.</w:t>
            </w:r>
          </w:p>
        </w:tc>
      </w:tr>
      <w:tr w:rsidR="00AF67E6" w:rsidRPr="008A02ED" w14:paraId="0F363A6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13FBBE3" w14:textId="77777777" w:rsidR="00AF67E6" w:rsidRPr="008A02ED" w:rsidRDefault="00AF67E6"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14:paraId="7517CDD3" w14:textId="68F687D5" w:rsidR="00AF67E6" w:rsidRPr="008A02ED" w:rsidRDefault="00AF67E6" w:rsidP="004F3E26">
            <w:pPr>
              <w:spacing w:before="100" w:beforeAutospacing="1" w:after="100" w:afterAutospacing="1"/>
              <w:rPr>
                <w:sz w:val="18"/>
                <w:szCs w:val="18"/>
              </w:rPr>
            </w:pPr>
            <w:r w:rsidRPr="008A02ED">
              <w:rPr>
                <w:sz w:val="18"/>
                <w:szCs w:val="18"/>
              </w:rPr>
              <w:t>Source Inspection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D401A1B" w14:textId="0CF806D4" w:rsidR="00AF67E6" w:rsidRPr="008A02ED" w:rsidRDefault="00AF67E6"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sidR="00B24108">
              <w:rPr>
                <w:sz w:val="18"/>
                <w:szCs w:val="18"/>
              </w:rPr>
              <w:t>.</w:t>
            </w:r>
          </w:p>
        </w:tc>
      </w:tr>
      <w:tr w:rsidR="00AF67E6" w:rsidRPr="008A02ED" w14:paraId="27AD8D5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E6C3F6A" w14:textId="77777777" w:rsidR="00AF67E6" w:rsidRPr="008A02ED" w:rsidRDefault="00AF67E6"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14:paraId="09C99ADB" w14:textId="1B090953"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64672C4" w14:textId="0107871D"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r>
      <w:tr w:rsidR="00AF67E6" w:rsidRPr="008A02ED" w14:paraId="4E5BDEA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813142C" w14:textId="77777777" w:rsidR="00AF67E6" w:rsidRPr="008A02ED" w:rsidRDefault="00AF67E6"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14:paraId="1EF9BB38" w14:textId="3D90A9A5" w:rsidR="00AF67E6" w:rsidRPr="008A02ED" w:rsidRDefault="00AF67E6" w:rsidP="004F3E26">
            <w:pPr>
              <w:spacing w:before="100" w:beforeAutospacing="1" w:after="100" w:afterAutospacing="1"/>
              <w:rPr>
                <w:sz w:val="18"/>
                <w:szCs w:val="18"/>
              </w:rPr>
            </w:pPr>
            <w:r w:rsidRPr="008A02ED">
              <w:rPr>
                <w:sz w:val="18"/>
                <w:szCs w:val="18"/>
              </w:rPr>
              <w:t>Review Contractor Performance History</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D902803" w14:textId="2837BA9E" w:rsidR="00AF67E6" w:rsidRPr="008A02ED" w:rsidRDefault="00AF67E6" w:rsidP="004F3E26">
            <w:pPr>
              <w:spacing w:before="100" w:beforeAutospacing="1" w:after="100" w:afterAutospacing="1"/>
              <w:rPr>
                <w:sz w:val="18"/>
                <w:szCs w:val="18"/>
              </w:rPr>
            </w:pPr>
            <w:r w:rsidRPr="008A02ED">
              <w:rPr>
                <w:sz w:val="18"/>
                <w:szCs w:val="18"/>
              </w:rPr>
              <w:t>Review Contractor Performance History (CPH)</w:t>
            </w:r>
            <w:r w:rsidR="00B24108">
              <w:rPr>
                <w:sz w:val="18"/>
                <w:szCs w:val="18"/>
              </w:rPr>
              <w:t>.</w:t>
            </w:r>
          </w:p>
        </w:tc>
      </w:tr>
      <w:tr w:rsidR="00AF67E6" w:rsidRPr="008A02ED" w14:paraId="51B2952D"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7A2F65" w14:textId="77777777" w:rsidR="00AF67E6" w:rsidRPr="008A02ED" w:rsidRDefault="00AF67E6"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14:paraId="2B791766" w14:textId="0030846F" w:rsidR="00AF67E6" w:rsidRPr="008A02ED" w:rsidRDefault="00AF67E6" w:rsidP="004F3E26">
            <w:pPr>
              <w:spacing w:before="100" w:beforeAutospacing="1" w:after="100" w:afterAutospacing="1"/>
              <w:rPr>
                <w:sz w:val="18"/>
                <w:szCs w:val="18"/>
              </w:rPr>
            </w:pPr>
            <w:r w:rsidRPr="008A02ED">
              <w:rPr>
                <w:sz w:val="18"/>
                <w:szCs w:val="18"/>
              </w:rPr>
              <w:t>Report Suspect Material to Fraud Monitor</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F83787F" w14:textId="177A2492" w:rsidR="00AF67E6" w:rsidRPr="008A02ED" w:rsidRDefault="00AF67E6" w:rsidP="004F3E26">
            <w:pPr>
              <w:spacing w:before="100" w:beforeAutospacing="1" w:after="100" w:afterAutospacing="1"/>
              <w:rPr>
                <w:sz w:val="18"/>
                <w:szCs w:val="18"/>
              </w:rPr>
            </w:pPr>
            <w:r w:rsidRPr="008A02ED">
              <w:rPr>
                <w:sz w:val="18"/>
                <w:szCs w:val="18"/>
              </w:rPr>
              <w:t>Report suspected material problems to Business Integrity (Fraud) Counsel</w:t>
            </w:r>
            <w:r w:rsidR="00B24108">
              <w:rPr>
                <w:sz w:val="18"/>
                <w:szCs w:val="18"/>
              </w:rPr>
              <w:t>.</w:t>
            </w:r>
          </w:p>
        </w:tc>
      </w:tr>
      <w:tr w:rsidR="00AF67E6" w:rsidRPr="008A02ED" w14:paraId="346EDCBF"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B11AE8C" w14:textId="77777777" w:rsidR="00AF67E6" w:rsidRPr="008A02ED" w:rsidRDefault="00AF67E6" w:rsidP="004F3E26">
            <w:pPr>
              <w:spacing w:before="100" w:beforeAutospacing="1" w:after="100" w:afterAutospacing="1"/>
              <w:rPr>
                <w:sz w:val="18"/>
                <w:szCs w:val="18"/>
              </w:rPr>
            </w:pPr>
            <w:r w:rsidRPr="008A02ED">
              <w:rPr>
                <w:sz w:val="18"/>
                <w:szCs w:val="18"/>
              </w:rPr>
              <w:lastRenderedPageBreak/>
              <w:t>11</w:t>
            </w:r>
          </w:p>
        </w:tc>
        <w:tc>
          <w:tcPr>
            <w:tcW w:w="2775" w:type="dxa"/>
            <w:tcBorders>
              <w:top w:val="outset" w:sz="6" w:space="0" w:color="auto"/>
              <w:left w:val="outset" w:sz="6" w:space="0" w:color="auto"/>
              <w:bottom w:val="outset" w:sz="6" w:space="0" w:color="auto"/>
              <w:right w:val="outset" w:sz="6" w:space="0" w:color="auto"/>
            </w:tcBorders>
            <w:hideMark/>
          </w:tcPr>
          <w:p w14:paraId="00620A7A" w14:textId="0531EC8C"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38A716" w14:textId="0092BADA"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r>
      <w:tr w:rsidR="00AF67E6" w:rsidRPr="008A02ED" w14:paraId="19146A3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C1766E0" w14:textId="77777777" w:rsidR="00AF67E6" w:rsidRPr="008A02ED" w:rsidRDefault="00AF67E6"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14:paraId="48D270E6" w14:textId="38A59CAF" w:rsidR="00AF67E6" w:rsidRPr="008A02ED" w:rsidRDefault="00AF67E6" w:rsidP="004F3E26">
            <w:pPr>
              <w:spacing w:before="100" w:beforeAutospacing="1" w:after="100" w:afterAutospacing="1"/>
              <w:rPr>
                <w:sz w:val="18"/>
                <w:szCs w:val="18"/>
              </w:rPr>
            </w:pPr>
            <w:r w:rsidRPr="008A02ED">
              <w:rPr>
                <w:sz w:val="18"/>
                <w:szCs w:val="18"/>
              </w:rPr>
              <w:t>Corrective Action Report Level IV approval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41F302" w14:textId="2924C532" w:rsidR="00AF67E6" w:rsidRPr="008A02ED" w:rsidRDefault="00AF67E6" w:rsidP="004F3E26">
            <w:pPr>
              <w:spacing w:before="100" w:beforeAutospacing="1" w:after="100" w:afterAutospacing="1"/>
              <w:rPr>
                <w:sz w:val="18"/>
                <w:szCs w:val="18"/>
              </w:rPr>
            </w:pPr>
            <w:r w:rsidRPr="008A02ED">
              <w:rPr>
                <w:sz w:val="18"/>
                <w:szCs w:val="18"/>
              </w:rPr>
              <w:t>CAR Level IV, approval required for award</w:t>
            </w:r>
            <w:r w:rsidR="00B24108">
              <w:rPr>
                <w:sz w:val="18"/>
                <w:szCs w:val="18"/>
              </w:rPr>
              <w:t>.</w:t>
            </w:r>
          </w:p>
        </w:tc>
      </w:tr>
      <w:tr w:rsidR="00AF67E6" w:rsidRPr="008A02ED" w14:paraId="3A713D7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F3ACB2B" w14:textId="77777777" w:rsidR="00AF67E6" w:rsidRPr="008A02ED" w:rsidRDefault="00AF67E6"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14:paraId="4D9103A4" w14:textId="40ED87AB" w:rsidR="00AF67E6" w:rsidRPr="008A02ED" w:rsidRDefault="00AF67E6" w:rsidP="004F3E26">
            <w:pPr>
              <w:spacing w:before="100" w:beforeAutospacing="1" w:after="100" w:afterAutospacing="1"/>
              <w:rPr>
                <w:sz w:val="18"/>
                <w:szCs w:val="18"/>
              </w:rPr>
            </w:pPr>
            <w:r w:rsidRPr="008A02ED">
              <w:rPr>
                <w:sz w:val="18"/>
                <w:szCs w:val="18"/>
              </w:rPr>
              <w:t>Bilateral Award Email to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F458E4F" w14:textId="43E07E63" w:rsidR="00AF67E6" w:rsidRPr="008A02ED" w:rsidRDefault="00AF67E6"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sidR="000474BC">
              <w:rPr>
                <w:sz w:val="18"/>
                <w:szCs w:val="18"/>
              </w:rPr>
              <w:t>.</w:t>
            </w:r>
          </w:p>
        </w:tc>
      </w:tr>
      <w:tr w:rsidR="00AF67E6" w:rsidRPr="008A02ED" w14:paraId="4E6A9FB6" w14:textId="77777777"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5501D74" w14:textId="77777777" w:rsidR="00AF67E6" w:rsidRPr="008A02ED" w:rsidRDefault="00AF67E6"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14:paraId="0D86C475" w14:textId="759445C3" w:rsidR="00AF67E6" w:rsidRPr="008A02ED" w:rsidRDefault="00AF67E6" w:rsidP="004F3E26">
            <w:pPr>
              <w:spacing w:before="100" w:beforeAutospacing="1" w:after="100" w:afterAutospacing="1"/>
              <w:rPr>
                <w:sz w:val="18"/>
                <w:szCs w:val="18"/>
              </w:rPr>
            </w:pPr>
            <w:r w:rsidRPr="008A02ED">
              <w:rPr>
                <w:sz w:val="18"/>
                <w:szCs w:val="18"/>
              </w:rPr>
              <w:t>Coordinate Mods with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62B83C4" w14:textId="7B6E2668" w:rsidR="00AF67E6" w:rsidRPr="008A02ED" w:rsidRDefault="00AF67E6"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sidR="000474BC">
              <w:rPr>
                <w:sz w:val="18"/>
                <w:szCs w:val="18"/>
              </w:rPr>
              <w:t>.</w:t>
            </w:r>
          </w:p>
        </w:tc>
      </w:tr>
      <w:tr w:rsidR="00AF67E6" w:rsidRPr="008A02ED" w14:paraId="7ADDF3A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B7DFB15" w14:textId="77777777" w:rsidR="00AF67E6" w:rsidRPr="008A02ED" w:rsidRDefault="00AF67E6"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14:paraId="5B163908" w14:textId="64236F1D" w:rsidR="00AF67E6" w:rsidRPr="008A02ED" w:rsidRDefault="00AF67E6" w:rsidP="004F3E26">
            <w:pPr>
              <w:spacing w:before="100" w:beforeAutospacing="1" w:after="100" w:afterAutospacing="1"/>
              <w:rPr>
                <w:sz w:val="18"/>
                <w:szCs w:val="18"/>
              </w:rPr>
            </w:pPr>
            <w:r w:rsidRPr="008A02ED">
              <w:rPr>
                <w:sz w:val="18"/>
                <w:szCs w:val="18"/>
              </w:rPr>
              <w:t>Deter Resp/</w:t>
            </w:r>
            <w:proofErr w:type="spellStart"/>
            <w:r w:rsidRPr="008A02ED">
              <w:rPr>
                <w:sz w:val="18"/>
                <w:szCs w:val="18"/>
              </w:rPr>
              <w:t>Nonresp</w:t>
            </w:r>
            <w:proofErr w:type="spellEnd"/>
            <w:r w:rsidRPr="008A02ED">
              <w:rPr>
                <w:sz w:val="18"/>
                <w:szCs w:val="18"/>
              </w:rPr>
              <w:t xml:space="preserve"> required</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E96D107" w14:textId="3B6D000D" w:rsidR="00AF67E6" w:rsidRPr="008A02ED" w:rsidRDefault="00AF67E6" w:rsidP="004F3E26">
            <w:pPr>
              <w:spacing w:before="100" w:beforeAutospacing="1" w:after="100" w:afterAutospacing="1"/>
              <w:rPr>
                <w:sz w:val="18"/>
                <w:szCs w:val="18"/>
              </w:rPr>
            </w:pPr>
            <w:r w:rsidRPr="008A02ED">
              <w:rPr>
                <w:sz w:val="18"/>
                <w:szCs w:val="18"/>
              </w:rPr>
              <w:t>Prepare formal determination of responsibility/</w:t>
            </w:r>
            <w:proofErr w:type="spellStart"/>
            <w:r w:rsidRPr="008A02ED">
              <w:rPr>
                <w:sz w:val="18"/>
                <w:szCs w:val="18"/>
              </w:rPr>
              <w:t>nonresponsibility</w:t>
            </w:r>
            <w:proofErr w:type="spellEnd"/>
            <w:r w:rsidR="000474BC">
              <w:rPr>
                <w:sz w:val="18"/>
                <w:szCs w:val="18"/>
              </w:rPr>
              <w:t>.</w:t>
            </w:r>
          </w:p>
        </w:tc>
      </w:tr>
      <w:tr w:rsidR="00AF67E6" w:rsidRPr="008A02ED" w14:paraId="1A63F20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FDA10AF" w14:textId="77777777" w:rsidR="00AF67E6" w:rsidRPr="008A02ED" w:rsidRDefault="00AF67E6"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14:paraId="5BBEE583" w14:textId="5AFAA0C2" w:rsidR="00AF67E6" w:rsidRPr="008A02ED" w:rsidRDefault="00AF67E6" w:rsidP="00A85B8A">
            <w:pPr>
              <w:spacing w:before="100" w:beforeAutospacing="1" w:after="100" w:afterAutospacing="1"/>
              <w:rPr>
                <w:sz w:val="18"/>
                <w:szCs w:val="18"/>
              </w:rPr>
            </w:pPr>
            <w:r w:rsidRPr="008A02ED">
              <w:rPr>
                <w:sz w:val="18"/>
                <w:szCs w:val="18"/>
              </w:rPr>
              <w:t xml:space="preserve">CAGE Combined for </w:t>
            </w:r>
            <w:r w:rsidR="00A85B8A">
              <w:rPr>
                <w:sz w:val="18"/>
                <w:szCs w:val="18"/>
              </w:rPr>
              <w:t>SPRS</w:t>
            </w:r>
            <w:r w:rsidRPr="008A02ED">
              <w:rPr>
                <w:sz w:val="18"/>
                <w:szCs w:val="18"/>
              </w:rPr>
              <w:t xml:space="preserve"> Info</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577A78F" w14:textId="2A1DC6EB" w:rsidR="00AF67E6" w:rsidRPr="008A02ED" w:rsidRDefault="00AF67E6" w:rsidP="00A85B8A">
            <w:pPr>
              <w:spacing w:before="100" w:beforeAutospacing="1" w:after="100" w:afterAutospacing="1"/>
              <w:rPr>
                <w:sz w:val="18"/>
                <w:szCs w:val="18"/>
              </w:rPr>
            </w:pPr>
            <w:r w:rsidRPr="008A02ED">
              <w:rPr>
                <w:sz w:val="18"/>
                <w:szCs w:val="18"/>
              </w:rPr>
              <w:t xml:space="preserve">This CAGE Code has been combined with other CAGE codes for </w:t>
            </w:r>
            <w:r w:rsidR="00A85B8A">
              <w:rPr>
                <w:sz w:val="18"/>
                <w:szCs w:val="18"/>
              </w:rPr>
              <w:t>SPRS</w:t>
            </w:r>
            <w:r w:rsidRPr="008A02ED">
              <w:rPr>
                <w:sz w:val="18"/>
                <w:szCs w:val="18"/>
              </w:rPr>
              <w:t xml:space="preserve"> purposes (For Informational Purposes Only)</w:t>
            </w:r>
            <w:r w:rsidR="000474BC">
              <w:rPr>
                <w:sz w:val="18"/>
                <w:szCs w:val="18"/>
              </w:rPr>
              <w:t>.</w:t>
            </w:r>
          </w:p>
        </w:tc>
      </w:tr>
      <w:tr w:rsidR="00AF67E6" w:rsidRPr="008A02ED" w14:paraId="4E9461E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749425A" w14:textId="77777777" w:rsidR="00AF67E6" w:rsidRPr="008A02ED" w:rsidRDefault="00AF67E6"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14:paraId="20832C92" w14:textId="77777777" w:rsidR="00AF67E6" w:rsidRPr="008A02ED" w:rsidRDefault="00AF67E6"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14:paraId="6351A784" w14:textId="77777777" w:rsidR="00AF67E6" w:rsidRPr="008A02ED" w:rsidRDefault="00AF67E6" w:rsidP="004F3E26">
            <w:pPr>
              <w:spacing w:before="100" w:beforeAutospacing="1" w:after="100" w:afterAutospacing="1"/>
              <w:rPr>
                <w:sz w:val="18"/>
                <w:szCs w:val="18"/>
              </w:rPr>
            </w:pPr>
            <w:r w:rsidRPr="008A02ED">
              <w:rPr>
                <w:sz w:val="18"/>
                <w:szCs w:val="18"/>
              </w:rPr>
              <w:t>Coordinate with Cost and Price Office</w:t>
            </w:r>
          </w:p>
        </w:tc>
      </w:tr>
      <w:tr w:rsidR="00AF67E6" w:rsidRPr="008A02ED" w14:paraId="4659EB7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D7D74F3" w14:textId="77777777" w:rsidR="00AF67E6" w:rsidRPr="008A02ED" w:rsidRDefault="00AF67E6"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14:paraId="40FC5C6E" w14:textId="5BBA65DA" w:rsidR="00AF67E6" w:rsidRPr="008A02ED" w:rsidRDefault="00AF67E6" w:rsidP="004F3E26">
            <w:pPr>
              <w:spacing w:before="100" w:beforeAutospacing="1" w:after="100" w:afterAutospacing="1"/>
              <w:rPr>
                <w:sz w:val="18"/>
                <w:szCs w:val="18"/>
              </w:rPr>
            </w:pPr>
            <w:r w:rsidRPr="008A02ED">
              <w:rPr>
                <w:sz w:val="18"/>
                <w:szCs w:val="18"/>
              </w:rPr>
              <w:t>Report to Fraud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C72ACBF" w14:textId="0E988839" w:rsidR="00AF67E6" w:rsidRPr="008A02ED" w:rsidRDefault="00AF67E6" w:rsidP="004F3E26">
            <w:pPr>
              <w:spacing w:before="100" w:beforeAutospacing="1" w:after="100" w:afterAutospacing="1"/>
              <w:rPr>
                <w:sz w:val="18"/>
                <w:szCs w:val="18"/>
              </w:rPr>
            </w:pPr>
            <w:r w:rsidRPr="008A02ED">
              <w:rPr>
                <w:sz w:val="18"/>
                <w:szCs w:val="18"/>
              </w:rPr>
              <w:t>Report to Business Integrity (Fraud) Counsel</w:t>
            </w:r>
            <w:r w:rsidR="000474BC">
              <w:rPr>
                <w:sz w:val="18"/>
                <w:szCs w:val="18"/>
              </w:rPr>
              <w:t>.</w:t>
            </w:r>
          </w:p>
        </w:tc>
      </w:tr>
      <w:tr w:rsidR="00AF67E6" w:rsidRPr="008A02ED" w14:paraId="1802921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2ABD48F" w14:textId="77777777" w:rsidR="00AF67E6" w:rsidRPr="008A02ED" w:rsidRDefault="00AF67E6"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14:paraId="150623A1" w14:textId="5E237943"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7919B61" w14:textId="5D8E2FAF"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r>
      <w:tr w:rsidR="00AF67E6" w:rsidRPr="008A02ED" w14:paraId="6E66828A"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AB1229" w14:textId="77777777" w:rsidR="00AF67E6" w:rsidRPr="008A02ED" w:rsidRDefault="00AF67E6"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14:paraId="7EE48343" w14:textId="444A1272" w:rsidR="00AF67E6" w:rsidRPr="008A02ED" w:rsidRDefault="00AF67E6" w:rsidP="004F3E26">
            <w:pPr>
              <w:spacing w:before="100" w:beforeAutospacing="1" w:after="100" w:afterAutospacing="1"/>
              <w:rPr>
                <w:sz w:val="18"/>
                <w:szCs w:val="18"/>
              </w:rPr>
            </w:pPr>
            <w:r w:rsidRPr="008A02ED">
              <w:rPr>
                <w:sz w:val="18"/>
                <w:szCs w:val="18"/>
              </w:rPr>
              <w:t>Refer to DCRL Narrative Detail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F8C8F69" w14:textId="0C5F6E23" w:rsidR="00AF67E6" w:rsidRPr="008A02ED" w:rsidRDefault="00AF67E6" w:rsidP="004F3E26">
            <w:pPr>
              <w:spacing w:before="100" w:beforeAutospacing="1" w:after="100" w:afterAutospacing="1"/>
              <w:rPr>
                <w:sz w:val="18"/>
                <w:szCs w:val="18"/>
              </w:rPr>
            </w:pPr>
            <w:r w:rsidRPr="008A02ED">
              <w:rPr>
                <w:sz w:val="18"/>
                <w:szCs w:val="18"/>
              </w:rPr>
              <w:t>Refer to DCRL Narrative for details</w:t>
            </w:r>
            <w:r w:rsidR="000474BC">
              <w:rPr>
                <w:sz w:val="18"/>
                <w:szCs w:val="18"/>
              </w:rPr>
              <w:t>.</w:t>
            </w:r>
          </w:p>
        </w:tc>
      </w:tr>
      <w:tr w:rsidR="00AF67E6" w:rsidRPr="008A02ED" w14:paraId="06A20E9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DAAC857" w14:textId="77777777" w:rsidR="00AF67E6" w:rsidRPr="008A02ED" w:rsidRDefault="00AF67E6"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14:paraId="4BD49423" w14:textId="1628E017" w:rsidR="00AF67E6" w:rsidRPr="008A02ED" w:rsidRDefault="00AF67E6" w:rsidP="004F3E26">
            <w:pPr>
              <w:spacing w:before="100" w:beforeAutospacing="1" w:after="100" w:afterAutospacing="1"/>
              <w:rPr>
                <w:sz w:val="18"/>
                <w:szCs w:val="18"/>
              </w:rPr>
            </w:pPr>
            <w:r w:rsidRPr="008A02ED">
              <w:rPr>
                <w:sz w:val="18"/>
                <w:szCs w:val="18"/>
              </w:rPr>
              <w:t>Recommend price reasonableness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43D729" w14:textId="0C6FA0B6" w:rsidR="00AF67E6" w:rsidRPr="008A02ED" w:rsidRDefault="00AF67E6" w:rsidP="004F3E26">
            <w:pPr>
              <w:spacing w:before="100" w:beforeAutospacing="1" w:after="100" w:afterAutospacing="1"/>
              <w:rPr>
                <w:sz w:val="18"/>
                <w:szCs w:val="18"/>
              </w:rPr>
            </w:pPr>
            <w:r w:rsidRPr="008A02ED">
              <w:rPr>
                <w:sz w:val="18"/>
                <w:szCs w:val="18"/>
              </w:rPr>
              <w:t>Recommend documentation of price reasonableness</w:t>
            </w:r>
            <w:r w:rsidR="000474BC">
              <w:rPr>
                <w:sz w:val="18"/>
                <w:szCs w:val="18"/>
              </w:rPr>
              <w:t>.</w:t>
            </w:r>
          </w:p>
        </w:tc>
      </w:tr>
      <w:tr w:rsidR="00AF67E6" w:rsidRPr="008A02ED" w14:paraId="1CE89B3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215C63E" w14:textId="77777777" w:rsidR="00AF67E6" w:rsidRPr="008A02ED" w:rsidRDefault="00AF67E6"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14:paraId="6862EBC6" w14:textId="357DC74C" w:rsidR="00AF67E6" w:rsidRPr="008A02ED" w:rsidRDefault="00AF67E6" w:rsidP="004F3E26">
            <w:pPr>
              <w:spacing w:before="100" w:beforeAutospacing="1" w:after="100" w:afterAutospacing="1"/>
              <w:rPr>
                <w:sz w:val="18"/>
                <w:szCs w:val="18"/>
              </w:rPr>
            </w:pPr>
            <w:r w:rsidRPr="008A02ED">
              <w:rPr>
                <w:sz w:val="18"/>
                <w:szCs w:val="18"/>
              </w:rPr>
              <w:t>Suspend automated awards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FBEE10" w14:textId="4E233D04" w:rsidR="00AF67E6" w:rsidRPr="008A02ED" w:rsidRDefault="00AF67E6" w:rsidP="004F3E26">
            <w:pPr>
              <w:spacing w:before="100" w:beforeAutospacing="1" w:after="100" w:afterAutospacing="1"/>
              <w:rPr>
                <w:sz w:val="18"/>
                <w:szCs w:val="18"/>
              </w:rPr>
            </w:pPr>
            <w:r w:rsidRPr="008A02ED">
              <w:rPr>
                <w:sz w:val="18"/>
                <w:szCs w:val="18"/>
              </w:rPr>
              <w:t>Suspend from automated systems (case by case basis)</w:t>
            </w:r>
            <w:r w:rsidR="000474BC">
              <w:rPr>
                <w:sz w:val="18"/>
                <w:szCs w:val="18"/>
              </w:rPr>
              <w:t>.</w:t>
            </w:r>
          </w:p>
        </w:tc>
      </w:tr>
    </w:tbl>
    <w:p w14:paraId="2296E6FE" w14:textId="304389CA" w:rsidR="00AF67E6" w:rsidRPr="005736A1" w:rsidRDefault="00AF67E6" w:rsidP="00AF67E6">
      <w:pPr>
        <w:tabs>
          <w:tab w:val="left" w:pos="90"/>
        </w:tabs>
        <w:rPr>
          <w:sz w:val="24"/>
          <w:szCs w:val="24"/>
          <w:lang w:val="en"/>
        </w:rPr>
      </w:pPr>
      <w:r w:rsidRPr="005736A1">
        <w:rPr>
          <w:sz w:val="24"/>
          <w:szCs w:val="24"/>
          <w:lang w:val="en"/>
        </w:rPr>
        <w:t>(S-94) Other Risk Indicators:  Obtain additional information to make responsibility/</w:t>
      </w:r>
      <w:proofErr w:type="spellStart"/>
      <w:r w:rsidRPr="005736A1">
        <w:rPr>
          <w:sz w:val="24"/>
          <w:szCs w:val="24"/>
          <w:lang w:val="en"/>
        </w:rPr>
        <w:t>nonresponsibility</w:t>
      </w:r>
      <w:proofErr w:type="spellEnd"/>
      <w:r w:rsidRPr="005736A1">
        <w:rPr>
          <w:sz w:val="24"/>
          <w:szCs w:val="24"/>
          <w:lang w:val="en"/>
        </w:rPr>
        <w:t xml:space="preserve"> determination.</w:t>
      </w:r>
    </w:p>
    <w:p w14:paraId="12287498" w14:textId="08D82B1E" w:rsidR="00AF67E6" w:rsidRPr="005736A1" w:rsidRDefault="00311072" w:rsidP="00AF67E6">
      <w:pPr>
        <w:rPr>
          <w:sz w:val="24"/>
          <w:szCs w:val="24"/>
          <w:lang w:val="en"/>
        </w:rPr>
      </w:pPr>
      <w:r w:rsidRPr="005736A1">
        <w:rPr>
          <w:sz w:val="24"/>
          <w:szCs w:val="24"/>
          <w:lang w:val="en"/>
        </w:rPr>
        <w:tab/>
      </w:r>
      <w:r w:rsidR="00AF67E6" w:rsidRPr="005736A1">
        <w:rPr>
          <w:sz w:val="24"/>
          <w:szCs w:val="24"/>
          <w:lang w:val="en"/>
        </w:rPr>
        <w:t xml:space="preserve">(1) </w:t>
      </w:r>
      <w:r w:rsidRPr="005736A1">
        <w:rPr>
          <w:sz w:val="24"/>
          <w:szCs w:val="24"/>
          <w:lang w:val="en"/>
        </w:rPr>
        <w:t>Supplier Risk Indicators:</w:t>
      </w:r>
    </w:p>
    <w:p w14:paraId="350DA849" w14:textId="5D863E47"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 No DLA history (new vendor);</w:t>
      </w:r>
    </w:p>
    <w:p w14:paraId="67FDD3C8" w14:textId="7C846D05"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 xml:space="preserve">(ii) Poor </w:t>
      </w:r>
      <w:r w:rsidR="00A85B8A" w:rsidRPr="005736A1">
        <w:rPr>
          <w:sz w:val="24"/>
          <w:szCs w:val="24"/>
        </w:rPr>
        <w:t>SPRS</w:t>
      </w:r>
      <w:r w:rsidR="00AF67E6" w:rsidRPr="005736A1">
        <w:rPr>
          <w:sz w:val="24"/>
          <w:szCs w:val="24"/>
        </w:rPr>
        <w:t xml:space="preserve"> Score or no </w:t>
      </w:r>
      <w:r w:rsidR="00A85B8A" w:rsidRPr="005736A1">
        <w:rPr>
          <w:sz w:val="24"/>
          <w:szCs w:val="24"/>
        </w:rPr>
        <w:t>SPRS</w:t>
      </w:r>
      <w:r w:rsidR="00AF67E6" w:rsidRPr="005736A1">
        <w:rPr>
          <w:sz w:val="24"/>
          <w:szCs w:val="24"/>
        </w:rPr>
        <w:t xml:space="preserve"> Score;</w:t>
      </w:r>
    </w:p>
    <w:p w14:paraId="0FB282A4" w14:textId="615D795F"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(iii) Poor Delivery Performance;</w:t>
      </w:r>
    </w:p>
    <w:p w14:paraId="4E4A7F08" w14:textId="120D6668"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(iv) Poor Quality Performance (excessive PQDRs/SDRs);</w:t>
      </w:r>
    </w:p>
    <w:p w14:paraId="1AF82B41" w14:textId="6B6CA917"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 xml:space="preserve">(v) Negative </w:t>
      </w:r>
      <w:proofErr w:type="spellStart"/>
      <w:r w:rsidR="00AF67E6" w:rsidRPr="005736A1">
        <w:rPr>
          <w:sz w:val="24"/>
          <w:szCs w:val="24"/>
        </w:rPr>
        <w:t>Preaward</w:t>
      </w:r>
      <w:proofErr w:type="spellEnd"/>
      <w:r w:rsidR="00AF67E6" w:rsidRPr="005736A1">
        <w:rPr>
          <w:sz w:val="24"/>
          <w:szCs w:val="24"/>
        </w:rPr>
        <w:t xml:space="preserve"> Survey (PAS) within 12 months;</w:t>
      </w:r>
    </w:p>
    <w:p w14:paraId="3DA00BD2" w14:textId="337E66C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 History of fraud or collusion;</w:t>
      </w:r>
    </w:p>
    <w:p w14:paraId="3FF23B66" w14:textId="000BB72A"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(vii) History of providing non-conforming, defective products, or counterfeit items;</w:t>
      </w:r>
    </w:p>
    <w:p w14:paraId="4ADD962A" w14:textId="0A521CD3"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(viii) Terminated for Default for the same FSC/NIIN within 3 years;</w:t>
      </w:r>
    </w:p>
    <w:p w14:paraId="31D6A87E" w14:textId="06DD636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(ix) Bankruptcy within last 3 years;</w:t>
      </w:r>
    </w:p>
    <w:p w14:paraId="130ABE72" w14:textId="5CA848AB"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 DCMA Corrective Action Requests (CAR);</w:t>
      </w:r>
    </w:p>
    <w:p w14:paraId="1E38D8A2" w14:textId="6A753DE1"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 The offeror is on the SAM Excluded Parties List System (EPLS) within the last 3 years;</w:t>
      </w:r>
    </w:p>
    <w:p w14:paraId="05DB81B1" w14:textId="5D028A89"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(xii) The offeror is currently showing signs of financial distress, or has a history of delinquent payments and /or financial difficulty;</w:t>
      </w:r>
    </w:p>
    <w:p w14:paraId="510B17AD" w14:textId="34D63BE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(xiii) Manufacturer’s CAGE identified in offer differs from CAGE code of the approved manufacturing source in solicitation;</w:t>
      </w:r>
    </w:p>
    <w:p w14:paraId="3198206A" w14:textId="2B486043"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(xiv) The offeror is reluctant or unable to provide traceability documentation;</w:t>
      </w:r>
    </w:p>
    <w:p w14:paraId="342050CF" w14:textId="07F6695F" w:rsidR="00AF67E6" w:rsidRPr="005736A1" w:rsidRDefault="00311072" w:rsidP="00AF67E6">
      <w:pPr>
        <w:rPr>
          <w:sz w:val="24"/>
          <w:szCs w:val="24"/>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 </w:t>
      </w:r>
      <w:r w:rsidR="00AF67E6" w:rsidRPr="005736A1">
        <w:rPr>
          <w:rFonts w:eastAsia="Calibri"/>
          <w:sz w:val="24"/>
          <w:szCs w:val="24"/>
          <w:lang w:val="x-none" w:eastAsia="x-none"/>
        </w:rPr>
        <w:t>The offeror’s phone number, address, e-mail, or other vital information is</w:t>
      </w:r>
      <w:r w:rsidR="00AF67E6" w:rsidRPr="005736A1">
        <w:rPr>
          <w:rFonts w:eastAsia="Calibri"/>
          <w:sz w:val="24"/>
          <w:szCs w:val="24"/>
          <w:lang w:eastAsia="x-none"/>
        </w:rPr>
        <w:t xml:space="preserve"> </w:t>
      </w:r>
      <w:r w:rsidR="00AF67E6" w:rsidRPr="005736A1">
        <w:rPr>
          <w:rFonts w:eastAsia="Calibri"/>
          <w:sz w:val="24"/>
          <w:szCs w:val="24"/>
          <w:lang w:val="x-none" w:eastAsia="x-none"/>
        </w:rPr>
        <w:t>missing, invalid, or suspicious;</w:t>
      </w:r>
    </w:p>
    <w:p w14:paraId="56C8E7EB" w14:textId="2F1C9F64" w:rsidR="00AF67E6" w:rsidRPr="005736A1" w:rsidRDefault="00311072" w:rsidP="00AF67E6">
      <w:pPr>
        <w:ind w:right="-547"/>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(xvi) </w:t>
      </w:r>
      <w:r w:rsidR="00AF67E6" w:rsidRPr="005736A1">
        <w:rPr>
          <w:rFonts w:eastAsia="Calibri"/>
          <w:sz w:val="24"/>
          <w:szCs w:val="24"/>
          <w:lang w:val="x-none" w:eastAsia="x-none"/>
        </w:rPr>
        <w:t xml:space="preserve">The </w:t>
      </w:r>
      <w:r w:rsidR="00AF67E6" w:rsidRPr="005736A1">
        <w:rPr>
          <w:rFonts w:eastAsia="Calibri"/>
          <w:sz w:val="24"/>
          <w:szCs w:val="24"/>
          <w:lang w:eastAsia="x-none"/>
        </w:rPr>
        <w:t>offer</w:t>
      </w:r>
      <w:r w:rsidR="00AF67E6" w:rsidRPr="005736A1">
        <w:rPr>
          <w:rFonts w:eastAsia="Calibri"/>
          <w:sz w:val="24"/>
          <w:szCs w:val="24"/>
          <w:lang w:val="x-none" w:eastAsia="x-none"/>
        </w:rPr>
        <w:t>or is a dealer but identifies itself as the manufacturer</w:t>
      </w:r>
      <w:r w:rsidR="00AF67E6" w:rsidRPr="005736A1">
        <w:rPr>
          <w:rFonts w:eastAsia="Calibri"/>
          <w:sz w:val="24"/>
          <w:szCs w:val="24"/>
          <w:lang w:eastAsia="x-none"/>
        </w:rPr>
        <w:t>; and/or</w:t>
      </w:r>
    </w:p>
    <w:p w14:paraId="74761096" w14:textId="6E51D173" w:rsidR="00AF67E6" w:rsidRPr="005736A1" w:rsidRDefault="00311072" w:rsidP="00AF67E6">
      <w:pPr>
        <w:ind w:right="-547"/>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(xvii) The offeror is a manufacturer, but </w:t>
      </w:r>
      <w:r w:rsidR="00AF67E6" w:rsidRPr="005736A1">
        <w:rPr>
          <w:rFonts w:eastAsia="Calibri"/>
          <w:sz w:val="24"/>
          <w:szCs w:val="24"/>
          <w:lang w:val="x-none" w:eastAsia="x-none"/>
        </w:rPr>
        <w:t>its place of business is in a residential neighborhood</w:t>
      </w:r>
      <w:r w:rsidR="00AF67E6" w:rsidRPr="005736A1">
        <w:rPr>
          <w:rFonts w:eastAsia="Calibri"/>
          <w:sz w:val="24"/>
          <w:szCs w:val="24"/>
          <w:lang w:eastAsia="x-none"/>
        </w:rPr>
        <w:t>.</w:t>
      </w:r>
    </w:p>
    <w:p w14:paraId="7067521C" w14:textId="0F0B15C6" w:rsidR="00AF67E6" w:rsidRPr="005736A1" w:rsidRDefault="00311072" w:rsidP="00AF67E6">
      <w:pPr>
        <w:rPr>
          <w:sz w:val="24"/>
          <w:szCs w:val="24"/>
        </w:rPr>
      </w:pPr>
      <w:r w:rsidRPr="005736A1">
        <w:rPr>
          <w:sz w:val="24"/>
          <w:szCs w:val="24"/>
        </w:rPr>
        <w:tab/>
      </w:r>
      <w:r w:rsidR="00AF67E6" w:rsidRPr="005736A1">
        <w:rPr>
          <w:sz w:val="24"/>
          <w:szCs w:val="24"/>
        </w:rPr>
        <w:t>(2) Price Risk Indicators:</w:t>
      </w:r>
    </w:p>
    <w:p w14:paraId="46C5F3AF" w14:textId="65416BAB"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 The price offered is lower than price of approved source or its authorized distributor;</w:t>
      </w:r>
    </w:p>
    <w:p w14:paraId="33224FA0" w14:textId="15C5BF18" w:rsidR="00AF67E6" w:rsidRPr="005736A1" w:rsidRDefault="00311072" w:rsidP="00AF67E6">
      <w:pPr>
        <w:rPr>
          <w:sz w:val="24"/>
          <w:szCs w:val="24"/>
        </w:rPr>
      </w:pPr>
      <w:r w:rsidRPr="005736A1">
        <w:rPr>
          <w:sz w:val="24"/>
          <w:szCs w:val="24"/>
        </w:rPr>
        <w:lastRenderedPageBreak/>
        <w:tab/>
      </w:r>
      <w:r w:rsidRPr="005736A1">
        <w:rPr>
          <w:sz w:val="24"/>
          <w:szCs w:val="24"/>
        </w:rPr>
        <w:tab/>
      </w:r>
      <w:r w:rsidR="00AF67E6" w:rsidRPr="005736A1">
        <w:rPr>
          <w:sz w:val="24"/>
          <w:szCs w:val="24"/>
        </w:rPr>
        <w:t>(ii) The price offered is out of line with other offers or past pricing history; and/or</w:t>
      </w:r>
    </w:p>
    <w:p w14:paraId="465578CD" w14:textId="32B616FF"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(iii) The price offered for new product is lower than price offered for surplus material.</w:t>
      </w:r>
    </w:p>
    <w:p w14:paraId="58083BD8" w14:textId="23896D78" w:rsidR="00AF67E6" w:rsidRPr="005736A1" w:rsidRDefault="00311072" w:rsidP="00AF67E6">
      <w:pPr>
        <w:rPr>
          <w:sz w:val="24"/>
          <w:szCs w:val="24"/>
        </w:rPr>
      </w:pPr>
      <w:r w:rsidRPr="005736A1">
        <w:rPr>
          <w:sz w:val="24"/>
          <w:szCs w:val="24"/>
        </w:rPr>
        <w:tab/>
      </w:r>
      <w:r w:rsidR="00AF67E6" w:rsidRPr="005736A1">
        <w:rPr>
          <w:sz w:val="24"/>
          <w:szCs w:val="24"/>
        </w:rPr>
        <w:t>(3) High Risk Item with technical data package (TDP) and no record of successful performance in the FSC (e.g., critical safety, ALRE, complex TDP, FAT).</w:t>
      </w:r>
    </w:p>
    <w:p w14:paraId="4EECB279" w14:textId="25DCBB5B" w:rsidR="00AF67E6" w:rsidRPr="005736A1" w:rsidRDefault="00AF67E6" w:rsidP="00AF67E6">
      <w:pPr>
        <w:rPr>
          <w:sz w:val="24"/>
          <w:szCs w:val="24"/>
        </w:rPr>
      </w:pPr>
      <w:r w:rsidRPr="005736A1">
        <w:rPr>
          <w:sz w:val="24"/>
          <w:szCs w:val="24"/>
        </w:rPr>
        <w:t>(S-95) Consider contract risk mitigation when a contractor can be determined responsible but risk factors are present.</w:t>
      </w:r>
    </w:p>
    <w:p w14:paraId="6987A019" w14:textId="5BAC3FB9" w:rsidR="00AF67E6" w:rsidRPr="005736A1" w:rsidRDefault="00311072" w:rsidP="00AF67E6">
      <w:pPr>
        <w:rPr>
          <w:sz w:val="24"/>
          <w:szCs w:val="24"/>
        </w:rPr>
      </w:pPr>
      <w:r w:rsidRPr="005736A1">
        <w:rPr>
          <w:sz w:val="24"/>
          <w:szCs w:val="24"/>
        </w:rPr>
        <w:tab/>
      </w:r>
      <w:r w:rsidR="00AF67E6" w:rsidRPr="005736A1">
        <w:rPr>
          <w:sz w:val="24"/>
          <w:szCs w:val="24"/>
        </w:rPr>
        <w:t>(1) No Fast Pay.</w:t>
      </w:r>
    </w:p>
    <w:p w14:paraId="1315DE9D" w14:textId="7E7A750E" w:rsidR="00AF67E6" w:rsidRPr="005736A1" w:rsidRDefault="00311072" w:rsidP="00AF67E6">
      <w:pPr>
        <w:rPr>
          <w:sz w:val="24"/>
          <w:szCs w:val="24"/>
        </w:rPr>
      </w:pPr>
      <w:r w:rsidRPr="005736A1">
        <w:rPr>
          <w:sz w:val="24"/>
          <w:szCs w:val="24"/>
        </w:rPr>
        <w:tab/>
      </w:r>
      <w:r w:rsidR="00AF67E6" w:rsidRPr="005736A1">
        <w:rPr>
          <w:sz w:val="24"/>
          <w:szCs w:val="24"/>
        </w:rPr>
        <w:t>(2) Bilateral Purchase Order.</w:t>
      </w:r>
    </w:p>
    <w:p w14:paraId="4909E65B" w14:textId="79F07279" w:rsidR="00AF67E6" w:rsidRPr="005736A1" w:rsidRDefault="00311072" w:rsidP="00AF67E6">
      <w:pPr>
        <w:rPr>
          <w:sz w:val="24"/>
          <w:szCs w:val="24"/>
        </w:rPr>
      </w:pPr>
      <w:r w:rsidRPr="005736A1">
        <w:rPr>
          <w:sz w:val="24"/>
          <w:szCs w:val="24"/>
        </w:rPr>
        <w:tab/>
      </w:r>
      <w:r w:rsidR="00AF67E6" w:rsidRPr="005736A1">
        <w:rPr>
          <w:sz w:val="24"/>
          <w:szCs w:val="24"/>
        </w:rPr>
        <w:t xml:space="preserve">(3) Code and Part Number Buy: Request Traceability </w:t>
      </w:r>
      <w:proofErr w:type="spellStart"/>
      <w:r w:rsidR="00AF67E6" w:rsidRPr="005736A1">
        <w:rPr>
          <w:sz w:val="24"/>
          <w:szCs w:val="24"/>
        </w:rPr>
        <w:t>Preaward</w:t>
      </w:r>
      <w:proofErr w:type="spellEnd"/>
      <w:r w:rsidR="00AF67E6" w:rsidRPr="005736A1">
        <w:rPr>
          <w:sz w:val="24"/>
          <w:szCs w:val="24"/>
        </w:rPr>
        <w:t xml:space="preserve"> and Post-Award.</w:t>
      </w:r>
    </w:p>
    <w:p w14:paraId="1BD7092D" w14:textId="0DC62219" w:rsidR="00AF67E6" w:rsidRPr="005736A1" w:rsidRDefault="00311072" w:rsidP="00AF67E6">
      <w:pPr>
        <w:rPr>
          <w:sz w:val="24"/>
          <w:szCs w:val="24"/>
        </w:rPr>
      </w:pPr>
      <w:r w:rsidRPr="005736A1">
        <w:rPr>
          <w:sz w:val="24"/>
          <w:szCs w:val="24"/>
        </w:rPr>
        <w:tab/>
      </w:r>
      <w:r w:rsidR="00AF67E6" w:rsidRPr="005736A1">
        <w:rPr>
          <w:sz w:val="24"/>
          <w:szCs w:val="24"/>
        </w:rPr>
        <w:t>(4) Specification/Standard/Drawing buy: Require source inspection (if appropriate), no COC, require PVT.</w:t>
      </w:r>
    </w:p>
    <w:p w14:paraId="2387CE34" w14:textId="5985318A" w:rsidR="00AF67E6" w:rsidRPr="005736A1" w:rsidRDefault="00311072" w:rsidP="00AF67E6">
      <w:pPr>
        <w:rPr>
          <w:sz w:val="24"/>
          <w:szCs w:val="24"/>
        </w:rPr>
      </w:pPr>
      <w:r w:rsidRPr="005736A1">
        <w:rPr>
          <w:sz w:val="24"/>
          <w:szCs w:val="24"/>
        </w:rPr>
        <w:tab/>
      </w:r>
      <w:r w:rsidR="00AF67E6" w:rsidRPr="005736A1">
        <w:rPr>
          <w:sz w:val="24"/>
          <w:szCs w:val="24"/>
        </w:rPr>
        <w:t>(5) Super Key Item Drivers with FAT: Split award between proven (waived) and unproven sources.</w:t>
      </w:r>
    </w:p>
    <w:p w14:paraId="2BFE65FA" w14:textId="5A379259" w:rsidR="00AF67E6" w:rsidRPr="005736A1" w:rsidRDefault="00311072" w:rsidP="00AF67E6">
      <w:pPr>
        <w:rPr>
          <w:sz w:val="24"/>
          <w:szCs w:val="24"/>
        </w:rPr>
      </w:pPr>
      <w:r w:rsidRPr="005736A1">
        <w:rPr>
          <w:sz w:val="24"/>
          <w:szCs w:val="24"/>
        </w:rPr>
        <w:tab/>
      </w:r>
      <w:r w:rsidR="00AF67E6" w:rsidRPr="005736A1">
        <w:rPr>
          <w:sz w:val="24"/>
          <w:szCs w:val="24"/>
        </w:rPr>
        <w:t>(6) Request the product specialist to prepare a Quality Assurance Letter of Instruction (QALI) when additional instructions or guidance are required on source inspection.</w:t>
      </w:r>
    </w:p>
    <w:p w14:paraId="1E02E745" w14:textId="052538B4" w:rsidR="00674067" w:rsidRDefault="00586229" w:rsidP="00586229">
      <w:pPr>
        <w:pStyle w:val="Default"/>
        <w:rPr>
          <w:rFonts w:ascii="Times New Roman" w:hAnsi="Times New Roman" w:cs="Times New Roman"/>
        </w:rPr>
      </w:pPr>
      <w:r w:rsidRPr="005736A1">
        <w:rPr>
          <w:rFonts w:ascii="Times New Roman" w:hAnsi="Times New Roman" w:cs="Times New Roman"/>
        </w:rPr>
        <w:t>(S-96)</w:t>
      </w:r>
      <w:r w:rsidR="00674067">
        <w:rPr>
          <w:rFonts w:ascii="Times New Roman" w:hAnsi="Times New Roman" w:cs="Times New Roman"/>
        </w:rPr>
        <w:t>(1)</w:t>
      </w:r>
      <w:commentRangeStart w:id="290"/>
      <w:r w:rsidRPr="005736A1">
        <w:rPr>
          <w:rFonts w:ascii="Times New Roman" w:hAnsi="Times New Roman" w:cs="Times New Roman"/>
        </w:rPr>
        <w:t xml:space="preserve"> </w:t>
      </w:r>
      <w:commentRangeEnd w:id="290"/>
      <w:r w:rsidR="00970D4B" w:rsidRPr="005736A1">
        <w:rPr>
          <w:rStyle w:val="CommentReference"/>
          <w:rFonts w:ascii="Times New Roman" w:hAnsi="Times New Roman" w:cs="Times New Roman"/>
          <w:color w:val="auto"/>
          <w:sz w:val="24"/>
          <w:szCs w:val="24"/>
        </w:rPr>
        <w:commentReference w:id="290"/>
      </w:r>
      <w:r w:rsidRPr="005736A1">
        <w:rPr>
          <w:rFonts w:ascii="Times New Roman" w:hAnsi="Times New Roman" w:cs="Times New Roman"/>
        </w:rPr>
        <w:t xml:space="preserve">Business </w:t>
      </w:r>
      <w:r w:rsidRPr="0004184D">
        <w:rPr>
          <w:rFonts w:ascii="Times New Roman" w:hAnsi="Times New Roman" w:cs="Times New Roman"/>
        </w:rPr>
        <w:t xml:space="preserve">decision analytics (BDA) job aids. The following job aids and training material can be viewed </w:t>
      </w:r>
      <w:r w:rsidR="002F3967" w:rsidRPr="0004184D">
        <w:rPr>
          <w:rFonts w:ascii="Times New Roman" w:hAnsi="Times New Roman" w:cs="Times New Roman"/>
        </w:rPr>
        <w:t>on</w:t>
      </w:r>
      <w:r w:rsidR="00674067">
        <w:rPr>
          <w:rFonts w:ascii="Times New Roman" w:hAnsi="Times New Roman" w:cs="Times New Roman"/>
        </w:rPr>
        <w:t>line:</w:t>
      </w:r>
    </w:p>
    <w:p w14:paraId="4563AB44" w14:textId="77777777" w:rsidR="00674067" w:rsidRPr="00674067" w:rsidRDefault="00674067" w:rsidP="00674067">
      <w:pPr>
        <w:pStyle w:val="Default"/>
        <w:rPr>
          <w:rFonts w:ascii="Times New Roman" w:hAnsi="Times New Roman" w:cs="Times New Roman"/>
        </w:rPr>
      </w:pPr>
      <w:r w:rsidRPr="00674067">
        <w:rPr>
          <w:rFonts w:ascii="Times New Roman" w:hAnsi="Times New Roman" w:cs="Times New Roman"/>
        </w:rPr>
        <w:t>BDA Item Model Job Aid</w:t>
      </w:r>
    </w:p>
    <w:p w14:paraId="1BAE2E57"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Price Model Job Aid</w:t>
      </w:r>
    </w:p>
    <w:p w14:paraId="043482E5"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Supplier Model Job Aid</w:t>
      </w:r>
    </w:p>
    <w:p w14:paraId="6D8E4303" w14:textId="7FFD10DA" w:rsidR="00674067" w:rsidRDefault="00674067" w:rsidP="00674067">
      <w:pPr>
        <w:rPr>
          <w:sz w:val="24"/>
          <w:szCs w:val="24"/>
        </w:rPr>
      </w:pPr>
      <w:r w:rsidRPr="005736A1">
        <w:rPr>
          <w:sz w:val="24"/>
          <w:szCs w:val="24"/>
        </w:rPr>
        <w:t>CAGE Compromised Job Aid (General Counsel and other designated users only)</w:t>
      </w:r>
    </w:p>
    <w:p w14:paraId="28E34E0B" w14:textId="1D48D047" w:rsidR="00674067" w:rsidRDefault="00674067" w:rsidP="00586229">
      <w:pPr>
        <w:pStyle w:val="Default"/>
        <w:rPr>
          <w:rFonts w:ascii="Times New Roman" w:hAnsi="Times New Roman" w:cs="Times New Roman"/>
        </w:rPr>
      </w:pPr>
      <w:r>
        <w:rPr>
          <w:rFonts w:ascii="Times New Roman" w:hAnsi="Times New Roman" w:cs="Times New Roman"/>
        </w:rPr>
        <w:tab/>
        <w:t>(2) Select the following:</w:t>
      </w:r>
    </w:p>
    <w:p w14:paraId="76039FF1" w14:textId="041BCDCD" w:rsidR="009C6D37" w:rsidRDefault="0067406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 </w:t>
      </w:r>
      <w:hyperlink r:id="rId146" w:history="1">
        <w:r w:rsidR="002F3967" w:rsidRPr="0004184D">
          <w:rPr>
            <w:rStyle w:val="Hyperlink"/>
            <w:rFonts w:ascii="Times New Roman" w:hAnsi="Times New Roman" w:cs="Times New Roman"/>
          </w:rPr>
          <w:t xml:space="preserve">DLA Enterprise Business Portal </w:t>
        </w:r>
      </w:hyperlink>
      <w:r w:rsidR="002F3967" w:rsidRPr="0004184D">
        <w:t>(</w:t>
      </w:r>
      <w:hyperlink r:id="rId147" w:history="1">
        <w:r w:rsidR="002F3967" w:rsidRPr="0004184D">
          <w:rPr>
            <w:rStyle w:val="Hyperlink"/>
            <w:rFonts w:ascii="Times New Roman" w:hAnsi="Times New Roman" w:cs="Times New Roman"/>
          </w:rPr>
          <w:t>https://pep1.bsm.dla.mil/irj/portal</w:t>
        </w:r>
      </w:hyperlink>
      <w:r w:rsidR="002F3967" w:rsidRPr="0004184D">
        <w:rPr>
          <w:rFonts w:ascii="Times New Roman" w:hAnsi="Times New Roman" w:cs="Times New Roman"/>
        </w:rPr>
        <w:t>)</w:t>
      </w:r>
      <w:r w:rsidR="009C6D37">
        <w:rPr>
          <w:rFonts w:ascii="Times New Roman" w:hAnsi="Times New Roman" w:cs="Times New Roman"/>
        </w:rPr>
        <w:t>;</w:t>
      </w:r>
    </w:p>
    <w:p w14:paraId="6FCF7B6C" w14:textId="77777777" w:rsidR="009C6D37" w:rsidRDefault="009C6D3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w:t>
      </w:r>
      <w:r w:rsidR="00674067" w:rsidRPr="0004184D">
        <w:rPr>
          <w:rFonts w:ascii="Times New Roman" w:hAnsi="Times New Roman" w:cs="Times New Roman"/>
        </w:rPr>
        <w:t xml:space="preserve"> </w:t>
      </w:r>
      <w:hyperlink r:id="rId148" w:history="1">
        <w:r w:rsidR="00674067" w:rsidRPr="0004184D">
          <w:rPr>
            <w:rStyle w:val="Hyperlink"/>
            <w:rFonts w:ascii="Times New Roman" w:hAnsi="Times New Roman" w:cs="Times New Roman"/>
          </w:rPr>
          <w:t xml:space="preserve">DLA Enterprise Business Portal </w:t>
        </w:r>
      </w:hyperlink>
      <w:r w:rsidR="00674067" w:rsidRPr="0004184D">
        <w:t>(</w:t>
      </w:r>
      <w:hyperlink r:id="rId149" w:history="1">
        <w:r w:rsidR="00674067" w:rsidRPr="0004184D">
          <w:rPr>
            <w:rStyle w:val="Hyperlink"/>
            <w:rFonts w:ascii="Times New Roman" w:hAnsi="Times New Roman" w:cs="Times New Roman"/>
          </w:rPr>
          <w:t>https://pep1.bsm.dla.mil/irj/portal</w:t>
        </w:r>
      </w:hyperlink>
      <w:r w:rsidR="00674067" w:rsidRPr="0004184D">
        <w:rPr>
          <w:rFonts w:ascii="Times New Roman" w:hAnsi="Times New Roman" w:cs="Times New Roman"/>
        </w:rPr>
        <w:t>)</w:t>
      </w:r>
      <w:r>
        <w:rPr>
          <w:rFonts w:ascii="Times New Roman" w:hAnsi="Times New Roman" w:cs="Times New Roman"/>
        </w:rPr>
        <w:t>;</w:t>
      </w:r>
    </w:p>
    <w:p w14:paraId="3F9707FB" w14:textId="77777777" w:rsidR="009C6D37" w:rsidRDefault="009C6D3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(iii)</w:t>
      </w:r>
      <w:r w:rsidR="000867C4" w:rsidRPr="0004184D">
        <w:rPr>
          <w:rFonts w:ascii="Times New Roman" w:hAnsi="Times New Roman" w:cs="Times New Roman"/>
        </w:rPr>
        <w:t xml:space="preserve"> </w:t>
      </w:r>
      <w:r w:rsidR="002F3967" w:rsidRPr="0004184D">
        <w:rPr>
          <w:rFonts w:ascii="Times New Roman" w:hAnsi="Times New Roman" w:cs="Times New Roman"/>
        </w:rPr>
        <w:t>(</w:t>
      </w:r>
      <w:hyperlink r:id="rId150" w:history="1">
        <w:r w:rsidR="000867C4" w:rsidRPr="0004184D">
          <w:rPr>
            <w:rStyle w:val="Hyperlink"/>
            <w:rFonts w:ascii="Times New Roman" w:hAnsi="Times New Roman" w:cs="Times New Roman"/>
          </w:rPr>
          <w:t>EBS Online Help</w:t>
        </w:r>
      </w:hyperlink>
      <w:r w:rsidR="002F3967" w:rsidRPr="0004184D">
        <w:rPr>
          <w:rFonts w:ascii="Times New Roman" w:hAnsi="Times New Roman" w:cs="Times New Roman"/>
        </w:rPr>
        <w:t>)</w:t>
      </w:r>
      <w:r w:rsidR="00CB4621" w:rsidRPr="0004184D">
        <w:rPr>
          <w:rFonts w:ascii="Times New Roman" w:hAnsi="Times New Roman" w:cs="Times New Roman"/>
        </w:rPr>
        <w:t>,</w:t>
      </w:r>
      <w:r w:rsidR="000867C4" w:rsidRPr="0004184D">
        <w:rPr>
          <w:rFonts w:ascii="Times New Roman" w:hAnsi="Times New Roman" w:cs="Times New Roman"/>
        </w:rPr>
        <w:t>(</w:t>
      </w:r>
      <w:hyperlink r:id="rId151" w:history="1">
        <w:r w:rsidR="000867C4" w:rsidRPr="0004184D">
          <w:rPr>
            <w:rStyle w:val="Hyperlink"/>
            <w:rFonts w:ascii="Times New Roman" w:hAnsi="Times New Roman" w:cs="Times New Roman"/>
          </w:rPr>
          <w:t>https://dlamil.dps.mil/sites/P1/ebs/Pages/ONLINEHELP.aspx</w:t>
        </w:r>
      </w:hyperlink>
      <w:r w:rsidR="000867C4" w:rsidRPr="0004184D">
        <w:rPr>
          <w:rFonts w:ascii="Times New Roman" w:hAnsi="Times New Roman" w:cs="Times New Roman"/>
        </w:rPr>
        <w:t>)</w:t>
      </w:r>
      <w:r>
        <w:rPr>
          <w:rFonts w:ascii="Times New Roman" w:hAnsi="Times New Roman" w:cs="Times New Roman"/>
        </w:rPr>
        <w:t>;</w:t>
      </w:r>
    </w:p>
    <w:p w14:paraId="77E7A557" w14:textId="4C8D5779" w:rsidR="000867C4" w:rsidRPr="0004184D" w:rsidRDefault="009C6D37" w:rsidP="00586229">
      <w:pPr>
        <w:pStyle w:val="Default"/>
        <w:rPr>
          <w:rFonts w:ascii="Times New Roman" w:hAnsi="Times New Roman" w:cs="Times New Roman"/>
        </w:rPr>
      </w:pPr>
      <w:r>
        <w:rPr>
          <w:rFonts w:ascii="Times New Roman" w:hAnsi="Times New Roman" w:cs="Times New Roman"/>
        </w:rPr>
        <w:tab/>
      </w:r>
      <w:r w:rsidR="000867C4" w:rsidRPr="0004184D">
        <w:rPr>
          <w:rFonts w:ascii="Times New Roman" w:hAnsi="Times New Roman" w:cs="Times New Roman"/>
        </w:rPr>
        <w:tab/>
        <w:t>(</w:t>
      </w:r>
      <w:r>
        <w:rPr>
          <w:rFonts w:ascii="Times New Roman" w:hAnsi="Times New Roman" w:cs="Times New Roman"/>
        </w:rPr>
        <w:t>iv</w:t>
      </w:r>
      <w:r w:rsidR="000867C4" w:rsidRPr="0004184D">
        <w:rPr>
          <w:rFonts w:ascii="Times New Roman" w:hAnsi="Times New Roman" w:cs="Times New Roman"/>
        </w:rPr>
        <w:t xml:space="preserve">) </w:t>
      </w:r>
      <w:hyperlink r:id="rId152" w:history="1">
        <w:r w:rsidR="0004184D" w:rsidRPr="0004184D">
          <w:rPr>
            <w:rStyle w:val="Hyperlink"/>
            <w:rFonts w:ascii="Times New Roman" w:hAnsi="Times New Roman" w:cs="Times New Roman"/>
          </w:rPr>
          <w:t>EProcurement</w:t>
        </w:r>
      </w:hyperlink>
      <w:r w:rsidR="0004184D" w:rsidRPr="0004184D">
        <w:rPr>
          <w:rFonts w:ascii="Times New Roman" w:hAnsi="Times New Roman" w:cs="Times New Roman"/>
        </w:rPr>
        <w:t xml:space="preserve"> (</w:t>
      </w:r>
      <w:hyperlink r:id="rId153" w:history="1">
        <w:r w:rsidR="0004184D" w:rsidRPr="0004184D">
          <w:rPr>
            <w:rStyle w:val="Hyperlink"/>
            <w:rFonts w:ascii="Times New Roman" w:hAnsi="Times New Roman" w:cs="Times New Roman"/>
          </w:rPr>
          <w:t>https://dlamil.dps.mil/sites/InfoOps/Shared%20Documents/Forms/AllItems.aspx?RootFolder=%2Fsites%2FInfoOps%2FShared%20Documents%2FEBS%20ONLINE%20HELP%2FePROCUREMENT&amp;FolderCTID=0x012000D3D259D71343A94E992AA17310CB0231</w:t>
        </w:r>
      </w:hyperlink>
      <w:r w:rsidR="0004184D" w:rsidRPr="0004184D">
        <w:rPr>
          <w:rFonts w:ascii="Times New Roman" w:hAnsi="Times New Roman" w:cs="Times New Roman"/>
        </w:rPr>
        <w:t>);</w:t>
      </w:r>
    </w:p>
    <w:p w14:paraId="5E39E3FB" w14:textId="0ACF2030" w:rsidR="00674067" w:rsidRPr="00674067" w:rsidRDefault="000867C4" w:rsidP="00674067">
      <w:pPr>
        <w:pStyle w:val="Default"/>
        <w:rPr>
          <w:rFonts w:ascii="Times New Roman" w:hAnsi="Times New Roman" w:cs="Times New Roman"/>
        </w:rPr>
      </w:pPr>
      <w:r w:rsidRPr="0004184D">
        <w:rPr>
          <w:rFonts w:ascii="Times New Roman" w:hAnsi="Times New Roman" w:cs="Times New Roman"/>
        </w:rPr>
        <w:tab/>
      </w:r>
      <w:r w:rsidRPr="0004184D">
        <w:rPr>
          <w:rFonts w:ascii="Times New Roman" w:hAnsi="Times New Roman" w:cs="Times New Roman"/>
        </w:rPr>
        <w:tab/>
        <w:t>(</w:t>
      </w:r>
      <w:r w:rsidR="009C6D37">
        <w:rPr>
          <w:rFonts w:ascii="Times New Roman" w:hAnsi="Times New Roman" w:cs="Times New Roman"/>
        </w:rPr>
        <w:t>v</w:t>
      </w:r>
      <w:r w:rsidRPr="0004184D">
        <w:rPr>
          <w:rFonts w:ascii="Times New Roman" w:hAnsi="Times New Roman" w:cs="Times New Roman"/>
        </w:rPr>
        <w:t xml:space="preserve">) </w:t>
      </w:r>
      <w:hyperlink r:id="rId154" w:history="1">
        <w:r w:rsidR="0004184D">
          <w:rPr>
            <w:rStyle w:val="Hyperlink"/>
            <w:rFonts w:ascii="Times New Roman" w:hAnsi="Times New Roman" w:cs="Times New Roman"/>
          </w:rPr>
          <w:t xml:space="preserve">Business Decision Analytics (BDA) </w:t>
        </w:r>
      </w:hyperlink>
      <w:r w:rsidR="0004184D" w:rsidRPr="00674067">
        <w:rPr>
          <w:rFonts w:ascii="Times New Roman" w:hAnsi="Times New Roman" w:cs="Times New Roman"/>
        </w:rPr>
        <w:t>(</w:t>
      </w:r>
      <w:hyperlink r:id="rId155" w:history="1">
        <w:r w:rsidR="0004184D" w:rsidRPr="00674067">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https://dlamil.dps.mil/sites/InfoOps/Shared%20Documents/Forms/AllItems.aspx?FolderCTID=0x012000D3D259D71343A94E992AA17310CB0231&amp;viewid=bb1b25a6%2D56d8%2D4398%2Dac48%2D5f987c946cca&amp;id=%2Fsites%2FInfoOps%2FShared%20Documents%2FEBS%20ONLINE%20HELP%2FePROCUREMENT%2FBDA</w:t>
        </w:r>
      </w:hyperlink>
      <w:r w:rsidR="0004184D" w:rsidRPr="00674067">
        <w:rPr>
          <w:rFonts w:ascii="Times New Roman" w:hAnsi="Times New Roman" w:cs="Times New Roman"/>
        </w:rPr>
        <w:t>);</w:t>
      </w:r>
      <w:r w:rsidRPr="00674067">
        <w:rPr>
          <w:rFonts w:ascii="Times New Roman" w:hAnsi="Times New Roman" w:cs="Times New Roman"/>
        </w:rPr>
        <w:t xml:space="preserve"> </w:t>
      </w:r>
      <w:r w:rsidR="00CB4621" w:rsidRPr="00674067">
        <w:rPr>
          <w:rFonts w:ascii="Times New Roman" w:hAnsi="Times New Roman" w:cs="Times New Roman"/>
        </w:rPr>
        <w:t>and</w:t>
      </w:r>
    </w:p>
    <w:p w14:paraId="363ED20A" w14:textId="77E9C510" w:rsidR="0004184D" w:rsidRPr="00674067" w:rsidRDefault="0004184D" w:rsidP="009C6D37">
      <w:pPr>
        <w:pStyle w:val="Default"/>
        <w:spacing w:after="240"/>
        <w:rPr>
          <w:rFonts w:ascii="Times New Roman" w:hAnsi="Times New Roman" w:cs="Times New Roman"/>
        </w:rPr>
      </w:pPr>
      <w:r w:rsidRPr="00674067">
        <w:rPr>
          <w:rFonts w:ascii="Times New Roman" w:hAnsi="Times New Roman" w:cs="Times New Roman"/>
        </w:rPr>
        <w:tab/>
      </w:r>
      <w:r w:rsidRPr="00674067">
        <w:rPr>
          <w:rFonts w:ascii="Times New Roman" w:hAnsi="Times New Roman" w:cs="Times New Roman"/>
        </w:rPr>
        <w:tab/>
        <w:t xml:space="preserve">(iv) </w:t>
      </w:r>
      <w:hyperlink r:id="rId156" w:history="1">
        <w:r w:rsidR="00674067" w:rsidRPr="00674067">
          <w:rPr>
            <w:rStyle w:val="Hyperlink"/>
            <w:rFonts w:ascii="Times New Roman" w:hAnsi="Times New Roman" w:cs="Times New Roman"/>
          </w:rPr>
          <w:t>BDA Supplier Risk Analysis by CAGE Code Model Job Aid</w:t>
        </w:r>
      </w:hyperlink>
      <w:r w:rsidR="00674067" w:rsidRPr="00674067">
        <w:rPr>
          <w:rFonts w:ascii="Times New Roman" w:hAnsi="Times New Roman" w:cs="Times New Roman"/>
        </w:rPr>
        <w:t xml:space="preserve"> (</w:t>
      </w:r>
      <w:hyperlink r:id="rId157" w:history="1">
        <w:r w:rsidR="00674067" w:rsidRPr="00674067">
          <w:rPr>
            <w:rStyle w:val="Hyperlink"/>
            <w:rFonts w:ascii="Times New Roman" w:hAnsi="Times New Roman" w:cs="Times New Roman"/>
          </w:rPr>
          <w:t>https://dlamil.dps.mil/:w:/r/sites/InfoOps/_layouts/15/Doc.aspx?sourcedoc=%7BAA99BEB2-862B-42F2-A7E5-4DE86099455E%7D&amp;file=BDA%20Supplier%20by%20CAGE%20Job%20Aid%20-%20Procurement.doc&amp;action=default&amp;mobileredirect=true</w:t>
        </w:r>
      </w:hyperlink>
      <w:r w:rsidR="00674067" w:rsidRPr="00674067">
        <w:rPr>
          <w:rFonts w:ascii="Times New Roman" w:hAnsi="Times New Roman" w:cs="Times New Roman"/>
        </w:rPr>
        <w:t>)</w:t>
      </w:r>
      <w:r w:rsidRPr="00674067">
        <w:rPr>
          <w:rFonts w:ascii="Times New Roman" w:hAnsi="Times New Roman" w:cs="Times New Roman"/>
        </w:rPr>
        <w:t>.</w:t>
      </w:r>
    </w:p>
    <w:p w14:paraId="279364FC" w14:textId="471282BD" w:rsidR="00AF67E6" w:rsidRPr="002B627D" w:rsidRDefault="00AF67E6" w:rsidP="002B627D">
      <w:pPr>
        <w:pStyle w:val="Heading3"/>
        <w:spacing w:after="240"/>
        <w:rPr>
          <w:rFonts w:eastAsia="Calibri"/>
          <w:sz w:val="24"/>
          <w:szCs w:val="24"/>
        </w:rPr>
      </w:pPr>
      <w:bookmarkStart w:id="291" w:name="P9_106"/>
      <w:r w:rsidRPr="002B627D">
        <w:rPr>
          <w:rFonts w:eastAsia="Calibri"/>
          <w:sz w:val="24"/>
          <w:szCs w:val="24"/>
        </w:rPr>
        <w:t>9.106</w:t>
      </w:r>
      <w:bookmarkEnd w:id="291"/>
      <w:r w:rsidRPr="002B627D">
        <w:rPr>
          <w:rFonts w:eastAsia="Calibri"/>
          <w:sz w:val="24"/>
          <w:szCs w:val="24"/>
        </w:rPr>
        <w:t xml:space="preserve"> </w:t>
      </w:r>
      <w:proofErr w:type="spellStart"/>
      <w:r w:rsidRPr="002B627D">
        <w:rPr>
          <w:rFonts w:eastAsia="Calibri"/>
          <w:sz w:val="24"/>
          <w:szCs w:val="24"/>
        </w:rPr>
        <w:t>Preaward</w:t>
      </w:r>
      <w:proofErr w:type="spellEnd"/>
      <w:r w:rsidRPr="002B627D">
        <w:rPr>
          <w:rFonts w:eastAsia="Calibri"/>
          <w:sz w:val="24"/>
          <w:szCs w:val="24"/>
        </w:rPr>
        <w:t xml:space="preserve"> surveys.</w:t>
      </w:r>
    </w:p>
    <w:p w14:paraId="7F4EB527" w14:textId="3F2C436F" w:rsidR="00AF67E6" w:rsidRPr="002B627D" w:rsidRDefault="00AF67E6" w:rsidP="002B627D">
      <w:pPr>
        <w:pStyle w:val="Heading3"/>
        <w:rPr>
          <w:sz w:val="24"/>
          <w:szCs w:val="24"/>
          <w:lang w:val="en"/>
        </w:rPr>
      </w:pPr>
      <w:bookmarkStart w:id="292" w:name="P9_106_2"/>
      <w:r w:rsidRPr="002B627D">
        <w:rPr>
          <w:sz w:val="24"/>
          <w:szCs w:val="24"/>
          <w:lang w:val="en"/>
        </w:rPr>
        <w:t xml:space="preserve">9.106-2 </w:t>
      </w:r>
      <w:bookmarkEnd w:id="292"/>
      <w:r w:rsidRPr="002B627D">
        <w:rPr>
          <w:sz w:val="24"/>
          <w:szCs w:val="24"/>
          <w:lang w:val="en"/>
        </w:rPr>
        <w:t xml:space="preserve">Requests for </w:t>
      </w:r>
      <w:proofErr w:type="spellStart"/>
      <w:r w:rsidRPr="002B627D">
        <w:rPr>
          <w:sz w:val="24"/>
          <w:szCs w:val="24"/>
          <w:lang w:val="en"/>
        </w:rPr>
        <w:t>preaward</w:t>
      </w:r>
      <w:proofErr w:type="spellEnd"/>
      <w:r w:rsidR="00AF5FD6" w:rsidRPr="002B627D">
        <w:rPr>
          <w:sz w:val="24"/>
          <w:szCs w:val="24"/>
          <w:lang w:val="en"/>
        </w:rPr>
        <w:t xml:space="preserve"> surveys (PAS).</w:t>
      </w:r>
    </w:p>
    <w:p w14:paraId="0988830C" w14:textId="7E68F099" w:rsidR="00AF67E6" w:rsidRPr="005736A1" w:rsidRDefault="00AF67E6" w:rsidP="00AF67E6">
      <w:pPr>
        <w:contextualSpacing/>
        <w:rPr>
          <w:strike/>
          <w:sz w:val="24"/>
          <w:szCs w:val="24"/>
          <w:lang w:val="en"/>
        </w:rPr>
      </w:pPr>
      <w:r w:rsidRPr="005736A1">
        <w:rPr>
          <w:sz w:val="24"/>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 w:val="24"/>
          <w:szCs w:val="24"/>
          <w:lang w:val="en"/>
        </w:rPr>
        <w:t xml:space="preserve"> </w:t>
      </w:r>
      <w:r w:rsidRPr="005736A1">
        <w:rPr>
          <w:sz w:val="24"/>
          <w:szCs w:val="24"/>
          <w:lang w:val="en"/>
        </w:rPr>
        <w:t xml:space="preserve">will designate an organizational element to serve </w:t>
      </w:r>
      <w:r w:rsidRPr="005736A1">
        <w:rPr>
          <w:sz w:val="24"/>
          <w:szCs w:val="24"/>
          <w:lang w:val="en"/>
        </w:rPr>
        <w:lastRenderedPageBreak/>
        <w:t>as the focal point for PAS and to be the principal point of contact with PAS monitors at surveying activities. The focal point will review formal PAS requests for completeness and accuracy before forwarding these requests to surveying activities. The PAS Monitor shall:</w:t>
      </w:r>
    </w:p>
    <w:p w14:paraId="551809CC" w14:textId="50BD872D" w:rsidR="00AF67E6" w:rsidRPr="005736A1" w:rsidRDefault="00AF5FD6" w:rsidP="00B83771">
      <w:pPr>
        <w:contextualSpacing/>
        <w:rPr>
          <w:sz w:val="24"/>
          <w:szCs w:val="24"/>
          <w:lang w:val="en"/>
        </w:rPr>
      </w:pPr>
      <w:r w:rsidRPr="005736A1">
        <w:rPr>
          <w:sz w:val="24"/>
          <w:szCs w:val="24"/>
          <w:lang w:val="en"/>
        </w:rPr>
        <w:tab/>
      </w:r>
      <w:r w:rsidR="00AF67E6" w:rsidRPr="005736A1">
        <w:rPr>
          <w:sz w:val="24"/>
          <w:szCs w:val="24"/>
          <w:lang w:val="en"/>
        </w:rPr>
        <w:t>(1) Send the completed report to the contracting officer for placement in Records Management.</w:t>
      </w:r>
    </w:p>
    <w:p w14:paraId="163CB7EB" w14:textId="49C36387" w:rsidR="00AF67E6" w:rsidRPr="005736A1" w:rsidRDefault="00AF5FD6" w:rsidP="00B83771">
      <w:pPr>
        <w:spacing w:after="240"/>
        <w:contextualSpacing/>
        <w:rPr>
          <w:sz w:val="24"/>
          <w:szCs w:val="24"/>
          <w:lang w:val="en"/>
        </w:rPr>
      </w:pPr>
      <w:r w:rsidRPr="005736A1">
        <w:rPr>
          <w:sz w:val="24"/>
          <w:szCs w:val="24"/>
          <w:lang w:val="en"/>
        </w:rPr>
        <w:tab/>
      </w:r>
      <w:r w:rsidR="00AF67E6" w:rsidRPr="005736A1">
        <w:rPr>
          <w:sz w:val="24"/>
          <w:szCs w:val="24"/>
          <w:lang w:val="en"/>
        </w:rPr>
        <w:t>(2) Send all formal PAS documentation regarding a company's quality control (if information is included in the survey resu</w:t>
      </w:r>
      <w:r w:rsidRPr="005736A1">
        <w:rPr>
          <w:sz w:val="24"/>
          <w:szCs w:val="24"/>
          <w:lang w:val="en"/>
        </w:rPr>
        <w:t>lts) to the product specialist.</w:t>
      </w:r>
    </w:p>
    <w:p w14:paraId="6E005A7F" w14:textId="77777777" w:rsidR="00AF67E6" w:rsidRPr="005736A1" w:rsidRDefault="00AF67E6" w:rsidP="006A25DC">
      <w:pPr>
        <w:pStyle w:val="Heading2"/>
      </w:pPr>
      <w:r w:rsidRPr="005736A1">
        <w:t>SUBPART 9.2 – QUALIFICATIONS REQUIREMENTS</w:t>
      </w:r>
    </w:p>
    <w:p w14:paraId="1E9CAB35" w14:textId="19E6EBDF" w:rsidR="00AF67E6" w:rsidRPr="005736A1" w:rsidRDefault="00E31EAC" w:rsidP="00B83771">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00AF67E6" w:rsidRPr="005736A1">
        <w:rPr>
          <w:i/>
          <w:sz w:val="24"/>
          <w:szCs w:val="24"/>
        </w:rPr>
        <w:t>)</w:t>
      </w:r>
    </w:p>
    <w:p w14:paraId="4AD16824" w14:textId="49DEEB80" w:rsidR="00AF67E6" w:rsidRPr="002B627D" w:rsidRDefault="00AF67E6" w:rsidP="002B627D">
      <w:pPr>
        <w:pStyle w:val="Heading3"/>
        <w:rPr>
          <w:sz w:val="24"/>
          <w:szCs w:val="24"/>
        </w:rPr>
      </w:pPr>
      <w:bookmarkStart w:id="293" w:name="P9_202"/>
      <w:r w:rsidRPr="002B627D">
        <w:rPr>
          <w:sz w:val="24"/>
          <w:szCs w:val="24"/>
        </w:rPr>
        <w:t>9.202</w:t>
      </w:r>
      <w:bookmarkEnd w:id="293"/>
      <w:r w:rsidRPr="002B627D">
        <w:rPr>
          <w:sz w:val="24"/>
          <w:szCs w:val="24"/>
        </w:rPr>
        <w:t xml:space="preserve"> Policy.</w:t>
      </w:r>
    </w:p>
    <w:p w14:paraId="5E94F83B" w14:textId="5BBDED4D" w:rsidR="00AF67E6" w:rsidRPr="005736A1" w:rsidRDefault="00AF67E6" w:rsidP="00AF67E6">
      <w:pPr>
        <w:rPr>
          <w:snapToGrid w:val="0"/>
          <w:sz w:val="24"/>
          <w:szCs w:val="24"/>
        </w:rPr>
      </w:pPr>
      <w:r w:rsidRPr="005736A1">
        <w:rPr>
          <w:snapToGrid w:val="0"/>
          <w:sz w:val="24"/>
          <w:szCs w:val="24"/>
        </w:rPr>
        <w:t xml:space="preserve">(a)(1) </w:t>
      </w:r>
      <w:r w:rsidR="00AF5FD6" w:rsidRPr="005736A1">
        <w:rPr>
          <w:snapToGrid w:val="0"/>
          <w:sz w:val="24"/>
          <w:szCs w:val="24"/>
        </w:rPr>
        <w:t>The CCO is the designee.</w:t>
      </w:r>
    </w:p>
    <w:p w14:paraId="1403D065" w14:textId="358E5C49" w:rsidR="00AF67E6" w:rsidRPr="005736A1" w:rsidRDefault="00AF5FD6" w:rsidP="00AF67E6">
      <w:pPr>
        <w:rPr>
          <w:snapToGrid w:val="0"/>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(i) QPL and QML qualification requirement documentation and justification are included i</w:t>
      </w:r>
      <w:r w:rsidRPr="005736A1">
        <w:rPr>
          <w:snapToGrid w:val="0"/>
          <w:sz w:val="24"/>
          <w:szCs w:val="24"/>
        </w:rPr>
        <w:t>n the technical description.</w:t>
      </w:r>
    </w:p>
    <w:p w14:paraId="715E67D0" w14:textId="1CD11222" w:rsidR="00AF67E6" w:rsidRPr="005736A1" w:rsidRDefault="00AF5FD6" w:rsidP="00AF67E6">
      <w:pPr>
        <w:rPr>
          <w:snapToGrid w:val="0"/>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(ii) QSLM and QSLD information is retained at the procuring organizations.</w:t>
      </w:r>
    </w:p>
    <w:p w14:paraId="4DC18E72" w14:textId="391C90A5" w:rsidR="00AF67E6" w:rsidRPr="005736A1" w:rsidRDefault="00AF5FD6" w:rsidP="00AF67E6">
      <w:pPr>
        <w:rPr>
          <w:snapToGrid w:val="0"/>
          <w:sz w:val="24"/>
          <w:szCs w:val="24"/>
        </w:rPr>
      </w:pPr>
      <w:r w:rsidRPr="005736A1">
        <w:rPr>
          <w:snapToGrid w:val="0"/>
          <w:sz w:val="24"/>
          <w:szCs w:val="24"/>
        </w:rPr>
        <w:tab/>
      </w:r>
      <w:r w:rsidR="00AF67E6" w:rsidRPr="005736A1">
        <w:rPr>
          <w:snapToGrid w:val="0"/>
          <w:sz w:val="24"/>
          <w:szCs w:val="24"/>
        </w:rPr>
        <w:t xml:space="preserve">(2) </w:t>
      </w:r>
      <w:r w:rsidRPr="005736A1">
        <w:rPr>
          <w:snapToGrid w:val="0"/>
          <w:sz w:val="24"/>
          <w:szCs w:val="24"/>
        </w:rPr>
        <w:t>Solicitation.</w:t>
      </w:r>
    </w:p>
    <w:p w14:paraId="15829D3C" w14:textId="7901A57A" w:rsidR="00AF67E6" w:rsidRPr="005736A1" w:rsidRDefault="00AF5FD6" w:rsidP="00AF67E6">
      <w:pPr>
        <w:rPr>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 xml:space="preserve">(i) Solicitations and awards shall include procurement note H01 when purchasing qualification items in </w:t>
      </w:r>
      <w:r w:rsidR="00AF67E6" w:rsidRPr="005736A1">
        <w:rPr>
          <w:sz w:val="24"/>
          <w:szCs w:val="24"/>
        </w:rPr>
        <w:t>Federal Supply Class (FSC) 5935.</w:t>
      </w:r>
    </w:p>
    <w:p w14:paraId="4ED6B6E6" w14:textId="77777777" w:rsidR="00AF67E6" w:rsidRPr="009C55B5" w:rsidRDefault="00AF67E6" w:rsidP="00AF67E6">
      <w:pPr>
        <w:rPr>
          <w:sz w:val="24"/>
          <w:szCs w:val="24"/>
        </w:rPr>
      </w:pPr>
      <w:r w:rsidRPr="009C55B5">
        <w:rPr>
          <w:sz w:val="24"/>
          <w:szCs w:val="24"/>
        </w:rPr>
        <w:t>*****</w:t>
      </w:r>
    </w:p>
    <w:p w14:paraId="1E3386EC" w14:textId="77777777" w:rsidR="00AF67E6" w:rsidRPr="005736A1" w:rsidRDefault="00AF67E6" w:rsidP="00AF67E6">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14:paraId="39CBDEC1" w14:textId="3622EFEB" w:rsidR="00AF67E6" w:rsidRPr="005736A1" w:rsidRDefault="00AF67E6" w:rsidP="00AF67E6">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14:paraId="5D2D75D7" w14:textId="48941FC9" w:rsidR="00AF67E6" w:rsidRPr="005736A1" w:rsidRDefault="00AF67E6" w:rsidP="00AF67E6">
      <w:pPr>
        <w:ind w:right="-90"/>
        <w:rPr>
          <w:sz w:val="24"/>
          <w:szCs w:val="24"/>
          <w:lang w:val="en"/>
        </w:rPr>
      </w:pPr>
      <w:r w:rsidRPr="005736A1">
        <w:rPr>
          <w:sz w:val="24"/>
          <w:szCs w:val="24"/>
          <w:lang w:val="en"/>
        </w:rPr>
        <w:t>(1) Name of the qu</w:t>
      </w:r>
      <w:r w:rsidR="00AF5FD6" w:rsidRPr="005736A1">
        <w:rPr>
          <w:sz w:val="24"/>
          <w:szCs w:val="24"/>
          <w:lang w:val="en"/>
        </w:rPr>
        <w:t>ality assurance representative;</w:t>
      </w:r>
    </w:p>
    <w:p w14:paraId="340EB03E" w14:textId="10F8357A" w:rsidR="00AF67E6" w:rsidRPr="005736A1" w:rsidRDefault="00AF67E6" w:rsidP="00AF67E6">
      <w:pPr>
        <w:rPr>
          <w:sz w:val="24"/>
          <w:szCs w:val="24"/>
          <w:lang w:val="en"/>
        </w:rPr>
      </w:pPr>
      <w:r w:rsidRPr="005736A1">
        <w:rPr>
          <w:sz w:val="24"/>
          <w:szCs w:val="24"/>
          <w:lang w:val="en"/>
        </w:rPr>
        <w:t>(2) Name of connector manufacturer(s);</w:t>
      </w:r>
    </w:p>
    <w:p w14:paraId="328C0D05" w14:textId="2F712FED" w:rsidR="00AF67E6" w:rsidRPr="005736A1" w:rsidRDefault="00AF67E6" w:rsidP="00AF67E6">
      <w:pPr>
        <w:rPr>
          <w:sz w:val="24"/>
          <w:szCs w:val="24"/>
          <w:lang w:val="en"/>
        </w:rPr>
      </w:pPr>
      <w:r w:rsidRPr="005736A1">
        <w:rPr>
          <w:sz w:val="24"/>
          <w:szCs w:val="24"/>
          <w:lang w:val="en"/>
        </w:rPr>
        <w:t>(3) Manufacturer(s) part number(s) (P/N);</w:t>
      </w:r>
    </w:p>
    <w:p w14:paraId="41DC5222" w14:textId="30B8AEF8" w:rsidR="00AF67E6" w:rsidRPr="005736A1" w:rsidRDefault="00AF67E6" w:rsidP="00AF67E6">
      <w:pPr>
        <w:rPr>
          <w:sz w:val="24"/>
          <w:szCs w:val="24"/>
          <w:lang w:val="en"/>
        </w:rPr>
      </w:pPr>
      <w:r w:rsidRPr="005736A1">
        <w:rPr>
          <w:sz w:val="24"/>
          <w:szCs w:val="24"/>
          <w:lang w:val="en"/>
        </w:rPr>
        <w:t>(4) Name of co</w:t>
      </w:r>
      <w:r w:rsidR="00AF5FD6" w:rsidRPr="005736A1">
        <w:rPr>
          <w:sz w:val="24"/>
          <w:szCs w:val="24"/>
          <w:lang w:val="en"/>
        </w:rPr>
        <w:t>ntact manufacturer(s); and</w:t>
      </w:r>
    </w:p>
    <w:p w14:paraId="3C47A99C" w14:textId="6392E20F" w:rsidR="00AF67E6" w:rsidRPr="005736A1" w:rsidRDefault="00AF67E6" w:rsidP="00AF67E6">
      <w:pPr>
        <w:rPr>
          <w:sz w:val="24"/>
          <w:szCs w:val="24"/>
          <w:lang w:val="en"/>
        </w:rPr>
      </w:pPr>
      <w:r w:rsidRPr="005736A1">
        <w:rPr>
          <w:sz w:val="24"/>
          <w:szCs w:val="24"/>
          <w:lang w:val="en"/>
        </w:rPr>
        <w:t>(5) The Commercial and Government Entity (CAGE) code of the manufacturer.</w:t>
      </w:r>
    </w:p>
    <w:p w14:paraId="2442958C" w14:textId="77777777" w:rsidR="00AF67E6" w:rsidRPr="005736A1" w:rsidRDefault="00AF67E6" w:rsidP="00AF67E6">
      <w:pPr>
        <w:spacing w:after="200"/>
        <w:contextualSpacing/>
        <w:rPr>
          <w:snapToGrid w:val="0"/>
          <w:sz w:val="24"/>
          <w:szCs w:val="24"/>
        </w:rPr>
      </w:pPr>
      <w:r w:rsidRPr="005736A1">
        <w:rPr>
          <w:snapToGrid w:val="0"/>
          <w:sz w:val="24"/>
          <w:szCs w:val="24"/>
        </w:rPr>
        <w:t>*****</w:t>
      </w:r>
    </w:p>
    <w:p w14:paraId="4A9A3243" w14:textId="564A6BEA"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Contracting officers shall include procurement note M01 in solicitations when purchasing qualification items in Federal Supply Classes (FSCs) 5961, Semiconductors and Hardware Devices, and 5962, Electr</w:t>
      </w:r>
      <w:r w:rsidR="004D4C1C" w:rsidRPr="002C5587">
        <w:rPr>
          <w:color w:val="000000"/>
          <w:sz w:val="24"/>
          <w:szCs w:val="24"/>
        </w:rPr>
        <w:t>onic Microcircuits</w:t>
      </w:r>
      <w:commentRangeStart w:id="294"/>
      <w:r w:rsidR="004D4C1C" w:rsidRPr="002C5587">
        <w:rPr>
          <w:color w:val="000000"/>
          <w:sz w:val="24"/>
          <w:szCs w:val="24"/>
        </w:rPr>
        <w:t>.</w:t>
      </w:r>
      <w:commentRangeEnd w:id="294"/>
      <w:r w:rsidR="00814859" w:rsidRPr="002C5587">
        <w:rPr>
          <w:rStyle w:val="CommentReference"/>
          <w:sz w:val="24"/>
          <w:szCs w:val="24"/>
        </w:rPr>
        <w:commentReference w:id="294"/>
      </w:r>
    </w:p>
    <w:p w14:paraId="18871B12" w14:textId="1A71CA25" w:rsidR="002A3037" w:rsidRPr="002A3037" w:rsidRDefault="000F7E5E"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14:paraId="12263624" w14:textId="188416C0"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w:t>
      </w:r>
      <w:commentRangeStart w:id="295"/>
      <w:r w:rsidRPr="002C5587">
        <w:rPr>
          <w:color w:val="000000"/>
          <w:sz w:val="24"/>
          <w:szCs w:val="24"/>
        </w:rPr>
        <w:t>JUN</w:t>
      </w:r>
      <w:commentRangeEnd w:id="295"/>
      <w:r w:rsidRPr="002C5587">
        <w:rPr>
          <w:rStyle w:val="CommentReference"/>
          <w:sz w:val="24"/>
          <w:szCs w:val="24"/>
        </w:rPr>
        <w:commentReference w:id="295"/>
      </w:r>
      <w:r w:rsidR="004D4C1C" w:rsidRPr="002C5587">
        <w:rPr>
          <w:color w:val="000000"/>
          <w:sz w:val="24"/>
          <w:szCs w:val="24"/>
        </w:rPr>
        <w:t xml:space="preserve"> 2020)</w:t>
      </w:r>
    </w:p>
    <w:p w14:paraId="5EF7CA2F" w14:textId="227B9071"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material includes a sourcing restriction. The categories of sources of supply listed below, in order of precedence with Category One having the highest precedence, are eligible for award. Award, if made, will be within the highest category </w:t>
      </w:r>
      <w:r w:rsidR="004D4C1C" w:rsidRPr="002C5587">
        <w:rPr>
          <w:color w:val="000000"/>
          <w:sz w:val="24"/>
          <w:szCs w:val="24"/>
        </w:rPr>
        <w:t>submitting an acceptable offer.</w:t>
      </w:r>
    </w:p>
    <w:p w14:paraId="6314555F" w14:textId="76FE221F"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Category One:</w:t>
      </w:r>
    </w:p>
    <w:p w14:paraId="1E1C17B9" w14:textId="7885F71C"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The approved source (e.g., Original Component Manufacturer (OCM)/Original Equipment Manufacturer (OEM)) for the item specifie</w:t>
      </w:r>
      <w:r w:rsidR="000F7E5E" w:rsidRPr="002C5587">
        <w:rPr>
          <w:color w:val="000000"/>
          <w:sz w:val="24"/>
          <w:szCs w:val="24"/>
        </w:rPr>
        <w:t>d in the solicitation/contract;</w:t>
      </w:r>
    </w:p>
    <w:p w14:paraId="36C6D180" w14:textId="50786060"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lastRenderedPageBreak/>
        <w:tab/>
        <w:t>(ii) The approved source on the applicable Qualified Products List (QPL)/Qualifi</w:t>
      </w:r>
      <w:r w:rsidR="000F7E5E" w:rsidRPr="002C5587">
        <w:rPr>
          <w:color w:val="000000"/>
          <w:sz w:val="24"/>
          <w:szCs w:val="24"/>
        </w:rPr>
        <w:t>ed Manufacturers List (QML); or</w:t>
      </w:r>
    </w:p>
    <w:p w14:paraId="045FE54F" w14:textId="2DFEF725"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The authorized distribu</w:t>
      </w:r>
      <w:r w:rsidR="000F7E5E" w:rsidRPr="002C5587">
        <w:rPr>
          <w:color w:val="000000"/>
          <w:sz w:val="24"/>
          <w:szCs w:val="24"/>
        </w:rPr>
        <w:t>tors of the OCM/OEM or QPL/QML.</w:t>
      </w:r>
    </w:p>
    <w:p w14:paraId="6DECB7F3" w14:textId="49B1D0FB" w:rsidR="002A3037"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Category Two: When no acceptable offer is received from suppliers listed in Category One, distributors listed on the Qualified Suppliers List of Distributors (QSLD), with adequate supply chain traceability documentation to the approved source of the item, ar</w:t>
      </w:r>
      <w:r w:rsidR="000F7E5E" w:rsidRPr="002C5587">
        <w:rPr>
          <w:color w:val="000000"/>
          <w:sz w:val="24"/>
          <w:szCs w:val="24"/>
        </w:rPr>
        <w:t>e eligible to receive an award.</w:t>
      </w:r>
    </w:p>
    <w:p w14:paraId="2D59E495" w14:textId="126533D4" w:rsidR="002A3037"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14:paraId="6CA2F2FB"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14:paraId="425072A2" w14:textId="7E4AE3D4"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234A769D" w14:textId="70F856DE"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Reserved.</w:t>
      </w:r>
    </w:p>
    <w:p w14:paraId="11184427" w14:textId="30FF9F12"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2C5587">
        <w:rPr>
          <w:color w:val="000000"/>
          <w:sz w:val="24"/>
          <w:szCs w:val="24"/>
        </w:rPr>
        <w:tab/>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commentRangeStart w:id="296"/>
      <w:r w:rsidRPr="002C5587">
        <w:rPr>
          <w:color w:val="0000FF"/>
          <w:sz w:val="24"/>
          <w:szCs w:val="24"/>
        </w:rPr>
        <w:t>.</w:t>
      </w:r>
      <w:commentRangeEnd w:id="296"/>
      <w:r w:rsidR="00814859" w:rsidRPr="002C5587">
        <w:rPr>
          <w:rStyle w:val="CommentReference"/>
          <w:sz w:val="24"/>
          <w:szCs w:val="24"/>
        </w:rPr>
        <w:commentReference w:id="296"/>
      </w:r>
    </w:p>
    <w:p w14:paraId="6AFB42CA" w14:textId="7EE6EE9B"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443E292E" w14:textId="28F2BC4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M03 Qualified Suppliers List for Manufacturers (QSLM)/Qualified Suppliers List for Distributors (QSLD) for Troop Support (</w:t>
      </w:r>
      <w:commentRangeStart w:id="297"/>
      <w:r w:rsidRPr="002C5587">
        <w:rPr>
          <w:color w:val="000000"/>
          <w:sz w:val="24"/>
          <w:szCs w:val="24"/>
        </w:rPr>
        <w:t>JUN</w:t>
      </w:r>
      <w:commentRangeEnd w:id="297"/>
      <w:r w:rsidRPr="002C5587">
        <w:rPr>
          <w:rStyle w:val="CommentReference"/>
          <w:sz w:val="24"/>
          <w:szCs w:val="24"/>
        </w:rPr>
        <w:commentReference w:id="297"/>
      </w:r>
      <w:r w:rsidRPr="002C5587">
        <w:rPr>
          <w:color w:val="000000"/>
          <w:sz w:val="24"/>
          <w:szCs w:val="24"/>
        </w:rPr>
        <w:t xml:space="preserve"> 2020) </w:t>
      </w:r>
    </w:p>
    <w:p w14:paraId="1FBEB5D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14:paraId="72528A5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14:paraId="6391FCE7" w14:textId="33D7A758"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3E365FCF" w14:textId="3C0EAB08" w:rsidR="00C4252F" w:rsidRPr="002C5587" w:rsidRDefault="00C4252F" w:rsidP="00C4252F">
      <w:pPr>
        <w:spacing w:after="240"/>
        <w:contextualSpacing/>
        <w:rPr>
          <w:sz w:val="24"/>
          <w:szCs w:val="24"/>
        </w:rPr>
      </w:pPr>
      <w:r w:rsidRPr="002C5587">
        <w:rPr>
          <w:snapToGrid w:val="0"/>
          <w:sz w:val="24"/>
          <w:szCs w:val="24"/>
        </w:rPr>
        <w:tab/>
      </w:r>
      <w:r w:rsidRPr="002C5587">
        <w:rPr>
          <w:snapToGrid w:val="0"/>
          <w:sz w:val="24"/>
          <w:szCs w:val="24"/>
        </w:rPr>
        <w:tab/>
      </w: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14:paraId="1AB63B3D" w14:textId="77777777" w:rsidR="00AF67E6" w:rsidRPr="002C5587" w:rsidRDefault="00AF67E6" w:rsidP="00AF67E6">
      <w:pPr>
        <w:spacing w:after="200"/>
        <w:contextualSpacing/>
        <w:rPr>
          <w:sz w:val="24"/>
          <w:szCs w:val="24"/>
        </w:rPr>
      </w:pPr>
      <w:r w:rsidRPr="002C5587">
        <w:rPr>
          <w:sz w:val="24"/>
          <w:szCs w:val="24"/>
        </w:rPr>
        <w:t>*****</w:t>
      </w:r>
    </w:p>
    <w:p w14:paraId="5C0B48BC" w14:textId="77777777" w:rsidR="00AF67E6" w:rsidRPr="002C5587" w:rsidRDefault="00AF67E6" w:rsidP="00AF67E6">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proofErr w:type="spellStart"/>
      <w:r w:rsidRPr="002C5587">
        <w:rPr>
          <w:sz w:val="24"/>
          <w:szCs w:val="24"/>
          <w:lang w:val="en"/>
        </w:rPr>
        <w:t>omponent</w:t>
      </w:r>
      <w:proofErr w:type="spellEnd"/>
      <w:r w:rsidRPr="002C5587">
        <w:rPr>
          <w:sz w:val="24"/>
          <w:szCs w:val="24"/>
          <w:lang w:val="en"/>
        </w:rPr>
        <w:t xml:space="preserve"> Qualified Products List (QPL)/Qualified Manufacturers List (QML) (SEP 2016)</w:t>
      </w:r>
    </w:p>
    <w:p w14:paraId="37F22944" w14:textId="77777777" w:rsidR="00AF67E6" w:rsidRPr="002C5587" w:rsidRDefault="00AF67E6" w:rsidP="00AF67E6">
      <w:pPr>
        <w:rPr>
          <w:sz w:val="24"/>
          <w:szCs w:val="24"/>
          <w:lang w:val="en"/>
        </w:rPr>
      </w:pPr>
      <w:r w:rsidRPr="002C5587">
        <w:rPr>
          <w:sz w:val="24"/>
          <w:szCs w:val="24"/>
          <w:lang w:val="en"/>
        </w:rPr>
        <w:t xml:space="preserve">This item contains one or more components defined by a specification(s) with an associated Qualified Products List (QPL) or Qualified Manufacturers List (QML). By submission of an </w:t>
      </w:r>
      <w:r w:rsidRPr="002C5587">
        <w:rPr>
          <w:sz w:val="24"/>
          <w:szCs w:val="24"/>
          <w:lang w:val="en"/>
        </w:rPr>
        <w:lastRenderedPageBreak/>
        <w:t>offer, the offeror will supply such component item(s) only from sources currently qualified on the applicable QPLs/QMLs.</w:t>
      </w:r>
    </w:p>
    <w:p w14:paraId="14D09D92" w14:textId="77777777" w:rsidR="00B83771" w:rsidRPr="002C5587" w:rsidRDefault="00AF67E6" w:rsidP="00B83771">
      <w:pPr>
        <w:spacing w:after="240"/>
        <w:contextualSpacing/>
        <w:rPr>
          <w:snapToGrid w:val="0"/>
          <w:sz w:val="24"/>
          <w:szCs w:val="24"/>
        </w:rPr>
      </w:pPr>
      <w:r w:rsidRPr="002C5587">
        <w:rPr>
          <w:snapToGrid w:val="0"/>
          <w:sz w:val="24"/>
          <w:szCs w:val="24"/>
        </w:rPr>
        <w:t>*****</w:t>
      </w:r>
      <w:bookmarkStart w:id="298" w:name="P9_203"/>
    </w:p>
    <w:p w14:paraId="766C1D1A" w14:textId="3AFCF1AF" w:rsidR="00AF67E6" w:rsidRPr="002C5587" w:rsidRDefault="00AF67E6" w:rsidP="002B627D">
      <w:pPr>
        <w:pStyle w:val="Heading3"/>
        <w:rPr>
          <w:snapToGrid w:val="0"/>
          <w:sz w:val="24"/>
          <w:szCs w:val="24"/>
        </w:rPr>
      </w:pPr>
      <w:r w:rsidRPr="002C5587">
        <w:rPr>
          <w:snapToGrid w:val="0"/>
          <w:sz w:val="24"/>
          <w:szCs w:val="24"/>
        </w:rPr>
        <w:t>9.203</w:t>
      </w:r>
      <w:bookmarkEnd w:id="298"/>
      <w:r w:rsidRPr="002C5587">
        <w:rPr>
          <w:snapToGrid w:val="0"/>
          <w:sz w:val="24"/>
          <w:szCs w:val="24"/>
        </w:rPr>
        <w:t xml:space="preserve"> QPL’s, QML’s, and QBL’s.</w:t>
      </w:r>
    </w:p>
    <w:p w14:paraId="2CA55F4A" w14:textId="7F4EF543" w:rsidR="00AF67E6" w:rsidRPr="002C5587" w:rsidRDefault="00AF67E6" w:rsidP="00AF67E6">
      <w:pPr>
        <w:rPr>
          <w:snapToGrid w:val="0"/>
          <w:sz w:val="24"/>
          <w:szCs w:val="24"/>
        </w:rPr>
      </w:pPr>
      <w:r w:rsidRPr="002C5587">
        <w:rPr>
          <w:snapToGrid w:val="0"/>
          <w:sz w:val="24"/>
          <w:szCs w:val="24"/>
        </w:rPr>
        <w:t>(a) In addition to QPLs, QMLs, and QBLs, DLA uses agency developed qualification lists: Qualified Suppliers List of Distributors (QSLDs), Qualified Testing Suppliers List (QTSLs), and Qualified Suppliers List of Manufacturers (QSLMs)</w:t>
      </w:r>
      <w:r w:rsidR="00E67300" w:rsidRPr="002C5587">
        <w:rPr>
          <w:snapToGrid w:val="0"/>
          <w:sz w:val="24"/>
          <w:szCs w:val="24"/>
        </w:rPr>
        <w:t>.</w:t>
      </w:r>
    </w:p>
    <w:p w14:paraId="5F4562A3" w14:textId="0FC60CC7" w:rsidR="00AF67E6" w:rsidRPr="002C5587" w:rsidRDefault="00E67300" w:rsidP="00AF67E6">
      <w:pPr>
        <w:tabs>
          <w:tab w:val="left" w:pos="540"/>
        </w:tabs>
        <w:rPr>
          <w:sz w:val="24"/>
          <w:szCs w:val="24"/>
        </w:rPr>
      </w:pPr>
      <w:r w:rsidRPr="002C5587">
        <w:rPr>
          <w:snapToGrid w:val="0"/>
          <w:sz w:val="24"/>
          <w:szCs w:val="24"/>
        </w:rPr>
        <w:tab/>
      </w:r>
      <w:r w:rsidR="00AF67E6" w:rsidRPr="002C5587">
        <w:rPr>
          <w:sz w:val="24"/>
          <w:szCs w:val="24"/>
        </w:rPr>
        <w:t xml:space="preserve">(1) QSLD – a list of pre-qualified sources for certain components that are purchased and managed by DLA and have met DLA's traceability and quality system requirements. QSLD products are provided by </w:t>
      </w:r>
    </w:p>
    <w:p w14:paraId="03E5EF5F" w14:textId="77777777" w:rsidR="00AF67E6" w:rsidRPr="002C5587" w:rsidRDefault="00AF67E6" w:rsidP="00AF67E6">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271CAF0F" w14:textId="65FF26D3" w:rsidR="00AF67E6" w:rsidRPr="002C5587" w:rsidRDefault="00E67300" w:rsidP="00AF67E6">
      <w:pPr>
        <w:tabs>
          <w:tab w:val="left" w:pos="540"/>
        </w:tabs>
        <w:rPr>
          <w:snapToGrid w:val="0"/>
          <w:sz w:val="24"/>
          <w:szCs w:val="24"/>
        </w:rPr>
      </w:pPr>
      <w:r w:rsidRPr="002C5587">
        <w:rPr>
          <w:sz w:val="24"/>
          <w:szCs w:val="24"/>
        </w:rPr>
        <w:tab/>
      </w:r>
      <w:r w:rsidR="00AF67E6"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14:paraId="1DF7679B" w14:textId="56F076C0" w:rsidR="00AF67E6" w:rsidRPr="002C5587" w:rsidRDefault="00E67300" w:rsidP="00AF67E6">
      <w:pPr>
        <w:pStyle w:val="PlainText"/>
        <w:rPr>
          <w:rFonts w:ascii="Times New Roman" w:hAnsi="Times New Roman"/>
          <w:sz w:val="24"/>
          <w:szCs w:val="24"/>
        </w:rPr>
      </w:pPr>
      <w:r w:rsidRPr="002C5587">
        <w:rPr>
          <w:rFonts w:ascii="Times New Roman" w:hAnsi="Times New Roman"/>
          <w:sz w:val="24"/>
          <w:szCs w:val="24"/>
        </w:rPr>
        <w:tab/>
      </w:r>
      <w:r w:rsidR="00AF67E6" w:rsidRPr="002C5587">
        <w:rPr>
          <w:rFonts w:ascii="Times New Roman" w:hAnsi="Times New Roman"/>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w:t>
      </w:r>
      <w:r w:rsidRPr="002C5587">
        <w:rPr>
          <w:rFonts w:ascii="Times New Roman" w:hAnsi="Times New Roman"/>
          <w:sz w:val="24"/>
          <w:szCs w:val="24"/>
        </w:rPr>
        <w:t>y stated in DLA solicitations.</w:t>
      </w:r>
    </w:p>
    <w:p w14:paraId="374E5C9B" w14:textId="1F7AD5A4" w:rsidR="00AF67E6" w:rsidRPr="002C5587" w:rsidRDefault="00AF67E6" w:rsidP="00AF67E6">
      <w:pPr>
        <w:rPr>
          <w:snapToGrid w:val="0"/>
          <w:sz w:val="24"/>
          <w:szCs w:val="24"/>
        </w:rPr>
      </w:pPr>
      <w:r w:rsidRPr="002C5587">
        <w:rPr>
          <w:snapToGrid w:val="0"/>
          <w:sz w:val="24"/>
          <w:szCs w:val="24"/>
        </w:rPr>
        <w:t xml:space="preserve">(b) Qualified items are not automated and therefore are referred for manual review. </w:t>
      </w:r>
      <w:r w:rsidR="00E67300" w:rsidRPr="002C5587">
        <w:rPr>
          <w:snapToGrid w:val="0"/>
          <w:sz w:val="24"/>
          <w:szCs w:val="24"/>
        </w:rPr>
        <w:t>The contracting officer shall –</w:t>
      </w:r>
    </w:p>
    <w:p w14:paraId="54438218" w14:textId="4F9A4A99" w:rsidR="00AF67E6" w:rsidRPr="002C5587" w:rsidRDefault="00E67300" w:rsidP="00B83771">
      <w:pPr>
        <w:rPr>
          <w:snapToGrid w:val="0"/>
          <w:sz w:val="24"/>
          <w:szCs w:val="24"/>
        </w:rPr>
      </w:pPr>
      <w:r w:rsidRPr="002C5587">
        <w:rPr>
          <w:snapToGrid w:val="0"/>
          <w:sz w:val="24"/>
          <w:szCs w:val="24"/>
        </w:rPr>
        <w:tab/>
      </w:r>
      <w:r w:rsidR="00AF67E6" w:rsidRPr="002C5587">
        <w:rPr>
          <w:snapToGrid w:val="0"/>
          <w:sz w:val="24"/>
          <w:szCs w:val="24"/>
        </w:rPr>
        <w:t>(1) Include FAR Clause 52.209-1. For QSLD/QTSL/QSLM, recognize it is a qualified item from the P</w:t>
      </w:r>
      <w:r w:rsidRPr="002C5587">
        <w:rPr>
          <w:snapToGrid w:val="0"/>
          <w:sz w:val="24"/>
          <w:szCs w:val="24"/>
        </w:rPr>
        <w:t>roduct Item Description (PID).</w:t>
      </w:r>
      <w:commentRangeStart w:id="299"/>
      <w:commentRangeEnd w:id="299"/>
      <w:r w:rsidR="002972D4">
        <w:rPr>
          <w:rStyle w:val="CommentReference"/>
        </w:rPr>
        <w:commentReference w:id="299"/>
      </w:r>
    </w:p>
    <w:p w14:paraId="3CE2C01D" w14:textId="7AB4558A" w:rsidR="00AF67E6" w:rsidRPr="002C5587" w:rsidRDefault="00E67300" w:rsidP="00AF67E6">
      <w:pPr>
        <w:rPr>
          <w:snapToGrid w:val="0"/>
          <w:sz w:val="24"/>
          <w:szCs w:val="24"/>
        </w:rPr>
      </w:pPr>
      <w:r w:rsidRPr="002C5587">
        <w:rPr>
          <w:snapToGrid w:val="0"/>
          <w:sz w:val="24"/>
          <w:szCs w:val="24"/>
        </w:rPr>
        <w:tab/>
      </w:r>
      <w:r w:rsidR="00AF67E6" w:rsidRPr="002C5587">
        <w:rPr>
          <w:snapToGrid w:val="0"/>
          <w:sz w:val="24"/>
          <w:szCs w:val="24"/>
        </w:rPr>
        <w:t>(2) Check the applicable list(s) to ensure the potential offeror and/</w:t>
      </w:r>
      <w:r w:rsidRPr="002C5587">
        <w:rPr>
          <w:snapToGrid w:val="0"/>
          <w:sz w:val="24"/>
          <w:szCs w:val="24"/>
        </w:rPr>
        <w:t>or its product is on the list.</w:t>
      </w:r>
    </w:p>
    <w:p w14:paraId="61F0F9DE" w14:textId="733D54FC" w:rsidR="00AF67E6" w:rsidRPr="002C5587" w:rsidRDefault="00E67300" w:rsidP="00AF67E6">
      <w:pPr>
        <w:rPr>
          <w:snapToGrid w:val="0"/>
          <w:sz w:val="24"/>
          <w:szCs w:val="24"/>
        </w:rPr>
      </w:pPr>
      <w:r w:rsidRPr="002C5587">
        <w:rPr>
          <w:snapToGrid w:val="0"/>
          <w:sz w:val="24"/>
          <w:szCs w:val="24"/>
        </w:rPr>
        <w:tab/>
      </w:r>
      <w:r w:rsidR="00AF67E6" w:rsidRPr="002C5587">
        <w:rPr>
          <w:snapToGrid w:val="0"/>
          <w:sz w:val="24"/>
          <w:szCs w:val="24"/>
        </w:rPr>
        <w:t>(3) For offerors or products not on the applicable qualified list, request the offeror provide documentation that demonstrates supplier or its product meets the qualific</w:t>
      </w:r>
      <w:r w:rsidRPr="002C5587">
        <w:rPr>
          <w:snapToGrid w:val="0"/>
          <w:sz w:val="24"/>
          <w:szCs w:val="24"/>
        </w:rPr>
        <w:t>ation standards prior to award.</w:t>
      </w:r>
    </w:p>
    <w:p w14:paraId="74AE919D" w14:textId="4AC4C3FD" w:rsidR="00AF67E6" w:rsidRPr="002C5587" w:rsidRDefault="00E67300" w:rsidP="00B83771">
      <w:pPr>
        <w:spacing w:after="240"/>
        <w:rPr>
          <w:snapToGrid w:val="0"/>
          <w:sz w:val="24"/>
          <w:szCs w:val="24"/>
        </w:rPr>
      </w:pPr>
      <w:r w:rsidRPr="002C5587">
        <w:rPr>
          <w:snapToGrid w:val="0"/>
          <w:sz w:val="24"/>
          <w:szCs w:val="24"/>
        </w:rPr>
        <w:tab/>
      </w:r>
      <w:r w:rsidR="00AF67E6" w:rsidRPr="002C5587">
        <w:rPr>
          <w:snapToGrid w:val="0"/>
          <w:sz w:val="24"/>
          <w:szCs w:val="24"/>
        </w:rPr>
        <w:t>(4) After qualification is verified, proceed with award.</w:t>
      </w:r>
    </w:p>
    <w:p w14:paraId="0C2C4BD5" w14:textId="39F2CB50" w:rsidR="00AF67E6" w:rsidRPr="002C5587" w:rsidRDefault="00AF67E6" w:rsidP="002B627D">
      <w:pPr>
        <w:pStyle w:val="Heading3"/>
        <w:rPr>
          <w:sz w:val="24"/>
          <w:szCs w:val="24"/>
          <w:lang w:val="en"/>
        </w:rPr>
      </w:pPr>
      <w:bookmarkStart w:id="300" w:name="P9_204"/>
      <w:r w:rsidRPr="002C5587">
        <w:rPr>
          <w:sz w:val="24"/>
          <w:szCs w:val="24"/>
          <w:lang w:val="en"/>
        </w:rPr>
        <w:t>9.204</w:t>
      </w:r>
      <w:bookmarkEnd w:id="300"/>
      <w:r w:rsidRPr="002C5587">
        <w:rPr>
          <w:sz w:val="24"/>
          <w:szCs w:val="24"/>
          <w:lang w:val="en"/>
        </w:rPr>
        <w:t xml:space="preserve"> Responsibilities for establishment of a qualification requirement.</w:t>
      </w:r>
    </w:p>
    <w:p w14:paraId="1A65CFD8" w14:textId="0AF8AAB7" w:rsidR="00AF67E6" w:rsidRPr="002C5587" w:rsidRDefault="00AF67E6" w:rsidP="00B83771">
      <w:pPr>
        <w:tabs>
          <w:tab w:val="left" w:pos="540"/>
          <w:tab w:val="left" w:pos="1620"/>
        </w:tabs>
        <w:spacing w:after="240"/>
        <w:rPr>
          <w:sz w:val="24"/>
          <w:szCs w:val="24"/>
          <w:lang w:val="en"/>
        </w:rPr>
      </w:pPr>
      <w:r w:rsidRPr="002C5587">
        <w:rPr>
          <w:sz w:val="24"/>
          <w:szCs w:val="24"/>
          <w:lang w:val="en"/>
        </w:rPr>
        <w:t xml:space="preserve">(a)(1) Contracting officers shall </w:t>
      </w:r>
      <w:r w:rsidR="00552859">
        <w:rPr>
          <w:sz w:val="24"/>
          <w:szCs w:val="24"/>
          <w:lang w:val="en"/>
        </w:rPr>
        <w:t xml:space="preserve">periodically </w:t>
      </w:r>
      <w:r w:rsidRPr="002C5587">
        <w:rPr>
          <w:sz w:val="24"/>
          <w:szCs w:val="24"/>
          <w:lang w:val="en"/>
        </w:rPr>
        <w:t xml:space="preserve">post </w:t>
      </w:r>
      <w:r w:rsidR="00684198" w:rsidRPr="00684198">
        <w:rPr>
          <w:sz w:val="24"/>
          <w:szCs w:val="24"/>
          <w:lang w:val="en"/>
        </w:rPr>
        <w:t xml:space="preserve">notice seeking additional sources or products for qualification </w:t>
      </w:r>
      <w:r w:rsidR="00552859">
        <w:rPr>
          <w:sz w:val="24"/>
          <w:szCs w:val="24"/>
          <w:lang w:val="en"/>
        </w:rPr>
        <w:t>in</w:t>
      </w:r>
      <w:r w:rsidR="00C51CB3">
        <w:rPr>
          <w:sz w:val="24"/>
          <w:szCs w:val="24"/>
          <w:lang w:val="en"/>
        </w:rPr>
        <w:t xml:space="preserve"> </w:t>
      </w:r>
      <w:hyperlink r:id="rId158" w:history="1">
        <w:r w:rsidR="00A157A3">
          <w:rPr>
            <w:rStyle w:val="Hyperlink"/>
            <w:snapToGrid w:val="0"/>
            <w:sz w:val="24"/>
            <w:szCs w:val="24"/>
          </w:rPr>
          <w:t>Contract Opportunities</w:t>
        </w:r>
      </w:hyperlink>
      <w:r w:rsidR="00A157A3">
        <w:rPr>
          <w:snapToGrid w:val="0"/>
          <w:sz w:val="24"/>
          <w:szCs w:val="24"/>
        </w:rPr>
        <w:t xml:space="preserve"> (</w:t>
      </w:r>
      <w:hyperlink r:id="rId159" w:history="1">
        <w:r w:rsidR="00A157A3" w:rsidRPr="005258F1">
          <w:rPr>
            <w:rStyle w:val="Hyperlink"/>
            <w:snapToGrid w:val="0"/>
            <w:sz w:val="24"/>
            <w:szCs w:val="24"/>
          </w:rPr>
          <w:t>https://sam.gov/content/opportunities</w:t>
        </w:r>
      </w:hyperlink>
      <w:r w:rsidR="00A157A3">
        <w:rPr>
          <w:snapToGrid w:val="0"/>
          <w:sz w:val="24"/>
          <w:szCs w:val="24"/>
        </w:rPr>
        <w:t xml:space="preserve">) at </w:t>
      </w:r>
      <w:hyperlink r:id="rId160" w:history="1">
        <w:r w:rsidR="00A157A3">
          <w:rPr>
            <w:rStyle w:val="Hyperlink"/>
            <w:snapToGrid w:val="0"/>
            <w:sz w:val="24"/>
            <w:szCs w:val="24"/>
          </w:rPr>
          <w:t>SAM.gov</w:t>
        </w:r>
      </w:hyperlink>
      <w:r w:rsidR="00A157A3">
        <w:rPr>
          <w:snapToGrid w:val="0"/>
          <w:sz w:val="24"/>
          <w:szCs w:val="24"/>
        </w:rPr>
        <w:t xml:space="preserve"> (</w:t>
      </w:r>
      <w:hyperlink r:id="rId161" w:history="1">
        <w:r w:rsidR="00A157A3" w:rsidRPr="005258F1">
          <w:rPr>
            <w:rStyle w:val="Hyperlink"/>
            <w:snapToGrid w:val="0"/>
            <w:sz w:val="24"/>
            <w:szCs w:val="24"/>
          </w:rPr>
          <w:t>https://sam.gov/content/home</w:t>
        </w:r>
      </w:hyperlink>
      <w:commentRangeStart w:id="301"/>
      <w:commentRangeEnd w:id="301"/>
      <w:r w:rsidR="00A157A3" w:rsidRPr="007D5910">
        <w:rPr>
          <w:rStyle w:val="CommentReference"/>
          <w:sz w:val="24"/>
          <w:szCs w:val="24"/>
        </w:rPr>
        <w:commentReference w:id="301"/>
      </w:r>
      <w:commentRangeStart w:id="302"/>
      <w:commentRangeEnd w:id="302"/>
      <w:r w:rsidR="00A157A3">
        <w:rPr>
          <w:rStyle w:val="CommentReference"/>
        </w:rPr>
        <w:commentReference w:id="302"/>
      </w:r>
      <w:commentRangeStart w:id="303"/>
      <w:commentRangeEnd w:id="303"/>
      <w:r w:rsidR="00A157A3">
        <w:rPr>
          <w:rStyle w:val="CommentReference"/>
        </w:rPr>
        <w:commentReference w:id="303"/>
      </w:r>
      <w:r w:rsidR="00552859">
        <w:rPr>
          <w:sz w:val="24"/>
          <w:szCs w:val="24"/>
          <w:lang w:val="en"/>
        </w:rPr>
        <w:t>)</w:t>
      </w:r>
      <w:commentRangeStart w:id="304"/>
      <w:commentRangeEnd w:id="304"/>
      <w:r w:rsidR="00552859">
        <w:rPr>
          <w:rStyle w:val="CommentReference"/>
        </w:rPr>
        <w:commentReference w:id="304"/>
      </w:r>
      <w:r w:rsidR="00684198">
        <w:rPr>
          <w:sz w:val="24"/>
          <w:szCs w:val="24"/>
          <w:lang w:val="en"/>
        </w:rPr>
        <w:t>.</w:t>
      </w:r>
    </w:p>
    <w:p w14:paraId="04901346" w14:textId="7F364C63" w:rsidR="00AF67E6" w:rsidRPr="002C5587" w:rsidRDefault="00AF67E6" w:rsidP="002B627D">
      <w:pPr>
        <w:pStyle w:val="Heading3"/>
        <w:spacing w:after="240"/>
        <w:rPr>
          <w:sz w:val="24"/>
          <w:szCs w:val="24"/>
          <w:lang w:val="en"/>
        </w:rPr>
      </w:pPr>
      <w:bookmarkStart w:id="306" w:name="P9_270"/>
      <w:r w:rsidRPr="002C5587">
        <w:rPr>
          <w:sz w:val="24"/>
          <w:szCs w:val="24"/>
          <w:lang w:val="en"/>
        </w:rPr>
        <w:t xml:space="preserve">9.270 </w:t>
      </w:r>
      <w:bookmarkEnd w:id="306"/>
      <w:r w:rsidRPr="002C5587">
        <w:rPr>
          <w:sz w:val="24"/>
          <w:szCs w:val="24"/>
          <w:lang w:val="en"/>
        </w:rPr>
        <w:t>Aviation and ship critical safety items.</w:t>
      </w:r>
    </w:p>
    <w:p w14:paraId="0324397E" w14:textId="1A2CC6B1" w:rsidR="00AF67E6" w:rsidRPr="002C5587" w:rsidRDefault="00AF67E6" w:rsidP="002B627D">
      <w:pPr>
        <w:pStyle w:val="Heading3"/>
        <w:rPr>
          <w:spacing w:val="-5"/>
          <w:kern w:val="20"/>
          <w:sz w:val="24"/>
          <w:szCs w:val="24"/>
        </w:rPr>
      </w:pPr>
      <w:bookmarkStart w:id="307" w:name="P9_270_3"/>
      <w:r w:rsidRPr="002C5587">
        <w:rPr>
          <w:sz w:val="24"/>
          <w:szCs w:val="24"/>
          <w:lang w:val="en"/>
        </w:rPr>
        <w:t>9.270-3</w:t>
      </w:r>
      <w:bookmarkEnd w:id="307"/>
      <w:r w:rsidRPr="002C5587">
        <w:rPr>
          <w:sz w:val="24"/>
          <w:szCs w:val="24"/>
          <w:lang w:val="en"/>
        </w:rPr>
        <w:t xml:space="preserve"> Policy.</w:t>
      </w:r>
    </w:p>
    <w:p w14:paraId="1FBE4D40" w14:textId="73FA8381" w:rsidR="00AF67E6" w:rsidRPr="002C5587" w:rsidRDefault="00AF67E6" w:rsidP="00AF67E6">
      <w:pPr>
        <w:rPr>
          <w:rFonts w:eastAsia="Calibri"/>
          <w:snapToGrid w:val="0"/>
          <w:sz w:val="24"/>
          <w:szCs w:val="24"/>
        </w:rPr>
      </w:pPr>
      <w:r w:rsidRPr="002C5587">
        <w:rPr>
          <w:spacing w:val="-5"/>
          <w:kern w:val="20"/>
          <w:sz w:val="24"/>
          <w:szCs w:val="24"/>
        </w:rPr>
        <w:t xml:space="preserve">(a) The product specialist (PS) shall coordinate with the design control activity and update the material master, ensuring the approved sources are current. </w:t>
      </w:r>
      <w:r w:rsidRPr="002C5587">
        <w:rPr>
          <w:snapToGrid w:val="0"/>
          <w:sz w:val="24"/>
          <w:szCs w:val="24"/>
        </w:rPr>
        <w:t xml:space="preserve">Prior procurement history is not an indication of current source approval. </w:t>
      </w:r>
      <w:r w:rsidRPr="002C5587">
        <w:rPr>
          <w:spacing w:val="-5"/>
          <w:kern w:val="20"/>
          <w:sz w:val="24"/>
          <w:szCs w:val="24"/>
        </w:rPr>
        <w:t xml:space="preserve">The PS shall advise the contracting officer </w:t>
      </w:r>
      <w:r w:rsidRPr="002C5587">
        <w:rPr>
          <w:sz w:val="24"/>
          <w:szCs w:val="24"/>
        </w:rPr>
        <w:t xml:space="preserve">of changes to a supplier’s </w:t>
      </w:r>
      <w:r w:rsidRPr="002C5587">
        <w:rPr>
          <w:sz w:val="24"/>
          <w:szCs w:val="24"/>
        </w:rPr>
        <w:lastRenderedPageBreak/>
        <w:t xml:space="preserve">status. When the PS removes an approved source, </w:t>
      </w:r>
      <w:r w:rsidRPr="002C5587">
        <w:rPr>
          <w:snapToGrid w:val="0"/>
          <w:sz w:val="24"/>
          <w:szCs w:val="24"/>
        </w:rPr>
        <w:t xml:space="preserve">the </w:t>
      </w:r>
      <w:r w:rsidRPr="002C5587">
        <w:rPr>
          <w:spacing w:val="-5"/>
          <w:kern w:val="20"/>
          <w:sz w:val="24"/>
          <w:szCs w:val="24"/>
        </w:rPr>
        <w:t>PS</w:t>
      </w:r>
      <w:r w:rsidRPr="002C5587">
        <w:rPr>
          <w:snapToGrid w:val="0"/>
          <w:sz w:val="24"/>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 w:val="24"/>
          <w:szCs w:val="24"/>
        </w:rPr>
        <w:t xml:space="preserve">he </w:t>
      </w:r>
      <w:r w:rsidRPr="002C5587">
        <w:rPr>
          <w:spacing w:val="-5"/>
          <w:kern w:val="20"/>
          <w:sz w:val="24"/>
          <w:szCs w:val="24"/>
        </w:rPr>
        <w:t>PS</w:t>
      </w:r>
      <w:r w:rsidRPr="002C5587">
        <w:rPr>
          <w:sz w:val="24"/>
          <w:szCs w:val="24"/>
        </w:rPr>
        <w:t xml:space="preserve"> shall draft a letter with the rationale for removal for the contracting officer. The contracting officer shall coordinate with the COMPAD and iss</w:t>
      </w:r>
      <w:r w:rsidR="00E67300" w:rsidRPr="002C5587">
        <w:rPr>
          <w:sz w:val="24"/>
          <w:szCs w:val="24"/>
        </w:rPr>
        <w:t>ue the letter to the supplier.</w:t>
      </w:r>
    </w:p>
    <w:p w14:paraId="62A645C0" w14:textId="49DBB5D1"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14:paraId="1FCEBBC1" w14:textId="0EE33D4B"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automated solicitations are used to solicit CSIs, offers must be </w:t>
      </w:r>
      <w:r w:rsidR="00E67300" w:rsidRPr="002C5587">
        <w:rPr>
          <w:rFonts w:eastAsia="Calibri"/>
          <w:snapToGrid w:val="0"/>
          <w:sz w:val="24"/>
          <w:szCs w:val="24"/>
        </w:rPr>
        <w:t>manually evaluated and awarded.</w:t>
      </w:r>
    </w:p>
    <w:p w14:paraId="5905AF42" w14:textId="3EEAC0D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14:paraId="4A215024" w14:textId="77777777"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t>
      </w:r>
    </w:p>
    <w:p w14:paraId="7B0C54C2" w14:textId="77777777"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14:paraId="231C94F5" w14:textId="062AE6E9" w:rsidR="00AF67E6" w:rsidRPr="002C5587" w:rsidRDefault="00AF67E6" w:rsidP="00AF67E6">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14:paraId="1A8B45DC" w14:textId="77777777" w:rsidR="00AF67E6" w:rsidRPr="002C5587" w:rsidRDefault="00AF67E6" w:rsidP="00AF67E6">
      <w:pPr>
        <w:tabs>
          <w:tab w:val="left" w:pos="2250"/>
        </w:tabs>
        <w:rPr>
          <w:rFonts w:eastAsia="Calibri"/>
          <w:snapToGrid w:val="0"/>
          <w:sz w:val="24"/>
          <w:szCs w:val="24"/>
        </w:rPr>
      </w:pPr>
      <w:r w:rsidRPr="002C5587">
        <w:rPr>
          <w:sz w:val="24"/>
          <w:szCs w:val="24"/>
        </w:rPr>
        <w:t>*****</w:t>
      </w:r>
    </w:p>
    <w:p w14:paraId="6C03CE01" w14:textId="198B58E0"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14:paraId="6902E855" w14:textId="19BB0A7F" w:rsidR="00AF67E6" w:rsidRPr="002C5587" w:rsidRDefault="00AF67E6" w:rsidP="00AF67E6">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14:paraId="2F97FB58" w14:textId="5D1B8C2A" w:rsidR="00AF67E6" w:rsidRPr="002C5587" w:rsidRDefault="00AF67E6" w:rsidP="00AF67E6">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w:t>
      </w:r>
      <w:r w:rsidR="00E67300" w:rsidRPr="002C5587">
        <w:rPr>
          <w:rFonts w:eastAsia="Calibri"/>
          <w:snapToGrid w:val="0"/>
          <w:sz w:val="24"/>
          <w:szCs w:val="24"/>
        </w:rPr>
        <w:t>tain in official contract file.</w:t>
      </w:r>
    </w:p>
    <w:p w14:paraId="7492191C" w14:textId="0BEFEC62"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w:t>
      </w:r>
      <w:proofErr w:type="spellStart"/>
      <w:r w:rsidRPr="002C5587">
        <w:rPr>
          <w:rFonts w:eastAsia="Calibri"/>
          <w:snapToGrid w:val="0"/>
          <w:sz w:val="24"/>
          <w:szCs w:val="24"/>
        </w:rPr>
        <w:t>preaward</w:t>
      </w:r>
      <w:proofErr w:type="spellEnd"/>
      <w:r w:rsidRPr="002C5587">
        <w:rPr>
          <w:rFonts w:eastAsia="Calibri"/>
          <w:snapToGrid w:val="0"/>
          <w:sz w:val="24"/>
          <w:szCs w:val="24"/>
        </w:rPr>
        <w:t xml:space="preserve"> review of traceability documentation in accordance with the approval/review requirements at </w:t>
      </w:r>
      <w:hyperlink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14:paraId="23DA4594" w14:textId="3681920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 contractor changes a business arrangement with an approved source for the item being acquired, or in a manufacturing process or facility, the contracting officer shall coordinate with the PS and take </w:t>
      </w:r>
      <w:r w:rsidR="00E67300" w:rsidRPr="002C5587">
        <w:rPr>
          <w:rFonts w:eastAsia="Calibri"/>
          <w:snapToGrid w:val="0"/>
          <w:sz w:val="24"/>
          <w:szCs w:val="24"/>
        </w:rPr>
        <w:t>corrective action as needed.</w:t>
      </w:r>
    </w:p>
    <w:p w14:paraId="07AC02BB" w14:textId="46BBA7CB" w:rsidR="00AF67E6" w:rsidRPr="002C5587" w:rsidRDefault="00AF67E6" w:rsidP="00AF67E6">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14:paraId="6CF169BE" w14:textId="43BA9A64" w:rsidR="00AF67E6" w:rsidRPr="002C5587" w:rsidRDefault="00AF67E6" w:rsidP="00AF67E6">
      <w:pPr>
        <w:rPr>
          <w:snapToGrid w:val="0"/>
          <w:sz w:val="24"/>
          <w:szCs w:val="24"/>
        </w:rPr>
      </w:pPr>
      <w:bookmarkStart w:id="308" w:name="P9_270_3_S_91"/>
      <w:r w:rsidRPr="002C5587">
        <w:rPr>
          <w:snapToGrid w:val="0"/>
          <w:sz w:val="24"/>
          <w:szCs w:val="24"/>
        </w:rPr>
        <w:t xml:space="preserve">(S-91) </w:t>
      </w:r>
      <w:bookmarkEnd w:id="308"/>
      <w:r w:rsidRPr="002C5587">
        <w:rPr>
          <w:snapToGrid w:val="0"/>
          <w:sz w:val="24"/>
          <w:szCs w:val="24"/>
        </w:rPr>
        <w:t xml:space="preserve">Contracting officers shall use the table below to determine when </w:t>
      </w:r>
      <w:proofErr w:type="spellStart"/>
      <w:r w:rsidRPr="002C5587">
        <w:rPr>
          <w:snapToGrid w:val="0"/>
          <w:sz w:val="24"/>
          <w:szCs w:val="24"/>
        </w:rPr>
        <w:t>preaward</w:t>
      </w:r>
      <w:proofErr w:type="spellEnd"/>
      <w:r w:rsidRPr="002C5587">
        <w:rPr>
          <w:snapToGrid w:val="0"/>
          <w:sz w:val="24"/>
          <w:szCs w:val="24"/>
        </w:rPr>
        <w:t xml:space="preserve"> referral to the PS is required to ensure that a prospective contrac</w:t>
      </w:r>
      <w:r w:rsidR="00E67300" w:rsidRPr="002C5587">
        <w:rPr>
          <w:snapToGrid w:val="0"/>
          <w:sz w:val="24"/>
          <w:szCs w:val="24"/>
        </w:rPr>
        <w:t>tor is technically acceptable.</w:t>
      </w:r>
    </w:p>
    <w:p w14:paraId="546D8891" w14:textId="77777777" w:rsidR="006764AB" w:rsidRPr="00D843E8" w:rsidRDefault="006764AB" w:rsidP="006764A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6764AB" w:rsidRPr="00D843E8" w14:paraId="52CF3183" w14:textId="77777777"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14:paraId="091CF2ED" w14:textId="77777777" w:rsidR="006764AB" w:rsidRPr="00D843E8" w:rsidRDefault="006764AB" w:rsidP="00293C8C">
            <w:pPr>
              <w:jc w:val="center"/>
              <w:rPr>
                <w:snapToGrid w:val="0"/>
                <w:sz w:val="18"/>
                <w:szCs w:val="18"/>
              </w:rPr>
            </w:pPr>
            <w:r w:rsidRPr="00D843E8">
              <w:rPr>
                <w:snapToGrid w:val="0"/>
                <w:sz w:val="18"/>
                <w:szCs w:val="18"/>
              </w:rPr>
              <w:lastRenderedPageBreak/>
              <w:t>Type Of</w:t>
            </w:r>
          </w:p>
          <w:p w14:paraId="36A0362E" w14:textId="77777777" w:rsidR="006764AB" w:rsidRPr="00D843E8" w:rsidRDefault="006764AB"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3B4B5283" w14:textId="77777777" w:rsidR="006764AB" w:rsidRPr="00D843E8" w:rsidRDefault="006764AB" w:rsidP="00293C8C">
            <w:pPr>
              <w:jc w:val="center"/>
              <w:rPr>
                <w:snapToGrid w:val="0"/>
                <w:sz w:val="18"/>
                <w:szCs w:val="18"/>
              </w:rPr>
            </w:pPr>
            <w:r w:rsidRPr="00D843E8">
              <w:rPr>
                <w:snapToGrid w:val="0"/>
                <w:sz w:val="18"/>
                <w:szCs w:val="18"/>
              </w:rPr>
              <w:t>Criticality</w:t>
            </w:r>
          </w:p>
          <w:p w14:paraId="53A93039" w14:textId="77777777" w:rsidR="006764AB" w:rsidRPr="00D843E8" w:rsidRDefault="006764AB" w:rsidP="00293C8C">
            <w:pPr>
              <w:jc w:val="center"/>
              <w:rPr>
                <w:snapToGrid w:val="0"/>
                <w:sz w:val="18"/>
                <w:szCs w:val="18"/>
              </w:rPr>
            </w:pPr>
            <w:r w:rsidRPr="00D843E8">
              <w:rPr>
                <w:snapToGrid w:val="0"/>
                <w:sz w:val="18"/>
                <w:szCs w:val="18"/>
              </w:rPr>
              <w:t>Of Item</w:t>
            </w:r>
          </w:p>
          <w:p w14:paraId="1CABE33C" w14:textId="77777777" w:rsidR="006764AB" w:rsidRPr="00D843E8" w:rsidRDefault="006764AB"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09393730" w14:textId="77777777" w:rsidR="006764AB" w:rsidRPr="00D843E8" w:rsidRDefault="006764AB" w:rsidP="00293C8C">
            <w:pPr>
              <w:jc w:val="center"/>
              <w:rPr>
                <w:snapToGrid w:val="0"/>
                <w:sz w:val="18"/>
                <w:szCs w:val="18"/>
              </w:rPr>
            </w:pPr>
            <w:r w:rsidRPr="00D843E8">
              <w:rPr>
                <w:snapToGrid w:val="0"/>
                <w:sz w:val="18"/>
                <w:szCs w:val="18"/>
              </w:rPr>
              <w:t>Contracting</w:t>
            </w:r>
          </w:p>
          <w:p w14:paraId="7306DD5D" w14:textId="77777777" w:rsidR="006764AB" w:rsidRPr="00D843E8" w:rsidRDefault="006764AB" w:rsidP="00293C8C">
            <w:pPr>
              <w:jc w:val="center"/>
              <w:rPr>
                <w:snapToGrid w:val="0"/>
                <w:sz w:val="18"/>
                <w:szCs w:val="18"/>
              </w:rPr>
            </w:pPr>
            <w:r w:rsidRPr="00D843E8">
              <w:rPr>
                <w:snapToGrid w:val="0"/>
                <w:sz w:val="18"/>
                <w:szCs w:val="18"/>
              </w:rPr>
              <w:t>Officer (CO)</w:t>
            </w:r>
          </w:p>
          <w:p w14:paraId="69672A13" w14:textId="77777777" w:rsidR="006764AB" w:rsidRPr="00D843E8" w:rsidRDefault="006764AB"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14:paraId="35C60D52" w14:textId="77777777" w:rsidR="006764AB" w:rsidRPr="00D843E8" w:rsidRDefault="006764AB" w:rsidP="00293C8C">
            <w:pPr>
              <w:jc w:val="center"/>
              <w:rPr>
                <w:snapToGrid w:val="0"/>
                <w:sz w:val="18"/>
                <w:szCs w:val="18"/>
              </w:rPr>
            </w:pPr>
            <w:r w:rsidRPr="00D843E8">
              <w:rPr>
                <w:snapToGrid w:val="0"/>
                <w:sz w:val="18"/>
                <w:szCs w:val="18"/>
              </w:rPr>
              <w:t>Requires</w:t>
            </w:r>
          </w:p>
          <w:p w14:paraId="09F9C448" w14:textId="77777777" w:rsidR="006764AB" w:rsidRPr="00D843E8" w:rsidRDefault="006764AB" w:rsidP="00293C8C">
            <w:pPr>
              <w:jc w:val="center"/>
              <w:rPr>
                <w:snapToGrid w:val="0"/>
                <w:sz w:val="18"/>
                <w:szCs w:val="18"/>
              </w:rPr>
            </w:pPr>
            <w:r w:rsidRPr="00D843E8">
              <w:rPr>
                <w:snapToGrid w:val="0"/>
                <w:sz w:val="18"/>
                <w:szCs w:val="18"/>
              </w:rPr>
              <w:t>Referral To</w:t>
            </w:r>
          </w:p>
          <w:p w14:paraId="4DEBA831" w14:textId="77777777" w:rsidR="006764AB" w:rsidRPr="00D843E8" w:rsidRDefault="006764AB"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64A035D1" w14:textId="77777777" w:rsidR="006764AB" w:rsidRPr="00D843E8" w:rsidRDefault="006764AB" w:rsidP="00293C8C">
            <w:pPr>
              <w:jc w:val="center"/>
              <w:rPr>
                <w:snapToGrid w:val="0"/>
                <w:sz w:val="18"/>
                <w:szCs w:val="18"/>
              </w:rPr>
            </w:pPr>
            <w:r w:rsidRPr="00D843E8">
              <w:rPr>
                <w:snapToGrid w:val="0"/>
                <w:sz w:val="18"/>
                <w:szCs w:val="18"/>
              </w:rPr>
              <w:t>Requires</w:t>
            </w:r>
          </w:p>
          <w:p w14:paraId="713D80D8" w14:textId="77777777" w:rsidR="006764AB" w:rsidRPr="00D843E8" w:rsidRDefault="006764AB" w:rsidP="00293C8C">
            <w:pPr>
              <w:jc w:val="center"/>
              <w:rPr>
                <w:snapToGrid w:val="0"/>
                <w:sz w:val="18"/>
                <w:szCs w:val="18"/>
              </w:rPr>
            </w:pPr>
            <w:r w:rsidRPr="00D843E8">
              <w:rPr>
                <w:snapToGrid w:val="0"/>
                <w:sz w:val="18"/>
                <w:szCs w:val="18"/>
              </w:rPr>
              <w:t>Approval</w:t>
            </w:r>
          </w:p>
          <w:p w14:paraId="5F84CA37" w14:textId="77777777" w:rsidR="006764AB" w:rsidRPr="00D843E8" w:rsidRDefault="006764AB"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044E819E" w14:textId="77777777" w:rsidR="006764AB" w:rsidRPr="00D843E8" w:rsidRDefault="006764AB" w:rsidP="00293C8C">
            <w:pPr>
              <w:jc w:val="center"/>
              <w:rPr>
                <w:snapToGrid w:val="0"/>
                <w:sz w:val="18"/>
                <w:szCs w:val="18"/>
              </w:rPr>
            </w:pPr>
            <w:r w:rsidRPr="00D843E8">
              <w:rPr>
                <w:snapToGrid w:val="0"/>
                <w:sz w:val="18"/>
                <w:szCs w:val="18"/>
              </w:rPr>
              <w:t>Award Requires Approval One Level above CO?</w:t>
            </w:r>
          </w:p>
        </w:tc>
      </w:tr>
      <w:tr w:rsidR="006764AB" w:rsidRPr="00D843E8" w14:paraId="07EDEC79" w14:textId="77777777" w:rsidTr="00293C8C">
        <w:tc>
          <w:tcPr>
            <w:tcW w:w="2273" w:type="dxa"/>
            <w:tcBorders>
              <w:top w:val="single" w:sz="4" w:space="0" w:color="auto"/>
              <w:left w:val="single" w:sz="4" w:space="0" w:color="auto"/>
              <w:bottom w:val="single" w:sz="4" w:space="0" w:color="auto"/>
              <w:right w:val="single" w:sz="4" w:space="0" w:color="auto"/>
            </w:tcBorders>
          </w:tcPr>
          <w:p w14:paraId="71AB4162"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51F841CA"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C00BF85"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03C022B1"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CFF9DD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55639A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7E2BCE8" w14:textId="77777777" w:rsidTr="00293C8C">
        <w:tc>
          <w:tcPr>
            <w:tcW w:w="2273" w:type="dxa"/>
            <w:tcBorders>
              <w:top w:val="single" w:sz="4" w:space="0" w:color="auto"/>
              <w:left w:val="single" w:sz="4" w:space="0" w:color="auto"/>
              <w:bottom w:val="single" w:sz="4" w:space="0" w:color="auto"/>
              <w:right w:val="single" w:sz="4" w:space="0" w:color="auto"/>
            </w:tcBorders>
          </w:tcPr>
          <w:p w14:paraId="4D9591BB"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E04A07A"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128D5798"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53660BA7"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CD9F0AB"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FF29249"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2BDF9BF8" w14:textId="77777777" w:rsidTr="00293C8C">
        <w:trPr>
          <w:trHeight w:val="1862"/>
        </w:trPr>
        <w:tc>
          <w:tcPr>
            <w:tcW w:w="2273" w:type="dxa"/>
            <w:tcBorders>
              <w:top w:val="single" w:sz="4" w:space="0" w:color="auto"/>
              <w:left w:val="single" w:sz="4" w:space="0" w:color="auto"/>
              <w:bottom w:val="single" w:sz="4" w:space="0" w:color="auto"/>
              <w:right w:val="single" w:sz="4" w:space="0" w:color="auto"/>
            </w:tcBorders>
          </w:tcPr>
          <w:p w14:paraId="1075E793"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1641BD55"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730931EE"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42CD5F5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5BCE509C"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4F754A1" w14:textId="77777777" w:rsidR="006764AB" w:rsidRPr="00D843E8" w:rsidRDefault="006764AB" w:rsidP="00293C8C">
            <w:pPr>
              <w:jc w:val="center"/>
              <w:rPr>
                <w:snapToGrid w:val="0"/>
                <w:sz w:val="18"/>
                <w:szCs w:val="18"/>
              </w:rPr>
            </w:pPr>
            <w:r w:rsidRPr="00D843E8">
              <w:rPr>
                <w:snapToGrid w:val="0"/>
                <w:sz w:val="18"/>
                <w:szCs w:val="18"/>
              </w:rPr>
              <w:t>Yes</w:t>
            </w:r>
          </w:p>
          <w:p w14:paraId="6F7663CD" w14:textId="77777777" w:rsidR="006764AB" w:rsidRPr="00D843E8" w:rsidRDefault="006764AB"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6764AB" w:rsidRPr="00D843E8" w14:paraId="631B1F2D" w14:textId="77777777" w:rsidTr="00293C8C">
        <w:tc>
          <w:tcPr>
            <w:tcW w:w="2273" w:type="dxa"/>
            <w:tcBorders>
              <w:top w:val="single" w:sz="4" w:space="0" w:color="auto"/>
              <w:left w:val="single" w:sz="4" w:space="0" w:color="auto"/>
              <w:bottom w:val="single" w:sz="4" w:space="0" w:color="auto"/>
              <w:right w:val="single" w:sz="4" w:space="0" w:color="auto"/>
            </w:tcBorders>
          </w:tcPr>
          <w:p w14:paraId="3C6F5388"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15E46B77"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76FB6CA6"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68413E4" w14:textId="77777777" w:rsidR="006764AB" w:rsidRPr="00D843E8" w:rsidRDefault="006764AB" w:rsidP="00293C8C">
            <w:pPr>
              <w:jc w:val="center"/>
              <w:rPr>
                <w:snapToGrid w:val="0"/>
                <w:sz w:val="18"/>
                <w:szCs w:val="18"/>
              </w:rPr>
            </w:pPr>
            <w:r w:rsidRPr="00D843E8">
              <w:rPr>
                <w:snapToGrid w:val="0"/>
                <w:sz w:val="18"/>
                <w:szCs w:val="18"/>
              </w:rPr>
              <w:t>Yes</w:t>
            </w:r>
          </w:p>
          <w:p w14:paraId="33FBE7C6"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 xml:space="preserve">during random or directed </w:t>
            </w:r>
            <w:proofErr w:type="spellStart"/>
            <w:r w:rsidRPr="00D843E8">
              <w:rPr>
                <w:snapToGrid w:val="0"/>
                <w:sz w:val="18"/>
                <w:szCs w:val="18"/>
              </w:rPr>
              <w:t>postaward</w:t>
            </w:r>
            <w:proofErr w:type="spellEnd"/>
            <w:r w:rsidRPr="00D843E8">
              <w:rPr>
                <w:snapToGrid w:val="0"/>
                <w:sz w:val="18"/>
                <w:szCs w:val="18"/>
              </w:rPr>
              <w:t xml:space="preserve"> audits.)</w:t>
            </w:r>
          </w:p>
        </w:tc>
        <w:tc>
          <w:tcPr>
            <w:tcW w:w="1597" w:type="dxa"/>
            <w:tcBorders>
              <w:top w:val="single" w:sz="4" w:space="0" w:color="auto"/>
              <w:left w:val="single" w:sz="4" w:space="0" w:color="auto"/>
              <w:bottom w:val="single" w:sz="4" w:space="0" w:color="auto"/>
              <w:right w:val="single" w:sz="4" w:space="0" w:color="auto"/>
            </w:tcBorders>
          </w:tcPr>
          <w:p w14:paraId="61F75784" w14:textId="77777777" w:rsidR="006764AB" w:rsidRPr="00D843E8" w:rsidRDefault="006764AB" w:rsidP="00293C8C">
            <w:pPr>
              <w:jc w:val="center"/>
              <w:rPr>
                <w:snapToGrid w:val="0"/>
                <w:sz w:val="18"/>
                <w:szCs w:val="18"/>
              </w:rPr>
            </w:pPr>
            <w:r w:rsidRPr="00D843E8">
              <w:rPr>
                <w:snapToGrid w:val="0"/>
                <w:sz w:val="18"/>
                <w:szCs w:val="18"/>
              </w:rPr>
              <w:t>No</w:t>
            </w:r>
          </w:p>
          <w:p w14:paraId="68E552D2" w14:textId="77777777" w:rsidR="006764AB" w:rsidRPr="00D843E8" w:rsidRDefault="006764AB"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0A72365"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6705C31D"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1DC56E5" w14:textId="77777777" w:rsidTr="00293C8C">
        <w:tc>
          <w:tcPr>
            <w:tcW w:w="2273" w:type="dxa"/>
            <w:tcBorders>
              <w:top w:val="single" w:sz="4" w:space="0" w:color="auto"/>
              <w:left w:val="single" w:sz="4" w:space="0" w:color="auto"/>
              <w:bottom w:val="single" w:sz="4" w:space="0" w:color="auto"/>
              <w:right w:val="single" w:sz="4" w:space="0" w:color="auto"/>
            </w:tcBorders>
          </w:tcPr>
          <w:p w14:paraId="2287F3EA"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54A5276E"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EE6957B"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4F016673" w14:textId="77777777" w:rsidR="006764AB" w:rsidRPr="00D843E8" w:rsidRDefault="006764AB" w:rsidP="00293C8C">
            <w:pPr>
              <w:jc w:val="center"/>
              <w:rPr>
                <w:snapToGrid w:val="0"/>
                <w:sz w:val="18"/>
                <w:szCs w:val="18"/>
              </w:rPr>
            </w:pPr>
            <w:r w:rsidRPr="00D843E8">
              <w:rPr>
                <w:snapToGrid w:val="0"/>
                <w:sz w:val="18"/>
                <w:szCs w:val="18"/>
              </w:rPr>
              <w:t>Yes</w:t>
            </w:r>
          </w:p>
          <w:p w14:paraId="03C430A8"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lastRenderedPageBreak/>
              <w:t xml:space="preserve">during random or directed </w:t>
            </w:r>
            <w:proofErr w:type="spellStart"/>
            <w:r w:rsidRPr="00D843E8">
              <w:rPr>
                <w:snapToGrid w:val="0"/>
                <w:sz w:val="18"/>
                <w:szCs w:val="18"/>
              </w:rPr>
              <w:t>postaward</w:t>
            </w:r>
            <w:proofErr w:type="spellEnd"/>
            <w:r w:rsidRPr="00D843E8">
              <w:rPr>
                <w:snapToGrid w:val="0"/>
                <w:sz w:val="18"/>
                <w:szCs w:val="18"/>
              </w:rPr>
              <w:t xml:space="preserve"> audits.)</w:t>
            </w:r>
          </w:p>
        </w:tc>
        <w:tc>
          <w:tcPr>
            <w:tcW w:w="1597" w:type="dxa"/>
            <w:tcBorders>
              <w:top w:val="single" w:sz="4" w:space="0" w:color="auto"/>
              <w:left w:val="single" w:sz="4" w:space="0" w:color="auto"/>
              <w:bottom w:val="single" w:sz="4" w:space="0" w:color="auto"/>
              <w:right w:val="single" w:sz="4" w:space="0" w:color="auto"/>
            </w:tcBorders>
          </w:tcPr>
          <w:p w14:paraId="188B5F92" w14:textId="77777777" w:rsidR="006764AB" w:rsidRPr="00D843E8" w:rsidRDefault="006764AB" w:rsidP="00293C8C">
            <w:pPr>
              <w:jc w:val="center"/>
              <w:rPr>
                <w:snapToGrid w:val="0"/>
                <w:sz w:val="18"/>
                <w:szCs w:val="18"/>
              </w:rPr>
            </w:pPr>
            <w:r w:rsidRPr="00D843E8">
              <w:rPr>
                <w:snapToGrid w:val="0"/>
                <w:sz w:val="18"/>
                <w:szCs w:val="18"/>
              </w:rPr>
              <w:lastRenderedPageBreak/>
              <w:t>No</w:t>
            </w:r>
          </w:p>
        </w:tc>
        <w:tc>
          <w:tcPr>
            <w:tcW w:w="1530" w:type="dxa"/>
            <w:tcBorders>
              <w:top w:val="single" w:sz="4" w:space="0" w:color="auto"/>
              <w:left w:val="single" w:sz="4" w:space="0" w:color="auto"/>
              <w:bottom w:val="single" w:sz="4" w:space="0" w:color="auto"/>
              <w:right w:val="single" w:sz="4" w:space="0" w:color="auto"/>
            </w:tcBorders>
          </w:tcPr>
          <w:p w14:paraId="35DE22E8"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25EDE0F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6BC19649" w14:textId="77777777" w:rsidTr="00293C8C">
        <w:tc>
          <w:tcPr>
            <w:tcW w:w="2273" w:type="dxa"/>
            <w:tcBorders>
              <w:top w:val="single" w:sz="4" w:space="0" w:color="auto"/>
              <w:left w:val="single" w:sz="4" w:space="0" w:color="auto"/>
              <w:bottom w:val="single" w:sz="4" w:space="0" w:color="auto"/>
              <w:right w:val="single" w:sz="4" w:space="0" w:color="auto"/>
            </w:tcBorders>
          </w:tcPr>
          <w:p w14:paraId="6CFE6FFF"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781B7D8C"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1AC6410"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D878B8F" w14:textId="77777777" w:rsidR="006764AB" w:rsidRPr="00D843E8" w:rsidRDefault="006764AB" w:rsidP="00293C8C">
            <w:pPr>
              <w:jc w:val="center"/>
              <w:rPr>
                <w:snapToGrid w:val="0"/>
                <w:sz w:val="18"/>
                <w:szCs w:val="18"/>
              </w:rPr>
            </w:pPr>
            <w:r w:rsidRPr="00D843E8">
              <w:rPr>
                <w:snapToGrid w:val="0"/>
                <w:sz w:val="18"/>
                <w:szCs w:val="18"/>
              </w:rPr>
              <w:t>Yes</w:t>
            </w:r>
          </w:p>
          <w:p w14:paraId="3401CD4F"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prior to award.)</w:t>
            </w:r>
          </w:p>
          <w:p w14:paraId="442E19CE" w14:textId="77777777" w:rsidR="006764AB" w:rsidRPr="00D843E8" w:rsidRDefault="006764AB"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37A0BFF7" w14:textId="77777777" w:rsidR="006764AB" w:rsidRPr="00D843E8" w:rsidRDefault="006764AB" w:rsidP="00293C8C">
            <w:pPr>
              <w:jc w:val="center"/>
              <w:rPr>
                <w:snapToGrid w:val="0"/>
                <w:sz w:val="18"/>
                <w:szCs w:val="18"/>
              </w:rPr>
            </w:pPr>
            <w:r w:rsidRPr="00D843E8">
              <w:rPr>
                <w:snapToGrid w:val="0"/>
                <w:sz w:val="18"/>
                <w:szCs w:val="18"/>
              </w:rPr>
              <w:t>Yes</w:t>
            </w:r>
          </w:p>
          <w:p w14:paraId="2CF12F30" w14:textId="77777777" w:rsidR="006764AB" w:rsidRPr="00D843E8" w:rsidRDefault="006764AB" w:rsidP="00293C8C">
            <w:pPr>
              <w:jc w:val="center"/>
              <w:rPr>
                <w:snapToGrid w:val="0"/>
                <w:sz w:val="18"/>
                <w:szCs w:val="18"/>
              </w:rPr>
            </w:pPr>
            <w:r w:rsidRPr="00D843E8">
              <w:rPr>
                <w:snapToGrid w:val="0"/>
                <w:sz w:val="18"/>
                <w:szCs w:val="18"/>
              </w:rPr>
              <w:t xml:space="preserve">(Product specialist will conduct </w:t>
            </w:r>
            <w:proofErr w:type="spellStart"/>
            <w:r w:rsidRPr="00D843E8">
              <w:rPr>
                <w:snapToGrid w:val="0"/>
                <w:sz w:val="18"/>
                <w:szCs w:val="18"/>
              </w:rPr>
              <w:t>preaward</w:t>
            </w:r>
            <w:proofErr w:type="spellEnd"/>
            <w:r w:rsidRPr="00D843E8">
              <w:rPr>
                <w:snapToGrid w:val="0"/>
                <w:sz w:val="18"/>
                <w:szCs w:val="18"/>
              </w:rPr>
              <w:t xml:space="preserve">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14:paraId="3BAC10B7" w14:textId="77777777" w:rsidR="006764AB" w:rsidRPr="00D843E8" w:rsidRDefault="006764AB" w:rsidP="00293C8C">
            <w:pPr>
              <w:jc w:val="center"/>
              <w:rPr>
                <w:snapToGrid w:val="0"/>
                <w:sz w:val="18"/>
                <w:szCs w:val="18"/>
              </w:rPr>
            </w:pPr>
            <w:r w:rsidRPr="00D843E8">
              <w:rPr>
                <w:snapToGrid w:val="0"/>
                <w:sz w:val="18"/>
                <w:szCs w:val="18"/>
              </w:rPr>
              <w:t>No</w:t>
            </w:r>
          </w:p>
          <w:p w14:paraId="530A12DF" w14:textId="77777777" w:rsidR="006764AB" w:rsidRPr="00D843E8" w:rsidRDefault="006764AB"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482DF69"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79014383" w14:textId="77777777" w:rsidTr="00293C8C">
        <w:tc>
          <w:tcPr>
            <w:tcW w:w="2273" w:type="dxa"/>
            <w:tcBorders>
              <w:top w:val="single" w:sz="4" w:space="0" w:color="auto"/>
              <w:left w:val="single" w:sz="4" w:space="0" w:color="auto"/>
              <w:bottom w:val="single" w:sz="4" w:space="0" w:color="auto"/>
              <w:right w:val="single" w:sz="4" w:space="0" w:color="auto"/>
            </w:tcBorders>
          </w:tcPr>
          <w:p w14:paraId="7CAF51DF"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CE4D2D1"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178910A" w14:textId="77777777" w:rsidR="006764AB" w:rsidRPr="00D843E8" w:rsidRDefault="006764AB" w:rsidP="00293C8C">
            <w:pPr>
              <w:jc w:val="center"/>
              <w:rPr>
                <w:snapToGrid w:val="0"/>
                <w:sz w:val="18"/>
                <w:szCs w:val="18"/>
              </w:rPr>
            </w:pPr>
            <w:r w:rsidRPr="00D843E8">
              <w:rPr>
                <w:snapToGrid w:val="0"/>
                <w:sz w:val="18"/>
                <w:szCs w:val="18"/>
              </w:rPr>
              <w:t>No</w:t>
            </w:r>
          </w:p>
          <w:p w14:paraId="296102E1"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14:paraId="09B827D7" w14:textId="77777777" w:rsidR="006764AB" w:rsidRPr="00D843E8" w:rsidRDefault="006764AB"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78DD1C1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58CDA3B"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179CE4C6"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3707776" w14:textId="77777777" w:rsidTr="00293C8C">
        <w:tc>
          <w:tcPr>
            <w:tcW w:w="2273" w:type="dxa"/>
            <w:tcBorders>
              <w:top w:val="single" w:sz="4" w:space="0" w:color="auto"/>
              <w:left w:val="single" w:sz="4" w:space="0" w:color="auto"/>
              <w:bottom w:val="single" w:sz="4" w:space="0" w:color="auto"/>
              <w:right w:val="single" w:sz="4" w:space="0" w:color="auto"/>
            </w:tcBorders>
          </w:tcPr>
          <w:p w14:paraId="4087F2A6"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3A74A019"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272EB819" w14:textId="77777777" w:rsidR="006764AB" w:rsidRPr="00D843E8" w:rsidRDefault="006764AB" w:rsidP="00293C8C">
            <w:pPr>
              <w:jc w:val="center"/>
              <w:rPr>
                <w:snapToGrid w:val="0"/>
                <w:sz w:val="18"/>
                <w:szCs w:val="18"/>
              </w:rPr>
            </w:pPr>
            <w:r w:rsidRPr="00D843E8">
              <w:rPr>
                <w:snapToGrid w:val="0"/>
                <w:sz w:val="18"/>
                <w:szCs w:val="18"/>
              </w:rPr>
              <w:t>No</w:t>
            </w:r>
          </w:p>
          <w:p w14:paraId="465968D4"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6F176D5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0CBC5FA"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76FA6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4D5D1E7" w14:textId="77777777" w:rsidTr="00293C8C">
        <w:tc>
          <w:tcPr>
            <w:tcW w:w="2273" w:type="dxa"/>
            <w:tcBorders>
              <w:top w:val="single" w:sz="4" w:space="0" w:color="auto"/>
              <w:left w:val="single" w:sz="4" w:space="0" w:color="auto"/>
              <w:bottom w:val="single" w:sz="4" w:space="0" w:color="auto"/>
              <w:right w:val="single" w:sz="4" w:space="0" w:color="auto"/>
            </w:tcBorders>
          </w:tcPr>
          <w:p w14:paraId="3CA3DF5B"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5BC78B4"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A6F78A4" w14:textId="77777777" w:rsidR="006764AB" w:rsidRPr="00D843E8" w:rsidRDefault="006764AB" w:rsidP="00293C8C">
            <w:pPr>
              <w:jc w:val="center"/>
              <w:rPr>
                <w:snapToGrid w:val="0"/>
                <w:sz w:val="18"/>
                <w:szCs w:val="18"/>
              </w:rPr>
            </w:pPr>
            <w:r w:rsidRPr="00D843E8">
              <w:rPr>
                <w:snapToGrid w:val="0"/>
                <w:sz w:val="18"/>
                <w:szCs w:val="18"/>
              </w:rPr>
              <w:t>No</w:t>
            </w:r>
          </w:p>
          <w:p w14:paraId="0174111C"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5CC1175E"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6AA53D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F5ED9C8"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2CCA715D" w14:textId="77777777" w:rsidTr="00293C8C">
        <w:tc>
          <w:tcPr>
            <w:tcW w:w="2273" w:type="dxa"/>
            <w:tcBorders>
              <w:top w:val="single" w:sz="4" w:space="0" w:color="auto"/>
              <w:left w:val="single" w:sz="4" w:space="0" w:color="auto"/>
              <w:bottom w:val="single" w:sz="4" w:space="0" w:color="auto"/>
              <w:right w:val="single" w:sz="4" w:space="0" w:color="auto"/>
            </w:tcBorders>
          </w:tcPr>
          <w:p w14:paraId="49E27BAF"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10AFD0A7"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43E4559C"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29B50B5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21805E33"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54AA855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55BF81FA" w14:textId="77777777" w:rsidTr="00293C8C">
        <w:tc>
          <w:tcPr>
            <w:tcW w:w="2273" w:type="dxa"/>
            <w:tcBorders>
              <w:top w:val="single" w:sz="4" w:space="0" w:color="auto"/>
              <w:left w:val="single" w:sz="4" w:space="0" w:color="auto"/>
              <w:bottom w:val="single" w:sz="4" w:space="0" w:color="auto"/>
              <w:right w:val="single" w:sz="4" w:space="0" w:color="auto"/>
            </w:tcBorders>
          </w:tcPr>
          <w:p w14:paraId="6D6BC1F1" w14:textId="77777777" w:rsidR="006764AB" w:rsidRPr="00D843E8" w:rsidRDefault="006764AB" w:rsidP="00293C8C">
            <w:pPr>
              <w:jc w:val="center"/>
              <w:rPr>
                <w:snapToGrid w:val="0"/>
                <w:sz w:val="18"/>
                <w:szCs w:val="18"/>
              </w:rPr>
            </w:pPr>
            <w:r w:rsidRPr="00D843E8">
              <w:rPr>
                <w:snapToGrid w:val="0"/>
                <w:sz w:val="18"/>
                <w:szCs w:val="18"/>
              </w:rPr>
              <w:lastRenderedPageBreak/>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59FC2D7D"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3A6A06D4"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1094B482"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3DD8943"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E7A55B"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FE5884" w14:paraId="52F732AA" w14:textId="77777777" w:rsidTr="00293C8C">
        <w:tc>
          <w:tcPr>
            <w:tcW w:w="2273" w:type="dxa"/>
            <w:tcBorders>
              <w:top w:val="single" w:sz="4" w:space="0" w:color="auto"/>
              <w:left w:val="single" w:sz="4" w:space="0" w:color="auto"/>
              <w:bottom w:val="single" w:sz="4" w:space="0" w:color="auto"/>
              <w:right w:val="single" w:sz="4" w:space="0" w:color="auto"/>
            </w:tcBorders>
          </w:tcPr>
          <w:p w14:paraId="2EEA3F92"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6B957F28"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613C076F"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56F6085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7ABA5D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4F06CD1A" w14:textId="77777777" w:rsidR="006764AB" w:rsidRPr="00FE5884" w:rsidRDefault="006764AB" w:rsidP="00293C8C">
            <w:pPr>
              <w:jc w:val="center"/>
              <w:rPr>
                <w:snapToGrid w:val="0"/>
                <w:sz w:val="18"/>
                <w:szCs w:val="18"/>
              </w:rPr>
            </w:pPr>
            <w:r w:rsidRPr="00D843E8">
              <w:rPr>
                <w:snapToGrid w:val="0"/>
                <w:sz w:val="18"/>
                <w:szCs w:val="18"/>
              </w:rPr>
              <w:t>Yes</w:t>
            </w:r>
          </w:p>
        </w:tc>
      </w:tr>
    </w:tbl>
    <w:p w14:paraId="583B3E58" w14:textId="23BAE846" w:rsidR="00AF67E6" w:rsidRPr="0065274B" w:rsidRDefault="00AF67E6" w:rsidP="00AF67E6">
      <w:pPr>
        <w:rPr>
          <w:snapToGrid w:val="0"/>
          <w:sz w:val="18"/>
          <w:szCs w:val="18"/>
        </w:rPr>
      </w:pPr>
    </w:p>
    <w:p w14:paraId="73D3A3D0" w14:textId="23CF4465" w:rsidR="00AF67E6" w:rsidRPr="002C5587" w:rsidRDefault="00AF67E6" w:rsidP="00B83771">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14:paraId="51FDBA48" w14:textId="77777777" w:rsidR="00AF67E6" w:rsidRPr="002C5587" w:rsidRDefault="00AF67E6" w:rsidP="004B1CDB">
      <w:pPr>
        <w:pStyle w:val="Heading2"/>
      </w:pPr>
      <w:r w:rsidRPr="002C5587">
        <w:t>SUBPART 9.3 – FIRST ARTICLE TESTING AND APPROVAL</w:t>
      </w:r>
    </w:p>
    <w:p w14:paraId="0DE048A8" w14:textId="3ED48502" w:rsidR="00AF67E6" w:rsidRPr="002C5587" w:rsidRDefault="00AF67E6" w:rsidP="00B83771">
      <w:pPr>
        <w:spacing w:after="240"/>
        <w:jc w:val="center"/>
        <w:rPr>
          <w:i/>
          <w:sz w:val="24"/>
          <w:szCs w:val="24"/>
        </w:rPr>
      </w:pPr>
      <w:r w:rsidRPr="002C5587">
        <w:rPr>
          <w:i/>
          <w:sz w:val="24"/>
          <w:szCs w:val="24"/>
        </w:rPr>
        <w:t xml:space="preserve">(Revised </w:t>
      </w:r>
      <w:r w:rsidR="00816CF9" w:rsidRPr="002C5587">
        <w:rPr>
          <w:i/>
          <w:sz w:val="24"/>
          <w:szCs w:val="24"/>
        </w:rPr>
        <w:t>June 10, 2020</w:t>
      </w:r>
      <w:r w:rsidRPr="002C5587">
        <w:rPr>
          <w:i/>
          <w:sz w:val="24"/>
          <w:szCs w:val="24"/>
        </w:rPr>
        <w:t xml:space="preserve"> through PROCLTR 20</w:t>
      </w:r>
      <w:r w:rsidR="00816CF9" w:rsidRPr="002C5587">
        <w:rPr>
          <w:i/>
          <w:sz w:val="24"/>
          <w:szCs w:val="24"/>
        </w:rPr>
        <w:t>20</w:t>
      </w:r>
      <w:r w:rsidRPr="002C5587">
        <w:rPr>
          <w:i/>
          <w:sz w:val="24"/>
          <w:szCs w:val="24"/>
        </w:rPr>
        <w:t>-</w:t>
      </w:r>
      <w:r w:rsidR="00816CF9" w:rsidRPr="002C5587">
        <w:rPr>
          <w:i/>
          <w:sz w:val="24"/>
          <w:szCs w:val="24"/>
        </w:rPr>
        <w:t>09</w:t>
      </w:r>
      <w:r w:rsidRPr="002C5587">
        <w:rPr>
          <w:i/>
          <w:sz w:val="24"/>
          <w:szCs w:val="24"/>
        </w:rPr>
        <w:t>)</w:t>
      </w:r>
    </w:p>
    <w:p w14:paraId="497A33DD" w14:textId="66541B6E" w:rsidR="00AF67E6" w:rsidRPr="002C5587" w:rsidRDefault="00AF67E6" w:rsidP="002B627D">
      <w:pPr>
        <w:pStyle w:val="Heading3"/>
        <w:rPr>
          <w:rFonts w:eastAsiaTheme="minorHAnsi"/>
          <w:sz w:val="24"/>
          <w:szCs w:val="24"/>
        </w:rPr>
      </w:pPr>
      <w:bookmarkStart w:id="309" w:name="P9_302"/>
      <w:r w:rsidRPr="002C5587">
        <w:rPr>
          <w:rFonts w:eastAsiaTheme="minorHAnsi"/>
          <w:sz w:val="24"/>
          <w:szCs w:val="24"/>
        </w:rPr>
        <w:t>9.302</w:t>
      </w:r>
      <w:bookmarkEnd w:id="309"/>
      <w:r w:rsidRPr="002C5587">
        <w:rPr>
          <w:rFonts w:eastAsiaTheme="minorHAnsi"/>
          <w:sz w:val="24"/>
          <w:szCs w:val="24"/>
        </w:rPr>
        <w:t xml:space="preserve"> General.</w:t>
      </w:r>
    </w:p>
    <w:p w14:paraId="70248437" w14:textId="09A05537" w:rsidR="00AF67E6" w:rsidRPr="002C5587" w:rsidRDefault="00AF67E6" w:rsidP="00B83771">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14:paraId="31DFC4C1" w14:textId="62D763C7" w:rsidR="00AF67E6" w:rsidRPr="002C5587" w:rsidRDefault="00AF67E6" w:rsidP="002B627D">
      <w:pPr>
        <w:pStyle w:val="Heading3"/>
        <w:rPr>
          <w:sz w:val="24"/>
          <w:szCs w:val="24"/>
        </w:rPr>
      </w:pPr>
      <w:bookmarkStart w:id="310" w:name="P9_304"/>
      <w:r w:rsidRPr="002C5587">
        <w:rPr>
          <w:sz w:val="24"/>
          <w:szCs w:val="24"/>
        </w:rPr>
        <w:t>9.304</w:t>
      </w:r>
      <w:bookmarkEnd w:id="310"/>
      <w:r w:rsidRPr="002C5587">
        <w:rPr>
          <w:sz w:val="24"/>
          <w:szCs w:val="24"/>
        </w:rPr>
        <w:t xml:space="preserve"> Exceptions.</w:t>
      </w:r>
    </w:p>
    <w:p w14:paraId="708C00B1" w14:textId="468FC2DE" w:rsidR="00AF67E6" w:rsidRPr="002C5587" w:rsidRDefault="00AF67E6" w:rsidP="00AF67E6">
      <w:pPr>
        <w:rPr>
          <w:sz w:val="24"/>
          <w:szCs w:val="24"/>
        </w:rPr>
      </w:pPr>
      <w:r w:rsidRPr="002C5587">
        <w:rPr>
          <w:sz w:val="24"/>
          <w:szCs w:val="24"/>
        </w:rPr>
        <w:t>FAT will not be applied for products identified to the following programs or assigned Acquisition Method Suffix Codes (AMSC):</w:t>
      </w:r>
    </w:p>
    <w:p w14:paraId="46038BAC" w14:textId="078E4CAB" w:rsidR="00AF67E6" w:rsidRPr="002C5587" w:rsidRDefault="00AF67E6" w:rsidP="00AF67E6">
      <w:pPr>
        <w:rPr>
          <w:sz w:val="24"/>
          <w:szCs w:val="24"/>
        </w:rPr>
      </w:pPr>
      <w:r w:rsidRPr="002C5587">
        <w:rPr>
          <w:sz w:val="24"/>
          <w:szCs w:val="24"/>
        </w:rPr>
        <w:t>(a) Reverse Engineering projects.</w:t>
      </w:r>
    </w:p>
    <w:p w14:paraId="11122B9D" w14:textId="72E6FD48" w:rsidR="00AF67E6" w:rsidRPr="002C5587" w:rsidRDefault="00AF67E6" w:rsidP="00AF67E6">
      <w:pPr>
        <w:rPr>
          <w:sz w:val="24"/>
          <w:szCs w:val="24"/>
        </w:rPr>
      </w:pPr>
      <w:r w:rsidRPr="002C5587">
        <w:rPr>
          <w:sz w:val="24"/>
          <w:szCs w:val="24"/>
        </w:rPr>
        <w:t>(b) Qualification with an AMSC Code T.</w:t>
      </w:r>
    </w:p>
    <w:p w14:paraId="011FEF9E" w14:textId="0F526F96" w:rsidR="00AF67E6" w:rsidRPr="002C5587" w:rsidRDefault="00AF67E6" w:rsidP="00AF67E6">
      <w:pPr>
        <w:rPr>
          <w:sz w:val="24"/>
          <w:szCs w:val="24"/>
        </w:rPr>
      </w:pPr>
      <w:r w:rsidRPr="002C5587">
        <w:rPr>
          <w:sz w:val="24"/>
          <w:szCs w:val="24"/>
        </w:rPr>
        <w:t>(c) Commercially available AMSC Code Z.</w:t>
      </w:r>
    </w:p>
    <w:p w14:paraId="264D117A" w14:textId="543F5ED5" w:rsidR="00AF67E6" w:rsidRPr="002C5587" w:rsidRDefault="00AF67E6" w:rsidP="00B83771">
      <w:pPr>
        <w:spacing w:after="240"/>
        <w:rPr>
          <w:b/>
          <w:sz w:val="24"/>
          <w:szCs w:val="24"/>
        </w:rPr>
      </w:pPr>
      <w:r w:rsidRPr="002C5587">
        <w:rPr>
          <w:sz w:val="24"/>
          <w:szCs w:val="24"/>
        </w:rPr>
        <w:t>(d) Lack technical data AMSC Codes D, H, and P.</w:t>
      </w:r>
    </w:p>
    <w:p w14:paraId="14DDDFA8" w14:textId="0CE0E5B3" w:rsidR="00F44BDC" w:rsidRPr="002C5587" w:rsidRDefault="00F44BDC" w:rsidP="00B30123">
      <w:pPr>
        <w:pStyle w:val="Heading3"/>
        <w:rPr>
          <w:sz w:val="24"/>
          <w:szCs w:val="24"/>
        </w:rPr>
      </w:pPr>
      <w:bookmarkStart w:id="311" w:name="P9_306"/>
      <w:bookmarkEnd w:id="311"/>
      <w:r w:rsidRPr="002C5587">
        <w:rPr>
          <w:sz w:val="24"/>
          <w:szCs w:val="24"/>
        </w:rPr>
        <w:t>9.306</w:t>
      </w:r>
      <w:commentRangeStart w:id="312"/>
      <w:r w:rsidRPr="002C5587">
        <w:rPr>
          <w:sz w:val="24"/>
          <w:szCs w:val="24"/>
        </w:rPr>
        <w:t xml:space="preserve"> </w:t>
      </w:r>
      <w:commentRangeEnd w:id="312"/>
      <w:r w:rsidRPr="002C5587">
        <w:rPr>
          <w:sz w:val="24"/>
          <w:szCs w:val="24"/>
        </w:rPr>
        <w:commentReference w:id="312"/>
      </w:r>
      <w:r w:rsidRPr="002C5587">
        <w:rPr>
          <w:sz w:val="24"/>
          <w:szCs w:val="24"/>
        </w:rPr>
        <w:t>Solicitation requirements</w:t>
      </w:r>
      <w:commentRangeStart w:id="313"/>
      <w:r w:rsidRPr="002C5587">
        <w:rPr>
          <w:sz w:val="24"/>
          <w:szCs w:val="24"/>
        </w:rPr>
        <w:t>.</w:t>
      </w:r>
      <w:commentRangeEnd w:id="313"/>
      <w:r w:rsidR="005E7CA1" w:rsidRPr="002C5587">
        <w:rPr>
          <w:rStyle w:val="CommentReference"/>
          <w:b w:val="0"/>
          <w:sz w:val="24"/>
          <w:szCs w:val="24"/>
        </w:rPr>
        <w:commentReference w:id="313"/>
      </w:r>
    </w:p>
    <w:p w14:paraId="79175D81" w14:textId="74FF3B56" w:rsidR="005E7CA1" w:rsidRPr="002C5587" w:rsidRDefault="00816CF9" w:rsidP="00065180">
      <w:pPr>
        <w:tabs>
          <w:tab w:val="left" w:pos="810"/>
        </w:tabs>
        <w:rPr>
          <w:vanish/>
          <w:sz w:val="24"/>
          <w:szCs w:val="24"/>
        </w:rPr>
      </w:pPr>
      <w:r w:rsidRPr="002C5587">
        <w:rPr>
          <w:vanish/>
          <w:sz w:val="24"/>
          <w:szCs w:val="24"/>
        </w:rPr>
        <w:t xml:space="preserve">(S-90) The contracting officer shall include procurement note </w:t>
      </w:r>
      <w:r w:rsidR="005E7CA1" w:rsidRPr="002C5587">
        <w:rPr>
          <w:vanish/>
          <w:sz w:val="24"/>
          <w:szCs w:val="24"/>
        </w:rPr>
        <w:t>E</w:t>
      </w:r>
      <w:r w:rsidRPr="002C5587">
        <w:rPr>
          <w:vanish/>
          <w:sz w:val="24"/>
          <w:szCs w:val="24"/>
        </w:rPr>
        <w:t>08</w:t>
      </w:r>
      <w:r w:rsidR="005E7CA1" w:rsidRPr="002C5587">
        <w:rPr>
          <w:vanish/>
          <w:sz w:val="24"/>
          <w:szCs w:val="24"/>
        </w:rPr>
        <w:t xml:space="preserve"> </w:t>
      </w:r>
      <w:r w:rsidRPr="002C5587">
        <w:rPr>
          <w:vanish/>
          <w:sz w:val="24"/>
          <w:szCs w:val="24"/>
        </w:rPr>
        <w:t>in solicitations and awards when first article testing (FAT) applies</w:t>
      </w:r>
      <w:r w:rsidR="002E7E44">
        <w:rPr>
          <w:vanish/>
          <w:sz w:val="24"/>
          <w:szCs w:val="24"/>
        </w:rPr>
        <w:t xml:space="preserve">. </w:t>
      </w:r>
      <w:r w:rsidRPr="002C5587">
        <w:rPr>
          <w:vanish/>
          <w:sz w:val="24"/>
          <w:szCs w:val="24"/>
        </w:rPr>
        <w:t>The contracting officer shall also include shipping and packaging instructionsin awards.For manual solicitations, the contracting officer shall</w:t>
      </w:r>
      <w:r w:rsidR="005E7CA1" w:rsidRPr="002C5587">
        <w:rPr>
          <w:vanish/>
          <w:sz w:val="24"/>
          <w:szCs w:val="24"/>
        </w:rPr>
        <w:t xml:space="preserve"> </w:t>
      </w:r>
      <w:r w:rsidRPr="002C5587">
        <w:rPr>
          <w:vanish/>
          <w:sz w:val="24"/>
          <w:szCs w:val="24"/>
        </w:rPr>
        <w:t>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14:paraId="1490C90F" w14:textId="77777777" w:rsidR="005E7CA1" w:rsidRPr="002C5587" w:rsidRDefault="00816CF9" w:rsidP="00816CF9">
      <w:pPr>
        <w:tabs>
          <w:tab w:val="left" w:pos="810"/>
        </w:tabs>
        <w:rPr>
          <w:vanish/>
          <w:sz w:val="24"/>
          <w:szCs w:val="24"/>
        </w:rPr>
      </w:pPr>
      <w:r w:rsidRPr="002C5587">
        <w:rPr>
          <w:vanish/>
          <w:sz w:val="24"/>
          <w:szCs w:val="24"/>
        </w:rPr>
        <w:t>(S-91) For all contract line items for FAT in awards, the contracting officer shall designate inspection at source</w:t>
      </w:r>
      <w:r w:rsidR="005E7CA1" w:rsidRPr="002C5587">
        <w:rPr>
          <w:vanish/>
          <w:sz w:val="24"/>
          <w:szCs w:val="24"/>
        </w:rPr>
        <w:t xml:space="preserve"> </w:t>
      </w:r>
      <w:r w:rsidRPr="002C5587">
        <w:rPr>
          <w:vanish/>
          <w:sz w:val="24"/>
          <w:szCs w:val="24"/>
        </w:rPr>
        <w:t>and acceptance at destination. The contracting officer shall ensure the solicitation International Commerce Terminology Terms</w:t>
      </w:r>
      <w:r w:rsidR="005E7CA1" w:rsidRPr="002C5587">
        <w:rPr>
          <w:vanish/>
          <w:sz w:val="24"/>
          <w:szCs w:val="24"/>
        </w:rPr>
        <w:t xml:space="preserve"> </w:t>
      </w:r>
      <w:r w:rsidRPr="002C5587">
        <w:rPr>
          <w:vanish/>
          <w:sz w:val="24"/>
          <w:szCs w:val="24"/>
        </w:rPr>
        <w:t>(Incoterms)</w:t>
      </w:r>
      <w:r w:rsidR="005E7CA1" w:rsidRPr="002C5587">
        <w:rPr>
          <w:vanish/>
          <w:sz w:val="24"/>
          <w:szCs w:val="24"/>
        </w:rPr>
        <w:t xml:space="preserve"> </w:t>
      </w:r>
      <w:r w:rsidRPr="002C5587">
        <w:rPr>
          <w:vanish/>
          <w:sz w:val="24"/>
          <w:szCs w:val="24"/>
        </w:rPr>
        <w:t xml:space="preserve">match the production line item Incoterms,or DIBBS will not post the solicitation. Prior to award, the contracting officer </w:t>
      </w:r>
      <w:r w:rsidRPr="002C5587">
        <w:rPr>
          <w:vanish/>
          <w:sz w:val="24"/>
          <w:szCs w:val="24"/>
        </w:rPr>
        <w:lastRenderedPageBreak/>
        <w:t>shall confirm that FAT still applies;</w:t>
      </w:r>
      <w:r w:rsidR="005E7CA1" w:rsidRPr="002C5587">
        <w:rPr>
          <w:vanish/>
          <w:sz w:val="24"/>
          <w:szCs w:val="24"/>
        </w:rPr>
        <w:t xml:space="preserve"> </w:t>
      </w:r>
      <w:r w:rsidRPr="002C5587">
        <w:rPr>
          <w:vanish/>
          <w:sz w:val="24"/>
          <w:szCs w:val="24"/>
        </w:rPr>
        <w:t>and</w:t>
      </w:r>
      <w:r w:rsidR="005E7CA1" w:rsidRPr="002C5587">
        <w:rPr>
          <w:vanish/>
          <w:sz w:val="24"/>
          <w:szCs w:val="24"/>
        </w:rPr>
        <w:t xml:space="preserve">, </w:t>
      </w:r>
      <w:r w:rsidRPr="002C5587">
        <w:rPr>
          <w:vanish/>
          <w:sz w:val="24"/>
          <w:szCs w:val="24"/>
        </w:rPr>
        <w:t>if it does, change</w:t>
      </w:r>
      <w:r w:rsidR="005E7CA1" w:rsidRPr="002C5587">
        <w:rPr>
          <w:vanish/>
          <w:sz w:val="24"/>
          <w:szCs w:val="24"/>
        </w:rPr>
        <w:t xml:space="preserve"> </w:t>
      </w:r>
      <w:r w:rsidRPr="002C5587">
        <w:rPr>
          <w:vanish/>
          <w:sz w:val="24"/>
          <w:szCs w:val="24"/>
        </w:rPr>
        <w:t>the FAT line items Incoterm to “F” in EBS, for inspection at source, acceptance at destination, FOB destination.</w:t>
      </w:r>
    </w:p>
    <w:p w14:paraId="289ABCA8" w14:textId="77777777" w:rsidR="00F44BDC" w:rsidRPr="002C5587" w:rsidRDefault="00F44BDC" w:rsidP="00F44BDC">
      <w:pPr>
        <w:rPr>
          <w:sz w:val="24"/>
          <w:szCs w:val="24"/>
        </w:rPr>
      </w:pPr>
      <w:r w:rsidRPr="002C5587">
        <w:rPr>
          <w:sz w:val="24"/>
          <w:szCs w:val="24"/>
        </w:rPr>
        <w:t>*****</w:t>
      </w:r>
    </w:p>
    <w:p w14:paraId="53E8F010" w14:textId="6AC73C66"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w:t>
      </w:r>
      <w:commentRangeStart w:id="314"/>
      <w:r w:rsidR="00E811EC" w:rsidRPr="002C5587">
        <w:rPr>
          <w:color w:val="000000"/>
          <w:sz w:val="24"/>
          <w:szCs w:val="24"/>
        </w:rPr>
        <w:t>MAY</w:t>
      </w:r>
      <w:r w:rsidRPr="002C5587">
        <w:rPr>
          <w:color w:val="000000"/>
          <w:sz w:val="24"/>
          <w:szCs w:val="24"/>
        </w:rPr>
        <w:t xml:space="preserve"> </w:t>
      </w:r>
      <w:commentRangeEnd w:id="314"/>
      <w:r w:rsidR="00E811EC" w:rsidRPr="002C5587">
        <w:rPr>
          <w:rStyle w:val="CommentReference"/>
          <w:sz w:val="24"/>
          <w:szCs w:val="24"/>
        </w:rPr>
        <w:commentReference w:id="314"/>
      </w:r>
      <w:r w:rsidRPr="002C5587">
        <w:rPr>
          <w:color w:val="000000"/>
          <w:sz w:val="24"/>
          <w:szCs w:val="24"/>
        </w:rPr>
        <w:t>2020)</w:t>
      </w:r>
    </w:p>
    <w:p w14:paraId="13FFF8A9" w14:textId="005F9FA2"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w:t>
      </w:r>
      <w:r w:rsidR="00103807" w:rsidRPr="002C5587">
        <w:rPr>
          <w:color w:val="000000"/>
          <w:sz w:val="24"/>
          <w:szCs w:val="24"/>
        </w:rPr>
        <w:t xml:space="preserve"> </w:t>
      </w:r>
      <w:r w:rsidRPr="002C5587">
        <w:rPr>
          <w:color w:val="000000"/>
          <w:sz w:val="24"/>
          <w:szCs w:val="24"/>
        </w:rPr>
        <w:t>all costs and risk associated with completion of the FAT requirement in the production CLIN</w:t>
      </w:r>
      <w:r w:rsidR="00103807" w:rsidRPr="002C5587">
        <w:rPr>
          <w:color w:val="000000"/>
          <w:sz w:val="24"/>
          <w:szCs w:val="24"/>
        </w:rPr>
        <w:t xml:space="preserve"> </w:t>
      </w:r>
      <w:r w:rsidRPr="002C5587">
        <w:rPr>
          <w:color w:val="000000"/>
          <w:sz w:val="24"/>
          <w:szCs w:val="24"/>
        </w:rPr>
        <w:t>price.</w:t>
      </w:r>
    </w:p>
    <w:p w14:paraId="5DEB47A8" w14:textId="0E3B86F0"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w:t>
      </w:r>
      <w:r w:rsidR="00103807" w:rsidRPr="002C5587">
        <w:rPr>
          <w:color w:val="000000"/>
          <w:sz w:val="24"/>
          <w:szCs w:val="24"/>
        </w:rPr>
        <w:t xml:space="preserve"> </w:t>
      </w:r>
      <w:r w:rsidRPr="002C5587">
        <w:rPr>
          <w:color w:val="000000"/>
          <w:sz w:val="24"/>
          <w:szCs w:val="24"/>
        </w:rPr>
        <w:t>completion of the FAT requirement in the FAT CLIN price. The unit of issue for the FAT CLIN,</w:t>
      </w:r>
      <w:r w:rsidR="00103807" w:rsidRPr="002C5587">
        <w:rPr>
          <w:color w:val="000000"/>
          <w:sz w:val="24"/>
          <w:szCs w:val="24"/>
        </w:rPr>
        <w:t xml:space="preserve"> </w:t>
      </w:r>
      <w:r w:rsidRPr="002C5587">
        <w:rPr>
          <w:color w:val="000000"/>
          <w:sz w:val="24"/>
          <w:szCs w:val="24"/>
        </w:rPr>
        <w:t>EACH, is equal to one First Article Test (1EA=1FAT). To receive payment for any costs</w:t>
      </w:r>
      <w:r w:rsidR="00103807" w:rsidRPr="002C5587">
        <w:rPr>
          <w:color w:val="000000"/>
          <w:sz w:val="24"/>
          <w:szCs w:val="24"/>
        </w:rPr>
        <w:t xml:space="preserve"> </w:t>
      </w:r>
      <w:r w:rsidRPr="002C5587">
        <w:rPr>
          <w:color w:val="000000"/>
          <w:sz w:val="24"/>
          <w:szCs w:val="24"/>
        </w:rPr>
        <w:t>associated with FAT, the offeror shall propose costs associated with FAT on a separate CLIN.</w:t>
      </w:r>
      <w:r w:rsidR="00103807">
        <w:rPr>
          <w:color w:val="000000"/>
          <w:sz w:val="24"/>
          <w:szCs w:val="24"/>
        </w:rPr>
        <w:t xml:space="preserve"> </w:t>
      </w:r>
      <w:r w:rsidRPr="002C5587">
        <w:rPr>
          <w:color w:val="000000"/>
          <w:sz w:val="24"/>
          <w:szCs w:val="24"/>
        </w:rPr>
        <w:t>The offeror shall base the production CLIN price solely on all costs associated with completion</w:t>
      </w:r>
      <w:r w:rsidR="00103807" w:rsidRPr="002C5587">
        <w:rPr>
          <w:color w:val="000000"/>
          <w:sz w:val="24"/>
          <w:szCs w:val="24"/>
        </w:rPr>
        <w:t xml:space="preserve"> </w:t>
      </w:r>
      <w:r w:rsidRPr="002C5587">
        <w:rPr>
          <w:color w:val="000000"/>
          <w:sz w:val="24"/>
          <w:szCs w:val="24"/>
        </w:rPr>
        <w:t>of the production units and shall exclude all FAT-related costs.</w:t>
      </w:r>
    </w:p>
    <w:p w14:paraId="3C552892" w14:textId="383EF535"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w:t>
      </w:r>
      <w:r w:rsidR="00103807" w:rsidRPr="002C5587">
        <w:rPr>
          <w:color w:val="000000"/>
          <w:sz w:val="24"/>
          <w:szCs w:val="24"/>
        </w:rPr>
        <w:t xml:space="preserve"> </w:t>
      </w:r>
      <w:r w:rsidRPr="002C5587">
        <w:rPr>
          <w:color w:val="000000"/>
          <w:sz w:val="24"/>
          <w:szCs w:val="24"/>
        </w:rPr>
        <w:t>among all eligible offerors. However, for an offeror to be eligible for award, the contracting</w:t>
      </w:r>
      <w:r w:rsidR="00103807" w:rsidRPr="002C5587">
        <w:rPr>
          <w:color w:val="000000"/>
          <w:sz w:val="24"/>
          <w:szCs w:val="24"/>
        </w:rPr>
        <w:t xml:space="preserve"> </w:t>
      </w:r>
      <w:r w:rsidRPr="002C5587">
        <w:rPr>
          <w:color w:val="000000"/>
          <w:sz w:val="24"/>
          <w:szCs w:val="24"/>
        </w:rPr>
        <w:t>officer must determine that the FAT CLIN price (unless FAT is waived) and the production</w:t>
      </w:r>
      <w:r w:rsidR="00103807" w:rsidRPr="002C5587">
        <w:rPr>
          <w:color w:val="000000"/>
          <w:sz w:val="24"/>
          <w:szCs w:val="24"/>
        </w:rPr>
        <w:t xml:space="preserve"> </w:t>
      </w:r>
      <w:r w:rsidRPr="002C5587">
        <w:rPr>
          <w:color w:val="000000"/>
          <w:sz w:val="24"/>
          <w:szCs w:val="24"/>
        </w:rPr>
        <w:t>CLIN price are fair and reasonable; and, if set-aside under FAR Part 19, a fair market price. The</w:t>
      </w:r>
      <w:r w:rsidR="00103807" w:rsidRPr="002C5587">
        <w:rPr>
          <w:color w:val="000000"/>
          <w:sz w:val="24"/>
          <w:szCs w:val="24"/>
        </w:rPr>
        <w:t xml:space="preserve"> </w:t>
      </w:r>
      <w:r w:rsidRPr="002C5587">
        <w:rPr>
          <w:color w:val="000000"/>
          <w:sz w:val="24"/>
          <w:szCs w:val="24"/>
        </w:rPr>
        <w:t>offeror shall not propose a FAT CLIN price that is materially unbalanced in relation to the</w:t>
      </w:r>
      <w:r w:rsidR="00103807" w:rsidRPr="002C5587">
        <w:rPr>
          <w:color w:val="000000"/>
          <w:sz w:val="24"/>
          <w:szCs w:val="24"/>
        </w:rPr>
        <w:t xml:space="preserve"> </w:t>
      </w:r>
      <w:r w:rsidRPr="002C5587">
        <w:rPr>
          <w:color w:val="000000"/>
          <w:sz w:val="24"/>
          <w:szCs w:val="24"/>
        </w:rPr>
        <w:t>production CLIN price. In the event an offeror receives a waiver of the FAT requirement, the</w:t>
      </w:r>
      <w:r w:rsidR="00103807" w:rsidRPr="002C5587">
        <w:rPr>
          <w:color w:val="000000"/>
          <w:sz w:val="24"/>
          <w:szCs w:val="24"/>
        </w:rPr>
        <w:t xml:space="preserve"> </w:t>
      </w:r>
      <w:r w:rsidRPr="002C5587">
        <w:rPr>
          <w:color w:val="000000"/>
          <w:sz w:val="24"/>
          <w:szCs w:val="24"/>
        </w:rPr>
        <w:t>contracting officer will deduct the FAT CLIN price for the waived source in determining the</w:t>
      </w:r>
      <w:r w:rsidR="00103807" w:rsidRPr="002C5587">
        <w:rPr>
          <w:color w:val="000000"/>
          <w:sz w:val="24"/>
          <w:szCs w:val="24"/>
        </w:rPr>
        <w:t xml:space="preserve"> </w:t>
      </w:r>
      <w:r w:rsidRPr="002C5587">
        <w:rPr>
          <w:color w:val="000000"/>
          <w:sz w:val="24"/>
          <w:szCs w:val="24"/>
        </w:rPr>
        <w:t>total award price.</w:t>
      </w:r>
    </w:p>
    <w:p w14:paraId="33148BB0" w14:textId="29E88EA2"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w:t>
      </w:r>
      <w:r w:rsidR="00103807" w:rsidRPr="002C5587">
        <w:rPr>
          <w:color w:val="000000"/>
          <w:sz w:val="24"/>
          <w:szCs w:val="24"/>
        </w:rPr>
        <w:t xml:space="preserve"> </w:t>
      </w:r>
      <w:r w:rsidRPr="002C5587">
        <w:rPr>
          <w:color w:val="000000"/>
          <w:sz w:val="24"/>
          <w:szCs w:val="24"/>
        </w:rPr>
        <w:t>an additional first article sample, or portion thereof, in writing if there is a—</w:t>
      </w:r>
    </w:p>
    <w:p w14:paraId="363FB388" w14:textId="11A090A8"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Major change to the technical data;</w:t>
      </w:r>
    </w:p>
    <w:p w14:paraId="44D74505" w14:textId="0188181E"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Lapse in production for a period in excess of 90 days; or</w:t>
      </w:r>
    </w:p>
    <w:p w14:paraId="66EE614B" w14:textId="644A6013"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Change in the place of performance (manufacturing facility), manufacturing process,</w:t>
      </w:r>
      <w:r w:rsidR="00103807" w:rsidRPr="002C5587">
        <w:rPr>
          <w:color w:val="000000"/>
          <w:sz w:val="24"/>
          <w:szCs w:val="24"/>
        </w:rPr>
        <w:t xml:space="preserve"> </w:t>
      </w:r>
      <w:r w:rsidR="005E7CA1" w:rsidRPr="002C5587">
        <w:rPr>
          <w:color w:val="000000"/>
          <w:sz w:val="24"/>
          <w:szCs w:val="24"/>
        </w:rPr>
        <w:t>material used, drawing, specification or source of supply.</w:t>
      </w:r>
    </w:p>
    <w:p w14:paraId="07A4CC92" w14:textId="5F7EBC9F"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When conditions in paragraphs (4)(a)(i), (ii), or (iii) occur, the contractor shall notify the</w:t>
      </w:r>
      <w:r w:rsidR="00103807" w:rsidRPr="002C5587">
        <w:rPr>
          <w:color w:val="000000"/>
          <w:sz w:val="24"/>
          <w:szCs w:val="24"/>
        </w:rPr>
        <w:t xml:space="preserve"> </w:t>
      </w:r>
      <w:r w:rsidR="005E7CA1" w:rsidRPr="002C5587">
        <w:rPr>
          <w:color w:val="000000"/>
          <w:sz w:val="24"/>
          <w:szCs w:val="24"/>
        </w:rPr>
        <w:t>contracting officer; who will determine whether to order an additional first article sample or</w:t>
      </w:r>
      <w:r w:rsidR="00103807" w:rsidRPr="002C5587">
        <w:rPr>
          <w:color w:val="000000"/>
          <w:sz w:val="24"/>
          <w:szCs w:val="24"/>
        </w:rPr>
        <w:t xml:space="preserve"> </w:t>
      </w:r>
      <w:r w:rsidR="005E7CA1" w:rsidRPr="002C5587">
        <w:rPr>
          <w:color w:val="000000"/>
          <w:sz w:val="24"/>
          <w:szCs w:val="24"/>
        </w:rPr>
        <w:t>portion thereof and provide instructions concerning the submission, inspection, and notification</w:t>
      </w:r>
      <w:r w:rsidR="00103807" w:rsidRPr="002C5587">
        <w:rPr>
          <w:color w:val="000000"/>
          <w:sz w:val="24"/>
          <w:szCs w:val="24"/>
        </w:rPr>
        <w:t xml:space="preserve"> </w:t>
      </w:r>
      <w:r w:rsidR="005E7CA1" w:rsidRPr="002C5587">
        <w:rPr>
          <w:color w:val="000000"/>
          <w:sz w:val="24"/>
          <w:szCs w:val="24"/>
        </w:rPr>
        <w:t>of results. The contractor shall bear the costs of the additional first article testing resulting from</w:t>
      </w:r>
      <w:r w:rsidR="00103807" w:rsidRPr="002C5587">
        <w:rPr>
          <w:color w:val="000000"/>
          <w:sz w:val="24"/>
          <w:szCs w:val="24"/>
        </w:rPr>
        <w:t xml:space="preserve"> </w:t>
      </w:r>
      <w:r w:rsidR="005E7CA1" w:rsidRPr="002C5587">
        <w:rPr>
          <w:color w:val="000000"/>
          <w:sz w:val="24"/>
          <w:szCs w:val="24"/>
        </w:rPr>
        <w:t>any of the causes in paragraphs (4)(a)(i)-(iii) instituted by the contractor and not due to changes</w:t>
      </w:r>
      <w:r w:rsidR="00103807" w:rsidRPr="002C5587">
        <w:rPr>
          <w:color w:val="000000"/>
          <w:sz w:val="24"/>
          <w:szCs w:val="24"/>
        </w:rPr>
        <w:t xml:space="preserve"> </w:t>
      </w:r>
      <w:r w:rsidR="005E7CA1" w:rsidRPr="002C5587">
        <w:rPr>
          <w:color w:val="000000"/>
          <w:sz w:val="24"/>
          <w:szCs w:val="24"/>
        </w:rPr>
        <w:t>directed by the Government.</w:t>
      </w:r>
    </w:p>
    <w:p w14:paraId="75A320E7" w14:textId="0D047D36" w:rsidR="005E7CA1" w:rsidRPr="002C5587" w:rsidRDefault="0026478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r w:rsidR="005E7CA1" w:rsidRPr="002C5587">
        <w:rPr>
          <w:color w:val="000000"/>
          <w:sz w:val="24"/>
          <w:szCs w:val="24"/>
        </w:rPr>
        <w:t>5) Waivers. The offeror may submit a request for FAT waiver to the contracting officer, who</w:t>
      </w:r>
      <w:r w:rsidR="00103807" w:rsidRPr="002C5587">
        <w:rPr>
          <w:color w:val="000000"/>
          <w:sz w:val="24"/>
          <w:szCs w:val="24"/>
        </w:rPr>
        <w:t xml:space="preserve"> </w:t>
      </w:r>
      <w:r w:rsidR="005E7CA1" w:rsidRPr="002C5587">
        <w:rPr>
          <w:color w:val="000000"/>
          <w:sz w:val="24"/>
          <w:szCs w:val="24"/>
        </w:rPr>
        <w:t>may waive the FAT requirement when all of the following criteria apply:</w:t>
      </w:r>
    </w:p>
    <w:p w14:paraId="7E5FADF0" w14:textId="174510CE"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The offeror requesting waiver has manufactured and delivered the item or a similar item</w:t>
      </w:r>
      <w:r w:rsidR="00103807" w:rsidRPr="002C5587">
        <w:rPr>
          <w:color w:val="000000"/>
          <w:sz w:val="24"/>
          <w:szCs w:val="24"/>
        </w:rPr>
        <w:t xml:space="preserve"> </w:t>
      </w:r>
      <w:r w:rsidR="005E7CA1" w:rsidRPr="002C5587">
        <w:rPr>
          <w:color w:val="000000"/>
          <w:sz w:val="24"/>
          <w:szCs w:val="24"/>
        </w:rPr>
        <w:t>within the last five (5) years, or within the last three (3) years for critical safety items. The</w:t>
      </w:r>
      <w:r w:rsidR="00103807" w:rsidRPr="002C5587">
        <w:rPr>
          <w:color w:val="000000"/>
          <w:sz w:val="24"/>
          <w:szCs w:val="24"/>
        </w:rPr>
        <w:t xml:space="preserve"> </w:t>
      </w:r>
      <w:r w:rsidR="005E7CA1" w:rsidRPr="002C5587">
        <w:rPr>
          <w:color w:val="000000"/>
          <w:sz w:val="24"/>
          <w:szCs w:val="24"/>
        </w:rPr>
        <w:t>offeror shall provide the following information and be prepared to provide documentary</w:t>
      </w:r>
      <w:r w:rsidR="00103807" w:rsidRPr="002C5587">
        <w:rPr>
          <w:color w:val="000000"/>
          <w:sz w:val="24"/>
          <w:szCs w:val="24"/>
        </w:rPr>
        <w:t xml:space="preserve"> </w:t>
      </w:r>
      <w:r w:rsidR="005E7CA1" w:rsidRPr="002C5587">
        <w:rPr>
          <w:color w:val="000000"/>
          <w:sz w:val="24"/>
          <w:szCs w:val="24"/>
        </w:rPr>
        <w:t>evidence upon the contracting officer’s request:</w:t>
      </w:r>
    </w:p>
    <w:p w14:paraId="37A0B99D" w14:textId="128B47F2"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Contract number(s), date(s), and issuing Government agency or agencies.</w:t>
      </w:r>
    </w:p>
    <w:p w14:paraId="0B6FB566" w14:textId="676B773D"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Description of item previously furnished, identified by part number, type, model</w:t>
      </w:r>
      <w:r w:rsidR="00103807" w:rsidRPr="002C5587">
        <w:rPr>
          <w:color w:val="000000"/>
          <w:sz w:val="24"/>
          <w:szCs w:val="24"/>
        </w:rPr>
        <w:t xml:space="preserve"> </w:t>
      </w:r>
      <w:r w:rsidR="005E7CA1" w:rsidRPr="002C5587">
        <w:rPr>
          <w:color w:val="000000"/>
          <w:sz w:val="24"/>
          <w:szCs w:val="24"/>
        </w:rPr>
        <w:t>number and/or other identifying information. If the item previously furnished is similar but not</w:t>
      </w:r>
      <w:r w:rsidR="00103807" w:rsidRPr="002C5587">
        <w:rPr>
          <w:color w:val="000000"/>
          <w:sz w:val="24"/>
          <w:szCs w:val="24"/>
        </w:rPr>
        <w:t xml:space="preserve"> </w:t>
      </w:r>
      <w:r w:rsidR="005E7CA1" w:rsidRPr="002C5587">
        <w:rPr>
          <w:color w:val="000000"/>
          <w:sz w:val="24"/>
          <w:szCs w:val="24"/>
        </w:rPr>
        <w:t>identical to the item being acquired under the current buy, the offeror shall explain why</w:t>
      </w:r>
      <w:r w:rsidR="00103807" w:rsidRPr="002C5587">
        <w:rPr>
          <w:color w:val="000000"/>
          <w:sz w:val="24"/>
          <w:szCs w:val="24"/>
        </w:rPr>
        <w:t xml:space="preserve"> </w:t>
      </w:r>
      <w:r w:rsidR="005E7CA1" w:rsidRPr="002C5587">
        <w:rPr>
          <w:color w:val="000000"/>
          <w:sz w:val="24"/>
          <w:szCs w:val="24"/>
        </w:rPr>
        <w:t>manufacture of the item previously furnished is sufficient to demonstrate its ability to</w:t>
      </w:r>
      <w:r w:rsidR="00103807" w:rsidRPr="002C5587">
        <w:rPr>
          <w:color w:val="000000"/>
          <w:sz w:val="24"/>
          <w:szCs w:val="24"/>
        </w:rPr>
        <w:t xml:space="preserve"> </w:t>
      </w:r>
      <w:r w:rsidR="005E7CA1" w:rsidRPr="002C5587">
        <w:rPr>
          <w:color w:val="000000"/>
          <w:sz w:val="24"/>
          <w:szCs w:val="24"/>
        </w:rPr>
        <w:t>manufacture the item being acquired under the current buy without need for a first article test.</w:t>
      </w:r>
    </w:p>
    <w:p w14:paraId="578EB5F6" w14:textId="450A9439"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lastRenderedPageBreak/>
        <w:tab/>
      </w:r>
      <w:r w:rsidR="005E7CA1" w:rsidRPr="002C5587">
        <w:rPr>
          <w:color w:val="000000"/>
          <w:sz w:val="24"/>
          <w:szCs w:val="24"/>
        </w:rPr>
        <w:t>(iii) Engineering control document/change number of item previously furnished.</w:t>
      </w:r>
    </w:p>
    <w:p w14:paraId="073E39E3" w14:textId="58A78D39"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There have been no changes to manufacturing processes, tooling, or place of</w:t>
      </w:r>
      <w:r w:rsidR="00103807" w:rsidRPr="002C5587">
        <w:rPr>
          <w:color w:val="000000"/>
          <w:sz w:val="24"/>
          <w:szCs w:val="24"/>
        </w:rPr>
        <w:t xml:space="preserve"> </w:t>
      </w:r>
      <w:r w:rsidR="005E7CA1" w:rsidRPr="002C5587">
        <w:rPr>
          <w:color w:val="000000"/>
          <w:sz w:val="24"/>
          <w:szCs w:val="24"/>
        </w:rPr>
        <w:t>performance.</w:t>
      </w:r>
    </w:p>
    <w:p w14:paraId="44E031C1" w14:textId="39D9E874"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There have been no changes to manufacturing data (e.g., drawing revisions that change</w:t>
      </w:r>
      <w:r w:rsidR="00103807" w:rsidRPr="002C5587">
        <w:rPr>
          <w:color w:val="000000"/>
          <w:sz w:val="24"/>
          <w:szCs w:val="24"/>
        </w:rPr>
        <w:t xml:space="preserve"> </w:t>
      </w:r>
      <w:r w:rsidR="005E7CA1" w:rsidRPr="002C5587">
        <w:rPr>
          <w:color w:val="000000"/>
          <w:sz w:val="24"/>
          <w:szCs w:val="24"/>
        </w:rPr>
        <w:t>materials, dimensions, processes, inspection or testing requirements; or subcontractors used to</w:t>
      </w:r>
      <w:r w:rsidR="00103807" w:rsidRPr="002C5587">
        <w:rPr>
          <w:color w:val="000000"/>
          <w:sz w:val="24"/>
          <w:szCs w:val="24"/>
        </w:rPr>
        <w:t xml:space="preserve"> </w:t>
      </w:r>
      <w:r w:rsidR="005E7CA1" w:rsidRPr="002C5587">
        <w:rPr>
          <w:color w:val="000000"/>
          <w:sz w:val="24"/>
          <w:szCs w:val="24"/>
        </w:rPr>
        <w:t>manufacture the items successfully in the past).</w:t>
      </w:r>
    </w:p>
    <w:p w14:paraId="34653D8E" w14:textId="0B61A0D6" w:rsidR="005E7CA1" w:rsidRPr="002C5587" w:rsidRDefault="0026478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The offeror shall supply an item of the same design and manufactured by the same</w:t>
      </w:r>
      <w:r w:rsidR="00103807" w:rsidRPr="002C5587">
        <w:rPr>
          <w:color w:val="000000"/>
          <w:sz w:val="24"/>
          <w:szCs w:val="24"/>
        </w:rPr>
        <w:t xml:space="preserve"> </w:t>
      </w:r>
      <w:r w:rsidR="005E7CA1" w:rsidRPr="002C5587">
        <w:rPr>
          <w:color w:val="000000"/>
          <w:sz w:val="24"/>
          <w:szCs w:val="24"/>
        </w:rPr>
        <w:t>method at the same facilities as the item or similar item previously furnished and accepted under</w:t>
      </w:r>
      <w:r w:rsidR="00103807" w:rsidRPr="002C5587">
        <w:rPr>
          <w:color w:val="000000"/>
          <w:sz w:val="24"/>
          <w:szCs w:val="24"/>
        </w:rPr>
        <w:t xml:space="preserve"> </w:t>
      </w:r>
      <w:r w:rsidR="005E7CA1" w:rsidRPr="002C5587">
        <w:rPr>
          <w:color w:val="000000"/>
          <w:sz w:val="24"/>
          <w:szCs w:val="24"/>
        </w:rPr>
        <w:t>subparagraph (5)(a).</w:t>
      </w:r>
    </w:p>
    <w:p w14:paraId="2AF7433C"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14:paraId="165FC457" w14:textId="0DFBCEDD" w:rsidR="005E7CA1" w:rsidRPr="002C5587" w:rsidRDefault="00264783"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The contractor shall test the quantities as outlined in paragraph (a) of FAR clause 52.209-</w:t>
      </w:r>
      <w:r w:rsidR="00103807" w:rsidRPr="002C5587">
        <w:rPr>
          <w:color w:val="000000"/>
          <w:sz w:val="24"/>
          <w:szCs w:val="24"/>
        </w:rPr>
        <w:t xml:space="preserve"> </w:t>
      </w:r>
      <w:r w:rsidR="005E7CA1" w:rsidRPr="002C5587">
        <w:rPr>
          <w:color w:val="000000"/>
          <w:sz w:val="24"/>
          <w:szCs w:val="24"/>
        </w:rPr>
        <w:t>3 as specified in the contract. The contractor shall submit reports in accordance with paragraph</w:t>
      </w:r>
      <w:r w:rsidR="00103807" w:rsidRPr="002C5587">
        <w:rPr>
          <w:color w:val="000000"/>
          <w:sz w:val="24"/>
          <w:szCs w:val="24"/>
        </w:rPr>
        <w:t xml:space="preserve"> </w:t>
      </w:r>
      <w:r w:rsidR="005E7CA1" w:rsidRPr="002C5587">
        <w:rPr>
          <w:color w:val="000000"/>
          <w:sz w:val="24"/>
          <w:szCs w:val="24"/>
        </w:rPr>
        <w:t>(b) of FAR clause 52.209-3, as supplemented in this procurement note.</w:t>
      </w:r>
    </w:p>
    <w:p w14:paraId="72FC0935" w14:textId="4F7C18E4" w:rsidR="005E7CA1" w:rsidRPr="002C5587" w:rsidRDefault="00264783"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w:t>
      </w:r>
      <w:r w:rsidRPr="002C5587">
        <w:rPr>
          <w:color w:val="000000"/>
          <w:sz w:val="24"/>
          <w:szCs w:val="24"/>
        </w:rPr>
        <w:t>)</w:t>
      </w:r>
      <w:r w:rsidR="005E7CA1" w:rsidRPr="002C5587">
        <w:rPr>
          <w:color w:val="000000"/>
          <w:sz w:val="24"/>
          <w:szCs w:val="24"/>
        </w:rPr>
        <w:t xml:space="preserve"> For test report preparation and delivery of contractor FAT, the contractor shall—</w:t>
      </w:r>
    </w:p>
    <w:p w14:paraId="49FA1AA8" w14:textId="7C608B2F"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Use the data item description DI-NDTI-80809B report format.</w:t>
      </w:r>
    </w:p>
    <w:p w14:paraId="3FBD3A4D" w14:textId="7BF4B35B"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Mark the test report with the following: “First article test report – Contract number:</w:t>
      </w:r>
      <w:r w:rsidR="00103807" w:rsidRPr="002C5587">
        <w:rPr>
          <w:color w:val="000000"/>
          <w:sz w:val="24"/>
          <w:szCs w:val="24"/>
        </w:rPr>
        <w:t xml:space="preserve"> </w:t>
      </w:r>
      <w:r w:rsidR="005E7CA1" w:rsidRPr="002C5587">
        <w:rPr>
          <w:color w:val="000000"/>
          <w:sz w:val="24"/>
          <w:szCs w:val="24"/>
        </w:rPr>
        <w:t>[</w:t>
      </w:r>
      <w:r w:rsidR="005E7CA1" w:rsidRPr="002C5587">
        <w:rPr>
          <w:i/>
          <w:iCs/>
          <w:color w:val="000000"/>
          <w:sz w:val="24"/>
          <w:szCs w:val="24"/>
        </w:rPr>
        <w:t>insert contract number</w:t>
      </w:r>
      <w:r w:rsidR="005E7CA1" w:rsidRPr="002C5587">
        <w:rPr>
          <w:color w:val="000000"/>
          <w:sz w:val="24"/>
          <w:szCs w:val="24"/>
        </w:rPr>
        <w:t>] and lot/item number: [</w:t>
      </w:r>
      <w:r w:rsidR="005E7CA1" w:rsidRPr="002C5587">
        <w:rPr>
          <w:i/>
          <w:iCs/>
          <w:color w:val="000000"/>
          <w:sz w:val="24"/>
          <w:szCs w:val="24"/>
        </w:rPr>
        <w:t>insert lot/item number</w:t>
      </w:r>
      <w:r w:rsidR="005E7CA1" w:rsidRPr="002C5587">
        <w:rPr>
          <w:color w:val="000000"/>
          <w:sz w:val="24"/>
          <w:szCs w:val="24"/>
        </w:rPr>
        <w:t>].</w:t>
      </w:r>
    </w:p>
    <w:p w14:paraId="5937F05E" w14:textId="6707A3CC"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Sign the FAT Report, accompanied by the system of record receiving report (i.e.,</w:t>
      </w:r>
      <w:r w:rsidR="00103807" w:rsidRPr="002C5587">
        <w:rPr>
          <w:color w:val="000000"/>
          <w:sz w:val="24"/>
          <w:szCs w:val="24"/>
        </w:rPr>
        <w:t xml:space="preserve"> </w:t>
      </w:r>
      <w:r w:rsidR="005E7CA1" w:rsidRPr="002C5587">
        <w:rPr>
          <w:color w:val="000000"/>
          <w:sz w:val="24"/>
          <w:szCs w:val="24"/>
        </w:rPr>
        <w:t>WAWF or] DD Form 250) and contractor confirmation that the same process and facilities used</w:t>
      </w:r>
      <w:r w:rsidR="00103807" w:rsidRPr="002C5587">
        <w:rPr>
          <w:color w:val="000000"/>
          <w:sz w:val="24"/>
          <w:szCs w:val="24"/>
        </w:rPr>
        <w:t xml:space="preserve"> </w:t>
      </w:r>
      <w:r w:rsidR="005E7CA1" w:rsidRPr="002C5587">
        <w:rPr>
          <w:color w:val="000000"/>
          <w:sz w:val="24"/>
          <w:szCs w:val="24"/>
        </w:rPr>
        <w:t>to manufacture the first article units will be used to manufacture the production units, to the</w:t>
      </w:r>
      <w:r w:rsidR="00103807" w:rsidRPr="002C5587">
        <w:rPr>
          <w:color w:val="000000"/>
          <w:sz w:val="24"/>
          <w:szCs w:val="24"/>
        </w:rPr>
        <w:t xml:space="preserve"> </w:t>
      </w:r>
      <w:r w:rsidR="005E7CA1" w:rsidRPr="002C5587">
        <w:rPr>
          <w:color w:val="000000"/>
          <w:sz w:val="24"/>
          <w:szCs w:val="24"/>
        </w:rPr>
        <w:t>contracting officer at the applicable address shown below:</w:t>
      </w:r>
    </w:p>
    <w:p w14:paraId="5F02B28B" w14:textId="5E5423CA"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For awards issued by DLA Aviation; or DLA Troop Support Clothing and</w:t>
      </w:r>
      <w:r w:rsidR="00103807" w:rsidRPr="002C5587">
        <w:rPr>
          <w:color w:val="000000"/>
          <w:sz w:val="24"/>
          <w:szCs w:val="24"/>
        </w:rPr>
        <w:t xml:space="preserve"> </w:t>
      </w:r>
      <w:r w:rsidR="005E7CA1" w:rsidRPr="002C5587">
        <w:rPr>
          <w:color w:val="000000"/>
          <w:sz w:val="24"/>
          <w:szCs w:val="24"/>
        </w:rPr>
        <w:t>Textile (C&amp;T), Construction and Equipment, Medical Materiel, or Subsistence, submit the report</w:t>
      </w:r>
      <w:r w:rsidR="00103807" w:rsidRPr="002C5587">
        <w:rPr>
          <w:color w:val="000000"/>
          <w:sz w:val="24"/>
          <w:szCs w:val="24"/>
        </w:rPr>
        <w:t xml:space="preserve"> </w:t>
      </w:r>
      <w:r w:rsidR="005E7CA1" w:rsidRPr="002C5587">
        <w:rPr>
          <w:color w:val="000000"/>
          <w:sz w:val="24"/>
          <w:szCs w:val="24"/>
        </w:rPr>
        <w:t>to the procuring activity in Block 6 of the DD Form 1155, Block 7 of Standard Form (SF) 33,</w:t>
      </w:r>
      <w:r w:rsidR="00103807" w:rsidRPr="002C5587">
        <w:rPr>
          <w:color w:val="000000"/>
          <w:sz w:val="24"/>
          <w:szCs w:val="24"/>
        </w:rPr>
        <w:t xml:space="preserve"> </w:t>
      </w:r>
      <w:r w:rsidR="005E7CA1" w:rsidRPr="002C5587">
        <w:rPr>
          <w:color w:val="000000"/>
          <w:sz w:val="24"/>
          <w:szCs w:val="24"/>
        </w:rPr>
        <w:t>Block 5 of SF 26, or Block 9 of SF 1449 award.</w:t>
      </w:r>
    </w:p>
    <w:p w14:paraId="27894362" w14:textId="5C3804E2"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For awards issued by DLA Land (SPE7L), submit the report to the following</w:t>
      </w:r>
      <w:r w:rsidR="00103807" w:rsidRPr="002C5587">
        <w:rPr>
          <w:color w:val="000000"/>
          <w:sz w:val="24"/>
          <w:szCs w:val="24"/>
        </w:rPr>
        <w:t xml:space="preserve"> </w:t>
      </w:r>
      <w:r w:rsidR="005E7CA1" w:rsidRPr="002C5587">
        <w:rPr>
          <w:color w:val="000000"/>
          <w:sz w:val="24"/>
          <w:szCs w:val="24"/>
        </w:rPr>
        <w:t xml:space="preserve">address: DLA Land – FLSEB, ATTN: FAT Monitor, P. O. Box 3990, Columbus, OH 43218-3990, or email to: </w:t>
      </w:r>
      <w:r w:rsidR="005E7CA1" w:rsidRPr="002C5587">
        <w:rPr>
          <w:color w:val="0000FF"/>
          <w:sz w:val="24"/>
          <w:szCs w:val="24"/>
        </w:rPr>
        <w:t>Land.FAT.Monitor@dla.mil</w:t>
      </w:r>
      <w:r w:rsidR="005E7CA1" w:rsidRPr="002C5587">
        <w:rPr>
          <w:color w:val="000000"/>
          <w:sz w:val="24"/>
          <w:szCs w:val="24"/>
        </w:rPr>
        <w:t>.</w:t>
      </w:r>
    </w:p>
    <w:p w14:paraId="19AD4665" w14:textId="7EDABCCC"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For awards issued by DLA Maritime (SPE7M), submit the report to the</w:t>
      </w:r>
      <w:r w:rsidR="00103807" w:rsidRPr="002C5587">
        <w:rPr>
          <w:color w:val="000000"/>
          <w:sz w:val="24"/>
          <w:szCs w:val="24"/>
        </w:rPr>
        <w:t xml:space="preserve"> </w:t>
      </w:r>
      <w:r w:rsidR="005E7CA1" w:rsidRPr="002C5587">
        <w:rPr>
          <w:color w:val="000000"/>
          <w:sz w:val="24"/>
          <w:szCs w:val="24"/>
        </w:rPr>
        <w:t>following address: DLA Maritime – FMSE, ATTN: FAT Monitor, P. O. Box 3990, Columbus,</w:t>
      </w:r>
      <w:r w:rsidR="00103807" w:rsidRPr="002C5587">
        <w:rPr>
          <w:color w:val="000000"/>
          <w:sz w:val="24"/>
          <w:szCs w:val="24"/>
        </w:rPr>
        <w:t xml:space="preserve"> </w:t>
      </w:r>
      <w:r w:rsidR="005E7CA1" w:rsidRPr="002C5587">
        <w:rPr>
          <w:color w:val="000000"/>
          <w:sz w:val="24"/>
          <w:szCs w:val="24"/>
        </w:rPr>
        <w:t xml:space="preserve">OH 43218-3990, or email to: </w:t>
      </w:r>
      <w:r w:rsidR="005E7CA1" w:rsidRPr="002C5587">
        <w:rPr>
          <w:color w:val="0000FF"/>
          <w:sz w:val="24"/>
          <w:szCs w:val="24"/>
        </w:rPr>
        <w:t>maritime.fat.monitor@dla.mil</w:t>
      </w:r>
      <w:r w:rsidR="005E7CA1" w:rsidRPr="002C5587">
        <w:rPr>
          <w:color w:val="000000"/>
          <w:sz w:val="24"/>
          <w:szCs w:val="24"/>
        </w:rPr>
        <w:t>.</w:t>
      </w:r>
    </w:p>
    <w:p w14:paraId="4387FB18" w14:textId="12F6C341" w:rsidR="005E7CA1" w:rsidRPr="002C5587" w:rsidRDefault="00264783" w:rsidP="0026478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For awards issued by DLA Troop Support Industrial Hardware, submit the</w:t>
      </w:r>
      <w:r w:rsidRPr="002C5587">
        <w:rPr>
          <w:color w:val="000000"/>
          <w:sz w:val="24"/>
          <w:szCs w:val="24"/>
        </w:rPr>
        <w:t xml:space="preserve"> </w:t>
      </w:r>
      <w:r w:rsidR="005E7CA1" w:rsidRPr="002C5587">
        <w:rPr>
          <w:color w:val="000000"/>
          <w:sz w:val="24"/>
          <w:szCs w:val="24"/>
        </w:rPr>
        <w:t>report to the following address: DLA Troop Support, Attention: First Article Testing Monitor,</w:t>
      </w:r>
      <w:r w:rsidRPr="002C5587">
        <w:rPr>
          <w:color w:val="000000"/>
          <w:sz w:val="24"/>
          <w:szCs w:val="24"/>
        </w:rPr>
        <w:t xml:space="preserve"> </w:t>
      </w:r>
      <w:r w:rsidR="005E7CA1" w:rsidRPr="002C5587">
        <w:rPr>
          <w:color w:val="000000"/>
          <w:sz w:val="24"/>
          <w:szCs w:val="24"/>
        </w:rPr>
        <w:t>Building 3, 700 Robbins Avenue, Philadelphia, Pennsylvania 19111. Preferred electronic</w:t>
      </w:r>
      <w:r w:rsidRPr="002C5587">
        <w:rPr>
          <w:color w:val="000000"/>
          <w:sz w:val="24"/>
          <w:szCs w:val="24"/>
        </w:rPr>
        <w:t xml:space="preserve"> </w:t>
      </w:r>
      <w:r w:rsidR="005E7CA1" w:rsidRPr="002C5587">
        <w:rPr>
          <w:color w:val="000000"/>
          <w:sz w:val="24"/>
          <w:szCs w:val="24"/>
        </w:rPr>
        <w:t xml:space="preserve">submissions: Hardware FAT Monitor at </w:t>
      </w:r>
      <w:r w:rsidR="005E7CA1" w:rsidRPr="002C5587">
        <w:rPr>
          <w:color w:val="0000FF"/>
          <w:sz w:val="24"/>
          <w:szCs w:val="24"/>
        </w:rPr>
        <w:t>DLAHardwareFATMonitor@dla.mil</w:t>
      </w:r>
      <w:r w:rsidR="005E7CA1" w:rsidRPr="002C5587">
        <w:rPr>
          <w:color w:val="000000"/>
          <w:sz w:val="24"/>
          <w:szCs w:val="24"/>
        </w:rPr>
        <w:t>.</w:t>
      </w:r>
    </w:p>
    <w:p w14:paraId="52B8A8C0"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14:paraId="472AAEA8" w14:textId="1B123632"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Provide and maintain an inspection system acceptable to the Government in accordance</w:t>
      </w:r>
      <w:r w:rsidR="00264783" w:rsidRPr="002C5587">
        <w:rPr>
          <w:color w:val="000000"/>
          <w:sz w:val="24"/>
          <w:szCs w:val="24"/>
        </w:rPr>
        <w:t xml:space="preserve"> </w:t>
      </w:r>
      <w:r w:rsidR="005E7CA1" w:rsidRPr="002C5587">
        <w:rPr>
          <w:color w:val="000000"/>
          <w:sz w:val="24"/>
          <w:szCs w:val="24"/>
        </w:rPr>
        <w:t>with FAR Clause 52.246-2 or 52.246-3;</w:t>
      </w:r>
    </w:p>
    <w:p w14:paraId="4FC180DE" w14:textId="7D930EF1"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Maintain and make available all records evidencing those details at the Government’s</w:t>
      </w:r>
      <w:r w:rsidR="00264783" w:rsidRPr="002C5587">
        <w:rPr>
          <w:color w:val="000000"/>
          <w:sz w:val="24"/>
          <w:szCs w:val="24"/>
        </w:rPr>
        <w:t xml:space="preserve"> </w:t>
      </w:r>
      <w:r w:rsidR="005E7CA1" w:rsidRPr="002C5587">
        <w:rPr>
          <w:color w:val="000000"/>
          <w:sz w:val="24"/>
          <w:szCs w:val="24"/>
        </w:rPr>
        <w:t>request.</w:t>
      </w:r>
    </w:p>
    <w:p w14:paraId="5B0633F3" w14:textId="6716CFAB" w:rsidR="005E7CA1" w:rsidRPr="002C5587" w:rsidRDefault="00AD57C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At least fourteen (14) calendar days (or as otherwise specified in the contract) prior to</w:t>
      </w:r>
      <w:r w:rsidR="00264783" w:rsidRPr="002C5587">
        <w:rPr>
          <w:color w:val="000000"/>
          <w:sz w:val="24"/>
          <w:szCs w:val="24"/>
        </w:rPr>
        <w:t xml:space="preserve"> </w:t>
      </w:r>
      <w:r w:rsidR="005E7CA1" w:rsidRPr="002C5587">
        <w:rPr>
          <w:color w:val="000000"/>
          <w:sz w:val="24"/>
          <w:szCs w:val="24"/>
        </w:rPr>
        <w:t>shipment to the Government, provide written notice to the contracting officer and to the</w:t>
      </w:r>
      <w:r w:rsidR="00103807" w:rsidRPr="002C5587">
        <w:rPr>
          <w:color w:val="000000"/>
          <w:sz w:val="24"/>
          <w:szCs w:val="24"/>
        </w:rPr>
        <w:t xml:space="preserve"> </w:t>
      </w:r>
      <w:r w:rsidR="005E7CA1" w:rsidRPr="002C5587">
        <w:rPr>
          <w:color w:val="000000"/>
          <w:sz w:val="24"/>
          <w:szCs w:val="24"/>
        </w:rPr>
        <w:t>cognizant DCMA Functional Specialist when full administration or Quality Support</w:t>
      </w:r>
      <w:r w:rsidR="00103807" w:rsidRPr="002C5587">
        <w:rPr>
          <w:color w:val="000000"/>
          <w:sz w:val="24"/>
          <w:szCs w:val="24"/>
        </w:rPr>
        <w:t xml:space="preserve"> </w:t>
      </w:r>
      <w:r w:rsidR="005E7CA1" w:rsidRPr="002C5587">
        <w:rPr>
          <w:color w:val="000000"/>
          <w:sz w:val="24"/>
          <w:szCs w:val="24"/>
        </w:rPr>
        <w:t>administration is delegated to DCMA.</w:t>
      </w:r>
    </w:p>
    <w:p w14:paraId="1803CD38"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14:paraId="730268DC" w14:textId="1F7A17F5"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lastRenderedPageBreak/>
        <w:tab/>
      </w:r>
      <w:r w:rsidR="005E7CA1" w:rsidRPr="002C5587">
        <w:rPr>
          <w:color w:val="000000"/>
          <w:sz w:val="24"/>
          <w:szCs w:val="24"/>
        </w:rPr>
        <w:t>(a) For delivery of separately priced Government first article samples for Government</w:t>
      </w:r>
      <w:r w:rsidR="00264783" w:rsidRPr="002C5587">
        <w:rPr>
          <w:color w:val="000000"/>
          <w:sz w:val="24"/>
          <w:szCs w:val="24"/>
        </w:rPr>
        <w:t xml:space="preserve"> </w:t>
      </w:r>
      <w:r w:rsidR="005E7CA1" w:rsidRPr="002C5587">
        <w:rPr>
          <w:color w:val="000000"/>
          <w:sz w:val="24"/>
          <w:szCs w:val="24"/>
        </w:rPr>
        <w:t>performed FAT ship the units and system of record receiving report (i.e., WAWF or DD Form</w:t>
      </w:r>
      <w:r w:rsidR="00264783" w:rsidRPr="002C5587">
        <w:rPr>
          <w:color w:val="000000"/>
          <w:sz w:val="24"/>
          <w:szCs w:val="24"/>
        </w:rPr>
        <w:t xml:space="preserve"> </w:t>
      </w:r>
      <w:r w:rsidR="005E7CA1" w:rsidRPr="002C5587">
        <w:rPr>
          <w:color w:val="000000"/>
          <w:sz w:val="24"/>
          <w:szCs w:val="24"/>
        </w:rPr>
        <w:t>250) to the test facility specified in paragraph (a) of FAR clause 52.209-4.</w:t>
      </w:r>
    </w:p>
    <w:p w14:paraId="799C593B" w14:textId="29F5D404"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For delivery of Government first article samples that are not separately priced, ship the</w:t>
      </w:r>
      <w:r w:rsidR="00264783" w:rsidRPr="002C5587">
        <w:rPr>
          <w:color w:val="000000"/>
          <w:sz w:val="24"/>
          <w:szCs w:val="24"/>
        </w:rPr>
        <w:t xml:space="preserve"> </w:t>
      </w:r>
      <w:r w:rsidR="005E7CA1" w:rsidRPr="002C5587">
        <w:rPr>
          <w:color w:val="000000"/>
          <w:sz w:val="24"/>
          <w:szCs w:val="24"/>
        </w:rPr>
        <w:t>units with a commercial shipping document to the test facility.</w:t>
      </w:r>
    </w:p>
    <w:p w14:paraId="28B804A7" w14:textId="163C8DE0"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Prepare the shipping container(s) by marking the external packages in bold letters, “First</w:t>
      </w:r>
      <w:r w:rsidR="00103807" w:rsidRPr="002C5587">
        <w:rPr>
          <w:color w:val="000000"/>
          <w:sz w:val="24"/>
          <w:szCs w:val="24"/>
        </w:rPr>
        <w:t xml:space="preserve"> </w:t>
      </w:r>
      <w:r w:rsidR="005E7CA1" w:rsidRPr="002C5587">
        <w:rPr>
          <w:color w:val="000000"/>
          <w:sz w:val="24"/>
          <w:szCs w:val="24"/>
        </w:rPr>
        <w:t>Article Exhibits – Do Not Post to Stock," adjacent to the MIL-STD-129 (latest revision)</w:t>
      </w:r>
      <w:r w:rsidR="00103807" w:rsidRPr="002C5587">
        <w:rPr>
          <w:color w:val="000000"/>
          <w:sz w:val="24"/>
          <w:szCs w:val="24"/>
        </w:rPr>
        <w:t xml:space="preserve"> </w:t>
      </w:r>
      <w:r w:rsidR="005E7CA1" w:rsidRPr="002C5587">
        <w:rPr>
          <w:color w:val="000000"/>
          <w:sz w:val="24"/>
          <w:szCs w:val="24"/>
        </w:rPr>
        <w:t>identification markings.</w:t>
      </w:r>
    </w:p>
    <w:p w14:paraId="62B4FD62" w14:textId="350B6DA1"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Use a hard copy of the system of record receiving report (i.e., WAWF DD Form 250), or</w:t>
      </w:r>
      <w:r w:rsidR="00103807" w:rsidRPr="002C5587">
        <w:rPr>
          <w:color w:val="000000"/>
          <w:sz w:val="24"/>
          <w:szCs w:val="24"/>
        </w:rPr>
        <w:t xml:space="preserve"> </w:t>
      </w:r>
      <w:r w:rsidR="005E7CA1" w:rsidRPr="002C5587">
        <w:rPr>
          <w:color w:val="000000"/>
          <w:sz w:val="24"/>
          <w:szCs w:val="24"/>
        </w:rPr>
        <w:t>commercial shipping document as a packing list, in accordance with DFARS Appendix F.</w:t>
      </w:r>
    </w:p>
    <w:p w14:paraId="71C1AC63" w14:textId="59D434B1"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(e) Mark the exterior of the shipping container in accordance with MIL-STD-129 (latest</w:t>
      </w:r>
      <w:r w:rsidR="00103807" w:rsidRPr="002C5587">
        <w:rPr>
          <w:color w:val="000000"/>
          <w:sz w:val="24"/>
          <w:szCs w:val="24"/>
        </w:rPr>
        <w:t xml:space="preserve"> </w:t>
      </w:r>
      <w:r w:rsidR="005E7CA1" w:rsidRPr="002C5587">
        <w:rPr>
          <w:color w:val="000000"/>
          <w:sz w:val="24"/>
          <w:szCs w:val="24"/>
        </w:rPr>
        <w:t>revision), paragraph 5.11.</w:t>
      </w:r>
    </w:p>
    <w:p w14:paraId="10EE93AE" w14:textId="335B3EE7"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(f) In the interior package, include hard copies of the contract, test reports, material</w:t>
      </w:r>
      <w:r w:rsidR="00103807" w:rsidRPr="002C5587">
        <w:rPr>
          <w:color w:val="000000"/>
          <w:sz w:val="24"/>
          <w:szCs w:val="24"/>
        </w:rPr>
        <w:t xml:space="preserve"> </w:t>
      </w:r>
      <w:r w:rsidR="005E7CA1" w:rsidRPr="002C5587">
        <w:rPr>
          <w:color w:val="000000"/>
          <w:sz w:val="24"/>
          <w:szCs w:val="24"/>
        </w:rPr>
        <w:t>certifications/process operation sheets, drawings used to manufacture the units, and a pre-paid</w:t>
      </w:r>
      <w:r w:rsidR="00103807" w:rsidRPr="002C5587">
        <w:rPr>
          <w:color w:val="000000"/>
          <w:sz w:val="24"/>
          <w:szCs w:val="24"/>
        </w:rPr>
        <w:t xml:space="preserve"> </w:t>
      </w:r>
      <w:r w:rsidR="005E7CA1" w:rsidRPr="002C5587">
        <w:rPr>
          <w:color w:val="000000"/>
          <w:sz w:val="24"/>
          <w:szCs w:val="24"/>
        </w:rPr>
        <w:t>return label or shipping account for payment.</w:t>
      </w:r>
    </w:p>
    <w:p w14:paraId="582E1FEE" w14:textId="789E4B98"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(g) Send units by traceable means (e.g., certified or registered mail, United Parcel Service,</w:t>
      </w:r>
      <w:r w:rsidR="00103807" w:rsidRPr="002C5587">
        <w:rPr>
          <w:color w:val="000000"/>
          <w:sz w:val="24"/>
          <w:szCs w:val="24"/>
        </w:rPr>
        <w:t xml:space="preserve"> </w:t>
      </w:r>
      <w:r w:rsidR="005E7CA1" w:rsidRPr="002C5587">
        <w:rPr>
          <w:color w:val="000000"/>
          <w:sz w:val="24"/>
          <w:szCs w:val="24"/>
        </w:rPr>
        <w:t>Federal Express).</w:t>
      </w:r>
    </w:p>
    <w:p w14:paraId="0E09E823" w14:textId="75984F3C"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(h) Send an email with subject titled “Notification of Test Exhibits [</w:t>
      </w:r>
      <w:r w:rsidR="005E7CA1" w:rsidRPr="002C5587">
        <w:rPr>
          <w:i/>
          <w:iCs/>
          <w:color w:val="000000"/>
          <w:sz w:val="24"/>
          <w:szCs w:val="24"/>
        </w:rPr>
        <w:t>insert Government Lab</w:t>
      </w:r>
      <w:r w:rsidR="00103807" w:rsidRPr="002C5587">
        <w:rPr>
          <w:i/>
          <w:iCs/>
          <w:color w:val="000000"/>
          <w:sz w:val="24"/>
          <w:szCs w:val="24"/>
        </w:rPr>
        <w:t xml:space="preserve"> </w:t>
      </w:r>
      <w:r w:rsidR="005E7CA1" w:rsidRPr="002C5587">
        <w:rPr>
          <w:i/>
          <w:iCs/>
          <w:color w:val="000000"/>
          <w:sz w:val="24"/>
          <w:szCs w:val="24"/>
        </w:rPr>
        <w:t>DODAAC</w:t>
      </w:r>
      <w:r w:rsidR="005E7CA1" w:rsidRPr="002C5587">
        <w:rPr>
          <w:color w:val="000000"/>
          <w:sz w:val="24"/>
          <w:szCs w:val="24"/>
        </w:rPr>
        <w:t>]” to the corresponding address in (i) or (ii) below and to the contracting officer</w:t>
      </w:r>
      <w:r w:rsidR="00103807" w:rsidRPr="002C5587">
        <w:rPr>
          <w:color w:val="000000"/>
          <w:sz w:val="24"/>
          <w:szCs w:val="24"/>
        </w:rPr>
        <w:t xml:space="preserve"> </w:t>
      </w:r>
      <w:r w:rsidR="005E7CA1" w:rsidRPr="002C5587">
        <w:rPr>
          <w:color w:val="000000"/>
          <w:sz w:val="24"/>
          <w:szCs w:val="24"/>
        </w:rPr>
        <w:t>specified in the contract. In the email, provide the shipment date, contract/purchase order</w:t>
      </w:r>
      <w:r w:rsidR="00103807" w:rsidRPr="002C5587">
        <w:rPr>
          <w:color w:val="000000"/>
          <w:sz w:val="24"/>
          <w:szCs w:val="24"/>
        </w:rPr>
        <w:t xml:space="preserve"> </w:t>
      </w:r>
      <w:r w:rsidR="005E7CA1" w:rsidRPr="002C5587">
        <w:rPr>
          <w:color w:val="000000"/>
          <w:sz w:val="24"/>
          <w:szCs w:val="24"/>
        </w:rPr>
        <w:t>number, National Stock Number, means of transportation, tracking number, and summary of</w:t>
      </w:r>
      <w:r w:rsidR="00103807" w:rsidRPr="002C5587">
        <w:rPr>
          <w:color w:val="000000"/>
          <w:sz w:val="24"/>
          <w:szCs w:val="24"/>
        </w:rPr>
        <w:t xml:space="preserve"> </w:t>
      </w:r>
      <w:r w:rsidR="005E7CA1" w:rsidRPr="002C5587">
        <w:rPr>
          <w:color w:val="000000"/>
          <w:sz w:val="24"/>
          <w:szCs w:val="24"/>
        </w:rPr>
        <w:t>container contents. Attach a copy of the system of record receiving report (i.e., WAWF or DD</w:t>
      </w:r>
      <w:r w:rsidR="00103807" w:rsidRPr="002C5587">
        <w:rPr>
          <w:color w:val="000000"/>
          <w:sz w:val="24"/>
          <w:szCs w:val="24"/>
        </w:rPr>
        <w:t xml:space="preserve"> </w:t>
      </w:r>
      <w:r w:rsidR="005E7CA1" w:rsidRPr="002C5587">
        <w:rPr>
          <w:color w:val="000000"/>
          <w:sz w:val="24"/>
          <w:szCs w:val="24"/>
        </w:rPr>
        <w:t>Form 250) documenting the Government has performed the contract quality assurance within the</w:t>
      </w:r>
      <w:r w:rsidR="00103807" w:rsidRPr="002C5587">
        <w:rPr>
          <w:color w:val="000000"/>
          <w:sz w:val="24"/>
          <w:szCs w:val="24"/>
        </w:rPr>
        <w:t xml:space="preserve"> </w:t>
      </w:r>
      <w:r w:rsidR="005E7CA1" w:rsidRPr="002C5587">
        <w:rPr>
          <w:color w:val="000000"/>
          <w:sz w:val="24"/>
          <w:szCs w:val="24"/>
        </w:rPr>
        <w:t>system or record.</w:t>
      </w:r>
    </w:p>
    <w:p w14:paraId="2D1B3E50" w14:textId="17EA734B" w:rsidR="005E7CA1" w:rsidRPr="002C5587" w:rsidRDefault="00AD57C3" w:rsidP="00AD57C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DLA Land &amp; Maritime – DSCCProdVerif@dla.mil</w:t>
      </w:r>
    </w:p>
    <w:p w14:paraId="0932545D" w14:textId="724AEC50"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Pr="002C5587">
        <w:rPr>
          <w:color w:val="000000"/>
          <w:sz w:val="24"/>
          <w:szCs w:val="24"/>
        </w:rPr>
        <w:tab/>
      </w:r>
      <w:r w:rsidR="005E7CA1" w:rsidRPr="002C5587">
        <w:rPr>
          <w:color w:val="000000"/>
          <w:sz w:val="24"/>
          <w:szCs w:val="24"/>
        </w:rPr>
        <w:t>(ii) DLA Aviation – DSCR.Test&amp;EvaluationOffice@dla.mil</w:t>
      </w:r>
    </w:p>
    <w:p w14:paraId="4B26CD12" w14:textId="319AF388"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w:t>
      </w:r>
      <w:r w:rsidR="00103807" w:rsidRPr="002C5587">
        <w:rPr>
          <w:color w:val="000000"/>
          <w:sz w:val="24"/>
          <w:szCs w:val="24"/>
        </w:rPr>
        <w:t xml:space="preserve"> </w:t>
      </w:r>
      <w:r w:rsidRPr="002C5587">
        <w:rPr>
          <w:color w:val="000000"/>
          <w:sz w:val="24"/>
          <w:szCs w:val="24"/>
        </w:rPr>
        <w:t>Government. The contractor shall submit the return address and pre-paid return label or</w:t>
      </w:r>
      <w:r w:rsidR="00103807" w:rsidRPr="002C5587">
        <w:rPr>
          <w:color w:val="000000"/>
          <w:sz w:val="24"/>
          <w:szCs w:val="24"/>
        </w:rPr>
        <w:t xml:space="preserve"> </w:t>
      </w:r>
      <w:r w:rsidRPr="002C5587">
        <w:rPr>
          <w:color w:val="000000"/>
          <w:sz w:val="24"/>
          <w:szCs w:val="24"/>
        </w:rPr>
        <w:t>shipping account for payment.</w:t>
      </w:r>
    </w:p>
    <w:p w14:paraId="59F71949" w14:textId="1266ECF4"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w:t>
      </w:r>
      <w:r w:rsidR="00264783" w:rsidRPr="002C5587">
        <w:rPr>
          <w:color w:val="000000"/>
          <w:sz w:val="24"/>
          <w:szCs w:val="24"/>
        </w:rPr>
        <w:t xml:space="preserve"> </w:t>
      </w:r>
      <w:r w:rsidRPr="002C5587">
        <w:rPr>
          <w:color w:val="000000"/>
          <w:sz w:val="24"/>
          <w:szCs w:val="24"/>
        </w:rPr>
        <w:t>units, the Government will take action in accordance with FAR 52.209-4.</w:t>
      </w:r>
    </w:p>
    <w:p w14:paraId="2F1BAD42" w14:textId="77777777" w:rsidR="00264783" w:rsidRPr="002C5587" w:rsidRDefault="005E7CA1" w:rsidP="005E7CA1">
      <w:pPr>
        <w:rPr>
          <w:color w:val="000000"/>
          <w:sz w:val="24"/>
          <w:szCs w:val="24"/>
        </w:rPr>
      </w:pPr>
      <w:r w:rsidRPr="002C5587">
        <w:rPr>
          <w:color w:val="000000"/>
          <w:sz w:val="24"/>
          <w:szCs w:val="24"/>
        </w:rPr>
        <w:t>*****</w:t>
      </w:r>
    </w:p>
    <w:p w14:paraId="297EFCB7" w14:textId="282BF62F" w:rsidR="00264783" w:rsidRPr="002C5587" w:rsidRDefault="0026478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w:t>
      </w:r>
      <w:r w:rsidR="00103807" w:rsidRPr="002C5587">
        <w:rPr>
          <w:sz w:val="24"/>
          <w:szCs w:val="24"/>
        </w:rPr>
        <w:t xml:space="preserve"> </w:t>
      </w:r>
      <w:r w:rsidRPr="002C5587">
        <w:rPr>
          <w:sz w:val="24"/>
          <w:szCs w:val="24"/>
        </w:rPr>
        <w:t>when contractor FAT applies; and procurement note E10 in solicitations and awards when</w:t>
      </w:r>
      <w:r w:rsidR="00103807" w:rsidRPr="002C5587">
        <w:rPr>
          <w:sz w:val="24"/>
          <w:szCs w:val="24"/>
        </w:rPr>
        <w:t xml:space="preserve"> </w:t>
      </w:r>
      <w:r w:rsidRPr="002C5587">
        <w:rPr>
          <w:sz w:val="24"/>
          <w:szCs w:val="24"/>
        </w:rPr>
        <w:t>Government FAT applies. For manual solicitations, the contracting officer shall complete the</w:t>
      </w:r>
      <w:r w:rsidR="00103807" w:rsidRPr="002C5587">
        <w:rPr>
          <w:sz w:val="24"/>
          <w:szCs w:val="24"/>
        </w:rPr>
        <w:t xml:space="preserve"> </w:t>
      </w:r>
      <w:r w:rsidRPr="002C5587">
        <w:rPr>
          <w:sz w:val="24"/>
          <w:szCs w:val="24"/>
        </w:rPr>
        <w:t>fill-ins with information in the material master. For automated solicitations, the system prepopulates</w:t>
      </w:r>
      <w:r w:rsidR="00AD57C3" w:rsidRPr="002C5587">
        <w:rPr>
          <w:sz w:val="24"/>
          <w:szCs w:val="24"/>
        </w:rPr>
        <w:t xml:space="preserve"> </w:t>
      </w:r>
      <w:r w:rsidRPr="002C5587">
        <w:rPr>
          <w:sz w:val="24"/>
          <w:szCs w:val="24"/>
        </w:rPr>
        <w:t>the information. If any information is unavailable, the contracting officer shall contact</w:t>
      </w:r>
      <w:r w:rsidR="00AD57C3" w:rsidRPr="002C5587">
        <w:rPr>
          <w:sz w:val="24"/>
          <w:szCs w:val="24"/>
        </w:rPr>
        <w:t xml:space="preserve"> </w:t>
      </w:r>
      <w:r w:rsidRPr="002C5587">
        <w:rPr>
          <w:sz w:val="24"/>
          <w:szCs w:val="24"/>
        </w:rPr>
        <w:t>the product specialist. For awards, the contracting officer shall complete the fill-ins with</w:t>
      </w:r>
      <w:r w:rsidR="00103807" w:rsidRPr="002C5587">
        <w:rPr>
          <w:sz w:val="24"/>
          <w:szCs w:val="24"/>
        </w:rPr>
        <w:t xml:space="preserve"> </w:t>
      </w:r>
      <w:r w:rsidRPr="002C5587">
        <w:rPr>
          <w:sz w:val="24"/>
          <w:szCs w:val="24"/>
        </w:rPr>
        <w:t>information in the solicitation; or as otherwise negotiated with the offeror.</w:t>
      </w:r>
    </w:p>
    <w:p w14:paraId="4B0C8EE7" w14:textId="722B3F64" w:rsidR="00264783" w:rsidRPr="002C5587" w:rsidRDefault="0026478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w:t>
      </w:r>
      <w:r w:rsidR="00103807" w:rsidRPr="002C5587">
        <w:rPr>
          <w:sz w:val="24"/>
          <w:szCs w:val="24"/>
        </w:rPr>
        <w:t xml:space="preserve"> </w:t>
      </w:r>
      <w:r w:rsidRPr="002C5587">
        <w:rPr>
          <w:sz w:val="24"/>
          <w:szCs w:val="24"/>
        </w:rPr>
        <w:t>completing the delivery schedule in E09.</w:t>
      </w:r>
    </w:p>
    <w:p w14:paraId="29C98867" w14:textId="62E19060" w:rsidR="00264783" w:rsidRPr="002C5587" w:rsidRDefault="00AD57C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(1) Line (2)(a): For solicitations, enter the estimated number of days to deliver the FAT</w:t>
      </w:r>
      <w:r w:rsidR="00103807" w:rsidRPr="002C5587">
        <w:rPr>
          <w:sz w:val="24"/>
          <w:szCs w:val="24"/>
        </w:rPr>
        <w:t xml:space="preserve"> </w:t>
      </w:r>
      <w:r w:rsidR="00264783" w:rsidRPr="002C5587">
        <w:rPr>
          <w:sz w:val="24"/>
          <w:szCs w:val="24"/>
        </w:rPr>
        <w:t>report. For awards, enter the negotiated number of days agreed upon with the contractor.</w:t>
      </w:r>
    </w:p>
    <w:p w14:paraId="3402CEC0" w14:textId="58435A19" w:rsidR="00264783" w:rsidRPr="002C5587" w:rsidRDefault="00AD57C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(2) Line (2)(b): Enter the number of days for the Government to review the report and</w:t>
      </w:r>
      <w:r w:rsidR="00103807" w:rsidRPr="002C5587">
        <w:rPr>
          <w:sz w:val="24"/>
          <w:szCs w:val="24"/>
        </w:rPr>
        <w:t xml:space="preserve"> </w:t>
      </w:r>
      <w:r w:rsidR="00264783" w:rsidRPr="002C5587">
        <w:rPr>
          <w:sz w:val="24"/>
          <w:szCs w:val="24"/>
        </w:rPr>
        <w:t>notify the contractor of the results.</w:t>
      </w:r>
    </w:p>
    <w:p w14:paraId="6859B2C0" w14:textId="486E57A3" w:rsidR="0026478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lastRenderedPageBreak/>
        <w:tab/>
      </w:r>
      <w:r w:rsidR="00264783" w:rsidRPr="002C5587">
        <w:rPr>
          <w:sz w:val="24"/>
          <w:szCs w:val="24"/>
        </w:rPr>
        <w:t>(3) Line (2)(c); For solicitations, enter the estimated number of days to deliver the final</w:t>
      </w:r>
      <w:r w:rsidR="005E7412" w:rsidRPr="002C5587">
        <w:rPr>
          <w:sz w:val="24"/>
          <w:szCs w:val="24"/>
        </w:rPr>
        <w:t xml:space="preserve"> </w:t>
      </w:r>
      <w:r w:rsidR="00264783" w:rsidRPr="002C5587">
        <w:rPr>
          <w:sz w:val="24"/>
          <w:szCs w:val="24"/>
        </w:rPr>
        <w:t>production quantity. For awards, enter the negotiated number of days to deliver the final</w:t>
      </w:r>
      <w:r w:rsidR="005E7412" w:rsidRPr="002C5587">
        <w:rPr>
          <w:sz w:val="24"/>
          <w:szCs w:val="24"/>
        </w:rPr>
        <w:t xml:space="preserve"> </w:t>
      </w:r>
      <w:r w:rsidR="00264783" w:rsidRPr="002C5587">
        <w:rPr>
          <w:sz w:val="24"/>
          <w:szCs w:val="24"/>
        </w:rPr>
        <w:t>production quantity.</w:t>
      </w:r>
    </w:p>
    <w:p w14:paraId="542B6802" w14:textId="0D66825D" w:rsidR="0026478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(4) Line (2)(d): Enter the sum of lines (2)(a) through (2)(c).</w:t>
      </w:r>
    </w:p>
    <w:p w14:paraId="4B001C40"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E489320" w14:textId="0ACF345A"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commentRangeStart w:id="315"/>
      <w:r w:rsidR="00E87682" w:rsidRPr="002C5587">
        <w:rPr>
          <w:color w:val="000000"/>
          <w:sz w:val="24"/>
          <w:szCs w:val="24"/>
        </w:rPr>
        <w:t xml:space="preserve">MAY </w:t>
      </w:r>
      <w:commentRangeEnd w:id="315"/>
      <w:r w:rsidR="00E87682" w:rsidRPr="002C5587">
        <w:rPr>
          <w:rStyle w:val="CommentReference"/>
          <w:sz w:val="24"/>
          <w:szCs w:val="24"/>
        </w:rPr>
        <w:commentReference w:id="315"/>
      </w:r>
      <w:r w:rsidRPr="002C5587">
        <w:rPr>
          <w:sz w:val="24"/>
          <w:szCs w:val="24"/>
        </w:rPr>
        <w:t>2020)</w:t>
      </w:r>
    </w:p>
    <w:p w14:paraId="2E3CDA6C" w14:textId="4AAB8F94"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w:t>
      </w:r>
      <w:r w:rsidR="005E7412" w:rsidRPr="002C5587">
        <w:rPr>
          <w:sz w:val="24"/>
          <w:szCs w:val="24"/>
        </w:rPr>
        <w:t xml:space="preserve"> </w:t>
      </w:r>
      <w:r w:rsidRPr="002C5587">
        <w:rPr>
          <w:sz w:val="24"/>
          <w:szCs w:val="24"/>
        </w:rPr>
        <w:t>destination. The FOB point is destination. Due to known systems limitations, solicitations may</w:t>
      </w:r>
      <w:r w:rsidR="005E7412" w:rsidRPr="002C5587">
        <w:rPr>
          <w:sz w:val="24"/>
          <w:szCs w:val="24"/>
        </w:rPr>
        <w:t xml:space="preserve"> </w:t>
      </w:r>
      <w:r w:rsidRPr="002C5587">
        <w:rPr>
          <w:sz w:val="24"/>
          <w:szCs w:val="24"/>
        </w:rPr>
        <w:t>contain erroneous inspection, acceptance, and FOB points; and this procurement note takes</w:t>
      </w:r>
      <w:r w:rsidR="005E7412" w:rsidRPr="002C5587">
        <w:rPr>
          <w:sz w:val="24"/>
          <w:szCs w:val="24"/>
        </w:rPr>
        <w:t xml:space="preserve"> </w:t>
      </w:r>
      <w:r w:rsidRPr="002C5587">
        <w:rPr>
          <w:sz w:val="24"/>
          <w:szCs w:val="24"/>
        </w:rPr>
        <w:t>precedence over any conflicting terms.</w:t>
      </w:r>
    </w:p>
    <w:p w14:paraId="6F943C32"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14:paraId="24D637A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_____ Days: To Deliver FAT Report to the Government</w:t>
      </w:r>
    </w:p>
    <w:p w14:paraId="49212A3A"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_____ Days: Government FAT Report Evaluation and Notification to Contractor</w:t>
      </w:r>
    </w:p>
    <w:p w14:paraId="185DCDE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_____ Days: To Deliver Final Production Quantity After Approval of FAT Report</w:t>
      </w:r>
    </w:p>
    <w:p w14:paraId="61B036A2"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_____Total Delivery Days (Sum of Paragraphs (2)(a) through (2)(c))</w:t>
      </w:r>
    </w:p>
    <w:p w14:paraId="402CD565"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022547B9" w14:textId="21C3B69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w:t>
      </w:r>
      <w:r w:rsidR="005E7412" w:rsidRPr="002C5587">
        <w:rPr>
          <w:sz w:val="24"/>
          <w:szCs w:val="24"/>
        </w:rPr>
        <w:t xml:space="preserve"> </w:t>
      </w:r>
      <w:r w:rsidRPr="002C5587">
        <w:rPr>
          <w:sz w:val="24"/>
          <w:szCs w:val="24"/>
        </w:rPr>
        <w:t>delivery schedule in E10.</w:t>
      </w:r>
    </w:p>
    <w:p w14:paraId="24941D03" w14:textId="2F02DCEE" w:rsidR="00AD57C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Line (2)(a): For solicitations, enter the estimated number of days to deliver the FAT</w:t>
      </w:r>
      <w:r w:rsidR="005E7412" w:rsidRPr="002C5587">
        <w:rPr>
          <w:sz w:val="24"/>
          <w:szCs w:val="24"/>
        </w:rPr>
        <w:t xml:space="preserve"> </w:t>
      </w:r>
      <w:r w:rsidRPr="002C5587">
        <w:rPr>
          <w:sz w:val="24"/>
          <w:szCs w:val="24"/>
        </w:rPr>
        <w:t>units to the Government. For awards, enter the negotiated days agreed upon with the contractor.</w:t>
      </w:r>
    </w:p>
    <w:p w14:paraId="1A1B3E80" w14:textId="41FF0E81" w:rsidR="00AD57C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Line (2)(b): Enter the number of days for the Government to evaluate the FAT units and</w:t>
      </w:r>
      <w:r w:rsidR="005E7412" w:rsidRPr="002C5587">
        <w:rPr>
          <w:sz w:val="24"/>
          <w:szCs w:val="24"/>
        </w:rPr>
        <w:t xml:space="preserve"> </w:t>
      </w:r>
      <w:r w:rsidRPr="002C5587">
        <w:rPr>
          <w:sz w:val="24"/>
          <w:szCs w:val="24"/>
        </w:rPr>
        <w:t>notify the contractor of the results.</w:t>
      </w:r>
    </w:p>
    <w:p w14:paraId="1F35AACE" w14:textId="486A94D9" w:rsidR="00AD57C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Line (2)(c): For solicitations, enter the estimated number of days to deliver the final</w:t>
      </w:r>
      <w:r w:rsidR="005E7412" w:rsidRPr="002C5587">
        <w:rPr>
          <w:sz w:val="24"/>
          <w:szCs w:val="24"/>
        </w:rPr>
        <w:t xml:space="preserve"> </w:t>
      </w:r>
      <w:r w:rsidRPr="002C5587">
        <w:rPr>
          <w:sz w:val="24"/>
          <w:szCs w:val="24"/>
        </w:rPr>
        <w:t>production quantity. For awards, enter the negotiated number of days for delivery of the final</w:t>
      </w:r>
      <w:r w:rsidR="005E7412" w:rsidRPr="002C5587">
        <w:rPr>
          <w:sz w:val="24"/>
          <w:szCs w:val="24"/>
        </w:rPr>
        <w:t xml:space="preserve"> </w:t>
      </w:r>
      <w:r w:rsidRPr="002C5587">
        <w:rPr>
          <w:sz w:val="24"/>
          <w:szCs w:val="24"/>
        </w:rPr>
        <w:t>production quantity.</w:t>
      </w:r>
    </w:p>
    <w:p w14:paraId="68E65C7A" w14:textId="71B7F272"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(4) Line (2)(d): Enter the sum of lines (2)(a) through (2)(c).</w:t>
      </w:r>
    </w:p>
    <w:p w14:paraId="6876A4A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A96E5C5" w14:textId="230F9A19"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commentRangeStart w:id="316"/>
      <w:r w:rsidR="000C0957" w:rsidRPr="002C5587">
        <w:rPr>
          <w:color w:val="000000"/>
          <w:sz w:val="24"/>
          <w:szCs w:val="24"/>
        </w:rPr>
        <w:t>MAY</w:t>
      </w:r>
      <w:commentRangeEnd w:id="316"/>
      <w:r w:rsidR="000C0957" w:rsidRPr="002C5587">
        <w:rPr>
          <w:rStyle w:val="CommentReference"/>
          <w:sz w:val="24"/>
          <w:szCs w:val="24"/>
        </w:rPr>
        <w:commentReference w:id="316"/>
      </w:r>
      <w:r w:rsidRPr="002C5587">
        <w:rPr>
          <w:sz w:val="24"/>
          <w:szCs w:val="24"/>
        </w:rPr>
        <w:t xml:space="preserve"> 2020)</w:t>
      </w:r>
    </w:p>
    <w:p w14:paraId="043814F9" w14:textId="7C3FE420"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w:t>
      </w:r>
      <w:r w:rsidR="005E7412" w:rsidRPr="002C5587">
        <w:rPr>
          <w:sz w:val="24"/>
          <w:szCs w:val="24"/>
        </w:rPr>
        <w:t xml:space="preserve"> </w:t>
      </w:r>
      <w:r w:rsidRPr="002C5587">
        <w:rPr>
          <w:sz w:val="24"/>
          <w:szCs w:val="24"/>
        </w:rPr>
        <w:t>destination. The FOB point is destination. Due to known systems limitations, solicitations may</w:t>
      </w:r>
      <w:r w:rsidR="005E7412" w:rsidRPr="002C5587">
        <w:rPr>
          <w:sz w:val="24"/>
          <w:szCs w:val="24"/>
        </w:rPr>
        <w:t xml:space="preserve"> </w:t>
      </w:r>
      <w:r w:rsidRPr="002C5587">
        <w:rPr>
          <w:sz w:val="24"/>
          <w:szCs w:val="24"/>
        </w:rPr>
        <w:t>contain erroneous inspection, acceptance, and FOB points; and this procurement note takes</w:t>
      </w:r>
      <w:r w:rsidR="005E7412" w:rsidRPr="002C5587">
        <w:rPr>
          <w:sz w:val="24"/>
          <w:szCs w:val="24"/>
        </w:rPr>
        <w:t xml:space="preserve"> </w:t>
      </w:r>
      <w:r w:rsidRPr="002C5587">
        <w:rPr>
          <w:sz w:val="24"/>
          <w:szCs w:val="24"/>
        </w:rPr>
        <w:t>precedence over any conflicting terms.</w:t>
      </w:r>
    </w:p>
    <w:p w14:paraId="76894874"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14:paraId="0BAD8C98" w14:textId="38DCFBCC"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(a) ___ Days: To Deliver FAT Units to the Government</w:t>
      </w:r>
    </w:p>
    <w:p w14:paraId="1BF75FD7" w14:textId="10B488AB"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(b) ___ Days: Government FAT Evaluation and Notification to Contractor</w:t>
      </w:r>
    </w:p>
    <w:p w14:paraId="7C246C8E" w14:textId="78EBCD80"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(c) ___ Days: To Deliver Final Quantity After Approval of FAT</w:t>
      </w:r>
    </w:p>
    <w:p w14:paraId="1C657F4C" w14:textId="0937AF59"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(d) ___ Total Delivery Days (Sum of Paragraphs (2)(a) through (2)(c))</w:t>
      </w:r>
    </w:p>
    <w:p w14:paraId="7CD135E3" w14:textId="384EA8F2"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3E3F912D" w14:textId="700F4B23" w:rsidR="001E54C1" w:rsidRPr="002C5587" w:rsidRDefault="00AD57C3" w:rsidP="001E54C1">
      <w:pPr>
        <w:rPr>
          <w:sz w:val="24"/>
          <w:szCs w:val="24"/>
        </w:rPr>
      </w:pPr>
      <w:r w:rsidRPr="002C5587">
        <w:rPr>
          <w:sz w:val="24"/>
          <w:szCs w:val="24"/>
        </w:rPr>
        <w:t>(S-95)</w:t>
      </w:r>
      <w:r w:rsidR="001E54C1" w:rsidRPr="002C5587">
        <w:rPr>
          <w:sz w:val="24"/>
          <w:szCs w:val="24"/>
        </w:rPr>
        <w:t xml:space="preserve"> The contracting officer shall—</w:t>
      </w:r>
    </w:p>
    <w:p w14:paraId="57C93ED3" w14:textId="672CDD40"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w:t>
      </w:r>
      <w:commentRangeStart w:id="317"/>
      <w:r w:rsidRPr="002C5587">
        <w:rPr>
          <w:sz w:val="24"/>
          <w:szCs w:val="24"/>
        </w:rPr>
        <w:t>1</w:t>
      </w:r>
      <w:commentRangeEnd w:id="317"/>
      <w:r w:rsidRPr="002C5587">
        <w:rPr>
          <w:rStyle w:val="CommentReference"/>
          <w:sz w:val="24"/>
          <w:szCs w:val="24"/>
        </w:rPr>
        <w:commentReference w:id="317"/>
      </w:r>
      <w:r w:rsidRPr="002C5587">
        <w:rPr>
          <w:sz w:val="24"/>
          <w:szCs w:val="24"/>
        </w:rPr>
        <w:t>) Determine the exhibit disposition by reviewing the material master (under the</w:t>
      </w:r>
      <w:r w:rsidR="005E7412" w:rsidRPr="002C5587">
        <w:rPr>
          <w:sz w:val="24"/>
          <w:szCs w:val="24"/>
        </w:rPr>
        <w:t xml:space="preserve"> </w:t>
      </w:r>
      <w:r w:rsidRPr="002C5587">
        <w:rPr>
          <w:sz w:val="24"/>
          <w:szCs w:val="24"/>
        </w:rPr>
        <w:t xml:space="preserve">Material Data Tab in </w:t>
      </w:r>
      <w:proofErr w:type="spellStart"/>
      <w:r w:rsidRPr="002C5587">
        <w:rPr>
          <w:sz w:val="24"/>
          <w:szCs w:val="24"/>
        </w:rPr>
        <w:t>EProcurement</w:t>
      </w:r>
      <w:proofErr w:type="spellEnd"/>
      <w:r w:rsidRPr="002C5587">
        <w:rPr>
          <w:sz w:val="24"/>
          <w:szCs w:val="24"/>
        </w:rPr>
        <w:t>).</w:t>
      </w:r>
    </w:p>
    <w:p w14:paraId="5903D53C" w14:textId="4E6AD2FB" w:rsidR="001E54C1" w:rsidRPr="002C5587" w:rsidRDefault="001E54C1"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Include procurement note E01 in solicitations and awards if the requirement indicates</w:t>
      </w:r>
      <w:r w:rsidR="005E7412" w:rsidRPr="002C5587">
        <w:rPr>
          <w:sz w:val="24"/>
          <w:szCs w:val="24"/>
        </w:rPr>
        <w:t xml:space="preserve"> </w:t>
      </w:r>
      <w:r w:rsidRPr="002C5587">
        <w:rPr>
          <w:sz w:val="24"/>
          <w:szCs w:val="24"/>
        </w:rPr>
        <w:t>that the contractor shall hold the units.</w:t>
      </w:r>
    </w:p>
    <w:p w14:paraId="03183531"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2BD5CD6" w14:textId="53BDE8C4"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commentRangeStart w:id="318"/>
      <w:r w:rsidR="00FC56AE" w:rsidRPr="002C5587">
        <w:rPr>
          <w:color w:val="000000"/>
          <w:sz w:val="24"/>
          <w:szCs w:val="24"/>
        </w:rPr>
        <w:t xml:space="preserve">MAY </w:t>
      </w:r>
      <w:commentRangeEnd w:id="318"/>
      <w:r w:rsidR="00FC56AE" w:rsidRPr="002C5587">
        <w:rPr>
          <w:rStyle w:val="CommentReference"/>
          <w:sz w:val="24"/>
          <w:szCs w:val="24"/>
        </w:rPr>
        <w:commentReference w:id="318"/>
      </w:r>
      <w:r w:rsidRPr="002C5587">
        <w:rPr>
          <w:sz w:val="24"/>
          <w:szCs w:val="24"/>
        </w:rPr>
        <w:t>2020)</w:t>
      </w:r>
    </w:p>
    <w:p w14:paraId="6F3775D0" w14:textId="2321E1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lastRenderedPageBreak/>
        <w:t>The Government will return approved first article units to the contractor. The contractor shall</w:t>
      </w:r>
      <w:r w:rsidR="005E7412" w:rsidRPr="002C5587">
        <w:rPr>
          <w:sz w:val="24"/>
          <w:szCs w:val="24"/>
        </w:rPr>
        <w:t xml:space="preserve"> </w:t>
      </w:r>
      <w:r w:rsidRPr="002C5587">
        <w:rPr>
          <w:sz w:val="24"/>
          <w:szCs w:val="24"/>
        </w:rPr>
        <w:t>hold the approved first article units at the production facility until it has produced and the</w:t>
      </w:r>
      <w:r w:rsidR="005E7412" w:rsidRPr="002C5587">
        <w:rPr>
          <w:sz w:val="24"/>
          <w:szCs w:val="24"/>
        </w:rPr>
        <w:t xml:space="preserve"> </w:t>
      </w:r>
      <w:r w:rsidRPr="002C5587">
        <w:rPr>
          <w:sz w:val="24"/>
          <w:szCs w:val="24"/>
        </w:rPr>
        <w:t>Government has accepted all production quantities. In the case of indefinite delivery contracts,</w:t>
      </w:r>
      <w:r w:rsidR="005E7412" w:rsidRPr="002C5587">
        <w:rPr>
          <w:sz w:val="24"/>
          <w:szCs w:val="24"/>
        </w:rPr>
        <w:t xml:space="preserve"> </w:t>
      </w:r>
      <w:r w:rsidRPr="002C5587">
        <w:rPr>
          <w:sz w:val="24"/>
          <w:szCs w:val="24"/>
        </w:rPr>
        <w:t>the contractor shall hold the first article units until the Government has approved the final</w:t>
      </w:r>
      <w:r w:rsidR="005E7412" w:rsidRPr="002C5587">
        <w:rPr>
          <w:sz w:val="24"/>
          <w:szCs w:val="24"/>
        </w:rPr>
        <w:t xml:space="preserve"> </w:t>
      </w:r>
      <w:r w:rsidRPr="002C5587">
        <w:rPr>
          <w:sz w:val="24"/>
          <w:szCs w:val="24"/>
        </w:rPr>
        <w:t>production run and accepted the first delivery order. The units shall serve as a production guide</w:t>
      </w:r>
      <w:r w:rsidR="005E7412" w:rsidRPr="002C5587">
        <w:rPr>
          <w:sz w:val="24"/>
          <w:szCs w:val="24"/>
        </w:rPr>
        <w:t xml:space="preserve"> </w:t>
      </w:r>
      <w:r w:rsidRPr="002C5587">
        <w:rPr>
          <w:sz w:val="24"/>
          <w:szCs w:val="24"/>
        </w:rPr>
        <w:t>or manufacturing standard if the Government receives reports of defects on delivered material or</w:t>
      </w:r>
      <w:r w:rsidR="005E7412" w:rsidRPr="002C5587">
        <w:rPr>
          <w:sz w:val="24"/>
          <w:szCs w:val="24"/>
        </w:rPr>
        <w:t xml:space="preserve"> </w:t>
      </w:r>
      <w:r w:rsidRPr="002C5587">
        <w:rPr>
          <w:sz w:val="24"/>
          <w:szCs w:val="24"/>
        </w:rPr>
        <w:t>problems encountered during production. When disposing of the first article units, the contractor</w:t>
      </w:r>
      <w:r w:rsidR="005E7412" w:rsidRPr="002C5587">
        <w:rPr>
          <w:sz w:val="24"/>
          <w:szCs w:val="24"/>
        </w:rPr>
        <w:t xml:space="preserve"> </w:t>
      </w:r>
      <w:r w:rsidRPr="002C5587">
        <w:rPr>
          <w:sz w:val="24"/>
          <w:szCs w:val="24"/>
        </w:rPr>
        <w:t>shall follow DFARS 252.245-7004(d).</w:t>
      </w:r>
    </w:p>
    <w:p w14:paraId="3DAF9FCD"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BFC176C" w14:textId="6C0E0FAE" w:rsidR="001E54C1" w:rsidRPr="002C5587" w:rsidRDefault="001E54C1"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Include procurement note E02 in solicitations and awards if the requirement indicates</w:t>
      </w:r>
      <w:r w:rsidR="005E7412" w:rsidRPr="002C5587">
        <w:rPr>
          <w:sz w:val="24"/>
          <w:szCs w:val="24"/>
        </w:rPr>
        <w:t xml:space="preserve"> </w:t>
      </w:r>
      <w:r w:rsidRPr="002C5587">
        <w:rPr>
          <w:sz w:val="24"/>
          <w:szCs w:val="24"/>
        </w:rPr>
        <w:t>that the Government will hold the units.</w:t>
      </w:r>
    </w:p>
    <w:p w14:paraId="011B5C23"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1AA4C49" w14:textId="318975E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commentRangeStart w:id="319"/>
      <w:r w:rsidR="00FC56AE" w:rsidRPr="002C5587">
        <w:rPr>
          <w:color w:val="000000"/>
          <w:sz w:val="24"/>
          <w:szCs w:val="24"/>
        </w:rPr>
        <w:t xml:space="preserve">MAY </w:t>
      </w:r>
      <w:commentRangeEnd w:id="319"/>
      <w:r w:rsidR="00FC56AE" w:rsidRPr="002C5587">
        <w:rPr>
          <w:rStyle w:val="CommentReference"/>
          <w:sz w:val="24"/>
          <w:szCs w:val="24"/>
        </w:rPr>
        <w:commentReference w:id="319"/>
      </w:r>
      <w:r w:rsidRPr="002C5587">
        <w:rPr>
          <w:sz w:val="24"/>
          <w:szCs w:val="24"/>
        </w:rPr>
        <w:t>2020)</w:t>
      </w:r>
    </w:p>
    <w:p w14:paraId="23F4B636" w14:textId="405CFF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w:t>
      </w:r>
      <w:r w:rsidR="005E7412" w:rsidRPr="002C5587">
        <w:rPr>
          <w:sz w:val="24"/>
          <w:szCs w:val="24"/>
        </w:rPr>
        <w:t xml:space="preserve"> </w:t>
      </w:r>
      <w:r w:rsidRPr="002C5587">
        <w:rPr>
          <w:sz w:val="24"/>
          <w:szCs w:val="24"/>
        </w:rPr>
        <w:t>manufacturing standard. The contractor shall produce/deliver the full quantity indicated on the</w:t>
      </w:r>
      <w:r w:rsidR="005E7412" w:rsidRPr="002C5587">
        <w:rPr>
          <w:sz w:val="24"/>
          <w:szCs w:val="24"/>
        </w:rPr>
        <w:t xml:space="preserve"> </w:t>
      </w:r>
      <w:r w:rsidRPr="002C5587">
        <w:rPr>
          <w:sz w:val="24"/>
          <w:szCs w:val="24"/>
        </w:rPr>
        <w:t>contract order. The first article units will not be part of the production quantity.</w:t>
      </w:r>
    </w:p>
    <w:p w14:paraId="7DFEE8CA"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0D6F501" w14:textId="41126DC0"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w:t>
      </w:r>
      <w:r w:rsidR="005E7412" w:rsidRPr="002C5587">
        <w:rPr>
          <w:sz w:val="24"/>
          <w:szCs w:val="24"/>
        </w:rPr>
        <w:t xml:space="preserve"> </w:t>
      </w:r>
      <w:r w:rsidRPr="002C5587">
        <w:rPr>
          <w:sz w:val="24"/>
          <w:szCs w:val="24"/>
        </w:rPr>
        <w:t>procurement note M04 if the Government’s laboratory cost will be a factor in evaluating offers.</w:t>
      </w:r>
      <w:r w:rsidR="005E7412" w:rsidRPr="002C5587">
        <w:rPr>
          <w:sz w:val="24"/>
          <w:szCs w:val="24"/>
        </w:rPr>
        <w:t xml:space="preserve"> </w:t>
      </w:r>
      <w:r w:rsidRPr="002C5587">
        <w:rPr>
          <w:sz w:val="24"/>
          <w:szCs w:val="24"/>
        </w:rPr>
        <w:t>For manual acquisitions, the contracting officer shall complete the fill-ins with information in the</w:t>
      </w:r>
      <w:r w:rsidR="005E7412" w:rsidRPr="002C5587">
        <w:rPr>
          <w:sz w:val="24"/>
          <w:szCs w:val="24"/>
        </w:rPr>
        <w:t xml:space="preserve"> </w:t>
      </w:r>
      <w:r w:rsidRPr="002C5587">
        <w:rPr>
          <w:sz w:val="24"/>
          <w:szCs w:val="24"/>
        </w:rPr>
        <w:t>material master (Classification section &gt; Product Assurance tab). For automated solicitations, the</w:t>
      </w:r>
      <w:r w:rsidR="005E7412" w:rsidRPr="002C5587">
        <w:rPr>
          <w:sz w:val="24"/>
          <w:szCs w:val="24"/>
        </w:rPr>
        <w:t xml:space="preserve"> </w:t>
      </w:r>
      <w:r w:rsidRPr="002C5587">
        <w:rPr>
          <w:sz w:val="24"/>
          <w:szCs w:val="24"/>
        </w:rPr>
        <w:t>system pre-populates the information.</w:t>
      </w:r>
    </w:p>
    <w:p w14:paraId="7181F9B5"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255867F" w14:textId="3E81499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commentRangeStart w:id="320"/>
      <w:r w:rsidR="005A5D22" w:rsidRPr="002C5587">
        <w:rPr>
          <w:color w:val="000000"/>
          <w:sz w:val="24"/>
          <w:szCs w:val="24"/>
        </w:rPr>
        <w:t xml:space="preserve">MAY </w:t>
      </w:r>
      <w:commentRangeEnd w:id="320"/>
      <w:r w:rsidR="005A5D22" w:rsidRPr="002C5587">
        <w:rPr>
          <w:rStyle w:val="CommentReference"/>
          <w:sz w:val="24"/>
          <w:szCs w:val="24"/>
        </w:rPr>
        <w:commentReference w:id="320"/>
      </w:r>
      <w:r w:rsidRPr="002C5587">
        <w:rPr>
          <w:sz w:val="24"/>
          <w:szCs w:val="24"/>
        </w:rPr>
        <w:t>2020)</w:t>
      </w:r>
    </w:p>
    <w:p w14:paraId="327BE619" w14:textId="0C2F0CB5" w:rsidR="00980164" w:rsidRPr="002C5587" w:rsidRDefault="001E54C1"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w:t>
      </w:r>
      <w:r w:rsidR="005E7412" w:rsidRPr="002C5587">
        <w:rPr>
          <w:sz w:val="24"/>
          <w:szCs w:val="24"/>
        </w:rPr>
        <w:t xml:space="preserve"> </w:t>
      </w:r>
      <w:r w:rsidRPr="002C5587">
        <w:rPr>
          <w:sz w:val="24"/>
          <w:szCs w:val="24"/>
        </w:rPr>
        <w:t>contracting officer will add the Government’s testing cost to the offered price of the applicable</w:t>
      </w:r>
      <w:r w:rsidR="005E7412" w:rsidRPr="002C5587">
        <w:rPr>
          <w:sz w:val="24"/>
          <w:szCs w:val="24"/>
        </w:rPr>
        <w:t xml:space="preserve"> </w:t>
      </w:r>
      <w:r w:rsidRPr="002C5587">
        <w:rPr>
          <w:sz w:val="24"/>
          <w:szCs w:val="24"/>
        </w:rPr>
        <w:t>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980164" w:rsidRPr="00D13F3F" w14:paraId="1B8B91A1"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14:paraId="563728DF" w14:textId="77777777" w:rsidR="00980164" w:rsidRPr="002C5587" w:rsidRDefault="00980164"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14:paraId="1D27D10D" w14:textId="77777777" w:rsidR="00980164" w:rsidRPr="002C5587" w:rsidRDefault="00980164" w:rsidP="00225372">
            <w:pPr>
              <w:jc w:val="center"/>
              <w:rPr>
                <w:rFonts w:eastAsiaTheme="minorHAnsi"/>
                <w:sz w:val="24"/>
                <w:szCs w:val="24"/>
              </w:rPr>
            </w:pPr>
            <w:r w:rsidRPr="002C5587">
              <w:rPr>
                <w:rFonts w:eastAsiaTheme="minorHAnsi"/>
                <w:sz w:val="24"/>
                <w:szCs w:val="24"/>
              </w:rPr>
              <w:t>Government testing cost</w:t>
            </w:r>
          </w:p>
        </w:tc>
      </w:tr>
      <w:tr w:rsidR="00980164" w:rsidRPr="00D13F3F" w14:paraId="5CAD5F56"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545E7FEA"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485E1736" w14:textId="77777777" w:rsidR="00980164" w:rsidRPr="00D13F3F" w:rsidRDefault="00980164" w:rsidP="00225372">
            <w:pPr>
              <w:spacing w:line="276" w:lineRule="auto"/>
              <w:rPr>
                <w:rFonts w:eastAsiaTheme="minorHAnsi"/>
              </w:rPr>
            </w:pPr>
            <w:r w:rsidRPr="00D13F3F">
              <w:rPr>
                <w:rFonts w:eastAsiaTheme="minorHAnsi"/>
              </w:rPr>
              <w:t>$</w:t>
            </w:r>
          </w:p>
        </w:tc>
      </w:tr>
      <w:tr w:rsidR="00980164" w:rsidRPr="00D13F3F" w14:paraId="48D914FC"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022F5597"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6CF3322F" w14:textId="77777777" w:rsidR="00980164" w:rsidRPr="00D13F3F" w:rsidRDefault="00980164" w:rsidP="00225372">
            <w:pPr>
              <w:spacing w:line="276" w:lineRule="auto"/>
              <w:rPr>
                <w:rFonts w:eastAsiaTheme="minorHAnsi"/>
              </w:rPr>
            </w:pPr>
            <w:r w:rsidRPr="00D13F3F">
              <w:rPr>
                <w:rFonts w:eastAsiaTheme="minorHAnsi"/>
              </w:rPr>
              <w:t>$</w:t>
            </w:r>
          </w:p>
        </w:tc>
      </w:tr>
    </w:tbl>
    <w:p w14:paraId="2CED09F9" w14:textId="77777777"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2A67B80C" w14:textId="24F5DF78"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w:t>
      </w:r>
      <w:r w:rsidR="005E7412">
        <w:rPr>
          <w:sz w:val="24"/>
          <w:szCs w:val="24"/>
        </w:rPr>
        <w:t xml:space="preserve"> </w:t>
      </w:r>
      <w:r>
        <w:rPr>
          <w:sz w:val="24"/>
          <w:szCs w:val="24"/>
        </w:rPr>
        <w:t>the requirement includes first article testing, and the contracting officer anticipates a split award</w:t>
      </w:r>
      <w:r w:rsidR="005E7412">
        <w:rPr>
          <w:sz w:val="24"/>
          <w:szCs w:val="24"/>
        </w:rPr>
        <w:t xml:space="preserve"> </w:t>
      </w:r>
      <w:r>
        <w:rPr>
          <w:sz w:val="24"/>
          <w:szCs w:val="24"/>
        </w:rPr>
        <w:t>to more than one source of supply to facilitate supply availability. The contracting officer shall</w:t>
      </w:r>
      <w:r w:rsidR="005E7412">
        <w:rPr>
          <w:sz w:val="24"/>
          <w:szCs w:val="24"/>
        </w:rPr>
        <w:t xml:space="preserve"> </w:t>
      </w:r>
      <w:r>
        <w:rPr>
          <w:sz w:val="24"/>
          <w:szCs w:val="24"/>
        </w:rPr>
        <w:t>not use this procedure if establishing requirements contracts or multiple award task or delivery</w:t>
      </w:r>
      <w:r w:rsidR="005E7412">
        <w:rPr>
          <w:sz w:val="24"/>
          <w:szCs w:val="24"/>
        </w:rPr>
        <w:t xml:space="preserve"> </w:t>
      </w:r>
      <w:r>
        <w:rPr>
          <w:sz w:val="24"/>
          <w:szCs w:val="24"/>
        </w:rPr>
        <w:t>order indefinite quantity contracts, or if partial small business set-asides apply.</w:t>
      </w:r>
    </w:p>
    <w:p w14:paraId="30856A66" w14:textId="680C5B21" w:rsidR="00264783" w:rsidRDefault="001E54C1" w:rsidP="001E54C1">
      <w:pPr>
        <w:rPr>
          <w:rFonts w:eastAsiaTheme="minorHAnsi"/>
          <w:sz w:val="24"/>
          <w:szCs w:val="24"/>
        </w:rPr>
      </w:pPr>
      <w:r>
        <w:rPr>
          <w:sz w:val="24"/>
          <w:szCs w:val="24"/>
        </w:rPr>
        <w:t>*****</w:t>
      </w:r>
    </w:p>
    <w:p w14:paraId="3F8BF94E" w14:textId="77777777"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14:paraId="5A870C7C" w14:textId="3ED0A3DA"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w:t>
      </w:r>
      <w:r w:rsidR="005E7412">
        <w:rPr>
          <w:sz w:val="24"/>
          <w:szCs w:val="24"/>
        </w:rPr>
        <w:t xml:space="preserve"> </w:t>
      </w:r>
      <w:r>
        <w:rPr>
          <w:sz w:val="24"/>
          <w:szCs w:val="24"/>
        </w:rPr>
        <w:t>requirements in the past and has been identified by the Government as currently meeting the</w:t>
      </w:r>
      <w:r w:rsidR="005E7412">
        <w:rPr>
          <w:sz w:val="24"/>
          <w:szCs w:val="24"/>
        </w:rPr>
        <w:t xml:space="preserve"> </w:t>
      </w:r>
      <w:r>
        <w:rPr>
          <w:sz w:val="24"/>
          <w:szCs w:val="24"/>
        </w:rPr>
        <w:t>criteria for FAT waiver.</w:t>
      </w:r>
    </w:p>
    <w:p w14:paraId="46358B2A" w14:textId="11BD0A49"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w:t>
      </w:r>
      <w:r w:rsidR="005E7412">
        <w:rPr>
          <w:sz w:val="24"/>
          <w:szCs w:val="24"/>
        </w:rPr>
        <w:t xml:space="preserve"> </w:t>
      </w:r>
      <w:r>
        <w:rPr>
          <w:sz w:val="24"/>
          <w:szCs w:val="24"/>
        </w:rPr>
        <w:t>is required. When the contracting officer determines it is in the Government's best interest to</w:t>
      </w:r>
      <w:r w:rsidR="005E7412">
        <w:rPr>
          <w:sz w:val="24"/>
          <w:szCs w:val="24"/>
        </w:rPr>
        <w:t xml:space="preserve"> </w:t>
      </w:r>
      <w:r>
        <w:rPr>
          <w:sz w:val="24"/>
          <w:szCs w:val="24"/>
        </w:rPr>
        <w:t>increase the likelihood of timely supply availability, the contracting officer may make awards to</w:t>
      </w:r>
      <w:r w:rsidR="005E7412">
        <w:rPr>
          <w:sz w:val="24"/>
          <w:szCs w:val="24"/>
        </w:rPr>
        <w:t xml:space="preserve"> </w:t>
      </w:r>
      <w:r>
        <w:rPr>
          <w:sz w:val="24"/>
          <w:szCs w:val="24"/>
        </w:rPr>
        <w:t>both an unproven and a proven source of supply for this item. If there are no sources currently</w:t>
      </w:r>
      <w:r w:rsidR="005E7412">
        <w:rPr>
          <w:sz w:val="24"/>
          <w:szCs w:val="24"/>
        </w:rPr>
        <w:t xml:space="preserve"> </w:t>
      </w:r>
      <w:r>
        <w:rPr>
          <w:sz w:val="24"/>
          <w:szCs w:val="24"/>
        </w:rPr>
        <w:lastRenderedPageBreak/>
        <w:t>waived for the FAT requirement, the contracting officer may make awards to more than one</w:t>
      </w:r>
      <w:r w:rsidR="005E7412">
        <w:rPr>
          <w:sz w:val="24"/>
          <w:szCs w:val="24"/>
        </w:rPr>
        <w:t xml:space="preserve"> </w:t>
      </w:r>
      <w:r>
        <w:rPr>
          <w:sz w:val="24"/>
          <w:szCs w:val="24"/>
        </w:rPr>
        <w:t>unproven source of supply.</w:t>
      </w:r>
    </w:p>
    <w:p w14:paraId="45051E25" w14:textId="5F1F20AB"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w:t>
      </w:r>
      <w:r w:rsidR="005E7412">
        <w:rPr>
          <w:sz w:val="24"/>
          <w:szCs w:val="24"/>
        </w:rPr>
        <w:t xml:space="preserve"> </w:t>
      </w:r>
      <w:r>
        <w:rPr>
          <w:sz w:val="24"/>
          <w:szCs w:val="24"/>
        </w:rPr>
        <w:t>value to the Government based on the evaluation criteria in the solicitation shall receive not less</w:t>
      </w:r>
      <w:r w:rsidR="005E7412">
        <w:rPr>
          <w:sz w:val="24"/>
          <w:szCs w:val="24"/>
        </w:rPr>
        <w:t xml:space="preserve"> </w:t>
      </w:r>
      <w:r>
        <w:rPr>
          <w:sz w:val="24"/>
          <w:szCs w:val="24"/>
        </w:rPr>
        <w:t>than 60% of the total requirement.</w:t>
      </w:r>
    </w:p>
    <w:p w14:paraId="06F18F31" w14:textId="562445E2"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w:t>
      </w:r>
      <w:r w:rsidR="005E7412">
        <w:rPr>
          <w:sz w:val="24"/>
          <w:szCs w:val="24"/>
        </w:rPr>
        <w:t xml:space="preserve"> </w:t>
      </w:r>
      <w:r>
        <w:rPr>
          <w:sz w:val="24"/>
          <w:szCs w:val="24"/>
        </w:rPr>
        <w:t>will apply to any partial awards.</w:t>
      </w:r>
    </w:p>
    <w:p w14:paraId="3F40A953" w14:textId="43E3F1F1"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multiple awards are made pursuant to (2) above and one of the awardees is an unproven</w:t>
      </w:r>
      <w:r w:rsidR="005E7412">
        <w:rPr>
          <w:sz w:val="24"/>
          <w:szCs w:val="24"/>
        </w:rPr>
        <w:t xml:space="preserve"> </w:t>
      </w:r>
      <w:r>
        <w:rPr>
          <w:sz w:val="24"/>
          <w:szCs w:val="24"/>
        </w:rPr>
        <w:t>source that fails to successfully complete FAT requirements, the Government may increase the</w:t>
      </w:r>
      <w:r w:rsidR="005E7412">
        <w:rPr>
          <w:sz w:val="24"/>
          <w:szCs w:val="24"/>
        </w:rPr>
        <w:t xml:space="preserve"> </w:t>
      </w:r>
      <w:r w:rsidRPr="002C5587">
        <w:rPr>
          <w:sz w:val="24"/>
          <w:szCs w:val="24"/>
        </w:rPr>
        <w:t>quantity of supplies called for in the schedule of this contract to the second awardee, if it is a</w:t>
      </w:r>
      <w:r w:rsidR="005E7412" w:rsidRPr="002C5587">
        <w:rPr>
          <w:sz w:val="24"/>
          <w:szCs w:val="24"/>
        </w:rPr>
        <w:t xml:space="preserve"> </w:t>
      </w:r>
      <w:r w:rsidRPr="002C5587">
        <w:rPr>
          <w:sz w:val="24"/>
          <w:szCs w:val="24"/>
        </w:rPr>
        <w:t>proven source or is a previously unproven source that has successfully completed the FAT</w:t>
      </w:r>
      <w:r w:rsidR="005E7412" w:rsidRPr="002C5587">
        <w:rPr>
          <w:sz w:val="24"/>
          <w:szCs w:val="24"/>
        </w:rPr>
        <w:t xml:space="preserve"> </w:t>
      </w:r>
      <w:r w:rsidRPr="002C5587">
        <w:rPr>
          <w:sz w:val="24"/>
          <w:szCs w:val="24"/>
        </w:rPr>
        <w:t>requirements for this contract, at the unit prices specified by the second awardee, up to and</w:t>
      </w:r>
      <w:r w:rsidR="005E7412" w:rsidRPr="002C5587">
        <w:rPr>
          <w:sz w:val="24"/>
          <w:szCs w:val="24"/>
        </w:rPr>
        <w:t xml:space="preserve"> </w:t>
      </w:r>
      <w:r w:rsidRPr="002C5587">
        <w:rPr>
          <w:sz w:val="24"/>
          <w:szCs w:val="24"/>
        </w:rPr>
        <w:t>including 100% of the quantity awarded to the unproven source that was subject to the failed</w:t>
      </w:r>
      <w:r w:rsidR="005E7412" w:rsidRPr="002C5587">
        <w:rPr>
          <w:sz w:val="24"/>
          <w:szCs w:val="24"/>
        </w:rPr>
        <w:t xml:space="preserve"> </w:t>
      </w:r>
      <w:r w:rsidRPr="002C5587">
        <w:rPr>
          <w:sz w:val="24"/>
          <w:szCs w:val="24"/>
        </w:rPr>
        <w:t>FAT. This option is separate and distinct from any other option terms and conditions included in</w:t>
      </w:r>
      <w:r w:rsidR="005E7412" w:rsidRPr="002C5587">
        <w:rPr>
          <w:sz w:val="24"/>
          <w:szCs w:val="24"/>
        </w:rPr>
        <w:t xml:space="preserve"> </w:t>
      </w:r>
      <w:r w:rsidRPr="002C5587">
        <w:rPr>
          <w:sz w:val="24"/>
          <w:szCs w:val="24"/>
        </w:rPr>
        <w:t>this contract.</w:t>
      </w:r>
    </w:p>
    <w:p w14:paraId="2EAC9E6F" w14:textId="77777777"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1CCA359" w14:textId="62B3A864" w:rsidR="00264783" w:rsidRPr="002C5587" w:rsidRDefault="00980164"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w:t>
      </w:r>
      <w:r w:rsidR="005E7412" w:rsidRPr="002C5587">
        <w:rPr>
          <w:sz w:val="24"/>
          <w:szCs w:val="24"/>
        </w:rPr>
        <w:t xml:space="preserve"> </w:t>
      </w:r>
      <w:r w:rsidRPr="002C5587">
        <w:rPr>
          <w:sz w:val="24"/>
          <w:szCs w:val="24"/>
        </w:rPr>
        <w:t>acquisition is restricted to material manufactured by the sources listed on the source control</w:t>
      </w:r>
      <w:r w:rsidR="005E7412" w:rsidRPr="002C5587">
        <w:rPr>
          <w:sz w:val="24"/>
          <w:szCs w:val="24"/>
        </w:rPr>
        <w:t xml:space="preserve"> </w:t>
      </w:r>
      <w:r w:rsidRPr="002C5587">
        <w:rPr>
          <w:sz w:val="24"/>
          <w:szCs w:val="24"/>
        </w:rPr>
        <w:t>drawing, as indicated by AMSC B. (Refer to DFARS PGI 217.7506 2-201.2.)</w:t>
      </w:r>
    </w:p>
    <w:p w14:paraId="3CB9A97A" w14:textId="77777777" w:rsidR="00B8258C" w:rsidRPr="002C5587" w:rsidRDefault="00B8258C" w:rsidP="00B8258C">
      <w:pPr>
        <w:adjustRightInd w:val="0"/>
        <w:rPr>
          <w:rFonts w:eastAsiaTheme="minorHAnsi"/>
          <w:bCs/>
          <w:sz w:val="24"/>
          <w:szCs w:val="24"/>
        </w:rPr>
      </w:pPr>
      <w:r w:rsidRPr="002C5587">
        <w:rPr>
          <w:rFonts w:eastAsiaTheme="minorHAnsi"/>
          <w:bCs/>
          <w:sz w:val="24"/>
          <w:szCs w:val="24"/>
        </w:rPr>
        <w:t>*****</w:t>
      </w:r>
    </w:p>
    <w:p w14:paraId="39A78716" w14:textId="2AD01F52" w:rsidR="00B8258C" w:rsidRPr="002C5587" w:rsidRDefault="00B8258C" w:rsidP="00B8258C">
      <w:pPr>
        <w:adjustRightInd w:val="0"/>
        <w:rPr>
          <w:rFonts w:eastAsiaTheme="minorHAnsi"/>
          <w:sz w:val="24"/>
          <w:szCs w:val="24"/>
        </w:rPr>
      </w:pPr>
      <w:r w:rsidRPr="002C5587">
        <w:rPr>
          <w:rFonts w:eastAsiaTheme="minorHAnsi"/>
          <w:bCs/>
          <w:sz w:val="24"/>
          <w:szCs w:val="24"/>
        </w:rPr>
        <w:t>L22 Restriction of Alternate Offers for Source Controlled Items (SEP 2017)</w:t>
      </w:r>
      <w:commentRangeStart w:id="321"/>
      <w:commentRangeEnd w:id="321"/>
      <w:r w:rsidRPr="002C5587">
        <w:rPr>
          <w:rStyle w:val="CommentReference"/>
          <w:sz w:val="24"/>
          <w:szCs w:val="24"/>
        </w:rPr>
        <w:commentReference w:id="321"/>
      </w:r>
    </w:p>
    <w:p w14:paraId="3187EF67" w14:textId="092DBB0F" w:rsidR="00AF67E6" w:rsidRPr="002C5587" w:rsidRDefault="00AF67E6" w:rsidP="00AF67E6">
      <w:pPr>
        <w:adjustRightInd w:val="0"/>
        <w:rPr>
          <w:rFonts w:eastAsiaTheme="minorHAnsi"/>
          <w:sz w:val="24"/>
          <w:szCs w:val="24"/>
        </w:rPr>
      </w:pPr>
      <w:r w:rsidRPr="002C5587">
        <w:rPr>
          <w:rFonts w:eastAsiaTheme="minorHAnsi"/>
          <w:sz w:val="24"/>
          <w:szCs w:val="24"/>
        </w:rPr>
        <w:t xml:space="preserve">(1)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w:t>
      </w:r>
      <w:r w:rsidR="00205F93" w:rsidRPr="002C5587">
        <w:rPr>
          <w:rFonts w:eastAsiaTheme="minorHAnsi"/>
          <w:sz w:val="24"/>
          <w:szCs w:val="24"/>
        </w:rPr>
        <w:t>of the approved manufacturers.</w:t>
      </w:r>
    </w:p>
    <w:p w14:paraId="46F82313" w14:textId="2AF2B0FF" w:rsidR="00AF67E6" w:rsidRPr="002C5587" w:rsidRDefault="00AF67E6" w:rsidP="00AF67E6">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w:t>
      </w:r>
      <w:r w:rsidR="00205F93" w:rsidRPr="002C5587">
        <w:rPr>
          <w:rFonts w:eastAsiaTheme="minorHAnsi"/>
          <w:sz w:val="24"/>
          <w:szCs w:val="24"/>
        </w:rPr>
        <w:t xml:space="preserve"> on the source control drawing.</w:t>
      </w:r>
    </w:p>
    <w:p w14:paraId="386675E1" w14:textId="68A96709" w:rsidR="00AF67E6" w:rsidRPr="002C5587" w:rsidRDefault="00AF67E6" w:rsidP="00AF67E6">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14:paraId="4DC51ABE" w14:textId="77777777" w:rsidR="00AF67E6" w:rsidRPr="002C5587" w:rsidRDefault="00AF67E6" w:rsidP="00306D70">
      <w:pPr>
        <w:adjustRightInd w:val="0"/>
        <w:spacing w:after="240"/>
        <w:rPr>
          <w:rFonts w:eastAsiaTheme="minorHAnsi"/>
          <w:sz w:val="24"/>
          <w:szCs w:val="24"/>
        </w:rPr>
      </w:pPr>
      <w:r w:rsidRPr="002C5587">
        <w:rPr>
          <w:rFonts w:eastAsiaTheme="minorHAnsi"/>
          <w:sz w:val="24"/>
          <w:szCs w:val="24"/>
        </w:rPr>
        <w:t>*****</w:t>
      </w:r>
    </w:p>
    <w:p w14:paraId="3E625F64" w14:textId="36ED9F42" w:rsidR="004A5FA0" w:rsidRPr="002C5587" w:rsidRDefault="004A5FA0" w:rsidP="002B627D">
      <w:pPr>
        <w:pStyle w:val="Heading3"/>
        <w:spacing w:after="240"/>
        <w:rPr>
          <w:sz w:val="24"/>
          <w:szCs w:val="24"/>
        </w:rPr>
      </w:pPr>
      <w:bookmarkStart w:id="322" w:name="P9_308"/>
      <w:r w:rsidRPr="002C5587">
        <w:rPr>
          <w:sz w:val="24"/>
          <w:szCs w:val="24"/>
        </w:rPr>
        <w:t>9.308</w:t>
      </w:r>
      <w:bookmarkEnd w:id="322"/>
      <w:r w:rsidRPr="002C5587">
        <w:rPr>
          <w:sz w:val="24"/>
          <w:szCs w:val="24"/>
        </w:rPr>
        <w:t xml:space="preserve"> Contract clauses.</w:t>
      </w:r>
    </w:p>
    <w:p w14:paraId="123C9955" w14:textId="6376A20C" w:rsidR="004A5FA0" w:rsidRPr="002C5587" w:rsidRDefault="004A5FA0" w:rsidP="002B627D">
      <w:pPr>
        <w:pStyle w:val="Heading3"/>
        <w:rPr>
          <w:sz w:val="24"/>
          <w:szCs w:val="24"/>
        </w:rPr>
      </w:pPr>
      <w:bookmarkStart w:id="323" w:name="P9_308_1"/>
      <w:r w:rsidRPr="002C5587">
        <w:rPr>
          <w:sz w:val="24"/>
          <w:szCs w:val="24"/>
        </w:rPr>
        <w:t>9.308-1</w:t>
      </w:r>
      <w:bookmarkEnd w:id="323"/>
      <w:r w:rsidRPr="002C5587">
        <w:rPr>
          <w:sz w:val="24"/>
          <w:szCs w:val="24"/>
        </w:rPr>
        <w:t xml:space="preserve"> Testi</w:t>
      </w:r>
      <w:r w:rsidR="00205F93" w:rsidRPr="002C5587">
        <w:rPr>
          <w:sz w:val="24"/>
          <w:szCs w:val="24"/>
        </w:rPr>
        <w:t>ng performed by the contractor.</w:t>
      </w:r>
    </w:p>
    <w:p w14:paraId="131ED34B" w14:textId="401C2CD9" w:rsidR="00037619" w:rsidRPr="002C5587" w:rsidRDefault="00037619"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2C5587">
        <w:rPr>
          <w:sz w:val="24"/>
          <w:szCs w:val="24"/>
        </w:rPr>
        <w:t>(a)(1) For manual acquisitions, the contracting officer shall obtain information in the material</w:t>
      </w:r>
      <w:r w:rsidR="005E7412" w:rsidRPr="002C5587">
        <w:rPr>
          <w:sz w:val="24"/>
          <w:szCs w:val="24"/>
        </w:rPr>
        <w:t xml:space="preserve"> </w:t>
      </w:r>
      <w:r w:rsidRPr="002C5587">
        <w:rPr>
          <w:sz w:val="24"/>
          <w:szCs w:val="24"/>
        </w:rPr>
        <w:t>master (Classification section &gt; Product Assurance tab). For automated solicitations, the system</w:t>
      </w:r>
      <w:r w:rsidR="005E7412" w:rsidRPr="002C5587">
        <w:rPr>
          <w:sz w:val="24"/>
          <w:szCs w:val="24"/>
        </w:rPr>
        <w:t xml:space="preserve"> </w:t>
      </w:r>
      <w:r w:rsidRPr="002C5587">
        <w:rPr>
          <w:sz w:val="24"/>
          <w:szCs w:val="24"/>
        </w:rPr>
        <w:t>pre-populates the information.</w:t>
      </w:r>
    </w:p>
    <w:p w14:paraId="33E8ACDA" w14:textId="093E25C4" w:rsidR="004A5FA0" w:rsidRPr="002C5587" w:rsidRDefault="004A5FA0" w:rsidP="002B627D">
      <w:pPr>
        <w:pStyle w:val="Heading3"/>
        <w:rPr>
          <w:sz w:val="24"/>
          <w:szCs w:val="24"/>
        </w:rPr>
      </w:pPr>
      <w:bookmarkStart w:id="324" w:name="P9_308_2"/>
      <w:r w:rsidRPr="002C5587">
        <w:rPr>
          <w:sz w:val="24"/>
          <w:szCs w:val="24"/>
        </w:rPr>
        <w:t xml:space="preserve">9.308-2 </w:t>
      </w:r>
      <w:bookmarkEnd w:id="324"/>
      <w:r w:rsidRPr="002C5587">
        <w:rPr>
          <w:sz w:val="24"/>
          <w:szCs w:val="24"/>
        </w:rPr>
        <w:t>Testing performed by the Government.</w:t>
      </w:r>
    </w:p>
    <w:p w14:paraId="5EC667EE" w14:textId="0BCF6DD6" w:rsidR="00037619" w:rsidRPr="002C5587" w:rsidRDefault="00037619" w:rsidP="00330B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napToGrid w:val="0"/>
          <w:sz w:val="24"/>
          <w:szCs w:val="24"/>
        </w:rPr>
      </w:pPr>
      <w:r w:rsidRPr="002C5587">
        <w:rPr>
          <w:sz w:val="24"/>
          <w:szCs w:val="24"/>
        </w:rPr>
        <w:t>(a)(1) For manual acquisitions, the contracting officer shall obt</w:t>
      </w:r>
      <w:r w:rsidR="00330B64" w:rsidRPr="002C5587">
        <w:rPr>
          <w:sz w:val="24"/>
          <w:szCs w:val="24"/>
        </w:rPr>
        <w:t xml:space="preserve">ain information in the material </w:t>
      </w:r>
      <w:r w:rsidRPr="002C5587">
        <w:rPr>
          <w:sz w:val="24"/>
          <w:szCs w:val="24"/>
        </w:rPr>
        <w:t>master under FAT guidance. For automated solicitations, the system pre-populates the</w:t>
      </w:r>
      <w:r w:rsidR="00330B64" w:rsidRPr="002C5587">
        <w:rPr>
          <w:sz w:val="24"/>
          <w:szCs w:val="24"/>
        </w:rPr>
        <w:t xml:space="preserve"> </w:t>
      </w:r>
      <w:r w:rsidRPr="002C5587">
        <w:rPr>
          <w:sz w:val="24"/>
          <w:szCs w:val="24"/>
        </w:rPr>
        <w:t>information.</w:t>
      </w:r>
    </w:p>
    <w:p w14:paraId="14F0E3E9" w14:textId="0A23AD6D" w:rsidR="00B8258C" w:rsidRPr="002C5587" w:rsidRDefault="00B8258C" w:rsidP="00025804">
      <w:pPr>
        <w:pStyle w:val="Heading2"/>
      </w:pPr>
      <w:r w:rsidRPr="002C5587">
        <w:lastRenderedPageBreak/>
        <w:t>SUBPART 9.4 – DEBARMENT, SUSPENSION, AND INELIGIBILITY</w:t>
      </w:r>
    </w:p>
    <w:p w14:paraId="150950A8" w14:textId="232021FB" w:rsidR="004A5FA0" w:rsidRPr="002C5587" w:rsidRDefault="009A2B9C" w:rsidP="00306D70">
      <w:pPr>
        <w:spacing w:after="240"/>
        <w:jc w:val="center"/>
        <w:rPr>
          <w:i/>
          <w:sz w:val="24"/>
          <w:szCs w:val="24"/>
        </w:rPr>
      </w:pPr>
      <w:r w:rsidRPr="002C5587">
        <w:rPr>
          <w:i/>
          <w:sz w:val="24"/>
          <w:szCs w:val="24"/>
        </w:rPr>
        <w:t>(Revised August 7, 2019 through PROCLTR 2019-16</w:t>
      </w:r>
      <w:r w:rsidR="00B8258C" w:rsidRPr="002C5587">
        <w:rPr>
          <w:i/>
          <w:sz w:val="24"/>
          <w:szCs w:val="24"/>
        </w:rPr>
        <w:t>)</w:t>
      </w:r>
      <w:commentRangeStart w:id="325"/>
      <w:commentRangeEnd w:id="325"/>
      <w:r w:rsidR="00B8258C" w:rsidRPr="002C5587">
        <w:rPr>
          <w:rStyle w:val="CommentReference"/>
          <w:sz w:val="24"/>
          <w:szCs w:val="24"/>
        </w:rPr>
        <w:commentReference w:id="325"/>
      </w:r>
    </w:p>
    <w:p w14:paraId="21680989" w14:textId="4C75EABF" w:rsidR="004A5FA0" w:rsidRPr="002C5587" w:rsidRDefault="004A5FA0" w:rsidP="00306D70">
      <w:pPr>
        <w:spacing w:after="240"/>
        <w:rPr>
          <w:sz w:val="24"/>
          <w:szCs w:val="24"/>
        </w:rPr>
      </w:pPr>
      <w:bookmarkStart w:id="326" w:name="P9_404"/>
      <w:r w:rsidRPr="002C5587">
        <w:rPr>
          <w:rStyle w:val="Heading3Char"/>
          <w:sz w:val="24"/>
          <w:szCs w:val="24"/>
        </w:rPr>
        <w:t>9.404</w:t>
      </w:r>
      <w:bookmarkEnd w:id="326"/>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w:t>
      </w:r>
      <w:r w:rsidR="00205F93" w:rsidRPr="002C5587">
        <w:rPr>
          <w:snapToGrid w:val="0"/>
          <w:sz w:val="24"/>
          <w:szCs w:val="24"/>
        </w:rPr>
        <w:t xml:space="preserve"> Contracting Integrity (SACI).</w:t>
      </w:r>
    </w:p>
    <w:p w14:paraId="27DC846D" w14:textId="591EB2A1" w:rsidR="004A5FA0" w:rsidRPr="002C5587" w:rsidRDefault="004A5FA0" w:rsidP="002B627D">
      <w:pPr>
        <w:pStyle w:val="Heading3"/>
        <w:rPr>
          <w:sz w:val="24"/>
          <w:szCs w:val="24"/>
        </w:rPr>
      </w:pPr>
      <w:bookmarkStart w:id="327" w:name="P9_405"/>
      <w:r w:rsidRPr="002C5587">
        <w:rPr>
          <w:sz w:val="24"/>
          <w:szCs w:val="24"/>
        </w:rPr>
        <w:t>9.405</w:t>
      </w:r>
      <w:bookmarkEnd w:id="327"/>
      <w:r w:rsidRPr="002C5587">
        <w:rPr>
          <w:sz w:val="24"/>
          <w:szCs w:val="24"/>
        </w:rPr>
        <w:t xml:space="preserve"> Effect of listing.</w:t>
      </w:r>
    </w:p>
    <w:p w14:paraId="6A6FE9D3" w14:textId="58124FDD" w:rsidR="00B31647" w:rsidRPr="002C5587" w:rsidRDefault="00B31647" w:rsidP="00B31647">
      <w:pPr>
        <w:rPr>
          <w:sz w:val="24"/>
          <w:szCs w:val="24"/>
        </w:rPr>
      </w:pPr>
      <w:r w:rsidRPr="002C5587">
        <w:rPr>
          <w:color w:val="000000"/>
          <w:sz w:val="24"/>
          <w:szCs w:val="24"/>
        </w:rPr>
        <w:t>(a)</w:t>
      </w:r>
      <w:commentRangeStart w:id="328"/>
      <w:r w:rsidRPr="002C5587">
        <w:rPr>
          <w:color w:val="000000"/>
          <w:sz w:val="24"/>
          <w:szCs w:val="24"/>
        </w:rPr>
        <w:t xml:space="preserve"> </w:t>
      </w:r>
      <w:commentRangeEnd w:id="328"/>
      <w:r w:rsidRPr="002C5587">
        <w:rPr>
          <w:rStyle w:val="CommentReference"/>
          <w:sz w:val="24"/>
          <w:szCs w:val="24"/>
        </w:rPr>
        <w:commentReference w:id="328"/>
      </w:r>
      <w:r w:rsidRPr="002C5587">
        <w:rPr>
          <w:color w:val="000000"/>
          <w:sz w:val="24"/>
          <w:szCs w:val="24"/>
        </w:rPr>
        <w:t>In order to take one of the contract actions identified in FAR 9.405(a), 9.405-1(b), 9.405-2, 9.406(c), or 9.407-1(d), the procuring organization CCO shall forward a written request,</w:t>
      </w:r>
      <w:r w:rsidRPr="005736A1">
        <w:rPr>
          <w:color w:val="000000"/>
          <w:sz w:val="24"/>
          <w:szCs w:val="24"/>
        </w:rPr>
        <w:t xml:space="preserve"> </w:t>
      </w:r>
      <w:r w:rsidRPr="002C5587">
        <w:rPr>
          <w:color w:val="000000"/>
          <w:sz w:val="24"/>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14:paraId="5F0CF413" w14:textId="41309E9E" w:rsidR="004A5FA0" w:rsidRPr="002C5587" w:rsidRDefault="004A5FA0" w:rsidP="004A5FA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14:paraId="0EFC601C" w14:textId="14F3993A" w:rsidR="004A5FA0" w:rsidRPr="002C5587" w:rsidRDefault="004A5FA0" w:rsidP="00306D7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14:paraId="2C22A263" w14:textId="7BC9E807" w:rsidR="004A5FA0" w:rsidRPr="002C5587" w:rsidRDefault="002B627D" w:rsidP="002B627D">
      <w:pPr>
        <w:pStyle w:val="Heading3"/>
        <w:rPr>
          <w:sz w:val="24"/>
          <w:szCs w:val="24"/>
        </w:rPr>
      </w:pPr>
      <w:bookmarkStart w:id="329" w:name="P9_405_1"/>
      <w:r w:rsidRPr="002C5587">
        <w:rPr>
          <w:sz w:val="24"/>
          <w:szCs w:val="24"/>
        </w:rPr>
        <w:t>9.405-1</w:t>
      </w:r>
      <w:bookmarkEnd w:id="329"/>
      <w:r w:rsidR="004A5FA0" w:rsidRPr="002C5587">
        <w:rPr>
          <w:sz w:val="24"/>
          <w:szCs w:val="24"/>
        </w:rPr>
        <w:t xml:space="preserve"> Continuation of current contracts.</w:t>
      </w:r>
    </w:p>
    <w:p w14:paraId="47BC86A9" w14:textId="10765629" w:rsidR="004A5FA0" w:rsidRPr="002C5587" w:rsidRDefault="004A5FA0" w:rsidP="00306D7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14:paraId="1D30EE82" w14:textId="740ACAEA" w:rsidR="004A5FA0" w:rsidRPr="002C5587" w:rsidRDefault="004A5FA0" w:rsidP="002B627D">
      <w:pPr>
        <w:pStyle w:val="Heading3"/>
        <w:spacing w:after="240"/>
        <w:rPr>
          <w:sz w:val="24"/>
          <w:szCs w:val="24"/>
        </w:rPr>
      </w:pPr>
      <w:bookmarkStart w:id="330" w:name="P9_406"/>
      <w:r w:rsidRPr="002C5587">
        <w:rPr>
          <w:sz w:val="24"/>
          <w:szCs w:val="24"/>
        </w:rPr>
        <w:t>9.406</w:t>
      </w:r>
      <w:bookmarkEnd w:id="330"/>
      <w:r w:rsidRPr="002C5587">
        <w:rPr>
          <w:sz w:val="24"/>
          <w:szCs w:val="24"/>
        </w:rPr>
        <w:t xml:space="preserve"> Debarment.</w:t>
      </w:r>
    </w:p>
    <w:p w14:paraId="5B938AA1" w14:textId="0CA6DADE" w:rsidR="004A5FA0" w:rsidRPr="002C5587" w:rsidRDefault="002B627D" w:rsidP="00C27A0F">
      <w:pPr>
        <w:pStyle w:val="Heading3"/>
        <w:rPr>
          <w:sz w:val="24"/>
          <w:szCs w:val="24"/>
        </w:rPr>
      </w:pPr>
      <w:bookmarkStart w:id="331" w:name="P9_406_3"/>
      <w:r w:rsidRPr="002C5587">
        <w:rPr>
          <w:sz w:val="24"/>
          <w:szCs w:val="24"/>
        </w:rPr>
        <w:t>9.406-3</w:t>
      </w:r>
      <w:bookmarkEnd w:id="331"/>
      <w:r w:rsidR="004A5FA0" w:rsidRPr="002C5587">
        <w:rPr>
          <w:sz w:val="24"/>
          <w:szCs w:val="24"/>
        </w:rPr>
        <w:t xml:space="preserve"> Procedures.</w:t>
      </w:r>
    </w:p>
    <w:p w14:paraId="463A1CED" w14:textId="78FAE411" w:rsidR="004A5FA0" w:rsidRPr="002C5587" w:rsidRDefault="004A5FA0" w:rsidP="004A5FA0">
      <w:pPr>
        <w:rPr>
          <w:sz w:val="24"/>
          <w:szCs w:val="24"/>
        </w:rPr>
      </w:pPr>
      <w:r w:rsidRPr="002C5587">
        <w:rPr>
          <w:snapToGrid w:val="0"/>
          <w:sz w:val="24"/>
          <w:szCs w:val="24"/>
        </w:rPr>
        <w:t>(a) Office of Counsel shall s</w:t>
      </w:r>
      <w:r w:rsidRPr="002C5587">
        <w:rPr>
          <w:sz w:val="24"/>
          <w:szCs w:val="24"/>
        </w:rPr>
        <w:t>ubmit the report based upon an indictment, judgment or criminal information to the General Counsel within 2 weeks of the date of notification and include a copy of the indictment (signed, with docket number and date), judgment, conviction order, or ot</w:t>
      </w:r>
      <w:r w:rsidR="00205F93" w:rsidRPr="002C5587">
        <w:rPr>
          <w:sz w:val="24"/>
          <w:szCs w:val="24"/>
        </w:rPr>
        <w:t>her supporting documentation.</w:t>
      </w:r>
    </w:p>
    <w:p w14:paraId="3E749327" w14:textId="7E0E51C1" w:rsidR="004A5FA0" w:rsidRPr="002C5587" w:rsidRDefault="004A5FA0" w:rsidP="00306D70">
      <w:pPr>
        <w:spacing w:after="240"/>
        <w:rPr>
          <w:snapToGrid w:val="0"/>
          <w:sz w:val="24"/>
          <w:szCs w:val="24"/>
        </w:rPr>
      </w:pPr>
      <w:r w:rsidRPr="002C5587">
        <w:rPr>
          <w:snapToGrid w:val="0"/>
          <w:sz w:val="24"/>
          <w:szCs w:val="24"/>
        </w:rPr>
        <w:t xml:space="preserve">(S-90)(a) Office of Counsel shall notify contracting personnel of proposed debarment or suspension. The contracting officer will review the proposed debarment or suspension report and any other supporting data when the contractor is in line for an award. Coordination with the </w:t>
      </w:r>
      <w:r w:rsidRPr="002C5587">
        <w:rPr>
          <w:snapToGrid w:val="0"/>
          <w:sz w:val="24"/>
          <w:szCs w:val="24"/>
        </w:rPr>
        <w:lastRenderedPageBreak/>
        <w:t>Office of Counsel for proposed award, option, subcontractor agreement or novation is required prior to action.</w:t>
      </w:r>
    </w:p>
    <w:p w14:paraId="7F0FEADC" w14:textId="16C2DD7D" w:rsidR="004A5FA0" w:rsidRPr="002C5587" w:rsidRDefault="004A5FA0" w:rsidP="00B30123">
      <w:pPr>
        <w:pStyle w:val="Heading3"/>
        <w:rPr>
          <w:sz w:val="24"/>
          <w:szCs w:val="24"/>
          <w:lang w:val="en"/>
        </w:rPr>
      </w:pPr>
      <w:bookmarkStart w:id="332" w:name="P9_406_90"/>
      <w:r w:rsidRPr="002C5587">
        <w:rPr>
          <w:sz w:val="24"/>
          <w:szCs w:val="24"/>
          <w:lang w:val="en"/>
        </w:rPr>
        <w:t>9.406-90</w:t>
      </w:r>
      <w:bookmarkEnd w:id="332"/>
      <w:r w:rsidRPr="002C5587">
        <w:rPr>
          <w:sz w:val="24"/>
          <w:szCs w:val="24"/>
          <w:lang w:val="en"/>
        </w:rPr>
        <w:t xml:space="preserve"> Procedures for debarments based on poor performance.</w:t>
      </w:r>
    </w:p>
    <w:p w14:paraId="20B1F63B" w14:textId="5BCB456E" w:rsidR="004A5FA0" w:rsidRPr="002C5587" w:rsidRDefault="004A5FA0" w:rsidP="004A5FA0">
      <w:pPr>
        <w:rPr>
          <w:sz w:val="24"/>
          <w:szCs w:val="24"/>
          <w:lang w:val="en"/>
        </w:rPr>
      </w:pPr>
      <w:r w:rsidRPr="002C5587">
        <w:rPr>
          <w:sz w:val="24"/>
          <w:szCs w:val="24"/>
          <w:lang w:val="en"/>
        </w:rPr>
        <w:t>(a) Policy. Where poor performance is to be relied upon as a basis for debarment, the responsibility for ensuring that action is taken to initiate debarment proceedings lies primarily with the contracting officer.</w:t>
      </w:r>
    </w:p>
    <w:p w14:paraId="663FF618" w14:textId="303C6EE7" w:rsidR="004A5FA0" w:rsidRPr="005736A1" w:rsidRDefault="004A5FA0" w:rsidP="004A5FA0">
      <w:pPr>
        <w:rPr>
          <w:sz w:val="24"/>
          <w:szCs w:val="24"/>
          <w:lang w:val="en"/>
        </w:rPr>
      </w:pPr>
      <w:r w:rsidRPr="005736A1">
        <w:rPr>
          <w:sz w:val="24"/>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14:paraId="3ED0ED8E" w14:textId="5A44AA0C" w:rsidR="004A5FA0" w:rsidRPr="005736A1" w:rsidRDefault="004A5FA0" w:rsidP="004A5FA0">
      <w:pPr>
        <w:rPr>
          <w:sz w:val="24"/>
          <w:szCs w:val="24"/>
          <w:lang w:val="en"/>
        </w:rPr>
      </w:pPr>
      <w:r w:rsidRPr="005736A1">
        <w:rPr>
          <w:sz w:val="24"/>
          <w:szCs w:val="24"/>
          <w:lang w:val="en"/>
        </w:rPr>
        <w:t>(c) Decision-making process.</w:t>
      </w:r>
    </w:p>
    <w:p w14:paraId="70363D92" w14:textId="1CC6EF82" w:rsidR="004A5FA0" w:rsidRPr="005736A1" w:rsidRDefault="00205F93" w:rsidP="004A5FA0">
      <w:pPr>
        <w:rPr>
          <w:sz w:val="24"/>
          <w:szCs w:val="24"/>
          <w:lang w:val="en"/>
        </w:rPr>
      </w:pPr>
      <w:r w:rsidRPr="005736A1">
        <w:rPr>
          <w:sz w:val="24"/>
          <w:szCs w:val="24"/>
          <w:lang w:val="en"/>
        </w:rPr>
        <w:tab/>
      </w:r>
      <w:r w:rsidR="004A5FA0"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14:paraId="6BE4F3D6" w14:textId="72CDBCBA" w:rsidR="004A5FA0" w:rsidRPr="005736A1" w:rsidRDefault="00205F93" w:rsidP="004A5FA0">
      <w:pPr>
        <w:rPr>
          <w:sz w:val="24"/>
          <w:szCs w:val="24"/>
          <w:lang w:val="en"/>
        </w:rPr>
      </w:pPr>
      <w:r w:rsidRPr="005736A1">
        <w:rPr>
          <w:sz w:val="24"/>
          <w:szCs w:val="24"/>
          <w:lang w:val="en"/>
        </w:rPr>
        <w:tab/>
      </w:r>
      <w:r w:rsidR="004A5FA0" w:rsidRPr="005736A1">
        <w:rPr>
          <w:sz w:val="24"/>
          <w:szCs w:val="24"/>
          <w:lang w:val="en"/>
        </w:rPr>
        <w:t>(2) When recommending a contractor to Office of Counsel for consideration of a possible debarment recommendation on the basis of poor performance, provide:</w:t>
      </w:r>
    </w:p>
    <w:p w14:paraId="496B44DD" w14:textId="5A68F8A3"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14:paraId="333DB052" w14:textId="3F8941F5"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14:paraId="60A2120E" w14:textId="3C0C33F7"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(iii) The reasons identified for the contractor’s poor performance and the action taken by the Government to protect its business interests.</w:t>
      </w:r>
    </w:p>
    <w:p w14:paraId="449B7BE0" w14:textId="73168017"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(iv) A discussion of whether a debarment action directed toward a specific division, organizational element, or commodity would adequately protect the Government’s interests.</w:t>
      </w:r>
    </w:p>
    <w:p w14:paraId="1BEC2395" w14:textId="20F6FBFD"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14:paraId="7D12CBFD" w14:textId="32A83E08" w:rsidR="00B8258C" w:rsidRPr="005736A1" w:rsidRDefault="00205F93" w:rsidP="00B8258C">
      <w:pPr>
        <w:rPr>
          <w:sz w:val="24"/>
          <w:szCs w:val="24"/>
        </w:rPr>
      </w:pPr>
      <w:r w:rsidRPr="005736A1">
        <w:rPr>
          <w:sz w:val="24"/>
          <w:szCs w:val="24"/>
          <w:lang w:val="en"/>
        </w:rPr>
        <w:tab/>
      </w:r>
      <w:r w:rsidRPr="005736A1">
        <w:rPr>
          <w:sz w:val="24"/>
          <w:szCs w:val="24"/>
          <w:lang w:val="en"/>
        </w:rPr>
        <w:tab/>
      </w:r>
      <w:r w:rsidR="004A5FA0" w:rsidRPr="005736A1">
        <w:rPr>
          <w:sz w:val="24"/>
          <w:szCs w:val="24"/>
          <w:lang w:val="en"/>
        </w:rPr>
        <w:t xml:space="preserve">(vi)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w:t>
      </w:r>
      <w:r w:rsidR="00B8258C" w:rsidRPr="005736A1">
        <w:rPr>
          <w:sz w:val="24"/>
          <w:szCs w:val="24"/>
          <w:lang w:val="en"/>
        </w:rPr>
        <w:t>procuring organizations.</w:t>
      </w:r>
    </w:p>
    <w:p w14:paraId="0BD0A06D" w14:textId="4266FAE2" w:rsidR="00741784" w:rsidRDefault="00B8258C" w:rsidP="00B825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62"/>
          <w:headerReference w:type="default" r:id="rId163"/>
          <w:footerReference w:type="even" r:id="rId164"/>
          <w:footerReference w:type="default" r:id="rId165"/>
          <w:pgSz w:w="12240" w:h="15840"/>
          <w:pgMar w:top="1440" w:right="1440" w:bottom="1440" w:left="1440" w:header="720" w:footer="720" w:gutter="0"/>
          <w:cols w:space="720"/>
          <w:docGrid w:linePitch="299"/>
        </w:sectPr>
      </w:pPr>
      <w:commentRangeStart w:id="333"/>
      <w:commentRangeEnd w:id="333"/>
      <w:r>
        <w:rPr>
          <w:rStyle w:val="CommentReference"/>
        </w:rPr>
        <w:commentReference w:id="333"/>
      </w:r>
      <w:r w:rsidR="004A5FA0">
        <w:rPr>
          <w:b/>
        </w:rPr>
        <w:br w:type="page"/>
      </w:r>
    </w:p>
    <w:p w14:paraId="79F1D0EC" w14:textId="2C37F218" w:rsidR="00E72D89" w:rsidRPr="00660FE3" w:rsidRDefault="00E72D89" w:rsidP="00AD5C9B">
      <w:pPr>
        <w:pStyle w:val="Heading1"/>
        <w:rPr>
          <w:sz w:val="24"/>
          <w:szCs w:val="24"/>
        </w:rPr>
      </w:pPr>
      <w:bookmarkStart w:id="334" w:name="P11"/>
      <w:r w:rsidRPr="00660FE3">
        <w:rPr>
          <w:sz w:val="24"/>
          <w:szCs w:val="24"/>
        </w:rPr>
        <w:lastRenderedPageBreak/>
        <w:t>PART 11</w:t>
      </w:r>
      <w:bookmarkEnd w:id="334"/>
      <w:r w:rsidRPr="00660FE3">
        <w:rPr>
          <w:sz w:val="24"/>
          <w:szCs w:val="24"/>
        </w:rPr>
        <w:t xml:space="preserve"> – DESCRIBING AGENCY NEEDS</w:t>
      </w:r>
    </w:p>
    <w:p w14:paraId="4AF11F96" w14:textId="6664DCA0" w:rsidR="000E2848" w:rsidRPr="00660FE3" w:rsidRDefault="00136C85" w:rsidP="00306D70">
      <w:pPr>
        <w:spacing w:after="240"/>
        <w:jc w:val="center"/>
        <w:rPr>
          <w:i/>
          <w:sz w:val="24"/>
          <w:szCs w:val="24"/>
        </w:rPr>
      </w:pPr>
      <w:r w:rsidRPr="00660FE3">
        <w:rPr>
          <w:i/>
          <w:sz w:val="24"/>
          <w:szCs w:val="24"/>
        </w:rPr>
        <w:t>(Revised June 1</w:t>
      </w:r>
      <w:r w:rsidR="00DB0BC1" w:rsidRPr="00660FE3">
        <w:rPr>
          <w:i/>
          <w:sz w:val="24"/>
          <w:szCs w:val="24"/>
        </w:rPr>
        <w:t>2</w:t>
      </w:r>
      <w:r w:rsidRPr="00660FE3">
        <w:rPr>
          <w:i/>
          <w:sz w:val="24"/>
          <w:szCs w:val="24"/>
        </w:rPr>
        <w:t>, 2020 through PROCLTR 2020-1</w:t>
      </w:r>
      <w:r w:rsidR="00DB0BC1" w:rsidRPr="00660FE3">
        <w:rPr>
          <w:i/>
          <w:sz w:val="24"/>
          <w:szCs w:val="24"/>
        </w:rPr>
        <w:t>3</w:t>
      </w:r>
      <w:r w:rsidR="00AF51DD" w:rsidRPr="00660FE3">
        <w:rPr>
          <w:i/>
          <w:sz w:val="24"/>
          <w:szCs w:val="24"/>
        </w:rPr>
        <w:t>)</w:t>
      </w:r>
    </w:p>
    <w:p w14:paraId="555BE409" w14:textId="07E45FC5" w:rsidR="00C7596A" w:rsidRPr="005736A1" w:rsidRDefault="00C7596A" w:rsidP="00C7596A">
      <w:pPr>
        <w:jc w:val="center"/>
        <w:rPr>
          <w:b/>
          <w:sz w:val="24"/>
          <w:szCs w:val="24"/>
        </w:rPr>
      </w:pPr>
      <w:r w:rsidRPr="005736A1">
        <w:rPr>
          <w:b/>
          <w:sz w:val="24"/>
          <w:szCs w:val="24"/>
        </w:rPr>
        <w:t>TABLE OF CONTENTS</w:t>
      </w:r>
    </w:p>
    <w:p w14:paraId="4B510FF4" w14:textId="1E845274" w:rsidR="00C7596A" w:rsidRPr="005736A1" w:rsidRDefault="00C7596A" w:rsidP="00C7596A">
      <w:pPr>
        <w:rPr>
          <w:b/>
          <w:sz w:val="24"/>
          <w:szCs w:val="24"/>
        </w:rPr>
      </w:pPr>
      <w:r w:rsidRPr="005736A1">
        <w:rPr>
          <w:b/>
          <w:sz w:val="24"/>
          <w:szCs w:val="24"/>
        </w:rPr>
        <w:t>SUBPART 11.1 – SELECTING AND DEVELOPING REQUIREMENTS DOCUMENTS</w:t>
      </w:r>
    </w:p>
    <w:p w14:paraId="7FDDE365" w14:textId="537A1772" w:rsidR="00C7596A" w:rsidRPr="005736A1" w:rsidRDefault="005A1C85" w:rsidP="00C7596A">
      <w:pPr>
        <w:rPr>
          <w:sz w:val="24"/>
          <w:szCs w:val="24"/>
        </w:rPr>
      </w:pPr>
      <w:hyperlink w:anchor="P11_103" w:history="1">
        <w:r w:rsidR="00C7596A" w:rsidRPr="005736A1">
          <w:rPr>
            <w:sz w:val="24"/>
            <w:szCs w:val="24"/>
          </w:rPr>
          <w:t>11.103</w:t>
        </w:r>
      </w:hyperlink>
      <w:r w:rsidR="00677874" w:rsidRPr="005736A1">
        <w:rPr>
          <w:sz w:val="24"/>
          <w:szCs w:val="24"/>
        </w:rPr>
        <w:tab/>
      </w:r>
      <w:r w:rsidR="00677874" w:rsidRPr="005736A1">
        <w:rPr>
          <w:sz w:val="24"/>
          <w:szCs w:val="24"/>
        </w:rPr>
        <w:tab/>
      </w:r>
      <w:r w:rsidR="00C7596A" w:rsidRPr="005736A1">
        <w:rPr>
          <w:sz w:val="24"/>
          <w:szCs w:val="24"/>
        </w:rPr>
        <w:t>Market acceptance.</w:t>
      </w:r>
    </w:p>
    <w:p w14:paraId="7E699F23" w14:textId="77777777" w:rsidR="00C7596A" w:rsidRPr="005736A1" w:rsidRDefault="00C7596A" w:rsidP="00C7596A">
      <w:pPr>
        <w:rPr>
          <w:b/>
          <w:sz w:val="24"/>
          <w:szCs w:val="24"/>
        </w:rPr>
      </w:pPr>
      <w:r w:rsidRPr="005736A1">
        <w:rPr>
          <w:b/>
          <w:sz w:val="24"/>
          <w:szCs w:val="24"/>
        </w:rPr>
        <w:t>SUBPART 11.2 – USING AND MAINTAINING REQUIREMENTS DOCUMENTS</w:t>
      </w:r>
    </w:p>
    <w:p w14:paraId="350AEEE3" w14:textId="684E69C2" w:rsidR="00C7596A" w:rsidRPr="005736A1" w:rsidRDefault="005A1C85" w:rsidP="00C7596A">
      <w:pPr>
        <w:tabs>
          <w:tab w:val="clear" w:pos="1800"/>
          <w:tab w:val="left" w:pos="1710"/>
        </w:tabs>
        <w:rPr>
          <w:sz w:val="24"/>
          <w:szCs w:val="24"/>
        </w:rPr>
      </w:pPr>
      <w:hyperlink w:anchor="P11_201" w:history="1">
        <w:r w:rsidR="00C7596A" w:rsidRPr="005736A1">
          <w:rPr>
            <w:sz w:val="24"/>
            <w:szCs w:val="24"/>
          </w:rPr>
          <w:t>11.201</w:t>
        </w:r>
      </w:hyperlink>
      <w:r w:rsidR="00677874" w:rsidRPr="005736A1">
        <w:rPr>
          <w:sz w:val="24"/>
          <w:szCs w:val="24"/>
        </w:rPr>
        <w:tab/>
      </w:r>
      <w:r w:rsidR="00677874" w:rsidRPr="005736A1">
        <w:rPr>
          <w:sz w:val="24"/>
          <w:szCs w:val="24"/>
        </w:rPr>
        <w:tab/>
      </w:r>
      <w:r w:rsidR="00C7596A" w:rsidRPr="005736A1">
        <w:rPr>
          <w:sz w:val="24"/>
          <w:szCs w:val="24"/>
        </w:rPr>
        <w:t>Identification and availability of specifications</w:t>
      </w:r>
      <w:commentRangeStart w:id="335"/>
      <w:r w:rsidR="00C7596A" w:rsidRPr="005736A1">
        <w:rPr>
          <w:sz w:val="24"/>
          <w:szCs w:val="24"/>
        </w:rPr>
        <w:t>.</w:t>
      </w:r>
      <w:commentRangeEnd w:id="335"/>
      <w:r w:rsidR="00CD7A01">
        <w:rPr>
          <w:rStyle w:val="CommentReference"/>
        </w:rPr>
        <w:commentReference w:id="335"/>
      </w:r>
    </w:p>
    <w:p w14:paraId="3A23B394" w14:textId="0A9A417B" w:rsidR="00C7596A" w:rsidRPr="005736A1" w:rsidRDefault="005A1C85" w:rsidP="00C7596A">
      <w:pPr>
        <w:rPr>
          <w:sz w:val="24"/>
          <w:szCs w:val="24"/>
        </w:rPr>
      </w:pPr>
      <w:hyperlink w:anchor="P11_274" w:history="1">
        <w:r w:rsidR="00C7596A" w:rsidRPr="005736A1">
          <w:rPr>
            <w:bCs/>
            <w:iCs/>
            <w:sz w:val="24"/>
            <w:szCs w:val="24"/>
          </w:rPr>
          <w:t>11.274</w:t>
        </w:r>
      </w:hyperlink>
      <w:r w:rsidR="00677874" w:rsidRPr="005736A1">
        <w:rPr>
          <w:sz w:val="24"/>
          <w:szCs w:val="24"/>
        </w:rPr>
        <w:tab/>
      </w:r>
      <w:r w:rsidR="00677874" w:rsidRPr="005736A1">
        <w:rPr>
          <w:sz w:val="24"/>
          <w:szCs w:val="24"/>
        </w:rPr>
        <w:tab/>
      </w:r>
      <w:r w:rsidR="00C7596A" w:rsidRPr="005736A1">
        <w:rPr>
          <w:sz w:val="24"/>
          <w:szCs w:val="24"/>
        </w:rPr>
        <w:t>Item identification and valuation requirements.</w:t>
      </w:r>
    </w:p>
    <w:p w14:paraId="06AD0D09" w14:textId="798A6AB5" w:rsidR="00C7596A" w:rsidRPr="005736A1" w:rsidRDefault="005A1C85" w:rsidP="00C7596A">
      <w:pPr>
        <w:tabs>
          <w:tab w:val="left" w:pos="1710"/>
        </w:tabs>
        <w:rPr>
          <w:sz w:val="24"/>
          <w:szCs w:val="24"/>
        </w:rPr>
      </w:pPr>
      <w:hyperlink w:anchor="P11_274_2" w:history="1">
        <w:r w:rsidR="00C7596A" w:rsidRPr="005736A1">
          <w:rPr>
            <w:rStyle w:val="Hyperlink"/>
            <w:sz w:val="24"/>
            <w:szCs w:val="24"/>
          </w:rPr>
          <w:t>11.274-2</w:t>
        </w:r>
      </w:hyperlink>
      <w:r w:rsidR="00677874" w:rsidRPr="00306D70">
        <w:rPr>
          <w:rStyle w:val="Hyperlink"/>
          <w:sz w:val="24"/>
          <w:szCs w:val="24"/>
          <w:u w:val="none"/>
        </w:rPr>
        <w:tab/>
      </w:r>
      <w:r w:rsidR="00C7596A" w:rsidRPr="005736A1">
        <w:rPr>
          <w:sz w:val="24"/>
          <w:szCs w:val="24"/>
        </w:rPr>
        <w:t>Policy for unique item identification.</w:t>
      </w:r>
    </w:p>
    <w:p w14:paraId="37D9C4B2" w14:textId="77777777" w:rsidR="00C7596A" w:rsidRPr="005736A1" w:rsidRDefault="00C7596A" w:rsidP="00C7596A">
      <w:pPr>
        <w:rPr>
          <w:b/>
          <w:sz w:val="24"/>
          <w:szCs w:val="24"/>
        </w:rPr>
      </w:pPr>
      <w:r w:rsidRPr="005736A1">
        <w:rPr>
          <w:b/>
          <w:sz w:val="24"/>
          <w:szCs w:val="24"/>
        </w:rPr>
        <w:t>SUBPART 11.3 – ACCEPTABLE MATERIAL</w:t>
      </w:r>
    </w:p>
    <w:p w14:paraId="385BC3DF" w14:textId="12DB9EBF" w:rsidR="00C7596A" w:rsidRPr="005736A1" w:rsidRDefault="005A1C85" w:rsidP="00C7596A">
      <w:pPr>
        <w:pStyle w:val="PlainText"/>
        <w:rPr>
          <w:rFonts w:ascii="Times New Roman" w:hAnsi="Times New Roman"/>
          <w:bCs/>
          <w:iCs/>
          <w:sz w:val="24"/>
          <w:szCs w:val="24"/>
        </w:rPr>
      </w:pPr>
      <w:hyperlink w:anchor="P11_302" w:history="1">
        <w:r w:rsidR="00C7596A" w:rsidRPr="005736A1">
          <w:rPr>
            <w:rFonts w:ascii="Times New Roman" w:hAnsi="Times New Roman"/>
            <w:sz w:val="24"/>
            <w:szCs w:val="24"/>
          </w:rPr>
          <w:t>11.302</w:t>
        </w:r>
      </w:hyperlink>
      <w:r w:rsidR="00677874" w:rsidRPr="005736A1">
        <w:rPr>
          <w:rFonts w:ascii="Times New Roman" w:hAnsi="Times New Roman"/>
          <w:sz w:val="24"/>
          <w:szCs w:val="24"/>
        </w:rPr>
        <w:tab/>
      </w:r>
      <w:r w:rsidR="00677874" w:rsidRPr="005736A1">
        <w:rPr>
          <w:rFonts w:ascii="Times New Roman" w:hAnsi="Times New Roman"/>
          <w:sz w:val="24"/>
          <w:szCs w:val="24"/>
        </w:rPr>
        <w:tab/>
      </w:r>
      <w:r w:rsidR="00C7596A" w:rsidRPr="005736A1">
        <w:rPr>
          <w:rFonts w:ascii="Times New Roman" w:hAnsi="Times New Roman"/>
          <w:bCs/>
          <w:iCs/>
          <w:sz w:val="24"/>
          <w:szCs w:val="24"/>
        </w:rPr>
        <w:t>Policy.</w:t>
      </w:r>
    </w:p>
    <w:p w14:paraId="3376085F" w14:textId="5CED8F88" w:rsidR="00C7596A" w:rsidRPr="005736A1" w:rsidRDefault="005A1C85" w:rsidP="00C7596A">
      <w:pPr>
        <w:rPr>
          <w:sz w:val="24"/>
          <w:szCs w:val="24"/>
        </w:rPr>
      </w:pPr>
      <w:hyperlink w:anchor="P11_390" w:history="1">
        <w:r w:rsidR="00C7596A" w:rsidRPr="005736A1">
          <w:rPr>
            <w:rStyle w:val="Hyperlink"/>
            <w:sz w:val="24"/>
            <w:szCs w:val="24"/>
          </w:rPr>
          <w:t>11.390</w:t>
        </w:r>
      </w:hyperlink>
      <w:r w:rsidR="00677874" w:rsidRPr="005736A1">
        <w:rPr>
          <w:sz w:val="24"/>
          <w:szCs w:val="24"/>
        </w:rPr>
        <w:tab/>
      </w:r>
      <w:r w:rsidR="00677874" w:rsidRPr="005736A1">
        <w:rPr>
          <w:sz w:val="24"/>
          <w:szCs w:val="24"/>
        </w:rPr>
        <w:tab/>
      </w:r>
      <w:r w:rsidR="00C7596A" w:rsidRPr="005736A1">
        <w:rPr>
          <w:sz w:val="24"/>
          <w:szCs w:val="24"/>
        </w:rPr>
        <w:t xml:space="preserve">Unused former Government surplus property. </w:t>
      </w:r>
    </w:p>
    <w:p w14:paraId="522BED7E" w14:textId="7C3EF347" w:rsidR="00C7596A" w:rsidRPr="005736A1" w:rsidRDefault="005A1C85" w:rsidP="00C7596A">
      <w:pPr>
        <w:rPr>
          <w:sz w:val="24"/>
          <w:szCs w:val="24"/>
        </w:rPr>
      </w:pPr>
      <w:hyperlink w:anchor="P11_391" w:history="1">
        <w:r w:rsidR="00C7596A" w:rsidRPr="005736A1">
          <w:rPr>
            <w:rStyle w:val="Hyperlink"/>
            <w:sz w:val="24"/>
            <w:szCs w:val="24"/>
          </w:rPr>
          <w:t>11.391</w:t>
        </w:r>
      </w:hyperlink>
      <w:r w:rsidR="00677874" w:rsidRPr="005736A1">
        <w:rPr>
          <w:sz w:val="24"/>
          <w:szCs w:val="24"/>
        </w:rPr>
        <w:tab/>
      </w:r>
      <w:r w:rsidR="00677874" w:rsidRPr="005736A1">
        <w:rPr>
          <w:sz w:val="24"/>
          <w:szCs w:val="24"/>
        </w:rPr>
        <w:tab/>
      </w:r>
      <w:r w:rsidR="00C7596A" w:rsidRPr="005736A1">
        <w:rPr>
          <w:sz w:val="24"/>
          <w:szCs w:val="24"/>
        </w:rPr>
        <w:t>Part numbered items.</w:t>
      </w:r>
    </w:p>
    <w:p w14:paraId="7A42D176" w14:textId="2B218019" w:rsidR="00C7596A" w:rsidRPr="005736A1" w:rsidRDefault="005A1C85" w:rsidP="00C7596A">
      <w:pPr>
        <w:rPr>
          <w:sz w:val="24"/>
          <w:szCs w:val="24"/>
        </w:rPr>
      </w:pPr>
      <w:hyperlink w:anchor="P11_392" w:history="1">
        <w:r w:rsidR="00C7596A" w:rsidRPr="005736A1">
          <w:rPr>
            <w:rStyle w:val="Hyperlink"/>
            <w:sz w:val="24"/>
            <w:szCs w:val="24"/>
          </w:rPr>
          <w:t>11.392</w:t>
        </w:r>
      </w:hyperlink>
      <w:r w:rsidR="00677874" w:rsidRPr="005736A1">
        <w:rPr>
          <w:sz w:val="24"/>
          <w:szCs w:val="24"/>
        </w:rPr>
        <w:tab/>
      </w:r>
      <w:r w:rsidR="00677874" w:rsidRPr="005736A1">
        <w:rPr>
          <w:sz w:val="24"/>
          <w:szCs w:val="24"/>
        </w:rPr>
        <w:tab/>
      </w:r>
      <w:r w:rsidR="00C7596A" w:rsidRPr="005736A1">
        <w:rPr>
          <w:sz w:val="24"/>
          <w:szCs w:val="24"/>
        </w:rPr>
        <w:t>Traceability documentation.</w:t>
      </w:r>
    </w:p>
    <w:p w14:paraId="706AA223" w14:textId="1A88CF8D" w:rsidR="00C7596A" w:rsidRPr="005736A1" w:rsidRDefault="00C7596A" w:rsidP="00C7596A">
      <w:pPr>
        <w:rPr>
          <w:b/>
          <w:sz w:val="24"/>
          <w:szCs w:val="24"/>
        </w:rPr>
      </w:pPr>
      <w:r w:rsidRPr="005736A1">
        <w:rPr>
          <w:b/>
          <w:sz w:val="24"/>
          <w:szCs w:val="24"/>
        </w:rPr>
        <w:t>SUBPART 11.4 – DELIVERY OR PERFORMANCE SCHEDULES</w:t>
      </w:r>
    </w:p>
    <w:p w14:paraId="45DB05BC" w14:textId="74BE0185" w:rsidR="00C7596A" w:rsidRPr="005736A1" w:rsidRDefault="005A1C85" w:rsidP="001F4763">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w:anchor="P11_401" w:history="1">
        <w:r w:rsidR="00C7596A" w:rsidRPr="005736A1">
          <w:rPr>
            <w:sz w:val="24"/>
            <w:szCs w:val="24"/>
          </w:rPr>
          <w:t>11.401</w:t>
        </w:r>
      </w:hyperlink>
      <w:r w:rsidR="00677874" w:rsidRPr="005736A1">
        <w:rPr>
          <w:sz w:val="24"/>
          <w:szCs w:val="24"/>
        </w:rPr>
        <w:tab/>
      </w:r>
      <w:r w:rsidR="00677874" w:rsidRPr="005736A1">
        <w:rPr>
          <w:sz w:val="24"/>
          <w:szCs w:val="24"/>
        </w:rPr>
        <w:tab/>
      </w:r>
      <w:r w:rsidR="00C7596A" w:rsidRPr="005736A1">
        <w:rPr>
          <w:sz w:val="24"/>
          <w:szCs w:val="24"/>
        </w:rPr>
        <w:t>General.</w:t>
      </w:r>
    </w:p>
    <w:p w14:paraId="7E77E239" w14:textId="794A24E6" w:rsidR="00C7596A" w:rsidRPr="005736A1" w:rsidRDefault="00C7596A" w:rsidP="00C7596A">
      <w:pPr>
        <w:rPr>
          <w:sz w:val="24"/>
          <w:szCs w:val="24"/>
        </w:rPr>
      </w:pPr>
      <w:r w:rsidRPr="005736A1">
        <w:rPr>
          <w:sz w:val="24"/>
          <w:szCs w:val="24"/>
        </w:rPr>
        <w:t>11.402</w:t>
      </w:r>
      <w:r w:rsidR="00677874" w:rsidRPr="005736A1">
        <w:rPr>
          <w:sz w:val="24"/>
          <w:szCs w:val="24"/>
        </w:rPr>
        <w:tab/>
      </w:r>
      <w:r w:rsidR="00677874" w:rsidRPr="005736A1">
        <w:rPr>
          <w:sz w:val="24"/>
          <w:szCs w:val="24"/>
        </w:rPr>
        <w:tab/>
      </w:r>
      <w:r w:rsidRPr="005736A1">
        <w:rPr>
          <w:sz w:val="24"/>
          <w:szCs w:val="24"/>
        </w:rPr>
        <w:t>Factors to consider in establishing schedules.</w:t>
      </w:r>
    </w:p>
    <w:p w14:paraId="582E983F" w14:textId="12905488" w:rsidR="00C7596A" w:rsidRPr="005736A1" w:rsidRDefault="005A1C85" w:rsidP="00C7596A">
      <w:pPr>
        <w:rPr>
          <w:sz w:val="24"/>
          <w:szCs w:val="24"/>
        </w:rPr>
      </w:pPr>
      <w:hyperlink w:anchor="P11_402_90" w:history="1">
        <w:r w:rsidR="00C7596A" w:rsidRPr="005736A1">
          <w:rPr>
            <w:sz w:val="24"/>
            <w:szCs w:val="24"/>
          </w:rPr>
          <w:t>11.402-90</w:t>
        </w:r>
      </w:hyperlink>
      <w:r w:rsidR="00677874" w:rsidRPr="005736A1">
        <w:rPr>
          <w:sz w:val="24"/>
          <w:szCs w:val="24"/>
        </w:rPr>
        <w:tab/>
      </w:r>
      <w:r w:rsidR="00C7596A" w:rsidRPr="005736A1">
        <w:rPr>
          <w:sz w:val="24"/>
          <w:szCs w:val="24"/>
        </w:rPr>
        <w:t>Time definite delivery (TDD) standards.</w:t>
      </w:r>
    </w:p>
    <w:p w14:paraId="0E938653" w14:textId="5356DDF4" w:rsidR="00C7596A" w:rsidRPr="005736A1" w:rsidRDefault="005A1C85" w:rsidP="00C7596A">
      <w:pPr>
        <w:rPr>
          <w:sz w:val="24"/>
          <w:szCs w:val="24"/>
        </w:rPr>
      </w:pPr>
      <w:hyperlink w:anchor="P11_402_91" w:history="1">
        <w:r w:rsidR="00C7596A" w:rsidRPr="005736A1">
          <w:rPr>
            <w:sz w:val="24"/>
            <w:szCs w:val="24"/>
          </w:rPr>
          <w:t>11.402-91</w:t>
        </w:r>
        <w:r w:rsidR="00677874" w:rsidRPr="005736A1">
          <w:rPr>
            <w:sz w:val="24"/>
            <w:szCs w:val="24"/>
          </w:rPr>
          <w:tab/>
        </w:r>
      </w:hyperlink>
      <w:r w:rsidR="00C7596A" w:rsidRPr="005736A1">
        <w:rPr>
          <w:sz w:val="24"/>
          <w:szCs w:val="24"/>
        </w:rPr>
        <w:t>TDD standards exclusions.</w:t>
      </w:r>
    </w:p>
    <w:p w14:paraId="4C94E509" w14:textId="77777777" w:rsidR="00C7596A" w:rsidRPr="005736A1" w:rsidRDefault="00C7596A" w:rsidP="00C7596A">
      <w:pPr>
        <w:rPr>
          <w:b/>
          <w:sz w:val="24"/>
          <w:szCs w:val="24"/>
        </w:rPr>
      </w:pPr>
      <w:r w:rsidRPr="005736A1">
        <w:rPr>
          <w:b/>
          <w:sz w:val="24"/>
          <w:szCs w:val="24"/>
        </w:rPr>
        <w:t>SUBPART 11.5 – LIQUIDATED DAMAGES</w:t>
      </w:r>
    </w:p>
    <w:p w14:paraId="07235DAB" w14:textId="4DEEACC6" w:rsidR="00C7596A" w:rsidRPr="005736A1" w:rsidRDefault="005A1C85" w:rsidP="00C7596A">
      <w:pPr>
        <w:tabs>
          <w:tab w:val="clear" w:pos="1800"/>
          <w:tab w:val="left" w:pos="1710"/>
        </w:tabs>
        <w:rPr>
          <w:sz w:val="24"/>
          <w:szCs w:val="24"/>
        </w:rPr>
      </w:pPr>
      <w:hyperlink w:anchor="P11_501" w:history="1">
        <w:r w:rsidR="00C7596A" w:rsidRPr="005736A1">
          <w:rPr>
            <w:rStyle w:val="Hyperlink"/>
            <w:sz w:val="24"/>
            <w:szCs w:val="24"/>
          </w:rPr>
          <w:t>11.501</w:t>
        </w:r>
      </w:hyperlink>
      <w:r w:rsidR="00677874" w:rsidRPr="005736A1">
        <w:rPr>
          <w:sz w:val="24"/>
          <w:szCs w:val="24"/>
        </w:rPr>
        <w:tab/>
      </w:r>
      <w:r w:rsidR="00677874" w:rsidRPr="005736A1">
        <w:rPr>
          <w:sz w:val="24"/>
          <w:szCs w:val="24"/>
        </w:rPr>
        <w:tab/>
      </w:r>
      <w:r w:rsidR="00C7596A" w:rsidRPr="005736A1">
        <w:rPr>
          <w:sz w:val="24"/>
          <w:szCs w:val="24"/>
        </w:rPr>
        <w:t>Policy.</w:t>
      </w:r>
    </w:p>
    <w:p w14:paraId="72CD22F7" w14:textId="77777777" w:rsidR="00C7596A" w:rsidRPr="005736A1" w:rsidRDefault="00C7596A" w:rsidP="00C7596A">
      <w:pPr>
        <w:rPr>
          <w:b/>
          <w:sz w:val="24"/>
          <w:szCs w:val="24"/>
        </w:rPr>
      </w:pPr>
      <w:r w:rsidRPr="005736A1">
        <w:rPr>
          <w:b/>
          <w:sz w:val="24"/>
          <w:szCs w:val="24"/>
        </w:rPr>
        <w:t>SUBPART 11.6 – PRIORITIES AND ALLOCATIONS</w:t>
      </w:r>
    </w:p>
    <w:p w14:paraId="42C34043" w14:textId="02EB0A30" w:rsidR="00C7596A" w:rsidRPr="005736A1" w:rsidRDefault="005A1C85" w:rsidP="00C7596A">
      <w:pPr>
        <w:rPr>
          <w:sz w:val="24"/>
          <w:szCs w:val="24"/>
        </w:rPr>
      </w:pPr>
      <w:hyperlink w:anchor="P11_603" w:history="1">
        <w:r w:rsidR="00C7596A" w:rsidRPr="005736A1">
          <w:rPr>
            <w:rStyle w:val="Hyperlink"/>
            <w:sz w:val="24"/>
            <w:szCs w:val="24"/>
          </w:rPr>
          <w:t>11.603</w:t>
        </w:r>
      </w:hyperlink>
      <w:r w:rsidR="00677874" w:rsidRPr="005736A1">
        <w:rPr>
          <w:sz w:val="24"/>
          <w:szCs w:val="24"/>
        </w:rPr>
        <w:tab/>
      </w:r>
      <w:r w:rsidR="00677874" w:rsidRPr="005736A1">
        <w:rPr>
          <w:sz w:val="24"/>
          <w:szCs w:val="24"/>
        </w:rPr>
        <w:tab/>
      </w:r>
      <w:r w:rsidR="00C7596A" w:rsidRPr="005736A1">
        <w:rPr>
          <w:sz w:val="24"/>
          <w:szCs w:val="24"/>
        </w:rPr>
        <w:t>Procedures.</w:t>
      </w:r>
    </w:p>
    <w:p w14:paraId="57851EC8" w14:textId="77777777" w:rsidR="00C7596A" w:rsidRPr="005736A1" w:rsidRDefault="00C7596A" w:rsidP="00C7596A">
      <w:pPr>
        <w:rPr>
          <w:b/>
          <w:sz w:val="24"/>
          <w:szCs w:val="24"/>
        </w:rPr>
      </w:pPr>
      <w:r w:rsidRPr="005736A1">
        <w:rPr>
          <w:b/>
          <w:sz w:val="24"/>
          <w:szCs w:val="24"/>
        </w:rPr>
        <w:t>SUBPART 11.7 – VARIATION IN QUANTITY</w:t>
      </w:r>
    </w:p>
    <w:p w14:paraId="28FAD3B2" w14:textId="176200A5" w:rsidR="00C7596A" w:rsidRPr="005736A1" w:rsidRDefault="005A1C85" w:rsidP="00C7596A">
      <w:pPr>
        <w:tabs>
          <w:tab w:val="clear" w:pos="1800"/>
          <w:tab w:val="left" w:pos="1710"/>
        </w:tabs>
        <w:rPr>
          <w:sz w:val="24"/>
          <w:szCs w:val="24"/>
        </w:rPr>
      </w:pPr>
      <w:hyperlink w:anchor="P11_701" w:history="1">
        <w:r w:rsidR="00C7596A" w:rsidRPr="005736A1">
          <w:rPr>
            <w:sz w:val="24"/>
            <w:szCs w:val="24"/>
          </w:rPr>
          <w:t>11.701</w:t>
        </w:r>
      </w:hyperlink>
      <w:r w:rsidR="00C7596A" w:rsidRPr="005736A1">
        <w:rPr>
          <w:sz w:val="24"/>
          <w:szCs w:val="24"/>
        </w:rPr>
        <w:tab/>
      </w:r>
      <w:r w:rsidR="00C7596A" w:rsidRPr="005736A1">
        <w:rPr>
          <w:sz w:val="24"/>
          <w:szCs w:val="24"/>
        </w:rPr>
        <w:tab/>
        <w:t>Supply contracts.</w:t>
      </w:r>
    </w:p>
    <w:p w14:paraId="399822DD" w14:textId="77777777" w:rsidR="00C7596A" w:rsidRPr="005736A1" w:rsidRDefault="00C7596A" w:rsidP="00C7596A">
      <w:pPr>
        <w:rPr>
          <w:b/>
          <w:sz w:val="24"/>
          <w:szCs w:val="24"/>
        </w:rPr>
      </w:pPr>
      <w:r w:rsidRPr="005736A1">
        <w:rPr>
          <w:b/>
          <w:sz w:val="24"/>
          <w:szCs w:val="24"/>
        </w:rPr>
        <w:t>SUBPART 11.90 – PRODUCT PHASE-OUT</w:t>
      </w:r>
    </w:p>
    <w:p w14:paraId="1C7E51E7" w14:textId="0BBC33B3" w:rsidR="00C7596A" w:rsidRPr="005736A1" w:rsidRDefault="005A1C85" w:rsidP="00C7596A">
      <w:pPr>
        <w:rPr>
          <w:sz w:val="24"/>
          <w:szCs w:val="24"/>
        </w:rPr>
      </w:pPr>
      <w:hyperlink w:anchor="P11_9001" w:history="1">
        <w:r w:rsidR="00C7596A" w:rsidRPr="005736A1">
          <w:rPr>
            <w:rStyle w:val="Hyperlink"/>
            <w:sz w:val="24"/>
            <w:szCs w:val="24"/>
          </w:rPr>
          <w:t>11.9001</w:t>
        </w:r>
        <w:r w:rsidR="00C7596A" w:rsidRPr="00306D70">
          <w:rPr>
            <w:rStyle w:val="Hyperlink"/>
            <w:sz w:val="24"/>
            <w:szCs w:val="24"/>
            <w:u w:val="none"/>
          </w:rPr>
          <w:tab/>
        </w:r>
      </w:hyperlink>
      <w:r w:rsidR="00C7596A" w:rsidRPr="005736A1">
        <w:rPr>
          <w:sz w:val="24"/>
          <w:szCs w:val="24"/>
        </w:rPr>
        <w:t>Notification of product phase-out.</w:t>
      </w:r>
    </w:p>
    <w:p w14:paraId="0D12EBE6" w14:textId="77777777" w:rsidR="00F65F13" w:rsidRPr="005736A1" w:rsidRDefault="00F65F13" w:rsidP="00F65F13">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7DB785F8" w14:textId="5FCA212B" w:rsidR="00F65F13" w:rsidRPr="005736A1" w:rsidRDefault="005A1C85" w:rsidP="00F65F13">
      <w:pPr>
        <w:rPr>
          <w:sz w:val="24"/>
          <w:szCs w:val="24"/>
        </w:rPr>
      </w:pPr>
      <w:hyperlink w:anchor="P11_9101" w:history="1">
        <w:r w:rsidR="00F65F13" w:rsidRPr="005736A1">
          <w:rPr>
            <w:rStyle w:val="Hyperlink"/>
            <w:sz w:val="24"/>
            <w:szCs w:val="24"/>
          </w:rPr>
          <w:t>11.9</w:t>
        </w:r>
        <w:r w:rsidR="00F96E15" w:rsidRPr="005736A1">
          <w:rPr>
            <w:rStyle w:val="Hyperlink"/>
            <w:sz w:val="24"/>
            <w:szCs w:val="24"/>
          </w:rPr>
          <w:t>1</w:t>
        </w:r>
        <w:r w:rsidR="00F65F13" w:rsidRPr="005736A1">
          <w:rPr>
            <w:rStyle w:val="Hyperlink"/>
            <w:sz w:val="24"/>
            <w:szCs w:val="24"/>
          </w:rPr>
          <w:t>01</w:t>
        </w:r>
      </w:hyperlink>
      <w:r w:rsidR="00F65F13" w:rsidRPr="005736A1">
        <w:rPr>
          <w:sz w:val="24"/>
          <w:szCs w:val="24"/>
        </w:rPr>
        <w:t xml:space="preserve"> </w:t>
      </w:r>
      <w:r w:rsidR="00F65F13" w:rsidRPr="005736A1">
        <w:rPr>
          <w:sz w:val="24"/>
          <w:szCs w:val="24"/>
        </w:rPr>
        <w:tab/>
        <w:t>Procurement note.</w:t>
      </w:r>
    </w:p>
    <w:p w14:paraId="1CAF6385" w14:textId="77777777" w:rsidR="00F77AF2" w:rsidRPr="005736A1" w:rsidRDefault="00F77AF2" w:rsidP="00F77AF2">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0F89B6F4" w14:textId="04E1975E" w:rsidR="00F77AF2" w:rsidRPr="005736A1" w:rsidRDefault="005A1C85" w:rsidP="00F77AF2">
      <w:pPr>
        <w:pStyle w:val="Default"/>
        <w:rPr>
          <w:rFonts w:ascii="Times New Roman" w:hAnsi="Times New Roman" w:cs="Times New Roman"/>
        </w:rPr>
      </w:pPr>
      <w:hyperlink w:anchor="P11_9201" w:history="1">
        <w:r w:rsidR="00F77AF2" w:rsidRPr="005736A1">
          <w:rPr>
            <w:rStyle w:val="Hyperlink"/>
            <w:rFonts w:ascii="Times New Roman" w:hAnsi="Times New Roman" w:cs="Times New Roman"/>
          </w:rPr>
          <w:t>11.9201</w:t>
        </w:r>
      </w:hyperlink>
      <w:r w:rsidR="00F77AF2" w:rsidRPr="005736A1">
        <w:rPr>
          <w:rFonts w:ascii="Times New Roman" w:hAnsi="Times New Roman" w:cs="Times New Roman"/>
        </w:rPr>
        <w:t xml:space="preserve"> </w:t>
      </w:r>
      <w:r w:rsidR="00F77AF2" w:rsidRPr="005736A1">
        <w:rPr>
          <w:rFonts w:ascii="Times New Roman" w:hAnsi="Times New Roman" w:cs="Times New Roman"/>
        </w:rPr>
        <w:tab/>
        <w:t xml:space="preserve">Acquisition of FAA </w:t>
      </w:r>
      <w:r w:rsidR="00671CAC" w:rsidRPr="005736A1">
        <w:rPr>
          <w:rFonts w:ascii="Times New Roman" w:hAnsi="Times New Roman" w:cs="Times New Roman"/>
        </w:rPr>
        <w:t>c</w:t>
      </w:r>
      <w:r w:rsidR="00F77AF2" w:rsidRPr="005736A1">
        <w:rPr>
          <w:rFonts w:ascii="Times New Roman" w:hAnsi="Times New Roman" w:cs="Times New Roman"/>
        </w:rPr>
        <w:t xml:space="preserve">ertified </w:t>
      </w:r>
      <w:r w:rsidR="00671CAC" w:rsidRPr="005736A1">
        <w:rPr>
          <w:rFonts w:ascii="Times New Roman" w:hAnsi="Times New Roman" w:cs="Times New Roman"/>
        </w:rPr>
        <w:t>p</w:t>
      </w:r>
      <w:r w:rsidR="00F77AF2" w:rsidRPr="005736A1">
        <w:rPr>
          <w:rFonts w:ascii="Times New Roman" w:hAnsi="Times New Roman" w:cs="Times New Roman"/>
        </w:rPr>
        <w:t>arts</w:t>
      </w:r>
      <w:r w:rsidR="00671CAC" w:rsidRPr="005736A1">
        <w:rPr>
          <w:rFonts w:ascii="Times New Roman" w:hAnsi="Times New Roman" w:cs="Times New Roman"/>
        </w:rPr>
        <w:t xml:space="preserve"> for consumable items</w:t>
      </w:r>
      <w:r w:rsidR="00F77AF2" w:rsidRPr="005736A1">
        <w:rPr>
          <w:rFonts w:ascii="Times New Roman" w:hAnsi="Times New Roman" w:cs="Times New Roman"/>
        </w:rPr>
        <w:t>.</w:t>
      </w:r>
    </w:p>
    <w:p w14:paraId="7BF14FBC" w14:textId="3C2CC237" w:rsidR="00F77AF2" w:rsidRPr="005736A1" w:rsidRDefault="005A1C85" w:rsidP="005B5066">
      <w:pPr>
        <w:spacing w:after="240"/>
        <w:rPr>
          <w:sz w:val="24"/>
          <w:szCs w:val="24"/>
        </w:rPr>
      </w:pPr>
      <w:hyperlink w:anchor="P11_9202" w:history="1">
        <w:r w:rsidR="00F77AF2" w:rsidRPr="005736A1">
          <w:rPr>
            <w:rStyle w:val="Hyperlink"/>
            <w:sz w:val="24"/>
            <w:szCs w:val="24"/>
          </w:rPr>
          <w:t>11.9202</w:t>
        </w:r>
      </w:hyperlink>
      <w:r w:rsidR="00F77AF2" w:rsidRPr="005736A1">
        <w:rPr>
          <w:sz w:val="24"/>
          <w:szCs w:val="24"/>
        </w:rPr>
        <w:t xml:space="preserve"> </w:t>
      </w:r>
      <w:r w:rsidR="00F77AF2" w:rsidRPr="005736A1">
        <w:rPr>
          <w:sz w:val="24"/>
          <w:szCs w:val="24"/>
        </w:rPr>
        <w:tab/>
        <w:t xml:space="preserve">Acquisition of FAA </w:t>
      </w:r>
      <w:r w:rsidR="00671CAC" w:rsidRPr="005736A1">
        <w:rPr>
          <w:sz w:val="24"/>
          <w:szCs w:val="24"/>
        </w:rPr>
        <w:t>c</w:t>
      </w:r>
      <w:r w:rsidR="00F77AF2" w:rsidRPr="005736A1">
        <w:rPr>
          <w:sz w:val="24"/>
          <w:szCs w:val="24"/>
        </w:rPr>
        <w:t xml:space="preserve">ertified </w:t>
      </w:r>
      <w:r w:rsidR="00671CAC" w:rsidRPr="005736A1">
        <w:rPr>
          <w:sz w:val="24"/>
          <w:szCs w:val="24"/>
        </w:rPr>
        <w:t>parts for d</w:t>
      </w:r>
      <w:r w:rsidR="00F77AF2" w:rsidRPr="005736A1">
        <w:rPr>
          <w:sz w:val="24"/>
          <w:szCs w:val="24"/>
        </w:rPr>
        <w:t xml:space="preserve">epot </w:t>
      </w:r>
      <w:r w:rsidR="00671CAC" w:rsidRPr="005736A1">
        <w:rPr>
          <w:sz w:val="24"/>
          <w:szCs w:val="24"/>
        </w:rPr>
        <w:t>l</w:t>
      </w:r>
      <w:r w:rsidR="00F77AF2" w:rsidRPr="005736A1">
        <w:rPr>
          <w:sz w:val="24"/>
          <w:szCs w:val="24"/>
        </w:rPr>
        <w:t xml:space="preserve">evel </w:t>
      </w:r>
      <w:r w:rsidR="00671CAC" w:rsidRPr="005736A1">
        <w:rPr>
          <w:sz w:val="24"/>
          <w:szCs w:val="24"/>
        </w:rPr>
        <w:t>r</w:t>
      </w:r>
      <w:r w:rsidR="00F77AF2" w:rsidRPr="005736A1">
        <w:rPr>
          <w:sz w:val="24"/>
          <w:szCs w:val="24"/>
        </w:rPr>
        <w:t>epairable (DLR)</w:t>
      </w:r>
      <w:r w:rsidR="00671CAC" w:rsidRPr="005736A1">
        <w:rPr>
          <w:sz w:val="24"/>
          <w:szCs w:val="24"/>
        </w:rPr>
        <w:t xml:space="preserve"> items</w:t>
      </w:r>
      <w:r w:rsidR="00F77AF2" w:rsidRPr="005736A1">
        <w:rPr>
          <w:sz w:val="24"/>
          <w:szCs w:val="24"/>
        </w:rPr>
        <w:t>.</w:t>
      </w:r>
    </w:p>
    <w:p w14:paraId="12B16A54" w14:textId="77777777" w:rsidR="00C7596A" w:rsidRPr="005736A1" w:rsidRDefault="00C7596A" w:rsidP="00025804">
      <w:pPr>
        <w:pStyle w:val="Heading2"/>
      </w:pPr>
      <w:r w:rsidRPr="005736A1">
        <w:t>SUBPART 11.1 – SELECTING AND DEVELOPING REQUIREMENTS DOCUMENTS</w:t>
      </w:r>
    </w:p>
    <w:p w14:paraId="3B48E59E" w14:textId="5BBDD62D" w:rsidR="00C7596A" w:rsidRPr="005736A1" w:rsidRDefault="00B67E35" w:rsidP="005B5066">
      <w:pPr>
        <w:spacing w:after="240"/>
        <w:jc w:val="center"/>
        <w:rPr>
          <w:i/>
          <w:sz w:val="24"/>
          <w:szCs w:val="24"/>
        </w:rPr>
      </w:pPr>
      <w:r w:rsidRPr="005736A1">
        <w:rPr>
          <w:i/>
          <w:sz w:val="24"/>
          <w:szCs w:val="24"/>
        </w:rPr>
        <w:t>(Revised September 9, 2016 through PROCLTR 2016-09)</w:t>
      </w:r>
    </w:p>
    <w:p w14:paraId="769DB4B6" w14:textId="786ED113" w:rsidR="00C7596A" w:rsidRPr="00F23AC5" w:rsidRDefault="00C7596A" w:rsidP="00F23AC5">
      <w:pPr>
        <w:pStyle w:val="Heading3"/>
        <w:rPr>
          <w:sz w:val="24"/>
          <w:szCs w:val="24"/>
        </w:rPr>
      </w:pPr>
      <w:bookmarkStart w:id="336" w:name="P11_103"/>
      <w:r w:rsidRPr="00F23AC5">
        <w:rPr>
          <w:sz w:val="24"/>
          <w:szCs w:val="24"/>
        </w:rPr>
        <w:t xml:space="preserve">11.103 </w:t>
      </w:r>
      <w:bookmarkEnd w:id="336"/>
      <w:r w:rsidRPr="00F23AC5">
        <w:rPr>
          <w:sz w:val="24"/>
          <w:szCs w:val="24"/>
        </w:rPr>
        <w:t>Market acceptance.</w:t>
      </w:r>
    </w:p>
    <w:p w14:paraId="1B2AB3EA" w14:textId="3FEF411D" w:rsidR="00C7596A" w:rsidRPr="005736A1" w:rsidRDefault="00C7596A" w:rsidP="005B5066">
      <w:pPr>
        <w:spacing w:after="240"/>
        <w:rPr>
          <w:snapToGrid w:val="0"/>
          <w:sz w:val="24"/>
          <w:szCs w:val="24"/>
        </w:rPr>
      </w:pPr>
      <w:r w:rsidRPr="005736A1">
        <w:rPr>
          <w:sz w:val="24"/>
          <w:szCs w:val="24"/>
        </w:rPr>
        <w:t>(a) The contracting officer may require the demonstration in coordination with the product specialist, Office of Counsel, and procuring organization COMPAD.</w:t>
      </w:r>
    </w:p>
    <w:p w14:paraId="7A78A321" w14:textId="77777777" w:rsidR="00C7596A" w:rsidRPr="005736A1" w:rsidRDefault="00C7596A" w:rsidP="00025804">
      <w:pPr>
        <w:pStyle w:val="Heading2"/>
      </w:pPr>
      <w:r w:rsidRPr="005736A1">
        <w:t>SUBPART 11.2 – USING AND MAINTAINING REQUIREMENTS DOCUMENTS</w:t>
      </w:r>
    </w:p>
    <w:p w14:paraId="0117230D" w14:textId="0BECA7AA" w:rsidR="00C7596A" w:rsidRPr="005736A1" w:rsidRDefault="00B67E35" w:rsidP="005B5066">
      <w:pPr>
        <w:spacing w:after="240"/>
        <w:jc w:val="center"/>
        <w:rPr>
          <w:i/>
          <w:sz w:val="24"/>
          <w:szCs w:val="24"/>
        </w:rPr>
      </w:pPr>
      <w:r w:rsidRPr="005736A1">
        <w:rPr>
          <w:i/>
          <w:sz w:val="24"/>
          <w:szCs w:val="24"/>
        </w:rPr>
        <w:t>(Revised September 9, 2016 through PROCLTR 2016-09)</w:t>
      </w:r>
    </w:p>
    <w:p w14:paraId="6FA85926" w14:textId="52A6416B" w:rsidR="00C7596A" w:rsidRPr="009B6F03" w:rsidRDefault="00C7596A" w:rsidP="009B6F03">
      <w:pPr>
        <w:pStyle w:val="Heading3"/>
        <w:rPr>
          <w:sz w:val="24"/>
          <w:szCs w:val="24"/>
        </w:rPr>
      </w:pPr>
      <w:bookmarkStart w:id="337" w:name="P11_201"/>
      <w:r w:rsidRPr="009B6F03">
        <w:rPr>
          <w:sz w:val="24"/>
          <w:szCs w:val="24"/>
        </w:rPr>
        <w:t>11.201</w:t>
      </w:r>
      <w:bookmarkEnd w:id="337"/>
      <w:r w:rsidRPr="009B6F03">
        <w:rPr>
          <w:sz w:val="24"/>
          <w:szCs w:val="24"/>
        </w:rPr>
        <w:t xml:space="preserve"> Identification and </w:t>
      </w:r>
      <w:r w:rsidR="00083730" w:rsidRPr="009B6F03">
        <w:rPr>
          <w:sz w:val="24"/>
          <w:szCs w:val="24"/>
        </w:rPr>
        <w:t>availability of specifications.</w:t>
      </w:r>
    </w:p>
    <w:p w14:paraId="28710630" w14:textId="37DFBAD6" w:rsidR="00C7596A" w:rsidRPr="005736A1" w:rsidRDefault="00C7596A" w:rsidP="00C7596A">
      <w:pPr>
        <w:rPr>
          <w:sz w:val="24"/>
          <w:szCs w:val="24"/>
        </w:rPr>
      </w:pPr>
      <w:r w:rsidRPr="005736A1">
        <w:rPr>
          <w:sz w:val="24"/>
          <w:szCs w:val="24"/>
        </w:rPr>
        <w:lastRenderedPageBreak/>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w:t>
      </w:r>
      <w:r w:rsidR="00083730" w:rsidRPr="005736A1">
        <w:rPr>
          <w:sz w:val="24"/>
          <w:szCs w:val="24"/>
        </w:rPr>
        <w:t>rences the technical documents.</w:t>
      </w:r>
    </w:p>
    <w:p w14:paraId="1307165D" w14:textId="2FCFF87C" w:rsidR="00C7596A" w:rsidRPr="005736A1" w:rsidRDefault="00C7596A" w:rsidP="005B5066">
      <w:pPr>
        <w:spacing w:after="240"/>
        <w:rPr>
          <w:sz w:val="24"/>
          <w:szCs w:val="24"/>
        </w:rPr>
      </w:pPr>
      <w:r w:rsidRPr="005736A1">
        <w:rPr>
          <w:sz w:val="24"/>
          <w:szCs w:val="24"/>
        </w:rPr>
        <w:t>(b) The product data specialist shall attach other non-index documents to the Docu</w:t>
      </w:r>
      <w:r w:rsidR="00716470" w:rsidRPr="005736A1">
        <w:rPr>
          <w:sz w:val="24"/>
          <w:szCs w:val="24"/>
        </w:rPr>
        <w:t xml:space="preserve">ment Management System in EBS. </w:t>
      </w:r>
      <w:r w:rsidRPr="005736A1">
        <w:rPr>
          <w:sz w:val="24"/>
          <w:szCs w:val="24"/>
        </w:rPr>
        <w:t>The product data specialist shall attach the EBS document to the Material Master.</w:t>
      </w:r>
      <w:commentRangeStart w:id="338"/>
      <w:commentRangeEnd w:id="338"/>
      <w:r w:rsidR="007161A0">
        <w:rPr>
          <w:rStyle w:val="CommentReference"/>
        </w:rPr>
        <w:commentReference w:id="338"/>
      </w:r>
    </w:p>
    <w:p w14:paraId="0ACA634A" w14:textId="7D88B3A3" w:rsidR="00C7596A" w:rsidRPr="009B6F03" w:rsidRDefault="00C7596A" w:rsidP="009B6F03">
      <w:pPr>
        <w:pStyle w:val="Heading3"/>
        <w:spacing w:after="240"/>
        <w:rPr>
          <w:sz w:val="24"/>
          <w:szCs w:val="24"/>
        </w:rPr>
      </w:pPr>
      <w:bookmarkStart w:id="339" w:name="P11_274"/>
      <w:r w:rsidRPr="009B6F03">
        <w:rPr>
          <w:sz w:val="24"/>
          <w:szCs w:val="24"/>
        </w:rPr>
        <w:t>11.274</w:t>
      </w:r>
      <w:bookmarkEnd w:id="339"/>
      <w:r w:rsidR="009B6F03" w:rsidRPr="009B6F03">
        <w:rPr>
          <w:sz w:val="24"/>
          <w:szCs w:val="24"/>
        </w:rPr>
        <w:t xml:space="preserve"> </w:t>
      </w:r>
      <w:r w:rsidRPr="009B6F03">
        <w:rPr>
          <w:sz w:val="24"/>
          <w:szCs w:val="24"/>
        </w:rPr>
        <w:t>Item identificat</w:t>
      </w:r>
      <w:r w:rsidR="00083730" w:rsidRPr="009B6F03">
        <w:rPr>
          <w:sz w:val="24"/>
          <w:szCs w:val="24"/>
        </w:rPr>
        <w:t>ion and valuation requirements.</w:t>
      </w:r>
    </w:p>
    <w:p w14:paraId="3C85CEEA" w14:textId="43109533" w:rsidR="00C7596A" w:rsidRPr="009B6F03" w:rsidRDefault="00C7596A" w:rsidP="009B6F03">
      <w:pPr>
        <w:pStyle w:val="Heading3"/>
        <w:rPr>
          <w:sz w:val="24"/>
          <w:szCs w:val="24"/>
        </w:rPr>
      </w:pPr>
      <w:bookmarkStart w:id="340" w:name="P11_274_2"/>
      <w:r w:rsidRPr="009B6F03">
        <w:rPr>
          <w:sz w:val="24"/>
          <w:szCs w:val="24"/>
        </w:rPr>
        <w:t>11.274-2</w:t>
      </w:r>
      <w:bookmarkEnd w:id="340"/>
      <w:r w:rsidRPr="009B6F03">
        <w:rPr>
          <w:sz w:val="24"/>
          <w:szCs w:val="24"/>
        </w:rPr>
        <w:t xml:space="preserve"> Policy </w:t>
      </w:r>
      <w:r w:rsidR="00083730" w:rsidRPr="009B6F03">
        <w:rPr>
          <w:sz w:val="24"/>
          <w:szCs w:val="24"/>
        </w:rPr>
        <w:t>for unique item identification.</w:t>
      </w:r>
    </w:p>
    <w:p w14:paraId="745FA858" w14:textId="4C42609B" w:rsidR="00C7596A" w:rsidRPr="005736A1" w:rsidRDefault="00C7596A" w:rsidP="005B5066">
      <w:pPr>
        <w:spacing w:after="240"/>
        <w:ind w:left="274" w:hanging="274"/>
        <w:rPr>
          <w:sz w:val="24"/>
          <w:szCs w:val="24"/>
        </w:rPr>
      </w:pPr>
      <w:r w:rsidRPr="005736A1">
        <w:rPr>
          <w:sz w:val="24"/>
          <w:szCs w:val="24"/>
        </w:rPr>
        <w:t>(b)(2) Submit the D&amp;F to the DLA Acquisition Operations Division.</w:t>
      </w:r>
    </w:p>
    <w:p w14:paraId="2958EA15" w14:textId="77777777" w:rsidR="00C7596A" w:rsidRPr="005736A1" w:rsidRDefault="00C7596A" w:rsidP="00025804">
      <w:pPr>
        <w:pStyle w:val="Heading2"/>
      </w:pPr>
      <w:r w:rsidRPr="005736A1">
        <w:t>SUBPART 11.3 – ACCEPTABLE MATERIAL</w:t>
      </w:r>
    </w:p>
    <w:p w14:paraId="2468AB34" w14:textId="77777777" w:rsidR="00E06F58" w:rsidRPr="005736A1" w:rsidRDefault="00E06F58" w:rsidP="005B5066">
      <w:pPr>
        <w:spacing w:after="240"/>
        <w:jc w:val="center"/>
        <w:rPr>
          <w:i/>
          <w:sz w:val="24"/>
          <w:szCs w:val="24"/>
        </w:rPr>
      </w:pPr>
      <w:r w:rsidRPr="005736A1">
        <w:rPr>
          <w:i/>
          <w:sz w:val="24"/>
          <w:szCs w:val="24"/>
        </w:rPr>
        <w:t>(Revised December 16, 2016 through PROCLTR 2017-03)</w:t>
      </w:r>
    </w:p>
    <w:p w14:paraId="7F8B5F15" w14:textId="36690FB7" w:rsidR="00C7596A" w:rsidRPr="009B6F03" w:rsidRDefault="00C7596A" w:rsidP="009B6F03">
      <w:pPr>
        <w:pStyle w:val="Heading3"/>
        <w:rPr>
          <w:sz w:val="24"/>
          <w:szCs w:val="24"/>
        </w:rPr>
      </w:pPr>
      <w:bookmarkStart w:id="341" w:name="P11_302"/>
      <w:r w:rsidRPr="009B6F03">
        <w:rPr>
          <w:sz w:val="24"/>
          <w:szCs w:val="24"/>
        </w:rPr>
        <w:t>11.302</w:t>
      </w:r>
      <w:bookmarkEnd w:id="341"/>
      <w:r w:rsidRPr="009B6F03">
        <w:rPr>
          <w:sz w:val="24"/>
          <w:szCs w:val="24"/>
        </w:rPr>
        <w:t xml:space="preserve"> </w:t>
      </w:r>
      <w:r w:rsidR="00083730" w:rsidRPr="009B6F03">
        <w:rPr>
          <w:sz w:val="24"/>
          <w:szCs w:val="24"/>
        </w:rPr>
        <w:t>Policy.</w:t>
      </w:r>
    </w:p>
    <w:p w14:paraId="20CBB3B3" w14:textId="4CC6DFBF" w:rsidR="00C7596A" w:rsidRPr="005736A1" w:rsidRDefault="00C7596A" w:rsidP="005B5066">
      <w:pPr>
        <w:spacing w:after="240"/>
        <w:rPr>
          <w:sz w:val="24"/>
          <w:szCs w:val="24"/>
        </w:rPr>
      </w:pPr>
      <w:r w:rsidRPr="005736A1">
        <w:rPr>
          <w:sz w:val="24"/>
          <w:szCs w:val="24"/>
        </w:rPr>
        <w:t>(b) Acceptable material includes unused former Government surplus property unless restricted by the ESA. Offers for used, reconditioned, or remanufactured supplies must be coordinate</w:t>
      </w:r>
      <w:r w:rsidR="00716470" w:rsidRPr="005736A1">
        <w:rPr>
          <w:sz w:val="24"/>
          <w:szCs w:val="24"/>
        </w:rPr>
        <w:t xml:space="preserve">d with the product specialist. </w:t>
      </w:r>
      <w:r w:rsidRPr="005736A1">
        <w:rPr>
          <w:sz w:val="24"/>
          <w:szCs w:val="24"/>
        </w:rPr>
        <w:t>When the product specialist coordinates with the ESA, the ESA evaluation cost shall be included as an evaluation factor.</w:t>
      </w:r>
    </w:p>
    <w:p w14:paraId="1A3455D2" w14:textId="340F4CAE" w:rsidR="00A37FEE" w:rsidRPr="009B6F03" w:rsidRDefault="00A37FEE" w:rsidP="009B6F03">
      <w:pPr>
        <w:pStyle w:val="Heading3"/>
        <w:rPr>
          <w:sz w:val="24"/>
          <w:szCs w:val="24"/>
        </w:rPr>
      </w:pPr>
      <w:bookmarkStart w:id="342" w:name="P11_390"/>
      <w:r w:rsidRPr="009B6F03">
        <w:rPr>
          <w:sz w:val="24"/>
          <w:szCs w:val="24"/>
        </w:rPr>
        <w:t>11.390 Unused former Government surplus property</w:t>
      </w:r>
      <w:r w:rsidR="00083730" w:rsidRPr="009B6F03">
        <w:rPr>
          <w:sz w:val="24"/>
          <w:szCs w:val="24"/>
        </w:rPr>
        <w:t>.</w:t>
      </w:r>
      <w:commentRangeStart w:id="343"/>
      <w:commentRangeEnd w:id="343"/>
      <w:r w:rsidRPr="009B6F03">
        <w:rPr>
          <w:rStyle w:val="CommentReference"/>
          <w:sz w:val="24"/>
          <w:szCs w:val="24"/>
        </w:rPr>
        <w:commentReference w:id="343"/>
      </w:r>
    </w:p>
    <w:p w14:paraId="64CD232B" w14:textId="3051ABF1" w:rsidR="00A37FEE" w:rsidRPr="005736A1" w:rsidRDefault="00A37FEE" w:rsidP="009B6F03">
      <w:pPr>
        <w:rPr>
          <w:sz w:val="24"/>
          <w:szCs w:val="24"/>
        </w:rPr>
      </w:pPr>
      <w:r w:rsidRPr="00E609DB">
        <w:rPr>
          <w:sz w:val="24"/>
          <w:szCs w:val="24"/>
        </w:rPr>
        <w:t>(a) Solicitations</w:t>
      </w:r>
      <w:r w:rsidRPr="005736A1">
        <w:rPr>
          <w:sz w:val="24"/>
          <w:szCs w:val="24"/>
        </w:rPr>
        <w:t xml:space="preserve"> shall include procurement note C04 unless there is a documented restriction for unused former Government surplus property material. The procurement note is automatically inclu</w:t>
      </w:r>
      <w:r w:rsidR="00083730" w:rsidRPr="005736A1">
        <w:rPr>
          <w:sz w:val="24"/>
          <w:szCs w:val="24"/>
        </w:rPr>
        <w:t>ded in automated solicitations.</w:t>
      </w:r>
    </w:p>
    <w:p w14:paraId="0FCB12D3" w14:textId="77777777" w:rsidR="00FC4CB8" w:rsidRPr="00FC4CB8" w:rsidRDefault="00FC4CB8" w:rsidP="00FC4CB8">
      <w:pPr>
        <w:rPr>
          <w:sz w:val="24"/>
          <w:szCs w:val="24"/>
        </w:rPr>
      </w:pPr>
      <w:r w:rsidRPr="00FC4CB8">
        <w:rPr>
          <w:sz w:val="24"/>
          <w:szCs w:val="24"/>
        </w:rPr>
        <w:t>*****</w:t>
      </w:r>
    </w:p>
    <w:p w14:paraId="7C9DDDA0" w14:textId="530ED62A" w:rsidR="00FC4CB8" w:rsidRPr="00FC4CB8" w:rsidRDefault="00FC4CB8" w:rsidP="00FC4CB8">
      <w:pPr>
        <w:rPr>
          <w:sz w:val="24"/>
          <w:szCs w:val="24"/>
        </w:rPr>
      </w:pPr>
      <w:r w:rsidRPr="00FC4CB8">
        <w:rPr>
          <w:sz w:val="24"/>
          <w:szCs w:val="24"/>
        </w:rPr>
        <w:t>C04 Unused Former Government Surplus Property (</w:t>
      </w:r>
      <w:commentRangeStart w:id="344"/>
      <w:r w:rsidRPr="00FC4CB8">
        <w:rPr>
          <w:sz w:val="24"/>
          <w:szCs w:val="24"/>
        </w:rPr>
        <w:t>SEP</w:t>
      </w:r>
      <w:commentRangeEnd w:id="344"/>
      <w:r w:rsidRPr="00FC4CB8">
        <w:rPr>
          <w:sz w:val="16"/>
          <w:szCs w:val="16"/>
        </w:rPr>
        <w:commentReference w:id="344"/>
      </w:r>
      <w:r w:rsidRPr="00FC4CB8">
        <w:rPr>
          <w:sz w:val="24"/>
          <w:szCs w:val="24"/>
        </w:rPr>
        <w:t xml:space="preserve"> 2021)</w:t>
      </w:r>
    </w:p>
    <w:p w14:paraId="4F4C2D13" w14:textId="77777777" w:rsidR="00FC4CB8" w:rsidRPr="00FC4CB8" w:rsidRDefault="00FC4CB8" w:rsidP="00FC4CB8">
      <w:pPr>
        <w:rPr>
          <w:sz w:val="24"/>
          <w:szCs w:val="24"/>
        </w:rPr>
      </w:pPr>
      <w:r w:rsidRPr="00FC4CB8">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14:paraId="386A05BF" w14:textId="77777777" w:rsidR="00FC4CB8" w:rsidRPr="00FC4CB8" w:rsidRDefault="00FC4CB8" w:rsidP="00FC4CB8">
      <w:pPr>
        <w:rPr>
          <w:sz w:val="24"/>
          <w:szCs w:val="24"/>
        </w:rPr>
      </w:pPr>
      <w:r w:rsidRPr="00FC4CB8">
        <w:rPr>
          <w:sz w:val="24"/>
          <w:szCs w:val="24"/>
        </w:rPr>
        <w:t xml:space="preserve">(1) The material is new, unused, and not of such age or so deteriorated as to impair its usefulness or safety. Yes </w:t>
      </w:r>
      <w:r w:rsidRPr="00FC4CB8">
        <w:rPr>
          <w:b/>
          <w:bCs/>
          <w:sz w:val="24"/>
          <w:szCs w:val="24"/>
        </w:rPr>
        <w:t>[__]</w:t>
      </w:r>
      <w:r w:rsidRPr="00FC4CB8">
        <w:rPr>
          <w:sz w:val="24"/>
          <w:szCs w:val="24"/>
        </w:rPr>
        <w:t xml:space="preserve"> No </w:t>
      </w:r>
      <w:r w:rsidRPr="00FC4CB8">
        <w:rPr>
          <w:b/>
          <w:bCs/>
          <w:sz w:val="24"/>
          <w:szCs w:val="24"/>
        </w:rPr>
        <w:t>[__]</w:t>
      </w:r>
    </w:p>
    <w:p w14:paraId="566B540A" w14:textId="77777777" w:rsidR="00FC4CB8" w:rsidRPr="00FC4CB8" w:rsidRDefault="00FC4CB8" w:rsidP="00FC4CB8">
      <w:pPr>
        <w:autoSpaceDE/>
        <w:autoSpaceDN/>
        <w:rPr>
          <w:sz w:val="24"/>
          <w:szCs w:val="24"/>
        </w:rPr>
      </w:pPr>
      <w:r w:rsidRPr="00FC4CB8">
        <w:rPr>
          <w:sz w:val="24"/>
          <w:szCs w:val="24"/>
        </w:rPr>
        <w:t>The material conforms to the technical requirements cited in the solicitation (e.g., Commercial and Government Entity (CAGE) Code and part number, specification, etc.). Yes [__] No [__]</w:t>
      </w:r>
    </w:p>
    <w:p w14:paraId="6E83F3CC" w14:textId="77777777" w:rsidR="00FC4CB8" w:rsidRPr="00FC4CB8" w:rsidRDefault="00FC4CB8" w:rsidP="00FC4CB8">
      <w:pPr>
        <w:autoSpaceDE/>
        <w:autoSpaceDN/>
        <w:rPr>
          <w:sz w:val="24"/>
          <w:szCs w:val="24"/>
        </w:rPr>
      </w:pPr>
      <w:r w:rsidRPr="00FC4CB8">
        <w:rPr>
          <w:sz w:val="24"/>
          <w:szCs w:val="24"/>
        </w:rPr>
        <w:t>The material conforms to the revision letter/number, if any is cited. Yes [__] No [__]</w:t>
      </w:r>
    </w:p>
    <w:p w14:paraId="572CD617" w14:textId="77777777" w:rsidR="00FC4CB8" w:rsidRPr="00FC4CB8" w:rsidRDefault="00FC4CB8" w:rsidP="00FC4CB8">
      <w:pPr>
        <w:autoSpaceDE/>
        <w:autoSpaceDN/>
        <w:rPr>
          <w:sz w:val="24"/>
          <w:szCs w:val="24"/>
        </w:rPr>
      </w:pPr>
      <w:r w:rsidRPr="00FC4CB8">
        <w:rPr>
          <w:sz w:val="24"/>
          <w:szCs w:val="24"/>
        </w:rPr>
        <w:t>Unknown [__]</w:t>
      </w:r>
    </w:p>
    <w:p w14:paraId="6E1E094B" w14:textId="77777777" w:rsidR="00FC4CB8" w:rsidRPr="00FC4CB8" w:rsidRDefault="00FC4CB8" w:rsidP="00FC4CB8">
      <w:pPr>
        <w:autoSpaceDE/>
        <w:autoSpaceDN/>
        <w:rPr>
          <w:sz w:val="24"/>
          <w:szCs w:val="24"/>
        </w:rPr>
      </w:pPr>
      <w:r w:rsidRPr="00FC4CB8">
        <w:rPr>
          <w:sz w:val="24"/>
          <w:szCs w:val="24"/>
        </w:rPr>
        <w:t>If No, the revision does not affect form, fit, function, or interface. Yes [__] No [__] Unknown [__]</w:t>
      </w:r>
    </w:p>
    <w:p w14:paraId="11577364" w14:textId="77777777" w:rsidR="00FC4CB8" w:rsidRPr="00FC4CB8" w:rsidRDefault="00FC4CB8" w:rsidP="00FC4CB8">
      <w:pPr>
        <w:autoSpaceDE/>
        <w:autoSpaceDN/>
        <w:rPr>
          <w:sz w:val="24"/>
          <w:szCs w:val="24"/>
        </w:rPr>
      </w:pPr>
      <w:r w:rsidRPr="00FC4CB8">
        <w:rPr>
          <w:sz w:val="24"/>
          <w:szCs w:val="24"/>
        </w:rPr>
        <w:t>The material was manufactured by:</w:t>
      </w:r>
    </w:p>
    <w:p w14:paraId="62F28197" w14:textId="77777777" w:rsidR="00FC4CB8" w:rsidRPr="00FC4CB8" w:rsidRDefault="00FC4CB8" w:rsidP="00FC4CB8">
      <w:pPr>
        <w:autoSpaceDE/>
        <w:autoSpaceDN/>
        <w:rPr>
          <w:sz w:val="24"/>
          <w:szCs w:val="24"/>
        </w:rPr>
      </w:pPr>
      <w:r w:rsidRPr="00FC4CB8">
        <w:rPr>
          <w:sz w:val="24"/>
          <w:szCs w:val="24"/>
        </w:rPr>
        <w:t xml:space="preserve">(Name): ______________________________________________________________________ </w:t>
      </w:r>
    </w:p>
    <w:p w14:paraId="0C627BE3" w14:textId="77777777" w:rsidR="00FC4CB8" w:rsidRPr="00FC4CB8" w:rsidRDefault="00FC4CB8" w:rsidP="00FC4CB8">
      <w:pPr>
        <w:autoSpaceDE/>
        <w:autoSpaceDN/>
        <w:rPr>
          <w:sz w:val="24"/>
          <w:szCs w:val="24"/>
        </w:rPr>
      </w:pPr>
      <w:r w:rsidRPr="00FC4CB8">
        <w:rPr>
          <w:sz w:val="24"/>
          <w:szCs w:val="24"/>
        </w:rPr>
        <w:t>(Address): ___________________________________________________________________ (2) The offeror currently possesses the material Yes [__] No [__]</w:t>
      </w:r>
    </w:p>
    <w:p w14:paraId="39377ADF" w14:textId="77777777" w:rsidR="00FC4CB8" w:rsidRPr="00FC4CB8" w:rsidRDefault="00FC4CB8" w:rsidP="00FC4CB8">
      <w:pPr>
        <w:autoSpaceDE/>
        <w:autoSpaceDN/>
        <w:rPr>
          <w:b/>
          <w:sz w:val="24"/>
          <w:szCs w:val="24"/>
        </w:rPr>
      </w:pPr>
      <w:r w:rsidRPr="00FC4CB8">
        <w:rPr>
          <w:sz w:val="24"/>
          <w:szCs w:val="24"/>
        </w:rPr>
        <w:lastRenderedPageBreak/>
        <w:t>If yes, the offeror purchased the material from a Government selling agency or other source</w:t>
      </w:r>
      <w:r w:rsidRPr="00FC4CB8">
        <w:rPr>
          <w:b/>
          <w:sz w:val="24"/>
          <w:szCs w:val="24"/>
        </w:rPr>
        <w:t>.</w:t>
      </w:r>
    </w:p>
    <w:p w14:paraId="20719AD3" w14:textId="77777777" w:rsidR="00FC4CB8" w:rsidRPr="00FC4CB8" w:rsidRDefault="00FC4CB8" w:rsidP="00FC4CB8">
      <w:pPr>
        <w:autoSpaceDE/>
        <w:autoSpaceDN/>
        <w:rPr>
          <w:sz w:val="24"/>
          <w:szCs w:val="24"/>
        </w:rPr>
      </w:pPr>
      <w:r w:rsidRPr="00FC4CB8">
        <w:rPr>
          <w:sz w:val="24"/>
          <w:szCs w:val="24"/>
        </w:rPr>
        <w:t>Yes [__] No [__] If yes, complete the following:</w:t>
      </w:r>
    </w:p>
    <w:p w14:paraId="414D5403" w14:textId="77777777" w:rsidR="00FC4CB8" w:rsidRPr="00FC4CB8" w:rsidRDefault="00FC4CB8" w:rsidP="00FC4CB8">
      <w:pPr>
        <w:autoSpaceDE/>
        <w:autoSpaceDN/>
        <w:rPr>
          <w:sz w:val="24"/>
          <w:szCs w:val="24"/>
        </w:rPr>
      </w:pPr>
      <w:r w:rsidRPr="00FC4CB8">
        <w:rPr>
          <w:sz w:val="24"/>
          <w:szCs w:val="24"/>
        </w:rPr>
        <w:t>Government Selling Agency: ___________________________________________________</w:t>
      </w:r>
    </w:p>
    <w:p w14:paraId="4E9CDC3E" w14:textId="77777777" w:rsidR="00FC4CB8" w:rsidRPr="00FC4CB8" w:rsidRDefault="00FC4CB8" w:rsidP="00FC4CB8">
      <w:pPr>
        <w:autoSpaceDE/>
        <w:autoSpaceDN/>
        <w:rPr>
          <w:sz w:val="24"/>
          <w:szCs w:val="24"/>
        </w:rPr>
      </w:pPr>
      <w:r w:rsidRPr="00FC4CB8">
        <w:rPr>
          <w:sz w:val="24"/>
          <w:szCs w:val="24"/>
        </w:rPr>
        <w:t>Contract Number: _____________________________________________________________</w:t>
      </w:r>
    </w:p>
    <w:p w14:paraId="72BA189A" w14:textId="77777777" w:rsidR="00FC4CB8" w:rsidRPr="00FC4CB8" w:rsidRDefault="00FC4CB8" w:rsidP="00FC4CB8">
      <w:pPr>
        <w:autoSpaceDE/>
        <w:autoSpaceDN/>
        <w:rPr>
          <w:sz w:val="24"/>
          <w:szCs w:val="24"/>
        </w:rPr>
      </w:pPr>
      <w:r w:rsidRPr="00FC4CB8">
        <w:rPr>
          <w:sz w:val="24"/>
          <w:szCs w:val="24"/>
        </w:rPr>
        <w:t>Contract Date: (Month, Year): __________________________________________________</w:t>
      </w:r>
    </w:p>
    <w:p w14:paraId="684EC33B" w14:textId="77777777" w:rsidR="00FC4CB8" w:rsidRPr="00FC4CB8" w:rsidRDefault="00FC4CB8" w:rsidP="00FC4CB8">
      <w:pPr>
        <w:autoSpaceDE/>
        <w:autoSpaceDN/>
        <w:rPr>
          <w:sz w:val="24"/>
          <w:szCs w:val="24"/>
        </w:rPr>
      </w:pPr>
      <w:r w:rsidRPr="00FC4CB8">
        <w:rPr>
          <w:sz w:val="24"/>
          <w:szCs w:val="24"/>
        </w:rPr>
        <w:t>Other Source: ________________________________________________________________</w:t>
      </w:r>
    </w:p>
    <w:p w14:paraId="30A48EDE" w14:textId="77777777" w:rsidR="00FC4CB8" w:rsidRPr="00FC4CB8" w:rsidRDefault="00FC4CB8" w:rsidP="00FC4CB8">
      <w:pPr>
        <w:autoSpaceDE/>
        <w:autoSpaceDN/>
        <w:rPr>
          <w:sz w:val="24"/>
          <w:szCs w:val="24"/>
        </w:rPr>
      </w:pPr>
      <w:r w:rsidRPr="00FC4CB8">
        <w:rPr>
          <w:sz w:val="24"/>
          <w:szCs w:val="24"/>
        </w:rPr>
        <w:t>Address: ____________________________________________________________________</w:t>
      </w:r>
    </w:p>
    <w:p w14:paraId="3409ABB9" w14:textId="77777777" w:rsidR="00FC4CB8" w:rsidRPr="00FC4CB8" w:rsidRDefault="00FC4CB8" w:rsidP="00FC4CB8">
      <w:pPr>
        <w:autoSpaceDE/>
        <w:autoSpaceDN/>
        <w:rPr>
          <w:sz w:val="24"/>
          <w:szCs w:val="24"/>
        </w:rPr>
      </w:pPr>
      <w:r w:rsidRPr="00FC4CB8">
        <w:rPr>
          <w:sz w:val="24"/>
          <w:szCs w:val="24"/>
        </w:rPr>
        <w:t>Date Acquired: (Month/Year) ___________________________________________________</w:t>
      </w:r>
    </w:p>
    <w:p w14:paraId="720DA036" w14:textId="77777777" w:rsidR="00FC4CB8" w:rsidRPr="00FC4CB8" w:rsidRDefault="00FC4CB8" w:rsidP="00FC4CB8">
      <w:pPr>
        <w:autoSpaceDE/>
        <w:autoSpaceDN/>
        <w:rPr>
          <w:sz w:val="24"/>
          <w:szCs w:val="24"/>
        </w:rPr>
      </w:pPr>
      <w:r w:rsidRPr="00FC4CB8">
        <w:rPr>
          <w:sz w:val="24"/>
          <w:szCs w:val="24"/>
        </w:rPr>
        <w:t>(3) The material has been altered or modified. Yes [__] No [__]</w:t>
      </w:r>
    </w:p>
    <w:p w14:paraId="0FC826D0" w14:textId="77777777" w:rsidR="00FC4CB8" w:rsidRPr="00FC4CB8" w:rsidRDefault="00FC4CB8" w:rsidP="00FC4CB8">
      <w:pPr>
        <w:rPr>
          <w:strike/>
          <w:sz w:val="24"/>
          <w:szCs w:val="24"/>
        </w:rPr>
      </w:pPr>
      <w:r w:rsidRPr="00FC4CB8">
        <w:rPr>
          <w:sz w:val="24"/>
          <w:szCs w:val="24"/>
        </w:rPr>
        <w:t>If Yes, complete the following:</w:t>
      </w:r>
    </w:p>
    <w:p w14:paraId="0C85C252" w14:textId="77777777" w:rsidR="00FC4CB8" w:rsidRPr="00FC4CB8" w:rsidRDefault="00FC4CB8" w:rsidP="00FC4CB8">
      <w:pPr>
        <w:rPr>
          <w:sz w:val="24"/>
          <w:szCs w:val="24"/>
        </w:rPr>
      </w:pPr>
      <w:r w:rsidRPr="00FC4CB8">
        <w:rPr>
          <w:sz w:val="24"/>
          <w:szCs w:val="24"/>
        </w:rPr>
        <w:t>Name of the company that performed the alternation or modification: ____________________________________________________________________________</w:t>
      </w:r>
    </w:p>
    <w:p w14:paraId="027C8595" w14:textId="77777777" w:rsidR="00FC4CB8" w:rsidRPr="00FC4CB8" w:rsidRDefault="00FC4CB8" w:rsidP="00FC4CB8">
      <w:pPr>
        <w:rPr>
          <w:sz w:val="24"/>
          <w:szCs w:val="24"/>
        </w:rPr>
      </w:pPr>
      <w:r w:rsidRPr="00FC4CB8">
        <w:rPr>
          <w:sz w:val="24"/>
          <w:szCs w:val="24"/>
        </w:rPr>
        <w:t>Address: ____________________________________________________________________</w:t>
      </w:r>
    </w:p>
    <w:p w14:paraId="7E1D44AC" w14:textId="77777777" w:rsidR="00FC4CB8" w:rsidRPr="00FC4CB8" w:rsidRDefault="00FC4CB8" w:rsidP="00FC4CB8">
      <w:pPr>
        <w:rPr>
          <w:sz w:val="24"/>
          <w:szCs w:val="24"/>
        </w:rPr>
      </w:pPr>
      <w:r w:rsidRPr="00FC4CB8">
        <w:rPr>
          <w:sz w:val="24"/>
          <w:szCs w:val="24"/>
        </w:rPr>
        <w:t>Complete description of the alterations or modifications:</w:t>
      </w:r>
    </w:p>
    <w:p w14:paraId="43E06662" w14:textId="77777777" w:rsidR="00FC4CB8" w:rsidRPr="00FC4CB8" w:rsidRDefault="00FC4CB8" w:rsidP="00FC4CB8">
      <w:pPr>
        <w:rPr>
          <w:sz w:val="24"/>
          <w:szCs w:val="24"/>
        </w:rPr>
      </w:pPr>
      <w:r w:rsidRPr="00FC4CB8">
        <w:rPr>
          <w:sz w:val="24"/>
          <w:szCs w:val="24"/>
        </w:rPr>
        <w:t>____________________________________________________________________________</w:t>
      </w:r>
    </w:p>
    <w:p w14:paraId="12C49DBD" w14:textId="77777777" w:rsidR="00FC4CB8" w:rsidRPr="00FC4CB8" w:rsidRDefault="00FC4CB8" w:rsidP="00FC4CB8">
      <w:pPr>
        <w:rPr>
          <w:sz w:val="24"/>
          <w:szCs w:val="24"/>
        </w:rPr>
      </w:pPr>
      <w:r w:rsidRPr="00FC4CB8">
        <w:rPr>
          <w:sz w:val="24"/>
          <w:szCs w:val="24"/>
        </w:rPr>
        <w:t>____________________________________________________________________________</w:t>
      </w:r>
    </w:p>
    <w:p w14:paraId="1BE410DD" w14:textId="77777777" w:rsidR="00FC4CB8" w:rsidRPr="00FC4CB8" w:rsidRDefault="00FC4CB8" w:rsidP="00FC4CB8">
      <w:pPr>
        <w:rPr>
          <w:i/>
          <w:iCs/>
          <w:sz w:val="24"/>
          <w:szCs w:val="24"/>
        </w:rPr>
      </w:pPr>
      <w:r w:rsidRPr="00FC4CB8">
        <w:rPr>
          <w:sz w:val="24"/>
          <w:szCs w:val="24"/>
        </w:rPr>
        <w:t>(4) The material has been reconditioned. Yes [__] No [__]</w:t>
      </w:r>
    </w:p>
    <w:p w14:paraId="1767A06A" w14:textId="77777777" w:rsidR="00FC4CB8" w:rsidRPr="00FC4CB8" w:rsidRDefault="00FC4CB8" w:rsidP="00FC4CB8">
      <w:pPr>
        <w:rPr>
          <w:sz w:val="24"/>
          <w:szCs w:val="24"/>
        </w:rPr>
      </w:pPr>
      <w:r w:rsidRPr="00FC4CB8">
        <w:rPr>
          <w:sz w:val="24"/>
          <w:szCs w:val="24"/>
        </w:rPr>
        <w:t>If Yes, complete the following:</w:t>
      </w:r>
    </w:p>
    <w:p w14:paraId="7D81C9D6" w14:textId="77777777" w:rsidR="00FC4CB8" w:rsidRPr="00FC4CB8" w:rsidRDefault="00FC4CB8" w:rsidP="00FC4CB8">
      <w:pPr>
        <w:rPr>
          <w:sz w:val="24"/>
          <w:szCs w:val="24"/>
        </w:rPr>
      </w:pPr>
      <w:r w:rsidRPr="00FC4CB8">
        <w:rPr>
          <w:sz w:val="24"/>
          <w:szCs w:val="24"/>
        </w:rPr>
        <w:t>(i) The price offered includes the cost of reconditioning /refurbishment. Yes [__] No [__]</w:t>
      </w:r>
    </w:p>
    <w:p w14:paraId="772913F2" w14:textId="77777777" w:rsidR="00FC4CB8" w:rsidRPr="00FC4CB8" w:rsidRDefault="00FC4CB8" w:rsidP="00FC4CB8">
      <w:pPr>
        <w:rPr>
          <w:strike/>
          <w:sz w:val="24"/>
          <w:szCs w:val="24"/>
        </w:rPr>
      </w:pPr>
      <w:r w:rsidRPr="00FC4CB8">
        <w:rPr>
          <w:sz w:val="24"/>
          <w:szCs w:val="24"/>
        </w:rPr>
        <w:t>(ii) Name of the company that reconditioned the material. ____________________________________________________________________________</w:t>
      </w:r>
    </w:p>
    <w:p w14:paraId="7DEF18D5" w14:textId="77777777" w:rsidR="00FC4CB8" w:rsidRPr="00FC4CB8" w:rsidRDefault="00FC4CB8" w:rsidP="00FC4CB8">
      <w:pPr>
        <w:rPr>
          <w:sz w:val="24"/>
          <w:szCs w:val="24"/>
        </w:rPr>
      </w:pPr>
      <w:r w:rsidRPr="00FC4CB8">
        <w:rPr>
          <w:sz w:val="24"/>
          <w:szCs w:val="24"/>
        </w:rPr>
        <w:t>(iii) Description of any work done or to be done, including the components to be replaced and the applicable rebuild standard.</w:t>
      </w:r>
    </w:p>
    <w:p w14:paraId="58988F33" w14:textId="77777777" w:rsidR="00FC4CB8" w:rsidRPr="00FC4CB8" w:rsidRDefault="00FC4CB8" w:rsidP="00FC4CB8">
      <w:pPr>
        <w:rPr>
          <w:sz w:val="24"/>
          <w:szCs w:val="24"/>
        </w:rPr>
      </w:pPr>
      <w:r w:rsidRPr="00FC4CB8">
        <w:rPr>
          <w:sz w:val="24"/>
          <w:szCs w:val="24"/>
        </w:rPr>
        <w:t>____________________________________________________________________________</w:t>
      </w:r>
    </w:p>
    <w:p w14:paraId="6FBA800D" w14:textId="77777777" w:rsidR="00FC4CB8" w:rsidRPr="00FC4CB8" w:rsidRDefault="00FC4CB8" w:rsidP="00FC4CB8">
      <w:pPr>
        <w:rPr>
          <w:sz w:val="24"/>
          <w:szCs w:val="24"/>
        </w:rPr>
      </w:pPr>
      <w:r w:rsidRPr="00FC4CB8">
        <w:rPr>
          <w:sz w:val="24"/>
          <w:szCs w:val="24"/>
        </w:rPr>
        <w:t>____________________________________________________________________________</w:t>
      </w:r>
    </w:p>
    <w:p w14:paraId="60CF5B79" w14:textId="77777777" w:rsidR="00FC4CB8" w:rsidRPr="00FC4CB8" w:rsidRDefault="00FC4CB8" w:rsidP="00FC4CB8">
      <w:pPr>
        <w:autoSpaceDE/>
        <w:autoSpaceDN/>
        <w:rPr>
          <w:sz w:val="24"/>
          <w:szCs w:val="24"/>
        </w:rPr>
      </w:pPr>
      <w:r w:rsidRPr="00FC4CB8">
        <w:rPr>
          <w:sz w:val="24"/>
          <w:szCs w:val="24"/>
        </w:rPr>
        <w:t>The material contains cure-dated components. Yes [__] No [__]</w:t>
      </w:r>
    </w:p>
    <w:p w14:paraId="0DF50867" w14:textId="77777777" w:rsidR="00FC4CB8" w:rsidRPr="00FC4CB8" w:rsidRDefault="00FC4CB8" w:rsidP="00FC4CB8">
      <w:pPr>
        <w:autoSpaceDE/>
        <w:autoSpaceDN/>
        <w:rPr>
          <w:sz w:val="24"/>
          <w:szCs w:val="24"/>
        </w:rPr>
      </w:pPr>
      <w:r w:rsidRPr="00FC4CB8">
        <w:rPr>
          <w:sz w:val="24"/>
          <w:szCs w:val="24"/>
        </w:rPr>
        <w:t>If Yes, complete the following:</w:t>
      </w:r>
    </w:p>
    <w:p w14:paraId="0C5009EC" w14:textId="77777777" w:rsidR="00FC4CB8" w:rsidRPr="00FC4CB8" w:rsidRDefault="00FC4CB8" w:rsidP="00FC4CB8">
      <w:pPr>
        <w:autoSpaceDE/>
        <w:autoSpaceDN/>
        <w:rPr>
          <w:sz w:val="24"/>
          <w:szCs w:val="24"/>
        </w:rPr>
      </w:pPr>
      <w:r w:rsidRPr="00FC4CB8">
        <w:rPr>
          <w:sz w:val="24"/>
          <w:szCs w:val="24"/>
        </w:rPr>
        <w:t>(i) The price includes replacement of cure-dated components. Yes [__] No [__]</w:t>
      </w:r>
    </w:p>
    <w:p w14:paraId="7599668B" w14:textId="77777777" w:rsidR="00FC4CB8" w:rsidRPr="00FC4CB8" w:rsidRDefault="00FC4CB8" w:rsidP="00FC4CB8">
      <w:pPr>
        <w:autoSpaceDE/>
        <w:autoSpaceDN/>
        <w:rPr>
          <w:sz w:val="24"/>
          <w:szCs w:val="24"/>
        </w:rPr>
      </w:pPr>
      <w:r w:rsidRPr="00FC4CB8">
        <w:rPr>
          <w:sz w:val="24"/>
          <w:szCs w:val="24"/>
        </w:rPr>
        <w:t>(ii) Cure date: ____________________</w:t>
      </w:r>
    </w:p>
    <w:p w14:paraId="18FFCB19" w14:textId="77777777" w:rsidR="00FC4CB8" w:rsidRPr="00FC4CB8" w:rsidRDefault="00FC4CB8" w:rsidP="00FC4CB8">
      <w:pPr>
        <w:autoSpaceDE/>
        <w:autoSpaceDN/>
        <w:rPr>
          <w:sz w:val="24"/>
          <w:szCs w:val="24"/>
        </w:rPr>
      </w:pPr>
      <w:r w:rsidRPr="00FC4CB8">
        <w:rPr>
          <w:sz w:val="24"/>
          <w:szCs w:val="24"/>
        </w:rPr>
        <w:t>(5) The material has data plates attached. Yes [__] No [__]</w:t>
      </w:r>
    </w:p>
    <w:p w14:paraId="281F4770" w14:textId="77777777" w:rsidR="00FC4CB8" w:rsidRPr="00FC4CB8" w:rsidRDefault="00FC4CB8" w:rsidP="00FC4CB8">
      <w:pPr>
        <w:pBdr>
          <w:bottom w:val="single" w:sz="12" w:space="1" w:color="auto"/>
        </w:pBdr>
        <w:autoSpaceDE/>
        <w:autoSpaceDN/>
        <w:rPr>
          <w:sz w:val="24"/>
          <w:szCs w:val="24"/>
        </w:rPr>
      </w:pPr>
      <w:r w:rsidRPr="00FC4CB8">
        <w:rPr>
          <w:sz w:val="24"/>
          <w:szCs w:val="24"/>
        </w:rPr>
        <w:t>If Yes, insert all information contained on the data plate.</w:t>
      </w:r>
    </w:p>
    <w:p w14:paraId="530466DB" w14:textId="77777777" w:rsidR="00FC4CB8" w:rsidRPr="00FC4CB8" w:rsidRDefault="00FC4CB8" w:rsidP="00FC4CB8">
      <w:pPr>
        <w:pBdr>
          <w:bottom w:val="single" w:sz="12" w:space="1" w:color="auto"/>
        </w:pBdr>
        <w:autoSpaceDE/>
        <w:autoSpaceDN/>
        <w:rPr>
          <w:sz w:val="24"/>
          <w:szCs w:val="24"/>
        </w:rPr>
      </w:pPr>
      <w:r w:rsidRPr="00FC4CB8">
        <w:rPr>
          <w:sz w:val="24"/>
          <w:szCs w:val="24"/>
        </w:rPr>
        <w:t>_____________________________________________________________________________</w:t>
      </w:r>
    </w:p>
    <w:p w14:paraId="6AEAD139" w14:textId="77777777" w:rsidR="00FC4CB8" w:rsidRPr="00FC4CB8" w:rsidRDefault="00FC4CB8" w:rsidP="00FC4CB8">
      <w:pPr>
        <w:autoSpaceDE/>
        <w:autoSpaceDN/>
        <w:rPr>
          <w:sz w:val="24"/>
          <w:szCs w:val="24"/>
        </w:rPr>
      </w:pPr>
      <w:r w:rsidRPr="00FC4CB8">
        <w:rPr>
          <w:sz w:val="24"/>
          <w:szCs w:val="24"/>
        </w:rPr>
        <w:t>_____________________________________________________________________________</w:t>
      </w:r>
    </w:p>
    <w:p w14:paraId="4D69669A" w14:textId="77777777" w:rsidR="00FC4CB8" w:rsidRPr="00FC4CB8" w:rsidRDefault="00FC4CB8" w:rsidP="00FC4CB8">
      <w:pPr>
        <w:autoSpaceDE/>
        <w:autoSpaceDN/>
        <w:rPr>
          <w:sz w:val="24"/>
          <w:szCs w:val="24"/>
        </w:rPr>
      </w:pPr>
      <w:r w:rsidRPr="00FC4CB8">
        <w:rPr>
          <w:sz w:val="24"/>
          <w:szCs w:val="24"/>
        </w:rPr>
        <w:t>(6) The offered material is in its original package. Yes [__] No [__]</w:t>
      </w:r>
    </w:p>
    <w:p w14:paraId="5F91F530" w14:textId="77777777" w:rsidR="00FC4CB8" w:rsidRPr="00FC4CB8" w:rsidRDefault="00FC4CB8" w:rsidP="00FC4CB8">
      <w:pPr>
        <w:autoSpaceDE/>
        <w:autoSpaceDN/>
        <w:rPr>
          <w:sz w:val="24"/>
          <w:szCs w:val="24"/>
        </w:rPr>
      </w:pPr>
      <w:r w:rsidRPr="00FC4CB8">
        <w:rPr>
          <w:sz w:val="24"/>
          <w:szCs w:val="24"/>
        </w:rPr>
        <w:t>If yes, complete the following:</w:t>
      </w:r>
    </w:p>
    <w:p w14:paraId="7D782B12" w14:textId="77777777" w:rsidR="00FC4CB8" w:rsidRPr="00FC4CB8" w:rsidRDefault="00FC4CB8" w:rsidP="00FC4CB8">
      <w:pPr>
        <w:autoSpaceDE/>
        <w:autoSpaceDN/>
        <w:rPr>
          <w:sz w:val="24"/>
          <w:szCs w:val="24"/>
        </w:rPr>
      </w:pPr>
      <w:r w:rsidRPr="00FC4CB8">
        <w:rPr>
          <w:sz w:val="24"/>
          <w:szCs w:val="24"/>
        </w:rPr>
        <w:t>Contract Number ______________________________________________________________</w:t>
      </w:r>
    </w:p>
    <w:p w14:paraId="06193C51" w14:textId="77777777" w:rsidR="00FC4CB8" w:rsidRPr="00FC4CB8" w:rsidRDefault="00FC4CB8" w:rsidP="00FC4CB8">
      <w:pPr>
        <w:autoSpaceDE/>
        <w:autoSpaceDN/>
        <w:rPr>
          <w:sz w:val="24"/>
          <w:szCs w:val="24"/>
        </w:rPr>
      </w:pPr>
      <w:r w:rsidRPr="00FC4CB8">
        <w:rPr>
          <w:sz w:val="24"/>
          <w:szCs w:val="24"/>
        </w:rPr>
        <w:t>NSN_________________________________________________________________________</w:t>
      </w:r>
    </w:p>
    <w:p w14:paraId="112B9CC3" w14:textId="77777777" w:rsidR="00FC4CB8" w:rsidRPr="00FC4CB8" w:rsidRDefault="00FC4CB8" w:rsidP="00FC4CB8">
      <w:pPr>
        <w:autoSpaceDE/>
        <w:autoSpaceDN/>
        <w:rPr>
          <w:sz w:val="24"/>
          <w:szCs w:val="24"/>
        </w:rPr>
      </w:pPr>
      <w:r w:rsidRPr="00FC4CB8">
        <w:rPr>
          <w:sz w:val="24"/>
          <w:szCs w:val="24"/>
        </w:rPr>
        <w:t>CAGE Code__________________________________________________________________</w:t>
      </w:r>
    </w:p>
    <w:p w14:paraId="51299432" w14:textId="77777777" w:rsidR="00FC4CB8" w:rsidRPr="00FC4CB8" w:rsidRDefault="00FC4CB8" w:rsidP="00FC4CB8">
      <w:pPr>
        <w:autoSpaceDE/>
        <w:autoSpaceDN/>
        <w:rPr>
          <w:sz w:val="24"/>
          <w:szCs w:val="24"/>
        </w:rPr>
      </w:pPr>
      <w:r w:rsidRPr="00FC4CB8">
        <w:rPr>
          <w:sz w:val="24"/>
          <w:szCs w:val="24"/>
        </w:rPr>
        <w:t>Part Number __________________________________________________________________</w:t>
      </w:r>
    </w:p>
    <w:p w14:paraId="43271436" w14:textId="77777777" w:rsidR="00FC4CB8" w:rsidRPr="00FC4CB8" w:rsidRDefault="00FC4CB8" w:rsidP="00FC4CB8">
      <w:pPr>
        <w:autoSpaceDE/>
        <w:autoSpaceDN/>
        <w:rPr>
          <w:sz w:val="24"/>
          <w:szCs w:val="24"/>
        </w:rPr>
      </w:pPr>
      <w:r w:rsidRPr="00FC4CB8">
        <w:rPr>
          <w:sz w:val="24"/>
          <w:szCs w:val="24"/>
        </w:rPr>
        <w:t>Other Markings/Data___________________________________________________________</w:t>
      </w:r>
    </w:p>
    <w:p w14:paraId="4D3F317C" w14:textId="77777777" w:rsidR="00FC4CB8" w:rsidRPr="00FC4CB8" w:rsidRDefault="00FC4CB8" w:rsidP="00FC4CB8">
      <w:pPr>
        <w:autoSpaceDE/>
        <w:autoSpaceDN/>
        <w:rPr>
          <w:sz w:val="24"/>
          <w:szCs w:val="24"/>
        </w:rPr>
      </w:pPr>
      <w:r w:rsidRPr="00FC4CB8">
        <w:rPr>
          <w:sz w:val="24"/>
          <w:szCs w:val="24"/>
        </w:rPr>
        <w:t>(7) The offeror has supplied this same material (National Stock Number) to the Government before.</w:t>
      </w:r>
    </w:p>
    <w:p w14:paraId="0C5A4209" w14:textId="77777777" w:rsidR="00FC4CB8" w:rsidRPr="00FC4CB8" w:rsidRDefault="00FC4CB8" w:rsidP="00FC4CB8">
      <w:pPr>
        <w:autoSpaceDE/>
        <w:autoSpaceDN/>
        <w:rPr>
          <w:sz w:val="24"/>
          <w:szCs w:val="24"/>
        </w:rPr>
      </w:pPr>
      <w:r w:rsidRPr="00FC4CB8">
        <w:rPr>
          <w:sz w:val="24"/>
          <w:szCs w:val="24"/>
        </w:rPr>
        <w:t>Yes [__] No [__]</w:t>
      </w:r>
    </w:p>
    <w:p w14:paraId="7DA3FA87" w14:textId="77777777" w:rsidR="00FC4CB8" w:rsidRPr="00FC4CB8" w:rsidRDefault="00FC4CB8" w:rsidP="00FC4CB8">
      <w:pPr>
        <w:autoSpaceDE/>
        <w:autoSpaceDN/>
        <w:rPr>
          <w:sz w:val="24"/>
          <w:szCs w:val="24"/>
        </w:rPr>
      </w:pPr>
      <w:r w:rsidRPr="00FC4CB8">
        <w:rPr>
          <w:sz w:val="24"/>
          <w:szCs w:val="24"/>
        </w:rPr>
        <w:t>If Yes, complete the following:</w:t>
      </w:r>
    </w:p>
    <w:p w14:paraId="16CF1424" w14:textId="77777777" w:rsidR="00FC4CB8" w:rsidRPr="00FC4CB8" w:rsidRDefault="00FC4CB8" w:rsidP="00FC4CB8">
      <w:pPr>
        <w:autoSpaceDE/>
        <w:autoSpaceDN/>
        <w:rPr>
          <w:sz w:val="24"/>
          <w:szCs w:val="24"/>
        </w:rPr>
      </w:pPr>
      <w:r w:rsidRPr="00FC4CB8">
        <w:rPr>
          <w:sz w:val="24"/>
          <w:szCs w:val="24"/>
        </w:rPr>
        <w:lastRenderedPageBreak/>
        <w:t>(i) The material being offered is from the same original Government contract number as that provided previously. Yes [__] No [__]</w:t>
      </w:r>
    </w:p>
    <w:p w14:paraId="21446FBD" w14:textId="77777777" w:rsidR="00FC4CB8" w:rsidRPr="00FC4CB8" w:rsidRDefault="00FC4CB8" w:rsidP="00FC4CB8">
      <w:pPr>
        <w:autoSpaceDE/>
        <w:autoSpaceDN/>
        <w:rPr>
          <w:sz w:val="24"/>
          <w:szCs w:val="24"/>
        </w:rPr>
      </w:pPr>
      <w:r w:rsidRPr="00FC4CB8">
        <w:rPr>
          <w:sz w:val="24"/>
          <w:szCs w:val="24"/>
        </w:rPr>
        <w:t>(ii) State below the Government Agency and contract number under which the material was previously provided:</w:t>
      </w:r>
    </w:p>
    <w:p w14:paraId="597F6426" w14:textId="77777777" w:rsidR="00FC4CB8" w:rsidRPr="00FC4CB8" w:rsidRDefault="00FC4CB8" w:rsidP="00FC4CB8">
      <w:pPr>
        <w:autoSpaceDE/>
        <w:autoSpaceDN/>
        <w:rPr>
          <w:sz w:val="24"/>
          <w:szCs w:val="24"/>
        </w:rPr>
      </w:pPr>
      <w:r w:rsidRPr="00FC4CB8">
        <w:rPr>
          <w:sz w:val="24"/>
          <w:szCs w:val="24"/>
        </w:rPr>
        <w:t>Agency ______________________________________________________________________</w:t>
      </w:r>
    </w:p>
    <w:p w14:paraId="0731F261" w14:textId="77777777" w:rsidR="00FC4CB8" w:rsidRPr="00FC4CB8" w:rsidRDefault="00FC4CB8" w:rsidP="00FC4CB8">
      <w:pPr>
        <w:autoSpaceDE/>
        <w:autoSpaceDN/>
        <w:rPr>
          <w:sz w:val="24"/>
          <w:szCs w:val="24"/>
        </w:rPr>
      </w:pPr>
      <w:r w:rsidRPr="00FC4CB8">
        <w:rPr>
          <w:sz w:val="24"/>
          <w:szCs w:val="24"/>
        </w:rPr>
        <w:t>Contract Number_______________________________________________________________</w:t>
      </w:r>
    </w:p>
    <w:p w14:paraId="222C2E49" w14:textId="77777777" w:rsidR="00FC4CB8" w:rsidRPr="00FC4CB8" w:rsidRDefault="00FC4CB8" w:rsidP="00FC4CB8">
      <w:pPr>
        <w:autoSpaceDE/>
        <w:autoSpaceDN/>
        <w:rPr>
          <w:sz w:val="24"/>
          <w:szCs w:val="24"/>
        </w:rPr>
      </w:pPr>
      <w:r w:rsidRPr="00FC4CB8">
        <w:rPr>
          <w:sz w:val="24"/>
          <w:szCs w:val="24"/>
        </w:rPr>
        <w:t>(8) The material is manufactured in accordance with a specification or drawing. Yes [__] No [__]</w:t>
      </w:r>
    </w:p>
    <w:p w14:paraId="13F85F18" w14:textId="77777777" w:rsidR="00FC4CB8" w:rsidRPr="00FC4CB8" w:rsidRDefault="00FC4CB8" w:rsidP="00FC4CB8">
      <w:pPr>
        <w:autoSpaceDE/>
        <w:autoSpaceDN/>
        <w:rPr>
          <w:sz w:val="24"/>
          <w:szCs w:val="24"/>
        </w:rPr>
      </w:pPr>
      <w:r w:rsidRPr="00FC4CB8">
        <w:rPr>
          <w:sz w:val="24"/>
          <w:szCs w:val="24"/>
        </w:rPr>
        <w:t>If Yes, complete the following:</w:t>
      </w:r>
    </w:p>
    <w:p w14:paraId="3A64D484" w14:textId="77777777" w:rsidR="00FC4CB8" w:rsidRPr="00FC4CB8" w:rsidRDefault="00FC4CB8" w:rsidP="00FC4CB8">
      <w:pPr>
        <w:autoSpaceDE/>
        <w:autoSpaceDN/>
        <w:rPr>
          <w:sz w:val="24"/>
          <w:szCs w:val="24"/>
        </w:rPr>
      </w:pPr>
      <w:r w:rsidRPr="00FC4CB8">
        <w:rPr>
          <w:sz w:val="24"/>
          <w:szCs w:val="24"/>
        </w:rPr>
        <w:t>(i) The specification/drawing is in the possession of the offeror. Yes [__] No [__]</w:t>
      </w:r>
    </w:p>
    <w:p w14:paraId="493999A7" w14:textId="77777777" w:rsidR="00FC4CB8" w:rsidRPr="00FC4CB8" w:rsidRDefault="00FC4CB8" w:rsidP="00FC4CB8">
      <w:pPr>
        <w:autoSpaceDE/>
        <w:autoSpaceDN/>
        <w:rPr>
          <w:sz w:val="24"/>
          <w:szCs w:val="24"/>
        </w:rPr>
      </w:pPr>
      <w:r w:rsidRPr="00FC4CB8">
        <w:rPr>
          <w:sz w:val="24"/>
          <w:szCs w:val="24"/>
        </w:rPr>
        <w:t>(ii) The offeror has stated the applicable information below. Yes [__] No [__]</w:t>
      </w:r>
    </w:p>
    <w:p w14:paraId="41C8835E" w14:textId="77777777" w:rsidR="00FC4CB8" w:rsidRPr="00FC4CB8" w:rsidRDefault="00FC4CB8" w:rsidP="00FC4CB8">
      <w:pPr>
        <w:autoSpaceDE/>
        <w:autoSpaceDN/>
        <w:rPr>
          <w:sz w:val="24"/>
          <w:szCs w:val="24"/>
        </w:rPr>
      </w:pPr>
      <w:r w:rsidRPr="00FC4CB8">
        <w:rPr>
          <w:sz w:val="24"/>
          <w:szCs w:val="24"/>
        </w:rPr>
        <w:t>Specification/Drawing Number ____________________________________________________</w:t>
      </w:r>
    </w:p>
    <w:p w14:paraId="446495F9" w14:textId="77777777" w:rsidR="00FC4CB8" w:rsidRPr="00FC4CB8" w:rsidRDefault="00FC4CB8" w:rsidP="00FC4CB8">
      <w:pPr>
        <w:autoSpaceDE/>
        <w:autoSpaceDN/>
        <w:rPr>
          <w:sz w:val="24"/>
          <w:szCs w:val="24"/>
        </w:rPr>
      </w:pPr>
      <w:r w:rsidRPr="00FC4CB8">
        <w:rPr>
          <w:sz w:val="24"/>
          <w:szCs w:val="24"/>
        </w:rPr>
        <w:t>Revision (if any) _______________________________________________________________</w:t>
      </w:r>
    </w:p>
    <w:p w14:paraId="61DA4FB7" w14:textId="77777777" w:rsidR="00FC4CB8" w:rsidRPr="00FC4CB8" w:rsidRDefault="00FC4CB8" w:rsidP="00FC4CB8">
      <w:pPr>
        <w:autoSpaceDE/>
        <w:autoSpaceDN/>
        <w:rPr>
          <w:sz w:val="24"/>
          <w:szCs w:val="24"/>
        </w:rPr>
      </w:pPr>
      <w:r w:rsidRPr="00FC4CB8">
        <w:rPr>
          <w:sz w:val="24"/>
          <w:szCs w:val="24"/>
        </w:rPr>
        <w:t>Date__________________________________________________________________________</w:t>
      </w:r>
    </w:p>
    <w:p w14:paraId="0F310CA7" w14:textId="77777777" w:rsidR="00FC4CB8" w:rsidRPr="00FC4CB8" w:rsidRDefault="00FC4CB8" w:rsidP="00FC4CB8">
      <w:pPr>
        <w:autoSpaceDE/>
        <w:autoSpaceDN/>
        <w:rPr>
          <w:sz w:val="24"/>
          <w:szCs w:val="24"/>
        </w:rPr>
      </w:pPr>
      <w:r w:rsidRPr="00FC4CB8">
        <w:rPr>
          <w:sz w:val="24"/>
          <w:szCs w:val="24"/>
        </w:rPr>
        <w:t>(9) The material has been inspected for correct part number and for absence of corrosion or any obvious defects. Yes [__] No [__]</w:t>
      </w:r>
    </w:p>
    <w:p w14:paraId="67BF2F18" w14:textId="77777777" w:rsidR="00FC4CB8" w:rsidRPr="00FC4CB8" w:rsidRDefault="00FC4CB8" w:rsidP="00FC4CB8">
      <w:pPr>
        <w:autoSpaceDE/>
        <w:autoSpaceDN/>
        <w:rPr>
          <w:sz w:val="24"/>
          <w:szCs w:val="24"/>
        </w:rPr>
      </w:pPr>
      <w:r w:rsidRPr="00FC4CB8">
        <w:rPr>
          <w:sz w:val="24"/>
          <w:szCs w:val="24"/>
        </w:rPr>
        <w:t>If Yes, complete the following:</w:t>
      </w:r>
    </w:p>
    <w:p w14:paraId="2C7E900D" w14:textId="77777777" w:rsidR="00FC4CB8" w:rsidRPr="00FC4CB8" w:rsidRDefault="00FC4CB8" w:rsidP="00FC4CB8">
      <w:pPr>
        <w:autoSpaceDE/>
        <w:autoSpaceDN/>
        <w:rPr>
          <w:sz w:val="24"/>
          <w:szCs w:val="24"/>
        </w:rPr>
      </w:pPr>
      <w:r w:rsidRPr="00FC4CB8">
        <w:rPr>
          <w:sz w:val="24"/>
          <w:szCs w:val="24"/>
        </w:rPr>
        <w:t>(i) Material has been re-preserved. Yes [__] No [__]</w:t>
      </w:r>
    </w:p>
    <w:p w14:paraId="0E68FE85" w14:textId="77777777" w:rsidR="00FC4CB8" w:rsidRPr="00FC4CB8" w:rsidRDefault="00FC4CB8" w:rsidP="00FC4CB8">
      <w:pPr>
        <w:autoSpaceDE/>
        <w:autoSpaceDN/>
        <w:rPr>
          <w:sz w:val="24"/>
          <w:szCs w:val="24"/>
        </w:rPr>
      </w:pPr>
      <w:r w:rsidRPr="00FC4CB8">
        <w:rPr>
          <w:sz w:val="24"/>
          <w:szCs w:val="24"/>
        </w:rPr>
        <w:t>(ii) Material has been repackaged. Yes [__] No [__]</w:t>
      </w:r>
    </w:p>
    <w:p w14:paraId="6CF8E5D7" w14:textId="77777777" w:rsidR="00FC4CB8" w:rsidRPr="00FC4CB8" w:rsidRDefault="00FC4CB8" w:rsidP="00FC4CB8">
      <w:pPr>
        <w:autoSpaceDE/>
        <w:autoSpaceDN/>
        <w:rPr>
          <w:sz w:val="24"/>
          <w:szCs w:val="24"/>
        </w:rPr>
      </w:pPr>
      <w:r w:rsidRPr="00FC4CB8">
        <w:rPr>
          <w:sz w:val="24"/>
          <w:szCs w:val="24"/>
        </w:rPr>
        <w:t>(iii) Percentage of material that has been inspected is ____%; and/or</w:t>
      </w:r>
    </w:p>
    <w:p w14:paraId="23966BC8" w14:textId="77777777" w:rsidR="00FC4CB8" w:rsidRPr="00FC4CB8" w:rsidRDefault="00FC4CB8" w:rsidP="00FC4CB8">
      <w:pPr>
        <w:autoSpaceDE/>
        <w:autoSpaceDN/>
        <w:rPr>
          <w:sz w:val="24"/>
          <w:szCs w:val="24"/>
        </w:rPr>
      </w:pPr>
      <w:r w:rsidRPr="00FC4CB8">
        <w:rPr>
          <w:sz w:val="24"/>
          <w:szCs w:val="24"/>
        </w:rPr>
        <w:t>(iv) Number of items inspected is _______</w:t>
      </w:r>
    </w:p>
    <w:p w14:paraId="5CB1A91A" w14:textId="77777777" w:rsidR="00FC4CB8" w:rsidRPr="00FC4CB8" w:rsidRDefault="00FC4CB8" w:rsidP="00FC4CB8">
      <w:pPr>
        <w:autoSpaceDE/>
        <w:autoSpaceDN/>
        <w:rPr>
          <w:strike/>
          <w:sz w:val="24"/>
          <w:szCs w:val="24"/>
        </w:rPr>
      </w:pPr>
      <w:r w:rsidRPr="00FC4CB8">
        <w:rPr>
          <w:sz w:val="24"/>
          <w:szCs w:val="24"/>
        </w:rPr>
        <w:t>(v) A written report was prepared. Yes [__] No [__]</w:t>
      </w:r>
    </w:p>
    <w:p w14:paraId="26B1354C" w14:textId="77777777" w:rsidR="00FC4CB8" w:rsidRPr="00FC4CB8" w:rsidRDefault="00FC4CB8" w:rsidP="00FC4CB8">
      <w:pPr>
        <w:autoSpaceDE/>
        <w:autoSpaceDN/>
        <w:rPr>
          <w:sz w:val="24"/>
          <w:szCs w:val="24"/>
        </w:rPr>
      </w:pPr>
      <w:r w:rsidRPr="00FC4CB8">
        <w:rPr>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775658D5" w14:textId="77777777" w:rsidR="00FC4CB8" w:rsidRPr="00FC4CB8" w:rsidRDefault="00FC4CB8" w:rsidP="00FC4CB8">
      <w:pPr>
        <w:autoSpaceDE/>
        <w:autoSpaceDN/>
        <w:rPr>
          <w:sz w:val="24"/>
          <w:szCs w:val="24"/>
        </w:rPr>
      </w:pPr>
      <w:r w:rsidRPr="00FC4CB8">
        <w:rPr>
          <w:sz w:val="24"/>
          <w:szCs w:val="24"/>
        </w:rPr>
        <w:t>The offeror will forward one of the following, within 24 hours of request by the contracting officer, to demonstrate that the material being offered was previously owned by the Government (offeror check which one applies):</w:t>
      </w:r>
    </w:p>
    <w:p w14:paraId="469AD45F"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 For national or local sales, conducted by sealed bid, spot bid or auction methods, a solicitation/Invitation For Bid and corresponding DLA Disposition Services Form 1427, Notice of Award, Statement and Release Document.</w:t>
      </w:r>
    </w:p>
    <w:p w14:paraId="3CD2170E"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 For DLA Disposition Services Commercial Venture (CV) Sales, the shipment receipt/delivery pass document and invoices/receipts used by the original purchaser to resell the material.</w:t>
      </w:r>
    </w:p>
    <w:p w14:paraId="62CB460E"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 xml:space="preserve">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(6) of this procurement note </w:t>
      </w:r>
      <w:r w:rsidRPr="00FC4CB8">
        <w:rPr>
          <w:rFonts w:cs="Arial"/>
          <w:color w:val="000000"/>
          <w:sz w:val="24"/>
          <w:szCs w:val="24"/>
        </w:rPr>
        <w:t>Yes [__] No [__]</w:t>
      </w:r>
      <w:r w:rsidRPr="00FC4CB8">
        <w:rPr>
          <w:sz w:val="24"/>
          <w:szCs w:val="24"/>
        </w:rPr>
        <w:t>)</w:t>
      </w:r>
    </w:p>
    <w:p w14:paraId="2B4B7C5A"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 When none of the above are available, other information to demonstrate that the offered material was previously owned by the Government. Describe:</w:t>
      </w:r>
    </w:p>
    <w:p w14:paraId="09EE4671"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____________________________________________________________________________</w:t>
      </w:r>
    </w:p>
    <w:p w14:paraId="151103F1"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This procurement note</w:t>
      </w:r>
      <w:r w:rsidRPr="00FC4CB8">
        <w:rPr>
          <w:b/>
          <w:bCs/>
          <w:sz w:val="24"/>
          <w:szCs w:val="24"/>
        </w:rPr>
        <w:t xml:space="preserve"> </w:t>
      </w:r>
      <w:r w:rsidRPr="00FC4CB8">
        <w:rPr>
          <w:sz w:val="24"/>
          <w:szCs w:val="24"/>
        </w:rPr>
        <w:t xml:space="preserve">only applies to offers of Government surplus material. Offers of commercial surplus, manufacturer’s overruns, residual inventory resulting from terminated Government contracts, and any other material that meets the technical requirements in the </w:t>
      </w:r>
      <w:r w:rsidRPr="00FC4CB8">
        <w:rPr>
          <w:sz w:val="24"/>
          <w:szCs w:val="24"/>
        </w:rPr>
        <w:lastRenderedPageBreak/>
        <w:t>solicitation but was not previously owned by the Government will be evaluated in accordance with the DLAD procurement note L04, Offers for Part Numbered Items.</w:t>
      </w:r>
    </w:p>
    <w:p w14:paraId="48D0F271"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14:paraId="12F1B43E" w14:textId="77777777" w:rsidR="00FC4CB8" w:rsidRPr="00FC4CB8" w:rsidRDefault="00FC4CB8" w:rsidP="00FC4CB8">
      <w:pPr>
        <w:autoSpaceDE/>
        <w:autoSpaceDN/>
        <w:rPr>
          <w:sz w:val="24"/>
          <w:szCs w:val="24"/>
        </w:rPr>
      </w:pPr>
      <w:r w:rsidRPr="00FC4CB8">
        <w:rPr>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14:paraId="5D9C642C" w14:textId="77777777" w:rsidR="00FC4CB8" w:rsidRPr="00FC4CB8" w:rsidRDefault="00FC4CB8" w:rsidP="00FC4CB8">
      <w:pPr>
        <w:autoSpaceDE/>
        <w:autoSpaceDN/>
        <w:rPr>
          <w:snapToGrid w:val="0"/>
          <w:sz w:val="24"/>
          <w:szCs w:val="24"/>
        </w:rPr>
      </w:pPr>
      <w:r w:rsidRPr="00FC4CB8">
        <w:rPr>
          <w:sz w:val="24"/>
          <w:szCs w:val="24"/>
        </w:rPr>
        <w:t>*****</w:t>
      </w:r>
    </w:p>
    <w:p w14:paraId="0C92BF82" w14:textId="5528FE30" w:rsidR="00C7596A" w:rsidRPr="005736A1" w:rsidRDefault="00C7596A" w:rsidP="00C7596A">
      <w:pPr>
        <w:pStyle w:val="PlainText"/>
        <w:rPr>
          <w:rFonts w:ascii="Times New Roman" w:hAnsi="Times New Roman"/>
          <w:sz w:val="24"/>
          <w:szCs w:val="24"/>
        </w:rPr>
      </w:pPr>
      <w:bookmarkStart w:id="345" w:name="P11_302_b"/>
      <w:bookmarkEnd w:id="342"/>
      <w:r w:rsidRPr="005736A1">
        <w:rPr>
          <w:rFonts w:ascii="Times New Roman" w:hAnsi="Times New Roman"/>
          <w:snapToGrid w:val="0"/>
          <w:sz w:val="24"/>
          <w:szCs w:val="24"/>
        </w:rPr>
        <w:t>(b)</w:t>
      </w:r>
      <w:bookmarkEnd w:id="345"/>
      <w:r w:rsidRPr="005736A1">
        <w:rPr>
          <w:rFonts w:ascii="Times New Roman" w:hAnsi="Times New Roman"/>
          <w:snapToGrid w:val="0"/>
          <w:sz w:val="24"/>
          <w:szCs w:val="24"/>
        </w:rPr>
        <w:t xml:space="preserve">(1) </w:t>
      </w:r>
      <w:r w:rsidRPr="005736A1">
        <w:rPr>
          <w:rFonts w:ascii="Times New Roman" w:hAnsi="Times New Roman"/>
          <w:sz w:val="24"/>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74C9906D" w14:textId="77777777" w:rsidR="00C7596A" w:rsidRPr="005736A1" w:rsidRDefault="00C7596A" w:rsidP="00C7596A">
      <w:pPr>
        <w:rPr>
          <w:sz w:val="24"/>
          <w:szCs w:val="24"/>
        </w:rPr>
      </w:pPr>
      <w:r w:rsidRPr="005736A1">
        <w:rPr>
          <w:sz w:val="24"/>
          <w:szCs w:val="24"/>
        </w:rPr>
        <w:t>*****</w:t>
      </w:r>
    </w:p>
    <w:p w14:paraId="73B69A42" w14:textId="77777777" w:rsidR="00C7596A" w:rsidRPr="005736A1" w:rsidRDefault="00C7596A" w:rsidP="00C7596A">
      <w:pPr>
        <w:rPr>
          <w:i/>
          <w:sz w:val="24"/>
          <w:szCs w:val="24"/>
        </w:rPr>
      </w:pPr>
      <w:r w:rsidRPr="005736A1">
        <w:rPr>
          <w:sz w:val="24"/>
          <w:szCs w:val="24"/>
        </w:rPr>
        <w:t>M05 Evaluation Factor for Unused Former Government Surplus Property (SEP 2016)</w:t>
      </w:r>
    </w:p>
    <w:p w14:paraId="3F48CF23" w14:textId="3C7D48F6" w:rsidR="00C7596A" w:rsidRPr="005736A1" w:rsidRDefault="00716470" w:rsidP="00C7596A">
      <w:pPr>
        <w:pStyle w:val="CommentText"/>
        <w:tabs>
          <w:tab w:val="clear" w:pos="360"/>
          <w:tab w:val="left" w:pos="450"/>
        </w:tabs>
        <w:rPr>
          <w:sz w:val="24"/>
          <w:szCs w:val="24"/>
        </w:rPr>
      </w:pPr>
      <w:r w:rsidRPr="005736A1">
        <w:rPr>
          <w:sz w:val="24"/>
          <w:szCs w:val="24"/>
        </w:rPr>
        <w:t xml:space="preserve">(1) </w:t>
      </w:r>
      <w:r w:rsidR="00C7596A" w:rsidRPr="005736A1">
        <w:rPr>
          <w:sz w:val="24"/>
          <w:szCs w:val="24"/>
        </w:rPr>
        <w:t>All offers for unused former Government surplus property shall have a $200 evaluation factor.</w:t>
      </w:r>
    </w:p>
    <w:p w14:paraId="673F409D" w14:textId="5FD3D7D0" w:rsidR="00C7596A" w:rsidRPr="005736A1" w:rsidRDefault="00716470" w:rsidP="00C7596A">
      <w:pPr>
        <w:pStyle w:val="CommentText"/>
        <w:tabs>
          <w:tab w:val="clear" w:pos="360"/>
          <w:tab w:val="left" w:pos="450"/>
        </w:tabs>
        <w:rPr>
          <w:sz w:val="24"/>
          <w:szCs w:val="24"/>
        </w:rPr>
      </w:pPr>
      <w:r w:rsidRPr="005736A1">
        <w:rPr>
          <w:sz w:val="24"/>
          <w:szCs w:val="24"/>
        </w:rPr>
        <w:t xml:space="preserve">(2) </w:t>
      </w:r>
      <w:r w:rsidR="00C7596A" w:rsidRPr="005736A1">
        <w:rPr>
          <w:sz w:val="24"/>
          <w:szCs w:val="24"/>
        </w:rPr>
        <w:t>All offers for CSI require evaluation by the ESA(s). An evaluation factor of $600 shall be applied f</w:t>
      </w:r>
      <w:r w:rsidR="00083730" w:rsidRPr="005736A1">
        <w:rPr>
          <w:sz w:val="24"/>
          <w:szCs w:val="24"/>
        </w:rPr>
        <w:t>or coordination with each ESA.</w:t>
      </w:r>
    </w:p>
    <w:p w14:paraId="009EAB25" w14:textId="2B2C610E" w:rsidR="00C7596A" w:rsidRPr="005736A1" w:rsidRDefault="00C7596A" w:rsidP="00C7596A">
      <w:pPr>
        <w:pStyle w:val="CommentText"/>
        <w:tabs>
          <w:tab w:val="clear" w:pos="360"/>
          <w:tab w:val="left" w:pos="450"/>
        </w:tabs>
        <w:rPr>
          <w:sz w:val="24"/>
          <w:szCs w:val="24"/>
        </w:rPr>
      </w:pPr>
      <w:r w:rsidRPr="005736A1">
        <w:rPr>
          <w:sz w:val="24"/>
          <w:szCs w:val="24"/>
        </w:rPr>
        <w:t>(3</w:t>
      </w:r>
      <w:r w:rsidR="00716470" w:rsidRPr="005736A1">
        <w:rPr>
          <w:sz w:val="24"/>
          <w:szCs w:val="24"/>
        </w:rPr>
        <w:t xml:space="preserve">) </w:t>
      </w:r>
      <w:r w:rsidRPr="005736A1">
        <w:rPr>
          <w:sz w:val="24"/>
          <w:szCs w:val="24"/>
        </w:rPr>
        <w:t>If the contracting officer cannot determine acceptability and coordinates with the ESA(s) on other than CSI, an evaluation factor of $600</w:t>
      </w:r>
      <w:r w:rsidR="00083730" w:rsidRPr="005736A1">
        <w:rPr>
          <w:sz w:val="24"/>
          <w:szCs w:val="24"/>
        </w:rPr>
        <w:t xml:space="preserve"> shall be applied for each ESA.</w:t>
      </w:r>
    </w:p>
    <w:p w14:paraId="62185154" w14:textId="77777777" w:rsidR="00C7596A"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w:t>
      </w:r>
    </w:p>
    <w:p w14:paraId="59F4E7C5" w14:textId="309803CC" w:rsidR="00C7596A" w:rsidRPr="005736A1" w:rsidRDefault="00083730" w:rsidP="005B5066">
      <w:pPr>
        <w:pStyle w:val="CommentText"/>
        <w:spacing w:after="240"/>
        <w:rPr>
          <w:b/>
          <w:sz w:val="24"/>
          <w:szCs w:val="24"/>
        </w:rPr>
      </w:pPr>
      <w:r w:rsidRPr="005736A1">
        <w:rPr>
          <w:sz w:val="24"/>
          <w:szCs w:val="24"/>
        </w:rPr>
        <w:tab/>
      </w:r>
      <w:r w:rsidR="00C7596A" w:rsidRPr="005736A1">
        <w:rPr>
          <w:sz w:val="24"/>
          <w:szCs w:val="24"/>
        </w:rPr>
        <w:t>(2</w:t>
      </w:r>
      <w:r w:rsidR="009F3A2D" w:rsidRPr="005736A1">
        <w:rPr>
          <w:sz w:val="24"/>
          <w:szCs w:val="24"/>
        </w:rPr>
        <w:t xml:space="preserve">) </w:t>
      </w:r>
      <w:r w:rsidR="00C7596A" w:rsidRPr="005736A1">
        <w:rPr>
          <w:sz w:val="24"/>
          <w:szCs w:val="24"/>
        </w:rPr>
        <w:t>The contracting officer shall evaluate offers for unused forme</w:t>
      </w:r>
      <w:r w:rsidR="00716470" w:rsidRPr="005736A1">
        <w:rPr>
          <w:sz w:val="24"/>
          <w:szCs w:val="24"/>
        </w:rPr>
        <w:t xml:space="preserve">r Government surplus property. </w:t>
      </w:r>
      <w:r w:rsidR="00C7596A" w:rsidRPr="005736A1">
        <w:rPr>
          <w:sz w:val="24"/>
          <w:szCs w:val="24"/>
        </w:rPr>
        <w:t xml:space="preserve">If additional information is required to make a determination of acceptability, the contracting officer shall allow the offeror 24 hours to submit the additional documentation. </w:t>
      </w:r>
      <w:r w:rsidR="00C7596A" w:rsidRPr="005736A1">
        <w:rPr>
          <w:snapToGrid w:val="0"/>
          <w:sz w:val="24"/>
          <w:szCs w:val="24"/>
        </w:rPr>
        <w:t xml:space="preserve">If the offeror fails to respond in a 24-hour period, the offer will be deemed unacceptable and evaluation will proceed to the next in line offer, unless it is the only offer. </w:t>
      </w:r>
      <w:r w:rsidR="00C7596A" w:rsidRPr="005736A1">
        <w:rPr>
          <w:sz w:val="24"/>
          <w:szCs w:val="24"/>
        </w:rPr>
        <w:t>If the contracting officer requires technical assistance or the item is a CSI, they shall send a pre-award referral to the product specialist.</w:t>
      </w:r>
    </w:p>
    <w:p w14:paraId="4C1CC1B4" w14:textId="7462AD4E" w:rsidR="00C7596A" w:rsidRPr="009B6F03" w:rsidRDefault="00C7596A" w:rsidP="009B6F03">
      <w:pPr>
        <w:pStyle w:val="Heading3"/>
        <w:rPr>
          <w:sz w:val="24"/>
          <w:szCs w:val="24"/>
        </w:rPr>
      </w:pPr>
      <w:bookmarkStart w:id="346" w:name="P11_391"/>
      <w:r w:rsidRPr="009B6F03">
        <w:rPr>
          <w:sz w:val="24"/>
          <w:szCs w:val="24"/>
        </w:rPr>
        <w:t>11.391</w:t>
      </w:r>
      <w:bookmarkEnd w:id="346"/>
      <w:r w:rsidRPr="009B6F03">
        <w:rPr>
          <w:sz w:val="24"/>
          <w:szCs w:val="24"/>
        </w:rPr>
        <w:t xml:space="preserve"> Part numbered items.</w:t>
      </w:r>
    </w:p>
    <w:p w14:paraId="5CBF26D0" w14:textId="4B1A87CF" w:rsidR="00C7596A" w:rsidRPr="005736A1" w:rsidRDefault="00716470" w:rsidP="00C7596A">
      <w:pPr>
        <w:rPr>
          <w:sz w:val="24"/>
          <w:szCs w:val="24"/>
        </w:rPr>
      </w:pPr>
      <w:r w:rsidRPr="009A45D5">
        <w:rPr>
          <w:sz w:val="24"/>
          <w:szCs w:val="24"/>
        </w:rPr>
        <w:t xml:space="preserve">(a) </w:t>
      </w:r>
      <w:r w:rsidR="00C7596A" w:rsidRPr="009A45D5">
        <w:rPr>
          <w:sz w:val="24"/>
          <w:szCs w:val="24"/>
        </w:rPr>
        <w:t>Offers</w:t>
      </w:r>
      <w:r w:rsidR="00C7596A" w:rsidRPr="005736A1">
        <w:rPr>
          <w:sz w:val="24"/>
          <w:szCs w:val="24"/>
        </w:rPr>
        <w:t xml:space="preserve"> for part numbered items may be other than exactly stated in the PID due to a variety of reasons such as administrative changes, engineering changes, reverse engineering, obsolescence </w:t>
      </w:r>
      <w:r w:rsidR="00C7596A" w:rsidRPr="005736A1">
        <w:rPr>
          <w:sz w:val="24"/>
          <w:szCs w:val="24"/>
        </w:rPr>
        <w:lastRenderedPageBreak/>
        <w:t>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14:paraId="2C40E1CA" w14:textId="77777777" w:rsidR="00C7596A" w:rsidRPr="005736A1" w:rsidRDefault="00C7596A" w:rsidP="00C7596A">
      <w:pPr>
        <w:rPr>
          <w:sz w:val="24"/>
          <w:szCs w:val="24"/>
        </w:rPr>
      </w:pPr>
      <w:r w:rsidRPr="005736A1">
        <w:rPr>
          <w:sz w:val="24"/>
          <w:szCs w:val="24"/>
        </w:rPr>
        <w:t>*****</w:t>
      </w:r>
    </w:p>
    <w:p w14:paraId="5022CF42" w14:textId="27F1C982" w:rsidR="00C7596A" w:rsidRPr="005736A1" w:rsidRDefault="00C7596A" w:rsidP="00C7596A">
      <w:pPr>
        <w:rPr>
          <w:sz w:val="24"/>
          <w:szCs w:val="24"/>
        </w:rPr>
      </w:pPr>
      <w:r w:rsidRPr="005736A1">
        <w:rPr>
          <w:sz w:val="24"/>
          <w:szCs w:val="24"/>
        </w:rPr>
        <w:t>C01 Superseded Part Numbered Items (SEP 2016)</w:t>
      </w:r>
    </w:p>
    <w:p w14:paraId="6275FEC0" w14:textId="297EC65D" w:rsidR="00C7596A" w:rsidRPr="005736A1" w:rsidRDefault="00C7596A" w:rsidP="00C7596A">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14:paraId="63BAFB8B" w14:textId="77777777" w:rsidR="00C7596A" w:rsidRPr="005736A1" w:rsidRDefault="00C7596A" w:rsidP="00C7596A">
      <w:pPr>
        <w:rPr>
          <w:sz w:val="24"/>
          <w:szCs w:val="24"/>
        </w:rPr>
      </w:pPr>
      <w:r w:rsidRPr="005736A1">
        <w:rPr>
          <w:sz w:val="24"/>
          <w:szCs w:val="24"/>
        </w:rPr>
        <w:t>*****</w:t>
      </w:r>
    </w:p>
    <w:p w14:paraId="1750DDA3" w14:textId="1BDD0E4C" w:rsidR="00C7596A" w:rsidRPr="005736A1" w:rsidRDefault="00C7596A" w:rsidP="00C7596A">
      <w:pPr>
        <w:rPr>
          <w:sz w:val="24"/>
          <w:szCs w:val="24"/>
        </w:rPr>
      </w:pPr>
      <w:r w:rsidRPr="005736A1">
        <w:rPr>
          <w:sz w:val="24"/>
          <w:szCs w:val="24"/>
        </w:rPr>
        <w:t>(b) Solicitations shall include procurement notes L04 and M06 when items are identified in the item description only by the name of an approved source (CAGE code), a part n</w:t>
      </w:r>
      <w:r w:rsidR="00083730" w:rsidRPr="005736A1">
        <w:rPr>
          <w:sz w:val="24"/>
          <w:szCs w:val="24"/>
        </w:rPr>
        <w:t>umber, and a brief description.</w:t>
      </w:r>
    </w:p>
    <w:p w14:paraId="14537D66" w14:textId="77777777" w:rsidR="00C7596A" w:rsidRPr="00D13F3F" w:rsidRDefault="00C7596A" w:rsidP="00C7596A">
      <w:pPr>
        <w:pStyle w:val="PlainText"/>
        <w:rPr>
          <w:rFonts w:ascii="Times New Roman" w:hAnsi="Times New Roman"/>
          <w:sz w:val="24"/>
          <w:szCs w:val="24"/>
        </w:rPr>
      </w:pPr>
      <w:r w:rsidRPr="00D13F3F">
        <w:rPr>
          <w:rFonts w:ascii="Times New Roman" w:hAnsi="Times New Roman"/>
          <w:sz w:val="24"/>
          <w:szCs w:val="24"/>
        </w:rPr>
        <w:t>*****</w:t>
      </w:r>
    </w:p>
    <w:p w14:paraId="61FE7AF5" w14:textId="3B921C99" w:rsidR="00C7596A" w:rsidRPr="00D13F3F" w:rsidRDefault="00C7596A" w:rsidP="00C7596A">
      <w:pPr>
        <w:tabs>
          <w:tab w:val="left" w:pos="270"/>
          <w:tab w:val="left" w:pos="450"/>
        </w:tabs>
        <w:rPr>
          <w:sz w:val="24"/>
          <w:szCs w:val="24"/>
        </w:rPr>
      </w:pPr>
      <w:r w:rsidRPr="00D13F3F">
        <w:rPr>
          <w:sz w:val="24"/>
          <w:szCs w:val="24"/>
        </w:rPr>
        <w:t>L04 Offers for Part Numbered I</w:t>
      </w:r>
      <w:r w:rsidR="00083730" w:rsidRPr="00D13F3F">
        <w:rPr>
          <w:sz w:val="24"/>
          <w:szCs w:val="24"/>
        </w:rPr>
        <w:t>tems (SEP 2016)</w:t>
      </w:r>
    </w:p>
    <w:p w14:paraId="7ABFFF16" w14:textId="5B76B4A8" w:rsidR="00C7596A" w:rsidRPr="00D13F3F" w:rsidRDefault="00C7596A" w:rsidP="00C7596A">
      <w:pPr>
        <w:tabs>
          <w:tab w:val="left" w:pos="270"/>
          <w:tab w:val="left" w:pos="450"/>
        </w:tabs>
        <w:rPr>
          <w:b/>
          <w:sz w:val="24"/>
          <w:szCs w:val="24"/>
        </w:rPr>
      </w:pPr>
      <w:r w:rsidRPr="00D13F3F">
        <w:rPr>
          <w:sz w:val="24"/>
          <w:szCs w:val="24"/>
        </w:rPr>
        <w:t>(a) For part numbered items, identified in the item description only by the name of an approved source (CAGE code), a part number, and a brief description.</w:t>
      </w:r>
    </w:p>
    <w:p w14:paraId="32A9F963"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3DD11153" w14:textId="0BD90A3A" w:rsidR="00C7596A" w:rsidRPr="00D13F3F" w:rsidRDefault="00C7596A" w:rsidP="00C7596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8926623" w14:textId="0A27591A"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Alternat</w:t>
      </w:r>
      <w:r w:rsidR="00083730" w:rsidRPr="00D13F3F">
        <w:rPr>
          <w:szCs w:val="24"/>
          <w:lang w:val="en"/>
        </w:rPr>
        <w:t>e product – applies to CLIN(s):</w:t>
      </w:r>
    </w:p>
    <w:p w14:paraId="4364FD0B" w14:textId="3ECF7155"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44C6EE8" w14:textId="4B221916"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Superseding part number – </w:t>
      </w:r>
      <w:r w:rsidR="00083730" w:rsidRPr="00D13F3F">
        <w:rPr>
          <w:szCs w:val="24"/>
          <w:lang w:val="en"/>
        </w:rPr>
        <w:t>applies to CLIN(s):</w:t>
      </w:r>
    </w:p>
    <w:p w14:paraId="534780F0" w14:textId="5B83DC26"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792A5C0A" w14:textId="70821F78"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6919D834" w14:textId="6B6F86BA"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1F882460" w14:textId="1E899547"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44E8366A" w14:textId="529A0054"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1B7C5B8C" w14:textId="1B98450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0CD0D7F0" w14:textId="1F3D512F"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42F8D001"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5E508A95" w14:textId="7F988A18" w:rsidR="00C7596A" w:rsidRPr="00D13F3F" w:rsidRDefault="00C7596A" w:rsidP="00C7596A">
      <w:pPr>
        <w:tabs>
          <w:tab w:val="left" w:pos="270"/>
          <w:tab w:val="left" w:pos="450"/>
        </w:tabs>
        <w:rPr>
          <w:sz w:val="24"/>
          <w:szCs w:val="24"/>
        </w:rPr>
      </w:pPr>
      <w:r w:rsidRPr="00D13F3F">
        <w:rPr>
          <w:sz w:val="24"/>
          <w:szCs w:val="24"/>
        </w:rPr>
        <w:t>CAGE code in error/same corporation, different division Yes ___ No___</w:t>
      </w:r>
    </w:p>
    <w:p w14:paraId="52E15643" w14:textId="3763E21D" w:rsidR="00C7596A" w:rsidRPr="00D13F3F" w:rsidRDefault="00C7596A" w:rsidP="00C7596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29B723E7" w14:textId="44B3D750" w:rsidR="00C7596A" w:rsidRPr="00D13F3F" w:rsidRDefault="00C7596A" w:rsidP="00C7596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71E92D68" w14:textId="1340B3D9" w:rsidR="00C7596A" w:rsidRPr="00D13F3F" w:rsidRDefault="00C7596A" w:rsidP="00C7596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197FDC7B" w14:textId="3FA09713" w:rsidR="00C7596A" w:rsidRPr="00D13F3F" w:rsidRDefault="00C7596A" w:rsidP="00C7596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593A0B29" w14:textId="19EC3011" w:rsidR="00C7596A" w:rsidRPr="005736A1" w:rsidRDefault="00C7596A" w:rsidP="00C7596A">
      <w:pPr>
        <w:tabs>
          <w:tab w:val="left" w:pos="270"/>
          <w:tab w:val="left" w:pos="450"/>
        </w:tabs>
        <w:rPr>
          <w:sz w:val="24"/>
          <w:szCs w:val="24"/>
        </w:rPr>
      </w:pPr>
      <w:r w:rsidRPr="00D13F3F">
        <w:rPr>
          <w:sz w:val="24"/>
          <w:szCs w:val="24"/>
          <w:lang w:val="en"/>
        </w:rPr>
        <w:t>(b) Exact product means a product described</w:t>
      </w:r>
      <w:r w:rsidRPr="005736A1">
        <w:rPr>
          <w:sz w:val="24"/>
          <w:szCs w:val="24"/>
          <w:lang w:val="en"/>
        </w:rPr>
        <w:t xml:space="preserve"> by the name of an approved source and its corresponding part number cited in the item description; and manufactured by, or under the direction of, that approved source. An offeror of an exact product must meet</w:t>
      </w:r>
      <w:r w:rsidR="004246AE" w:rsidRPr="005736A1">
        <w:rPr>
          <w:sz w:val="24"/>
          <w:szCs w:val="24"/>
          <w:lang w:val="en"/>
        </w:rPr>
        <w:t xml:space="preserve"> one of the descriptions below.</w:t>
      </w:r>
    </w:p>
    <w:p w14:paraId="22CB11BE" w14:textId="38768CE2"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An approved source offering its part number cited in the item description;</w:t>
      </w:r>
    </w:p>
    <w:p w14:paraId="63746470" w14:textId="0C56A3BF"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 xml:space="preserve">(2) A dealer/distributor offering the product of an approved source and part number </w:t>
      </w:r>
      <w:r w:rsidRPr="005736A1">
        <w:rPr>
          <w:szCs w:val="24"/>
          <w:lang w:val="en"/>
        </w:rPr>
        <w:t>cited in the item description;</w:t>
      </w:r>
    </w:p>
    <w:p w14:paraId="033E024B" w14:textId="7DFE265C"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lastRenderedPageBreak/>
        <w:tab/>
      </w:r>
      <w:r w:rsidR="00C7596A"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5364B8B5" w14:textId="76BD2431"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(4) A dealer/distributor offering the product of a manufacturer that meets the description in subparagraph (3</w:t>
      </w:r>
      <w:r w:rsidRPr="005736A1">
        <w:rPr>
          <w:szCs w:val="24"/>
          <w:lang w:val="en"/>
        </w:rPr>
        <w:t>) above.</w:t>
      </w:r>
    </w:p>
    <w:p w14:paraId="5A0ECB26" w14:textId="6235476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(c) Alternate product</w:t>
      </w:r>
      <w:r w:rsidR="00716470" w:rsidRPr="005736A1">
        <w:rPr>
          <w:szCs w:val="24"/>
          <w:lang w:val="en"/>
        </w:rPr>
        <w:t>.</w:t>
      </w:r>
    </w:p>
    <w:p w14:paraId="04945104" w14:textId="56E7DA73"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 xml:space="preserve">(1) The offeror must indicate that an alternate product is being offered if the offeror is any one of </w:t>
      </w:r>
      <w:r w:rsidR="00C7596A" w:rsidRPr="00D13F3F">
        <w:rPr>
          <w:szCs w:val="24"/>
          <w:lang w:val="en"/>
        </w:rPr>
        <w:t>the following:</w:t>
      </w:r>
    </w:p>
    <w:p w14:paraId="48F4C29F" w14:textId="08E90742" w:rsidR="00C7596A" w:rsidRPr="00D13F3F"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r>
      <w:r w:rsidR="00C7596A" w:rsidRPr="00D13F3F">
        <w:rPr>
          <w:szCs w:val="24"/>
          <w:lang w:val="en"/>
        </w:rPr>
        <w:t>(i) An offeror who manufactures the item for an approved source cited in the item description, but does not have authorization from the approved source to identify it as the approved source part number, and sell the item directly to the Government;</w:t>
      </w:r>
    </w:p>
    <w:p w14:paraId="70DB2221"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 A dealer/distributor offering the product of a manufacturer that meets the description in (i) above;</w:t>
      </w:r>
    </w:p>
    <w:p w14:paraId="21B93A0F"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(iii) An offeror of a reverse-engineered product that is not cited in the item description; or</w:t>
      </w:r>
    </w:p>
    <w:p w14:paraId="59F524D8"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(iv) An offeror whose product does not meet the criteria of exact product, superseding product or previously approved product.</w:t>
      </w:r>
    </w:p>
    <w:p w14:paraId="2C9352AE" w14:textId="2454C384"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00C7596A" w:rsidRPr="00D13F3F">
        <w:rPr>
          <w:szCs w:val="24"/>
          <w:lang w:val="en"/>
        </w:rPr>
        <w:t>(2) An offer of an alternate product</w:t>
      </w:r>
      <w:r w:rsidR="00C7596A" w:rsidRPr="005736A1">
        <w:rPr>
          <w:szCs w:val="24"/>
          <w:lang w:val="en"/>
        </w:rPr>
        <w:t xml:space="preserve"> is an alternate offer.</w:t>
      </w:r>
    </w:p>
    <w:p w14:paraId="2AD79961" w14:textId="23C1E49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2C23F29C" w14:textId="602D8AAB"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(e) The offeror must indicate that a previously-approved product is being offered if the product offered has previously been delivered to the Government or otherwise previo</w:t>
      </w:r>
      <w:r w:rsidR="004246AE" w:rsidRPr="005736A1">
        <w:rPr>
          <w:szCs w:val="24"/>
          <w:lang w:val="en"/>
        </w:rPr>
        <w:t>usly evaluated and approved.</w:t>
      </w:r>
    </w:p>
    <w:p w14:paraId="7A1F1260" w14:textId="2AE8A1EB" w:rsidR="00C7596A" w:rsidRPr="005736A1" w:rsidRDefault="00191657" w:rsidP="00C7596A">
      <w:pPr>
        <w:pStyle w:val="NormalWeb"/>
        <w:tabs>
          <w:tab w:val="left" w:pos="270"/>
          <w:tab w:val="left" w:pos="450"/>
        </w:tabs>
        <w:spacing w:before="0" w:beforeAutospacing="0" w:after="0" w:afterAutospacing="0"/>
        <w:rPr>
          <w:szCs w:val="24"/>
          <w:lang w:val="en"/>
        </w:rPr>
      </w:pPr>
      <w:r>
        <w:rPr>
          <w:szCs w:val="24"/>
          <w:lang w:val="en"/>
        </w:rPr>
        <w:t>(f)</w:t>
      </w:r>
      <w:r w:rsidR="00C7596A" w:rsidRPr="005736A1">
        <w:rPr>
          <w:szCs w:val="24"/>
          <w:lang w:val="en"/>
        </w:rPr>
        <w:t xml:space="preserve"> </w:t>
      </w:r>
      <w:r>
        <w:rPr>
          <w:szCs w:val="24"/>
          <w:lang w:val="en"/>
        </w:rPr>
        <w:t>C</w:t>
      </w:r>
      <w:r w:rsidR="00C7596A" w:rsidRPr="005736A1">
        <w:rPr>
          <w:szCs w:val="24"/>
          <w:lang w:val="en"/>
        </w:rPr>
        <w:t>orrection to CAGE/Part Numbe</w:t>
      </w:r>
      <w:r w:rsidR="004246AE" w:rsidRPr="005736A1">
        <w:rPr>
          <w:szCs w:val="24"/>
          <w:lang w:val="en"/>
        </w:rPr>
        <w:t>r Cited in the Item Description</w:t>
      </w:r>
    </w:p>
    <w:p w14:paraId="1510E690" w14:textId="2EAD7C2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w:t>
      </w:r>
      <w:r w:rsidR="004246AE" w:rsidRPr="005736A1">
        <w:rPr>
          <w:szCs w:val="24"/>
          <w:lang w:val="en"/>
        </w:rPr>
        <w:t xml:space="preserve"> obsolete part number; other.</w:t>
      </w:r>
    </w:p>
    <w:p w14:paraId="4469D530" w14:textId="15F24A3D"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(g) Traceability documentation.</w:t>
      </w:r>
    </w:p>
    <w:p w14:paraId="2B247917" w14:textId="1B268091"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The contracting officer may request evidence of the technical acceptability of the product offered.  The evidence must be submitted within 2 days, or as otherwise specified, or the</w:t>
      </w:r>
      <w:r w:rsidRPr="005736A1">
        <w:rPr>
          <w:szCs w:val="24"/>
          <w:lang w:val="en"/>
        </w:rPr>
        <w:t xml:space="preserve"> offer will not be considered.</w:t>
      </w:r>
    </w:p>
    <w:p w14:paraId="31463B5A" w14:textId="11D4DF0C"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716470" w:rsidRPr="005736A1">
        <w:rPr>
          <w:szCs w:val="24"/>
          <w:lang w:val="en"/>
        </w:rPr>
        <w:t xml:space="preserve">(2) </w:t>
      </w:r>
      <w:r w:rsidR="00C7596A" w:rsidRPr="005736A1">
        <w:rPr>
          <w:szCs w:val="24"/>
          <w:lang w:val="en"/>
        </w:rPr>
        <w:t xml:space="preserve">For offers of exact product, offerors other than the approved manufacturing source must retain evidence and provide the traceability evidence of the identity of the item and its manufacturing source </w:t>
      </w:r>
      <w:r w:rsidR="00C7596A" w:rsidRPr="00D13F3F">
        <w:rPr>
          <w:szCs w:val="24"/>
          <w:lang w:val="en"/>
        </w:rPr>
        <w:t>when requested by the contracting officer.</w:t>
      </w:r>
    </w:p>
    <w:p w14:paraId="6E5FB6EC" w14:textId="69B456A2"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r>
      <w:r w:rsidR="00C7596A" w:rsidRPr="00D13F3F">
        <w:rPr>
          <w:szCs w:val="24"/>
          <w:lang w:val="en"/>
        </w:rPr>
        <w:t>(i) If offered item(s) are not in stock or not yet manufactured a copy of an original quotation from the approved source to the</w:t>
      </w:r>
      <w:r w:rsidR="00C7596A" w:rsidRPr="005736A1">
        <w:rPr>
          <w:szCs w:val="24"/>
          <w:lang w:val="en"/>
        </w:rPr>
        <w:t xml:space="preserve"> offeror identifying exact item cited in item description and a quantity sufficient to satisfy</w:t>
      </w:r>
      <w:r w:rsidRPr="005736A1">
        <w:rPr>
          <w:szCs w:val="24"/>
          <w:lang w:val="en"/>
        </w:rPr>
        <w:t xml:space="preserve"> the solicitation requirement.</w:t>
      </w:r>
    </w:p>
    <w:p w14:paraId="68F963A8" w14:textId="49D001DF"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r>
      <w:r w:rsidR="00C7596A" w:rsidRPr="005736A1">
        <w:rPr>
          <w:szCs w:val="24"/>
          <w:lang w:val="en"/>
        </w:rPr>
        <w:t>(ii) If offered item(s) are shipped or in stock, a copy of invoice on approved source's letterhead; or a copy of packing slip which accompanied shipment fr</w:t>
      </w:r>
      <w:r w:rsidR="00716470" w:rsidRPr="005736A1">
        <w:rPr>
          <w:szCs w:val="24"/>
          <w:lang w:val="en"/>
        </w:rPr>
        <w:t xml:space="preserve">om approved source to offeror. </w:t>
      </w:r>
      <w:r w:rsidR="00C7596A" w:rsidRPr="005736A1">
        <w:rPr>
          <w:szCs w:val="24"/>
          <w:lang w:val="en"/>
        </w:rPr>
        <w:t>The invoices and packing slips must identify exact item cited in item description and a quantity sufficient to satisfy the solicitation requirement.</w:t>
      </w:r>
    </w:p>
    <w:p w14:paraId="427121D6" w14:textId="4D3D154E"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r>
      <w:r w:rsidR="00C7596A" w:rsidRPr="005736A1">
        <w:rPr>
          <w:szCs w:val="24"/>
          <w:lang w:val="en"/>
        </w:rPr>
        <w:t xml:space="preserve">(iii) If the offeror is an authorized dealer/distributor, or manufactures the item for an approved source, </w:t>
      </w:r>
      <w:r w:rsidR="00C7596A" w:rsidRPr="005736A1">
        <w:rPr>
          <w:szCs w:val="24"/>
        </w:rPr>
        <w:t xml:space="preserve">a copy of the contractual agreement with, or the express written authority of, the approved source to buy, stock, repackage, sell, or distribute the part. </w:t>
      </w:r>
      <w:r w:rsidR="00C7596A" w:rsidRPr="005736A1">
        <w:rPr>
          <w:szCs w:val="24"/>
          <w:lang w:val="en"/>
        </w:rPr>
        <w:t xml:space="preserve">The agreement must </w:t>
      </w:r>
      <w:r w:rsidR="00C7596A" w:rsidRPr="005736A1">
        <w:rPr>
          <w:szCs w:val="24"/>
          <w:lang w:val="en"/>
        </w:rPr>
        <w:lastRenderedPageBreak/>
        <w:t>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w:t>
      </w:r>
      <w:r w:rsidRPr="005736A1">
        <w:rPr>
          <w:szCs w:val="24"/>
          <w:lang w:val="en"/>
        </w:rPr>
        <w:t xml:space="preserve"> </w:t>
      </w:r>
      <w:r w:rsidRPr="00D13F3F">
        <w:rPr>
          <w:szCs w:val="24"/>
          <w:lang w:val="en"/>
        </w:rPr>
        <w:t>the exact item being acquired.</w:t>
      </w:r>
    </w:p>
    <w:p w14:paraId="092BE79C" w14:textId="799F9BEE" w:rsidR="00C7596A" w:rsidRPr="00D13F3F"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r>
      <w:r w:rsidR="00C7596A" w:rsidRPr="00D13F3F">
        <w:rPr>
          <w:szCs w:val="24"/>
          <w:lang w:val="en"/>
        </w:rPr>
        <w:t>(iv) Other verifiable information.</w:t>
      </w:r>
    </w:p>
    <w:p w14:paraId="74610F7B" w14:textId="1536575F"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00716470" w:rsidRPr="00D13F3F">
        <w:rPr>
          <w:szCs w:val="24"/>
          <w:lang w:val="en"/>
        </w:rPr>
        <w:t xml:space="preserve">(3) </w:t>
      </w:r>
      <w:r w:rsidR="00C7596A" w:rsidRPr="00D13F3F">
        <w:rPr>
          <w:szCs w:val="24"/>
          <w:lang w:val="en"/>
        </w:rPr>
        <w:t>For superseding part number</w:t>
      </w:r>
      <w:r w:rsidR="00C7596A" w:rsidRPr="005736A1">
        <w:rPr>
          <w:szCs w:val="24"/>
          <w:lang w:val="en"/>
        </w:rPr>
        <w:t xml:space="preserve">, the offeror may be requested to furnish evidence to establish that there are no changes in </w:t>
      </w:r>
      <w:r w:rsidRPr="005736A1">
        <w:rPr>
          <w:szCs w:val="24"/>
          <w:lang w:val="en"/>
        </w:rPr>
        <w:t>the configuration of the part.</w:t>
      </w:r>
    </w:p>
    <w:p w14:paraId="4A9BCA48" w14:textId="2182A060"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14:paraId="55AC1BE0" w14:textId="1DDD8812"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(h) Alternate offer data.</w:t>
      </w:r>
    </w:p>
    <w:p w14:paraId="0F710CCB" w14:textId="50E58326"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The contracting officer may request drawings, specifications, or other data necessary to clearly describe the characteristics and features of an alternate offer. Data submitted shall cover design,</w:t>
      </w:r>
      <w:r w:rsidR="00191657">
        <w:rPr>
          <w:szCs w:val="24"/>
          <w:lang w:val="en"/>
        </w:rPr>
        <w:t xml:space="preserve"> </w:t>
      </w:r>
      <w:r w:rsidR="00C7596A"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w:t>
      </w:r>
      <w:r w:rsidRPr="005736A1">
        <w:rPr>
          <w:szCs w:val="24"/>
          <w:lang w:val="en"/>
        </w:rPr>
        <w:t>ffer will not be considered.</w:t>
      </w:r>
    </w:p>
    <w:p w14:paraId="7F0474A0" w14:textId="447813AC"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ab/>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w:t>
      </w:r>
      <w:r w:rsidR="004246AE" w:rsidRPr="005736A1">
        <w:rPr>
          <w:szCs w:val="24"/>
          <w:lang w:val="en"/>
        </w:rPr>
        <w:t>siderations have been analyzed.</w:t>
      </w:r>
    </w:p>
    <w:p w14:paraId="68FB16C2" w14:textId="5151C3AA"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(j) Evaluation of Alternate Offers.</w:t>
      </w:r>
    </w:p>
    <w:p w14:paraId="03A4FB67" w14:textId="503FCED3"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6B4D599C"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1173A28C" w14:textId="67E3E84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DLA Lan</w:t>
      </w:r>
      <w:r w:rsidRPr="005736A1">
        <w:rPr>
          <w:rFonts w:ascii="Times New Roman" w:hAnsi="Times New Roman"/>
          <w:sz w:val="24"/>
          <w:szCs w:val="24"/>
        </w:rPr>
        <w:t>d and Maritime</w:t>
      </w:r>
    </w:p>
    <w:p w14:paraId="1C2F857E" w14:textId="1624315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Directorate of Procurement</w:t>
      </w:r>
    </w:p>
    <w:p w14:paraId="6620E1D4" w14:textId="496AC04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 xml:space="preserve">Alternate </w:t>
      </w:r>
      <w:r w:rsidR="0069661F">
        <w:rPr>
          <w:rFonts w:ascii="Times New Roman" w:hAnsi="Times New Roman"/>
          <w:sz w:val="24"/>
          <w:szCs w:val="24"/>
        </w:rPr>
        <w:t>O</w:t>
      </w:r>
      <w:r w:rsidR="00C7596A" w:rsidRPr="005736A1">
        <w:rPr>
          <w:rFonts w:ascii="Times New Roman" w:hAnsi="Times New Roman"/>
          <w:sz w:val="24"/>
          <w:szCs w:val="24"/>
        </w:rPr>
        <w:t xml:space="preserve">ffer </w:t>
      </w:r>
      <w:r w:rsidR="0069661F">
        <w:rPr>
          <w:rFonts w:ascii="Times New Roman" w:hAnsi="Times New Roman"/>
          <w:sz w:val="24"/>
          <w:szCs w:val="24"/>
        </w:rPr>
        <w:t>M</w:t>
      </w:r>
      <w:r w:rsidR="00C7596A" w:rsidRPr="005736A1">
        <w:rPr>
          <w:rFonts w:ascii="Times New Roman" w:hAnsi="Times New Roman"/>
          <w:sz w:val="24"/>
          <w:szCs w:val="24"/>
        </w:rPr>
        <w:t>onitor, BPP</w:t>
      </w:r>
    </w:p>
    <w:p w14:paraId="16845E8E" w14:textId="0DF74B8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Post Office (P.O.) Box 3990</w:t>
      </w:r>
    </w:p>
    <w:p w14:paraId="6F2C2D92" w14:textId="5B90DAA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Columbus, Ohio 43218-3990</w:t>
      </w:r>
    </w:p>
    <w:p w14:paraId="0CDD3EE4"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1EC26641" w14:textId="02B144B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Aviation</w:t>
      </w:r>
    </w:p>
    <w:p w14:paraId="22D992A6" w14:textId="31320177"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Office of the Competition Advocate</w:t>
      </w:r>
    </w:p>
    <w:p w14:paraId="0FDBA547" w14:textId="53656F0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lastRenderedPageBreak/>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Attention:  BPC</w:t>
      </w:r>
    </w:p>
    <w:p w14:paraId="78604664" w14:textId="1170F306"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8000 Jefferson Davis Highway</w:t>
      </w:r>
    </w:p>
    <w:p w14:paraId="207973F9" w14:textId="3D5625AE"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Richmond, Virginia 23297-5100</w:t>
      </w:r>
    </w:p>
    <w:p w14:paraId="6E62E4DB" w14:textId="77777777" w:rsidR="00C7596A" w:rsidRPr="00D13F3F"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62F297BF" w14:textId="02C37188"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DLA Troop Support</w:t>
      </w:r>
    </w:p>
    <w:p w14:paraId="0FB473B3" w14:textId="532A96D0"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Attention: (see note below)</w:t>
      </w:r>
    </w:p>
    <w:p w14:paraId="18C7506E" w14:textId="00E2F792"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700 Robbins Avenue</w:t>
      </w:r>
    </w:p>
    <w:p w14:paraId="31653A7E" w14:textId="5045E8CA"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Philadelphia, Pennsylvania 19111-5096</w:t>
      </w:r>
    </w:p>
    <w:p w14:paraId="1381C5E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7491BF0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165A4B68"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210BA2EF"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56766F9B" w14:textId="78D7EC58"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w:t>
      </w:r>
      <w:r w:rsidR="004246AE" w:rsidRPr="00D13F3F">
        <w:rPr>
          <w:rFonts w:ascii="Times New Roman" w:hAnsi="Times New Roman"/>
          <w:sz w:val="24"/>
          <w:szCs w:val="24"/>
        </w:rPr>
        <w:t>ly Aviation or L&amp;M detachments)</w:t>
      </w:r>
    </w:p>
    <w:p w14:paraId="18A483C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7A5FFD12"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4F7C99F1" w14:textId="702F615B"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 – DLA Aviation</w:t>
      </w:r>
    </w:p>
    <w:p w14:paraId="7A2A9CDF" w14:textId="320C685B"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Office of the Competition Advocate</w:t>
      </w:r>
    </w:p>
    <w:p w14:paraId="22019B7D" w14:textId="3804FAD7"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Building 5201</w:t>
      </w:r>
    </w:p>
    <w:p w14:paraId="32B6C5E8" w14:textId="21BF684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Redstone Arsenal, Alabama 35898</w:t>
      </w:r>
    </w:p>
    <w:p w14:paraId="28D3114D"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14:paraId="444B7D68" w14:textId="0BEF3BA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DLA Philadelphia</w:t>
      </w:r>
    </w:p>
    <w:p w14:paraId="1F16CEBB" w14:textId="58CE8ED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Competition Advocate Office</w:t>
      </w:r>
    </w:p>
    <w:p w14:paraId="4905AE81" w14:textId="489CBE8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700 Robbins Avenue Building 1</w:t>
      </w:r>
    </w:p>
    <w:p w14:paraId="7A046B25" w14:textId="5102581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Philadelphia, Pennsylvania 19111-5098</w:t>
      </w:r>
    </w:p>
    <w:p w14:paraId="168F53F1" w14:textId="58F93BB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(6) For Tank-Automotive and Armaments Command (TACOM) Depot Level Repairable (DLR) - DLA Land and Maritime solicitations beginning with </w:t>
      </w:r>
      <w:r w:rsidR="004246AE" w:rsidRPr="005736A1">
        <w:rPr>
          <w:rFonts w:ascii="Times New Roman" w:hAnsi="Times New Roman"/>
          <w:sz w:val="24"/>
          <w:szCs w:val="24"/>
        </w:rPr>
        <w:t>SPRDL1:</w:t>
      </w:r>
    </w:p>
    <w:p w14:paraId="139414CD" w14:textId="0CDA0A3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w:t>
      </w:r>
    </w:p>
    <w:p w14:paraId="32EEC48E" w14:textId="0F20B61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DLR Procurement Operations - ZG</w:t>
      </w:r>
    </w:p>
    <w:p w14:paraId="0CF74B63" w14:textId="502AD064"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6501 East Eleven Mile Road</w:t>
      </w:r>
    </w:p>
    <w:p w14:paraId="0613D99A" w14:textId="018D951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Warren, Michigan 48397-5000</w:t>
      </w:r>
    </w:p>
    <w:p w14:paraId="428FAB1B" w14:textId="46E4680C"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(7) For Communications-Electronics Command (CECOM) DLR-DLA Land and Maritime solicitations beginning with </w:t>
      </w:r>
      <w:r w:rsidR="004246AE" w:rsidRPr="005736A1">
        <w:rPr>
          <w:rFonts w:ascii="Times New Roman" w:hAnsi="Times New Roman"/>
          <w:sz w:val="24"/>
          <w:szCs w:val="24"/>
        </w:rPr>
        <w:t>SPRBL1:</w:t>
      </w:r>
    </w:p>
    <w:p w14:paraId="1CA41390" w14:textId="4CCDCBC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w:t>
      </w:r>
    </w:p>
    <w:p w14:paraId="5D8F2C3D" w14:textId="5C1473F6"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DLR Procurement Operations - ZL</w:t>
      </w:r>
    </w:p>
    <w:p w14:paraId="58A11173" w14:textId="323A6BB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6001 Combat Dr., Rm. C1-301</w:t>
      </w:r>
    </w:p>
    <w:p w14:paraId="36275B32" w14:textId="1C47E17C"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Aberdeen Proving Ground, MD 21005-1846</w:t>
      </w:r>
    </w:p>
    <w:p w14:paraId="1EE24EA7" w14:textId="77777777"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w:t>
      </w:r>
    </w:p>
    <w:p w14:paraId="6AF02D10"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1AFDBB32" w14:textId="1EBED954"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w:t>
      </w:r>
      <w:r w:rsidR="004246AE" w:rsidRPr="005736A1">
        <w:rPr>
          <w:rFonts w:ascii="Times New Roman" w:hAnsi="Times New Roman"/>
          <w:sz w:val="24"/>
          <w:szCs w:val="24"/>
        </w:rPr>
        <w:t>ted for the contract action if:</w:t>
      </w:r>
    </w:p>
    <w:p w14:paraId="130334B9" w14:textId="5FD9B152"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w:t>
      </w:r>
      <w:r w:rsidR="004246AE" w:rsidRPr="005736A1">
        <w:rPr>
          <w:rFonts w:ascii="Times New Roman" w:hAnsi="Times New Roman"/>
          <w:sz w:val="24"/>
          <w:szCs w:val="24"/>
        </w:rPr>
        <w:t>ated;</w:t>
      </w:r>
    </w:p>
    <w:p w14:paraId="7D0A6296"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12751C57"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31CCF539" w14:textId="77777777" w:rsidR="00C7596A" w:rsidRPr="005736A1" w:rsidRDefault="00C7596A" w:rsidP="005B5066">
      <w:pPr>
        <w:tabs>
          <w:tab w:val="clear" w:pos="360"/>
          <w:tab w:val="left" w:pos="450"/>
        </w:tabs>
        <w:spacing w:after="240"/>
        <w:rPr>
          <w:strike/>
          <w:sz w:val="24"/>
          <w:szCs w:val="24"/>
        </w:rPr>
      </w:pPr>
      <w:r w:rsidRPr="005736A1">
        <w:rPr>
          <w:sz w:val="24"/>
          <w:szCs w:val="24"/>
        </w:rPr>
        <w:t>*****</w:t>
      </w:r>
    </w:p>
    <w:p w14:paraId="500611A6" w14:textId="119027E8" w:rsidR="00C7596A" w:rsidRPr="009B6F03" w:rsidRDefault="00C7596A" w:rsidP="009B6F03">
      <w:pPr>
        <w:pStyle w:val="Heading3"/>
        <w:rPr>
          <w:sz w:val="24"/>
          <w:szCs w:val="24"/>
        </w:rPr>
      </w:pPr>
      <w:bookmarkStart w:id="347" w:name="P11_392"/>
      <w:r w:rsidRPr="009B6F03">
        <w:rPr>
          <w:sz w:val="24"/>
          <w:szCs w:val="24"/>
        </w:rPr>
        <w:lastRenderedPageBreak/>
        <w:t xml:space="preserve">11.392 </w:t>
      </w:r>
      <w:bookmarkEnd w:id="347"/>
      <w:r w:rsidRPr="009B6F03">
        <w:rPr>
          <w:sz w:val="24"/>
          <w:szCs w:val="24"/>
        </w:rPr>
        <w:t>Traceability documentation.</w:t>
      </w:r>
    </w:p>
    <w:p w14:paraId="13DFF1DD" w14:textId="38DBAF6D" w:rsidR="00C7596A" w:rsidRPr="005736A1" w:rsidRDefault="00C7596A" w:rsidP="00C7596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proofErr w:type="spellStart"/>
      <w:r w:rsidRPr="005736A1">
        <w:rPr>
          <w:rFonts w:eastAsia="Calibri"/>
          <w:sz w:val="24"/>
          <w:szCs w:val="24"/>
          <w:lang w:val="x-none" w:eastAsia="x-none"/>
        </w:rPr>
        <w:t>ontracting</w:t>
      </w:r>
      <w:proofErr w:type="spellEnd"/>
      <w:r w:rsidRPr="005736A1">
        <w:rPr>
          <w:rFonts w:eastAsia="Calibri"/>
          <w:sz w:val="24"/>
          <w:szCs w:val="24"/>
          <w:lang w:val="x-none" w:eastAsia="x-none"/>
        </w:rPr>
        <w:t xml:space="preserve">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114E559F" w14:textId="6E57747E" w:rsidR="00C7596A" w:rsidRPr="005736A1" w:rsidRDefault="00C7596A" w:rsidP="00C7596A">
      <w:pPr>
        <w:rPr>
          <w:rFonts w:eastAsia="Calibri"/>
          <w:sz w:val="24"/>
          <w:szCs w:val="24"/>
          <w:lang w:eastAsia="x-none"/>
        </w:rPr>
      </w:pPr>
      <w:proofErr w:type="spellStart"/>
      <w:r w:rsidRPr="005736A1">
        <w:rPr>
          <w:rFonts w:eastAsia="Calibri"/>
          <w:sz w:val="24"/>
          <w:szCs w:val="24"/>
          <w:lang w:eastAsia="x-none"/>
        </w:rPr>
        <w:t>Preaward</w:t>
      </w:r>
      <w:proofErr w:type="spellEnd"/>
      <w:r w:rsidRPr="005736A1">
        <w:rPr>
          <w:rFonts w:eastAsia="Calibri"/>
          <w:sz w:val="24"/>
          <w:szCs w:val="24"/>
          <w:lang w:eastAsia="x-none"/>
        </w:rPr>
        <w:t xml:space="preserve"> traceability:</w:t>
      </w:r>
    </w:p>
    <w:p w14:paraId="0537804B" w14:textId="29355DD7"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 </w:t>
      </w:r>
      <w:r w:rsidR="00C7596A" w:rsidRPr="005736A1">
        <w:rPr>
          <w:rFonts w:eastAsia="Calibri"/>
          <w:sz w:val="24"/>
          <w:szCs w:val="24"/>
          <w:lang w:val="x-none" w:eastAsia="x-none"/>
        </w:rPr>
        <w:t>The supplier has no past DLA history;</w:t>
      </w:r>
    </w:p>
    <w:p w14:paraId="3D417452" w14:textId="708F07A3"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(ii) </w:t>
      </w:r>
      <w:r w:rsidR="00C7596A" w:rsidRPr="005736A1">
        <w:rPr>
          <w:rFonts w:eastAsia="Calibri"/>
          <w:sz w:val="24"/>
          <w:szCs w:val="24"/>
          <w:lang w:val="x-none" w:eastAsia="x-none"/>
        </w:rPr>
        <w:t>The price offered is lower than price of approved source or its authorized distributor;</w:t>
      </w:r>
    </w:p>
    <w:p w14:paraId="131834AD" w14:textId="145C6172"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(iii) </w:t>
      </w:r>
      <w:r w:rsidR="00C7596A" w:rsidRPr="005736A1">
        <w:rPr>
          <w:rFonts w:eastAsia="Calibri"/>
          <w:sz w:val="24"/>
          <w:szCs w:val="24"/>
          <w:lang w:val="x-none" w:eastAsia="x-none"/>
        </w:rPr>
        <w:t>The price offered is out of line with other quotes or past pricing history;</w:t>
      </w:r>
    </w:p>
    <w:p w14:paraId="22A97DE2" w14:textId="18794AA4"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(iv) </w:t>
      </w:r>
      <w:r w:rsidR="00C7596A" w:rsidRPr="005736A1">
        <w:rPr>
          <w:rFonts w:eastAsia="Calibri"/>
          <w:sz w:val="24"/>
          <w:szCs w:val="24"/>
          <w:lang w:val="x-none" w:eastAsia="x-none"/>
        </w:rPr>
        <w:t>The price offered for new product is lower than price offered for surplus material;</w:t>
      </w:r>
    </w:p>
    <w:p w14:paraId="5B4F00F2" w14:textId="224D1C6D"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 </w:t>
      </w:r>
      <w:r w:rsidR="00C7596A" w:rsidRPr="005736A1">
        <w:rPr>
          <w:rFonts w:eastAsia="Calibri"/>
          <w:sz w:val="24"/>
          <w:szCs w:val="24"/>
          <w:lang w:val="x-none" w:eastAsia="x-none"/>
        </w:rPr>
        <w:t xml:space="preserve">The manufacturer’s </w:t>
      </w:r>
      <w:r w:rsidR="00C7596A" w:rsidRPr="005736A1">
        <w:rPr>
          <w:rFonts w:eastAsia="Calibri"/>
          <w:sz w:val="24"/>
          <w:szCs w:val="24"/>
          <w:lang w:eastAsia="x-none"/>
        </w:rPr>
        <w:t>C</w:t>
      </w:r>
      <w:proofErr w:type="spellStart"/>
      <w:r w:rsidR="00C7596A" w:rsidRPr="005736A1">
        <w:rPr>
          <w:rFonts w:eastAsia="Calibri"/>
          <w:sz w:val="24"/>
          <w:szCs w:val="24"/>
          <w:lang w:val="x-none" w:eastAsia="x-none"/>
        </w:rPr>
        <w:t>ontractor</w:t>
      </w:r>
      <w:proofErr w:type="spellEnd"/>
      <w:r w:rsidR="00C7596A" w:rsidRPr="005736A1">
        <w:rPr>
          <w:rFonts w:eastAsia="Calibri"/>
          <w:sz w:val="24"/>
          <w:szCs w:val="24"/>
          <w:lang w:val="x-none" w:eastAsia="x-none"/>
        </w:rPr>
        <w:t xml:space="preserve"> and Government </w:t>
      </w:r>
      <w:r w:rsidR="00C7596A" w:rsidRPr="005736A1">
        <w:rPr>
          <w:rFonts w:eastAsia="Calibri"/>
          <w:sz w:val="24"/>
          <w:szCs w:val="24"/>
          <w:lang w:eastAsia="x-none"/>
        </w:rPr>
        <w:t>E</w:t>
      </w:r>
      <w:proofErr w:type="spellStart"/>
      <w:r w:rsidR="00C7596A" w:rsidRPr="005736A1">
        <w:rPr>
          <w:rFonts w:eastAsia="Calibri"/>
          <w:sz w:val="24"/>
          <w:szCs w:val="24"/>
          <w:lang w:val="x-none" w:eastAsia="x-none"/>
        </w:rPr>
        <w:t>ntity</w:t>
      </w:r>
      <w:proofErr w:type="spellEnd"/>
      <w:r w:rsidR="00C7596A" w:rsidRPr="005736A1">
        <w:rPr>
          <w:rFonts w:eastAsia="Calibri"/>
          <w:sz w:val="24"/>
          <w:szCs w:val="24"/>
          <w:lang w:val="x-none" w:eastAsia="x-none"/>
        </w:rPr>
        <w:t xml:space="preserve"> (CAGE) code identified in offer differs from CAGE code of approved manufacturing source in solicitation;</w:t>
      </w:r>
    </w:p>
    <w:p w14:paraId="00E42673" w14:textId="270F54FE"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 </w:t>
      </w:r>
      <w:r w:rsidR="00C7596A" w:rsidRPr="005736A1">
        <w:rPr>
          <w:rFonts w:eastAsia="Calibri"/>
          <w:sz w:val="24"/>
          <w:szCs w:val="24"/>
          <w:lang w:val="x-none" w:eastAsia="x-none"/>
        </w:rPr>
        <w:t>The offeror/contractor is reluctant or unable to provide traceability documentation;</w:t>
      </w:r>
    </w:p>
    <w:p w14:paraId="4BA3B7C8" w14:textId="3BBFAADD"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(vii) </w:t>
      </w:r>
      <w:r w:rsidR="00C7596A" w:rsidRPr="005736A1">
        <w:rPr>
          <w:rFonts w:eastAsia="Calibri"/>
          <w:sz w:val="24"/>
          <w:szCs w:val="24"/>
          <w:lang w:val="x-none" w:eastAsia="x-none"/>
        </w:rPr>
        <w:t xml:space="preserve">The offeror’s/contractor’s phone number, address, email, or other vital information is missing, invalid, or suspicious; </w:t>
      </w:r>
    </w:p>
    <w:p w14:paraId="62CE61BA" w14:textId="0A93F39D"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(viii) </w:t>
      </w:r>
      <w:r w:rsidR="00C7596A" w:rsidRPr="005736A1">
        <w:rPr>
          <w:rFonts w:eastAsia="Calibri"/>
          <w:sz w:val="24"/>
          <w:szCs w:val="24"/>
          <w:lang w:val="x-none" w:eastAsia="x-none"/>
        </w:rPr>
        <w:t>The contractor invoices without delivering the supplies</w:t>
      </w:r>
      <w:r w:rsidR="00C7596A" w:rsidRPr="005736A1">
        <w:rPr>
          <w:rFonts w:eastAsia="Calibri"/>
          <w:sz w:val="24"/>
          <w:szCs w:val="24"/>
          <w:lang w:eastAsia="x-none"/>
        </w:rPr>
        <w:t>;</w:t>
      </w:r>
    </w:p>
    <w:p w14:paraId="2287FB5B" w14:textId="1F4025AF"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eastAsia="x-none"/>
        </w:rPr>
        <w:t xml:space="preserve">(ix) </w:t>
      </w:r>
      <w:r w:rsidR="00C7596A" w:rsidRPr="005736A1">
        <w:rPr>
          <w:rFonts w:eastAsia="Calibri"/>
          <w:sz w:val="24"/>
          <w:szCs w:val="24"/>
          <w:lang w:eastAsia="x-none"/>
        </w:rPr>
        <w:t>Contractor is on the DCRL for traceability concerns.</w:t>
      </w:r>
    </w:p>
    <w:p w14:paraId="55C2A348" w14:textId="0ABF938A" w:rsidR="00C7596A" w:rsidRPr="00937F32" w:rsidRDefault="00C7596A" w:rsidP="00937F32">
      <w:pPr>
        <w:pStyle w:val="PlainText"/>
        <w:rPr>
          <w:rFonts w:ascii="Times New Roman" w:hAnsi="Times New Roman"/>
          <w:sz w:val="24"/>
          <w:szCs w:val="24"/>
        </w:rPr>
      </w:pPr>
      <w:r w:rsidRPr="005736A1">
        <w:rPr>
          <w:rFonts w:ascii="Times New Roman" w:hAnsi="Times New Roman"/>
          <w:sz w:val="24"/>
          <w:szCs w:val="24"/>
        </w:rPr>
        <w:t xml:space="preserve">Examples of acceptable </w:t>
      </w:r>
      <w:proofErr w:type="spellStart"/>
      <w:r w:rsidRPr="005736A1">
        <w:rPr>
          <w:rFonts w:ascii="Times New Roman" w:hAnsi="Times New Roman"/>
          <w:sz w:val="24"/>
          <w:szCs w:val="24"/>
        </w:rPr>
        <w:t>preaward</w:t>
      </w:r>
      <w:proofErr w:type="spellEnd"/>
      <w:r w:rsidRPr="005736A1">
        <w:rPr>
          <w:rFonts w:ascii="Times New Roman" w:hAnsi="Times New Roman"/>
          <w:sz w:val="24"/>
          <w:szCs w:val="24"/>
        </w:rPr>
        <w:t xml:space="preserve"> traceability documentation are </w:t>
      </w:r>
      <w:r w:rsidRPr="00937F32">
        <w:rPr>
          <w:rFonts w:ascii="Times New Roman" w:hAnsi="Times New Roman"/>
          <w:sz w:val="24"/>
          <w:szCs w:val="24"/>
        </w:rPr>
        <w:t>found at</w:t>
      </w:r>
      <w:r w:rsidR="00937F32" w:rsidRPr="00937F32">
        <w:rPr>
          <w:rFonts w:ascii="Times New Roman" w:hAnsi="Times New Roman"/>
          <w:color w:val="333333"/>
          <w:sz w:val="24"/>
          <w:szCs w:val="24"/>
        </w:rPr>
        <w:t xml:space="preserve"> the </w:t>
      </w:r>
      <w:hyperlink r:id="rId166" w:history="1">
        <w:r w:rsidR="00937F32">
          <w:rPr>
            <w:rStyle w:val="Hyperlink"/>
            <w:rFonts w:ascii="Times New Roman" w:hAnsi="Times New Roman"/>
            <w:sz w:val="24"/>
            <w:szCs w:val="24"/>
          </w:rPr>
          <w:t>Counterfeit Detection and Avoidance Program (CDAP)</w:t>
        </w:r>
      </w:hyperlink>
      <w:r w:rsidR="00937F32">
        <w:rPr>
          <w:rFonts w:ascii="Times New Roman" w:hAnsi="Times New Roman"/>
          <w:sz w:val="24"/>
          <w:szCs w:val="24"/>
        </w:rPr>
        <w:t xml:space="preserve"> website (</w:t>
      </w:r>
      <w:hyperlink r:id="rId167" w:history="1">
        <w:r w:rsidR="00937F32" w:rsidRPr="00337DE9">
          <w:rPr>
            <w:rStyle w:val="Hyperlink"/>
            <w:rFonts w:ascii="Times New Roman" w:hAnsi="Times New Roman"/>
            <w:sz w:val="24"/>
            <w:szCs w:val="24"/>
          </w:rPr>
          <w:t>http://www.dla.mil/LandandMaritime/Business/Selling/Counterfeit-Detection-Avoidance-Program/</w:t>
        </w:r>
      </w:hyperlink>
      <w:r w:rsidR="00937F32">
        <w:rPr>
          <w:rFonts w:ascii="Times New Roman" w:hAnsi="Times New Roman"/>
          <w:sz w:val="24"/>
          <w:szCs w:val="24"/>
        </w:rPr>
        <w:t>).</w:t>
      </w:r>
    </w:p>
    <w:p w14:paraId="198EC109" w14:textId="6A6FC240" w:rsidR="00C7596A" w:rsidRPr="005736A1" w:rsidRDefault="00C7596A" w:rsidP="00C7596A">
      <w:pPr>
        <w:rPr>
          <w:rFonts w:eastAsia="Calibri"/>
          <w:sz w:val="24"/>
          <w:szCs w:val="24"/>
          <w:lang w:eastAsia="x-none"/>
        </w:rPr>
      </w:pPr>
      <w:proofErr w:type="spellStart"/>
      <w:r w:rsidRPr="005736A1">
        <w:rPr>
          <w:rFonts w:eastAsia="Calibri"/>
          <w:sz w:val="24"/>
          <w:szCs w:val="24"/>
          <w:lang w:eastAsia="x-none"/>
        </w:rPr>
        <w:t>Postaward</w:t>
      </w:r>
      <w:proofErr w:type="spellEnd"/>
      <w:r w:rsidRPr="005736A1">
        <w:rPr>
          <w:rFonts w:eastAsia="Calibri"/>
          <w:sz w:val="24"/>
          <w:szCs w:val="24"/>
          <w:lang w:eastAsia="x-none"/>
        </w:rPr>
        <w:t xml:space="preserve"> traceability.</w:t>
      </w:r>
    </w:p>
    <w:p w14:paraId="14903FC7" w14:textId="12E6BD31"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w:t>
      </w:r>
      <w:proofErr w:type="spellStart"/>
      <w:r w:rsidR="00C7596A" w:rsidRPr="005736A1">
        <w:rPr>
          <w:rFonts w:eastAsia="Calibri"/>
          <w:sz w:val="24"/>
          <w:szCs w:val="24"/>
          <w:lang w:eastAsia="x-none"/>
        </w:rPr>
        <w:t>i</w:t>
      </w:r>
      <w:proofErr w:type="spellEnd"/>
      <w:r w:rsidR="00C7596A" w:rsidRPr="005736A1">
        <w:rPr>
          <w:rFonts w:eastAsia="Calibri"/>
          <w:sz w:val="24"/>
          <w:szCs w:val="24"/>
          <w:lang w:eastAsia="x-none"/>
        </w:rPr>
        <w:t xml:space="preserve">) If </w:t>
      </w:r>
      <w:proofErr w:type="spellStart"/>
      <w:r w:rsidR="00C7596A" w:rsidRPr="005736A1">
        <w:rPr>
          <w:rFonts w:eastAsia="Calibri"/>
          <w:sz w:val="24"/>
          <w:szCs w:val="24"/>
          <w:lang w:eastAsia="x-none"/>
        </w:rPr>
        <w:t>preaward</w:t>
      </w:r>
      <w:proofErr w:type="spellEnd"/>
      <w:r w:rsidR="00C7596A" w:rsidRPr="005736A1">
        <w:rPr>
          <w:rFonts w:eastAsia="Calibri"/>
          <w:sz w:val="24"/>
          <w:szCs w:val="24"/>
          <w:lang w:eastAsia="x-none"/>
        </w:rPr>
        <w:t xml:space="preserve"> traceability was required or when other circumstances are warranted;</w:t>
      </w:r>
    </w:p>
    <w:p w14:paraId="7CEB7009" w14:textId="23D7CC7C"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w:t>
      </w:r>
      <w:r w:rsidR="00C7596A" w:rsidRPr="005736A1">
        <w:rPr>
          <w:rFonts w:eastAsia="Calibri"/>
          <w:sz w:val="24"/>
          <w:szCs w:val="24"/>
          <w:lang w:eastAsia="x-none"/>
        </w:rPr>
        <w:t>i</w:t>
      </w:r>
      <w:r w:rsidR="00C7596A" w:rsidRPr="005736A1">
        <w:rPr>
          <w:rFonts w:eastAsia="Calibri"/>
          <w:sz w:val="24"/>
          <w:szCs w:val="24"/>
          <w:lang w:val="x-none" w:eastAsia="x-none"/>
        </w:rPr>
        <w:t xml:space="preserve">) </w:t>
      </w:r>
      <w:r w:rsidR="00C7596A" w:rsidRPr="005736A1">
        <w:rPr>
          <w:rFonts w:eastAsia="Calibri"/>
          <w:sz w:val="24"/>
          <w:szCs w:val="24"/>
          <w:lang w:eastAsia="x-none"/>
        </w:rPr>
        <w:t>I</w:t>
      </w:r>
      <w:proofErr w:type="spellStart"/>
      <w:r w:rsidR="00C7596A" w:rsidRPr="005736A1">
        <w:rPr>
          <w:rFonts w:eastAsia="Calibri"/>
          <w:sz w:val="24"/>
          <w:szCs w:val="24"/>
          <w:lang w:val="x-none" w:eastAsia="x-none"/>
        </w:rPr>
        <w:t>ndependent</w:t>
      </w:r>
      <w:proofErr w:type="spellEnd"/>
      <w:r w:rsidR="00C7596A" w:rsidRPr="005736A1">
        <w:rPr>
          <w:rFonts w:eastAsia="Calibri"/>
          <w:sz w:val="24"/>
          <w:szCs w:val="24"/>
          <w:lang w:val="x-none" w:eastAsia="x-none"/>
        </w:rPr>
        <w:t xml:space="preserve"> distributors and brokers</w:t>
      </w:r>
      <w:r w:rsidR="00C7596A" w:rsidRPr="005736A1">
        <w:rPr>
          <w:rFonts w:eastAsia="Calibri"/>
          <w:sz w:val="24"/>
          <w:szCs w:val="24"/>
          <w:lang w:eastAsia="x-none"/>
        </w:rPr>
        <w:t xml:space="preserve"> that </w:t>
      </w:r>
      <w:r w:rsidR="00C7596A" w:rsidRPr="005736A1">
        <w:rPr>
          <w:rFonts w:eastAsia="Calibri"/>
          <w:sz w:val="24"/>
          <w:szCs w:val="24"/>
          <w:lang w:val="x-none" w:eastAsia="x-none"/>
        </w:rPr>
        <w:t>do not keep inventory</w:t>
      </w:r>
      <w:r w:rsidR="00C7596A" w:rsidRPr="005736A1">
        <w:rPr>
          <w:rFonts w:eastAsia="Calibri"/>
          <w:sz w:val="24"/>
          <w:szCs w:val="24"/>
          <w:lang w:eastAsia="x-none"/>
        </w:rPr>
        <w:t xml:space="preserve"> and p</w:t>
      </w:r>
      <w:proofErr w:type="spellStart"/>
      <w:r w:rsidR="00C7596A" w:rsidRPr="005736A1">
        <w:rPr>
          <w:rFonts w:eastAsia="Calibri"/>
          <w:sz w:val="24"/>
          <w:szCs w:val="24"/>
          <w:lang w:val="x-none" w:eastAsia="x-none"/>
        </w:rPr>
        <w:t>rocure</w:t>
      </w:r>
      <w:proofErr w:type="spellEnd"/>
      <w:r w:rsidR="00C7596A" w:rsidRPr="005736A1">
        <w:rPr>
          <w:rFonts w:eastAsia="Calibri"/>
          <w:sz w:val="24"/>
          <w:szCs w:val="24"/>
          <w:lang w:val="x-none" w:eastAsia="x-none"/>
        </w:rPr>
        <w:t xml:space="preserve"> the offered product after </w:t>
      </w:r>
      <w:r w:rsidR="00C7596A" w:rsidRPr="005736A1">
        <w:rPr>
          <w:rFonts w:eastAsia="Calibri"/>
          <w:sz w:val="24"/>
          <w:szCs w:val="24"/>
          <w:lang w:eastAsia="x-none"/>
        </w:rPr>
        <w:t xml:space="preserve">contract </w:t>
      </w:r>
      <w:r w:rsidR="00C7596A" w:rsidRPr="005736A1">
        <w:rPr>
          <w:rFonts w:eastAsia="Calibri"/>
          <w:sz w:val="24"/>
          <w:szCs w:val="24"/>
          <w:lang w:val="x-none" w:eastAsia="x-none"/>
        </w:rPr>
        <w:t xml:space="preserve">award. </w:t>
      </w:r>
      <w:proofErr w:type="spellStart"/>
      <w:r w:rsidR="00C7596A" w:rsidRPr="005736A1">
        <w:rPr>
          <w:rFonts w:eastAsia="Calibri"/>
          <w:sz w:val="24"/>
          <w:szCs w:val="24"/>
          <w:lang w:eastAsia="x-none"/>
        </w:rPr>
        <w:t>T</w:t>
      </w:r>
      <w:r w:rsidR="00C7596A" w:rsidRPr="005736A1">
        <w:rPr>
          <w:rFonts w:eastAsia="Calibri"/>
          <w:sz w:val="24"/>
          <w:szCs w:val="24"/>
          <w:lang w:val="x-none" w:eastAsia="x-none"/>
        </w:rPr>
        <w:t>he</w:t>
      </w:r>
      <w:proofErr w:type="spellEnd"/>
      <w:r w:rsidR="00C7596A" w:rsidRPr="005736A1">
        <w:rPr>
          <w:rFonts w:eastAsia="Calibri"/>
          <w:sz w:val="24"/>
          <w:szCs w:val="24"/>
          <w:lang w:val="x-none" w:eastAsia="x-none"/>
        </w:rPr>
        <w:t xml:space="preserve"> </w:t>
      </w:r>
      <w:proofErr w:type="spellStart"/>
      <w:r w:rsidR="00C7596A" w:rsidRPr="005736A1">
        <w:rPr>
          <w:rFonts w:eastAsia="Calibri"/>
          <w:sz w:val="24"/>
          <w:szCs w:val="24"/>
          <w:lang w:val="x-none" w:eastAsia="x-none"/>
        </w:rPr>
        <w:t>postaward</w:t>
      </w:r>
      <w:proofErr w:type="spellEnd"/>
      <w:r w:rsidR="00C7596A" w:rsidRPr="005736A1">
        <w:rPr>
          <w:rFonts w:eastAsia="Calibri"/>
          <w:sz w:val="24"/>
          <w:szCs w:val="24"/>
          <w:lang w:val="x-none" w:eastAsia="x-none"/>
        </w:rPr>
        <w:t xml:space="preserve"> </w:t>
      </w:r>
      <w:r w:rsidR="00C7596A" w:rsidRPr="005736A1">
        <w:rPr>
          <w:rFonts w:eastAsia="Calibri"/>
          <w:sz w:val="24"/>
          <w:szCs w:val="24"/>
          <w:lang w:eastAsia="x-none"/>
        </w:rPr>
        <w:t xml:space="preserve">documentation </w:t>
      </w:r>
      <w:r w:rsidR="00C7596A" w:rsidRPr="005736A1">
        <w:rPr>
          <w:rFonts w:eastAsia="Calibri"/>
          <w:sz w:val="24"/>
          <w:szCs w:val="24"/>
          <w:lang w:val="x-none" w:eastAsia="x-none"/>
        </w:rPr>
        <w:t>demonstrat</w:t>
      </w:r>
      <w:r w:rsidR="00C7596A" w:rsidRPr="005736A1">
        <w:rPr>
          <w:rFonts w:eastAsia="Calibri"/>
          <w:sz w:val="24"/>
          <w:szCs w:val="24"/>
          <w:lang w:eastAsia="x-none"/>
        </w:rPr>
        <w:t>es</w:t>
      </w:r>
      <w:r w:rsidR="00C7596A" w:rsidRPr="005736A1">
        <w:rPr>
          <w:rFonts w:eastAsia="Calibri"/>
          <w:sz w:val="24"/>
          <w:szCs w:val="24"/>
          <w:lang w:val="x-none" w:eastAsia="x-none"/>
        </w:rPr>
        <w:t xml:space="preserve"> the complete line of ownership </w:t>
      </w:r>
      <w:r w:rsidR="00433BBD" w:rsidRPr="005736A1">
        <w:rPr>
          <w:rFonts w:eastAsia="Calibri"/>
          <w:sz w:val="24"/>
          <w:szCs w:val="24"/>
          <w:lang w:val="x-none" w:eastAsia="x-none"/>
        </w:rPr>
        <w:t>before the product is shipped.</w:t>
      </w:r>
    </w:p>
    <w:p w14:paraId="6F35F2B1" w14:textId="14FFE350" w:rsidR="00C7596A" w:rsidRPr="005736A1" w:rsidRDefault="00433BBD"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(iii) </w:t>
      </w:r>
      <w:r w:rsidR="00C7596A" w:rsidRPr="005736A1">
        <w:rPr>
          <w:rFonts w:eastAsia="Calibri"/>
          <w:sz w:val="24"/>
          <w:szCs w:val="24"/>
          <w:lang w:val="x-none" w:eastAsia="x-none"/>
        </w:rPr>
        <w:t>Protest is received questioning awardee’s ability or intention to supply exact product</w:t>
      </w:r>
      <w:r w:rsidR="00C7596A" w:rsidRPr="005736A1">
        <w:rPr>
          <w:rFonts w:eastAsia="Calibri"/>
          <w:sz w:val="24"/>
          <w:szCs w:val="24"/>
          <w:lang w:eastAsia="x-none"/>
        </w:rPr>
        <w:t xml:space="preserve">. </w:t>
      </w:r>
      <w:r w:rsidR="00C7596A" w:rsidRPr="005736A1">
        <w:rPr>
          <w:rFonts w:eastAsia="Calibri"/>
          <w:sz w:val="24"/>
          <w:szCs w:val="24"/>
          <w:lang w:val="x-none" w:eastAsia="x-none"/>
        </w:rPr>
        <w:t xml:space="preserve">The </w:t>
      </w:r>
      <w:r w:rsidR="00C7596A" w:rsidRPr="005736A1">
        <w:rPr>
          <w:rFonts w:eastAsia="Calibri"/>
          <w:sz w:val="24"/>
          <w:szCs w:val="24"/>
          <w:lang w:eastAsia="x-none"/>
        </w:rPr>
        <w:t xml:space="preserve">contracting officer </w:t>
      </w:r>
      <w:r w:rsidR="00C7596A"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14:paraId="03AC6006" w14:textId="49B65DD5"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(iv) </w:t>
      </w:r>
      <w:r w:rsidR="00C7596A" w:rsidRPr="005736A1">
        <w:rPr>
          <w:rFonts w:eastAsia="Calibri"/>
          <w:sz w:val="24"/>
          <w:szCs w:val="24"/>
          <w:lang w:val="x-none" w:eastAsia="x-none"/>
        </w:rPr>
        <w:t>The contractor requests a modification changing the part number or other information related to its</w:t>
      </w:r>
      <w:r w:rsidRPr="005736A1">
        <w:rPr>
          <w:rFonts w:eastAsia="Calibri"/>
          <w:sz w:val="24"/>
          <w:szCs w:val="24"/>
          <w:lang w:val="x-none" w:eastAsia="x-none"/>
        </w:rPr>
        <w:t xml:space="preserve"> exact product representation.</w:t>
      </w:r>
    </w:p>
    <w:p w14:paraId="06EC7311" w14:textId="49C3BC21" w:rsidR="00C7596A" w:rsidRPr="005736A1" w:rsidRDefault="00433BBD"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(v) </w:t>
      </w:r>
      <w:r w:rsidR="00C7596A" w:rsidRPr="005736A1">
        <w:rPr>
          <w:rFonts w:eastAsia="Calibri"/>
          <w:sz w:val="24"/>
          <w:szCs w:val="24"/>
          <w:lang w:val="x-none" w:eastAsia="x-none"/>
        </w:rPr>
        <w:t xml:space="preserve">The </w:t>
      </w:r>
      <w:r w:rsidR="00C7596A" w:rsidRPr="005736A1">
        <w:rPr>
          <w:rFonts w:eastAsia="Calibri"/>
          <w:sz w:val="24"/>
          <w:szCs w:val="24"/>
          <w:lang w:eastAsia="x-none"/>
        </w:rPr>
        <w:t>contractor is on the DCR</w:t>
      </w:r>
      <w:r w:rsidRPr="005736A1">
        <w:rPr>
          <w:rFonts w:eastAsia="Calibri"/>
          <w:sz w:val="24"/>
          <w:szCs w:val="24"/>
          <w:lang w:eastAsia="x-none"/>
        </w:rPr>
        <w:t>L for traceability concerns.</w:t>
      </w:r>
    </w:p>
    <w:p w14:paraId="3806FF16" w14:textId="0E9417A6" w:rsidR="00C7596A" w:rsidRPr="005736A1" w:rsidRDefault="00C7596A" w:rsidP="00C7596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7F74B366" w14:textId="77777777" w:rsidR="00C7596A" w:rsidRPr="005736A1" w:rsidRDefault="00C7596A" w:rsidP="00C7596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3B134A0A" w14:textId="56791601"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 The letterhead is correct and/or unaltered;</w:t>
      </w:r>
    </w:p>
    <w:p w14:paraId="6E0C3061" w14:textId="4C4CA2DA" w:rsidR="00C7596A" w:rsidRPr="005736A1" w:rsidRDefault="00433BBD" w:rsidP="00C7596A">
      <w:pPr>
        <w:rPr>
          <w:rFonts w:eastAsia="Calibri"/>
          <w:snapToGrid w:val="0"/>
          <w:sz w:val="24"/>
          <w:szCs w:val="24"/>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(ii) Signatures are legible and provided by authorized personnel;</w:t>
      </w:r>
    </w:p>
    <w:p w14:paraId="64A8F5C4" w14:textId="406A113A"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(iii) There is no evidence of alteration</w:t>
      </w:r>
      <w:r w:rsidR="00C7596A" w:rsidRPr="005736A1">
        <w:rPr>
          <w:rFonts w:eastAsia="Calibri"/>
          <w:sz w:val="24"/>
          <w:szCs w:val="24"/>
          <w:lang w:eastAsia="x-none"/>
        </w:rPr>
        <w:t>,</w:t>
      </w:r>
      <w:r w:rsidR="00C7596A" w:rsidRPr="005736A1">
        <w:rPr>
          <w:rFonts w:eastAsia="Calibri"/>
          <w:sz w:val="24"/>
          <w:szCs w:val="24"/>
          <w:lang w:val="x-none" w:eastAsia="x-none"/>
        </w:rPr>
        <w:t xml:space="preserve"> </w:t>
      </w:r>
      <w:r w:rsidR="00C7596A" w:rsidRPr="005736A1">
        <w:rPr>
          <w:rFonts w:eastAsia="Calibri"/>
          <w:sz w:val="24"/>
          <w:szCs w:val="24"/>
          <w:lang w:eastAsia="x-none"/>
        </w:rPr>
        <w:t>such as</w:t>
      </w:r>
      <w:r w:rsidR="00C7596A" w:rsidRPr="005736A1">
        <w:rPr>
          <w:rFonts w:eastAsia="Calibri"/>
          <w:sz w:val="24"/>
          <w:szCs w:val="24"/>
          <w:lang w:val="x-none" w:eastAsia="x-none"/>
        </w:rPr>
        <w:t xml:space="preserve"> cutting and pasting/white out/scanning</w:t>
      </w:r>
      <w:r w:rsidR="00C7596A" w:rsidRPr="005736A1">
        <w:rPr>
          <w:rFonts w:eastAsia="Calibri"/>
          <w:sz w:val="24"/>
          <w:szCs w:val="24"/>
          <w:lang w:eastAsia="x-none"/>
        </w:rPr>
        <w:t>;</w:t>
      </w:r>
    </w:p>
    <w:p w14:paraId="40E95C36" w14:textId="7E837F7C"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(iv) There are no missing documents;</w:t>
      </w:r>
    </w:p>
    <w:p w14:paraId="53834EB2" w14:textId="334EDFAF" w:rsidR="00C7596A" w:rsidRPr="005736A1" w:rsidRDefault="00433BBD" w:rsidP="00C7596A">
      <w:pPr>
        <w:rPr>
          <w:rFonts w:eastAsia="Arial Unicode MS"/>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(v) Dates are current;</w:t>
      </w:r>
    </w:p>
    <w:p w14:paraId="6F6EDCA6" w14:textId="48574F6B"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lastRenderedPageBreak/>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 Phone numbers are accurate;</w:t>
      </w:r>
    </w:p>
    <w:p w14:paraId="0B13D248" w14:textId="492FC7B4"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(vii) Font styles are consistent;</w:t>
      </w:r>
    </w:p>
    <w:p w14:paraId="1276BEF2" w14:textId="03E06464"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(viii) There are no handwritten annotations on a typed document;</w:t>
      </w:r>
    </w:p>
    <w:p w14:paraId="7087F286" w14:textId="1F789359"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(ix) Line items reflect correct part numbers and quantities;</w:t>
      </w:r>
    </w:p>
    <w:p w14:paraId="2A6FE9C1" w14:textId="7546ED22"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 Documents do not appear to have been reproduced repeatedly;</w:t>
      </w:r>
    </w:p>
    <w:p w14:paraId="22675A52" w14:textId="0A9D1050"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(xi) Documents do not have shaded areas, which may indicate information was covered up and the document recopied;</w:t>
      </w:r>
    </w:p>
    <w:p w14:paraId="7200C105" w14:textId="7EEC4FE0" w:rsidR="00C7596A" w:rsidRPr="005736A1" w:rsidRDefault="00433BBD" w:rsidP="00C7596A">
      <w:pPr>
        <w:rPr>
          <w:rFonts w:eastAsia="Arial Unicode MS"/>
          <w:sz w:val="24"/>
          <w:szCs w:val="24"/>
          <w:lang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 xml:space="preserve">(xii) Correct division of manufacturing source is cited; </w:t>
      </w:r>
      <w:r w:rsidR="00C7596A" w:rsidRPr="005736A1">
        <w:rPr>
          <w:rFonts w:eastAsia="Arial Unicode MS"/>
          <w:sz w:val="24"/>
          <w:szCs w:val="24"/>
          <w:lang w:eastAsia="x-none"/>
        </w:rPr>
        <w:t>or</w:t>
      </w:r>
    </w:p>
    <w:p w14:paraId="21F9D6BA" w14:textId="516CC159"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(xiii) There are no disclaimers in the document (e.g., stating parts cannot be traced to the actual manufacturer or to any specifi</w:t>
      </w:r>
      <w:r w:rsidRPr="005736A1">
        <w:rPr>
          <w:rFonts w:eastAsia="Arial Unicode MS"/>
          <w:sz w:val="24"/>
          <w:szCs w:val="24"/>
          <w:lang w:val="x-none" w:eastAsia="x-none"/>
        </w:rPr>
        <w:t>c revision of the part, etc.).</w:t>
      </w:r>
    </w:p>
    <w:p w14:paraId="08AF656E" w14:textId="2A0C2AB4" w:rsidR="00C7596A" w:rsidRPr="005736A1" w:rsidRDefault="00C7596A" w:rsidP="00C7596A">
      <w:pPr>
        <w:rPr>
          <w:rFonts w:eastAsia="Calibri"/>
          <w:sz w:val="24"/>
          <w:szCs w:val="24"/>
          <w:lang w:val="x-none" w:eastAsia="x-none"/>
        </w:rPr>
      </w:pPr>
      <w:r w:rsidRPr="005736A1">
        <w:rPr>
          <w:rFonts w:eastAsia="Calibri"/>
          <w:sz w:val="24"/>
          <w:szCs w:val="24"/>
          <w:lang w:eastAsia="x-none"/>
        </w:rPr>
        <w:t xml:space="preserve">If the offeror fails to provide sufficient information </w:t>
      </w:r>
      <w:proofErr w:type="spellStart"/>
      <w:r w:rsidRPr="005736A1">
        <w:rPr>
          <w:rFonts w:eastAsia="Calibri"/>
          <w:sz w:val="24"/>
          <w:szCs w:val="24"/>
          <w:lang w:eastAsia="x-none"/>
        </w:rPr>
        <w:t>preaward</w:t>
      </w:r>
      <w:proofErr w:type="spellEnd"/>
      <w:r w:rsidRPr="005736A1">
        <w:rPr>
          <w:rFonts w:eastAsia="Calibri"/>
          <w:sz w:val="24"/>
          <w:szCs w:val="24"/>
          <w:lang w:eastAsia="x-none"/>
        </w:rPr>
        <w:t xml:space="preserve">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w:t>
      </w:r>
      <w:r w:rsidR="00433BBD" w:rsidRPr="005736A1">
        <w:rPr>
          <w:rFonts w:eastAsia="Calibri"/>
          <w:sz w:val="24"/>
          <w:szCs w:val="24"/>
          <w:lang w:eastAsia="x-none"/>
        </w:rPr>
        <w:t>t acceptable offer.</w:t>
      </w:r>
    </w:p>
    <w:p w14:paraId="4BD2E7DB" w14:textId="083E29F7" w:rsidR="00C7596A" w:rsidRPr="005736A1" w:rsidRDefault="00C7596A" w:rsidP="00C7596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w:t>
      </w:r>
      <w:proofErr w:type="spellStart"/>
      <w:r w:rsidRPr="005736A1">
        <w:rPr>
          <w:rFonts w:eastAsia="Calibri"/>
          <w:sz w:val="24"/>
          <w:szCs w:val="24"/>
          <w:lang w:eastAsia="x-none"/>
        </w:rPr>
        <w:t>postaward</w:t>
      </w:r>
      <w:proofErr w:type="spellEnd"/>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75158D8E" w14:textId="4863F35F" w:rsidR="00C7596A" w:rsidRPr="005736A1" w:rsidRDefault="00C7596A" w:rsidP="005B5066">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137621DD" w14:textId="77777777" w:rsidR="00C7596A" w:rsidRPr="005736A1" w:rsidRDefault="00C7596A" w:rsidP="00025804">
      <w:pPr>
        <w:pStyle w:val="Heading2"/>
      </w:pPr>
      <w:r w:rsidRPr="005736A1">
        <w:t>SUBPART 11.4 – DELIVERY OR PERFORMANCE SCHEDULES</w:t>
      </w:r>
    </w:p>
    <w:p w14:paraId="35FDE3AB" w14:textId="311946D8" w:rsidR="00C7596A" w:rsidRPr="005736A1" w:rsidRDefault="00B67E35" w:rsidP="005B5066">
      <w:pPr>
        <w:spacing w:after="240"/>
        <w:jc w:val="center"/>
        <w:rPr>
          <w:i/>
          <w:sz w:val="24"/>
          <w:szCs w:val="24"/>
        </w:rPr>
      </w:pPr>
      <w:r w:rsidRPr="005736A1">
        <w:rPr>
          <w:i/>
          <w:sz w:val="24"/>
          <w:szCs w:val="24"/>
        </w:rPr>
        <w:t>(Revised September 9, 2016 through PROCLTR 2016-09)</w:t>
      </w:r>
    </w:p>
    <w:p w14:paraId="6813DC6D" w14:textId="10594925" w:rsidR="00C7596A" w:rsidRPr="0035654A" w:rsidRDefault="00C7596A" w:rsidP="0035654A">
      <w:pPr>
        <w:pStyle w:val="Heading3"/>
        <w:rPr>
          <w:sz w:val="24"/>
          <w:szCs w:val="24"/>
        </w:rPr>
      </w:pPr>
      <w:bookmarkStart w:id="348" w:name="P11_401"/>
      <w:r w:rsidRPr="0035654A">
        <w:rPr>
          <w:sz w:val="24"/>
          <w:szCs w:val="24"/>
        </w:rPr>
        <w:t xml:space="preserve">11.401 </w:t>
      </w:r>
      <w:bookmarkEnd w:id="348"/>
      <w:r w:rsidRPr="0035654A">
        <w:rPr>
          <w:sz w:val="24"/>
          <w:szCs w:val="24"/>
        </w:rPr>
        <w:t>General.</w:t>
      </w:r>
    </w:p>
    <w:p w14:paraId="5CFC4279" w14:textId="2C9643FD" w:rsidR="00C7596A" w:rsidRPr="005736A1" w:rsidRDefault="00C7596A" w:rsidP="00C7596A">
      <w:pPr>
        <w:rPr>
          <w:sz w:val="24"/>
          <w:szCs w:val="24"/>
        </w:rPr>
      </w:pPr>
      <w:r w:rsidRPr="005736A1">
        <w:rPr>
          <w:sz w:val="24"/>
          <w:szCs w:val="24"/>
        </w:rPr>
        <w:t>(a) Requirements are provided on the purchase request in EBS.</w:t>
      </w:r>
    </w:p>
    <w:p w14:paraId="63A4E5A0" w14:textId="77777777" w:rsidR="001F45EE" w:rsidRPr="005736A1" w:rsidRDefault="00C7596A" w:rsidP="001F45EE">
      <w:pPr>
        <w:spacing w:after="240"/>
        <w:rPr>
          <w:sz w:val="24"/>
          <w:szCs w:val="24"/>
        </w:rPr>
      </w:pPr>
      <w:r w:rsidRPr="005736A1">
        <w:rPr>
          <w:sz w:val="24"/>
          <w:szCs w:val="24"/>
        </w:rPr>
        <w:t>(b) Small purchase auto evaluation exclusions and rejections shall consider delivery in evaluation of quotes.</w:t>
      </w:r>
    </w:p>
    <w:p w14:paraId="3DBC9792" w14:textId="77777777" w:rsidR="004A6375" w:rsidRPr="0035654A" w:rsidRDefault="004A6375" w:rsidP="004A6375">
      <w:pPr>
        <w:pStyle w:val="Heading3"/>
        <w:rPr>
          <w:sz w:val="24"/>
          <w:szCs w:val="24"/>
        </w:rPr>
      </w:pPr>
      <w:r w:rsidRPr="0035654A">
        <w:rPr>
          <w:sz w:val="24"/>
          <w:szCs w:val="24"/>
        </w:rPr>
        <w:t>11.402-90 Time definite delivery (TDD) standards.</w:t>
      </w:r>
    </w:p>
    <w:p w14:paraId="070F9176" w14:textId="77777777" w:rsidR="004A6375" w:rsidRPr="005736A1" w:rsidRDefault="004A6375" w:rsidP="004A63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7B4C1209" w14:textId="77777777" w:rsidR="004A6375" w:rsidRPr="005736A1" w:rsidRDefault="004A6375" w:rsidP="004A63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4A6375" w:rsidRPr="005736A1" w14:paraId="66EF4F5C"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05CEFFC" w14:textId="77777777" w:rsidR="004A6375" w:rsidRPr="005736A1" w:rsidRDefault="004A6375" w:rsidP="002461C1">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786F752E" w14:textId="77777777" w:rsidR="004A6375" w:rsidRPr="005736A1" w:rsidRDefault="004A6375" w:rsidP="002461C1">
            <w:pPr>
              <w:jc w:val="center"/>
              <w:rPr>
                <w:b/>
                <w:sz w:val="24"/>
                <w:szCs w:val="24"/>
              </w:rPr>
            </w:pPr>
            <w:r w:rsidRPr="005736A1">
              <w:rPr>
                <w:b/>
                <w:sz w:val="24"/>
                <w:szCs w:val="24"/>
              </w:rPr>
              <w:t>Number of Days</w:t>
            </w:r>
          </w:p>
        </w:tc>
      </w:tr>
      <w:tr w:rsidR="004A6375" w:rsidRPr="005736A1" w14:paraId="54298FEB"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05C45AC3" w14:textId="77777777" w:rsidR="004A6375" w:rsidRPr="005736A1" w:rsidRDefault="004A6375" w:rsidP="002461C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8DA9240" w14:textId="77777777" w:rsidR="004A6375" w:rsidRPr="005736A1" w:rsidRDefault="004A6375" w:rsidP="002461C1">
            <w:pPr>
              <w:jc w:val="center"/>
              <w:rPr>
                <w:sz w:val="24"/>
                <w:szCs w:val="24"/>
              </w:rPr>
            </w:pPr>
            <w:r w:rsidRPr="005736A1">
              <w:rPr>
                <w:sz w:val="24"/>
                <w:szCs w:val="24"/>
              </w:rPr>
              <w:t>1 day</w:t>
            </w:r>
          </w:p>
        </w:tc>
      </w:tr>
      <w:tr w:rsidR="004A6375" w:rsidRPr="005736A1" w14:paraId="7FFAB36A"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9830F13" w14:textId="77777777" w:rsidR="004A6375" w:rsidRPr="005736A1" w:rsidRDefault="004A6375" w:rsidP="002461C1">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13E62A8A" w14:textId="77777777" w:rsidR="004A6375" w:rsidRPr="005736A1" w:rsidRDefault="004A6375" w:rsidP="002461C1">
            <w:pPr>
              <w:jc w:val="center"/>
              <w:rPr>
                <w:sz w:val="24"/>
                <w:szCs w:val="24"/>
              </w:rPr>
            </w:pPr>
            <w:r w:rsidRPr="005736A1">
              <w:rPr>
                <w:sz w:val="24"/>
                <w:szCs w:val="24"/>
              </w:rPr>
              <w:t>2 days</w:t>
            </w:r>
          </w:p>
        </w:tc>
      </w:tr>
      <w:tr w:rsidR="004A6375" w:rsidRPr="005736A1" w14:paraId="0761484E"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FC1EE0E" w14:textId="77777777" w:rsidR="004A6375" w:rsidRPr="005736A1" w:rsidRDefault="004A6375" w:rsidP="002461C1">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DD6755D" w14:textId="77777777" w:rsidR="004A6375" w:rsidRPr="005736A1" w:rsidRDefault="004A6375" w:rsidP="002461C1">
            <w:pPr>
              <w:jc w:val="center"/>
              <w:rPr>
                <w:sz w:val="24"/>
                <w:szCs w:val="24"/>
              </w:rPr>
            </w:pPr>
            <w:r w:rsidRPr="005736A1">
              <w:rPr>
                <w:sz w:val="24"/>
                <w:szCs w:val="24"/>
              </w:rPr>
              <w:t>3 days</w:t>
            </w:r>
          </w:p>
        </w:tc>
      </w:tr>
      <w:tr w:rsidR="004A6375" w:rsidRPr="005736A1" w14:paraId="1902FA71"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A1F91CE" w14:textId="77777777" w:rsidR="004A6375" w:rsidRPr="005736A1" w:rsidRDefault="004A6375" w:rsidP="002461C1">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682971E3" w14:textId="77777777" w:rsidR="004A6375" w:rsidRPr="005736A1" w:rsidRDefault="004A6375" w:rsidP="002461C1">
            <w:pPr>
              <w:jc w:val="center"/>
              <w:rPr>
                <w:sz w:val="24"/>
                <w:szCs w:val="24"/>
              </w:rPr>
            </w:pPr>
            <w:r w:rsidRPr="005736A1">
              <w:rPr>
                <w:sz w:val="24"/>
                <w:szCs w:val="24"/>
              </w:rPr>
              <w:t>4 days</w:t>
            </w:r>
          </w:p>
        </w:tc>
      </w:tr>
      <w:tr w:rsidR="004A6375" w:rsidRPr="005736A1" w14:paraId="4E920D15"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224E86E3" w14:textId="77777777" w:rsidR="004A6375" w:rsidRPr="005736A1" w:rsidRDefault="004A6375" w:rsidP="002461C1">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39997108" w14:textId="77777777" w:rsidR="004A6375" w:rsidRPr="005736A1" w:rsidRDefault="004A6375" w:rsidP="002461C1">
            <w:pPr>
              <w:jc w:val="center"/>
              <w:rPr>
                <w:sz w:val="24"/>
                <w:szCs w:val="24"/>
              </w:rPr>
            </w:pPr>
            <w:r w:rsidRPr="005736A1">
              <w:rPr>
                <w:sz w:val="24"/>
                <w:szCs w:val="24"/>
              </w:rPr>
              <w:t>7 days</w:t>
            </w:r>
          </w:p>
        </w:tc>
      </w:tr>
      <w:tr w:rsidR="004A6375" w:rsidRPr="005736A1" w14:paraId="02310211"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40CBBEA" w14:textId="77777777" w:rsidR="004A6375" w:rsidRPr="005736A1" w:rsidRDefault="004A6375" w:rsidP="002461C1">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791DF52" w14:textId="77777777" w:rsidR="004A6375" w:rsidRPr="005736A1" w:rsidRDefault="004A6375" w:rsidP="002461C1">
            <w:pPr>
              <w:jc w:val="center"/>
              <w:rPr>
                <w:sz w:val="24"/>
                <w:szCs w:val="24"/>
              </w:rPr>
            </w:pPr>
            <w:r w:rsidRPr="005736A1">
              <w:rPr>
                <w:sz w:val="24"/>
                <w:szCs w:val="24"/>
              </w:rPr>
              <w:t>11 days</w:t>
            </w:r>
          </w:p>
        </w:tc>
      </w:tr>
    </w:tbl>
    <w:p w14:paraId="69E46ACE" w14:textId="03C02735" w:rsidR="00C7596A" w:rsidRPr="005736A1" w:rsidRDefault="00C7596A" w:rsidP="001F45EE">
      <w:pPr>
        <w:pStyle w:val="PlainText"/>
        <w:spacing w:before="240"/>
        <w:rPr>
          <w:rFonts w:ascii="Times New Roman" w:hAnsi="Times New Roman"/>
          <w:sz w:val="24"/>
          <w:szCs w:val="24"/>
        </w:rPr>
      </w:pPr>
      <w:r w:rsidRPr="005736A1">
        <w:rPr>
          <w:rFonts w:ascii="Times New Roman" w:hAnsi="Times New Roman"/>
          <w:sz w:val="24"/>
          <w:szCs w:val="24"/>
        </w:rPr>
        <w:lastRenderedPageBreak/>
        <w:t>Compliance with TDD standards shall be reviewed prior to option invocation and a waiver obtained prior to contract option invocation if supplier cannot meet the standards or cost to meet the standard is excessive.</w:t>
      </w:r>
    </w:p>
    <w:p w14:paraId="7AE246E3" w14:textId="411865CF" w:rsidR="00C7596A"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Commercial industry standards exceeding TDD standards or excessive cost for TDD standards shall be discussed with and appro</w:t>
      </w:r>
      <w:r w:rsidR="00F930E1" w:rsidRPr="005736A1">
        <w:rPr>
          <w:rFonts w:ascii="Times New Roman" w:hAnsi="Times New Roman"/>
          <w:sz w:val="24"/>
          <w:szCs w:val="24"/>
        </w:rPr>
        <w:t xml:space="preserve">ved by customers and Planning. </w:t>
      </w:r>
      <w:r w:rsidRPr="005736A1">
        <w:rPr>
          <w:rFonts w:ascii="Times New Roman" w:hAnsi="Times New Roman"/>
          <w:sz w:val="24"/>
          <w:szCs w:val="24"/>
        </w:rPr>
        <w:t>When the supplier's capability exceeds the standards, the contracting officer will coordinate with the requirements personnel and negotiate delivery standards to meet the needs of DLA customers at the</w:t>
      </w:r>
      <w:r w:rsidR="00F930E1" w:rsidRPr="005736A1">
        <w:rPr>
          <w:rFonts w:ascii="Times New Roman" w:hAnsi="Times New Roman"/>
          <w:sz w:val="24"/>
          <w:szCs w:val="24"/>
        </w:rPr>
        <w:t xml:space="preserve"> best value to the government. </w:t>
      </w:r>
      <w:r w:rsidRPr="005736A1">
        <w:rPr>
          <w:rFonts w:ascii="Times New Roman" w:hAnsi="Times New Roman"/>
          <w:sz w:val="24"/>
          <w:szCs w:val="24"/>
        </w:rPr>
        <w:t xml:space="preserve">A waiver to TDD standards is not required for the exceptions in </w:t>
      </w:r>
      <w:hyperlink w:anchor="P11_402_91" w:history="1">
        <w:r w:rsidRPr="005736A1">
          <w:rPr>
            <w:rStyle w:val="Hyperlink"/>
            <w:rFonts w:ascii="Times New Roman" w:hAnsi="Times New Roman"/>
            <w:sz w:val="24"/>
            <w:szCs w:val="24"/>
          </w:rPr>
          <w:t>11.402-91</w:t>
        </w:r>
      </w:hyperlink>
      <w:r w:rsidR="00DD1E03" w:rsidRPr="005736A1">
        <w:rPr>
          <w:rFonts w:ascii="Times New Roman" w:hAnsi="Times New Roman"/>
          <w:sz w:val="24"/>
          <w:szCs w:val="24"/>
        </w:rPr>
        <w:t>.</w:t>
      </w:r>
    </w:p>
    <w:p w14:paraId="55C65B70" w14:textId="7766D4B3" w:rsidR="00C7596A" w:rsidRPr="005736A1" w:rsidRDefault="00C7596A" w:rsidP="00E77EB7">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w:t>
      </w:r>
      <w:r w:rsidR="002D7557" w:rsidRPr="005736A1">
        <w:rPr>
          <w:rFonts w:ascii="Times New Roman" w:hAnsi="Times New Roman"/>
          <w:sz w:val="24"/>
          <w:szCs w:val="24"/>
        </w:rPr>
        <w:t xml:space="preserve">tock retention model analysis. </w:t>
      </w:r>
      <w:r w:rsidRPr="005736A1">
        <w:rPr>
          <w:rFonts w:ascii="Times New Roman" w:hAnsi="Times New Roman"/>
          <w:sz w:val="24"/>
          <w:szCs w:val="24"/>
        </w:rPr>
        <w:t>The DLA Acquisition Programs Division oversees compliance with DLAI 2112, Procedures for Initiating and Monitoring Planned Customer Direct Long-Term Contracts by conducting quarterly reviews of all planned DVD contracts and reporting the findings to the HCAs and</w:t>
      </w:r>
      <w:r w:rsidR="00DD1E03" w:rsidRPr="005736A1">
        <w:rPr>
          <w:rFonts w:ascii="Times New Roman" w:hAnsi="Times New Roman"/>
          <w:sz w:val="24"/>
          <w:szCs w:val="24"/>
        </w:rPr>
        <w:t xml:space="preserve"> the DLA Acquisition Director.</w:t>
      </w:r>
    </w:p>
    <w:p w14:paraId="0CA079E7" w14:textId="4D318100" w:rsidR="00C7596A" w:rsidRPr="0035654A" w:rsidRDefault="00C7596A" w:rsidP="0035654A">
      <w:pPr>
        <w:pStyle w:val="Heading3"/>
        <w:rPr>
          <w:sz w:val="24"/>
          <w:szCs w:val="24"/>
        </w:rPr>
      </w:pPr>
      <w:bookmarkStart w:id="349" w:name="P11_402_91"/>
      <w:r w:rsidRPr="0035654A">
        <w:rPr>
          <w:sz w:val="24"/>
          <w:szCs w:val="24"/>
        </w:rPr>
        <w:t>11.402-91</w:t>
      </w:r>
      <w:bookmarkEnd w:id="349"/>
      <w:r w:rsidRPr="0035654A">
        <w:rPr>
          <w:sz w:val="24"/>
          <w:szCs w:val="24"/>
        </w:rPr>
        <w:t xml:space="preserve"> TDD standards exclusions.</w:t>
      </w:r>
    </w:p>
    <w:p w14:paraId="03715BFA" w14:textId="58620BC1" w:rsidR="00C7596A" w:rsidRPr="005736A1" w:rsidRDefault="00C7596A" w:rsidP="00C759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Theme="minorHAnsi"/>
          <w:sz w:val="24"/>
          <w:szCs w:val="24"/>
        </w:rPr>
      </w:pPr>
      <w:r w:rsidRPr="005736A1">
        <w:rPr>
          <w:snapToGrid w:val="0"/>
          <w:sz w:val="24"/>
          <w:szCs w:val="24"/>
        </w:rPr>
        <w:t>(a</w:t>
      </w:r>
      <w:r w:rsidR="002D7557" w:rsidRPr="005736A1">
        <w:rPr>
          <w:snapToGrid w:val="0"/>
          <w:sz w:val="24"/>
          <w:szCs w:val="24"/>
        </w:rPr>
        <w:t xml:space="preserve">) </w:t>
      </w:r>
      <w:r w:rsidRPr="005736A1">
        <w:rPr>
          <w:rFonts w:eastAsiaTheme="minorHAnsi"/>
          <w:sz w:val="24"/>
          <w:szCs w:val="24"/>
        </w:rPr>
        <w:t>Non-stocked (acquisition advice code (AAC) “J”</w:t>
      </w:r>
      <w:r w:rsidR="00DD1E03" w:rsidRPr="005736A1">
        <w:rPr>
          <w:rFonts w:eastAsiaTheme="minorHAnsi"/>
          <w:sz w:val="24"/>
          <w:szCs w:val="24"/>
        </w:rPr>
        <w:t>).</w:t>
      </w:r>
    </w:p>
    <w:p w14:paraId="2EE23D1E" w14:textId="61FE9E3B" w:rsidR="00C7596A" w:rsidRPr="005736A1" w:rsidRDefault="002D7557" w:rsidP="00C7596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trike/>
          <w:snapToGrid w:val="0"/>
          <w:sz w:val="24"/>
          <w:szCs w:val="24"/>
        </w:rPr>
      </w:pPr>
      <w:r w:rsidRPr="005736A1">
        <w:rPr>
          <w:rFonts w:eastAsiaTheme="minorHAnsi"/>
          <w:sz w:val="24"/>
          <w:szCs w:val="24"/>
        </w:rPr>
        <w:t xml:space="preserve">(b) </w:t>
      </w:r>
      <w:r w:rsidR="00C7596A" w:rsidRPr="005736A1">
        <w:rPr>
          <w:rFonts w:eastAsiaTheme="minorHAnsi"/>
          <w:sz w:val="24"/>
          <w:szCs w:val="24"/>
        </w:rPr>
        <w:t>P</w:t>
      </w:r>
      <w:r w:rsidR="00C7596A" w:rsidRPr="005736A1">
        <w:rPr>
          <w:snapToGrid w:val="0"/>
          <w:sz w:val="24"/>
          <w:szCs w:val="24"/>
        </w:rPr>
        <w:t>art numbered items or supplies with no NSN.</w:t>
      </w:r>
    </w:p>
    <w:p w14:paraId="384F83B0" w14:textId="3690D0BA" w:rsidR="00C7596A" w:rsidRPr="005736A1" w:rsidRDefault="00C7596A" w:rsidP="00C7596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5736A1">
        <w:rPr>
          <w:snapToGrid w:val="0"/>
          <w:sz w:val="24"/>
          <w:szCs w:val="24"/>
        </w:rPr>
        <w:t>(</w:t>
      </w:r>
      <w:r w:rsidR="002D7557" w:rsidRPr="005736A1">
        <w:rPr>
          <w:snapToGrid w:val="0"/>
          <w:sz w:val="24"/>
          <w:szCs w:val="24"/>
        </w:rPr>
        <w:t xml:space="preserve">c) </w:t>
      </w:r>
      <w:r w:rsidRPr="005736A1">
        <w:rPr>
          <w:snapToGrid w:val="0"/>
          <w:sz w:val="24"/>
          <w:szCs w:val="24"/>
        </w:rPr>
        <w:t>Commercially available items</w:t>
      </w:r>
      <w:r w:rsidR="002D7557" w:rsidRPr="005736A1">
        <w:rPr>
          <w:snapToGrid w:val="0"/>
          <w:sz w:val="24"/>
          <w:szCs w:val="24"/>
        </w:rPr>
        <w:t xml:space="preserve">. </w:t>
      </w:r>
      <w:r w:rsidRPr="005736A1">
        <w:rPr>
          <w:snapToGrid w:val="0"/>
          <w:sz w:val="24"/>
          <w:szCs w:val="24"/>
        </w:rPr>
        <w:t>A</w:t>
      </w:r>
      <w:r w:rsidRPr="005736A1">
        <w:rPr>
          <w:rFonts w:eastAsia="Calibri"/>
          <w:sz w:val="24"/>
          <w:szCs w:val="24"/>
        </w:rPr>
        <w:t xml:space="preserve"> maximum of three additional days may be added to the standards to support using commercially available delivery terms</w:t>
      </w:r>
      <w:r w:rsidRPr="005736A1">
        <w:rPr>
          <w:snapToGrid w:val="0"/>
          <w:sz w:val="24"/>
          <w:szCs w:val="24"/>
        </w:rPr>
        <w:t>.</w:t>
      </w:r>
    </w:p>
    <w:p w14:paraId="5D7BBDF8" w14:textId="2B34F9B2" w:rsidR="00C7596A" w:rsidRPr="005736A1" w:rsidRDefault="00C7596A" w:rsidP="00C759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Calibri"/>
          <w:sz w:val="24"/>
          <w:szCs w:val="24"/>
        </w:rPr>
      </w:pPr>
      <w:r w:rsidRPr="005736A1">
        <w:rPr>
          <w:snapToGrid w:val="0"/>
          <w:sz w:val="24"/>
          <w:szCs w:val="24"/>
        </w:rPr>
        <w:t>(</w:t>
      </w:r>
      <w:r w:rsidR="002D7557" w:rsidRPr="005736A1">
        <w:rPr>
          <w:snapToGrid w:val="0"/>
          <w:sz w:val="24"/>
          <w:szCs w:val="24"/>
        </w:rPr>
        <w:t xml:space="preserve">d) </w:t>
      </w:r>
      <w:r w:rsidRPr="005736A1">
        <w:rPr>
          <w:snapToGrid w:val="0"/>
          <w:sz w:val="24"/>
          <w:szCs w:val="24"/>
        </w:rPr>
        <w:t>C</w:t>
      </w:r>
      <w:r w:rsidRPr="005736A1">
        <w:rPr>
          <w:rFonts w:eastAsia="Calibri"/>
          <w:sz w:val="24"/>
          <w:szCs w:val="24"/>
        </w:rPr>
        <w:t>ustomer demand that exceeds the estimated annual quantity of the contract by 125%.</w:t>
      </w:r>
    </w:p>
    <w:p w14:paraId="6F33B46C" w14:textId="36475FED" w:rsidR="00C7596A" w:rsidRPr="005736A1" w:rsidRDefault="002D7557" w:rsidP="001F45E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5736A1">
        <w:rPr>
          <w:rFonts w:eastAsia="Calibri"/>
          <w:sz w:val="24"/>
          <w:szCs w:val="24"/>
        </w:rPr>
        <w:t xml:space="preserve">(e) </w:t>
      </w:r>
      <w:r w:rsidR="00C7596A" w:rsidRPr="005736A1">
        <w:rPr>
          <w:rFonts w:eastAsia="Calibri"/>
          <w:sz w:val="24"/>
          <w:szCs w:val="24"/>
        </w:rPr>
        <w:t>Kitting items when the supplier must create a customized kit.</w:t>
      </w:r>
    </w:p>
    <w:p w14:paraId="10E624BF" w14:textId="361C0E5C" w:rsidR="00C7596A" w:rsidRPr="0035654A" w:rsidRDefault="00C7596A" w:rsidP="0035654A">
      <w:pPr>
        <w:pStyle w:val="Heading2"/>
      </w:pPr>
      <w:r w:rsidRPr="0035654A">
        <w:t>SUBPART 11.5 – LIQUIDATED DAMAGES</w:t>
      </w:r>
    </w:p>
    <w:p w14:paraId="681C6849" w14:textId="4D619F13" w:rsidR="00C7596A" w:rsidRPr="005736A1" w:rsidRDefault="00B67E35" w:rsidP="001F45EE">
      <w:pPr>
        <w:spacing w:after="240"/>
        <w:jc w:val="center"/>
        <w:rPr>
          <w:i/>
          <w:sz w:val="24"/>
          <w:szCs w:val="24"/>
        </w:rPr>
      </w:pPr>
      <w:r w:rsidRPr="005736A1">
        <w:rPr>
          <w:i/>
          <w:sz w:val="24"/>
          <w:szCs w:val="24"/>
        </w:rPr>
        <w:t>(Revised September 9, 2016 through PROCLTR 2016-09)</w:t>
      </w:r>
    </w:p>
    <w:p w14:paraId="24D99B80" w14:textId="2842425D" w:rsidR="00C7596A" w:rsidRPr="005736A1" w:rsidRDefault="00C7596A" w:rsidP="0035654A">
      <w:pPr>
        <w:pStyle w:val="Heading3"/>
      </w:pPr>
      <w:bookmarkStart w:id="350" w:name="P11_501"/>
      <w:r w:rsidRPr="005736A1">
        <w:t xml:space="preserve">11.501 </w:t>
      </w:r>
      <w:bookmarkEnd w:id="350"/>
      <w:r w:rsidRPr="005736A1">
        <w:t>Policy.</w:t>
      </w:r>
    </w:p>
    <w:p w14:paraId="4B2F5551" w14:textId="51A850F4" w:rsidR="00C7596A" w:rsidRPr="005736A1" w:rsidRDefault="0035654A" w:rsidP="001F45E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Pr>
          <w:snapToGrid w:val="0"/>
          <w:sz w:val="24"/>
          <w:szCs w:val="24"/>
        </w:rPr>
        <w:t>(</w:t>
      </w:r>
      <w:r w:rsidR="00C7596A" w:rsidRPr="005736A1">
        <w:rPr>
          <w:snapToGrid w:val="0"/>
          <w:sz w:val="24"/>
          <w:szCs w:val="24"/>
        </w:rPr>
        <w:t>d) Request shall be submitted to DLA A</w:t>
      </w:r>
      <w:r w:rsidR="00DD1E03" w:rsidRPr="005736A1">
        <w:rPr>
          <w:snapToGrid w:val="0"/>
          <w:sz w:val="24"/>
          <w:szCs w:val="24"/>
        </w:rPr>
        <w:t>cquisition Operations Division.</w:t>
      </w:r>
    </w:p>
    <w:p w14:paraId="0CF73023" w14:textId="77777777" w:rsidR="00C7596A" w:rsidRPr="005736A1" w:rsidRDefault="00C7596A" w:rsidP="00025804">
      <w:pPr>
        <w:pStyle w:val="Heading2"/>
      </w:pPr>
      <w:r w:rsidRPr="005736A1">
        <w:t>SUBPART 11.6 – PRIORITIES AND ALLOCATIONS</w:t>
      </w:r>
    </w:p>
    <w:p w14:paraId="45A2B0DA" w14:textId="12B5D2F2" w:rsidR="00B67E35" w:rsidRPr="005736A1" w:rsidRDefault="00B67E35" w:rsidP="001F45EE">
      <w:pPr>
        <w:spacing w:after="240"/>
        <w:jc w:val="center"/>
        <w:rPr>
          <w:sz w:val="24"/>
          <w:szCs w:val="24"/>
        </w:rPr>
      </w:pPr>
      <w:r w:rsidRPr="005736A1">
        <w:rPr>
          <w:i/>
          <w:sz w:val="24"/>
          <w:szCs w:val="24"/>
        </w:rPr>
        <w:t>(Revised September 9, 2016 through PROCLTR 2016-09)</w:t>
      </w:r>
    </w:p>
    <w:p w14:paraId="198DA682" w14:textId="52F83EDB" w:rsidR="00C7596A" w:rsidRPr="0035654A" w:rsidRDefault="00C7596A" w:rsidP="0035654A">
      <w:pPr>
        <w:pStyle w:val="Heading3"/>
        <w:rPr>
          <w:sz w:val="24"/>
          <w:szCs w:val="24"/>
        </w:rPr>
      </w:pPr>
      <w:bookmarkStart w:id="351" w:name="P11_603"/>
      <w:r w:rsidRPr="0035654A">
        <w:rPr>
          <w:sz w:val="24"/>
          <w:szCs w:val="24"/>
        </w:rPr>
        <w:t xml:space="preserve">11.603 </w:t>
      </w:r>
      <w:bookmarkEnd w:id="351"/>
      <w:r w:rsidRPr="0035654A">
        <w:rPr>
          <w:sz w:val="24"/>
          <w:szCs w:val="24"/>
        </w:rPr>
        <w:t>Procedures.</w:t>
      </w:r>
      <w:bookmarkStart w:id="352" w:name="bookmark2"/>
      <w:bookmarkStart w:id="353" w:name="bookmark1"/>
      <w:bookmarkStart w:id="354" w:name="SUBPART_11.7_–_VARIATION_IN_QUANTITY"/>
      <w:bookmarkStart w:id="355" w:name="bookmark0"/>
      <w:bookmarkEnd w:id="352"/>
      <w:bookmarkEnd w:id="353"/>
      <w:bookmarkEnd w:id="354"/>
      <w:bookmarkEnd w:id="355"/>
    </w:p>
    <w:p w14:paraId="6A3979DB" w14:textId="5F9F54E7" w:rsidR="00C7596A" w:rsidRDefault="005A1C85" w:rsidP="005B5066">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168" w:history="1">
        <w:r w:rsidR="002F58B1" w:rsidRPr="002F58B1">
          <w:rPr>
            <w:rStyle w:val="Hyperlink"/>
            <w:bCs/>
            <w:sz w:val="24"/>
            <w:szCs w:val="24"/>
          </w:rPr>
          <w:t xml:space="preserve">DLA Instruction 1211,  Industrial Capabilities Program (ICP) - Administer Enabling Statutory/Regulatory Programs </w:t>
        </w:r>
      </w:hyperlink>
      <w:r w:rsidR="002F58B1" w:rsidRPr="002F58B1">
        <w:rPr>
          <w:bCs/>
          <w:color w:val="000000"/>
          <w:sz w:val="24"/>
          <w:szCs w:val="24"/>
        </w:rPr>
        <w:t>(</w:t>
      </w:r>
      <w:hyperlink r:id="rId169" w:history="1">
        <w:r w:rsidR="002F58B1" w:rsidRPr="00337DE9">
          <w:rPr>
            <w:rStyle w:val="Hyperlink"/>
            <w:bCs/>
            <w:sz w:val="24"/>
            <w:szCs w:val="24"/>
          </w:rPr>
          <w:t>https://www.dla.mil/Portals/104/Documents/J5StrategicPlansPolicy/PublicIssuances/i1211.pdf</w:t>
        </w:r>
      </w:hyperlink>
      <w:r w:rsidR="002F58B1">
        <w:rPr>
          <w:bCs/>
          <w:color w:val="000000"/>
          <w:sz w:val="24"/>
          <w:szCs w:val="24"/>
        </w:rPr>
        <w:t>)</w:t>
      </w:r>
      <w:r w:rsidR="00C7596A" w:rsidRPr="005736A1">
        <w:rPr>
          <w:b/>
          <w:sz w:val="24"/>
          <w:szCs w:val="24"/>
        </w:rPr>
        <w:t xml:space="preserve"> </w:t>
      </w:r>
      <w:r w:rsidR="00C7596A" w:rsidRPr="005736A1">
        <w:rPr>
          <w:sz w:val="24"/>
          <w:szCs w:val="24"/>
        </w:rPr>
        <w:t>contai</w:t>
      </w:r>
      <w:r w:rsidR="00DD1E03" w:rsidRPr="005736A1">
        <w:rPr>
          <w:sz w:val="24"/>
          <w:szCs w:val="24"/>
        </w:rPr>
        <w:t>ns the specific DLA procedures.</w:t>
      </w:r>
    </w:p>
    <w:p w14:paraId="61531AA7" w14:textId="77777777" w:rsidR="00C7596A" w:rsidRPr="005736A1" w:rsidRDefault="00C7596A" w:rsidP="00025804">
      <w:pPr>
        <w:pStyle w:val="Heading2"/>
      </w:pPr>
      <w:r w:rsidRPr="005736A1">
        <w:t>SUBPART 11.7 – VARIATION IN QUANTITY</w:t>
      </w:r>
    </w:p>
    <w:p w14:paraId="4C325FD8" w14:textId="57BC0545" w:rsidR="00C7596A" w:rsidRPr="005736A1" w:rsidRDefault="00B67E35" w:rsidP="005B5066">
      <w:pPr>
        <w:spacing w:after="240"/>
        <w:jc w:val="center"/>
        <w:rPr>
          <w:i/>
          <w:sz w:val="24"/>
          <w:szCs w:val="24"/>
        </w:rPr>
      </w:pPr>
      <w:r w:rsidRPr="005736A1">
        <w:rPr>
          <w:i/>
          <w:sz w:val="24"/>
          <w:szCs w:val="24"/>
        </w:rPr>
        <w:t>(Revised September 9, 2016 through PROCLTR 2016-09)</w:t>
      </w:r>
    </w:p>
    <w:p w14:paraId="4393BFE1" w14:textId="24BDBDB2" w:rsidR="00C7596A" w:rsidRPr="0035654A" w:rsidRDefault="00C7596A" w:rsidP="0035654A">
      <w:pPr>
        <w:pStyle w:val="Heading3"/>
        <w:rPr>
          <w:sz w:val="24"/>
          <w:szCs w:val="24"/>
        </w:rPr>
      </w:pPr>
      <w:bookmarkStart w:id="356" w:name="P11_701"/>
      <w:r w:rsidRPr="0035654A">
        <w:rPr>
          <w:sz w:val="24"/>
          <w:szCs w:val="24"/>
        </w:rPr>
        <w:t xml:space="preserve">11.701 </w:t>
      </w:r>
      <w:bookmarkEnd w:id="356"/>
      <w:r w:rsidRPr="0035654A">
        <w:rPr>
          <w:sz w:val="24"/>
          <w:szCs w:val="24"/>
        </w:rPr>
        <w:t>Supply contracts.</w:t>
      </w:r>
    </w:p>
    <w:p w14:paraId="1634EF7C" w14:textId="1C0A395A" w:rsidR="00C7596A" w:rsidRPr="005736A1" w:rsidRDefault="00C7596A" w:rsidP="005B506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265771DD" w14:textId="77777777" w:rsidR="00A37FEE" w:rsidRPr="005736A1" w:rsidRDefault="00A37FEE" w:rsidP="00025804">
      <w:pPr>
        <w:pStyle w:val="Heading2"/>
      </w:pPr>
      <w:r w:rsidRPr="005736A1">
        <w:t>SUBPART 11.90 – PRODUCT PHASE-OUT</w:t>
      </w:r>
    </w:p>
    <w:p w14:paraId="03B7E98E" w14:textId="77777777" w:rsidR="00A37FEE" w:rsidRPr="005736A1" w:rsidRDefault="00A37FEE" w:rsidP="005B5066">
      <w:pPr>
        <w:spacing w:after="240"/>
        <w:jc w:val="center"/>
        <w:rPr>
          <w:i/>
          <w:sz w:val="24"/>
          <w:szCs w:val="24"/>
        </w:rPr>
      </w:pPr>
      <w:r w:rsidRPr="005736A1">
        <w:rPr>
          <w:i/>
          <w:sz w:val="24"/>
          <w:szCs w:val="24"/>
        </w:rPr>
        <w:t>(Revised December 16, 2016 through PROCLTR 2017-03)</w:t>
      </w:r>
    </w:p>
    <w:p w14:paraId="0AC0FB3D" w14:textId="20141E2E" w:rsidR="00A37FEE" w:rsidRPr="0035654A" w:rsidRDefault="00A37FEE" w:rsidP="0035654A">
      <w:pPr>
        <w:pStyle w:val="Heading3"/>
        <w:rPr>
          <w:sz w:val="24"/>
          <w:szCs w:val="24"/>
        </w:rPr>
      </w:pPr>
      <w:r w:rsidRPr="0035654A">
        <w:rPr>
          <w:sz w:val="24"/>
          <w:szCs w:val="24"/>
        </w:rPr>
        <w:lastRenderedPageBreak/>
        <w:t>11.9001 Notification of product phase-out.</w:t>
      </w:r>
      <w:commentRangeStart w:id="357"/>
      <w:commentRangeEnd w:id="357"/>
      <w:r w:rsidRPr="0035654A">
        <w:rPr>
          <w:rStyle w:val="CommentReference"/>
          <w:sz w:val="24"/>
          <w:szCs w:val="24"/>
        </w:rPr>
        <w:commentReference w:id="357"/>
      </w:r>
    </w:p>
    <w:p w14:paraId="2905EE97" w14:textId="4E1A0779" w:rsidR="009B427A" w:rsidRPr="005736A1" w:rsidRDefault="009B427A" w:rsidP="009B427A">
      <w:pPr>
        <w:rPr>
          <w:sz w:val="24"/>
          <w:szCs w:val="24"/>
        </w:rPr>
      </w:pPr>
      <w:r w:rsidRPr="005736A1">
        <w:rPr>
          <w:sz w:val="24"/>
          <w:szCs w:val="24"/>
        </w:rPr>
        <w:t>(a) All solicitations and contracts shall include procurement note C02.</w:t>
      </w:r>
    </w:p>
    <w:p w14:paraId="639ED857" w14:textId="77777777" w:rsidR="009B427A" w:rsidRPr="005736A1" w:rsidRDefault="009B427A" w:rsidP="009B427A">
      <w:pPr>
        <w:rPr>
          <w:sz w:val="24"/>
          <w:szCs w:val="24"/>
        </w:rPr>
      </w:pPr>
      <w:r w:rsidRPr="005736A1">
        <w:rPr>
          <w:sz w:val="24"/>
          <w:szCs w:val="24"/>
        </w:rPr>
        <w:t>*****</w:t>
      </w:r>
    </w:p>
    <w:p w14:paraId="5FDE785D" w14:textId="6D07794E" w:rsidR="009B427A" w:rsidRPr="005736A1" w:rsidRDefault="009B427A" w:rsidP="009B427A">
      <w:pPr>
        <w:rPr>
          <w:caps/>
          <w:sz w:val="24"/>
          <w:szCs w:val="24"/>
        </w:rPr>
      </w:pPr>
      <w:r w:rsidRPr="005736A1">
        <w:rPr>
          <w:sz w:val="24"/>
          <w:szCs w:val="24"/>
        </w:rPr>
        <w:t>C02 Manufacturing Phase-Out or Discontinuation of Production, Diminishing Sources, and Obsolete Materials or Components (</w:t>
      </w:r>
      <w:r w:rsidR="0001230F" w:rsidRPr="005736A1">
        <w:rPr>
          <w:sz w:val="24"/>
          <w:szCs w:val="24"/>
        </w:rPr>
        <w:t>DEC</w:t>
      </w:r>
      <w:r w:rsidRPr="005736A1">
        <w:rPr>
          <w:sz w:val="24"/>
          <w:szCs w:val="24"/>
        </w:rPr>
        <w:t xml:space="preserve"> 2016)</w:t>
      </w:r>
    </w:p>
    <w:p w14:paraId="74BC842A" w14:textId="052550B1" w:rsidR="009B427A" w:rsidRPr="005736A1" w:rsidRDefault="009B427A" w:rsidP="009B427A">
      <w:pPr>
        <w:rPr>
          <w:sz w:val="24"/>
          <w:szCs w:val="24"/>
        </w:rPr>
      </w:pPr>
      <w:r w:rsidRPr="005736A1">
        <w:rPr>
          <w:sz w:val="24"/>
          <w:szCs w:val="24"/>
        </w:rPr>
        <w:t xml:space="preserve">The contractor shall notify the contracting officer immediately upon determining the unavailability of obsolete materials or components. The contractor may recommend a solution to include the impact on the </w:t>
      </w:r>
      <w:r w:rsidR="00A3444D" w:rsidRPr="005736A1">
        <w:rPr>
          <w:sz w:val="24"/>
          <w:szCs w:val="24"/>
        </w:rPr>
        <w:t xml:space="preserve">contract price and delivery. </w:t>
      </w:r>
      <w:r w:rsidRPr="005736A1">
        <w:rPr>
          <w:sz w:val="24"/>
          <w:szCs w:val="24"/>
        </w:rPr>
        <w:t>The contractor shall not initiate any item redesign or incur any additional costs without the express, written authorization of the contracting officer.</w:t>
      </w:r>
    </w:p>
    <w:p w14:paraId="7F272D2D" w14:textId="710157FA" w:rsidR="009B427A" w:rsidRPr="005736A1" w:rsidRDefault="009B427A" w:rsidP="009B427A">
      <w:pPr>
        <w:rPr>
          <w:sz w:val="24"/>
          <w:szCs w:val="24"/>
        </w:rPr>
      </w:pPr>
      <w:r w:rsidRPr="005736A1">
        <w:rPr>
          <w:sz w:val="24"/>
          <w:szCs w:val="24"/>
        </w:rPr>
        <w:t xml:space="preserve">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w:t>
      </w:r>
      <w:r w:rsidR="006C2986" w:rsidRPr="005736A1">
        <w:rPr>
          <w:sz w:val="24"/>
          <w:szCs w:val="24"/>
        </w:rPr>
        <w:t>dscc.dmsms@dla.mil</w:t>
      </w:r>
      <w:r w:rsidRPr="005736A1">
        <w:rPr>
          <w:sz w:val="24"/>
          <w:szCs w:val="24"/>
        </w:rPr>
        <w:t>.</w:t>
      </w:r>
    </w:p>
    <w:p w14:paraId="112292C2" w14:textId="77777777" w:rsidR="00C7596A" w:rsidRPr="005736A1" w:rsidRDefault="00C7596A" w:rsidP="005B5066">
      <w:pPr>
        <w:spacing w:after="240"/>
        <w:rPr>
          <w:snapToGrid w:val="0"/>
          <w:sz w:val="24"/>
          <w:szCs w:val="24"/>
        </w:rPr>
      </w:pPr>
      <w:r w:rsidRPr="005736A1">
        <w:rPr>
          <w:sz w:val="24"/>
          <w:szCs w:val="24"/>
        </w:rPr>
        <w:t>*****</w:t>
      </w:r>
    </w:p>
    <w:p w14:paraId="3F0EBA21" w14:textId="5863A077" w:rsidR="00A37FEE" w:rsidRPr="005736A1" w:rsidRDefault="00A37FEE" w:rsidP="006A25DC">
      <w:pPr>
        <w:pStyle w:val="Heading2"/>
      </w:pPr>
      <w:r w:rsidRPr="005736A1">
        <w:t>SUBPART 11.91 – ADDITIVE MANUFACTURING</w:t>
      </w:r>
      <w:commentRangeStart w:id="358"/>
      <w:commentRangeEnd w:id="358"/>
      <w:r w:rsidRPr="005736A1">
        <w:rPr>
          <w:rStyle w:val="CommentReference"/>
          <w:sz w:val="24"/>
          <w:szCs w:val="24"/>
        </w:rPr>
        <w:commentReference w:id="358"/>
      </w:r>
    </w:p>
    <w:p w14:paraId="330750B7" w14:textId="77777777" w:rsidR="00A37FEE" w:rsidRPr="005736A1" w:rsidRDefault="00A37FEE" w:rsidP="005B5066">
      <w:pPr>
        <w:spacing w:after="240"/>
        <w:jc w:val="center"/>
        <w:rPr>
          <w:i/>
          <w:sz w:val="24"/>
          <w:szCs w:val="24"/>
        </w:rPr>
      </w:pPr>
      <w:r w:rsidRPr="005736A1">
        <w:rPr>
          <w:i/>
          <w:sz w:val="24"/>
          <w:szCs w:val="24"/>
        </w:rPr>
        <w:t>(Revised August 10, 2018 through PROCLTR 2018-14)</w:t>
      </w:r>
    </w:p>
    <w:p w14:paraId="19EC5977" w14:textId="3E1D5695" w:rsidR="00A37FEE" w:rsidRPr="00133165" w:rsidRDefault="00A37FEE" w:rsidP="00133165">
      <w:pPr>
        <w:pStyle w:val="Heading3"/>
        <w:rPr>
          <w:sz w:val="24"/>
          <w:szCs w:val="24"/>
        </w:rPr>
      </w:pPr>
      <w:r w:rsidRPr="00133165">
        <w:rPr>
          <w:sz w:val="24"/>
          <w:szCs w:val="24"/>
        </w:rPr>
        <w:t>11.9101</w:t>
      </w:r>
      <w:commentRangeStart w:id="359"/>
      <w:r w:rsidRPr="00133165">
        <w:rPr>
          <w:sz w:val="24"/>
          <w:szCs w:val="24"/>
        </w:rPr>
        <w:t xml:space="preserve"> </w:t>
      </w:r>
      <w:commentRangeEnd w:id="359"/>
      <w:r w:rsidR="0035654A" w:rsidRPr="00133165">
        <w:rPr>
          <w:rStyle w:val="CommentReference"/>
          <w:sz w:val="24"/>
          <w:szCs w:val="24"/>
        </w:rPr>
        <w:commentReference w:id="359"/>
      </w:r>
      <w:r w:rsidRPr="00133165">
        <w:rPr>
          <w:sz w:val="24"/>
          <w:szCs w:val="24"/>
        </w:rPr>
        <w:t>Procurement note.</w:t>
      </w:r>
    </w:p>
    <w:p w14:paraId="1B30DD42" w14:textId="10AB049A"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commentRangeStart w:id="360"/>
      <w:commentRangeEnd w:id="360"/>
      <w:r w:rsidR="00133165">
        <w:rPr>
          <w:rStyle w:val="CommentReference"/>
          <w:rFonts w:ascii="Times New Roman" w:hAnsi="Times New Roman" w:cs="Times New Roman"/>
          <w:color w:val="auto"/>
        </w:rPr>
        <w:commentReference w:id="360"/>
      </w:r>
    </w:p>
    <w:p w14:paraId="3CA4FB34" w14:textId="06B26B7C"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w:t>
      </w:r>
    </w:p>
    <w:p w14:paraId="2045C5A5" w14:textId="53713A86"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L31 Additive Manufacturing (JUN</w:t>
      </w:r>
      <w:commentRangeStart w:id="361"/>
      <w:r w:rsidR="00050665" w:rsidRPr="005736A1">
        <w:rPr>
          <w:rFonts w:ascii="Times New Roman" w:hAnsi="Times New Roman" w:cs="Times New Roman"/>
        </w:rPr>
        <w:t xml:space="preserve"> </w:t>
      </w:r>
      <w:commentRangeEnd w:id="361"/>
      <w:r w:rsidR="00133165">
        <w:rPr>
          <w:rStyle w:val="CommentReference"/>
          <w:rFonts w:ascii="Times New Roman" w:hAnsi="Times New Roman" w:cs="Times New Roman"/>
          <w:color w:val="auto"/>
        </w:rPr>
        <w:commentReference w:id="361"/>
      </w:r>
      <w:r w:rsidR="00050665" w:rsidRPr="005736A1">
        <w:rPr>
          <w:rFonts w:ascii="Times New Roman" w:hAnsi="Times New Roman" w:cs="Times New Roman"/>
        </w:rPr>
        <w:t>2018)</w:t>
      </w:r>
    </w:p>
    <w:p w14:paraId="4BC810A8" w14:textId="0EA8FD4C" w:rsidR="00F65F13" w:rsidRPr="005736A1" w:rsidRDefault="00F65F13" w:rsidP="00F65F13">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w:t>
      </w:r>
      <w:r w:rsidR="00DD1E03" w:rsidRPr="005736A1">
        <w:rPr>
          <w:rFonts w:ascii="Times New Roman" w:hAnsi="Times New Roman" w:cs="Times New Roman"/>
        </w:rPr>
        <w:t>s, such as molding or stamping.</w:t>
      </w:r>
    </w:p>
    <w:p w14:paraId="612FF241" w14:textId="18746565"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 xml:space="preserve">(2) Unless AM is specifically authorized in the solicitation/contract, offers may not include </w:t>
      </w:r>
      <w:commentRangeStart w:id="362"/>
      <w:r w:rsidRPr="005736A1">
        <w:rPr>
          <w:rFonts w:ascii="Times New Roman" w:hAnsi="Times New Roman" w:cs="Times New Roman"/>
        </w:rPr>
        <w:t>parts or supplies</w:t>
      </w:r>
      <w:commentRangeEnd w:id="362"/>
      <w:r w:rsidRPr="005736A1">
        <w:rPr>
          <w:rStyle w:val="CommentReference"/>
          <w:rFonts w:ascii="Times New Roman" w:hAnsi="Times New Roman" w:cs="Times New Roman"/>
          <w:color w:val="auto"/>
          <w:sz w:val="24"/>
          <w:szCs w:val="24"/>
        </w:rPr>
        <w:commentReference w:id="362"/>
      </w:r>
      <w:r w:rsidRPr="005736A1">
        <w:rPr>
          <w:rFonts w:ascii="Times New Roman" w:hAnsi="Times New Roman" w:cs="Times New Roman"/>
        </w:rPr>
        <w:t xml:space="preserve"> made using the additive manufacturing process. The Government will not evaluate offers that include an item or items produced using AM, and such </w:t>
      </w:r>
      <w:commentRangeStart w:id="363"/>
      <w:r w:rsidRPr="005736A1">
        <w:rPr>
          <w:rFonts w:ascii="Times New Roman" w:hAnsi="Times New Roman" w:cs="Times New Roman"/>
        </w:rPr>
        <w:t xml:space="preserve">quotes/offers </w:t>
      </w:r>
      <w:commentRangeEnd w:id="363"/>
      <w:r w:rsidRPr="005736A1">
        <w:rPr>
          <w:rStyle w:val="CommentReference"/>
          <w:rFonts w:ascii="Times New Roman" w:hAnsi="Times New Roman" w:cs="Times New Roman"/>
          <w:color w:val="auto"/>
          <w:sz w:val="24"/>
          <w:szCs w:val="24"/>
        </w:rPr>
        <w:commentReference w:id="363"/>
      </w:r>
      <w:r w:rsidRPr="005736A1">
        <w:rPr>
          <w:rFonts w:ascii="Times New Roman" w:hAnsi="Times New Roman" w:cs="Times New Roman"/>
        </w:rPr>
        <w:t xml:space="preserve">are not eligible for award for the current procurement. A </w:t>
      </w:r>
      <w:commentRangeStart w:id="364"/>
      <w:r w:rsidRPr="005736A1">
        <w:rPr>
          <w:rFonts w:ascii="Times New Roman" w:hAnsi="Times New Roman" w:cs="Times New Roman"/>
        </w:rPr>
        <w:t xml:space="preserve">quoter/offeror </w:t>
      </w:r>
      <w:commentRangeEnd w:id="364"/>
      <w:r w:rsidRPr="005736A1">
        <w:rPr>
          <w:rStyle w:val="CommentReference"/>
          <w:rFonts w:ascii="Times New Roman" w:hAnsi="Times New Roman" w:cs="Times New Roman"/>
          <w:color w:val="auto"/>
          <w:sz w:val="24"/>
          <w:szCs w:val="24"/>
        </w:rPr>
        <w:commentReference w:id="364"/>
      </w:r>
      <w:r w:rsidRPr="005736A1">
        <w:rPr>
          <w:rFonts w:ascii="Times New Roman" w:hAnsi="Times New Roman" w:cs="Times New Roman"/>
        </w:rPr>
        <w:t xml:space="preserve">proposing to supply an AM-produced item may submit a request to the contracting officer for approval of the item for evaluation by the Engineering Support Activity (ESA) for acceptability for future procurements </w:t>
      </w:r>
      <w:r w:rsidR="00DD1E03" w:rsidRPr="005736A1">
        <w:rPr>
          <w:rFonts w:ascii="Times New Roman" w:hAnsi="Times New Roman" w:cs="Times New Roman"/>
        </w:rPr>
        <w:t>of the same items.</w:t>
      </w:r>
    </w:p>
    <w:p w14:paraId="076D9131" w14:textId="045C7B34"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w:t>
      </w:r>
      <w:r w:rsidR="00DD1E03" w:rsidRPr="005736A1">
        <w:rPr>
          <w:rFonts w:ascii="Times New Roman" w:hAnsi="Times New Roman" w:cs="Times New Roman"/>
        </w:rPr>
        <w:t>ect the item as nonconforming.</w:t>
      </w:r>
    </w:p>
    <w:p w14:paraId="1167B5A8" w14:textId="14E4F371" w:rsidR="00A37FEE" w:rsidRPr="005736A1" w:rsidRDefault="00A37FEE" w:rsidP="00F530B7">
      <w:pPr>
        <w:pStyle w:val="Default"/>
        <w:spacing w:after="240"/>
        <w:rPr>
          <w:rFonts w:ascii="Times New Roman" w:hAnsi="Times New Roman" w:cs="Times New Roman"/>
        </w:rPr>
      </w:pPr>
      <w:r w:rsidRPr="005736A1">
        <w:rPr>
          <w:rFonts w:ascii="Times New Roman" w:hAnsi="Times New Roman" w:cs="Times New Roman"/>
        </w:rPr>
        <w:t>*****</w:t>
      </w:r>
    </w:p>
    <w:p w14:paraId="3BB7C544" w14:textId="77777777" w:rsidR="00F530B7" w:rsidRPr="00222086" w:rsidRDefault="00F530B7" w:rsidP="00222086">
      <w:pPr>
        <w:pStyle w:val="Heading2"/>
      </w:pPr>
      <w:r w:rsidRPr="00222086">
        <w:t>SUBPART 11.92 – FEDERAL AVIATION ADMINISTRATION (FAA) CERTIFIED PARTS</w:t>
      </w:r>
      <w:commentRangeStart w:id="365"/>
      <w:commentRangeEnd w:id="365"/>
      <w:r w:rsidRPr="00222086">
        <w:rPr>
          <w:rStyle w:val="CommentReference"/>
          <w:b w:val="0"/>
          <w:sz w:val="24"/>
          <w:szCs w:val="24"/>
        </w:rPr>
        <w:commentReference w:id="365"/>
      </w:r>
      <w:commentRangeStart w:id="366"/>
      <w:commentRangeEnd w:id="366"/>
      <w:r w:rsidR="00A63DE8">
        <w:rPr>
          <w:rStyle w:val="CommentReference"/>
          <w:b w:val="0"/>
        </w:rPr>
        <w:commentReference w:id="366"/>
      </w:r>
    </w:p>
    <w:p w14:paraId="3306F271" w14:textId="1B43BD95" w:rsidR="00F530B7" w:rsidRPr="00222086" w:rsidRDefault="00136C85" w:rsidP="00F530B7">
      <w:pPr>
        <w:spacing w:after="240"/>
        <w:jc w:val="center"/>
        <w:rPr>
          <w:i/>
          <w:sz w:val="24"/>
          <w:szCs w:val="24"/>
        </w:rPr>
      </w:pPr>
      <w:r w:rsidRPr="005736A1">
        <w:rPr>
          <w:i/>
          <w:sz w:val="24"/>
          <w:szCs w:val="24"/>
        </w:rPr>
        <w:t xml:space="preserve">(Revised </w:t>
      </w:r>
      <w:r>
        <w:rPr>
          <w:i/>
          <w:sz w:val="24"/>
          <w:szCs w:val="24"/>
        </w:rPr>
        <w:t>June 1</w:t>
      </w:r>
      <w:r w:rsidR="00DB0BC1">
        <w:rPr>
          <w:i/>
          <w:sz w:val="24"/>
          <w:szCs w:val="24"/>
        </w:rPr>
        <w:t>2</w:t>
      </w:r>
      <w:r>
        <w:rPr>
          <w:i/>
          <w:sz w:val="24"/>
          <w:szCs w:val="24"/>
        </w:rPr>
        <w:t>, 2020</w:t>
      </w:r>
      <w:r w:rsidRPr="005736A1">
        <w:rPr>
          <w:i/>
          <w:sz w:val="24"/>
          <w:szCs w:val="24"/>
        </w:rPr>
        <w:t xml:space="preserve"> through PROCLTR 20</w:t>
      </w:r>
      <w:r>
        <w:rPr>
          <w:i/>
          <w:sz w:val="24"/>
          <w:szCs w:val="24"/>
        </w:rPr>
        <w:t>20</w:t>
      </w:r>
      <w:r w:rsidRPr="005736A1">
        <w:rPr>
          <w:i/>
          <w:sz w:val="24"/>
          <w:szCs w:val="24"/>
        </w:rPr>
        <w:t>-</w:t>
      </w:r>
      <w:r>
        <w:rPr>
          <w:i/>
          <w:sz w:val="24"/>
          <w:szCs w:val="24"/>
        </w:rPr>
        <w:t>1</w:t>
      </w:r>
      <w:r w:rsidR="00DB0BC1">
        <w:rPr>
          <w:i/>
          <w:sz w:val="24"/>
          <w:szCs w:val="24"/>
        </w:rPr>
        <w:t>3</w:t>
      </w:r>
      <w:r w:rsidR="00F530B7" w:rsidRPr="00222086">
        <w:rPr>
          <w:i/>
          <w:sz w:val="24"/>
          <w:szCs w:val="24"/>
        </w:rPr>
        <w:t>)</w:t>
      </w:r>
    </w:p>
    <w:p w14:paraId="1AEF8920" w14:textId="77777777" w:rsidR="00877B56" w:rsidRPr="00555490" w:rsidRDefault="00877B56" w:rsidP="00877B56">
      <w:pPr>
        <w:pStyle w:val="Heading3"/>
        <w:rPr>
          <w:sz w:val="24"/>
          <w:szCs w:val="24"/>
        </w:rPr>
      </w:pPr>
      <w:bookmarkStart w:id="367" w:name="P11_9201"/>
      <w:r w:rsidRPr="00555490">
        <w:rPr>
          <w:sz w:val="24"/>
          <w:szCs w:val="24"/>
        </w:rPr>
        <w:lastRenderedPageBreak/>
        <w:t>11.9201</w:t>
      </w:r>
      <w:bookmarkEnd w:id="367"/>
      <w:r w:rsidRPr="00555490">
        <w:rPr>
          <w:sz w:val="24"/>
          <w:szCs w:val="24"/>
        </w:rPr>
        <w:t xml:space="preserve"> Acquisition of FAA certified parts for consumable items</w:t>
      </w:r>
      <w:commentRangeStart w:id="368"/>
      <w:r w:rsidRPr="00555490">
        <w:rPr>
          <w:sz w:val="24"/>
          <w:szCs w:val="24"/>
        </w:rPr>
        <w:t>.</w:t>
      </w:r>
      <w:commentRangeEnd w:id="368"/>
      <w:r w:rsidR="00A63DE8">
        <w:rPr>
          <w:rStyle w:val="CommentReference"/>
          <w:b w:val="0"/>
        </w:rPr>
        <w:commentReference w:id="368"/>
      </w:r>
    </w:p>
    <w:p w14:paraId="741FFDDB" w14:textId="3AED1C96"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When special procedure code “46” applies to a consumable item, contracting officers shall acquire only FAA certified parts.</w:t>
      </w:r>
    </w:p>
    <w:p w14:paraId="0A5AA915" w14:textId="0ABA5535"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w:t>
      </w:r>
      <w:commentRangeStart w:id="369"/>
      <w:r w:rsidRPr="00555490">
        <w:rPr>
          <w:color w:val="000000"/>
          <w:sz w:val="24"/>
          <w:szCs w:val="24"/>
        </w:rPr>
        <w:t xml:space="preserve"> </w:t>
      </w:r>
      <w:commentRangeEnd w:id="369"/>
      <w:r w:rsidR="00827471" w:rsidRPr="00555490">
        <w:rPr>
          <w:rStyle w:val="CommentReference"/>
          <w:sz w:val="24"/>
          <w:szCs w:val="24"/>
        </w:rPr>
        <w:commentReference w:id="369"/>
      </w:r>
      <w:r w:rsidRPr="00555490">
        <w:rPr>
          <w:color w:val="000000"/>
          <w:sz w:val="24"/>
          <w:szCs w:val="24"/>
        </w:rPr>
        <w:t>Contracting officers shall—</w:t>
      </w:r>
    </w:p>
    <w:p w14:paraId="53153B1B" w14:textId="739BBDCF"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14:paraId="708968A7" w14:textId="6D3674E8"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170" w:history="1">
        <w:r w:rsidR="00E44AC3">
          <w:rPr>
            <w:rStyle w:val="Hyperlink"/>
            <w:sz w:val="24"/>
            <w:szCs w:val="24"/>
          </w:rPr>
          <w:t>FAA AC 00 56 List</w:t>
        </w:r>
      </w:hyperlink>
      <w:r w:rsidR="00E44AC3">
        <w:rPr>
          <w:color w:val="0000FF"/>
          <w:sz w:val="24"/>
          <w:szCs w:val="24"/>
        </w:rPr>
        <w:t xml:space="preserve"> (</w:t>
      </w:r>
      <w:hyperlink r:id="rId171" w:history="1">
        <w:r w:rsidR="00E44AC3" w:rsidRPr="00486A2A">
          <w:rPr>
            <w:rStyle w:val="Hyperlink"/>
            <w:sz w:val="24"/>
            <w:szCs w:val="24"/>
          </w:rPr>
          <w:t>https://www.aviationsuppliers.org/FAA-AC-00-56B</w:t>
        </w:r>
      </w:hyperlink>
      <w:r w:rsidR="00E44AC3">
        <w:rPr>
          <w:color w:val="0000FF"/>
          <w:sz w:val="24"/>
          <w:szCs w:val="24"/>
        </w:rPr>
        <w:t xml:space="preserve">) </w:t>
      </w:r>
      <w:r w:rsidRPr="00555490">
        <w:rPr>
          <w:color w:val="202429"/>
          <w:sz w:val="24"/>
          <w:szCs w:val="24"/>
        </w:rPr>
        <w:t xml:space="preserve">on the </w:t>
      </w:r>
      <w:hyperlink r:id="rId172" w:history="1">
        <w:r w:rsidR="004D3113" w:rsidRPr="00486A2A">
          <w:rPr>
            <w:rStyle w:val="Hyperlink"/>
            <w:sz w:val="24"/>
            <w:szCs w:val="24"/>
          </w:rPr>
          <w:t xml:space="preserve">Aviation Suppliers Association (ASA) website </w:t>
        </w:r>
      </w:hyperlink>
      <w:r w:rsidR="00E44AC3">
        <w:rPr>
          <w:rStyle w:val="Hyperlink"/>
          <w:sz w:val="24"/>
          <w:szCs w:val="24"/>
        </w:rPr>
        <w:t>(</w:t>
      </w:r>
      <w:r w:rsidR="00E44AC3"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6280B372" w14:textId="3CCFCF2D"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14:paraId="3142756F" w14:textId="77777777"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(c) Contracting officers shall include procurement note L32 in all solicitations for items that require FAA certification.</w:t>
      </w:r>
    </w:p>
    <w:p w14:paraId="4D6BB299" w14:textId="77777777"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11483DA3" w14:textId="692974DC"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w:t>
      </w:r>
      <w:commentRangeStart w:id="370"/>
      <w:r w:rsidR="00403C4D" w:rsidRPr="00555490">
        <w:rPr>
          <w:color w:val="000000"/>
          <w:sz w:val="24"/>
          <w:szCs w:val="24"/>
        </w:rPr>
        <w:t>JUN</w:t>
      </w:r>
      <w:commentRangeEnd w:id="370"/>
      <w:r w:rsidR="00403C4D" w:rsidRPr="00555490">
        <w:rPr>
          <w:rStyle w:val="CommentReference"/>
          <w:sz w:val="24"/>
          <w:szCs w:val="24"/>
        </w:rPr>
        <w:commentReference w:id="370"/>
      </w:r>
      <w:r w:rsidRPr="00555490">
        <w:rPr>
          <w:color w:val="000000"/>
          <w:sz w:val="24"/>
          <w:szCs w:val="24"/>
        </w:rPr>
        <w:t xml:space="preserve"> 2020)</w:t>
      </w:r>
    </w:p>
    <w:p w14:paraId="1B7152E9" w14:textId="2319FF82"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65866D10" w14:textId="2B4BAFC2"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(a) Manufacturers: Production Certificate Holder; Part Manufacturer Approval; Technical Standard Order Approval; and/or Direct Ship Authority.</w:t>
      </w:r>
    </w:p>
    <w:p w14:paraId="7112F665" w14:textId="1B5A63D9"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7F837CFE" w14:textId="573D60C4"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725F29A9" w14:textId="5E9D92A7"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 xml:space="preserve">(a) Be listed on the Voluntary Industrial Distributor Accreditation Program Database at </w:t>
      </w:r>
      <w:r w:rsidR="004D4C1C" w:rsidRPr="00555490">
        <w:rPr>
          <w:color w:val="0000FF"/>
          <w:sz w:val="24"/>
          <w:szCs w:val="24"/>
        </w:rPr>
        <w:t xml:space="preserve">Aviation Supplier Association (ASA) </w:t>
      </w:r>
      <w:r w:rsidR="004D4C1C" w:rsidRPr="00555490">
        <w:rPr>
          <w:color w:val="000000"/>
          <w:sz w:val="24"/>
          <w:szCs w:val="24"/>
        </w:rPr>
        <w:t>(</w:t>
      </w:r>
      <w:r w:rsidR="004D4C1C" w:rsidRPr="00555490">
        <w:rPr>
          <w:color w:val="0000FF"/>
          <w:sz w:val="24"/>
          <w:szCs w:val="24"/>
        </w:rPr>
        <w:t>http://www.aviationsuppliers.org/FAA-AC00-56)</w:t>
      </w:r>
      <w:r w:rsidR="004D4C1C" w:rsidRPr="00555490">
        <w:rPr>
          <w:color w:val="000000"/>
          <w:sz w:val="24"/>
          <w:szCs w:val="24"/>
        </w:rPr>
        <w:t>, which the ASA maintains for the FAA; or</w:t>
      </w:r>
    </w:p>
    <w:p w14:paraId="47CE2F4E" w14:textId="4CD2F0DF"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(b) Provide with their offer traceability and system quality documentation, referencing the solicitation number in the title, that demonstrates the following:</w:t>
      </w:r>
    </w:p>
    <w:p w14:paraId="4BF9A75D" w14:textId="5ABCA25C" w:rsidR="004D4C1C" w:rsidRPr="00555490" w:rsidRDefault="00D410C0"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14:paraId="0A6AEBB0" w14:textId="12679E89" w:rsidR="004D4C1C" w:rsidRPr="00555490" w:rsidRDefault="00D410C0"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Pr>
          <w:sz w:val="24"/>
          <w:szCs w:val="24"/>
        </w:rPr>
        <w:tab/>
      </w:r>
      <w:r w:rsidR="004D4C1C"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AD5AAB" w:rsidRPr="00D13F3F" w14:paraId="1C5A22BD"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1EF58EBD" w14:textId="03993E71" w:rsidR="00AD5AAB" w:rsidRPr="00D13F3F" w:rsidRDefault="00AD5AAB" w:rsidP="00AD5AAB">
            <w:pPr>
              <w:kinsoku w:val="0"/>
              <w:overflowPunct w:val="0"/>
              <w:adjustRightInd w:val="0"/>
              <w:spacing w:line="254" w:lineRule="exact"/>
              <w:ind w:left="102" w:right="111"/>
            </w:pPr>
            <w:r w:rsidRPr="007631E1">
              <w:rPr>
                <w:b/>
              </w:rPr>
              <w:lastRenderedPageBreak/>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28FD2A1A" w14:textId="77777777" w:rsidR="00AD5AAB" w:rsidRPr="007631E1" w:rsidRDefault="00AD5AAB" w:rsidP="00AD5AAB">
            <w:pPr>
              <w:kinsoku w:val="0"/>
              <w:overflowPunct w:val="0"/>
              <w:adjustRightInd w:val="0"/>
              <w:spacing w:line="250" w:lineRule="exact"/>
              <w:ind w:left="103"/>
              <w:jc w:val="center"/>
              <w:rPr>
                <w:b/>
              </w:rPr>
            </w:pPr>
            <w:r w:rsidRPr="007631E1">
              <w:rPr>
                <w:b/>
              </w:rPr>
              <w:t>Acceptable Quality System</w:t>
            </w:r>
          </w:p>
          <w:p w14:paraId="1344F201" w14:textId="3CD81A1B" w:rsidR="00AD5AAB" w:rsidRDefault="00AD5AAB" w:rsidP="00AD5AAB">
            <w:pPr>
              <w:kinsoku w:val="0"/>
              <w:overflowPunct w:val="0"/>
              <w:adjustRightInd w:val="0"/>
              <w:spacing w:line="250" w:lineRule="exact"/>
              <w:ind w:left="103"/>
              <w:jc w:val="center"/>
              <w:rPr>
                <w:b/>
              </w:rPr>
            </w:pPr>
            <w:r w:rsidRPr="007631E1">
              <w:rPr>
                <w:b/>
              </w:rPr>
              <w:t>Standard</w:t>
            </w:r>
          </w:p>
          <w:p w14:paraId="4D71A2F4" w14:textId="5704B993" w:rsidR="00AD5AAB" w:rsidRPr="00D13F3F" w:rsidRDefault="00AD5AAB"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1B85509F" w14:textId="6B50127E" w:rsidR="00AD5AAB" w:rsidRPr="00D13F3F" w:rsidRDefault="00AD5AAB"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64729F67" w14:textId="79E260A9" w:rsidR="00AD5AAB" w:rsidRPr="00D13F3F" w:rsidRDefault="00AD5AAB" w:rsidP="00AD5AAB">
            <w:pPr>
              <w:kinsoku w:val="0"/>
              <w:overflowPunct w:val="0"/>
              <w:adjustRightInd w:val="0"/>
              <w:ind w:left="102"/>
              <w:jc w:val="center"/>
            </w:pPr>
            <w:r w:rsidRPr="007631E1">
              <w:rPr>
                <w:b/>
              </w:rPr>
              <w:t>Accreditation Organization</w:t>
            </w:r>
          </w:p>
        </w:tc>
      </w:tr>
      <w:tr w:rsidR="00AD5AAB" w:rsidRPr="00D13F3F" w14:paraId="7D0E6F5F"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48C622E8" w14:textId="185070C0" w:rsidR="00AD5AAB" w:rsidRPr="00D13F3F" w:rsidRDefault="00AD5AAB"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74360B13" w14:textId="2D4A4CD8" w:rsidR="00AD5AAB" w:rsidRPr="00D13F3F" w:rsidRDefault="00AD5AAB"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5853CE37" w14:textId="4C3C83E8" w:rsidR="00AD5AAB" w:rsidRPr="00D13F3F" w:rsidRDefault="00AD5AAB"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0D26E1E7" w14:textId="1B781778" w:rsidR="00403C4D" w:rsidRPr="00403C4D" w:rsidRDefault="00403C4D"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173"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174"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221AE6A1" w14:textId="1AFF39C9" w:rsidR="00AD5AAB" w:rsidRPr="004D4C1C" w:rsidRDefault="00AD5AAB" w:rsidP="006D5B73">
            <w:pPr>
              <w:pStyle w:val="Default"/>
              <w:rPr>
                <w:w w:val="95"/>
              </w:rPr>
            </w:pPr>
          </w:p>
        </w:tc>
      </w:tr>
      <w:tr w:rsidR="00AD5AAB" w:rsidRPr="00D13F3F" w14:paraId="234D2321"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2DD39B41" w14:textId="4FFC1B62" w:rsidR="00AD5AAB" w:rsidRPr="00D13F3F" w:rsidRDefault="00AD5AAB"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29F7DD50" w14:textId="77777777" w:rsidR="00AD5AAB" w:rsidRPr="00D13F3F" w:rsidRDefault="00AD5AAB"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24F21198" w14:textId="426369B2" w:rsidR="00AD5AAB" w:rsidRPr="00D13F3F" w:rsidRDefault="00AD5AAB"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7599AB4A" w14:textId="4CCF5365" w:rsidR="001D14FA" w:rsidRPr="00D13F3F" w:rsidRDefault="00C46DB5" w:rsidP="0012748E">
            <w:pPr>
              <w:kinsoku w:val="0"/>
              <w:overflowPunct w:val="0"/>
              <w:adjustRightInd w:val="0"/>
              <w:spacing w:line="230" w:lineRule="exact"/>
              <w:ind w:left="103"/>
            </w:pPr>
            <w:r w:rsidRPr="00C46DB5">
              <w:rPr>
                <w:sz w:val="23"/>
                <w:szCs w:val="23"/>
              </w:rPr>
              <w:t xml:space="preserve">List maintained by </w:t>
            </w:r>
            <w:hyperlink r:id="rId175" w:history="1">
              <w:r>
                <w:rPr>
                  <w:rStyle w:val="Hyperlink"/>
                  <w:sz w:val="23"/>
                  <w:szCs w:val="23"/>
                </w:rPr>
                <w:t>Transonic Aviation Consultants</w:t>
              </w:r>
            </w:hyperlink>
            <w:r>
              <w:rPr>
                <w:color w:val="0000FF"/>
                <w:sz w:val="23"/>
                <w:szCs w:val="23"/>
              </w:rPr>
              <w:t xml:space="preserve"> (</w:t>
            </w:r>
            <w:hyperlink r:id="rId176" w:history="1">
              <w:r w:rsidRPr="00CB7A92">
                <w:rPr>
                  <w:rStyle w:val="Hyperlink"/>
                  <w:sz w:val="23"/>
                  <w:szCs w:val="23"/>
                </w:rPr>
                <w:t>http://transonicaviation.com/</w:t>
              </w:r>
            </w:hyperlink>
            <w:r>
              <w:rPr>
                <w:color w:val="0000FF"/>
                <w:sz w:val="23"/>
                <w:szCs w:val="23"/>
              </w:rPr>
              <w:t>)</w:t>
            </w:r>
            <w:r w:rsidR="00403C4D">
              <w:rPr>
                <w:color w:val="0000FF"/>
                <w:sz w:val="23"/>
                <w:szCs w:val="23"/>
              </w:rPr>
              <w:t xml:space="preserve"> </w:t>
            </w:r>
          </w:p>
        </w:tc>
      </w:tr>
      <w:tr w:rsidR="00AD5AAB" w:rsidRPr="00D13F3F" w14:paraId="18B4BEC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61497C88" w14:textId="588FE8FB" w:rsidR="00AD5AAB" w:rsidRPr="00D13F3F" w:rsidRDefault="00AD5AAB"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5B3B5B8D" w14:textId="77777777" w:rsidR="00AD5AAB" w:rsidRPr="00D13F3F" w:rsidRDefault="00AD5AAB"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0F340A84" w14:textId="113CBF5E" w:rsidR="00AD5AAB" w:rsidRPr="00D13F3F" w:rsidRDefault="00AD5AAB"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5A8418B5" w14:textId="3C14225F" w:rsidR="00AD5AAB" w:rsidRPr="00D13F3F" w:rsidRDefault="00AD5AAB" w:rsidP="004D4C1C">
            <w:pPr>
              <w:kinsoku w:val="0"/>
              <w:overflowPunct w:val="0"/>
              <w:adjustRightInd w:val="0"/>
              <w:spacing w:line="223" w:lineRule="exact"/>
              <w:ind w:left="103"/>
            </w:pPr>
          </w:p>
        </w:tc>
      </w:tr>
      <w:tr w:rsidR="00AD5AAB" w:rsidRPr="00D13F3F" w14:paraId="08355C69"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62578957" w14:textId="576BA009" w:rsidR="00AD5AAB" w:rsidRPr="00D13F3F" w:rsidRDefault="00AD5AAB" w:rsidP="0003092E">
            <w:pPr>
              <w:kinsoku w:val="0"/>
              <w:overflowPunct w:val="0"/>
              <w:adjustRightInd w:val="0"/>
              <w:ind w:left="103" w:right="289"/>
            </w:pPr>
            <w:r w:rsidRPr="00D13F3F">
              <w:t xml:space="preserve">International Organization </w:t>
            </w:r>
            <w:r w:rsidR="0003092E">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533CC870" w14:textId="77777777" w:rsidR="00AD5AAB" w:rsidRPr="00D13F3F" w:rsidRDefault="00AD5AAB"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5DE257DD" w14:textId="77777777" w:rsidR="00AD5AAB" w:rsidRPr="00D13F3F" w:rsidRDefault="00AD5AAB"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535B0FF3" w14:textId="7E3851CA" w:rsidR="00CF4821" w:rsidRPr="00FA2FF9" w:rsidRDefault="00CF4821"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177" w:history="1">
              <w:r w:rsidR="00A95595"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4F5197B2" w14:textId="6F10CB07" w:rsidR="00AD5AAB" w:rsidRPr="00D13F3F" w:rsidRDefault="00AD5AAB" w:rsidP="00AD5AAB">
            <w:pPr>
              <w:kinsoku w:val="0"/>
              <w:overflowPunct w:val="0"/>
              <w:adjustRightInd w:val="0"/>
              <w:ind w:left="103" w:right="214"/>
            </w:pPr>
          </w:p>
        </w:tc>
      </w:tr>
      <w:tr w:rsidR="00AD5AAB" w:rsidRPr="00D13F3F" w14:paraId="7958A816"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0226EC55" w14:textId="77777777" w:rsidR="00AD5AAB" w:rsidRPr="00D13F3F" w:rsidRDefault="00AD5AAB"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2A453798" w14:textId="77777777" w:rsidR="00AD5AAB" w:rsidRPr="00D13F3F" w:rsidRDefault="00AD5AAB"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3C729D56" w14:textId="77777777" w:rsidR="00AD5AAB" w:rsidRPr="00D13F3F" w:rsidRDefault="00AD5AAB"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140AB1EE" w14:textId="77777777" w:rsidR="00AD5AAB" w:rsidRPr="00D13F3F" w:rsidRDefault="00AD5AAB" w:rsidP="00AD5AAB">
            <w:pPr>
              <w:kinsoku w:val="0"/>
              <w:overflowPunct w:val="0"/>
              <w:adjustRightInd w:val="0"/>
              <w:spacing w:line="235" w:lineRule="exact"/>
              <w:ind w:left="103"/>
            </w:pPr>
            <w:r w:rsidRPr="00D13F3F">
              <w:t>List of organizations (certification</w:t>
            </w:r>
          </w:p>
        </w:tc>
      </w:tr>
      <w:tr w:rsidR="00AD5AAB" w:rsidRPr="00D13F3F" w14:paraId="31F2467D"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9354FC6" w14:textId="07B9AD41" w:rsidR="00AD5AAB" w:rsidRPr="00D13F3F" w:rsidRDefault="00AD5AAB" w:rsidP="00AD5AAB">
            <w:pPr>
              <w:kinsoku w:val="0"/>
              <w:overflowPunct w:val="0"/>
              <w:adjustRightInd w:val="0"/>
              <w:spacing w:line="233" w:lineRule="exact"/>
              <w:ind w:left="103"/>
            </w:pPr>
            <w:r w:rsidRPr="00D13F3F">
              <w:t>Aerospace Quality</w:t>
            </w:r>
            <w:r w:rsidR="00FA2FF9">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1A0E5D42" w14:textId="77777777" w:rsidR="00FA2FF9" w:rsidRDefault="00FA2FF9" w:rsidP="00AD5AAB">
            <w:pPr>
              <w:kinsoku w:val="0"/>
              <w:overflowPunct w:val="0"/>
              <w:adjustRightInd w:val="0"/>
              <w:spacing w:line="233" w:lineRule="exact"/>
              <w:ind w:left="103"/>
            </w:pPr>
            <w:r>
              <w:t>AS9110</w:t>
            </w:r>
          </w:p>
          <w:p w14:paraId="721EA8FC" w14:textId="77777777" w:rsidR="00AD5AAB" w:rsidRDefault="00FA2FF9" w:rsidP="00AD5AAB">
            <w:pPr>
              <w:kinsoku w:val="0"/>
              <w:overflowPunct w:val="0"/>
              <w:adjustRightInd w:val="0"/>
              <w:spacing w:line="233" w:lineRule="exact"/>
              <w:ind w:left="103"/>
            </w:pPr>
            <w:r>
              <w:t>AS9120</w:t>
            </w:r>
          </w:p>
          <w:p w14:paraId="0DD18036" w14:textId="77777777" w:rsidR="00FA2FF9" w:rsidRDefault="00FA2FF9" w:rsidP="00AD5AAB">
            <w:pPr>
              <w:kinsoku w:val="0"/>
              <w:overflowPunct w:val="0"/>
              <w:adjustRightInd w:val="0"/>
              <w:spacing w:line="233" w:lineRule="exact"/>
              <w:ind w:left="103"/>
            </w:pPr>
            <w:r>
              <w:t>(EN9100</w:t>
            </w:r>
          </w:p>
          <w:p w14:paraId="432E268A" w14:textId="77777777" w:rsidR="00FA2FF9" w:rsidRDefault="00FA2FF9" w:rsidP="00AD5AAB">
            <w:pPr>
              <w:kinsoku w:val="0"/>
              <w:overflowPunct w:val="0"/>
              <w:adjustRightInd w:val="0"/>
              <w:spacing w:line="233" w:lineRule="exact"/>
              <w:ind w:left="103"/>
            </w:pPr>
            <w:r>
              <w:t>EN9110, and</w:t>
            </w:r>
          </w:p>
          <w:p w14:paraId="6D423B77" w14:textId="4A00B7FD" w:rsidR="00FA2FF9" w:rsidRPr="00D13F3F" w:rsidRDefault="00FA2FF9"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20F02A96" w14:textId="3EF5A598" w:rsidR="00AD5AAB" w:rsidRPr="00D13F3F" w:rsidRDefault="00AD5AAB" w:rsidP="00AD5AAB">
            <w:pPr>
              <w:kinsoku w:val="0"/>
              <w:overflowPunct w:val="0"/>
              <w:adjustRightInd w:val="0"/>
              <w:spacing w:line="233" w:lineRule="exact"/>
              <w:ind w:left="103"/>
            </w:pPr>
            <w:r w:rsidRPr="00D13F3F">
              <w:t>Management</w:t>
            </w:r>
            <w:r w:rsidR="00FA2FF9">
              <w:t xml:space="preserve"> Systems</w:t>
            </w:r>
          </w:p>
        </w:tc>
        <w:tc>
          <w:tcPr>
            <w:tcW w:w="4230" w:type="dxa"/>
            <w:tcBorders>
              <w:top w:val="none" w:sz="6" w:space="0" w:color="auto"/>
              <w:left w:val="single" w:sz="4" w:space="0" w:color="000000"/>
              <w:bottom w:val="none" w:sz="6" w:space="0" w:color="auto"/>
              <w:right w:val="single" w:sz="4" w:space="0" w:color="000000"/>
            </w:tcBorders>
          </w:tcPr>
          <w:p w14:paraId="389E74C4" w14:textId="268D5077" w:rsidR="00AD5AAB" w:rsidRPr="00D13F3F" w:rsidRDefault="00AD5AAB" w:rsidP="00A95595">
            <w:pPr>
              <w:kinsoku w:val="0"/>
              <w:overflowPunct w:val="0"/>
              <w:adjustRightInd w:val="0"/>
              <w:spacing w:line="233" w:lineRule="exact"/>
              <w:ind w:left="103"/>
            </w:pPr>
            <w:r w:rsidRPr="00D13F3F">
              <w:t xml:space="preserve">bodies) is maintained on </w:t>
            </w:r>
            <w:hyperlink r:id="rId178" w:history="1">
              <w:r w:rsidR="00A95595">
                <w:rPr>
                  <w:rStyle w:val="Hyperlink"/>
                </w:rPr>
                <w:t>IAQG Aerospace Supplier Information System (OASIS) Database Website</w:t>
              </w:r>
            </w:hyperlink>
            <w:r w:rsidR="00A95595">
              <w:t xml:space="preserve"> (</w:t>
            </w:r>
            <w:hyperlink r:id="rId179" w:history="1">
              <w:r w:rsidR="00A95595" w:rsidRPr="00CB7A92">
                <w:rPr>
                  <w:rStyle w:val="Hyperlink"/>
                </w:rPr>
                <w:t>https://www.iaqg.org/oasis/login</w:t>
              </w:r>
            </w:hyperlink>
            <w:r w:rsidR="00A95595">
              <w:t>)</w:t>
            </w:r>
          </w:p>
        </w:tc>
      </w:tr>
      <w:tr w:rsidR="00AD5AAB" w:rsidRPr="00D13F3F" w14:paraId="7F50614B"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36870799" w14:textId="1CAF0E5D" w:rsidR="00AD5AAB" w:rsidRPr="00D13F3F" w:rsidRDefault="00AD5AAB"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753B386B" w14:textId="13949A25"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7BF057C7" w14:textId="1CF4EE46" w:rsidR="00AD5AAB" w:rsidRPr="00D13F3F" w:rsidRDefault="00AD5AAB"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4E6477AF" w14:textId="0E80ED0B" w:rsidR="00AD5AAB" w:rsidRPr="00D13F3F" w:rsidRDefault="00AD5AAB" w:rsidP="00AD5AAB">
            <w:pPr>
              <w:kinsoku w:val="0"/>
              <w:overflowPunct w:val="0"/>
              <w:adjustRightInd w:val="0"/>
              <w:spacing w:line="233" w:lineRule="exact"/>
              <w:ind w:left="103"/>
            </w:pPr>
          </w:p>
        </w:tc>
      </w:tr>
      <w:tr w:rsidR="00AD5AAB" w:rsidRPr="00D13F3F" w14:paraId="3598E1F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49B16997"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362C9CB3" w14:textId="6EE3F8AC"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8844682"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3591CE02" w14:textId="292BF12B" w:rsidR="00AD5AAB" w:rsidRPr="00D13F3F" w:rsidRDefault="00AD5AAB" w:rsidP="00AD5AAB">
            <w:pPr>
              <w:kinsoku w:val="0"/>
              <w:overflowPunct w:val="0"/>
              <w:adjustRightInd w:val="0"/>
              <w:spacing w:line="233" w:lineRule="exact"/>
              <w:ind w:left="103"/>
            </w:pPr>
          </w:p>
        </w:tc>
      </w:tr>
      <w:tr w:rsidR="00AD5AAB" w:rsidRPr="00D13F3F" w14:paraId="6030D8BF"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4521A642"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4C2B3A73" w14:textId="55CB7FC8" w:rsidR="00AD5AAB" w:rsidRPr="00D13F3F" w:rsidRDefault="00AD5AAB" w:rsidP="00FA2FF9">
            <w:pPr>
              <w:kinsoku w:val="0"/>
              <w:overflowPunct w:val="0"/>
              <w:adjustRightInd w:val="0"/>
              <w:spacing w:line="248" w:lineRule="exact"/>
              <w:ind w:left="103"/>
            </w:pPr>
          </w:p>
          <w:p w14:paraId="316E3016"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B377B74"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4A880B93" w14:textId="76976756" w:rsidR="00A95595" w:rsidRPr="00D13F3F" w:rsidRDefault="00A95595" w:rsidP="00A95595">
            <w:pPr>
              <w:kinsoku w:val="0"/>
              <w:overflowPunct w:val="0"/>
              <w:adjustRightInd w:val="0"/>
              <w:spacing w:line="248" w:lineRule="exact"/>
              <w:ind w:left="103"/>
            </w:pPr>
          </w:p>
        </w:tc>
      </w:tr>
      <w:tr w:rsidR="00AD5AAB" w:rsidRPr="00D13F3F" w14:paraId="2F7AF3C3"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4CF80921"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6283067C"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579CB889"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3260326B" w14:textId="77777777" w:rsidR="00AD5AAB" w:rsidRPr="00D13F3F" w:rsidRDefault="00AD5AAB" w:rsidP="00AD5AAB">
            <w:pPr>
              <w:kinsoku w:val="0"/>
              <w:overflowPunct w:val="0"/>
              <w:adjustRightInd w:val="0"/>
              <w:spacing w:line="248" w:lineRule="exact"/>
              <w:ind w:left="103"/>
            </w:pPr>
          </w:p>
        </w:tc>
      </w:tr>
    </w:tbl>
    <w:p w14:paraId="1AE63EDB" w14:textId="77777777" w:rsidR="00FC0EAA" w:rsidRPr="00D13F3F" w:rsidRDefault="00FC0EAA" w:rsidP="00FC0EAA">
      <w:pPr>
        <w:pStyle w:val="Default"/>
        <w:rPr>
          <w:rFonts w:ascii="Times New Roman" w:hAnsi="Times New Roman" w:cs="Times New Roman"/>
        </w:rPr>
      </w:pPr>
      <w:r w:rsidRPr="00D13F3F">
        <w:rPr>
          <w:rFonts w:ascii="Times New Roman" w:hAnsi="Times New Roman" w:cs="Times New Roman"/>
        </w:rPr>
        <w:t>*****</w:t>
      </w:r>
    </w:p>
    <w:p w14:paraId="3C5C80A8" w14:textId="1F6D4044" w:rsidR="00DB0BC1" w:rsidRPr="00555490"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(d) Contracting officers shall insert procurement note H13 in solicitations and awards for consumable items that require production by an FAA-approved manufacturer</w:t>
      </w:r>
      <w:commentRangeStart w:id="371"/>
      <w:r w:rsidRPr="00555490">
        <w:rPr>
          <w:color w:val="000000"/>
          <w:sz w:val="24"/>
          <w:szCs w:val="24"/>
        </w:rPr>
        <w:t>.</w:t>
      </w:r>
      <w:commentRangeEnd w:id="371"/>
      <w:r w:rsidRPr="00555490">
        <w:rPr>
          <w:rStyle w:val="CommentReference"/>
          <w:sz w:val="24"/>
          <w:szCs w:val="24"/>
        </w:rPr>
        <w:commentReference w:id="371"/>
      </w:r>
    </w:p>
    <w:p w14:paraId="43C084C6" w14:textId="77777777" w:rsidR="00DB0BC1" w:rsidRPr="00555490"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4626FEB3" w14:textId="3D9AB239" w:rsidR="00DB0BC1" w:rsidRPr="00555490" w:rsidRDefault="00DB0BC1" w:rsidP="00DB0BC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w:t>
      </w:r>
      <w:commentRangeStart w:id="372"/>
      <w:r w:rsidRPr="00555490">
        <w:rPr>
          <w:rFonts w:ascii="Times New Roman" w:hAnsi="Times New Roman" w:cs="Times New Roman"/>
        </w:rPr>
        <w:t>JUN</w:t>
      </w:r>
      <w:commentRangeEnd w:id="372"/>
      <w:r w:rsidRPr="00555490">
        <w:rPr>
          <w:rStyle w:val="CommentReference"/>
          <w:rFonts w:ascii="Times New Roman" w:hAnsi="Times New Roman" w:cs="Times New Roman"/>
          <w:sz w:val="24"/>
          <w:szCs w:val="24"/>
        </w:rPr>
        <w:commentReference w:id="372"/>
      </w:r>
      <w:r w:rsidRPr="00555490">
        <w:rPr>
          <w:rFonts w:ascii="Times New Roman" w:hAnsi="Times New Roman" w:cs="Times New Roman"/>
        </w:rPr>
        <w:t xml:space="preserve"> 2020)</w:t>
      </w:r>
    </w:p>
    <w:p w14:paraId="4619D4EC" w14:textId="646BDA8E"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680A2924"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(a) FAA Form 8130-3, Airworthiness Approval Tag;</w:t>
      </w:r>
    </w:p>
    <w:p w14:paraId="68D927E3"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(b) Certificate of Conformance with information equivalent to information on FAA Form 8130-3, and compliant with the Contract Deliverables Requirements List;</w:t>
      </w:r>
    </w:p>
    <w:p w14:paraId="6DDC1930"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(c) European Aviation Safety Agency (EASA) Form 1, Authorized Release Certificate; or</w:t>
      </w:r>
    </w:p>
    <w:p w14:paraId="2FBF2B98"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(d) Transport Canada Civil Aviation (TCCA) Form One, Authorized Release Certificate Form One.</w:t>
      </w:r>
    </w:p>
    <w:p w14:paraId="53F82216"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714084D9" w14:textId="3F9F2111" w:rsidR="00E735DB" w:rsidRPr="005736A1" w:rsidRDefault="00E735DB" w:rsidP="00E735D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w:t>
      </w:r>
      <w:commentRangeStart w:id="373"/>
      <w:r w:rsidRPr="00555490">
        <w:rPr>
          <w:rFonts w:ascii="Times New Roman" w:hAnsi="Times New Roman" w:cs="Times New Roman"/>
        </w:rPr>
        <w:t>.</w:t>
      </w:r>
      <w:commentRangeEnd w:id="373"/>
      <w:r w:rsidR="00CD3516">
        <w:rPr>
          <w:rStyle w:val="CommentReference"/>
          <w:rFonts w:ascii="Times New Roman" w:hAnsi="Times New Roman" w:cs="Times New Roman"/>
          <w:color w:val="auto"/>
        </w:rPr>
        <w:commentReference w:id="373"/>
      </w:r>
      <w:r w:rsidRPr="00555490">
        <w:rPr>
          <w:rFonts w:ascii="Times New Roman" w:hAnsi="Times New Roman" w:cs="Times New Roman"/>
        </w:rPr>
        <w:t xml:space="preserve"> The</w:t>
      </w:r>
      <w:r w:rsidRPr="005736A1">
        <w:rPr>
          <w:rFonts w:ascii="Times New Roman" w:hAnsi="Times New Roman" w:cs="Times New Roman"/>
        </w:rPr>
        <w:t xml:space="preserve"> contractor </w:t>
      </w:r>
      <w:r w:rsidRPr="005736A1">
        <w:rPr>
          <w:rFonts w:ascii="Times New Roman" w:hAnsi="Times New Roman" w:cs="Times New Roman"/>
        </w:rPr>
        <w:lastRenderedPageBreak/>
        <w:t>shall package the documentation with the material prior to shipment. If the material is manufactured in different lots, the contractor shall provide the documentation for each lot.</w:t>
      </w:r>
    </w:p>
    <w:p w14:paraId="53357763" w14:textId="77777777" w:rsidR="00E735DB" w:rsidRPr="005736A1" w:rsidRDefault="00E735DB" w:rsidP="007B595C">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4531E2DD" w14:textId="181A7EF3" w:rsidR="00E735DB" w:rsidRPr="005736A1" w:rsidRDefault="00E735DB" w:rsidP="00E735DB">
      <w:pPr>
        <w:pStyle w:val="Default"/>
        <w:spacing w:after="240"/>
        <w:rPr>
          <w:rFonts w:ascii="Times New Roman" w:hAnsi="Times New Roman" w:cs="Times New Roman"/>
        </w:rPr>
      </w:pPr>
      <w:r w:rsidRPr="005736A1">
        <w:rPr>
          <w:rFonts w:ascii="Times New Roman" w:hAnsi="Times New Roman" w:cs="Times New Roman"/>
        </w:rPr>
        <w:t>*****</w:t>
      </w:r>
    </w:p>
    <w:p w14:paraId="0E26229D" w14:textId="53B67AA9" w:rsidR="002C4AFA" w:rsidRPr="005E277F" w:rsidRDefault="002C4AFA" w:rsidP="005E277F">
      <w:pPr>
        <w:pStyle w:val="Heading3"/>
        <w:rPr>
          <w:sz w:val="24"/>
          <w:szCs w:val="24"/>
        </w:rPr>
      </w:pPr>
      <w:bookmarkStart w:id="374" w:name="P11_9202"/>
      <w:r w:rsidRPr="005E277F">
        <w:rPr>
          <w:sz w:val="24"/>
          <w:szCs w:val="24"/>
        </w:rPr>
        <w:t xml:space="preserve">11.9202 </w:t>
      </w:r>
      <w:bookmarkEnd w:id="374"/>
      <w:r w:rsidRPr="005E277F">
        <w:rPr>
          <w:sz w:val="24"/>
          <w:szCs w:val="24"/>
        </w:rPr>
        <w:t xml:space="preserve">Acquisition of FAA </w:t>
      </w:r>
      <w:r w:rsidR="00AD2C1D" w:rsidRPr="005E277F">
        <w:rPr>
          <w:sz w:val="24"/>
          <w:szCs w:val="24"/>
        </w:rPr>
        <w:t>c</w:t>
      </w:r>
      <w:r w:rsidRPr="005E277F">
        <w:rPr>
          <w:sz w:val="24"/>
          <w:szCs w:val="24"/>
        </w:rPr>
        <w:t xml:space="preserve">ertified </w:t>
      </w:r>
      <w:r w:rsidR="00AD2C1D" w:rsidRPr="005E277F">
        <w:rPr>
          <w:sz w:val="24"/>
          <w:szCs w:val="24"/>
        </w:rPr>
        <w:t xml:space="preserve">parts for depot level repairable </w:t>
      </w:r>
      <w:r w:rsidRPr="005E277F">
        <w:rPr>
          <w:sz w:val="24"/>
          <w:szCs w:val="24"/>
        </w:rPr>
        <w:t>(DLR)</w:t>
      </w:r>
      <w:r w:rsidR="005B0BAF" w:rsidRPr="005E277F">
        <w:rPr>
          <w:sz w:val="24"/>
          <w:szCs w:val="24"/>
        </w:rPr>
        <w:t xml:space="preserve"> items</w:t>
      </w:r>
      <w:commentRangeStart w:id="375"/>
      <w:r w:rsidRPr="005E277F">
        <w:rPr>
          <w:sz w:val="24"/>
          <w:szCs w:val="24"/>
        </w:rPr>
        <w:t>.</w:t>
      </w:r>
      <w:commentRangeEnd w:id="375"/>
      <w:r w:rsidR="00A63DE8">
        <w:rPr>
          <w:rStyle w:val="CommentReference"/>
          <w:b w:val="0"/>
        </w:rPr>
        <w:commentReference w:id="375"/>
      </w:r>
    </w:p>
    <w:p w14:paraId="2BFFCC39" w14:textId="1D2A4757"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(a) The contracting officer shall acquire FAA certified parts for DLR items based on the requiring activity’s requirements and acceptable sources, as stated in documentation that accompanies the purchas</w:t>
      </w:r>
      <w:r w:rsidR="00ED0056" w:rsidRPr="005736A1">
        <w:rPr>
          <w:rFonts w:ascii="Times New Roman" w:hAnsi="Times New Roman" w:cs="Times New Roman"/>
        </w:rPr>
        <w:t>e request and in the following:</w:t>
      </w:r>
    </w:p>
    <w:p w14:paraId="0F4A6940" w14:textId="15AD8DB2" w:rsidR="005B0BAF" w:rsidRPr="005736A1" w:rsidRDefault="00ED0056" w:rsidP="005B0BAF">
      <w:pPr>
        <w:pStyle w:val="Default"/>
        <w:rPr>
          <w:rFonts w:ascii="Times New Roman" w:hAnsi="Times New Roman" w:cs="Times New Roman"/>
        </w:rPr>
      </w:pPr>
      <w:r w:rsidRPr="005736A1">
        <w:rPr>
          <w:rFonts w:ascii="Times New Roman" w:hAnsi="Times New Roman" w:cs="Times New Roman"/>
        </w:rPr>
        <w:tab/>
      </w:r>
      <w:r w:rsidR="005B0BAF" w:rsidRPr="005736A1">
        <w:rPr>
          <w:rFonts w:ascii="Times New Roman" w:hAnsi="Times New Roman" w:cs="Times New Roman"/>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w:t>
      </w:r>
      <w:r w:rsidRPr="005736A1">
        <w:rPr>
          <w:rFonts w:ascii="Times New Roman" w:hAnsi="Times New Roman" w:cs="Times New Roman"/>
        </w:rPr>
        <w:t>ng/Evaluation/Remarks” Section.</w:t>
      </w:r>
    </w:p>
    <w:p w14:paraId="34B46BC1" w14:textId="4629750C" w:rsidR="005B0BAF" w:rsidRPr="005736A1" w:rsidRDefault="00ED0056" w:rsidP="005B0BAF">
      <w:pPr>
        <w:pStyle w:val="Default"/>
        <w:rPr>
          <w:rFonts w:ascii="Times New Roman" w:hAnsi="Times New Roman" w:cs="Times New Roman"/>
        </w:rPr>
      </w:pPr>
      <w:r w:rsidRPr="005736A1">
        <w:rPr>
          <w:rFonts w:ascii="Times New Roman" w:hAnsi="Times New Roman" w:cs="Times New Roman"/>
        </w:rPr>
        <w:tab/>
      </w:r>
      <w:r w:rsidR="005B0BAF" w:rsidRPr="005736A1">
        <w:rPr>
          <w:rFonts w:ascii="Times New Roman" w:hAnsi="Times New Roman" w:cs="Times New Roman"/>
        </w:rPr>
        <w:t>(2) AFMC Form 807, Recommended Quality Assurance Provisions and Special Inspection: Requirements, which contains special inspection requirements and/or inst</w:t>
      </w:r>
      <w:r w:rsidRPr="005736A1">
        <w:rPr>
          <w:rFonts w:ascii="Times New Roman" w:hAnsi="Times New Roman" w:cs="Times New Roman"/>
        </w:rPr>
        <w:t>ructions for the procurement of FAA certified parts.</w:t>
      </w:r>
    </w:p>
    <w:p w14:paraId="0896AB1A" w14:textId="0B2194E3"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w:t>
      </w:r>
      <w:r w:rsidR="00ED0056" w:rsidRPr="005736A1">
        <w:rPr>
          <w:rFonts w:ascii="Times New Roman" w:hAnsi="Times New Roman" w:cs="Times New Roman"/>
        </w:rPr>
        <w:t>AR with the requiring activity.</w:t>
      </w:r>
    </w:p>
    <w:p w14:paraId="172EABB6" w14:textId="114437DA"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(c) Government surplus material is not acceptable for FAA certified parts. The contractor shall fur</w:t>
      </w:r>
      <w:r w:rsidR="00ED0056" w:rsidRPr="005736A1">
        <w:rPr>
          <w:rFonts w:ascii="Times New Roman" w:hAnsi="Times New Roman" w:cs="Times New Roman"/>
        </w:rPr>
        <w:t>nish only new, unused material.</w:t>
      </w:r>
    </w:p>
    <w:p w14:paraId="747E1F7C" w14:textId="7B20F8CD"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(d) Contracting officers shall include procurement note C22 in all solicitations and awards when procuring FAA certifie</w:t>
      </w:r>
      <w:r w:rsidR="00ED0056" w:rsidRPr="005736A1">
        <w:rPr>
          <w:rFonts w:ascii="Times New Roman" w:hAnsi="Times New Roman" w:cs="Times New Roman"/>
        </w:rPr>
        <w:t>d parts for DLR items.</w:t>
      </w:r>
    </w:p>
    <w:p w14:paraId="258AC4FF" w14:textId="7507F010"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w:t>
      </w:r>
    </w:p>
    <w:p w14:paraId="57B4224F" w14:textId="7C077AD4"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 xml:space="preserve">C22 Federal Aviation Administration (FAA) Certified Parts – </w:t>
      </w:r>
      <w:r w:rsidR="00EF34B1" w:rsidRPr="005736A1">
        <w:rPr>
          <w:rFonts w:ascii="Times New Roman" w:hAnsi="Times New Roman" w:cs="Times New Roman"/>
        </w:rPr>
        <w:t>D</w:t>
      </w:r>
      <w:r w:rsidRPr="005736A1">
        <w:rPr>
          <w:rFonts w:ascii="Times New Roman" w:hAnsi="Times New Roman" w:cs="Times New Roman"/>
        </w:rPr>
        <w:t>epot Level Repairable (DLR) Items</w:t>
      </w:r>
      <w:r w:rsidR="00ED0056" w:rsidRPr="005736A1">
        <w:rPr>
          <w:rFonts w:ascii="Times New Roman" w:hAnsi="Times New Roman" w:cs="Times New Roman"/>
        </w:rPr>
        <w:t xml:space="preserve"> (DEC 2018)</w:t>
      </w:r>
    </w:p>
    <w:p w14:paraId="349508F7" w14:textId="49D294F1"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1884BC27" w14:textId="07483AAD" w:rsidR="004F2298" w:rsidRDefault="005B0BAF" w:rsidP="005736A1">
      <w:pPr>
        <w:pStyle w:val="Default"/>
        <w:rPr>
          <w:b/>
          <w:sz w:val="21"/>
          <w:szCs w:val="21"/>
        </w:rPr>
      </w:pPr>
      <w:r w:rsidRPr="005736A1">
        <w:rPr>
          <w:rFonts w:ascii="Times New Roman" w:hAnsi="Times New Roman" w:cs="Times New Roman"/>
        </w:rPr>
        <w:t>*****</w:t>
      </w:r>
    </w:p>
    <w:p w14:paraId="243FA9CB" w14:textId="77777777" w:rsidR="004F2298" w:rsidRDefault="004F22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4F2298" w:rsidSect="009A0AF7">
          <w:headerReference w:type="even" r:id="rId180"/>
          <w:headerReference w:type="default" r:id="rId181"/>
          <w:footerReference w:type="even" r:id="rId182"/>
          <w:footerReference w:type="default" r:id="rId183"/>
          <w:pgSz w:w="12240" w:h="15840"/>
          <w:pgMar w:top="1440" w:right="1440" w:bottom="1440" w:left="1440" w:header="720" w:footer="720" w:gutter="0"/>
          <w:cols w:space="720"/>
          <w:docGrid w:linePitch="299"/>
        </w:sectPr>
      </w:pPr>
    </w:p>
    <w:p w14:paraId="1ECBE1DD" w14:textId="5EA5159E" w:rsidR="00A37FEE" w:rsidRPr="006640DD" w:rsidRDefault="00A37FEE" w:rsidP="00025804">
      <w:pPr>
        <w:pStyle w:val="Heading1"/>
        <w:rPr>
          <w:sz w:val="24"/>
          <w:szCs w:val="24"/>
        </w:rPr>
      </w:pPr>
      <w:bookmarkStart w:id="376" w:name="P12"/>
      <w:r w:rsidRPr="006640DD">
        <w:rPr>
          <w:sz w:val="24"/>
          <w:szCs w:val="24"/>
        </w:rPr>
        <w:lastRenderedPageBreak/>
        <w:t>PART 12 – ACQUISITION OF COMMERCIAL ITEMS</w:t>
      </w:r>
      <w:commentRangeStart w:id="377"/>
      <w:commentRangeEnd w:id="377"/>
      <w:r w:rsidRPr="006640DD">
        <w:rPr>
          <w:rStyle w:val="CommentReference"/>
          <w:sz w:val="24"/>
          <w:szCs w:val="24"/>
        </w:rPr>
        <w:commentReference w:id="377"/>
      </w:r>
    </w:p>
    <w:p w14:paraId="0EA491D6" w14:textId="222BAA88" w:rsidR="00A37FEE" w:rsidRPr="004D7614" w:rsidRDefault="00A37FEE" w:rsidP="005B5066">
      <w:pPr>
        <w:spacing w:after="240"/>
        <w:jc w:val="center"/>
        <w:rPr>
          <w:i/>
          <w:sz w:val="24"/>
          <w:szCs w:val="24"/>
        </w:rPr>
      </w:pPr>
      <w:r w:rsidRPr="004D7614">
        <w:rPr>
          <w:i/>
          <w:sz w:val="24"/>
          <w:szCs w:val="24"/>
        </w:rPr>
        <w:t xml:space="preserve">(Revised </w:t>
      </w:r>
      <w:r w:rsidR="00B614FC">
        <w:rPr>
          <w:i/>
          <w:sz w:val="24"/>
          <w:szCs w:val="24"/>
        </w:rPr>
        <w:t>June 10</w:t>
      </w:r>
      <w:r w:rsidRPr="004D7614">
        <w:rPr>
          <w:i/>
          <w:sz w:val="24"/>
          <w:szCs w:val="24"/>
        </w:rPr>
        <w:t>, 20</w:t>
      </w:r>
      <w:r w:rsidR="00B614FC">
        <w:rPr>
          <w:i/>
          <w:sz w:val="24"/>
          <w:szCs w:val="24"/>
        </w:rPr>
        <w:t>20</w:t>
      </w:r>
      <w:r w:rsidRPr="004D7614">
        <w:rPr>
          <w:i/>
          <w:sz w:val="24"/>
          <w:szCs w:val="24"/>
        </w:rPr>
        <w:t xml:space="preserve"> through PROCLTR 20</w:t>
      </w:r>
      <w:r w:rsidR="00B614FC">
        <w:rPr>
          <w:i/>
          <w:sz w:val="24"/>
          <w:szCs w:val="24"/>
        </w:rPr>
        <w:t>20</w:t>
      </w:r>
      <w:r w:rsidRPr="004D7614">
        <w:rPr>
          <w:i/>
          <w:sz w:val="24"/>
          <w:szCs w:val="24"/>
        </w:rPr>
        <w:t>-0</w:t>
      </w:r>
      <w:r w:rsidR="00B614FC">
        <w:rPr>
          <w:i/>
          <w:sz w:val="24"/>
          <w:szCs w:val="24"/>
        </w:rPr>
        <w:t>8</w:t>
      </w:r>
      <w:r w:rsidRPr="004D7614">
        <w:rPr>
          <w:i/>
          <w:sz w:val="24"/>
          <w:szCs w:val="24"/>
        </w:rPr>
        <w:t>)</w:t>
      </w:r>
    </w:p>
    <w:bookmarkEnd w:id="376"/>
    <w:p w14:paraId="078FB995" w14:textId="77B39A10" w:rsidR="001E199A" w:rsidRPr="004D7614" w:rsidRDefault="001E199A" w:rsidP="005A2AD2">
      <w:pPr>
        <w:jc w:val="center"/>
        <w:rPr>
          <w:sz w:val="24"/>
          <w:szCs w:val="24"/>
        </w:rPr>
      </w:pPr>
      <w:r w:rsidRPr="004D7614">
        <w:rPr>
          <w:b/>
          <w:sz w:val="24"/>
          <w:szCs w:val="24"/>
        </w:rPr>
        <w:t>TABLE OF CONTENTS</w:t>
      </w:r>
    </w:p>
    <w:p w14:paraId="2FCF460C" w14:textId="77777777" w:rsidR="001E199A" w:rsidRPr="004D7614" w:rsidRDefault="001E199A" w:rsidP="001E199A">
      <w:pPr>
        <w:rPr>
          <w:b/>
          <w:sz w:val="24"/>
          <w:szCs w:val="24"/>
        </w:rPr>
      </w:pPr>
      <w:r w:rsidRPr="004D7614">
        <w:rPr>
          <w:b/>
          <w:sz w:val="24"/>
          <w:szCs w:val="24"/>
        </w:rPr>
        <w:t>SUBPART 12.1 – ACQUISITION OF COMMERCIAL ITEMS – GENERAL</w:t>
      </w:r>
    </w:p>
    <w:p w14:paraId="3DBF07B0" w14:textId="48EECCEC" w:rsidR="001E199A" w:rsidRPr="004D7614" w:rsidRDefault="005A1C85" w:rsidP="001E199A">
      <w:pPr>
        <w:rPr>
          <w:sz w:val="24"/>
          <w:szCs w:val="24"/>
        </w:rPr>
      </w:pPr>
      <w:hyperlink w:anchor="P12_102" w:history="1">
        <w:r w:rsidR="001E199A" w:rsidRPr="004D7614">
          <w:rPr>
            <w:sz w:val="24"/>
            <w:szCs w:val="24"/>
          </w:rPr>
          <w:t>12.102</w:t>
        </w:r>
      </w:hyperlink>
      <w:r w:rsidR="00ED0056" w:rsidRPr="004D7614">
        <w:rPr>
          <w:sz w:val="24"/>
          <w:szCs w:val="24"/>
        </w:rPr>
        <w:tab/>
      </w:r>
      <w:r w:rsidR="00ED0056" w:rsidRPr="004D7614">
        <w:rPr>
          <w:sz w:val="24"/>
          <w:szCs w:val="24"/>
        </w:rPr>
        <w:tab/>
      </w:r>
      <w:r w:rsidR="001E199A" w:rsidRPr="004D7614">
        <w:rPr>
          <w:sz w:val="24"/>
          <w:szCs w:val="24"/>
        </w:rPr>
        <w:t>Applicability.</w:t>
      </w:r>
    </w:p>
    <w:p w14:paraId="6496AFCB" w14:textId="77777777" w:rsidR="001E199A" w:rsidRPr="004D7614" w:rsidRDefault="001E199A" w:rsidP="001E199A">
      <w:pPr>
        <w:rPr>
          <w:sz w:val="24"/>
          <w:szCs w:val="24"/>
        </w:rPr>
      </w:pPr>
      <w:r w:rsidRPr="004D7614">
        <w:rPr>
          <w:b/>
          <w:sz w:val="24"/>
          <w:szCs w:val="24"/>
        </w:rPr>
        <w:t>SUBPART 12.2 – SPECIAL REQUIREMENTS FOR THE ACQUISITION OF COMMERCIAL ITEMS</w:t>
      </w:r>
    </w:p>
    <w:p w14:paraId="03E2FC2E" w14:textId="21EA6C63" w:rsidR="001E199A" w:rsidRPr="004D7614" w:rsidRDefault="005A1C85" w:rsidP="001E199A">
      <w:pPr>
        <w:rPr>
          <w:sz w:val="24"/>
          <w:szCs w:val="24"/>
        </w:rPr>
      </w:pPr>
      <w:hyperlink w:anchor="P12_208" w:history="1">
        <w:r w:rsidR="001E199A" w:rsidRPr="004D7614">
          <w:rPr>
            <w:sz w:val="24"/>
            <w:szCs w:val="24"/>
          </w:rPr>
          <w:t>12.208</w:t>
        </w:r>
      </w:hyperlink>
      <w:r w:rsidR="00ED0056" w:rsidRPr="004D7614">
        <w:rPr>
          <w:sz w:val="24"/>
          <w:szCs w:val="24"/>
        </w:rPr>
        <w:tab/>
      </w:r>
      <w:r w:rsidR="00ED0056" w:rsidRPr="004D7614">
        <w:rPr>
          <w:sz w:val="24"/>
          <w:szCs w:val="24"/>
        </w:rPr>
        <w:tab/>
      </w:r>
      <w:r w:rsidR="001E199A" w:rsidRPr="004D7614">
        <w:rPr>
          <w:sz w:val="24"/>
          <w:szCs w:val="24"/>
        </w:rPr>
        <w:t>Contract quality assurance.</w:t>
      </w:r>
    </w:p>
    <w:p w14:paraId="35F126BC" w14:textId="77777777" w:rsidR="001E199A" w:rsidRPr="004D7614" w:rsidRDefault="001E199A" w:rsidP="001E199A">
      <w:pPr>
        <w:rPr>
          <w:b/>
          <w:sz w:val="24"/>
          <w:szCs w:val="24"/>
        </w:rPr>
      </w:pPr>
      <w:r w:rsidRPr="004D7614">
        <w:rPr>
          <w:b/>
          <w:sz w:val="24"/>
          <w:szCs w:val="24"/>
        </w:rPr>
        <w:t>SUBPART 12.3 – SOLICITATION PROVISIONS AND CONTRACT CLAUSES FOR THE ACQUISITION OF COMMERCIAL ITEMS</w:t>
      </w:r>
    </w:p>
    <w:p w14:paraId="7F67D2B5" w14:textId="4E96ED0A" w:rsidR="001E199A" w:rsidRPr="004D7614" w:rsidRDefault="005A1C85" w:rsidP="001E199A">
      <w:pPr>
        <w:rPr>
          <w:sz w:val="24"/>
          <w:szCs w:val="24"/>
        </w:rPr>
      </w:pPr>
      <w:hyperlink w:anchor="P12_301" w:history="1">
        <w:r w:rsidR="001E199A" w:rsidRPr="004D7614">
          <w:rPr>
            <w:sz w:val="24"/>
            <w:szCs w:val="24"/>
          </w:rPr>
          <w:t>12.301</w:t>
        </w:r>
      </w:hyperlink>
      <w:r w:rsidR="00ED0056" w:rsidRPr="004D7614">
        <w:rPr>
          <w:sz w:val="24"/>
          <w:szCs w:val="24"/>
        </w:rPr>
        <w:tab/>
      </w:r>
      <w:r w:rsidR="00ED0056" w:rsidRPr="004D7614">
        <w:rPr>
          <w:sz w:val="24"/>
          <w:szCs w:val="24"/>
        </w:rPr>
        <w:tab/>
      </w:r>
      <w:r w:rsidR="001E199A" w:rsidRPr="004D7614">
        <w:rPr>
          <w:sz w:val="24"/>
          <w:szCs w:val="24"/>
        </w:rPr>
        <w:t>Solicitation provisions and contract clauses for the acquisition of commercial items.</w:t>
      </w:r>
    </w:p>
    <w:p w14:paraId="4D0B76D8" w14:textId="43CC4CED" w:rsidR="001E199A" w:rsidRPr="004D7614" w:rsidRDefault="005A1C85" w:rsidP="001E199A">
      <w:pPr>
        <w:rPr>
          <w:sz w:val="24"/>
          <w:szCs w:val="24"/>
        </w:rPr>
      </w:pPr>
      <w:hyperlink w:anchor="P12_302" w:history="1">
        <w:r w:rsidR="001E199A" w:rsidRPr="004D7614">
          <w:rPr>
            <w:sz w:val="24"/>
            <w:szCs w:val="24"/>
          </w:rPr>
          <w:t>12.302</w:t>
        </w:r>
      </w:hyperlink>
      <w:r w:rsidR="00ED0056" w:rsidRPr="004D7614">
        <w:rPr>
          <w:sz w:val="24"/>
          <w:szCs w:val="24"/>
        </w:rPr>
        <w:tab/>
      </w:r>
      <w:r w:rsidR="00ED0056" w:rsidRPr="004D7614">
        <w:rPr>
          <w:sz w:val="24"/>
          <w:szCs w:val="24"/>
        </w:rPr>
        <w:tab/>
      </w:r>
      <w:r w:rsidR="001E199A" w:rsidRPr="004D7614">
        <w:rPr>
          <w:sz w:val="24"/>
          <w:szCs w:val="24"/>
        </w:rPr>
        <w:t>Tailoring of provisions and clauses for the acquisition of commercial items.</w:t>
      </w:r>
    </w:p>
    <w:p w14:paraId="4BDB1782" w14:textId="77777777" w:rsidR="001E199A" w:rsidRPr="004D7614" w:rsidRDefault="001E199A" w:rsidP="001E199A">
      <w:pPr>
        <w:rPr>
          <w:b/>
          <w:sz w:val="24"/>
          <w:szCs w:val="24"/>
        </w:rPr>
      </w:pPr>
      <w:r w:rsidRPr="004D7614">
        <w:rPr>
          <w:b/>
          <w:sz w:val="24"/>
          <w:szCs w:val="24"/>
        </w:rPr>
        <w:t>SUBPART 12.4 – UNIQUE REQUIREMENTS REGARDING TERMS AND CONDITIONS FOR COMMERCIAL ITEMS</w:t>
      </w:r>
    </w:p>
    <w:p w14:paraId="2F21A44E" w14:textId="6F11B015" w:rsidR="001E199A" w:rsidRPr="004D7614" w:rsidRDefault="005A1C85" w:rsidP="001E199A">
      <w:pPr>
        <w:rPr>
          <w:sz w:val="24"/>
          <w:szCs w:val="24"/>
        </w:rPr>
      </w:pPr>
      <w:hyperlink w:anchor="P12_403" w:history="1">
        <w:r w:rsidR="001E199A" w:rsidRPr="004D7614">
          <w:rPr>
            <w:sz w:val="24"/>
            <w:szCs w:val="24"/>
          </w:rPr>
          <w:t>12.403</w:t>
        </w:r>
      </w:hyperlink>
      <w:r w:rsidR="00ED0056" w:rsidRPr="004D7614">
        <w:rPr>
          <w:sz w:val="24"/>
          <w:szCs w:val="24"/>
        </w:rPr>
        <w:tab/>
      </w:r>
      <w:r w:rsidR="00ED0056" w:rsidRPr="004D7614">
        <w:rPr>
          <w:sz w:val="24"/>
          <w:szCs w:val="24"/>
        </w:rPr>
        <w:tab/>
      </w:r>
      <w:r w:rsidR="001E199A" w:rsidRPr="004D7614">
        <w:rPr>
          <w:sz w:val="24"/>
          <w:szCs w:val="24"/>
        </w:rPr>
        <w:t>Termination.</w:t>
      </w:r>
    </w:p>
    <w:p w14:paraId="38A90227" w14:textId="77777777" w:rsidR="001E199A" w:rsidRPr="004D7614" w:rsidRDefault="001E199A" w:rsidP="001E199A">
      <w:pPr>
        <w:rPr>
          <w:b/>
          <w:sz w:val="24"/>
          <w:szCs w:val="24"/>
        </w:rPr>
      </w:pPr>
      <w:r w:rsidRPr="004D7614">
        <w:rPr>
          <w:b/>
          <w:sz w:val="24"/>
          <w:szCs w:val="24"/>
        </w:rPr>
        <w:t>SUBPART 12.5 – APPLICABILITY OF CERTAIN LAWS TO THE ACQUISITION OF</w:t>
      </w:r>
    </w:p>
    <w:p w14:paraId="46C46663" w14:textId="29071ECC" w:rsidR="001E199A" w:rsidRPr="004D7614" w:rsidRDefault="001E199A" w:rsidP="001E199A">
      <w:pPr>
        <w:rPr>
          <w:b/>
          <w:sz w:val="24"/>
          <w:szCs w:val="24"/>
        </w:rPr>
      </w:pPr>
      <w:r w:rsidRPr="004D7614">
        <w:rPr>
          <w:b/>
          <w:sz w:val="24"/>
          <w:szCs w:val="24"/>
        </w:rPr>
        <w:t>COMMERCIAL ITEMS AND COMMERCIALLY AVAILABLE OFF-THE-SHELF ITEMS</w:t>
      </w:r>
    </w:p>
    <w:p w14:paraId="7798C418" w14:textId="4CD044AD" w:rsidR="001E199A" w:rsidRPr="004D7614" w:rsidRDefault="005A1C85" w:rsidP="005B5066">
      <w:pPr>
        <w:spacing w:after="240"/>
        <w:rPr>
          <w:sz w:val="24"/>
          <w:szCs w:val="24"/>
        </w:rPr>
      </w:pPr>
      <w:hyperlink w:anchor="P12_504" w:history="1">
        <w:r w:rsidR="001E199A" w:rsidRPr="004D7614">
          <w:rPr>
            <w:sz w:val="24"/>
            <w:szCs w:val="24"/>
          </w:rPr>
          <w:t>12.504</w:t>
        </w:r>
      </w:hyperlink>
      <w:r w:rsidR="00ED0056" w:rsidRPr="004D7614">
        <w:rPr>
          <w:sz w:val="24"/>
          <w:szCs w:val="24"/>
        </w:rPr>
        <w:tab/>
      </w:r>
      <w:r w:rsidR="00ED0056" w:rsidRPr="004D7614">
        <w:rPr>
          <w:sz w:val="24"/>
          <w:szCs w:val="24"/>
        </w:rPr>
        <w:tab/>
      </w:r>
      <w:r w:rsidR="001E199A" w:rsidRPr="004D7614">
        <w:rPr>
          <w:sz w:val="24"/>
          <w:szCs w:val="24"/>
        </w:rPr>
        <w:t>Applicability of certain laws to subcontracts for the acquisition of commercial items.</w:t>
      </w:r>
    </w:p>
    <w:p w14:paraId="52AF6895" w14:textId="77777777" w:rsidR="001E199A" w:rsidRPr="004D7614" w:rsidRDefault="001E199A" w:rsidP="00025804">
      <w:pPr>
        <w:pStyle w:val="Heading2"/>
        <w:rPr>
          <w:bCs/>
        </w:rPr>
      </w:pPr>
      <w:r w:rsidRPr="004D7614">
        <w:t>SUBPART 12.1 – ACQUISITION OF COMMERCIAL ITEMS – GENERAL</w:t>
      </w:r>
    </w:p>
    <w:p w14:paraId="3F340696" w14:textId="76F793CF" w:rsidR="00B67E35" w:rsidRPr="004D7614" w:rsidRDefault="00B614FC" w:rsidP="005B5066">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14:paraId="3278A4A8" w14:textId="56FD0DA1" w:rsidR="001E199A" w:rsidRPr="008F6E91" w:rsidRDefault="001E199A" w:rsidP="008F6E91">
      <w:pPr>
        <w:pStyle w:val="Heading3"/>
        <w:rPr>
          <w:sz w:val="24"/>
          <w:szCs w:val="24"/>
        </w:rPr>
      </w:pPr>
      <w:bookmarkStart w:id="378" w:name="P12_102"/>
      <w:r w:rsidRPr="008F6E91">
        <w:rPr>
          <w:sz w:val="24"/>
          <w:szCs w:val="24"/>
        </w:rPr>
        <w:t>12.102</w:t>
      </w:r>
      <w:bookmarkEnd w:id="378"/>
      <w:r w:rsidRPr="008F6E91">
        <w:rPr>
          <w:sz w:val="24"/>
          <w:szCs w:val="24"/>
        </w:rPr>
        <w:t xml:space="preserve"> Applicability.</w:t>
      </w:r>
    </w:p>
    <w:p w14:paraId="280BAD14" w14:textId="533DE81E" w:rsidR="001E199A" w:rsidRPr="004D7614" w:rsidRDefault="001E199A" w:rsidP="001E199A">
      <w:pPr>
        <w:rPr>
          <w:snapToGrid w:val="0"/>
          <w:sz w:val="24"/>
          <w:szCs w:val="24"/>
        </w:rPr>
      </w:pPr>
      <w:r w:rsidRPr="004D7614">
        <w:rPr>
          <w:snapToGrid w:val="0"/>
          <w:sz w:val="24"/>
          <w:szCs w:val="24"/>
        </w:rPr>
        <w:t>(a)(S-90) Part 12 is mandatory for the acquisition of commercial items, except for the exemptions at FAR 12.102(e). Part 12 cannot be used when—</w:t>
      </w:r>
    </w:p>
    <w:p w14:paraId="62FB94A8" w14:textId="3FCEBC28"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(1) The material master indicates the item is not commercial.</w:t>
      </w:r>
    </w:p>
    <w:p w14:paraId="6882DA4E" w14:textId="2D73ABBB"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(2) The material master does not indicate whether the item is commercial, but the ite</w:t>
      </w:r>
      <w:r w:rsidR="00ED0056" w:rsidRPr="004D7614">
        <w:rPr>
          <w:snapToGrid w:val="0"/>
          <w:sz w:val="24"/>
          <w:szCs w:val="24"/>
        </w:rPr>
        <w:t>m is clearly Government-unique.</w:t>
      </w:r>
    </w:p>
    <w:p w14:paraId="7EFDC40A" w14:textId="52B2E76C"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(3) The acquisition is conducted using an automated procurement system that does not include FAR Part 12 terms and conditions.</w:t>
      </w:r>
    </w:p>
    <w:p w14:paraId="6856AE70" w14:textId="2AC56A97"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 xml:space="preserve">(4) An </w:t>
      </w:r>
      <w:r w:rsidR="003827FF" w:rsidRPr="004D7614">
        <w:rPr>
          <w:snapToGrid w:val="0"/>
          <w:sz w:val="24"/>
          <w:szCs w:val="24"/>
        </w:rPr>
        <w:t xml:space="preserve">order </w:t>
      </w:r>
      <w:r w:rsidR="001E199A" w:rsidRPr="004D7614">
        <w:rPr>
          <w:snapToGrid w:val="0"/>
          <w:sz w:val="24"/>
          <w:szCs w:val="24"/>
        </w:rPr>
        <w:t>is issued against a pre-existing non-Part 12 contract.</w:t>
      </w:r>
    </w:p>
    <w:p w14:paraId="606EF3CC" w14:textId="3A7D01FF"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t xml:space="preserve">(5) </w:t>
      </w:r>
      <w:r w:rsidR="001E199A" w:rsidRPr="004D7614">
        <w:rPr>
          <w:snapToGrid w:val="0"/>
          <w:sz w:val="24"/>
          <w:szCs w:val="24"/>
        </w:rPr>
        <w:t>The following conditions apply:</w:t>
      </w:r>
    </w:p>
    <w:p w14:paraId="1B8BD5A5" w14:textId="52B745B2" w:rsidR="001E199A" w:rsidRPr="004D7614" w:rsidRDefault="00ED0056" w:rsidP="001E199A">
      <w:pPr>
        <w:rPr>
          <w:snapToGrid w:val="0"/>
          <w:sz w:val="24"/>
          <w:szCs w:val="24"/>
        </w:rPr>
      </w:pPr>
      <w:r w:rsidRPr="004D7614">
        <w:rPr>
          <w:snapToGrid w:val="0"/>
          <w:sz w:val="24"/>
          <w:szCs w:val="24"/>
        </w:rPr>
        <w:tab/>
      </w:r>
      <w:r w:rsidR="009F1842" w:rsidRPr="004D7614">
        <w:rPr>
          <w:snapToGrid w:val="0"/>
          <w:sz w:val="24"/>
          <w:szCs w:val="24"/>
        </w:rPr>
        <w:tab/>
      </w:r>
      <w:r w:rsidRPr="004D7614">
        <w:rPr>
          <w:snapToGrid w:val="0"/>
          <w:sz w:val="24"/>
          <w:szCs w:val="24"/>
        </w:rPr>
        <w:tab/>
      </w:r>
      <w:r w:rsidR="001E199A" w:rsidRPr="004D7614">
        <w:rPr>
          <w:snapToGrid w:val="0"/>
          <w:sz w:val="24"/>
          <w:szCs w:val="24"/>
        </w:rPr>
        <w:t>(i) The material master does not indicate whether the item is commercial;</w:t>
      </w:r>
    </w:p>
    <w:p w14:paraId="5E8FCA12" w14:textId="49978C6E"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(ii) It is unclear whether the item is a type that is used by non-Government customers;</w:t>
      </w:r>
    </w:p>
    <w:p w14:paraId="4D47F80B" w14:textId="0D9B1257"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(iii) The acquisition is valued under the SAT; and</w:t>
      </w:r>
    </w:p>
    <w:p w14:paraId="5D03A03A" w14:textId="4A3AA941"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(iv) It is not cost-effective to conduct market research (reference FAR 10.001(a)(2)(iii)).</w:t>
      </w:r>
    </w:p>
    <w:p w14:paraId="6F26AFED" w14:textId="63300A73" w:rsidR="001E199A" w:rsidRPr="000E5364" w:rsidRDefault="009F1842" w:rsidP="001E199A">
      <w:pPr>
        <w:rPr>
          <w:sz w:val="24"/>
          <w:szCs w:val="24"/>
        </w:rPr>
      </w:pPr>
      <w:r w:rsidRPr="004D7614">
        <w:rPr>
          <w:snapToGrid w:val="0"/>
          <w:sz w:val="24"/>
          <w:szCs w:val="24"/>
        </w:rPr>
        <w:tab/>
      </w:r>
      <w:r w:rsidR="001E199A" w:rsidRPr="004D7614">
        <w:rPr>
          <w:snapToGrid w:val="0"/>
          <w:sz w:val="24"/>
          <w:szCs w:val="24"/>
        </w:rPr>
        <w:t xml:space="preserve">(S-91) </w:t>
      </w:r>
      <w:r w:rsidR="001E199A" w:rsidRPr="004D7614">
        <w:rPr>
          <w:sz w:val="24"/>
          <w:szCs w:val="24"/>
        </w:rPr>
        <w:t>The contracting officer – not the offeror or contractor – has the individual authority and responsibility to determine if an item or service meets the definition of “commercial item” in FAR 2.101.</w:t>
      </w:r>
    </w:p>
    <w:p w14:paraId="3A3815A7" w14:textId="22A1EA51" w:rsidR="001E199A" w:rsidRPr="000E5364" w:rsidRDefault="00372178" w:rsidP="001E199A">
      <w:pPr>
        <w:rPr>
          <w:snapToGrid w:val="0"/>
          <w:sz w:val="24"/>
          <w:szCs w:val="24"/>
        </w:rPr>
      </w:pPr>
      <w:r w:rsidRPr="000E5364">
        <w:rPr>
          <w:snapToGrid w:val="0"/>
          <w:sz w:val="24"/>
          <w:szCs w:val="24"/>
        </w:rPr>
        <w:tab/>
      </w:r>
      <w:r w:rsidR="009F1842" w:rsidRPr="000E5364">
        <w:rPr>
          <w:snapToGrid w:val="0"/>
          <w:sz w:val="24"/>
          <w:szCs w:val="24"/>
        </w:rPr>
        <w:tab/>
      </w:r>
      <w:r w:rsidR="001E199A" w:rsidRPr="000E5364">
        <w:rPr>
          <w:snapToGrid w:val="0"/>
          <w:sz w:val="24"/>
          <w:szCs w:val="24"/>
        </w:rPr>
        <w:t>(1) The contracting officer must ensure adequate market research was conducted and supporting documentation obtained to support a positive</w:t>
      </w:r>
      <w:r w:rsidRPr="000E5364">
        <w:rPr>
          <w:snapToGrid w:val="0"/>
          <w:sz w:val="24"/>
          <w:szCs w:val="24"/>
        </w:rPr>
        <w:t xml:space="preserve"> commercial item determination.</w:t>
      </w:r>
    </w:p>
    <w:p w14:paraId="14A37991" w14:textId="08AA23A8" w:rsidR="001E199A" w:rsidRPr="000E5364" w:rsidRDefault="00372178" w:rsidP="001E199A">
      <w:pPr>
        <w:rPr>
          <w:snapToGrid w:val="0"/>
          <w:sz w:val="24"/>
          <w:szCs w:val="24"/>
        </w:rPr>
      </w:pPr>
      <w:r w:rsidRPr="000E5364">
        <w:rPr>
          <w:snapToGrid w:val="0"/>
          <w:sz w:val="24"/>
          <w:szCs w:val="24"/>
        </w:rPr>
        <w:tab/>
      </w:r>
      <w:r w:rsidRPr="000E5364">
        <w:rPr>
          <w:snapToGrid w:val="0"/>
          <w:sz w:val="24"/>
          <w:szCs w:val="24"/>
        </w:rPr>
        <w:tab/>
      </w:r>
      <w:r w:rsidR="009F1842" w:rsidRPr="000E5364">
        <w:rPr>
          <w:snapToGrid w:val="0"/>
          <w:sz w:val="24"/>
          <w:szCs w:val="24"/>
        </w:rPr>
        <w:tab/>
      </w:r>
      <w:r w:rsidR="001E199A" w:rsidRPr="000E5364">
        <w:rPr>
          <w:snapToGrid w:val="0"/>
          <w:sz w:val="24"/>
          <w:szCs w:val="24"/>
        </w:rPr>
        <w:t>(i) Inclusion of an item or service in a catalog or on a GSA schedule is insufficient rationale by itself to support a positive commercial item determination.</w:t>
      </w:r>
    </w:p>
    <w:p w14:paraId="1C1C157D" w14:textId="77777777" w:rsidR="009773F0" w:rsidRPr="00754A67" w:rsidRDefault="00372178" w:rsidP="00F9525C">
      <w:pPr>
        <w:pStyle w:val="Indent3"/>
      </w:pPr>
      <w:r w:rsidRPr="00754A67">
        <w:lastRenderedPageBreak/>
        <w:tab/>
      </w:r>
      <w:r w:rsidRPr="00754A67">
        <w:tab/>
      </w:r>
      <w:r w:rsidR="009F1842" w:rsidRPr="00754A67">
        <w:tab/>
      </w:r>
      <w:r w:rsidR="001E199A" w:rsidRPr="00754A67">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14:paraId="41A85D89" w14:textId="418EBE01" w:rsidR="001E199A" w:rsidRPr="00754A67" w:rsidRDefault="00372178" w:rsidP="00F9525C">
      <w:pPr>
        <w:pStyle w:val="Indent3"/>
      </w:pPr>
      <w:r w:rsidRPr="00754A67">
        <w:tab/>
      </w:r>
      <w:r w:rsidRPr="00754A67">
        <w:tab/>
      </w:r>
      <w:r w:rsidR="009F1842" w:rsidRPr="00754A67">
        <w:tab/>
      </w:r>
      <w:r w:rsidR="001E199A" w:rsidRPr="00754A67">
        <w:t xml:space="preserve">(iii)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w:t>
      </w:r>
      <w:proofErr w:type="spellStart"/>
      <w:r w:rsidR="001E199A" w:rsidRPr="00754A67">
        <w:t>headstyle</w:t>
      </w:r>
      <w:proofErr w:type="spellEnd"/>
      <w:r w:rsidR="001E199A" w:rsidRPr="00754A67">
        <w:t xml:space="preserve"> of fasteners.</w:t>
      </w:r>
    </w:p>
    <w:p w14:paraId="73191DA5" w14:textId="0F0E0872" w:rsidR="001E199A" w:rsidRDefault="009F1842" w:rsidP="001E199A">
      <w:pPr>
        <w:rPr>
          <w:snapToGrid w:val="0"/>
          <w:sz w:val="24"/>
          <w:szCs w:val="24"/>
        </w:rPr>
      </w:pPr>
      <w:r w:rsidRPr="000E5364">
        <w:rPr>
          <w:snapToGrid w:val="0"/>
          <w:sz w:val="24"/>
          <w:szCs w:val="24"/>
        </w:rPr>
        <w:tab/>
      </w:r>
      <w:r w:rsidR="00372178" w:rsidRPr="000E5364">
        <w:rPr>
          <w:snapToGrid w:val="0"/>
          <w:sz w:val="24"/>
          <w:szCs w:val="24"/>
        </w:rPr>
        <w:tab/>
      </w:r>
      <w:r w:rsidR="001E199A"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14:paraId="25932AB8" w14:textId="6E081841" w:rsidR="001E199A" w:rsidRPr="000E5364" w:rsidRDefault="000E5364" w:rsidP="000E5364">
      <w:pPr>
        <w:rPr>
          <w:sz w:val="24"/>
          <w:szCs w:val="24"/>
        </w:rPr>
      </w:pPr>
      <w:r>
        <w:rPr>
          <w:snapToGrid w:val="0"/>
          <w:sz w:val="24"/>
          <w:szCs w:val="24"/>
        </w:rPr>
        <w:tab/>
      </w:r>
      <w:r>
        <w:rPr>
          <w:snapToGrid w:val="0"/>
          <w:sz w:val="24"/>
          <w:szCs w:val="24"/>
        </w:rPr>
        <w:tab/>
      </w:r>
      <w:r w:rsidRPr="000E5364">
        <w:rPr>
          <w:snapToGrid w:val="0"/>
          <w:sz w:val="24"/>
          <w:szCs w:val="24"/>
        </w:rPr>
        <w:t xml:space="preserve">(3) </w:t>
      </w:r>
      <w:r w:rsidR="001E199A" w:rsidRPr="000E5364">
        <w:rPr>
          <w:sz w:val="24"/>
          <w:szCs w:val="24"/>
        </w:rPr>
        <w:t>Contracts for commercial items must require that items added to catalogs after award are subject to a d</w:t>
      </w:r>
      <w:r w:rsidR="00372178" w:rsidRPr="000E5364">
        <w:rPr>
          <w:sz w:val="24"/>
          <w:szCs w:val="24"/>
        </w:rPr>
        <w:t>etermination of commerciality.</w:t>
      </w:r>
    </w:p>
    <w:p w14:paraId="19DA9E5A" w14:textId="7B67E677" w:rsidR="001E199A" w:rsidRPr="000E5364" w:rsidRDefault="009F1842" w:rsidP="001E199A">
      <w:pPr>
        <w:rPr>
          <w:strike/>
          <w:snapToGrid w:val="0"/>
          <w:sz w:val="24"/>
          <w:szCs w:val="24"/>
        </w:rPr>
      </w:pPr>
      <w:r w:rsidRPr="000E5364">
        <w:rPr>
          <w:snapToGrid w:val="0"/>
          <w:sz w:val="24"/>
          <w:szCs w:val="24"/>
        </w:rPr>
        <w:tab/>
      </w:r>
      <w:r w:rsidR="001E199A" w:rsidRPr="000E5364">
        <w:rPr>
          <w:snapToGrid w:val="0"/>
          <w:sz w:val="24"/>
          <w:szCs w:val="24"/>
        </w:rPr>
        <w:t xml:space="preserve">(S-92) For </w:t>
      </w:r>
      <w:proofErr w:type="spellStart"/>
      <w:r w:rsidR="001E199A" w:rsidRPr="000E5364">
        <w:rPr>
          <w:snapToGrid w:val="0"/>
          <w:sz w:val="24"/>
          <w:szCs w:val="24"/>
        </w:rPr>
        <w:t>AbilityOne</w:t>
      </w:r>
      <w:proofErr w:type="spellEnd"/>
      <w:r w:rsidR="001E199A" w:rsidRPr="000E5364">
        <w:rPr>
          <w:snapToGrid w:val="0"/>
          <w:sz w:val="24"/>
          <w:szCs w:val="24"/>
        </w:rPr>
        <w:t xml:space="preserve"> acquisitions (reference FAR Subpart 8.7), u</w:t>
      </w:r>
      <w:r w:rsidR="00372178" w:rsidRPr="000E5364">
        <w:rPr>
          <w:snapToGrid w:val="0"/>
          <w:sz w:val="24"/>
          <w:szCs w:val="24"/>
        </w:rPr>
        <w:t>se of Part 12 is discretionary.</w:t>
      </w:r>
    </w:p>
    <w:p w14:paraId="72F99D70" w14:textId="6B5C3395" w:rsidR="001E199A" w:rsidRPr="00754A67" w:rsidRDefault="009F1842" w:rsidP="00F9525C">
      <w:pPr>
        <w:pStyle w:val="Indent3"/>
      </w:pPr>
      <w:r w:rsidRPr="00754A67">
        <w:tab/>
      </w:r>
      <w:r w:rsidR="001E199A"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6D19BB1C" w14:textId="7D4AD3C1" w:rsidR="001E199A" w:rsidRPr="00754A67" w:rsidRDefault="009F1842" w:rsidP="00F9525C">
      <w:pPr>
        <w:pStyle w:val="Indent3"/>
      </w:pPr>
      <w:r w:rsidRPr="00754A67">
        <w:tab/>
      </w:r>
      <w:r w:rsidR="001E199A"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14:paraId="0F2C10E5" w14:textId="50B6C7AE" w:rsidR="001E199A" w:rsidRPr="000E5364" w:rsidRDefault="009F1842" w:rsidP="00B95821">
      <w:pPr>
        <w:pStyle w:val="Indent2"/>
      </w:pPr>
      <w:r w:rsidRPr="00754A67">
        <w:tab/>
      </w:r>
      <w:r w:rsidR="001E199A" w:rsidRPr="00754A67">
        <w:t xml:space="preserve">(S-95) The contracting officer makes the final determination of commerciality but is required to request and consider the advice of appropriate specialists (see FAR 1.602-2(c)). DCMA </w:t>
      </w:r>
      <w:r w:rsidR="001E199A"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14:paraId="2890CE13" w14:textId="6B239429" w:rsidR="001E199A" w:rsidRPr="00754A67" w:rsidRDefault="009F1842" w:rsidP="00F9525C">
      <w:pPr>
        <w:pStyle w:val="Indent1"/>
        <w:rPr>
          <w:strike/>
        </w:rPr>
      </w:pPr>
      <w:r w:rsidRPr="00754A67">
        <w:tab/>
      </w:r>
      <w:r w:rsidR="001E199A" w:rsidRPr="00754A67">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14:paraId="563E812C" w14:textId="3C2673B4" w:rsidR="001E199A" w:rsidRPr="000E5364" w:rsidRDefault="00372178" w:rsidP="00B95821">
      <w:pPr>
        <w:pStyle w:val="Indent2"/>
        <w:rPr>
          <w:bCs/>
          <w:iCs/>
        </w:rPr>
      </w:pPr>
      <w:r w:rsidRPr="00D13F3F">
        <w:lastRenderedPageBreak/>
        <w:tab/>
      </w:r>
      <w:r w:rsidRPr="00D13F3F">
        <w:tab/>
      </w:r>
      <w:r w:rsidR="001E199A" w:rsidRPr="00D13F3F">
        <w:rPr>
          <w:bCs/>
          <w:iCs/>
        </w:rPr>
        <w:t>(i)</w:t>
      </w:r>
      <w:r w:rsidR="001E199A" w:rsidRPr="00D13F3F">
        <w:t xml:space="preserve"> Subsection (2). For items that upgrade frequently, through product updates, model changes, and product improvements</w:t>
      </w:r>
      <w:r w:rsidR="001E199A"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14:paraId="36EE5FC2" w14:textId="2CD0566A" w:rsidR="001E199A" w:rsidRPr="000E5364" w:rsidRDefault="00372178" w:rsidP="00B95821">
      <w:pPr>
        <w:pStyle w:val="Indent2"/>
      </w:pPr>
      <w:r w:rsidRPr="000E5364">
        <w:tab/>
      </w:r>
      <w:r w:rsidRPr="000E5364">
        <w:tab/>
      </w:r>
      <w:r w:rsidR="001E199A" w:rsidRPr="000E5364">
        <w:rPr>
          <w:bCs/>
          <w:iCs/>
        </w:rPr>
        <w:t>(ii)</w:t>
      </w:r>
      <w:r w:rsidR="001E199A" w:rsidRPr="000E5364">
        <w:t xml:space="preserve"> Subsections (1) and (3). When making a determination </w:t>
      </w:r>
      <w:r w:rsidR="0058440E" w:rsidRPr="000E5364">
        <w:t xml:space="preserve">that </w:t>
      </w:r>
      <w:r w:rsidR="001E199A" w:rsidRPr="000E5364">
        <w:t xml:space="preserve">the </w:t>
      </w:r>
      <w:r w:rsidR="0058440E" w:rsidRPr="000E5364">
        <w:t xml:space="preserve">item is </w:t>
      </w:r>
      <w:r w:rsidR="001E199A" w:rsidRPr="000E5364">
        <w:t xml:space="preserve">commercial </w:t>
      </w:r>
      <w:r w:rsidR="0058440E" w:rsidRPr="000E5364">
        <w:t xml:space="preserve">pursuant to the </w:t>
      </w:r>
      <w:r w:rsidR="001E199A" w:rsidRPr="000E5364">
        <w:t>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14:paraId="71DC6918" w14:textId="0FDB7274" w:rsidR="001E199A" w:rsidRPr="000E5364" w:rsidRDefault="009F1842" w:rsidP="00F9525C">
      <w:pPr>
        <w:pStyle w:val="Indent3"/>
      </w:pPr>
      <w:r w:rsidRPr="000E5364">
        <w:tab/>
      </w:r>
      <w:r w:rsidR="00372178" w:rsidRPr="000E5364">
        <w:tab/>
      </w:r>
      <w:r w:rsidR="00372178" w:rsidRPr="000E5364">
        <w:tab/>
      </w:r>
      <w:r w:rsidR="00372178" w:rsidRPr="000E5364">
        <w:tab/>
      </w:r>
      <w:r w:rsidR="001E199A" w:rsidRPr="000E5364">
        <w:t>(A) To support a representation that an item</w:t>
      </w:r>
      <w:r w:rsidR="00C54440" w:rsidRPr="000E5364">
        <w:t xml:space="preserve"> is</w:t>
      </w:r>
      <w:r w:rsidR="001E199A" w:rsidRPr="000E5364">
        <w:t xml:space="preserve"> commercial </w:t>
      </w:r>
      <w:r w:rsidR="00C54440" w:rsidRPr="000E5364">
        <w:t>pursuant to the</w:t>
      </w:r>
      <w:r w:rsidR="001E199A" w:rsidRPr="000E5364">
        <w:t xml:space="preserv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43D90E14" w14:textId="632850B6" w:rsidR="00A37FEE" w:rsidRPr="000E5364" w:rsidRDefault="00372178" w:rsidP="00F9525C">
      <w:pPr>
        <w:pStyle w:val="Indent3"/>
      </w:pPr>
      <w:r w:rsidRPr="000E5364">
        <w:tab/>
      </w:r>
      <w:r w:rsidR="009F1842" w:rsidRPr="000E5364">
        <w:tab/>
      </w:r>
      <w:r w:rsidRPr="000E5364">
        <w:tab/>
      </w:r>
      <w:r w:rsidRPr="000E5364">
        <w:tab/>
      </w:r>
      <w:r w:rsidR="00A37FEE" w:rsidRPr="000E5364">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w:t>
      </w:r>
      <w:commentRangeStart w:id="379"/>
      <w:r w:rsidR="00A37FEE" w:rsidRPr="000E5364">
        <w:t xml:space="preserve"> </w:t>
      </w:r>
      <w:commentRangeEnd w:id="379"/>
      <w:r w:rsidR="00A37FEE" w:rsidRPr="000E5364">
        <w:rPr>
          <w:rStyle w:val="CommentReference"/>
          <w:rFonts w:eastAsia="Times New Roman"/>
          <w:snapToGrid/>
          <w:sz w:val="24"/>
          <w:szCs w:val="24"/>
          <w:lang w:val="en-US"/>
        </w:rPr>
        <w:commentReference w:id="379"/>
      </w:r>
      <w:r w:rsidR="00A37FEE" w:rsidRPr="000E5364">
        <w:t xml:space="preserve">This portion of the definition is intended to address modifications such as Government-unique paint color; special packaging; ruggedization; and minor changes in length, diameter, or </w:t>
      </w:r>
      <w:proofErr w:type="spellStart"/>
      <w:r w:rsidR="00A37FEE" w:rsidRPr="000E5364">
        <w:t>headstyle</w:t>
      </w:r>
      <w:proofErr w:type="spellEnd"/>
      <w:r w:rsidR="00A37FEE" w:rsidRPr="000E5364">
        <w:t xml:space="preserv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14:paraId="5BB16B9F" w14:textId="05A390B8" w:rsidR="001E199A" w:rsidRPr="000E5364" w:rsidRDefault="009F1842" w:rsidP="00F9525C">
      <w:pPr>
        <w:pStyle w:val="Indent3"/>
      </w:pPr>
      <w:r w:rsidRPr="000E5364">
        <w:tab/>
      </w:r>
      <w:r w:rsidR="00372178" w:rsidRPr="000E5364">
        <w:tab/>
      </w:r>
      <w:r w:rsidR="00372178" w:rsidRPr="000E5364">
        <w:tab/>
      </w:r>
      <w:r w:rsidR="001E199A" w:rsidRPr="000E5364">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14:paraId="407A8F39" w14:textId="5F166BA0" w:rsidR="001E199A" w:rsidRPr="000E5364" w:rsidRDefault="00372178" w:rsidP="001E199A">
      <w:pPr>
        <w:tabs>
          <w:tab w:val="left" w:pos="2250"/>
        </w:tabs>
        <w:rPr>
          <w:rFonts w:eastAsia="Calibri"/>
          <w:snapToGrid w:val="0"/>
          <w:sz w:val="24"/>
          <w:szCs w:val="24"/>
        </w:rPr>
      </w:pPr>
      <w:r w:rsidRPr="000E5364">
        <w:rPr>
          <w:rFonts w:eastAsia="Calibri"/>
          <w:snapToGrid w:val="0"/>
          <w:sz w:val="24"/>
          <w:szCs w:val="24"/>
        </w:rPr>
        <w:tab/>
      </w:r>
      <w:r w:rsidR="009F1842" w:rsidRPr="000E5364">
        <w:rPr>
          <w:rFonts w:eastAsia="Calibri"/>
          <w:snapToGrid w:val="0"/>
          <w:sz w:val="24"/>
          <w:szCs w:val="24"/>
        </w:rPr>
        <w:tab/>
      </w:r>
      <w:r w:rsidRPr="000E5364">
        <w:rPr>
          <w:rFonts w:eastAsia="Calibri"/>
          <w:snapToGrid w:val="0"/>
          <w:sz w:val="24"/>
          <w:szCs w:val="24"/>
        </w:rPr>
        <w:tab/>
      </w:r>
      <w:r w:rsidR="001E199A" w:rsidRPr="000E5364">
        <w:rPr>
          <w:rFonts w:eastAsia="Calibri"/>
          <w:snapToGrid w:val="0"/>
          <w:sz w:val="24"/>
          <w:szCs w:val="24"/>
        </w:rPr>
        <w:t xml:space="preserve">(iv) Subsection (8). An item does not have to be developed at private expense to be commercial; except that </w:t>
      </w:r>
      <w:proofErr w:type="spellStart"/>
      <w:r w:rsidR="001E199A" w:rsidRPr="000E5364">
        <w:rPr>
          <w:rFonts w:eastAsia="Calibri"/>
          <w:snapToGrid w:val="0"/>
          <w:sz w:val="24"/>
          <w:szCs w:val="24"/>
        </w:rPr>
        <w:t>nondevelopmental</w:t>
      </w:r>
      <w:proofErr w:type="spellEnd"/>
      <w:r w:rsidR="001E199A" w:rsidRPr="000E5364">
        <w:rPr>
          <w:rFonts w:eastAsia="Calibri"/>
          <w:snapToGrid w:val="0"/>
          <w:sz w:val="24"/>
          <w:szCs w:val="24"/>
        </w:rPr>
        <w:t xml:space="preserve"> items must have been developed exclusively at </w:t>
      </w:r>
      <w:r w:rsidR="001E199A" w:rsidRPr="000E5364">
        <w:rPr>
          <w:rFonts w:eastAsia="Calibri"/>
          <w:snapToGrid w:val="0"/>
          <w:sz w:val="24"/>
          <w:szCs w:val="24"/>
        </w:rPr>
        <w:lastRenderedPageBreak/>
        <w:t>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14:paraId="38D55D17" w14:textId="1201EFAD" w:rsidR="001E199A" w:rsidRPr="00D13F3F" w:rsidRDefault="009F1842" w:rsidP="00F9525C">
      <w:pPr>
        <w:pStyle w:val="Indent1"/>
      </w:pPr>
      <w:r w:rsidRPr="000E5364">
        <w:tab/>
      </w:r>
      <w:r w:rsidR="001E199A" w:rsidRPr="000E5364">
        <w:t xml:space="preserve">(S-97) </w:t>
      </w:r>
      <w:r w:rsidR="001E199A" w:rsidRPr="000E5364">
        <w:rPr>
          <w:i/>
        </w:rPr>
        <w:t>Potential indicators of commerciality</w:t>
      </w:r>
      <w:r w:rsidR="001E199A"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001E199A" w:rsidRPr="00D13F3F">
        <w:t>commerciality when these conditions exist.</w:t>
      </w:r>
    </w:p>
    <w:p w14:paraId="6C611DF5" w14:textId="3106F4A1" w:rsidR="001E199A" w:rsidRPr="00D13F3F" w:rsidRDefault="00372178" w:rsidP="00B95821">
      <w:pPr>
        <w:pStyle w:val="Indent2"/>
      </w:pPr>
      <w:r w:rsidRPr="00D13F3F">
        <w:tab/>
      </w:r>
      <w:r w:rsidRPr="00D13F3F">
        <w:tab/>
        <w:t>(i) Commercial sales history.</w:t>
      </w:r>
    </w:p>
    <w:p w14:paraId="64C741B4" w14:textId="3FB7CF7E" w:rsidR="001E199A" w:rsidRPr="000E5364" w:rsidRDefault="00372178" w:rsidP="00B95821">
      <w:pPr>
        <w:pStyle w:val="Indent2"/>
      </w:pPr>
      <w:r w:rsidRPr="00D13F3F">
        <w:tab/>
      </w:r>
      <w:r w:rsidRPr="00D13F3F">
        <w:tab/>
      </w:r>
      <w:r w:rsidR="001E199A" w:rsidRPr="00D13F3F">
        <w:t>(ii) Notices or brochures announ</w:t>
      </w:r>
      <w:r w:rsidRPr="00D13F3F">
        <w:t>cing</w:t>
      </w:r>
      <w:r w:rsidRPr="000E5364">
        <w:t xml:space="preserve"> new products or services.</w:t>
      </w:r>
    </w:p>
    <w:p w14:paraId="4B30806A" w14:textId="48840887" w:rsidR="001E199A" w:rsidRPr="000E5364" w:rsidRDefault="00372178" w:rsidP="00B95821">
      <w:pPr>
        <w:pStyle w:val="Indent2"/>
      </w:pPr>
      <w:r w:rsidRPr="000E5364">
        <w:tab/>
      </w:r>
      <w:r w:rsidRPr="000E5364">
        <w:tab/>
      </w:r>
      <w:r w:rsidR="001E199A" w:rsidRPr="000E5364">
        <w:t>(iii) Lis</w:t>
      </w:r>
      <w:r w:rsidRPr="000E5364">
        <w:t>ting in catalogs or brochures.</w:t>
      </w:r>
    </w:p>
    <w:p w14:paraId="1EBB3D2C" w14:textId="650BEFE0" w:rsidR="001E199A" w:rsidRPr="000E5364" w:rsidRDefault="00372178" w:rsidP="00B95821">
      <w:pPr>
        <w:pStyle w:val="Indent2"/>
      </w:pPr>
      <w:r w:rsidRPr="000E5364">
        <w:tab/>
      </w:r>
      <w:r w:rsidRPr="000E5364">
        <w:tab/>
      </w:r>
      <w:r w:rsidR="001E199A" w:rsidRPr="000E5364">
        <w:t xml:space="preserve">(iv) </w:t>
      </w:r>
      <w:r w:rsidR="001E199A" w:rsidRPr="000E5364">
        <w:rPr>
          <w:i/>
        </w:rPr>
        <w:t>Distributors.</w:t>
      </w:r>
      <w:r w:rsidR="001E199A"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14:paraId="10269296" w14:textId="6F883989" w:rsidR="001E199A" w:rsidRPr="000E5364" w:rsidRDefault="00372178" w:rsidP="00B95821">
      <w:pPr>
        <w:pStyle w:val="Indent2"/>
      </w:pPr>
      <w:r w:rsidRPr="000E5364">
        <w:tab/>
      </w:r>
      <w:r w:rsidRPr="000E5364">
        <w:tab/>
      </w:r>
      <w:r w:rsidR="001E199A" w:rsidRPr="000E5364">
        <w:t xml:space="preserve">(v) </w:t>
      </w:r>
      <w:r w:rsidR="001E199A" w:rsidRPr="000E5364">
        <w:rPr>
          <w:i/>
        </w:rPr>
        <w:t>Components of commercial end items.</w:t>
      </w:r>
      <w:r w:rsidR="001E199A"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32D2308D" w14:textId="7DBA5EA0" w:rsidR="001E199A" w:rsidRPr="000E5364" w:rsidRDefault="00372178" w:rsidP="00B95821">
      <w:pPr>
        <w:pStyle w:val="Indent2"/>
      </w:pPr>
      <w:r w:rsidRPr="000E5364">
        <w:tab/>
      </w:r>
      <w:r w:rsidRPr="000E5364">
        <w:tab/>
      </w:r>
      <w:r w:rsidR="001E199A" w:rsidRPr="000E5364">
        <w:t xml:space="preserve">(vi) </w:t>
      </w:r>
      <w:r w:rsidR="001E199A" w:rsidRPr="000E5364">
        <w:rPr>
          <w:i/>
        </w:rPr>
        <w:t>Prior agency or department determinations.</w:t>
      </w:r>
      <w:r w:rsidR="001E199A"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r w:rsidRPr="000E5364">
        <w:t>.</w:t>
      </w:r>
    </w:p>
    <w:p w14:paraId="449D6392" w14:textId="26081F33" w:rsidR="001E199A" w:rsidRPr="000E5364" w:rsidRDefault="00372178" w:rsidP="00B95821">
      <w:pPr>
        <w:pStyle w:val="Indent2"/>
      </w:pPr>
      <w:r w:rsidRPr="000E5364">
        <w:lastRenderedPageBreak/>
        <w:tab/>
      </w:r>
      <w:r w:rsidRPr="000E5364">
        <w:tab/>
      </w:r>
      <w:r w:rsidR="001E199A" w:rsidRPr="000E5364">
        <w:t xml:space="preserve">(vii) </w:t>
      </w:r>
      <w:r w:rsidR="001E199A" w:rsidRPr="000E5364">
        <w:rPr>
          <w:i/>
        </w:rPr>
        <w:t>Contractor/subcontractor determinations.</w:t>
      </w:r>
      <w:r w:rsidR="001E199A"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6501A36A" w14:textId="327054C6" w:rsidR="001E199A" w:rsidRPr="000E5364" w:rsidRDefault="00372178" w:rsidP="00B95821">
      <w:pPr>
        <w:pStyle w:val="Indent2"/>
      </w:pPr>
      <w:r w:rsidRPr="000E5364">
        <w:tab/>
      </w:r>
      <w:r w:rsidRPr="000E5364">
        <w:tab/>
      </w:r>
      <w:r w:rsidR="001E199A" w:rsidRPr="000E5364">
        <w:t xml:space="preserve">(viii) </w:t>
      </w:r>
      <w:r w:rsidR="001E199A" w:rsidRPr="000E5364">
        <w:rPr>
          <w:i/>
        </w:rPr>
        <w:t>Predominantly commercial facilities.</w:t>
      </w:r>
      <w:r w:rsidR="001E199A"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w:t>
      </w:r>
      <w:r w:rsidRPr="000E5364">
        <w:t>lly be considered commercial.</w:t>
      </w:r>
    </w:p>
    <w:p w14:paraId="0AE70F60" w14:textId="103AD560" w:rsidR="001E199A" w:rsidRPr="000E5364" w:rsidRDefault="00372178" w:rsidP="00B95821">
      <w:pPr>
        <w:pStyle w:val="Indent2"/>
      </w:pPr>
      <w:r w:rsidRPr="000E5364">
        <w:tab/>
      </w:r>
      <w:r w:rsidR="001E199A" w:rsidRPr="000E5364">
        <w:t>(4) Contracts must require that additions to catalogs are subject to a determination of commerciality.</w:t>
      </w:r>
    </w:p>
    <w:p w14:paraId="5D457EA2" w14:textId="24C3EE57" w:rsidR="001E199A" w:rsidRPr="000E5364" w:rsidRDefault="001E199A" w:rsidP="00F9525C">
      <w:pPr>
        <w:pStyle w:val="Indent1"/>
      </w:pPr>
      <w:r w:rsidRPr="000E5364">
        <w:t xml:space="preserve">(S-98)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t>
      </w:r>
      <w:r w:rsidR="00372178" w:rsidRPr="000E5364">
        <w:t>with solicitation requirements.</w:t>
      </w:r>
    </w:p>
    <w:p w14:paraId="4E1805DC" w14:textId="5122044F" w:rsidR="001E199A" w:rsidRPr="00D13F3F" w:rsidRDefault="001E199A" w:rsidP="001E199A">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14:paraId="0AA5B02D" w14:textId="404E7658" w:rsidR="001E199A" w:rsidRPr="00784651" w:rsidRDefault="00372178" w:rsidP="00B95821">
      <w:pPr>
        <w:pStyle w:val="Indent2"/>
      </w:pPr>
      <w:r w:rsidRPr="00D13F3F">
        <w:tab/>
      </w:r>
      <w:r w:rsidRPr="00D13F3F">
        <w:tab/>
      </w:r>
      <w:r w:rsidR="001E199A" w:rsidRPr="00D13F3F">
        <w:t>(i) The solicitation was not issued in accordance with Part 12, because the agency had not identified any commercial</w:t>
      </w:r>
      <w:r w:rsidR="001E199A" w:rsidRPr="00784651">
        <w:t xml:space="preserve"> items that could meet the Government’s need (see FAR 10.002(d)(2)); and </w:t>
      </w:r>
    </w:p>
    <w:p w14:paraId="11646D5E" w14:textId="3A913C47" w:rsidR="001E199A" w:rsidRPr="00784651" w:rsidRDefault="00372178" w:rsidP="001E199A">
      <w:pPr>
        <w:tabs>
          <w:tab w:val="left" w:pos="2250"/>
        </w:tabs>
        <w:rPr>
          <w:rFonts w:eastAsia="Calibri"/>
          <w:snapToGrid w:val="0"/>
          <w:sz w:val="24"/>
          <w:szCs w:val="24"/>
        </w:rPr>
      </w:pPr>
      <w:r w:rsidRPr="00784651">
        <w:rPr>
          <w:rFonts w:eastAsia="Calibri"/>
          <w:snapToGrid w:val="0"/>
          <w:sz w:val="24"/>
          <w:szCs w:val="24"/>
        </w:rPr>
        <w:tab/>
      </w:r>
      <w:r w:rsidR="009F1842" w:rsidRPr="00784651">
        <w:rPr>
          <w:rFonts w:eastAsia="Calibri"/>
          <w:snapToGrid w:val="0"/>
          <w:sz w:val="24"/>
          <w:szCs w:val="24"/>
        </w:rPr>
        <w:tab/>
      </w:r>
      <w:r w:rsidRPr="00784651">
        <w:rPr>
          <w:rFonts w:eastAsia="Calibri"/>
          <w:snapToGrid w:val="0"/>
          <w:sz w:val="24"/>
          <w:szCs w:val="24"/>
        </w:rPr>
        <w:tab/>
      </w:r>
      <w:r w:rsidR="001E199A"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14:paraId="54C45968" w14:textId="57DB93C1" w:rsidR="001E199A" w:rsidRPr="00784651" w:rsidRDefault="001E199A" w:rsidP="00784651">
      <w:pPr>
        <w:spacing w:after="240"/>
        <w:rPr>
          <w:snapToGrid w:val="0"/>
          <w:sz w:val="24"/>
          <w:szCs w:val="24"/>
        </w:rPr>
      </w:pPr>
      <w:r w:rsidRPr="00784651">
        <w:rPr>
          <w:snapToGrid w:val="0"/>
          <w:sz w:val="24"/>
          <w:szCs w:val="24"/>
        </w:rPr>
        <w:t>(f)(1) The HCA is delegated the authority to make the determination that items will be used to facilitate defense against or recovery from nuclear, biological, chemical, or radiological attack. This determination should be placed in the contract file.</w:t>
      </w:r>
    </w:p>
    <w:p w14:paraId="1A613BF3" w14:textId="77777777" w:rsidR="001E199A" w:rsidRPr="004D7614" w:rsidRDefault="001E199A" w:rsidP="00025804">
      <w:pPr>
        <w:pStyle w:val="Heading2"/>
        <w:rPr>
          <w:snapToGrid w:val="0"/>
        </w:rPr>
      </w:pPr>
      <w:r w:rsidRPr="004D7614">
        <w:rPr>
          <w:snapToGrid w:val="0"/>
        </w:rPr>
        <w:t>SUBPART 12.2 – SPECIAL REQUIREMENTS FOR THE ACQUISITION OF COMMERCIAL ITEMS</w:t>
      </w:r>
    </w:p>
    <w:p w14:paraId="286DC391" w14:textId="77777777" w:rsidR="006802FA" w:rsidRPr="004D7614" w:rsidRDefault="006802FA" w:rsidP="00784651">
      <w:pPr>
        <w:spacing w:after="240"/>
        <w:jc w:val="center"/>
        <w:rPr>
          <w:i/>
          <w:sz w:val="24"/>
          <w:szCs w:val="24"/>
        </w:rPr>
      </w:pPr>
      <w:r w:rsidRPr="004D7614">
        <w:rPr>
          <w:i/>
          <w:sz w:val="24"/>
          <w:szCs w:val="24"/>
        </w:rPr>
        <w:t>(Revised December 27, 2016 through PROCLTR 2017-08)</w:t>
      </w:r>
    </w:p>
    <w:p w14:paraId="4D0FB8F0" w14:textId="4609B78B" w:rsidR="001E199A" w:rsidRPr="008F6E91" w:rsidRDefault="001E199A" w:rsidP="008F6E91">
      <w:pPr>
        <w:pStyle w:val="Heading3"/>
        <w:rPr>
          <w:sz w:val="24"/>
          <w:szCs w:val="24"/>
        </w:rPr>
      </w:pPr>
      <w:bookmarkStart w:id="380" w:name="P12_208"/>
      <w:r w:rsidRPr="008F6E91">
        <w:rPr>
          <w:sz w:val="24"/>
          <w:szCs w:val="24"/>
        </w:rPr>
        <w:t xml:space="preserve">12.208 </w:t>
      </w:r>
      <w:bookmarkEnd w:id="380"/>
      <w:r w:rsidRPr="008F6E91">
        <w:rPr>
          <w:sz w:val="24"/>
          <w:szCs w:val="24"/>
        </w:rPr>
        <w:t>Contract quality assurance.</w:t>
      </w:r>
    </w:p>
    <w:p w14:paraId="6F369DA3" w14:textId="5FC2DE5A" w:rsidR="001E199A" w:rsidRPr="004D7614" w:rsidRDefault="001E199A" w:rsidP="00784651">
      <w:pPr>
        <w:spacing w:after="240"/>
        <w:rPr>
          <w:sz w:val="24"/>
          <w:szCs w:val="24"/>
        </w:rPr>
      </w:pPr>
      <w:r w:rsidRPr="004D7614">
        <w:rPr>
          <w:snapToGrid w:val="0"/>
          <w:sz w:val="24"/>
          <w:szCs w:val="24"/>
        </w:rPr>
        <w:lastRenderedPageBreak/>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128C1A2C" w14:textId="77777777" w:rsidR="00571CE9" w:rsidRPr="004D7614" w:rsidRDefault="00571CE9" w:rsidP="00025804">
      <w:pPr>
        <w:pStyle w:val="Heading2"/>
      </w:pPr>
      <w:r w:rsidRPr="004D7614">
        <w:t>SUBPART 12.3 – SOLICITATION PROVISIONS AND CONTRACT CLAUSES FOR THE ACQUISITION OF COMMERCIAL ITEMS</w:t>
      </w:r>
    </w:p>
    <w:p w14:paraId="23D4B778" w14:textId="77777777" w:rsidR="00571CE9" w:rsidRPr="004D7614" w:rsidRDefault="00571CE9" w:rsidP="00784651">
      <w:pPr>
        <w:spacing w:after="240"/>
        <w:jc w:val="center"/>
        <w:rPr>
          <w:i/>
          <w:sz w:val="24"/>
          <w:szCs w:val="24"/>
        </w:rPr>
      </w:pPr>
      <w:r w:rsidRPr="004D7614">
        <w:rPr>
          <w:i/>
          <w:sz w:val="24"/>
          <w:szCs w:val="24"/>
        </w:rPr>
        <w:t>(Revised May 17, 2018 through PROCLTR 2018-07)</w:t>
      </w:r>
    </w:p>
    <w:p w14:paraId="3AC65545" w14:textId="30221609" w:rsidR="00571CE9" w:rsidRPr="008F6E91" w:rsidRDefault="00571CE9" w:rsidP="008F6E91">
      <w:pPr>
        <w:pStyle w:val="Heading3"/>
        <w:rPr>
          <w:sz w:val="24"/>
          <w:szCs w:val="24"/>
        </w:rPr>
      </w:pPr>
      <w:r w:rsidRPr="008F6E91">
        <w:rPr>
          <w:sz w:val="24"/>
          <w:szCs w:val="24"/>
        </w:rPr>
        <w:t>12.301 Solicitation provisions and contract clauses for acqui</w:t>
      </w:r>
      <w:r w:rsidR="00372178" w:rsidRPr="008F6E91">
        <w:rPr>
          <w:sz w:val="24"/>
          <w:szCs w:val="24"/>
        </w:rPr>
        <w:t>sition(s) of commercial items.</w:t>
      </w:r>
    </w:p>
    <w:p w14:paraId="65C20EAE" w14:textId="6AE90FFA" w:rsidR="00571CE9" w:rsidRPr="004D7614" w:rsidRDefault="00571CE9" w:rsidP="00571CE9">
      <w:pPr>
        <w:rPr>
          <w:sz w:val="24"/>
          <w:szCs w:val="24"/>
        </w:rPr>
      </w:pPr>
      <w:r w:rsidRPr="004D7614">
        <w:rPr>
          <w:snapToGrid w:val="0"/>
          <w:sz w:val="24"/>
          <w:szCs w:val="24"/>
        </w:rPr>
        <w:t xml:space="preserve">(e) </w:t>
      </w:r>
      <w:r w:rsidRPr="004D7614">
        <w:rPr>
          <w:i/>
          <w:snapToGrid w:val="0"/>
          <w:sz w:val="24"/>
          <w:szCs w:val="24"/>
        </w:rPr>
        <w:t>Discretionary use of FAR provisions and clauses</w:t>
      </w:r>
      <w:r w:rsidRPr="004D7614">
        <w:rPr>
          <w:snapToGrid w:val="0"/>
          <w:sz w:val="24"/>
          <w:szCs w:val="24"/>
        </w:rPr>
        <w:t xml:space="preserve">. Pursuant to FAR 12.301 and 12.302, contracting officers must use their authority to tailor the standard FAR Part 12 terms and conditions as necessary to meet the Government’s needs. (See </w:t>
      </w:r>
      <w:hyperlink w:anchor="P12_208" w:history="1">
        <w:r w:rsidRPr="004D7614">
          <w:rPr>
            <w:rStyle w:val="Hyperlink"/>
            <w:snapToGrid w:val="0"/>
            <w:sz w:val="24"/>
            <w:szCs w:val="24"/>
          </w:rPr>
          <w:t>12.208</w:t>
        </w:r>
      </w:hyperlink>
      <w:r w:rsidRPr="004D7614">
        <w:rPr>
          <w:snapToGrid w:val="0"/>
          <w:sz w:val="24"/>
          <w:szCs w:val="24"/>
        </w:rPr>
        <w:t xml:space="preserve"> concerning how to tailor FAR 52.212-4(a), Inspection/ Acceptance.) Subject to the procedures in FAR and DLAD 12.302, the contracting officer may i</w:t>
      </w:r>
      <w:r w:rsidRPr="004D7614">
        <w:rPr>
          <w:sz w:val="24"/>
          <w:szCs w:val="24"/>
        </w:rPr>
        <w:t>nclude other DLAD provisions, clauses and procurement notes; and if necessary, make accompanying changes to the provision FAR 52.212-1 and clause FAR 52.212</w:t>
      </w:r>
      <w:r w:rsidRPr="004D7614">
        <w:rPr>
          <w:sz w:val="24"/>
          <w:szCs w:val="24"/>
        </w:rPr>
        <w:noBreakHyphen/>
        <w:t>4.</w:t>
      </w:r>
    </w:p>
    <w:p w14:paraId="60BA2883" w14:textId="6459EFFE" w:rsidR="00571CE9" w:rsidRPr="004D7614" w:rsidRDefault="00571CE9" w:rsidP="00571CE9">
      <w:pPr>
        <w:rPr>
          <w:snapToGrid w:val="0"/>
          <w:sz w:val="24"/>
          <w:szCs w:val="24"/>
        </w:rPr>
      </w:pPr>
      <w:r w:rsidRPr="004D7614">
        <w:rPr>
          <w:snapToGrid w:val="0"/>
          <w:sz w:val="24"/>
          <w:szCs w:val="24"/>
        </w:rPr>
        <w:t>(f) The DLA SPE has approved supplementation of the provisions and clauses in FAR Part 12 to require use of the following provisions, clauses, and procurement notes, when applicable:</w:t>
      </w:r>
    </w:p>
    <w:p w14:paraId="60B11ABB" w14:textId="36D50D3A" w:rsidR="00571CE9" w:rsidRPr="00B91F71" w:rsidRDefault="00372178" w:rsidP="00F9525C">
      <w:pPr>
        <w:pStyle w:val="Indent1"/>
        <w:rPr>
          <w:strike/>
        </w:rPr>
      </w:pPr>
      <w:r w:rsidRPr="00B91F71">
        <w:tab/>
      </w:r>
      <w:r w:rsidR="00571CE9" w:rsidRPr="00B91F71">
        <w:t>(S-90) Reserved.</w:t>
      </w:r>
      <w:commentRangeStart w:id="381"/>
      <w:commentRangeEnd w:id="381"/>
      <w:r w:rsidR="00571CE9" w:rsidRPr="00B91F71">
        <w:rPr>
          <w:rStyle w:val="CommentReference"/>
          <w:rFonts w:eastAsia="Times New Roman"/>
          <w:snapToGrid/>
          <w:sz w:val="24"/>
          <w:szCs w:val="24"/>
          <w:lang w:val="en-US"/>
        </w:rPr>
        <w:commentReference w:id="381"/>
      </w:r>
    </w:p>
    <w:p w14:paraId="05DF46C4" w14:textId="77777777" w:rsidR="00372178" w:rsidRPr="00271EF7" w:rsidRDefault="00372178" w:rsidP="00F9525C">
      <w:pPr>
        <w:pStyle w:val="Indent1"/>
      </w:pPr>
      <w:r w:rsidRPr="00B91F71">
        <w:tab/>
      </w:r>
      <w:r w:rsidR="001E199A" w:rsidRPr="00B91F71">
        <w:t xml:space="preserve">(S-91) Procurement notes C01, Superseded Part Numbered Items, as prescribed </w:t>
      </w:r>
      <w:r w:rsidR="001E199A" w:rsidRPr="00271EF7">
        <w:t xml:space="preserve">in </w:t>
      </w:r>
      <w:hyperlink w:anchor="P11_391" w:history="1">
        <w:r w:rsidR="001E199A" w:rsidRPr="00271EF7">
          <w:rPr>
            <w:rStyle w:val="Hyperlink"/>
          </w:rPr>
          <w:t>11.391</w:t>
        </w:r>
      </w:hyperlink>
      <w:r w:rsidR="001E199A" w:rsidRPr="00271EF7">
        <w:t xml:space="preserve">(a); L04, Offers for Part Numbered Items, as prescribed in </w:t>
      </w:r>
      <w:hyperlink w:anchor="P11_391" w:history="1">
        <w:r w:rsidR="001E199A" w:rsidRPr="00271EF7">
          <w:rPr>
            <w:rStyle w:val="Hyperlink"/>
          </w:rPr>
          <w:t>11.391</w:t>
        </w:r>
      </w:hyperlink>
      <w:r w:rsidR="001E199A" w:rsidRPr="00271EF7">
        <w:t xml:space="preserve">(b); and M06, Evaluation of Offers of Alternate Product for Part Numbered Items, as prescribed in </w:t>
      </w:r>
      <w:hyperlink w:anchor="P11_391" w:history="1">
        <w:r w:rsidR="001E199A" w:rsidRPr="00271EF7">
          <w:rPr>
            <w:rStyle w:val="Hyperlink"/>
          </w:rPr>
          <w:t>11.391</w:t>
        </w:r>
      </w:hyperlink>
      <w:r w:rsidR="001E199A" w:rsidRPr="00271EF7">
        <w:t>(b).</w:t>
      </w:r>
    </w:p>
    <w:p w14:paraId="5355F6C0" w14:textId="7D66646A" w:rsidR="001E199A" w:rsidRPr="00B91F71" w:rsidRDefault="00372178" w:rsidP="00F9525C">
      <w:pPr>
        <w:pStyle w:val="Indent1"/>
      </w:pPr>
      <w:r w:rsidRPr="00B91F71">
        <w:tab/>
      </w:r>
      <w:r w:rsidR="001E199A" w:rsidRPr="00B91F71">
        <w:t>(S-92) Provisions and clauses below, as prescribed in FAR 16.203-4(a), 16.506(a)-(f), and 17.208(c):</w:t>
      </w:r>
    </w:p>
    <w:p w14:paraId="23E8163E" w14:textId="392C7D5E" w:rsidR="001E199A" w:rsidRPr="00B91F71" w:rsidRDefault="00372178" w:rsidP="00B95821">
      <w:pPr>
        <w:pStyle w:val="Indent2"/>
      </w:pPr>
      <w:r w:rsidRPr="00B91F71">
        <w:tab/>
      </w:r>
      <w:r w:rsidRPr="00B91F71">
        <w:tab/>
      </w:r>
      <w:r w:rsidR="001E199A" w:rsidRPr="00B91F71">
        <w:t>(i) FAR 52.216-2, Economic Price Adjustment – Standard Supplies;</w:t>
      </w:r>
    </w:p>
    <w:p w14:paraId="19AA10FB" w14:textId="1F7FD110" w:rsidR="001E199A" w:rsidRPr="00B91F71" w:rsidRDefault="00372178" w:rsidP="00B95821">
      <w:pPr>
        <w:pStyle w:val="Indent2"/>
        <w:rPr>
          <w:strike/>
        </w:rPr>
      </w:pPr>
      <w:r w:rsidRPr="00B91F71">
        <w:tab/>
      </w:r>
      <w:r w:rsidRPr="00B91F71">
        <w:tab/>
      </w:r>
      <w:r w:rsidR="001E199A" w:rsidRPr="00B91F71">
        <w:t>(ii) FAR 52.216-18, Ordering;</w:t>
      </w:r>
    </w:p>
    <w:p w14:paraId="2C5A3976" w14:textId="17182FD6" w:rsidR="001E199A" w:rsidRPr="00B91F71" w:rsidRDefault="00372178" w:rsidP="00B95821">
      <w:pPr>
        <w:pStyle w:val="Indent2"/>
        <w:rPr>
          <w:strike/>
        </w:rPr>
      </w:pPr>
      <w:r w:rsidRPr="00B91F71">
        <w:tab/>
      </w:r>
      <w:r w:rsidRPr="00B91F71">
        <w:tab/>
      </w:r>
      <w:r w:rsidR="001E199A" w:rsidRPr="00B91F71">
        <w:t>(iii) FAR 52.216-19, Order Limitations;</w:t>
      </w:r>
    </w:p>
    <w:p w14:paraId="1C5B3A43" w14:textId="4F775643" w:rsidR="001E199A" w:rsidRPr="00B91F71" w:rsidRDefault="00372178" w:rsidP="00B95821">
      <w:pPr>
        <w:pStyle w:val="Indent2"/>
        <w:rPr>
          <w:strike/>
        </w:rPr>
      </w:pPr>
      <w:r w:rsidRPr="00B91F71">
        <w:tab/>
      </w:r>
      <w:r w:rsidRPr="00B91F71">
        <w:tab/>
      </w:r>
      <w:r w:rsidR="001E199A" w:rsidRPr="00B91F71">
        <w:t>(iv) FAR 52.216-20, Definite Quantity;</w:t>
      </w:r>
    </w:p>
    <w:p w14:paraId="72D6E05F" w14:textId="16543C8E" w:rsidR="001E199A" w:rsidRPr="00B91F71" w:rsidRDefault="00372178" w:rsidP="00B95821">
      <w:pPr>
        <w:pStyle w:val="Indent2"/>
        <w:rPr>
          <w:strike/>
        </w:rPr>
      </w:pPr>
      <w:r w:rsidRPr="00B91F71">
        <w:tab/>
      </w:r>
      <w:r w:rsidRPr="00B91F71">
        <w:tab/>
      </w:r>
      <w:r w:rsidR="001E199A" w:rsidRPr="00B91F71">
        <w:t>(v) FAR 52.216-21, Requirements;</w:t>
      </w:r>
    </w:p>
    <w:p w14:paraId="386A9A04" w14:textId="2B97BC0E" w:rsidR="001E199A" w:rsidRPr="00B91F71" w:rsidRDefault="00372178" w:rsidP="00B95821">
      <w:pPr>
        <w:pStyle w:val="Indent2"/>
        <w:rPr>
          <w:strike/>
        </w:rPr>
      </w:pPr>
      <w:r w:rsidRPr="00B91F71">
        <w:tab/>
      </w:r>
      <w:r w:rsidRPr="00B91F71">
        <w:tab/>
      </w:r>
      <w:r w:rsidR="001E199A" w:rsidRPr="00B91F71">
        <w:t>(vi) FAR 52.216-22, Indefinite Quantity;</w:t>
      </w:r>
    </w:p>
    <w:p w14:paraId="6CA36EE1" w14:textId="60E0848B" w:rsidR="001E199A" w:rsidRPr="00B91F71" w:rsidRDefault="00372178" w:rsidP="00B95821">
      <w:pPr>
        <w:pStyle w:val="Indent2"/>
        <w:rPr>
          <w:strike/>
        </w:rPr>
      </w:pPr>
      <w:r w:rsidRPr="00B91F71">
        <w:lastRenderedPageBreak/>
        <w:tab/>
      </w:r>
      <w:r w:rsidRPr="00B91F71">
        <w:tab/>
      </w:r>
      <w:r w:rsidR="001E199A" w:rsidRPr="00B91F71">
        <w:t>(vii) FAR 52.216-27, Single or Multiple Awards; and</w:t>
      </w:r>
    </w:p>
    <w:p w14:paraId="54E1AF5D" w14:textId="4D9166C3" w:rsidR="001E199A" w:rsidRPr="00B91F71" w:rsidRDefault="00372178" w:rsidP="00B95821">
      <w:pPr>
        <w:pStyle w:val="Indent2"/>
        <w:rPr>
          <w:strike/>
        </w:rPr>
      </w:pPr>
      <w:r w:rsidRPr="00B91F71">
        <w:tab/>
      </w:r>
      <w:r w:rsidRPr="00B91F71">
        <w:tab/>
      </w:r>
      <w:r w:rsidR="001E199A" w:rsidRPr="00B91F71">
        <w:t>(viii) FAR 52.217-5, Evaluation of Options.</w:t>
      </w:r>
    </w:p>
    <w:p w14:paraId="711165EA" w14:textId="5EB4FDE8" w:rsidR="001E199A" w:rsidRPr="00B91F71" w:rsidRDefault="00372178" w:rsidP="00F9525C">
      <w:pPr>
        <w:pStyle w:val="Indent1"/>
      </w:pPr>
      <w:r w:rsidRPr="00B91F71">
        <w:tab/>
      </w:r>
      <w:r w:rsidR="001E199A"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437FA7C3" w14:textId="3F2FCBAF" w:rsidR="001E199A" w:rsidRPr="00271EF7" w:rsidRDefault="004A4364" w:rsidP="00F9525C">
      <w:pPr>
        <w:pStyle w:val="Indent1"/>
      </w:pPr>
      <w:r w:rsidRPr="00B91F71">
        <w:tab/>
      </w:r>
      <w:r w:rsidR="001E199A" w:rsidRPr="00B91F71">
        <w:t xml:space="preserve">(S-94) Procurement note C02, Manufacturing Phase Out or Discontinuation of Production, Diminishing Sources, and Obsolete Materials or Components, as </w:t>
      </w:r>
      <w:r w:rsidR="001E199A" w:rsidRPr="00271EF7">
        <w:t xml:space="preserve">prescribed in </w:t>
      </w:r>
      <w:hyperlink w:anchor="P11_9001" w:history="1">
        <w:r w:rsidR="001E199A" w:rsidRPr="00271EF7">
          <w:rPr>
            <w:rStyle w:val="Hyperlink"/>
          </w:rPr>
          <w:t>11.9001</w:t>
        </w:r>
      </w:hyperlink>
      <w:r w:rsidR="001E199A" w:rsidRPr="00271EF7">
        <w:t>(a).</w:t>
      </w:r>
    </w:p>
    <w:p w14:paraId="1353B118" w14:textId="30B8C3AD" w:rsidR="001E199A" w:rsidRPr="00271EF7" w:rsidRDefault="004A4364" w:rsidP="004D7614">
      <w:pPr>
        <w:rPr>
          <w:rFonts w:eastAsia="Calibri"/>
          <w:bCs/>
          <w:iCs/>
          <w:snapToGrid w:val="0"/>
          <w:sz w:val="24"/>
          <w:szCs w:val="24"/>
          <w:lang w:val="en"/>
        </w:rPr>
      </w:pPr>
      <w:r w:rsidRPr="00271EF7">
        <w:rPr>
          <w:rFonts w:eastAsia="Calibri"/>
          <w:bCs/>
          <w:iCs/>
          <w:snapToGrid w:val="0"/>
          <w:sz w:val="24"/>
          <w:szCs w:val="24"/>
          <w:lang w:val="en"/>
        </w:rPr>
        <w:tab/>
      </w:r>
      <w:r w:rsidR="001E199A" w:rsidRPr="00271EF7">
        <w:rPr>
          <w:rFonts w:eastAsia="Calibri"/>
          <w:bCs/>
          <w:iCs/>
          <w:snapToGrid w:val="0"/>
          <w:sz w:val="24"/>
          <w:szCs w:val="24"/>
          <w:lang w:val="en"/>
        </w:rPr>
        <w:t xml:space="preserve">(S-95) Procurement note C03, Contractor Retention of Supply Chain Traceability Documentation, as prescribed in </w:t>
      </w:r>
      <w:hyperlink w:anchor="P4_703" w:history="1">
        <w:r w:rsidR="001E199A" w:rsidRPr="00271EF7">
          <w:rPr>
            <w:rStyle w:val="Hyperlink"/>
            <w:rFonts w:eastAsia="Calibri"/>
            <w:bCs/>
            <w:iCs/>
            <w:snapToGrid w:val="0"/>
            <w:sz w:val="24"/>
            <w:szCs w:val="24"/>
            <w:lang w:val="en"/>
          </w:rPr>
          <w:t>4.703</w:t>
        </w:r>
      </w:hyperlink>
      <w:r w:rsidR="001E199A" w:rsidRPr="00271EF7">
        <w:rPr>
          <w:rFonts w:eastAsia="Calibri"/>
          <w:bCs/>
          <w:iCs/>
          <w:snapToGrid w:val="0"/>
          <w:sz w:val="24"/>
          <w:szCs w:val="24"/>
          <w:lang w:val="en"/>
        </w:rPr>
        <w:t>(a).</w:t>
      </w:r>
    </w:p>
    <w:p w14:paraId="0CBDA39D" w14:textId="2EECE36D" w:rsidR="001E199A" w:rsidRPr="00271EF7" w:rsidRDefault="004A4364" w:rsidP="004D7614">
      <w:pPr>
        <w:rPr>
          <w:sz w:val="24"/>
          <w:szCs w:val="24"/>
        </w:rPr>
      </w:pPr>
      <w:r w:rsidRPr="00271EF7">
        <w:rPr>
          <w:sz w:val="24"/>
          <w:szCs w:val="24"/>
        </w:rPr>
        <w:tab/>
      </w:r>
      <w:r w:rsidR="001E199A" w:rsidRPr="00271EF7">
        <w:rPr>
          <w:sz w:val="24"/>
          <w:szCs w:val="24"/>
        </w:rPr>
        <w:t>(S-96) Provision DFARS 252.209-7002, Disclosure of Ownership or Control by a Foreign Government, as prescribed in DFARS 209.104-70.</w:t>
      </w:r>
    </w:p>
    <w:p w14:paraId="623A72DC" w14:textId="3179AB5D" w:rsidR="001E199A" w:rsidRPr="00271EF7" w:rsidRDefault="004A4364" w:rsidP="00F9525C">
      <w:pPr>
        <w:pStyle w:val="Indent1"/>
      </w:pPr>
      <w:r w:rsidRPr="00271EF7">
        <w:tab/>
      </w:r>
      <w:r w:rsidR="001E199A" w:rsidRPr="00271EF7">
        <w:t xml:space="preserve">(S-97) Procurement note H04, Sourcing for Critical Safety Items as prescribed in </w:t>
      </w:r>
      <w:hyperlink w:anchor="P9_270_3" w:history="1">
        <w:r w:rsidR="001E199A" w:rsidRPr="00271EF7">
          <w:rPr>
            <w:rStyle w:val="Hyperlink"/>
          </w:rPr>
          <w:t>9.270-3</w:t>
        </w:r>
      </w:hyperlink>
      <w:r w:rsidR="001E199A" w:rsidRPr="00271EF7">
        <w:t>(a).</w:t>
      </w:r>
    </w:p>
    <w:p w14:paraId="77553DEE" w14:textId="0A82A872" w:rsidR="001E199A" w:rsidRPr="00271EF7" w:rsidRDefault="004A4364" w:rsidP="00F9525C">
      <w:pPr>
        <w:pStyle w:val="Indent1"/>
      </w:pPr>
      <w:r w:rsidRPr="00271EF7">
        <w:tab/>
      </w:r>
      <w:r w:rsidR="001E199A" w:rsidRPr="00271EF7">
        <w:t>(S-98) Procurement note E05, Product Verification Testing, as prescribed in 46.292.</w:t>
      </w:r>
    </w:p>
    <w:p w14:paraId="1C35D5C4" w14:textId="1980D0C6" w:rsidR="001E199A" w:rsidRPr="00271EF7" w:rsidRDefault="004A4364" w:rsidP="00F9525C">
      <w:pPr>
        <w:pStyle w:val="Indent1"/>
      </w:pPr>
      <w:r w:rsidRPr="00271EF7">
        <w:tab/>
      </w:r>
      <w:r w:rsidR="001E199A" w:rsidRPr="00271EF7">
        <w:t xml:space="preserve">(S-99) Procurement note E06, Inspection and Acceptance at </w:t>
      </w:r>
      <w:r w:rsidR="00AC0962" w:rsidRPr="00271EF7">
        <w:t>Source</w:t>
      </w:r>
      <w:r w:rsidR="001E199A" w:rsidRPr="00271EF7">
        <w:t>, as prescribed in 46.402.</w:t>
      </w:r>
      <w:commentRangeStart w:id="382"/>
      <w:commentRangeEnd w:id="382"/>
      <w:r w:rsidR="00AC0962" w:rsidRPr="00271EF7">
        <w:rPr>
          <w:rStyle w:val="CommentReference"/>
          <w:rFonts w:eastAsia="Times New Roman"/>
          <w:snapToGrid/>
          <w:sz w:val="24"/>
          <w:szCs w:val="24"/>
          <w:lang w:val="en-US"/>
        </w:rPr>
        <w:commentReference w:id="382"/>
      </w:r>
    </w:p>
    <w:p w14:paraId="58566EE2" w14:textId="7A88375F" w:rsidR="001E199A" w:rsidRPr="00271EF7" w:rsidRDefault="004A4364" w:rsidP="00F9525C">
      <w:pPr>
        <w:pStyle w:val="Indent1"/>
        <w:rPr>
          <w:strike/>
        </w:rPr>
      </w:pPr>
      <w:r w:rsidRPr="00271EF7">
        <w:tab/>
      </w:r>
      <w:r w:rsidR="001E199A" w:rsidRPr="00271EF7">
        <w:t xml:space="preserve">(S-100) Clause FAR 52.211-5, Material Requirements, as prescribed in FAR 11.304; procurement note C04, Unused Former Government Surplus Property, as prescribed in </w:t>
      </w:r>
      <w:hyperlink w:anchor="P11_390" w:history="1">
        <w:r w:rsidR="001E199A" w:rsidRPr="00271EF7">
          <w:rPr>
            <w:rStyle w:val="Hyperlink"/>
          </w:rPr>
          <w:t>11.390</w:t>
        </w:r>
      </w:hyperlink>
      <w:r w:rsidR="001E199A" w:rsidRPr="00271EF7">
        <w:t xml:space="preserve">(a); and procurement note M05, Evaluation Factor for Unused Former Government Surplus Property, as prescribed in </w:t>
      </w:r>
      <w:hyperlink w:anchor="P11_390" w:history="1">
        <w:r w:rsidR="001E199A" w:rsidRPr="00271EF7">
          <w:rPr>
            <w:rStyle w:val="Hyperlink"/>
          </w:rPr>
          <w:t>11.390</w:t>
        </w:r>
      </w:hyperlink>
      <w:r w:rsidR="001E199A" w:rsidRPr="00271EF7">
        <w:t>(b)(1).</w:t>
      </w:r>
    </w:p>
    <w:p w14:paraId="06E8B42A" w14:textId="6CD47AA7" w:rsidR="001E199A" w:rsidRPr="00271EF7" w:rsidRDefault="004A4364" w:rsidP="00F9525C">
      <w:pPr>
        <w:pStyle w:val="Indent1"/>
      </w:pPr>
      <w:r w:rsidRPr="00B91F71">
        <w:tab/>
      </w:r>
      <w:r w:rsidR="001E199A" w:rsidRPr="00B91F71">
        <w:t xml:space="preserve">(S-101) Procurement notes H01, Qualified </w:t>
      </w:r>
      <w:r w:rsidR="001E199A" w:rsidRPr="00271EF7">
        <w:t xml:space="preserve">Products List (QPL) for Federal Supply Class (FSC) 5935 Connector Assemblies and Contacts, as prescribed in </w:t>
      </w:r>
      <w:hyperlink w:anchor="P9_202" w:history="1">
        <w:r w:rsidR="001E199A" w:rsidRPr="00271EF7">
          <w:rPr>
            <w:rStyle w:val="Hyperlink"/>
          </w:rPr>
          <w:t>9.202</w:t>
        </w:r>
      </w:hyperlink>
      <w:r w:rsidR="001E199A" w:rsidRPr="00271EF7">
        <w:t xml:space="preserve">(a)(2)(i); H02, Component Qualified Products List (QPL)/Qualified Manufacturers List (QML), as prescribed in </w:t>
      </w:r>
      <w:hyperlink w:anchor="P9_202" w:history="1">
        <w:r w:rsidR="001E199A" w:rsidRPr="00271EF7">
          <w:rPr>
            <w:rStyle w:val="Hyperlink"/>
          </w:rPr>
          <w:t>9.202</w:t>
        </w:r>
      </w:hyperlink>
      <w:r w:rsidR="001E199A" w:rsidRPr="00271EF7">
        <w:t xml:space="preserve">(a)(2)(v); M01, Qualified Suppliers for Federal Supply Class (FSC) 5961 Semiconductors and Hardware Devices and FSC 5962 Electronic Microcircuits, as prescribed in </w:t>
      </w:r>
      <w:hyperlink w:anchor="P9_202" w:history="1">
        <w:r w:rsidR="001E199A" w:rsidRPr="00271EF7">
          <w:rPr>
            <w:rStyle w:val="Hyperlink"/>
          </w:rPr>
          <w:t>9.202</w:t>
        </w:r>
      </w:hyperlink>
      <w:r w:rsidR="001E199A" w:rsidRPr="00271EF7">
        <w:t>(a)(2)(ii);</w:t>
      </w:r>
      <w:commentRangeStart w:id="383"/>
      <w:r w:rsidR="001E199A" w:rsidRPr="00271EF7">
        <w:t xml:space="preserve"> </w:t>
      </w:r>
      <w:commentRangeEnd w:id="383"/>
      <w:r w:rsidR="002B4B0D" w:rsidRPr="00271EF7">
        <w:rPr>
          <w:rStyle w:val="CommentReference"/>
          <w:rFonts w:eastAsia="Times New Roman"/>
          <w:snapToGrid/>
          <w:sz w:val="24"/>
          <w:szCs w:val="24"/>
          <w:lang w:val="en-US"/>
        </w:rPr>
        <w:commentReference w:id="383"/>
      </w:r>
      <w:r w:rsidR="001E199A" w:rsidRPr="00271EF7">
        <w:t xml:space="preserve">and M03, Qualified Suppliers List for Manufacturers (QSLM)/Qualified Suppliers List for Distributors (QSLD) for Troop Support, as prescribed in </w:t>
      </w:r>
      <w:hyperlink w:anchor="P9_202" w:history="1">
        <w:r w:rsidR="001E199A" w:rsidRPr="00271EF7">
          <w:rPr>
            <w:rStyle w:val="Hyperlink"/>
          </w:rPr>
          <w:t>9.202</w:t>
        </w:r>
      </w:hyperlink>
      <w:r w:rsidR="001E199A" w:rsidRPr="00271EF7">
        <w:t>(a)(2)(iv).</w:t>
      </w:r>
    </w:p>
    <w:p w14:paraId="28545D7E" w14:textId="1D82F00A" w:rsidR="001E199A" w:rsidRPr="00271EF7" w:rsidRDefault="004A4364" w:rsidP="00F9525C">
      <w:pPr>
        <w:pStyle w:val="Indent1"/>
      </w:pPr>
      <w:r w:rsidRPr="00271EF7">
        <w:tab/>
      </w:r>
      <w:r w:rsidR="001E199A" w:rsidRPr="00271EF7">
        <w:t xml:space="preserve">(S-102) Procurement notes L01, Electronic Award Transmission; and L02, Electronic Order Transmission, as prescribed in </w:t>
      </w:r>
      <w:hyperlink w:anchor="P4_502" w:history="1">
        <w:r w:rsidR="001E199A" w:rsidRPr="00271EF7">
          <w:rPr>
            <w:rStyle w:val="Hyperlink"/>
          </w:rPr>
          <w:t>4.502</w:t>
        </w:r>
      </w:hyperlink>
      <w:r w:rsidR="001E199A" w:rsidRPr="00271EF7">
        <w:t>(b).</w:t>
      </w:r>
    </w:p>
    <w:p w14:paraId="47936105" w14:textId="7012DF86" w:rsidR="001E199A" w:rsidRPr="00271EF7" w:rsidRDefault="004A4364" w:rsidP="00F9525C">
      <w:pPr>
        <w:pStyle w:val="Indent1"/>
      </w:pPr>
      <w:r w:rsidRPr="00271EF7">
        <w:tab/>
      </w:r>
      <w:r w:rsidR="001E199A" w:rsidRPr="00271EF7">
        <w:t xml:space="preserve">(S-103) Procurement note C05, Changes to Key Personnel, as prescribed in </w:t>
      </w:r>
      <w:hyperlink w:anchor="P37_103" w:history="1">
        <w:r w:rsidR="001E199A" w:rsidRPr="00271EF7">
          <w:rPr>
            <w:rStyle w:val="Hyperlink"/>
          </w:rPr>
          <w:t>37.103</w:t>
        </w:r>
      </w:hyperlink>
      <w:r w:rsidR="001E199A" w:rsidRPr="00271EF7">
        <w:t>(S-90).</w:t>
      </w:r>
    </w:p>
    <w:p w14:paraId="7AAEF1DC" w14:textId="5CC19866" w:rsidR="00571CE9" w:rsidRPr="00271EF7" w:rsidRDefault="004A4364" w:rsidP="00F9525C">
      <w:pPr>
        <w:pStyle w:val="Indent1"/>
      </w:pPr>
      <w:r w:rsidRPr="00271EF7">
        <w:tab/>
      </w:r>
      <w:r w:rsidR="00571CE9" w:rsidRPr="00271EF7">
        <w:t>(S-104) Reserved</w:t>
      </w:r>
      <w:r w:rsidRPr="00271EF7">
        <w:t>.</w:t>
      </w:r>
      <w:commentRangeStart w:id="384"/>
      <w:commentRangeEnd w:id="384"/>
      <w:r w:rsidR="00571CE9" w:rsidRPr="00271EF7">
        <w:rPr>
          <w:rStyle w:val="CommentReference"/>
          <w:rFonts w:eastAsia="Times New Roman"/>
          <w:snapToGrid/>
          <w:sz w:val="24"/>
          <w:szCs w:val="24"/>
          <w:lang w:val="en-US"/>
        </w:rPr>
        <w:commentReference w:id="384"/>
      </w:r>
    </w:p>
    <w:p w14:paraId="570C1B14" w14:textId="6B0EAA10" w:rsidR="001E199A" w:rsidRPr="00271EF7" w:rsidRDefault="004A4364" w:rsidP="00F9525C">
      <w:pPr>
        <w:pStyle w:val="Indent1"/>
      </w:pPr>
      <w:r w:rsidRPr="00271EF7">
        <w:tab/>
      </w:r>
      <w:r w:rsidR="001E199A" w:rsidRPr="00271EF7">
        <w:t>(S-105) Clause FAR 52.232-17, Interest, as prescribed in FAR 32.611.</w:t>
      </w:r>
    </w:p>
    <w:p w14:paraId="0677AA82" w14:textId="673237CD" w:rsidR="001E199A" w:rsidRPr="00271EF7" w:rsidRDefault="004A4364" w:rsidP="00F9525C">
      <w:pPr>
        <w:pStyle w:val="Indent1"/>
      </w:pPr>
      <w:r w:rsidRPr="00271EF7">
        <w:tab/>
      </w:r>
      <w:r w:rsidR="001E199A" w:rsidRPr="00271EF7">
        <w:t>(S-106) Clause FAR 52.242-13, Bankruptcy, as prescribed in FAR 42.903.</w:t>
      </w:r>
    </w:p>
    <w:p w14:paraId="37D4E158" w14:textId="1F9E9BC8" w:rsidR="001E199A" w:rsidRPr="00271EF7" w:rsidRDefault="004A4364" w:rsidP="00F9525C">
      <w:pPr>
        <w:pStyle w:val="Indent1"/>
      </w:pPr>
      <w:r w:rsidRPr="00271EF7">
        <w:tab/>
      </w:r>
      <w:r w:rsidR="001E199A" w:rsidRPr="00271EF7">
        <w:t>(S-107) Clause FAR 52.242-15, Stop Work Order, as prescribed in FAR 42.1305(b)(1).</w:t>
      </w:r>
    </w:p>
    <w:p w14:paraId="7CD5B592" w14:textId="16599F80" w:rsidR="001E199A" w:rsidRPr="00271EF7" w:rsidRDefault="004A4364" w:rsidP="00F9525C">
      <w:pPr>
        <w:pStyle w:val="Indent1"/>
      </w:pPr>
      <w:r w:rsidRPr="00271EF7">
        <w:tab/>
      </w:r>
      <w:r w:rsidR="001E199A" w:rsidRPr="00271EF7">
        <w:t>(S-108) Provision 52.233-9001, Disputes</w:t>
      </w:r>
      <w:r w:rsidR="006912C8" w:rsidRPr="00271EF7">
        <w:t xml:space="preserve"> – </w:t>
      </w:r>
      <w:r w:rsidR="001E199A" w:rsidRPr="00271EF7">
        <w:t xml:space="preserve">Agreement to Use Alternative Dispute Resolution (ADR), as prescribed in </w:t>
      </w:r>
      <w:hyperlink w:anchor="P33_214" w:history="1">
        <w:r w:rsidR="001E199A" w:rsidRPr="00271EF7">
          <w:rPr>
            <w:rStyle w:val="Hyperlink"/>
          </w:rPr>
          <w:t>33.214</w:t>
        </w:r>
      </w:hyperlink>
      <w:r w:rsidR="001E199A" w:rsidRPr="00271EF7">
        <w:t xml:space="preserve">; and procurement note L06, Agency Protests, as prescribed in </w:t>
      </w:r>
      <w:hyperlink w:anchor="P33_103" w:history="1">
        <w:r w:rsidR="001E199A" w:rsidRPr="00271EF7">
          <w:rPr>
            <w:rStyle w:val="Hyperlink"/>
          </w:rPr>
          <w:t>33.103</w:t>
        </w:r>
      </w:hyperlink>
      <w:r w:rsidR="001E199A" w:rsidRPr="00271EF7">
        <w:t>(d)(4).</w:t>
      </w:r>
    </w:p>
    <w:p w14:paraId="2DA3A29E" w14:textId="347736CC" w:rsidR="001E199A" w:rsidRPr="00271EF7" w:rsidRDefault="004A4364" w:rsidP="00F9525C">
      <w:pPr>
        <w:pStyle w:val="Indent1"/>
      </w:pPr>
      <w:r w:rsidRPr="00271EF7">
        <w:tab/>
      </w:r>
      <w:r w:rsidR="001E199A" w:rsidRPr="00271EF7">
        <w:t xml:space="preserve">(S-109) Procurement note L07, Site Visit Instructions, as prescribed in </w:t>
      </w:r>
      <w:hyperlink w:anchor="P37_110" w:history="1">
        <w:r w:rsidR="001E199A" w:rsidRPr="00271EF7">
          <w:rPr>
            <w:rStyle w:val="Hyperlink"/>
          </w:rPr>
          <w:t>37.110</w:t>
        </w:r>
      </w:hyperlink>
      <w:r w:rsidR="001E199A" w:rsidRPr="00271EF7">
        <w:t>(a).</w:t>
      </w:r>
    </w:p>
    <w:p w14:paraId="79A2558C" w14:textId="69609C98" w:rsidR="001E199A" w:rsidRPr="00271EF7" w:rsidRDefault="004A4364" w:rsidP="00F9525C">
      <w:pPr>
        <w:pStyle w:val="Indent1"/>
        <w:rPr>
          <w:strike/>
        </w:rPr>
      </w:pPr>
      <w:r w:rsidRPr="00271EF7">
        <w:tab/>
      </w:r>
      <w:r w:rsidR="001E199A" w:rsidRPr="00271EF7">
        <w:t xml:space="preserve">(S-110) Procurement notes E01, Supplemental First Article Exhibit Disposition – Contractor Maintained, and E02, Supplemental First Article Exhibit Disposition – Government Maintained, as prescribed in </w:t>
      </w:r>
      <w:hyperlink w:anchor="P9_306" w:history="1">
        <w:r w:rsidR="001E199A" w:rsidRPr="00271EF7">
          <w:rPr>
            <w:rStyle w:val="Hyperlink"/>
          </w:rPr>
          <w:t>9.306</w:t>
        </w:r>
      </w:hyperlink>
      <w:r w:rsidR="001E199A" w:rsidRPr="00271EF7">
        <w:t xml:space="preserve">(h); procurement note </w:t>
      </w:r>
      <w:r w:rsidR="0066072C" w:rsidRPr="00711E5D">
        <w:rPr>
          <w:rFonts w:eastAsia="Times New Roman"/>
        </w:rPr>
        <w:t>E08, First Article Testing Requirements</w:t>
      </w:r>
      <w:r w:rsidR="0066072C" w:rsidRPr="00271EF7">
        <w:t xml:space="preserve"> </w:t>
      </w:r>
      <w:r w:rsidR="001E199A" w:rsidRPr="00271EF7">
        <w:t xml:space="preserve">H03, Supplemental First Article Testing Requirements, as prescribed in </w:t>
      </w:r>
      <w:hyperlink w:anchor="P9_306" w:history="1">
        <w:r w:rsidR="001E199A" w:rsidRPr="00271EF7">
          <w:rPr>
            <w:rStyle w:val="Hyperlink"/>
          </w:rPr>
          <w:t>9.306</w:t>
        </w:r>
      </w:hyperlink>
      <w:r w:rsidR="001E199A" w:rsidRPr="00271EF7">
        <w:t>(</w:t>
      </w:r>
      <w:r w:rsidR="00A0461D">
        <w:t>S-90</w:t>
      </w:r>
      <w:r w:rsidR="001E199A" w:rsidRPr="00271EF7">
        <w:t>)</w:t>
      </w:r>
      <w:commentRangeStart w:id="385"/>
      <w:r w:rsidR="001E199A" w:rsidRPr="00271EF7">
        <w:t>;</w:t>
      </w:r>
      <w:commentRangeEnd w:id="385"/>
      <w:r w:rsidR="00373368">
        <w:rPr>
          <w:rStyle w:val="CommentReference"/>
          <w:rFonts w:eastAsia="Times New Roman"/>
          <w:bCs w:val="0"/>
          <w:snapToGrid/>
          <w:lang w:val="en-US"/>
        </w:rPr>
        <w:commentReference w:id="385"/>
      </w:r>
      <w:r w:rsidR="001E199A" w:rsidRPr="00271EF7">
        <w:t xml:space="preserve"> and procurement note M04, Evaluation Factor for Government Testing of First Articles, as prescribed in </w:t>
      </w:r>
      <w:hyperlink w:anchor="P9_306" w:history="1">
        <w:r w:rsidR="001E199A" w:rsidRPr="00271EF7">
          <w:rPr>
            <w:rStyle w:val="Hyperlink"/>
          </w:rPr>
          <w:t>9.306</w:t>
        </w:r>
      </w:hyperlink>
      <w:r w:rsidR="001E199A" w:rsidRPr="00271EF7">
        <w:t>(i).</w:t>
      </w:r>
    </w:p>
    <w:p w14:paraId="63B8C701" w14:textId="33BC61E3" w:rsidR="001E199A" w:rsidRPr="00271EF7" w:rsidRDefault="004A4364" w:rsidP="00F9525C">
      <w:pPr>
        <w:pStyle w:val="Indent1"/>
      </w:pPr>
      <w:r w:rsidRPr="00271EF7">
        <w:tab/>
      </w:r>
      <w:r w:rsidR="001E199A" w:rsidRPr="00271EF7">
        <w:t xml:space="preserve">(S-111) Procurement note L08, Use of </w:t>
      </w:r>
      <w:r w:rsidR="008C69DF" w:rsidRPr="00271EF7">
        <w:t xml:space="preserve">Supplier Performance Risk System (SPRS) in </w:t>
      </w:r>
      <w:r w:rsidR="001E199A" w:rsidRPr="00271EF7">
        <w:t xml:space="preserve">Past Performance Evaluations, as prescribed in </w:t>
      </w:r>
      <w:hyperlink w:anchor="P15_303" w:history="1">
        <w:r w:rsidR="001E199A" w:rsidRPr="00271EF7">
          <w:rPr>
            <w:rStyle w:val="Hyperlink"/>
          </w:rPr>
          <w:t>15.303</w:t>
        </w:r>
      </w:hyperlink>
      <w:r w:rsidR="001E199A" w:rsidRPr="00271EF7">
        <w:t>(c)(3)(i).</w:t>
      </w:r>
    </w:p>
    <w:p w14:paraId="42B767FA" w14:textId="5168023A" w:rsidR="001E199A" w:rsidRPr="00271EF7" w:rsidRDefault="004A4364" w:rsidP="004D7614">
      <w:pPr>
        <w:rPr>
          <w:rFonts w:eastAsia="Calibri"/>
          <w:bCs/>
          <w:iCs/>
          <w:snapToGrid w:val="0"/>
          <w:sz w:val="24"/>
          <w:szCs w:val="24"/>
          <w:lang w:val="en"/>
        </w:rPr>
      </w:pPr>
      <w:r w:rsidRPr="00271EF7">
        <w:rPr>
          <w:rFonts w:eastAsia="Calibri"/>
          <w:bCs/>
          <w:iCs/>
          <w:snapToGrid w:val="0"/>
          <w:sz w:val="24"/>
          <w:szCs w:val="24"/>
          <w:lang w:val="en"/>
        </w:rPr>
        <w:lastRenderedPageBreak/>
        <w:tab/>
      </w:r>
      <w:r w:rsidR="001E199A" w:rsidRPr="00271EF7">
        <w:rPr>
          <w:rFonts w:eastAsia="Calibri"/>
          <w:bCs/>
          <w:iCs/>
          <w:snapToGrid w:val="0"/>
          <w:sz w:val="24"/>
          <w:szCs w:val="24"/>
          <w:lang w:val="en"/>
        </w:rPr>
        <w:t xml:space="preserve">(S-112) Procurement notes L09, Reverse Auction, as prescribed in </w:t>
      </w:r>
      <w:hyperlink w:anchor="P15_407_90" w:history="1">
        <w:r w:rsidR="001E199A" w:rsidRPr="00271EF7">
          <w:rPr>
            <w:rStyle w:val="Hyperlink"/>
            <w:rFonts w:eastAsia="Calibri"/>
            <w:bCs/>
            <w:iCs/>
            <w:snapToGrid w:val="0"/>
            <w:sz w:val="24"/>
            <w:szCs w:val="24"/>
            <w:lang w:val="en"/>
          </w:rPr>
          <w:t>15.407-90</w:t>
        </w:r>
      </w:hyperlink>
      <w:r w:rsidR="001E199A" w:rsidRPr="00271EF7">
        <w:rPr>
          <w:rFonts w:eastAsia="Calibri"/>
          <w:bCs/>
          <w:iCs/>
          <w:snapToGrid w:val="0"/>
          <w:sz w:val="24"/>
          <w:szCs w:val="24"/>
          <w:lang w:val="en"/>
        </w:rPr>
        <w:t xml:space="preserve">(c); and L10, Competing Individual Delivery Orders Through Reverse Auctions, as prescribed in </w:t>
      </w:r>
      <w:hyperlink w:anchor="P15_407_90" w:history="1">
        <w:r w:rsidR="001E199A" w:rsidRPr="00271EF7">
          <w:rPr>
            <w:rStyle w:val="Hyperlink"/>
            <w:rFonts w:eastAsia="Calibri"/>
            <w:bCs/>
            <w:iCs/>
            <w:snapToGrid w:val="0"/>
            <w:sz w:val="24"/>
            <w:szCs w:val="24"/>
            <w:lang w:val="en"/>
          </w:rPr>
          <w:t>15.407-90</w:t>
        </w:r>
      </w:hyperlink>
      <w:r w:rsidR="001E199A" w:rsidRPr="00271EF7">
        <w:rPr>
          <w:rFonts w:eastAsia="Calibri"/>
          <w:bCs/>
          <w:iCs/>
          <w:snapToGrid w:val="0"/>
          <w:sz w:val="24"/>
          <w:szCs w:val="24"/>
          <w:lang w:val="en"/>
        </w:rPr>
        <w:t>(d).</w:t>
      </w:r>
    </w:p>
    <w:p w14:paraId="111CA9E8" w14:textId="1AC8A7F2" w:rsidR="001E199A" w:rsidRPr="00B91F71" w:rsidRDefault="004A4364" w:rsidP="00F9525C">
      <w:pPr>
        <w:pStyle w:val="Indent1"/>
      </w:pPr>
      <w:r w:rsidRPr="00271EF7">
        <w:tab/>
      </w:r>
      <w:r w:rsidR="001E199A" w:rsidRPr="00271EF7">
        <w:t xml:space="preserve">(S-113) Clauses </w:t>
      </w:r>
      <w:hyperlink r:id="rId184" w:anchor="P201_41314" w:history="1">
        <w:r w:rsidR="001E199A" w:rsidRPr="00271EF7">
          <w:t>FAR 52.246-11</w:t>
        </w:r>
      </w:hyperlink>
      <w:r w:rsidR="001E199A" w:rsidRPr="00271EF7">
        <w:t>, Higher-Level Contract Quality</w:t>
      </w:r>
      <w:r w:rsidR="001E199A" w:rsidRPr="00B91F71">
        <w:t xml:space="preserve"> Requirement, as prescribed in 46.311; and 52.246-2, Inspection of Supplies – Fixed Price, as prescribed in 46.302.</w:t>
      </w:r>
    </w:p>
    <w:p w14:paraId="34D6A17B" w14:textId="1A1162DA" w:rsidR="001E199A" w:rsidRPr="00B91F71" w:rsidRDefault="004A4364" w:rsidP="00F9525C">
      <w:pPr>
        <w:pStyle w:val="Indent1"/>
      </w:pPr>
      <w:r w:rsidRPr="00B91F71">
        <w:tab/>
      </w:r>
      <w:r w:rsidR="001E199A" w:rsidRPr="00B91F71">
        <w:t>(S-114) Procurement notes E03, Production Lot Testing – Contractor, as prescribed in 46.291(a); and E04, Production Lot Testing – Governmen</w:t>
      </w:r>
      <w:r w:rsidRPr="00B91F71">
        <w:t>t, as prescribed in 46.291(b).</w:t>
      </w:r>
    </w:p>
    <w:p w14:paraId="28FDADD9" w14:textId="4ED7F010" w:rsidR="001E199A" w:rsidRPr="008F6E91" w:rsidRDefault="001E199A" w:rsidP="000E12FE">
      <w:pPr>
        <w:pStyle w:val="Heading3"/>
        <w:spacing w:before="240"/>
        <w:rPr>
          <w:snapToGrid w:val="0"/>
          <w:sz w:val="24"/>
          <w:szCs w:val="24"/>
        </w:rPr>
      </w:pPr>
      <w:bookmarkStart w:id="386" w:name="P12_302"/>
      <w:r w:rsidRPr="008F6E91">
        <w:rPr>
          <w:sz w:val="24"/>
          <w:szCs w:val="24"/>
        </w:rPr>
        <w:t>12.302</w:t>
      </w:r>
      <w:bookmarkEnd w:id="386"/>
      <w:r w:rsidRPr="008F6E91">
        <w:rPr>
          <w:sz w:val="24"/>
          <w:szCs w:val="24"/>
        </w:rPr>
        <w:t xml:space="preserve"> Tailoring of provisions and clauses for the acquisition of commercial items.</w:t>
      </w:r>
    </w:p>
    <w:p w14:paraId="27032038" w14:textId="4E38C562" w:rsidR="001E199A" w:rsidRPr="004D7614" w:rsidRDefault="001E199A" w:rsidP="001E199A">
      <w:pPr>
        <w:rPr>
          <w:snapToGrid w:val="0"/>
          <w:sz w:val="24"/>
          <w:szCs w:val="24"/>
        </w:rPr>
      </w:pPr>
      <w:r w:rsidRPr="004D7614">
        <w:rPr>
          <w:snapToGrid w:val="0"/>
          <w:sz w:val="24"/>
          <w:szCs w:val="24"/>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14:paraId="3DF7DBA3" w14:textId="022728DB" w:rsidR="001E199A" w:rsidRPr="004D7614" w:rsidRDefault="001E199A" w:rsidP="001E199A">
      <w:pPr>
        <w:rPr>
          <w:snapToGrid w:val="0"/>
          <w:sz w:val="24"/>
          <w:szCs w:val="24"/>
        </w:rPr>
      </w:pPr>
      <w:r w:rsidRPr="004D7614">
        <w:rPr>
          <w:snapToGrid w:val="0"/>
          <w:sz w:val="24"/>
          <w:szCs w:val="24"/>
        </w:rPr>
        <w:t xml:space="preserve">(b) </w:t>
      </w:r>
      <w:r w:rsidRPr="004D7614">
        <w:rPr>
          <w:i/>
          <w:snapToGrid w:val="0"/>
          <w:sz w:val="24"/>
          <w:szCs w:val="24"/>
        </w:rPr>
        <w:t>Tailoring 52.212-4, Contract Terms and Conditions – Commercial Items.</w:t>
      </w:r>
    </w:p>
    <w:p w14:paraId="68B1C724" w14:textId="6C5740CE" w:rsidR="001E199A" w:rsidRPr="0024548B" w:rsidRDefault="00E06F52" w:rsidP="001E199A">
      <w:pPr>
        <w:rPr>
          <w:snapToGrid w:val="0"/>
          <w:sz w:val="24"/>
          <w:szCs w:val="24"/>
        </w:rPr>
      </w:pPr>
      <w:r w:rsidRPr="004D7614">
        <w:rPr>
          <w:snapToGrid w:val="0"/>
          <w:sz w:val="24"/>
          <w:szCs w:val="24"/>
        </w:rPr>
        <w:tab/>
      </w:r>
      <w:r w:rsidR="001E199A" w:rsidRPr="004D7614">
        <w:rPr>
          <w:snapToGrid w:val="0"/>
          <w:sz w:val="24"/>
          <w:szCs w:val="24"/>
        </w:rPr>
        <w:t xml:space="preserve">(3) When fast payment procedures are authorized (see Subpart </w:t>
      </w:r>
      <w:hyperlink w:anchor="P13_3" w:history="1">
        <w:r w:rsidR="001E199A" w:rsidRPr="004D7614">
          <w:rPr>
            <w:rStyle w:val="Hyperlink"/>
            <w:snapToGrid w:val="0"/>
            <w:sz w:val="24"/>
            <w:szCs w:val="24"/>
          </w:rPr>
          <w:t>13.3</w:t>
        </w:r>
      </w:hyperlink>
      <w:r w:rsidR="001E199A"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001E199A" w:rsidRPr="0024548B">
        <w:rPr>
          <w:snapToGrid w:val="0"/>
          <w:sz w:val="24"/>
          <w:szCs w:val="24"/>
        </w:rPr>
        <w:t>Paym</w:t>
      </w:r>
      <w:r w:rsidR="009F1842" w:rsidRPr="0024548B">
        <w:rPr>
          <w:snapToGrid w:val="0"/>
          <w:sz w:val="24"/>
          <w:szCs w:val="24"/>
        </w:rPr>
        <w:t>ent Act and OMB Circular A-125.</w:t>
      </w:r>
    </w:p>
    <w:p w14:paraId="0731A27F" w14:textId="229A7BEA" w:rsidR="001E199A" w:rsidRPr="0024548B" w:rsidRDefault="001E199A" w:rsidP="001E199A">
      <w:pPr>
        <w:rPr>
          <w:snapToGrid w:val="0"/>
          <w:sz w:val="24"/>
          <w:szCs w:val="24"/>
        </w:rPr>
      </w:pPr>
      <w:r w:rsidRPr="0024548B">
        <w:rPr>
          <w:snapToGrid w:val="0"/>
          <w:sz w:val="24"/>
          <w:szCs w:val="24"/>
        </w:rPr>
        <w:t xml:space="preserve">(c) </w:t>
      </w:r>
      <w:r w:rsidRPr="0024548B">
        <w:rPr>
          <w:i/>
          <w:snapToGrid w:val="0"/>
          <w:sz w:val="24"/>
          <w:szCs w:val="24"/>
        </w:rPr>
        <w:t xml:space="preserve">Tailoring inconsistent with customary commercial practice. </w:t>
      </w:r>
      <w:r w:rsidRPr="0024548B">
        <w:rPr>
          <w:snapToGrid w:val="0"/>
          <w:sz w:val="24"/>
          <w:szCs w:val="24"/>
        </w:rPr>
        <w:t>Approval authority for waivers under FAR 12.302(c) is delegated to one level above the contracting officer.</w:t>
      </w:r>
    </w:p>
    <w:p w14:paraId="1633A3A0" w14:textId="527EFC50" w:rsidR="001E199A" w:rsidRPr="0024548B" w:rsidRDefault="001E199A" w:rsidP="00F9525C">
      <w:pPr>
        <w:pStyle w:val="Indent1"/>
      </w:pPr>
      <w:r w:rsidRPr="0024548B">
        <w:t>(S-90) Contracting officers may delete from solicitations and contracts the portions of the provision at FAR 52.212-3 and the clause at FAR 52.212-5 that do not apply and replace them with applicable language, if any.</w:t>
      </w:r>
    </w:p>
    <w:p w14:paraId="56190186" w14:textId="6E06AC95" w:rsidR="001E199A" w:rsidRPr="0024548B" w:rsidRDefault="001E199A" w:rsidP="00F9525C">
      <w:pPr>
        <w:pStyle w:val="Indent1"/>
      </w:pPr>
      <w:r w:rsidRPr="0024548B">
        <w:t xml:space="preserve">(S-91) Contracting officers must use their authority to tailor the standard FAR Part 12 terms and conditions as necessary to meet the Government’s needs (see </w:t>
      </w:r>
      <w:hyperlink w:anchor="P12_301" w:history="1">
        <w:r w:rsidRPr="0024548B">
          <w:rPr>
            <w:rStyle w:val="Hyperlink"/>
          </w:rPr>
          <w:t>12.301</w:t>
        </w:r>
      </w:hyperlink>
      <w:r w:rsidRPr="0024548B">
        <w:t>(e)).</w:t>
      </w:r>
    </w:p>
    <w:p w14:paraId="27376596" w14:textId="77777777" w:rsidR="001E199A" w:rsidRPr="004D7614" w:rsidRDefault="001E199A" w:rsidP="009773F0">
      <w:pPr>
        <w:pStyle w:val="Heading2"/>
        <w:spacing w:before="240"/>
      </w:pPr>
      <w:r w:rsidRPr="004D7614">
        <w:t>SUBPART 12.4 – UNIQUE REQUIREMENTS REGARDING TERMS AND CONDITIONS FOR COMMERCIAL ITEMS</w:t>
      </w:r>
    </w:p>
    <w:p w14:paraId="7CC4585A"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3D65A2DB" w14:textId="0FBC47F7" w:rsidR="001E199A" w:rsidRPr="008F6E91" w:rsidRDefault="001E199A" w:rsidP="008F6E91">
      <w:pPr>
        <w:pStyle w:val="Heading3"/>
        <w:rPr>
          <w:sz w:val="24"/>
          <w:szCs w:val="24"/>
        </w:rPr>
      </w:pPr>
      <w:bookmarkStart w:id="387" w:name="P12_403"/>
      <w:r w:rsidRPr="008F6E91">
        <w:rPr>
          <w:sz w:val="24"/>
          <w:szCs w:val="24"/>
        </w:rPr>
        <w:t xml:space="preserve">12.403 </w:t>
      </w:r>
      <w:bookmarkEnd w:id="387"/>
      <w:r w:rsidRPr="008F6E91">
        <w:rPr>
          <w:sz w:val="24"/>
          <w:szCs w:val="24"/>
        </w:rPr>
        <w:t>Termination.</w:t>
      </w:r>
    </w:p>
    <w:p w14:paraId="7F259175" w14:textId="52B72349" w:rsidR="001E199A" w:rsidRPr="004D7614" w:rsidRDefault="001E199A" w:rsidP="0024548B">
      <w:pPr>
        <w:spacing w:after="240"/>
        <w:rPr>
          <w:rFonts w:eastAsia="Calibri"/>
          <w:sz w:val="24"/>
          <w:szCs w:val="24"/>
          <w:lang w:val="x-none" w:eastAsia="x-none"/>
        </w:rPr>
      </w:pPr>
      <w:r w:rsidRPr="004D7614">
        <w:rPr>
          <w:sz w:val="24"/>
          <w:szCs w:val="24"/>
          <w:lang w:val="en"/>
        </w:rPr>
        <w:t>(c)</w:t>
      </w:r>
      <w:r w:rsidRPr="004D7614">
        <w:rPr>
          <w:i/>
          <w:iCs/>
          <w:sz w:val="24"/>
          <w:szCs w:val="24"/>
          <w:lang w:val="en"/>
        </w:rPr>
        <w:t xml:space="preserve"> Termination for cause. </w:t>
      </w:r>
      <w:r w:rsidRPr="004D7614">
        <w:rPr>
          <w:rFonts w:eastAsia="Calibri"/>
          <w:sz w:val="24"/>
          <w:szCs w:val="24"/>
          <w:lang w:val="x-none" w:eastAsia="x-none"/>
        </w:rPr>
        <w:t xml:space="preserve">The </w:t>
      </w:r>
      <w:r w:rsidRPr="004D7614">
        <w:rPr>
          <w:rFonts w:eastAsia="Calibri"/>
          <w:sz w:val="24"/>
          <w:szCs w:val="24"/>
          <w:lang w:eastAsia="x-none"/>
        </w:rPr>
        <w:t xml:space="preserve">FAPIIS point of contact </w:t>
      </w:r>
      <w:r w:rsidRPr="004D7614">
        <w:rPr>
          <w:rFonts w:eastAsia="Calibri"/>
          <w:sz w:val="24"/>
          <w:szCs w:val="24"/>
          <w:lang w:val="x-none" w:eastAsia="x-none"/>
        </w:rPr>
        <w:t xml:space="preserve">shall report </w:t>
      </w:r>
      <w:r w:rsidRPr="004D7614">
        <w:rPr>
          <w:rFonts w:eastAsia="Calibri"/>
          <w:sz w:val="24"/>
          <w:szCs w:val="24"/>
          <w:lang w:eastAsia="x-none"/>
        </w:rPr>
        <w:t xml:space="preserve">contract </w:t>
      </w:r>
      <w:r w:rsidRPr="004D7614">
        <w:rPr>
          <w:rFonts w:eastAsia="Calibri"/>
          <w:sz w:val="24"/>
          <w:szCs w:val="24"/>
          <w:lang w:val="x-none" w:eastAsia="x-none"/>
        </w:rPr>
        <w:t>termination</w:t>
      </w:r>
      <w:r w:rsidRPr="004D7614">
        <w:rPr>
          <w:rFonts w:eastAsia="Calibri"/>
          <w:sz w:val="24"/>
          <w:szCs w:val="24"/>
          <w:lang w:eastAsia="x-none"/>
        </w:rPr>
        <w:t>s</w:t>
      </w:r>
      <w:r w:rsidRPr="004D7614">
        <w:rPr>
          <w:rFonts w:eastAsia="Calibri"/>
          <w:sz w:val="24"/>
          <w:szCs w:val="24"/>
          <w:lang w:val="x-none" w:eastAsia="x-none"/>
        </w:rPr>
        <w:t xml:space="preserve"> via email to </w:t>
      </w:r>
      <w:r w:rsidRPr="004D7614">
        <w:rPr>
          <w:rFonts w:eastAsia="Calibri"/>
          <w:sz w:val="24"/>
          <w:szCs w:val="24"/>
          <w:lang w:eastAsia="x-none"/>
        </w:rPr>
        <w:t xml:space="preserve">the </w:t>
      </w:r>
      <w:r w:rsidRPr="004D7614">
        <w:rPr>
          <w:rFonts w:eastAsia="Calibri"/>
          <w:sz w:val="24"/>
          <w:szCs w:val="24"/>
          <w:lang w:val="x-none" w:eastAsia="x-none"/>
        </w:rPr>
        <w:t xml:space="preserve">DLA </w:t>
      </w:r>
      <w:r w:rsidRPr="004D7614">
        <w:rPr>
          <w:rFonts w:eastAsia="Calibri"/>
          <w:sz w:val="24"/>
          <w:szCs w:val="24"/>
          <w:lang w:eastAsia="x-none"/>
        </w:rPr>
        <w:t xml:space="preserve">Procurement Process </w:t>
      </w:r>
      <w:r w:rsidRPr="004D7614">
        <w:rPr>
          <w:rFonts w:eastAsia="Calibri"/>
          <w:sz w:val="24"/>
          <w:szCs w:val="24"/>
          <w:lang w:val="x-none" w:eastAsia="x-none"/>
        </w:rPr>
        <w:t xml:space="preserve">and Systems Division </w:t>
      </w:r>
      <w:r w:rsidRPr="004D7614">
        <w:rPr>
          <w:rFonts w:eastAsia="Calibri"/>
          <w:sz w:val="24"/>
          <w:szCs w:val="24"/>
          <w:lang w:eastAsia="x-none"/>
        </w:rPr>
        <w:t xml:space="preserve">FAPIIS POC </w:t>
      </w:r>
      <w:r w:rsidRPr="004D7614">
        <w:rPr>
          <w:rFonts w:eastAsia="Calibri"/>
          <w:sz w:val="24"/>
          <w:szCs w:val="24"/>
          <w:lang w:val="x-none" w:eastAsia="x-none"/>
        </w:rPr>
        <w:t xml:space="preserve">within three (3) </w:t>
      </w:r>
      <w:r w:rsidRPr="004D7614">
        <w:rPr>
          <w:rFonts w:eastAsia="Calibri"/>
          <w:sz w:val="24"/>
          <w:szCs w:val="24"/>
          <w:lang w:eastAsia="x-none"/>
        </w:rPr>
        <w:t>business</w:t>
      </w:r>
      <w:r w:rsidRPr="004D7614">
        <w:rPr>
          <w:rFonts w:eastAsia="Calibri"/>
          <w:sz w:val="24"/>
          <w:szCs w:val="24"/>
          <w:lang w:val="x-none" w:eastAsia="x-none"/>
        </w:rPr>
        <w:t xml:space="preserve"> days after the termination is reported to FAPIIS. The email shall</w:t>
      </w:r>
      <w:r w:rsidRPr="004D7614">
        <w:rPr>
          <w:rFonts w:eastAsia="Calibri"/>
          <w:sz w:val="24"/>
          <w:szCs w:val="24"/>
          <w:lang w:eastAsia="x-none"/>
        </w:rPr>
        <w:t xml:space="preserve"> be sent to FAPIISInbox@dla.mil and</w:t>
      </w:r>
      <w:r w:rsidRPr="004D7614">
        <w:rPr>
          <w:rFonts w:eastAsia="Calibri"/>
          <w:sz w:val="24"/>
          <w:szCs w:val="24"/>
          <w:lang w:val="x-none" w:eastAsia="x-none"/>
        </w:rPr>
        <w:t xml:space="preserve"> include the contract number, date and type of termination, any change, and date data was reported to FAPIIS.</w:t>
      </w:r>
    </w:p>
    <w:p w14:paraId="3D29306F" w14:textId="77777777" w:rsidR="001E199A" w:rsidRPr="004D7614" w:rsidRDefault="001E199A" w:rsidP="00025804">
      <w:pPr>
        <w:pStyle w:val="Heading2"/>
      </w:pPr>
      <w:r w:rsidRPr="004D7614">
        <w:t>SUBPART 12.5 – APPLICABILITY OF CERTAIN LAWS TO THE ACQUISITION OF COMMERCIAL ITEMS</w:t>
      </w:r>
    </w:p>
    <w:p w14:paraId="3744C43F"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0FD01D46" w14:textId="67E9FFE4" w:rsidR="001E199A" w:rsidRPr="008F6E91" w:rsidRDefault="001E199A" w:rsidP="008F6E91">
      <w:pPr>
        <w:pStyle w:val="Heading3"/>
        <w:rPr>
          <w:sz w:val="24"/>
          <w:szCs w:val="24"/>
        </w:rPr>
      </w:pPr>
      <w:bookmarkStart w:id="388" w:name="P12_504"/>
      <w:r w:rsidRPr="008F6E91">
        <w:rPr>
          <w:sz w:val="24"/>
          <w:szCs w:val="24"/>
        </w:rPr>
        <w:t>12.504</w:t>
      </w:r>
      <w:bookmarkEnd w:id="388"/>
      <w:r w:rsidRPr="008F6E91">
        <w:rPr>
          <w:sz w:val="24"/>
          <w:szCs w:val="24"/>
        </w:rPr>
        <w:t xml:space="preserve"> Applicability of certain laws to subcontracts for the acquisition of commercial items.</w:t>
      </w:r>
    </w:p>
    <w:p w14:paraId="3DFFC0A6" w14:textId="2FFC9EF6" w:rsidR="001E199A" w:rsidRPr="004D7614" w:rsidRDefault="001E199A" w:rsidP="001E199A">
      <w:pPr>
        <w:rPr>
          <w:snapToGrid w:val="0"/>
          <w:sz w:val="24"/>
          <w:szCs w:val="24"/>
        </w:rPr>
      </w:pPr>
      <w:r w:rsidRPr="004D7614">
        <w:rPr>
          <w:snapToGrid w:val="0"/>
          <w:sz w:val="24"/>
          <w:szCs w:val="24"/>
        </w:rPr>
        <w:t xml:space="preserve">(S-90) For the purposes of </w:t>
      </w:r>
      <w:proofErr w:type="spellStart"/>
      <w:r w:rsidRPr="004D7614">
        <w:rPr>
          <w:snapToGrid w:val="0"/>
          <w:sz w:val="24"/>
          <w:szCs w:val="24"/>
        </w:rPr>
        <w:t>flowdown</w:t>
      </w:r>
      <w:proofErr w:type="spellEnd"/>
      <w:r w:rsidRPr="004D7614">
        <w:rPr>
          <w:snapToGrid w:val="0"/>
          <w:sz w:val="24"/>
          <w:szCs w:val="24"/>
        </w:rPr>
        <w:t xml:space="preserve"> requirements pursuant to Part 12, treat Distribution and Pricing Agreements (DAPA) as subcontracts (reference FAR 52.212-5(e) and 52.244</w:t>
      </w:r>
      <w:r w:rsidRPr="004D7614">
        <w:rPr>
          <w:snapToGrid w:val="0"/>
          <w:sz w:val="24"/>
          <w:szCs w:val="24"/>
        </w:rPr>
        <w:noBreakHyphen/>
        <w:t>6(c)).</w:t>
      </w:r>
    </w:p>
    <w:p w14:paraId="18B16EF3" w14:textId="6C371AA3" w:rsidR="00741784" w:rsidRDefault="00741784" w:rsidP="00B04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85"/>
          <w:headerReference w:type="default" r:id="rId186"/>
          <w:footerReference w:type="even" r:id="rId187"/>
          <w:footerReference w:type="default" r:id="rId188"/>
          <w:pgSz w:w="12240" w:h="15840"/>
          <w:pgMar w:top="1440" w:right="1440" w:bottom="1440" w:left="1440" w:header="720" w:footer="720" w:gutter="0"/>
          <w:cols w:space="720"/>
          <w:docGrid w:linePitch="299"/>
        </w:sectPr>
      </w:pPr>
      <w:bookmarkStart w:id="389" w:name="Part13"/>
      <w:bookmarkEnd w:id="389"/>
    </w:p>
    <w:p w14:paraId="6A76F4C5" w14:textId="39639AEE" w:rsidR="00571CE9" w:rsidRPr="00CD6364" w:rsidRDefault="00571CE9" w:rsidP="00045233">
      <w:pPr>
        <w:pStyle w:val="Heading1"/>
        <w:rPr>
          <w:sz w:val="24"/>
          <w:szCs w:val="24"/>
        </w:rPr>
      </w:pPr>
      <w:bookmarkStart w:id="390" w:name="P13"/>
      <w:r w:rsidRPr="00CD6364">
        <w:rPr>
          <w:sz w:val="24"/>
          <w:szCs w:val="24"/>
        </w:rPr>
        <w:lastRenderedPageBreak/>
        <w:t>PART 13 – SIMPLIFIED ACQUISITION PROCEDURES</w:t>
      </w:r>
      <w:commentRangeStart w:id="391"/>
      <w:commentRangeEnd w:id="391"/>
      <w:r w:rsidRPr="00CD6364">
        <w:rPr>
          <w:rStyle w:val="CommentReference"/>
          <w:sz w:val="24"/>
          <w:szCs w:val="24"/>
        </w:rPr>
        <w:commentReference w:id="391"/>
      </w:r>
    </w:p>
    <w:p w14:paraId="7B2B2A14" w14:textId="21127B18" w:rsidR="004C04EC" w:rsidRPr="000A61EB" w:rsidRDefault="004C04EC" w:rsidP="000A61EB">
      <w:pPr>
        <w:spacing w:after="240"/>
        <w:jc w:val="center"/>
        <w:rPr>
          <w:rFonts w:eastAsiaTheme="minorHAnsi"/>
          <w:b/>
          <w:i/>
          <w:iCs/>
        </w:rPr>
      </w:pPr>
      <w:r w:rsidRPr="00CD6364">
        <w:rPr>
          <w:i/>
          <w:iCs/>
          <w:sz w:val="24"/>
          <w:szCs w:val="24"/>
        </w:rPr>
        <w:t xml:space="preserve">(Revised </w:t>
      </w:r>
      <w:r w:rsidR="00D463F1" w:rsidRPr="00CD6364">
        <w:rPr>
          <w:i/>
          <w:iCs/>
          <w:sz w:val="24"/>
          <w:szCs w:val="24"/>
        </w:rPr>
        <w:t>January 11, 2022 t</w:t>
      </w:r>
      <w:r w:rsidRPr="00CD6364">
        <w:rPr>
          <w:i/>
          <w:iCs/>
          <w:sz w:val="24"/>
          <w:szCs w:val="24"/>
        </w:rPr>
        <w:t>hrough PROCLTR 2021-16)</w:t>
      </w:r>
    </w:p>
    <w:p w14:paraId="3F7F8892" w14:textId="77777777" w:rsidR="00571CE9" w:rsidRPr="00CD6364" w:rsidRDefault="00571CE9" w:rsidP="00571CE9">
      <w:pPr>
        <w:jc w:val="center"/>
        <w:rPr>
          <w:b/>
          <w:sz w:val="24"/>
          <w:szCs w:val="24"/>
        </w:rPr>
      </w:pPr>
      <w:r w:rsidRPr="00CD6364">
        <w:rPr>
          <w:b/>
          <w:sz w:val="24"/>
          <w:szCs w:val="24"/>
        </w:rPr>
        <w:t>TABLE OF CONTENTS</w:t>
      </w:r>
    </w:p>
    <w:p w14:paraId="1AA7189E" w14:textId="10E3B575" w:rsidR="00571CE9" w:rsidRPr="00CD6364" w:rsidRDefault="005A1C85" w:rsidP="00571CE9">
      <w:pPr>
        <w:rPr>
          <w:sz w:val="24"/>
          <w:szCs w:val="24"/>
        </w:rPr>
      </w:pPr>
      <w:hyperlink w:anchor="P13_003" w:history="1">
        <w:r w:rsidR="00571CE9" w:rsidRPr="00CD6364">
          <w:rPr>
            <w:rStyle w:val="Hyperlink"/>
            <w:sz w:val="24"/>
            <w:szCs w:val="24"/>
          </w:rPr>
          <w:t>13.003</w:t>
        </w:r>
      </w:hyperlink>
      <w:r w:rsidR="00571CE9" w:rsidRPr="00CD6364">
        <w:rPr>
          <w:sz w:val="24"/>
          <w:szCs w:val="24"/>
        </w:rPr>
        <w:tab/>
      </w:r>
      <w:r w:rsidR="00571CE9" w:rsidRPr="00CD6364">
        <w:rPr>
          <w:sz w:val="24"/>
          <w:szCs w:val="24"/>
        </w:rPr>
        <w:tab/>
        <w:t>Policy.</w:t>
      </w:r>
    </w:p>
    <w:p w14:paraId="17681521" w14:textId="77777777" w:rsidR="00571CE9" w:rsidRPr="00CD6364" w:rsidRDefault="00571CE9" w:rsidP="00571CE9">
      <w:pPr>
        <w:rPr>
          <w:b/>
          <w:sz w:val="24"/>
          <w:szCs w:val="24"/>
        </w:rPr>
      </w:pPr>
      <w:r w:rsidRPr="00CD6364">
        <w:rPr>
          <w:b/>
          <w:sz w:val="24"/>
          <w:szCs w:val="24"/>
        </w:rPr>
        <w:t>SUBPART 13.1 – PROCEDURES</w:t>
      </w:r>
      <w:commentRangeStart w:id="392"/>
      <w:commentRangeEnd w:id="392"/>
      <w:r w:rsidRPr="00CD6364">
        <w:rPr>
          <w:rStyle w:val="CommentReference"/>
          <w:sz w:val="24"/>
          <w:szCs w:val="24"/>
        </w:rPr>
        <w:commentReference w:id="392"/>
      </w:r>
    </w:p>
    <w:p w14:paraId="0EFF6184" w14:textId="7423F1C4" w:rsidR="00571CE9" w:rsidRPr="00CD6364" w:rsidRDefault="005A1C85" w:rsidP="00571CE9">
      <w:pPr>
        <w:rPr>
          <w:snapToGrid w:val="0"/>
          <w:sz w:val="24"/>
          <w:szCs w:val="24"/>
        </w:rPr>
      </w:pPr>
      <w:hyperlink w:anchor="P13_106" w:history="1">
        <w:r w:rsidR="00571CE9" w:rsidRPr="00CD6364">
          <w:rPr>
            <w:bCs/>
            <w:iCs/>
            <w:snapToGrid w:val="0"/>
            <w:sz w:val="24"/>
            <w:szCs w:val="24"/>
            <w:u w:val="single"/>
          </w:rPr>
          <w:t>13.106</w:t>
        </w:r>
      </w:hyperlink>
      <w:r w:rsidR="00571CE9" w:rsidRPr="00CD6364">
        <w:rPr>
          <w:snapToGrid w:val="0"/>
          <w:sz w:val="24"/>
          <w:szCs w:val="24"/>
        </w:rPr>
        <w:tab/>
      </w:r>
      <w:r w:rsidR="00571CE9" w:rsidRPr="00CD6364">
        <w:rPr>
          <w:snapToGrid w:val="0"/>
          <w:sz w:val="24"/>
          <w:szCs w:val="24"/>
        </w:rPr>
        <w:tab/>
        <w:t>Soliciting competition, evaluation of quotations or offers, award and documentation.</w:t>
      </w:r>
      <w:commentRangeStart w:id="393"/>
      <w:commentRangeEnd w:id="393"/>
      <w:r w:rsidR="00571CE9" w:rsidRPr="00CD6364">
        <w:rPr>
          <w:rStyle w:val="CommentReference"/>
          <w:sz w:val="24"/>
          <w:szCs w:val="24"/>
        </w:rPr>
        <w:commentReference w:id="393"/>
      </w:r>
    </w:p>
    <w:p w14:paraId="764CC636" w14:textId="47B6DA67" w:rsidR="00571CE9" w:rsidRPr="00CD6364" w:rsidRDefault="005A1C85" w:rsidP="00571CE9">
      <w:pPr>
        <w:rPr>
          <w:sz w:val="24"/>
          <w:szCs w:val="24"/>
        </w:rPr>
      </w:pPr>
      <w:hyperlink w:anchor="P13_106_3" w:history="1">
        <w:r w:rsidR="00571CE9" w:rsidRPr="00CD6364">
          <w:rPr>
            <w:bCs/>
            <w:iCs/>
            <w:sz w:val="24"/>
            <w:szCs w:val="24"/>
            <w:u w:val="single"/>
          </w:rPr>
          <w:t>13.106-3</w:t>
        </w:r>
      </w:hyperlink>
      <w:r w:rsidR="00571CE9" w:rsidRPr="00CD6364">
        <w:rPr>
          <w:sz w:val="24"/>
          <w:szCs w:val="24"/>
        </w:rPr>
        <w:tab/>
        <w:t>Award and documentation.</w:t>
      </w:r>
    </w:p>
    <w:p w14:paraId="7A5D0DD5" w14:textId="77777777" w:rsidR="00571CE9" w:rsidRPr="00CD6364" w:rsidRDefault="00571CE9" w:rsidP="00571CE9">
      <w:pPr>
        <w:rPr>
          <w:b/>
          <w:sz w:val="24"/>
          <w:szCs w:val="24"/>
        </w:rPr>
      </w:pPr>
      <w:r w:rsidRPr="00CD6364">
        <w:rPr>
          <w:b/>
          <w:sz w:val="24"/>
          <w:szCs w:val="24"/>
        </w:rPr>
        <w:t>SUBPART 13.2 – ACTIONS AT OR BELOW THE MICRO-PURCHASE THRESHOLD</w:t>
      </w:r>
    </w:p>
    <w:p w14:paraId="5EE8AD45" w14:textId="07A0C13B" w:rsidR="00571CE9" w:rsidRPr="00CD6364" w:rsidRDefault="005A1C85" w:rsidP="00571CE9">
      <w:pPr>
        <w:rPr>
          <w:sz w:val="24"/>
          <w:szCs w:val="24"/>
        </w:rPr>
      </w:pPr>
      <w:hyperlink w:anchor="P13_201" w:history="1">
        <w:r w:rsidR="00571CE9" w:rsidRPr="00CD6364">
          <w:rPr>
            <w:bCs/>
            <w:sz w:val="24"/>
            <w:szCs w:val="24"/>
            <w:u w:val="single"/>
          </w:rPr>
          <w:t>13.201</w:t>
        </w:r>
      </w:hyperlink>
      <w:r w:rsidR="00571CE9" w:rsidRPr="00CD6364">
        <w:rPr>
          <w:sz w:val="24"/>
          <w:szCs w:val="24"/>
        </w:rPr>
        <w:tab/>
      </w:r>
      <w:r w:rsidR="00571CE9" w:rsidRPr="00CD6364">
        <w:rPr>
          <w:sz w:val="24"/>
          <w:szCs w:val="24"/>
        </w:rPr>
        <w:tab/>
        <w:t>Actions at or below the micro-purchase threshold.</w:t>
      </w:r>
    </w:p>
    <w:p w14:paraId="1F4C2AE0" w14:textId="77777777" w:rsidR="00571CE9" w:rsidRPr="00CD6364" w:rsidRDefault="00571CE9" w:rsidP="00571CE9">
      <w:pPr>
        <w:rPr>
          <w:b/>
          <w:sz w:val="24"/>
          <w:szCs w:val="24"/>
        </w:rPr>
      </w:pPr>
      <w:r w:rsidRPr="00CD6364">
        <w:rPr>
          <w:b/>
          <w:sz w:val="24"/>
          <w:szCs w:val="24"/>
        </w:rPr>
        <w:t>SUBPART 13.3 – SIMPLIFIED ACQUISITION METHODS</w:t>
      </w:r>
    </w:p>
    <w:p w14:paraId="4815A20D" w14:textId="77777777" w:rsidR="00571CE9" w:rsidRPr="00CD6364" w:rsidRDefault="005A1C85" w:rsidP="00571CE9">
      <w:pPr>
        <w:rPr>
          <w:sz w:val="24"/>
          <w:szCs w:val="24"/>
        </w:rPr>
      </w:pPr>
      <w:hyperlink w:anchor="P13_301" w:history="1">
        <w:r w:rsidR="00571CE9" w:rsidRPr="00CD6364">
          <w:rPr>
            <w:sz w:val="24"/>
            <w:szCs w:val="24"/>
            <w:u w:val="single"/>
          </w:rPr>
          <w:t>13.301</w:t>
        </w:r>
      </w:hyperlink>
      <w:r w:rsidR="00571CE9" w:rsidRPr="00CD6364">
        <w:rPr>
          <w:sz w:val="24"/>
          <w:szCs w:val="24"/>
        </w:rPr>
        <w:tab/>
      </w:r>
      <w:r w:rsidR="00571CE9" w:rsidRPr="00CD6364">
        <w:rPr>
          <w:sz w:val="24"/>
          <w:szCs w:val="24"/>
        </w:rPr>
        <w:tab/>
      </w:r>
      <w:r w:rsidR="00571CE9" w:rsidRPr="00CD6364">
        <w:rPr>
          <w:bCs/>
          <w:iCs/>
          <w:sz w:val="24"/>
          <w:szCs w:val="24"/>
        </w:rPr>
        <w:t>Governmentwide commercial purchase card</w:t>
      </w:r>
      <w:r w:rsidR="00571CE9" w:rsidRPr="00CD6364">
        <w:rPr>
          <w:sz w:val="24"/>
          <w:szCs w:val="24"/>
        </w:rPr>
        <w:t>.</w:t>
      </w:r>
    </w:p>
    <w:p w14:paraId="00F69BED" w14:textId="77777777" w:rsidR="00571CE9" w:rsidRPr="00CD6364" w:rsidRDefault="005A1C85" w:rsidP="00571CE9">
      <w:pPr>
        <w:rPr>
          <w:sz w:val="24"/>
          <w:szCs w:val="24"/>
        </w:rPr>
      </w:pPr>
      <w:hyperlink w:anchor="P13_303" w:history="1">
        <w:r w:rsidR="00571CE9" w:rsidRPr="00CD6364">
          <w:rPr>
            <w:bCs/>
            <w:iCs/>
            <w:sz w:val="24"/>
            <w:szCs w:val="24"/>
            <w:u w:val="single"/>
          </w:rPr>
          <w:t>13.303</w:t>
        </w:r>
      </w:hyperlink>
      <w:r w:rsidR="00571CE9" w:rsidRPr="00CD6364">
        <w:rPr>
          <w:bCs/>
          <w:iCs/>
          <w:sz w:val="24"/>
          <w:szCs w:val="24"/>
        </w:rPr>
        <w:tab/>
      </w:r>
      <w:r w:rsidR="00571CE9" w:rsidRPr="00CD6364">
        <w:rPr>
          <w:bCs/>
          <w:iCs/>
          <w:sz w:val="24"/>
          <w:szCs w:val="24"/>
        </w:rPr>
        <w:tab/>
        <w:t>Blanket purchase agreements (BPAs).</w:t>
      </w:r>
    </w:p>
    <w:p w14:paraId="0FC8865A" w14:textId="77777777" w:rsidR="00571CE9" w:rsidRPr="00CD6364" w:rsidRDefault="005A1C85" w:rsidP="00571CE9">
      <w:pPr>
        <w:rPr>
          <w:sz w:val="24"/>
          <w:szCs w:val="24"/>
        </w:rPr>
      </w:pPr>
      <w:hyperlink w:anchor="P13_303_2" w:history="1">
        <w:r w:rsidR="00571CE9" w:rsidRPr="00CD6364">
          <w:rPr>
            <w:sz w:val="24"/>
            <w:szCs w:val="24"/>
            <w:u w:val="single"/>
          </w:rPr>
          <w:t>13.303-2</w:t>
        </w:r>
      </w:hyperlink>
      <w:r w:rsidR="00571CE9" w:rsidRPr="00CD6364">
        <w:rPr>
          <w:sz w:val="24"/>
          <w:szCs w:val="24"/>
        </w:rPr>
        <w:tab/>
      </w:r>
      <w:r w:rsidR="00571CE9" w:rsidRPr="00CD6364">
        <w:rPr>
          <w:bCs/>
          <w:iCs/>
          <w:sz w:val="24"/>
          <w:szCs w:val="24"/>
        </w:rPr>
        <w:t>Establishment of BPAs</w:t>
      </w:r>
      <w:r w:rsidR="00571CE9" w:rsidRPr="00CD6364">
        <w:rPr>
          <w:sz w:val="24"/>
          <w:szCs w:val="24"/>
        </w:rPr>
        <w:t>.</w:t>
      </w:r>
    </w:p>
    <w:p w14:paraId="1AD6E777" w14:textId="77777777" w:rsidR="00571CE9" w:rsidRPr="00CD6364" w:rsidRDefault="005A1C85" w:rsidP="00571CE9">
      <w:pPr>
        <w:rPr>
          <w:sz w:val="24"/>
          <w:szCs w:val="24"/>
        </w:rPr>
      </w:pPr>
      <w:hyperlink w:anchor="P13_303_3" w:history="1">
        <w:r w:rsidR="00571CE9" w:rsidRPr="00CD6364">
          <w:rPr>
            <w:sz w:val="24"/>
            <w:szCs w:val="24"/>
            <w:u w:val="single"/>
          </w:rPr>
          <w:t>13.303-3</w:t>
        </w:r>
      </w:hyperlink>
      <w:r w:rsidR="00571CE9" w:rsidRPr="00CD6364">
        <w:rPr>
          <w:sz w:val="24"/>
          <w:szCs w:val="24"/>
        </w:rPr>
        <w:tab/>
      </w:r>
      <w:r w:rsidR="00571CE9" w:rsidRPr="00CD6364">
        <w:rPr>
          <w:bCs/>
          <w:iCs/>
          <w:sz w:val="24"/>
          <w:szCs w:val="24"/>
        </w:rPr>
        <w:t>Preparation of BPAs</w:t>
      </w:r>
      <w:r w:rsidR="00571CE9" w:rsidRPr="00CD6364">
        <w:rPr>
          <w:sz w:val="24"/>
          <w:szCs w:val="24"/>
        </w:rPr>
        <w:t>.</w:t>
      </w:r>
    </w:p>
    <w:p w14:paraId="668D6E7B" w14:textId="26BE0122" w:rsidR="00257ED1" w:rsidRPr="00CD6364" w:rsidRDefault="005A1C85" w:rsidP="00493EE4">
      <w:pPr>
        <w:rPr>
          <w:rFonts w:eastAsiaTheme="minorHAnsi"/>
          <w:bCs/>
          <w:sz w:val="24"/>
          <w:szCs w:val="24"/>
        </w:rPr>
      </w:pPr>
      <w:hyperlink w:anchor="P13_390" w:history="1">
        <w:r w:rsidR="00571CE9" w:rsidRPr="00CD6364">
          <w:rPr>
            <w:sz w:val="24"/>
            <w:szCs w:val="24"/>
            <w:u w:val="single"/>
          </w:rPr>
          <w:t>13.390</w:t>
        </w:r>
      </w:hyperlink>
      <w:r w:rsidR="00571CE9" w:rsidRPr="00CD6364">
        <w:rPr>
          <w:sz w:val="24"/>
          <w:szCs w:val="24"/>
        </w:rPr>
        <w:tab/>
      </w:r>
      <w:r w:rsidR="00571CE9" w:rsidRPr="00CD6364">
        <w:rPr>
          <w:sz w:val="24"/>
          <w:szCs w:val="24"/>
        </w:rPr>
        <w:tab/>
      </w:r>
      <w:r w:rsidR="0029733E" w:rsidRPr="00CD6364">
        <w:rPr>
          <w:sz w:val="24"/>
          <w:szCs w:val="24"/>
        </w:rPr>
        <w:t>Simplified i</w:t>
      </w:r>
      <w:r w:rsidR="00027D93" w:rsidRPr="00CD6364">
        <w:rPr>
          <w:rFonts w:eastAsiaTheme="minorHAnsi"/>
          <w:bCs/>
          <w:sz w:val="24"/>
          <w:szCs w:val="24"/>
        </w:rPr>
        <w:t>ndefinite delivery contracts (</w:t>
      </w:r>
      <w:r w:rsidR="0029733E" w:rsidRPr="00CD6364">
        <w:rPr>
          <w:rFonts w:eastAsiaTheme="minorHAnsi"/>
          <w:bCs/>
          <w:sz w:val="24"/>
          <w:szCs w:val="24"/>
        </w:rPr>
        <w:t>S</w:t>
      </w:r>
      <w:r w:rsidR="00027D93" w:rsidRPr="00CD6364">
        <w:rPr>
          <w:rFonts w:eastAsiaTheme="minorHAnsi"/>
          <w:bCs/>
          <w:sz w:val="24"/>
          <w:szCs w:val="24"/>
        </w:rPr>
        <w:t>IDCs))</w:t>
      </w:r>
      <w:commentRangeStart w:id="394"/>
      <w:r w:rsidR="00027D93" w:rsidRPr="00CD6364">
        <w:rPr>
          <w:rFonts w:eastAsiaTheme="minorHAnsi"/>
          <w:bCs/>
          <w:sz w:val="24"/>
          <w:szCs w:val="24"/>
        </w:rPr>
        <w:t>.</w:t>
      </w:r>
      <w:commentRangeEnd w:id="394"/>
      <w:r w:rsidR="009B67C3" w:rsidRPr="00CD6364">
        <w:rPr>
          <w:rStyle w:val="CommentReference"/>
          <w:sz w:val="24"/>
          <w:szCs w:val="24"/>
        </w:rPr>
        <w:commentReference w:id="394"/>
      </w:r>
    </w:p>
    <w:p w14:paraId="5A345F35" w14:textId="641CBF2A" w:rsidR="00257ED1" w:rsidRPr="00CD6364" w:rsidRDefault="00257ED1" w:rsidP="00257ED1">
      <w:pPr>
        <w:rPr>
          <w:color w:val="000000"/>
          <w:sz w:val="24"/>
          <w:szCs w:val="24"/>
        </w:rPr>
      </w:pPr>
      <w:r w:rsidRPr="00CD6364">
        <w:rPr>
          <w:color w:val="000000"/>
          <w:sz w:val="24"/>
          <w:szCs w:val="24"/>
        </w:rPr>
        <w:t xml:space="preserve">13.391 </w:t>
      </w:r>
      <w:r w:rsidRPr="00CD6364">
        <w:rPr>
          <w:color w:val="000000"/>
          <w:sz w:val="24"/>
          <w:szCs w:val="24"/>
        </w:rPr>
        <w:tab/>
        <w:t>Automated indefinite-delivery contracts (AIDCs).</w:t>
      </w:r>
    </w:p>
    <w:p w14:paraId="15380004" w14:textId="2B8D4B45" w:rsidR="00571CE9" w:rsidRPr="00CD6364" w:rsidRDefault="00571CE9" w:rsidP="00493EE4">
      <w:pPr>
        <w:rPr>
          <w:b/>
          <w:sz w:val="24"/>
          <w:szCs w:val="24"/>
        </w:rPr>
      </w:pPr>
      <w:r w:rsidRPr="00CD6364">
        <w:rPr>
          <w:b/>
          <w:sz w:val="24"/>
          <w:szCs w:val="24"/>
        </w:rPr>
        <w:t>SUBPART 13.4 – FAST PAYMENT PROCEDURE</w:t>
      </w:r>
    </w:p>
    <w:p w14:paraId="206549DC" w14:textId="01CC9965" w:rsidR="00571CE9" w:rsidRPr="00CD6364" w:rsidRDefault="005A1C85" w:rsidP="00571CE9">
      <w:pPr>
        <w:rPr>
          <w:sz w:val="24"/>
          <w:szCs w:val="24"/>
        </w:rPr>
      </w:pPr>
      <w:hyperlink w:anchor="P13_402" w:history="1">
        <w:r w:rsidR="00571CE9" w:rsidRPr="00CD6364">
          <w:rPr>
            <w:bCs/>
            <w:iCs/>
            <w:sz w:val="24"/>
            <w:szCs w:val="24"/>
            <w:u w:val="single"/>
          </w:rPr>
          <w:t>13.402</w:t>
        </w:r>
      </w:hyperlink>
      <w:r w:rsidR="00571CE9" w:rsidRPr="00CD6364">
        <w:rPr>
          <w:sz w:val="24"/>
          <w:szCs w:val="24"/>
        </w:rPr>
        <w:tab/>
      </w:r>
      <w:r w:rsidR="00571CE9" w:rsidRPr="00CD6364">
        <w:rPr>
          <w:sz w:val="24"/>
          <w:szCs w:val="24"/>
        </w:rPr>
        <w:tab/>
        <w:t>Conditions for use.</w:t>
      </w:r>
    </w:p>
    <w:p w14:paraId="21256FE4" w14:textId="51439510" w:rsidR="0071110A" w:rsidRPr="00CD6364" w:rsidRDefault="005A1C85" w:rsidP="0071110A">
      <w:pPr>
        <w:rPr>
          <w:sz w:val="24"/>
          <w:szCs w:val="24"/>
        </w:rPr>
      </w:pPr>
      <w:hyperlink w:anchor="P13_404" w:history="1">
        <w:r w:rsidR="0071110A" w:rsidRPr="00CD6364">
          <w:rPr>
            <w:rStyle w:val="Hyperlink"/>
            <w:sz w:val="24"/>
            <w:szCs w:val="24"/>
          </w:rPr>
          <w:t>13.404</w:t>
        </w:r>
      </w:hyperlink>
      <w:r w:rsidR="0071110A" w:rsidRPr="00CD6364">
        <w:rPr>
          <w:sz w:val="24"/>
          <w:szCs w:val="24"/>
        </w:rPr>
        <w:tab/>
      </w:r>
      <w:r w:rsidR="0071110A" w:rsidRPr="00CD6364">
        <w:rPr>
          <w:sz w:val="24"/>
          <w:szCs w:val="24"/>
        </w:rPr>
        <w:tab/>
      </w:r>
      <w:r w:rsidR="0071110A" w:rsidRPr="00CD6364">
        <w:rPr>
          <w:rFonts w:eastAsiaTheme="minorHAnsi"/>
          <w:bCs/>
          <w:sz w:val="24"/>
          <w:szCs w:val="24"/>
        </w:rPr>
        <w:t>Contract clause.</w:t>
      </w:r>
      <w:commentRangeStart w:id="395"/>
      <w:commentRangeEnd w:id="395"/>
      <w:r w:rsidR="0071110A" w:rsidRPr="00CD6364">
        <w:rPr>
          <w:rStyle w:val="CommentReference"/>
          <w:sz w:val="24"/>
          <w:szCs w:val="24"/>
        </w:rPr>
        <w:commentReference w:id="395"/>
      </w:r>
    </w:p>
    <w:p w14:paraId="68CF3D6F" w14:textId="0F79A641" w:rsidR="00571CE9" w:rsidRPr="00CD6364" w:rsidRDefault="00571CE9" w:rsidP="00DD3E49">
      <w:pPr>
        <w:pStyle w:val="Heading2"/>
        <w:jc w:val="left"/>
        <w:rPr>
          <w:b w:val="0"/>
        </w:rPr>
      </w:pPr>
      <w:r w:rsidRPr="00CD6364">
        <w:t xml:space="preserve">SUBPART 13.5 – </w:t>
      </w:r>
      <w:hyperlink r:id="rId189" w:history="1">
        <w:r w:rsidR="0021323B" w:rsidRPr="00E55FBC">
          <w:rPr>
            <w:rStyle w:val="Hyperlink"/>
            <w:color w:val="auto"/>
            <w:u w:val="none"/>
          </w:rPr>
          <w:t xml:space="preserve">SIMPLIFIED PROCEDURES FOR CERTAIN COMMERCIAL </w:t>
        </w:r>
        <w:r w:rsidR="0021323B" w:rsidRPr="00E55FBC">
          <w:rPr>
            <w:rStyle w:val="eop"/>
            <w:color w:val="000000"/>
            <w:shd w:val="clear" w:color="auto" w:fill="FFFFFF"/>
          </w:rPr>
          <w:t>PRODUCTS AND COMMERCIAL SERVICES</w:t>
        </w:r>
      </w:hyperlink>
      <w:commentRangeStart w:id="396"/>
      <w:commentRangeEnd w:id="396"/>
      <w:r w:rsidR="0021323B">
        <w:rPr>
          <w:rStyle w:val="CommentReference"/>
          <w:b w:val="0"/>
        </w:rPr>
        <w:commentReference w:id="396"/>
      </w:r>
    </w:p>
    <w:p w14:paraId="43E83112" w14:textId="511FC7FD" w:rsidR="00630A3A" w:rsidRPr="00CD6364" w:rsidRDefault="005A1C85" w:rsidP="00630A3A">
      <w:pPr>
        <w:rPr>
          <w:sz w:val="24"/>
          <w:szCs w:val="24"/>
        </w:rPr>
      </w:pPr>
      <w:hyperlink w:anchor="P13_500" w:history="1">
        <w:r w:rsidR="00A070BD" w:rsidRPr="00CD6364">
          <w:rPr>
            <w:rStyle w:val="Hyperlink"/>
            <w:sz w:val="24"/>
            <w:szCs w:val="24"/>
          </w:rPr>
          <w:t>13.500</w:t>
        </w:r>
      </w:hyperlink>
      <w:r w:rsidR="00A070BD" w:rsidRPr="00CD6364">
        <w:rPr>
          <w:sz w:val="24"/>
          <w:szCs w:val="24"/>
        </w:rPr>
        <w:tab/>
      </w:r>
      <w:r w:rsidR="00126D80" w:rsidRPr="00CD6364">
        <w:rPr>
          <w:sz w:val="24"/>
          <w:szCs w:val="24"/>
        </w:rPr>
        <w:tab/>
      </w:r>
      <w:r w:rsidR="00A070BD" w:rsidRPr="00CD6364">
        <w:rPr>
          <w:sz w:val="24"/>
          <w:szCs w:val="24"/>
        </w:rPr>
        <w:t>General</w:t>
      </w:r>
      <w:commentRangeStart w:id="397"/>
      <w:r w:rsidR="00A070BD" w:rsidRPr="00CD6364">
        <w:rPr>
          <w:sz w:val="24"/>
          <w:szCs w:val="24"/>
        </w:rPr>
        <w:t>.</w:t>
      </w:r>
      <w:commentRangeEnd w:id="397"/>
      <w:r w:rsidR="00915DE5" w:rsidRPr="00CD6364">
        <w:rPr>
          <w:rStyle w:val="CommentReference"/>
          <w:sz w:val="24"/>
          <w:szCs w:val="24"/>
        </w:rPr>
        <w:commentReference w:id="397"/>
      </w:r>
    </w:p>
    <w:p w14:paraId="7174B439" w14:textId="531D741F" w:rsidR="00571CE9" w:rsidRPr="00CD6364" w:rsidRDefault="005A1C85" w:rsidP="00630A3A">
      <w:pPr>
        <w:rPr>
          <w:sz w:val="24"/>
          <w:szCs w:val="24"/>
        </w:rPr>
      </w:pPr>
      <w:hyperlink w:anchor="P13_501" w:history="1">
        <w:r w:rsidR="00571CE9" w:rsidRPr="00CD6364">
          <w:rPr>
            <w:rStyle w:val="Hyperlink"/>
            <w:sz w:val="24"/>
            <w:szCs w:val="24"/>
          </w:rPr>
          <w:t>13.501</w:t>
        </w:r>
      </w:hyperlink>
      <w:r w:rsidR="00571CE9" w:rsidRPr="00CD6364">
        <w:rPr>
          <w:sz w:val="24"/>
          <w:szCs w:val="24"/>
        </w:rPr>
        <w:tab/>
      </w:r>
      <w:r w:rsidR="00571CE9" w:rsidRPr="00CD6364">
        <w:rPr>
          <w:sz w:val="24"/>
          <w:szCs w:val="24"/>
        </w:rPr>
        <w:tab/>
        <w:t>Special documentation requirements.</w:t>
      </w:r>
    </w:p>
    <w:p w14:paraId="7E539483" w14:textId="4EC3C507" w:rsidR="00796F28" w:rsidRPr="00CD6364" w:rsidRDefault="005A1C85" w:rsidP="00796F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13_590" w:history="1">
        <w:r w:rsidR="00796F28" w:rsidRPr="00CD6364">
          <w:rPr>
            <w:rStyle w:val="Hyperlink"/>
            <w:sz w:val="24"/>
            <w:szCs w:val="24"/>
          </w:rPr>
          <w:t>13.590</w:t>
        </w:r>
      </w:hyperlink>
      <w:r w:rsidR="00796F28" w:rsidRPr="00CD6364">
        <w:rPr>
          <w:color w:val="000000"/>
          <w:sz w:val="24"/>
          <w:szCs w:val="24"/>
        </w:rPr>
        <w:t xml:space="preserve"> </w:t>
      </w:r>
      <w:r w:rsidR="00796F28" w:rsidRPr="00CD6364">
        <w:rPr>
          <w:color w:val="000000"/>
          <w:sz w:val="24"/>
          <w:szCs w:val="24"/>
        </w:rPr>
        <w:tab/>
        <w:t>Simplified indefinite-delivery contracts (SIDCs).</w:t>
      </w:r>
    </w:p>
    <w:p w14:paraId="29F960F3" w14:textId="77777777" w:rsidR="00571CE9" w:rsidRPr="00555490" w:rsidRDefault="00571CE9" w:rsidP="00571CE9">
      <w:pPr>
        <w:rPr>
          <w:rFonts w:eastAsiaTheme="minorHAnsi"/>
          <w:b/>
          <w:sz w:val="24"/>
          <w:szCs w:val="24"/>
        </w:rPr>
      </w:pPr>
      <w:bookmarkStart w:id="398" w:name="P13_003"/>
      <w:r w:rsidRPr="00555490">
        <w:rPr>
          <w:rFonts w:eastAsiaTheme="minorHAnsi"/>
          <w:b/>
          <w:sz w:val="24"/>
          <w:szCs w:val="24"/>
        </w:rPr>
        <w:t xml:space="preserve">13.003 </w:t>
      </w:r>
      <w:bookmarkEnd w:id="398"/>
      <w:r w:rsidRPr="00555490">
        <w:rPr>
          <w:rFonts w:eastAsiaTheme="minorHAnsi"/>
          <w:b/>
          <w:sz w:val="24"/>
          <w:szCs w:val="24"/>
        </w:rPr>
        <w:t>Policy</w:t>
      </w:r>
      <w:commentRangeStart w:id="399"/>
      <w:r w:rsidRPr="00555490">
        <w:rPr>
          <w:rFonts w:eastAsiaTheme="minorHAnsi"/>
          <w:b/>
          <w:sz w:val="24"/>
          <w:szCs w:val="24"/>
        </w:rPr>
        <w:t>.</w:t>
      </w:r>
      <w:commentRangeEnd w:id="399"/>
      <w:r w:rsidR="009B67C3" w:rsidRPr="00555490">
        <w:rPr>
          <w:rStyle w:val="CommentReference"/>
          <w:sz w:val="24"/>
          <w:szCs w:val="24"/>
        </w:rPr>
        <w:commentReference w:id="399"/>
      </w:r>
    </w:p>
    <w:bookmarkEnd w:id="390"/>
    <w:p w14:paraId="459C5128" w14:textId="6E94981A" w:rsidR="004F3E26" w:rsidRPr="00555490" w:rsidRDefault="004F3E26" w:rsidP="004F3E26">
      <w:pPr>
        <w:rPr>
          <w:sz w:val="24"/>
          <w:szCs w:val="24"/>
        </w:rPr>
      </w:pPr>
      <w:r w:rsidRPr="00555490">
        <w:rPr>
          <w:rFonts w:eastAsiaTheme="minorHAnsi"/>
          <w:sz w:val="24"/>
          <w:szCs w:val="24"/>
        </w:rPr>
        <w:t>(e)</w:t>
      </w:r>
      <w:r w:rsidRPr="00555490">
        <w:rPr>
          <w:sz w:val="24"/>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14:paraId="3C1243B1" w14:textId="05E54428" w:rsidR="00214F9D" w:rsidRPr="00555490" w:rsidRDefault="00214F9D" w:rsidP="00AC3107">
      <w:pPr>
        <w:pStyle w:val="PlainText"/>
        <w:spacing w:after="240"/>
        <w:rPr>
          <w:rFonts w:ascii="Times New Roman" w:hAnsi="Times New Roman"/>
          <w:sz w:val="24"/>
          <w:szCs w:val="24"/>
        </w:rPr>
      </w:pPr>
      <w:r w:rsidRPr="00555490">
        <w:rPr>
          <w:rFonts w:ascii="Times New Roman" w:hAnsi="Times New Roman"/>
          <w:sz w:val="24"/>
          <w:szCs w:val="24"/>
        </w:rPr>
        <w:t>(S-90)</w:t>
      </w:r>
      <w:commentRangeStart w:id="400"/>
      <w:r w:rsidRPr="00555490">
        <w:rPr>
          <w:rFonts w:ascii="Times New Roman" w:hAnsi="Times New Roman"/>
          <w:sz w:val="24"/>
          <w:szCs w:val="24"/>
        </w:rPr>
        <w:t xml:space="preserve"> </w:t>
      </w:r>
      <w:commentRangeEnd w:id="400"/>
      <w:r w:rsidRPr="00555490">
        <w:rPr>
          <w:rStyle w:val="CommentReference"/>
          <w:rFonts w:ascii="Times New Roman" w:hAnsi="Times New Roman"/>
          <w:sz w:val="24"/>
          <w:szCs w:val="24"/>
        </w:rPr>
        <w:commentReference w:id="400"/>
      </w:r>
      <w:r w:rsidRPr="00555490">
        <w:rPr>
          <w:rFonts w:ascii="Times New Roman" w:hAnsi="Times New Roman"/>
          <w:sz w:val="24"/>
          <w:szCs w:val="24"/>
        </w:rPr>
        <w:t xml:space="preserve">See </w:t>
      </w:r>
      <w:hyperlink w:anchor="P18_271" w:history="1">
        <w:r w:rsidRPr="00555490">
          <w:rPr>
            <w:rStyle w:val="Hyperlink"/>
            <w:rFonts w:ascii="Times New Roman" w:hAnsi="Times New Roman"/>
            <w:sz w:val="24"/>
            <w:szCs w:val="24"/>
          </w:rPr>
          <w:t>18.27</w:t>
        </w:r>
        <w:r w:rsidR="00CF3305" w:rsidRPr="00555490">
          <w:rPr>
            <w:rStyle w:val="Hyperlink"/>
            <w:rFonts w:ascii="Times New Roman" w:hAnsi="Times New Roman"/>
            <w:sz w:val="24"/>
            <w:szCs w:val="24"/>
          </w:rPr>
          <w:t>0</w:t>
        </w:r>
      </w:hyperlink>
      <w:r w:rsidRPr="00555490">
        <w:rPr>
          <w:rFonts w:ascii="Times New Roman" w:hAnsi="Times New Roman"/>
          <w:sz w:val="24"/>
          <w:szCs w:val="24"/>
        </w:rPr>
        <w:t xml:space="preserve"> for thresholds associated with emerg</w:t>
      </w:r>
      <w:r w:rsidR="009B67C3" w:rsidRPr="00555490">
        <w:rPr>
          <w:rFonts w:ascii="Times New Roman" w:hAnsi="Times New Roman"/>
          <w:sz w:val="24"/>
          <w:szCs w:val="24"/>
        </w:rPr>
        <w:t>ency acquisition flexibilities.</w:t>
      </w:r>
    </w:p>
    <w:p w14:paraId="225F2220" w14:textId="77777777" w:rsidR="00097EAC" w:rsidRPr="00555490" w:rsidRDefault="00097EAC" w:rsidP="006A25DC">
      <w:pPr>
        <w:pStyle w:val="Heading2"/>
        <w:rPr>
          <w:rFonts w:eastAsiaTheme="minorHAnsi"/>
        </w:rPr>
      </w:pPr>
      <w:r w:rsidRPr="00555490">
        <w:rPr>
          <w:rFonts w:eastAsiaTheme="minorHAnsi"/>
        </w:rPr>
        <w:t>SUBPART 13.1 – PROCEDURES</w:t>
      </w:r>
    </w:p>
    <w:p w14:paraId="36ACE53D" w14:textId="315A1AEE" w:rsidR="00097EAC" w:rsidRPr="00555490" w:rsidRDefault="00214F9D" w:rsidP="00AC3107">
      <w:pPr>
        <w:spacing w:after="240"/>
        <w:jc w:val="center"/>
        <w:rPr>
          <w:i/>
          <w:sz w:val="24"/>
          <w:szCs w:val="24"/>
        </w:rPr>
      </w:pPr>
      <w:r w:rsidRPr="00555490">
        <w:rPr>
          <w:i/>
          <w:sz w:val="24"/>
          <w:szCs w:val="24"/>
        </w:rPr>
        <w:t>(</w:t>
      </w:r>
      <w:r w:rsidR="004E5F4B" w:rsidRPr="00CD6247">
        <w:rPr>
          <w:i/>
          <w:sz w:val="24"/>
          <w:szCs w:val="24"/>
        </w:rPr>
        <w:t xml:space="preserve">Revised </w:t>
      </w:r>
      <w:r w:rsidR="004E5F4B">
        <w:rPr>
          <w:i/>
          <w:sz w:val="24"/>
          <w:szCs w:val="24"/>
        </w:rPr>
        <w:t>June 9, 2021</w:t>
      </w:r>
      <w:r w:rsidR="004E5F4B" w:rsidRPr="00CD6247">
        <w:rPr>
          <w:i/>
          <w:sz w:val="24"/>
          <w:szCs w:val="24"/>
        </w:rPr>
        <w:t xml:space="preserve"> through PROCLTR 20</w:t>
      </w:r>
      <w:r w:rsidR="004E5F4B">
        <w:rPr>
          <w:i/>
          <w:sz w:val="24"/>
          <w:szCs w:val="24"/>
        </w:rPr>
        <w:t>21-11</w:t>
      </w:r>
      <w:r w:rsidR="00810CB9" w:rsidRPr="00555490">
        <w:rPr>
          <w:i/>
          <w:sz w:val="24"/>
          <w:szCs w:val="24"/>
        </w:rPr>
        <w:t>)</w:t>
      </w:r>
      <w:commentRangeStart w:id="401"/>
      <w:commentRangeEnd w:id="401"/>
      <w:r w:rsidR="004E5F4B">
        <w:rPr>
          <w:rStyle w:val="CommentReference"/>
        </w:rPr>
        <w:commentReference w:id="401"/>
      </w:r>
    </w:p>
    <w:p w14:paraId="24C83694" w14:textId="634A7562" w:rsidR="00097EAC" w:rsidRPr="00555490" w:rsidRDefault="00097EAC" w:rsidP="00B8490E">
      <w:pPr>
        <w:pStyle w:val="Heading3"/>
        <w:spacing w:after="240"/>
        <w:rPr>
          <w:rFonts w:eastAsiaTheme="minorHAnsi"/>
          <w:sz w:val="24"/>
          <w:szCs w:val="24"/>
        </w:rPr>
      </w:pPr>
      <w:commentRangeStart w:id="402"/>
      <w:commentRangeEnd w:id="402"/>
      <w:r w:rsidRPr="00555490">
        <w:rPr>
          <w:rStyle w:val="CommentReference"/>
          <w:sz w:val="24"/>
          <w:szCs w:val="24"/>
        </w:rPr>
        <w:commentReference w:id="402"/>
      </w:r>
      <w:bookmarkStart w:id="403" w:name="P13_106"/>
      <w:r w:rsidRPr="00555490">
        <w:rPr>
          <w:rFonts w:eastAsiaTheme="minorHAnsi"/>
          <w:sz w:val="24"/>
          <w:szCs w:val="24"/>
        </w:rPr>
        <w:t>13.106</w:t>
      </w:r>
      <w:bookmarkEnd w:id="403"/>
      <w:r w:rsidRPr="00555490">
        <w:rPr>
          <w:rFonts w:eastAsiaTheme="minorHAnsi"/>
          <w:sz w:val="24"/>
          <w:szCs w:val="24"/>
        </w:rPr>
        <w:t xml:space="preserve"> Soliciting competition, evaluation of quotations or offers, award and documentation.</w:t>
      </w:r>
    </w:p>
    <w:p w14:paraId="7EA5D72C" w14:textId="0C3086ED" w:rsidR="00214F9D" w:rsidRPr="00555490" w:rsidRDefault="00097EAC" w:rsidP="00B8490E">
      <w:pPr>
        <w:pStyle w:val="Heading3"/>
        <w:rPr>
          <w:rFonts w:eastAsiaTheme="minorHAnsi"/>
          <w:sz w:val="24"/>
          <w:szCs w:val="24"/>
        </w:rPr>
      </w:pPr>
      <w:commentRangeStart w:id="404"/>
      <w:commentRangeEnd w:id="404"/>
      <w:r w:rsidRPr="00555490">
        <w:rPr>
          <w:rStyle w:val="CommentReference"/>
          <w:sz w:val="24"/>
          <w:szCs w:val="24"/>
        </w:rPr>
        <w:commentReference w:id="404"/>
      </w:r>
      <w:bookmarkStart w:id="405" w:name="P13_106_3"/>
      <w:r w:rsidR="00214F9D" w:rsidRPr="00555490">
        <w:rPr>
          <w:rFonts w:eastAsiaTheme="minorHAnsi"/>
          <w:sz w:val="24"/>
          <w:szCs w:val="24"/>
        </w:rPr>
        <w:t>13.106-3</w:t>
      </w:r>
      <w:bookmarkEnd w:id="405"/>
      <w:r w:rsidR="00214F9D" w:rsidRPr="00555490">
        <w:rPr>
          <w:rFonts w:eastAsiaTheme="minorHAnsi"/>
          <w:sz w:val="24"/>
          <w:szCs w:val="24"/>
        </w:rPr>
        <w:t xml:space="preserve"> Award and documentation.</w:t>
      </w:r>
      <w:commentRangeStart w:id="406"/>
      <w:commentRangeEnd w:id="406"/>
      <w:r w:rsidR="00214F9D" w:rsidRPr="00555490">
        <w:rPr>
          <w:rStyle w:val="CommentReference"/>
          <w:sz w:val="24"/>
          <w:szCs w:val="24"/>
        </w:rPr>
        <w:commentReference w:id="406"/>
      </w:r>
    </w:p>
    <w:p w14:paraId="7B6820FF" w14:textId="4FBAFE17" w:rsidR="00E62A33" w:rsidRPr="00E62A33" w:rsidRDefault="00E62A33" w:rsidP="00E62A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07" w:name="_Hlk67073318"/>
      <w:r w:rsidRPr="00E62A33">
        <w:rPr>
          <w:color w:val="000000"/>
          <w:sz w:val="24"/>
          <w:szCs w:val="24"/>
        </w:rPr>
        <w:lastRenderedPageBreak/>
        <w:t xml:space="preserve">(a) </w:t>
      </w:r>
      <w:r w:rsidRPr="001520A6">
        <w:rPr>
          <w:i/>
          <w:iCs/>
          <w:color w:val="000000"/>
          <w:sz w:val="24"/>
          <w:szCs w:val="24"/>
        </w:rPr>
        <w:t>Basis for award</w:t>
      </w:r>
      <w:r w:rsidRPr="00E62A33">
        <w:rPr>
          <w:color w:val="000000"/>
          <w:sz w:val="24"/>
          <w:szCs w:val="24"/>
        </w:rPr>
        <w:t>.</w:t>
      </w:r>
    </w:p>
    <w:p w14:paraId="578A6250" w14:textId="01B31FB2" w:rsidR="00E62A33" w:rsidRPr="00E62A33" w:rsidRDefault="00E62A33" w:rsidP="00E62A33">
      <w:pPr>
        <w:adjustRightInd w:val="0"/>
        <w:rPr>
          <w:rFonts w:eastAsiaTheme="minorHAnsi"/>
          <w:bCs/>
          <w:sz w:val="24"/>
          <w:szCs w:val="24"/>
        </w:rPr>
      </w:pPr>
      <w:r w:rsidRPr="00E62A33">
        <w:rPr>
          <w:color w:val="000000"/>
          <w:sz w:val="24"/>
          <w:szCs w:val="24"/>
        </w:rPr>
        <w:tab/>
        <w:t xml:space="preserve">(1)(S-90) Contracting officers shall use the PRC codes in </w:t>
      </w:r>
      <w:hyperlink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w:anchor="P53_9013_c" w:history="1">
        <w:r w:rsidRPr="00271EF7">
          <w:rPr>
            <w:rStyle w:val="Hyperlink"/>
            <w:sz w:val="24"/>
            <w:szCs w:val="24"/>
          </w:rPr>
          <w:t>53.9013(c)</w:t>
        </w:r>
      </w:hyperlink>
      <w:r w:rsidRPr="00271EF7">
        <w:rPr>
          <w:color w:val="000000"/>
          <w:sz w:val="24"/>
          <w:szCs w:val="24"/>
        </w:rPr>
        <w:t>.</w:t>
      </w:r>
    </w:p>
    <w:p w14:paraId="23E045F6" w14:textId="4C27B811" w:rsidR="00214F9D" w:rsidRPr="004D7614" w:rsidRDefault="009B67C3" w:rsidP="00214F9D">
      <w:pPr>
        <w:adjustRightInd w:val="0"/>
        <w:rPr>
          <w:sz w:val="24"/>
          <w:szCs w:val="24"/>
        </w:rPr>
      </w:pPr>
      <w:r w:rsidRPr="004D7614">
        <w:rPr>
          <w:rFonts w:eastAsiaTheme="minorHAnsi"/>
          <w:bCs/>
          <w:sz w:val="24"/>
          <w:szCs w:val="24"/>
        </w:rPr>
        <w:tab/>
      </w:r>
      <w:r w:rsidRPr="004D7614">
        <w:rPr>
          <w:rFonts w:eastAsiaTheme="minorHAnsi"/>
          <w:bCs/>
          <w:sz w:val="24"/>
          <w:szCs w:val="24"/>
        </w:rPr>
        <w:tab/>
      </w:r>
      <w:bookmarkStart w:id="408" w:name="P13_106_3_a_1_S91"/>
      <w:r w:rsidR="00214F9D" w:rsidRPr="004D7614">
        <w:rPr>
          <w:rFonts w:eastAsiaTheme="minorHAnsi"/>
          <w:bCs/>
          <w:sz w:val="24"/>
          <w:szCs w:val="24"/>
        </w:rPr>
        <w:t xml:space="preserve">(S-91) </w:t>
      </w:r>
      <w:bookmarkEnd w:id="408"/>
      <w:r w:rsidR="00214F9D" w:rsidRPr="004D7614">
        <w:rPr>
          <w:rFonts w:eastAsiaTheme="minorHAnsi"/>
          <w:bCs/>
          <w:sz w:val="24"/>
          <w:szCs w:val="24"/>
        </w:rPr>
        <w:t>When evaluating the price of an item with a single manufacturing source (also referred to as original equipment manufacturer (OEM)), t</w:t>
      </w:r>
      <w:r w:rsidR="00214F9D" w:rsidRPr="004D7614">
        <w:rPr>
          <w:sz w:val="24"/>
          <w:szCs w:val="24"/>
        </w:rPr>
        <w:t>he contracting officer may determine the price is competitive for awards not exceeding the SAT when—</w:t>
      </w:r>
    </w:p>
    <w:p w14:paraId="6DE8AC2E" w14:textId="679484DD"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(A) There are offers from at least two distributors for the</w:t>
      </w:r>
      <w:r w:rsidRPr="004D7614">
        <w:rPr>
          <w:sz w:val="24"/>
          <w:szCs w:val="24"/>
        </w:rPr>
        <w:t xml:space="preserve"> same sole source OEM item; and</w:t>
      </w:r>
    </w:p>
    <w:p w14:paraId="7969F5AB" w14:textId="403FD95E" w:rsidR="00FF3E84" w:rsidRPr="00FF3E84" w:rsidRDefault="009B67C3" w:rsidP="00FF3E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(B)</w:t>
      </w:r>
      <w:commentRangeStart w:id="409"/>
      <w:r w:rsidR="00214F9D" w:rsidRPr="004D7614">
        <w:rPr>
          <w:sz w:val="24"/>
          <w:szCs w:val="24"/>
        </w:rPr>
        <w:t xml:space="preserve"> </w:t>
      </w:r>
      <w:commentRangeEnd w:id="409"/>
      <w:r w:rsidR="001279C7">
        <w:rPr>
          <w:rStyle w:val="CommentReference"/>
        </w:rPr>
        <w:commentReference w:id="409"/>
      </w:r>
      <w:r w:rsidR="00FF3E84" w:rsidRPr="00FF3E84">
        <w:rPr>
          <w:sz w:val="24"/>
          <w:szCs w:val="24"/>
        </w:rPr>
        <w:t>The sole source OEM did not submit an offer; and</w:t>
      </w:r>
    </w:p>
    <w:p w14:paraId="12225B4C" w14:textId="3FBA1559" w:rsidR="00214F9D" w:rsidRPr="004D7614" w:rsidRDefault="00FF3E84" w:rsidP="00FF3E84">
      <w:pPr>
        <w:adjustRightInd w:val="0"/>
        <w:rPr>
          <w:sz w:val="24"/>
          <w:szCs w:val="24"/>
        </w:rPr>
      </w:pPr>
      <w:r w:rsidRPr="00FF3E84">
        <w:rPr>
          <w:sz w:val="24"/>
          <w:szCs w:val="24"/>
        </w:rPr>
        <w:tab/>
      </w:r>
      <w:r w:rsidRPr="00FF3E84">
        <w:rPr>
          <w:sz w:val="24"/>
          <w:szCs w:val="24"/>
        </w:rPr>
        <w:tab/>
      </w:r>
      <w:r w:rsidRPr="00FF3E84">
        <w:rPr>
          <w:sz w:val="24"/>
          <w:szCs w:val="24"/>
        </w:rPr>
        <w:tab/>
        <w:t>(C)</w:t>
      </w:r>
      <w:r w:rsidR="001279C7">
        <w:rPr>
          <w:sz w:val="24"/>
          <w:szCs w:val="24"/>
        </w:rPr>
        <w:t xml:space="preserve"> </w:t>
      </w:r>
      <w:r w:rsidR="00214F9D" w:rsidRPr="00FF3E84">
        <w:rPr>
          <w:sz w:val="24"/>
          <w:szCs w:val="24"/>
        </w:rPr>
        <w:t>T</w:t>
      </w:r>
      <w:r w:rsidR="00214F9D" w:rsidRPr="004D7614">
        <w:rPr>
          <w:sz w:val="24"/>
          <w:szCs w:val="24"/>
        </w:rPr>
        <w:t>he contracting officer determines—</w:t>
      </w:r>
    </w:p>
    <w:p w14:paraId="4B152C61" w14:textId="56DC7191"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214F9D" w:rsidRPr="004D7614">
        <w:rPr>
          <w:i/>
          <w:sz w:val="24"/>
          <w:szCs w:val="24"/>
        </w:rPr>
        <w:t xml:space="preserve">(1) </w:t>
      </w:r>
      <w:r w:rsidR="00214F9D" w:rsidRPr="004D7614">
        <w:rPr>
          <w:sz w:val="24"/>
          <w:szCs w:val="24"/>
        </w:rPr>
        <w:t xml:space="preserve">The offered prices are independent (see </w:t>
      </w:r>
      <w:hyperlink w:anchor="P13_106_3_a_1_S92" w:history="1">
        <w:r w:rsidR="00214F9D" w:rsidRPr="004D7614">
          <w:rPr>
            <w:rStyle w:val="Hyperlink"/>
            <w:sz w:val="24"/>
            <w:szCs w:val="24"/>
          </w:rPr>
          <w:t>13.106-3(a)(1)(S-92)</w:t>
        </w:r>
      </w:hyperlink>
      <w:r w:rsidR="00214F9D" w:rsidRPr="004D7614">
        <w:rPr>
          <w:sz w:val="24"/>
          <w:szCs w:val="24"/>
        </w:rPr>
        <w:t>; and</w:t>
      </w:r>
      <w:r w:rsidR="001279C7">
        <w:rPr>
          <w:sz w:val="24"/>
          <w:szCs w:val="24"/>
        </w:rPr>
        <w:t xml:space="preserve"> </w:t>
      </w:r>
    </w:p>
    <w:p w14:paraId="065460CE" w14:textId="338C5366" w:rsidR="00214F9D" w:rsidRPr="001279C7" w:rsidRDefault="009B67C3" w:rsidP="001279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214F9D" w:rsidRPr="001279C7">
        <w:rPr>
          <w:i/>
          <w:sz w:val="24"/>
          <w:szCs w:val="24"/>
        </w:rPr>
        <w:t>(2)</w:t>
      </w:r>
      <w:r w:rsidR="00214F9D" w:rsidRPr="001279C7">
        <w:rPr>
          <w:sz w:val="24"/>
          <w:szCs w:val="24"/>
        </w:rPr>
        <w:t xml:space="preserve"> The otherwise successful offer</w:t>
      </w:r>
      <w:r w:rsidRPr="001279C7">
        <w:rPr>
          <w:sz w:val="24"/>
          <w:szCs w:val="24"/>
        </w:rPr>
        <w:t>or’s price is not unreasonable</w:t>
      </w:r>
      <w:r w:rsidR="001279C7" w:rsidRPr="001279C7">
        <w:rPr>
          <w:sz w:val="24"/>
          <w:szCs w:val="24"/>
        </w:rPr>
        <w:t xml:space="preserve"> (see FAR</w:t>
      </w:r>
      <w:r w:rsidR="001279C7">
        <w:rPr>
          <w:sz w:val="24"/>
          <w:szCs w:val="24"/>
        </w:rPr>
        <w:t xml:space="preserve"> </w:t>
      </w:r>
      <w:r w:rsidR="001279C7" w:rsidRPr="001279C7">
        <w:rPr>
          <w:sz w:val="24"/>
          <w:szCs w:val="24"/>
        </w:rPr>
        <w:t>15.403-1(c)(1)(i)(C)). To determine whether dealer competition may be adequate to</w:t>
      </w:r>
      <w:r w:rsidR="001279C7">
        <w:rPr>
          <w:sz w:val="24"/>
          <w:szCs w:val="24"/>
        </w:rPr>
        <w:t xml:space="preserve"> </w:t>
      </w:r>
      <w:r w:rsidR="001279C7" w:rsidRPr="001279C7">
        <w:rPr>
          <w:sz w:val="24"/>
          <w:szCs w:val="24"/>
        </w:rPr>
        <w:t>establish the fair and reasonable price objective, the contracting officer shall compare the</w:t>
      </w:r>
      <w:r w:rsidR="001279C7">
        <w:rPr>
          <w:sz w:val="24"/>
          <w:szCs w:val="24"/>
        </w:rPr>
        <w:t xml:space="preserve"> </w:t>
      </w:r>
      <w:r w:rsidR="001279C7" w:rsidRPr="001279C7">
        <w:rPr>
          <w:sz w:val="24"/>
          <w:szCs w:val="24"/>
        </w:rPr>
        <w:t>proposed prices received in response to the solicitation. In addition, except for first time</w:t>
      </w:r>
      <w:r w:rsidR="001279C7">
        <w:rPr>
          <w:sz w:val="24"/>
          <w:szCs w:val="24"/>
        </w:rPr>
        <w:t xml:space="preserve"> </w:t>
      </w:r>
      <w:r w:rsidR="001279C7" w:rsidRPr="001279C7">
        <w:rPr>
          <w:sz w:val="24"/>
          <w:szCs w:val="24"/>
        </w:rPr>
        <w:t>acquisitions, the contracting officer shall document in the contract file any difference</w:t>
      </w:r>
      <w:r w:rsidR="001279C7">
        <w:rPr>
          <w:sz w:val="24"/>
          <w:szCs w:val="24"/>
        </w:rPr>
        <w:t xml:space="preserve"> </w:t>
      </w:r>
      <w:r w:rsidR="001279C7" w:rsidRPr="001279C7">
        <w:rPr>
          <w:sz w:val="24"/>
          <w:szCs w:val="24"/>
        </w:rPr>
        <w:t>between the current low evaluated price and the prior price paid. The contracting officer</w:t>
      </w:r>
      <w:r w:rsidR="001279C7">
        <w:rPr>
          <w:sz w:val="24"/>
          <w:szCs w:val="24"/>
        </w:rPr>
        <w:t xml:space="preserve"> </w:t>
      </w:r>
      <w:r w:rsidR="001279C7" w:rsidRPr="001279C7">
        <w:rPr>
          <w:sz w:val="24"/>
          <w:szCs w:val="24"/>
        </w:rPr>
        <w:t>shall determine the difference between the current low evaluated price and the prior price</w:t>
      </w:r>
      <w:r w:rsidR="001279C7">
        <w:rPr>
          <w:sz w:val="24"/>
          <w:szCs w:val="24"/>
        </w:rPr>
        <w:t xml:space="preserve"> </w:t>
      </w:r>
      <w:r w:rsidR="001279C7" w:rsidRPr="001279C7">
        <w:rPr>
          <w:sz w:val="24"/>
          <w:szCs w:val="24"/>
        </w:rPr>
        <w:t>paid after adjusting the prior price paid in accordance with FAR 15.404-1(b)(2)(ii). If the</w:t>
      </w:r>
      <w:r w:rsidR="001279C7">
        <w:rPr>
          <w:sz w:val="24"/>
          <w:szCs w:val="24"/>
        </w:rPr>
        <w:t xml:space="preserve"> </w:t>
      </w:r>
      <w:r w:rsidR="001279C7" w:rsidRPr="001279C7">
        <w:rPr>
          <w:sz w:val="24"/>
          <w:szCs w:val="24"/>
        </w:rPr>
        <w:t>current low evaluated price is significantly higher than the prior price paid, the contracting</w:t>
      </w:r>
      <w:r w:rsidR="001279C7">
        <w:rPr>
          <w:sz w:val="24"/>
          <w:szCs w:val="24"/>
        </w:rPr>
        <w:t xml:space="preserve"> </w:t>
      </w:r>
      <w:r w:rsidR="001279C7" w:rsidRPr="001279C7">
        <w:rPr>
          <w:sz w:val="24"/>
          <w:szCs w:val="24"/>
        </w:rPr>
        <w:t>officer shall utilize another price evaluation technique at FAR 13.106-3 or FAR 15.404-1 to</w:t>
      </w:r>
      <w:r w:rsidR="001279C7">
        <w:rPr>
          <w:sz w:val="24"/>
          <w:szCs w:val="24"/>
        </w:rPr>
        <w:t xml:space="preserve"> </w:t>
      </w:r>
      <w:r w:rsidR="001279C7" w:rsidRPr="001279C7">
        <w:rPr>
          <w:sz w:val="24"/>
          <w:szCs w:val="24"/>
        </w:rPr>
        <w:t>establish the fair and reasonable price objective.</w:t>
      </w:r>
    </w:p>
    <w:bookmarkEnd w:id="407"/>
    <w:p w14:paraId="6E1270F6" w14:textId="0064A3A1" w:rsidR="00214F9D" w:rsidRPr="004D7614" w:rsidRDefault="009B67C3" w:rsidP="00214F9D">
      <w:pPr>
        <w:adjustRightInd w:val="0"/>
        <w:rPr>
          <w:sz w:val="24"/>
          <w:szCs w:val="24"/>
        </w:rPr>
      </w:pPr>
      <w:r w:rsidRPr="004D7614">
        <w:rPr>
          <w:sz w:val="24"/>
          <w:szCs w:val="24"/>
        </w:rPr>
        <w:tab/>
      </w:r>
      <w:r w:rsidRPr="004D7614">
        <w:rPr>
          <w:sz w:val="24"/>
          <w:szCs w:val="24"/>
        </w:rPr>
        <w:tab/>
      </w:r>
      <w:bookmarkStart w:id="410" w:name="P13_106_3_a_1_S92"/>
      <w:r w:rsidR="00214F9D" w:rsidRPr="004D7614">
        <w:rPr>
          <w:sz w:val="24"/>
          <w:szCs w:val="24"/>
        </w:rPr>
        <w:t xml:space="preserve">(S-92) </w:t>
      </w:r>
      <w:bookmarkEnd w:id="410"/>
      <w:r w:rsidR="00214F9D" w:rsidRPr="004D7614">
        <w:rPr>
          <w:sz w:val="24"/>
          <w:szCs w:val="24"/>
        </w:rPr>
        <w:t xml:space="preserve">Contracting officers shall consider the OEM strategy for selling or distributing products when determining </w:t>
      </w:r>
      <w:r w:rsidRPr="004D7614">
        <w:rPr>
          <w:sz w:val="24"/>
          <w:szCs w:val="24"/>
        </w:rPr>
        <w:t>whether prices are independent.</w:t>
      </w:r>
    </w:p>
    <w:p w14:paraId="54847B10" w14:textId="0434296E"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 xml:space="preserve">(A) The following OEM strategies indicate </w:t>
      </w:r>
      <w:r w:rsidRPr="004D7614">
        <w:rPr>
          <w:sz w:val="24"/>
          <w:szCs w:val="24"/>
        </w:rPr>
        <w:t>the pricing is not independent:</w:t>
      </w:r>
    </w:p>
    <w:p w14:paraId="7971EBA7" w14:textId="603E41B1" w:rsidR="00214F9D" w:rsidRPr="004D7614" w:rsidRDefault="009B67C3" w:rsidP="00214F9D">
      <w:pPr>
        <w:adjustRightInd w:val="0"/>
        <w:rPr>
          <w:b/>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w:t>
      </w:r>
      <w:r w:rsidR="00214F9D" w:rsidRPr="004D7614">
        <w:rPr>
          <w:i/>
          <w:iCs/>
          <w:sz w:val="24"/>
          <w:szCs w:val="24"/>
          <w:lang w:val="en"/>
        </w:rPr>
        <w:t>1</w:t>
      </w:r>
      <w:r w:rsidR="00214F9D" w:rsidRPr="004D7614">
        <w:rPr>
          <w:sz w:val="24"/>
          <w:szCs w:val="24"/>
          <w:lang w:val="en"/>
        </w:rPr>
        <w:t>) Selling direct to all customers when the OEM competes directly with a dealer or distributor;</w:t>
      </w:r>
    </w:p>
    <w:p w14:paraId="226A5384" w14:textId="0DF3B343" w:rsidR="00214F9D" w:rsidRPr="004D7614" w:rsidRDefault="009B67C3" w:rsidP="00214F9D">
      <w:pPr>
        <w:pStyle w:val="Default"/>
        <w:ind w:left="720"/>
        <w:rPr>
          <w:rFonts w:ascii="Times New Roman" w:hAnsi="Times New Roman" w:cs="Times New Roman"/>
        </w:rPr>
      </w:pPr>
      <w:r w:rsidRPr="004D7614">
        <w:rPr>
          <w:rFonts w:ascii="Times New Roman" w:hAnsi="Times New Roman" w:cs="Times New Roman"/>
          <w:lang w:val="en"/>
        </w:rPr>
        <w:tab/>
      </w:r>
      <w:r w:rsidRPr="004D7614">
        <w:rPr>
          <w:rFonts w:ascii="Times New Roman" w:hAnsi="Times New Roman" w:cs="Times New Roman"/>
          <w:lang w:val="en"/>
        </w:rPr>
        <w:tab/>
      </w:r>
      <w:r w:rsidR="00214F9D" w:rsidRPr="004D7614">
        <w:rPr>
          <w:rFonts w:ascii="Times New Roman" w:hAnsi="Times New Roman" w:cs="Times New Roman"/>
          <w:lang w:val="en"/>
        </w:rPr>
        <w:t>(</w:t>
      </w:r>
      <w:r w:rsidR="00214F9D" w:rsidRPr="004D7614">
        <w:rPr>
          <w:rFonts w:ascii="Times New Roman" w:hAnsi="Times New Roman" w:cs="Times New Roman"/>
          <w:i/>
          <w:iCs/>
          <w:lang w:val="en"/>
        </w:rPr>
        <w:t>2</w:t>
      </w:r>
      <w:r w:rsidR="00214F9D" w:rsidRPr="004D7614">
        <w:rPr>
          <w:rFonts w:ascii="Times New Roman" w:hAnsi="Times New Roman" w:cs="Times New Roman"/>
          <w:lang w:val="en"/>
        </w:rPr>
        <w:t xml:space="preserve">) Selling through its own financially-affiliated network </w:t>
      </w:r>
      <w:r w:rsidRPr="004D7614">
        <w:rPr>
          <w:rFonts w:ascii="Times New Roman" w:hAnsi="Times New Roman" w:cs="Times New Roman"/>
          <w:lang w:val="en"/>
        </w:rPr>
        <w:t>of dealers or distributors; or</w:t>
      </w:r>
    </w:p>
    <w:p w14:paraId="6412AD84" w14:textId="55B53C4B" w:rsidR="00214F9D" w:rsidRPr="004D7614" w:rsidRDefault="009B67C3" w:rsidP="00214F9D">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ab/>
        <w:t>(</w:t>
      </w:r>
      <w:r w:rsidR="00214F9D" w:rsidRPr="004D7614">
        <w:rPr>
          <w:i/>
          <w:iCs/>
          <w:sz w:val="24"/>
          <w:szCs w:val="24"/>
          <w:lang w:val="en"/>
        </w:rPr>
        <w:t>3</w:t>
      </w:r>
      <w:r w:rsidR="00214F9D" w:rsidRPr="004D7614">
        <w:rPr>
          <w:sz w:val="24"/>
          <w:szCs w:val="24"/>
          <w:lang w:val="en"/>
        </w:rPr>
        <w:t>) Entering an exclusive dealer or distributor relationship.</w:t>
      </w:r>
    </w:p>
    <w:p w14:paraId="3B97947E" w14:textId="16E17727" w:rsidR="00214F9D" w:rsidRPr="004D7614" w:rsidRDefault="00E06F52" w:rsidP="00214F9D">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(B) If the OEM sells to multiple independent dealers or distributors that are not financially affiliated, this may indicate pricing is independent.</w:t>
      </w:r>
    </w:p>
    <w:p w14:paraId="4128830F" w14:textId="24F62AA4" w:rsidR="00214F9D" w:rsidRPr="004D7614" w:rsidRDefault="00E06F52" w:rsidP="00214F9D">
      <w:pPr>
        <w:rPr>
          <w:spacing w:val="-2"/>
          <w:sz w:val="24"/>
          <w:szCs w:val="24"/>
        </w:rPr>
      </w:pPr>
      <w:r w:rsidRPr="004D7614">
        <w:rPr>
          <w:sz w:val="24"/>
          <w:szCs w:val="24"/>
          <w:lang w:val="en"/>
        </w:rPr>
        <w:tab/>
      </w:r>
      <w:r w:rsidRPr="004D7614">
        <w:rPr>
          <w:sz w:val="24"/>
          <w:szCs w:val="24"/>
          <w:lang w:val="en"/>
        </w:rPr>
        <w:tab/>
      </w:r>
      <w:bookmarkStart w:id="411" w:name="P13_106_3_a_1_S93"/>
      <w:r w:rsidR="00214F9D" w:rsidRPr="004D7614">
        <w:rPr>
          <w:sz w:val="24"/>
          <w:szCs w:val="24"/>
          <w:lang w:val="en"/>
        </w:rPr>
        <w:t>(S-93)</w:t>
      </w:r>
      <w:bookmarkEnd w:id="411"/>
      <w:r w:rsidR="00214F9D" w:rsidRPr="004D7614">
        <w:rPr>
          <w:sz w:val="24"/>
          <w:szCs w:val="24"/>
          <w:lang w:val="en"/>
        </w:rPr>
        <w:t xml:space="preserve"> The contracting officer shall use “B” in the second position of the PRC (see </w:t>
      </w:r>
      <w:hyperlink w:anchor="P15_406_3_a_11" w:history="1">
        <w:r w:rsidR="00214F9D" w:rsidRPr="004D7614">
          <w:rPr>
            <w:rStyle w:val="Hyperlink"/>
            <w:rFonts w:eastAsiaTheme="minorHAnsi"/>
            <w:bCs/>
            <w:sz w:val="24"/>
            <w:szCs w:val="24"/>
          </w:rPr>
          <w:t>15.406-3(a)(11)</w:t>
        </w:r>
      </w:hyperlink>
      <w:r w:rsidR="00214F9D" w:rsidRPr="004D7614">
        <w:rPr>
          <w:sz w:val="24"/>
          <w:szCs w:val="24"/>
          <w:lang w:val="en"/>
        </w:rPr>
        <w:t>) for awards not exceeding the SAT when there is a single manufacturing source and the contracting officer based the determination of price reasonableness on independent price competition.</w:t>
      </w:r>
    </w:p>
    <w:p w14:paraId="60AB55B0" w14:textId="61C6DC9E" w:rsidR="00B6433F" w:rsidRPr="00B6433F" w:rsidRDefault="00B6433F" w:rsidP="00271EF7">
      <w:pPr>
        <w:spacing w:after="240"/>
        <w:rPr>
          <w:b/>
        </w:rPr>
      </w:pPr>
      <w:bookmarkStart w:id="412" w:name="P13_106_3_b"/>
      <w:r w:rsidRPr="00271EF7">
        <w:rPr>
          <w:sz w:val="24"/>
          <w:szCs w:val="24"/>
        </w:rPr>
        <w:t>(b)</w:t>
      </w:r>
      <w:bookmarkEnd w:id="412"/>
      <w:r w:rsidRPr="00271EF7">
        <w:rPr>
          <w:sz w:val="24"/>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w:anchor="P53_9013_a" w:history="1">
        <w:r w:rsidRPr="00271EF7">
          <w:rPr>
            <w:rStyle w:val="Hyperlink"/>
            <w:sz w:val="24"/>
            <w:szCs w:val="24"/>
          </w:rPr>
          <w:t>53.9013(a)</w:t>
        </w:r>
      </w:hyperlink>
      <w:r w:rsidRPr="00271EF7">
        <w:rPr>
          <w:sz w:val="24"/>
          <w:szCs w:val="24"/>
        </w:rPr>
        <w:t xml:space="preserve">. Contracting officers at DLA Distribution, DLA Disposition Services, DLA Contracting Services Office, DLA Strategic Materials, and DLA Energy shall use the Alternate SAAD format at </w:t>
      </w:r>
      <w:hyperlink w:anchor="P53_9013_c" w:history="1">
        <w:r w:rsidRPr="00271EF7">
          <w:rPr>
            <w:rStyle w:val="Hyperlink"/>
            <w:sz w:val="24"/>
            <w:szCs w:val="24"/>
          </w:rPr>
          <w:t>53.9013(c)</w:t>
        </w:r>
      </w:hyperlink>
      <w:r w:rsidRPr="00271EF7">
        <w:rPr>
          <w:sz w:val="24"/>
          <w:szCs w:val="24"/>
        </w:rPr>
        <w:t xml:space="preserve">. The basis for award includes the best value trade-off determination required when awarding to other than the </w:t>
      </w:r>
      <w:r w:rsidRPr="00271EF7">
        <w:rPr>
          <w:sz w:val="24"/>
          <w:szCs w:val="24"/>
        </w:rPr>
        <w:lastRenderedPageBreak/>
        <w:t>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14:paraId="441D626F" w14:textId="1BBF317C" w:rsidR="004F3E26" w:rsidRPr="004D7614" w:rsidRDefault="004F3E26" w:rsidP="00B6433F">
      <w:pPr>
        <w:pStyle w:val="Heading2"/>
        <w:rPr>
          <w:rFonts w:eastAsiaTheme="minorHAnsi"/>
        </w:rPr>
      </w:pPr>
      <w:r w:rsidRPr="004D7614">
        <w:rPr>
          <w:rFonts w:eastAsiaTheme="minorHAnsi"/>
        </w:rPr>
        <w:t>SUBPART 13.2 – ACTIONS AT OR BELOW THE MICRO-PURCHASE THRESHOLD</w:t>
      </w:r>
      <w:commentRangeStart w:id="413"/>
      <w:commentRangeEnd w:id="413"/>
      <w:r w:rsidR="00810CB9" w:rsidRPr="004D7614">
        <w:rPr>
          <w:rStyle w:val="CommentReference"/>
          <w:b w:val="0"/>
          <w:sz w:val="24"/>
          <w:szCs w:val="24"/>
        </w:rPr>
        <w:commentReference w:id="413"/>
      </w:r>
    </w:p>
    <w:p w14:paraId="1E4CCA10" w14:textId="6F76CC26"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14:paraId="02F090A6" w14:textId="14DADF3C" w:rsidR="004F3E26" w:rsidRPr="008925BE" w:rsidRDefault="004F3E26" w:rsidP="00B8490E">
      <w:pPr>
        <w:pStyle w:val="Heading3"/>
        <w:rPr>
          <w:rFonts w:eastAsiaTheme="minorHAnsi"/>
          <w:sz w:val="24"/>
          <w:szCs w:val="24"/>
        </w:rPr>
      </w:pPr>
      <w:bookmarkStart w:id="414" w:name="P13_201"/>
      <w:r w:rsidRPr="008925BE">
        <w:rPr>
          <w:rFonts w:eastAsiaTheme="minorHAnsi"/>
          <w:sz w:val="24"/>
          <w:szCs w:val="24"/>
        </w:rPr>
        <w:t>13.201</w:t>
      </w:r>
      <w:bookmarkEnd w:id="414"/>
      <w:r w:rsidRPr="008925BE">
        <w:rPr>
          <w:rFonts w:eastAsiaTheme="minorHAnsi"/>
          <w:sz w:val="24"/>
          <w:szCs w:val="24"/>
        </w:rPr>
        <w:t xml:space="preserve"> General.</w:t>
      </w:r>
    </w:p>
    <w:p w14:paraId="7476CCFA" w14:textId="515376B6" w:rsidR="00810CB9" w:rsidRDefault="00157D8E" w:rsidP="00AC3107">
      <w:pPr>
        <w:spacing w:after="240"/>
        <w:rPr>
          <w:rFonts w:eastAsiaTheme="minorHAnsi"/>
          <w:sz w:val="24"/>
          <w:szCs w:val="24"/>
        </w:rPr>
      </w:pPr>
      <w:r w:rsidRPr="008925BE">
        <w:rPr>
          <w:sz w:val="24"/>
          <w:szCs w:val="24"/>
        </w:rPr>
        <w:t xml:space="preserve">(g)(1) </w:t>
      </w:r>
      <w:r w:rsidR="00810CB9" w:rsidRPr="008925BE">
        <w:rPr>
          <w:rFonts w:eastAsiaTheme="minorHAnsi"/>
          <w:sz w:val="24"/>
          <w:szCs w:val="24"/>
        </w:rPr>
        <w:t>For other than purchase card acquisitions, the DLA Acquisition Director has delegated this authority to the contracting officer</w:t>
      </w:r>
      <w:r w:rsidR="008925BE">
        <w:rPr>
          <w:rFonts w:eastAsiaTheme="minorHAnsi"/>
          <w:sz w:val="24"/>
          <w:szCs w:val="24"/>
        </w:rPr>
        <w:t xml:space="preserve"> </w:t>
      </w:r>
      <w:r w:rsidR="008925BE" w:rsidRPr="008925BE">
        <w:rPr>
          <w:sz w:val="24"/>
          <w:szCs w:val="24"/>
        </w:rPr>
        <w:t xml:space="preserve">(see </w:t>
      </w:r>
      <w:hyperlink w:anchor="P18_270" w:history="1">
        <w:r w:rsidR="008925BE" w:rsidRPr="008925BE">
          <w:rPr>
            <w:rStyle w:val="Hyperlink"/>
            <w:sz w:val="24"/>
            <w:szCs w:val="24"/>
          </w:rPr>
          <w:t>18.270</w:t>
        </w:r>
      </w:hyperlink>
      <w:r w:rsidR="008925BE" w:rsidRPr="008925BE">
        <w:rPr>
          <w:sz w:val="24"/>
          <w:szCs w:val="24"/>
        </w:rPr>
        <w:t>)</w:t>
      </w:r>
      <w:commentRangeStart w:id="415"/>
      <w:r w:rsidR="00810CB9" w:rsidRPr="008925BE">
        <w:rPr>
          <w:rFonts w:eastAsiaTheme="minorHAnsi"/>
          <w:sz w:val="24"/>
          <w:szCs w:val="24"/>
        </w:rPr>
        <w:t>.</w:t>
      </w:r>
      <w:commentRangeEnd w:id="415"/>
      <w:r w:rsidR="008925BE">
        <w:rPr>
          <w:rStyle w:val="CommentReference"/>
        </w:rPr>
        <w:commentReference w:id="415"/>
      </w:r>
      <w:r w:rsidR="00810CB9" w:rsidRPr="008925BE">
        <w:rPr>
          <w:rFonts w:eastAsiaTheme="minorHAnsi"/>
          <w:sz w:val="24"/>
          <w:szCs w:val="24"/>
        </w:rPr>
        <w:t xml:space="preserve"> For purchase card acquisitions, the dete</w:t>
      </w:r>
      <w:r w:rsidR="00E06F52" w:rsidRPr="008925BE">
        <w:rPr>
          <w:rFonts w:eastAsiaTheme="minorHAnsi"/>
          <w:sz w:val="24"/>
          <w:szCs w:val="24"/>
        </w:rPr>
        <w:t>rmination authority is the HCA.</w:t>
      </w:r>
    </w:p>
    <w:p w14:paraId="2A9BBA97" w14:textId="766F119D" w:rsidR="00097EAC" w:rsidRPr="004D7614" w:rsidRDefault="00097EAC" w:rsidP="006A25DC">
      <w:pPr>
        <w:pStyle w:val="Heading2"/>
        <w:rPr>
          <w:rFonts w:eastAsiaTheme="minorHAnsi"/>
        </w:rPr>
      </w:pPr>
      <w:bookmarkStart w:id="416" w:name="P13_3"/>
      <w:r w:rsidRPr="004D7614">
        <w:rPr>
          <w:rFonts w:eastAsiaTheme="minorHAnsi"/>
        </w:rPr>
        <w:t>SUBPART 13.3 – SIMPLIFIED ACQUISITION METHODS</w:t>
      </w:r>
      <w:commentRangeStart w:id="417"/>
      <w:commentRangeEnd w:id="417"/>
      <w:r w:rsidRPr="004D7614">
        <w:rPr>
          <w:rStyle w:val="CommentReference"/>
          <w:b w:val="0"/>
          <w:sz w:val="24"/>
          <w:szCs w:val="24"/>
        </w:rPr>
        <w:commentReference w:id="417"/>
      </w:r>
    </w:p>
    <w:bookmarkEnd w:id="416"/>
    <w:p w14:paraId="1F1DE949" w14:textId="5E479F83"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 xml:space="preserve">(Revised </w:t>
      </w:r>
      <w:r w:rsidR="00E46F01">
        <w:rPr>
          <w:i/>
          <w:sz w:val="24"/>
          <w:szCs w:val="24"/>
        </w:rPr>
        <w:t>January 13, 2022</w:t>
      </w:r>
      <w:r w:rsidRPr="004D7614">
        <w:rPr>
          <w:i/>
          <w:sz w:val="24"/>
          <w:szCs w:val="24"/>
        </w:rPr>
        <w:t xml:space="preserve"> through PROCLTR 20</w:t>
      </w:r>
      <w:r w:rsidR="00E46F01">
        <w:rPr>
          <w:i/>
          <w:sz w:val="24"/>
          <w:szCs w:val="24"/>
        </w:rPr>
        <w:t>21-15</w:t>
      </w:r>
      <w:r w:rsidRPr="004D7614">
        <w:rPr>
          <w:i/>
          <w:sz w:val="24"/>
          <w:szCs w:val="24"/>
        </w:rPr>
        <w:t>)</w:t>
      </w:r>
    </w:p>
    <w:p w14:paraId="598B4CBE" w14:textId="25375117" w:rsidR="004F3E26" w:rsidRPr="00B8490E" w:rsidRDefault="004F3E26" w:rsidP="00B8490E">
      <w:pPr>
        <w:pStyle w:val="Heading3"/>
        <w:rPr>
          <w:rFonts w:eastAsiaTheme="minorHAnsi"/>
          <w:sz w:val="24"/>
          <w:szCs w:val="24"/>
        </w:rPr>
      </w:pPr>
      <w:bookmarkStart w:id="418" w:name="P13_301"/>
      <w:r w:rsidRPr="00B8490E">
        <w:rPr>
          <w:rFonts w:eastAsiaTheme="minorHAnsi"/>
          <w:sz w:val="24"/>
          <w:szCs w:val="24"/>
        </w:rPr>
        <w:t>13.301</w:t>
      </w:r>
      <w:bookmarkEnd w:id="418"/>
      <w:r w:rsidRPr="00B8490E">
        <w:rPr>
          <w:rFonts w:eastAsiaTheme="minorHAnsi"/>
          <w:sz w:val="24"/>
          <w:szCs w:val="24"/>
        </w:rPr>
        <w:t xml:space="preserve"> Governmentwide commercial purchase card.</w:t>
      </w:r>
      <w:commentRangeStart w:id="419"/>
      <w:commentRangeEnd w:id="419"/>
      <w:r w:rsidR="00810CB9" w:rsidRPr="00B8490E">
        <w:rPr>
          <w:rStyle w:val="CommentReference"/>
          <w:sz w:val="24"/>
          <w:szCs w:val="24"/>
        </w:rPr>
        <w:commentReference w:id="419"/>
      </w:r>
    </w:p>
    <w:p w14:paraId="500BE9D7" w14:textId="2919FB13" w:rsidR="004F3E26" w:rsidRPr="00253057" w:rsidRDefault="004F3E26" w:rsidP="004F3E26">
      <w:pPr>
        <w:rPr>
          <w:sz w:val="24"/>
          <w:szCs w:val="24"/>
          <w:lang w:val="en"/>
        </w:rPr>
      </w:pPr>
      <w:bookmarkStart w:id="420" w:name="P688_39932"/>
      <w:bookmarkEnd w:id="420"/>
      <w:r w:rsidRPr="00253057">
        <w:rPr>
          <w:sz w:val="24"/>
          <w:szCs w:val="24"/>
          <w:lang w:val="en"/>
        </w:rPr>
        <w:t>(a) The DLA Director delegated Level 4 agency/organization program coordinator appointment authority to the HCAs.  HCAs may delegate this authority no lower than the CCO.</w:t>
      </w:r>
    </w:p>
    <w:p w14:paraId="273DD006" w14:textId="0C0F56E6" w:rsidR="00253057" w:rsidRPr="00253057" w:rsidRDefault="004F3E26" w:rsidP="00253057">
      <w:pPr>
        <w:rPr>
          <w:color w:val="000000"/>
          <w:sz w:val="24"/>
          <w:szCs w:val="24"/>
        </w:rPr>
      </w:pPr>
      <w:r w:rsidRPr="00253057">
        <w:rPr>
          <w:sz w:val="24"/>
          <w:szCs w:val="24"/>
          <w:lang w:val="en"/>
        </w:rPr>
        <w:t xml:space="preserve">(b) Governmentwide commercial purchase cardholders shall follow </w:t>
      </w:r>
      <w:hyperlink r:id="rId190" w:anchor="search=5025%2E07" w:history="1">
        <w:r w:rsidR="00C47B7B">
          <w:rPr>
            <w:rStyle w:val="Hyperlink"/>
            <w:sz w:val="24"/>
            <w:szCs w:val="24"/>
          </w:rPr>
          <w:t>DLAM 5025.07, Government Purchase Card (GPC) Program</w:t>
        </w:r>
      </w:hyperlink>
      <w:r w:rsidR="00C47B7B">
        <w:rPr>
          <w:color w:val="000000"/>
          <w:sz w:val="24"/>
          <w:szCs w:val="24"/>
        </w:rPr>
        <w:t xml:space="preserve"> (</w:t>
      </w:r>
      <w:hyperlink r:id="rId191" w:anchor="search=5025%2E07" w:history="1">
        <w:r w:rsidR="00C47B7B" w:rsidRPr="000D6337">
          <w:rPr>
            <w:rStyle w:val="Hyperlink"/>
            <w:sz w:val="24"/>
            <w:szCs w:val="24"/>
          </w:rPr>
          <w:t>https://issuances.dla.mil/Published_Issuances/Government%20Purchase%20Card%20Program%20(GPC).pdf#search=5025%2E07</w:t>
        </w:r>
      </w:hyperlink>
      <w:r w:rsidR="00C47B7B">
        <w:rPr>
          <w:color w:val="000000"/>
          <w:sz w:val="24"/>
          <w:szCs w:val="24"/>
        </w:rPr>
        <w:t>)</w:t>
      </w:r>
      <w:r w:rsidR="00253057" w:rsidRPr="00253057">
        <w:rPr>
          <w:color w:val="000000"/>
          <w:sz w:val="24"/>
          <w:szCs w:val="24"/>
        </w:rPr>
        <w:t>.</w:t>
      </w:r>
    </w:p>
    <w:p w14:paraId="0A4E014A" w14:textId="46709B00" w:rsidR="00810CB9" w:rsidRPr="004D7614" w:rsidRDefault="00810CB9" w:rsidP="00253057">
      <w:pPr>
        <w:rPr>
          <w:sz w:val="24"/>
          <w:szCs w:val="24"/>
          <w:lang w:val="en"/>
        </w:rPr>
      </w:pPr>
      <w:r w:rsidRPr="00253057">
        <w:rPr>
          <w:sz w:val="24"/>
          <w:szCs w:val="24"/>
          <w:lang w:val="en"/>
        </w:rPr>
        <w:t xml:space="preserve">(c) The requirement to purchase </w:t>
      </w:r>
      <w:proofErr w:type="spellStart"/>
      <w:r w:rsidRPr="00253057">
        <w:rPr>
          <w:sz w:val="24"/>
          <w:szCs w:val="24"/>
          <w:lang w:val="en"/>
        </w:rPr>
        <w:t>AbilityOne</w:t>
      </w:r>
      <w:proofErr w:type="spellEnd"/>
      <w:r w:rsidRPr="00253057">
        <w:rPr>
          <w:sz w:val="24"/>
          <w:szCs w:val="24"/>
          <w:lang w:val="en"/>
        </w:rPr>
        <w:t xml:space="preserve"> items for all products on the </w:t>
      </w:r>
      <w:proofErr w:type="spellStart"/>
      <w:r w:rsidRPr="00253057">
        <w:rPr>
          <w:sz w:val="24"/>
          <w:szCs w:val="24"/>
          <w:lang w:val="en"/>
        </w:rPr>
        <w:t>AbilityOne</w:t>
      </w:r>
      <w:proofErr w:type="spellEnd"/>
      <w:r w:rsidRPr="00253057">
        <w:rPr>
          <w:sz w:val="24"/>
          <w:szCs w:val="24"/>
          <w:lang w:val="en"/>
        </w:rPr>
        <w:t xml:space="preserve"> procurement list may not be waived but can be satisfied by ordering from On-Base</w:t>
      </w:r>
      <w:r w:rsidRPr="004D7614">
        <w:rPr>
          <w:sz w:val="24"/>
          <w:szCs w:val="24"/>
          <w:lang w:val="en"/>
        </w:rPr>
        <w:t xml:space="preserve"> </w:t>
      </w:r>
      <w:proofErr w:type="spellStart"/>
      <w:r w:rsidRPr="004D7614">
        <w:rPr>
          <w:sz w:val="24"/>
          <w:szCs w:val="24"/>
          <w:lang w:val="en"/>
        </w:rPr>
        <w:t>AbilityOne</w:t>
      </w:r>
      <w:proofErr w:type="spellEnd"/>
      <w:r w:rsidRPr="004D7614">
        <w:rPr>
          <w:sz w:val="24"/>
          <w:szCs w:val="24"/>
          <w:lang w:val="en"/>
        </w:rPr>
        <w:t xml:space="preserve"> stores, AbilityOne.com, </w:t>
      </w:r>
      <w:proofErr w:type="spellStart"/>
      <w:r w:rsidRPr="004D7614">
        <w:rPr>
          <w:sz w:val="24"/>
          <w:szCs w:val="24"/>
          <w:lang w:val="en"/>
        </w:rPr>
        <w:t>AbilityOne</w:t>
      </w:r>
      <w:proofErr w:type="spellEnd"/>
      <w:r w:rsidRPr="004D7614">
        <w:rPr>
          <w:sz w:val="24"/>
          <w:szCs w:val="24"/>
          <w:lang w:val="en"/>
        </w:rPr>
        <w:t xml:space="preserve"> participating nonprofit agencies, or DoD </w:t>
      </w:r>
      <w:proofErr w:type="spellStart"/>
      <w:r w:rsidRPr="004D7614">
        <w:rPr>
          <w:sz w:val="24"/>
          <w:szCs w:val="24"/>
          <w:lang w:val="en"/>
        </w:rPr>
        <w:t>FedMall</w:t>
      </w:r>
      <w:proofErr w:type="spellEnd"/>
      <w:r w:rsidRPr="004D7614">
        <w:rPr>
          <w:sz w:val="24"/>
          <w:szCs w:val="24"/>
          <w:lang w:val="en"/>
        </w:rPr>
        <w:t>.</w:t>
      </w:r>
    </w:p>
    <w:p w14:paraId="6D942C87" w14:textId="14630356" w:rsidR="00810CB9" w:rsidRPr="004D7614" w:rsidRDefault="00810CB9" w:rsidP="00810CB9">
      <w:pPr>
        <w:rPr>
          <w:sz w:val="24"/>
          <w:szCs w:val="24"/>
          <w:lang w:val="en"/>
        </w:rPr>
      </w:pPr>
      <w:r w:rsidRPr="004D7614">
        <w:rPr>
          <w:sz w:val="24"/>
          <w:szCs w:val="24"/>
          <w:lang w:val="en"/>
        </w:rPr>
        <w:t xml:space="preserve">(d) The requirement to use DoD </w:t>
      </w:r>
      <w:proofErr w:type="spellStart"/>
      <w:r w:rsidRPr="004D7614">
        <w:rPr>
          <w:sz w:val="24"/>
          <w:szCs w:val="24"/>
          <w:lang w:val="en"/>
        </w:rPr>
        <w:t>FedMall</w:t>
      </w:r>
      <w:proofErr w:type="spellEnd"/>
      <w:r w:rsidRPr="004D7614">
        <w:rPr>
          <w:sz w:val="24"/>
          <w:szCs w:val="24"/>
          <w:lang w:val="en"/>
        </w:rPr>
        <w:t xml:space="preserve"> may be waived when the use of DoD </w:t>
      </w:r>
      <w:proofErr w:type="spellStart"/>
      <w:r w:rsidRPr="004D7614">
        <w:rPr>
          <w:sz w:val="24"/>
          <w:szCs w:val="24"/>
          <w:lang w:val="en"/>
        </w:rPr>
        <w:t>FedMall</w:t>
      </w:r>
      <w:proofErr w:type="spellEnd"/>
      <w:r w:rsidRPr="004D7614">
        <w:rPr>
          <w:sz w:val="24"/>
          <w:szCs w:val="24"/>
          <w:lang w:val="en"/>
        </w:rPr>
        <w:t xml:space="preserve"> will not meet the delivery requirements or will result in unreasonable or excessive cost to the requiring activity.</w:t>
      </w:r>
    </w:p>
    <w:p w14:paraId="687D1D2B" w14:textId="587A4A19" w:rsidR="00810CB9" w:rsidRPr="004D7614" w:rsidRDefault="00810CB9" w:rsidP="00810CB9">
      <w:pPr>
        <w:rPr>
          <w:sz w:val="24"/>
          <w:szCs w:val="24"/>
          <w:lang w:val="en"/>
        </w:rPr>
      </w:pPr>
      <w:r w:rsidRPr="004D7614">
        <w:rPr>
          <w:sz w:val="24"/>
          <w:szCs w:val="24"/>
          <w:lang w:val="en"/>
        </w:rPr>
        <w:t xml:space="preserve">(e) Use the following order of precedence to satisfy </w:t>
      </w:r>
      <w:proofErr w:type="spellStart"/>
      <w:r w:rsidRPr="004D7614">
        <w:rPr>
          <w:sz w:val="24"/>
          <w:szCs w:val="24"/>
          <w:lang w:val="en"/>
        </w:rPr>
        <w:t>Ab</w:t>
      </w:r>
      <w:r w:rsidR="00997BEF" w:rsidRPr="004D7614">
        <w:rPr>
          <w:sz w:val="24"/>
          <w:szCs w:val="24"/>
          <w:lang w:val="en"/>
        </w:rPr>
        <w:t>ilityOne</w:t>
      </w:r>
      <w:proofErr w:type="spellEnd"/>
      <w:r w:rsidR="00997BEF" w:rsidRPr="004D7614">
        <w:rPr>
          <w:sz w:val="24"/>
          <w:szCs w:val="24"/>
          <w:lang w:val="en"/>
        </w:rPr>
        <w:t xml:space="preserve"> purchase requirements:</w:t>
      </w:r>
    </w:p>
    <w:p w14:paraId="22D4EAA4" w14:textId="1E85E79F" w:rsidR="00810CB9" w:rsidRPr="004D7614" w:rsidRDefault="00997BEF" w:rsidP="00810CB9">
      <w:pPr>
        <w:rPr>
          <w:sz w:val="24"/>
          <w:szCs w:val="24"/>
          <w:lang w:val="en"/>
        </w:rPr>
      </w:pPr>
      <w:r w:rsidRPr="004D7614">
        <w:rPr>
          <w:sz w:val="24"/>
          <w:szCs w:val="24"/>
          <w:lang w:val="en"/>
        </w:rPr>
        <w:tab/>
      </w:r>
      <w:r w:rsidR="00810CB9" w:rsidRPr="004D7614">
        <w:rPr>
          <w:sz w:val="24"/>
          <w:szCs w:val="24"/>
          <w:lang w:val="en"/>
        </w:rPr>
        <w:t xml:space="preserve">(1) </w:t>
      </w:r>
      <w:r w:rsidR="00810CB9" w:rsidRPr="004D7614">
        <w:rPr>
          <w:sz w:val="24"/>
          <w:szCs w:val="24"/>
        </w:rPr>
        <w:t xml:space="preserve">On-Base </w:t>
      </w:r>
      <w:proofErr w:type="spellStart"/>
      <w:r w:rsidR="00810CB9" w:rsidRPr="004D7614">
        <w:rPr>
          <w:sz w:val="24"/>
          <w:szCs w:val="24"/>
        </w:rPr>
        <w:t>AbilityOne</w:t>
      </w:r>
      <w:proofErr w:type="spellEnd"/>
      <w:r w:rsidR="00810CB9" w:rsidRPr="004D7614">
        <w:rPr>
          <w:sz w:val="24"/>
          <w:szCs w:val="24"/>
        </w:rPr>
        <w:t xml:space="preserve"> stores, AbilityOne.com, or </w:t>
      </w:r>
      <w:proofErr w:type="spellStart"/>
      <w:r w:rsidR="00810CB9" w:rsidRPr="004D7614">
        <w:rPr>
          <w:sz w:val="24"/>
          <w:szCs w:val="24"/>
        </w:rPr>
        <w:t>AbilityOne</w:t>
      </w:r>
      <w:proofErr w:type="spellEnd"/>
      <w:r w:rsidR="00810CB9" w:rsidRPr="004D7614">
        <w:rPr>
          <w:sz w:val="24"/>
          <w:szCs w:val="24"/>
        </w:rPr>
        <w:t xml:space="preserve"> participating nonprofit agencies.</w:t>
      </w:r>
    </w:p>
    <w:p w14:paraId="5D3A5E42" w14:textId="57D37E48" w:rsidR="00810CB9" w:rsidRPr="004D7614" w:rsidRDefault="00997BEF" w:rsidP="00810CB9">
      <w:pPr>
        <w:rPr>
          <w:sz w:val="24"/>
          <w:szCs w:val="24"/>
          <w:lang w:val="en"/>
        </w:rPr>
      </w:pPr>
      <w:r w:rsidRPr="004D7614">
        <w:rPr>
          <w:sz w:val="24"/>
          <w:szCs w:val="24"/>
          <w:lang w:val="en"/>
        </w:rPr>
        <w:tab/>
      </w:r>
      <w:r w:rsidR="00810CB9" w:rsidRPr="004D7614">
        <w:rPr>
          <w:sz w:val="24"/>
          <w:szCs w:val="24"/>
          <w:lang w:val="en"/>
        </w:rPr>
        <w:t xml:space="preserve">(2) DoD </w:t>
      </w:r>
      <w:proofErr w:type="spellStart"/>
      <w:r w:rsidR="00810CB9" w:rsidRPr="004D7614">
        <w:rPr>
          <w:sz w:val="24"/>
          <w:szCs w:val="24"/>
          <w:lang w:val="en"/>
        </w:rPr>
        <w:t>FedMall</w:t>
      </w:r>
      <w:proofErr w:type="spellEnd"/>
      <w:r w:rsidR="00810CB9" w:rsidRPr="004D7614">
        <w:rPr>
          <w:sz w:val="24"/>
          <w:szCs w:val="24"/>
          <w:lang w:val="en"/>
        </w:rPr>
        <w:t>.</w:t>
      </w:r>
    </w:p>
    <w:p w14:paraId="233EEB29" w14:textId="2FEF9F21" w:rsidR="00810CB9" w:rsidRPr="004D7614" w:rsidRDefault="00997BEF" w:rsidP="00AC3107">
      <w:pPr>
        <w:spacing w:after="240"/>
        <w:rPr>
          <w:sz w:val="24"/>
          <w:szCs w:val="24"/>
          <w:lang w:val="en"/>
        </w:rPr>
      </w:pPr>
      <w:r w:rsidRPr="004D7614">
        <w:rPr>
          <w:sz w:val="24"/>
          <w:szCs w:val="24"/>
          <w:lang w:val="en"/>
        </w:rPr>
        <w:tab/>
      </w:r>
      <w:r w:rsidR="00810CB9" w:rsidRPr="004D7614">
        <w:rPr>
          <w:sz w:val="24"/>
          <w:szCs w:val="24"/>
          <w:lang w:val="en"/>
        </w:rPr>
        <w:t>(3) Commercial sources.</w:t>
      </w:r>
    </w:p>
    <w:p w14:paraId="0BA72B0C" w14:textId="20B31523" w:rsidR="004F3E26" w:rsidRPr="00B8490E" w:rsidRDefault="004F3E26" w:rsidP="00B8490E">
      <w:pPr>
        <w:pStyle w:val="Heading3"/>
        <w:spacing w:after="240"/>
        <w:rPr>
          <w:rFonts w:eastAsiaTheme="minorHAnsi"/>
          <w:sz w:val="24"/>
          <w:szCs w:val="24"/>
        </w:rPr>
      </w:pPr>
      <w:bookmarkStart w:id="421" w:name="P13_303"/>
      <w:r w:rsidRPr="00B8490E">
        <w:rPr>
          <w:rFonts w:eastAsiaTheme="minorHAnsi"/>
          <w:sz w:val="24"/>
          <w:szCs w:val="24"/>
        </w:rPr>
        <w:t>13.303</w:t>
      </w:r>
      <w:bookmarkEnd w:id="421"/>
      <w:r w:rsidRPr="00B8490E">
        <w:rPr>
          <w:rFonts w:eastAsiaTheme="minorHAnsi"/>
          <w:sz w:val="24"/>
          <w:szCs w:val="24"/>
        </w:rPr>
        <w:t xml:space="preserve"> Blanket purchase agreements (BPAs).</w:t>
      </w:r>
    </w:p>
    <w:p w14:paraId="3B67B3A2" w14:textId="65610078" w:rsidR="004F3E26" w:rsidRPr="00B8490E" w:rsidRDefault="004F3E26" w:rsidP="00B8490E">
      <w:pPr>
        <w:pStyle w:val="Heading3"/>
        <w:rPr>
          <w:rFonts w:eastAsiaTheme="minorHAnsi"/>
          <w:sz w:val="24"/>
          <w:szCs w:val="24"/>
        </w:rPr>
      </w:pPr>
      <w:bookmarkStart w:id="422" w:name="P13_303_2"/>
      <w:r w:rsidRPr="00B8490E">
        <w:rPr>
          <w:rFonts w:eastAsiaTheme="minorHAnsi"/>
          <w:sz w:val="24"/>
          <w:szCs w:val="24"/>
        </w:rPr>
        <w:t>13.303-2</w:t>
      </w:r>
      <w:bookmarkEnd w:id="422"/>
      <w:r w:rsidRPr="00B8490E">
        <w:rPr>
          <w:rFonts w:eastAsiaTheme="minorHAnsi"/>
          <w:sz w:val="24"/>
          <w:szCs w:val="24"/>
        </w:rPr>
        <w:t xml:space="preserve"> Establishment of BPAs.</w:t>
      </w:r>
    </w:p>
    <w:p w14:paraId="1463138A" w14:textId="749B5FAF" w:rsidR="004F3E26" w:rsidRPr="004D7614" w:rsidRDefault="004F3E26" w:rsidP="00AC3107">
      <w:pPr>
        <w:adjustRightInd w:val="0"/>
        <w:spacing w:after="240"/>
        <w:rPr>
          <w:rFonts w:eastAsiaTheme="minorHAnsi"/>
          <w:sz w:val="24"/>
          <w:szCs w:val="24"/>
        </w:rPr>
      </w:pPr>
      <w:r w:rsidRPr="004D7614">
        <w:rPr>
          <w:rFonts w:eastAsiaTheme="minorHAnsi"/>
          <w:sz w:val="24"/>
          <w:szCs w:val="24"/>
        </w:rPr>
        <w:t xml:space="preserve">(c)(3)(S-90) BPAs with federal supply schedule (FSS) contractors for non-FSS items shall state the </w:t>
      </w:r>
      <w:r w:rsidR="00997BEF" w:rsidRPr="004D7614">
        <w:rPr>
          <w:rFonts w:eastAsiaTheme="minorHAnsi"/>
          <w:sz w:val="24"/>
          <w:szCs w:val="24"/>
        </w:rPr>
        <w:t>BPA excludes all items on FSSs.</w:t>
      </w:r>
    </w:p>
    <w:p w14:paraId="3E0E1F42" w14:textId="5E265685" w:rsidR="004F3E26" w:rsidRPr="00B8490E" w:rsidRDefault="004F3E26" w:rsidP="00B8490E">
      <w:pPr>
        <w:pStyle w:val="Heading3"/>
        <w:rPr>
          <w:rFonts w:eastAsiaTheme="minorHAnsi"/>
          <w:sz w:val="24"/>
          <w:szCs w:val="24"/>
        </w:rPr>
      </w:pPr>
      <w:bookmarkStart w:id="423" w:name="P13_303_3"/>
      <w:r w:rsidRPr="00B8490E">
        <w:rPr>
          <w:rFonts w:eastAsiaTheme="minorHAnsi"/>
          <w:sz w:val="24"/>
          <w:szCs w:val="24"/>
        </w:rPr>
        <w:t>13.303-3</w:t>
      </w:r>
      <w:bookmarkEnd w:id="423"/>
      <w:r w:rsidR="00997BEF" w:rsidRPr="00B8490E">
        <w:rPr>
          <w:rFonts w:eastAsiaTheme="minorHAnsi"/>
          <w:sz w:val="24"/>
          <w:szCs w:val="24"/>
        </w:rPr>
        <w:t xml:space="preserve"> Preparation of BPAs.</w:t>
      </w:r>
    </w:p>
    <w:p w14:paraId="3ED20383" w14:textId="3017920A" w:rsidR="004F3E26" w:rsidRPr="004D7614" w:rsidRDefault="004F3E26" w:rsidP="00AC3107">
      <w:pPr>
        <w:adjustRightInd w:val="0"/>
        <w:spacing w:after="240"/>
        <w:rPr>
          <w:rFonts w:eastAsiaTheme="minorHAnsi"/>
          <w:sz w:val="24"/>
          <w:szCs w:val="24"/>
        </w:rPr>
      </w:pPr>
      <w:r w:rsidRPr="004D7614">
        <w:rPr>
          <w:rFonts w:eastAsiaTheme="minorHAnsi"/>
          <w:sz w:val="24"/>
          <w:szCs w:val="24"/>
        </w:rPr>
        <w:lastRenderedPageBreak/>
        <w:t>(a)(1) HCAs shall establish the maximum aggregate amount, if any, of all calls to be issued against one BPA.</w:t>
      </w:r>
    </w:p>
    <w:p w14:paraId="470A2FFA" w14:textId="05F0DFC8" w:rsidR="00551C9E" w:rsidRPr="003160A4" w:rsidRDefault="004F3E26" w:rsidP="001234D9">
      <w:pPr>
        <w:pStyle w:val="Heading3"/>
        <w:rPr>
          <w:sz w:val="24"/>
          <w:szCs w:val="24"/>
        </w:rPr>
      </w:pPr>
      <w:bookmarkStart w:id="424" w:name="P13_390"/>
      <w:r w:rsidRPr="003160A4">
        <w:rPr>
          <w:rFonts w:eastAsiaTheme="minorHAnsi"/>
          <w:sz w:val="24"/>
          <w:szCs w:val="24"/>
        </w:rPr>
        <w:t>13.390</w:t>
      </w:r>
      <w:bookmarkEnd w:id="424"/>
      <w:r w:rsidRPr="003160A4">
        <w:rPr>
          <w:rFonts w:eastAsiaTheme="minorHAnsi"/>
          <w:sz w:val="24"/>
          <w:szCs w:val="24"/>
        </w:rPr>
        <w:t xml:space="preserve"> </w:t>
      </w:r>
      <w:r w:rsidR="00551C9E" w:rsidRPr="003160A4">
        <w:rPr>
          <w:sz w:val="24"/>
          <w:szCs w:val="24"/>
        </w:rPr>
        <w:t>Simplified indefinite-delivery contracts (SIDCs).</w:t>
      </w:r>
    </w:p>
    <w:p w14:paraId="6CDF59B1" w14:textId="54CBFBEF" w:rsidR="00551C9E" w:rsidRPr="00302B99" w:rsidRDefault="00D6661C" w:rsidP="00D6661C">
      <w:pPr>
        <w:pStyle w:val="Default"/>
        <w:tabs>
          <w:tab w:val="left" w:pos="180"/>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ab/>
        <w:t xml:space="preserve">(a)(1) </w:t>
      </w:r>
      <w:r w:rsidR="00551C9E" w:rsidRPr="00302B99">
        <w:rPr>
          <w:rFonts w:ascii="Times New Roman" w:hAnsi="Times New Roman" w:cs="Times New Roman"/>
          <w:i/>
          <w:iCs/>
        </w:rPr>
        <w:t>Application</w:t>
      </w:r>
      <w:r w:rsidR="00551C9E" w:rsidRPr="00302B99">
        <w:rPr>
          <w:rFonts w:ascii="Times New Roman" w:hAnsi="Times New Roman" w:cs="Times New Roman"/>
        </w:rPr>
        <w:t>. SIDCs use simplified acquisition procedures to acquire an indefinite quantity of supplies or services for the total period of performance of the SIDC in amounts not to exceed the SAT; or, for SIDCs using FAR subpart 13.5, the thresholds in FAR 13.500(a). There are two types of SIDCs, bilateral and unilateral. Procurement notes H05 and H06 establish when award occurs for each type. Following award, contracting officers may issue task orders for services or delivery orders for supplies against the SIDC, as applicable. SIDCs are useful when DLA makes repetitive low dollar value purchases for the same item or service, the price is expected to be stable, and the expected yearly or other long–term demands are not sufficient to establish an indefinite-delivery contract using FAR part 15 procedures.</w:t>
      </w:r>
    </w:p>
    <w:p w14:paraId="4F80CD44" w14:textId="308CD997" w:rsidR="00551C9E" w:rsidRPr="00302B99" w:rsidRDefault="00D6661C" w:rsidP="00D6661C">
      <w:pPr>
        <w:pStyle w:val="Default"/>
        <w:tabs>
          <w:tab w:val="left" w:pos="360"/>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 xml:space="preserve">(2) </w:t>
      </w:r>
      <w:r w:rsidR="00551C9E" w:rsidRPr="00302B99">
        <w:rPr>
          <w:rFonts w:ascii="Times New Roman" w:hAnsi="Times New Roman" w:cs="Times New Roman"/>
          <w:i/>
          <w:iCs/>
        </w:rPr>
        <w:t>Guaranteed minimum (GM) purchase requirements and obligations</w:t>
      </w:r>
      <w:r w:rsidR="00551C9E" w:rsidRPr="00302B99">
        <w:rPr>
          <w:rFonts w:ascii="Times New Roman" w:hAnsi="Times New Roman" w:cs="Times New Roman"/>
        </w:rPr>
        <w:t>.</w:t>
      </w:r>
    </w:p>
    <w:p w14:paraId="1B4F8E2F" w14:textId="248FAF66" w:rsidR="00551C9E" w:rsidRPr="00302B99" w:rsidRDefault="00D6661C" w:rsidP="00D6661C">
      <w:pPr>
        <w:pStyle w:val="Default"/>
        <w:tabs>
          <w:tab w:val="left" w:pos="540"/>
          <w:tab w:val="left" w:pos="720"/>
          <w:tab w:val="left" w:pos="108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 xml:space="preserve">(i) Contracting officers shall establish a GM quantity </w:t>
      </w:r>
      <w:r w:rsidR="00C703CB">
        <w:rPr>
          <w:rFonts w:ascii="Times New Roman" w:hAnsi="Times New Roman" w:cs="Times New Roman"/>
        </w:rPr>
        <w:t xml:space="preserve">or </w:t>
      </w:r>
      <w:commentRangeStart w:id="425"/>
      <w:r w:rsidR="00C703CB">
        <w:rPr>
          <w:rFonts w:ascii="Times New Roman" w:hAnsi="Times New Roman" w:cs="Times New Roman"/>
        </w:rPr>
        <w:t xml:space="preserve">GM dollar value </w:t>
      </w:r>
      <w:commentRangeEnd w:id="425"/>
      <w:r w:rsidR="00C703CB">
        <w:rPr>
          <w:rStyle w:val="CommentReference"/>
          <w:rFonts w:ascii="Times New Roman" w:hAnsi="Times New Roman" w:cs="Times New Roman"/>
          <w:color w:val="auto"/>
        </w:rPr>
        <w:commentReference w:id="425"/>
      </w:r>
      <w:r w:rsidR="00551C9E" w:rsidRPr="00302B99">
        <w:rPr>
          <w:rFonts w:ascii="Times New Roman" w:hAnsi="Times New Roman" w:cs="Times New Roman"/>
        </w:rPr>
        <w:t>of supplies or services for the SIDC and record an obligation in the amount of the GM at the time of award of the SIDC. Contracting officers shall follow the job aids referenced at 16.504(a)(1)(S-90)(A).</w:t>
      </w:r>
    </w:p>
    <w:p w14:paraId="560E6ACD" w14:textId="7F319AFF" w:rsidR="00551C9E" w:rsidRPr="00302B99" w:rsidRDefault="00D6661C" w:rsidP="00D6661C">
      <w:pPr>
        <w:pStyle w:val="Default"/>
        <w:tabs>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 xml:space="preserve">(ii) Failures to include a </w:t>
      </w:r>
      <w:r w:rsidR="0020585D">
        <w:rPr>
          <w:rFonts w:ascii="Times New Roman" w:hAnsi="Times New Roman" w:cs="Times New Roman"/>
        </w:rPr>
        <w:t xml:space="preserve">GM </w:t>
      </w:r>
      <w:r w:rsidR="00551C9E" w:rsidRPr="00302B99">
        <w:rPr>
          <w:rFonts w:ascii="Times New Roman" w:hAnsi="Times New Roman" w:cs="Times New Roman"/>
        </w:rPr>
        <w:t xml:space="preserve">quantity </w:t>
      </w:r>
      <w:r w:rsidR="0020585D">
        <w:rPr>
          <w:rFonts w:ascii="Times New Roman" w:hAnsi="Times New Roman" w:cs="Times New Roman"/>
        </w:rPr>
        <w:t xml:space="preserve">or </w:t>
      </w:r>
      <w:commentRangeStart w:id="426"/>
      <w:r w:rsidR="0020585D">
        <w:rPr>
          <w:rFonts w:ascii="Times New Roman" w:hAnsi="Times New Roman" w:cs="Times New Roman"/>
        </w:rPr>
        <w:t xml:space="preserve">GM dollar value </w:t>
      </w:r>
      <w:commentRangeEnd w:id="426"/>
      <w:r w:rsidR="0020585D">
        <w:rPr>
          <w:rStyle w:val="CommentReference"/>
          <w:rFonts w:ascii="Times New Roman" w:hAnsi="Times New Roman" w:cs="Times New Roman"/>
          <w:color w:val="auto"/>
        </w:rPr>
        <w:commentReference w:id="426"/>
      </w:r>
      <w:r w:rsidR="00551C9E" w:rsidRPr="00302B99">
        <w:rPr>
          <w:rFonts w:ascii="Times New Roman" w:hAnsi="Times New Roman" w:cs="Times New Roman"/>
        </w:rPr>
        <w:t xml:space="preserve">and/or record an obligation in the amount of the guaranteed minimum purchase requirement when awarding an SIDC are reflected in warrant proficiency scores and require creation of a contracting officer corrective action plan (see </w:t>
      </w:r>
      <w:hyperlink w:anchor="P16_504" w:history="1">
        <w:r w:rsidR="00551C9E" w:rsidRPr="00DB1381">
          <w:rPr>
            <w:rStyle w:val="Hyperlink"/>
            <w:rFonts w:ascii="Times New Roman" w:hAnsi="Times New Roman" w:cs="Times New Roman"/>
          </w:rPr>
          <w:t>16.504</w:t>
        </w:r>
      </w:hyperlink>
      <w:r w:rsidR="00551C9E" w:rsidRPr="00302B99">
        <w:rPr>
          <w:rFonts w:ascii="Times New Roman" w:hAnsi="Times New Roman" w:cs="Times New Roman"/>
        </w:rPr>
        <w:t>(a)(1)(S-90)(B) and Monthly Review and Reporting Requirements at mandatory PGI 16.504(a)(1)(S-90)(B)).</w:t>
      </w:r>
    </w:p>
    <w:p w14:paraId="0224307D" w14:textId="1D92E446" w:rsidR="00551C9E" w:rsidRPr="00302B99" w:rsidRDefault="00D6661C" w:rsidP="00D6661C">
      <w:pPr>
        <w:pStyle w:val="Default"/>
        <w:tabs>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(iii) See 17.207(S-90) regarding GMs for option periods</w:t>
      </w:r>
      <w:r w:rsidR="00551C9E" w:rsidRPr="00302B99">
        <w:rPr>
          <w:rFonts w:ascii="Times New Roman" w:hAnsi="Times New Roman" w:cs="Times New Roman"/>
          <w:b/>
          <w:bCs/>
        </w:rPr>
        <w:t>.</w:t>
      </w:r>
    </w:p>
    <w:p w14:paraId="4164E21C" w14:textId="274C267A" w:rsidR="00551C9E" w:rsidRPr="00302B99" w:rsidRDefault="00D6661C" w:rsidP="00D6661C">
      <w:pPr>
        <w:pStyle w:val="Default"/>
        <w:tabs>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(iv) Contracting officers shall only issue a task or delivery order at the time of award of the basic SIDC if there is a requirement at that time.</w:t>
      </w:r>
    </w:p>
    <w:p w14:paraId="56431694" w14:textId="2F6CD004" w:rsidR="00551C9E" w:rsidRPr="00302B99" w:rsidRDefault="00D6661C" w:rsidP="00D6661C">
      <w:pPr>
        <w:pStyle w:val="Default"/>
        <w:tabs>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(b) Contracting officers shall coordinate expected duration and frequency with the materiel planner for supplies or the originator of the requirement for services before deciding to use an SIDC.</w:t>
      </w:r>
    </w:p>
    <w:p w14:paraId="66C60467" w14:textId="7C74FE0B" w:rsidR="00551C9E" w:rsidRPr="00302B99" w:rsidRDefault="00D6661C" w:rsidP="00D6661C">
      <w:pPr>
        <w:pStyle w:val="Default"/>
        <w:tabs>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(c) Contracting officers shall establish only one SIDC per item; except that contracting officers may award multiple SIDCs for the same item if each SIDC limits the awardee’s performance to a separate and distinct region or physical location.</w:t>
      </w:r>
    </w:p>
    <w:p w14:paraId="55A3DF0C" w14:textId="2F42EEF9" w:rsidR="00551C9E" w:rsidRPr="00302B99" w:rsidRDefault="00D6661C" w:rsidP="00D6661C">
      <w:pPr>
        <w:pStyle w:val="Default"/>
        <w:tabs>
          <w:tab w:val="left" w:pos="360"/>
          <w:tab w:val="left" w:pos="72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(d) If during contract performance, the contracting officer does not expect demand during the remaining performance period to fulfill the GM, see 16.504(a)(1)(S-90)(D).</w:t>
      </w:r>
    </w:p>
    <w:p w14:paraId="0AB0C453" w14:textId="35D68D6A" w:rsidR="00551C9E" w:rsidRPr="00302B99" w:rsidRDefault="00D6661C" w:rsidP="00D6661C">
      <w:pPr>
        <w:pStyle w:val="Default"/>
        <w:tabs>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(e) Contracting officers may award unilateral or bilateral SIDCs, depending on the risk associated with the item and contractor.</w:t>
      </w:r>
    </w:p>
    <w:p w14:paraId="3A686C62" w14:textId="02FBF5E0" w:rsidR="00551C9E" w:rsidRPr="00302B99" w:rsidRDefault="00D6661C" w:rsidP="00D6661C">
      <w:pPr>
        <w:pStyle w:val="Default"/>
        <w:tabs>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(f) Contracting officers shall include procurement notes H05 or procurement note H06, as applicable, in RFQs for SIDCs.</w:t>
      </w:r>
    </w:p>
    <w:p w14:paraId="5312C956" w14:textId="77777777"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 xml:space="preserve">***** </w:t>
      </w:r>
    </w:p>
    <w:p w14:paraId="12C2CB00" w14:textId="1714481A"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H05 Bilateral Simplified Indefinite-Delivery Contract (SIDC) (</w:t>
      </w:r>
      <w:r w:rsidR="003855D5" w:rsidRPr="00302B99">
        <w:rPr>
          <w:rFonts w:ascii="Times New Roman" w:hAnsi="Times New Roman" w:cs="Times New Roman"/>
        </w:rPr>
        <w:t>SEP</w:t>
      </w:r>
      <w:commentRangeStart w:id="427"/>
      <w:r w:rsidRPr="00302B99">
        <w:rPr>
          <w:rFonts w:ascii="Times New Roman" w:hAnsi="Times New Roman" w:cs="Times New Roman"/>
        </w:rPr>
        <w:t xml:space="preserve"> </w:t>
      </w:r>
      <w:commentRangeEnd w:id="427"/>
      <w:r w:rsidR="003855D5" w:rsidRPr="00302B99">
        <w:rPr>
          <w:rStyle w:val="CommentReference"/>
          <w:rFonts w:ascii="Times New Roman" w:hAnsi="Times New Roman" w:cs="Times New Roman"/>
          <w:color w:val="auto"/>
          <w:sz w:val="24"/>
          <w:szCs w:val="24"/>
        </w:rPr>
        <w:commentReference w:id="427"/>
      </w:r>
      <w:r w:rsidRPr="00302B99">
        <w:rPr>
          <w:rFonts w:ascii="Times New Roman" w:hAnsi="Times New Roman" w:cs="Times New Roman"/>
        </w:rPr>
        <w:t>2021)</w:t>
      </w:r>
    </w:p>
    <w:p w14:paraId="55F281E9" w14:textId="001EC9FE"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(1) The Government will award a bilateral SIDC resulting from this request for quote (RFQ) to the responsible offeror whose quote conforms to the terms and conditions in the RFQ and will be most advantageous to the Government, after considering price and other factors. The awardee shall sign the SIDC, which creates a binding contract. The contractor shall return the signed SIDC to the contracting officer.</w:t>
      </w:r>
    </w:p>
    <w:p w14:paraId="536EA95A" w14:textId="3837D6C3"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lastRenderedPageBreak/>
        <w:t>(2) Pricing of orders. The unit price for orders is based on the price for the quantity range that will cover the total quantity on the order, regardless of destination.</w:t>
      </w:r>
    </w:p>
    <w:p w14:paraId="274F51C1" w14:textId="5136C73D"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(3) Price evaluation will be based on the price quoted for the estimated annual demand in the schedule.</w:t>
      </w:r>
    </w:p>
    <w:p w14:paraId="29002850" w14:textId="4FC6AA4F"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(4) Once the guaranteed minimum quantity stated in the SIDC is met, the Government is under no obligation to place additional orders. The Government may place additional orders for the period of performance stated in the SIDC, effective from the award date of the SIDC. All additional orders will reference the SIDC, which documents the terms and conditions applicable to each order. The SIDC states the maximum value of each task or delivery orders under the SIDC. The maximum value of the SIDC will not exceed the SAT; or, for SIDCs using FAR Subpart 13.5, the thresholds in 13.500(a).</w:t>
      </w:r>
    </w:p>
    <w:p w14:paraId="06175EAE" w14:textId="77777777"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 xml:space="preserve">***** </w:t>
      </w:r>
    </w:p>
    <w:p w14:paraId="4997F5FA" w14:textId="3D865391"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H06 Unilateral Simplified Indefinite-Delivery Contract (SIDC) (</w:t>
      </w:r>
      <w:r w:rsidR="003E6045" w:rsidRPr="00302B99">
        <w:rPr>
          <w:rFonts w:ascii="Times New Roman" w:hAnsi="Times New Roman" w:cs="Times New Roman"/>
        </w:rPr>
        <w:t>SEP</w:t>
      </w:r>
      <w:commentRangeStart w:id="428"/>
      <w:r w:rsidR="003E6045" w:rsidRPr="00302B99">
        <w:rPr>
          <w:rFonts w:ascii="Times New Roman" w:hAnsi="Times New Roman" w:cs="Times New Roman"/>
        </w:rPr>
        <w:t xml:space="preserve"> </w:t>
      </w:r>
      <w:commentRangeEnd w:id="428"/>
      <w:r w:rsidR="003E6045" w:rsidRPr="00302B99">
        <w:rPr>
          <w:rStyle w:val="CommentReference"/>
          <w:rFonts w:ascii="Times New Roman" w:hAnsi="Times New Roman" w:cs="Times New Roman"/>
          <w:color w:val="auto"/>
          <w:sz w:val="24"/>
          <w:szCs w:val="24"/>
        </w:rPr>
        <w:commentReference w:id="428"/>
      </w:r>
      <w:r w:rsidRPr="00302B99">
        <w:rPr>
          <w:rFonts w:ascii="Times New Roman" w:hAnsi="Times New Roman" w:cs="Times New Roman"/>
        </w:rPr>
        <w:t>2021)</w:t>
      </w:r>
    </w:p>
    <w:p w14:paraId="65C45D92" w14:textId="3FF95DDA"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(1) The Government will award a unilateral SIDC resulting from this request for quote (RFQ) to the responsible offeror whose quote conforms to the terms and conditions in the (RFQ) and will be most advantageous to the Government, after considering price and other factors. This initial unilateral SIDC is referred to hereafter as the “basic SIDC”.</w:t>
      </w:r>
    </w:p>
    <w:p w14:paraId="39469D81" w14:textId="5C92402C"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(2) Pricing of orders. The unit price for orders is based on the price for the quantity range that will cover the total quantity on the order, regardless of destination.</w:t>
      </w:r>
    </w:p>
    <w:p w14:paraId="6515342E" w14:textId="138066ED"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(3) Price evaluation will be based on the price quoted for the estimated annual demand in the schedule.</w:t>
      </w:r>
    </w:p>
    <w:p w14:paraId="797FAC23" w14:textId="39BE6B37"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(4) Acceptable contractor performance on the initial task or delivery order creates the SIDC and constitutes agreement by the contractor to accept additional orders under the same terms and conditions specified in the basic SIDC. The guaranteed minimum quantity stated in the basic SIDC becomes applicable at this point.</w:t>
      </w:r>
    </w:p>
    <w:p w14:paraId="31FBBC58" w14:textId="5923FDC9"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(5) Once the guaranteed minimum quantity stated in the basic SIDC is met, the Government is under no obligation to place additional orders. The Government may place additional orders for the period of performance stated in the basic SIDC, effective from the award date of the basic SIDC. All additional orders will reference the basic SIDC, which documents the terms and conditions of the SIDC. The basic SIDC states the maximum value of each task or delivery orders under the SIDC. The maximum value of the SIDC will not exceed the SAT; or, for SIDCs using FAR subpart 13.5, the thresholds in 13.500(a).</w:t>
      </w:r>
    </w:p>
    <w:p w14:paraId="217538BD" w14:textId="04AD360D" w:rsidR="00551C9E" w:rsidRDefault="00551C9E" w:rsidP="00302B99">
      <w:pPr>
        <w:pStyle w:val="Default"/>
        <w:spacing w:after="240"/>
        <w:rPr>
          <w:sz w:val="23"/>
          <w:szCs w:val="23"/>
        </w:rPr>
      </w:pPr>
      <w:r w:rsidRPr="00302B99">
        <w:rPr>
          <w:rFonts w:ascii="Times New Roman" w:hAnsi="Times New Roman" w:cs="Times New Roman"/>
        </w:rPr>
        <w:t>*****</w:t>
      </w:r>
    </w:p>
    <w:p w14:paraId="290E6A0D" w14:textId="6020F496" w:rsidR="00551C9E" w:rsidRPr="0010550D" w:rsidRDefault="00551C9E" w:rsidP="006070BA">
      <w:pPr>
        <w:pStyle w:val="Heading3"/>
        <w:rPr>
          <w:sz w:val="24"/>
          <w:szCs w:val="24"/>
        </w:rPr>
      </w:pPr>
      <w:r w:rsidRPr="0010550D">
        <w:rPr>
          <w:sz w:val="24"/>
          <w:szCs w:val="24"/>
        </w:rPr>
        <w:t>13.391 Automated indefinite-delivery contracts (AIDCs).</w:t>
      </w:r>
    </w:p>
    <w:p w14:paraId="15BDCA57" w14:textId="3D3F8DC9" w:rsidR="00282CD3" w:rsidRPr="0010550D" w:rsidRDefault="00551C9E" w:rsidP="0010550D">
      <w:pPr>
        <w:spacing w:after="240"/>
        <w:rPr>
          <w:rFonts w:eastAsiaTheme="minorHAnsi"/>
          <w:bCs/>
          <w:sz w:val="24"/>
          <w:szCs w:val="24"/>
        </w:rPr>
      </w:pPr>
      <w:r w:rsidRPr="0010550D">
        <w:rPr>
          <w:sz w:val="24"/>
          <w:szCs w:val="24"/>
        </w:rPr>
        <w:t>The AIDC process creates guaranteed minimums (GMs) automatically in the solicitation and records the obligation of the GM at time of award for the acquisitions generated by the Automated One-Time Buy (AOTB) system. The automatic GM and obligation processes also occur for AIDCs manually awarded using the buyer assist function.</w:t>
      </w:r>
    </w:p>
    <w:p w14:paraId="394CFBAB" w14:textId="77777777" w:rsidR="004F3E26" w:rsidRPr="00C104EB" w:rsidRDefault="004F3E26" w:rsidP="006A25DC">
      <w:pPr>
        <w:pStyle w:val="Heading2"/>
        <w:rPr>
          <w:rFonts w:eastAsiaTheme="minorHAnsi"/>
        </w:rPr>
      </w:pPr>
      <w:r w:rsidRPr="00C104EB">
        <w:rPr>
          <w:rFonts w:eastAsiaTheme="minorHAnsi"/>
        </w:rPr>
        <w:t>SUBPART 13.4 – FAST PAYMENT PROCEDURE</w:t>
      </w:r>
    </w:p>
    <w:p w14:paraId="6F2461D4" w14:textId="2FDE0D66" w:rsidR="00203122" w:rsidRPr="00C104EB" w:rsidRDefault="00203122" w:rsidP="00203122">
      <w:pPr>
        <w:spacing w:after="240"/>
        <w:jc w:val="center"/>
        <w:rPr>
          <w:i/>
          <w:sz w:val="24"/>
          <w:szCs w:val="24"/>
        </w:rPr>
      </w:pPr>
      <w:bookmarkStart w:id="429" w:name="P13_402"/>
      <w:r w:rsidRPr="00C104EB">
        <w:rPr>
          <w:i/>
          <w:sz w:val="24"/>
          <w:szCs w:val="24"/>
        </w:rPr>
        <w:t>(Revised April 2, 2021 through PROCLTR 2021-07)</w:t>
      </w:r>
      <w:commentRangeStart w:id="430"/>
      <w:commentRangeEnd w:id="430"/>
      <w:r w:rsidRPr="00C104EB">
        <w:rPr>
          <w:rStyle w:val="CommentReference"/>
          <w:sz w:val="24"/>
          <w:szCs w:val="24"/>
        </w:rPr>
        <w:commentReference w:id="430"/>
      </w:r>
      <w:commentRangeStart w:id="431"/>
      <w:commentRangeEnd w:id="431"/>
      <w:r w:rsidRPr="00C104EB">
        <w:rPr>
          <w:rStyle w:val="CommentReference"/>
          <w:sz w:val="24"/>
          <w:szCs w:val="24"/>
        </w:rPr>
        <w:commentReference w:id="431"/>
      </w:r>
    </w:p>
    <w:p w14:paraId="34E10AC7" w14:textId="1A83E8C5" w:rsidR="004F3E26" w:rsidRPr="00C104EB" w:rsidRDefault="004F3E26" w:rsidP="006D0952">
      <w:pPr>
        <w:pStyle w:val="Heading3"/>
        <w:rPr>
          <w:rFonts w:eastAsiaTheme="minorHAnsi"/>
          <w:sz w:val="24"/>
          <w:szCs w:val="24"/>
        </w:rPr>
      </w:pPr>
      <w:r w:rsidRPr="00C104EB">
        <w:rPr>
          <w:rFonts w:eastAsiaTheme="minorHAnsi"/>
          <w:sz w:val="24"/>
          <w:szCs w:val="24"/>
        </w:rPr>
        <w:t xml:space="preserve">13.402 </w:t>
      </w:r>
      <w:bookmarkEnd w:id="429"/>
      <w:r w:rsidRPr="00C104EB">
        <w:rPr>
          <w:rFonts w:eastAsiaTheme="minorHAnsi"/>
          <w:sz w:val="24"/>
          <w:szCs w:val="24"/>
        </w:rPr>
        <w:t>Conditions for use.</w:t>
      </w:r>
    </w:p>
    <w:p w14:paraId="56117E27" w14:textId="0EFD7F47" w:rsidR="0062524B" w:rsidRPr="00C104EB" w:rsidRDefault="004F3E26" w:rsidP="00747341">
      <w:pPr>
        <w:adjustRightInd w:val="0"/>
        <w:rPr>
          <w:sz w:val="24"/>
          <w:szCs w:val="24"/>
        </w:rPr>
      </w:pPr>
      <w:r w:rsidRPr="00C104EB">
        <w:rPr>
          <w:sz w:val="24"/>
          <w:szCs w:val="24"/>
        </w:rPr>
        <w:t xml:space="preserve">(a) DLA Troop Support Construction and Equipment Prime Vendor programs and DLA Aviation Chemicals and Packaged Petroleum, Oils, and Lubricants requirements for OCONUS are </w:t>
      </w:r>
      <w:r w:rsidRPr="00C104EB">
        <w:rPr>
          <w:sz w:val="24"/>
          <w:szCs w:val="24"/>
        </w:rPr>
        <w:lastRenderedPageBreak/>
        <w:t>authorized to use fast payment procedures on individual orders up to $150,000. (Refer to PROCLTR 16-03</w:t>
      </w:r>
      <w:r w:rsidRPr="00C104EB">
        <w:rPr>
          <w:b/>
          <w:sz w:val="24"/>
          <w:szCs w:val="24"/>
        </w:rPr>
        <w:t>.)</w:t>
      </w:r>
      <w:r w:rsidR="002F3570" w:rsidRPr="00C104EB">
        <w:rPr>
          <w:b/>
          <w:sz w:val="24"/>
          <w:szCs w:val="24"/>
        </w:rPr>
        <w:t xml:space="preserve"> </w:t>
      </w:r>
      <w:r w:rsidR="0062524B" w:rsidRPr="00C104EB">
        <w:rPr>
          <w:sz w:val="24"/>
          <w:szCs w:val="24"/>
        </w:rPr>
        <w:t xml:space="preserve">DLA Troop Support Construction and Equipment is authorized to use fast payment procedures for its tailored logistics support of FSG 80 requirements on individual orders with a </w:t>
      </w:r>
      <w:r w:rsidR="00542011" w:rsidRPr="00C104EB">
        <w:rPr>
          <w:sz w:val="24"/>
          <w:szCs w:val="24"/>
        </w:rPr>
        <w:t>maximum</w:t>
      </w:r>
      <w:commentRangeStart w:id="432"/>
      <w:r w:rsidR="00542011" w:rsidRPr="00C104EB">
        <w:rPr>
          <w:sz w:val="24"/>
          <w:szCs w:val="24"/>
        </w:rPr>
        <w:t xml:space="preserve"> </w:t>
      </w:r>
      <w:commentRangeEnd w:id="432"/>
      <w:r w:rsidR="00542011" w:rsidRPr="00C104EB">
        <w:rPr>
          <w:rStyle w:val="CommentReference"/>
          <w:sz w:val="24"/>
          <w:szCs w:val="24"/>
        </w:rPr>
        <w:commentReference w:id="432"/>
      </w:r>
      <w:r w:rsidR="0062524B" w:rsidRPr="00C104EB">
        <w:rPr>
          <w:sz w:val="24"/>
          <w:szCs w:val="24"/>
        </w:rPr>
        <w:t xml:space="preserve">threshold of $35,000 for CONUS and $150,000 for OCONUS. </w:t>
      </w:r>
      <w:r w:rsidR="0062524B" w:rsidRPr="00C104EB">
        <w:rPr>
          <w:bCs/>
          <w:sz w:val="24"/>
          <w:szCs w:val="24"/>
        </w:rPr>
        <w:t>Tailored</w:t>
      </w:r>
      <w:r w:rsidR="0062524B" w:rsidRPr="00307495">
        <w:rPr>
          <w:bCs/>
          <w:sz w:val="24"/>
          <w:szCs w:val="24"/>
        </w:rPr>
        <w:t xml:space="preserve"> </w:t>
      </w:r>
      <w:r w:rsidR="0062524B" w:rsidRPr="00C104EB">
        <w:rPr>
          <w:bCs/>
          <w:sz w:val="24"/>
          <w:szCs w:val="24"/>
        </w:rPr>
        <w:t xml:space="preserve">logistics support contracting initiatives (see </w:t>
      </w:r>
      <w:hyperlink w:anchor="P17_9500" w:history="1">
        <w:r w:rsidR="0062524B" w:rsidRPr="00C104EB">
          <w:rPr>
            <w:rStyle w:val="Hyperlink"/>
            <w:bCs/>
            <w:sz w:val="24"/>
            <w:szCs w:val="24"/>
          </w:rPr>
          <w:t>17.9500</w:t>
        </w:r>
      </w:hyperlink>
      <w:r w:rsidR="0062524B" w:rsidRPr="00C104EB">
        <w:rPr>
          <w:bCs/>
          <w:sz w:val="24"/>
          <w:szCs w:val="24"/>
        </w:rPr>
        <w:t>) are prime vendor programs for purposes of these authorities</w:t>
      </w:r>
      <w:commentRangeStart w:id="433"/>
      <w:r w:rsidR="003F7F88" w:rsidRPr="00C104EB">
        <w:rPr>
          <w:bCs/>
          <w:sz w:val="24"/>
          <w:szCs w:val="24"/>
        </w:rPr>
        <w:t>.</w:t>
      </w:r>
      <w:commentRangeEnd w:id="433"/>
      <w:r w:rsidR="003F7F88" w:rsidRPr="00C104EB">
        <w:rPr>
          <w:rStyle w:val="CommentReference"/>
          <w:sz w:val="24"/>
          <w:szCs w:val="24"/>
        </w:rPr>
        <w:commentReference w:id="433"/>
      </w:r>
    </w:p>
    <w:p w14:paraId="6EEAF77C" w14:textId="54EA028F" w:rsidR="004F3E26" w:rsidRPr="00C104EB" w:rsidRDefault="00E5302F" w:rsidP="0062524B">
      <w:pPr>
        <w:adjustRightInd w:val="0"/>
        <w:rPr>
          <w:sz w:val="24"/>
          <w:szCs w:val="24"/>
        </w:rPr>
      </w:pPr>
      <w:r w:rsidRPr="00C104EB">
        <w:rPr>
          <w:sz w:val="24"/>
          <w:szCs w:val="24"/>
        </w:rPr>
        <w:t>(f)</w:t>
      </w:r>
      <w:commentRangeStart w:id="434"/>
      <w:r w:rsidRPr="00C104EB">
        <w:rPr>
          <w:sz w:val="24"/>
          <w:szCs w:val="24"/>
        </w:rPr>
        <w:t xml:space="preserve"> </w:t>
      </w:r>
      <w:commentRangeEnd w:id="434"/>
      <w:r w:rsidR="00DB2FEB" w:rsidRPr="00C104EB">
        <w:rPr>
          <w:rStyle w:val="CommentReference"/>
          <w:sz w:val="24"/>
          <w:szCs w:val="24"/>
        </w:rPr>
        <w:commentReference w:id="434"/>
      </w:r>
      <w:r w:rsidRPr="00C104EB">
        <w:rPr>
          <w:sz w:val="24"/>
          <w:szCs w:val="24"/>
        </w:rPr>
        <w:t xml:space="preserve">Procuring organizations shall follow internal control procedures at </w:t>
      </w:r>
      <w:hyperlink w:anchor="P_PGI_13_402_f" w:history="1">
        <w:r w:rsidRPr="00C104EB">
          <w:rPr>
            <w:rStyle w:val="Hyperlink"/>
            <w:sz w:val="24"/>
            <w:szCs w:val="24"/>
          </w:rPr>
          <w:t>PGI 13.402(f)</w:t>
        </w:r>
      </w:hyperlink>
      <w:r w:rsidRPr="00C104EB">
        <w:rPr>
          <w:sz w:val="24"/>
          <w:szCs w:val="24"/>
        </w:rPr>
        <w:t xml:space="preserve"> to monitor contract actions using fast payment procedures. Contracting officers, contract compliance offices, and procurement policy offices shall ensure compliance with these controls.</w:t>
      </w:r>
    </w:p>
    <w:p w14:paraId="7C39AFCF" w14:textId="573F5954" w:rsidR="00E5302F" w:rsidRPr="00C104EB" w:rsidRDefault="00E5302F" w:rsidP="00E53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35" w:name="P13_404"/>
      <w:r w:rsidRPr="00C104EB">
        <w:rPr>
          <w:color w:val="000000"/>
          <w:sz w:val="24"/>
          <w:szCs w:val="24"/>
        </w:rPr>
        <w:t>(S-90)</w:t>
      </w:r>
      <w:commentRangeStart w:id="436"/>
      <w:r w:rsidRPr="00C104EB">
        <w:rPr>
          <w:color w:val="000000"/>
          <w:sz w:val="24"/>
          <w:szCs w:val="24"/>
        </w:rPr>
        <w:t xml:space="preserve"> </w:t>
      </w:r>
      <w:commentRangeEnd w:id="436"/>
      <w:r w:rsidR="00DB2FEB" w:rsidRPr="00C104EB">
        <w:rPr>
          <w:rStyle w:val="CommentReference"/>
          <w:sz w:val="24"/>
          <w:szCs w:val="24"/>
        </w:rPr>
        <w:commentReference w:id="436"/>
      </w:r>
      <w:r w:rsidRPr="00C104EB">
        <w:rPr>
          <w:color w:val="000000"/>
          <w:sz w:val="24"/>
          <w:szCs w:val="24"/>
        </w:rPr>
        <w:t>Contracting officers shall only use fast payment procedures for—</w:t>
      </w:r>
    </w:p>
    <w:p w14:paraId="4C1A8359" w14:textId="0C7F825C" w:rsidR="00E5302F" w:rsidRPr="00C104EB" w:rsidRDefault="000173C4" w:rsidP="000173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104EB">
        <w:rPr>
          <w:color w:val="000000"/>
          <w:sz w:val="24"/>
          <w:szCs w:val="24"/>
        </w:rPr>
        <w:tab/>
      </w:r>
      <w:r w:rsidR="00E5302F" w:rsidRPr="00C104EB">
        <w:rPr>
          <w:color w:val="000000"/>
          <w:sz w:val="24"/>
          <w:szCs w:val="24"/>
        </w:rPr>
        <w:t>(1) OCONUS DLA Direct shipments supporting Forward Stock Locations (FSL) initiatives if the Government will conduct inspection and acceptance at destination.</w:t>
      </w:r>
    </w:p>
    <w:p w14:paraId="302DBD95" w14:textId="12B8BBB2" w:rsidR="00E5302F" w:rsidRPr="00C104EB" w:rsidRDefault="000173C4" w:rsidP="000173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104EB">
        <w:rPr>
          <w:color w:val="000000"/>
          <w:sz w:val="24"/>
          <w:szCs w:val="24"/>
        </w:rPr>
        <w:tab/>
      </w:r>
      <w:r w:rsidR="00E5302F" w:rsidRPr="00C104EB">
        <w:rPr>
          <w:color w:val="000000"/>
          <w:sz w:val="24"/>
          <w:szCs w:val="24"/>
        </w:rPr>
        <w:t>(2) OCONUS Customer Direct shipments if the Government will conduct inspection and acceptance at destination.</w:t>
      </w:r>
    </w:p>
    <w:p w14:paraId="39E09735" w14:textId="54055EF3" w:rsidR="00E5302F" w:rsidRPr="00C104EB" w:rsidRDefault="000173C4" w:rsidP="000173C4">
      <w:pPr>
        <w:spacing w:after="240"/>
        <w:rPr>
          <w:b/>
          <w:sz w:val="24"/>
          <w:szCs w:val="24"/>
        </w:rPr>
      </w:pPr>
      <w:r w:rsidRPr="00C104EB">
        <w:rPr>
          <w:sz w:val="24"/>
          <w:szCs w:val="24"/>
        </w:rPr>
        <w:tab/>
      </w:r>
      <w:r w:rsidR="00E5302F" w:rsidRPr="00C104EB">
        <w:rPr>
          <w:sz w:val="24"/>
          <w:szCs w:val="24"/>
        </w:rPr>
        <w:t>(3) Customer Direct shipments to Consolidated Containerization Points (CCPs) if the Government will conduct inspection and acceptance at destination.</w:t>
      </w:r>
    </w:p>
    <w:p w14:paraId="0403A439" w14:textId="110C6705" w:rsidR="004F3E26" w:rsidRPr="00C104EB" w:rsidRDefault="004F3E26" w:rsidP="00806158">
      <w:pPr>
        <w:pStyle w:val="Heading3"/>
        <w:rPr>
          <w:rFonts w:eastAsiaTheme="minorHAnsi"/>
          <w:sz w:val="24"/>
          <w:szCs w:val="24"/>
        </w:rPr>
      </w:pPr>
      <w:r w:rsidRPr="00C104EB">
        <w:rPr>
          <w:rFonts w:eastAsiaTheme="minorHAnsi"/>
          <w:sz w:val="24"/>
          <w:szCs w:val="24"/>
        </w:rPr>
        <w:t>13.404</w:t>
      </w:r>
      <w:bookmarkEnd w:id="435"/>
      <w:r w:rsidRPr="00C104EB">
        <w:rPr>
          <w:rFonts w:eastAsiaTheme="minorHAnsi"/>
          <w:sz w:val="24"/>
          <w:szCs w:val="24"/>
        </w:rPr>
        <w:t xml:space="preserve"> Contract clause.</w:t>
      </w:r>
    </w:p>
    <w:p w14:paraId="1ABFC73F" w14:textId="0B2AE121" w:rsidR="004F3E26" w:rsidRPr="00C104EB" w:rsidRDefault="004F3E26"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104EB">
        <w:rPr>
          <w:rFonts w:eastAsiaTheme="minorHAnsi"/>
          <w:sz w:val="24"/>
          <w:szCs w:val="24"/>
        </w:rPr>
        <w:t xml:space="preserve">(S-90) DEVIATION </w:t>
      </w:r>
      <w:r w:rsidR="00F7178D" w:rsidRPr="00C104EB">
        <w:rPr>
          <w:rFonts w:eastAsiaTheme="minorHAnsi"/>
          <w:sz w:val="24"/>
          <w:szCs w:val="24"/>
        </w:rPr>
        <w:t>20-05</w:t>
      </w:r>
      <w:r w:rsidRPr="00C104EB">
        <w:rPr>
          <w:rFonts w:eastAsiaTheme="minorHAnsi"/>
          <w:sz w:val="24"/>
          <w:szCs w:val="24"/>
        </w:rPr>
        <w:t xml:space="preserve"> waives the requirements in FAR 52.213</w:t>
      </w:r>
      <w:r w:rsidR="00F7178D" w:rsidRPr="00C104EB">
        <w:rPr>
          <w:rFonts w:eastAsiaTheme="minorHAnsi"/>
          <w:sz w:val="24"/>
          <w:szCs w:val="24"/>
        </w:rPr>
        <w:t>-1</w:t>
      </w:r>
      <w:r w:rsidRPr="00C104EB">
        <w:rPr>
          <w:rFonts w:eastAsiaTheme="minorHAnsi"/>
          <w:sz w:val="24"/>
          <w:szCs w:val="24"/>
        </w:rPr>
        <w:t>(c)(2) for the FDT Program.</w:t>
      </w:r>
      <w:commentRangeStart w:id="437"/>
      <w:commentRangeEnd w:id="437"/>
      <w:r w:rsidR="00764109" w:rsidRPr="00C104EB">
        <w:rPr>
          <w:rStyle w:val="CommentReference"/>
          <w:sz w:val="24"/>
          <w:szCs w:val="24"/>
        </w:rPr>
        <w:commentReference w:id="437"/>
      </w:r>
    </w:p>
    <w:p w14:paraId="76934780" w14:textId="2EEC7361" w:rsidR="00E74052" w:rsidRPr="00E55FBC" w:rsidRDefault="004F3E26" w:rsidP="00912CFD">
      <w:pPr>
        <w:pStyle w:val="Heading2"/>
        <w:rPr>
          <w:rStyle w:val="Hyperlink"/>
          <w:color w:val="auto"/>
          <w:u w:val="none"/>
        </w:rPr>
      </w:pPr>
      <w:r w:rsidRPr="00271EF7">
        <w:rPr>
          <w:rFonts w:eastAsiaTheme="minorHAnsi"/>
        </w:rPr>
        <w:t xml:space="preserve">SUBPART 13.5 – </w:t>
      </w:r>
      <w:hyperlink r:id="rId192" w:history="1">
        <w:r w:rsidR="00741B06" w:rsidRPr="00E55FBC">
          <w:rPr>
            <w:rStyle w:val="Hyperlink"/>
            <w:color w:val="auto"/>
            <w:u w:val="none"/>
          </w:rPr>
          <w:t xml:space="preserve">SIMPLIFIED PROCEDURES FOR CERTAIN COMMERCIAL </w:t>
        </w:r>
        <w:r w:rsidR="001F63CB" w:rsidRPr="00E55FBC">
          <w:rPr>
            <w:rStyle w:val="eop"/>
            <w:color w:val="000000"/>
            <w:shd w:val="clear" w:color="auto" w:fill="FFFFFF"/>
          </w:rPr>
          <w:t>PRODUCTS AND COMMERCIAL SERVICES</w:t>
        </w:r>
      </w:hyperlink>
      <w:commentRangeStart w:id="438"/>
      <w:commentRangeEnd w:id="438"/>
      <w:r w:rsidR="005B23F0">
        <w:rPr>
          <w:rStyle w:val="CommentReference"/>
          <w:b w:val="0"/>
        </w:rPr>
        <w:commentReference w:id="438"/>
      </w:r>
    </w:p>
    <w:p w14:paraId="514541BB" w14:textId="21BA46D0" w:rsidR="00810CB9" w:rsidRPr="0078096E" w:rsidRDefault="00810CB9" w:rsidP="00912CFD">
      <w:pPr>
        <w:spacing w:after="240"/>
        <w:jc w:val="center"/>
        <w:rPr>
          <w:rFonts w:eastAsiaTheme="minorHAnsi"/>
          <w:b/>
          <w:i/>
          <w:iCs/>
          <w:sz w:val="24"/>
          <w:szCs w:val="24"/>
        </w:rPr>
      </w:pPr>
      <w:r w:rsidRPr="0078096E">
        <w:rPr>
          <w:i/>
          <w:iCs/>
          <w:sz w:val="24"/>
          <w:szCs w:val="24"/>
        </w:rPr>
        <w:t>(Revised</w:t>
      </w:r>
      <w:r w:rsidR="00CB120E" w:rsidRPr="0078096E">
        <w:rPr>
          <w:i/>
          <w:iCs/>
          <w:sz w:val="24"/>
          <w:szCs w:val="24"/>
        </w:rPr>
        <w:t xml:space="preserve"> </w:t>
      </w:r>
      <w:r w:rsidR="00E75629" w:rsidRPr="0078096E">
        <w:rPr>
          <w:i/>
          <w:iCs/>
          <w:sz w:val="24"/>
          <w:szCs w:val="24"/>
        </w:rPr>
        <w:t>January 11</w:t>
      </w:r>
      <w:r w:rsidRPr="0078096E">
        <w:rPr>
          <w:i/>
          <w:iCs/>
          <w:sz w:val="24"/>
          <w:szCs w:val="24"/>
        </w:rPr>
        <w:t>, 20</w:t>
      </w:r>
      <w:r w:rsidR="00C30E8C" w:rsidRPr="0078096E">
        <w:rPr>
          <w:i/>
          <w:iCs/>
          <w:sz w:val="24"/>
          <w:szCs w:val="24"/>
        </w:rPr>
        <w:t>2</w:t>
      </w:r>
      <w:r w:rsidR="00E75629" w:rsidRPr="0078096E">
        <w:rPr>
          <w:i/>
          <w:iCs/>
          <w:sz w:val="24"/>
          <w:szCs w:val="24"/>
        </w:rPr>
        <w:t>2</w:t>
      </w:r>
      <w:r w:rsidRPr="0078096E">
        <w:rPr>
          <w:i/>
          <w:iCs/>
          <w:sz w:val="24"/>
          <w:szCs w:val="24"/>
        </w:rPr>
        <w:t xml:space="preserve"> through PROCLTR 20</w:t>
      </w:r>
      <w:r w:rsidR="00CB120E" w:rsidRPr="0078096E">
        <w:rPr>
          <w:i/>
          <w:iCs/>
          <w:sz w:val="24"/>
          <w:szCs w:val="24"/>
        </w:rPr>
        <w:t>21</w:t>
      </w:r>
      <w:r w:rsidRPr="0078096E">
        <w:rPr>
          <w:i/>
          <w:iCs/>
          <w:sz w:val="24"/>
          <w:szCs w:val="24"/>
        </w:rPr>
        <w:t>-1</w:t>
      </w:r>
      <w:r w:rsidR="00CB120E" w:rsidRPr="0078096E">
        <w:rPr>
          <w:i/>
          <w:iCs/>
          <w:sz w:val="24"/>
          <w:szCs w:val="24"/>
        </w:rPr>
        <w:t>6</w:t>
      </w:r>
      <w:commentRangeStart w:id="439"/>
      <w:r w:rsidRPr="0078096E">
        <w:rPr>
          <w:i/>
          <w:iCs/>
          <w:sz w:val="24"/>
          <w:szCs w:val="24"/>
        </w:rPr>
        <w:t>)</w:t>
      </w:r>
      <w:commentRangeEnd w:id="439"/>
      <w:r w:rsidR="00EF3A14">
        <w:rPr>
          <w:rStyle w:val="CommentReference"/>
        </w:rPr>
        <w:commentReference w:id="439"/>
      </w:r>
    </w:p>
    <w:p w14:paraId="143BD766" w14:textId="5986ECA3" w:rsidR="00241915" w:rsidRPr="00C104EB" w:rsidRDefault="0050312F" w:rsidP="00B53864">
      <w:pPr>
        <w:pStyle w:val="Heading3"/>
        <w:rPr>
          <w:sz w:val="24"/>
          <w:szCs w:val="24"/>
        </w:rPr>
      </w:pPr>
      <w:bookmarkStart w:id="440" w:name="P13_500"/>
      <w:bookmarkEnd w:id="440"/>
      <w:r w:rsidRPr="00C104EB">
        <w:rPr>
          <w:sz w:val="24"/>
          <w:szCs w:val="24"/>
        </w:rPr>
        <w:t>13.500 General.</w:t>
      </w:r>
    </w:p>
    <w:p w14:paraId="20ABE8C3" w14:textId="3DB95D56" w:rsidR="0050312F" w:rsidRPr="00C104EB" w:rsidRDefault="00241915" w:rsidP="003B5F23">
      <w:pPr>
        <w:spacing w:after="240"/>
        <w:rPr>
          <w:sz w:val="24"/>
          <w:szCs w:val="24"/>
        </w:rPr>
      </w:pPr>
      <w:r w:rsidRPr="00C104EB">
        <w:rPr>
          <w:sz w:val="24"/>
          <w:szCs w:val="24"/>
        </w:rPr>
        <w:t>(c)(1)</w:t>
      </w:r>
      <w:commentRangeStart w:id="441"/>
      <w:r w:rsidRPr="00C104EB">
        <w:rPr>
          <w:sz w:val="24"/>
          <w:szCs w:val="24"/>
        </w:rPr>
        <w:t xml:space="preserve"> </w:t>
      </w:r>
      <w:commentRangeEnd w:id="441"/>
      <w:r w:rsidR="00307600" w:rsidRPr="00C104EB">
        <w:rPr>
          <w:rStyle w:val="CommentReference"/>
          <w:sz w:val="24"/>
          <w:szCs w:val="24"/>
        </w:rPr>
        <w:commentReference w:id="441"/>
      </w:r>
      <w:r w:rsidRPr="00C104EB">
        <w:rPr>
          <w:sz w:val="24"/>
          <w:szCs w:val="24"/>
        </w:rPr>
        <w:t>The DLA Acquisition Director has delegated authority to the contracting officer to make the determination at FAR 13.500(c)(1).</w:t>
      </w:r>
    </w:p>
    <w:p w14:paraId="561EC6A2" w14:textId="7E0D325D" w:rsidR="00C30E8C" w:rsidRPr="00C104EB" w:rsidRDefault="00C30E8C" w:rsidP="00B53864">
      <w:pPr>
        <w:pStyle w:val="Heading3"/>
        <w:rPr>
          <w:sz w:val="24"/>
          <w:szCs w:val="24"/>
        </w:rPr>
      </w:pPr>
      <w:bookmarkStart w:id="442" w:name="P13_501"/>
      <w:r w:rsidRPr="00C104EB">
        <w:rPr>
          <w:sz w:val="24"/>
          <w:szCs w:val="24"/>
        </w:rPr>
        <w:t xml:space="preserve">13.501 </w:t>
      </w:r>
      <w:bookmarkEnd w:id="442"/>
      <w:r w:rsidRPr="00C104EB">
        <w:rPr>
          <w:sz w:val="24"/>
          <w:szCs w:val="24"/>
        </w:rPr>
        <w:t>Special documentation requirements.</w:t>
      </w:r>
    </w:p>
    <w:p w14:paraId="75B710EF" w14:textId="0E471753" w:rsidR="00C30E8C" w:rsidRPr="00C104EB" w:rsidRDefault="00C30E8C" w:rsidP="00C30E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104EB">
        <w:rPr>
          <w:color w:val="000000"/>
          <w:sz w:val="24"/>
          <w:szCs w:val="24"/>
        </w:rPr>
        <w:t>(b) Contract file documentation.</w:t>
      </w:r>
    </w:p>
    <w:p w14:paraId="6CBC2422" w14:textId="035A9F2E" w:rsidR="00810CB9" w:rsidRDefault="00C30E8C" w:rsidP="004B27A4">
      <w:pPr>
        <w:spacing w:after="240"/>
        <w:rPr>
          <w:bCs/>
          <w:sz w:val="24"/>
          <w:szCs w:val="24"/>
        </w:rPr>
      </w:pPr>
      <w:bookmarkStart w:id="443" w:name="P13_501_b_3"/>
      <w:r w:rsidRPr="00271EF7">
        <w:rPr>
          <w:sz w:val="24"/>
          <w:szCs w:val="24"/>
        </w:rPr>
        <w:tab/>
      </w:r>
      <w:bookmarkEnd w:id="443"/>
      <w:r w:rsidRPr="00271EF7">
        <w:rPr>
          <w:sz w:val="24"/>
          <w:szCs w:val="24"/>
        </w:rPr>
        <w:t xml:space="preserve">(3) Contracting officers shall use the Market Research for Commerciality Determination Memorandum (MRCDM) format at </w:t>
      </w:r>
      <w:hyperlink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w:t>
      </w:r>
      <w:r w:rsidR="00662CD7">
        <w:rPr>
          <w:sz w:val="24"/>
          <w:szCs w:val="24"/>
        </w:rPr>
        <w:t>product or service</w:t>
      </w:r>
      <w:r w:rsidRPr="00271EF7">
        <w:rPr>
          <w:sz w:val="24"/>
          <w:szCs w:val="24"/>
        </w:rPr>
        <w:t xml:space="preserve"> is commercial. Each procuring organization may add standardized supplemental information only by appending it at the end of the MRCDM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w:anchor="P53_9013_c" w:history="1">
        <w:r w:rsidRPr="00543EAE">
          <w:rPr>
            <w:rStyle w:val="Hyperlink"/>
            <w:bCs/>
            <w:sz w:val="24"/>
            <w:szCs w:val="24"/>
          </w:rPr>
          <w:t>53.9013(c)</w:t>
        </w:r>
      </w:hyperlink>
      <w:r w:rsidRPr="00271EF7">
        <w:rPr>
          <w:bCs/>
          <w:sz w:val="24"/>
          <w:szCs w:val="24"/>
        </w:rPr>
        <w:t xml:space="preserve">, as prescribed in </w:t>
      </w:r>
      <w:hyperlink w:anchor="P13_106_3_b" w:history="1">
        <w:r w:rsidRPr="00543EAE">
          <w:rPr>
            <w:rStyle w:val="Hyperlink"/>
            <w:bCs/>
            <w:sz w:val="24"/>
            <w:szCs w:val="24"/>
          </w:rPr>
          <w:t>13.106-3(b)</w:t>
        </w:r>
      </w:hyperlink>
      <w:r w:rsidRPr="00271EF7">
        <w:rPr>
          <w:bCs/>
          <w:sz w:val="24"/>
          <w:szCs w:val="24"/>
        </w:rPr>
        <w:t xml:space="preserve"> and </w:t>
      </w:r>
      <w:hyperlink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commentRangeStart w:id="444"/>
      <w:r w:rsidRPr="00271EF7">
        <w:rPr>
          <w:bCs/>
          <w:sz w:val="24"/>
          <w:szCs w:val="24"/>
        </w:rPr>
        <w:t>.</w:t>
      </w:r>
      <w:commentRangeEnd w:id="444"/>
      <w:r w:rsidR="008A6290">
        <w:rPr>
          <w:rStyle w:val="CommentReference"/>
        </w:rPr>
        <w:commentReference w:id="444"/>
      </w:r>
    </w:p>
    <w:p w14:paraId="19E7D65B" w14:textId="5B1DF57B" w:rsidR="004B27A4" w:rsidRPr="00C104EB" w:rsidRDefault="004B27A4" w:rsidP="004B27A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45" w:name="P13_590"/>
      <w:r w:rsidRPr="00C104EB">
        <w:rPr>
          <w:b/>
          <w:bCs/>
          <w:color w:val="000000"/>
          <w:sz w:val="24"/>
          <w:szCs w:val="24"/>
        </w:rPr>
        <w:t>13.590</w:t>
      </w:r>
      <w:bookmarkEnd w:id="445"/>
      <w:r w:rsidRPr="00C104EB">
        <w:rPr>
          <w:b/>
          <w:bCs/>
          <w:color w:val="000000"/>
          <w:sz w:val="24"/>
          <w:szCs w:val="24"/>
        </w:rPr>
        <w:t xml:space="preserve"> Simplified indefinite-delivery contracts (SIDCs)</w:t>
      </w:r>
      <w:r w:rsidR="00192C47" w:rsidRPr="00C104EB">
        <w:rPr>
          <w:b/>
          <w:bCs/>
          <w:color w:val="000000"/>
          <w:sz w:val="24"/>
          <w:szCs w:val="24"/>
        </w:rPr>
        <w:t>.</w:t>
      </w:r>
      <w:commentRangeStart w:id="446"/>
      <w:commentRangeEnd w:id="446"/>
      <w:r w:rsidR="00C75572" w:rsidRPr="00C104EB">
        <w:rPr>
          <w:rStyle w:val="CommentReference"/>
          <w:sz w:val="24"/>
          <w:szCs w:val="24"/>
        </w:rPr>
        <w:commentReference w:id="446"/>
      </w:r>
    </w:p>
    <w:p w14:paraId="02F4991C" w14:textId="6E17319B" w:rsidR="004B27A4" w:rsidRPr="004B27A4" w:rsidRDefault="004B27A4" w:rsidP="004B27A4">
      <w:pPr>
        <w:spacing w:after="240"/>
        <w:rPr>
          <w:rFonts w:eastAsiaTheme="minorHAnsi"/>
          <w:sz w:val="24"/>
          <w:szCs w:val="24"/>
        </w:rPr>
      </w:pPr>
      <w:r w:rsidRPr="004B27A4">
        <w:rPr>
          <w:color w:val="000000"/>
          <w:sz w:val="24"/>
          <w:szCs w:val="24"/>
        </w:rPr>
        <w:t>For SIDCs using FAR subpart 13.5, contracting officers shall comply with 13.390.</w:t>
      </w:r>
    </w:p>
    <w:p w14:paraId="3F41BFC7" w14:textId="77777777" w:rsidR="00F17B23" w:rsidRPr="00F17B23" w:rsidRDefault="00F17B23" w:rsidP="00F17B23">
      <w:pPr>
        <w:sectPr w:rsidR="00F17B23" w:rsidRPr="00F17B23" w:rsidSect="009A0AF7">
          <w:headerReference w:type="even" r:id="rId193"/>
          <w:headerReference w:type="default" r:id="rId194"/>
          <w:footerReference w:type="even" r:id="rId195"/>
          <w:footerReference w:type="default" r:id="rId196"/>
          <w:pgSz w:w="12240" w:h="15840"/>
          <w:pgMar w:top="1440" w:right="1440" w:bottom="1440" w:left="1440" w:header="720" w:footer="720" w:gutter="0"/>
          <w:cols w:space="720"/>
          <w:docGrid w:linePitch="299"/>
        </w:sectPr>
      </w:pPr>
    </w:p>
    <w:p w14:paraId="7D791E8F" w14:textId="7D123E98" w:rsidR="00097EAC" w:rsidRPr="00A12169" w:rsidRDefault="00097EAC" w:rsidP="006C327E">
      <w:pPr>
        <w:pStyle w:val="Heading1"/>
        <w:rPr>
          <w:sz w:val="24"/>
          <w:szCs w:val="24"/>
        </w:rPr>
      </w:pPr>
      <w:bookmarkStart w:id="447" w:name="Part15"/>
      <w:bookmarkEnd w:id="447"/>
      <w:r w:rsidRPr="00A12169">
        <w:rPr>
          <w:sz w:val="24"/>
          <w:szCs w:val="24"/>
        </w:rPr>
        <w:lastRenderedPageBreak/>
        <w:t>PART 15 – CONTRACTING BY NEGOTIATION</w:t>
      </w:r>
      <w:commentRangeStart w:id="448"/>
      <w:commentRangeEnd w:id="448"/>
      <w:r w:rsidRPr="00A12169">
        <w:rPr>
          <w:rStyle w:val="CommentReference"/>
          <w:sz w:val="24"/>
          <w:szCs w:val="24"/>
        </w:rPr>
        <w:commentReference w:id="448"/>
      </w:r>
    </w:p>
    <w:p w14:paraId="41BEE652" w14:textId="77777777" w:rsidR="00803DFF" w:rsidRPr="00555490" w:rsidRDefault="00803DFF" w:rsidP="00803DFF">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449"/>
      <w:commentRangeEnd w:id="449"/>
      <w:r>
        <w:rPr>
          <w:rStyle w:val="CommentReference"/>
        </w:rPr>
        <w:commentReference w:id="449"/>
      </w:r>
    </w:p>
    <w:p w14:paraId="043C0F97" w14:textId="78EC435A" w:rsidR="00800F58" w:rsidRPr="004D7614" w:rsidRDefault="00800F58" w:rsidP="005A2AD2">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14:paraId="0F2EB474" w14:textId="77777777" w:rsidR="00800F58" w:rsidRPr="004D7614" w:rsidRDefault="00800F58" w:rsidP="000C6935">
      <w:pPr>
        <w:rPr>
          <w:b/>
          <w:bCs/>
          <w:sz w:val="24"/>
          <w:szCs w:val="24"/>
        </w:rPr>
      </w:pPr>
      <w:r w:rsidRPr="004D7614">
        <w:rPr>
          <w:b/>
          <w:sz w:val="24"/>
          <w:szCs w:val="24"/>
        </w:rPr>
        <w:t>SUBPART 15.3 – SOURCE SELECTION</w:t>
      </w:r>
    </w:p>
    <w:p w14:paraId="0DCD7A25" w14:textId="4AED1226" w:rsidR="00800F58" w:rsidRPr="004D7614" w:rsidRDefault="005A1C85" w:rsidP="00800F58">
      <w:pPr>
        <w:pStyle w:val="BodyText"/>
        <w:rPr>
          <w:rFonts w:ascii="Times New Roman" w:hAnsi="Times New Roman" w:cs="Times New Roman"/>
          <w:sz w:val="24"/>
          <w:szCs w:val="24"/>
          <w:u w:val="none"/>
        </w:rPr>
      </w:pPr>
      <w:hyperlink w:anchor="P15_303" w:history="1">
        <w:r w:rsidR="00800F58" w:rsidRPr="004D7614">
          <w:rPr>
            <w:rStyle w:val="Hyperlink"/>
            <w:rFonts w:ascii="Times New Roman" w:hAnsi="Times New Roman" w:cs="Times New Roman"/>
            <w:spacing w:val="-1"/>
            <w:sz w:val="24"/>
            <w:szCs w:val="24"/>
          </w:rPr>
          <w:t>15.303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Responsibilities.</w:t>
      </w:r>
    </w:p>
    <w:p w14:paraId="35C1952A" w14:textId="64F87CD1" w:rsidR="00800F58" w:rsidRPr="004D7614" w:rsidRDefault="00800F58" w:rsidP="000C6935">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14:paraId="5E843D1B" w14:textId="620D7293" w:rsidR="00800F58" w:rsidRPr="004D7614" w:rsidRDefault="005A1C85" w:rsidP="00800F58">
      <w:pPr>
        <w:pStyle w:val="BodyText"/>
        <w:rPr>
          <w:rFonts w:ascii="Times New Roman" w:hAnsi="Times New Roman" w:cs="Times New Roman"/>
          <w:sz w:val="24"/>
          <w:szCs w:val="24"/>
          <w:u w:val="none"/>
        </w:rPr>
      </w:pPr>
      <w:hyperlink w:anchor="P15_402" w:history="1">
        <w:r w:rsidR="00800F58" w:rsidRPr="004D7614">
          <w:rPr>
            <w:rStyle w:val="Hyperlink"/>
            <w:rFonts w:ascii="Times New Roman" w:hAnsi="Times New Roman" w:cs="Times New Roman"/>
            <w:spacing w:val="-1"/>
            <w:sz w:val="24"/>
            <w:szCs w:val="24"/>
          </w:rPr>
          <w:t>15.402</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policy.</w:t>
      </w:r>
    </w:p>
    <w:p w14:paraId="12290E47" w14:textId="449831A6" w:rsidR="00800F58" w:rsidRPr="004D7614" w:rsidRDefault="005A1C85" w:rsidP="00800F58">
      <w:pPr>
        <w:pStyle w:val="BodyText"/>
        <w:rPr>
          <w:rFonts w:ascii="Times New Roman" w:hAnsi="Times New Roman" w:cs="Times New Roman"/>
          <w:sz w:val="24"/>
          <w:szCs w:val="24"/>
          <w:u w:val="none"/>
        </w:rPr>
      </w:pPr>
      <w:hyperlink w:anchor="P15_403" w:history="1">
        <w:r w:rsidR="00800F58" w:rsidRPr="004D7614">
          <w:rPr>
            <w:rStyle w:val="Hyperlink"/>
            <w:rFonts w:ascii="Times New Roman" w:hAnsi="Times New Roman" w:cs="Times New Roman"/>
            <w:spacing w:val="-1"/>
            <w:sz w:val="24"/>
            <w:szCs w:val="24"/>
          </w:rPr>
          <w:t>15.403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certified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5764BF2B" w14:textId="60419388" w:rsidR="003C520E" w:rsidRDefault="005A1C85" w:rsidP="00800F58">
      <w:pPr>
        <w:pStyle w:val="BodyText"/>
        <w:rPr>
          <w:rFonts w:ascii="Times New Roman" w:hAnsi="Times New Roman" w:cs="Times New Roman"/>
          <w:sz w:val="24"/>
          <w:szCs w:val="24"/>
          <w:u w:val="none"/>
        </w:rPr>
      </w:pPr>
      <w:hyperlink w:anchor="P15_403_1" w:history="1">
        <w:r w:rsidR="00800F58" w:rsidRPr="004D7614">
          <w:rPr>
            <w:rStyle w:val="Hyperlink"/>
            <w:rFonts w:ascii="Times New Roman" w:hAnsi="Times New Roman" w:cs="Times New Roman"/>
            <w:spacing w:val="-1"/>
            <w:sz w:val="24"/>
            <w:szCs w:val="24"/>
          </w:rPr>
          <w:t>15.403-1</w:t>
        </w:r>
      </w:hyperlink>
      <w:r w:rsidR="00800F58" w:rsidRPr="004D7614">
        <w:rPr>
          <w:rFonts w:ascii="Times New Roman" w:hAnsi="Times New Roman" w:cs="Times New Roman"/>
          <w:spacing w:val="-1"/>
          <w:sz w:val="24"/>
          <w:szCs w:val="24"/>
          <w:u w:val="none"/>
        </w:rPr>
        <w:tab/>
        <w:t>Prohibition</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on </w:t>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2"/>
          <w:sz w:val="24"/>
          <w:szCs w:val="24"/>
          <w:u w:val="none"/>
        </w:rPr>
        <w:t>or</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 xml:space="preserve">(10 </w:t>
      </w:r>
      <w:r w:rsidR="00800F58" w:rsidRPr="004D7614">
        <w:rPr>
          <w:rFonts w:ascii="Times New Roman" w:hAnsi="Times New Roman" w:cs="Times New Roman"/>
          <w:spacing w:val="-1"/>
          <w:sz w:val="24"/>
          <w:szCs w:val="24"/>
          <w:u w:val="none"/>
        </w:rPr>
        <w:t>U.S.C.</w:t>
      </w:r>
      <w:r w:rsidR="00800F58" w:rsidRPr="004D7614">
        <w:rPr>
          <w:rFonts w:ascii="Times New Roman" w:hAnsi="Times New Roman" w:cs="Times New Roman"/>
          <w:sz w:val="24"/>
          <w:szCs w:val="24"/>
          <w:u w:val="none"/>
        </w:rPr>
        <w:t xml:space="preserve"> 2306a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 41 U.S.C. chapter</w:t>
      </w:r>
    </w:p>
    <w:p w14:paraId="4C15689F" w14:textId="1DEB17C1" w:rsidR="00800F58" w:rsidRPr="004D7614" w:rsidRDefault="003C520E" w:rsidP="00800F58">
      <w:pPr>
        <w:pStyle w:val="BodyText"/>
        <w:rPr>
          <w:rFonts w:ascii="Times New Roman" w:hAnsi="Times New Roman" w:cs="Times New Roman"/>
          <w:spacing w:val="-1"/>
          <w:sz w:val="24"/>
          <w:szCs w:val="24"/>
          <w:u w:val="none"/>
        </w:rPr>
      </w:pP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35</w:t>
      </w:r>
      <w:r w:rsidR="00800F58" w:rsidRPr="004D7614">
        <w:rPr>
          <w:rFonts w:ascii="Times New Roman" w:hAnsi="Times New Roman" w:cs="Times New Roman"/>
          <w:spacing w:val="-1"/>
          <w:sz w:val="24"/>
          <w:szCs w:val="24"/>
          <w:u w:val="none"/>
        </w:rPr>
        <w:t>).</w:t>
      </w:r>
    </w:p>
    <w:p w14:paraId="6C5B89C1" w14:textId="052D5AFD" w:rsidR="00800F58" w:rsidRPr="004D7614" w:rsidRDefault="005A1C85" w:rsidP="00800F58">
      <w:pPr>
        <w:pStyle w:val="BodyText"/>
        <w:rPr>
          <w:rFonts w:ascii="Times New Roman" w:hAnsi="Times New Roman" w:cs="Times New Roman"/>
          <w:sz w:val="24"/>
          <w:szCs w:val="24"/>
          <w:u w:val="none"/>
        </w:rPr>
      </w:pPr>
      <w:hyperlink w:anchor="P15_403_3" w:history="1">
        <w:r w:rsidR="00800F58" w:rsidRPr="004D7614">
          <w:rPr>
            <w:rStyle w:val="Hyperlink"/>
            <w:rFonts w:ascii="Times New Roman" w:hAnsi="Times New Roman" w:cs="Times New Roman"/>
            <w:spacing w:val="-1"/>
            <w:sz w:val="24"/>
            <w:szCs w:val="24"/>
          </w:rPr>
          <w:t>15.403-3</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other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than</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0EC0A3D5" w14:textId="6C5704CD" w:rsidR="00800F58" w:rsidRPr="004D7614" w:rsidRDefault="005A1C85" w:rsidP="00800F58">
      <w:pPr>
        <w:pStyle w:val="BodyText"/>
        <w:rPr>
          <w:rFonts w:ascii="Times New Roman" w:hAnsi="Times New Roman" w:cs="Times New Roman"/>
          <w:spacing w:val="-1"/>
          <w:sz w:val="24"/>
          <w:szCs w:val="24"/>
          <w:u w:val="none"/>
        </w:rPr>
      </w:pPr>
      <w:hyperlink w:anchor="P15_403_4" w:history="1">
        <w:r w:rsidR="00800F58" w:rsidRPr="004D7614">
          <w:rPr>
            <w:rStyle w:val="Hyperlink"/>
            <w:rFonts w:ascii="Times New Roman" w:hAnsi="Times New Roman" w:cs="Times New Roman"/>
            <w:spacing w:val="-1"/>
            <w:sz w:val="24"/>
            <w:szCs w:val="24"/>
          </w:rPr>
          <w:t>15.403-4</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(10</w:t>
      </w:r>
      <w:r w:rsidR="00800F58" w:rsidRPr="004D7614">
        <w:rPr>
          <w:rFonts w:ascii="Times New Roman" w:hAnsi="Times New Roman" w:cs="Times New Roman"/>
          <w:sz w:val="24"/>
          <w:szCs w:val="24"/>
          <w:u w:val="none"/>
        </w:rPr>
        <w:t xml:space="preserve"> U.S.C. </w:t>
      </w:r>
      <w:r w:rsidR="00800F58" w:rsidRPr="004D7614">
        <w:rPr>
          <w:rFonts w:ascii="Times New Roman" w:hAnsi="Times New Roman" w:cs="Times New Roman"/>
          <w:spacing w:val="-1"/>
          <w:sz w:val="24"/>
          <w:szCs w:val="24"/>
          <w:u w:val="none"/>
        </w:rPr>
        <w:t>2306a</w:t>
      </w:r>
      <w:r w:rsidR="00800F58" w:rsidRPr="004D7614">
        <w:rPr>
          <w:rFonts w:ascii="Times New Roman" w:hAnsi="Times New Roman" w:cs="Times New Roman"/>
          <w:sz w:val="24"/>
          <w:szCs w:val="24"/>
          <w:u w:val="none"/>
        </w:rPr>
        <w:t xml:space="preserve"> and </w:t>
      </w:r>
      <w:r w:rsidR="00800F58" w:rsidRPr="004D7614">
        <w:rPr>
          <w:rFonts w:ascii="Times New Roman" w:hAnsi="Times New Roman" w:cs="Times New Roman"/>
          <w:spacing w:val="-2"/>
          <w:sz w:val="24"/>
          <w:szCs w:val="24"/>
          <w:u w:val="none"/>
        </w:rPr>
        <w:t>41</w:t>
      </w:r>
      <w:r w:rsidR="00800F58" w:rsidRPr="004D7614">
        <w:rPr>
          <w:rFonts w:ascii="Times New Roman" w:hAnsi="Times New Roman" w:cs="Times New Roman"/>
          <w:sz w:val="24"/>
          <w:szCs w:val="24"/>
          <w:u w:val="none"/>
        </w:rPr>
        <w:t xml:space="preserve"> U.S.C. chapter 35</w:t>
      </w:r>
      <w:r w:rsidR="00800F58" w:rsidRPr="004D7614">
        <w:rPr>
          <w:rFonts w:ascii="Times New Roman" w:hAnsi="Times New Roman" w:cs="Times New Roman"/>
          <w:spacing w:val="-1"/>
          <w:sz w:val="24"/>
          <w:szCs w:val="24"/>
          <w:u w:val="none"/>
        </w:rPr>
        <w:t>).</w:t>
      </w:r>
    </w:p>
    <w:p w14:paraId="0F59D974" w14:textId="37D4A8EE" w:rsidR="00800F58" w:rsidRPr="004D7614" w:rsidRDefault="005A1C85" w:rsidP="00800F58">
      <w:pPr>
        <w:pStyle w:val="BodyText"/>
        <w:rPr>
          <w:rFonts w:ascii="Times New Roman" w:hAnsi="Times New Roman" w:cs="Times New Roman"/>
          <w:sz w:val="24"/>
          <w:szCs w:val="24"/>
          <w:u w:val="none"/>
        </w:rPr>
      </w:pPr>
      <w:hyperlink w:anchor="P15_404" w:history="1">
        <w:r w:rsidR="00800F58" w:rsidRPr="004D7614">
          <w:rPr>
            <w:rStyle w:val="Hyperlink"/>
            <w:rFonts w:ascii="Times New Roman" w:hAnsi="Times New Roman" w:cs="Times New Roman"/>
            <w:spacing w:val="-1"/>
            <w:sz w:val="24"/>
            <w:szCs w:val="24"/>
          </w:rPr>
          <w:t>15.404</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p>
    <w:p w14:paraId="04F7FE07" w14:textId="620D0406" w:rsidR="00800F58" w:rsidRPr="004D7614" w:rsidRDefault="005A1C85" w:rsidP="00800F58">
      <w:pPr>
        <w:pStyle w:val="BodyText"/>
        <w:rPr>
          <w:rFonts w:ascii="Times New Roman" w:hAnsi="Times New Roman" w:cs="Times New Roman"/>
          <w:spacing w:val="-1"/>
          <w:sz w:val="24"/>
          <w:szCs w:val="24"/>
          <w:u w:val="none"/>
        </w:rPr>
      </w:pPr>
      <w:hyperlink w:anchor="P15_404_1" w:history="1">
        <w:r w:rsidR="00800F58" w:rsidRPr="004D7614">
          <w:rPr>
            <w:rStyle w:val="Hyperlink"/>
            <w:rFonts w:ascii="Times New Roman" w:hAnsi="Times New Roman" w:cs="Times New Roman"/>
            <w:spacing w:val="-1"/>
            <w:sz w:val="24"/>
            <w:szCs w:val="24"/>
          </w:rPr>
          <w:t>15.404-1</w:t>
        </w:r>
      </w:hyperlink>
      <w:r w:rsidR="00800F58" w:rsidRPr="004D7614">
        <w:rPr>
          <w:rFonts w:ascii="Times New Roman" w:hAnsi="Times New Roman" w:cs="Times New Roman"/>
          <w:spacing w:val="-1"/>
          <w:sz w:val="24"/>
          <w:szCs w:val="24"/>
          <w:u w:val="none"/>
        </w:rPr>
        <w:tab/>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techniques.</w:t>
      </w:r>
    </w:p>
    <w:p w14:paraId="215F025E" w14:textId="1F0E6B50" w:rsidR="00D157EE" w:rsidRPr="004D7614" w:rsidRDefault="005A1C85" w:rsidP="006206C6">
      <w:pPr>
        <w:rPr>
          <w:b/>
          <w:sz w:val="24"/>
          <w:szCs w:val="24"/>
        </w:rPr>
      </w:pPr>
      <w:hyperlink w:anchor="P15_405" w:history="1">
        <w:r w:rsidR="00D157EE" w:rsidRPr="004D7614">
          <w:rPr>
            <w:rStyle w:val="Hyperlink"/>
            <w:bCs/>
            <w:sz w:val="24"/>
            <w:szCs w:val="24"/>
          </w:rPr>
          <w:t>15.405</w:t>
        </w:r>
      </w:hyperlink>
      <w:r w:rsidR="0045423A" w:rsidRPr="00DD2679">
        <w:rPr>
          <w:rStyle w:val="Hyperlink"/>
          <w:bCs/>
          <w:sz w:val="24"/>
          <w:szCs w:val="24"/>
          <w:u w:val="none"/>
        </w:rPr>
        <w:tab/>
      </w:r>
      <w:r w:rsidR="0045423A" w:rsidRPr="00DD2679">
        <w:rPr>
          <w:rStyle w:val="Hyperlink"/>
          <w:bCs/>
          <w:sz w:val="24"/>
          <w:szCs w:val="24"/>
          <w:u w:val="none"/>
        </w:rPr>
        <w:tab/>
      </w:r>
      <w:r w:rsidR="00D157EE" w:rsidRPr="004D7614">
        <w:rPr>
          <w:sz w:val="24"/>
          <w:szCs w:val="24"/>
        </w:rPr>
        <w:t>Price negotiation.</w:t>
      </w:r>
      <w:commentRangeStart w:id="450"/>
      <w:commentRangeEnd w:id="450"/>
      <w:r w:rsidR="00126907" w:rsidRPr="004D7614">
        <w:rPr>
          <w:rStyle w:val="CommentReference"/>
          <w:sz w:val="24"/>
          <w:szCs w:val="24"/>
        </w:rPr>
        <w:commentReference w:id="450"/>
      </w:r>
    </w:p>
    <w:p w14:paraId="38D8FF93" w14:textId="4F3E85C4" w:rsidR="00800F58" w:rsidRPr="004D7614" w:rsidRDefault="005A1C85" w:rsidP="00800F58">
      <w:pPr>
        <w:pStyle w:val="BodyText"/>
        <w:tabs>
          <w:tab w:val="left" w:pos="2340"/>
        </w:tabs>
        <w:rPr>
          <w:rFonts w:ascii="Times New Roman" w:hAnsi="Times New Roman" w:cs="Times New Roman"/>
          <w:sz w:val="24"/>
          <w:szCs w:val="24"/>
          <w:u w:val="none"/>
        </w:rPr>
      </w:pPr>
      <w:hyperlink w:anchor="P15_406" w:history="1">
        <w:r w:rsidR="00800F58" w:rsidRPr="004D7614">
          <w:rPr>
            <w:rStyle w:val="Hyperlink"/>
            <w:rFonts w:ascii="Times New Roman" w:hAnsi="Times New Roman" w:cs="Times New Roman"/>
            <w:spacing w:val="-1"/>
            <w:sz w:val="24"/>
            <w:szCs w:val="24"/>
          </w:rPr>
          <w:t>15.406</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Documentation.</w:t>
      </w:r>
    </w:p>
    <w:p w14:paraId="77D18A9B" w14:textId="1D86A2CB" w:rsidR="00800F58" w:rsidRPr="004D7614" w:rsidRDefault="005A1C85" w:rsidP="00800F58">
      <w:pPr>
        <w:pStyle w:val="BodyText"/>
        <w:rPr>
          <w:rFonts w:ascii="Times New Roman" w:hAnsi="Times New Roman" w:cs="Times New Roman"/>
          <w:sz w:val="24"/>
          <w:szCs w:val="24"/>
          <w:u w:val="none"/>
        </w:rPr>
      </w:pPr>
      <w:hyperlink w:anchor="P15_406_1" w:history="1">
        <w:r w:rsidR="00800F58" w:rsidRPr="004D7614">
          <w:rPr>
            <w:rStyle w:val="Hyperlink"/>
            <w:rFonts w:ascii="Times New Roman" w:hAnsi="Times New Roman" w:cs="Times New Roman"/>
            <w:spacing w:val="-1"/>
            <w:sz w:val="24"/>
            <w:szCs w:val="24"/>
          </w:rPr>
          <w:t>15.406-1</w:t>
        </w:r>
      </w:hyperlink>
      <w:r w:rsidR="00800F58" w:rsidRPr="004D7614">
        <w:rPr>
          <w:rFonts w:ascii="Times New Roman" w:hAnsi="Times New Roman" w:cs="Times New Roman"/>
          <w:spacing w:val="-1"/>
          <w:sz w:val="24"/>
          <w:szCs w:val="24"/>
          <w:u w:val="none"/>
        </w:rPr>
        <w:tab/>
      </w:r>
      <w:proofErr w:type="spellStart"/>
      <w:r w:rsidR="00800F58" w:rsidRPr="004D7614">
        <w:rPr>
          <w:rFonts w:ascii="Times New Roman" w:hAnsi="Times New Roman" w:cs="Times New Roman"/>
          <w:spacing w:val="-1"/>
          <w:sz w:val="24"/>
          <w:szCs w:val="24"/>
          <w:u w:val="none"/>
        </w:rPr>
        <w:t>Prenegotiation</w:t>
      </w:r>
      <w:proofErr w:type="spellEnd"/>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objectives.</w:t>
      </w:r>
    </w:p>
    <w:p w14:paraId="3CBF6534" w14:textId="2F2087F0" w:rsidR="00800F58" w:rsidRPr="004D7614" w:rsidRDefault="005A1C85" w:rsidP="00800F58">
      <w:pPr>
        <w:pStyle w:val="BodyText"/>
        <w:tabs>
          <w:tab w:val="left" w:pos="1571"/>
        </w:tabs>
        <w:ind w:right="3960"/>
        <w:rPr>
          <w:rFonts w:ascii="Times New Roman" w:hAnsi="Times New Roman" w:cs="Times New Roman"/>
          <w:spacing w:val="41"/>
          <w:sz w:val="24"/>
          <w:szCs w:val="24"/>
          <w:u w:val="none"/>
        </w:rPr>
      </w:pPr>
      <w:hyperlink w:anchor="P15_406_3" w:history="1">
        <w:r w:rsidR="00800F58" w:rsidRPr="004D7614">
          <w:rPr>
            <w:rStyle w:val="Hyperlink"/>
            <w:rFonts w:ascii="Times New Roman" w:hAnsi="Times New Roman" w:cs="Times New Roman"/>
            <w:spacing w:val="-1"/>
            <w:sz w:val="24"/>
            <w:szCs w:val="24"/>
          </w:rPr>
          <w:t>15.406-3</w:t>
        </w:r>
      </w:hyperlink>
      <w:r w:rsidR="00800F58" w:rsidRPr="004D7614">
        <w:rPr>
          <w:rFonts w:ascii="Times New Roman" w:hAnsi="Times New Roman" w:cs="Times New Roman"/>
          <w:spacing w:val="-1"/>
          <w:sz w:val="24"/>
          <w:szCs w:val="24"/>
          <w:u w:val="none"/>
        </w:rPr>
        <w:tab/>
        <w:t>Documenting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the </w:t>
      </w:r>
      <w:r w:rsidR="00800F58" w:rsidRPr="004D7614">
        <w:rPr>
          <w:rFonts w:ascii="Times New Roman" w:hAnsi="Times New Roman" w:cs="Times New Roman"/>
          <w:spacing w:val="-2"/>
          <w:sz w:val="24"/>
          <w:szCs w:val="24"/>
          <w:u w:val="none"/>
        </w:rPr>
        <w:t>negotiation.</w:t>
      </w:r>
    </w:p>
    <w:p w14:paraId="159A5056" w14:textId="26D97BE4" w:rsidR="00800F58" w:rsidRPr="004D7614" w:rsidRDefault="005A1C85" w:rsidP="00800F58">
      <w:pPr>
        <w:pStyle w:val="BodyText"/>
        <w:rPr>
          <w:rFonts w:ascii="Times New Roman" w:hAnsi="Times New Roman" w:cs="Times New Roman"/>
          <w:sz w:val="24"/>
          <w:szCs w:val="24"/>
          <w:u w:val="none"/>
        </w:rPr>
      </w:pPr>
      <w:hyperlink w:anchor="P15_407_90" w:history="1">
        <w:r w:rsidR="00800F58" w:rsidRPr="004D7614">
          <w:rPr>
            <w:rStyle w:val="Hyperlink"/>
            <w:rFonts w:ascii="Times New Roman" w:hAnsi="Times New Roman" w:cs="Times New Roman"/>
            <w:spacing w:val="-1"/>
            <w:sz w:val="24"/>
            <w:szCs w:val="24"/>
          </w:rPr>
          <w:t>15.407-90</w:t>
        </w:r>
      </w:hyperlink>
      <w:r w:rsidR="00800F58" w:rsidRPr="004D7614">
        <w:rPr>
          <w:rFonts w:ascii="Times New Roman" w:hAnsi="Times New Roman" w:cs="Times New Roman"/>
          <w:spacing w:val="-1"/>
          <w:sz w:val="24"/>
          <w:szCs w:val="24"/>
          <w:u w:val="none"/>
        </w:rPr>
        <w:tab/>
        <w:t>Reverse</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auction.</w:t>
      </w:r>
    </w:p>
    <w:p w14:paraId="5C08C1EA" w14:textId="2B8149DD" w:rsidR="00800F58" w:rsidRPr="004D7614" w:rsidRDefault="005A1C85" w:rsidP="00800F58">
      <w:pPr>
        <w:pStyle w:val="BodyText"/>
        <w:tabs>
          <w:tab w:val="left" w:pos="1571"/>
        </w:tabs>
        <w:ind w:right="3690"/>
        <w:rPr>
          <w:rFonts w:ascii="Times New Roman" w:hAnsi="Times New Roman" w:cs="Times New Roman"/>
          <w:sz w:val="24"/>
          <w:szCs w:val="24"/>
          <w:u w:val="none"/>
        </w:rPr>
      </w:pPr>
      <w:hyperlink w:anchor="P15_408" w:history="1">
        <w:r w:rsidR="00800F58" w:rsidRPr="004D7614">
          <w:rPr>
            <w:rStyle w:val="Hyperlink"/>
            <w:rFonts w:ascii="Times New Roman" w:hAnsi="Times New Roman" w:cs="Times New Roman"/>
            <w:spacing w:val="-1"/>
            <w:sz w:val="24"/>
            <w:szCs w:val="24"/>
          </w:rPr>
          <w:t>15.408</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Solicitation</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provisions</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contract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clauses.</w:t>
      </w:r>
    </w:p>
    <w:p w14:paraId="54D571A7" w14:textId="77777777" w:rsidR="00800F58" w:rsidRPr="004D7614" w:rsidRDefault="00800F58" w:rsidP="000C6935">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14:paraId="1B75F6CD" w14:textId="33DF8CAB" w:rsidR="00800F58" w:rsidRPr="004D7614" w:rsidRDefault="005A1C85" w:rsidP="009773F0">
      <w:pPr>
        <w:pStyle w:val="BodyText"/>
        <w:spacing w:after="240"/>
        <w:rPr>
          <w:rFonts w:ascii="Times New Roman" w:hAnsi="Times New Roman" w:cs="Times New Roman"/>
          <w:sz w:val="24"/>
          <w:szCs w:val="24"/>
          <w:u w:val="none"/>
        </w:rPr>
      </w:pPr>
      <w:hyperlink w:anchor="P15_606" w:history="1">
        <w:r w:rsidR="00800F58" w:rsidRPr="004D7614">
          <w:rPr>
            <w:rStyle w:val="Hyperlink"/>
            <w:rFonts w:ascii="Times New Roman" w:hAnsi="Times New Roman" w:cs="Times New Roman"/>
            <w:sz w:val="24"/>
            <w:szCs w:val="24"/>
          </w:rPr>
          <w:t>15.606</w:t>
        </w:r>
      </w:hyperlink>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z w:val="24"/>
          <w:szCs w:val="24"/>
          <w:u w:val="none"/>
        </w:rPr>
        <w:tab/>
        <w:t>Agency procedures.</w:t>
      </w:r>
    </w:p>
    <w:p w14:paraId="1DDE4C64" w14:textId="78927277" w:rsidR="00800F58" w:rsidRPr="008D06D4" w:rsidRDefault="00800F58" w:rsidP="006A25DC">
      <w:pPr>
        <w:pStyle w:val="Heading2"/>
      </w:pPr>
      <w:r w:rsidRPr="008D06D4">
        <w:t>SUBPART 15.3 – SOURCE SELECTION</w:t>
      </w:r>
    </w:p>
    <w:p w14:paraId="3DC490BE" w14:textId="77777777" w:rsidR="00C658F2" w:rsidRPr="00555490" w:rsidRDefault="00C658F2" w:rsidP="00C658F2">
      <w:pPr>
        <w:spacing w:after="240"/>
        <w:jc w:val="center"/>
        <w:rPr>
          <w:i/>
          <w:sz w:val="24"/>
          <w:szCs w:val="24"/>
        </w:rPr>
      </w:pPr>
      <w:bookmarkStart w:id="451"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452"/>
      <w:commentRangeEnd w:id="452"/>
      <w:r>
        <w:rPr>
          <w:rStyle w:val="CommentReference"/>
        </w:rPr>
        <w:commentReference w:id="452"/>
      </w:r>
    </w:p>
    <w:p w14:paraId="5552D596" w14:textId="43314D4E" w:rsidR="00800F58" w:rsidRPr="008D06D4" w:rsidRDefault="008A5DB8" w:rsidP="004B2670">
      <w:pPr>
        <w:pStyle w:val="Heading3"/>
        <w:rPr>
          <w:bCs/>
          <w:sz w:val="24"/>
          <w:szCs w:val="24"/>
        </w:rPr>
      </w:pPr>
      <w:r w:rsidRPr="008D06D4">
        <w:rPr>
          <w:sz w:val="24"/>
          <w:szCs w:val="24"/>
        </w:rPr>
        <w:t xml:space="preserve">15.303 </w:t>
      </w:r>
      <w:bookmarkEnd w:id="451"/>
      <w:r w:rsidR="00800F58" w:rsidRPr="008D06D4">
        <w:rPr>
          <w:sz w:val="24"/>
          <w:szCs w:val="24"/>
        </w:rPr>
        <w:t>Responsibilities</w:t>
      </w:r>
      <w:commentRangeStart w:id="453"/>
      <w:r w:rsidR="00800F58" w:rsidRPr="008D06D4">
        <w:rPr>
          <w:sz w:val="24"/>
          <w:szCs w:val="24"/>
        </w:rPr>
        <w:t>.</w:t>
      </w:r>
      <w:commentRangeEnd w:id="453"/>
      <w:r w:rsidR="008D06D4">
        <w:rPr>
          <w:rStyle w:val="CommentReference"/>
          <w:b w:val="0"/>
        </w:rPr>
        <w:commentReference w:id="453"/>
      </w:r>
    </w:p>
    <w:p w14:paraId="65D8B6D4" w14:textId="1FA32CA9" w:rsidR="00800F58" w:rsidRPr="008D06D4" w:rsidRDefault="00800F58" w:rsidP="00800F58">
      <w:pPr>
        <w:pStyle w:val="BodyText"/>
        <w:tabs>
          <w:tab w:val="left" w:pos="640"/>
        </w:tabs>
        <w:ind w:right="232"/>
        <w:rPr>
          <w:rFonts w:ascii="Times New Roman" w:hAnsi="Times New Roman" w:cs="Times New Roman"/>
          <w:sz w:val="24"/>
          <w:szCs w:val="24"/>
          <w:u w:val="none"/>
        </w:rPr>
      </w:pPr>
      <w:r w:rsidRPr="008D06D4">
        <w:rPr>
          <w:rFonts w:ascii="Times New Roman" w:hAnsi="Times New Roman" w:cs="Times New Roman"/>
          <w:sz w:val="24"/>
          <w:szCs w:val="24"/>
          <w:u w:val="none"/>
        </w:rPr>
        <w:t>(a)</w:t>
      </w:r>
      <w:commentRangeStart w:id="454"/>
      <w:r w:rsidRPr="008D06D4">
        <w:rPr>
          <w:rFonts w:ascii="Times New Roman" w:hAnsi="Times New Roman" w:cs="Times New Roman"/>
          <w:sz w:val="24"/>
          <w:szCs w:val="24"/>
          <w:u w:val="none"/>
        </w:rPr>
        <w:t xml:space="preserve"> </w:t>
      </w:r>
      <w:commentRangeEnd w:id="454"/>
      <w:r w:rsidR="00013DE4">
        <w:rPr>
          <w:rStyle w:val="CommentReference"/>
          <w:rFonts w:ascii="Times New Roman" w:hAnsi="Times New Roman" w:cs="Times New Roman"/>
          <w:u w:val="none"/>
        </w:rPr>
        <w:commentReference w:id="454"/>
      </w:r>
      <w:r w:rsidRPr="008D06D4">
        <w:rPr>
          <w:rFonts w:ascii="Times New Roman" w:hAnsi="Times New Roman" w:cs="Times New Roman"/>
          <w:sz w:val="24"/>
          <w:szCs w:val="24"/>
          <w:u w:val="none"/>
        </w:rPr>
        <w:t>For</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acquisitions</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valued</w:t>
      </w:r>
      <w:r w:rsidRPr="008D06D4">
        <w:rPr>
          <w:rFonts w:ascii="Times New Roman" w:hAnsi="Times New Roman" w:cs="Times New Roman"/>
          <w:sz w:val="24"/>
          <w:szCs w:val="24"/>
          <w:u w:val="none"/>
        </w:rPr>
        <w:t xml:space="preserve"> at $1</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billion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or</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greater,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the</w:t>
      </w:r>
      <w:r w:rsidRPr="008D06D4">
        <w:rPr>
          <w:rFonts w:ascii="Times New Roman" w:hAnsi="Times New Roman" w:cs="Times New Roman"/>
          <w:sz w:val="24"/>
          <w:szCs w:val="24"/>
          <w:u w:val="none"/>
        </w:rPr>
        <w:t xml:space="preserve"> </w:t>
      </w:r>
      <w:r w:rsidR="00C658F2">
        <w:rPr>
          <w:rFonts w:ascii="Times New Roman" w:hAnsi="Times New Roman" w:cs="Times New Roman"/>
          <w:sz w:val="24"/>
          <w:szCs w:val="24"/>
          <w:u w:val="none"/>
        </w:rPr>
        <w:t xml:space="preserve">SPE shall </w:t>
      </w:r>
      <w:r w:rsidRPr="008D06D4">
        <w:rPr>
          <w:rFonts w:ascii="Times New Roman" w:hAnsi="Times New Roman" w:cs="Times New Roman"/>
          <w:spacing w:val="-1"/>
          <w:sz w:val="24"/>
          <w:szCs w:val="24"/>
          <w:u w:val="none"/>
        </w:rPr>
        <w:t>appoint</w:t>
      </w:r>
      <w:r w:rsidR="00C658F2">
        <w:rPr>
          <w:rFonts w:ascii="Times New Roman" w:hAnsi="Times New Roman" w:cs="Times New Roman"/>
          <w:spacing w:val="-1"/>
          <w:sz w:val="24"/>
          <w:szCs w:val="24"/>
          <w:u w:val="none"/>
        </w:rPr>
        <w:t xml:space="preserve"> the </w:t>
      </w:r>
      <w:proofErr w:type="spellStart"/>
      <w:r w:rsidR="00C658F2">
        <w:rPr>
          <w:rFonts w:ascii="Times New Roman" w:hAnsi="Times New Roman" w:cs="Times New Roman"/>
          <w:spacing w:val="-1"/>
          <w:sz w:val="24"/>
          <w:szCs w:val="24"/>
          <w:u w:val="none"/>
        </w:rPr>
        <w:t>the</w:t>
      </w:r>
      <w:proofErr w:type="spellEnd"/>
      <w:r w:rsidR="00C658F2">
        <w:rPr>
          <w:rFonts w:ascii="Times New Roman" w:hAnsi="Times New Roman" w:cs="Times New Roman"/>
          <w:spacing w:val="-1"/>
          <w:sz w:val="24"/>
          <w:szCs w:val="24"/>
          <w:u w:val="none"/>
        </w:rPr>
        <w:t xml:space="preserve"> </w:t>
      </w:r>
      <w:proofErr w:type="spellStart"/>
      <w:r w:rsidR="00C658F2">
        <w:rPr>
          <w:rFonts w:ascii="Times New Roman" w:hAnsi="Times New Roman" w:cs="Times New Roman"/>
          <w:spacing w:val="-1"/>
          <w:sz w:val="24"/>
          <w:szCs w:val="24"/>
          <w:u w:val="none"/>
        </w:rPr>
        <w:t>the</w:t>
      </w:r>
      <w:proofErr w:type="spellEnd"/>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Source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Selection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Authority</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z w:val="24"/>
          <w:szCs w:val="24"/>
          <w:u w:val="none"/>
        </w:rPr>
        <w:t>(SSA)</w:t>
      </w:r>
      <w:r w:rsidR="00C658F2">
        <w:rPr>
          <w:rFonts w:ascii="Times New Roman" w:hAnsi="Times New Roman" w:cs="Times New Roman"/>
          <w:sz w:val="24"/>
          <w:szCs w:val="24"/>
          <w:u w:val="none"/>
        </w:rPr>
        <w:t>, who</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shall</w:t>
      </w:r>
      <w:r w:rsidRPr="008D06D4">
        <w:rPr>
          <w:rFonts w:ascii="Times New Roman" w:hAnsi="Times New Roman" w:cs="Times New Roman"/>
          <w:sz w:val="24"/>
          <w:szCs w:val="24"/>
          <w:u w:val="none"/>
        </w:rPr>
        <w:t xml:space="preserve"> be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at</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the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Senior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Executive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Service/General Officer/Flag</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Officer (SES/GO/FO)</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level. F</w:t>
      </w:r>
      <w:r w:rsidRPr="008D06D4">
        <w:rPr>
          <w:rFonts w:ascii="Times New Roman" w:hAnsi="Times New Roman" w:cs="Times New Roman"/>
          <w:sz w:val="24"/>
          <w:szCs w:val="24"/>
          <w:u w:val="none"/>
        </w:rPr>
        <w:t xml:space="preserve">or acquisitions greater than or equal to $100 million and less than $1 billion, the HCA is authorized to appoint the SSA. The HCA may delegate SSA appointment authority no lower than the </w:t>
      </w:r>
      <w:r w:rsidR="00D50155" w:rsidRPr="008D06D4">
        <w:rPr>
          <w:rFonts w:ascii="Times New Roman" w:hAnsi="Times New Roman" w:cs="Times New Roman"/>
          <w:sz w:val="24"/>
          <w:szCs w:val="24"/>
          <w:u w:val="none"/>
        </w:rPr>
        <w:t>CCO</w:t>
      </w:r>
      <w:r w:rsidRPr="008D06D4">
        <w:rPr>
          <w:rFonts w:ascii="Times New Roman" w:hAnsi="Times New Roman" w:cs="Times New Roman"/>
          <w:sz w:val="24"/>
          <w:szCs w:val="24"/>
          <w:u w:val="none"/>
        </w:rPr>
        <w:t xml:space="preserve">. For acquisitions estimated between $10 million and $100 million, the SSA will be the contracting officer unless the HCA or the </w:t>
      </w:r>
      <w:r w:rsidR="003273C6">
        <w:rPr>
          <w:rFonts w:ascii="Times New Roman" w:hAnsi="Times New Roman" w:cs="Times New Roman"/>
          <w:sz w:val="24"/>
          <w:szCs w:val="24"/>
          <w:u w:val="none"/>
        </w:rPr>
        <w:t xml:space="preserve">HCA </w:t>
      </w:r>
      <w:r w:rsidRPr="008D06D4">
        <w:rPr>
          <w:rFonts w:ascii="Times New Roman" w:hAnsi="Times New Roman" w:cs="Times New Roman"/>
          <w:sz w:val="24"/>
          <w:szCs w:val="24"/>
          <w:u w:val="none"/>
        </w:rPr>
        <w:t>delegee appoints someone else.</w:t>
      </w:r>
    </w:p>
    <w:p w14:paraId="6B93BF7A" w14:textId="54338FC5"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(c)(3)(i)</w:t>
      </w:r>
      <w:commentRangeStart w:id="455"/>
      <w:r w:rsidRPr="00136C85">
        <w:rPr>
          <w:color w:val="000000"/>
          <w:sz w:val="24"/>
          <w:szCs w:val="24"/>
        </w:rPr>
        <w:t xml:space="preserve"> </w:t>
      </w:r>
      <w:commentRangeEnd w:id="455"/>
      <w:r w:rsidR="00904466">
        <w:rPr>
          <w:rStyle w:val="CommentReference"/>
        </w:rPr>
        <w:commentReference w:id="455"/>
      </w:r>
      <w:r w:rsidRPr="00136C85">
        <w:rPr>
          <w:color w:val="000000"/>
          <w:sz w:val="24"/>
          <w:szCs w:val="24"/>
        </w:rPr>
        <w:t xml:space="preserve">Contracting officers shall include procurement note L08 in solicitations </w:t>
      </w:r>
      <w:r w:rsidR="00FE414A">
        <w:rPr>
          <w:color w:val="000000"/>
          <w:sz w:val="24"/>
          <w:szCs w:val="24"/>
        </w:rPr>
        <w:t>when using</w:t>
      </w:r>
      <w:r w:rsidRPr="00136C85">
        <w:rPr>
          <w:color w:val="000000"/>
          <w:sz w:val="24"/>
          <w:szCs w:val="24"/>
        </w:rPr>
        <w:t xml:space="preserve"> the Supplier Performance Risk System (SPRS) to evaluate offerors’ past performance for best value source selections valued under $10 million.</w:t>
      </w:r>
    </w:p>
    <w:p w14:paraId="1E25A78E" w14:textId="36F9B276"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14:paraId="2599AC5C" w14:textId="537A0002"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commentRangeStart w:id="456"/>
      <w:r w:rsidRPr="008D06D4">
        <w:rPr>
          <w:color w:val="000000"/>
          <w:sz w:val="24"/>
          <w:szCs w:val="24"/>
        </w:rPr>
        <w:t>JUN</w:t>
      </w:r>
      <w:commentRangeEnd w:id="456"/>
      <w:r w:rsidRPr="008D06D4">
        <w:rPr>
          <w:rStyle w:val="CommentReference"/>
          <w:sz w:val="24"/>
          <w:szCs w:val="24"/>
        </w:rPr>
        <w:commentReference w:id="456"/>
      </w:r>
      <w:r w:rsidRPr="00136C85">
        <w:rPr>
          <w:color w:val="000000"/>
          <w:sz w:val="24"/>
          <w:szCs w:val="24"/>
        </w:rPr>
        <w:t xml:space="preserve"> 2020)</w:t>
      </w:r>
    </w:p>
    <w:p w14:paraId="1375FAA0" w14:textId="5DA3B91D"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197" w:history="1">
        <w:r w:rsidR="00FD299E">
          <w:rPr>
            <w:rStyle w:val="Hyperlink"/>
            <w:sz w:val="24"/>
            <w:szCs w:val="24"/>
          </w:rPr>
          <w:t>Supplier Performance Risk System (SPRS)</w:t>
        </w:r>
      </w:hyperlink>
      <w:r w:rsidR="00FD299E">
        <w:rPr>
          <w:rStyle w:val="Hyperlink"/>
          <w:sz w:val="24"/>
          <w:szCs w:val="24"/>
        </w:rPr>
        <w:t xml:space="preserve"> (</w:t>
      </w:r>
      <w:hyperlink r:id="rId198" w:history="1">
        <w:r w:rsidR="00FD299E" w:rsidRPr="000D6337">
          <w:rPr>
            <w:rStyle w:val="Hyperlink"/>
            <w:sz w:val="24"/>
            <w:szCs w:val="24"/>
          </w:rPr>
          <w:t>https://www.sprs.csd.disa.mil/</w:t>
        </w:r>
      </w:hyperlink>
      <w:r w:rsidR="00FD299E">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14:paraId="301C7E41" w14:textId="0CF47462"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 xml:space="preserve">(2) SPRS collects quality and delivery data on previously awarded contracts and orders from existing Department of Defense reporting systems to classify each supplier’s performance </w:t>
      </w:r>
      <w:r w:rsidRPr="00136C85">
        <w:rPr>
          <w:color w:val="000000"/>
          <w:sz w:val="24"/>
          <w:szCs w:val="24"/>
        </w:rPr>
        <w:lastRenderedPageBreak/>
        <w:t>history by Federal supply class (FSC) and product or service code (PSC). The SPRS application provides the contracting officer quantifiable past performance information regarding a supplier's quality and delivery performance for the FSC and PSC of the supplie</w:t>
      </w:r>
      <w:r w:rsidR="00663DE2" w:rsidRPr="008D06D4">
        <w:rPr>
          <w:color w:val="000000"/>
          <w:sz w:val="24"/>
          <w:szCs w:val="24"/>
        </w:rPr>
        <w:t>s the Government is purchasing.</w:t>
      </w:r>
    </w:p>
    <w:p w14:paraId="50244AF2" w14:textId="2ACB3F43"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14:paraId="1B5BFCC2" w14:textId="1D24089E"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199" w:history="1">
        <w:r w:rsidR="00FD299E">
          <w:rPr>
            <w:rStyle w:val="Hyperlink"/>
            <w:sz w:val="24"/>
            <w:szCs w:val="24"/>
          </w:rPr>
          <w:t>SPRS Software User's Guide for Awardees/Contractors</w:t>
        </w:r>
      </w:hyperlink>
      <w:r w:rsidR="006C3678">
        <w:rPr>
          <w:rStyle w:val="Hyperlink"/>
          <w:sz w:val="24"/>
          <w:szCs w:val="24"/>
        </w:rPr>
        <w:t xml:space="preserve"> (</w:t>
      </w:r>
      <w:hyperlink r:id="rId200" w:history="1">
        <w:r w:rsidR="006C3678" w:rsidRPr="000D6337">
          <w:rPr>
            <w:rStyle w:val="Hyperlink"/>
            <w:sz w:val="24"/>
            <w:szCs w:val="24"/>
          </w:rPr>
          <w:t>https://www.sprs.csd.disa.mil/pdf/SPRS_Awardee.pdf</w:t>
        </w:r>
      </w:hyperlink>
      <w:r w:rsidRPr="00136C85">
        <w:rPr>
          <w:color w:val="000000"/>
          <w:sz w:val="24"/>
          <w:szCs w:val="24"/>
        </w:rPr>
        <w:t xml:space="preserve">) and the </w:t>
      </w:r>
      <w:hyperlink r:id="rId201" w:history="1">
        <w:r w:rsidR="00FD299E">
          <w:rPr>
            <w:rStyle w:val="Hyperlink"/>
            <w:sz w:val="24"/>
            <w:szCs w:val="24"/>
          </w:rPr>
          <w:t>SPRS Government User Guide</w:t>
        </w:r>
      </w:hyperlink>
      <w:r w:rsidR="00FD299E">
        <w:rPr>
          <w:sz w:val="24"/>
          <w:szCs w:val="24"/>
        </w:rPr>
        <w:t xml:space="preserve"> (</w:t>
      </w:r>
      <w:hyperlink r:id="rId202" w:history="1">
        <w:r w:rsidR="00FD299E" w:rsidRPr="000D6337">
          <w:rPr>
            <w:rStyle w:val="Hyperlink"/>
            <w:sz w:val="24"/>
            <w:szCs w:val="24"/>
          </w:rPr>
          <w:t>https://www.sprs.csd.disa.mil/pdf/SPRS_Government.pdf</w:t>
        </w:r>
      </w:hyperlink>
      <w:r w:rsidR="00FD299E">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203" w:history="1">
        <w:r w:rsidR="006C3678">
          <w:rPr>
            <w:rStyle w:val="Hyperlink"/>
            <w:sz w:val="24"/>
            <w:szCs w:val="24"/>
          </w:rPr>
          <w:t>SPRS Software User's Guide for Awardees/Contractors</w:t>
        </w:r>
      </w:hyperlink>
      <w:r w:rsidR="006C3678">
        <w:rPr>
          <w:rStyle w:val="Hyperlink"/>
          <w:sz w:val="24"/>
          <w:szCs w:val="24"/>
        </w:rPr>
        <w:t xml:space="preserve"> (</w:t>
      </w:r>
      <w:hyperlink r:id="rId204" w:history="1">
        <w:r w:rsidR="006C3678" w:rsidRPr="000D6337">
          <w:rPr>
            <w:rStyle w:val="Hyperlink"/>
            <w:sz w:val="24"/>
            <w:szCs w:val="24"/>
          </w:rPr>
          <w:t>https://www.sprs.csd.disa.mil/pdf/SPRS_Awardee.pdf</w:t>
        </w:r>
      </w:hyperlink>
      <w:r w:rsidR="006C3678" w:rsidRPr="00136C85">
        <w:rPr>
          <w:color w:val="000000"/>
          <w:sz w:val="24"/>
          <w:szCs w:val="24"/>
        </w:rPr>
        <w:t>)</w:t>
      </w:r>
      <w:r w:rsidR="006C3678">
        <w:rPr>
          <w:color w:val="000000"/>
          <w:sz w:val="24"/>
          <w:szCs w:val="24"/>
        </w:rPr>
        <w:t>;</w:t>
      </w:r>
      <w:r w:rsidR="006C3678" w:rsidRPr="00136C85">
        <w:rPr>
          <w:color w:val="000000"/>
          <w:sz w:val="24"/>
          <w:szCs w:val="24"/>
        </w:rPr>
        <w:t xml:space="preserve"> </w:t>
      </w:r>
      <w:r w:rsidRPr="00136C85">
        <w:rPr>
          <w:color w:val="000000"/>
          <w:sz w:val="24"/>
          <w:szCs w:val="24"/>
        </w:rPr>
        <w:t xml:space="preserve">and the </w:t>
      </w:r>
      <w:hyperlink r:id="rId205" w:history="1">
        <w:r w:rsidR="006C3678" w:rsidRPr="000D6337">
          <w:rPr>
            <w:rStyle w:val="Hyperlink"/>
            <w:sz w:val="24"/>
            <w:szCs w:val="24"/>
          </w:rPr>
          <w:t>SPRS Evaluation Criteria</w:t>
        </w:r>
      </w:hyperlink>
      <w:r w:rsidR="006C3678">
        <w:rPr>
          <w:rStyle w:val="Hyperlink"/>
          <w:sz w:val="24"/>
          <w:szCs w:val="24"/>
        </w:rPr>
        <w:t xml:space="preserve"> (</w:t>
      </w:r>
      <w:hyperlink r:id="rId206" w:history="1">
        <w:r w:rsidR="006C3678"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207" w:history="1">
        <w:r w:rsidR="006C3678">
          <w:rPr>
            <w:rStyle w:val="Hyperlink"/>
            <w:sz w:val="24"/>
            <w:szCs w:val="24"/>
          </w:rPr>
          <w:t>SPRS Software User's Guide for Awardees/Contractors</w:t>
        </w:r>
      </w:hyperlink>
      <w:r w:rsidR="006C3678">
        <w:rPr>
          <w:rStyle w:val="Hyperlink"/>
          <w:sz w:val="24"/>
          <w:szCs w:val="24"/>
        </w:rPr>
        <w:t xml:space="preserve"> (</w:t>
      </w:r>
      <w:hyperlink r:id="rId208" w:history="1">
        <w:r w:rsidR="006C3678" w:rsidRPr="000D6337">
          <w:rPr>
            <w:rStyle w:val="Hyperlink"/>
            <w:sz w:val="24"/>
            <w:szCs w:val="24"/>
          </w:rPr>
          <w:t>https://www.sprs.csd.disa.mil/pdf/SPRS_Awardee.pdf</w:t>
        </w:r>
      </w:hyperlink>
      <w:r w:rsidR="006C3678" w:rsidRPr="00136C85">
        <w:rPr>
          <w:color w:val="000000"/>
          <w:sz w:val="24"/>
          <w:szCs w:val="24"/>
        </w:rPr>
        <w:t>)</w:t>
      </w:r>
      <w:r w:rsidR="006C3678">
        <w:rPr>
          <w:color w:val="000000"/>
          <w:sz w:val="24"/>
          <w:szCs w:val="24"/>
        </w:rPr>
        <w:t xml:space="preserve"> </w:t>
      </w:r>
      <w:r w:rsidRPr="00136C85">
        <w:rPr>
          <w:color w:val="000000"/>
          <w:sz w:val="24"/>
          <w:szCs w:val="24"/>
        </w:rPr>
        <w:t>provides the method to challe</w:t>
      </w:r>
      <w:r w:rsidR="008D06D4" w:rsidRPr="008D06D4">
        <w:rPr>
          <w:color w:val="000000"/>
          <w:sz w:val="24"/>
          <w:szCs w:val="24"/>
        </w:rPr>
        <w:t>nge a rating generated by SPRS.</w:t>
      </w:r>
    </w:p>
    <w:p w14:paraId="32FC65F6" w14:textId="04BA2EA2" w:rsidR="00136C85" w:rsidRPr="00136C85" w:rsidRDefault="00136C85" w:rsidP="008D06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sidR="008D06D4">
        <w:rPr>
          <w:color w:val="000000"/>
          <w:sz w:val="23"/>
          <w:szCs w:val="23"/>
        </w:rPr>
        <w:t>**</w:t>
      </w:r>
    </w:p>
    <w:p w14:paraId="192C50B1" w14:textId="16C4C936" w:rsidR="00800F58" w:rsidRPr="004D7614" w:rsidRDefault="00800F58" w:rsidP="006A25DC">
      <w:pPr>
        <w:pStyle w:val="Heading2"/>
      </w:pPr>
      <w:bookmarkStart w:id="457" w:name="P15_4"/>
      <w:r w:rsidRPr="004D7614">
        <w:t xml:space="preserve">SUBPART 15.4 </w:t>
      </w:r>
      <w:bookmarkEnd w:id="457"/>
      <w:r w:rsidRPr="004D7614">
        <w:t xml:space="preserve">– </w:t>
      </w:r>
      <w:r w:rsidRPr="004D7614">
        <w:rPr>
          <w:spacing w:val="-2"/>
        </w:rPr>
        <w:t>CONTRACT</w:t>
      </w:r>
      <w:r w:rsidRPr="004D7614">
        <w:t xml:space="preserve"> PRICING</w:t>
      </w:r>
    </w:p>
    <w:p w14:paraId="5CC35830" w14:textId="2D9BC12D" w:rsidR="006802FA" w:rsidRPr="004D7614" w:rsidRDefault="007D37BB" w:rsidP="007D37BB">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00126907" w:rsidRPr="004D7614">
        <w:rPr>
          <w:i/>
          <w:sz w:val="24"/>
          <w:szCs w:val="24"/>
        </w:rPr>
        <w:t>)</w:t>
      </w:r>
    </w:p>
    <w:p w14:paraId="54204DD2" w14:textId="4A24697E" w:rsidR="00800F58" w:rsidRPr="004B2670" w:rsidRDefault="00800F58" w:rsidP="004B2670">
      <w:pPr>
        <w:pStyle w:val="Heading3"/>
        <w:rPr>
          <w:bCs/>
          <w:sz w:val="24"/>
          <w:szCs w:val="24"/>
        </w:rPr>
      </w:pPr>
      <w:bookmarkStart w:id="458" w:name="P15_402"/>
      <w:r w:rsidRPr="004B2670">
        <w:rPr>
          <w:sz w:val="24"/>
          <w:szCs w:val="24"/>
        </w:rPr>
        <w:t>15.402</w:t>
      </w:r>
      <w:r w:rsidR="00E55067" w:rsidRPr="004B2670">
        <w:rPr>
          <w:sz w:val="24"/>
          <w:szCs w:val="24"/>
        </w:rPr>
        <w:t xml:space="preserve"> </w:t>
      </w:r>
      <w:bookmarkEnd w:id="458"/>
      <w:r w:rsidRPr="004B2670">
        <w:rPr>
          <w:sz w:val="24"/>
          <w:szCs w:val="24"/>
        </w:rPr>
        <w:t>Pricing policy.</w:t>
      </w:r>
      <w:commentRangeStart w:id="459"/>
      <w:commentRangeEnd w:id="459"/>
      <w:r w:rsidR="00126907" w:rsidRPr="004B2670">
        <w:rPr>
          <w:rStyle w:val="CommentReference"/>
          <w:sz w:val="24"/>
          <w:szCs w:val="24"/>
        </w:rPr>
        <w:commentReference w:id="459"/>
      </w:r>
    </w:p>
    <w:p w14:paraId="07D92864" w14:textId="096012D6" w:rsidR="00800F58" w:rsidRPr="000179F7" w:rsidRDefault="00800F58" w:rsidP="007C494E">
      <w:pPr>
        <w:pStyle w:val="BodyText"/>
        <w:tabs>
          <w:tab w:val="left" w:pos="180"/>
          <w:tab w:val="left" w:pos="540"/>
          <w:tab w:val="left" w:pos="900"/>
        </w:tabs>
        <w:ind w:right="232"/>
        <w:rPr>
          <w:rFonts w:ascii="Times New Roman" w:hAnsi="Times New Roman" w:cs="Times New Roman"/>
          <w:sz w:val="24"/>
          <w:szCs w:val="24"/>
          <w:u w:val="none"/>
        </w:rPr>
      </w:pPr>
      <w:r w:rsidRPr="004D7614">
        <w:rPr>
          <w:rFonts w:ascii="Times New Roman" w:hAnsi="Times New Roman" w:cs="Times New Roman"/>
          <w:spacing w:val="-1"/>
          <w:sz w:val="24"/>
          <w:szCs w:val="24"/>
          <w:u w:val="none"/>
        </w:rPr>
        <w:t>(a)</w:t>
      </w:r>
      <w:r w:rsidRPr="004D7614">
        <w:rPr>
          <w:rFonts w:ascii="Times New Roman" w:hAnsi="Times New Roman" w:cs="Times New Roman"/>
          <w:sz w:val="24"/>
          <w:szCs w:val="24"/>
          <w:u w:val="none"/>
        </w:rPr>
        <w:t>(3)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w:t>
      </w:r>
      <w:r w:rsidR="008940FE" w:rsidRPr="004D7614">
        <w:rPr>
          <w:rFonts w:ascii="Times New Roman" w:hAnsi="Times New Roman" w:cs="Times New Roman"/>
          <w:sz w:val="24"/>
          <w:szCs w:val="24"/>
          <w:u w:val="none"/>
        </w:rPr>
        <w:t xml:space="preserve">etermined fair and reasonable. </w:t>
      </w:r>
      <w:r w:rsidRPr="004D7614">
        <w:rPr>
          <w:rFonts w:ascii="Times New Roman" w:hAnsi="Times New Roman" w:cs="Times New Roman"/>
          <w:sz w:val="24"/>
          <w:szCs w:val="24"/>
          <w:u w:val="none"/>
        </w:rPr>
        <w:t xml:space="preserve">See </w:t>
      </w:r>
      <w:r w:rsidR="00387E9B" w:rsidRPr="004D7614">
        <w:rPr>
          <w:rFonts w:ascii="Times New Roman" w:hAnsi="Times New Roman" w:cs="Times New Roman"/>
          <w:sz w:val="24"/>
          <w:szCs w:val="24"/>
          <w:u w:val="none"/>
        </w:rPr>
        <w:t xml:space="preserve">Subpart </w:t>
      </w:r>
      <w:hyperlink w:anchor="P17_95" w:history="1">
        <w:r w:rsidR="00387E9B" w:rsidRPr="004D7614">
          <w:rPr>
            <w:rStyle w:val="Hyperlink"/>
            <w:rFonts w:ascii="Times New Roman" w:hAnsi="Times New Roman" w:cs="Times New Roman"/>
            <w:sz w:val="24"/>
            <w:szCs w:val="24"/>
          </w:rPr>
          <w:t>1</w:t>
        </w:r>
        <w:r w:rsidRPr="004D7614">
          <w:rPr>
            <w:rStyle w:val="Hyperlink"/>
            <w:rFonts w:ascii="Times New Roman" w:hAnsi="Times New Roman" w:cs="Times New Roman"/>
            <w:sz w:val="24"/>
            <w:szCs w:val="24"/>
          </w:rPr>
          <w:t>7.95</w:t>
        </w:r>
      </w:hyperlink>
      <w:r w:rsidRPr="004D7614">
        <w:rPr>
          <w:rFonts w:ascii="Times New Roman" w:hAnsi="Times New Roman" w:cs="Times New Roman"/>
          <w:sz w:val="24"/>
          <w:szCs w:val="24"/>
          <w:u w:val="none"/>
        </w:rPr>
        <w:t xml:space="preserve"> when the contracting officer relies on the contractor’s purchasing system to corroborate the contractor competed items or services or to help in justifying the prices are fair and reasonable. </w:t>
      </w:r>
      <w:r w:rsidRPr="000179F7">
        <w:rPr>
          <w:rFonts w:ascii="Times New Roman" w:hAnsi="Times New Roman" w:cs="Times New Roman"/>
          <w:sz w:val="24"/>
          <w:szCs w:val="24"/>
          <w:u w:val="none"/>
        </w:rPr>
        <w:t>Approved pricing models are below.  New models or variations to these models must follow the requirements in this paragraph.</w:t>
      </w:r>
    </w:p>
    <w:p w14:paraId="30EF322F" w14:textId="4AAEFABF" w:rsidR="00800F58" w:rsidRPr="000179F7" w:rsidRDefault="008940FE" w:rsidP="00800F58">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00800F58" w:rsidRPr="000179F7">
        <w:rPr>
          <w:sz w:val="24"/>
          <w:szCs w:val="24"/>
        </w:rPr>
        <w:t xml:space="preserve">(i) Pricing Model: Fixed </w:t>
      </w:r>
      <w:r w:rsidR="00800F58" w:rsidRPr="000179F7">
        <w:rPr>
          <w:spacing w:val="-1"/>
          <w:sz w:val="24"/>
          <w:szCs w:val="24"/>
        </w:rPr>
        <w:t>price</w:t>
      </w:r>
      <w:r w:rsidR="00800F58" w:rsidRPr="000179F7">
        <w:rPr>
          <w:spacing w:val="1"/>
          <w:sz w:val="24"/>
          <w:szCs w:val="24"/>
        </w:rPr>
        <w:t xml:space="preserve"> </w:t>
      </w:r>
      <w:r w:rsidR="00800F58" w:rsidRPr="000179F7">
        <w:rPr>
          <w:spacing w:val="-1"/>
          <w:sz w:val="24"/>
          <w:szCs w:val="24"/>
        </w:rPr>
        <w:t>using</w:t>
      </w:r>
      <w:r w:rsidR="00800F58" w:rsidRPr="000179F7">
        <w:rPr>
          <w:spacing w:val="24"/>
          <w:sz w:val="24"/>
          <w:szCs w:val="24"/>
        </w:rPr>
        <w:t xml:space="preserve"> </w:t>
      </w:r>
      <w:r w:rsidR="00800F58" w:rsidRPr="000179F7">
        <w:rPr>
          <w:spacing w:val="-1"/>
          <w:sz w:val="24"/>
          <w:szCs w:val="24"/>
        </w:rPr>
        <w:t>distribution</w:t>
      </w:r>
      <w:r w:rsidR="00800F58" w:rsidRPr="000179F7">
        <w:rPr>
          <w:spacing w:val="-3"/>
          <w:sz w:val="24"/>
          <w:szCs w:val="24"/>
        </w:rPr>
        <w:t xml:space="preserve"> </w:t>
      </w:r>
      <w:r w:rsidR="00800F58" w:rsidRPr="000179F7">
        <w:rPr>
          <w:sz w:val="24"/>
          <w:szCs w:val="24"/>
        </w:rPr>
        <w:t>and</w:t>
      </w:r>
      <w:r w:rsidR="00800F58" w:rsidRPr="000179F7">
        <w:rPr>
          <w:spacing w:val="28"/>
          <w:sz w:val="24"/>
          <w:szCs w:val="24"/>
        </w:rPr>
        <w:t xml:space="preserve"> </w:t>
      </w:r>
      <w:r w:rsidR="00800F58" w:rsidRPr="000179F7">
        <w:rPr>
          <w:spacing w:val="-1"/>
          <w:sz w:val="24"/>
          <w:szCs w:val="24"/>
        </w:rPr>
        <w:t>pricing</w:t>
      </w:r>
      <w:r w:rsidR="00800F58" w:rsidRPr="000179F7">
        <w:rPr>
          <w:spacing w:val="-3"/>
          <w:sz w:val="24"/>
          <w:szCs w:val="24"/>
        </w:rPr>
        <w:t xml:space="preserve"> </w:t>
      </w:r>
      <w:r w:rsidR="00800F58" w:rsidRPr="000179F7">
        <w:rPr>
          <w:spacing w:val="-1"/>
          <w:sz w:val="24"/>
          <w:szCs w:val="24"/>
        </w:rPr>
        <w:t>agreement</w:t>
      </w:r>
      <w:r w:rsidR="00800F58" w:rsidRPr="000179F7">
        <w:rPr>
          <w:spacing w:val="28"/>
          <w:sz w:val="24"/>
          <w:szCs w:val="24"/>
        </w:rPr>
        <w:t xml:space="preserve"> </w:t>
      </w:r>
      <w:r w:rsidR="00800F58" w:rsidRPr="000179F7">
        <w:rPr>
          <w:spacing w:val="-2"/>
          <w:sz w:val="24"/>
          <w:szCs w:val="24"/>
        </w:rPr>
        <w:t>(DAPA)</w:t>
      </w:r>
      <w:r w:rsidR="00800F58" w:rsidRPr="000179F7">
        <w:rPr>
          <w:spacing w:val="1"/>
          <w:sz w:val="24"/>
          <w:szCs w:val="24"/>
        </w:rPr>
        <w:t xml:space="preserve"> </w:t>
      </w:r>
      <w:r w:rsidR="00800F58" w:rsidRPr="000179F7">
        <w:rPr>
          <w:sz w:val="24"/>
          <w:szCs w:val="24"/>
        </w:rPr>
        <w:t xml:space="preserve">and </w:t>
      </w:r>
      <w:r w:rsidR="00800F58" w:rsidRPr="000179F7">
        <w:rPr>
          <w:spacing w:val="-1"/>
          <w:sz w:val="24"/>
          <w:szCs w:val="24"/>
        </w:rPr>
        <w:t>Federal</w:t>
      </w:r>
      <w:r w:rsidR="00800F58" w:rsidRPr="000179F7">
        <w:rPr>
          <w:spacing w:val="29"/>
          <w:sz w:val="24"/>
          <w:szCs w:val="24"/>
        </w:rPr>
        <w:t xml:space="preserve"> </w:t>
      </w:r>
      <w:r w:rsidR="00800F58" w:rsidRPr="000179F7">
        <w:rPr>
          <w:sz w:val="24"/>
          <w:szCs w:val="24"/>
        </w:rPr>
        <w:t>Supply</w:t>
      </w:r>
      <w:r w:rsidR="00800F58" w:rsidRPr="000179F7">
        <w:rPr>
          <w:spacing w:val="-3"/>
          <w:sz w:val="24"/>
          <w:szCs w:val="24"/>
        </w:rPr>
        <w:t xml:space="preserve"> </w:t>
      </w:r>
      <w:r w:rsidR="00800F58" w:rsidRPr="000179F7">
        <w:rPr>
          <w:spacing w:val="-1"/>
          <w:sz w:val="24"/>
          <w:szCs w:val="24"/>
        </w:rPr>
        <w:t>Schedule</w:t>
      </w:r>
      <w:r w:rsidR="00800F58" w:rsidRPr="000179F7">
        <w:rPr>
          <w:spacing w:val="25"/>
          <w:sz w:val="24"/>
          <w:szCs w:val="24"/>
        </w:rPr>
        <w:t xml:space="preserve"> </w:t>
      </w:r>
      <w:r w:rsidR="00800F58" w:rsidRPr="000179F7">
        <w:rPr>
          <w:spacing w:val="-1"/>
          <w:sz w:val="24"/>
          <w:szCs w:val="24"/>
        </w:rPr>
        <w:t>(FSS)</w:t>
      </w:r>
      <w:r w:rsidR="00800F58" w:rsidRPr="000179F7">
        <w:rPr>
          <w:spacing w:val="1"/>
          <w:sz w:val="24"/>
          <w:szCs w:val="24"/>
        </w:rPr>
        <w:t xml:space="preserve"> </w:t>
      </w:r>
      <w:r w:rsidR="00800F58" w:rsidRPr="000179F7">
        <w:rPr>
          <w:spacing w:val="-1"/>
          <w:sz w:val="24"/>
          <w:szCs w:val="24"/>
        </w:rPr>
        <w:t>pricing</w:t>
      </w:r>
      <w:r w:rsidRPr="000179F7">
        <w:rPr>
          <w:spacing w:val="-1"/>
          <w:sz w:val="24"/>
          <w:szCs w:val="24"/>
        </w:rPr>
        <w:t>.</w:t>
      </w:r>
    </w:p>
    <w:p w14:paraId="63651535" w14:textId="4A44DDB9" w:rsidR="00800F58" w:rsidRPr="000179F7" w:rsidRDefault="008940FE" w:rsidP="00800F58">
      <w:pPr>
        <w:tabs>
          <w:tab w:val="left" w:pos="180"/>
          <w:tab w:val="left" w:pos="540"/>
          <w:tab w:val="left" w:pos="900"/>
        </w:tabs>
        <w:rPr>
          <w:sz w:val="24"/>
          <w:szCs w:val="24"/>
        </w:rPr>
      </w:pPr>
      <w:r w:rsidRPr="000179F7">
        <w:rPr>
          <w:i/>
          <w:sz w:val="24"/>
          <w:szCs w:val="24"/>
        </w:rPr>
        <w:tab/>
      </w:r>
      <w:r w:rsidRPr="000179F7">
        <w:rPr>
          <w:i/>
          <w:sz w:val="24"/>
          <w:szCs w:val="24"/>
        </w:rPr>
        <w:tab/>
      </w:r>
      <w:r w:rsidRPr="000179F7">
        <w:rPr>
          <w:i/>
          <w:sz w:val="24"/>
          <w:szCs w:val="24"/>
        </w:rPr>
        <w:tab/>
      </w:r>
      <w:r w:rsidRPr="000179F7">
        <w:rPr>
          <w:i/>
          <w:sz w:val="24"/>
          <w:szCs w:val="24"/>
        </w:rPr>
        <w:tab/>
      </w:r>
      <w:r w:rsidR="00800F58" w:rsidRPr="000179F7">
        <w:rPr>
          <w:i/>
          <w:sz w:val="24"/>
          <w:szCs w:val="24"/>
        </w:rPr>
        <w:t xml:space="preserve"> </w:t>
      </w:r>
      <w:r w:rsidR="00800F58" w:rsidRPr="000179F7">
        <w:rPr>
          <w:sz w:val="24"/>
          <w:szCs w:val="24"/>
        </w:rPr>
        <w:t>(A) Program Example: Medi</w:t>
      </w:r>
      <w:r w:rsidRPr="000179F7">
        <w:rPr>
          <w:sz w:val="24"/>
          <w:szCs w:val="24"/>
        </w:rPr>
        <w:t>cal/Surgical and Pharmaceutical.</w:t>
      </w:r>
    </w:p>
    <w:p w14:paraId="37EB6DD1" w14:textId="2228E10B" w:rsidR="00800F58" w:rsidRPr="004D7614" w:rsidRDefault="00800F58" w:rsidP="00800F58">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Pr="000179F7">
        <w:rPr>
          <w:sz w:val="24"/>
          <w:szCs w:val="24"/>
        </w:rPr>
        <w:tab/>
        <w:t xml:space="preserve"> (B) Pre-Award Price</w:t>
      </w:r>
      <w:r w:rsidR="008940FE" w:rsidRPr="000179F7">
        <w:rPr>
          <w:sz w:val="24"/>
          <w:szCs w:val="24"/>
        </w:rPr>
        <w:t xml:space="preserve"> Reasonableness</w:t>
      </w:r>
      <w:r w:rsidR="008940FE" w:rsidRPr="004D7614">
        <w:rPr>
          <w:sz w:val="24"/>
          <w:szCs w:val="24"/>
        </w:rPr>
        <w:t xml:space="preserve"> Determination: Each item before award.</w:t>
      </w:r>
    </w:p>
    <w:p w14:paraId="5DE0C36A" w14:textId="77777777" w:rsidR="00800F58" w:rsidRPr="004D7614" w:rsidRDefault="00800F58"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 (C) Post-Award Price Reasonableness Determination:  New items and price changes after award.</w:t>
      </w:r>
    </w:p>
    <w:p w14:paraId="12B5A735" w14:textId="50A9E0AA"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 Pricing Model: Fixed price using market basket.</w:t>
      </w:r>
    </w:p>
    <w:p w14:paraId="5DDC4CBB" w14:textId="01CF8C6C" w:rsidR="00800F58" w:rsidRPr="004D7614" w:rsidRDefault="008940FE" w:rsidP="008940FE">
      <w:pPr>
        <w:tabs>
          <w:tab w:val="left" w:pos="180"/>
          <w:tab w:val="left" w:pos="540"/>
          <w:tab w:val="left" w:pos="900"/>
        </w:tabs>
        <w:rPr>
          <w:sz w:val="24"/>
          <w:szCs w:val="24"/>
        </w:rPr>
      </w:pPr>
      <w:r w:rsidRPr="004D7614">
        <w:rPr>
          <w:sz w:val="24"/>
          <w:szCs w:val="24"/>
        </w:rPr>
        <w:lastRenderedPageBreak/>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w:t>
      </w:r>
      <w:r w:rsidRPr="004D7614">
        <w:rPr>
          <w:sz w:val="24"/>
          <w:szCs w:val="24"/>
        </w:rPr>
        <w:t>:  Subsistence CONUS and OCONUS.</w:t>
      </w:r>
    </w:p>
    <w:p w14:paraId="67788FC7" w14:textId="48C0CDB8"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 xml:space="preserve">(B) Pre-Award Price </w:t>
      </w:r>
      <w:r w:rsidRPr="004D7614">
        <w:rPr>
          <w:sz w:val="24"/>
          <w:szCs w:val="24"/>
        </w:rPr>
        <w:t xml:space="preserve">Reasonableness Determination: </w:t>
      </w:r>
      <w:r w:rsidR="00800F58" w:rsidRPr="004D7614">
        <w:rPr>
          <w:sz w:val="24"/>
          <w:szCs w:val="24"/>
        </w:rPr>
        <w:t xml:space="preserve">Each item in the market basket before award. The market basket must represent at least 40% of the estimated dollar value, with added items judgmentally selected to represent all distribution categories to the maximum extent possible.  The market basket must </w:t>
      </w:r>
      <w:r w:rsidRPr="004D7614">
        <w:rPr>
          <w:sz w:val="24"/>
          <w:szCs w:val="24"/>
        </w:rPr>
        <w:t>contain a minimum of 75 items.</w:t>
      </w:r>
    </w:p>
    <w:p w14:paraId="1730AA13" w14:textId="1AF68377" w:rsidR="00800F58" w:rsidRPr="004D7614" w:rsidRDefault="00800F58" w:rsidP="00800F58">
      <w:pPr>
        <w:tabs>
          <w:tab w:val="left" w:pos="180"/>
          <w:tab w:val="left" w:pos="540"/>
          <w:tab w:val="left" w:pos="900"/>
        </w:tabs>
        <w:rPr>
          <w:sz w:val="24"/>
          <w:szCs w:val="24"/>
        </w:rPr>
      </w:pPr>
      <w:r w:rsidRPr="004D7614">
        <w:rPr>
          <w:i/>
          <w:sz w:val="24"/>
          <w:szCs w:val="24"/>
        </w:rPr>
        <w:tab/>
      </w:r>
      <w:r w:rsidRPr="004D7614">
        <w:rPr>
          <w:i/>
          <w:sz w:val="24"/>
          <w:szCs w:val="24"/>
        </w:rPr>
        <w:tab/>
      </w:r>
      <w:r w:rsidRPr="004D7614">
        <w:rPr>
          <w:i/>
          <w:sz w:val="24"/>
          <w:szCs w:val="24"/>
        </w:rPr>
        <w:tab/>
      </w:r>
      <w:r w:rsidRPr="004D7614">
        <w:rPr>
          <w:i/>
          <w:sz w:val="24"/>
          <w:szCs w:val="24"/>
        </w:rPr>
        <w:tab/>
      </w:r>
      <w:r w:rsidRPr="004D7614">
        <w:rPr>
          <w:sz w:val="24"/>
          <w:szCs w:val="24"/>
        </w:rPr>
        <w:t>(C) Post-Award Price Reasonableness Determination: Each item before adding to the catalog.</w:t>
      </w:r>
    </w:p>
    <w:p w14:paraId="40F95A24" w14:textId="1DB8BD5E"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 xml:space="preserve">(iii) </w:t>
      </w:r>
      <w:r w:rsidR="00800F58" w:rsidRPr="004D7614">
        <w:rPr>
          <w:sz w:val="24"/>
          <w:szCs w:val="24"/>
        </w:rPr>
        <w:t>Pricing Model:  Fixed price using price evaluation list</w:t>
      </w:r>
      <w:r w:rsidRPr="004D7614">
        <w:rPr>
          <w:sz w:val="24"/>
          <w:szCs w:val="24"/>
        </w:rPr>
        <w:t>.</w:t>
      </w:r>
    </w:p>
    <w:p w14:paraId="3903FC9B" w14:textId="7D2C1FF1"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(A) Program Example:  MRO Supplies</w:t>
      </w:r>
      <w:r w:rsidRPr="004D7614">
        <w:rPr>
          <w:sz w:val="24"/>
          <w:szCs w:val="24"/>
        </w:rPr>
        <w:t>.</w:t>
      </w:r>
    </w:p>
    <w:p w14:paraId="68FEA4DE" w14:textId="72E13CD3"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w:t>
      </w:r>
      <w:r w:rsidR="008940FE" w:rsidRPr="004D7614">
        <w:rPr>
          <w:sz w:val="24"/>
          <w:szCs w:val="24"/>
        </w:rPr>
        <w:t xml:space="preserve"> and include all cost drivers.</w:t>
      </w:r>
    </w:p>
    <w:p w14:paraId="0C07BB55" w14:textId="0FD23943" w:rsidR="00800F58" w:rsidRPr="004D7614" w:rsidRDefault="00800F58"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w:t>
      </w:r>
      <w:r w:rsidR="008940FE" w:rsidRPr="004D7614">
        <w:rPr>
          <w:sz w:val="24"/>
          <w:szCs w:val="24"/>
        </w:rPr>
        <w:t xml:space="preserve"> Reasonableness Determination:</w:t>
      </w:r>
    </w:p>
    <w:p w14:paraId="1FAA67D3" w14:textId="078BFC03"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1</w:t>
      </w:r>
      <w:r w:rsidR="00800F58" w:rsidRPr="004D7614">
        <w:rPr>
          <w:sz w:val="24"/>
          <w:szCs w:val="24"/>
        </w:rPr>
        <w:t>) For line items below the micro- purchase threshold, a representative statistical sampling of lines meeting a 90% confidence level and a 10% error rate, determination is by 60 days after award.</w:t>
      </w:r>
    </w:p>
    <w:p w14:paraId="675DC91D" w14:textId="3A14B029"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2</w:t>
      </w:r>
      <w:r w:rsidR="00800F58" w:rsidRPr="004D7614">
        <w:rPr>
          <w:sz w:val="24"/>
          <w:szCs w:val="24"/>
        </w:rPr>
        <w:t>) For line items with an extended value greater than or equal to the micro-purchase threshold and less than $10,000, at least 30% determined before award and the b</w:t>
      </w:r>
      <w:r w:rsidRPr="004D7614">
        <w:rPr>
          <w:sz w:val="24"/>
          <w:szCs w:val="24"/>
        </w:rPr>
        <w:t>alance by 60 days after order.</w:t>
      </w:r>
    </w:p>
    <w:p w14:paraId="13F957F9" w14:textId="47802805"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3</w:t>
      </w:r>
      <w:r w:rsidR="00800F58" w:rsidRPr="004D7614">
        <w:rPr>
          <w:sz w:val="24"/>
          <w:szCs w:val="24"/>
        </w:rPr>
        <w:t>) For line items with an extended value greater than or equal to $10,000, determination</w:t>
      </w:r>
      <w:r w:rsidRPr="004D7614">
        <w:rPr>
          <w:sz w:val="24"/>
          <w:szCs w:val="24"/>
        </w:rPr>
        <w:t xml:space="preserve"> is for each item before order.</w:t>
      </w:r>
    </w:p>
    <w:p w14:paraId="5FB0974A" w14:textId="2709E93A"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4</w:t>
      </w:r>
      <w:r w:rsidR="00800F58" w:rsidRPr="004D7614">
        <w:rPr>
          <w:sz w:val="24"/>
          <w:szCs w:val="24"/>
        </w:rPr>
        <w:t>) Determination made for each item ad</w:t>
      </w:r>
      <w:r w:rsidRPr="004D7614">
        <w:rPr>
          <w:sz w:val="24"/>
          <w:szCs w:val="24"/>
        </w:rPr>
        <w:t>ded or price change post award.</w:t>
      </w:r>
    </w:p>
    <w:p w14:paraId="14A8D5B1" w14:textId="0C0C2C69"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5</w:t>
      </w:r>
      <w:r w:rsidR="00800F58" w:rsidRPr="004D7614">
        <w:rPr>
          <w:sz w:val="24"/>
          <w:szCs w:val="24"/>
        </w:rPr>
        <w:t xml:space="preserve">) Determination made </w:t>
      </w:r>
      <w:r w:rsidRPr="004D7614">
        <w:rPr>
          <w:sz w:val="24"/>
          <w:szCs w:val="24"/>
        </w:rPr>
        <w:t>for 100% of incidental services.</w:t>
      </w:r>
    </w:p>
    <w:p w14:paraId="2C1A98AE" w14:textId="489A07BE"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(iv)</w:t>
      </w:r>
      <w:r w:rsidR="00800F58" w:rsidRPr="004D7614">
        <w:rPr>
          <w:sz w:val="24"/>
          <w:szCs w:val="24"/>
        </w:rPr>
        <w:t xml:space="preserve"> Pricing Model: Fixed pr</w:t>
      </w:r>
      <w:r w:rsidRPr="004D7614">
        <w:rPr>
          <w:sz w:val="24"/>
          <w:szCs w:val="24"/>
        </w:rPr>
        <w:t>ice using price evaluation list.</w:t>
      </w:r>
    </w:p>
    <w:p w14:paraId="68E55A66" w14:textId="131FA90B" w:rsidR="008940FE"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 Metals</w:t>
      </w:r>
      <w:r w:rsidRPr="004D7614">
        <w:rPr>
          <w:sz w:val="24"/>
          <w:szCs w:val="24"/>
        </w:rPr>
        <w:t>.</w:t>
      </w:r>
    </w:p>
    <w:p w14:paraId="68C2692E" w14:textId="5F95D277" w:rsidR="00800F58"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(B) Pre-Award Price Reasonableness Determina</w:t>
      </w:r>
      <w:r w:rsidR="008D4725" w:rsidRPr="004D7614">
        <w:rPr>
          <w:sz w:val="24"/>
          <w:szCs w:val="24"/>
        </w:rPr>
        <w:t xml:space="preserve">tion: Each item before award. </w:t>
      </w:r>
      <w:r w:rsidR="00800F58" w:rsidRPr="004D7614">
        <w:rPr>
          <w:sz w:val="24"/>
          <w:szCs w:val="24"/>
        </w:rPr>
        <w:t>The price evaluation list must represent the scope, extent, and complexity of the acquisition,</w:t>
      </w:r>
      <w:r w:rsidR="008D4725" w:rsidRPr="004D7614">
        <w:rPr>
          <w:sz w:val="24"/>
          <w:szCs w:val="24"/>
        </w:rPr>
        <w:t xml:space="preserve"> and include all cost drivers.</w:t>
      </w:r>
    </w:p>
    <w:p w14:paraId="0549F3D0" w14:textId="173613BF"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inci</w:t>
      </w:r>
      <w:r w:rsidR="008D4725" w:rsidRPr="004D7614">
        <w:rPr>
          <w:sz w:val="24"/>
          <w:szCs w:val="24"/>
        </w:rPr>
        <w:t>dental service or price change.</w:t>
      </w:r>
    </w:p>
    <w:p w14:paraId="011B2DD6" w14:textId="039C9257"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 Pricing Model:  Multiple award, fixed price using price evaluation lis</w:t>
      </w:r>
      <w:r w:rsidR="008D4725" w:rsidRPr="004D7614">
        <w:rPr>
          <w:sz w:val="24"/>
          <w:szCs w:val="24"/>
        </w:rPr>
        <w:t>t and competition of each order.</w:t>
      </w:r>
    </w:p>
    <w:p w14:paraId="0ABA11DC" w14:textId="6295E6AF"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Special Operations Equipment, MRO Supplies (CENTCOM), Fire Fighting and Emergency Services Equipment, Wood Products.</w:t>
      </w:r>
    </w:p>
    <w:p w14:paraId="1F4BD15C" w14:textId="2DE20DF0"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(B) Pre-Award Price</w:t>
      </w:r>
      <w:r w:rsidRPr="004D7614">
        <w:rPr>
          <w:sz w:val="24"/>
          <w:szCs w:val="24"/>
        </w:rPr>
        <w:t xml:space="preserve"> Reasonableness Determination: </w:t>
      </w:r>
      <w:r w:rsidR="00800F58" w:rsidRPr="004D7614">
        <w:rPr>
          <w:sz w:val="24"/>
          <w:szCs w:val="24"/>
        </w:rPr>
        <w:t xml:space="preserve">Each item before </w:t>
      </w:r>
      <w:r w:rsidRPr="004D7614">
        <w:rPr>
          <w:sz w:val="24"/>
          <w:szCs w:val="24"/>
        </w:rPr>
        <w:t>award.</w:t>
      </w:r>
    </w:p>
    <w:p w14:paraId="3AAB6A63" w14:textId="3E514BA3" w:rsidR="00800F58" w:rsidRPr="004D7614" w:rsidRDefault="00800F58" w:rsidP="00800F58">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14:paraId="5D1D1D62" w14:textId="38D7C812"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(C) Post-Award Price Reasonableness Determination: Each item added or incidental service</w:t>
      </w:r>
      <w:r w:rsidRPr="004D7614">
        <w:rPr>
          <w:sz w:val="24"/>
          <w:szCs w:val="24"/>
        </w:rPr>
        <w:t>.</w:t>
      </w:r>
    </w:p>
    <w:p w14:paraId="40FD30C9" w14:textId="4FA78D91" w:rsidR="00800F58" w:rsidRPr="004D7614" w:rsidRDefault="00800F58" w:rsidP="00800F58">
      <w:pPr>
        <w:tabs>
          <w:tab w:val="left" w:pos="180"/>
          <w:tab w:val="left" w:pos="540"/>
          <w:tab w:val="left" w:pos="900"/>
        </w:tabs>
        <w:rPr>
          <w:strike/>
          <w:sz w:val="24"/>
          <w:szCs w:val="24"/>
        </w:rPr>
      </w:pPr>
      <w:r w:rsidRPr="004D7614">
        <w:rPr>
          <w:sz w:val="24"/>
          <w:szCs w:val="24"/>
        </w:rPr>
        <w:t>The contracting officer provides fair opportunity to compete for orders to all contract</w:t>
      </w:r>
      <w:r w:rsidR="008D4725" w:rsidRPr="004D7614">
        <w:rPr>
          <w:sz w:val="24"/>
          <w:szCs w:val="24"/>
        </w:rPr>
        <w:t xml:space="preserve"> holders under FAR 16.505 (b).</w:t>
      </w:r>
    </w:p>
    <w:p w14:paraId="4C457658" w14:textId="442A2D54"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 xml:space="preserve">(vi) </w:t>
      </w:r>
      <w:r w:rsidR="00800F58" w:rsidRPr="004D7614">
        <w:rPr>
          <w:sz w:val="24"/>
          <w:szCs w:val="24"/>
        </w:rPr>
        <w:t>Pricing Model: Fixed price using pre-priced core list</w:t>
      </w:r>
      <w:r w:rsidRPr="004D7614">
        <w:rPr>
          <w:sz w:val="24"/>
          <w:szCs w:val="24"/>
        </w:rPr>
        <w:t>.</w:t>
      </w:r>
    </w:p>
    <w:p w14:paraId="1FD9FA51" w14:textId="147A149F"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 MRO Supplies</w:t>
      </w:r>
    </w:p>
    <w:p w14:paraId="0864C1EE" w14:textId="4C061E2A"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lastRenderedPageBreak/>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(B) Pre-Award Price Reasonableness Determination: </w:t>
      </w:r>
      <w:r w:rsidRPr="004D7614">
        <w:rPr>
          <w:rFonts w:ascii="Times New Roman" w:hAnsi="Times New Roman" w:cs="Times New Roman"/>
        </w:rPr>
        <w:t>Each item before award.</w:t>
      </w:r>
      <w:r w:rsidRPr="004D7614">
        <w:rPr>
          <w:rFonts w:ascii="Times New Roman" w:hAnsi="Times New Roman" w:cs="Times New Roman"/>
          <w:color w:val="auto"/>
        </w:rPr>
        <w:t xml:space="preserve"> The price evaluation list</w:t>
      </w:r>
      <w:r w:rsidRPr="004D7614">
        <w:rPr>
          <w:rFonts w:ascii="Times New Roman" w:hAnsi="Times New Roman" w:cs="Times New Roman"/>
          <w:color w:val="auto"/>
          <w:spacing w:val="26"/>
        </w:rPr>
        <w:t xml:space="preserve"> </w:t>
      </w:r>
      <w:r w:rsidRPr="004D7614">
        <w:rPr>
          <w:rFonts w:ascii="Times New Roman" w:hAnsi="Times New Roman" w:cs="Times New Roman"/>
          <w:color w:val="auto"/>
          <w:spacing w:val="-1"/>
        </w:rPr>
        <w:t>must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represent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the</w:t>
      </w:r>
      <w:r w:rsidRPr="004D7614">
        <w:rPr>
          <w:rFonts w:ascii="Times New Roman" w:hAnsi="Times New Roman" w:cs="Times New Roman"/>
          <w:color w:val="auto"/>
          <w:spacing w:val="26"/>
        </w:rPr>
        <w:t xml:space="preserve"> </w:t>
      </w:r>
      <w:r w:rsidRPr="004D7614">
        <w:rPr>
          <w:rFonts w:ascii="Times New Roman" w:hAnsi="Times New Roman" w:cs="Times New Roman"/>
          <w:color w:val="auto"/>
        </w:rPr>
        <w:t xml:space="preserve">scope, </w:t>
      </w:r>
      <w:r w:rsidRPr="004D7614">
        <w:rPr>
          <w:rFonts w:ascii="Times New Roman" w:hAnsi="Times New Roman" w:cs="Times New Roman"/>
          <w:color w:val="auto"/>
          <w:spacing w:val="-1"/>
        </w:rPr>
        <w:t>extent,</w:t>
      </w:r>
      <w:r w:rsidRPr="004D7614">
        <w:rPr>
          <w:rFonts w:ascii="Times New Roman" w:hAnsi="Times New Roman" w:cs="Times New Roman"/>
          <w:color w:val="auto"/>
          <w:spacing w:val="22"/>
        </w:rPr>
        <w:t xml:space="preserve"> </w:t>
      </w:r>
      <w:r w:rsidRPr="004D7614">
        <w:rPr>
          <w:rFonts w:ascii="Times New Roman" w:hAnsi="Times New Roman" w:cs="Times New Roman"/>
          <w:color w:val="auto"/>
        </w:rPr>
        <w:t xml:space="preserve">and </w:t>
      </w:r>
      <w:r w:rsidRPr="004D7614">
        <w:rPr>
          <w:rFonts w:ascii="Times New Roman" w:hAnsi="Times New Roman" w:cs="Times New Roman"/>
          <w:color w:val="auto"/>
          <w:spacing w:val="-1"/>
        </w:rPr>
        <w:t>complexity</w:t>
      </w:r>
      <w:r w:rsidRPr="004D7614">
        <w:rPr>
          <w:rFonts w:ascii="Times New Roman" w:hAnsi="Times New Roman" w:cs="Times New Roman"/>
          <w:color w:val="auto"/>
          <w:spacing w:val="-3"/>
        </w:rPr>
        <w:t xml:space="preserve"> </w:t>
      </w:r>
      <w:r w:rsidRPr="004D7614">
        <w:rPr>
          <w:rFonts w:ascii="Times New Roman" w:hAnsi="Times New Roman" w:cs="Times New Roman"/>
          <w:color w:val="auto"/>
        </w:rPr>
        <w:t>of</w:t>
      </w:r>
      <w:r w:rsidRPr="004D7614">
        <w:rPr>
          <w:rFonts w:ascii="Times New Roman" w:hAnsi="Times New Roman" w:cs="Times New Roman"/>
          <w:color w:val="auto"/>
          <w:spacing w:val="-2"/>
        </w:rPr>
        <w:t xml:space="preserve"> </w:t>
      </w:r>
      <w:r w:rsidRPr="004D7614">
        <w:rPr>
          <w:rFonts w:ascii="Times New Roman" w:hAnsi="Times New Roman" w:cs="Times New Roman"/>
          <w:color w:val="auto"/>
        </w:rPr>
        <w:t>the</w:t>
      </w:r>
      <w:r w:rsidRPr="004D7614">
        <w:rPr>
          <w:rFonts w:ascii="Times New Roman" w:hAnsi="Times New Roman" w:cs="Times New Roman"/>
          <w:color w:val="auto"/>
          <w:spacing w:val="24"/>
        </w:rPr>
        <w:t xml:space="preserve"> </w:t>
      </w:r>
      <w:r w:rsidRPr="004D7614">
        <w:rPr>
          <w:rFonts w:ascii="Times New Roman" w:hAnsi="Times New Roman" w:cs="Times New Roman"/>
          <w:color w:val="auto"/>
          <w:spacing w:val="-1"/>
        </w:rPr>
        <w:t>acquisition,</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and</w:t>
      </w:r>
      <w:r w:rsidRPr="004D7614">
        <w:rPr>
          <w:rFonts w:ascii="Times New Roman" w:hAnsi="Times New Roman" w:cs="Times New Roman"/>
          <w:color w:val="auto"/>
          <w:spacing w:val="27"/>
        </w:rPr>
        <w:t xml:space="preserve"> </w:t>
      </w:r>
      <w:r w:rsidRPr="004D7614">
        <w:rPr>
          <w:rFonts w:ascii="Times New Roman" w:hAnsi="Times New Roman" w:cs="Times New Roman"/>
          <w:color w:val="auto"/>
        </w:rPr>
        <w:t>include</w:t>
      </w:r>
      <w:r w:rsidRPr="004D7614">
        <w:rPr>
          <w:rFonts w:ascii="Times New Roman" w:hAnsi="Times New Roman" w:cs="Times New Roman"/>
          <w:color w:val="auto"/>
          <w:spacing w:val="-2"/>
        </w:rPr>
        <w:t xml:space="preserve"> </w:t>
      </w:r>
      <w:r w:rsidRPr="004D7614">
        <w:rPr>
          <w:rFonts w:ascii="Times New Roman" w:hAnsi="Times New Roman" w:cs="Times New Roman"/>
          <w:color w:val="auto"/>
          <w:spacing w:val="-1"/>
        </w:rPr>
        <w:t>all</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cost</w:t>
      </w:r>
      <w:r w:rsidRPr="004D7614">
        <w:rPr>
          <w:rFonts w:ascii="Times New Roman" w:hAnsi="Times New Roman" w:cs="Times New Roman"/>
          <w:color w:val="auto"/>
          <w:spacing w:val="21"/>
        </w:rPr>
        <w:t xml:space="preserve"> </w:t>
      </w:r>
      <w:r w:rsidRPr="004D7614">
        <w:rPr>
          <w:rFonts w:ascii="Times New Roman" w:hAnsi="Times New Roman" w:cs="Times New Roman"/>
          <w:color w:val="auto"/>
          <w:spacing w:val="-1"/>
        </w:rPr>
        <w:t>drivers.</w:t>
      </w:r>
    </w:p>
    <w:p w14:paraId="1C708C66" w14:textId="48CE82A9"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(C) Post-Award Price Reasonableness Determination:  </w:t>
      </w:r>
      <w:r w:rsidRPr="004D7614">
        <w:rPr>
          <w:rFonts w:ascii="Times New Roman" w:hAnsi="Times New Roman" w:cs="Times New Roman"/>
        </w:rPr>
        <w:t>Each item added or incidental service or price change.</w:t>
      </w:r>
    </w:p>
    <w:p w14:paraId="24C6DCBA" w14:textId="5EDD5A68"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(vii) Pricing Model: Fixed price using pre-priced core list</w:t>
      </w:r>
      <w:r w:rsidR="008D4725" w:rsidRPr="004D7614">
        <w:rPr>
          <w:rFonts w:ascii="Times New Roman" w:hAnsi="Times New Roman" w:cs="Times New Roman"/>
          <w:color w:val="auto"/>
        </w:rPr>
        <w:t>.</w:t>
      </w:r>
    </w:p>
    <w:p w14:paraId="7C0EA3D5" w14:textId="5316A06A"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e.g. integrated prime vendor (IPV)</w:t>
      </w:r>
      <w:r w:rsidR="008D4725" w:rsidRPr="004D7614">
        <w:rPr>
          <w:sz w:val="24"/>
          <w:szCs w:val="24"/>
        </w:rPr>
        <w:t>.</w:t>
      </w:r>
    </w:p>
    <w:p w14:paraId="58B02188" w14:textId="27F9E6E3" w:rsidR="00800F58" w:rsidRPr="004D7614" w:rsidRDefault="00800F58" w:rsidP="00800F58">
      <w:pPr>
        <w:pStyle w:val="TableParagraph"/>
        <w:tabs>
          <w:tab w:val="left" w:pos="180"/>
          <w:tab w:val="left" w:pos="360"/>
          <w:tab w:val="left" w:pos="540"/>
          <w:tab w:val="left" w:pos="720"/>
          <w:tab w:val="left" w:pos="900"/>
        </w:tabs>
        <w:ind w:right="540"/>
        <w:rPr>
          <w:rFonts w:ascii="Times New Roman" w:hAnsi="Times New Roman" w:cs="Times New Roman"/>
          <w:spacing w:val="29"/>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(B) Pre-Award Price Reasonableness Determination: Each item on the core list before award.</w:t>
      </w:r>
      <w:r w:rsidRPr="004D7614">
        <w:rPr>
          <w:rFonts w:ascii="Times New Roman" w:hAnsi="Times New Roman" w:cs="Times New Roman"/>
          <w:spacing w:val="-1"/>
          <w:sz w:val="24"/>
          <w:szCs w:val="24"/>
        </w:rPr>
        <w:t xml:space="preserve"> The contracting officer places unpriced</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items</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representing</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balance</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of</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total</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i</w:t>
      </w:r>
      <w:r w:rsidRPr="004D7614">
        <w:rPr>
          <w:rFonts w:ascii="Times New Roman" w:hAnsi="Times New Roman" w:cs="Times New Roman"/>
          <w:sz w:val="24"/>
          <w:szCs w:val="24"/>
        </w:rPr>
        <w:t>n</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a </w:t>
      </w:r>
      <w:r w:rsidRPr="004D7614">
        <w:rPr>
          <w:rFonts w:ascii="Times New Roman" w:hAnsi="Times New Roman" w:cs="Times New Roman"/>
          <w:spacing w:val="-1"/>
          <w:sz w:val="24"/>
          <w:szCs w:val="24"/>
        </w:rPr>
        <w:t>Schedule. Competitively</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awarded</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using</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1"/>
          <w:sz w:val="24"/>
          <w:szCs w:val="24"/>
        </w:rPr>
        <w:t>best</w:t>
      </w:r>
      <w:r w:rsidRPr="004D7614">
        <w:rPr>
          <w:rFonts w:ascii="Times New Roman" w:hAnsi="Times New Roman" w:cs="Times New Roman"/>
          <w:spacing w:val="1"/>
          <w:sz w:val="24"/>
          <w:szCs w:val="24"/>
        </w:rPr>
        <w:t xml:space="preserve"> </w:t>
      </w:r>
      <w:r w:rsidR="008D4725" w:rsidRPr="004D7614">
        <w:rPr>
          <w:rFonts w:ascii="Times New Roman" w:hAnsi="Times New Roman" w:cs="Times New Roman"/>
          <w:spacing w:val="-1"/>
          <w:sz w:val="24"/>
          <w:szCs w:val="24"/>
        </w:rPr>
        <w:t xml:space="preserve">value.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is</w:t>
      </w:r>
      <w:r w:rsidRPr="004D7614">
        <w:rPr>
          <w:rFonts w:ascii="Times New Roman" w:hAnsi="Times New Roman" w:cs="Times New Roman"/>
          <w:sz w:val="24"/>
          <w:szCs w:val="24"/>
        </w:rPr>
        <w:t xml:space="preserve"> a</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percentage</w:t>
      </w:r>
      <w:r w:rsidRPr="004D7614">
        <w:rPr>
          <w:rFonts w:ascii="Times New Roman" w:hAnsi="Times New Roman" w:cs="Times New Roman"/>
          <w:sz w:val="24"/>
          <w:szCs w:val="24"/>
        </w:rPr>
        <w:t xml:space="preserve"> of </w:t>
      </w:r>
      <w:r w:rsidRPr="004D7614">
        <w:rPr>
          <w:rFonts w:ascii="Times New Roman" w:hAnsi="Times New Roman" w:cs="Times New Roman"/>
          <w:spacing w:val="-1"/>
          <w:sz w:val="24"/>
          <w:szCs w:val="24"/>
        </w:rPr>
        <w:t>the total</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w:t>
      </w:r>
      <w:r w:rsidRPr="004D7614">
        <w:rPr>
          <w:rFonts w:ascii="Times New Roman" w:hAnsi="Times New Roman" w:cs="Times New Roman"/>
          <w:spacing w:val="25"/>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and</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must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represent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the</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 xml:space="preserve">scope, </w:t>
      </w:r>
      <w:r w:rsidRPr="004D7614">
        <w:rPr>
          <w:rFonts w:ascii="Times New Roman" w:hAnsi="Times New Roman" w:cs="Times New Roman"/>
          <w:spacing w:val="-1"/>
          <w:sz w:val="24"/>
          <w:szCs w:val="24"/>
        </w:rPr>
        <w:t>extent,</w:t>
      </w:r>
      <w:r w:rsidRPr="004D7614">
        <w:rPr>
          <w:rFonts w:ascii="Times New Roman" w:hAnsi="Times New Roman" w:cs="Times New Roman"/>
          <w:spacing w:val="22"/>
          <w:sz w:val="24"/>
          <w:szCs w:val="24"/>
        </w:rPr>
        <w:t xml:space="preserve"> </w:t>
      </w:r>
      <w:r w:rsidRPr="004D7614">
        <w:rPr>
          <w:rFonts w:ascii="Times New Roman" w:hAnsi="Times New Roman" w:cs="Times New Roman"/>
          <w:sz w:val="24"/>
          <w:szCs w:val="24"/>
        </w:rPr>
        <w:t xml:space="preserve">and </w:t>
      </w:r>
      <w:r w:rsidRPr="004D7614">
        <w:rPr>
          <w:rFonts w:ascii="Times New Roman" w:hAnsi="Times New Roman" w:cs="Times New Roman"/>
          <w:spacing w:val="-1"/>
          <w:sz w:val="24"/>
          <w:szCs w:val="24"/>
        </w:rPr>
        <w:t>complexity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of</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acquisition,</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and</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includes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all</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cost</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drivers.</w:t>
      </w:r>
    </w:p>
    <w:p w14:paraId="780341AF" w14:textId="316E19DE" w:rsidR="00800F58" w:rsidRPr="004D7614" w:rsidRDefault="00800F58" w:rsidP="00687836">
      <w:pPr>
        <w:pStyle w:val="TableParagraph"/>
        <w:tabs>
          <w:tab w:val="left" w:pos="180"/>
          <w:tab w:val="left" w:pos="360"/>
          <w:tab w:val="left" w:pos="540"/>
          <w:tab w:val="left" w:pos="720"/>
          <w:tab w:val="left" w:pos="900"/>
        </w:tabs>
        <w:spacing w:after="240"/>
        <w:rPr>
          <w:rFonts w:ascii="Times New Roman" w:hAnsi="Times New Roman" w:cs="Times New Roman"/>
          <w:strike/>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(C) Post-Award Price</w:t>
      </w:r>
      <w:r w:rsidR="008D4725" w:rsidRPr="004D7614">
        <w:rPr>
          <w:rFonts w:ascii="Times New Roman" w:hAnsi="Times New Roman" w:cs="Times New Roman"/>
          <w:sz w:val="24"/>
          <w:szCs w:val="24"/>
        </w:rPr>
        <w:t xml:space="preserve"> Reasonableness Determination: </w:t>
      </w:r>
      <w:r w:rsidRPr="004D7614">
        <w:rPr>
          <w:rFonts w:ascii="Times New Roman" w:hAnsi="Times New Roman" w:cs="Times New Roman"/>
          <w:sz w:val="24"/>
          <w:szCs w:val="24"/>
        </w:rPr>
        <w:t>Each item added or incidental service or price change. A</w:t>
      </w:r>
      <w:r w:rsidRPr="004D7614">
        <w:rPr>
          <w:rFonts w:ascii="Times New Roman" w:hAnsi="Times New Roman" w:cs="Times New Roman"/>
          <w:spacing w:val="-1"/>
          <w:sz w:val="24"/>
          <w:szCs w:val="24"/>
        </w:rPr>
        <w:t>ll</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identified</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must be</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in </w:t>
      </w:r>
      <w:r w:rsidRPr="004D7614">
        <w:rPr>
          <w:rFonts w:ascii="Times New Roman" w:hAnsi="Times New Roman" w:cs="Times New Roman"/>
          <w:spacing w:val="-1"/>
          <w:sz w:val="24"/>
          <w:szCs w:val="24"/>
        </w:rPr>
        <w:t>the</w:t>
      </w:r>
      <w:r w:rsidRPr="004D7614">
        <w:rPr>
          <w:rFonts w:ascii="Times New Roman" w:hAnsi="Times New Roman" w:cs="Times New Roman"/>
          <w:spacing w:val="23"/>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008D4725" w:rsidRPr="004D7614">
        <w:rPr>
          <w:rFonts w:ascii="Times New Roman" w:hAnsi="Times New Roman" w:cs="Times New Roman"/>
          <w:spacing w:val="53"/>
          <w:sz w:val="24"/>
          <w:szCs w:val="24"/>
        </w:rPr>
        <w:t xml:space="preserve"> </w:t>
      </w:r>
      <w:r w:rsidRPr="004D7614">
        <w:rPr>
          <w:rFonts w:ascii="Times New Roman" w:hAnsi="Times New Roman" w:cs="Times New Roman"/>
          <w:sz w:val="24"/>
          <w:szCs w:val="24"/>
        </w:rPr>
        <w:t>Only</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2"/>
          <w:sz w:val="24"/>
          <w:szCs w:val="24"/>
        </w:rPr>
        <w:t>items</w:t>
      </w:r>
      <w:r w:rsidRPr="004D7614">
        <w:rPr>
          <w:rFonts w:ascii="Times New Roman" w:hAnsi="Times New Roman" w:cs="Times New Roman"/>
          <w:sz w:val="24"/>
          <w:szCs w:val="24"/>
        </w:rPr>
        <w:t xml:space="preserve"> on </w:t>
      </w:r>
      <w:r w:rsidRPr="004D7614">
        <w:rPr>
          <w:rFonts w:ascii="Times New Roman" w:hAnsi="Times New Roman" w:cs="Times New Roman"/>
          <w:spacing w:val="-1"/>
          <w:sz w:val="24"/>
          <w:szCs w:val="24"/>
        </w:rPr>
        <w:t>the</w:t>
      </w:r>
      <w:r w:rsidRPr="004D7614">
        <w:rPr>
          <w:rFonts w:ascii="Times New Roman" w:hAnsi="Times New Roman" w:cs="Times New Roman"/>
          <w:spacing w:val="29"/>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may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 xml:space="preserve">be </w:t>
      </w:r>
      <w:r w:rsidRPr="004D7614">
        <w:rPr>
          <w:rFonts w:ascii="Times New Roman" w:hAnsi="Times New Roman" w:cs="Times New Roman"/>
          <w:spacing w:val="-1"/>
          <w:sz w:val="24"/>
          <w:szCs w:val="24"/>
        </w:rPr>
        <w:t>ordered.</w:t>
      </w:r>
      <w:commentRangeStart w:id="460"/>
      <w:commentRangeEnd w:id="460"/>
      <w:r w:rsidR="00687836">
        <w:rPr>
          <w:rStyle w:val="CommentReference"/>
          <w:rFonts w:ascii="Times New Roman" w:eastAsia="Times New Roman" w:hAnsi="Times New Roman" w:cs="Times New Roman"/>
        </w:rPr>
        <w:commentReference w:id="460"/>
      </w:r>
      <w:commentRangeStart w:id="461"/>
      <w:commentRangeEnd w:id="461"/>
      <w:r w:rsidR="003627B4">
        <w:rPr>
          <w:rStyle w:val="CommentReference"/>
          <w:rFonts w:ascii="Times New Roman" w:eastAsia="Times New Roman" w:hAnsi="Times New Roman" w:cs="Times New Roman"/>
        </w:rPr>
        <w:commentReference w:id="461"/>
      </w:r>
    </w:p>
    <w:p w14:paraId="698B578F" w14:textId="186BF5ED" w:rsidR="00800F58" w:rsidRDefault="00800F58" w:rsidP="004B2670">
      <w:pPr>
        <w:pStyle w:val="Heading3"/>
        <w:spacing w:after="240"/>
        <w:rPr>
          <w:sz w:val="24"/>
          <w:szCs w:val="24"/>
        </w:rPr>
      </w:pPr>
      <w:bookmarkStart w:id="462" w:name="P15_403"/>
      <w:r w:rsidRPr="00344383">
        <w:rPr>
          <w:sz w:val="24"/>
          <w:szCs w:val="24"/>
        </w:rPr>
        <w:t>15.403</w:t>
      </w:r>
      <w:r w:rsidRPr="00344383">
        <w:rPr>
          <w:spacing w:val="53"/>
          <w:sz w:val="24"/>
          <w:szCs w:val="24"/>
        </w:rPr>
        <w:t xml:space="preserve"> </w:t>
      </w:r>
      <w:bookmarkEnd w:id="462"/>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14:paraId="00C63AFA" w14:textId="52475C81" w:rsidR="00344383" w:rsidRPr="00B30123" w:rsidRDefault="00344383" w:rsidP="00B30123">
      <w:pPr>
        <w:pStyle w:val="Heading3"/>
        <w:rPr>
          <w:sz w:val="24"/>
          <w:szCs w:val="24"/>
        </w:rPr>
      </w:pPr>
      <w:r w:rsidRPr="00B30123">
        <w:rPr>
          <w:sz w:val="24"/>
          <w:szCs w:val="24"/>
        </w:rPr>
        <w:t>15.40</w:t>
      </w:r>
      <w:r w:rsidR="00B30123" w:rsidRPr="00B30123">
        <w:rPr>
          <w:sz w:val="24"/>
          <w:szCs w:val="24"/>
        </w:rPr>
        <w:t>3</w:t>
      </w:r>
      <w:r w:rsidRPr="00B30123">
        <w:rPr>
          <w:sz w:val="24"/>
          <w:szCs w:val="24"/>
        </w:rPr>
        <w:t>-1 Prohibition on obtaining certified cost or pricing data (10 U.S.C. 2306a and 41 U.S.C. chapter 35)</w:t>
      </w:r>
    </w:p>
    <w:p w14:paraId="31CC398B" w14:textId="045D086A" w:rsidR="00800F58" w:rsidRPr="004D7614" w:rsidRDefault="00800F58" w:rsidP="00800F58">
      <w:pPr>
        <w:tabs>
          <w:tab w:val="left" w:pos="180"/>
          <w:tab w:val="left" w:pos="540"/>
          <w:tab w:val="left" w:pos="900"/>
          <w:tab w:val="left" w:pos="2610"/>
        </w:tabs>
        <w:rPr>
          <w:snapToGrid w:val="0"/>
          <w:sz w:val="24"/>
          <w:szCs w:val="24"/>
        </w:rPr>
      </w:pPr>
      <w:r w:rsidRPr="004D7614">
        <w:rPr>
          <w:snapToGrid w:val="0"/>
          <w:sz w:val="24"/>
          <w:szCs w:val="24"/>
        </w:rPr>
        <w:t xml:space="preserve">(c) </w:t>
      </w:r>
      <w:r w:rsidRPr="00744DBB">
        <w:rPr>
          <w:i/>
          <w:iCs/>
          <w:snapToGrid w:val="0"/>
          <w:sz w:val="24"/>
          <w:szCs w:val="24"/>
        </w:rPr>
        <w:t>Standards for exceptions from certified cost or pricing data requirements.</w:t>
      </w:r>
    </w:p>
    <w:p w14:paraId="02C849DD" w14:textId="0B22E7C3" w:rsidR="00800F58" w:rsidRPr="004D7614" w:rsidRDefault="00801493" w:rsidP="00800F58">
      <w:pPr>
        <w:tabs>
          <w:tab w:val="left" w:pos="180"/>
          <w:tab w:val="left" w:pos="540"/>
          <w:tab w:val="left" w:pos="900"/>
          <w:tab w:val="left" w:pos="2610"/>
        </w:tabs>
        <w:rPr>
          <w:snapToGrid w:val="0"/>
          <w:sz w:val="24"/>
          <w:szCs w:val="24"/>
        </w:rPr>
      </w:pPr>
      <w:r>
        <w:rPr>
          <w:rFonts w:ascii="Open Sans" w:hAnsi="Open Sans" w:cs="Open Sans"/>
          <w:i/>
          <w:iCs/>
          <w:sz w:val="21"/>
          <w:szCs w:val="21"/>
          <w:lang w:val="en"/>
        </w:rPr>
        <w:tab/>
      </w:r>
      <w:r w:rsidR="00326E8F" w:rsidRPr="004D7614">
        <w:rPr>
          <w:snapToGrid w:val="0"/>
          <w:sz w:val="24"/>
          <w:szCs w:val="24"/>
        </w:rPr>
        <w:tab/>
      </w:r>
      <w:r w:rsidR="00800F58" w:rsidRPr="004D7614">
        <w:rPr>
          <w:snapToGrid w:val="0"/>
          <w:sz w:val="24"/>
          <w:szCs w:val="24"/>
        </w:rPr>
        <w:t>(3) Commercial items.</w:t>
      </w:r>
    </w:p>
    <w:p w14:paraId="58C657E2" w14:textId="3B1F705B" w:rsidR="00800F58" w:rsidRPr="004D7614" w:rsidRDefault="00326E8F" w:rsidP="00800F58">
      <w:pPr>
        <w:tabs>
          <w:tab w:val="left" w:pos="180"/>
          <w:tab w:val="left" w:pos="540"/>
          <w:tab w:val="left" w:pos="900"/>
          <w:tab w:val="left" w:pos="2610"/>
        </w:tabs>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r>
      <w:r w:rsidR="00801493">
        <w:rPr>
          <w:snapToGrid w:val="0"/>
          <w:sz w:val="24"/>
          <w:szCs w:val="24"/>
        </w:rPr>
        <w:tab/>
      </w:r>
      <w:r w:rsidR="00800F58" w:rsidRPr="004D7614">
        <w:rPr>
          <w:snapToGrid w:val="0"/>
          <w:sz w:val="24"/>
          <w:szCs w:val="24"/>
        </w:rPr>
        <w:t>(B)</w:t>
      </w:r>
      <w:r w:rsidR="00800F58" w:rsidRPr="004D7614">
        <w:rPr>
          <w:sz w:val="24"/>
          <w:szCs w:val="24"/>
        </w:rPr>
        <w:t xml:space="preserve"> DLA Acquisition Contract and Pricing Compliance Division prepares the annual report for approval by the Senior Procurement Executive.</w:t>
      </w:r>
    </w:p>
    <w:p w14:paraId="4C266693" w14:textId="4026300B" w:rsidR="00800F58" w:rsidRPr="004D7614" w:rsidRDefault="00801493" w:rsidP="00800F58">
      <w:pPr>
        <w:tabs>
          <w:tab w:val="left" w:pos="180"/>
          <w:tab w:val="left" w:pos="540"/>
          <w:tab w:val="left" w:pos="900"/>
        </w:tabs>
        <w:rPr>
          <w:sz w:val="24"/>
          <w:szCs w:val="24"/>
        </w:rPr>
      </w:pPr>
      <w:r>
        <w:rPr>
          <w:rFonts w:eastAsia="Calibri"/>
          <w:snapToGrid w:val="0"/>
          <w:sz w:val="24"/>
          <w:szCs w:val="24"/>
          <w:lang w:val="en"/>
        </w:rPr>
        <w:tab/>
      </w:r>
      <w:r w:rsidR="00326E8F" w:rsidRPr="004D7614">
        <w:rPr>
          <w:rFonts w:eastAsia="Calibri"/>
          <w:snapToGrid w:val="0"/>
          <w:sz w:val="24"/>
          <w:szCs w:val="24"/>
          <w:lang w:val="en"/>
        </w:rPr>
        <w:tab/>
      </w:r>
      <w:r w:rsidR="00800F58" w:rsidRPr="004D7614">
        <w:rPr>
          <w:rFonts w:eastAsia="Calibri"/>
          <w:snapToGrid w:val="0"/>
          <w:sz w:val="24"/>
          <w:szCs w:val="24"/>
          <w:lang w:val="en"/>
        </w:rPr>
        <w:t xml:space="preserve">(4) Waivers. HCAs submit </w:t>
      </w:r>
      <w:r w:rsidR="00800F58" w:rsidRPr="004D7614">
        <w:rPr>
          <w:sz w:val="24"/>
          <w:szCs w:val="24"/>
        </w:rPr>
        <w:t xml:space="preserve">exceptional case TINA waivers for procurements that exceed $100 million to the Contract and Pricing Compliance </w:t>
      </w:r>
      <w:r w:rsidR="00326E8F" w:rsidRPr="004D7614">
        <w:rPr>
          <w:sz w:val="24"/>
          <w:szCs w:val="24"/>
        </w:rPr>
        <w:t>Division for SPE coordination.</w:t>
      </w:r>
    </w:p>
    <w:p w14:paraId="7839EE57" w14:textId="140DFFCC" w:rsidR="00800F58" w:rsidRPr="004D7614" w:rsidRDefault="00801493" w:rsidP="00800F58">
      <w:pPr>
        <w:tabs>
          <w:tab w:val="left" w:pos="180"/>
          <w:tab w:val="left" w:pos="540"/>
          <w:tab w:val="left" w:pos="900"/>
        </w:tabs>
        <w:rPr>
          <w:rFonts w:eastAsia="Calibri"/>
          <w:b/>
          <w:strike/>
          <w:snapToGrid w:val="0"/>
          <w:sz w:val="24"/>
          <w:szCs w:val="24"/>
          <w:lang w:val="en"/>
        </w:rPr>
      </w:pPr>
      <w:r>
        <w:rPr>
          <w:rFonts w:eastAsia="Calibri"/>
          <w:snapToGrid w:val="0"/>
          <w:sz w:val="24"/>
          <w:szCs w:val="24"/>
          <w:lang w:val="en"/>
        </w:rPr>
        <w:tab/>
      </w:r>
      <w:r w:rsidR="00326E8F" w:rsidRPr="004D7614">
        <w:rPr>
          <w:rFonts w:eastAsia="Calibri"/>
          <w:snapToGrid w:val="0"/>
          <w:sz w:val="24"/>
          <w:szCs w:val="24"/>
          <w:lang w:val="en"/>
        </w:rPr>
        <w:tab/>
      </w:r>
      <w:r w:rsidR="00326E8F" w:rsidRPr="004D7614">
        <w:rPr>
          <w:rFonts w:eastAsia="Calibri"/>
          <w:snapToGrid w:val="0"/>
          <w:sz w:val="24"/>
          <w:szCs w:val="24"/>
          <w:lang w:val="en"/>
        </w:rPr>
        <w:tab/>
      </w:r>
      <w:r w:rsidR="00326E8F" w:rsidRPr="004D7614">
        <w:rPr>
          <w:rFonts w:eastAsia="Calibri"/>
          <w:snapToGrid w:val="0"/>
          <w:sz w:val="24"/>
          <w:szCs w:val="24"/>
          <w:lang w:val="en"/>
        </w:rPr>
        <w:tab/>
      </w:r>
      <w:r w:rsidR="00800F58" w:rsidRPr="004D7614">
        <w:rPr>
          <w:rFonts w:eastAsia="Calibri"/>
          <w:snapToGrid w:val="0"/>
          <w:sz w:val="24"/>
          <w:szCs w:val="24"/>
          <w:lang w:val="en"/>
        </w:rPr>
        <w:t xml:space="preserve">(B) </w:t>
      </w:r>
      <w:r w:rsidR="00800F58" w:rsidRPr="004D7614">
        <w:rPr>
          <w:sz w:val="24"/>
          <w:szCs w:val="24"/>
        </w:rPr>
        <w:t>DLA Acquisition Contract and Pricing Compliance Division prepares the annual report for approval by the Senior Procurement Executive.</w:t>
      </w:r>
    </w:p>
    <w:p w14:paraId="617970BF" w14:textId="781AFADD" w:rsidR="00800F58" w:rsidRPr="004D7614" w:rsidRDefault="00801493" w:rsidP="009773F0">
      <w:pPr>
        <w:tabs>
          <w:tab w:val="left" w:pos="180"/>
          <w:tab w:val="left" w:pos="540"/>
          <w:tab w:val="left" w:pos="900"/>
        </w:tabs>
        <w:spacing w:after="240"/>
        <w:rPr>
          <w:sz w:val="24"/>
          <w:szCs w:val="24"/>
        </w:rPr>
      </w:pPr>
      <w:r>
        <w:rPr>
          <w:sz w:val="24"/>
          <w:szCs w:val="24"/>
        </w:rPr>
        <w:tab/>
      </w:r>
      <w:r w:rsidR="00326E8F" w:rsidRPr="004D7614">
        <w:rPr>
          <w:sz w:val="24"/>
          <w:szCs w:val="24"/>
        </w:rPr>
        <w:tab/>
      </w:r>
      <w:r w:rsidR="00326E8F" w:rsidRPr="004D7614">
        <w:rPr>
          <w:sz w:val="24"/>
          <w:szCs w:val="24"/>
        </w:rPr>
        <w:tab/>
      </w:r>
      <w:r w:rsidR="00326E8F" w:rsidRPr="004D7614">
        <w:rPr>
          <w:sz w:val="24"/>
          <w:szCs w:val="24"/>
        </w:rPr>
        <w:tab/>
      </w:r>
      <w:r w:rsidR="00800F58" w:rsidRPr="004D7614">
        <w:rPr>
          <w:sz w:val="24"/>
          <w:szCs w:val="24"/>
        </w:rPr>
        <w:t>(C) The contracting officer must initiate discussions with CCC to request confirmation of the price reasonableness determination when price analysis indicates a significa</w:t>
      </w:r>
      <w:r w:rsidR="00326E8F" w:rsidRPr="004D7614">
        <w:rPr>
          <w:sz w:val="24"/>
          <w:szCs w:val="24"/>
        </w:rPr>
        <w:t xml:space="preserve">ntly different price from CCC. </w:t>
      </w:r>
      <w:r w:rsidR="00800F58" w:rsidRPr="004D7614">
        <w:rPr>
          <w:sz w:val="24"/>
          <w:szCs w:val="24"/>
        </w:rPr>
        <w:t>Provide price analysis results in request to CCC.</w:t>
      </w:r>
    </w:p>
    <w:p w14:paraId="62C3551E" w14:textId="0CE730AE" w:rsidR="00800F58" w:rsidRPr="004B2670" w:rsidRDefault="00800F58" w:rsidP="004B2670">
      <w:pPr>
        <w:pStyle w:val="Heading3"/>
        <w:rPr>
          <w:bCs/>
          <w:sz w:val="24"/>
          <w:szCs w:val="24"/>
        </w:rPr>
      </w:pPr>
      <w:bookmarkStart w:id="463" w:name="P15_403_3"/>
      <w:r w:rsidRPr="004B2670">
        <w:rPr>
          <w:sz w:val="24"/>
          <w:szCs w:val="24"/>
        </w:rPr>
        <w:t xml:space="preserve">15.403-3 </w:t>
      </w:r>
      <w:bookmarkEnd w:id="463"/>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14:paraId="7AA54DAA" w14:textId="1F30AE8A" w:rsidR="00800F58" w:rsidRPr="004D7614" w:rsidRDefault="00800F58" w:rsidP="00800F58">
      <w:pPr>
        <w:tabs>
          <w:tab w:val="left" w:pos="180"/>
          <w:tab w:val="left" w:pos="540"/>
          <w:tab w:val="left" w:pos="625"/>
          <w:tab w:val="left" w:pos="900"/>
        </w:tabs>
        <w:rPr>
          <w:sz w:val="24"/>
          <w:szCs w:val="24"/>
        </w:rPr>
      </w:pPr>
      <w:r w:rsidRPr="004D7614">
        <w:rPr>
          <w:spacing w:val="-1"/>
          <w:sz w:val="24"/>
          <w:szCs w:val="24"/>
        </w:rPr>
        <w:t>(a) General.</w:t>
      </w:r>
    </w:p>
    <w:p w14:paraId="32A176EF" w14:textId="682957B0" w:rsidR="00800F58" w:rsidRPr="004D7614" w:rsidRDefault="00801493" w:rsidP="009773F0">
      <w:pPr>
        <w:tabs>
          <w:tab w:val="left" w:pos="180"/>
          <w:tab w:val="left" w:pos="540"/>
          <w:tab w:val="left" w:pos="900"/>
        </w:tabs>
        <w:spacing w:after="240"/>
        <w:ind w:right="302"/>
        <w:rPr>
          <w:strike/>
          <w:sz w:val="24"/>
          <w:szCs w:val="24"/>
        </w:rPr>
      </w:pPr>
      <w:r>
        <w:rPr>
          <w:sz w:val="24"/>
          <w:szCs w:val="24"/>
        </w:rPr>
        <w:tab/>
      </w:r>
      <w:r w:rsidR="00326E8F" w:rsidRPr="004D7614">
        <w:rPr>
          <w:sz w:val="24"/>
          <w:szCs w:val="24"/>
        </w:rPr>
        <w:tab/>
      </w:r>
      <w:r w:rsidR="00800F58" w:rsidRPr="004D7614">
        <w:rPr>
          <w:sz w:val="24"/>
          <w:szCs w:val="24"/>
        </w:rPr>
        <w:t>(4) The HC</w:t>
      </w:r>
      <w:r w:rsidR="00326E8F" w:rsidRPr="004D7614">
        <w:rPr>
          <w:sz w:val="24"/>
          <w:szCs w:val="24"/>
        </w:rPr>
        <w:t>A’s authority is not delegable.</w:t>
      </w:r>
    </w:p>
    <w:p w14:paraId="30955A3B" w14:textId="25123959" w:rsidR="00800F58" w:rsidRPr="004B2670" w:rsidRDefault="00800F58" w:rsidP="004B2670">
      <w:pPr>
        <w:pStyle w:val="Heading3"/>
        <w:rPr>
          <w:sz w:val="24"/>
          <w:szCs w:val="24"/>
        </w:rPr>
      </w:pPr>
      <w:bookmarkStart w:id="464" w:name="P15_403_4"/>
      <w:r w:rsidRPr="004B2670">
        <w:rPr>
          <w:sz w:val="24"/>
          <w:szCs w:val="24"/>
        </w:rPr>
        <w:t xml:space="preserve">15.403-4 </w:t>
      </w:r>
      <w:bookmarkEnd w:id="464"/>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14:paraId="6CB3454D" w14:textId="4B1D2409" w:rsidR="00800F58" w:rsidRDefault="00800F58" w:rsidP="00F954B7">
      <w:pPr>
        <w:pStyle w:val="BodyText"/>
        <w:tabs>
          <w:tab w:val="left" w:pos="180"/>
          <w:tab w:val="left" w:pos="540"/>
          <w:tab w:val="left" w:pos="900"/>
        </w:tabs>
        <w:rPr>
          <w:rFonts w:ascii="Times New Roman" w:hAnsi="Times New Roman" w:cs="Times New Roman"/>
          <w:sz w:val="24"/>
          <w:szCs w:val="24"/>
          <w:u w:val="none"/>
        </w:rPr>
      </w:pPr>
      <w:r w:rsidRPr="004D7614">
        <w:rPr>
          <w:rFonts w:ascii="Times New Roman" w:hAnsi="Times New Roman" w:cs="Times New Roman"/>
          <w:sz w:val="24"/>
          <w:szCs w:val="24"/>
          <w:u w:val="none"/>
        </w:rPr>
        <w:t>(a)(1) The threshold applies to the contract value as defined in FAR 1.108(c).</w:t>
      </w:r>
    </w:p>
    <w:p w14:paraId="002E2FC7" w14:textId="0DA0B48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54B7">
        <w:rPr>
          <w:color w:val="000000"/>
          <w:sz w:val="24"/>
          <w:szCs w:val="24"/>
        </w:rPr>
        <w:t>(b)(</w:t>
      </w:r>
      <w:r w:rsidRPr="00263212">
        <w:rPr>
          <w:color w:val="000000"/>
          <w:sz w:val="24"/>
          <w:szCs w:val="24"/>
        </w:rPr>
        <w:t>1)</w:t>
      </w:r>
      <w:commentRangeStart w:id="465"/>
      <w:r w:rsidRPr="00263212">
        <w:rPr>
          <w:color w:val="000000"/>
          <w:sz w:val="24"/>
          <w:szCs w:val="24"/>
        </w:rPr>
        <w:t xml:space="preserve"> </w:t>
      </w:r>
      <w:commentRangeEnd w:id="465"/>
      <w:r w:rsidRPr="00263212">
        <w:rPr>
          <w:rStyle w:val="CommentReference"/>
        </w:rPr>
        <w:commentReference w:id="465"/>
      </w:r>
      <w:r w:rsidRPr="00263212">
        <w:rPr>
          <w:color w:val="000000"/>
          <w:sz w:val="24"/>
          <w:szCs w:val="24"/>
        </w:rPr>
        <w:t>Section 890 Pilot Program to Accelerate Contracting and Pricing Processes (Class</w:t>
      </w:r>
    </w:p>
    <w:p w14:paraId="06EB9CF8"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r w:rsidRPr="00263212">
        <w:rPr>
          <w:color w:val="0563C2"/>
          <w:sz w:val="24"/>
          <w:szCs w:val="24"/>
        </w:rPr>
        <w:t>(</w:t>
      </w:r>
      <w:hyperlink r:id="rId209" w:history="1">
        <w:r>
          <w:rPr>
            <w:rStyle w:val="Hyperlink"/>
            <w:sz w:val="24"/>
            <w:szCs w:val="24"/>
          </w:rPr>
          <w:t>Class Deviation 2020-O0020, Section 890 Pilot Program to Accelerate Contracting and Processes</w:t>
        </w:r>
      </w:hyperlink>
      <w:r>
        <w:rPr>
          <w:color w:val="0563C2"/>
          <w:sz w:val="24"/>
          <w:szCs w:val="24"/>
        </w:rPr>
        <w:t xml:space="preserve"> (</w:t>
      </w:r>
      <w:hyperlink r:id="rId210" w:history="1">
        <w:r w:rsidRPr="005258F1">
          <w:rPr>
            <w:rStyle w:val="Hyperlink"/>
            <w:sz w:val="24"/>
            <w:szCs w:val="24"/>
          </w:rPr>
          <w:t>https://www.acq.osd.mil/dpap/policy/policyvault/USA001700-20-DPC.pdf</w:t>
        </w:r>
      </w:hyperlink>
      <w:r w:rsidRPr="00E47DDE">
        <w:rPr>
          <w:sz w:val="24"/>
          <w:szCs w:val="24"/>
        </w:rPr>
        <w:t>), 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211" w:history="1">
        <w:r>
          <w:rPr>
            <w:rStyle w:val="Hyperlink"/>
            <w:sz w:val="24"/>
            <w:szCs w:val="24"/>
          </w:rPr>
          <w:t xml:space="preserve">Application to Participate in Pilot Program Authorized Under Sec 890 of FY19 NDAA, As Amended by Sec 825 of FY20 NDAA, for </w:t>
        </w:r>
        <w:r>
          <w:rPr>
            <w:rStyle w:val="Hyperlink"/>
            <w:sz w:val="24"/>
            <w:szCs w:val="24"/>
          </w:rPr>
          <w:lastRenderedPageBreak/>
          <w:t>Contract Actions Exceeding $50 Million</w:t>
        </w:r>
      </w:hyperlink>
      <w:r>
        <w:rPr>
          <w:sz w:val="24"/>
          <w:szCs w:val="24"/>
        </w:rPr>
        <w:t xml:space="preserve"> (</w:t>
      </w:r>
      <w:hyperlink r:id="rId212" w:history="1">
        <w:r w:rsidRPr="005258F1">
          <w:rPr>
            <w:rStyle w:val="Hyperlink"/>
            <w:sz w:val="24"/>
            <w:szCs w:val="24"/>
          </w:rPr>
          <w:t>https://www.dla.mil/Portals/104/Documents/J7Acquisition/DPC_Application_Form_Sec-890_Pilot_Program.docx</w:t>
        </w:r>
      </w:hyperlink>
      <w:r>
        <w:rPr>
          <w:sz w:val="24"/>
          <w:szCs w:val="24"/>
        </w:rPr>
        <w:t xml:space="preserve">) </w:t>
      </w:r>
      <w:r w:rsidRPr="00263212">
        <w:rPr>
          <w:color w:val="000000"/>
          <w:sz w:val="24"/>
          <w:szCs w:val="24"/>
        </w:rPr>
        <w:t>and submit it to the DLA Acquisition Compliance, Policy and</w:t>
      </w:r>
    </w:p>
    <w:p w14:paraId="17F18800"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14:paraId="27FB28CE"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14:paraId="695935FF"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14:paraId="1E7960F3" w14:textId="77777777" w:rsidR="00F954B7" w:rsidRDefault="00F954B7" w:rsidP="00F954B7">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14:paraId="402CB8B8" w14:textId="0C3A35C8" w:rsidR="00800F58" w:rsidRPr="004B2670" w:rsidRDefault="00800F58" w:rsidP="009773F0">
      <w:pPr>
        <w:pStyle w:val="Heading3"/>
        <w:spacing w:after="240"/>
        <w:rPr>
          <w:bCs/>
          <w:sz w:val="24"/>
          <w:szCs w:val="24"/>
        </w:rPr>
      </w:pPr>
      <w:bookmarkStart w:id="466" w:name="P15_404"/>
      <w:r w:rsidRPr="004B2670">
        <w:rPr>
          <w:sz w:val="24"/>
          <w:szCs w:val="24"/>
        </w:rPr>
        <w:t>15.404</w:t>
      </w:r>
      <w:bookmarkEnd w:id="466"/>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14:paraId="28B5D508" w14:textId="46B1A287" w:rsidR="00800F58" w:rsidRPr="004B2670" w:rsidRDefault="00800F58" w:rsidP="004B2670">
      <w:pPr>
        <w:pStyle w:val="Heading3"/>
        <w:rPr>
          <w:sz w:val="24"/>
          <w:szCs w:val="24"/>
        </w:rPr>
      </w:pPr>
      <w:bookmarkStart w:id="467" w:name="P15_404_1"/>
      <w:r w:rsidRPr="004B2670">
        <w:rPr>
          <w:sz w:val="24"/>
          <w:szCs w:val="24"/>
        </w:rPr>
        <w:t>15.404-1</w:t>
      </w:r>
      <w:r w:rsidRPr="004B2670">
        <w:rPr>
          <w:spacing w:val="53"/>
          <w:sz w:val="24"/>
          <w:szCs w:val="24"/>
        </w:rPr>
        <w:t xml:space="preserve"> </w:t>
      </w:r>
      <w:bookmarkEnd w:id="467"/>
      <w:r w:rsidRPr="004B2670">
        <w:rPr>
          <w:sz w:val="24"/>
          <w:szCs w:val="24"/>
        </w:rPr>
        <w:t>Proposal</w:t>
      </w:r>
      <w:r w:rsidRPr="004B2670">
        <w:rPr>
          <w:spacing w:val="-3"/>
          <w:sz w:val="24"/>
          <w:szCs w:val="24"/>
        </w:rPr>
        <w:t xml:space="preserve"> </w:t>
      </w:r>
      <w:r w:rsidRPr="004B2670">
        <w:rPr>
          <w:sz w:val="24"/>
          <w:szCs w:val="24"/>
        </w:rPr>
        <w:t>analysis techniques.</w:t>
      </w:r>
      <w:commentRangeStart w:id="468"/>
      <w:commentRangeEnd w:id="468"/>
      <w:r w:rsidR="00126907" w:rsidRPr="004B2670">
        <w:rPr>
          <w:rStyle w:val="CommentReference"/>
          <w:sz w:val="24"/>
          <w:szCs w:val="24"/>
        </w:rPr>
        <w:commentReference w:id="468"/>
      </w:r>
    </w:p>
    <w:p w14:paraId="7D24D778" w14:textId="7A3FDCA9" w:rsidR="00126907" w:rsidRPr="004D7614" w:rsidRDefault="00126907" w:rsidP="00126907">
      <w:pPr>
        <w:tabs>
          <w:tab w:val="left" w:pos="180"/>
          <w:tab w:val="left" w:pos="540"/>
          <w:tab w:val="left" w:pos="900"/>
        </w:tabs>
        <w:ind w:right="178"/>
        <w:rPr>
          <w:sz w:val="24"/>
          <w:szCs w:val="24"/>
        </w:rPr>
      </w:pPr>
      <w:r w:rsidRPr="004D7614">
        <w:rPr>
          <w:sz w:val="24"/>
          <w:szCs w:val="24"/>
        </w:rPr>
        <w:t>(a) General.</w:t>
      </w:r>
    </w:p>
    <w:p w14:paraId="096B0FE8" w14:textId="5A2CC92A" w:rsidR="00126907" w:rsidRPr="004D7614" w:rsidRDefault="00801493" w:rsidP="00126907">
      <w:pPr>
        <w:tabs>
          <w:tab w:val="left" w:pos="180"/>
          <w:tab w:val="left" w:pos="540"/>
          <w:tab w:val="left" w:pos="900"/>
        </w:tabs>
        <w:ind w:right="178"/>
        <w:rPr>
          <w:sz w:val="24"/>
          <w:szCs w:val="24"/>
        </w:rPr>
      </w:pPr>
      <w:r>
        <w:rPr>
          <w:sz w:val="24"/>
          <w:szCs w:val="24"/>
        </w:rPr>
        <w:tab/>
      </w:r>
      <w:r w:rsidR="00326E8F" w:rsidRPr="004D7614">
        <w:rPr>
          <w:sz w:val="24"/>
          <w:szCs w:val="24"/>
        </w:rPr>
        <w:tab/>
      </w:r>
      <w:bookmarkStart w:id="469" w:name="P15_404_1_a_5_S90"/>
      <w:r w:rsidR="00126907" w:rsidRPr="004D7614">
        <w:rPr>
          <w:sz w:val="24"/>
          <w:szCs w:val="24"/>
        </w:rPr>
        <w:t>(5)(S-90)</w:t>
      </w:r>
      <w:bookmarkEnd w:id="469"/>
      <w:r w:rsidR="00126907" w:rsidRPr="004D7614">
        <w:rPr>
          <w:sz w:val="24"/>
          <w:szCs w:val="24"/>
        </w:rPr>
        <w:t xml:space="preserve"> For non-competitive actions exceeding $1 million, the contracting officer shall query the Contractor Business </w:t>
      </w:r>
      <w:r w:rsidR="00326E8F" w:rsidRPr="004D7614">
        <w:rPr>
          <w:sz w:val="24"/>
          <w:szCs w:val="24"/>
        </w:rPr>
        <w:t>Analysis Repository (CBAR) for:</w:t>
      </w:r>
    </w:p>
    <w:p w14:paraId="419840B8" w14:textId="032E3E08" w:rsidR="00800F58" w:rsidRPr="004D7614" w:rsidRDefault="00801493" w:rsidP="00800F58">
      <w:pPr>
        <w:pStyle w:val="BodyText"/>
        <w:tabs>
          <w:tab w:val="left" w:pos="180"/>
          <w:tab w:val="left" w:pos="540"/>
          <w:tab w:val="left" w:pos="900"/>
          <w:tab w:val="left" w:pos="1305"/>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 Indirect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and</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Direct</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rates,</w:t>
      </w:r>
    </w:p>
    <w:p w14:paraId="08F7B4A1" w14:textId="2E7258A6" w:rsidR="00800F58" w:rsidRPr="004D7614" w:rsidRDefault="00801493" w:rsidP="005E06DD">
      <w:pPr>
        <w:pStyle w:val="BodyText"/>
        <w:tabs>
          <w:tab w:val="left" w:pos="180"/>
          <w:tab w:val="left" w:pos="540"/>
          <w:tab w:val="left" w:pos="900"/>
          <w:tab w:val="left" w:pos="1305"/>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(B) Status</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 xml:space="preserve">of </w:t>
      </w:r>
      <w:r w:rsidR="00800F58" w:rsidRPr="004D7614">
        <w:rPr>
          <w:rFonts w:ascii="Times New Roman" w:hAnsi="Times New Roman" w:cs="Times New Roman"/>
          <w:spacing w:val="-1"/>
          <w:sz w:val="24"/>
          <w:szCs w:val="24"/>
          <w:u w:val="none"/>
        </w:rPr>
        <w:t>Business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2"/>
          <w:sz w:val="24"/>
          <w:szCs w:val="24"/>
          <w:u w:val="none"/>
        </w:rPr>
        <w:t>Systems</w:t>
      </w:r>
      <w:r w:rsidR="00800F58" w:rsidRPr="004D7614">
        <w:rPr>
          <w:rFonts w:ascii="Times New Roman" w:hAnsi="Times New Roman" w:cs="Times New Roman"/>
          <w:sz w:val="24"/>
          <w:szCs w:val="24"/>
          <w:u w:val="none"/>
        </w:rPr>
        <w:t xml:space="preserve"> and </w:t>
      </w:r>
      <w:r w:rsidR="00800F58" w:rsidRPr="004D7614">
        <w:rPr>
          <w:rFonts w:ascii="Times New Roman" w:hAnsi="Times New Roman" w:cs="Times New Roman"/>
          <w:spacing w:val="-1"/>
          <w:sz w:val="24"/>
          <w:szCs w:val="24"/>
          <w:u w:val="none"/>
        </w:rPr>
        <w:t>withholds,</w:t>
      </w:r>
    </w:p>
    <w:p w14:paraId="21D9398A" w14:textId="73BFA0C2" w:rsidR="00800F58" w:rsidRPr="004D7614" w:rsidRDefault="00800F58" w:rsidP="00800F58">
      <w:pPr>
        <w:pStyle w:val="BodyText"/>
        <w:tabs>
          <w:tab w:val="clear" w:pos="1440"/>
          <w:tab w:val="left" w:pos="180"/>
          <w:tab w:val="left" w:pos="540"/>
          <w:tab w:val="left" w:pos="900"/>
          <w:tab w:val="left" w:pos="1427"/>
        </w:tabs>
        <w:rPr>
          <w:rFonts w:ascii="Times New Roman" w:hAnsi="Times New Roman" w:cs="Times New Roman"/>
          <w:sz w:val="24"/>
          <w:szCs w:val="24"/>
          <w:u w:val="none"/>
        </w:rPr>
      </w:pPr>
      <w:r w:rsidRPr="004D7614">
        <w:rPr>
          <w:rFonts w:ascii="Times New Roman" w:hAnsi="Times New Roman" w:cs="Times New Roman"/>
          <w:spacing w:val="-1"/>
          <w:sz w:val="24"/>
          <w:szCs w:val="24"/>
          <w:u w:val="none"/>
        </w:rPr>
        <w:tab/>
      </w:r>
      <w:r w:rsidR="00801493">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(C) CAS Disclosure</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statements,</w:t>
      </w:r>
    </w:p>
    <w:p w14:paraId="25812DB0" w14:textId="1987251F" w:rsidR="00800F58" w:rsidRPr="004D7614" w:rsidRDefault="00801493" w:rsidP="00800F58">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t xml:space="preserve">(D) CAS </w:t>
      </w:r>
      <w:proofErr w:type="spellStart"/>
      <w:r w:rsidR="00800F58" w:rsidRPr="004D7614">
        <w:rPr>
          <w:rFonts w:ascii="Times New Roman" w:hAnsi="Times New Roman" w:cs="Times New Roman"/>
          <w:sz w:val="24"/>
          <w:szCs w:val="24"/>
          <w:u w:val="none"/>
        </w:rPr>
        <w:t>non</w:t>
      </w:r>
      <w:r w:rsidR="00800F58" w:rsidRPr="004D7614">
        <w:rPr>
          <w:rFonts w:ascii="Times New Roman" w:hAnsi="Times New Roman" w:cs="Times New Roman"/>
          <w:spacing w:val="-1"/>
          <w:sz w:val="24"/>
          <w:szCs w:val="24"/>
          <w:u w:val="none"/>
        </w:rPr>
        <w:t>compliances</w:t>
      </w:r>
      <w:proofErr w:type="spellEnd"/>
      <w:r w:rsidR="00800F58" w:rsidRPr="004D7614">
        <w:rPr>
          <w:rFonts w:ascii="Times New Roman" w:hAnsi="Times New Roman" w:cs="Times New Roman"/>
          <w:spacing w:val="-1"/>
          <w:sz w:val="24"/>
          <w:szCs w:val="24"/>
          <w:u w:val="none"/>
        </w:rPr>
        <w:t>,</w:t>
      </w:r>
    </w:p>
    <w:p w14:paraId="67C28882" w14:textId="70A7C670" w:rsidR="00800F58" w:rsidRPr="004D7614" w:rsidRDefault="00801493" w:rsidP="00800F58">
      <w:pPr>
        <w:pStyle w:val="BodyText"/>
        <w:tabs>
          <w:tab w:val="left" w:pos="180"/>
          <w:tab w:val="left" w:pos="540"/>
          <w:tab w:val="left" w:pos="900"/>
          <w:tab w:val="left" w:pos="1408"/>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t>(E) FPRA/FPRR,</w:t>
      </w:r>
    </w:p>
    <w:p w14:paraId="2CFBDFAF" w14:textId="6F74AF05" w:rsidR="00800F58" w:rsidRPr="004D7614" w:rsidRDefault="00801493" w:rsidP="00800F58">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t xml:space="preserve">(F) </w:t>
      </w:r>
      <w:r w:rsidR="00800F58" w:rsidRPr="004D7614">
        <w:rPr>
          <w:rFonts w:ascii="Times New Roman" w:hAnsi="Times New Roman" w:cs="Times New Roman"/>
          <w:spacing w:val="-2"/>
          <w:sz w:val="24"/>
          <w:szCs w:val="24"/>
          <w:u w:val="none"/>
        </w:rPr>
        <w:t>IR&amp;D</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 xml:space="preserve">and </w:t>
      </w:r>
      <w:r w:rsidR="00800F58" w:rsidRPr="004D7614">
        <w:rPr>
          <w:rFonts w:ascii="Times New Roman" w:hAnsi="Times New Roman" w:cs="Times New Roman"/>
          <w:spacing w:val="-1"/>
          <w:sz w:val="24"/>
          <w:szCs w:val="24"/>
          <w:u w:val="none"/>
        </w:rPr>
        <w:t>B&amp;P</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information,</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and</w:t>
      </w:r>
    </w:p>
    <w:p w14:paraId="55C10B19" w14:textId="6A6B483A" w:rsidR="00800F58" w:rsidRPr="004D7614" w:rsidRDefault="00801493" w:rsidP="00800F58">
      <w:pPr>
        <w:pStyle w:val="BodyText"/>
        <w:tabs>
          <w:tab w:val="left" w:pos="180"/>
          <w:tab w:val="left" w:pos="540"/>
          <w:tab w:val="left" w:pos="900"/>
          <w:tab w:val="left" w:pos="1474"/>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t>(G) Business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Clearance</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Information.</w:t>
      </w:r>
    </w:p>
    <w:p w14:paraId="4116B5A0" w14:textId="1177D8B7" w:rsidR="005E06DD" w:rsidRPr="004D7614" w:rsidRDefault="00326E8F" w:rsidP="00126907">
      <w:pPr>
        <w:pStyle w:val="BodyText"/>
        <w:tabs>
          <w:tab w:val="left" w:pos="180"/>
          <w:tab w:val="left" w:pos="540"/>
          <w:tab w:val="left" w:pos="640"/>
          <w:tab w:val="left" w:pos="900"/>
        </w:tabs>
        <w:ind w:right="232"/>
        <w:rPr>
          <w:rFonts w:ascii="Times New Roman" w:hAnsi="Times New Roman" w:cs="Times New Roman"/>
          <w:sz w:val="24"/>
          <w:szCs w:val="24"/>
          <w:u w:val="none"/>
        </w:rPr>
      </w:pP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(S-91</w:t>
      </w:r>
      <w:r w:rsidR="005E06DD" w:rsidRPr="004D7614">
        <w:rPr>
          <w:rFonts w:ascii="Times New Roman" w:hAnsi="Times New Roman" w:cs="Times New Roman"/>
          <w:sz w:val="24"/>
          <w:szCs w:val="24"/>
          <w:u w:val="none"/>
        </w:rPr>
        <w:t xml:space="preserve">) </w:t>
      </w:r>
      <w:r w:rsidR="00126907" w:rsidRPr="004D7614">
        <w:rPr>
          <w:rFonts w:ascii="Times New Roman" w:hAnsi="Times New Roman" w:cs="Times New Roman"/>
          <w:sz w:val="24"/>
          <w:szCs w:val="24"/>
          <w:u w:val="none"/>
        </w:rPr>
        <w:t>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w:t>
      </w:r>
      <w:r w:rsidRPr="004D7614">
        <w:rPr>
          <w:rFonts w:ascii="Times New Roman" w:hAnsi="Times New Roman" w:cs="Times New Roman"/>
          <w:sz w:val="24"/>
          <w:szCs w:val="24"/>
          <w:u w:val="none"/>
        </w:rPr>
        <w:t>is in support of the following:</w:t>
      </w:r>
    </w:p>
    <w:p w14:paraId="5BD02D0D" w14:textId="4F43D4D0" w:rsidR="00800F58" w:rsidRPr="004D7614" w:rsidRDefault="000179F7" w:rsidP="00326E8F">
      <w:pPr>
        <w:pStyle w:val="BodyText"/>
        <w:tabs>
          <w:tab w:val="left" w:pos="180"/>
          <w:tab w:val="left" w:pos="540"/>
          <w:tab w:val="left" w:pos="640"/>
          <w:tab w:val="left" w:pos="900"/>
        </w:tabs>
        <w:ind w:right="232"/>
        <w:rPr>
          <w:rFonts w:ascii="Times New Roman" w:hAnsi="Times New Roman" w:cs="Times New Roman"/>
          <w:strike/>
          <w:sz w:val="24"/>
          <w:szCs w:val="24"/>
          <w:u w:val="none"/>
        </w:rPr>
      </w:pPr>
      <w:r>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 Sealed bid acquisitions at the TINA threshold or more when the contracting officer receives a sole responsive bid;</w:t>
      </w:r>
    </w:p>
    <w:p w14:paraId="189CFF08" w14:textId="784812B1" w:rsidR="005E06DD" w:rsidRPr="000179F7" w:rsidRDefault="00326E8F" w:rsidP="005E06DD">
      <w:pPr>
        <w:tabs>
          <w:tab w:val="left" w:pos="180"/>
          <w:tab w:val="left" w:pos="540"/>
          <w:tab w:val="left" w:pos="640"/>
          <w:tab w:val="left" w:pos="900"/>
        </w:tabs>
        <w:ind w:right="232"/>
        <w:rPr>
          <w:sz w:val="24"/>
          <w:szCs w:val="24"/>
        </w:rPr>
      </w:pPr>
      <w:r w:rsidRPr="004D7614">
        <w:rPr>
          <w:sz w:val="24"/>
          <w:szCs w:val="24"/>
        </w:rPr>
        <w:tab/>
      </w:r>
      <w:r w:rsidR="000179F7">
        <w:rPr>
          <w:sz w:val="24"/>
          <w:szCs w:val="24"/>
        </w:rPr>
        <w:tab/>
      </w:r>
      <w:r w:rsidRPr="004D7614">
        <w:rPr>
          <w:sz w:val="24"/>
          <w:szCs w:val="24"/>
        </w:rPr>
        <w:tab/>
      </w:r>
      <w:r w:rsidRPr="004D7614">
        <w:rPr>
          <w:sz w:val="24"/>
          <w:szCs w:val="24"/>
        </w:rPr>
        <w:tab/>
      </w:r>
      <w:r w:rsidRPr="004D7614">
        <w:rPr>
          <w:sz w:val="24"/>
          <w:szCs w:val="24"/>
        </w:rPr>
        <w:tab/>
      </w:r>
      <w:r w:rsidR="005E06DD" w:rsidRPr="000179F7">
        <w:rPr>
          <w:sz w:val="24"/>
          <w:szCs w:val="24"/>
        </w:rPr>
        <w:t>(B) Negotiated acquisitions that exceed the TINA threshold when the contracting officer does not receive adequate price competition;</w:t>
      </w:r>
    </w:p>
    <w:p w14:paraId="5FFF6B2A" w14:textId="442B1E3D" w:rsidR="00800F58" w:rsidRPr="000179F7" w:rsidRDefault="00326E8F" w:rsidP="00326E8F">
      <w:pPr>
        <w:tabs>
          <w:tab w:val="left" w:pos="180"/>
          <w:tab w:val="left" w:pos="540"/>
          <w:tab w:val="left" w:pos="640"/>
          <w:tab w:val="left" w:pos="900"/>
        </w:tabs>
        <w:ind w:right="232"/>
        <w:rPr>
          <w:strike/>
          <w:sz w:val="24"/>
          <w:szCs w:val="24"/>
        </w:rPr>
      </w:pPr>
      <w:r w:rsidRPr="000179F7">
        <w:rPr>
          <w:sz w:val="24"/>
          <w:szCs w:val="24"/>
        </w:rPr>
        <w:tab/>
      </w:r>
      <w:r w:rsidRPr="000179F7">
        <w:rPr>
          <w:sz w:val="24"/>
          <w:szCs w:val="24"/>
        </w:rPr>
        <w:tab/>
      </w:r>
      <w:r w:rsidR="000179F7">
        <w:rPr>
          <w:sz w:val="24"/>
          <w:szCs w:val="24"/>
        </w:rPr>
        <w:tab/>
      </w:r>
      <w:r w:rsidR="000179F7">
        <w:rPr>
          <w:sz w:val="24"/>
          <w:szCs w:val="24"/>
        </w:rPr>
        <w:tab/>
      </w:r>
      <w:r w:rsidRPr="000179F7">
        <w:rPr>
          <w:sz w:val="24"/>
          <w:szCs w:val="24"/>
        </w:rPr>
        <w:tab/>
      </w:r>
      <w:r w:rsidR="00800F58" w:rsidRPr="000179F7">
        <w:rPr>
          <w:sz w:val="24"/>
          <w:szCs w:val="24"/>
        </w:rPr>
        <w:t>(C) Defective pricing;</w:t>
      </w:r>
    </w:p>
    <w:p w14:paraId="64BF0AFD" w14:textId="258755D7" w:rsidR="00800F58" w:rsidRPr="000179F7"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00800F58" w:rsidRPr="000179F7">
        <w:rPr>
          <w:rFonts w:ascii="Times New Roman" w:hAnsi="Times New Roman" w:cs="Times New Roman"/>
          <w:spacing w:val="-1"/>
          <w:sz w:val="24"/>
          <w:szCs w:val="24"/>
          <w:u w:val="none"/>
        </w:rPr>
        <w:t>(D)  Reportable audits;</w:t>
      </w:r>
    </w:p>
    <w:p w14:paraId="101578DC" w14:textId="16CF406F" w:rsidR="00800F58"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00800F58" w:rsidRPr="000179F7">
        <w:rPr>
          <w:rFonts w:ascii="Times New Roman" w:hAnsi="Times New Roman" w:cs="Times New Roman"/>
          <w:spacing w:val="-1"/>
          <w:sz w:val="24"/>
          <w:szCs w:val="24"/>
          <w:u w:val="none"/>
        </w:rPr>
        <w:t>(E) Potential overpricing</w:t>
      </w:r>
      <w:r w:rsidR="00800F58" w:rsidRPr="004D7614">
        <w:rPr>
          <w:rFonts w:ascii="Times New Roman" w:hAnsi="Times New Roman" w:cs="Times New Roman"/>
          <w:spacing w:val="-1"/>
          <w:sz w:val="24"/>
          <w:szCs w:val="24"/>
          <w:u w:val="none"/>
        </w:rPr>
        <w:t>;</w:t>
      </w:r>
    </w:p>
    <w:p w14:paraId="22CA4772" w14:textId="6D34CD4A" w:rsidR="00800F58"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(F) Unbalanced pricing; or</w:t>
      </w:r>
    </w:p>
    <w:p w14:paraId="268C3B87" w14:textId="75C5A453" w:rsidR="00D8462C"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(G)</w:t>
      </w:r>
      <w:r w:rsidRPr="004D7614">
        <w:rPr>
          <w:rFonts w:ascii="Times New Roman" w:hAnsi="Times New Roman" w:cs="Times New Roman"/>
          <w:spacing w:val="-1"/>
          <w:sz w:val="24"/>
          <w:szCs w:val="24"/>
          <w:u w:val="none"/>
        </w:rPr>
        <w:t xml:space="preserve"> Business system reviews.</w:t>
      </w:r>
    </w:p>
    <w:p w14:paraId="167CADEF" w14:textId="2E891A72" w:rsidR="00D8462C" w:rsidRPr="004D7614" w:rsidRDefault="00326E8F" w:rsidP="00D8462C">
      <w:pPr>
        <w:tabs>
          <w:tab w:val="left" w:pos="180"/>
          <w:tab w:val="left" w:pos="540"/>
          <w:tab w:val="left" w:pos="990"/>
        </w:tabs>
        <w:ind w:right="364"/>
        <w:rPr>
          <w:sz w:val="24"/>
          <w:szCs w:val="24"/>
          <w:lang w:val="en"/>
        </w:rPr>
      </w:pPr>
      <w:r w:rsidRPr="004D7614">
        <w:rPr>
          <w:spacing w:val="-1"/>
          <w:sz w:val="24"/>
          <w:szCs w:val="24"/>
        </w:rPr>
        <w:tab/>
      </w:r>
      <w:r w:rsidRPr="004D7614">
        <w:rPr>
          <w:spacing w:val="-1"/>
          <w:sz w:val="24"/>
          <w:szCs w:val="24"/>
        </w:rPr>
        <w:tab/>
      </w:r>
      <w:r w:rsidRPr="004D7614">
        <w:rPr>
          <w:spacing w:val="-1"/>
          <w:sz w:val="24"/>
          <w:szCs w:val="24"/>
        </w:rPr>
        <w:tab/>
      </w:r>
      <w:r w:rsidRPr="004D7614">
        <w:rPr>
          <w:spacing w:val="-1"/>
          <w:sz w:val="24"/>
          <w:szCs w:val="24"/>
        </w:rPr>
        <w:tab/>
      </w:r>
      <w:r w:rsidR="00D8462C" w:rsidRPr="004D7614">
        <w:rPr>
          <w:spacing w:val="-1"/>
          <w:sz w:val="24"/>
          <w:szCs w:val="24"/>
        </w:rPr>
        <w:t>(H) Acquisitions from Federal Prison Industries (FPI) above the SAT.</w:t>
      </w:r>
    </w:p>
    <w:p w14:paraId="045A1C0F" w14:textId="06A1A6EB" w:rsidR="00800F58" w:rsidRPr="004D7614" w:rsidRDefault="00800F58" w:rsidP="00800F58">
      <w:pPr>
        <w:pStyle w:val="BodyText"/>
        <w:tabs>
          <w:tab w:val="left" w:pos="180"/>
          <w:tab w:val="left" w:pos="540"/>
          <w:tab w:val="left" w:pos="900"/>
        </w:tabs>
        <w:ind w:right="232"/>
        <w:rPr>
          <w:rFonts w:ascii="Times New Roman" w:hAnsi="Times New Roman" w:cs="Times New Roman"/>
          <w:sz w:val="24"/>
          <w:szCs w:val="24"/>
          <w:highlight w:val="yellow"/>
          <w:u w:val="none"/>
        </w:rPr>
      </w:pPr>
      <w:r w:rsidRPr="004D7614">
        <w:rPr>
          <w:rFonts w:ascii="Times New Roman" w:hAnsi="Times New Roman" w:cs="Times New Roman"/>
          <w:sz w:val="24"/>
          <w:szCs w:val="24"/>
          <w:u w:val="none"/>
          <w:lang w:val="en"/>
        </w:rPr>
        <w:t>(b) Price analysis for commercial and non-commercial items.</w:t>
      </w:r>
    </w:p>
    <w:p w14:paraId="3317BAD3" w14:textId="7970F64F" w:rsidR="00D8462C" w:rsidRPr="004D7614" w:rsidRDefault="00326E8F" w:rsidP="00263212">
      <w:pPr>
        <w:tabs>
          <w:tab w:val="left" w:pos="180"/>
          <w:tab w:val="left" w:pos="540"/>
          <w:tab w:val="left" w:pos="900"/>
        </w:tabs>
        <w:ind w:right="232"/>
        <w:rPr>
          <w:sz w:val="24"/>
          <w:szCs w:val="24"/>
        </w:rPr>
      </w:pPr>
      <w:r w:rsidRPr="004D7614">
        <w:rPr>
          <w:sz w:val="24"/>
          <w:szCs w:val="24"/>
        </w:rPr>
        <w:tab/>
      </w:r>
      <w:bookmarkStart w:id="470" w:name="P15_404_1_b_2"/>
      <w:r w:rsidR="00D8462C" w:rsidRPr="004D7614">
        <w:rPr>
          <w:sz w:val="24"/>
          <w:szCs w:val="24"/>
        </w:rPr>
        <w:t>(2)</w:t>
      </w:r>
      <w:bookmarkEnd w:id="470"/>
      <w:r w:rsidR="00D8462C"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w:t>
      </w:r>
      <w:r w:rsidRPr="004D7614">
        <w:rPr>
          <w:sz w:val="24"/>
          <w:szCs w:val="24"/>
        </w:rPr>
        <w:t>d index.</w:t>
      </w:r>
    </w:p>
    <w:p w14:paraId="3066F344" w14:textId="4252A710" w:rsidR="00D8462C" w:rsidRPr="004D7614" w:rsidRDefault="00326E8F" w:rsidP="009773F0">
      <w:pPr>
        <w:tabs>
          <w:tab w:val="left" w:pos="180"/>
          <w:tab w:val="left" w:pos="540"/>
          <w:tab w:val="left" w:pos="900"/>
        </w:tabs>
        <w:spacing w:after="240"/>
        <w:rPr>
          <w:sz w:val="24"/>
          <w:szCs w:val="24"/>
        </w:rPr>
      </w:pPr>
      <w:r w:rsidRPr="004D7614">
        <w:rPr>
          <w:sz w:val="24"/>
          <w:szCs w:val="24"/>
        </w:rPr>
        <w:tab/>
      </w:r>
      <w:r w:rsidRPr="004D7614">
        <w:rPr>
          <w:sz w:val="24"/>
          <w:szCs w:val="24"/>
        </w:rPr>
        <w:tab/>
      </w:r>
      <w:r w:rsidRPr="004D7614">
        <w:rPr>
          <w:sz w:val="24"/>
          <w:szCs w:val="24"/>
        </w:rPr>
        <w:tab/>
      </w:r>
      <w:r w:rsidR="00D8462C" w:rsidRPr="004D7614">
        <w:rPr>
          <w:sz w:val="24"/>
          <w:szCs w:val="24"/>
        </w:rPr>
        <w:t xml:space="preserve">(v) The contracting officer shall not use DLA standard price, budgetary estimates, provisioning estimates, stocking models (VSRM), and material acquisition unit price (MAUC) </w:t>
      </w:r>
      <w:r w:rsidR="00D8462C" w:rsidRPr="004D7614">
        <w:rPr>
          <w:sz w:val="24"/>
          <w:szCs w:val="24"/>
        </w:rPr>
        <w:lastRenderedPageBreak/>
        <w:t>(unless based on recent purchases and escalated to the intended award date) for comparative price analysis and price reasonableness determinations.</w:t>
      </w:r>
    </w:p>
    <w:p w14:paraId="7B1CF3CF" w14:textId="4E0F7702" w:rsidR="007F464D" w:rsidRPr="004B2670" w:rsidRDefault="007F464D" w:rsidP="004B2670">
      <w:pPr>
        <w:pStyle w:val="Heading3"/>
        <w:rPr>
          <w:sz w:val="24"/>
          <w:szCs w:val="24"/>
        </w:rPr>
      </w:pPr>
      <w:bookmarkStart w:id="471" w:name="P15_405"/>
      <w:r w:rsidRPr="004B2670">
        <w:rPr>
          <w:sz w:val="24"/>
          <w:szCs w:val="24"/>
        </w:rPr>
        <w:t>15.405</w:t>
      </w:r>
      <w:bookmarkEnd w:id="471"/>
      <w:r w:rsidRPr="004B2670">
        <w:rPr>
          <w:sz w:val="24"/>
          <w:szCs w:val="24"/>
        </w:rPr>
        <w:t xml:space="preserve"> Price negotiation.</w:t>
      </w:r>
      <w:commentRangeStart w:id="472"/>
      <w:commentRangeEnd w:id="472"/>
      <w:r w:rsidRPr="004B2670">
        <w:rPr>
          <w:rStyle w:val="CommentReference"/>
          <w:b w:val="0"/>
          <w:sz w:val="24"/>
          <w:szCs w:val="24"/>
        </w:rPr>
        <w:commentReference w:id="472"/>
      </w:r>
    </w:p>
    <w:p w14:paraId="20C25313" w14:textId="7DF51E68" w:rsidR="007F464D" w:rsidRPr="004D7614" w:rsidRDefault="007F464D" w:rsidP="006206C6">
      <w:pPr>
        <w:rPr>
          <w:sz w:val="24"/>
          <w:szCs w:val="24"/>
        </w:rPr>
      </w:pPr>
      <w:r w:rsidRPr="004D7614">
        <w:rPr>
          <w:sz w:val="24"/>
          <w:szCs w:val="24"/>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w:t>
      </w:r>
      <w:r w:rsidR="00326E8F" w:rsidRPr="004D7614">
        <w:rPr>
          <w:sz w:val="24"/>
          <w:szCs w:val="24"/>
        </w:rPr>
        <w:t>e price unfair or unreasonable.</w:t>
      </w:r>
    </w:p>
    <w:p w14:paraId="17015F63" w14:textId="472906EB" w:rsidR="00800F58" w:rsidRPr="004D7614" w:rsidRDefault="007F464D" w:rsidP="009773F0">
      <w:pPr>
        <w:spacing w:after="240"/>
        <w:rPr>
          <w:sz w:val="24"/>
          <w:szCs w:val="24"/>
        </w:rPr>
      </w:pPr>
      <w:bookmarkStart w:id="473" w:name="P15_405_d_S90"/>
      <w:r w:rsidRPr="004D7614">
        <w:rPr>
          <w:sz w:val="24"/>
          <w:szCs w:val="24"/>
        </w:rPr>
        <w:t>(d)(S-90)</w:t>
      </w:r>
      <w:bookmarkEnd w:id="473"/>
      <w:r w:rsidR="00326E8F" w:rsidRPr="004D7614">
        <w:rPr>
          <w:sz w:val="24"/>
          <w:szCs w:val="24"/>
        </w:rPr>
        <w:t>.</w:t>
      </w:r>
      <w:r w:rsidRPr="004D7614">
        <w:rPr>
          <w:sz w:val="24"/>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Pr="004D7614">
        <w:rPr>
          <w:bCs/>
          <w:sz w:val="24"/>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Pr="004D7614">
        <w:rPr>
          <w:sz w:val="24"/>
          <w:szCs w:val="24"/>
        </w:rPr>
        <w:t xml:space="preserve"> The cognizant authority at a level above the contracting officer shall include a statement for the contract file that they have reviewed the circumstances and approve of the award by the contracting officer.</w:t>
      </w:r>
      <w:r w:rsidRPr="004D7614">
        <w:rPr>
          <w:bCs/>
          <w:sz w:val="24"/>
          <w:szCs w:val="24"/>
        </w:rPr>
        <w:t xml:space="preserve"> </w:t>
      </w:r>
      <w:r w:rsidRPr="004D7614">
        <w:rPr>
          <w:sz w:val="24"/>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P13_106_3_b" w:history="1">
        <w:r w:rsidRPr="004D7614">
          <w:rPr>
            <w:rStyle w:val="Hyperlink"/>
            <w:sz w:val="24"/>
            <w:szCs w:val="24"/>
          </w:rPr>
          <w:t>13.106-3(b)</w:t>
        </w:r>
      </w:hyperlink>
      <w:r w:rsidRPr="004D7614">
        <w:rPr>
          <w:sz w:val="24"/>
          <w:szCs w:val="24"/>
        </w:rPr>
        <w:t>, the contracting officer shall append the memorandum to the SAAD</w:t>
      </w:r>
      <w:r w:rsidR="00326E8F" w:rsidRPr="004D7614">
        <w:rPr>
          <w:sz w:val="24"/>
          <w:szCs w:val="24"/>
        </w:rPr>
        <w:t>.</w:t>
      </w:r>
    </w:p>
    <w:p w14:paraId="2AB5058C" w14:textId="6EB26BD3" w:rsidR="00800F58" w:rsidRPr="004B2670" w:rsidRDefault="00800F58" w:rsidP="009773F0">
      <w:pPr>
        <w:pStyle w:val="Heading3"/>
        <w:spacing w:after="240"/>
        <w:rPr>
          <w:bCs/>
          <w:sz w:val="24"/>
          <w:szCs w:val="24"/>
        </w:rPr>
      </w:pPr>
      <w:bookmarkStart w:id="474" w:name="P15_406"/>
      <w:r w:rsidRPr="004B2670">
        <w:rPr>
          <w:sz w:val="24"/>
          <w:szCs w:val="24"/>
        </w:rPr>
        <w:t xml:space="preserve">15.406 </w:t>
      </w:r>
      <w:bookmarkEnd w:id="474"/>
      <w:r w:rsidRPr="004B2670">
        <w:rPr>
          <w:sz w:val="24"/>
          <w:szCs w:val="24"/>
        </w:rPr>
        <w:t>Documentation.</w:t>
      </w:r>
    </w:p>
    <w:p w14:paraId="642BB0A7" w14:textId="40B35EF3" w:rsidR="00800F58" w:rsidRPr="004B2670" w:rsidRDefault="00800F58" w:rsidP="004B2670">
      <w:pPr>
        <w:pStyle w:val="Heading3"/>
        <w:rPr>
          <w:sz w:val="24"/>
          <w:szCs w:val="24"/>
        </w:rPr>
      </w:pPr>
      <w:bookmarkStart w:id="475" w:name="P15_406_1"/>
      <w:r w:rsidRPr="004B2670">
        <w:rPr>
          <w:sz w:val="24"/>
          <w:szCs w:val="24"/>
        </w:rPr>
        <w:t xml:space="preserve">15.406-1 </w:t>
      </w:r>
      <w:bookmarkEnd w:id="475"/>
      <w:proofErr w:type="spellStart"/>
      <w:r w:rsidRPr="004B2670">
        <w:rPr>
          <w:sz w:val="24"/>
          <w:szCs w:val="24"/>
        </w:rPr>
        <w:t>Prenegotiation</w:t>
      </w:r>
      <w:proofErr w:type="spellEnd"/>
      <w:r w:rsidRPr="004B2670">
        <w:rPr>
          <w:spacing w:val="-2"/>
          <w:sz w:val="24"/>
          <w:szCs w:val="24"/>
        </w:rPr>
        <w:t xml:space="preserve"> </w:t>
      </w:r>
      <w:r w:rsidRPr="004B2670">
        <w:rPr>
          <w:sz w:val="24"/>
          <w:szCs w:val="24"/>
        </w:rPr>
        <w:t>objectives.</w:t>
      </w:r>
      <w:commentRangeStart w:id="476"/>
      <w:commentRangeEnd w:id="476"/>
      <w:r w:rsidR="007F464D" w:rsidRPr="004B2670">
        <w:rPr>
          <w:rStyle w:val="CommentReference"/>
          <w:sz w:val="24"/>
          <w:szCs w:val="24"/>
        </w:rPr>
        <w:commentReference w:id="476"/>
      </w:r>
    </w:p>
    <w:p w14:paraId="647A463D" w14:textId="063A4F6D" w:rsidR="007D37BB" w:rsidRPr="00A67564" w:rsidRDefault="008D6CF9" w:rsidP="006415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color w:val="000000"/>
          <w:sz w:val="24"/>
          <w:szCs w:val="24"/>
        </w:rPr>
        <w:t>(b)(1)</w:t>
      </w:r>
      <w:commentRangeStart w:id="477"/>
      <w:r w:rsidRPr="00A67564">
        <w:rPr>
          <w:color w:val="000000"/>
          <w:sz w:val="24"/>
          <w:szCs w:val="24"/>
        </w:rPr>
        <w:t xml:space="preserve"> </w:t>
      </w:r>
      <w:commentRangeEnd w:id="477"/>
      <w:r w:rsidRPr="00A67564">
        <w:rPr>
          <w:rStyle w:val="CommentReference"/>
        </w:rPr>
        <w:commentReference w:id="477"/>
      </w:r>
      <w:commentRangeStart w:id="478"/>
      <w:commentRangeEnd w:id="478"/>
      <w:r w:rsidR="00AA77F1">
        <w:rPr>
          <w:rStyle w:val="CommentReference"/>
        </w:rPr>
        <w:commentReference w:id="478"/>
      </w:r>
      <w:r w:rsidRPr="00A67564">
        <w:rPr>
          <w:color w:val="000000"/>
          <w:sz w:val="24"/>
          <w:szCs w:val="24"/>
        </w:rPr>
        <w:t>For acquisitions above the SAT,</w:t>
      </w:r>
      <w:r w:rsidR="00EF16F0">
        <w:rPr>
          <w:color w:val="000000"/>
          <w:sz w:val="24"/>
          <w:szCs w:val="24"/>
        </w:rPr>
        <w:t xml:space="preserve"> </w:t>
      </w:r>
      <w:r w:rsidRPr="00A67564">
        <w:rPr>
          <w:color w:val="000000"/>
          <w:sz w:val="24"/>
          <w:szCs w:val="24"/>
        </w:rPr>
        <w:t>except for those noted within (b)(2) of this section, the contracting officer shall document the</w:t>
      </w:r>
      <w:r w:rsidR="00EF16F0">
        <w:rPr>
          <w:color w:val="000000"/>
          <w:sz w:val="24"/>
          <w:szCs w:val="24"/>
        </w:rPr>
        <w:t xml:space="preserve"> </w:t>
      </w:r>
      <w:r w:rsidRPr="00A67564">
        <w:rPr>
          <w:color w:val="000000"/>
          <w:sz w:val="24"/>
          <w:szCs w:val="24"/>
        </w:rPr>
        <w:t xml:space="preserve">basis for the </w:t>
      </w:r>
      <w:proofErr w:type="spellStart"/>
      <w:r w:rsidRPr="00A67564">
        <w:rPr>
          <w:color w:val="000000"/>
          <w:sz w:val="24"/>
          <w:szCs w:val="24"/>
        </w:rPr>
        <w:t>prenegotiation</w:t>
      </w:r>
      <w:proofErr w:type="spellEnd"/>
      <w:r w:rsidRPr="00A67564">
        <w:rPr>
          <w:color w:val="000000"/>
          <w:sz w:val="24"/>
          <w:szCs w:val="24"/>
        </w:rPr>
        <w:t xml:space="preserve"> objectives using the appropriate Price Negotiation Memorandum</w:t>
      </w:r>
      <w:r w:rsidR="00641578">
        <w:rPr>
          <w:color w:val="000000"/>
          <w:sz w:val="24"/>
          <w:szCs w:val="24"/>
        </w:rPr>
        <w:t xml:space="preserve"> </w:t>
      </w:r>
      <w:r w:rsidRPr="00A67564">
        <w:rPr>
          <w:color w:val="000000"/>
          <w:sz w:val="24"/>
          <w:szCs w:val="24"/>
        </w:rPr>
        <w:t>(PNM) format (see 15.406-3(a)(S-90)-(S-91)</w:t>
      </w:r>
      <w:r w:rsidR="007D37BB" w:rsidRPr="00A67564">
        <w:rPr>
          <w:sz w:val="24"/>
          <w:szCs w:val="24"/>
        </w:rPr>
        <w:t>.</w:t>
      </w:r>
    </w:p>
    <w:p w14:paraId="422BF7C5" w14:textId="0B82114E" w:rsidR="008D6CF9" w:rsidRPr="00A67564" w:rsidRDefault="00A50256" w:rsidP="00A675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sz w:val="24"/>
          <w:szCs w:val="24"/>
        </w:rPr>
        <w:tab/>
      </w:r>
      <w:r w:rsidR="008D6CF9" w:rsidRPr="00A67564">
        <w:rPr>
          <w:sz w:val="24"/>
          <w:szCs w:val="24"/>
        </w:rPr>
        <w:t>(2) For acquisitions above the SAT up to $10 million that do not use cost analysis,</w:t>
      </w:r>
      <w:r w:rsidR="00A67564">
        <w:rPr>
          <w:sz w:val="24"/>
          <w:szCs w:val="24"/>
        </w:rPr>
        <w:t xml:space="preserve"> </w:t>
      </w:r>
      <w:r w:rsidR="008D6CF9" w:rsidRPr="00A67564">
        <w:rPr>
          <w:sz w:val="24"/>
          <w:szCs w:val="24"/>
        </w:rPr>
        <w:t>and for acquisitions conducted using FAR 13.5 procedures</w:t>
      </w:r>
      <w:r w:rsidR="005F2158">
        <w:rPr>
          <w:sz w:val="24"/>
          <w:szCs w:val="24"/>
        </w:rPr>
        <w:t>,</w:t>
      </w:r>
      <w:r w:rsidR="008D6CF9" w:rsidRPr="00A67564">
        <w:rPr>
          <w:sz w:val="24"/>
          <w:szCs w:val="24"/>
        </w:rPr>
        <w:t xml:space="preserve"> the contracting officer shall document the basis</w:t>
      </w:r>
      <w:r w:rsidR="00A67564">
        <w:rPr>
          <w:sz w:val="24"/>
          <w:szCs w:val="24"/>
        </w:rPr>
        <w:t xml:space="preserve"> </w:t>
      </w:r>
      <w:r w:rsidR="008D6CF9" w:rsidRPr="00A67564">
        <w:rPr>
          <w:sz w:val="24"/>
          <w:szCs w:val="24"/>
        </w:rPr>
        <w:t xml:space="preserve">for the </w:t>
      </w:r>
      <w:proofErr w:type="spellStart"/>
      <w:r w:rsidR="006A7AC6">
        <w:rPr>
          <w:sz w:val="24"/>
          <w:szCs w:val="24"/>
        </w:rPr>
        <w:t>p</w:t>
      </w:r>
      <w:r w:rsidR="008D6CF9" w:rsidRPr="00A67564">
        <w:rPr>
          <w:sz w:val="24"/>
          <w:szCs w:val="24"/>
        </w:rPr>
        <w:t>renegotiation</w:t>
      </w:r>
      <w:proofErr w:type="spellEnd"/>
      <w:r w:rsidR="008D6CF9" w:rsidRPr="00A67564">
        <w:rPr>
          <w:sz w:val="24"/>
          <w:szCs w:val="24"/>
        </w:rPr>
        <w:t xml:space="preserve"> objectives but is not required to use the Price Negotiation</w:t>
      </w:r>
      <w:r w:rsidR="00A67564">
        <w:rPr>
          <w:sz w:val="24"/>
          <w:szCs w:val="24"/>
        </w:rPr>
        <w:t xml:space="preserve"> </w:t>
      </w:r>
      <w:r w:rsidR="008D6CF9" w:rsidRPr="00A67564">
        <w:rPr>
          <w:sz w:val="24"/>
          <w:szCs w:val="24"/>
        </w:rPr>
        <w:t xml:space="preserve">Memorandum (PNM) format </w:t>
      </w:r>
      <w:r w:rsidR="00A67564">
        <w:rPr>
          <w:sz w:val="24"/>
          <w:szCs w:val="24"/>
        </w:rPr>
        <w:t>p</w:t>
      </w:r>
      <w:r w:rsidR="008D6CF9" w:rsidRPr="00A67564">
        <w:rPr>
          <w:sz w:val="24"/>
          <w:szCs w:val="24"/>
        </w:rPr>
        <w:t>rescribed at 15.406-3(a)(S-90)-(S-91). The</w:t>
      </w:r>
      <w:r w:rsidR="00A67564">
        <w:rPr>
          <w:sz w:val="24"/>
          <w:szCs w:val="24"/>
        </w:rPr>
        <w:t xml:space="preserve"> </w:t>
      </w:r>
      <w:r w:rsidR="008D6CF9" w:rsidRPr="00A67564">
        <w:rPr>
          <w:sz w:val="24"/>
          <w:szCs w:val="24"/>
        </w:rPr>
        <w:t>contracting officer may use another format (e.g., memorandum, briefing charts, or</w:t>
      </w:r>
      <w:r w:rsidR="00A67564">
        <w:rPr>
          <w:sz w:val="24"/>
          <w:szCs w:val="24"/>
        </w:rPr>
        <w:t xml:space="preserve"> </w:t>
      </w:r>
      <w:r w:rsidR="008D6CF9" w:rsidRPr="00A67564">
        <w:rPr>
          <w:sz w:val="24"/>
          <w:szCs w:val="24"/>
        </w:rPr>
        <w:t>spreadsheets) to document the objectives.</w:t>
      </w:r>
    </w:p>
    <w:p w14:paraId="6B6FD41D" w14:textId="2BCD1DEE" w:rsidR="00800F58" w:rsidRPr="004D7614" w:rsidRDefault="00800F58" w:rsidP="00C105D1">
      <w:pPr>
        <w:tabs>
          <w:tab w:val="left" w:pos="180"/>
          <w:tab w:val="left" w:pos="540"/>
          <w:tab w:val="left" w:pos="900"/>
        </w:tabs>
        <w:spacing w:after="240"/>
        <w:rPr>
          <w:sz w:val="24"/>
          <w:szCs w:val="24"/>
        </w:rPr>
      </w:pPr>
      <w:r w:rsidRPr="004D7614">
        <w:rPr>
          <w:bCs/>
          <w:sz w:val="24"/>
          <w:szCs w:val="24"/>
        </w:rPr>
        <w:t xml:space="preserve">(b)(ii) </w:t>
      </w:r>
      <w:r w:rsidRPr="004D7614">
        <w:rPr>
          <w:iCs/>
          <w:sz w:val="24"/>
          <w:szCs w:val="24"/>
        </w:rPr>
        <w:t>Adjudication Procedures</w:t>
      </w:r>
      <w:r w:rsidRPr="004D7614">
        <w:rPr>
          <w:i/>
          <w:iCs/>
          <w:sz w:val="24"/>
          <w:szCs w:val="24"/>
        </w:rPr>
        <w:t>.</w:t>
      </w:r>
      <w:r w:rsidRPr="004D7614">
        <w:rPr>
          <w:spacing w:val="-1"/>
          <w:sz w:val="24"/>
          <w:szCs w:val="24"/>
        </w:rPr>
        <w:t xml:space="preserve"> </w:t>
      </w:r>
      <w:r w:rsidRPr="004D7614">
        <w:rPr>
          <w:sz w:val="24"/>
          <w:szCs w:val="24"/>
        </w:rPr>
        <w:t xml:space="preserve">When the HCA cannot reach resolution with DCAA, the contracting officer provides </w:t>
      </w:r>
      <w:r w:rsidRPr="004D7614">
        <w:rPr>
          <w:bCs/>
          <w:sz w:val="24"/>
          <w:szCs w:val="24"/>
        </w:rPr>
        <w:t xml:space="preserve">the </w:t>
      </w:r>
      <w:r w:rsidRPr="004D7614">
        <w:rPr>
          <w:sz w:val="24"/>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14:paraId="204F5CB3" w14:textId="03E40BEC" w:rsidR="00097EAC" w:rsidRPr="004B2670" w:rsidRDefault="00097EAC" w:rsidP="004B2670">
      <w:pPr>
        <w:pStyle w:val="Heading3"/>
        <w:rPr>
          <w:bCs/>
          <w:sz w:val="24"/>
          <w:szCs w:val="24"/>
        </w:rPr>
      </w:pPr>
      <w:bookmarkStart w:id="479" w:name="P15_406_3"/>
      <w:r w:rsidRPr="004B2670">
        <w:rPr>
          <w:sz w:val="24"/>
          <w:szCs w:val="24"/>
        </w:rPr>
        <w:t>15.406-3 Documenting the negotiation</w:t>
      </w:r>
      <w:commentRangeStart w:id="480"/>
      <w:commentRangeEnd w:id="480"/>
      <w:r w:rsidRPr="004B2670">
        <w:rPr>
          <w:rStyle w:val="CommentReference"/>
          <w:sz w:val="24"/>
          <w:szCs w:val="24"/>
        </w:rPr>
        <w:commentReference w:id="480"/>
      </w:r>
      <w:r w:rsidR="00326E8F" w:rsidRPr="004B2670">
        <w:rPr>
          <w:sz w:val="24"/>
          <w:szCs w:val="24"/>
        </w:rPr>
        <w:t>.</w:t>
      </w:r>
      <w:commentRangeStart w:id="481"/>
      <w:commentRangeEnd w:id="481"/>
      <w:r w:rsidR="007F464D" w:rsidRPr="004B2670">
        <w:rPr>
          <w:rStyle w:val="CommentReference"/>
          <w:sz w:val="24"/>
          <w:szCs w:val="24"/>
        </w:rPr>
        <w:commentReference w:id="481"/>
      </w:r>
    </w:p>
    <w:p w14:paraId="683C2240" w14:textId="2B893DCD" w:rsidR="003D25A6" w:rsidRPr="004D7614" w:rsidRDefault="00471B1B" w:rsidP="008154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lang w:val="en"/>
        </w:rPr>
      </w:pPr>
      <w:bookmarkStart w:id="482" w:name="P15_406_3_a"/>
      <w:bookmarkEnd w:id="479"/>
      <w:r w:rsidRPr="00471B1B">
        <w:rPr>
          <w:sz w:val="24"/>
          <w:szCs w:val="24"/>
        </w:rPr>
        <w:lastRenderedPageBreak/>
        <w:t>(a)</w:t>
      </w:r>
      <w:bookmarkEnd w:id="482"/>
      <w:r w:rsidR="003D25A6" w:rsidRPr="004D7614">
        <w:rPr>
          <w:sz w:val="24"/>
          <w:szCs w:val="24"/>
          <w:lang w:val="en"/>
        </w:rPr>
        <w:t>(11)</w:t>
      </w:r>
      <w:commentRangeStart w:id="483"/>
      <w:r w:rsidR="003D25A6" w:rsidRPr="004D7614">
        <w:rPr>
          <w:sz w:val="24"/>
          <w:szCs w:val="24"/>
          <w:lang w:val="en"/>
        </w:rPr>
        <w:t xml:space="preserve"> </w:t>
      </w:r>
      <w:commentRangeEnd w:id="483"/>
      <w:r w:rsidR="00693C37">
        <w:rPr>
          <w:rStyle w:val="CommentReference"/>
        </w:rPr>
        <w:commentReference w:id="483"/>
      </w:r>
      <w:r w:rsidR="003D25A6" w:rsidRPr="004D7614">
        <w:rPr>
          <w:sz w:val="24"/>
          <w:szCs w:val="24"/>
          <w:lang w:val="en"/>
        </w:rPr>
        <w:t xml:space="preserve">“Price reasonableness codes” (PRCs) are two-position codes in EBS. The first position identifies the support, if any, the contracting officer received. The second position identifies </w:t>
      </w:r>
      <w:r w:rsidR="000A6896">
        <w:rPr>
          <w:sz w:val="24"/>
          <w:szCs w:val="24"/>
          <w:lang w:val="en"/>
        </w:rPr>
        <w:t xml:space="preserve">the </w:t>
      </w:r>
      <w:r w:rsidR="003D25A6" w:rsidRPr="004D7614">
        <w:rPr>
          <w:sz w:val="24"/>
          <w:szCs w:val="24"/>
          <w:lang w:val="en"/>
        </w:rPr>
        <w:t>price analysis technique, and cost analysis if performed. Contracting officers shall ensure the appropriate PRC is entered in EBS and provided in the SAAD, or PNM, as applicable.</w:t>
      </w:r>
    </w:p>
    <w:p w14:paraId="2100F8F3" w14:textId="03B278A1" w:rsidR="00800F58" w:rsidRPr="004D7614" w:rsidRDefault="00800F58" w:rsidP="00800F58">
      <w:pPr>
        <w:ind w:left="360" w:hanging="360"/>
        <w:rPr>
          <w:sz w:val="24"/>
          <w:szCs w:val="24"/>
          <w:u w:val="single"/>
        </w:rPr>
      </w:pPr>
      <w:bookmarkStart w:id="484"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14:paraId="3D5B4E08" w14:textId="77777777" w:rsidR="00800F58" w:rsidRPr="004D7614" w:rsidRDefault="00800F58" w:rsidP="00800F58">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14:paraId="72CD6BE2" w14:textId="56F3E469" w:rsidR="00800F58" w:rsidRPr="004D7614" w:rsidRDefault="00800F58" w:rsidP="00800F58">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14:paraId="4DB0BB48" w14:textId="1DE84FE8" w:rsidR="00800F58" w:rsidRPr="004D7614" w:rsidRDefault="00800F58" w:rsidP="00800F58">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14:paraId="100D8E81" w14:textId="77777777" w:rsidR="00800F58" w:rsidRPr="004D7614" w:rsidRDefault="00800F58" w:rsidP="00800F58">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14:paraId="73209A11" w14:textId="38A70584" w:rsidR="00800F58" w:rsidRPr="004D7614" w:rsidRDefault="00800F58" w:rsidP="00800F58">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w:t>
      </w:r>
      <w:r w:rsidR="00326E8F" w:rsidRPr="004D7614">
        <w:rPr>
          <w:sz w:val="24"/>
          <w:szCs w:val="24"/>
        </w:rPr>
        <w:t>tomated purchase pricing logic.</w:t>
      </w:r>
    </w:p>
    <w:p w14:paraId="44C368A6" w14:textId="1BA1071A" w:rsidR="00800F58" w:rsidRPr="004D7614" w:rsidRDefault="00800F58" w:rsidP="00800F58">
      <w:pPr>
        <w:tabs>
          <w:tab w:val="left" w:pos="540"/>
        </w:tabs>
        <w:ind w:left="360" w:right="784" w:hanging="360"/>
        <w:rPr>
          <w:spacing w:val="-1"/>
          <w:sz w:val="24"/>
          <w:szCs w:val="24"/>
          <w:u w:val="single"/>
        </w:rPr>
      </w:pPr>
      <w:bookmarkStart w:id="485" w:name="_Hlk64658336"/>
      <w:bookmarkEnd w:id="484"/>
      <w:r w:rsidRPr="004D7614">
        <w:rPr>
          <w:spacing w:val="-1"/>
          <w:sz w:val="24"/>
          <w:szCs w:val="24"/>
          <w:u w:val="single"/>
        </w:rPr>
        <w:t>Second Position</w:t>
      </w:r>
      <w:r w:rsidRPr="004D7614">
        <w:rPr>
          <w:spacing w:val="-1"/>
          <w:sz w:val="24"/>
          <w:szCs w:val="24"/>
        </w:rPr>
        <w:t>:</w:t>
      </w:r>
    </w:p>
    <w:p w14:paraId="1792867E" w14:textId="77777777" w:rsidR="00800F58" w:rsidRPr="004D7614" w:rsidRDefault="00800F58" w:rsidP="00800F58">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14:paraId="5BB24908" w14:textId="1C79085D" w:rsidR="003D25A6" w:rsidRPr="004D7614" w:rsidRDefault="003D25A6" w:rsidP="003D25A6">
      <w:pPr>
        <w:tabs>
          <w:tab w:val="left" w:pos="990"/>
          <w:tab w:val="left" w:pos="1980"/>
        </w:tabs>
        <w:ind w:left="360" w:hanging="360"/>
        <w:rPr>
          <w:sz w:val="24"/>
          <w:szCs w:val="24"/>
          <w:lang w:val="en"/>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w:anchor="P13_106_3_a_1_S91" w:history="1">
        <w:r w:rsidR="001E13E8" w:rsidRPr="001E13E8">
          <w:rPr>
            <w:rStyle w:val="Hyperlink"/>
            <w:sz w:val="24"/>
            <w:szCs w:val="24"/>
          </w:rPr>
          <w:t>13.106-3(a)(1)(S-91)</w:t>
        </w:r>
      </w:hyperlink>
      <w:r w:rsidR="000A6896" w:rsidRPr="000A6896">
        <w:rPr>
          <w:sz w:val="24"/>
          <w:szCs w:val="24"/>
        </w:rPr>
        <w:t xml:space="preserve">, </w:t>
      </w:r>
      <w:hyperlink w:anchor="P13_106_3_a_1_S92" w:history="1">
        <w:r w:rsidR="000A6896" w:rsidRPr="004D7614">
          <w:rPr>
            <w:rStyle w:val="Hyperlink"/>
            <w:sz w:val="24"/>
            <w:szCs w:val="24"/>
          </w:rPr>
          <w:t>13.106-3(a)(1)(S-92)</w:t>
        </w:r>
      </w:hyperlink>
      <w:r w:rsidR="000A6896" w:rsidRPr="000A6896">
        <w:rPr>
          <w:sz w:val="24"/>
          <w:szCs w:val="24"/>
        </w:rPr>
        <w:t xml:space="preserve">, and </w:t>
      </w:r>
      <w:hyperlink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w:t>
      </w:r>
      <w:r w:rsidR="00326E8F" w:rsidRPr="004D7614">
        <w:rPr>
          <w:sz w:val="24"/>
          <w:szCs w:val="24"/>
          <w:lang w:val="en"/>
        </w:rPr>
        <w:t xml:space="preserve"> a single manufacturing source</w:t>
      </w:r>
      <w:r w:rsidR="000A6896">
        <w:rPr>
          <w:sz w:val="24"/>
          <w:szCs w:val="24"/>
          <w:lang w:val="en"/>
        </w:rPr>
        <w:t xml:space="preserve"> and that manufacturing source (OEM) did not submit an offer.</w:t>
      </w:r>
    </w:p>
    <w:p w14:paraId="50810A95" w14:textId="66F3EA8B" w:rsidR="00800F58" w:rsidRPr="004D7614" w:rsidRDefault="00800F58" w:rsidP="000A6896">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485"/>
    <w:p w14:paraId="017FDA2A" w14:textId="2E545AC0" w:rsidR="00800F58" w:rsidRPr="004D7614" w:rsidRDefault="00800F58" w:rsidP="00800F58">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14:paraId="20E11D2E" w14:textId="35F417AC" w:rsidR="00800F58" w:rsidRPr="004D7614" w:rsidRDefault="00800F58" w:rsidP="00800F58">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00326E8F" w:rsidRPr="004D7614">
        <w:rPr>
          <w:rFonts w:eastAsia="Calibri"/>
          <w:sz w:val="24"/>
          <w:szCs w:val="24"/>
        </w:rPr>
        <w:t>(FAR 15.403-1(b)(2))</w:t>
      </w:r>
    </w:p>
    <w:p w14:paraId="77292FB9" w14:textId="11A88AA8" w:rsidR="00800F58" w:rsidRPr="004D7614" w:rsidRDefault="00800F58" w:rsidP="00800F58">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14:paraId="0218B287" w14:textId="77777777"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14:paraId="0885868A" w14:textId="77777777"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14:paraId="05871708" w14:textId="52AADDD5" w:rsidR="00800F58" w:rsidRDefault="00800F58" w:rsidP="00800F58">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14:paraId="2A8B4F89" w14:textId="4E50C2DD" w:rsidR="00800F58" w:rsidRPr="004D7614" w:rsidRDefault="00800F58" w:rsidP="00800F58">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sidR="001E13E8">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14:paraId="3D7709D9" w14:textId="0CF04A43" w:rsidR="00800F58" w:rsidRPr="004D7614" w:rsidRDefault="00800F58" w:rsidP="001E13E8">
      <w:pPr>
        <w:tabs>
          <w:tab w:val="left" w:pos="990"/>
          <w:tab w:val="left" w:pos="1980"/>
          <w:tab w:val="left" w:pos="2070"/>
        </w:tabs>
        <w:ind w:left="360" w:hanging="360"/>
        <w:rPr>
          <w:rFonts w:eastAsia="Calibri"/>
          <w:sz w:val="24"/>
          <w:szCs w:val="24"/>
          <w:lang w:val="en"/>
        </w:rPr>
      </w:pPr>
      <w:proofErr w:type="spellStart"/>
      <w:r w:rsidRPr="004D7614">
        <w:rPr>
          <w:rFonts w:eastAsia="Calibri"/>
          <w:sz w:val="24"/>
          <w:szCs w:val="24"/>
        </w:rPr>
        <w:t>N</w:t>
      </w:r>
      <w:proofErr w:type="spellEnd"/>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14:paraId="1AC19CEE" w14:textId="77777777" w:rsidR="00800F58" w:rsidRPr="004D7614" w:rsidRDefault="00800F58" w:rsidP="00800F58">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14:paraId="10AE1ACC" w14:textId="2D81A1DB" w:rsidR="00800F58" w:rsidRPr="004D7614" w:rsidRDefault="00800F58" w:rsidP="00800F58">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 xml:space="preserve">proposed prices with prices found through market research for the same or similar </w:t>
      </w:r>
      <w:r w:rsidR="00326E8F" w:rsidRPr="004D7614">
        <w:rPr>
          <w:rFonts w:eastAsia="Calibri"/>
          <w:sz w:val="24"/>
          <w:szCs w:val="24"/>
          <w:lang w:val="en"/>
        </w:rPr>
        <w:t>items (FAR 15.404-1(b)(2)(vi)).</w:t>
      </w:r>
    </w:p>
    <w:p w14:paraId="0246D0C4" w14:textId="10DECB56" w:rsidR="00800F58" w:rsidRPr="004D7614" w:rsidRDefault="00800F58" w:rsidP="00800F58">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w:t>
      </w:r>
      <w:r w:rsidRPr="004D7614">
        <w:rPr>
          <w:rFonts w:eastAsia="Calibri"/>
          <w:sz w:val="24"/>
          <w:szCs w:val="24"/>
          <w:lang w:val="en"/>
        </w:rPr>
        <w:lastRenderedPageBreak/>
        <w:t xml:space="preserve">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14:paraId="1AC1D5D6" w14:textId="5D57DB03" w:rsidR="003D25A6" w:rsidRPr="004D7614" w:rsidRDefault="003D25A6" w:rsidP="003D25A6">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The contracting officer was able to establish a fair and reasonable price objective, but n</w:t>
      </w:r>
      <w:r w:rsidR="0084234F" w:rsidRPr="004D7614">
        <w:rPr>
          <w:bCs/>
          <w:sz w:val="24"/>
          <w:szCs w:val="24"/>
          <w:lang w:val="en"/>
        </w:rPr>
        <w:t xml:space="preserve">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commentRangeStart w:id="486"/>
      <w:commentRangeEnd w:id="486"/>
      <w:r w:rsidR="006F2222">
        <w:rPr>
          <w:rStyle w:val="CommentReference"/>
        </w:rPr>
        <w:commentReference w:id="486"/>
      </w:r>
    </w:p>
    <w:p w14:paraId="6D892D7D" w14:textId="66520B3A" w:rsidR="003D25A6" w:rsidRPr="004D7614" w:rsidRDefault="003D25A6" w:rsidP="003D25A6">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commentRangeStart w:id="487"/>
      <w:commentRangeEnd w:id="487"/>
      <w:r w:rsidR="006F2222">
        <w:rPr>
          <w:rStyle w:val="CommentReference"/>
        </w:rPr>
        <w:commentReference w:id="487"/>
      </w:r>
    </w:p>
    <w:p w14:paraId="71C39BB5" w14:textId="19A5996E" w:rsidR="00800F58" w:rsidRPr="004D7614" w:rsidRDefault="00800F58" w:rsidP="00800F58">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proofErr w:type="spellStart"/>
      <w:r w:rsidRPr="004D7614">
        <w:rPr>
          <w:rFonts w:eastAsia="Calibri"/>
          <w:spacing w:val="-1"/>
          <w:sz w:val="24"/>
          <w:szCs w:val="24"/>
        </w:rPr>
        <w:t>undefinitized</w:t>
      </w:r>
      <w:proofErr w:type="spellEnd"/>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14:paraId="78396AE9" w14:textId="2AA850AA" w:rsidR="00800F58" w:rsidRPr="004D7614" w:rsidRDefault="00800F58" w:rsidP="00800F58">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14:paraId="4DC75CA9" w14:textId="0CE76724" w:rsidR="00800F58" w:rsidRPr="004D7614" w:rsidRDefault="00800F58" w:rsidP="00800F58">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w:t>
      </w:r>
      <w:r w:rsidR="0095271F" w:rsidRPr="004D7614">
        <w:rPr>
          <w:sz w:val="24"/>
          <w:szCs w:val="24"/>
        </w:rPr>
        <w:t>mplified acquisition threshold.</w:t>
      </w:r>
      <w:r w:rsidRPr="004D7614">
        <w:rPr>
          <w:sz w:val="24"/>
          <w:szCs w:val="24"/>
        </w:rPr>
        <w:t xml:space="preserve"> For future acquisitions, the contracting officer shall not use actions coded with “Y” for comparison.</w:t>
      </w:r>
    </w:p>
    <w:p w14:paraId="743AAE83" w14:textId="69DE7657" w:rsidR="00800F58" w:rsidRDefault="00800F58" w:rsidP="00A51B33">
      <w:pPr>
        <w:tabs>
          <w:tab w:val="left" w:pos="990"/>
          <w:tab w:val="left" w:pos="1980"/>
          <w:tab w:val="left" w:pos="2070"/>
        </w:tabs>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When an offeror does not comply with a requirement to submit data for a contract, or subcontract (FAR 15.403-3(a)(1)) and the HCA approved the deter</w:t>
      </w:r>
      <w:r w:rsidR="0095271F" w:rsidRPr="004D7614">
        <w:rPr>
          <w:rFonts w:eastAsia="Calibri"/>
          <w:sz w:val="24"/>
          <w:szCs w:val="24"/>
          <w:lang w:val="en"/>
        </w:rPr>
        <w:t xml:space="preserve">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14:paraId="6D6EA7E9" w14:textId="6CA13E6A" w:rsidR="00A51B33" w:rsidRPr="00471B1B" w:rsidRDefault="00FF0E90" w:rsidP="00FF0E9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bookmarkStart w:id="488" w:name="P15_406_3_a_S90"/>
      <w:bookmarkEnd w:id="488"/>
      <w:r w:rsidR="00A51B33" w:rsidRPr="00471B1B">
        <w:rPr>
          <w:sz w:val="24"/>
          <w:szCs w:val="24"/>
        </w:rPr>
        <w:t>(S-90)</w:t>
      </w:r>
      <w:commentRangeStart w:id="489"/>
      <w:r w:rsidR="00A51B33" w:rsidRPr="00471B1B">
        <w:rPr>
          <w:sz w:val="24"/>
          <w:szCs w:val="24"/>
        </w:rPr>
        <w:t xml:space="preserve"> </w:t>
      </w:r>
      <w:commentRangeEnd w:id="489"/>
      <w:r w:rsidR="00A51B33" w:rsidRPr="00471B1B">
        <w:rPr>
          <w:rStyle w:val="CommentReference"/>
        </w:rPr>
        <w:commentReference w:id="489"/>
      </w:r>
      <w:commentRangeStart w:id="490"/>
      <w:commentRangeEnd w:id="490"/>
      <w:r w:rsidR="00756F64">
        <w:rPr>
          <w:rStyle w:val="CommentReference"/>
        </w:rPr>
        <w:commentReference w:id="490"/>
      </w:r>
      <w:r w:rsidR="00A51B33" w:rsidRPr="00471B1B">
        <w:rPr>
          <w:sz w:val="24"/>
          <w:szCs w:val="24"/>
        </w:rPr>
        <w:t>For acquisitions above the SAT, except when utilizing FAR 13.5 procedures, the</w:t>
      </w:r>
    </w:p>
    <w:p w14:paraId="492C9925" w14:textId="77777777" w:rsidR="00A51B33" w:rsidRPr="00471B1B" w:rsidRDefault="00A51B33" w:rsidP="00A51B33">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14:paraId="4EFBF1E3" w14:textId="77777777" w:rsidR="00A51B33" w:rsidRPr="00471B1B" w:rsidRDefault="00A51B33" w:rsidP="00A51B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 All applicable elements from one of the PNM formats (competitive or noncompetitive)</w:t>
      </w:r>
    </w:p>
    <w:p w14:paraId="327B7C50" w14:textId="77777777" w:rsidR="00A51B33" w:rsidRPr="00471B1B" w:rsidRDefault="00A51B33" w:rsidP="00A51B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w:anchor="P53_9015" w:history="1">
        <w:r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14:paraId="465CE3A7" w14:textId="77777777" w:rsidR="00A51B33" w:rsidRPr="00471B1B" w:rsidRDefault="00A51B33" w:rsidP="00A51B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(ii) Any additional relevant information not cited in either format.</w:t>
      </w:r>
    </w:p>
    <w:p w14:paraId="7496484B" w14:textId="4FEAAF8C" w:rsidR="00A51B33" w:rsidRPr="00471B1B" w:rsidRDefault="00A51B33" w:rsidP="00724FF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471B1B">
        <w:rPr>
          <w:sz w:val="24"/>
          <w:szCs w:val="24"/>
        </w:rPr>
        <w:tab/>
      </w:r>
      <w:bookmarkStart w:id="491" w:name="P15_406_3_a_S91"/>
      <w:bookmarkEnd w:id="491"/>
      <w:r w:rsidRPr="00471B1B">
        <w:rPr>
          <w:sz w:val="24"/>
          <w:szCs w:val="24"/>
        </w:rPr>
        <w:t>(S-91)</w:t>
      </w:r>
      <w:commentRangeStart w:id="492"/>
      <w:r w:rsidRPr="00471B1B">
        <w:rPr>
          <w:sz w:val="24"/>
          <w:szCs w:val="24"/>
        </w:rPr>
        <w:t xml:space="preserve"> </w:t>
      </w:r>
      <w:commentRangeEnd w:id="492"/>
      <w:r w:rsidR="00756F64">
        <w:rPr>
          <w:rStyle w:val="CommentReference"/>
        </w:rPr>
        <w:commentReference w:id="492"/>
      </w:r>
      <w:r w:rsidRPr="00471B1B">
        <w:rPr>
          <w:sz w:val="24"/>
          <w:szCs w:val="24"/>
        </w:rPr>
        <w:t>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w:anchor="P53_9013_c" w:history="1">
        <w:r w:rsidRPr="005E2C06">
          <w:rPr>
            <w:rStyle w:val="Hyperlink"/>
            <w:sz w:val="24"/>
            <w:szCs w:val="24"/>
          </w:rPr>
          <w:t>53.9013(c)</w:t>
        </w:r>
      </w:hyperlink>
      <w:r w:rsidRPr="00471B1B">
        <w:rPr>
          <w:sz w:val="24"/>
          <w:szCs w:val="24"/>
        </w:rPr>
        <w:t xml:space="preserve"> as prescribed in </w:t>
      </w:r>
      <w:hyperlink w:anchor="P13_106_3_b" w:history="1">
        <w:r w:rsidRPr="008F1E3E">
          <w:rPr>
            <w:rStyle w:val="Hyperlink"/>
            <w:sz w:val="24"/>
            <w:szCs w:val="24"/>
          </w:rPr>
          <w:t>13.106-3(b)</w:t>
        </w:r>
      </w:hyperlink>
      <w:r w:rsidRPr="00471B1B">
        <w:rPr>
          <w:sz w:val="24"/>
          <w:szCs w:val="24"/>
        </w:rPr>
        <w:t xml:space="preserve"> and </w:t>
      </w:r>
      <w:hyperlink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14:paraId="282BD31A" w14:textId="4C8C1D4A" w:rsidR="00800F58" w:rsidRPr="004B2670" w:rsidRDefault="00800F58" w:rsidP="004B2670">
      <w:pPr>
        <w:pStyle w:val="Heading3"/>
        <w:rPr>
          <w:spacing w:val="-2"/>
          <w:sz w:val="24"/>
          <w:szCs w:val="24"/>
        </w:rPr>
      </w:pPr>
      <w:bookmarkStart w:id="493" w:name="P15_407_90"/>
      <w:r w:rsidRPr="004B2670">
        <w:rPr>
          <w:sz w:val="24"/>
          <w:szCs w:val="24"/>
        </w:rPr>
        <w:t xml:space="preserve">15.407-90 </w:t>
      </w:r>
      <w:bookmarkEnd w:id="493"/>
      <w:r w:rsidRPr="004B2670">
        <w:rPr>
          <w:sz w:val="24"/>
          <w:szCs w:val="24"/>
        </w:rPr>
        <w:t xml:space="preserve">Reverse </w:t>
      </w:r>
      <w:r w:rsidRPr="004B2670">
        <w:rPr>
          <w:spacing w:val="-2"/>
          <w:sz w:val="24"/>
          <w:szCs w:val="24"/>
        </w:rPr>
        <w:t>Auction</w:t>
      </w:r>
      <w:r w:rsidR="008A5DB8" w:rsidRPr="004B2670">
        <w:rPr>
          <w:spacing w:val="-2"/>
          <w:sz w:val="24"/>
          <w:szCs w:val="24"/>
        </w:rPr>
        <w:t>.</w:t>
      </w:r>
    </w:p>
    <w:p w14:paraId="344E4D42" w14:textId="784B0662" w:rsidR="00800F58" w:rsidRPr="004D7614" w:rsidRDefault="00800F58" w:rsidP="00800F58">
      <w:pPr>
        <w:rPr>
          <w:sz w:val="24"/>
          <w:szCs w:val="24"/>
        </w:rPr>
      </w:pPr>
      <w:r w:rsidRPr="004D7614">
        <w:rPr>
          <w:sz w:val="24"/>
          <w:szCs w:val="24"/>
        </w:rPr>
        <w:t>(a)</w:t>
      </w:r>
      <w:r w:rsidR="0095271F" w:rsidRPr="004D7614">
        <w:rPr>
          <w:sz w:val="24"/>
          <w:szCs w:val="24"/>
        </w:rPr>
        <w:t xml:space="preserve"> Policy.</w:t>
      </w:r>
    </w:p>
    <w:p w14:paraId="3AF6BB63" w14:textId="4D7D7F7B" w:rsidR="00800F58" w:rsidRPr="004D7614" w:rsidRDefault="0095271F" w:rsidP="00800F58">
      <w:pPr>
        <w:rPr>
          <w:sz w:val="24"/>
          <w:szCs w:val="24"/>
        </w:rPr>
      </w:pPr>
      <w:r w:rsidRPr="004D7614">
        <w:rPr>
          <w:sz w:val="24"/>
          <w:szCs w:val="24"/>
        </w:rPr>
        <w:tab/>
      </w:r>
      <w:r w:rsidR="00800F58" w:rsidRPr="004D7614">
        <w:rPr>
          <w:sz w:val="24"/>
          <w:szCs w:val="24"/>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14:paraId="267F99B6" w14:textId="77C6E54E" w:rsidR="00800F58" w:rsidRPr="004D7614" w:rsidRDefault="0095271F" w:rsidP="00800F58">
      <w:pPr>
        <w:rPr>
          <w:sz w:val="24"/>
          <w:szCs w:val="24"/>
        </w:rPr>
      </w:pPr>
      <w:r w:rsidRPr="004D7614">
        <w:rPr>
          <w:sz w:val="24"/>
          <w:szCs w:val="24"/>
        </w:rPr>
        <w:lastRenderedPageBreak/>
        <w:tab/>
      </w:r>
      <w:r w:rsidR="00800F58" w:rsidRPr="004D7614">
        <w:rPr>
          <w:sz w:val="24"/>
          <w:szCs w:val="24"/>
        </w:rPr>
        <w:t>(2) When reverse auction is used, the contracting officer must use the DLA reverse auction pricing tool and enable the “Lead/Not Lead” feature when price is the sole e</w:t>
      </w:r>
      <w:r w:rsidRPr="004D7614">
        <w:rPr>
          <w:sz w:val="24"/>
          <w:szCs w:val="24"/>
        </w:rPr>
        <w:t>valuation factor.</w:t>
      </w:r>
    </w:p>
    <w:p w14:paraId="08389F4E" w14:textId="121EBE5C" w:rsidR="00800F58" w:rsidRPr="004D7614" w:rsidRDefault="0095271F" w:rsidP="00800F58">
      <w:pPr>
        <w:rPr>
          <w:sz w:val="24"/>
          <w:szCs w:val="24"/>
        </w:rPr>
      </w:pPr>
      <w:r w:rsidRPr="004D7614">
        <w:rPr>
          <w:sz w:val="24"/>
          <w:szCs w:val="24"/>
        </w:rPr>
        <w:tab/>
      </w:r>
      <w:r w:rsidR="00800F58" w:rsidRPr="004D7614">
        <w:rPr>
          <w:sz w:val="24"/>
          <w:szCs w:val="24"/>
        </w:rPr>
        <w:t xml:space="preserve">(3) The CCO shall send reverse auction reports to reverse auction program manager in the DLA Acquisition Contract and Pricing Compliance Division by the </w:t>
      </w:r>
      <w:r w:rsidRPr="004D7614">
        <w:rPr>
          <w:sz w:val="24"/>
          <w:szCs w:val="24"/>
        </w:rPr>
        <w:t xml:space="preserve">close of business each Friday. </w:t>
      </w:r>
      <w:r w:rsidR="00800F58" w:rsidRPr="004D7614">
        <w:rPr>
          <w:sz w:val="24"/>
          <w:szCs w:val="24"/>
        </w:rPr>
        <w:t>Reports must include historical, direct, and indefinite-delivery contract savings. Indefinite-delivery contract savings are reported for each contract period.  Report format is provided by re</w:t>
      </w:r>
      <w:r w:rsidRPr="004D7614">
        <w:rPr>
          <w:sz w:val="24"/>
          <w:szCs w:val="24"/>
        </w:rPr>
        <w:t xml:space="preserve">verse auction program manager. </w:t>
      </w:r>
      <w:r w:rsidR="00800F58" w:rsidRPr="004D7614">
        <w:rPr>
          <w:sz w:val="24"/>
          <w:szCs w:val="24"/>
        </w:rPr>
        <w:t>Negative reports required.</w:t>
      </w:r>
    </w:p>
    <w:p w14:paraId="7F44320C" w14:textId="2F4C2658"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 xml:space="preserve">(i) Last price paid - final auction price </w:t>
      </w:r>
      <w:r w:rsidRPr="004D7614">
        <w:rPr>
          <w:sz w:val="24"/>
          <w:szCs w:val="24"/>
        </w:rPr>
        <w:t>X quantity = historical savings</w:t>
      </w:r>
    </w:p>
    <w:p w14:paraId="7640F7D5" w14:textId="0CE9D592"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(ii) Lowest offered pre-auction price - lowest offered post-auction price X quantity = direct savings</w:t>
      </w:r>
    </w:p>
    <w:p w14:paraId="3570A1C9" w14:textId="02DF7B4E"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(iii) Direct savings X estimated annual quantities = indefinite-delivery contract estimated savings</w:t>
      </w:r>
    </w:p>
    <w:p w14:paraId="3CFB7C27" w14:textId="54CB9075"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(iv) Direct savings X actual quantities ordered during contract period = indefinite-delivery contract adjusted savings</w:t>
      </w:r>
    </w:p>
    <w:p w14:paraId="16D6BFBC" w14:textId="0473F10D" w:rsidR="00800F58" w:rsidRPr="004D7614" w:rsidRDefault="00800F58" w:rsidP="00800F58">
      <w:pPr>
        <w:rPr>
          <w:sz w:val="24"/>
          <w:szCs w:val="24"/>
        </w:rPr>
      </w:pPr>
      <w:r w:rsidRPr="004D7614">
        <w:rPr>
          <w:sz w:val="24"/>
          <w:szCs w:val="24"/>
        </w:rPr>
        <w:t>(b) General guidance for selecting reverse auction candidates.</w:t>
      </w:r>
    </w:p>
    <w:p w14:paraId="4786416C" w14:textId="58A8E4D0" w:rsidR="00800F58" w:rsidRPr="004D7614" w:rsidRDefault="002713EA" w:rsidP="00800F58">
      <w:pPr>
        <w:ind w:right="232"/>
        <w:rPr>
          <w:sz w:val="24"/>
          <w:szCs w:val="24"/>
        </w:rPr>
      </w:pPr>
      <w:r w:rsidRPr="004D7614">
        <w:rPr>
          <w:sz w:val="24"/>
          <w:szCs w:val="24"/>
        </w:rPr>
        <w:tab/>
      </w:r>
      <w:r w:rsidR="00800F58"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14:paraId="0488B9EF" w14:textId="4C61FD9B" w:rsidR="00800F58" w:rsidRPr="004D7614" w:rsidRDefault="002713EA" w:rsidP="00800F58">
      <w:pPr>
        <w:tabs>
          <w:tab w:val="left" w:pos="1170"/>
        </w:tabs>
        <w:ind w:right="513"/>
        <w:rPr>
          <w:sz w:val="24"/>
          <w:szCs w:val="24"/>
        </w:rPr>
      </w:pPr>
      <w:r w:rsidRPr="004D7614">
        <w:rPr>
          <w:sz w:val="24"/>
          <w:szCs w:val="24"/>
        </w:rPr>
        <w:tab/>
      </w:r>
      <w:r w:rsidR="00800F58"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w:t>
      </w:r>
      <w:r w:rsidRPr="004D7614">
        <w:rPr>
          <w:sz w:val="24"/>
          <w:szCs w:val="24"/>
        </w:rPr>
        <w:t>r competed solely using price.</w:t>
      </w:r>
    </w:p>
    <w:p w14:paraId="0C51B64E" w14:textId="560A2424" w:rsidR="00800F58" w:rsidRPr="004D7614" w:rsidRDefault="00800F58" w:rsidP="00800F58">
      <w:pPr>
        <w:adjustRightInd w:val="0"/>
        <w:rPr>
          <w:sz w:val="24"/>
          <w:szCs w:val="24"/>
        </w:rPr>
      </w:pPr>
      <w:r w:rsidRPr="004D7614">
        <w:rPr>
          <w:sz w:val="24"/>
          <w:szCs w:val="24"/>
        </w:rPr>
        <w:t>(c) Solicitations shall include procurement note L09 when the contracting officer may</w:t>
      </w:r>
      <w:r w:rsidRPr="004D7614">
        <w:rPr>
          <w:b/>
          <w:sz w:val="24"/>
          <w:szCs w:val="24"/>
        </w:rPr>
        <w:t xml:space="preserve"> </w:t>
      </w:r>
      <w:r w:rsidRPr="004D7614">
        <w:rPr>
          <w:sz w:val="24"/>
          <w:szCs w:val="24"/>
        </w:rPr>
        <w:t>use a reverse auction.</w:t>
      </w:r>
    </w:p>
    <w:p w14:paraId="35CB95D2" w14:textId="77777777" w:rsidR="00800F58" w:rsidRPr="009810D7" w:rsidRDefault="00800F58" w:rsidP="00800F58">
      <w:pPr>
        <w:adjustRightInd w:val="0"/>
        <w:rPr>
          <w:sz w:val="24"/>
          <w:szCs w:val="24"/>
        </w:rPr>
      </w:pPr>
      <w:r w:rsidRPr="009810D7">
        <w:rPr>
          <w:sz w:val="24"/>
          <w:szCs w:val="24"/>
        </w:rPr>
        <w:t>*****</w:t>
      </w:r>
    </w:p>
    <w:p w14:paraId="79779248" w14:textId="68676889" w:rsidR="00097EAC" w:rsidRPr="009810D7" w:rsidRDefault="00097EAC" w:rsidP="00097EAC">
      <w:pPr>
        <w:rPr>
          <w:sz w:val="24"/>
          <w:szCs w:val="24"/>
        </w:rPr>
      </w:pPr>
      <w:r w:rsidRPr="009810D7">
        <w:rPr>
          <w:sz w:val="24"/>
          <w:szCs w:val="24"/>
        </w:rPr>
        <w:t>L09 Reverse Auction (OCT 2016)</w:t>
      </w:r>
      <w:commentRangeStart w:id="494"/>
      <w:commentRangeEnd w:id="494"/>
      <w:r w:rsidR="00CA59EB">
        <w:rPr>
          <w:rStyle w:val="CommentReference"/>
        </w:rPr>
        <w:commentReference w:id="494"/>
      </w:r>
    </w:p>
    <w:p w14:paraId="3F1479FE" w14:textId="4FFB0AC1" w:rsidR="00800F58" w:rsidRPr="004D7614" w:rsidRDefault="00800F58" w:rsidP="00800F58">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14:paraId="0F98EACE" w14:textId="6125DB3A" w:rsidR="00800F58" w:rsidRPr="004D7614" w:rsidRDefault="00800F58" w:rsidP="00800F58">
      <w:pPr>
        <w:rPr>
          <w:sz w:val="24"/>
          <w:szCs w:val="24"/>
        </w:rPr>
      </w:pPr>
      <w:r w:rsidRPr="004D7614">
        <w:rPr>
          <w:sz w:val="24"/>
          <w:szCs w:val="24"/>
        </w:rPr>
        <w:t>(1) The contracting officer may use reverse auction as the pricing technique during discussions to receive the final off</w:t>
      </w:r>
      <w:r w:rsidR="002713EA" w:rsidRPr="004D7614">
        <w:rPr>
          <w:sz w:val="24"/>
          <w:szCs w:val="24"/>
        </w:rPr>
        <w:t>ered prices from each offeror.</w:t>
      </w:r>
    </w:p>
    <w:p w14:paraId="78749907" w14:textId="4136ACA6" w:rsidR="00800F58" w:rsidRPr="004D7614" w:rsidRDefault="00800F58" w:rsidP="00800F58">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14:paraId="2C1FAA97" w14:textId="6979CDB8" w:rsidR="00800F58" w:rsidRPr="004D7614" w:rsidRDefault="00800F58" w:rsidP="00800F58">
      <w:pPr>
        <w:snapToGrid w:val="0"/>
        <w:rPr>
          <w:sz w:val="24"/>
          <w:szCs w:val="24"/>
        </w:rPr>
      </w:pPr>
      <w:r w:rsidRPr="004D7614">
        <w:rPr>
          <w:sz w:val="24"/>
          <w:szCs w:val="24"/>
        </w:rPr>
        <w:t>(3)</w:t>
      </w:r>
      <w:r w:rsidR="002713EA" w:rsidRPr="004D7614">
        <w:rPr>
          <w:sz w:val="24"/>
          <w:szCs w:val="24"/>
        </w:rPr>
        <w:t xml:space="preserve"> </w:t>
      </w:r>
      <w:r w:rsidRPr="004D7614">
        <w:rPr>
          <w:sz w:val="24"/>
          <w:szCs w:val="24"/>
        </w:rPr>
        <w:t xml:space="preserve">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w:t>
      </w:r>
      <w:r w:rsidRPr="004D7614">
        <w:rPr>
          <w:sz w:val="24"/>
          <w:szCs w:val="24"/>
        </w:rPr>
        <w:lastRenderedPageBreak/>
        <w:t>revisions are again requested in accordance with Federal Acquisition Regulation (FAR) 15.307, or the contracting officer determines that it would be in the best interest of the Government to re-open the auction.</w:t>
      </w:r>
    </w:p>
    <w:p w14:paraId="55E01EDF" w14:textId="112F1F79" w:rsidR="00800F58" w:rsidRPr="004D7614" w:rsidRDefault="00800F58" w:rsidP="00800F58">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w:t>
      </w:r>
      <w:r w:rsidR="002713EA" w:rsidRPr="004D7614">
        <w:rPr>
          <w:sz w:val="24"/>
          <w:szCs w:val="24"/>
        </w:rPr>
        <w:t>ercial reverse auction service.</w:t>
      </w:r>
      <w:r w:rsidRPr="004D7614">
        <w:rPr>
          <w:sz w:val="24"/>
          <w:szCs w:val="24"/>
        </w:rPr>
        <w:t xml:space="preserve"> The reverse auction pricing tool system administrator sends auction information in an email. The reverse auction system designates offers as "lead," meaning the current low price in that auction, or "not lead," meaning not the curr</w:t>
      </w:r>
      <w:r w:rsidR="002713EA" w:rsidRPr="004D7614">
        <w:rPr>
          <w:sz w:val="24"/>
          <w:szCs w:val="24"/>
        </w:rPr>
        <w:t xml:space="preserve">ent low price in that auction. </w:t>
      </w:r>
      <w:r w:rsidRPr="004D7614">
        <w:rPr>
          <w:sz w:val="24"/>
          <w:szCs w:val="24"/>
        </w:rPr>
        <w:t>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w:t>
      </w:r>
      <w:r w:rsidR="002713EA" w:rsidRPr="004D7614">
        <w:rPr>
          <w:sz w:val="24"/>
          <w:szCs w:val="24"/>
        </w:rPr>
        <w:t>ll be considered and evaluated.</w:t>
      </w:r>
    </w:p>
    <w:p w14:paraId="120D3DD0" w14:textId="62BA38C6" w:rsidR="00800F58" w:rsidRPr="004D7614" w:rsidRDefault="00800F58" w:rsidP="00800F58">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14:paraId="2108FE26" w14:textId="54FF6D7B" w:rsidR="00800F58" w:rsidRPr="004D7614" w:rsidRDefault="00800F58" w:rsidP="00800F58">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w:t>
      </w:r>
      <w:r w:rsidR="002713EA" w:rsidRPr="004D7614">
        <w:rPr>
          <w:sz w:val="24"/>
          <w:szCs w:val="24"/>
        </w:rPr>
        <w:t xml:space="preserve">aining as a “Trained Offeror.” </w:t>
      </w:r>
      <w:r w:rsidRPr="004D7614">
        <w:rPr>
          <w:sz w:val="24"/>
          <w:szCs w:val="24"/>
        </w:rPr>
        <w:t xml:space="preserve">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710ACA5F" w14:textId="77777777" w:rsidR="00800F58" w:rsidRPr="004D7614" w:rsidRDefault="00800F58" w:rsidP="00800F58">
      <w:pPr>
        <w:adjustRightInd w:val="0"/>
        <w:rPr>
          <w:sz w:val="24"/>
          <w:szCs w:val="24"/>
        </w:rPr>
      </w:pPr>
      <w:r w:rsidRPr="004D7614">
        <w:rPr>
          <w:sz w:val="24"/>
          <w:szCs w:val="24"/>
        </w:rPr>
        <w:t>*****</w:t>
      </w:r>
    </w:p>
    <w:p w14:paraId="4602A528" w14:textId="30C4B137" w:rsidR="00800F58" w:rsidRPr="004D7614" w:rsidRDefault="00800F58" w:rsidP="00800F58">
      <w:pPr>
        <w:rPr>
          <w:snapToGrid w:val="0"/>
          <w:sz w:val="24"/>
          <w:szCs w:val="24"/>
        </w:rPr>
      </w:pPr>
      <w:r w:rsidRPr="004D7614">
        <w:rPr>
          <w:sz w:val="24"/>
          <w:szCs w:val="24"/>
        </w:rPr>
        <w:t>(d) Competing individual delivery orde</w:t>
      </w:r>
      <w:r w:rsidR="002713EA" w:rsidRPr="004D7614">
        <w:rPr>
          <w:sz w:val="24"/>
          <w:szCs w:val="24"/>
        </w:rPr>
        <w:t xml:space="preserve">rs through reverse auctioning. </w:t>
      </w:r>
      <w:r w:rsidRPr="004D7614">
        <w:rPr>
          <w:sz w:val="24"/>
          <w:szCs w:val="24"/>
        </w:rPr>
        <w:t xml:space="preserve">Contracting officers must use procurement note L10 when reverse auction may be used for </w:t>
      </w:r>
      <w:r w:rsidRPr="004D7614">
        <w:rPr>
          <w:snapToGrid w:val="0"/>
          <w:sz w:val="24"/>
          <w:szCs w:val="24"/>
        </w:rPr>
        <w:t>some or all delivery orders issued against a multiple award cont</w:t>
      </w:r>
      <w:r w:rsidR="002713EA" w:rsidRPr="004D7614">
        <w:rPr>
          <w:snapToGrid w:val="0"/>
          <w:sz w:val="24"/>
          <w:szCs w:val="24"/>
        </w:rPr>
        <w:t>ract with competitive ordering.</w:t>
      </w:r>
      <w:r w:rsidRPr="004D7614">
        <w:rPr>
          <w:snapToGrid w:val="0"/>
          <w:sz w:val="24"/>
          <w:szCs w:val="24"/>
        </w:rPr>
        <w:t xml:space="preserve"> Examples include FAR Subpart 8.4 requests for quotes and blanket purchase agreements (BPAs) when the BPA ordering process follows FAR 8.405-3(c)(2)(ii) or (iii).</w:t>
      </w:r>
    </w:p>
    <w:p w14:paraId="6E86D91A" w14:textId="77777777" w:rsidR="00800F58" w:rsidRPr="004D7614" w:rsidRDefault="00800F58" w:rsidP="00800F58">
      <w:pPr>
        <w:adjustRightInd w:val="0"/>
        <w:rPr>
          <w:sz w:val="24"/>
          <w:szCs w:val="24"/>
        </w:rPr>
      </w:pPr>
      <w:r w:rsidRPr="004D7614">
        <w:rPr>
          <w:sz w:val="24"/>
          <w:szCs w:val="24"/>
        </w:rPr>
        <w:t>*****</w:t>
      </w:r>
    </w:p>
    <w:p w14:paraId="274B6C20" w14:textId="170DEBBF" w:rsidR="00097EAC" w:rsidRPr="004D7614" w:rsidRDefault="00097EAC" w:rsidP="00097EAC">
      <w:pPr>
        <w:rPr>
          <w:sz w:val="24"/>
          <w:szCs w:val="24"/>
        </w:rPr>
      </w:pPr>
      <w:r w:rsidRPr="004D7614">
        <w:rPr>
          <w:sz w:val="24"/>
          <w:szCs w:val="24"/>
        </w:rPr>
        <w:t>L10 Competing Individual Delivery Orders Through Reverse Auctions (OCT 2016)</w:t>
      </w:r>
      <w:commentRangeStart w:id="495"/>
      <w:commentRangeEnd w:id="495"/>
      <w:r w:rsidR="008A35B0">
        <w:rPr>
          <w:rStyle w:val="CommentReference"/>
        </w:rPr>
        <w:commentReference w:id="495"/>
      </w:r>
    </w:p>
    <w:p w14:paraId="2EF7A881" w14:textId="3407C132" w:rsidR="00800F58" w:rsidRPr="004D7614" w:rsidRDefault="00800F58" w:rsidP="00800F58">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14:paraId="6E082D09" w14:textId="0A6FB121" w:rsidR="00800F58" w:rsidRPr="004D7614" w:rsidRDefault="00800F58" w:rsidP="00800F58">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14:paraId="4AB499BF" w14:textId="528FB8DC" w:rsidR="00800F58" w:rsidRPr="004D7614" w:rsidRDefault="00800F58" w:rsidP="00800F58">
      <w:pPr>
        <w:rPr>
          <w:sz w:val="24"/>
          <w:szCs w:val="24"/>
        </w:rPr>
      </w:pPr>
      <w:r w:rsidRPr="004D7614">
        <w:rPr>
          <w:sz w:val="24"/>
          <w:szCs w:val="24"/>
        </w:rPr>
        <w:lastRenderedPageBreak/>
        <w:t>(3) The reverse auction will be conducted using the commercial reverse auction service provider’s website, as embedded in the email notification. Participants shall be responsible for providing their own co</w:t>
      </w:r>
      <w:r w:rsidR="002713EA" w:rsidRPr="004D7614">
        <w:rPr>
          <w:sz w:val="24"/>
          <w:szCs w:val="24"/>
        </w:rPr>
        <w:t>mputer and Internet connection.</w:t>
      </w:r>
    </w:p>
    <w:p w14:paraId="0D7B0862" w14:textId="2C4BBB39" w:rsidR="00800F58" w:rsidRPr="004D7614" w:rsidRDefault="00800F58" w:rsidP="00800F58">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14:paraId="43FD62D4" w14:textId="39D404F4" w:rsidR="00800F58" w:rsidRPr="004D7614" w:rsidRDefault="00800F58" w:rsidP="00800F58">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14:paraId="6AC546F0" w14:textId="5D2B4CC0" w:rsidR="00800F58" w:rsidRPr="004D7614" w:rsidRDefault="00800F58" w:rsidP="00800F58">
      <w:pPr>
        <w:rPr>
          <w:snapToGrid w:val="0"/>
          <w:sz w:val="24"/>
          <w:szCs w:val="24"/>
        </w:rPr>
      </w:pPr>
      <w:r w:rsidRPr="004D7614">
        <w:rPr>
          <w:sz w:val="24"/>
          <w:szCs w:val="24"/>
        </w:rPr>
        <w:t xml:space="preserve">(6)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2D3F62EB" w14:textId="77777777" w:rsidR="00800F58" w:rsidRPr="004D7614" w:rsidRDefault="00800F58" w:rsidP="00087DF3">
      <w:pPr>
        <w:adjustRightInd w:val="0"/>
        <w:spacing w:after="240"/>
        <w:rPr>
          <w:snapToGrid w:val="0"/>
          <w:sz w:val="24"/>
          <w:szCs w:val="24"/>
        </w:rPr>
      </w:pPr>
      <w:r w:rsidRPr="004D7614">
        <w:rPr>
          <w:sz w:val="24"/>
          <w:szCs w:val="24"/>
        </w:rPr>
        <w:t>*****</w:t>
      </w:r>
    </w:p>
    <w:p w14:paraId="73C2A36A" w14:textId="3CA449C3" w:rsidR="00800F58" w:rsidRPr="004B2670" w:rsidRDefault="00800F58" w:rsidP="004B2670">
      <w:pPr>
        <w:pStyle w:val="Heading3"/>
        <w:rPr>
          <w:sz w:val="24"/>
          <w:szCs w:val="24"/>
        </w:rPr>
      </w:pPr>
      <w:bookmarkStart w:id="496" w:name="P15_408"/>
      <w:r w:rsidRPr="004B2670">
        <w:rPr>
          <w:sz w:val="24"/>
          <w:szCs w:val="24"/>
        </w:rPr>
        <w:t>15.408</w:t>
      </w:r>
      <w:bookmarkEnd w:id="496"/>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14:paraId="0D0415BE" w14:textId="7DDFFBFB" w:rsidR="00800F58" w:rsidRPr="00800F58" w:rsidRDefault="00800F58" w:rsidP="00800F58">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14:paraId="70C2D3CA" w14:textId="77777777" w:rsidR="00800F58" w:rsidRPr="00800F58" w:rsidRDefault="00800F58" w:rsidP="00087DF3">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14:paraId="321A2557" w14:textId="77777777" w:rsidR="00800F58" w:rsidRPr="00800F58" w:rsidRDefault="00800F58" w:rsidP="006A25DC">
      <w:pPr>
        <w:pStyle w:val="Heading2"/>
      </w:pPr>
      <w:r w:rsidRPr="00800F58">
        <w:t xml:space="preserve">SUBPART 15.6 – </w:t>
      </w:r>
      <w:r w:rsidRPr="00800F58">
        <w:rPr>
          <w:spacing w:val="-2"/>
        </w:rPr>
        <w:t>UNSOLICITED</w:t>
      </w:r>
      <w:r w:rsidRPr="00800F58">
        <w:t xml:space="preserve"> PROPOSALS</w:t>
      </w:r>
    </w:p>
    <w:p w14:paraId="30174FF3" w14:textId="15EBBE14" w:rsidR="00800F58" w:rsidRDefault="008A3DDB" w:rsidP="00087DF3">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14:paraId="0962F2D9" w14:textId="5015AF0A" w:rsidR="00800F58" w:rsidRPr="000A02D4" w:rsidRDefault="00800F58" w:rsidP="004B2670">
      <w:pPr>
        <w:pStyle w:val="Heading3"/>
        <w:rPr>
          <w:spacing w:val="-3"/>
          <w:sz w:val="24"/>
          <w:szCs w:val="24"/>
        </w:rPr>
      </w:pPr>
      <w:bookmarkStart w:id="497" w:name="P15_606"/>
      <w:r w:rsidRPr="000A02D4">
        <w:rPr>
          <w:sz w:val="24"/>
          <w:szCs w:val="24"/>
        </w:rPr>
        <w:t>15.606</w:t>
      </w:r>
      <w:bookmarkEnd w:id="497"/>
      <w:r w:rsidRPr="000A02D4">
        <w:rPr>
          <w:sz w:val="24"/>
          <w:szCs w:val="24"/>
        </w:rPr>
        <w:t xml:space="preserve"> Agency procedures.</w:t>
      </w:r>
    </w:p>
    <w:p w14:paraId="340B32F1" w14:textId="16DB8C18" w:rsidR="00800F58" w:rsidRPr="000A02D4" w:rsidRDefault="00800F58" w:rsidP="00800F58">
      <w:pPr>
        <w:rPr>
          <w:sz w:val="24"/>
          <w:szCs w:val="24"/>
        </w:rPr>
      </w:pPr>
      <w:r w:rsidRPr="000A02D4">
        <w:rPr>
          <w:sz w:val="24"/>
          <w:szCs w:val="24"/>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14:paraId="2CAE25AA" w14:textId="13A60FD1" w:rsidR="00800F58" w:rsidRPr="000A02D4" w:rsidRDefault="002713EA" w:rsidP="00800F58">
      <w:pPr>
        <w:rPr>
          <w:sz w:val="24"/>
          <w:szCs w:val="24"/>
        </w:rPr>
      </w:pPr>
      <w:r w:rsidRPr="000A02D4">
        <w:rPr>
          <w:sz w:val="24"/>
          <w:szCs w:val="24"/>
        </w:rPr>
        <w:tab/>
      </w:r>
      <w:r w:rsidRPr="000A02D4">
        <w:rPr>
          <w:sz w:val="24"/>
          <w:szCs w:val="24"/>
        </w:rPr>
        <w:tab/>
        <w:t>(i) Coordinate and manage UPs;</w:t>
      </w:r>
    </w:p>
    <w:p w14:paraId="2FE7A3A1" w14:textId="4CE23E95"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 Protect UPs from unauthorized disclosure (FAR 15.608 and 15.609); use cover sheet provided in FAR 15.609 for all stages of the Government’s handling of a UP;</w:t>
      </w:r>
    </w:p>
    <w:p w14:paraId="647D2C28" w14:textId="2631BE30"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(iii) Advise UP program manager when a UP ne</w:t>
      </w:r>
      <w:r w:rsidRPr="000A02D4">
        <w:rPr>
          <w:sz w:val="24"/>
          <w:szCs w:val="24"/>
        </w:rPr>
        <w:t>eds wider consideration in DLA;</w:t>
      </w:r>
    </w:p>
    <w:p w14:paraId="3113DE1D" w14:textId="2C35B0DF"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(iv) Preserve accurate and complete disposition record of all UP processed;</w:t>
      </w:r>
    </w:p>
    <w:p w14:paraId="623CC15F" w14:textId="30BA431B" w:rsidR="00800F58" w:rsidRPr="000A02D4" w:rsidRDefault="002713EA" w:rsidP="00800F58">
      <w:pPr>
        <w:rPr>
          <w:sz w:val="24"/>
          <w:szCs w:val="24"/>
        </w:rPr>
      </w:pPr>
      <w:r w:rsidRPr="000A02D4">
        <w:rPr>
          <w:sz w:val="24"/>
          <w:szCs w:val="24"/>
        </w:rPr>
        <w:lastRenderedPageBreak/>
        <w:tab/>
      </w:r>
      <w:r w:rsidRPr="000A02D4">
        <w:rPr>
          <w:sz w:val="24"/>
          <w:szCs w:val="24"/>
        </w:rPr>
        <w:tab/>
      </w:r>
      <w:r w:rsidR="00800F58" w:rsidRPr="000A02D4">
        <w:rPr>
          <w:sz w:val="24"/>
          <w:szCs w:val="24"/>
        </w:rPr>
        <w:t>(v) Ensure all affected evaluation offices and personnel follow FAR 15.608 and 15.609;</w:t>
      </w:r>
    </w:p>
    <w:p w14:paraId="4FD33440" w14:textId="3D221654" w:rsidR="00800F58" w:rsidRPr="000A02D4" w:rsidRDefault="002713EA" w:rsidP="00800F58">
      <w:pPr>
        <w:rPr>
          <w:b/>
          <w:sz w:val="24"/>
          <w:szCs w:val="24"/>
        </w:rPr>
      </w:pPr>
      <w:r w:rsidRPr="000A02D4">
        <w:rPr>
          <w:sz w:val="24"/>
          <w:szCs w:val="24"/>
        </w:rPr>
        <w:tab/>
      </w:r>
      <w:r w:rsidRPr="000A02D4">
        <w:rPr>
          <w:sz w:val="24"/>
          <w:szCs w:val="24"/>
        </w:rPr>
        <w:tab/>
      </w:r>
      <w:r w:rsidR="00800F58" w:rsidRPr="000A02D4">
        <w:rPr>
          <w:sz w:val="24"/>
          <w:szCs w:val="24"/>
        </w:rPr>
        <w:t>(vi) Ensure evaluators provide supporting reason for conclusions and recommendations. When recommending the UP for acceptance, ensure evaluators specify available</w:t>
      </w:r>
      <w:r w:rsidRPr="000A02D4">
        <w:rPr>
          <w:sz w:val="24"/>
          <w:szCs w:val="24"/>
        </w:rPr>
        <w:t xml:space="preserve"> funds or programmed funds; and</w:t>
      </w:r>
    </w:p>
    <w:p w14:paraId="748853D0" w14:textId="6BFF1CC8"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(vii) Send to contractors expressing interest in sending a UP the information in FAR 15.604(a)(1) through (6).</w:t>
      </w:r>
    </w:p>
    <w:p w14:paraId="2D04473A" w14:textId="636CBA8C" w:rsidR="00800F58" w:rsidRPr="000A02D4" w:rsidRDefault="002713EA" w:rsidP="00800F58">
      <w:pPr>
        <w:rPr>
          <w:sz w:val="24"/>
          <w:szCs w:val="24"/>
        </w:rPr>
      </w:pPr>
      <w:r w:rsidRPr="000A02D4">
        <w:rPr>
          <w:sz w:val="24"/>
          <w:szCs w:val="24"/>
        </w:rPr>
        <w:tab/>
      </w:r>
      <w:r w:rsidR="00800F58" w:rsidRPr="000A02D4">
        <w:rPr>
          <w:sz w:val="24"/>
          <w:szCs w:val="24"/>
        </w:rPr>
        <w:t>(S-91) Detailed procedures.</w:t>
      </w:r>
    </w:p>
    <w:p w14:paraId="182D4EDE" w14:textId="3574706F"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00800F58" w:rsidRPr="000A02D4">
        <w:rPr>
          <w:strike/>
          <w:sz w:val="24"/>
          <w:szCs w:val="24"/>
        </w:rPr>
        <w:t xml:space="preserve"> </w:t>
      </w:r>
      <w:r w:rsidR="00800F58"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w:t>
      </w:r>
      <w:r w:rsidRPr="000A02D4">
        <w:rPr>
          <w:sz w:val="24"/>
          <w:szCs w:val="24"/>
        </w:rPr>
        <w:t>ew in 90 days from UP receipt.</w:t>
      </w:r>
    </w:p>
    <w:p w14:paraId="1D37697A" w14:textId="6738F3DE"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sidR="000A02D4">
        <w:rPr>
          <w:sz w:val="24"/>
          <w:szCs w:val="24"/>
        </w:rPr>
        <w:t xml:space="preserve"> commitment by the government. </w:t>
      </w:r>
      <w:r w:rsidR="00800F58" w:rsidRPr="000A02D4">
        <w:rPr>
          <w:sz w:val="24"/>
          <w:szCs w:val="24"/>
        </w:rPr>
        <w:t>The coordinator tells the DLA Acquisition Operations UP program manager the</w:t>
      </w:r>
      <w:r w:rsidRPr="000A02D4">
        <w:rPr>
          <w:sz w:val="24"/>
          <w:szCs w:val="24"/>
        </w:rPr>
        <w:t>y asked for added information.</w:t>
      </w:r>
    </w:p>
    <w:p w14:paraId="71D62417" w14:textId="2B46152E" w:rsidR="00800F58" w:rsidRPr="000A02D4" w:rsidRDefault="002713EA" w:rsidP="00800F58">
      <w:pPr>
        <w:pStyle w:val="Default"/>
        <w:rPr>
          <w:rFonts w:ascii="Times New Roman" w:hAnsi="Times New Roman" w:cs="Times New Roman"/>
        </w:rPr>
      </w:pPr>
      <w:r w:rsidRPr="000A02D4">
        <w:rPr>
          <w:rFonts w:ascii="Times New Roman" w:hAnsi="Times New Roman" w:cs="Times New Roman"/>
        </w:rPr>
        <w:tab/>
      </w:r>
      <w:r w:rsidRPr="000A02D4">
        <w:rPr>
          <w:rFonts w:ascii="Times New Roman" w:hAnsi="Times New Roman" w:cs="Times New Roman"/>
        </w:rPr>
        <w:tab/>
      </w:r>
      <w:r w:rsidR="00800F58" w:rsidRPr="000A02D4">
        <w:rPr>
          <w:rFonts w:ascii="Times New Roman" w:hAnsi="Times New Roman" w:cs="Times New Roman"/>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14:paraId="3F337E17" w14:textId="148BA6B7" w:rsidR="00800F58" w:rsidRPr="000A02D4" w:rsidRDefault="002713EA" w:rsidP="00800F58">
      <w:pPr>
        <w:rPr>
          <w:rFonts w:eastAsia="Calibri"/>
          <w:sz w:val="24"/>
          <w:szCs w:val="24"/>
          <w:lang w:eastAsia="x-none"/>
        </w:rPr>
      </w:pPr>
      <w:r w:rsidRPr="000A02D4">
        <w:rPr>
          <w:sz w:val="24"/>
          <w:szCs w:val="24"/>
        </w:rPr>
        <w:tab/>
      </w:r>
      <w:r w:rsidRPr="000A02D4">
        <w:rPr>
          <w:sz w:val="24"/>
          <w:szCs w:val="24"/>
        </w:rPr>
        <w:tab/>
      </w:r>
      <w:r w:rsidR="00800F58"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00800F58"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00800F58" w:rsidRPr="000A02D4">
        <w:rPr>
          <w:rFonts w:eastAsia="Calibri"/>
          <w:sz w:val="24"/>
          <w:szCs w:val="24"/>
          <w:lang w:val="x-none" w:eastAsia="x-none"/>
        </w:rPr>
        <w:t>provide for full and open competition</w:t>
      </w:r>
      <w:r w:rsidR="00800F58"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14:paraId="35791C63" w14:textId="63C8A96E" w:rsidR="00800F58" w:rsidRPr="000A02D4" w:rsidRDefault="00800F58" w:rsidP="00800F58">
      <w:pPr>
        <w:rPr>
          <w:sz w:val="24"/>
          <w:szCs w:val="24"/>
        </w:rPr>
      </w:pPr>
      <w:r w:rsidRPr="000A02D4">
        <w:rPr>
          <w:sz w:val="24"/>
          <w:szCs w:val="24"/>
        </w:rPr>
        <w:t>(b) Organization co</w:t>
      </w:r>
      <w:r w:rsidR="002713EA" w:rsidRPr="000A02D4">
        <w:rPr>
          <w:sz w:val="24"/>
          <w:szCs w:val="24"/>
        </w:rPr>
        <w:t>ordinators responsible for UPs.</w:t>
      </w:r>
    </w:p>
    <w:p w14:paraId="0242C840" w14:textId="45D46CB3" w:rsidR="00800F58" w:rsidRPr="000A02D4" w:rsidRDefault="002713EA" w:rsidP="00800F58">
      <w:pPr>
        <w:rPr>
          <w:sz w:val="24"/>
          <w:szCs w:val="24"/>
        </w:rPr>
      </w:pPr>
      <w:r w:rsidRPr="000A02D4">
        <w:rPr>
          <w:sz w:val="24"/>
          <w:szCs w:val="24"/>
        </w:rPr>
        <w:tab/>
      </w:r>
      <w:r w:rsidR="00800F58" w:rsidRPr="000A02D4">
        <w:rPr>
          <w:sz w:val="24"/>
          <w:szCs w:val="24"/>
        </w:rPr>
        <w:t>(S-90) DLA Land and Maritime – Competition Advocate (primary) and Procurement Process Directorate (alternate)</w:t>
      </w:r>
    </w:p>
    <w:p w14:paraId="57090143" w14:textId="7F58A939" w:rsidR="00800F58" w:rsidRPr="000A02D4" w:rsidRDefault="002713EA" w:rsidP="00800F58">
      <w:pPr>
        <w:rPr>
          <w:sz w:val="24"/>
          <w:szCs w:val="24"/>
        </w:rPr>
      </w:pPr>
      <w:r w:rsidRPr="000A02D4">
        <w:rPr>
          <w:sz w:val="24"/>
          <w:szCs w:val="24"/>
        </w:rPr>
        <w:tab/>
      </w:r>
      <w:r w:rsidR="00800F58" w:rsidRPr="000A02D4">
        <w:rPr>
          <w:sz w:val="24"/>
          <w:szCs w:val="24"/>
        </w:rPr>
        <w:t>(S-91) DLA Troop Support – Pricing and Strategy Division Chief</w:t>
      </w:r>
    </w:p>
    <w:p w14:paraId="0F824229" w14:textId="5F7F37E3" w:rsidR="00800F58" w:rsidRPr="000A02D4" w:rsidRDefault="002713EA" w:rsidP="00800F58">
      <w:pPr>
        <w:rPr>
          <w:sz w:val="24"/>
          <w:szCs w:val="24"/>
        </w:rPr>
      </w:pPr>
      <w:r w:rsidRPr="000A02D4">
        <w:rPr>
          <w:sz w:val="24"/>
          <w:szCs w:val="24"/>
        </w:rPr>
        <w:tab/>
      </w:r>
      <w:r w:rsidR="00800F58" w:rsidRPr="000A02D4">
        <w:rPr>
          <w:sz w:val="24"/>
          <w:szCs w:val="24"/>
        </w:rPr>
        <w:t>(S-92) DLA Aviation – Pricing Division Chief</w:t>
      </w:r>
    </w:p>
    <w:p w14:paraId="1330C8B5" w14:textId="6FE7B5AD" w:rsidR="00800F58" w:rsidRPr="000A02D4" w:rsidRDefault="002713EA" w:rsidP="00800F58">
      <w:pPr>
        <w:rPr>
          <w:sz w:val="24"/>
          <w:szCs w:val="24"/>
        </w:rPr>
      </w:pPr>
      <w:r w:rsidRPr="000A02D4">
        <w:rPr>
          <w:sz w:val="24"/>
          <w:szCs w:val="24"/>
        </w:rPr>
        <w:tab/>
      </w:r>
      <w:r w:rsidR="00800F58" w:rsidRPr="000A02D4">
        <w:rPr>
          <w:sz w:val="24"/>
          <w:szCs w:val="24"/>
        </w:rPr>
        <w:t>(S-93) DLA Energy – Acquisition Policy and Oversight Associate Director</w:t>
      </w:r>
    </w:p>
    <w:p w14:paraId="519088DE" w14:textId="3F9F8D72" w:rsidR="00800F58" w:rsidRPr="000A02D4" w:rsidRDefault="002713EA" w:rsidP="00800F58">
      <w:pPr>
        <w:rPr>
          <w:sz w:val="24"/>
          <w:szCs w:val="24"/>
        </w:rPr>
      </w:pPr>
      <w:r w:rsidRPr="000A02D4">
        <w:rPr>
          <w:sz w:val="24"/>
          <w:szCs w:val="24"/>
        </w:rPr>
        <w:lastRenderedPageBreak/>
        <w:tab/>
      </w:r>
      <w:r w:rsidR="00800F58" w:rsidRPr="000A02D4">
        <w:rPr>
          <w:sz w:val="24"/>
          <w:szCs w:val="24"/>
        </w:rPr>
        <w:t>(S-94) DLA Disposition Services – Acquisition Procedures Division Chief</w:t>
      </w:r>
    </w:p>
    <w:p w14:paraId="30DF8092" w14:textId="401F2F54" w:rsidR="00800F58" w:rsidRPr="000A02D4" w:rsidRDefault="002713EA" w:rsidP="00800F58">
      <w:pPr>
        <w:rPr>
          <w:sz w:val="24"/>
          <w:szCs w:val="24"/>
        </w:rPr>
      </w:pPr>
      <w:r w:rsidRPr="000A02D4">
        <w:rPr>
          <w:sz w:val="24"/>
          <w:szCs w:val="24"/>
        </w:rPr>
        <w:tab/>
      </w:r>
      <w:r w:rsidR="00800F58" w:rsidRPr="000A02D4">
        <w:rPr>
          <w:sz w:val="24"/>
          <w:szCs w:val="24"/>
        </w:rPr>
        <w:t>(S-95) DLA Distribution – Acquisition Policy Chief</w:t>
      </w:r>
    </w:p>
    <w:p w14:paraId="0954254D" w14:textId="457F0168" w:rsidR="00800F58" w:rsidRPr="000A02D4" w:rsidRDefault="002713EA" w:rsidP="00800F58">
      <w:pPr>
        <w:rPr>
          <w:sz w:val="24"/>
          <w:szCs w:val="24"/>
        </w:rPr>
      </w:pPr>
      <w:r w:rsidRPr="000A02D4">
        <w:rPr>
          <w:sz w:val="24"/>
          <w:szCs w:val="24"/>
        </w:rPr>
        <w:tab/>
      </w:r>
      <w:r w:rsidR="00800F58" w:rsidRPr="000A02D4">
        <w:rPr>
          <w:sz w:val="24"/>
          <w:szCs w:val="24"/>
        </w:rPr>
        <w:t>(S-96) DLA Strategic Materials – Contracting Director</w:t>
      </w:r>
    </w:p>
    <w:p w14:paraId="7C27C0A7" w14:textId="40B1A965" w:rsidR="00800F58" w:rsidRPr="000A02D4" w:rsidRDefault="002713EA" w:rsidP="00800F58">
      <w:pPr>
        <w:rPr>
          <w:sz w:val="24"/>
          <w:szCs w:val="24"/>
        </w:rPr>
      </w:pPr>
      <w:r w:rsidRPr="000A02D4">
        <w:rPr>
          <w:sz w:val="24"/>
          <w:szCs w:val="24"/>
        </w:rPr>
        <w:tab/>
      </w:r>
      <w:r w:rsidR="00800F58" w:rsidRPr="000A02D4">
        <w:rPr>
          <w:sz w:val="24"/>
          <w:szCs w:val="24"/>
        </w:rPr>
        <w:t>(S-97) DLA Contracting Services Office – Contract &amp; Pricing Compliance Division Chief</w:t>
      </w:r>
    </w:p>
    <w:p w14:paraId="4F1467D7"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741784" w:rsidSect="009A0AF7">
          <w:headerReference w:type="even" r:id="rId213"/>
          <w:headerReference w:type="default" r:id="rId214"/>
          <w:footerReference w:type="even" r:id="rId215"/>
          <w:footerReference w:type="default" r:id="rId216"/>
          <w:pgSz w:w="12240" w:h="15840"/>
          <w:pgMar w:top="1440" w:right="1440" w:bottom="1440" w:left="1440" w:header="720" w:footer="720" w:gutter="0"/>
          <w:cols w:space="720"/>
          <w:docGrid w:linePitch="299"/>
        </w:sectPr>
      </w:pPr>
      <w:bookmarkStart w:id="498" w:name="Part16"/>
      <w:bookmarkEnd w:id="498"/>
      <w:r w:rsidRPr="000A02D4">
        <w:rPr>
          <w:b/>
          <w:sz w:val="24"/>
          <w:szCs w:val="24"/>
        </w:rPr>
        <w:br w:type="page"/>
      </w:r>
    </w:p>
    <w:p w14:paraId="1F78D147" w14:textId="07435045" w:rsidR="00097EAC" w:rsidRPr="003B335B" w:rsidRDefault="00097EAC" w:rsidP="00457CD6">
      <w:pPr>
        <w:pStyle w:val="Heading1"/>
        <w:rPr>
          <w:sz w:val="24"/>
          <w:szCs w:val="24"/>
        </w:rPr>
      </w:pPr>
      <w:bookmarkStart w:id="499" w:name="P16"/>
      <w:r w:rsidRPr="003B335B">
        <w:rPr>
          <w:sz w:val="24"/>
          <w:szCs w:val="24"/>
        </w:rPr>
        <w:lastRenderedPageBreak/>
        <w:t>PART 16 – TYPES OF CONTRACTS</w:t>
      </w:r>
      <w:commentRangeStart w:id="500"/>
      <w:commentRangeEnd w:id="500"/>
      <w:r w:rsidRPr="003B335B">
        <w:rPr>
          <w:sz w:val="24"/>
          <w:szCs w:val="24"/>
        </w:rPr>
        <w:commentReference w:id="500"/>
      </w:r>
    </w:p>
    <w:p w14:paraId="79014EC1" w14:textId="7B73B0F1" w:rsidR="00097EAC" w:rsidRPr="004D7614" w:rsidRDefault="00F020CE" w:rsidP="00087DF3">
      <w:pPr>
        <w:spacing w:after="240"/>
        <w:jc w:val="center"/>
        <w:rPr>
          <w:i/>
          <w:sz w:val="24"/>
          <w:szCs w:val="24"/>
        </w:rPr>
      </w:pPr>
      <w:r w:rsidRPr="004D7614">
        <w:rPr>
          <w:i/>
          <w:sz w:val="24"/>
          <w:szCs w:val="24"/>
        </w:rPr>
        <w:t xml:space="preserve">(Revised </w:t>
      </w:r>
      <w:r w:rsidR="003347D9">
        <w:rPr>
          <w:i/>
          <w:sz w:val="24"/>
          <w:szCs w:val="24"/>
        </w:rPr>
        <w:t>January 11, 2022</w:t>
      </w:r>
      <w:r w:rsidRPr="004D7614">
        <w:rPr>
          <w:i/>
          <w:sz w:val="24"/>
          <w:szCs w:val="24"/>
        </w:rPr>
        <w:t xml:space="preserve"> through PROCLTR 20</w:t>
      </w:r>
      <w:r>
        <w:rPr>
          <w:i/>
          <w:sz w:val="24"/>
          <w:szCs w:val="24"/>
        </w:rPr>
        <w:t>21-</w:t>
      </w:r>
      <w:r w:rsidR="00096897">
        <w:rPr>
          <w:i/>
          <w:sz w:val="24"/>
          <w:szCs w:val="24"/>
        </w:rPr>
        <w:t>15</w:t>
      </w:r>
      <w:r w:rsidR="00097EAC" w:rsidRPr="004D7614">
        <w:rPr>
          <w:i/>
          <w:sz w:val="24"/>
          <w:szCs w:val="24"/>
        </w:rPr>
        <w:t>)</w:t>
      </w:r>
    </w:p>
    <w:bookmarkEnd w:id="499"/>
    <w:p w14:paraId="09A11C34" w14:textId="77777777" w:rsidR="002B65D8" w:rsidRPr="004D7614" w:rsidRDefault="002B65D8" w:rsidP="002B65D8">
      <w:pPr>
        <w:jc w:val="center"/>
        <w:rPr>
          <w:b/>
          <w:sz w:val="24"/>
          <w:szCs w:val="24"/>
        </w:rPr>
      </w:pPr>
      <w:r w:rsidRPr="004D7614">
        <w:rPr>
          <w:b/>
          <w:sz w:val="24"/>
          <w:szCs w:val="24"/>
        </w:rPr>
        <w:t>TABLE OF CONTENTS</w:t>
      </w:r>
    </w:p>
    <w:p w14:paraId="04C3A26E" w14:textId="77777777" w:rsidR="002B65D8" w:rsidRPr="004D7614" w:rsidRDefault="002B65D8" w:rsidP="002B65D8">
      <w:pPr>
        <w:rPr>
          <w:b/>
          <w:sz w:val="24"/>
          <w:szCs w:val="24"/>
        </w:rPr>
      </w:pPr>
      <w:r w:rsidRPr="004D7614">
        <w:rPr>
          <w:b/>
          <w:sz w:val="24"/>
          <w:szCs w:val="24"/>
        </w:rPr>
        <w:t>SUBPART 16.1 – SELECTING CONTRACT TYPES</w:t>
      </w:r>
    </w:p>
    <w:p w14:paraId="603AF787" w14:textId="19E64D37" w:rsidR="002B65D8" w:rsidRPr="004D7614" w:rsidRDefault="005A1C85" w:rsidP="002B65D8">
      <w:pPr>
        <w:rPr>
          <w:sz w:val="24"/>
          <w:szCs w:val="24"/>
        </w:rPr>
      </w:pPr>
      <w:hyperlink w:anchor="P16_190" w:history="1">
        <w:r w:rsidR="002B65D8" w:rsidRPr="004D7614">
          <w:rPr>
            <w:sz w:val="24"/>
            <w:szCs w:val="24"/>
            <w:u w:val="single"/>
          </w:rPr>
          <w:t>16.190</w:t>
        </w:r>
      </w:hyperlink>
      <w:r w:rsidR="002B65D8" w:rsidRPr="004D7614">
        <w:rPr>
          <w:sz w:val="24"/>
          <w:szCs w:val="24"/>
        </w:rPr>
        <w:tab/>
      </w:r>
      <w:r w:rsidR="00DB5297" w:rsidRPr="004D7614">
        <w:rPr>
          <w:sz w:val="24"/>
          <w:szCs w:val="24"/>
        </w:rPr>
        <w:tab/>
      </w:r>
      <w:r w:rsidR="002B65D8" w:rsidRPr="004D7614">
        <w:rPr>
          <w:sz w:val="24"/>
          <w:szCs w:val="24"/>
        </w:rPr>
        <w:t>Long-term contracting.</w:t>
      </w:r>
    </w:p>
    <w:p w14:paraId="5136DE44" w14:textId="096CAFBD" w:rsidR="002B65D8" w:rsidRPr="004D7614" w:rsidRDefault="005A1C85" w:rsidP="002B65D8">
      <w:pPr>
        <w:rPr>
          <w:sz w:val="24"/>
          <w:szCs w:val="24"/>
        </w:rPr>
      </w:pPr>
      <w:hyperlink w:anchor="P16_191" w:history="1">
        <w:r w:rsidR="002B65D8" w:rsidRPr="004D7614">
          <w:rPr>
            <w:rStyle w:val="Hyperlink"/>
            <w:sz w:val="24"/>
            <w:szCs w:val="24"/>
          </w:rPr>
          <w:t>16.191</w:t>
        </w:r>
      </w:hyperlink>
      <w:r w:rsidR="00AA4E88" w:rsidRPr="00323F95">
        <w:rPr>
          <w:rStyle w:val="Hyperlink"/>
          <w:sz w:val="24"/>
          <w:szCs w:val="24"/>
          <w:u w:val="none"/>
        </w:rPr>
        <w:tab/>
      </w:r>
      <w:r w:rsidR="00AA4E88" w:rsidRPr="00323F95">
        <w:rPr>
          <w:rStyle w:val="Hyperlink"/>
          <w:sz w:val="24"/>
          <w:szCs w:val="24"/>
          <w:u w:val="none"/>
        </w:rPr>
        <w:tab/>
      </w:r>
      <w:r w:rsidR="002B65D8" w:rsidRPr="004D7614">
        <w:rPr>
          <w:sz w:val="24"/>
          <w:szCs w:val="24"/>
        </w:rPr>
        <w:t>Bridge contracts.</w:t>
      </w:r>
    </w:p>
    <w:p w14:paraId="40F9C9F1" w14:textId="3C8F36CC" w:rsidR="002B65D8" w:rsidRPr="004D7614" w:rsidRDefault="002B65D8" w:rsidP="002B65D8">
      <w:pPr>
        <w:rPr>
          <w:b/>
          <w:sz w:val="24"/>
          <w:szCs w:val="24"/>
        </w:rPr>
      </w:pPr>
      <w:r w:rsidRPr="004D7614">
        <w:rPr>
          <w:b/>
          <w:sz w:val="24"/>
          <w:szCs w:val="24"/>
        </w:rPr>
        <w:t>SUBPART 16.2 – FIXED PRICE CONTRACTS</w:t>
      </w:r>
    </w:p>
    <w:p w14:paraId="49C50A54" w14:textId="2D029466" w:rsidR="002B65D8" w:rsidRPr="004D7614" w:rsidRDefault="005A1C85" w:rsidP="002B65D8">
      <w:pPr>
        <w:rPr>
          <w:sz w:val="24"/>
          <w:szCs w:val="24"/>
        </w:rPr>
      </w:pPr>
      <w:hyperlink w:anchor="P16_203" w:history="1">
        <w:r w:rsidR="002B65D8" w:rsidRPr="004D7614">
          <w:rPr>
            <w:sz w:val="24"/>
            <w:szCs w:val="24"/>
            <w:u w:val="single"/>
          </w:rPr>
          <w:t>16.203</w:t>
        </w:r>
      </w:hyperlink>
      <w:r w:rsidR="002B65D8" w:rsidRPr="004D7614">
        <w:rPr>
          <w:sz w:val="24"/>
          <w:szCs w:val="24"/>
        </w:rPr>
        <w:tab/>
      </w:r>
      <w:r w:rsidR="00DB5297" w:rsidRPr="004D7614">
        <w:rPr>
          <w:sz w:val="24"/>
          <w:szCs w:val="24"/>
        </w:rPr>
        <w:tab/>
      </w:r>
      <w:r w:rsidR="002B65D8" w:rsidRPr="004D7614">
        <w:rPr>
          <w:sz w:val="24"/>
          <w:szCs w:val="24"/>
        </w:rPr>
        <w:t>Fixed</w:t>
      </w:r>
      <w:r w:rsidR="002B65D8" w:rsidRPr="004D7614">
        <w:rPr>
          <w:sz w:val="24"/>
          <w:szCs w:val="24"/>
        </w:rPr>
        <w:noBreakHyphen/>
        <w:t>price contracts with economic price adjustment.</w:t>
      </w:r>
    </w:p>
    <w:p w14:paraId="68FB544E" w14:textId="36A6EBDF" w:rsidR="00B473B5" w:rsidRPr="004D7614" w:rsidRDefault="005A1C85" w:rsidP="00B473B5">
      <w:pPr>
        <w:rPr>
          <w:sz w:val="24"/>
          <w:szCs w:val="24"/>
        </w:rPr>
      </w:pPr>
      <w:hyperlink w:anchor="P16_203_1" w:history="1">
        <w:r w:rsidR="00B473B5" w:rsidRPr="004D7614">
          <w:rPr>
            <w:rStyle w:val="Hyperlink"/>
            <w:sz w:val="24"/>
            <w:szCs w:val="24"/>
          </w:rPr>
          <w:t>16.203-1</w:t>
        </w:r>
      </w:hyperlink>
      <w:r w:rsidR="00B473B5" w:rsidRPr="004D7614">
        <w:rPr>
          <w:sz w:val="24"/>
          <w:szCs w:val="24"/>
        </w:rPr>
        <w:tab/>
        <w:t>Description.</w:t>
      </w:r>
    </w:p>
    <w:p w14:paraId="272A01F2" w14:textId="6A20E84D" w:rsidR="002B65D8" w:rsidRPr="004D7614" w:rsidRDefault="005A1C85" w:rsidP="002B65D8">
      <w:pPr>
        <w:rPr>
          <w:sz w:val="24"/>
          <w:szCs w:val="24"/>
        </w:rPr>
      </w:pPr>
      <w:hyperlink w:anchor="P16_203_2" w:history="1">
        <w:r w:rsidR="002B65D8" w:rsidRPr="004D7614">
          <w:rPr>
            <w:sz w:val="24"/>
            <w:szCs w:val="24"/>
            <w:u w:val="single"/>
          </w:rPr>
          <w:t>16.203</w:t>
        </w:r>
        <w:r w:rsidR="002B65D8" w:rsidRPr="004D7614">
          <w:rPr>
            <w:sz w:val="24"/>
            <w:szCs w:val="24"/>
            <w:u w:val="single"/>
          </w:rPr>
          <w:noBreakHyphen/>
          <w:t>2</w:t>
        </w:r>
      </w:hyperlink>
      <w:r w:rsidR="002B65D8" w:rsidRPr="004D7614">
        <w:rPr>
          <w:sz w:val="24"/>
          <w:szCs w:val="24"/>
        </w:rPr>
        <w:tab/>
        <w:t>Application.</w:t>
      </w:r>
    </w:p>
    <w:p w14:paraId="11628A70" w14:textId="309A1B53" w:rsidR="00B473B5" w:rsidRPr="004D7614" w:rsidRDefault="005A1C85" w:rsidP="00B473B5">
      <w:pPr>
        <w:rPr>
          <w:sz w:val="24"/>
          <w:szCs w:val="24"/>
        </w:rPr>
      </w:pPr>
      <w:hyperlink w:anchor="P16_203_3" w:history="1">
        <w:r w:rsidR="00B473B5" w:rsidRPr="004D7614">
          <w:rPr>
            <w:rStyle w:val="Hyperlink"/>
            <w:sz w:val="24"/>
            <w:szCs w:val="24"/>
          </w:rPr>
          <w:t>16.203-3</w:t>
        </w:r>
      </w:hyperlink>
      <w:r w:rsidR="00B473B5" w:rsidRPr="004D7614">
        <w:rPr>
          <w:sz w:val="24"/>
          <w:szCs w:val="24"/>
        </w:rPr>
        <w:tab/>
        <w:t>Limitations.</w:t>
      </w:r>
    </w:p>
    <w:p w14:paraId="0C65B6E5" w14:textId="6863DBB0" w:rsidR="00B473B5" w:rsidRPr="004D7614" w:rsidRDefault="005A1C85" w:rsidP="00B473B5">
      <w:pPr>
        <w:rPr>
          <w:sz w:val="24"/>
          <w:szCs w:val="24"/>
        </w:rPr>
      </w:pPr>
      <w:hyperlink w:anchor="P16_203_4" w:history="1">
        <w:r w:rsidR="00B473B5" w:rsidRPr="004D7614">
          <w:rPr>
            <w:rStyle w:val="Hyperlink"/>
            <w:sz w:val="24"/>
            <w:szCs w:val="24"/>
          </w:rPr>
          <w:t>16.203-4</w:t>
        </w:r>
      </w:hyperlink>
      <w:r w:rsidR="00B473B5" w:rsidRPr="004D7614">
        <w:rPr>
          <w:sz w:val="24"/>
          <w:szCs w:val="24"/>
        </w:rPr>
        <w:tab/>
        <w:t>Contract clauses.</w:t>
      </w:r>
    </w:p>
    <w:p w14:paraId="11997B0E" w14:textId="2868E142" w:rsidR="002B65D8" w:rsidRPr="004D7614" w:rsidRDefault="005A1C85" w:rsidP="002B65D8">
      <w:pPr>
        <w:rPr>
          <w:sz w:val="24"/>
          <w:szCs w:val="24"/>
        </w:rPr>
      </w:pPr>
      <w:hyperlink w:anchor="P16_290" w:history="1">
        <w:r w:rsidR="002B65D8" w:rsidRPr="004D7614">
          <w:rPr>
            <w:rStyle w:val="Hyperlink"/>
            <w:sz w:val="24"/>
            <w:szCs w:val="24"/>
          </w:rPr>
          <w:t>16.290</w:t>
        </w:r>
      </w:hyperlink>
      <w:r w:rsidR="002B65D8" w:rsidRPr="004D7614">
        <w:rPr>
          <w:sz w:val="24"/>
          <w:szCs w:val="24"/>
        </w:rPr>
        <w:tab/>
      </w:r>
      <w:r w:rsidR="00DB5297" w:rsidRPr="004D7614">
        <w:rPr>
          <w:sz w:val="24"/>
          <w:szCs w:val="24"/>
        </w:rPr>
        <w:tab/>
      </w:r>
      <w:r w:rsidR="002B65D8" w:rsidRPr="004D7614">
        <w:rPr>
          <w:sz w:val="24"/>
          <w:szCs w:val="24"/>
        </w:rPr>
        <w:t>Procurement notes.</w:t>
      </w:r>
    </w:p>
    <w:p w14:paraId="48128F45" w14:textId="77777777" w:rsidR="002B65D8" w:rsidRPr="004D7614" w:rsidRDefault="002B65D8" w:rsidP="002B65D8">
      <w:pPr>
        <w:rPr>
          <w:b/>
          <w:sz w:val="24"/>
          <w:szCs w:val="24"/>
        </w:rPr>
      </w:pPr>
      <w:r w:rsidRPr="004D7614">
        <w:rPr>
          <w:b/>
          <w:sz w:val="24"/>
          <w:szCs w:val="24"/>
        </w:rPr>
        <w:t>SUBPART 16.5 – INDEFINITE</w:t>
      </w:r>
      <w:r w:rsidRPr="004D7614">
        <w:rPr>
          <w:b/>
          <w:sz w:val="24"/>
          <w:szCs w:val="24"/>
        </w:rPr>
        <w:noBreakHyphen/>
        <w:t>DELIVERY CONTRACTS</w:t>
      </w:r>
    </w:p>
    <w:p w14:paraId="0B0F12FA" w14:textId="77777777" w:rsidR="002B65D8" w:rsidRPr="004D7614" w:rsidRDefault="005A1C85" w:rsidP="002B65D8">
      <w:pPr>
        <w:rPr>
          <w:sz w:val="24"/>
          <w:szCs w:val="24"/>
        </w:rPr>
      </w:pPr>
      <w:hyperlink w:anchor="P16_501_2" w:history="1">
        <w:r w:rsidR="002B65D8" w:rsidRPr="004D7614">
          <w:rPr>
            <w:sz w:val="24"/>
            <w:szCs w:val="24"/>
            <w:u w:val="single"/>
          </w:rPr>
          <w:t>16.501-2</w:t>
        </w:r>
      </w:hyperlink>
      <w:r w:rsidR="002B65D8" w:rsidRPr="004D7614">
        <w:rPr>
          <w:sz w:val="24"/>
          <w:szCs w:val="24"/>
        </w:rPr>
        <w:tab/>
        <w:t>General.</w:t>
      </w:r>
    </w:p>
    <w:p w14:paraId="29B04AC0" w14:textId="3C11103F" w:rsidR="007C5818" w:rsidRPr="007C5818" w:rsidRDefault="007C5818" w:rsidP="002B65D8">
      <w:pPr>
        <w:rPr>
          <w:sz w:val="24"/>
          <w:szCs w:val="24"/>
        </w:rPr>
      </w:pPr>
      <w:r w:rsidRPr="007C5818">
        <w:rPr>
          <w:sz w:val="24"/>
          <w:szCs w:val="24"/>
        </w:rPr>
        <w:t xml:space="preserve">16.503 </w:t>
      </w:r>
      <w:r>
        <w:rPr>
          <w:sz w:val="24"/>
          <w:szCs w:val="24"/>
        </w:rPr>
        <w:tab/>
      </w:r>
      <w:r w:rsidRPr="007C5818">
        <w:rPr>
          <w:sz w:val="24"/>
          <w:szCs w:val="24"/>
        </w:rPr>
        <w:t>Requirements contracts.</w:t>
      </w:r>
    </w:p>
    <w:p w14:paraId="5C57AA2E" w14:textId="1B15AD91" w:rsidR="002B65D8" w:rsidRPr="004D7614" w:rsidRDefault="005A1C85" w:rsidP="002B65D8">
      <w:pPr>
        <w:rPr>
          <w:sz w:val="24"/>
          <w:szCs w:val="24"/>
        </w:rPr>
      </w:pPr>
      <w:hyperlink w:anchor="P16_504" w:history="1">
        <w:r w:rsidR="002B65D8" w:rsidRPr="004D7614">
          <w:rPr>
            <w:sz w:val="24"/>
            <w:szCs w:val="24"/>
            <w:u w:val="single"/>
          </w:rPr>
          <w:t>16.504</w:t>
        </w:r>
      </w:hyperlink>
      <w:r w:rsidR="002B65D8" w:rsidRPr="004D7614">
        <w:rPr>
          <w:sz w:val="24"/>
          <w:szCs w:val="24"/>
        </w:rPr>
        <w:tab/>
      </w:r>
      <w:r w:rsidR="00DB5297" w:rsidRPr="004D7614">
        <w:rPr>
          <w:sz w:val="24"/>
          <w:szCs w:val="24"/>
        </w:rPr>
        <w:tab/>
      </w:r>
      <w:r w:rsidR="002B65D8" w:rsidRPr="004D7614">
        <w:rPr>
          <w:sz w:val="24"/>
          <w:szCs w:val="24"/>
        </w:rPr>
        <w:t>Indefinite</w:t>
      </w:r>
      <w:r w:rsidR="002B65D8" w:rsidRPr="004D7614">
        <w:rPr>
          <w:sz w:val="24"/>
          <w:szCs w:val="24"/>
        </w:rPr>
        <w:noBreakHyphen/>
        <w:t>quantity contracts.</w:t>
      </w:r>
    </w:p>
    <w:p w14:paraId="2A288ABE" w14:textId="7B792C30" w:rsidR="002B65D8" w:rsidRPr="004D7614" w:rsidRDefault="005A1C85" w:rsidP="002B65D8">
      <w:pPr>
        <w:rPr>
          <w:sz w:val="24"/>
          <w:szCs w:val="24"/>
        </w:rPr>
      </w:pPr>
      <w:hyperlink w:anchor="P16_505" w:history="1">
        <w:r w:rsidR="002B65D8" w:rsidRPr="004D7614">
          <w:rPr>
            <w:sz w:val="24"/>
            <w:szCs w:val="24"/>
            <w:u w:val="single"/>
          </w:rPr>
          <w:t>16.505</w:t>
        </w:r>
      </w:hyperlink>
      <w:r w:rsidR="002B65D8" w:rsidRPr="004D7614">
        <w:rPr>
          <w:sz w:val="24"/>
          <w:szCs w:val="24"/>
        </w:rPr>
        <w:tab/>
      </w:r>
      <w:r w:rsidR="00DB5297" w:rsidRPr="004D7614">
        <w:rPr>
          <w:sz w:val="24"/>
          <w:szCs w:val="24"/>
        </w:rPr>
        <w:tab/>
      </w:r>
      <w:r w:rsidR="002B65D8" w:rsidRPr="004D7614">
        <w:rPr>
          <w:sz w:val="24"/>
          <w:szCs w:val="24"/>
        </w:rPr>
        <w:t>Ordering.</w:t>
      </w:r>
    </w:p>
    <w:p w14:paraId="705F614E" w14:textId="582B8734" w:rsidR="002B65D8" w:rsidRPr="004D7614" w:rsidRDefault="005A1C85" w:rsidP="002B65D8">
      <w:pPr>
        <w:rPr>
          <w:sz w:val="24"/>
          <w:szCs w:val="24"/>
        </w:rPr>
      </w:pPr>
      <w:hyperlink w:anchor="P16_590" w:history="1">
        <w:r w:rsidR="002B65D8" w:rsidRPr="004D7614">
          <w:rPr>
            <w:rStyle w:val="Hyperlink"/>
            <w:sz w:val="24"/>
            <w:szCs w:val="24"/>
          </w:rPr>
          <w:t>16.590</w:t>
        </w:r>
      </w:hyperlink>
      <w:r w:rsidR="002B65D8" w:rsidRPr="004D7614">
        <w:rPr>
          <w:b/>
          <w:sz w:val="24"/>
          <w:szCs w:val="24"/>
        </w:rPr>
        <w:tab/>
      </w:r>
      <w:r w:rsidR="00DB5297" w:rsidRPr="004D7614">
        <w:rPr>
          <w:b/>
          <w:sz w:val="24"/>
          <w:szCs w:val="24"/>
        </w:rPr>
        <w:tab/>
      </w:r>
      <w:r w:rsidR="002B65D8" w:rsidRPr="004D7614">
        <w:rPr>
          <w:sz w:val="24"/>
          <w:szCs w:val="24"/>
        </w:rPr>
        <w:t>Procurement notes.</w:t>
      </w:r>
    </w:p>
    <w:p w14:paraId="1624D5B7" w14:textId="77777777" w:rsidR="002B65D8" w:rsidRPr="004D7614" w:rsidRDefault="002B65D8" w:rsidP="002B65D8">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14:paraId="1E278202" w14:textId="08762122" w:rsidR="002B65D8" w:rsidRPr="004D7614" w:rsidRDefault="005A1C85" w:rsidP="00087DF3">
      <w:pPr>
        <w:spacing w:after="240"/>
        <w:rPr>
          <w:sz w:val="24"/>
          <w:szCs w:val="24"/>
        </w:rPr>
      </w:pPr>
      <w:hyperlink w:anchor="P16_601" w:history="1">
        <w:r w:rsidR="002B65D8" w:rsidRPr="004D7614">
          <w:rPr>
            <w:sz w:val="24"/>
            <w:szCs w:val="24"/>
            <w:u w:val="single"/>
          </w:rPr>
          <w:t>16.601</w:t>
        </w:r>
      </w:hyperlink>
      <w:r w:rsidR="002B65D8" w:rsidRPr="004D7614">
        <w:rPr>
          <w:sz w:val="24"/>
          <w:szCs w:val="24"/>
        </w:rPr>
        <w:tab/>
      </w:r>
      <w:r w:rsidR="00AA4E88" w:rsidRPr="004D7614">
        <w:rPr>
          <w:sz w:val="24"/>
          <w:szCs w:val="24"/>
        </w:rPr>
        <w:tab/>
      </w:r>
      <w:r w:rsidR="002B65D8" w:rsidRPr="004D7614">
        <w:rPr>
          <w:sz w:val="24"/>
          <w:szCs w:val="24"/>
        </w:rPr>
        <w:t>Time and materials contracts.</w:t>
      </w:r>
    </w:p>
    <w:p w14:paraId="5D358493" w14:textId="77777777" w:rsidR="00097EAC" w:rsidRPr="004D7614" w:rsidRDefault="00097EAC" w:rsidP="00025804">
      <w:pPr>
        <w:pStyle w:val="Heading2"/>
      </w:pPr>
      <w:r w:rsidRPr="004D7614">
        <w:t>SUBPART 16.1 – SELECTING CONTRACT TYPES</w:t>
      </w:r>
    </w:p>
    <w:p w14:paraId="692BF4DC" w14:textId="67C51E85" w:rsidR="00097EAC" w:rsidRPr="004D7614" w:rsidRDefault="00097EAC" w:rsidP="00087DF3">
      <w:pPr>
        <w:spacing w:after="240"/>
        <w:jc w:val="center"/>
        <w:rPr>
          <w:sz w:val="24"/>
          <w:szCs w:val="24"/>
        </w:rPr>
      </w:pPr>
      <w:r w:rsidRPr="004D7614">
        <w:rPr>
          <w:i/>
          <w:sz w:val="24"/>
          <w:szCs w:val="24"/>
        </w:rPr>
        <w:t xml:space="preserve">(Revised </w:t>
      </w:r>
      <w:r w:rsidR="00B12932">
        <w:rPr>
          <w:i/>
          <w:sz w:val="24"/>
          <w:szCs w:val="24"/>
        </w:rPr>
        <w:t>October 1</w:t>
      </w:r>
      <w:r w:rsidR="00E23AE5">
        <w:rPr>
          <w:i/>
          <w:sz w:val="24"/>
          <w:szCs w:val="24"/>
        </w:rPr>
        <w:t>3</w:t>
      </w:r>
      <w:r w:rsidR="00B12932">
        <w:rPr>
          <w:i/>
          <w:sz w:val="24"/>
          <w:szCs w:val="24"/>
        </w:rPr>
        <w:t>, 2020</w:t>
      </w:r>
      <w:r w:rsidRPr="004D7614">
        <w:rPr>
          <w:i/>
          <w:sz w:val="24"/>
          <w:szCs w:val="24"/>
        </w:rPr>
        <w:t xml:space="preserve"> through PROCLTR 20</w:t>
      </w:r>
      <w:r w:rsidR="00B12932">
        <w:rPr>
          <w:i/>
          <w:sz w:val="24"/>
          <w:szCs w:val="24"/>
        </w:rPr>
        <w:t>2</w:t>
      </w:r>
      <w:r w:rsidR="00E23AE5">
        <w:rPr>
          <w:i/>
          <w:sz w:val="24"/>
          <w:szCs w:val="24"/>
        </w:rPr>
        <w:t>1</w:t>
      </w:r>
      <w:r w:rsidR="00B12932">
        <w:rPr>
          <w:i/>
          <w:sz w:val="24"/>
          <w:szCs w:val="24"/>
        </w:rPr>
        <w:t>-</w:t>
      </w:r>
      <w:r w:rsidR="00E23AE5">
        <w:rPr>
          <w:i/>
          <w:sz w:val="24"/>
          <w:szCs w:val="24"/>
        </w:rPr>
        <w:t>0</w:t>
      </w:r>
      <w:r w:rsidR="00B12932">
        <w:rPr>
          <w:i/>
          <w:sz w:val="24"/>
          <w:szCs w:val="24"/>
        </w:rPr>
        <w:t>1</w:t>
      </w:r>
      <w:r w:rsidRPr="004D7614">
        <w:rPr>
          <w:i/>
          <w:sz w:val="24"/>
          <w:szCs w:val="24"/>
        </w:rPr>
        <w:t>)</w:t>
      </w:r>
      <w:commentRangeStart w:id="501"/>
      <w:commentRangeEnd w:id="501"/>
      <w:r w:rsidRPr="004D7614">
        <w:rPr>
          <w:sz w:val="24"/>
          <w:szCs w:val="24"/>
        </w:rPr>
        <w:commentReference w:id="501"/>
      </w:r>
    </w:p>
    <w:p w14:paraId="5D024E69" w14:textId="4BF08CC9" w:rsidR="00097EAC" w:rsidRPr="004B2670" w:rsidRDefault="00097EAC" w:rsidP="004B2670">
      <w:pPr>
        <w:pStyle w:val="Heading3"/>
        <w:rPr>
          <w:sz w:val="24"/>
          <w:szCs w:val="24"/>
        </w:rPr>
      </w:pPr>
      <w:bookmarkStart w:id="502" w:name="P16_190"/>
      <w:r w:rsidRPr="004B2670">
        <w:rPr>
          <w:sz w:val="24"/>
          <w:szCs w:val="24"/>
        </w:rPr>
        <w:t xml:space="preserve">16.190 </w:t>
      </w:r>
      <w:bookmarkEnd w:id="502"/>
      <w:r w:rsidRPr="004B2670">
        <w:rPr>
          <w:sz w:val="24"/>
          <w:szCs w:val="24"/>
        </w:rPr>
        <w:t>Long-term contracting.</w:t>
      </w:r>
      <w:commentRangeStart w:id="503"/>
      <w:commentRangeEnd w:id="503"/>
      <w:r w:rsidRPr="004B2670">
        <w:rPr>
          <w:sz w:val="24"/>
          <w:szCs w:val="24"/>
        </w:rPr>
        <w:commentReference w:id="503"/>
      </w:r>
    </w:p>
    <w:p w14:paraId="6DE87B25" w14:textId="77777777" w:rsidR="001F5D66" w:rsidRDefault="002B65D8" w:rsidP="001F5D66">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00AA4E88" w:rsidRPr="004D7614">
        <w:rPr>
          <w:rFonts w:eastAsia="Calibri"/>
          <w:snapToGrid w:val="0"/>
          <w:sz w:val="24"/>
          <w:szCs w:val="24"/>
        </w:rPr>
        <w:t>the following:</w:t>
      </w:r>
      <w:commentRangeStart w:id="504"/>
      <w:commentRangeEnd w:id="504"/>
      <w:r w:rsidR="004B055B">
        <w:rPr>
          <w:rStyle w:val="CommentReference"/>
        </w:rPr>
        <w:commentReference w:id="504"/>
      </w:r>
    </w:p>
    <w:p w14:paraId="088CFB69" w14:textId="7E21B34D" w:rsidR="002B65D8" w:rsidRPr="004D7614" w:rsidRDefault="002B65D8" w:rsidP="001F5D66">
      <w:pPr>
        <w:snapToGrid w:val="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w:t>
      </w:r>
      <w:r w:rsidR="0030554B" w:rsidRPr="004D7614">
        <w:rPr>
          <w:rFonts w:eastAsia="Calibri"/>
          <w:snapToGrid w:val="0"/>
          <w:sz w:val="24"/>
          <w:szCs w:val="24"/>
        </w:rPr>
        <w:t>s for managing items on LTCs.</w:t>
      </w:r>
      <w:commentRangeStart w:id="505"/>
      <w:commentRangeEnd w:id="505"/>
      <w:r w:rsidR="00626E05">
        <w:rPr>
          <w:rStyle w:val="CommentReference"/>
        </w:rPr>
        <w:commentReference w:id="505"/>
      </w:r>
    </w:p>
    <w:p w14:paraId="1C497364" w14:textId="0F92A866" w:rsidR="00E8426C" w:rsidRPr="004D7614" w:rsidRDefault="00E8426C" w:rsidP="000E12FE">
      <w:pPr>
        <w:pStyle w:val="Heading3"/>
        <w:spacing w:before="240"/>
      </w:pPr>
      <w:bookmarkStart w:id="506" w:name="P16_191"/>
      <w:r w:rsidRPr="00323F95">
        <w:t>16.191</w:t>
      </w:r>
      <w:commentRangeStart w:id="507"/>
      <w:r w:rsidRPr="00323F95">
        <w:t xml:space="preserve"> </w:t>
      </w:r>
      <w:commentRangeEnd w:id="507"/>
      <w:r w:rsidR="004B2670" w:rsidRPr="00323F95">
        <w:rPr>
          <w:rStyle w:val="CommentReference"/>
        </w:rPr>
        <w:commentReference w:id="507"/>
      </w:r>
      <w:r w:rsidR="0030554B" w:rsidRPr="00323F95">
        <w:t>Bridge c</w:t>
      </w:r>
      <w:r w:rsidRPr="00323F95">
        <w:t>ontracts.</w:t>
      </w:r>
    </w:p>
    <w:bookmarkEnd w:id="506"/>
    <w:p w14:paraId="655C021D" w14:textId="1D797A6D"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14:paraId="031E3B45" w14:textId="7D11EB1F"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sidR="00F75881">
        <w:rPr>
          <w:color w:val="373737"/>
          <w:sz w:val="23"/>
          <w:szCs w:val="23"/>
        </w:rPr>
        <w:t>ntract may be appropriate when—</w:t>
      </w:r>
    </w:p>
    <w:p w14:paraId="39D46F34" w14:textId="1E34300D"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lastRenderedPageBreak/>
        <w:tab/>
      </w:r>
      <w:r w:rsidRPr="004E1FB9">
        <w:rPr>
          <w:color w:val="373737"/>
          <w:sz w:val="23"/>
          <w:szCs w:val="23"/>
        </w:rPr>
        <w:t>(1) The competitive follow-on contract or solicitation has been protested;</w:t>
      </w:r>
    </w:p>
    <w:p w14:paraId="25BAED05" w14:textId="3B3DBAF9"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(2) The approved acquisition strategy requires a necessar</w:t>
      </w:r>
      <w:r w:rsidR="00F75881">
        <w:rPr>
          <w:color w:val="373737"/>
          <w:sz w:val="23"/>
          <w:szCs w:val="23"/>
        </w:rPr>
        <w:t>y change that the HCA endorses;</w:t>
      </w:r>
    </w:p>
    <w:p w14:paraId="0F239C1B" w14:textId="1744731D"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(3) A statutory or regulatory change necessitates a ch</w:t>
      </w:r>
      <w:r w:rsidR="00F75881">
        <w:rPr>
          <w:color w:val="373737"/>
          <w:sz w:val="23"/>
          <w:szCs w:val="23"/>
        </w:rPr>
        <w:t>ange prior to award; or</w:t>
      </w:r>
    </w:p>
    <w:p w14:paraId="64286FA1" w14:textId="3C463919"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(4) Other circumstances that the contracting officer can demonstrate are not due to lack of advance planning or inadequate procurement execution result in de</w:t>
      </w:r>
      <w:r w:rsidR="00F75881">
        <w:rPr>
          <w:color w:val="373737"/>
          <w:sz w:val="23"/>
          <w:szCs w:val="23"/>
        </w:rPr>
        <w:t>lay of a solicitation or award.</w:t>
      </w:r>
    </w:p>
    <w:p w14:paraId="7E4F59B0" w14:textId="60E9214A" w:rsidR="004E1FB9" w:rsidRPr="004E1FB9" w:rsidRDefault="004E1FB9" w:rsidP="00E23AE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sz w:val="23"/>
          <w:szCs w:val="23"/>
        </w:rPr>
        <w:t xml:space="preserve">(c) </w:t>
      </w:r>
      <w:r w:rsidRPr="004E1FB9">
        <w:rPr>
          <w:color w:val="212020"/>
          <w:sz w:val="23"/>
          <w:szCs w:val="23"/>
        </w:rPr>
        <w:t xml:space="preserve">The contracting officer </w:t>
      </w:r>
      <w:r w:rsidR="00F75881">
        <w:rPr>
          <w:color w:val="373737"/>
          <w:sz w:val="23"/>
          <w:szCs w:val="23"/>
        </w:rPr>
        <w:t>shall—</w:t>
      </w:r>
    </w:p>
    <w:p w14:paraId="4530ABD9" w14:textId="234DD756"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sidR="00F75881">
        <w:rPr>
          <w:color w:val="373737"/>
          <w:sz w:val="23"/>
          <w:szCs w:val="23"/>
        </w:rPr>
        <w:t>tification:</w:t>
      </w:r>
    </w:p>
    <w:p w14:paraId="773D87DC" w14:textId="6BB7B265"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(i) A c</w:t>
      </w:r>
      <w:r w:rsidRPr="004E1FB9">
        <w:rPr>
          <w:color w:val="373737"/>
          <w:sz w:val="23"/>
          <w:szCs w:val="23"/>
        </w:rPr>
        <w:t>lear statement that the action is a bridge contract in accordanc</w:t>
      </w:r>
      <w:r w:rsidR="00F75881">
        <w:rPr>
          <w:color w:val="373737"/>
          <w:sz w:val="23"/>
          <w:szCs w:val="23"/>
        </w:rPr>
        <w:t>e with the definition at 2.101:</w:t>
      </w:r>
    </w:p>
    <w:p w14:paraId="0E91EF92" w14:textId="4FC1A5D7"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sidR="00F75881">
        <w:rPr>
          <w:color w:val="373737"/>
          <w:sz w:val="23"/>
          <w:szCs w:val="23"/>
        </w:rPr>
        <w:t>adequate procurement execution;</w:t>
      </w:r>
    </w:p>
    <w:p w14:paraId="0FA07634" w14:textId="4A92A7B7"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(iii) A justification for the len</w:t>
      </w:r>
      <w:r w:rsidR="00F75881">
        <w:rPr>
          <w:color w:val="000000"/>
          <w:sz w:val="23"/>
          <w:szCs w:val="23"/>
        </w:rPr>
        <w:t>gth of the bridge contract; and</w:t>
      </w:r>
    </w:p>
    <w:p w14:paraId="19E36B48" w14:textId="2644F748"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 xml:space="preserve">(iv) </w:t>
      </w:r>
      <w:r w:rsidRPr="004E1FB9">
        <w:rPr>
          <w:color w:val="373737"/>
          <w:sz w:val="23"/>
          <w:szCs w:val="23"/>
        </w:rPr>
        <w:t>A discussion of actions to be taken to avoid this bridge request a</w:t>
      </w:r>
      <w:r w:rsidR="00F75881">
        <w:rPr>
          <w:color w:val="373737"/>
          <w:sz w:val="23"/>
          <w:szCs w:val="23"/>
        </w:rPr>
        <w:t>nd additional bridge contracts.</w:t>
      </w:r>
    </w:p>
    <w:p w14:paraId="44975A16" w14:textId="5B0076FC"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373737"/>
          <w:sz w:val="23"/>
          <w:szCs w:val="23"/>
        </w:rPr>
        <w:tab/>
      </w: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sidR="00F75881">
        <w:rPr>
          <w:color w:val="000000"/>
          <w:sz w:val="23"/>
          <w:szCs w:val="23"/>
        </w:rPr>
        <w:t xml:space="preserve"> all bridge contract approvals:</w:t>
      </w:r>
    </w:p>
    <w:p w14:paraId="7D67C8EB" w14:textId="1FB17587"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Supporting documentation i</w:t>
      </w:r>
      <w:r w:rsidR="00F75881">
        <w:rPr>
          <w:color w:val="000000"/>
          <w:sz w:val="23"/>
          <w:szCs w:val="23"/>
        </w:rPr>
        <w:t>n accordance with FAR 4.801(b);</w:t>
      </w:r>
    </w:p>
    <w:p w14:paraId="1193D1CA" w14:textId="0E120DB6"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 Signatures meetin</w:t>
      </w:r>
      <w:r w:rsidR="00F75881">
        <w:rPr>
          <w:color w:val="000000"/>
          <w:sz w:val="23"/>
          <w:szCs w:val="23"/>
        </w:rPr>
        <w:t>g the FAR 2.101 definition; and</w:t>
      </w:r>
    </w:p>
    <w:p w14:paraId="6EE3F3F1" w14:textId="187FC576"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Pr>
          <w:color w:val="000000"/>
          <w:sz w:val="23"/>
          <w:szCs w:val="23"/>
        </w:rPr>
        <w:tab/>
      </w: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sidR="00F75881">
        <w:rPr>
          <w:color w:val="212020"/>
          <w:sz w:val="23"/>
          <w:szCs w:val="23"/>
        </w:rPr>
        <w:t>ommencing negotiations applies.</w:t>
      </w:r>
    </w:p>
    <w:p w14:paraId="07FB440A" w14:textId="2D2891DD" w:rsidR="00E23AE5" w:rsidRPr="00E23AE5" w:rsidRDefault="00E23AE5" w:rsidP="00E23AE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201F1F"/>
          <w:sz w:val="23"/>
          <w:szCs w:val="23"/>
        </w:rPr>
        <w:tab/>
      </w: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14:paraId="6E513633" w14:textId="73960239"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The contracting officer recommends and the HCA approves initial bridge contracts. The HCA may delegate approval authority to</w:t>
      </w:r>
      <w:r w:rsidR="00F75881">
        <w:rPr>
          <w:color w:val="000000"/>
          <w:sz w:val="23"/>
          <w:szCs w:val="23"/>
        </w:rPr>
        <w:t xml:space="preserve"> the CCO for actions up to $1M.</w:t>
      </w:r>
    </w:p>
    <w:p w14:paraId="6923514D" w14:textId="70277AF9" w:rsidR="00E23AE5" w:rsidRPr="00E23AE5" w:rsidRDefault="00E23AE5" w:rsidP="00E23AE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w:t>
      </w:r>
      <w:commentRangeStart w:id="508"/>
      <w:r w:rsidRPr="00E23AE5">
        <w:rPr>
          <w:color w:val="000000"/>
          <w:sz w:val="23"/>
          <w:szCs w:val="23"/>
        </w:rPr>
        <w:t xml:space="preserve"> </w:t>
      </w:r>
      <w:commentRangeEnd w:id="508"/>
      <w:r w:rsidR="00825B0A">
        <w:rPr>
          <w:rStyle w:val="CommentReference"/>
        </w:rPr>
        <w:commentReference w:id="508"/>
      </w:r>
      <w:r w:rsidRPr="00E23AE5">
        <w:rPr>
          <w:color w:val="000000"/>
          <w:sz w:val="23"/>
          <w:szCs w:val="23"/>
        </w:rPr>
        <w:t>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14:paraId="0AF2F36F" w14:textId="06267224" w:rsidR="00E23AE5" w:rsidRDefault="00E23AE5" w:rsidP="00E23AE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(iii)</w:t>
      </w:r>
      <w:commentRangeStart w:id="509"/>
      <w:r w:rsidRPr="00E23AE5">
        <w:rPr>
          <w:color w:val="000000"/>
          <w:sz w:val="23"/>
          <w:szCs w:val="23"/>
        </w:rPr>
        <w:t xml:space="preserve"> </w:t>
      </w:r>
      <w:commentRangeEnd w:id="509"/>
      <w:r w:rsidR="00825B0A">
        <w:rPr>
          <w:rStyle w:val="CommentReference"/>
        </w:rPr>
        <w:commentReference w:id="509"/>
      </w:r>
      <w:r w:rsidRPr="00E23AE5">
        <w:rPr>
          <w:color w:val="000000"/>
          <w:sz w:val="23"/>
          <w:szCs w:val="23"/>
        </w:rPr>
        <w:t>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14:paraId="2C64D43C" w14:textId="5892EF3C"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lastRenderedPageBreak/>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14:paraId="27791037" w14:textId="0C43E2C5"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14:paraId="6A6FE4D2" w14:textId="77CA1149"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sidR="00B12932">
        <w:rPr>
          <w:color w:val="000000"/>
          <w:sz w:val="23"/>
          <w:szCs w:val="23"/>
        </w:rPr>
        <w:t>modifying an existing contract.</w:t>
      </w:r>
    </w:p>
    <w:p w14:paraId="61AA3A22" w14:textId="1351EE30"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sidR="00B12932">
        <w:rPr>
          <w:color w:val="000000"/>
          <w:sz w:val="23"/>
          <w:szCs w:val="23"/>
        </w:rPr>
        <w:t>e coding of sole source awards.</w:t>
      </w:r>
    </w:p>
    <w:p w14:paraId="5A850F21" w14:textId="6F6CBD6F"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(g) The contracting officer shall include the request, the approval, and all supporting docu</w:t>
      </w:r>
      <w:r w:rsidR="00B12932">
        <w:rPr>
          <w:color w:val="000000"/>
          <w:sz w:val="23"/>
          <w:szCs w:val="23"/>
        </w:rPr>
        <w:t>mentation in the contract file.</w:t>
      </w:r>
    </w:p>
    <w:p w14:paraId="3DA24A97" w14:textId="280F3BAC"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(h) Reporting. Procuri</w:t>
      </w:r>
      <w:r w:rsidR="00B12932">
        <w:rPr>
          <w:color w:val="000000"/>
          <w:sz w:val="23"/>
          <w:szCs w:val="23"/>
        </w:rPr>
        <w:t>ng organizations shall provide—</w:t>
      </w:r>
    </w:p>
    <w:p w14:paraId="16146863" w14:textId="64188361"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 xml:space="preserve">(1) A copy of the approval and relevant supporting documentation (e.g., J&amp;A, and acquisition plan) to the DLA Acquisition Operations Division within thirty (30) days after </w:t>
      </w:r>
      <w:r w:rsidR="00B12932">
        <w:rPr>
          <w:color w:val="000000"/>
          <w:sz w:val="23"/>
          <w:szCs w:val="23"/>
        </w:rPr>
        <w:t>awarding a bridge contract; and</w:t>
      </w:r>
    </w:p>
    <w:p w14:paraId="37166855" w14:textId="7C7AE241" w:rsidR="002B65D8" w:rsidRPr="004D7614" w:rsidRDefault="004E1FB9" w:rsidP="00B12932">
      <w:pPr>
        <w:adjustRightInd w:val="0"/>
        <w:spacing w:after="240"/>
        <w:rPr>
          <w:color w:val="232222"/>
          <w:sz w:val="24"/>
          <w:szCs w:val="24"/>
        </w:rPr>
      </w:pPr>
      <w:r>
        <w:rPr>
          <w:color w:val="000000"/>
          <w:sz w:val="23"/>
          <w:szCs w:val="23"/>
        </w:rPr>
        <w:tab/>
      </w: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14:paraId="5D4A6A8A" w14:textId="77777777" w:rsidR="00E8426C" w:rsidRPr="00A92C92" w:rsidRDefault="00E8426C" w:rsidP="00025804">
      <w:pPr>
        <w:pStyle w:val="Heading2"/>
      </w:pPr>
      <w:r w:rsidRPr="00A92C92">
        <w:t>SUBPART 16.2 – FIXED-PRICE CONTRACTS</w:t>
      </w:r>
    </w:p>
    <w:p w14:paraId="0AE61643" w14:textId="70C80EA3" w:rsidR="00E8426C" w:rsidRPr="00A92C92" w:rsidRDefault="004B1D37" w:rsidP="009F16FC">
      <w:pPr>
        <w:spacing w:after="240"/>
        <w:jc w:val="center"/>
        <w:rPr>
          <w:sz w:val="24"/>
          <w:szCs w:val="24"/>
        </w:rPr>
      </w:pPr>
      <w:r w:rsidRPr="00A92C92">
        <w:rPr>
          <w:i/>
          <w:sz w:val="24"/>
          <w:szCs w:val="24"/>
        </w:rPr>
        <w:t xml:space="preserve">(Revised </w:t>
      </w:r>
      <w:r w:rsidR="0089309C">
        <w:rPr>
          <w:i/>
          <w:sz w:val="24"/>
          <w:szCs w:val="24"/>
        </w:rPr>
        <w:t>June</w:t>
      </w:r>
      <w:r w:rsidRPr="00A92C92">
        <w:rPr>
          <w:i/>
          <w:sz w:val="24"/>
          <w:szCs w:val="24"/>
        </w:rPr>
        <w:t xml:space="preserve"> 1</w:t>
      </w:r>
      <w:r w:rsidR="00DB0BC1">
        <w:rPr>
          <w:i/>
          <w:sz w:val="24"/>
          <w:szCs w:val="24"/>
        </w:rPr>
        <w:t>2</w:t>
      </w:r>
      <w:r w:rsidRPr="00A92C92">
        <w:rPr>
          <w:i/>
          <w:sz w:val="24"/>
          <w:szCs w:val="24"/>
        </w:rPr>
        <w:t>, 20</w:t>
      </w:r>
      <w:r w:rsidR="0089309C">
        <w:rPr>
          <w:i/>
          <w:sz w:val="24"/>
          <w:szCs w:val="24"/>
        </w:rPr>
        <w:t>20</w:t>
      </w:r>
      <w:r w:rsidRPr="00A92C92">
        <w:rPr>
          <w:i/>
          <w:sz w:val="24"/>
          <w:szCs w:val="24"/>
        </w:rPr>
        <w:t xml:space="preserve"> through PROCLTR 20</w:t>
      </w:r>
      <w:r w:rsidR="0089309C">
        <w:rPr>
          <w:i/>
          <w:sz w:val="24"/>
          <w:szCs w:val="24"/>
        </w:rPr>
        <w:t>20-1</w:t>
      </w:r>
      <w:r w:rsidR="00DB0BC1">
        <w:rPr>
          <w:i/>
          <w:sz w:val="24"/>
          <w:szCs w:val="24"/>
        </w:rPr>
        <w:t>3</w:t>
      </w:r>
      <w:r w:rsidRPr="00A92C92">
        <w:rPr>
          <w:i/>
          <w:sz w:val="24"/>
          <w:szCs w:val="24"/>
        </w:rPr>
        <w:t>)</w:t>
      </w:r>
      <w:commentRangeStart w:id="510"/>
      <w:commentRangeEnd w:id="510"/>
      <w:r w:rsidRPr="00A92C92">
        <w:rPr>
          <w:rStyle w:val="CommentReference"/>
          <w:sz w:val="24"/>
          <w:szCs w:val="24"/>
        </w:rPr>
        <w:commentReference w:id="510"/>
      </w:r>
      <w:commentRangeStart w:id="511"/>
      <w:commentRangeEnd w:id="511"/>
      <w:r w:rsidR="00E8426C" w:rsidRPr="00A92C92">
        <w:rPr>
          <w:sz w:val="24"/>
          <w:szCs w:val="24"/>
        </w:rPr>
        <w:commentReference w:id="511"/>
      </w:r>
      <w:commentRangeStart w:id="512"/>
      <w:commentRangeEnd w:id="512"/>
      <w:r w:rsidR="00B473B5" w:rsidRPr="00A92C92">
        <w:rPr>
          <w:rStyle w:val="CommentReference"/>
          <w:sz w:val="24"/>
          <w:szCs w:val="24"/>
        </w:rPr>
        <w:commentReference w:id="512"/>
      </w:r>
    </w:p>
    <w:p w14:paraId="62D1D2A2" w14:textId="33DA46EC" w:rsidR="00187248" w:rsidRPr="00A92C92" w:rsidRDefault="00187248" w:rsidP="004B2670">
      <w:pPr>
        <w:pStyle w:val="Heading3"/>
        <w:spacing w:after="240"/>
        <w:rPr>
          <w:sz w:val="24"/>
          <w:szCs w:val="24"/>
        </w:rPr>
      </w:pPr>
      <w:bookmarkStart w:id="513" w:name="P16_203"/>
      <w:r w:rsidRPr="00A92C92">
        <w:rPr>
          <w:sz w:val="24"/>
          <w:szCs w:val="24"/>
        </w:rPr>
        <w:t>16.203</w:t>
      </w:r>
      <w:bookmarkEnd w:id="513"/>
      <w:r w:rsidRPr="00A92C92">
        <w:rPr>
          <w:sz w:val="24"/>
          <w:szCs w:val="24"/>
        </w:rPr>
        <w:t xml:space="preserve"> Fixed</w:t>
      </w:r>
      <w:r w:rsidRPr="00A92C92">
        <w:rPr>
          <w:sz w:val="24"/>
          <w:szCs w:val="24"/>
        </w:rPr>
        <w:noBreakHyphen/>
        <w:t>price contracts with economic price adjustment.</w:t>
      </w:r>
    </w:p>
    <w:p w14:paraId="0C23CDA8" w14:textId="5EB28F19" w:rsidR="00C97BB9" w:rsidRPr="00A92C92" w:rsidRDefault="00C97BB9" w:rsidP="004B2670">
      <w:pPr>
        <w:pStyle w:val="Heading3"/>
        <w:rPr>
          <w:sz w:val="24"/>
          <w:szCs w:val="24"/>
        </w:rPr>
      </w:pPr>
      <w:bookmarkStart w:id="514" w:name="P16_203_1"/>
      <w:r w:rsidRPr="00A92C92">
        <w:rPr>
          <w:sz w:val="24"/>
          <w:szCs w:val="24"/>
        </w:rPr>
        <w:t>16.203-1</w:t>
      </w:r>
      <w:bookmarkEnd w:id="514"/>
      <w:r w:rsidR="0030554B" w:rsidRPr="00A92C92">
        <w:rPr>
          <w:sz w:val="24"/>
          <w:szCs w:val="24"/>
        </w:rPr>
        <w:t xml:space="preserve"> Description.</w:t>
      </w:r>
    </w:p>
    <w:p w14:paraId="549551A3" w14:textId="0216F8E5" w:rsidR="00C97BB9" w:rsidRPr="00A92C92" w:rsidRDefault="00C97BB9" w:rsidP="00C97BB9">
      <w:pPr>
        <w:rPr>
          <w:snapToGrid w:val="0"/>
          <w:sz w:val="24"/>
          <w:szCs w:val="24"/>
        </w:rPr>
      </w:pPr>
      <w:r w:rsidRPr="00A92C92">
        <w:rPr>
          <w:snapToGrid w:val="0"/>
          <w:sz w:val="24"/>
          <w:szCs w:val="24"/>
        </w:rPr>
        <w:t xml:space="preserve">(a)(S-90) </w:t>
      </w:r>
      <w:r w:rsidRPr="00A92C92">
        <w:rPr>
          <w:i/>
          <w:snapToGrid w:val="0"/>
          <w:sz w:val="24"/>
          <w:szCs w:val="24"/>
        </w:rPr>
        <w:t xml:space="preserve">Adjustment based on established prices. </w:t>
      </w:r>
      <w:r w:rsidRPr="00A92C92">
        <w:rPr>
          <w:snapToGrid w:val="0"/>
          <w:sz w:val="24"/>
          <w:szCs w:val="24"/>
        </w:rPr>
        <w:t>Established prices may reflect industry</w:t>
      </w:r>
      <w:r w:rsidRPr="00A92C92">
        <w:rPr>
          <w:snapToGrid w:val="0"/>
          <w:sz w:val="24"/>
          <w:szCs w:val="24"/>
        </w:rPr>
        <w:noBreakHyphen/>
        <w:t xml:space="preserve">wide and/or geographically based market price fluctuations for commodity groups, specific supplies or services, or contract end items. (See </w:t>
      </w:r>
      <w:hyperlink r:id="rId217"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56A43214" w14:textId="77777777" w:rsidR="00F30B2D" w:rsidRPr="00A92C92" w:rsidRDefault="00C97BB9" w:rsidP="00F30B2D">
      <w:pPr>
        <w:rPr>
          <w:snapToGrid w:val="0"/>
          <w:sz w:val="24"/>
          <w:szCs w:val="24"/>
        </w:rPr>
      </w:pPr>
      <w:r w:rsidRPr="00A92C92">
        <w:rPr>
          <w:snapToGrid w:val="0"/>
          <w:sz w:val="24"/>
          <w:szCs w:val="24"/>
        </w:rPr>
        <w:t xml:space="preserve">(c)(S-90) </w:t>
      </w:r>
      <w:r w:rsidRPr="00A92C92">
        <w:rPr>
          <w:i/>
          <w:snapToGrid w:val="0"/>
          <w:sz w:val="24"/>
          <w:szCs w:val="24"/>
        </w:rPr>
        <w:t>Adjustments based on cost indexes of labor or material.</w:t>
      </w:r>
      <w:r w:rsidRPr="00A92C92">
        <w:rPr>
          <w:snapToGrid w:val="0"/>
          <w:sz w:val="24"/>
          <w:szCs w:val="24"/>
        </w:rPr>
        <w:t xml:space="preserve"> These price adjustments may also be based on increases or decreases in indexes for commodity groups, specific supplies or services, or contract end items. (See </w:t>
      </w:r>
      <w:hyperlink r:id="rId218"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bookmarkStart w:id="515" w:name="se48.7.5416_1203_63"/>
      <w:bookmarkEnd w:id="515"/>
    </w:p>
    <w:p w14:paraId="33B94590" w14:textId="134633D6" w:rsidR="00C97BB9" w:rsidRPr="00A92C92" w:rsidRDefault="00C97BB9" w:rsidP="00F30B2D">
      <w:pPr>
        <w:rPr>
          <w:snapToGrid w:val="0"/>
          <w:sz w:val="24"/>
          <w:szCs w:val="24"/>
        </w:rPr>
      </w:pPr>
      <w:r w:rsidRPr="00A92C92">
        <w:rPr>
          <w:snapToGrid w:val="0"/>
          <w:sz w:val="24"/>
          <w:szCs w:val="24"/>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r w:rsidR="00F30B2D" w:rsidRPr="00A92C92">
        <w:rPr>
          <w:snapToGrid w:val="0"/>
          <w:sz w:val="24"/>
          <w:szCs w:val="24"/>
        </w:rPr>
        <w:t xml:space="preserve"> </w:t>
      </w:r>
    </w:p>
    <w:p w14:paraId="65AE8704" w14:textId="11837403" w:rsidR="00C97BB9" w:rsidRPr="00A92C92" w:rsidRDefault="00C97BB9" w:rsidP="00F30B2D">
      <w:pPr>
        <w:spacing w:after="240"/>
        <w:rPr>
          <w:sz w:val="24"/>
          <w:szCs w:val="24"/>
        </w:rPr>
      </w:pPr>
      <w:r w:rsidRPr="00A92C92">
        <w:rPr>
          <w:snapToGrid w:val="0"/>
          <w:sz w:val="24"/>
          <w:szCs w:val="24"/>
        </w:rPr>
        <w:t xml:space="preserve">(S-91) </w:t>
      </w:r>
      <w:r w:rsidRPr="00A92C92">
        <w:rPr>
          <w:sz w:val="24"/>
          <w:szCs w:val="24"/>
        </w:rPr>
        <w:t xml:space="preserve">All FAR and DFARS EPA clauses and DLAD and procuring organization EPA procurement notes shall contain the contractor’s warranty that the contract prices do not include </w:t>
      </w:r>
      <w:r w:rsidRPr="00A92C92">
        <w:rPr>
          <w:sz w:val="24"/>
          <w:szCs w:val="24"/>
        </w:rPr>
        <w:lastRenderedPageBreak/>
        <w:t>allowance for any contingency to cover increased costs also considered by the EPA clause or procurement note. The contracting officer shall ensure that contract</w:t>
      </w:r>
      <w:r w:rsidR="0030554B" w:rsidRPr="00A92C92">
        <w:rPr>
          <w:sz w:val="24"/>
          <w:szCs w:val="24"/>
        </w:rPr>
        <w:t>ors comply with this warranty.</w:t>
      </w:r>
    </w:p>
    <w:p w14:paraId="484FB335" w14:textId="1C628A43" w:rsidR="00F30B2D" w:rsidRPr="00A92C92" w:rsidRDefault="00F30B2D" w:rsidP="00F30B2D">
      <w:pPr>
        <w:pStyle w:val="Heading3"/>
        <w:rPr>
          <w:sz w:val="24"/>
          <w:szCs w:val="24"/>
        </w:rPr>
      </w:pPr>
      <w:bookmarkStart w:id="516" w:name="se48.7.5416_1203_64"/>
      <w:bookmarkStart w:id="517" w:name="P16_203_3_90"/>
      <w:bookmarkStart w:id="518" w:name="P16_203_2"/>
      <w:bookmarkEnd w:id="516"/>
      <w:r w:rsidRPr="00A92C92">
        <w:rPr>
          <w:sz w:val="24"/>
          <w:szCs w:val="24"/>
        </w:rPr>
        <w:t>16.203-2</w:t>
      </w:r>
      <w:bookmarkEnd w:id="517"/>
      <w:bookmarkEnd w:id="518"/>
      <w:r w:rsidRPr="00A92C92">
        <w:rPr>
          <w:sz w:val="24"/>
          <w:szCs w:val="24"/>
        </w:rPr>
        <w:t xml:space="preserve"> Application.</w:t>
      </w:r>
    </w:p>
    <w:p w14:paraId="737E9F42" w14:textId="1C37B270" w:rsidR="00C97BB9" w:rsidRPr="00A92C92" w:rsidRDefault="00C97BB9" w:rsidP="00F30B2D">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w:t>
      </w:r>
      <w:r w:rsidR="0030554B" w:rsidRPr="00A92C92">
        <w:rPr>
          <w:sz w:val="24"/>
          <w:szCs w:val="24"/>
        </w:rPr>
        <w:t>cation.</w:t>
      </w:r>
    </w:p>
    <w:p w14:paraId="5BB09C03" w14:textId="12AB5524" w:rsidR="00C97BB9" w:rsidRPr="00A92C92" w:rsidRDefault="00C97BB9" w:rsidP="00F30B2D">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14:paraId="06C63485" w14:textId="29A87122" w:rsidR="00CF17C8" w:rsidRPr="00A92C92" w:rsidRDefault="00CF17C8" w:rsidP="004B2670">
      <w:pPr>
        <w:pStyle w:val="Heading3"/>
        <w:rPr>
          <w:snapToGrid w:val="0"/>
          <w:sz w:val="24"/>
          <w:szCs w:val="24"/>
        </w:rPr>
      </w:pPr>
      <w:bookmarkStart w:id="519" w:name="P16_203_3"/>
      <w:bookmarkStart w:id="520" w:name="P16_290"/>
      <w:bookmarkStart w:id="521" w:name="P16_203_4_a_2_90"/>
      <w:r w:rsidRPr="00A92C92">
        <w:rPr>
          <w:snapToGrid w:val="0"/>
          <w:sz w:val="24"/>
          <w:szCs w:val="24"/>
        </w:rPr>
        <w:t xml:space="preserve">16.203-3 </w:t>
      </w:r>
      <w:bookmarkEnd w:id="519"/>
      <w:r w:rsidRPr="00A92C92">
        <w:rPr>
          <w:snapToGrid w:val="0"/>
          <w:sz w:val="24"/>
          <w:szCs w:val="24"/>
        </w:rPr>
        <w:t>Limitations.</w:t>
      </w:r>
    </w:p>
    <w:p w14:paraId="7CD997B2" w14:textId="720EAFAB" w:rsidR="00CF17C8" w:rsidRPr="00A92C92" w:rsidRDefault="00CF17C8" w:rsidP="00087DF3">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219"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31975435" w14:textId="64DE0FB3" w:rsidR="00CF17C8" w:rsidRPr="00A92C92" w:rsidRDefault="00CF17C8" w:rsidP="004B2670">
      <w:pPr>
        <w:pStyle w:val="Heading3"/>
        <w:rPr>
          <w:snapToGrid w:val="0"/>
          <w:sz w:val="24"/>
          <w:szCs w:val="24"/>
        </w:rPr>
      </w:pPr>
      <w:bookmarkStart w:id="522" w:name="P16_203_4"/>
      <w:r w:rsidRPr="00A92C92">
        <w:rPr>
          <w:snapToGrid w:val="0"/>
          <w:sz w:val="24"/>
          <w:szCs w:val="24"/>
        </w:rPr>
        <w:t>16.203-4</w:t>
      </w:r>
      <w:bookmarkEnd w:id="522"/>
      <w:r w:rsidR="0030554B" w:rsidRPr="00A92C92">
        <w:rPr>
          <w:snapToGrid w:val="0"/>
          <w:sz w:val="24"/>
          <w:szCs w:val="24"/>
        </w:rPr>
        <w:t xml:space="preserve"> Contract clauses.</w:t>
      </w:r>
    </w:p>
    <w:p w14:paraId="158630E6" w14:textId="3A681354" w:rsidR="00CF17C8" w:rsidRPr="004D7614" w:rsidRDefault="00CF17C8" w:rsidP="00087DF3">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220"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478211EF" w14:textId="4B8CB9C0" w:rsidR="00187248" w:rsidRPr="004B2670" w:rsidRDefault="00187248" w:rsidP="004B2670">
      <w:pPr>
        <w:pStyle w:val="Heading3"/>
        <w:rPr>
          <w:sz w:val="24"/>
          <w:szCs w:val="24"/>
        </w:rPr>
      </w:pPr>
      <w:r w:rsidRPr="004B2670">
        <w:rPr>
          <w:sz w:val="24"/>
          <w:szCs w:val="24"/>
        </w:rPr>
        <w:t>16.290</w:t>
      </w:r>
      <w:bookmarkEnd w:id="520"/>
      <w:r w:rsidRPr="004B2670">
        <w:rPr>
          <w:sz w:val="24"/>
          <w:szCs w:val="24"/>
        </w:rPr>
        <w:t xml:space="preserve"> Procurement notes.</w:t>
      </w:r>
    </w:p>
    <w:p w14:paraId="5162673C" w14:textId="22803D05" w:rsidR="00CF17C8" w:rsidRPr="004D7614" w:rsidRDefault="00CF17C8" w:rsidP="00CF17C8">
      <w:pPr>
        <w:rPr>
          <w:snapToGrid w:val="0"/>
          <w:sz w:val="24"/>
          <w:szCs w:val="24"/>
        </w:rPr>
      </w:pPr>
      <w:r w:rsidRPr="004D7614">
        <w:rPr>
          <w:snapToGrid w:val="0"/>
          <w:sz w:val="24"/>
          <w:szCs w:val="24"/>
        </w:rPr>
        <w:t xml:space="preserve">(a) </w:t>
      </w:r>
      <w:r w:rsidRPr="004D7614">
        <w:rPr>
          <w:i/>
          <w:snapToGrid w:val="0"/>
          <w:sz w:val="24"/>
          <w:szCs w:val="24"/>
        </w:rPr>
        <w:t>Adjustments based on established prices – standard supplies.</w:t>
      </w:r>
      <w:r w:rsidRPr="004D7614">
        <w:rPr>
          <w:snapToGrid w:val="0"/>
          <w:sz w:val="24"/>
          <w:szCs w:val="24"/>
        </w:rPr>
        <w:t xml:space="preserve"> If the contracting officer determines that no existing FAR or DFARS EPA clause, or DLAD or </w:t>
      </w:r>
      <w:r w:rsidRPr="004D7614">
        <w:rPr>
          <w:sz w:val="24"/>
          <w:szCs w:val="24"/>
        </w:rPr>
        <w:t xml:space="preserve">procuring organization </w:t>
      </w:r>
      <w:r w:rsidRPr="004D7614">
        <w:rPr>
          <w:snapToGrid w:val="0"/>
          <w:sz w:val="24"/>
          <w:szCs w:val="24"/>
        </w:rPr>
        <w:t>EPA procurement note, is appropriate, the contracting officer may develop a procurement note for one-time use, subject to CCO approval in accord</w:t>
      </w:r>
      <w:r w:rsidR="0030554B" w:rsidRPr="004D7614">
        <w:rPr>
          <w:snapToGrid w:val="0"/>
          <w:sz w:val="24"/>
          <w:szCs w:val="24"/>
        </w:rPr>
        <w:t>ance with 1.301(a)(1)(S-92)(A).</w:t>
      </w:r>
    </w:p>
    <w:p w14:paraId="11491496" w14:textId="1BE921DB" w:rsidR="00187248" w:rsidRPr="004D7614" w:rsidRDefault="0030554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(1) Contracting officers may use procurement note C13 in solicitations and contracts, when the contracting officer determines that the use of the clause at FAR 52.216-2 is inappropriate (refe</w:t>
      </w:r>
      <w:r w:rsidRPr="004D7614">
        <w:rPr>
          <w:rFonts w:eastAsia="Calibri"/>
          <w:snapToGrid w:val="0"/>
          <w:sz w:val="24"/>
          <w:szCs w:val="24"/>
        </w:rPr>
        <w:t>rence FAR Deviation #2008-02).)</w:t>
      </w:r>
    </w:p>
    <w:p w14:paraId="3BA77843" w14:textId="77777777" w:rsidR="00187248" w:rsidRPr="004D7614" w:rsidRDefault="00187248" w:rsidP="00A44BDB">
      <w:pPr>
        <w:rPr>
          <w:sz w:val="24"/>
          <w:szCs w:val="24"/>
        </w:rPr>
      </w:pPr>
      <w:r w:rsidRPr="004D7614">
        <w:rPr>
          <w:sz w:val="24"/>
          <w:szCs w:val="24"/>
        </w:rPr>
        <w:t>*****</w:t>
      </w:r>
    </w:p>
    <w:p w14:paraId="22BD7DE8" w14:textId="0847001E" w:rsidR="00187248" w:rsidRPr="00323F95" w:rsidRDefault="00187248" w:rsidP="00A44BDB">
      <w:pPr>
        <w:rPr>
          <w:sz w:val="24"/>
          <w:szCs w:val="24"/>
        </w:rPr>
      </w:pPr>
      <w:r w:rsidRPr="004D7614">
        <w:rPr>
          <w:sz w:val="24"/>
          <w:szCs w:val="24"/>
        </w:rPr>
        <w:t>C13 Economic Price Adjustment – Standard Supplies (</w:t>
      </w:r>
      <w:r w:rsidR="00A44BDB" w:rsidRPr="004D7614">
        <w:rPr>
          <w:sz w:val="24"/>
          <w:szCs w:val="24"/>
        </w:rPr>
        <w:t>AUG</w:t>
      </w:r>
      <w:r w:rsidRPr="004D7614">
        <w:rPr>
          <w:sz w:val="24"/>
          <w:szCs w:val="24"/>
        </w:rPr>
        <w:t xml:space="preserve"> </w:t>
      </w:r>
      <w:r w:rsidRPr="00323F95">
        <w:rPr>
          <w:sz w:val="24"/>
          <w:szCs w:val="24"/>
        </w:rPr>
        <w:t>2017)</w:t>
      </w:r>
    </w:p>
    <w:p w14:paraId="5A93DF68" w14:textId="39522EF4" w:rsidR="00187248" w:rsidRPr="004D7614" w:rsidRDefault="00187248" w:rsidP="00187248">
      <w:pPr>
        <w:rPr>
          <w:snapToGrid w:val="0"/>
          <w:sz w:val="24"/>
          <w:szCs w:val="24"/>
        </w:rPr>
      </w:pPr>
      <w:r w:rsidRPr="00323F95">
        <w:rPr>
          <w:snapToGrid w:val="0"/>
          <w:sz w:val="24"/>
          <w:szCs w:val="24"/>
        </w:rPr>
        <w:t>(a) The contractor warrants that the unit price stated in the schedule for [</w:t>
      </w:r>
      <w:r w:rsidRPr="00FE3405">
        <w:rPr>
          <w:i/>
          <w:snapToGrid w:val="0"/>
          <w:sz w:val="24"/>
          <w:szCs w:val="24"/>
          <w:u w:val="single"/>
        </w:rPr>
        <w:t>offeror insert schedule line item number</w:t>
      </w:r>
      <w:r w:rsidRPr="00323F95">
        <w:rPr>
          <w:snapToGrid w:val="0"/>
          <w:sz w:val="24"/>
          <w:szCs w:val="24"/>
        </w:rPr>
        <w:t>] is not in excess of the contractor’s applicable established price in effect</w:t>
      </w:r>
      <w:r w:rsidRPr="004D7614">
        <w:rPr>
          <w:snapToGrid w:val="0"/>
          <w:sz w:val="24"/>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w:t>
      </w:r>
      <w:r w:rsidR="0030554B" w:rsidRPr="004D7614">
        <w:rPr>
          <w:snapToGrid w:val="0"/>
          <w:sz w:val="24"/>
          <w:szCs w:val="24"/>
        </w:rPr>
        <w:t xml:space="preserve"> –</w:t>
      </w:r>
    </w:p>
    <w:p w14:paraId="75EE8679" w14:textId="4D0CC64B" w:rsidR="00187248" w:rsidRPr="004D7614" w:rsidRDefault="0030554B" w:rsidP="00187248">
      <w:pPr>
        <w:rPr>
          <w:sz w:val="24"/>
          <w:szCs w:val="24"/>
        </w:rPr>
      </w:pPr>
      <w:r w:rsidRPr="004D7614">
        <w:rPr>
          <w:sz w:val="24"/>
          <w:szCs w:val="24"/>
        </w:rPr>
        <w:lastRenderedPageBreak/>
        <w:tab/>
      </w:r>
      <w:r w:rsidR="00187248" w:rsidRPr="004D7614">
        <w:rPr>
          <w:sz w:val="24"/>
          <w:szCs w:val="24"/>
        </w:rPr>
        <w:t>(1) Is an established catalog or market price for a commercial item sold in substantial quantities to the general public; and</w:t>
      </w:r>
    </w:p>
    <w:p w14:paraId="5AA9CD29" w14:textId="16F10EDE" w:rsidR="00187248" w:rsidRPr="004D7614" w:rsidRDefault="00EE0AFB" w:rsidP="00187248">
      <w:pPr>
        <w:rPr>
          <w:sz w:val="24"/>
          <w:szCs w:val="24"/>
        </w:rPr>
      </w:pPr>
      <w:r w:rsidRPr="004D7614">
        <w:rPr>
          <w:sz w:val="24"/>
          <w:szCs w:val="24"/>
        </w:rPr>
        <w:tab/>
      </w:r>
      <w:r w:rsidR="00187248" w:rsidRPr="004D7614">
        <w:rPr>
          <w:sz w:val="24"/>
          <w:szCs w:val="24"/>
        </w:rPr>
        <w:t>(2) Is the net price after applying any standard trade discounts offered by the contractor.</w:t>
      </w:r>
    </w:p>
    <w:p w14:paraId="3F308BD1" w14:textId="6C928D15" w:rsidR="00187248" w:rsidRPr="004D7614" w:rsidRDefault="00187248" w:rsidP="00187248">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14:paraId="4470964F" w14:textId="5C260FAD" w:rsidR="00187248" w:rsidRPr="004D7614" w:rsidRDefault="00187248" w:rsidP="00187248">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2E43362F" w14:textId="7FF77D0B" w:rsidR="00187248" w:rsidRPr="004D7614" w:rsidRDefault="00EE0AFB" w:rsidP="00187248">
      <w:pPr>
        <w:rPr>
          <w:sz w:val="24"/>
          <w:szCs w:val="24"/>
        </w:rPr>
      </w:pPr>
      <w:r w:rsidRPr="004D7614">
        <w:rPr>
          <w:sz w:val="24"/>
          <w:szCs w:val="24"/>
        </w:rPr>
        <w:tab/>
      </w:r>
      <w:r w:rsidR="00187248" w:rsidRPr="004D7614">
        <w:rPr>
          <w:sz w:val="24"/>
          <w:szCs w:val="24"/>
        </w:rPr>
        <w:t>(1) The aggregate of the increases in any contract unit price under this procurement note shall not exceed 10 percent of the contract unit price [at the outset of each performance/ordering period].</w:t>
      </w:r>
    </w:p>
    <w:p w14:paraId="6382689D" w14:textId="56564737" w:rsidR="00187248" w:rsidRPr="004D7614" w:rsidRDefault="00EE0AFB" w:rsidP="00187248">
      <w:pPr>
        <w:rPr>
          <w:sz w:val="24"/>
          <w:szCs w:val="24"/>
        </w:rPr>
      </w:pPr>
      <w:r w:rsidRPr="004D7614">
        <w:rPr>
          <w:sz w:val="24"/>
          <w:szCs w:val="24"/>
        </w:rPr>
        <w:tab/>
      </w:r>
      <w:r w:rsidR="00187248" w:rsidRPr="004D7614">
        <w:rPr>
          <w:sz w:val="24"/>
          <w:szCs w:val="24"/>
        </w:rPr>
        <w:t xml:space="preserve">(2) The increased contract unit price shall be effective </w:t>
      </w:r>
      <w:r w:rsidR="00EB0541" w:rsidRPr="004D7614">
        <w:rPr>
          <w:sz w:val="24"/>
          <w:szCs w:val="24"/>
        </w:rPr>
        <w:t>–</w:t>
      </w:r>
    </w:p>
    <w:p w14:paraId="1CF42A13" w14:textId="46F13E9B"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On the effective date of the increase in the applicable established price if the contracting officer receives the contractor’s written request within 10 days thereafter; or</w:t>
      </w:r>
    </w:p>
    <w:p w14:paraId="5DFEE8FA" w14:textId="6100466A"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If the written request is received later, on the date the contracting officer receives the request.</w:t>
      </w:r>
    </w:p>
    <w:p w14:paraId="173CA301" w14:textId="25CD316C" w:rsidR="00187248" w:rsidRPr="004D7614" w:rsidRDefault="00EE0AFB" w:rsidP="00187248">
      <w:pPr>
        <w:rPr>
          <w:sz w:val="24"/>
          <w:szCs w:val="24"/>
        </w:rPr>
      </w:pPr>
      <w:r w:rsidRPr="004D7614">
        <w:rPr>
          <w:sz w:val="24"/>
          <w:szCs w:val="24"/>
        </w:rPr>
        <w:tab/>
      </w:r>
      <w:r w:rsidR="00187248" w:rsidRPr="004D7614">
        <w:rPr>
          <w:sz w:val="24"/>
          <w:szCs w:val="24"/>
        </w:rPr>
        <w:t>(3) The increased contract unit price</w:t>
      </w:r>
      <w:r w:rsidR="004A366D">
        <w:rPr>
          <w:sz w:val="24"/>
          <w:szCs w:val="24"/>
        </w:rPr>
        <w:t xml:space="preserve"> shall not apply to quantities </w:t>
      </w:r>
      <w:r w:rsidR="00187248" w:rsidRPr="004D7614">
        <w:rPr>
          <w:sz w:val="24"/>
          <w:szCs w:val="24"/>
        </w:rPr>
        <w:t>ordered under the contract before the effective date of the increased contract unit price.</w:t>
      </w:r>
    </w:p>
    <w:p w14:paraId="0C460B39" w14:textId="1BF2ACE5" w:rsidR="00187248" w:rsidRPr="004D7614" w:rsidRDefault="00EE0AFB" w:rsidP="00187248">
      <w:pPr>
        <w:rPr>
          <w:sz w:val="24"/>
          <w:szCs w:val="24"/>
        </w:rPr>
      </w:pPr>
      <w:r w:rsidRPr="004D7614">
        <w:rPr>
          <w:sz w:val="24"/>
          <w:szCs w:val="24"/>
        </w:rPr>
        <w:tab/>
      </w:r>
      <w:r w:rsidR="00187248" w:rsidRPr="004D7614">
        <w:rPr>
          <w:sz w:val="24"/>
          <w:szCs w:val="24"/>
        </w:rPr>
        <w:t>(4) No modification increasing a contract unit price shall be executed under this paragraph (c) until the contracting officer verifies the increase in the applicable established price.</w:t>
      </w:r>
    </w:p>
    <w:p w14:paraId="76294379" w14:textId="1A530F2C" w:rsidR="00187248" w:rsidRPr="004D7614" w:rsidRDefault="00EE0AFB" w:rsidP="00187248">
      <w:pPr>
        <w:rPr>
          <w:sz w:val="24"/>
          <w:szCs w:val="24"/>
        </w:rPr>
      </w:pPr>
      <w:r w:rsidRPr="004D7614">
        <w:rPr>
          <w:sz w:val="24"/>
          <w:szCs w:val="24"/>
        </w:rPr>
        <w:tab/>
      </w:r>
      <w:r w:rsidR="00187248"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14:paraId="280E7AE2" w14:textId="0DB37990" w:rsidR="00187248" w:rsidRPr="004D7614" w:rsidRDefault="00187248" w:rsidP="00187248">
      <w:pPr>
        <w:rPr>
          <w:snapToGrid w:val="0"/>
          <w:sz w:val="24"/>
          <w:szCs w:val="24"/>
        </w:rPr>
      </w:pPr>
      <w:r w:rsidRPr="004D7614">
        <w:rPr>
          <w:snapToGrid w:val="0"/>
          <w:sz w:val="24"/>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4E8D08BE" w14:textId="241EBAFC" w:rsidR="00187248" w:rsidRPr="004D7614" w:rsidRDefault="00EB0541" w:rsidP="00187248">
      <w:pPr>
        <w:tabs>
          <w:tab w:val="left" w:pos="2250"/>
        </w:tabs>
        <w:rPr>
          <w:rFonts w:eastAsia="Calibri"/>
          <w:snapToGrid w:val="0"/>
          <w:sz w:val="24"/>
          <w:szCs w:val="24"/>
        </w:rPr>
      </w:pPr>
      <w:r w:rsidRPr="004D7614">
        <w:rPr>
          <w:rFonts w:eastAsia="Calibri"/>
          <w:snapToGrid w:val="0"/>
          <w:sz w:val="24"/>
          <w:szCs w:val="24"/>
        </w:rPr>
        <w:t>*****</w:t>
      </w:r>
    </w:p>
    <w:p w14:paraId="56DA656F" w14:textId="51C59171" w:rsidR="00E8426C" w:rsidRPr="004D7614" w:rsidRDefault="00EE0AFB" w:rsidP="00E8426C">
      <w:pPr>
        <w:rPr>
          <w:strike/>
          <w:snapToGrid w:val="0"/>
          <w:sz w:val="24"/>
          <w:szCs w:val="24"/>
        </w:rPr>
      </w:pPr>
      <w:r w:rsidRPr="004D7614">
        <w:rPr>
          <w:snapToGrid w:val="0"/>
          <w:sz w:val="24"/>
          <w:szCs w:val="24"/>
        </w:rPr>
        <w:tab/>
      </w:r>
      <w:r w:rsidR="00E8426C" w:rsidRPr="004D7614">
        <w:rPr>
          <w:snapToGrid w:val="0"/>
          <w:sz w:val="24"/>
          <w:szCs w:val="24"/>
        </w:rPr>
        <w:t xml:space="preserve">(2) Contracting officers may use </w:t>
      </w:r>
      <w:r w:rsidR="00E8426C" w:rsidRPr="004D7614">
        <w:rPr>
          <w:sz w:val="24"/>
          <w:szCs w:val="24"/>
        </w:rPr>
        <w:t xml:space="preserve">procurement </w:t>
      </w:r>
      <w:r w:rsidR="00E8426C" w:rsidRPr="00272992">
        <w:rPr>
          <w:sz w:val="24"/>
          <w:szCs w:val="24"/>
        </w:rPr>
        <w:t>note M09</w:t>
      </w:r>
      <w:commentRangeStart w:id="523"/>
      <w:r w:rsidR="00E8426C" w:rsidRPr="00272992">
        <w:rPr>
          <w:sz w:val="24"/>
          <w:szCs w:val="24"/>
        </w:rPr>
        <w:t xml:space="preserve"> </w:t>
      </w:r>
      <w:commentRangeEnd w:id="523"/>
      <w:r w:rsidR="00272992" w:rsidRPr="00272992">
        <w:rPr>
          <w:rStyle w:val="CommentReference"/>
        </w:rPr>
        <w:commentReference w:id="523"/>
      </w:r>
      <w:r w:rsidR="00E8426C" w:rsidRPr="004D7614">
        <w:rPr>
          <w:sz w:val="24"/>
          <w:szCs w:val="24"/>
        </w:rPr>
        <w:t xml:space="preserve">for </w:t>
      </w:r>
      <w:r w:rsidR="00E8426C" w:rsidRPr="004D7614">
        <w:rPr>
          <w:snapToGrid w:val="0"/>
          <w:sz w:val="24"/>
          <w:szCs w:val="24"/>
        </w:rPr>
        <w:t>fresh fruits and vegetables under the DLA Troop Support subsistence supply chain for long term contracts (</w:t>
      </w:r>
      <w:r w:rsidR="00E8426C" w:rsidRPr="004D7614">
        <w:rPr>
          <w:sz w:val="24"/>
          <w:szCs w:val="24"/>
        </w:rPr>
        <w:t>reference FAR Deviation #2008-02)</w:t>
      </w:r>
      <w:r w:rsidRPr="004D7614">
        <w:rPr>
          <w:snapToGrid w:val="0"/>
          <w:sz w:val="24"/>
          <w:szCs w:val="24"/>
        </w:rPr>
        <w:t>.</w:t>
      </w:r>
    </w:p>
    <w:p w14:paraId="2371D8A3" w14:textId="6B35858C" w:rsidR="0099055C" w:rsidRPr="004D7614" w:rsidRDefault="00EE0AFB" w:rsidP="0099055C">
      <w:pPr>
        <w:rPr>
          <w:sz w:val="24"/>
          <w:szCs w:val="24"/>
        </w:rPr>
      </w:pPr>
      <w:r w:rsidRPr="004D7614">
        <w:rPr>
          <w:snapToGrid w:val="0"/>
          <w:sz w:val="24"/>
          <w:szCs w:val="24"/>
        </w:rPr>
        <w:tab/>
      </w:r>
      <w:r w:rsidR="0099055C" w:rsidRPr="004D7614">
        <w:rPr>
          <w:snapToGrid w:val="0"/>
          <w:sz w:val="24"/>
          <w:szCs w:val="24"/>
        </w:rPr>
        <w:t xml:space="preserve">(3) </w:t>
      </w:r>
      <w:r w:rsidR="0099055C" w:rsidRPr="004D7614">
        <w:rPr>
          <w:sz w:val="24"/>
          <w:szCs w:val="24"/>
        </w:rPr>
        <w:t>Contracting officers may use a procuring organization</w:t>
      </w:r>
      <w:r w:rsidR="0099055C" w:rsidRPr="004D7614">
        <w:rPr>
          <w:snapToGrid w:val="0"/>
          <w:sz w:val="24"/>
          <w:szCs w:val="24"/>
        </w:rPr>
        <w:t xml:space="preserve"> </w:t>
      </w:r>
      <w:r w:rsidR="0099055C" w:rsidRPr="004D7614">
        <w:rPr>
          <w:sz w:val="24"/>
          <w:szCs w:val="24"/>
        </w:rPr>
        <w:t>EPA procurement note in any DLA Multiple Award Schedule solicitation or contract instead of FAR 52.216-2.</w:t>
      </w:r>
    </w:p>
    <w:p w14:paraId="6190A607" w14:textId="59764B9A" w:rsidR="0099055C" w:rsidRPr="004D7614" w:rsidRDefault="0099055C" w:rsidP="0099055C">
      <w:pPr>
        <w:tabs>
          <w:tab w:val="left" w:pos="2250"/>
        </w:tabs>
        <w:rPr>
          <w:rFonts w:eastAsia="Calibri"/>
          <w:snapToGrid w:val="0"/>
          <w:sz w:val="24"/>
          <w:szCs w:val="24"/>
        </w:rPr>
      </w:pPr>
      <w:r w:rsidRPr="004D7614">
        <w:rPr>
          <w:rFonts w:eastAsia="Calibri"/>
          <w:snapToGrid w:val="0"/>
          <w:sz w:val="24"/>
          <w:szCs w:val="24"/>
        </w:rPr>
        <w:t xml:space="preserve">(b) </w:t>
      </w:r>
      <w:r w:rsidRPr="004D7614">
        <w:rPr>
          <w:rFonts w:eastAsia="Calibri"/>
          <w:i/>
          <w:snapToGrid w:val="0"/>
          <w:sz w:val="24"/>
          <w:szCs w:val="24"/>
        </w:rPr>
        <w:t xml:space="preserve">Adjustments based on established prices – semi-standard supplies. </w:t>
      </w:r>
      <w:r w:rsidRPr="004D7614">
        <w:rPr>
          <w:rFonts w:eastAsia="Calibri"/>
          <w:snapToGrid w:val="0"/>
          <w:sz w:val="24"/>
          <w:szCs w:val="24"/>
        </w:rPr>
        <w:t xml:space="preserve">The contracting officer may use a </w:t>
      </w:r>
      <w:r w:rsidRPr="004D7614">
        <w:rPr>
          <w:sz w:val="24"/>
          <w:szCs w:val="24"/>
        </w:rPr>
        <w:t xml:space="preserve">procuring organization EPA </w:t>
      </w:r>
      <w:r w:rsidRPr="004D7614">
        <w:rPr>
          <w:rFonts w:eastAsia="Calibri"/>
          <w:snapToGrid w:val="0"/>
          <w:sz w:val="24"/>
          <w:szCs w:val="24"/>
        </w:rPr>
        <w:t>procurement note with FAR clause 52.216-3.</w:t>
      </w:r>
    </w:p>
    <w:p w14:paraId="650BED8C" w14:textId="5F86DE5D" w:rsidR="00187248" w:rsidRPr="004D7614" w:rsidRDefault="00187248" w:rsidP="00187248">
      <w:pPr>
        <w:rPr>
          <w:i/>
          <w:sz w:val="24"/>
          <w:szCs w:val="24"/>
        </w:rPr>
      </w:pPr>
      <w:r w:rsidRPr="004D7614">
        <w:rPr>
          <w:sz w:val="24"/>
          <w:szCs w:val="24"/>
        </w:rPr>
        <w:t xml:space="preserve">(c) </w:t>
      </w:r>
      <w:r w:rsidRPr="004D7614">
        <w:rPr>
          <w:i/>
          <w:sz w:val="24"/>
          <w:szCs w:val="24"/>
        </w:rPr>
        <w:t>Adjustments based on cos</w:t>
      </w:r>
      <w:r w:rsidR="00EE0AFB" w:rsidRPr="004D7614">
        <w:rPr>
          <w:i/>
          <w:sz w:val="24"/>
          <w:szCs w:val="24"/>
        </w:rPr>
        <w:t>t indexes of labor or material.</w:t>
      </w:r>
    </w:p>
    <w:p w14:paraId="15A4F69E" w14:textId="0DF01B70" w:rsidR="00187248" w:rsidRPr="004D7614" w:rsidRDefault="00EE0AFB" w:rsidP="00187248">
      <w:pPr>
        <w:rPr>
          <w:sz w:val="24"/>
          <w:szCs w:val="24"/>
        </w:rPr>
      </w:pPr>
      <w:r w:rsidRPr="004D7614">
        <w:rPr>
          <w:i/>
          <w:sz w:val="24"/>
          <w:szCs w:val="24"/>
        </w:rPr>
        <w:tab/>
      </w:r>
      <w:r w:rsidR="00187248" w:rsidRPr="004D7614">
        <w:rPr>
          <w:sz w:val="24"/>
          <w:szCs w:val="24"/>
        </w:rPr>
        <w:t xml:space="preserve">(1)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w:t>
      </w:r>
      <w:r w:rsidR="00187248" w:rsidRPr="004D7614">
        <w:rPr>
          <w:sz w:val="24"/>
          <w:szCs w:val="24"/>
        </w:rPr>
        <w:lastRenderedPageBreak/>
        <w:t>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14:paraId="7495CE4E" w14:textId="357139C1" w:rsidR="00187248" w:rsidRPr="004D7614" w:rsidRDefault="00EE0AFB" w:rsidP="00187248">
      <w:pPr>
        <w:rPr>
          <w:rFonts w:eastAsia="Calibri"/>
          <w:bCs/>
          <w:snapToGrid w:val="0"/>
          <w:sz w:val="24"/>
          <w:szCs w:val="24"/>
          <w:lang w:val="en"/>
        </w:rPr>
      </w:pPr>
      <w:r w:rsidRPr="004D7614">
        <w:rPr>
          <w:rFonts w:eastAsia="Calibri"/>
          <w:bCs/>
          <w:snapToGrid w:val="0"/>
          <w:sz w:val="24"/>
          <w:szCs w:val="24"/>
          <w:lang w:val="en"/>
        </w:rPr>
        <w:tab/>
      </w:r>
      <w:r w:rsidR="00187248" w:rsidRPr="004D7614">
        <w:rPr>
          <w:rFonts w:eastAsia="Calibri"/>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14:paraId="32188E68" w14:textId="1A33FC16" w:rsidR="00187248" w:rsidRPr="004D7614" w:rsidRDefault="00187248" w:rsidP="00187248">
      <w:pPr>
        <w:rPr>
          <w:snapToGrid w:val="0"/>
          <w:sz w:val="24"/>
          <w:szCs w:val="24"/>
        </w:rPr>
      </w:pPr>
      <w:r w:rsidRPr="004D7614">
        <w:rPr>
          <w:snapToGrid w:val="0"/>
          <w:sz w:val="24"/>
          <w:szCs w:val="24"/>
        </w:rPr>
        <w:t xml:space="preserve">(d) </w:t>
      </w:r>
      <w:r w:rsidRPr="004D7614">
        <w:rPr>
          <w:i/>
          <w:snapToGrid w:val="0"/>
          <w:sz w:val="24"/>
          <w:szCs w:val="24"/>
        </w:rPr>
        <w:t>Price adjustment for Department of Labor Index</w:t>
      </w:r>
      <w:commentRangeStart w:id="524"/>
      <w:r w:rsidRPr="004D7614">
        <w:rPr>
          <w:i/>
          <w:snapToGrid w:val="0"/>
          <w:sz w:val="24"/>
          <w:szCs w:val="24"/>
        </w:rPr>
        <w:t>.</w:t>
      </w:r>
      <w:commentRangeEnd w:id="524"/>
      <w:r w:rsidR="00194DF7">
        <w:rPr>
          <w:rStyle w:val="CommentReference"/>
        </w:rPr>
        <w:commentReference w:id="524"/>
      </w:r>
    </w:p>
    <w:p w14:paraId="731C0039" w14:textId="21FBF957" w:rsidR="00187248" w:rsidRPr="004D7614" w:rsidRDefault="00EE0AF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 xml:space="preserve">(1) The contracting officer may use procurement note C09 </w:t>
      </w:r>
      <w:r w:rsidR="00187248" w:rsidRPr="004D7614">
        <w:rPr>
          <w:snapToGrid w:val="0"/>
          <w:sz w:val="24"/>
          <w:szCs w:val="24"/>
        </w:rPr>
        <w:t>in solicitations and contract awards when—</w:t>
      </w:r>
    </w:p>
    <w:p w14:paraId="14417FBF" w14:textId="637C70D1"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14:paraId="2FCE91BD" w14:textId="42613F29"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circumstances in FAR 16.203-4(d)(1) exist;</w:t>
      </w:r>
    </w:p>
    <w:p w14:paraId="22B9C0DA" w14:textId="4FC9A6A4"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The contracting officer considers the use of this procurement note appropriate; and</w:t>
      </w:r>
    </w:p>
    <w:p w14:paraId="4B281FB8" w14:textId="448F7BC1"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(iv) The requirements of FAR 16.203-3 and DLAD Subpart 16.2 are met.</w:t>
      </w:r>
    </w:p>
    <w:p w14:paraId="5D55BC58" w14:textId="6649C5EE" w:rsidR="00187248" w:rsidRPr="004D7614" w:rsidRDefault="00EE0AF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 xml:space="preserve">(2) The contracting officer shall coordinate with the procuring organization pricing office before selecting the index. For procuring organizations with no pricing office, the contracting officer shall coordinate the fill-in sections with the DLA Acquisition Contract </w:t>
      </w:r>
      <w:r w:rsidRPr="004D7614">
        <w:rPr>
          <w:rFonts w:eastAsia="Calibri"/>
          <w:snapToGrid w:val="0"/>
          <w:sz w:val="24"/>
          <w:szCs w:val="24"/>
        </w:rPr>
        <w:t>&amp; Pricing Compliance Division.</w:t>
      </w:r>
    </w:p>
    <w:p w14:paraId="208F42BC" w14:textId="06BF3015" w:rsidR="00E8426C" w:rsidRPr="00323F95" w:rsidRDefault="00EE0AFB" w:rsidP="00E8426C">
      <w:pPr>
        <w:rPr>
          <w:sz w:val="24"/>
          <w:szCs w:val="24"/>
        </w:rPr>
      </w:pPr>
      <w:r w:rsidRPr="004D7614">
        <w:rPr>
          <w:rFonts w:eastAsia="Calibri"/>
          <w:snapToGrid w:val="0"/>
          <w:sz w:val="24"/>
          <w:szCs w:val="24"/>
        </w:rPr>
        <w:tab/>
      </w:r>
      <w:commentRangeStart w:id="525"/>
      <w:r w:rsidR="00E8426C" w:rsidRPr="00323F95">
        <w:rPr>
          <w:rFonts w:eastAsia="Calibri"/>
          <w:snapToGrid w:val="0"/>
          <w:sz w:val="24"/>
          <w:szCs w:val="24"/>
        </w:rPr>
        <w:t xml:space="preserve">(3) </w:t>
      </w:r>
      <w:commentRangeEnd w:id="525"/>
      <w:r w:rsidR="00E8426C" w:rsidRPr="00323F95">
        <w:rPr>
          <w:rStyle w:val="CommentReference"/>
          <w:sz w:val="24"/>
          <w:szCs w:val="24"/>
        </w:rPr>
        <w:commentReference w:id="525"/>
      </w:r>
      <w:r w:rsidR="00E8426C" w:rsidRPr="00323F95">
        <w:rPr>
          <w:sz w:val="24"/>
          <w:szCs w:val="24"/>
        </w:rPr>
        <w:t>Notes for fill-in text:</w:t>
      </w:r>
    </w:p>
    <w:p w14:paraId="2BDC97CD" w14:textId="4A1CDE2D"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14:paraId="48B85449" w14:textId="6D8A7ED8"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(ii) Paragraph (b)(2): Enter the number of months, or quarters for ECI, for the adjusting price index.</w:t>
      </w:r>
    </w:p>
    <w:p w14:paraId="628652ED" w14:textId="0B08BCB5"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14:paraId="56284934" w14:textId="206B6253"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(iv) Paragraph (c)(1): Enter the number of price adjustments per contract year.</w:t>
      </w:r>
    </w:p>
    <w:p w14:paraId="628D3A70" w14:textId="2C520109"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w:t>
      </w:r>
      <w:r w:rsidRPr="00323F95">
        <w:rPr>
          <w:snapToGrid w:val="0"/>
          <w:sz w:val="24"/>
          <w:szCs w:val="24"/>
        </w:rPr>
        <w:t>hief of the contracting office.</w:t>
      </w:r>
    </w:p>
    <w:p w14:paraId="5F07BFC4" w14:textId="49738B5B"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(vi) Paragraph (f)(2): Enter the minimal dollar amount for an adjustment to be made for retroactive price changes. The default is $500.</w:t>
      </w:r>
    </w:p>
    <w:p w14:paraId="47549D51" w14:textId="77777777" w:rsidR="00187248" w:rsidRPr="004D7614" w:rsidRDefault="00187248" w:rsidP="00187248">
      <w:pPr>
        <w:tabs>
          <w:tab w:val="left" w:pos="2250"/>
        </w:tabs>
        <w:rPr>
          <w:rFonts w:eastAsia="Calibri"/>
          <w:snapToGrid w:val="0"/>
          <w:sz w:val="24"/>
          <w:szCs w:val="24"/>
        </w:rPr>
      </w:pPr>
      <w:r w:rsidRPr="00323F95">
        <w:rPr>
          <w:rFonts w:eastAsia="Calibri"/>
          <w:snapToGrid w:val="0"/>
          <w:sz w:val="24"/>
          <w:szCs w:val="24"/>
        </w:rPr>
        <w:lastRenderedPageBreak/>
        <w:t>*****</w:t>
      </w:r>
    </w:p>
    <w:p w14:paraId="6C412B25" w14:textId="43A656A5"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C09 Economic Price Adjustment – Department of Labor Index (</w:t>
      </w:r>
      <w:commentRangeStart w:id="526"/>
      <w:r w:rsidR="00DE5244" w:rsidRPr="002F66A0">
        <w:rPr>
          <w:color w:val="000000"/>
          <w:sz w:val="24"/>
          <w:szCs w:val="24"/>
        </w:rPr>
        <w:t>JUN</w:t>
      </w:r>
      <w:commentRangeEnd w:id="526"/>
      <w:r w:rsidR="00DE5244" w:rsidRPr="002F66A0">
        <w:rPr>
          <w:rStyle w:val="CommentReference"/>
          <w:sz w:val="24"/>
          <w:szCs w:val="24"/>
        </w:rPr>
        <w:commentReference w:id="526"/>
      </w:r>
      <w:r w:rsidRPr="002F66A0">
        <w:rPr>
          <w:color w:val="000000"/>
          <w:sz w:val="24"/>
          <w:szCs w:val="24"/>
        </w:rPr>
        <w:t xml:space="preserve">2020) </w:t>
      </w:r>
    </w:p>
    <w:p w14:paraId="1B211644" w14:textId="77777777"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(a) Warranties. The contractor warrants that— </w:t>
      </w:r>
    </w:p>
    <w:p w14:paraId="5F5FF0DD" w14:textId="4E28790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base unit prices set forth in the Schedule do not include allowances for any portion of the contingency covered by this procurement</w:t>
      </w:r>
      <w:r w:rsidR="00DE5244" w:rsidRPr="002F66A0">
        <w:rPr>
          <w:color w:val="000000"/>
          <w:sz w:val="24"/>
          <w:szCs w:val="24"/>
        </w:rPr>
        <w:t xml:space="preserve"> note; and</w:t>
      </w:r>
    </w:p>
    <w:p w14:paraId="7EA83708" w14:textId="6AADBB46" w:rsidR="005B5F3F" w:rsidRPr="002F66A0" w:rsidRDefault="0040141D"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(2) Prices invoiced shall be computed in accordance with the </w:t>
      </w:r>
      <w:r w:rsidR="00DE5244" w:rsidRPr="002F66A0">
        <w:rPr>
          <w:color w:val="000000"/>
          <w:sz w:val="24"/>
          <w:szCs w:val="24"/>
        </w:rPr>
        <w:t>terms of this procurement note.</w:t>
      </w:r>
    </w:p>
    <w:p w14:paraId="16542B90" w14:textId="2AF1F5C1"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(b) Definitions. As used th</w:t>
      </w:r>
      <w:r w:rsidR="00DE5244" w:rsidRPr="002F66A0">
        <w:rPr>
          <w:color w:val="000000"/>
          <w:sz w:val="24"/>
          <w:szCs w:val="24"/>
        </w:rPr>
        <w:t>roughout this procurement note—</w:t>
      </w:r>
    </w:p>
    <w:p w14:paraId="3617FE51" w14:textId="0D5766E9"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(1) </w:t>
      </w:r>
      <w:r w:rsidR="005B5F3F" w:rsidRPr="002F66A0">
        <w:rPr>
          <w:i/>
          <w:iCs/>
          <w:color w:val="000000"/>
          <w:sz w:val="24"/>
          <w:szCs w:val="24"/>
        </w:rPr>
        <w:t>"Index"</w:t>
      </w:r>
      <w:r w:rsidR="005B5F3F"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005B5F3F" w:rsidRPr="002F66A0">
        <w:rPr>
          <w:i/>
          <w:iCs/>
          <w:color w:val="000000"/>
          <w:sz w:val="24"/>
          <w:szCs w:val="24"/>
        </w:rPr>
        <w:t>contracting officer fill-in</w:t>
      </w:r>
      <w:r w:rsidR="005B5F3F"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005B5F3F" w:rsidRPr="002F66A0">
        <w:rPr>
          <w:i/>
          <w:iCs/>
          <w:color w:val="000000"/>
          <w:sz w:val="24"/>
          <w:szCs w:val="24"/>
        </w:rPr>
        <w:t>contracting officer fill-in</w:t>
      </w:r>
      <w:r w:rsidR="00DE5244" w:rsidRPr="002F66A0">
        <w:rPr>
          <w:color w:val="000000"/>
          <w:sz w:val="24"/>
          <w:szCs w:val="24"/>
        </w:rPr>
        <w:t>)______________________.</w:t>
      </w:r>
    </w:p>
    <w:p w14:paraId="51843C72" w14:textId="0EC92C4D"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(2) </w:t>
      </w:r>
      <w:r w:rsidR="005B5F3F" w:rsidRPr="002F66A0">
        <w:rPr>
          <w:i/>
          <w:iCs/>
          <w:color w:val="000000"/>
          <w:sz w:val="24"/>
          <w:szCs w:val="24"/>
        </w:rPr>
        <w:t xml:space="preserve">"Base index" </w:t>
      </w:r>
      <w:r w:rsidR="005B5F3F"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w:t>
      </w:r>
      <w:r w:rsidR="00DE5244" w:rsidRPr="002F66A0">
        <w:rPr>
          <w:color w:val="000000"/>
          <w:sz w:val="24"/>
          <w:szCs w:val="24"/>
        </w:rPr>
        <w:t>ions, if discussions were held.</w:t>
      </w:r>
    </w:p>
    <w:p w14:paraId="590FC524" w14:textId="521E10FB"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(3) </w:t>
      </w:r>
      <w:r w:rsidR="005B5F3F" w:rsidRPr="002F66A0">
        <w:rPr>
          <w:i/>
          <w:iCs/>
          <w:color w:val="000000"/>
          <w:sz w:val="24"/>
          <w:szCs w:val="24"/>
        </w:rPr>
        <w:t xml:space="preserve">"Adjusting index" </w:t>
      </w:r>
      <w:r w:rsidR="005B5F3F" w:rsidRPr="002F66A0">
        <w:rPr>
          <w:color w:val="000000"/>
          <w:sz w:val="24"/>
          <w:szCs w:val="24"/>
        </w:rPr>
        <w:t>means the ____ arithmetic average of the [ ] first published or [ ] final version of the index for the ____ months, or ____ quarters for ECI, prior to the month in which the adjusting cont</w:t>
      </w:r>
      <w:r w:rsidR="00DE5244" w:rsidRPr="002F66A0">
        <w:rPr>
          <w:color w:val="000000"/>
          <w:sz w:val="24"/>
          <w:szCs w:val="24"/>
        </w:rPr>
        <w:t>ract modification is effective.</w:t>
      </w:r>
    </w:p>
    <w:p w14:paraId="4D0AED37" w14:textId="13E7A545"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(4) </w:t>
      </w:r>
      <w:r w:rsidR="005B5F3F" w:rsidRPr="002F66A0">
        <w:rPr>
          <w:i/>
          <w:iCs/>
          <w:color w:val="000000"/>
          <w:sz w:val="24"/>
          <w:szCs w:val="24"/>
        </w:rPr>
        <w:t xml:space="preserve">"Base unit price" </w:t>
      </w:r>
      <w:r w:rsidR="005B5F3F" w:rsidRPr="002F66A0">
        <w:rPr>
          <w:color w:val="000000"/>
          <w:sz w:val="24"/>
          <w:szCs w:val="24"/>
        </w:rPr>
        <w:t>means the unit price applicable to a quantity of a contract line item established at contract award, exclusive of any price adjustment pur</w:t>
      </w:r>
      <w:r w:rsidR="00DE5244" w:rsidRPr="002F66A0">
        <w:rPr>
          <w:color w:val="000000"/>
          <w:sz w:val="24"/>
          <w:szCs w:val="24"/>
        </w:rPr>
        <w:t>suant to this procurement note.</w:t>
      </w:r>
    </w:p>
    <w:p w14:paraId="373B297A" w14:textId="707515B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(5) </w:t>
      </w:r>
      <w:r w:rsidR="005B5F3F" w:rsidRPr="002F66A0">
        <w:rPr>
          <w:i/>
          <w:iCs/>
          <w:color w:val="000000"/>
          <w:sz w:val="24"/>
          <w:szCs w:val="24"/>
        </w:rPr>
        <w:t xml:space="preserve">“Adjustment period” </w:t>
      </w:r>
      <w:r w:rsidR="005B5F3F"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w:t>
      </w:r>
      <w:r w:rsidR="00DE5244" w:rsidRPr="002F66A0">
        <w:rPr>
          <w:color w:val="000000"/>
          <w:sz w:val="24"/>
          <w:szCs w:val="24"/>
        </w:rPr>
        <w:t xml:space="preserve"> in (c)(1) below divided by 12.</w:t>
      </w:r>
    </w:p>
    <w:p w14:paraId="36126279" w14:textId="06D98005" w:rsidR="005B5F3F" w:rsidRPr="002F66A0" w:rsidRDefault="005B5F3F" w:rsidP="00DE52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sidR="00DE5244" w:rsidRPr="002F66A0">
        <w:rPr>
          <w:color w:val="000000"/>
          <w:sz w:val="24"/>
          <w:szCs w:val="24"/>
        </w:rPr>
        <w:t>applied to the base unit price.</w:t>
      </w:r>
    </w:p>
    <w:p w14:paraId="7A588BE7" w14:textId="5F00FD90"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contractor shall decrease its price in any particular adjustment period if the adjusting index is less than the base index. This contract allows _______ price</w:t>
      </w:r>
      <w:r w:rsidR="00DE5244" w:rsidRPr="002F66A0">
        <w:rPr>
          <w:color w:val="000000"/>
          <w:sz w:val="24"/>
          <w:szCs w:val="24"/>
        </w:rPr>
        <w:t xml:space="preserve"> adjustments per contract year.</w:t>
      </w:r>
    </w:p>
    <w:p w14:paraId="688A5E94" w14:textId="33DFADF6" w:rsidR="00AC571C" w:rsidRPr="002F66A0" w:rsidRDefault="00AC571C"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Example of adjustment calculation: </w:t>
      </w:r>
    </w:p>
    <w:p w14:paraId="1F5B40CA" w14:textId="6D3D253D" w:rsidR="00AC571C" w:rsidRPr="002F66A0" w:rsidRDefault="005378C0" w:rsidP="005378C0">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Pr="002F66A0">
        <w:rPr>
          <w:color w:val="000000"/>
          <w:sz w:val="24"/>
          <w:szCs w:val="24"/>
        </w:rPr>
        <w:tab/>
      </w:r>
      <w:r w:rsidR="00AC571C" w:rsidRPr="002F66A0">
        <w:rPr>
          <w:color w:val="000000"/>
          <w:sz w:val="24"/>
          <w:szCs w:val="24"/>
        </w:rPr>
        <w:t>Base Index=</w:t>
      </w:r>
      <w:r w:rsidRPr="002F66A0">
        <w:rPr>
          <w:color w:val="000000"/>
          <w:sz w:val="24"/>
          <w:szCs w:val="24"/>
        </w:rPr>
        <w:tab/>
      </w:r>
      <w:r w:rsidR="00AC571C" w:rsidRPr="002F66A0">
        <w:rPr>
          <w:color w:val="000000"/>
          <w:sz w:val="24"/>
          <w:szCs w:val="24"/>
        </w:rPr>
        <w:t>109.88*</w:t>
      </w:r>
    </w:p>
    <w:p w14:paraId="0AD143E0" w14:textId="5B26EBCD"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Adjusting Index =</w:t>
      </w:r>
      <w:r w:rsidRPr="002F66A0">
        <w:rPr>
          <w:color w:val="000000"/>
          <w:sz w:val="24"/>
          <w:szCs w:val="24"/>
        </w:rPr>
        <w:tab/>
      </w:r>
      <w:r w:rsidR="00AC571C" w:rsidRPr="002F66A0">
        <w:rPr>
          <w:color w:val="000000"/>
          <w:sz w:val="24"/>
          <w:szCs w:val="24"/>
        </w:rPr>
        <w:t>112.72*</w:t>
      </w:r>
    </w:p>
    <w:p w14:paraId="1925AE96" w14:textId="0AD90C08"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lastRenderedPageBreak/>
        <w:tab/>
      </w:r>
      <w:r w:rsidR="00AC571C" w:rsidRPr="002F66A0">
        <w:rPr>
          <w:color w:val="000000"/>
          <w:sz w:val="24"/>
          <w:szCs w:val="24"/>
        </w:rPr>
        <w:t>Less base index =</w:t>
      </w:r>
      <w:r w:rsidRPr="002F66A0">
        <w:rPr>
          <w:color w:val="000000"/>
          <w:sz w:val="24"/>
          <w:szCs w:val="24"/>
        </w:rPr>
        <w:tab/>
      </w:r>
      <w:r w:rsidR="00AC571C" w:rsidRPr="002F66A0">
        <w:rPr>
          <w:color w:val="000000"/>
          <w:sz w:val="24"/>
          <w:szCs w:val="24"/>
        </w:rPr>
        <w:t>109.88</w:t>
      </w:r>
    </w:p>
    <w:p w14:paraId="55A76B89" w14:textId="65274EE8"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tab/>
      </w:r>
      <w:r w:rsidR="00AC571C" w:rsidRPr="002F66A0">
        <w:rPr>
          <w:color w:val="000000"/>
          <w:sz w:val="24"/>
          <w:szCs w:val="24"/>
        </w:rPr>
        <w:t>Change to index =</w:t>
      </w:r>
      <w:r w:rsidRPr="002F66A0">
        <w:rPr>
          <w:color w:val="000000"/>
          <w:sz w:val="24"/>
          <w:szCs w:val="24"/>
        </w:rPr>
        <w:tab/>
      </w:r>
      <w:r w:rsidR="00AC571C" w:rsidRPr="002F66A0">
        <w:rPr>
          <w:color w:val="000000"/>
          <w:sz w:val="24"/>
          <w:szCs w:val="24"/>
        </w:rPr>
        <w:t>2.84</w:t>
      </w:r>
    </w:p>
    <w:p w14:paraId="12D545B5" w14:textId="29CF644C"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ab/>
      </w:r>
      <w:r w:rsidR="00AC571C" w:rsidRPr="002F66A0">
        <w:rPr>
          <w:color w:val="000000"/>
          <w:sz w:val="24"/>
          <w:szCs w:val="24"/>
        </w:rPr>
        <w:t>Divide change to index by base index =</w:t>
      </w:r>
      <w:r w:rsidRPr="002F66A0">
        <w:rPr>
          <w:color w:val="000000"/>
          <w:sz w:val="24"/>
          <w:szCs w:val="24"/>
        </w:rPr>
        <w:tab/>
      </w:r>
      <w:r w:rsidR="00AC571C" w:rsidRPr="002F66A0">
        <w:rPr>
          <w:color w:val="000000"/>
          <w:sz w:val="24"/>
          <w:szCs w:val="24"/>
        </w:rPr>
        <w:t>2.84 / 109.88 = .02585 (2.585%)**</w:t>
      </w:r>
    </w:p>
    <w:p w14:paraId="1ADFE98D" w14:textId="14B036F2"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Multiply by the base unit price =</w:t>
      </w:r>
      <w:r w:rsidRPr="002F66A0">
        <w:rPr>
          <w:color w:val="000000"/>
          <w:sz w:val="24"/>
          <w:szCs w:val="24"/>
        </w:rPr>
        <w:tab/>
      </w:r>
      <w:r w:rsidR="00AC571C" w:rsidRPr="002F66A0">
        <w:rPr>
          <w:color w:val="000000"/>
          <w:sz w:val="24"/>
          <w:szCs w:val="24"/>
        </w:rPr>
        <w:t>$50.00 x .02585 = $1.29***</w:t>
      </w:r>
    </w:p>
    <w:p w14:paraId="1B0F93ED" w14:textId="57922FB8" w:rsidR="00AC571C" w:rsidRPr="002F66A0" w:rsidRDefault="005378C0" w:rsidP="005378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 Unit Price Adjustment</w:t>
      </w:r>
    </w:p>
    <w:p w14:paraId="3FAAAC6F" w14:textId="4BE8EFF4"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Adjusted unit price =</w:t>
      </w:r>
      <w:r w:rsidRPr="002F66A0">
        <w:rPr>
          <w:color w:val="000000"/>
          <w:sz w:val="24"/>
          <w:szCs w:val="24"/>
        </w:rPr>
        <w:tab/>
      </w:r>
      <w:r w:rsidR="00AC571C" w:rsidRPr="002F66A0">
        <w:rPr>
          <w:color w:val="000000"/>
          <w:sz w:val="24"/>
          <w:szCs w:val="24"/>
        </w:rPr>
        <w:t>$51.29</w:t>
      </w:r>
    </w:p>
    <w:p w14:paraId="11A60727" w14:textId="36A60FD3" w:rsidR="00AC571C" w:rsidRPr="002F66A0" w:rsidRDefault="00AC571C" w:rsidP="00AC57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14:paraId="49C9AFBF" w14:textId="296D1B11" w:rsidR="00AC571C" w:rsidRPr="002F66A0" w:rsidRDefault="00AC571C"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14:paraId="2DA94AFA" w14:textId="08552719"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w:t>
      </w:r>
      <w:r w:rsidR="00DE5244" w:rsidRPr="002F66A0">
        <w:rPr>
          <w:color w:val="000000"/>
          <w:sz w:val="24"/>
          <w:szCs w:val="24"/>
        </w:rPr>
        <w:t>ar figures to the nearest cent.</w:t>
      </w:r>
    </w:p>
    <w:p w14:paraId="52AE21BA" w14:textId="653D5A97"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w:t>
      </w:r>
      <w:r w:rsidR="00DE5244" w:rsidRPr="002F66A0">
        <w:rPr>
          <w:color w:val="000000"/>
          <w:sz w:val="24"/>
          <w:szCs w:val="24"/>
        </w:rPr>
        <w:t>, except as provided hereafter.</w:t>
      </w:r>
    </w:p>
    <w:p w14:paraId="7D50AC4A" w14:textId="7FB49255"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sidR="00DE5244" w:rsidRPr="002F66A0">
        <w:rPr>
          <w:color w:val="000000"/>
          <w:sz w:val="24"/>
          <w:szCs w:val="24"/>
        </w:rPr>
        <w:t>red by the contracting officer.</w:t>
      </w:r>
    </w:p>
    <w:p w14:paraId="1AEE9D47" w14:textId="312CB761"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sidR="00DE5244" w:rsidRPr="002F66A0">
        <w:rPr>
          <w:color w:val="000000"/>
          <w:sz w:val="24"/>
          <w:szCs w:val="24"/>
        </w:rPr>
        <w:t>tify the contractor in writing.</w:t>
      </w:r>
    </w:p>
    <w:p w14:paraId="4F147326" w14:textId="37DD8682"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(e) Invoices. The basis for prices payable under this contract is the latest adjusted unit price incorporated into the co</w:t>
      </w:r>
      <w:r w:rsidR="00DE5244" w:rsidRPr="002F66A0">
        <w:rPr>
          <w:color w:val="000000"/>
          <w:sz w:val="24"/>
          <w:szCs w:val="24"/>
        </w:rPr>
        <w:t>ntract as of the date of order.</w:t>
      </w:r>
    </w:p>
    <w:p w14:paraId="31B2507F" w14:textId="30D67AAD" w:rsidR="005B5F3F" w:rsidRPr="002F66A0" w:rsidRDefault="005B5F3F" w:rsidP="00DE52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w:t>
      </w:r>
      <w:proofErr w:type="spellStart"/>
      <w:r w:rsidRPr="002F66A0">
        <w:rPr>
          <w:color w:val="000000"/>
          <w:sz w:val="24"/>
          <w:szCs w:val="24"/>
        </w:rPr>
        <w:t>nder</w:t>
      </w:r>
      <w:proofErr w:type="spellEnd"/>
      <w:r w:rsidRPr="002F66A0">
        <w:rPr>
          <w:color w:val="000000"/>
          <w:sz w:val="24"/>
          <w:szCs w:val="24"/>
        </w:rPr>
        <w:t xml:space="preserve">] the following conditions: </w:t>
      </w:r>
    </w:p>
    <w:p w14:paraId="20C6F80C" w14:textId="05423ADC"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w:t>
      </w:r>
      <w:r w:rsidR="00DE5244" w:rsidRPr="002F66A0">
        <w:rPr>
          <w:color w:val="000000"/>
          <w:sz w:val="24"/>
          <w:szCs w:val="24"/>
        </w:rPr>
        <w:t xml:space="preserve"> during that adjustment period.</w:t>
      </w:r>
    </w:p>
    <w:p w14:paraId="0C26AB05" w14:textId="457C7637"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The total dollar change for items delivered is $______ ($500.00 unless otherwise stated) or more for the a</w:t>
      </w:r>
      <w:r w:rsidR="00DE5244" w:rsidRPr="002F66A0">
        <w:rPr>
          <w:color w:val="000000"/>
          <w:sz w:val="24"/>
          <w:szCs w:val="24"/>
        </w:rPr>
        <w:t>pplicable adjustment period(s).</w:t>
      </w:r>
    </w:p>
    <w:p w14:paraId="427B9D4F" w14:textId="529EEBF2"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(3) The contracting officer received the contractor’s written request within 45 days following publicat</w:t>
      </w:r>
      <w:r w:rsidR="00DE5244" w:rsidRPr="002F66A0">
        <w:rPr>
          <w:color w:val="000000"/>
          <w:sz w:val="24"/>
          <w:szCs w:val="24"/>
        </w:rPr>
        <w:t>ion of the final revised index.</w:t>
      </w:r>
    </w:p>
    <w:p w14:paraId="1B4EA5E9" w14:textId="01AFB6A2"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lastRenderedPageBreak/>
        <w:t xml:space="preserve">The contractor shall adjust its prices downward based on the difference between a lower final revised index applicable to an adjustment period and the index values used in calculating the unit price for that adjustment period, subject to the </w:t>
      </w:r>
      <w:r w:rsidR="00DE5244" w:rsidRPr="002F66A0">
        <w:rPr>
          <w:color w:val="000000"/>
          <w:sz w:val="24"/>
          <w:szCs w:val="24"/>
        </w:rPr>
        <w:t>limitation in paragraph (f)(2).</w:t>
      </w:r>
    </w:p>
    <w:p w14:paraId="333F96B0" w14:textId="0D0161F5"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sidR="00DE5244" w:rsidRPr="002F66A0">
        <w:rPr>
          <w:color w:val="000000"/>
          <w:sz w:val="24"/>
          <w:szCs w:val="24"/>
        </w:rPr>
        <w:t>l to reflect market conditions.</w:t>
      </w:r>
    </w:p>
    <w:p w14:paraId="2984BCE0" w14:textId="3DA761FF"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(h) Final invoice. The contractor shall include a statement on the final invoice confirming it has applied all decreases required by this procuremen</w:t>
      </w:r>
      <w:r w:rsidR="00DE5244" w:rsidRPr="002F66A0">
        <w:rPr>
          <w:color w:val="000000"/>
          <w:sz w:val="24"/>
          <w:szCs w:val="24"/>
        </w:rPr>
        <w:t>t note to the amounts invoiced.</w:t>
      </w:r>
    </w:p>
    <w:p w14:paraId="644E962B" w14:textId="4B06391F"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 Disputes. The “Disputes” clause of the contract applies to any dispute arising under this procurement no</w:t>
      </w:r>
      <w:r w:rsidR="00DE5244" w:rsidRPr="002F66A0">
        <w:rPr>
          <w:color w:val="000000"/>
          <w:sz w:val="24"/>
          <w:szCs w:val="24"/>
        </w:rPr>
        <w:t>te.</w:t>
      </w:r>
    </w:p>
    <w:p w14:paraId="35E3E3B0" w14:textId="5A682F89" w:rsidR="005B5F3F" w:rsidRPr="002F66A0" w:rsidRDefault="00DE5244"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14:paraId="02A29847" w14:textId="00EE55BB"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(e) </w:t>
      </w:r>
      <w:r w:rsidRPr="002F66A0">
        <w:rPr>
          <w:i/>
          <w:iCs/>
          <w:color w:val="000000"/>
          <w:sz w:val="24"/>
          <w:szCs w:val="24"/>
        </w:rPr>
        <w:t>Adjustments based on established market prices or indexes</w:t>
      </w:r>
      <w:commentRangeStart w:id="527"/>
      <w:r w:rsidRPr="002F66A0">
        <w:rPr>
          <w:i/>
          <w:iCs/>
          <w:color w:val="000000"/>
          <w:sz w:val="24"/>
          <w:szCs w:val="24"/>
        </w:rPr>
        <w:t>.</w:t>
      </w:r>
      <w:commentRangeEnd w:id="527"/>
      <w:r w:rsidR="00F96E06" w:rsidRPr="002F66A0">
        <w:rPr>
          <w:rStyle w:val="CommentReference"/>
          <w:sz w:val="24"/>
          <w:szCs w:val="24"/>
        </w:rPr>
        <w:commentReference w:id="527"/>
      </w:r>
    </w:p>
    <w:p w14:paraId="5CA1B9A6" w14:textId="234E0E5E" w:rsidR="0040141D"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sidR="00DE5244" w:rsidRPr="002F66A0">
        <w:rPr>
          <w:color w:val="000000"/>
          <w:sz w:val="24"/>
          <w:szCs w:val="24"/>
        </w:rPr>
        <w:t>nd its effective date or period</w:t>
      </w:r>
      <w:r w:rsidRPr="002F66A0">
        <w:rPr>
          <w:color w:val="000000"/>
          <w:sz w:val="24"/>
          <w:szCs w:val="24"/>
        </w:rPr>
        <w:t>.</w:t>
      </w:r>
    </w:p>
    <w:p w14:paraId="6F9C01DF" w14:textId="76DCD8E6"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sidRPr="002F66A0">
        <w:rPr>
          <w:color w:val="000000"/>
          <w:sz w:val="24"/>
          <w:szCs w:val="24"/>
        </w:rPr>
        <w:t>ude the selected catalog price.</w:t>
      </w:r>
    </w:p>
    <w:p w14:paraId="4F00CC2F" w14:textId="5880260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sidRPr="002F66A0">
        <w:rPr>
          <w:color w:val="000000"/>
          <w:sz w:val="24"/>
          <w:szCs w:val="24"/>
        </w:rPr>
        <w:t>w the adjustment ceiling again.</w:t>
      </w:r>
    </w:p>
    <w:p w14:paraId="6CA610CC" w14:textId="1B8231F0"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(4) Contracting officers may use procurement note L24 in solicitations and contracts if acquiring commercial items for which manufacturers or suppliers have established published prices meeting the definition of</w:t>
      </w:r>
      <w:r w:rsidRPr="002F66A0">
        <w:rPr>
          <w:color w:val="000000"/>
          <w:sz w:val="24"/>
          <w:szCs w:val="24"/>
        </w:rPr>
        <w:t xml:space="preserve"> market price or catalog price.</w:t>
      </w:r>
    </w:p>
    <w:p w14:paraId="025B3E93" w14:textId="77777777" w:rsidR="0040141D" w:rsidRPr="002F66A0" w:rsidRDefault="005B5F3F" w:rsidP="005B5F3F">
      <w:pPr>
        <w:rPr>
          <w:color w:val="000000"/>
          <w:sz w:val="24"/>
          <w:szCs w:val="24"/>
        </w:rPr>
      </w:pPr>
      <w:r w:rsidRPr="002F66A0">
        <w:rPr>
          <w:color w:val="000000"/>
          <w:sz w:val="24"/>
          <w:szCs w:val="24"/>
        </w:rPr>
        <w:t>*****</w:t>
      </w:r>
    </w:p>
    <w:p w14:paraId="2EDF60FF" w14:textId="71FC49F8" w:rsidR="00187248" w:rsidRPr="00323F95" w:rsidRDefault="00187248" w:rsidP="00A44BDB">
      <w:pPr>
        <w:rPr>
          <w:sz w:val="24"/>
          <w:szCs w:val="24"/>
        </w:rPr>
      </w:pPr>
      <w:r w:rsidRPr="00323F95">
        <w:rPr>
          <w:sz w:val="24"/>
          <w:szCs w:val="24"/>
        </w:rPr>
        <w:t>L24 Economic Price Adjustment (EPA) – Established Prices (</w:t>
      </w:r>
      <w:r w:rsidR="00A44BDB" w:rsidRPr="00323F95">
        <w:rPr>
          <w:sz w:val="24"/>
          <w:szCs w:val="24"/>
        </w:rPr>
        <w:t>AUG</w:t>
      </w:r>
      <w:r w:rsidRPr="00323F95">
        <w:rPr>
          <w:sz w:val="24"/>
          <w:szCs w:val="24"/>
        </w:rPr>
        <w:t xml:space="preserve"> 2017)</w:t>
      </w:r>
    </w:p>
    <w:p w14:paraId="4A98E337" w14:textId="512F16DD" w:rsidR="00187248" w:rsidRPr="004D7614" w:rsidRDefault="00187248" w:rsidP="00187248">
      <w:pPr>
        <w:rPr>
          <w:snapToGrid w:val="0"/>
          <w:sz w:val="24"/>
          <w:szCs w:val="24"/>
        </w:rPr>
      </w:pPr>
      <w:r w:rsidRPr="00323F95">
        <w:rPr>
          <w:snapToGrid w:val="0"/>
          <w:sz w:val="24"/>
          <w:szCs w:val="24"/>
        </w:rPr>
        <w:t xml:space="preserve">(a) The contractor warrants that the unit price stated in the Schedule for _________ </w:t>
      </w:r>
      <w:r w:rsidRPr="00323F95">
        <w:rPr>
          <w:iCs/>
          <w:snapToGrid w:val="0"/>
          <w:sz w:val="24"/>
          <w:szCs w:val="24"/>
        </w:rPr>
        <w:t>[offeror insert Schedule line item number]</w:t>
      </w:r>
      <w:r w:rsidRPr="00323F95">
        <w:rPr>
          <w:snapToGrid w:val="0"/>
          <w:sz w:val="24"/>
          <w:szCs w:val="24"/>
        </w:rPr>
        <w:t xml:space="preserve"> is not in excess of the contractor’s applicable established price in effect on the contract date for</w:t>
      </w:r>
      <w:r w:rsidRPr="004D7614">
        <w:rPr>
          <w:snapToGrid w:val="0"/>
          <w:sz w:val="24"/>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r w:rsidR="000025F4" w:rsidRPr="004D7614">
        <w:rPr>
          <w:snapToGrid w:val="0"/>
          <w:sz w:val="24"/>
          <w:szCs w:val="24"/>
        </w:rPr>
        <w:t>–</w:t>
      </w:r>
    </w:p>
    <w:p w14:paraId="665180E1" w14:textId="2C21CCCA" w:rsidR="00187248" w:rsidRPr="004D7614" w:rsidRDefault="000025F4" w:rsidP="00187248">
      <w:pPr>
        <w:rPr>
          <w:sz w:val="24"/>
          <w:szCs w:val="24"/>
        </w:rPr>
      </w:pPr>
      <w:r w:rsidRPr="004D7614">
        <w:rPr>
          <w:sz w:val="24"/>
          <w:szCs w:val="24"/>
        </w:rPr>
        <w:tab/>
      </w:r>
      <w:r w:rsidR="00187248" w:rsidRPr="004D7614">
        <w:rPr>
          <w:sz w:val="24"/>
          <w:szCs w:val="24"/>
        </w:rPr>
        <w:t>(1) Is an established catalog or market price for a commercial item sold in substantial quantities to the general public; and</w:t>
      </w:r>
    </w:p>
    <w:p w14:paraId="5FCA3804" w14:textId="66C9C6AD" w:rsidR="00187248" w:rsidRPr="004D7614" w:rsidRDefault="000025F4" w:rsidP="00187248">
      <w:pPr>
        <w:rPr>
          <w:sz w:val="24"/>
          <w:szCs w:val="24"/>
        </w:rPr>
      </w:pPr>
      <w:r w:rsidRPr="004D7614">
        <w:rPr>
          <w:sz w:val="24"/>
          <w:szCs w:val="24"/>
        </w:rPr>
        <w:tab/>
      </w:r>
      <w:r w:rsidR="00187248" w:rsidRPr="004D7614">
        <w:rPr>
          <w:sz w:val="24"/>
          <w:szCs w:val="24"/>
        </w:rPr>
        <w:t>(2) Is the net price after applying any standard trade discounts offered by the contractor.</w:t>
      </w:r>
    </w:p>
    <w:p w14:paraId="6BD3CA17" w14:textId="0B7ACD7F" w:rsidR="00187248" w:rsidRPr="004D7614" w:rsidRDefault="00187248" w:rsidP="00187248">
      <w:pPr>
        <w:rPr>
          <w:snapToGrid w:val="0"/>
          <w:sz w:val="24"/>
          <w:szCs w:val="24"/>
        </w:rPr>
      </w:pPr>
      <w:r w:rsidRPr="004D7614">
        <w:rPr>
          <w:snapToGrid w:val="0"/>
          <w:sz w:val="24"/>
          <w:szCs w:val="24"/>
        </w:rPr>
        <w:lastRenderedPageBreak/>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14:paraId="36FCCFFD" w14:textId="01BE01A1" w:rsidR="00187248" w:rsidRPr="004D7614" w:rsidRDefault="00187248" w:rsidP="00187248">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1BC3EBAA" w14:textId="0116BE81" w:rsidR="00187248" w:rsidRPr="004D7614" w:rsidRDefault="000025F4" w:rsidP="00187248">
      <w:pPr>
        <w:rPr>
          <w:sz w:val="24"/>
          <w:szCs w:val="24"/>
        </w:rPr>
      </w:pPr>
      <w:r w:rsidRPr="004D7614">
        <w:rPr>
          <w:sz w:val="24"/>
          <w:szCs w:val="24"/>
        </w:rPr>
        <w:tab/>
      </w:r>
      <w:r w:rsidR="00187248" w:rsidRPr="004D7614">
        <w:rPr>
          <w:sz w:val="24"/>
          <w:szCs w:val="24"/>
        </w:rPr>
        <w:t>(1) The aggregate of the increases in any contract unit price under this clause shall not exceed ___ percent of the original contract unit price.</w:t>
      </w:r>
    </w:p>
    <w:p w14:paraId="46348890" w14:textId="362B5BA2" w:rsidR="00187248" w:rsidRPr="004D7614" w:rsidRDefault="000025F4" w:rsidP="00187248">
      <w:pPr>
        <w:rPr>
          <w:sz w:val="24"/>
          <w:szCs w:val="24"/>
        </w:rPr>
      </w:pPr>
      <w:r w:rsidRPr="004D7614">
        <w:rPr>
          <w:sz w:val="24"/>
          <w:szCs w:val="24"/>
        </w:rPr>
        <w:tab/>
      </w:r>
      <w:r w:rsidR="00187248" w:rsidRPr="004D7614">
        <w:rPr>
          <w:sz w:val="24"/>
          <w:szCs w:val="24"/>
        </w:rPr>
        <w:t>(2) The increased contract</w:t>
      </w:r>
      <w:r w:rsidRPr="004D7614">
        <w:rPr>
          <w:sz w:val="24"/>
          <w:szCs w:val="24"/>
        </w:rPr>
        <w:t xml:space="preserve"> unit price shall be effective –</w:t>
      </w:r>
    </w:p>
    <w:p w14:paraId="6867D1CE" w14:textId="6A2E68DC"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On the effective date of the increase in the applicable established price if the contracting officer receives the contractor’s written request within 10 days thereafter; or</w:t>
      </w:r>
    </w:p>
    <w:p w14:paraId="71E8AF57" w14:textId="4F897F0B" w:rsidR="00187248" w:rsidRPr="004D7614" w:rsidRDefault="000025F4" w:rsidP="00187248">
      <w:pPr>
        <w:rPr>
          <w:snapToGrid w:val="0"/>
          <w:sz w:val="24"/>
          <w:szCs w:val="24"/>
        </w:rPr>
      </w:pPr>
      <w:r w:rsidRPr="004D7614">
        <w:rPr>
          <w:snapToGrid w:val="0"/>
          <w:sz w:val="24"/>
          <w:szCs w:val="24"/>
        </w:rPr>
        <w:tab/>
      </w:r>
      <w:r w:rsidRPr="004D7614">
        <w:rPr>
          <w:snapToGrid w:val="0"/>
          <w:sz w:val="24"/>
          <w:szCs w:val="24"/>
        </w:rPr>
        <w:tab/>
      </w:r>
      <w:r w:rsidR="00187248" w:rsidRPr="004D7614">
        <w:rPr>
          <w:snapToGrid w:val="0"/>
          <w:sz w:val="24"/>
          <w:szCs w:val="24"/>
        </w:rPr>
        <w:t>(ii) If the written request is received later, on the date the contracting officer receives the request.</w:t>
      </w:r>
    </w:p>
    <w:p w14:paraId="069B7ED7" w14:textId="62B0FE0C" w:rsidR="00187248" w:rsidRPr="004D7614" w:rsidRDefault="000025F4" w:rsidP="00187248">
      <w:pPr>
        <w:rPr>
          <w:sz w:val="24"/>
          <w:szCs w:val="24"/>
        </w:rPr>
      </w:pPr>
      <w:r w:rsidRPr="004D7614">
        <w:rPr>
          <w:sz w:val="24"/>
          <w:szCs w:val="24"/>
        </w:rPr>
        <w:tab/>
      </w:r>
      <w:r w:rsidR="00187248"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14:paraId="165DB6AE" w14:textId="76903669" w:rsidR="00187248" w:rsidRPr="004D7614" w:rsidRDefault="000025F4" w:rsidP="00187248">
      <w:pPr>
        <w:rPr>
          <w:sz w:val="24"/>
          <w:szCs w:val="24"/>
        </w:rPr>
      </w:pPr>
      <w:r w:rsidRPr="004D7614">
        <w:rPr>
          <w:sz w:val="24"/>
          <w:szCs w:val="24"/>
        </w:rPr>
        <w:tab/>
      </w:r>
      <w:r w:rsidR="00187248" w:rsidRPr="004D7614">
        <w:rPr>
          <w:sz w:val="24"/>
          <w:szCs w:val="24"/>
        </w:rPr>
        <w:t>(4) No modification increasing a contract unit price shall be executed under this paragraph (c) until the contracting officer verifies the increase in the applicable established price.</w:t>
      </w:r>
    </w:p>
    <w:p w14:paraId="2435EA02" w14:textId="7550A81C" w:rsidR="00187248" w:rsidRPr="004D7614" w:rsidRDefault="000025F4" w:rsidP="00187248">
      <w:pPr>
        <w:rPr>
          <w:sz w:val="24"/>
          <w:szCs w:val="24"/>
        </w:rPr>
      </w:pPr>
      <w:r w:rsidRPr="004D7614">
        <w:rPr>
          <w:sz w:val="24"/>
          <w:szCs w:val="24"/>
        </w:rPr>
        <w:tab/>
      </w:r>
      <w:r w:rsidR="00187248" w:rsidRPr="004D7614">
        <w:rPr>
          <w:sz w:val="24"/>
          <w:szCs w:val="24"/>
        </w:rPr>
        <w:t>(5) Within 30 days after receipt of the contractor’s written request, the contracting officer may cancel, without liability to either party, any undelivered portion of the contract items affected by the request</w:t>
      </w:r>
      <w:r w:rsidRPr="004D7614">
        <w:rPr>
          <w:sz w:val="24"/>
          <w:szCs w:val="24"/>
        </w:rPr>
        <w:t>ed increase, except as follows.</w:t>
      </w:r>
    </w:p>
    <w:p w14:paraId="435F1C6D" w14:textId="6CB22D6B"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w:t>
      </w:r>
      <w:r w:rsidRPr="004D7614">
        <w:rPr>
          <w:snapToGrid w:val="0"/>
          <w:sz w:val="24"/>
          <w:szCs w:val="24"/>
        </w:rPr>
        <w:t>ceives the cancellation notice.</w:t>
      </w:r>
    </w:p>
    <w:p w14:paraId="32D2694D" w14:textId="6E882A20"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Government shall pay for those items at the contract unit price increased to the extent provided by paragraph (d) of this clause.</w:t>
      </w:r>
    </w:p>
    <w:p w14:paraId="4D1E716F" w14:textId="6750CC0D"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Any standard steel supply item shall be deemed to be in the process of manufacture when the steel for that item is in the state of processing after the beginning of the furnace melt.</w:t>
      </w:r>
    </w:p>
    <w:p w14:paraId="23F28D96" w14:textId="0C09CC01" w:rsidR="00187248" w:rsidRPr="004D7614" w:rsidRDefault="00187248" w:rsidP="00187248">
      <w:pPr>
        <w:rPr>
          <w:snapToGrid w:val="0"/>
          <w:sz w:val="24"/>
          <w:szCs w:val="24"/>
        </w:rPr>
      </w:pPr>
      <w:r w:rsidRPr="004D7614">
        <w:rPr>
          <w:snapToGrid w:val="0"/>
          <w:sz w:val="24"/>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w:t>
      </w:r>
      <w:r w:rsidR="000025F4" w:rsidRPr="004D7614">
        <w:rPr>
          <w:snapToGrid w:val="0"/>
          <w:sz w:val="24"/>
          <w:szCs w:val="24"/>
        </w:rPr>
        <w:t>y paragraph (c) of this clause.</w:t>
      </w:r>
    </w:p>
    <w:p w14:paraId="2B2E7A4D" w14:textId="4356E039" w:rsidR="00187248" w:rsidRPr="004D7614" w:rsidRDefault="00187248" w:rsidP="00187248">
      <w:pPr>
        <w:rPr>
          <w:snapToGrid w:val="0"/>
          <w:sz w:val="24"/>
          <w:szCs w:val="24"/>
        </w:rPr>
      </w:pPr>
      <w:r w:rsidRPr="004D7614">
        <w:rPr>
          <w:snapToGrid w:val="0"/>
          <w:sz w:val="24"/>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14:paraId="3116A867" w14:textId="3D1BA5A1" w:rsidR="00187248" w:rsidRPr="004D7614" w:rsidRDefault="00187248" w:rsidP="00187248">
      <w:pPr>
        <w:rPr>
          <w:snapToGrid w:val="0"/>
          <w:sz w:val="24"/>
          <w:szCs w:val="24"/>
        </w:rPr>
      </w:pPr>
      <w:r w:rsidRPr="004D7614">
        <w:rPr>
          <w:snapToGrid w:val="0"/>
          <w:sz w:val="24"/>
          <w:szCs w:val="24"/>
        </w:rPr>
        <w:t>(f) Disputes. Any dispute arising under this clause shall be determined in accordance with the Disputes clause of the contract.</w:t>
      </w:r>
    </w:p>
    <w:p w14:paraId="4D473562" w14:textId="77777777" w:rsidR="00187248" w:rsidRPr="004D7614" w:rsidRDefault="00187248" w:rsidP="00187248">
      <w:pPr>
        <w:rPr>
          <w:snapToGrid w:val="0"/>
          <w:sz w:val="24"/>
          <w:szCs w:val="24"/>
        </w:rPr>
      </w:pPr>
      <w:r w:rsidRPr="004D7614">
        <w:rPr>
          <w:snapToGrid w:val="0"/>
          <w:sz w:val="24"/>
          <w:szCs w:val="24"/>
        </w:rPr>
        <w:t>*****</w:t>
      </w:r>
    </w:p>
    <w:p w14:paraId="3FD7D2C2" w14:textId="474CB546" w:rsidR="00187248" w:rsidRPr="004D7614" w:rsidRDefault="00187248" w:rsidP="00187248">
      <w:pPr>
        <w:rPr>
          <w:snapToGrid w:val="0"/>
          <w:sz w:val="24"/>
          <w:szCs w:val="24"/>
        </w:rPr>
      </w:pPr>
      <w:r w:rsidRPr="004D7614">
        <w:rPr>
          <w:snapToGrid w:val="0"/>
          <w:sz w:val="24"/>
          <w:szCs w:val="24"/>
        </w:rPr>
        <w:t xml:space="preserve">(f) </w:t>
      </w:r>
      <w:r w:rsidRPr="004D7614">
        <w:rPr>
          <w:i/>
          <w:snapToGrid w:val="0"/>
          <w:sz w:val="24"/>
          <w:szCs w:val="24"/>
        </w:rPr>
        <w:t>Adjustments based on established catalog prices.</w:t>
      </w:r>
      <w:r w:rsidRPr="004D7614">
        <w:rPr>
          <w:snapToGrid w:val="0"/>
          <w:sz w:val="24"/>
          <w:szCs w:val="24"/>
        </w:rPr>
        <w:t xml:space="preserve"> The contracting officer may include an established catalog price-type EPA clause (</w:t>
      </w:r>
      <w:hyperlink r:id="rId221" w:anchor="P371_55149" w:history="1">
        <w:r w:rsidRPr="004D7614">
          <w:rPr>
            <w:snapToGrid w:val="0"/>
            <w:sz w:val="24"/>
            <w:szCs w:val="24"/>
          </w:rPr>
          <w:t>FAR 52.216-2 or 52.216-3</w:t>
        </w:r>
      </w:hyperlink>
      <w:r w:rsidRPr="004D7614">
        <w:rPr>
          <w:snapToGrid w:val="0"/>
          <w:sz w:val="24"/>
          <w:szCs w:val="24"/>
        </w:rPr>
        <w:t xml:space="preserve">, </w:t>
      </w:r>
      <w:hyperlink r:id="rId222" w:anchor="P218_13677" w:history="1">
        <w:r w:rsidRPr="004D7614">
          <w:rPr>
            <w:snapToGrid w:val="0"/>
            <w:sz w:val="24"/>
            <w:szCs w:val="24"/>
          </w:rPr>
          <w:t xml:space="preserve">DFARS 252.216-7000 or </w:t>
        </w:r>
        <w:r w:rsidRPr="004D7614">
          <w:rPr>
            <w:snapToGrid w:val="0"/>
            <w:sz w:val="24"/>
            <w:szCs w:val="24"/>
          </w:rPr>
          <w:lastRenderedPageBreak/>
          <w:t>252.216-7001</w:t>
        </w:r>
      </w:hyperlink>
      <w:r w:rsidRPr="004D7614">
        <w:rPr>
          <w:snapToGrid w:val="0"/>
          <w:sz w:val="24"/>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223" w:anchor="P67_13268" w:history="1">
        <w:r w:rsidRPr="004D7614">
          <w:rPr>
            <w:snapToGrid w:val="0"/>
            <w:sz w:val="24"/>
            <w:szCs w:val="24"/>
          </w:rPr>
          <w:t>FAR 16.203-4(d</w:t>
        </w:r>
      </w:hyperlink>
      <w:r w:rsidRPr="004D7614">
        <w:rPr>
          <w:snapToGrid w:val="0"/>
          <w:sz w:val="24"/>
          <w:szCs w:val="24"/>
        </w:rPr>
        <w:t>) and DFARS 216.203-4(d), or does not describe the supplies with specificity) and documents in the acquisition plan the results of actions taken in reaching this determination.</w:t>
      </w:r>
    </w:p>
    <w:p w14:paraId="55BD345E" w14:textId="55668AD6" w:rsidR="00187248" w:rsidRPr="004D7614" w:rsidRDefault="00187248" w:rsidP="00187248">
      <w:pPr>
        <w:rPr>
          <w:sz w:val="24"/>
          <w:szCs w:val="24"/>
        </w:rPr>
      </w:pPr>
      <w:r w:rsidRPr="004D7614">
        <w:rPr>
          <w:sz w:val="24"/>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14:paraId="568ED676" w14:textId="578FB20D" w:rsidR="00187248" w:rsidRPr="004D7614" w:rsidRDefault="00187248" w:rsidP="00187248">
      <w:pPr>
        <w:tabs>
          <w:tab w:val="left" w:pos="2250"/>
        </w:tabs>
        <w:rPr>
          <w:rFonts w:eastAsia="Calibri"/>
          <w:snapToGrid w:val="0"/>
          <w:sz w:val="24"/>
          <w:szCs w:val="24"/>
        </w:rPr>
      </w:pPr>
      <w:r w:rsidRPr="004D7614">
        <w:rPr>
          <w:sz w:val="24"/>
          <w:szCs w:val="24"/>
        </w:rPr>
        <w:t xml:space="preserve">(h) The contracting officer </w:t>
      </w:r>
      <w:r w:rsidRPr="004D7614">
        <w:rPr>
          <w:rFonts w:eastAsia="Calibri"/>
          <w:snapToGrid w:val="0"/>
          <w:sz w:val="24"/>
          <w:szCs w:val="24"/>
        </w:rPr>
        <w:t>shall include procurement note L25 in solicitations when using negotiation procedures that include economic price adjustments.</w:t>
      </w:r>
    </w:p>
    <w:p w14:paraId="40C63E51" w14:textId="77777777"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0516DEA" w14:textId="7F086EA9"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L25 Evaluation of Offers – Economic Price Adjustment (</w:t>
      </w:r>
      <w:r w:rsidR="00CF01B6" w:rsidRPr="004D7614">
        <w:rPr>
          <w:rFonts w:eastAsia="Calibri"/>
          <w:snapToGrid w:val="0"/>
          <w:sz w:val="24"/>
          <w:szCs w:val="24"/>
        </w:rPr>
        <w:t>AUG</w:t>
      </w:r>
      <w:r w:rsidRPr="004D7614">
        <w:rPr>
          <w:rFonts w:eastAsia="Calibri"/>
          <w:snapToGrid w:val="0"/>
          <w:sz w:val="24"/>
          <w:szCs w:val="24"/>
        </w:rPr>
        <w:t xml:space="preserve"> 2017)</w:t>
      </w:r>
    </w:p>
    <w:p w14:paraId="1EF25E3C" w14:textId="7CD91868" w:rsidR="00187248" w:rsidRPr="004D7614" w:rsidRDefault="00187248" w:rsidP="00187248">
      <w:pPr>
        <w:rPr>
          <w:snapToGrid w:val="0"/>
          <w:sz w:val="24"/>
          <w:szCs w:val="24"/>
        </w:rPr>
      </w:pPr>
      <w:r w:rsidRPr="004D7614">
        <w:rPr>
          <w:snapToGrid w:val="0"/>
          <w:sz w:val="24"/>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14:paraId="5315EE6D" w14:textId="163638FD" w:rsidR="00187248" w:rsidRPr="004D7614" w:rsidRDefault="00187248" w:rsidP="00187248">
      <w:pPr>
        <w:rPr>
          <w:snapToGrid w:val="0"/>
          <w:sz w:val="24"/>
          <w:szCs w:val="24"/>
        </w:rPr>
      </w:pPr>
      <w:r w:rsidRPr="004D7614">
        <w:rPr>
          <w:snapToGrid w:val="0"/>
          <w:sz w:val="24"/>
          <w:szCs w:val="24"/>
        </w:rPr>
        <w:t>(b) If a successful offeror stipulates a lower maximum increase limitation then that included in the solicitation, it will be incorporated into the resulting contract.</w:t>
      </w:r>
    </w:p>
    <w:p w14:paraId="0B68A225" w14:textId="40618018" w:rsidR="00187248" w:rsidRPr="004D7614" w:rsidRDefault="00187248" w:rsidP="00187248">
      <w:pPr>
        <w:rPr>
          <w:snapToGrid w:val="0"/>
          <w:sz w:val="24"/>
          <w:szCs w:val="24"/>
        </w:rPr>
      </w:pPr>
      <w:r w:rsidRPr="004D7614">
        <w:rPr>
          <w:snapToGrid w:val="0"/>
          <w:sz w:val="24"/>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14:paraId="4821110D" w14:textId="77777777"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B6169DD" w14:textId="77777777" w:rsidR="00DB0BC1" w:rsidRPr="00DB0BC1"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commentRangeStart w:id="528"/>
      <w:r w:rsidRPr="00DB0BC1">
        <w:rPr>
          <w:color w:val="000000"/>
          <w:sz w:val="23"/>
          <w:szCs w:val="23"/>
        </w:rPr>
        <w:t>.</w:t>
      </w:r>
      <w:commentRangeEnd w:id="528"/>
      <w:r>
        <w:rPr>
          <w:rStyle w:val="CommentReference"/>
        </w:rPr>
        <w:commentReference w:id="528"/>
      </w:r>
      <w:r w:rsidRPr="00DB0BC1">
        <w:rPr>
          <w:color w:val="000000"/>
          <w:sz w:val="23"/>
          <w:szCs w:val="23"/>
        </w:rPr>
        <w:t xml:space="preserve"> </w:t>
      </w:r>
    </w:p>
    <w:p w14:paraId="0327029B" w14:textId="77777777" w:rsidR="00DB0BC1" w:rsidRPr="00DB0BC1"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14:paraId="3780B588" w14:textId="0A6716B5" w:rsidR="00DB0BC1" w:rsidRDefault="00DB0BC1" w:rsidP="00DB0BC1">
      <w:pPr>
        <w:rPr>
          <w:color w:val="000000"/>
          <w:sz w:val="23"/>
          <w:szCs w:val="23"/>
        </w:rPr>
      </w:pPr>
      <w:r w:rsidRPr="00DB0BC1">
        <w:rPr>
          <w:color w:val="000000"/>
          <w:sz w:val="23"/>
          <w:szCs w:val="23"/>
        </w:rPr>
        <w:t>H12 Price Redetermination – Prospective (</w:t>
      </w:r>
      <w:commentRangeStart w:id="529"/>
      <w:r>
        <w:rPr>
          <w:color w:val="000000"/>
          <w:sz w:val="23"/>
          <w:szCs w:val="23"/>
        </w:rPr>
        <w:t>JUN</w:t>
      </w:r>
      <w:commentRangeEnd w:id="529"/>
      <w:r>
        <w:rPr>
          <w:rStyle w:val="CommentReference"/>
        </w:rPr>
        <w:commentReference w:id="529"/>
      </w:r>
      <w:r w:rsidRPr="00DB0BC1">
        <w:rPr>
          <w:color w:val="000000"/>
          <w:sz w:val="23"/>
          <w:szCs w:val="23"/>
        </w:rPr>
        <w:t xml:space="preserve"> 2020) (DEVIATION - PERMANENT) </w:t>
      </w:r>
    </w:p>
    <w:p w14:paraId="3747DDCF" w14:textId="0764AF89" w:rsidR="00187248" w:rsidRPr="004D7614" w:rsidRDefault="00187248" w:rsidP="00187248">
      <w:pPr>
        <w:rPr>
          <w:snapToGrid w:val="0"/>
          <w:sz w:val="24"/>
          <w:szCs w:val="24"/>
        </w:rPr>
      </w:pPr>
      <w:r w:rsidRPr="004D7614">
        <w:rPr>
          <w:snapToGrid w:val="0"/>
          <w:sz w:val="24"/>
          <w:szCs w:val="24"/>
        </w:rPr>
        <w:t>(a) The unit prices and the total price stated in this contract shall be periodically redetermined in accordance with this procurement note, except that --</w:t>
      </w:r>
    </w:p>
    <w:p w14:paraId="5B152963" w14:textId="4EEE99E3" w:rsidR="00187248" w:rsidRPr="004D7614" w:rsidRDefault="000025F4" w:rsidP="00187248">
      <w:pPr>
        <w:rPr>
          <w:sz w:val="24"/>
          <w:szCs w:val="24"/>
        </w:rPr>
      </w:pPr>
      <w:r w:rsidRPr="004D7614">
        <w:rPr>
          <w:sz w:val="24"/>
          <w:szCs w:val="24"/>
        </w:rPr>
        <w:tab/>
      </w:r>
      <w:r w:rsidR="00187248" w:rsidRPr="004D7614">
        <w:rPr>
          <w:sz w:val="24"/>
          <w:szCs w:val="24"/>
        </w:rPr>
        <w:t>(1) The prices for supplies ordered and services performed before the first effective date of price redetermination (see paragraph (c) of this clause) shall remain fixed; and</w:t>
      </w:r>
    </w:p>
    <w:p w14:paraId="55E196FA" w14:textId="0861B8F2" w:rsidR="00187248" w:rsidRPr="004D7614" w:rsidRDefault="000025F4" w:rsidP="00187248">
      <w:pPr>
        <w:rPr>
          <w:sz w:val="24"/>
          <w:szCs w:val="24"/>
        </w:rPr>
      </w:pPr>
      <w:r w:rsidRPr="004D7614">
        <w:rPr>
          <w:sz w:val="24"/>
          <w:szCs w:val="24"/>
        </w:rPr>
        <w:tab/>
      </w:r>
      <w:r w:rsidR="00187248" w:rsidRPr="004D7614">
        <w:rPr>
          <w:sz w:val="24"/>
          <w:szCs w:val="24"/>
        </w:rPr>
        <w:t>(2) In no event shall the total amount paid under this contract exceed any ceiling price included in the contract.</w:t>
      </w:r>
    </w:p>
    <w:p w14:paraId="4A69D0C2" w14:textId="25AE2800" w:rsidR="00187248" w:rsidRPr="004D7614" w:rsidRDefault="00187248" w:rsidP="00187248">
      <w:pPr>
        <w:rPr>
          <w:snapToGrid w:val="0"/>
          <w:sz w:val="24"/>
          <w:szCs w:val="24"/>
        </w:rPr>
      </w:pPr>
      <w:r w:rsidRPr="004D7614">
        <w:rPr>
          <w:snapToGrid w:val="0"/>
          <w:sz w:val="24"/>
          <w:szCs w:val="24"/>
        </w:rPr>
        <w:t>(b)</w:t>
      </w:r>
      <w:r w:rsidRPr="004D7614">
        <w:rPr>
          <w:iCs/>
          <w:snapToGrid w:val="0"/>
          <w:sz w:val="24"/>
          <w:szCs w:val="24"/>
        </w:rPr>
        <w:t xml:space="preserve"> Definition. “Costs,” </w:t>
      </w:r>
      <w:r w:rsidRPr="004D7614">
        <w:rPr>
          <w:snapToGrid w:val="0"/>
          <w:sz w:val="24"/>
          <w:szCs w:val="24"/>
        </w:rPr>
        <w:t>as used in this clause, means allowable costs in accordance with Part 31 of the Federal Acquisition Regulation (FAR) in effect on the date of this contract.</w:t>
      </w:r>
    </w:p>
    <w:p w14:paraId="587A7772" w14:textId="0566A77C" w:rsidR="00187248" w:rsidRPr="00323F95" w:rsidRDefault="00187248" w:rsidP="00187248">
      <w:pPr>
        <w:rPr>
          <w:snapToGrid w:val="0"/>
          <w:sz w:val="24"/>
          <w:szCs w:val="24"/>
        </w:rPr>
      </w:pPr>
      <w:r w:rsidRPr="00323F95">
        <w:rPr>
          <w:snapToGrid w:val="0"/>
          <w:sz w:val="24"/>
          <w:szCs w:val="24"/>
        </w:rPr>
        <w:t>(c)</w:t>
      </w:r>
      <w:r w:rsidRPr="00323F95">
        <w:rPr>
          <w:iCs/>
          <w:snapToGrid w:val="0"/>
          <w:sz w:val="24"/>
          <w:szCs w:val="24"/>
        </w:rPr>
        <w:t xml:space="preserve"> Price redetermination periods</w:t>
      </w:r>
      <w:r w:rsidRPr="00323F95">
        <w:rPr>
          <w:snapToGrid w:val="0"/>
          <w:sz w:val="24"/>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 w:val="24"/>
          <w:szCs w:val="24"/>
        </w:rPr>
        <w:t xml:space="preserve">[insert appropriate number] </w:t>
      </w:r>
      <w:r w:rsidRPr="00323F95">
        <w:rPr>
          <w:snapToGrid w:val="0"/>
          <w:sz w:val="24"/>
          <w:szCs w:val="24"/>
        </w:rPr>
        <w:t xml:space="preserve">months from the end of the last preceding period, except that </w:t>
      </w:r>
      <w:r w:rsidRPr="00323F95">
        <w:rPr>
          <w:snapToGrid w:val="0"/>
          <w:sz w:val="24"/>
          <w:szCs w:val="24"/>
        </w:rPr>
        <w:lastRenderedPageBreak/>
        <w:t>the parties may agree to vary the length of the final period. The first day of the second and each succeeding period shall be the effective date of price redetermination for that period.</w:t>
      </w:r>
    </w:p>
    <w:p w14:paraId="6D452980" w14:textId="1F21F1F6" w:rsidR="00187248" w:rsidRPr="00323F95" w:rsidRDefault="00187248" w:rsidP="00187248">
      <w:pPr>
        <w:rPr>
          <w:snapToGrid w:val="0"/>
          <w:sz w:val="24"/>
          <w:szCs w:val="24"/>
        </w:rPr>
      </w:pPr>
      <w:r w:rsidRPr="00323F95">
        <w:rPr>
          <w:snapToGrid w:val="0"/>
          <w:sz w:val="24"/>
          <w:szCs w:val="24"/>
        </w:rPr>
        <w:t>(d) Data submission.</w:t>
      </w:r>
    </w:p>
    <w:p w14:paraId="11561295" w14:textId="04E5FEA3" w:rsidR="00187248" w:rsidRPr="00323F95" w:rsidRDefault="000025F4" w:rsidP="00187248">
      <w:pPr>
        <w:rPr>
          <w:sz w:val="24"/>
          <w:szCs w:val="24"/>
        </w:rPr>
      </w:pPr>
      <w:r w:rsidRPr="00323F95">
        <w:rPr>
          <w:sz w:val="24"/>
          <w:szCs w:val="24"/>
        </w:rPr>
        <w:tab/>
      </w:r>
      <w:r w:rsidR="00187248" w:rsidRPr="00323F95">
        <w:rPr>
          <w:sz w:val="24"/>
          <w:szCs w:val="24"/>
        </w:rPr>
        <w:t>(1) Not more than _______ nor less than ______ (see note (2)) days before the end of each redetermination period, except the last, the contractor shall submit --</w:t>
      </w:r>
    </w:p>
    <w:p w14:paraId="2E139401" w14:textId="156F0608" w:rsidR="00187248" w:rsidRPr="004D7614" w:rsidRDefault="000025F4" w:rsidP="00187248">
      <w:pPr>
        <w:rPr>
          <w:snapToGrid w:val="0"/>
          <w:sz w:val="24"/>
          <w:szCs w:val="24"/>
        </w:rPr>
      </w:pPr>
      <w:r w:rsidRPr="00323F95">
        <w:rPr>
          <w:sz w:val="24"/>
          <w:szCs w:val="24"/>
        </w:rPr>
        <w:tab/>
      </w:r>
      <w:r w:rsidRPr="00323F95">
        <w:rPr>
          <w:sz w:val="24"/>
          <w:szCs w:val="24"/>
        </w:rPr>
        <w:tab/>
      </w:r>
      <w:r w:rsidR="00187248" w:rsidRPr="00323F95">
        <w:rPr>
          <w:snapToGrid w:val="0"/>
          <w:sz w:val="24"/>
          <w:szCs w:val="24"/>
        </w:rPr>
        <w:t>(i) Proposed prices for supplies that may be ordered or services that</w:t>
      </w:r>
      <w:r w:rsidR="00187248" w:rsidRPr="004D7614">
        <w:rPr>
          <w:snapToGrid w:val="0"/>
          <w:sz w:val="24"/>
          <w:szCs w:val="24"/>
        </w:rPr>
        <w:t xml:space="preserve"> may be performed in the next succeeding period, and –</w:t>
      </w:r>
    </w:p>
    <w:p w14:paraId="4021B4D8" w14:textId="14E796E9" w:rsidR="00187248" w:rsidRPr="004D7614"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An estimate and breakdown of the costs of these supplies or services in the format of Table 15-2, FAR 15.408, or in any other form on which the parties may agree;</w:t>
      </w:r>
    </w:p>
    <w:p w14:paraId="68238B12" w14:textId="1B41167F" w:rsidR="00187248" w:rsidRPr="004D7614"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Sufficient data to support the accuracy and reliability of this estimate; and</w:t>
      </w:r>
    </w:p>
    <w:p w14:paraId="369B321E" w14:textId="2014023E" w:rsidR="00187248" w:rsidRPr="00323F95"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 xml:space="preserve">(C) An explanation of the differences between this estimate and the original (or last </w:t>
      </w:r>
      <w:r w:rsidR="00187248" w:rsidRPr="00323F95">
        <w:rPr>
          <w:sz w:val="24"/>
          <w:szCs w:val="24"/>
        </w:rPr>
        <w:t>preceding) estimate for the same supplies or services; and</w:t>
      </w:r>
    </w:p>
    <w:p w14:paraId="7ADE770C" w14:textId="5EDD5C93" w:rsidR="00187248" w:rsidRPr="004D7614" w:rsidRDefault="00B64C95" w:rsidP="00187248">
      <w:pPr>
        <w:rPr>
          <w:sz w:val="24"/>
          <w:szCs w:val="24"/>
        </w:rPr>
      </w:pPr>
      <w:r w:rsidRPr="00323F95">
        <w:rPr>
          <w:sz w:val="24"/>
          <w:szCs w:val="24"/>
        </w:rPr>
        <w:tab/>
      </w:r>
      <w:r w:rsidRPr="00323F95">
        <w:rPr>
          <w:sz w:val="24"/>
          <w:szCs w:val="24"/>
        </w:rPr>
        <w:tab/>
      </w:r>
      <w:r w:rsidR="00187248" w:rsidRPr="00323F95">
        <w:rPr>
          <w:snapToGrid w:val="0"/>
          <w:sz w:val="24"/>
          <w:szCs w:val="24"/>
        </w:rPr>
        <w:t xml:space="preserve">(ii) A statement of all costs incurred in performing this contract through the end of the ___ month (see </w:t>
      </w:r>
      <w:r w:rsidR="00187248" w:rsidRPr="00323F95">
        <w:rPr>
          <w:sz w:val="24"/>
          <w:szCs w:val="24"/>
        </w:rPr>
        <w:t>Note (3)) before</w:t>
      </w:r>
      <w:r w:rsidR="00187248" w:rsidRPr="004D7614">
        <w:rPr>
          <w:sz w:val="24"/>
          <w:szCs w:val="24"/>
        </w:rPr>
        <w:t xml:space="preserve"> the submission of proposed prices with sufficient supporting data to disclose unit costs and cost trends for --</w:t>
      </w:r>
    </w:p>
    <w:p w14:paraId="4389F282" w14:textId="26E6482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Supplies ordered and services performed; and</w:t>
      </w:r>
    </w:p>
    <w:p w14:paraId="1E29357A" w14:textId="5F4A045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Inventories of work in process and undelivered contract supplies on hand (estimated to the extent necessary).</w:t>
      </w:r>
    </w:p>
    <w:p w14:paraId="2DF55167" w14:textId="44E1A1CC" w:rsidR="00187248" w:rsidRPr="004D7614" w:rsidRDefault="00B64C95" w:rsidP="00187248">
      <w:pPr>
        <w:rPr>
          <w:sz w:val="24"/>
          <w:szCs w:val="24"/>
        </w:rPr>
      </w:pPr>
      <w:r w:rsidRPr="004D7614">
        <w:rPr>
          <w:sz w:val="24"/>
          <w:szCs w:val="24"/>
        </w:rPr>
        <w:tab/>
      </w:r>
      <w:r w:rsidR="00187248" w:rsidRPr="004D7614">
        <w:rPr>
          <w:sz w:val="24"/>
          <w:szCs w:val="24"/>
        </w:rPr>
        <w:t>(2) The contractor shall also submit, to the extent that it becomes available before negotiations on redetermined prices are concluded –</w:t>
      </w:r>
    </w:p>
    <w:p w14:paraId="3740AC38" w14:textId="046D642D"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Supplemental statements of costs incurred after the date stated in subdivision (d)(1)(ii) of this section for --</w:t>
      </w:r>
    </w:p>
    <w:p w14:paraId="471BA4FA" w14:textId="09A035A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Supplies ordered and services performed; and</w:t>
      </w:r>
    </w:p>
    <w:p w14:paraId="0A94F359" w14:textId="2304DD0E"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Inventories of work in process and undelivered contract supplies on hand (estimated to the extent necessary); and</w:t>
      </w:r>
    </w:p>
    <w:p w14:paraId="0F485FB9" w14:textId="7536D0BF"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(C) Any other relevant data that the contracting officer may reasonably require.</w:t>
      </w:r>
    </w:p>
    <w:p w14:paraId="668CED22" w14:textId="435116B8" w:rsidR="00187248" w:rsidRPr="004D7614" w:rsidRDefault="00B64C95" w:rsidP="00187248">
      <w:pPr>
        <w:rPr>
          <w:sz w:val="24"/>
          <w:szCs w:val="24"/>
        </w:rPr>
      </w:pPr>
      <w:r w:rsidRPr="004D7614">
        <w:rPr>
          <w:sz w:val="24"/>
          <w:szCs w:val="24"/>
        </w:rPr>
        <w:tab/>
      </w:r>
      <w:r w:rsidR="00187248"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14:paraId="477222A5" w14:textId="05FC083C" w:rsidR="00187248" w:rsidRPr="004D7614" w:rsidRDefault="00187248" w:rsidP="00187248">
      <w:pPr>
        <w:rPr>
          <w:snapToGrid w:val="0"/>
          <w:sz w:val="24"/>
          <w:szCs w:val="24"/>
        </w:rPr>
      </w:pPr>
      <w:r w:rsidRPr="004D7614">
        <w:rPr>
          <w:snapToGrid w:val="0"/>
          <w:sz w:val="24"/>
          <w:szCs w:val="24"/>
        </w:rPr>
        <w:t>(e)</w:t>
      </w:r>
      <w:r w:rsidRPr="004D7614">
        <w:rPr>
          <w:iCs/>
          <w:snapToGrid w:val="0"/>
          <w:sz w:val="24"/>
          <w:szCs w:val="24"/>
        </w:rPr>
        <w:t xml:space="preserve"> Price</w:t>
      </w:r>
      <w:r w:rsidRPr="004D7614">
        <w:rPr>
          <w:snapToGrid w:val="0"/>
          <w:sz w:val="24"/>
          <w:szCs w:val="24"/>
        </w:rPr>
        <w:t xml:space="preserve"> </w:t>
      </w:r>
      <w:r w:rsidRPr="004D7614">
        <w:rPr>
          <w:iCs/>
          <w:snapToGrid w:val="0"/>
          <w:sz w:val="24"/>
          <w:szCs w:val="24"/>
        </w:rPr>
        <w:t>redetermination</w:t>
      </w:r>
      <w:r w:rsidRPr="004D7614">
        <w:rPr>
          <w:snapToGrid w:val="0"/>
          <w:sz w:val="24"/>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14:paraId="00A7DFFF" w14:textId="7A0E1DCD" w:rsidR="00187248" w:rsidRPr="004D7614" w:rsidRDefault="00187248" w:rsidP="00187248">
      <w:pPr>
        <w:rPr>
          <w:snapToGrid w:val="0"/>
          <w:sz w:val="24"/>
          <w:szCs w:val="24"/>
        </w:rPr>
      </w:pPr>
      <w:r w:rsidRPr="004D7614">
        <w:rPr>
          <w:snapToGrid w:val="0"/>
          <w:sz w:val="24"/>
          <w:szCs w:val="24"/>
        </w:rPr>
        <w:t>(f)</w:t>
      </w:r>
      <w:r w:rsidRPr="004D7614">
        <w:rPr>
          <w:iCs/>
          <w:snapToGrid w:val="0"/>
          <w:sz w:val="24"/>
          <w:szCs w:val="24"/>
        </w:rPr>
        <w:t xml:space="preserve"> Contract modifications</w:t>
      </w:r>
      <w:r w:rsidRPr="004D7614">
        <w:rPr>
          <w:snapToGrid w:val="0"/>
          <w:sz w:val="24"/>
          <w:szCs w:val="24"/>
        </w:rPr>
        <w:t>. Each negotiated redetermination of prices shall be evidenced by a bilateral modification to this contract, stating the redetermined prices that apply during the redetermination period.</w:t>
      </w:r>
    </w:p>
    <w:p w14:paraId="4348FB20" w14:textId="19ACC4CF" w:rsidR="00187248" w:rsidRPr="004D7614" w:rsidRDefault="00187248" w:rsidP="00187248">
      <w:pPr>
        <w:rPr>
          <w:snapToGrid w:val="0"/>
          <w:sz w:val="24"/>
          <w:szCs w:val="24"/>
        </w:rPr>
      </w:pPr>
      <w:r w:rsidRPr="004D7614">
        <w:rPr>
          <w:snapToGrid w:val="0"/>
          <w:sz w:val="24"/>
          <w:szCs w:val="24"/>
        </w:rPr>
        <w:t>(g)</w:t>
      </w:r>
      <w:r w:rsidRPr="004D7614">
        <w:rPr>
          <w:iCs/>
          <w:snapToGrid w:val="0"/>
          <w:sz w:val="24"/>
          <w:szCs w:val="24"/>
        </w:rPr>
        <w:t xml:space="preserve"> Adjusting billing prices</w:t>
      </w:r>
      <w:r w:rsidRPr="004D7614">
        <w:rPr>
          <w:snapToGrid w:val="0"/>
          <w:sz w:val="24"/>
          <w:szCs w:val="24"/>
        </w:rPr>
        <w:t xml:space="preserve">.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w:t>
      </w:r>
      <w:r w:rsidRPr="004D7614">
        <w:rPr>
          <w:snapToGrid w:val="0"/>
          <w:sz w:val="24"/>
          <w:szCs w:val="24"/>
        </w:rPr>
        <w:lastRenderedPageBreak/>
        <w:t>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14:paraId="61D6CB06" w14:textId="0EA37CDD" w:rsidR="00187248" w:rsidRPr="004D7614" w:rsidRDefault="00187248" w:rsidP="00187248">
      <w:pPr>
        <w:rPr>
          <w:snapToGrid w:val="0"/>
          <w:sz w:val="24"/>
          <w:szCs w:val="24"/>
        </w:rPr>
      </w:pPr>
      <w:r w:rsidRPr="004D7614">
        <w:rPr>
          <w:snapToGrid w:val="0"/>
          <w:sz w:val="24"/>
          <w:szCs w:val="24"/>
        </w:rPr>
        <w:t xml:space="preserve">(h) </w:t>
      </w:r>
      <w:r w:rsidRPr="004D7614">
        <w:rPr>
          <w:iCs/>
          <w:snapToGrid w:val="0"/>
          <w:sz w:val="24"/>
          <w:szCs w:val="24"/>
        </w:rPr>
        <w:t>Quarterly limitation on payments statement</w:t>
      </w:r>
      <w:r w:rsidRPr="004D7614">
        <w:rPr>
          <w:snapToGrid w:val="0"/>
          <w:sz w:val="24"/>
          <w:szCs w:val="24"/>
        </w:rPr>
        <w:t>. This paragraph (h) applies only during periods for which firm prices have not been established.</w:t>
      </w:r>
    </w:p>
    <w:p w14:paraId="083786AA" w14:textId="339AF551" w:rsidR="00187248" w:rsidRPr="004D7614" w:rsidRDefault="00B64C95" w:rsidP="00187248">
      <w:pPr>
        <w:rPr>
          <w:sz w:val="24"/>
          <w:szCs w:val="24"/>
        </w:rPr>
      </w:pPr>
      <w:r w:rsidRPr="004D7614">
        <w:rPr>
          <w:sz w:val="24"/>
          <w:szCs w:val="24"/>
        </w:rPr>
        <w:tab/>
      </w:r>
      <w:r w:rsidR="00187248"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14:paraId="5535E74C" w14:textId="07645418"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The total contract price of all supplies or services ordered and accepted by the Government and for which final prices have been established;</w:t>
      </w:r>
    </w:p>
    <w:p w14:paraId="0FF729A7" w14:textId="1F268B0D"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14:paraId="18059362" w14:textId="751D11F3"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14:paraId="28F3D46B" w14:textId="42D2413A"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(iv) The total amount of all invoices or vouchers for supplies or services ordered and accepted by the Government (including amounts applied or to be applied to liquidate progress payments).</w:t>
      </w:r>
    </w:p>
    <w:p w14:paraId="2D28E118" w14:textId="53CDB89C" w:rsidR="00187248" w:rsidRPr="004D7614" w:rsidRDefault="00B64C95" w:rsidP="00187248">
      <w:pPr>
        <w:rPr>
          <w:sz w:val="24"/>
          <w:szCs w:val="24"/>
        </w:rPr>
      </w:pPr>
      <w:r w:rsidRPr="004D7614">
        <w:rPr>
          <w:sz w:val="24"/>
          <w:szCs w:val="24"/>
        </w:rPr>
        <w:tab/>
      </w:r>
      <w:r w:rsidR="00187248"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14:paraId="14500F7E" w14:textId="68F7741C" w:rsidR="00187248" w:rsidRPr="004D7614" w:rsidRDefault="00B64C95" w:rsidP="00187248">
      <w:pPr>
        <w:rPr>
          <w:sz w:val="24"/>
          <w:szCs w:val="24"/>
        </w:rPr>
      </w:pPr>
      <w:r w:rsidRPr="004D7614">
        <w:rPr>
          <w:sz w:val="24"/>
          <w:szCs w:val="24"/>
        </w:rPr>
        <w:tab/>
      </w:r>
      <w:r w:rsidR="00187248"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14:paraId="5E6F09F9" w14:textId="0D12DF67" w:rsidR="00187248" w:rsidRPr="004D7614" w:rsidRDefault="00B64C95" w:rsidP="00187248">
      <w:pPr>
        <w:rPr>
          <w:sz w:val="24"/>
          <w:szCs w:val="24"/>
        </w:rPr>
      </w:pPr>
      <w:r w:rsidRPr="004D7614">
        <w:rPr>
          <w:sz w:val="24"/>
          <w:szCs w:val="24"/>
        </w:rPr>
        <w:tab/>
      </w:r>
      <w:r w:rsidR="00187248"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14:paraId="64DE6DF2" w14:textId="650D2008" w:rsidR="00187248" w:rsidRPr="004D7614" w:rsidRDefault="00187248" w:rsidP="00187248">
      <w:pPr>
        <w:rPr>
          <w:snapToGrid w:val="0"/>
          <w:sz w:val="24"/>
          <w:szCs w:val="24"/>
        </w:rPr>
      </w:pPr>
      <w:r w:rsidRPr="004D7614">
        <w:rPr>
          <w:snapToGrid w:val="0"/>
          <w:sz w:val="24"/>
          <w:szCs w:val="24"/>
        </w:rPr>
        <w:lastRenderedPageBreak/>
        <w:t>(i)</w:t>
      </w:r>
      <w:r w:rsidRPr="004D7614">
        <w:rPr>
          <w:iCs/>
          <w:snapToGrid w:val="0"/>
          <w:sz w:val="24"/>
          <w:szCs w:val="24"/>
        </w:rPr>
        <w:t xml:space="preserve"> Subcontracts</w:t>
      </w:r>
      <w:r w:rsidRPr="004D7614">
        <w:rPr>
          <w:snapToGrid w:val="0"/>
          <w:sz w:val="24"/>
          <w:szCs w:val="24"/>
        </w:rPr>
        <w:t>. No subcontract placed under this contract may provide for payment on a cost-plus-a-percentage-of-cost basis.</w:t>
      </w:r>
    </w:p>
    <w:p w14:paraId="442CCA9C" w14:textId="135066A7" w:rsidR="00187248" w:rsidRPr="004D7614" w:rsidRDefault="00187248" w:rsidP="00187248">
      <w:pPr>
        <w:rPr>
          <w:snapToGrid w:val="0"/>
          <w:sz w:val="24"/>
          <w:szCs w:val="24"/>
        </w:rPr>
      </w:pPr>
      <w:r w:rsidRPr="004D7614">
        <w:rPr>
          <w:snapToGrid w:val="0"/>
          <w:sz w:val="24"/>
          <w:szCs w:val="24"/>
        </w:rPr>
        <w:t>(j)</w:t>
      </w:r>
      <w:r w:rsidRPr="004D7614">
        <w:rPr>
          <w:iCs/>
          <w:snapToGrid w:val="0"/>
          <w:sz w:val="24"/>
          <w:szCs w:val="24"/>
        </w:rPr>
        <w:t xml:space="preserve"> Disagreements</w:t>
      </w:r>
      <w:r w:rsidRPr="004D7614">
        <w:rPr>
          <w:snapToGrid w:val="0"/>
          <w:sz w:val="24"/>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14:paraId="05659985" w14:textId="597E73C3" w:rsidR="00187248" w:rsidRPr="004D7614" w:rsidRDefault="00187248" w:rsidP="00187248">
      <w:pPr>
        <w:rPr>
          <w:snapToGrid w:val="0"/>
          <w:sz w:val="24"/>
          <w:szCs w:val="24"/>
        </w:rPr>
      </w:pPr>
      <w:r w:rsidRPr="004D7614">
        <w:rPr>
          <w:snapToGrid w:val="0"/>
          <w:sz w:val="24"/>
          <w:szCs w:val="24"/>
        </w:rPr>
        <w:t>(k)</w:t>
      </w:r>
      <w:r w:rsidRPr="004D7614">
        <w:rPr>
          <w:iCs/>
          <w:snapToGrid w:val="0"/>
          <w:sz w:val="24"/>
          <w:szCs w:val="24"/>
        </w:rPr>
        <w:t xml:space="preserve"> Termination</w:t>
      </w:r>
      <w:r w:rsidRPr="004D7614">
        <w:rPr>
          <w:snapToGrid w:val="0"/>
          <w:sz w:val="24"/>
          <w:szCs w:val="24"/>
        </w:rPr>
        <w:t>. If this contract is terminated, prices shall continue to be established in accordance with this procurement note for:</w:t>
      </w:r>
    </w:p>
    <w:p w14:paraId="25BF2470" w14:textId="233CDB15" w:rsidR="00187248" w:rsidRPr="004D7614" w:rsidRDefault="00B64C95" w:rsidP="00187248">
      <w:pPr>
        <w:rPr>
          <w:sz w:val="24"/>
          <w:szCs w:val="24"/>
        </w:rPr>
      </w:pPr>
      <w:r w:rsidRPr="004D7614">
        <w:rPr>
          <w:sz w:val="24"/>
          <w:szCs w:val="24"/>
        </w:rPr>
        <w:tab/>
      </w:r>
      <w:r w:rsidR="00187248" w:rsidRPr="004D7614">
        <w:rPr>
          <w:sz w:val="24"/>
          <w:szCs w:val="24"/>
        </w:rPr>
        <w:t>(1) completed supplies and services accepted by the Government and;</w:t>
      </w:r>
    </w:p>
    <w:p w14:paraId="30E59B1B" w14:textId="089011B8" w:rsidR="00187248" w:rsidRPr="004D7614" w:rsidRDefault="00B64C95" w:rsidP="00187248">
      <w:pPr>
        <w:rPr>
          <w:sz w:val="24"/>
          <w:szCs w:val="24"/>
        </w:rPr>
      </w:pPr>
      <w:r w:rsidRPr="004D7614">
        <w:rPr>
          <w:sz w:val="24"/>
          <w:szCs w:val="24"/>
        </w:rPr>
        <w:tab/>
      </w:r>
      <w:r w:rsidR="00187248" w:rsidRPr="004D7614">
        <w:rPr>
          <w:sz w:val="24"/>
          <w:szCs w:val="24"/>
        </w:rPr>
        <w:t>(2) those supplies and services not terminated under a partial termination. All other elements of the termination shall be resolved in accordance with other applicable clauses or procurement notes of this contract.</w:t>
      </w:r>
    </w:p>
    <w:p w14:paraId="737C1A0C" w14:textId="77777777" w:rsidR="00187248" w:rsidRPr="004D7614" w:rsidRDefault="00187248" w:rsidP="004B2670">
      <w:pPr>
        <w:spacing w:after="240"/>
        <w:rPr>
          <w:snapToGrid w:val="0"/>
          <w:sz w:val="24"/>
          <w:szCs w:val="24"/>
        </w:rPr>
      </w:pPr>
      <w:r w:rsidRPr="004D7614">
        <w:rPr>
          <w:snapToGrid w:val="0"/>
          <w:sz w:val="24"/>
          <w:szCs w:val="24"/>
        </w:rPr>
        <w:t>*****</w:t>
      </w:r>
    </w:p>
    <w:bookmarkEnd w:id="521"/>
    <w:p w14:paraId="02BB7DC5" w14:textId="406B3478" w:rsidR="00187248" w:rsidRPr="004D7614" w:rsidRDefault="00187248" w:rsidP="00025804">
      <w:pPr>
        <w:pStyle w:val="Heading2"/>
      </w:pPr>
      <w:r w:rsidRPr="004D7614">
        <w:t>SUBPART 16.5 – INDEFINITE</w:t>
      </w:r>
      <w:r w:rsidR="00615B6A">
        <w:t xml:space="preserve"> </w:t>
      </w:r>
      <w:r w:rsidRPr="004D7614">
        <w:t>DELIVERY CONTRACTS</w:t>
      </w:r>
    </w:p>
    <w:p w14:paraId="1195AEF5" w14:textId="046BEC8A" w:rsidR="00187248" w:rsidRPr="004D7614" w:rsidRDefault="0090181A" w:rsidP="004B2670">
      <w:pPr>
        <w:spacing w:after="240"/>
        <w:jc w:val="center"/>
        <w:rPr>
          <w:sz w:val="24"/>
          <w:szCs w:val="24"/>
        </w:rPr>
      </w:pPr>
      <w:r w:rsidRPr="004D7614">
        <w:rPr>
          <w:i/>
          <w:sz w:val="24"/>
          <w:szCs w:val="24"/>
        </w:rPr>
        <w:t xml:space="preserve">(Revised </w:t>
      </w:r>
      <w:r>
        <w:rPr>
          <w:i/>
          <w:sz w:val="24"/>
          <w:szCs w:val="24"/>
        </w:rPr>
        <w:t>January 11, 2022</w:t>
      </w:r>
      <w:r w:rsidRPr="004D7614">
        <w:rPr>
          <w:i/>
          <w:sz w:val="24"/>
          <w:szCs w:val="24"/>
        </w:rPr>
        <w:t xml:space="preserve"> through PROCLTR 20</w:t>
      </w:r>
      <w:r>
        <w:rPr>
          <w:i/>
          <w:sz w:val="24"/>
          <w:szCs w:val="24"/>
        </w:rPr>
        <w:t>21-15</w:t>
      </w:r>
      <w:commentRangeStart w:id="530"/>
      <w:commentRangeEnd w:id="530"/>
      <w:r w:rsidRPr="004D7614">
        <w:rPr>
          <w:sz w:val="24"/>
          <w:szCs w:val="24"/>
        </w:rPr>
        <w:commentReference w:id="530"/>
      </w:r>
      <w:r w:rsidR="00B64C95" w:rsidRPr="004D7614">
        <w:rPr>
          <w:i/>
          <w:sz w:val="24"/>
          <w:szCs w:val="24"/>
        </w:rPr>
        <w:t>)</w:t>
      </w:r>
    </w:p>
    <w:p w14:paraId="3665AD38" w14:textId="2D55F1EB" w:rsidR="00187248" w:rsidRPr="004B2670" w:rsidRDefault="00187248" w:rsidP="004B2670">
      <w:pPr>
        <w:pStyle w:val="Heading3"/>
        <w:rPr>
          <w:sz w:val="24"/>
          <w:szCs w:val="24"/>
        </w:rPr>
      </w:pPr>
      <w:bookmarkStart w:id="531" w:name="P16_501_2"/>
      <w:r w:rsidRPr="004B2670">
        <w:rPr>
          <w:sz w:val="24"/>
          <w:szCs w:val="24"/>
        </w:rPr>
        <w:t>16.501-2</w:t>
      </w:r>
      <w:bookmarkEnd w:id="531"/>
      <w:r w:rsidRPr="004B2670">
        <w:rPr>
          <w:sz w:val="24"/>
          <w:szCs w:val="24"/>
        </w:rPr>
        <w:t xml:space="preserve"> Gene</w:t>
      </w:r>
      <w:r w:rsidR="00DE0003" w:rsidRPr="004B2670">
        <w:rPr>
          <w:sz w:val="24"/>
          <w:szCs w:val="24"/>
        </w:rPr>
        <w:t>ral.</w:t>
      </w:r>
    </w:p>
    <w:p w14:paraId="75B30A5E" w14:textId="13B7A618" w:rsidR="00187248" w:rsidRPr="004D7614" w:rsidRDefault="00187248" w:rsidP="004B2670">
      <w:pPr>
        <w:spacing w:after="240"/>
        <w:rPr>
          <w:snapToGrid w:val="0"/>
          <w:sz w:val="24"/>
          <w:szCs w:val="24"/>
        </w:rPr>
      </w:pPr>
      <w:r w:rsidRPr="004D7614">
        <w:rPr>
          <w:snapToGrid w:val="0"/>
          <w:sz w:val="24"/>
          <w:szCs w:val="24"/>
        </w:rPr>
        <w:t xml:space="preserve">(c) Indefinite-delivery contracts providing for issuance of </w:t>
      </w:r>
      <w:proofErr w:type="spellStart"/>
      <w:r w:rsidRPr="004D7614">
        <w:rPr>
          <w:snapToGrid w:val="0"/>
          <w:sz w:val="24"/>
          <w:szCs w:val="24"/>
        </w:rPr>
        <w:t>undefinitized</w:t>
      </w:r>
      <w:proofErr w:type="spellEnd"/>
      <w:r w:rsidRPr="004D7614">
        <w:rPr>
          <w:snapToGrid w:val="0"/>
          <w:sz w:val="24"/>
          <w:szCs w:val="24"/>
        </w:rPr>
        <w:t xml:space="preserve"> delivery orders (UDOs) shall meet the requirements of DFARS Subpart 217.74 and DLAD </w:t>
      </w:r>
      <w:hyperlink w:anchor="P17_74" w:history="1">
        <w:r w:rsidRPr="004D7614">
          <w:rPr>
            <w:rStyle w:val="Hyperlink"/>
            <w:snapToGrid w:val="0"/>
            <w:sz w:val="24"/>
            <w:szCs w:val="24"/>
          </w:rPr>
          <w:t>17.74</w:t>
        </w:r>
      </w:hyperlink>
      <w:r w:rsidR="00DE0003" w:rsidRPr="004D7614">
        <w:rPr>
          <w:snapToGrid w:val="0"/>
          <w:sz w:val="24"/>
          <w:szCs w:val="24"/>
        </w:rPr>
        <w:t>.</w:t>
      </w:r>
    </w:p>
    <w:p w14:paraId="1D8D76F3" w14:textId="3B3F4E59" w:rsidR="00695730" w:rsidRPr="00DB1DEF" w:rsidRDefault="00695730" w:rsidP="00534A93">
      <w:pPr>
        <w:pStyle w:val="Heading3"/>
        <w:rPr>
          <w:sz w:val="24"/>
          <w:szCs w:val="24"/>
        </w:rPr>
      </w:pPr>
      <w:bookmarkStart w:id="532" w:name="P16_504"/>
      <w:r w:rsidRPr="00DB1DEF">
        <w:rPr>
          <w:sz w:val="24"/>
          <w:szCs w:val="24"/>
        </w:rPr>
        <w:t>16.503</w:t>
      </w:r>
      <w:commentRangeStart w:id="533"/>
      <w:r w:rsidRPr="00DB1DEF">
        <w:rPr>
          <w:sz w:val="24"/>
          <w:szCs w:val="24"/>
        </w:rPr>
        <w:t xml:space="preserve"> </w:t>
      </w:r>
      <w:commentRangeEnd w:id="533"/>
      <w:r w:rsidR="00740FA5">
        <w:rPr>
          <w:rStyle w:val="CommentReference"/>
          <w:b w:val="0"/>
        </w:rPr>
        <w:commentReference w:id="533"/>
      </w:r>
      <w:r w:rsidRPr="00DB1DEF">
        <w:rPr>
          <w:sz w:val="24"/>
          <w:szCs w:val="24"/>
        </w:rPr>
        <w:t>Requirements contracts.</w:t>
      </w:r>
    </w:p>
    <w:p w14:paraId="52BCD588" w14:textId="7B80D84A" w:rsidR="00695730" w:rsidRPr="00534A93" w:rsidRDefault="00695730" w:rsidP="00DB1DEF">
      <w:pPr>
        <w:spacing w:after="240"/>
      </w:pPr>
      <w:r w:rsidRPr="00DB1DEF">
        <w:rPr>
          <w:sz w:val="24"/>
          <w:szCs w:val="24"/>
        </w:rPr>
        <w:t xml:space="preserve">(a)(S-90) </w:t>
      </w:r>
      <w:r w:rsidRPr="00DB1DEF">
        <w:rPr>
          <w:i/>
          <w:iCs/>
          <w:sz w:val="24"/>
          <w:szCs w:val="24"/>
        </w:rPr>
        <w:t>Guaranteed minimum (GM) purchase requirements and obligations</w:t>
      </w:r>
      <w:r w:rsidRPr="00DB1DEF">
        <w:rPr>
          <w:sz w:val="24"/>
          <w:szCs w:val="24"/>
        </w:rPr>
        <w:t xml:space="preserve">. Contracting officers are not required to establish a GM for requirements contracts; however, if the contracting officer elects to include a GM in the solicitation and the award, the policies at </w:t>
      </w:r>
      <w:hyperlink w:anchor="P16_504" w:history="1">
        <w:r w:rsidRPr="002C2F6E">
          <w:rPr>
            <w:rStyle w:val="Hyperlink"/>
            <w:sz w:val="24"/>
            <w:szCs w:val="24"/>
          </w:rPr>
          <w:t>16.504</w:t>
        </w:r>
      </w:hyperlink>
      <w:r w:rsidRPr="00DB1DEF">
        <w:rPr>
          <w:sz w:val="24"/>
          <w:szCs w:val="24"/>
        </w:rPr>
        <w:t xml:space="preserve">(a)(1)(S-90 and </w:t>
      </w:r>
      <w:hyperlink w:anchor="P17_207" w:history="1">
        <w:r w:rsidRPr="002C2F6E">
          <w:rPr>
            <w:rStyle w:val="Hyperlink"/>
            <w:sz w:val="24"/>
            <w:szCs w:val="24"/>
          </w:rPr>
          <w:t>17.207</w:t>
        </w:r>
      </w:hyperlink>
      <w:r w:rsidRPr="00DB1DEF">
        <w:rPr>
          <w:sz w:val="24"/>
          <w:szCs w:val="24"/>
        </w:rPr>
        <w:t>(S-90) apply.</w:t>
      </w:r>
    </w:p>
    <w:p w14:paraId="0597B88D" w14:textId="06535FD5" w:rsidR="00187248" w:rsidRDefault="00187248" w:rsidP="00DB1DEF">
      <w:pPr>
        <w:pStyle w:val="Heading3"/>
        <w:rPr>
          <w:sz w:val="24"/>
          <w:szCs w:val="24"/>
        </w:rPr>
      </w:pPr>
      <w:r w:rsidRPr="004B2670">
        <w:rPr>
          <w:sz w:val="24"/>
          <w:szCs w:val="24"/>
        </w:rPr>
        <w:t>16.504</w:t>
      </w:r>
      <w:bookmarkEnd w:id="532"/>
      <w:commentRangeStart w:id="534"/>
      <w:r w:rsidRPr="004B2670">
        <w:rPr>
          <w:sz w:val="24"/>
          <w:szCs w:val="24"/>
        </w:rPr>
        <w:t xml:space="preserve"> </w:t>
      </w:r>
      <w:commentRangeEnd w:id="534"/>
      <w:r w:rsidR="00740FA5">
        <w:rPr>
          <w:rStyle w:val="CommentReference"/>
          <w:b w:val="0"/>
        </w:rPr>
        <w:commentReference w:id="534"/>
      </w:r>
      <w:r w:rsidRPr="004B2670">
        <w:rPr>
          <w:sz w:val="24"/>
          <w:szCs w:val="24"/>
        </w:rPr>
        <w:t>Indefinite-quantity contracts.</w:t>
      </w:r>
    </w:p>
    <w:p w14:paraId="55159EDF" w14:textId="04B6D473" w:rsidR="00DB1DEF" w:rsidRPr="00DB1DEF" w:rsidRDefault="00DB1DEF" w:rsidP="00DB1DE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DB1DEF">
        <w:rPr>
          <w:color w:val="000000"/>
          <w:sz w:val="24"/>
          <w:szCs w:val="24"/>
        </w:rPr>
        <w:t xml:space="preserve">(a)(1)(S-90) Guaranteed minimum (GM) purchase requirements and obligations. </w:t>
      </w:r>
    </w:p>
    <w:p w14:paraId="397CB26B" w14:textId="35D68167" w:rsidR="00DB1DEF" w:rsidRPr="00DB1DEF" w:rsidRDefault="00930AAF" w:rsidP="007C4F3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DB1DEF" w:rsidRPr="00DB1DEF">
        <w:rPr>
          <w:color w:val="000000"/>
          <w:sz w:val="24"/>
          <w:szCs w:val="24"/>
        </w:rPr>
        <w:t xml:space="preserve">(A) Contracting officers shall establish a GM quantity </w:t>
      </w:r>
      <w:r w:rsidR="00393DC0">
        <w:t>or GM dollar value</w:t>
      </w:r>
      <w:commentRangeStart w:id="535"/>
      <w:r w:rsidR="00393DC0">
        <w:t xml:space="preserve"> </w:t>
      </w:r>
      <w:commentRangeEnd w:id="535"/>
      <w:r w:rsidR="00393DC0">
        <w:rPr>
          <w:rStyle w:val="CommentReference"/>
        </w:rPr>
        <w:commentReference w:id="535"/>
      </w:r>
      <w:r w:rsidR="00DB1DEF" w:rsidRPr="00DB1DEF">
        <w:rPr>
          <w:color w:val="000000"/>
          <w:sz w:val="24"/>
          <w:szCs w:val="24"/>
        </w:rPr>
        <w:t xml:space="preserve">of supplies or services for the base period of performance of indefinite-quantity contracts (IQCs) and record an obligation in the amount of the GM at time of award. Recording the obligation is an internal financial action and is separate from issuing a task or delivery order against an IQC. Contracting officers shall follow the </w:t>
      </w:r>
      <w:hyperlink r:id="rId224" w:history="1">
        <w:r w:rsidR="009C383E">
          <w:rPr>
            <w:rStyle w:val="Hyperlink"/>
            <w:sz w:val="24"/>
            <w:szCs w:val="24"/>
          </w:rPr>
          <w:t>Guaranteed Minimum (GM) Job Aids</w:t>
        </w:r>
      </w:hyperlink>
      <w:r w:rsidR="009C383E">
        <w:rPr>
          <w:rStyle w:val="Hyperlink"/>
          <w:sz w:val="24"/>
          <w:szCs w:val="24"/>
        </w:rPr>
        <w:t xml:space="preserve"> (</w:t>
      </w:r>
      <w:hyperlink r:id="rId225" w:history="1">
        <w:r w:rsidR="00267296" w:rsidRPr="0067176A">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guaranteed%20Minimum%20%28GM%29</w:t>
        </w:r>
      </w:hyperlink>
      <w:r w:rsidR="00267296">
        <w:rPr>
          <w:rStyle w:val="Hyperlink"/>
          <w:sz w:val="24"/>
          <w:szCs w:val="24"/>
        </w:rPr>
        <w:t>)</w:t>
      </w:r>
      <w:r w:rsidR="00DB1DEF" w:rsidRPr="00DB1DEF">
        <w:rPr>
          <w:color w:val="0562C1"/>
          <w:sz w:val="24"/>
          <w:szCs w:val="24"/>
        </w:rPr>
        <w:t xml:space="preserve">. </w:t>
      </w:r>
      <w:r w:rsidR="00DB1DEF" w:rsidRPr="00DB1DEF">
        <w:rPr>
          <w:color w:val="000000"/>
          <w:sz w:val="24"/>
          <w:szCs w:val="24"/>
        </w:rPr>
        <w:t>(From the EBS Home Page, see the EBS Online Help link, navigate to the eProcurement section, and select the Guaranteed Minimum (GM) folder.)</w:t>
      </w:r>
    </w:p>
    <w:p w14:paraId="7FD591CD" w14:textId="72F65987" w:rsidR="00DB1DEF" w:rsidRPr="00DB1DEF" w:rsidRDefault="00930AAF" w:rsidP="00930AA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DB1DEF" w:rsidRPr="00DB1DEF">
        <w:rPr>
          <w:color w:val="000000"/>
          <w:sz w:val="24"/>
          <w:szCs w:val="24"/>
        </w:rPr>
        <w:t>(</w:t>
      </w:r>
      <w:r w:rsidR="00DB1DEF" w:rsidRPr="00DB1DEF">
        <w:rPr>
          <w:i/>
          <w:iCs/>
          <w:color w:val="000000"/>
          <w:sz w:val="24"/>
          <w:szCs w:val="24"/>
        </w:rPr>
        <w:t>1</w:t>
      </w:r>
      <w:r w:rsidR="00DB1DEF" w:rsidRPr="00DB1DEF">
        <w:rPr>
          <w:color w:val="000000"/>
          <w:sz w:val="24"/>
          <w:szCs w:val="24"/>
        </w:rPr>
        <w:t>) For actions executed in ECC, see the job aid entitled “Creating and Maintaining a Guaranteed Minimum Purchase Order”.</w:t>
      </w:r>
    </w:p>
    <w:p w14:paraId="3F476AFF" w14:textId="6FD574AB" w:rsidR="00DB1DEF" w:rsidRPr="00DB1DEF" w:rsidRDefault="00930AAF" w:rsidP="00930AA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lastRenderedPageBreak/>
        <w:tab/>
      </w:r>
      <w:r w:rsidR="00DB1DEF" w:rsidRPr="00DB1DEF">
        <w:rPr>
          <w:color w:val="000000"/>
          <w:sz w:val="24"/>
          <w:szCs w:val="24"/>
        </w:rPr>
        <w:t>(</w:t>
      </w:r>
      <w:r w:rsidR="00DB1DEF" w:rsidRPr="00DB1DEF">
        <w:rPr>
          <w:i/>
          <w:iCs/>
          <w:color w:val="000000"/>
          <w:sz w:val="24"/>
          <w:szCs w:val="24"/>
        </w:rPr>
        <w:t>2</w:t>
      </w:r>
      <w:r w:rsidR="00DB1DEF" w:rsidRPr="00DB1DEF">
        <w:rPr>
          <w:color w:val="000000"/>
          <w:sz w:val="24"/>
          <w:szCs w:val="24"/>
        </w:rPr>
        <w:t>) For actions executed in SRM, see the job aid entitled “Creating and Updating a Guaranteed Minimum (GM) on a Long Term Contract (LTC)”.</w:t>
      </w:r>
    </w:p>
    <w:p w14:paraId="0A4F7229" w14:textId="5EAF1E7F" w:rsidR="00DB1DEF" w:rsidRPr="005A3B74" w:rsidRDefault="00930AAF" w:rsidP="005A3B74">
      <w:pPr>
        <w:pStyle w:val="Default"/>
        <w:tabs>
          <w:tab w:val="left" w:pos="720"/>
        </w:tabs>
        <w:rPr>
          <w:rFonts w:ascii="Times New Roman" w:hAnsi="Times New Roman" w:cs="Times New Roman"/>
        </w:rPr>
      </w:pPr>
      <w:r>
        <w:rPr>
          <w:rFonts w:ascii="Times New Roman" w:hAnsi="Times New Roman" w:cs="Times New Roman"/>
        </w:rPr>
        <w:tab/>
      </w:r>
      <w:r w:rsidR="00DB1DEF" w:rsidRPr="00DB1DEF">
        <w:rPr>
          <w:rFonts w:ascii="Times New Roman" w:hAnsi="Times New Roman" w:cs="Times New Roman"/>
        </w:rPr>
        <w:t xml:space="preserve">(B) Failures to establish a GM quantity </w:t>
      </w:r>
      <w:r w:rsidR="00724899">
        <w:rPr>
          <w:rFonts w:ascii="Times New Roman" w:hAnsi="Times New Roman" w:cs="Times New Roman"/>
        </w:rPr>
        <w:t>or GM dollar value</w:t>
      </w:r>
      <w:commentRangeStart w:id="536"/>
      <w:r w:rsidR="00724899">
        <w:rPr>
          <w:rFonts w:ascii="Times New Roman" w:hAnsi="Times New Roman" w:cs="Times New Roman"/>
        </w:rPr>
        <w:t xml:space="preserve"> </w:t>
      </w:r>
      <w:commentRangeEnd w:id="536"/>
      <w:r w:rsidR="00724899">
        <w:rPr>
          <w:rStyle w:val="CommentReference"/>
          <w:rFonts w:ascii="Times New Roman" w:hAnsi="Times New Roman" w:cs="Times New Roman"/>
          <w:color w:val="auto"/>
        </w:rPr>
        <w:commentReference w:id="536"/>
      </w:r>
      <w:r w:rsidR="00DB1DEF" w:rsidRPr="00DB1DEF">
        <w:rPr>
          <w:rFonts w:ascii="Times New Roman" w:hAnsi="Times New Roman" w:cs="Times New Roman"/>
        </w:rPr>
        <w:t xml:space="preserve">and/or record an obligation in the amount of the GM purchase requirement when awarding an IQC are reflected in warrant proficiency scores and require creation of a contracting officer corrective action plan in accordance with </w:t>
      </w:r>
      <w:hyperlink r:id="rId226" w:history="1">
        <w:r w:rsidR="000F19B1">
          <w:rPr>
            <w:rStyle w:val="Hyperlink"/>
            <w:rFonts w:ascii="Times New Roman" w:hAnsi="Times New Roman" w:cs="Times New Roman"/>
          </w:rPr>
          <w:t>DLAM 5025.04, Contracting Officer (KO) Warrant Program</w:t>
        </w:r>
      </w:hyperlink>
      <w:r w:rsidR="000F19B1">
        <w:rPr>
          <w:rFonts w:ascii="Times New Roman" w:hAnsi="Times New Roman" w:cs="Times New Roman"/>
        </w:rPr>
        <w:t xml:space="preserve"> (</w:t>
      </w:r>
      <w:hyperlink r:id="rId227" w:history="1">
        <w:r w:rsidR="000F19B1" w:rsidRPr="005A3B74">
          <w:rPr>
            <w:rStyle w:val="Hyperlink"/>
            <w:rFonts w:ascii="Times New Roman" w:hAnsi="Times New Roman" w:cs="Times New Roman"/>
          </w:rPr>
          <w:t>https://issue-p.dla.mil/Published_Issuances/Contracting%20Officer%20(KO)%20Warrant%20Program%20with%20CAP%20changes.pdf</w:t>
        </w:r>
      </w:hyperlink>
      <w:r w:rsidR="005A3B74" w:rsidRPr="005A3B74">
        <w:rPr>
          <w:rFonts w:ascii="Times New Roman" w:hAnsi="Times New Roman" w:cs="Times New Roman"/>
        </w:rPr>
        <w:t>)</w:t>
      </w:r>
      <w:r w:rsidR="00DB1DEF" w:rsidRPr="005A3B74">
        <w:rPr>
          <w:rFonts w:ascii="Times New Roman" w:hAnsi="Times New Roman" w:cs="Times New Roman"/>
        </w:rPr>
        <w:t xml:space="preserve">. See Monthly Review and Reporting Requirements at mandatory </w:t>
      </w:r>
      <w:hyperlink w:anchor="P_PGI_16_504" w:history="1">
        <w:r w:rsidR="00DB1DEF" w:rsidRPr="00C62181">
          <w:rPr>
            <w:rStyle w:val="Hyperlink"/>
            <w:rFonts w:ascii="Times New Roman" w:hAnsi="Times New Roman" w:cs="Times New Roman"/>
          </w:rPr>
          <w:t>PGI 16.504</w:t>
        </w:r>
      </w:hyperlink>
      <w:r w:rsidR="00DB1DEF" w:rsidRPr="005A3B74">
        <w:rPr>
          <w:rFonts w:ascii="Times New Roman" w:hAnsi="Times New Roman" w:cs="Times New Roman"/>
        </w:rPr>
        <w:t>(a)(1)(S-90)(B).</w:t>
      </w:r>
    </w:p>
    <w:p w14:paraId="4790321D" w14:textId="668D440C" w:rsidR="00DB1DEF" w:rsidRPr="00DB1DEF" w:rsidRDefault="00930AAF" w:rsidP="00930AAF">
      <w:pPr>
        <w:tabs>
          <w:tab w:val="left" w:pos="900"/>
        </w:tabs>
      </w:pPr>
      <w:r>
        <w:rPr>
          <w:color w:val="000000"/>
          <w:sz w:val="24"/>
          <w:szCs w:val="24"/>
        </w:rPr>
        <w:tab/>
      </w:r>
      <w:r>
        <w:rPr>
          <w:color w:val="000000"/>
          <w:sz w:val="24"/>
          <w:szCs w:val="24"/>
        </w:rPr>
        <w:tab/>
      </w:r>
      <w:r w:rsidR="00DB1DEF" w:rsidRPr="000705D4">
        <w:rPr>
          <w:color w:val="000000"/>
          <w:sz w:val="24"/>
          <w:szCs w:val="24"/>
        </w:rPr>
        <w:t>(C) If during contract performance, the contracting officer does not expect demand during the remaining performance period to fulfill the GM, the contracting officer should consider whether a termination for convenience to reduce the GM is appropriate. Before executing any modification to effect a reduction in the GM, the contracting officer should consult with Office of Counsel to consider any legal impacts to the Agency stemming from the modification.</w:t>
      </w:r>
    </w:p>
    <w:p w14:paraId="288FB4CB" w14:textId="5615FBAA" w:rsidR="00187248" w:rsidRPr="004D7614" w:rsidRDefault="00187248" w:rsidP="00187248">
      <w:pPr>
        <w:rPr>
          <w:sz w:val="24"/>
          <w:szCs w:val="24"/>
        </w:rPr>
      </w:pPr>
      <w:r w:rsidRPr="004D7614">
        <w:rPr>
          <w:sz w:val="24"/>
          <w:szCs w:val="24"/>
        </w:rPr>
        <w:t xml:space="preserve">(a)(4)(viii) Use </w:t>
      </w:r>
      <w:r w:rsidR="00935CED" w:rsidRPr="004D7614">
        <w:rPr>
          <w:sz w:val="24"/>
          <w:szCs w:val="24"/>
        </w:rPr>
        <w:t>p</w:t>
      </w:r>
      <w:r w:rsidRPr="004D7614">
        <w:rPr>
          <w:sz w:val="24"/>
          <w:szCs w:val="24"/>
        </w:rPr>
        <w:t xml:space="preserve">rocurement </w:t>
      </w:r>
      <w:r w:rsidR="00935CED" w:rsidRPr="004D7614">
        <w:rPr>
          <w:sz w:val="24"/>
          <w:szCs w:val="24"/>
        </w:rPr>
        <w:t>n</w:t>
      </w:r>
      <w:r w:rsidRPr="004D7614">
        <w:rPr>
          <w:sz w:val="24"/>
          <w:szCs w:val="24"/>
        </w:rPr>
        <w:t>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w:t>
      </w:r>
      <w:commentRangeStart w:id="537"/>
      <w:r w:rsidRPr="004D7614">
        <w:rPr>
          <w:sz w:val="24"/>
          <w:szCs w:val="24"/>
        </w:rPr>
        <w:t xml:space="preserve"> </w:t>
      </w:r>
      <w:commentRangeEnd w:id="537"/>
      <w:r w:rsidR="00E75456" w:rsidRPr="004D7614">
        <w:rPr>
          <w:rStyle w:val="CommentReference"/>
          <w:sz w:val="24"/>
          <w:szCs w:val="24"/>
        </w:rPr>
        <w:commentReference w:id="537"/>
      </w:r>
      <w:commentRangeStart w:id="538"/>
      <w:r w:rsidRPr="004D7614">
        <w:rPr>
          <w:sz w:val="24"/>
          <w:szCs w:val="24"/>
        </w:rPr>
        <w:t xml:space="preserve">Optional Form </w:t>
      </w:r>
      <w:r w:rsidR="00E75456" w:rsidRPr="004D7614">
        <w:rPr>
          <w:sz w:val="24"/>
          <w:szCs w:val="24"/>
        </w:rPr>
        <w:t>3</w:t>
      </w:r>
      <w:r w:rsidRPr="004D7614">
        <w:rPr>
          <w:sz w:val="24"/>
          <w:szCs w:val="24"/>
        </w:rPr>
        <w:t>36</w:t>
      </w:r>
      <w:r w:rsidR="00E75456" w:rsidRPr="004D7614">
        <w:rPr>
          <w:sz w:val="24"/>
          <w:szCs w:val="24"/>
        </w:rPr>
        <w:t>, Continuation Sheet</w:t>
      </w:r>
      <w:commentRangeEnd w:id="538"/>
      <w:r w:rsidR="00E75456" w:rsidRPr="004D7614">
        <w:rPr>
          <w:rStyle w:val="CommentReference"/>
          <w:sz w:val="24"/>
          <w:szCs w:val="24"/>
        </w:rPr>
        <w:commentReference w:id="538"/>
      </w:r>
      <w:r w:rsidRPr="004D7614">
        <w:rPr>
          <w:sz w:val="24"/>
          <w:szCs w:val="24"/>
        </w:rPr>
        <w:t>. The contracting officer shall also provide the contractor with an estimate of the annual requirements.</w:t>
      </w:r>
    </w:p>
    <w:p w14:paraId="2C1792BC" w14:textId="77777777" w:rsidR="00187248" w:rsidRPr="004D7614" w:rsidRDefault="00187248" w:rsidP="00187248">
      <w:pPr>
        <w:rPr>
          <w:sz w:val="24"/>
          <w:szCs w:val="24"/>
        </w:rPr>
      </w:pPr>
      <w:r w:rsidRPr="004D7614">
        <w:rPr>
          <w:sz w:val="24"/>
          <w:szCs w:val="24"/>
        </w:rPr>
        <w:t>*****</w:t>
      </w:r>
    </w:p>
    <w:p w14:paraId="1F64F89C" w14:textId="25F305CC" w:rsidR="00187248" w:rsidRPr="004D7614" w:rsidRDefault="00187248" w:rsidP="00A44BDB">
      <w:pPr>
        <w:rPr>
          <w:sz w:val="24"/>
          <w:szCs w:val="24"/>
        </w:rPr>
      </w:pPr>
      <w:r w:rsidRPr="004D7614">
        <w:rPr>
          <w:sz w:val="24"/>
          <w:szCs w:val="24"/>
        </w:rPr>
        <w:t>L26 Evaluation of Quantity Sensitive and Indefinite Delivery Contracts (</w:t>
      </w:r>
      <w:r w:rsidR="00CF01B6" w:rsidRPr="004D7614">
        <w:rPr>
          <w:sz w:val="24"/>
          <w:szCs w:val="24"/>
        </w:rPr>
        <w:t>AUG</w:t>
      </w:r>
      <w:r w:rsidRPr="004D7614">
        <w:rPr>
          <w:sz w:val="24"/>
          <w:szCs w:val="24"/>
        </w:rPr>
        <w:t xml:space="preserve"> 2017)</w:t>
      </w:r>
    </w:p>
    <w:p w14:paraId="7FA248FE" w14:textId="5AFA9DB5" w:rsidR="00187248" w:rsidRPr="004D7614" w:rsidRDefault="00187248" w:rsidP="00187248">
      <w:pPr>
        <w:rPr>
          <w:snapToGrid w:val="0"/>
          <w:sz w:val="24"/>
          <w:szCs w:val="24"/>
        </w:rPr>
      </w:pPr>
      <w:r w:rsidRPr="004D7614">
        <w:rPr>
          <w:snapToGrid w:val="0"/>
          <w:sz w:val="24"/>
          <w:szCs w:val="24"/>
        </w:rPr>
        <w:t>(1) To be eligible for award for an item, the contractor shall offer prices for each quantity increm</w:t>
      </w:r>
      <w:r w:rsidR="00DE0003" w:rsidRPr="004D7614">
        <w:rPr>
          <w:snapToGrid w:val="0"/>
          <w:sz w:val="24"/>
          <w:szCs w:val="24"/>
        </w:rPr>
        <w:t>ent stated in the solicitation.</w:t>
      </w:r>
    </w:p>
    <w:p w14:paraId="0FD72DB0" w14:textId="77777777" w:rsidR="00187248" w:rsidRPr="004D7614" w:rsidRDefault="00187248" w:rsidP="00187248">
      <w:pPr>
        <w:rPr>
          <w:snapToGrid w:val="0"/>
          <w:sz w:val="24"/>
          <w:szCs w:val="24"/>
        </w:rPr>
      </w:pPr>
      <w:r w:rsidRPr="004D7614">
        <w:rPr>
          <w:snapToGrid w:val="0"/>
          <w:sz w:val="24"/>
          <w:szCs w:val="24"/>
        </w:rPr>
        <w:t>(2) The Government will—</w:t>
      </w:r>
    </w:p>
    <w:p w14:paraId="4D0084B1" w14:textId="12FEA9D5"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 xml:space="preserve">(i) Evaluate prices on a weighted basis, as </w:t>
      </w:r>
      <w:r w:rsidRPr="004D7614">
        <w:rPr>
          <w:snapToGrid w:val="0"/>
          <w:sz w:val="24"/>
          <w:szCs w:val="24"/>
        </w:rPr>
        <w:t>identified in the solicitation.</w:t>
      </w:r>
    </w:p>
    <w:p w14:paraId="27EF4648" w14:textId="0F5D796C"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(ii) Assign the highest weights to incremental quantities, as identified in the solicitation, within which it anticipates orders are most likely to be issued.</w:t>
      </w:r>
    </w:p>
    <w:p w14:paraId="2167F2AD" w14:textId="4184A817"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(iii) Evaluate offers by multiplying the designated weight by the unit price for each order in</w:t>
      </w:r>
      <w:r w:rsidRPr="004D7614">
        <w:rPr>
          <w:snapToGrid w:val="0"/>
          <w:sz w:val="24"/>
          <w:szCs w:val="24"/>
        </w:rPr>
        <w:t>crement and adding the results.</w:t>
      </w:r>
    </w:p>
    <w:p w14:paraId="2BD5AB5E" w14:textId="65827856"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(iv) Make only one award for each line item.</w:t>
      </w:r>
    </w:p>
    <w:p w14:paraId="3F1C0ACB" w14:textId="5C6E557A"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(v) Issue each delivery order at the price offered for that increment.</w:t>
      </w:r>
    </w:p>
    <w:p w14:paraId="31D6D8D3" w14:textId="77777777" w:rsidR="00187248" w:rsidRPr="004D7614" w:rsidRDefault="00187248" w:rsidP="00187248">
      <w:pPr>
        <w:rPr>
          <w:sz w:val="24"/>
          <w:szCs w:val="24"/>
        </w:rPr>
      </w:pPr>
      <w:r w:rsidRPr="004D7614">
        <w:rPr>
          <w:sz w:val="24"/>
          <w:szCs w:val="24"/>
        </w:rPr>
        <w:t>*****</w:t>
      </w:r>
    </w:p>
    <w:p w14:paraId="1A48F0A5" w14:textId="22F1A62F" w:rsidR="00187248" w:rsidRPr="004D7614" w:rsidRDefault="00187248" w:rsidP="00187248">
      <w:pPr>
        <w:rPr>
          <w:snapToGrid w:val="0"/>
          <w:sz w:val="24"/>
          <w:szCs w:val="24"/>
        </w:rPr>
      </w:pPr>
      <w:r w:rsidRPr="004D7614">
        <w:rPr>
          <w:snapToGrid w:val="0"/>
          <w:sz w:val="24"/>
          <w:szCs w:val="24"/>
        </w:rPr>
        <w:t xml:space="preserve">(c) </w:t>
      </w:r>
      <w:r w:rsidRPr="004D7614">
        <w:rPr>
          <w:i/>
          <w:snapToGrid w:val="0"/>
          <w:sz w:val="24"/>
          <w:szCs w:val="24"/>
        </w:rPr>
        <w:t>Multiple award preference.</w:t>
      </w:r>
      <w:r w:rsidRPr="004D7614">
        <w:rPr>
          <w:snapToGrid w:val="0"/>
          <w:sz w:val="24"/>
          <w:szCs w:val="24"/>
        </w:rPr>
        <w:t xml:space="preserve"> The contracting officer shall include the determination not to make multiple awards in the acquisition plan or otherwise document the determination in writing in the contract file.</w:t>
      </w:r>
    </w:p>
    <w:p w14:paraId="7B44A32F" w14:textId="3872F161" w:rsidR="00187248" w:rsidRPr="004D7614" w:rsidRDefault="00DE0003" w:rsidP="00187248">
      <w:pPr>
        <w:tabs>
          <w:tab w:val="left" w:pos="2250"/>
        </w:tabs>
        <w:rPr>
          <w:strike/>
          <w:sz w:val="24"/>
          <w:szCs w:val="24"/>
        </w:rPr>
      </w:pPr>
      <w:r w:rsidRPr="004D7614">
        <w:rPr>
          <w:rFonts w:eastAsia="Calibri"/>
          <w:snapToGrid w:val="0"/>
          <w:sz w:val="24"/>
          <w:szCs w:val="24"/>
        </w:rPr>
        <w:tab/>
      </w:r>
      <w:r w:rsidR="00187248" w:rsidRPr="004D7614">
        <w:rPr>
          <w:rFonts w:eastAsia="Calibri"/>
          <w:snapToGrid w:val="0"/>
          <w:sz w:val="24"/>
          <w:szCs w:val="24"/>
        </w:rPr>
        <w:t>(1)(ii)(D)(</w:t>
      </w:r>
      <w:r w:rsidR="00187248" w:rsidRPr="004D7614">
        <w:rPr>
          <w:rFonts w:eastAsia="Calibri"/>
          <w:i/>
          <w:snapToGrid w:val="0"/>
          <w:sz w:val="24"/>
          <w:szCs w:val="24"/>
        </w:rPr>
        <w:t>1</w:t>
      </w:r>
      <w:r w:rsidR="00187248" w:rsidRPr="004D7614">
        <w:rPr>
          <w:rFonts w:eastAsia="Calibri"/>
          <w:snapToGrid w:val="0"/>
          <w:sz w:val="24"/>
          <w:szCs w:val="24"/>
        </w:rPr>
        <w:t xml:space="preserve">)(S-90) </w:t>
      </w:r>
      <w:r w:rsidR="00187248" w:rsidRPr="004D7614">
        <w:rPr>
          <w:sz w:val="24"/>
          <w:szCs w:val="24"/>
        </w:rPr>
        <w:t>“Awarded to a single source” means the task or delivery orders will not be competed between contract holders. “Task or delivery order contract” does not include orders against task or delivery order contracts.</w:t>
      </w:r>
    </w:p>
    <w:p w14:paraId="13353997" w14:textId="179FF37D" w:rsidR="00187248" w:rsidRPr="004D7614" w:rsidRDefault="00DE0003" w:rsidP="00187248">
      <w:pPr>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187248" w:rsidRPr="004D7614">
        <w:rPr>
          <w:sz w:val="24"/>
          <w:szCs w:val="24"/>
        </w:rPr>
        <w:t xml:space="preserve">(S-91) The HCA (or CCO if the HCA delegates approval authority to the CCO) shall approve award of task or delivery order contracts between $10 million and </w:t>
      </w:r>
      <w:commentRangeStart w:id="539"/>
      <w:r w:rsidR="00EF4EB7" w:rsidRPr="004D7614">
        <w:rPr>
          <w:sz w:val="24"/>
          <w:szCs w:val="24"/>
        </w:rPr>
        <w:t xml:space="preserve">not exceeding </w:t>
      </w:r>
      <w:commentRangeEnd w:id="539"/>
      <w:r w:rsidR="00EF4EB7" w:rsidRPr="004D7614">
        <w:rPr>
          <w:rStyle w:val="CommentReference"/>
          <w:sz w:val="24"/>
          <w:szCs w:val="24"/>
        </w:rPr>
        <w:commentReference w:id="539"/>
      </w:r>
      <w:r w:rsidR="00187248" w:rsidRPr="004D7614">
        <w:rPr>
          <w:sz w:val="24"/>
          <w:szCs w:val="24"/>
        </w:rPr>
        <w:t>the threshold at FAR 16.504(c)(1)(ii)(D)(</w:t>
      </w:r>
      <w:r w:rsidR="00187248" w:rsidRPr="004D7614">
        <w:rPr>
          <w:i/>
          <w:sz w:val="24"/>
          <w:szCs w:val="24"/>
        </w:rPr>
        <w:t>1</w:t>
      </w:r>
      <w:r w:rsidR="00187248" w:rsidRPr="004D7614">
        <w:rPr>
          <w:sz w:val="24"/>
          <w:szCs w:val="24"/>
        </w:rPr>
        <w:t xml:space="preserve">) to a single source. This requirement does not apply to DLA Energy’s energy program contracts, </w:t>
      </w:r>
      <w:proofErr w:type="spellStart"/>
      <w:r w:rsidR="00187248" w:rsidRPr="004D7614">
        <w:rPr>
          <w:sz w:val="24"/>
          <w:szCs w:val="24"/>
        </w:rPr>
        <w:t>AbilityOne</w:t>
      </w:r>
      <w:proofErr w:type="spellEnd"/>
      <w:r w:rsidR="00187248" w:rsidRPr="004D7614">
        <w:rPr>
          <w:sz w:val="24"/>
          <w:szCs w:val="24"/>
        </w:rPr>
        <w:t xml:space="preserve">, and FPI contracts when they are a </w:t>
      </w:r>
      <w:r w:rsidR="00187248" w:rsidRPr="004D7614">
        <w:rPr>
          <w:sz w:val="24"/>
          <w:szCs w:val="24"/>
        </w:rPr>
        <w:lastRenderedPageBreak/>
        <w:t>mandatory source in accordance with FAR 8.602(a)(3). This requirement does apply to DLA Energy non-energy task and delivery order contracts.</w:t>
      </w:r>
    </w:p>
    <w:p w14:paraId="0A98CCDA" w14:textId="2EDAB903" w:rsidR="00921345" w:rsidRDefault="00DE0003" w:rsidP="00FE3DF1">
      <w:pPr>
        <w:rPr>
          <w:sz w:val="23"/>
          <w:szCs w:val="23"/>
        </w:rPr>
      </w:pPr>
      <w:bookmarkStart w:id="540" w:name="_Hlk58504579"/>
      <w:r w:rsidRPr="00C3049E">
        <w:rPr>
          <w:sz w:val="24"/>
          <w:szCs w:val="24"/>
        </w:rPr>
        <w:tab/>
      </w:r>
      <w:r w:rsidRPr="00C3049E">
        <w:rPr>
          <w:sz w:val="24"/>
          <w:szCs w:val="24"/>
        </w:rPr>
        <w:tab/>
      </w:r>
      <w:r w:rsidRPr="00C3049E">
        <w:rPr>
          <w:sz w:val="24"/>
          <w:szCs w:val="24"/>
        </w:rPr>
        <w:tab/>
      </w:r>
      <w:r w:rsidRPr="00C3049E">
        <w:rPr>
          <w:sz w:val="24"/>
          <w:szCs w:val="24"/>
        </w:rPr>
        <w:tab/>
      </w:r>
      <w:r w:rsidR="00187248" w:rsidRPr="00464576">
        <w:rPr>
          <w:sz w:val="24"/>
          <w:szCs w:val="24"/>
        </w:rPr>
        <w:t xml:space="preserve">(S-92) </w:t>
      </w:r>
      <w:r w:rsidR="00187248" w:rsidRPr="00464576">
        <w:rPr>
          <w:rFonts w:eastAsia="Calibri"/>
          <w:sz w:val="24"/>
          <w:szCs w:val="24"/>
          <w:lang w:eastAsia="x-none"/>
        </w:rPr>
        <w:t xml:space="preserve">Single awards over </w:t>
      </w:r>
      <w:r w:rsidR="00187248" w:rsidRPr="00464576">
        <w:rPr>
          <w:sz w:val="24"/>
          <w:szCs w:val="24"/>
        </w:rPr>
        <w:t>the threshold at FAR 16.504(c)(1)(ii)(D)(</w:t>
      </w:r>
      <w:r w:rsidR="00187248" w:rsidRPr="00464576">
        <w:rPr>
          <w:i/>
          <w:sz w:val="24"/>
          <w:szCs w:val="24"/>
        </w:rPr>
        <w:t>1</w:t>
      </w:r>
      <w:r w:rsidRPr="00464576">
        <w:rPr>
          <w:sz w:val="24"/>
          <w:szCs w:val="24"/>
        </w:rPr>
        <w:t>)</w:t>
      </w:r>
      <w:r w:rsidR="00C3049E" w:rsidRPr="00464576">
        <w:rPr>
          <w:sz w:val="24"/>
          <w:szCs w:val="24"/>
        </w:rPr>
        <w:t xml:space="preserve"> ); excluding those subject to the exception in paragraph (c)(1)(ii)(D)(</w:t>
      </w:r>
      <w:r w:rsidR="00C3049E" w:rsidRPr="00464576">
        <w:rPr>
          <w:i/>
          <w:iCs/>
          <w:sz w:val="24"/>
          <w:szCs w:val="24"/>
        </w:rPr>
        <w:t>3</w:t>
      </w:r>
      <w:r w:rsidR="00C3049E" w:rsidRPr="00464576">
        <w:rPr>
          <w:sz w:val="24"/>
          <w:szCs w:val="24"/>
        </w:rPr>
        <w:t>)(</w:t>
      </w:r>
      <w:r w:rsidR="00C3049E" w:rsidRPr="00464576">
        <w:rPr>
          <w:i/>
          <w:iCs/>
          <w:sz w:val="24"/>
          <w:szCs w:val="24"/>
        </w:rPr>
        <w:t>i</w:t>
      </w:r>
      <w:r w:rsidR="00C3049E" w:rsidRPr="00464576">
        <w:rPr>
          <w:sz w:val="24"/>
          <w:szCs w:val="24"/>
        </w:rPr>
        <w:t xml:space="preserve">) at </w:t>
      </w:r>
      <w:hyperlink r:id="rId228" w:anchor="216.504" w:history="1">
        <w:r w:rsidR="00C3049E" w:rsidRPr="00464576">
          <w:rPr>
            <w:rStyle w:val="Hyperlink"/>
            <w:spacing w:val="-5"/>
            <w:kern w:val="20"/>
            <w:sz w:val="24"/>
            <w:szCs w:val="24"/>
          </w:rPr>
          <w:t>DFARS 16.504</w:t>
        </w:r>
      </w:hyperlink>
      <w:r w:rsidR="00C3049E" w:rsidRPr="00464576">
        <w:rPr>
          <w:spacing w:val="-5"/>
          <w:kern w:val="20"/>
          <w:sz w:val="24"/>
          <w:szCs w:val="24"/>
        </w:rPr>
        <w:t xml:space="preserve"> (</w:t>
      </w:r>
      <w:hyperlink r:id="rId229" w:anchor="216.504" w:history="1">
        <w:r w:rsidR="00C3049E" w:rsidRPr="00464576">
          <w:rPr>
            <w:rStyle w:val="Hyperlink"/>
            <w:spacing w:val="-5"/>
            <w:kern w:val="20"/>
            <w:sz w:val="24"/>
            <w:szCs w:val="24"/>
          </w:rPr>
          <w:t>https://www.acq.osd.mil/dpap/dars/dfars/html/current/216_5.htm#216.504</w:t>
        </w:r>
      </w:hyperlink>
      <w:r w:rsidR="00C3049E" w:rsidRPr="00464576">
        <w:rPr>
          <w:spacing w:val="-5"/>
          <w:kern w:val="20"/>
          <w:sz w:val="24"/>
          <w:szCs w:val="24"/>
        </w:rPr>
        <w:t>)</w:t>
      </w:r>
      <w:commentRangeStart w:id="541"/>
      <w:commentRangeEnd w:id="541"/>
      <w:r w:rsidR="003E1A5D" w:rsidRPr="00464576">
        <w:rPr>
          <w:rStyle w:val="CommentReference"/>
        </w:rPr>
        <w:commentReference w:id="541"/>
      </w:r>
      <w:r w:rsidR="00C3049E" w:rsidRPr="00464576">
        <w:rPr>
          <w:spacing w:val="-5"/>
          <w:kern w:val="20"/>
          <w:sz w:val="24"/>
          <w:szCs w:val="24"/>
        </w:rPr>
        <w:t>.</w:t>
      </w:r>
    </w:p>
    <w:bookmarkEnd w:id="540"/>
    <w:p w14:paraId="1AA7E62D" w14:textId="75216A22" w:rsidR="00187248" w:rsidRPr="004D7614" w:rsidRDefault="00DE0003" w:rsidP="00187248">
      <w:pPr>
        <w:tabs>
          <w:tab w:val="left" w:pos="0"/>
        </w:tabs>
        <w:contextualSpacing/>
        <w:rPr>
          <w:sz w:val="24"/>
          <w:szCs w:val="24"/>
          <w:lang w:eastAsia="x-none"/>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187248" w:rsidRPr="004D7614">
        <w:rPr>
          <w:sz w:val="24"/>
          <w:szCs w:val="24"/>
          <w:lang w:eastAsia="x-none"/>
        </w:rPr>
        <w:t>(</w:t>
      </w:r>
      <w:r w:rsidR="00187248" w:rsidRPr="004D7614">
        <w:rPr>
          <w:i/>
          <w:sz w:val="24"/>
          <w:szCs w:val="24"/>
          <w:lang w:eastAsia="x-none"/>
        </w:rPr>
        <w:t>A</w:t>
      </w:r>
      <w:r w:rsidR="00187248" w:rsidRPr="004D7614">
        <w:rPr>
          <w:sz w:val="24"/>
          <w:szCs w:val="24"/>
          <w:lang w:eastAsia="x-none"/>
        </w:rPr>
        <w:t>)</w:t>
      </w:r>
      <w:r w:rsidR="00187248" w:rsidRPr="004D7614">
        <w:rPr>
          <w:i/>
          <w:sz w:val="24"/>
          <w:szCs w:val="24"/>
          <w:lang w:eastAsia="x-none"/>
        </w:rPr>
        <w:t xml:space="preserve"> </w:t>
      </w:r>
      <w:r w:rsidR="00187248" w:rsidRPr="004D7614">
        <w:rPr>
          <w:sz w:val="24"/>
          <w:szCs w:val="24"/>
          <w:lang w:val="x-none" w:eastAsia="x-none"/>
        </w:rPr>
        <w:t xml:space="preserve">Preferably within the early stages of the acquisition process, but no less than 21 days before contract award, the </w:t>
      </w:r>
      <w:r w:rsidR="00187248" w:rsidRPr="004D7614">
        <w:rPr>
          <w:sz w:val="24"/>
          <w:szCs w:val="24"/>
          <w:lang w:eastAsia="x-none"/>
        </w:rPr>
        <w:t xml:space="preserve">procuring organization </w:t>
      </w:r>
      <w:r w:rsidR="00187248" w:rsidRPr="004D7614">
        <w:rPr>
          <w:sz w:val="24"/>
          <w:szCs w:val="24"/>
          <w:lang w:val="x-none" w:eastAsia="x-none"/>
        </w:rPr>
        <w:t xml:space="preserve">shall submit a D&amp;F to </w:t>
      </w:r>
      <w:r w:rsidR="00187248" w:rsidRPr="004D7614">
        <w:rPr>
          <w:sz w:val="24"/>
          <w:szCs w:val="24"/>
          <w:lang w:eastAsia="x-none"/>
        </w:rPr>
        <w:t>the DLA Acquisition Operations Division</w:t>
      </w:r>
      <w:r w:rsidR="002E710D" w:rsidRPr="004D7614">
        <w:rPr>
          <w:sz w:val="24"/>
          <w:szCs w:val="24"/>
          <w:lang w:eastAsia="x-none"/>
        </w:rPr>
        <w:t>.</w:t>
      </w:r>
      <w:commentRangeStart w:id="544"/>
      <w:r w:rsidR="00187248" w:rsidRPr="004D7614">
        <w:rPr>
          <w:sz w:val="24"/>
          <w:szCs w:val="24"/>
          <w:lang w:eastAsia="x-none"/>
        </w:rPr>
        <w:t xml:space="preserve"> </w:t>
      </w:r>
      <w:commentRangeEnd w:id="544"/>
      <w:r w:rsidR="002E710D" w:rsidRPr="004D7614">
        <w:rPr>
          <w:rStyle w:val="CommentReference"/>
          <w:sz w:val="24"/>
          <w:szCs w:val="24"/>
        </w:rPr>
        <w:commentReference w:id="544"/>
      </w:r>
      <w:r w:rsidR="00187248" w:rsidRPr="004D7614">
        <w:rPr>
          <w:sz w:val="24"/>
          <w:szCs w:val="24"/>
          <w:lang w:eastAsia="x-none"/>
        </w:rPr>
        <w:t>If the</w:t>
      </w:r>
      <w:r w:rsidR="00187248" w:rsidRPr="004D7614">
        <w:rPr>
          <w:sz w:val="24"/>
          <w:szCs w:val="24"/>
          <w:lang w:val="x-none" w:eastAsia="x-none"/>
        </w:rPr>
        <w:t xml:space="preserve"> D&amp;F specif</w:t>
      </w:r>
      <w:r w:rsidR="00187248" w:rsidRPr="004D7614">
        <w:rPr>
          <w:sz w:val="24"/>
          <w:szCs w:val="24"/>
          <w:lang w:eastAsia="x-none"/>
        </w:rPr>
        <w:t>ies</w:t>
      </w:r>
      <w:r w:rsidR="00187248" w:rsidRPr="004D7614">
        <w:rPr>
          <w:sz w:val="24"/>
          <w:szCs w:val="24"/>
          <w:lang w:val="x-none" w:eastAsia="x-none"/>
        </w:rPr>
        <w:t xml:space="preserve"> the solicitation number, any </w:t>
      </w:r>
      <w:r w:rsidR="00187248" w:rsidRPr="004D7614">
        <w:rPr>
          <w:sz w:val="24"/>
          <w:szCs w:val="24"/>
          <w:lang w:eastAsia="x-none"/>
        </w:rPr>
        <w:t xml:space="preserve">resulting </w:t>
      </w:r>
      <w:r w:rsidR="00187248" w:rsidRPr="004D7614">
        <w:rPr>
          <w:sz w:val="24"/>
          <w:szCs w:val="24"/>
          <w:lang w:val="x-none" w:eastAsia="x-none"/>
        </w:rPr>
        <w:t xml:space="preserve">single award contract over </w:t>
      </w:r>
      <w:r w:rsidR="00187248" w:rsidRPr="004D7614">
        <w:rPr>
          <w:sz w:val="24"/>
          <w:szCs w:val="24"/>
        </w:rPr>
        <w:t>the threshold at FAR 16.504(c)(1)(ii)(D)(</w:t>
      </w:r>
      <w:r w:rsidR="00187248" w:rsidRPr="004D7614">
        <w:rPr>
          <w:i/>
          <w:sz w:val="24"/>
          <w:szCs w:val="24"/>
        </w:rPr>
        <w:t>1</w:t>
      </w:r>
      <w:r w:rsidR="00187248" w:rsidRPr="004D7614">
        <w:rPr>
          <w:sz w:val="24"/>
          <w:szCs w:val="24"/>
        </w:rPr>
        <w:t>)</w:t>
      </w:r>
      <w:r w:rsidR="00187248" w:rsidRPr="004D7614">
        <w:rPr>
          <w:sz w:val="24"/>
          <w:szCs w:val="24"/>
          <w:lang w:val="x-none" w:eastAsia="x-none"/>
        </w:rPr>
        <w:t xml:space="preserve"> will be covered.</w:t>
      </w:r>
      <w:r w:rsidR="00187248" w:rsidRPr="004D7614">
        <w:rPr>
          <w:sz w:val="24"/>
          <w:szCs w:val="24"/>
          <w:lang w:eastAsia="x-none"/>
        </w:rPr>
        <w:t xml:space="preserve"> The D&amp;F shall include sufficient detail to fully support the application of one or more of the exceptions at FAR 16.504(c)(1)(ii)(D)(</w:t>
      </w:r>
      <w:r w:rsidR="00187248" w:rsidRPr="004D7614">
        <w:rPr>
          <w:i/>
          <w:sz w:val="24"/>
          <w:szCs w:val="24"/>
          <w:lang w:eastAsia="x-none"/>
        </w:rPr>
        <w:t>1</w:t>
      </w:r>
      <w:r w:rsidR="00187248" w:rsidRPr="004D7614">
        <w:rPr>
          <w:sz w:val="24"/>
          <w:szCs w:val="24"/>
          <w:lang w:eastAsia="x-none"/>
        </w:rPr>
        <w:t>) to the procurement.</w:t>
      </w:r>
    </w:p>
    <w:p w14:paraId="36361182" w14:textId="1B11428E" w:rsidR="00187248" w:rsidRPr="00464576" w:rsidRDefault="00DE0003" w:rsidP="00F54AA3">
      <w:pPr>
        <w:tabs>
          <w:tab w:val="left" w:pos="90"/>
        </w:tabs>
        <w:spacing w:after="240"/>
        <w:contextualSpacing/>
        <w:rPr>
          <w:sz w:val="24"/>
          <w:szCs w:val="24"/>
          <w:lang w:eastAsia="x-none"/>
        </w:rPr>
      </w:pP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00187248" w:rsidRPr="004D7614">
        <w:rPr>
          <w:sz w:val="24"/>
          <w:szCs w:val="24"/>
          <w:lang w:eastAsia="x-none"/>
        </w:rPr>
        <w:t>(</w:t>
      </w:r>
      <w:r w:rsidR="00187248" w:rsidRPr="004D7614">
        <w:rPr>
          <w:i/>
          <w:sz w:val="24"/>
          <w:szCs w:val="24"/>
          <w:lang w:eastAsia="x-none"/>
        </w:rPr>
        <w:t>B</w:t>
      </w:r>
      <w:r w:rsidR="00187248" w:rsidRPr="004D7614">
        <w:rPr>
          <w:sz w:val="24"/>
          <w:szCs w:val="24"/>
          <w:lang w:eastAsia="x-none"/>
        </w:rPr>
        <w:t>)</w:t>
      </w:r>
      <w:r w:rsidR="00187248" w:rsidRPr="004D7614">
        <w:rPr>
          <w:i/>
          <w:sz w:val="24"/>
          <w:szCs w:val="24"/>
          <w:lang w:eastAsia="x-none"/>
        </w:rPr>
        <w:t xml:space="preserve"> </w:t>
      </w:r>
      <w:r w:rsidR="00187248" w:rsidRPr="004D7614">
        <w:rPr>
          <w:sz w:val="24"/>
          <w:szCs w:val="24"/>
          <w:lang w:val="x-none" w:eastAsia="x-none"/>
        </w:rPr>
        <w:t>Fixed</w:t>
      </w:r>
      <w:r w:rsidR="00187248" w:rsidRPr="004D7614">
        <w:rPr>
          <w:sz w:val="24"/>
          <w:szCs w:val="24"/>
          <w:lang w:eastAsia="x-none"/>
        </w:rPr>
        <w:t>-</w:t>
      </w:r>
      <w:r w:rsidR="00187248" w:rsidRPr="004D7614">
        <w:rPr>
          <w:sz w:val="24"/>
          <w:szCs w:val="24"/>
          <w:lang w:val="x-none" w:eastAsia="x-none"/>
        </w:rPr>
        <w:t>price contracts utilizing an economic price adjustment or price redetermination clause qualify for th</w:t>
      </w:r>
      <w:r w:rsidR="00187248" w:rsidRPr="004D7614">
        <w:rPr>
          <w:sz w:val="24"/>
          <w:szCs w:val="24"/>
          <w:lang w:eastAsia="x-none"/>
        </w:rPr>
        <w:t>e</w:t>
      </w:r>
      <w:r w:rsidR="00187248" w:rsidRPr="004D7614">
        <w:rPr>
          <w:sz w:val="24"/>
          <w:szCs w:val="24"/>
          <w:lang w:val="x-none" w:eastAsia="x-none"/>
        </w:rPr>
        <w:t xml:space="preserve"> FAR 16.504</w:t>
      </w:r>
      <w:r w:rsidR="00187248" w:rsidRPr="004D7614">
        <w:rPr>
          <w:sz w:val="24"/>
          <w:szCs w:val="24"/>
          <w:lang w:eastAsia="x-none"/>
        </w:rPr>
        <w:t>(c)</w:t>
      </w:r>
      <w:r w:rsidR="00187248" w:rsidRPr="004D7614">
        <w:rPr>
          <w:sz w:val="24"/>
          <w:szCs w:val="24"/>
          <w:lang w:val="x-none" w:eastAsia="x-none"/>
        </w:rPr>
        <w:t>(1)(ii)(D)(</w:t>
      </w:r>
      <w:r w:rsidR="00187248" w:rsidRPr="004D7614">
        <w:rPr>
          <w:i/>
          <w:sz w:val="24"/>
          <w:szCs w:val="24"/>
          <w:lang w:val="x-none" w:eastAsia="x-none"/>
        </w:rPr>
        <w:t>1</w:t>
      </w:r>
      <w:r w:rsidR="00187248" w:rsidRPr="004D7614">
        <w:rPr>
          <w:sz w:val="24"/>
          <w:szCs w:val="24"/>
          <w:lang w:val="x-none" w:eastAsia="x-none"/>
        </w:rPr>
        <w:t>)(</w:t>
      </w:r>
      <w:r w:rsidR="00187248" w:rsidRPr="004D7614">
        <w:rPr>
          <w:i/>
          <w:sz w:val="24"/>
          <w:szCs w:val="24"/>
          <w:lang w:val="x-none" w:eastAsia="x-none"/>
        </w:rPr>
        <w:t>ii</w:t>
      </w:r>
      <w:r w:rsidR="00187248" w:rsidRPr="004D7614">
        <w:rPr>
          <w:sz w:val="24"/>
          <w:szCs w:val="24"/>
          <w:lang w:val="x-none" w:eastAsia="x-none"/>
        </w:rPr>
        <w:t>) exception for contracts providing only firm</w:t>
      </w:r>
      <w:r w:rsidR="00187248" w:rsidRPr="004D7614">
        <w:rPr>
          <w:sz w:val="24"/>
          <w:szCs w:val="24"/>
          <w:lang w:eastAsia="x-none"/>
        </w:rPr>
        <w:t>-</w:t>
      </w:r>
      <w:r w:rsidR="00187248" w:rsidRPr="004D7614">
        <w:rPr>
          <w:sz w:val="24"/>
          <w:szCs w:val="24"/>
          <w:lang w:val="x-none" w:eastAsia="x-none"/>
        </w:rPr>
        <w:t>fixed price task or delivery orders if the individual delivery or task orders under the contracts are firm-fixed priced using prices established in the contracts</w:t>
      </w:r>
      <w:commentRangeStart w:id="545"/>
      <w:r w:rsidR="00187248" w:rsidRPr="004D7614">
        <w:rPr>
          <w:sz w:val="24"/>
          <w:szCs w:val="24"/>
          <w:lang w:val="x-none" w:eastAsia="x-none"/>
        </w:rPr>
        <w:t>.</w:t>
      </w:r>
      <w:commentRangeEnd w:id="545"/>
      <w:r w:rsidR="00C3049E">
        <w:rPr>
          <w:rStyle w:val="CommentReference"/>
        </w:rPr>
        <w:commentReference w:id="545"/>
      </w:r>
      <w:commentRangeStart w:id="548"/>
      <w:r w:rsidR="00464576">
        <w:rPr>
          <w:sz w:val="24"/>
          <w:szCs w:val="24"/>
          <w:lang w:eastAsia="x-none"/>
        </w:rPr>
        <w:t xml:space="preserve"> </w:t>
      </w:r>
      <w:commentRangeEnd w:id="548"/>
      <w:r w:rsidR="00464576">
        <w:rPr>
          <w:rStyle w:val="CommentReference"/>
        </w:rPr>
        <w:commentReference w:id="548"/>
      </w:r>
    </w:p>
    <w:p w14:paraId="647E9A0A" w14:textId="208EF022" w:rsidR="00187248" w:rsidRPr="004B2670" w:rsidRDefault="00187248" w:rsidP="004B2670">
      <w:pPr>
        <w:pStyle w:val="Heading3"/>
        <w:rPr>
          <w:sz w:val="24"/>
          <w:szCs w:val="24"/>
        </w:rPr>
      </w:pPr>
      <w:bookmarkStart w:id="550" w:name="P16_505"/>
      <w:r w:rsidRPr="004B2670">
        <w:rPr>
          <w:sz w:val="24"/>
          <w:szCs w:val="24"/>
        </w:rPr>
        <w:t>16.505</w:t>
      </w:r>
      <w:bookmarkEnd w:id="550"/>
      <w:r w:rsidRPr="004B2670">
        <w:rPr>
          <w:sz w:val="24"/>
          <w:szCs w:val="24"/>
        </w:rPr>
        <w:t xml:space="preserve"> Ordering.</w:t>
      </w:r>
    </w:p>
    <w:p w14:paraId="67E86D43" w14:textId="1BBDDF84" w:rsidR="00187248" w:rsidRPr="004D7614" w:rsidRDefault="00187248" w:rsidP="00187248">
      <w:pPr>
        <w:rPr>
          <w:snapToGrid w:val="0"/>
          <w:sz w:val="24"/>
          <w:szCs w:val="24"/>
        </w:rPr>
      </w:pPr>
      <w:bookmarkStart w:id="551" w:name="P16_506"/>
      <w:r w:rsidRPr="004D7614">
        <w:rPr>
          <w:snapToGrid w:val="0"/>
          <w:sz w:val="24"/>
          <w:szCs w:val="24"/>
        </w:rPr>
        <w:t>(a)(S-90) The contracting officer shall issue a delivery order for any quantity ordered, including a quantity ordered concurrently with award of a basic contract.</w:t>
      </w:r>
    </w:p>
    <w:p w14:paraId="5AB4984D" w14:textId="414554F5" w:rsidR="00187248" w:rsidRPr="004D7614" w:rsidRDefault="00187248" w:rsidP="00187248">
      <w:pPr>
        <w:rPr>
          <w:sz w:val="24"/>
          <w:szCs w:val="24"/>
          <w:lang w:val="en"/>
        </w:rPr>
      </w:pPr>
      <w:r w:rsidRPr="004D7614">
        <w:rPr>
          <w:sz w:val="24"/>
          <w:szCs w:val="24"/>
          <w:lang w:val="en"/>
        </w:rPr>
        <w:t>(b)</w:t>
      </w:r>
      <w:r w:rsidRPr="004D7614">
        <w:rPr>
          <w:i/>
          <w:iCs/>
          <w:sz w:val="24"/>
          <w:szCs w:val="24"/>
          <w:lang w:val="en"/>
        </w:rPr>
        <w:t xml:space="preserve"> Orders under multiple-award contracts—</w:t>
      </w:r>
    </w:p>
    <w:p w14:paraId="5D43B091" w14:textId="255BB03B" w:rsidR="00187248" w:rsidRPr="004D7614" w:rsidRDefault="00DE0003" w:rsidP="00187248">
      <w:pPr>
        <w:tabs>
          <w:tab w:val="left" w:pos="2250"/>
        </w:tabs>
        <w:rPr>
          <w:rFonts w:eastAsia="Calibri"/>
          <w:snapToGrid w:val="0"/>
          <w:sz w:val="24"/>
          <w:szCs w:val="24"/>
        </w:rPr>
      </w:pPr>
      <w:r w:rsidRPr="004D7614">
        <w:rPr>
          <w:sz w:val="24"/>
          <w:szCs w:val="24"/>
          <w:lang w:val="en"/>
        </w:rPr>
        <w:tab/>
      </w:r>
      <w:r w:rsidR="00187248" w:rsidRPr="004D7614">
        <w:rPr>
          <w:sz w:val="24"/>
          <w:szCs w:val="24"/>
          <w:lang w:val="en"/>
        </w:rPr>
        <w:t>(8)</w:t>
      </w:r>
      <w:r w:rsidR="00187248" w:rsidRPr="004D7614">
        <w:rPr>
          <w:i/>
          <w:iCs/>
          <w:sz w:val="24"/>
          <w:szCs w:val="24"/>
          <w:lang w:val="en"/>
        </w:rPr>
        <w:t xml:space="preserve"> Task-order and delivery-order ombudsman</w:t>
      </w:r>
      <w:r w:rsidR="00187248" w:rsidRPr="004D7614">
        <w:rPr>
          <w:sz w:val="24"/>
          <w:szCs w:val="24"/>
          <w:lang w:val="en"/>
        </w:rPr>
        <w:t>.</w:t>
      </w:r>
      <w:r w:rsidR="00187248" w:rsidRPr="004D7614">
        <w:rPr>
          <w:rFonts w:eastAsia="Calibri"/>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w:t>
      </w:r>
      <w:r w:rsidR="00E537ED" w:rsidRPr="004D7614">
        <w:rPr>
          <w:rFonts w:eastAsia="Calibri"/>
          <w:snapToGrid w:val="0"/>
          <w:sz w:val="24"/>
          <w:szCs w:val="24"/>
        </w:rPr>
        <w:t xml:space="preserve">the ombudsman cannot resolve </w:t>
      </w:r>
      <w:r w:rsidR="00187248" w:rsidRPr="004D7614">
        <w:rPr>
          <w:rFonts w:eastAsia="Calibri"/>
          <w:snapToGrid w:val="0"/>
          <w:sz w:val="24"/>
          <w:szCs w:val="24"/>
        </w:rPr>
        <w:t>complaints at the procuring organization level, the ombudsman shall forward the complaint to the</w:t>
      </w:r>
      <w:r w:rsidR="00C22BB7" w:rsidRPr="004D7614">
        <w:rPr>
          <w:rFonts w:eastAsia="Calibri"/>
          <w:snapToGrid w:val="0"/>
          <w:sz w:val="24"/>
          <w:szCs w:val="24"/>
        </w:rPr>
        <w:t xml:space="preserve"> </w:t>
      </w:r>
      <w:r w:rsidR="00E537ED" w:rsidRPr="004D7614">
        <w:rPr>
          <w:rFonts w:eastAsia="Calibri"/>
          <w:snapToGrid w:val="0"/>
          <w:sz w:val="24"/>
          <w:szCs w:val="24"/>
        </w:rPr>
        <w:t>Program Manager for Competition, DLA Acquisition Operations Division.</w:t>
      </w:r>
      <w:commentRangeStart w:id="552"/>
      <w:r w:rsidR="00E537ED" w:rsidRPr="004D7614">
        <w:rPr>
          <w:rFonts w:eastAsia="Calibri"/>
          <w:snapToGrid w:val="0"/>
          <w:sz w:val="24"/>
          <w:szCs w:val="24"/>
        </w:rPr>
        <w:t xml:space="preserve"> </w:t>
      </w:r>
      <w:commentRangeEnd w:id="552"/>
      <w:r w:rsidR="00E537ED" w:rsidRPr="004D7614">
        <w:rPr>
          <w:rStyle w:val="CommentReference"/>
          <w:sz w:val="24"/>
          <w:szCs w:val="24"/>
        </w:rPr>
        <w:commentReference w:id="552"/>
      </w:r>
      <w:r w:rsidR="00E537ED" w:rsidRPr="004D7614">
        <w:rPr>
          <w:rFonts w:eastAsia="Calibri"/>
          <w:snapToGrid w:val="0"/>
          <w:sz w:val="24"/>
          <w:szCs w:val="24"/>
        </w:rPr>
        <w:t xml:space="preserve">The </w:t>
      </w:r>
      <w:r w:rsidR="00C22BB7" w:rsidRPr="004D7614">
        <w:rPr>
          <w:rFonts w:eastAsia="Calibri"/>
          <w:snapToGrid w:val="0"/>
          <w:sz w:val="24"/>
          <w:szCs w:val="24"/>
        </w:rPr>
        <w:t>DLA</w:t>
      </w:r>
      <w:r w:rsidR="00E537ED" w:rsidRPr="004D7614">
        <w:rPr>
          <w:rFonts w:eastAsia="Calibri"/>
          <w:snapToGrid w:val="0"/>
          <w:sz w:val="24"/>
          <w:szCs w:val="24"/>
        </w:rPr>
        <w:t xml:space="preserve"> competition advocate shall resolve the complaint.</w:t>
      </w:r>
      <w:r w:rsidR="00C22BB7" w:rsidRPr="004D7614">
        <w:rPr>
          <w:rFonts w:eastAsia="Calibri"/>
          <w:snapToGrid w:val="0"/>
          <w:sz w:val="24"/>
          <w:szCs w:val="24"/>
        </w:rPr>
        <w:t xml:space="preserve"> </w:t>
      </w:r>
      <w:r w:rsidR="00187248" w:rsidRPr="004D7614">
        <w:rPr>
          <w:rFonts w:eastAsia="Calibri"/>
          <w:snapToGrid w:val="0"/>
          <w:sz w:val="24"/>
          <w:szCs w:val="24"/>
        </w:rPr>
        <w:t>Each procuring organization shall develop procedures for execution of ombudsm</w:t>
      </w:r>
      <w:r w:rsidRPr="004D7614">
        <w:rPr>
          <w:rFonts w:eastAsia="Calibri"/>
          <w:snapToGrid w:val="0"/>
          <w:sz w:val="24"/>
          <w:szCs w:val="24"/>
        </w:rPr>
        <w:t>an duties and responsibilities.</w:t>
      </w:r>
    </w:p>
    <w:p w14:paraId="08D9886A" w14:textId="5F9C2349" w:rsidR="00187248" w:rsidRPr="004D7614" w:rsidRDefault="00187248" w:rsidP="00187248">
      <w:pPr>
        <w:rPr>
          <w:snapToGrid w:val="0"/>
          <w:sz w:val="24"/>
          <w:szCs w:val="24"/>
        </w:rPr>
      </w:pPr>
      <w:bookmarkStart w:id="553" w:name="P16_505_b_90_3"/>
      <w:bookmarkStart w:id="554" w:name="P16_505_b_90"/>
      <w:r w:rsidRPr="004D7614">
        <w:rPr>
          <w:snapToGrid w:val="0"/>
          <w:sz w:val="24"/>
          <w:szCs w:val="24"/>
        </w:rPr>
        <w:t>(c)</w:t>
      </w:r>
      <w:bookmarkEnd w:id="553"/>
      <w:bookmarkEnd w:id="554"/>
      <w:r w:rsidRPr="004D7614">
        <w:rPr>
          <w:snapToGrid w:val="0"/>
          <w:sz w:val="24"/>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14:paraId="1C5306E7" w14:textId="77777777" w:rsidR="00187248" w:rsidRPr="004D7614" w:rsidRDefault="00187248" w:rsidP="00187248">
      <w:pPr>
        <w:rPr>
          <w:b/>
          <w:sz w:val="24"/>
          <w:szCs w:val="24"/>
        </w:rPr>
      </w:pPr>
      <w:r w:rsidRPr="004D7614">
        <w:rPr>
          <w:b/>
          <w:sz w:val="24"/>
          <w:szCs w:val="24"/>
        </w:rPr>
        <w:t>*****</w:t>
      </w:r>
    </w:p>
    <w:p w14:paraId="383C8ED4" w14:textId="32A86E74" w:rsidR="00187248" w:rsidRPr="004D7614" w:rsidRDefault="00187248" w:rsidP="00187248">
      <w:pPr>
        <w:rPr>
          <w:strike/>
          <w:sz w:val="24"/>
          <w:szCs w:val="24"/>
        </w:rPr>
      </w:pPr>
      <w:r w:rsidRPr="004D7614">
        <w:rPr>
          <w:sz w:val="24"/>
          <w:szCs w:val="24"/>
        </w:rPr>
        <w:t>C10 Placement of Task or Delivery Orders Against Multiple Indefinite Delivery Contracts (</w:t>
      </w:r>
      <w:r w:rsidR="00CF01B6" w:rsidRPr="004D7614">
        <w:rPr>
          <w:sz w:val="24"/>
          <w:szCs w:val="24"/>
        </w:rPr>
        <w:t>AUG</w:t>
      </w:r>
      <w:r w:rsidRPr="004D7614">
        <w:rPr>
          <w:sz w:val="24"/>
          <w:szCs w:val="24"/>
        </w:rPr>
        <w:t xml:space="preserve"> 2017)</w:t>
      </w:r>
    </w:p>
    <w:p w14:paraId="06403CBA" w14:textId="6A1AF95E" w:rsidR="00187248" w:rsidRPr="004D7614" w:rsidRDefault="00187248" w:rsidP="00187248">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14:paraId="696659A6" w14:textId="52085F72" w:rsidR="00187248" w:rsidRPr="004D7614" w:rsidRDefault="00187248" w:rsidP="00187248">
      <w:pPr>
        <w:rPr>
          <w:snapToGrid w:val="0"/>
          <w:sz w:val="24"/>
          <w:szCs w:val="24"/>
        </w:rPr>
      </w:pPr>
      <w:r w:rsidRPr="004D7614">
        <w:rPr>
          <w:snapToGrid w:val="0"/>
          <w:sz w:val="24"/>
          <w:szCs w:val="24"/>
        </w:rPr>
        <w:t>(2) Task or delivery order placement procedure.</w:t>
      </w:r>
    </w:p>
    <w:p w14:paraId="168A2A58" w14:textId="5E12BFBC" w:rsidR="00187248" w:rsidRPr="004D7614" w:rsidRDefault="00DE0003" w:rsidP="00187248">
      <w:pPr>
        <w:rPr>
          <w:sz w:val="24"/>
          <w:szCs w:val="24"/>
        </w:rPr>
      </w:pPr>
      <w:r w:rsidRPr="004D7614">
        <w:rPr>
          <w:sz w:val="24"/>
          <w:szCs w:val="24"/>
        </w:rPr>
        <w:lastRenderedPageBreak/>
        <w:tab/>
      </w:r>
      <w:r w:rsidR="00187248"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14:paraId="4D87412B" w14:textId="269AED7D" w:rsidR="00187248" w:rsidRPr="004D7614" w:rsidRDefault="00DE0003" w:rsidP="00187248">
      <w:pPr>
        <w:rPr>
          <w:sz w:val="24"/>
          <w:szCs w:val="24"/>
        </w:rPr>
      </w:pPr>
      <w:r w:rsidRPr="004D7614">
        <w:rPr>
          <w:sz w:val="24"/>
          <w:szCs w:val="24"/>
        </w:rPr>
        <w:tab/>
      </w:r>
      <w:r w:rsidR="00187248"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00187248"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00187248"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14:paraId="58DBE83C" w14:textId="6F9A2223" w:rsidR="00187248" w:rsidRPr="004D7614" w:rsidRDefault="00187248" w:rsidP="00187248">
      <w:pPr>
        <w:rPr>
          <w:snapToGrid w:val="0"/>
          <w:sz w:val="24"/>
          <w:szCs w:val="24"/>
        </w:rPr>
      </w:pPr>
      <w:r w:rsidRPr="004D7614">
        <w:rPr>
          <w:snapToGrid w:val="0"/>
          <w:sz w:val="24"/>
          <w:szCs w:val="24"/>
        </w:rPr>
        <w:t xml:space="preserve">(3) Task and delivery order ombudsman. In accordance with </w:t>
      </w:r>
      <w:hyperlink r:id="rId230"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14:paraId="076928EE" w14:textId="77777777" w:rsidR="00187248" w:rsidRPr="004D7614" w:rsidRDefault="00187248" w:rsidP="00187248">
      <w:pPr>
        <w:rPr>
          <w:sz w:val="24"/>
          <w:szCs w:val="24"/>
        </w:rPr>
      </w:pPr>
      <w:r w:rsidRPr="004D7614">
        <w:rPr>
          <w:sz w:val="24"/>
          <w:szCs w:val="24"/>
        </w:rPr>
        <w:t>For DLA Aviation:</w:t>
      </w:r>
    </w:p>
    <w:p w14:paraId="6853F1D9" w14:textId="6EB14CCE" w:rsidR="00187248" w:rsidRPr="004D7614" w:rsidRDefault="00DE0003" w:rsidP="00187248">
      <w:pPr>
        <w:rPr>
          <w:sz w:val="24"/>
          <w:szCs w:val="24"/>
        </w:rPr>
      </w:pPr>
      <w:r w:rsidRPr="004D7614">
        <w:rPr>
          <w:sz w:val="24"/>
          <w:szCs w:val="24"/>
        </w:rPr>
        <w:t>DLA Aviation</w:t>
      </w:r>
    </w:p>
    <w:p w14:paraId="7772054B" w14:textId="77777777" w:rsidR="00187248" w:rsidRPr="004D7614" w:rsidRDefault="00187248" w:rsidP="00187248">
      <w:pPr>
        <w:rPr>
          <w:sz w:val="24"/>
          <w:szCs w:val="24"/>
        </w:rPr>
      </w:pPr>
      <w:r w:rsidRPr="004D7614">
        <w:rPr>
          <w:sz w:val="24"/>
          <w:szCs w:val="24"/>
        </w:rPr>
        <w:t>Competition Advocate, BPP</w:t>
      </w:r>
    </w:p>
    <w:p w14:paraId="6C420AED" w14:textId="77777777" w:rsidR="00187248" w:rsidRPr="004D7614" w:rsidRDefault="00187248" w:rsidP="00187248">
      <w:pPr>
        <w:rPr>
          <w:sz w:val="24"/>
          <w:szCs w:val="24"/>
        </w:rPr>
      </w:pPr>
      <w:r w:rsidRPr="004D7614">
        <w:rPr>
          <w:sz w:val="24"/>
          <w:szCs w:val="24"/>
        </w:rPr>
        <w:t>8000 Jefferson Davis Highway</w:t>
      </w:r>
    </w:p>
    <w:p w14:paraId="3CAA0987" w14:textId="77777777" w:rsidR="00187248" w:rsidRPr="004D7614" w:rsidRDefault="00187248" w:rsidP="00187248">
      <w:pPr>
        <w:rPr>
          <w:sz w:val="24"/>
          <w:szCs w:val="24"/>
          <w:lang w:val="fr-FR"/>
        </w:rPr>
      </w:pPr>
      <w:r w:rsidRPr="004D7614">
        <w:rPr>
          <w:sz w:val="24"/>
          <w:szCs w:val="24"/>
          <w:lang w:val="fr-FR"/>
        </w:rPr>
        <w:t>Richmond, Virginia 23297-5124</w:t>
      </w:r>
    </w:p>
    <w:p w14:paraId="623C5B61" w14:textId="77777777" w:rsidR="00187248" w:rsidRPr="004D7614" w:rsidRDefault="00187248" w:rsidP="00187248">
      <w:pPr>
        <w:rPr>
          <w:sz w:val="24"/>
          <w:szCs w:val="24"/>
        </w:rPr>
      </w:pPr>
      <w:r w:rsidRPr="004D7614">
        <w:rPr>
          <w:sz w:val="24"/>
          <w:szCs w:val="24"/>
        </w:rPr>
        <w:t>For DLA Troop Support’s construction and equipment, clothing and textile, subsistence, and medical supply chains:</w:t>
      </w:r>
    </w:p>
    <w:p w14:paraId="408A8230" w14:textId="503E042E" w:rsidR="00187248" w:rsidRPr="004D7614" w:rsidRDefault="00DE0003" w:rsidP="00187248">
      <w:pPr>
        <w:rPr>
          <w:sz w:val="24"/>
          <w:szCs w:val="24"/>
        </w:rPr>
      </w:pPr>
      <w:r w:rsidRPr="004D7614">
        <w:rPr>
          <w:sz w:val="24"/>
          <w:szCs w:val="24"/>
        </w:rPr>
        <w:t>DLA Troop Support</w:t>
      </w:r>
    </w:p>
    <w:p w14:paraId="1CB13F23" w14:textId="77777777" w:rsidR="00187248" w:rsidRPr="004D7614" w:rsidRDefault="00187248" w:rsidP="00187248">
      <w:pPr>
        <w:rPr>
          <w:sz w:val="24"/>
          <w:szCs w:val="24"/>
        </w:rPr>
      </w:pPr>
      <w:r w:rsidRPr="004D7614">
        <w:rPr>
          <w:sz w:val="24"/>
          <w:szCs w:val="24"/>
        </w:rPr>
        <w:t>Competition Advocate, BPA</w:t>
      </w:r>
    </w:p>
    <w:p w14:paraId="56CFD112" w14:textId="77777777" w:rsidR="00187248" w:rsidRPr="004D7614" w:rsidRDefault="00187248" w:rsidP="00187248">
      <w:pPr>
        <w:rPr>
          <w:sz w:val="24"/>
          <w:szCs w:val="24"/>
        </w:rPr>
      </w:pPr>
      <w:r w:rsidRPr="004D7614">
        <w:rPr>
          <w:sz w:val="24"/>
          <w:szCs w:val="24"/>
        </w:rPr>
        <w:t>700 Robbins Avenue</w:t>
      </w:r>
    </w:p>
    <w:p w14:paraId="7D947195" w14:textId="77777777" w:rsidR="00187248" w:rsidRPr="004D7614" w:rsidRDefault="00187248" w:rsidP="00187248">
      <w:pPr>
        <w:rPr>
          <w:sz w:val="24"/>
          <w:szCs w:val="24"/>
        </w:rPr>
      </w:pPr>
      <w:r w:rsidRPr="004D7614">
        <w:rPr>
          <w:sz w:val="24"/>
          <w:szCs w:val="24"/>
        </w:rPr>
        <w:t>Philadelphia, Pennsylvania 19111-5096</w:t>
      </w:r>
    </w:p>
    <w:p w14:paraId="42D65D5C" w14:textId="77777777" w:rsidR="00187248" w:rsidRPr="004D7614" w:rsidRDefault="00187248" w:rsidP="00187248">
      <w:pPr>
        <w:rPr>
          <w:sz w:val="24"/>
          <w:szCs w:val="24"/>
        </w:rPr>
      </w:pPr>
      <w:r w:rsidRPr="004D7614">
        <w:rPr>
          <w:sz w:val="24"/>
          <w:szCs w:val="24"/>
        </w:rPr>
        <w:t>For DLA Land and Maritime:</w:t>
      </w:r>
    </w:p>
    <w:p w14:paraId="34C8728E" w14:textId="36C1D385" w:rsidR="00187248" w:rsidRPr="004D7614" w:rsidRDefault="00DE0003" w:rsidP="00187248">
      <w:pPr>
        <w:rPr>
          <w:sz w:val="24"/>
          <w:szCs w:val="24"/>
        </w:rPr>
      </w:pPr>
      <w:r w:rsidRPr="004D7614">
        <w:rPr>
          <w:sz w:val="24"/>
          <w:szCs w:val="24"/>
        </w:rPr>
        <w:t>DLA Land and Maritime</w:t>
      </w:r>
    </w:p>
    <w:p w14:paraId="08DF8D27" w14:textId="669728FE" w:rsidR="00187248" w:rsidRPr="004D7614" w:rsidRDefault="00DE0003" w:rsidP="00187248">
      <w:pPr>
        <w:rPr>
          <w:sz w:val="24"/>
          <w:szCs w:val="24"/>
        </w:rPr>
      </w:pPr>
      <w:r w:rsidRPr="004D7614">
        <w:rPr>
          <w:sz w:val="24"/>
          <w:szCs w:val="24"/>
        </w:rPr>
        <w:t>Competition Advocate</w:t>
      </w:r>
    </w:p>
    <w:p w14:paraId="0336C34D" w14:textId="66A1A35B" w:rsidR="00187248" w:rsidRPr="004D7614" w:rsidRDefault="00187248" w:rsidP="00187248">
      <w:pPr>
        <w:rPr>
          <w:sz w:val="24"/>
          <w:szCs w:val="24"/>
        </w:rPr>
      </w:pPr>
      <w:r w:rsidRPr="004D7614">
        <w:rPr>
          <w:rFonts w:eastAsia="Courier New"/>
          <w:sz w:val="24"/>
          <w:szCs w:val="24"/>
        </w:rPr>
        <w:t xml:space="preserve">Post Office (P.O.) </w:t>
      </w:r>
      <w:r w:rsidR="00DE0003" w:rsidRPr="004D7614">
        <w:rPr>
          <w:sz w:val="24"/>
          <w:szCs w:val="24"/>
        </w:rPr>
        <w:t>Box 3990</w:t>
      </w:r>
    </w:p>
    <w:p w14:paraId="66EF01F0" w14:textId="77777777" w:rsidR="00187248" w:rsidRPr="004D7614" w:rsidRDefault="00187248" w:rsidP="00187248">
      <w:pPr>
        <w:rPr>
          <w:sz w:val="24"/>
          <w:szCs w:val="24"/>
        </w:rPr>
      </w:pPr>
      <w:r w:rsidRPr="004D7614">
        <w:rPr>
          <w:sz w:val="24"/>
          <w:szCs w:val="24"/>
        </w:rPr>
        <w:t>Columbus, Ohio 43218-3990</w:t>
      </w:r>
    </w:p>
    <w:p w14:paraId="44816E2D" w14:textId="4E4C0A56" w:rsidR="00187248" w:rsidRPr="004D7614" w:rsidRDefault="00187248" w:rsidP="004B2670">
      <w:pPr>
        <w:spacing w:after="240"/>
        <w:rPr>
          <w:sz w:val="24"/>
          <w:szCs w:val="24"/>
        </w:rPr>
      </w:pPr>
      <w:r w:rsidRPr="004D7614">
        <w:rPr>
          <w:sz w:val="24"/>
          <w:szCs w:val="24"/>
        </w:rPr>
        <w:t>*****</w:t>
      </w:r>
    </w:p>
    <w:p w14:paraId="346C9023" w14:textId="002F78CF" w:rsidR="00187248" w:rsidRPr="004B2670" w:rsidRDefault="00187248" w:rsidP="004B2670">
      <w:pPr>
        <w:pStyle w:val="Heading3"/>
        <w:rPr>
          <w:sz w:val="24"/>
          <w:szCs w:val="24"/>
        </w:rPr>
      </w:pPr>
      <w:bookmarkStart w:id="555" w:name="P16_590"/>
      <w:bookmarkEnd w:id="551"/>
      <w:r w:rsidRPr="004B2670">
        <w:rPr>
          <w:sz w:val="24"/>
          <w:szCs w:val="24"/>
        </w:rPr>
        <w:t>16.590</w:t>
      </w:r>
      <w:bookmarkEnd w:id="555"/>
      <w:r w:rsidRPr="004B2670">
        <w:rPr>
          <w:sz w:val="24"/>
          <w:szCs w:val="24"/>
        </w:rPr>
        <w:t xml:space="preserve"> Procurement notes.</w:t>
      </w:r>
    </w:p>
    <w:p w14:paraId="43E255BF" w14:textId="07D7DB76" w:rsidR="00187248" w:rsidRPr="004D7614" w:rsidRDefault="00187248" w:rsidP="00187248">
      <w:pPr>
        <w:rPr>
          <w:sz w:val="24"/>
          <w:szCs w:val="24"/>
        </w:rPr>
      </w:pPr>
      <w:r w:rsidRPr="004D7614">
        <w:rPr>
          <w:sz w:val="24"/>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14:paraId="5D0061B8" w14:textId="551BBCA0" w:rsidR="00187248" w:rsidRPr="004D7614" w:rsidRDefault="00DE0003"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(1) The contracting officer shall address competition requirements before new items may be added to a contract.</w:t>
      </w:r>
    </w:p>
    <w:p w14:paraId="72B1A7CF" w14:textId="3B713A8A" w:rsidR="00187248" w:rsidRPr="004D7614" w:rsidRDefault="00DE0003"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 xml:space="preserve">(2) The contracting officer shall prepare a scope of contract statement in the solicitation and resulting contract to clearly establish the Government’s intentions and rights under the contract. </w:t>
      </w:r>
      <w:r w:rsidR="00187248" w:rsidRPr="004D7614">
        <w:rPr>
          <w:rFonts w:eastAsia="Calibri"/>
          <w:snapToGrid w:val="0"/>
          <w:sz w:val="24"/>
          <w:szCs w:val="24"/>
        </w:rPr>
        <w:lastRenderedPageBreak/>
        <w:t>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w:t>
      </w:r>
      <w:r w:rsidR="00187248" w:rsidRPr="004D7614">
        <w:rPr>
          <w:snapToGrid w:val="0"/>
          <w:sz w:val="24"/>
          <w:szCs w:val="24"/>
        </w:rPr>
        <w:t xml:space="preserve">ontracting officers </w:t>
      </w:r>
      <w:r w:rsidR="00187248" w:rsidRPr="004D7614">
        <w:rPr>
          <w:rFonts w:eastAsia="Calibri"/>
          <w:snapToGrid w:val="0"/>
          <w:sz w:val="24"/>
          <w:szCs w:val="24"/>
        </w:rPr>
        <w:t>have flexibility in defining contract scope but must be</w:t>
      </w:r>
      <w:r w:rsidRPr="004D7614">
        <w:rPr>
          <w:rFonts w:eastAsia="Calibri"/>
          <w:snapToGrid w:val="0"/>
          <w:sz w:val="24"/>
          <w:szCs w:val="24"/>
        </w:rPr>
        <w:t xml:space="preserve"> careful to avoid ambiguities.</w:t>
      </w:r>
    </w:p>
    <w:p w14:paraId="247F937B" w14:textId="77777777" w:rsidR="00187248" w:rsidRPr="004D7614" w:rsidRDefault="00187248" w:rsidP="00187248">
      <w:pPr>
        <w:rPr>
          <w:sz w:val="24"/>
          <w:szCs w:val="24"/>
        </w:rPr>
      </w:pPr>
      <w:bookmarkStart w:id="556" w:name="OLE_LINK13"/>
      <w:bookmarkStart w:id="557" w:name="OLE_LINK14"/>
      <w:r w:rsidRPr="004D7614">
        <w:rPr>
          <w:sz w:val="24"/>
          <w:szCs w:val="24"/>
        </w:rPr>
        <w:t>*****</w:t>
      </w:r>
    </w:p>
    <w:p w14:paraId="4D49A316" w14:textId="1ED8C490" w:rsidR="00187248" w:rsidRPr="004D7614" w:rsidRDefault="00187248" w:rsidP="00A44BDB">
      <w:pPr>
        <w:rPr>
          <w:caps/>
          <w:sz w:val="24"/>
          <w:szCs w:val="24"/>
        </w:rPr>
      </w:pPr>
      <w:r w:rsidRPr="004D7614">
        <w:rPr>
          <w:sz w:val="24"/>
          <w:szCs w:val="24"/>
        </w:rPr>
        <w:t>L27 Addition and Deletion of Items</w:t>
      </w:r>
      <w:r w:rsidRPr="004D7614">
        <w:rPr>
          <w:caps/>
          <w:sz w:val="24"/>
          <w:szCs w:val="24"/>
        </w:rPr>
        <w:t xml:space="preserve"> (</w:t>
      </w:r>
      <w:r w:rsidR="00CF01B6" w:rsidRPr="004D7614">
        <w:rPr>
          <w:caps/>
          <w:sz w:val="24"/>
          <w:szCs w:val="24"/>
        </w:rPr>
        <w:t>AUG</w:t>
      </w:r>
      <w:r w:rsidRPr="004D7614">
        <w:rPr>
          <w:caps/>
          <w:sz w:val="24"/>
          <w:szCs w:val="24"/>
        </w:rPr>
        <w:t xml:space="preserve"> 2017)</w:t>
      </w:r>
    </w:p>
    <w:p w14:paraId="1D024ED2" w14:textId="3C23C1F2" w:rsidR="00187248" w:rsidRPr="004D7614" w:rsidRDefault="00187248" w:rsidP="00187248">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14:paraId="7C96A13B" w14:textId="3CECE64D" w:rsidR="00187248" w:rsidRPr="004D7614" w:rsidRDefault="00187248" w:rsidP="00187248">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w:t>
      </w:r>
      <w:r w:rsidR="00DE0003" w:rsidRPr="004D7614">
        <w:rPr>
          <w:snapToGrid w:val="0"/>
          <w:sz w:val="24"/>
          <w:szCs w:val="24"/>
        </w:rPr>
        <w:t>or to addition to the contract.</w:t>
      </w:r>
    </w:p>
    <w:p w14:paraId="39B4578F" w14:textId="63F88504" w:rsidR="00187248" w:rsidRPr="004D7614" w:rsidRDefault="00187248" w:rsidP="00187248">
      <w:pPr>
        <w:rPr>
          <w:snapToGrid w:val="0"/>
          <w:sz w:val="24"/>
          <w:szCs w:val="24"/>
        </w:rPr>
      </w:pPr>
      <w:r w:rsidRPr="004D7614">
        <w:rPr>
          <w:snapToGrid w:val="0"/>
          <w:sz w:val="24"/>
          <w:szCs w:val="24"/>
        </w:rPr>
        <w:t>(3) Discontinued items:</w:t>
      </w:r>
    </w:p>
    <w:p w14:paraId="568FDDFE" w14:textId="2C24E6E2" w:rsidR="00187248" w:rsidRPr="004D7614" w:rsidRDefault="00DE0003" w:rsidP="00187248">
      <w:pPr>
        <w:rPr>
          <w:sz w:val="24"/>
          <w:szCs w:val="24"/>
        </w:rPr>
      </w:pPr>
      <w:r w:rsidRPr="004D7614">
        <w:rPr>
          <w:sz w:val="24"/>
          <w:szCs w:val="24"/>
        </w:rPr>
        <w:tab/>
      </w:r>
      <w:r w:rsidR="00187248"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w:t>
      </w:r>
      <w:r w:rsidRPr="004D7614">
        <w:rPr>
          <w:sz w:val="24"/>
          <w:szCs w:val="24"/>
        </w:rPr>
        <w:t>odify the contract accordingly.</w:t>
      </w:r>
    </w:p>
    <w:p w14:paraId="68443954" w14:textId="6CF3BC88" w:rsidR="00187248" w:rsidRPr="004D7614" w:rsidRDefault="00DE0003" w:rsidP="00187248">
      <w:pPr>
        <w:rPr>
          <w:sz w:val="24"/>
          <w:szCs w:val="24"/>
        </w:rPr>
      </w:pPr>
      <w:r w:rsidRPr="004D7614">
        <w:rPr>
          <w:sz w:val="24"/>
          <w:szCs w:val="24"/>
        </w:rPr>
        <w:tab/>
      </w:r>
      <w:r w:rsidR="00187248"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14:paraId="1C58467A" w14:textId="77777777" w:rsidR="00187248" w:rsidRPr="004D7614" w:rsidRDefault="00187248" w:rsidP="00187248">
      <w:pPr>
        <w:rPr>
          <w:sz w:val="24"/>
          <w:szCs w:val="24"/>
        </w:rPr>
      </w:pPr>
      <w:r w:rsidRPr="004D7614">
        <w:rPr>
          <w:sz w:val="24"/>
          <w:szCs w:val="24"/>
        </w:rPr>
        <w:t>*****</w:t>
      </w:r>
    </w:p>
    <w:bookmarkEnd w:id="556"/>
    <w:bookmarkEnd w:id="557"/>
    <w:p w14:paraId="01946C93" w14:textId="5C9691FE" w:rsidR="00187248" w:rsidRPr="004D7614" w:rsidRDefault="00187248" w:rsidP="00187248">
      <w:pPr>
        <w:rPr>
          <w:sz w:val="24"/>
          <w:szCs w:val="24"/>
        </w:rPr>
      </w:pPr>
      <w:r w:rsidRPr="004D7614">
        <w:rPr>
          <w:b/>
          <w:sz w:val="24"/>
          <w:szCs w:val="24"/>
        </w:rPr>
        <w:t>(</w:t>
      </w:r>
      <w:r w:rsidRPr="004D7614">
        <w:rPr>
          <w:sz w:val="24"/>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14:paraId="3615E3FF" w14:textId="77777777" w:rsidR="00187248" w:rsidRPr="00323F95" w:rsidRDefault="00187248" w:rsidP="00187248">
      <w:pPr>
        <w:rPr>
          <w:sz w:val="24"/>
          <w:szCs w:val="24"/>
        </w:rPr>
      </w:pPr>
      <w:r w:rsidRPr="00323F95">
        <w:rPr>
          <w:sz w:val="24"/>
          <w:szCs w:val="24"/>
        </w:rPr>
        <w:t>*****</w:t>
      </w:r>
    </w:p>
    <w:p w14:paraId="00D88801" w14:textId="0E39D0D2" w:rsidR="00187248" w:rsidRPr="00323F95" w:rsidRDefault="00187248" w:rsidP="00A44BDB">
      <w:pPr>
        <w:rPr>
          <w:sz w:val="24"/>
          <w:szCs w:val="24"/>
        </w:rPr>
      </w:pPr>
      <w:r w:rsidRPr="00323F95">
        <w:rPr>
          <w:bCs/>
          <w:sz w:val="24"/>
          <w:szCs w:val="24"/>
        </w:rPr>
        <w:t xml:space="preserve">C12 </w:t>
      </w:r>
      <w:r w:rsidRPr="00323F95">
        <w:rPr>
          <w:sz w:val="24"/>
          <w:szCs w:val="24"/>
        </w:rPr>
        <w:t>Pricing of Delivery Orders with Quantity Increments (</w:t>
      </w:r>
      <w:r w:rsidR="00CF01B6" w:rsidRPr="00323F95">
        <w:rPr>
          <w:sz w:val="24"/>
          <w:szCs w:val="24"/>
        </w:rPr>
        <w:t>AUG</w:t>
      </w:r>
      <w:r w:rsidRPr="00323F95">
        <w:rPr>
          <w:sz w:val="24"/>
          <w:szCs w:val="24"/>
        </w:rPr>
        <w:t xml:space="preserve"> 2017)</w:t>
      </w:r>
    </w:p>
    <w:p w14:paraId="0DE64F8E" w14:textId="0DE47436" w:rsidR="00187248" w:rsidRPr="00323F95" w:rsidRDefault="00187248" w:rsidP="00187248">
      <w:pPr>
        <w:rPr>
          <w:snapToGrid w:val="0"/>
          <w:sz w:val="24"/>
          <w:szCs w:val="24"/>
        </w:rPr>
      </w:pPr>
      <w:r w:rsidRPr="00323F95">
        <w:rPr>
          <w:snapToGrid w:val="0"/>
          <w:sz w:val="24"/>
          <w:szCs w:val="24"/>
        </w:rPr>
        <w:t>(a) In pricing delivery orders requiring delivery of one national stock number (NSN) to multiple destinations, the Government will determine the price for each destination as follows, depending on the box checked:</w:t>
      </w:r>
    </w:p>
    <w:p w14:paraId="5786AF1C"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5A1C85">
        <w:rPr>
          <w:sz w:val="24"/>
          <w:szCs w:val="24"/>
        </w:rPr>
      </w:r>
      <w:r w:rsidR="005A1C85">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14:paraId="64F8B72C"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5A1C85">
        <w:rPr>
          <w:sz w:val="24"/>
          <w:szCs w:val="24"/>
        </w:rPr>
      </w:r>
      <w:r w:rsidR="005A1C85">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14:paraId="34980E05" w14:textId="6AD763CB" w:rsidR="00187248" w:rsidRPr="00323F95" w:rsidRDefault="00187248" w:rsidP="00187248">
      <w:pPr>
        <w:rPr>
          <w:snapToGrid w:val="0"/>
          <w:sz w:val="24"/>
          <w:szCs w:val="24"/>
        </w:rPr>
      </w:pPr>
      <w:r w:rsidRPr="00323F95">
        <w:rPr>
          <w:snapToGrid w:val="0"/>
          <w:sz w:val="24"/>
          <w:szCs w:val="24"/>
        </w:rPr>
        <w:lastRenderedPageBreak/>
        <w:t>(b) If this solicitation or contract contains a provision for placement of orders through an electronic ordering system, the Government will determine unit prices for those orders as follows, depending on the box checked:</w:t>
      </w:r>
    </w:p>
    <w:p w14:paraId="485E9308"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5A1C85">
        <w:rPr>
          <w:sz w:val="24"/>
          <w:szCs w:val="24"/>
        </w:rPr>
      </w:r>
      <w:r w:rsidR="005A1C85">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14:paraId="6F3B831A"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5A1C85">
        <w:rPr>
          <w:sz w:val="24"/>
          <w:szCs w:val="24"/>
        </w:rPr>
      </w:r>
      <w:r w:rsidR="005A1C85">
        <w:rPr>
          <w:sz w:val="24"/>
          <w:szCs w:val="24"/>
        </w:rPr>
        <w:fldChar w:fldCharType="separate"/>
      </w:r>
      <w:r w:rsidRPr="00323F95">
        <w:rPr>
          <w:sz w:val="24"/>
          <w:szCs w:val="24"/>
        </w:rPr>
        <w:fldChar w:fldCharType="end"/>
      </w:r>
      <w:r w:rsidRPr="00323F95">
        <w:rPr>
          <w:sz w:val="24"/>
          <w:szCs w:val="24"/>
        </w:rPr>
        <w:t xml:space="preserve"> (2) The quantity of each individual order.</w:t>
      </w:r>
    </w:p>
    <w:p w14:paraId="59217D8C" w14:textId="794E22A5" w:rsidR="00187248" w:rsidRPr="00323F95" w:rsidRDefault="00187248" w:rsidP="00187248">
      <w:pPr>
        <w:rPr>
          <w:snapToGrid w:val="0"/>
          <w:sz w:val="24"/>
          <w:szCs w:val="24"/>
        </w:rPr>
      </w:pPr>
      <w:r w:rsidRPr="00323F95">
        <w:rPr>
          <w:snapToGrid w:val="0"/>
          <w:sz w:val="24"/>
          <w:szCs w:val="24"/>
        </w:rPr>
        <w:t>(c) The minimum quantity to be ordered, per destination, will be the minimum ordering range quantity if specified in section B of the solicitation or contract for each item.</w:t>
      </w:r>
    </w:p>
    <w:p w14:paraId="74DA3C7F" w14:textId="77777777" w:rsidR="00187248" w:rsidRPr="004D7614" w:rsidRDefault="00187248" w:rsidP="00D72AC6">
      <w:pPr>
        <w:spacing w:after="240"/>
        <w:rPr>
          <w:sz w:val="24"/>
          <w:szCs w:val="24"/>
        </w:rPr>
      </w:pPr>
      <w:r w:rsidRPr="00323F95">
        <w:rPr>
          <w:sz w:val="24"/>
          <w:szCs w:val="24"/>
        </w:rPr>
        <w:t>*****</w:t>
      </w:r>
    </w:p>
    <w:p w14:paraId="4914D8CD" w14:textId="77777777" w:rsidR="00A44BDB" w:rsidRPr="004D7614" w:rsidRDefault="00A44BDB" w:rsidP="00087DF3">
      <w:pPr>
        <w:pStyle w:val="Heading2"/>
        <w:spacing w:after="240"/>
      </w:pPr>
      <w:bookmarkStart w:id="558" w:name="Part17"/>
      <w:bookmarkEnd w:id="558"/>
      <w:r w:rsidRPr="004D7614">
        <w:t>SUBPART 16.6 – TIME-AND-MATERIALS, LABOR-HOUR, AND LETTER CONTRACTS</w:t>
      </w:r>
    </w:p>
    <w:p w14:paraId="5DB39924" w14:textId="273E0D4A" w:rsidR="00A44BDB" w:rsidRPr="004B2670" w:rsidRDefault="00A44BDB" w:rsidP="004B2670">
      <w:pPr>
        <w:pStyle w:val="Heading3"/>
        <w:rPr>
          <w:sz w:val="24"/>
          <w:szCs w:val="24"/>
        </w:rPr>
      </w:pPr>
      <w:bookmarkStart w:id="559" w:name="P16_601"/>
      <w:r w:rsidRPr="004B2670">
        <w:rPr>
          <w:sz w:val="24"/>
          <w:szCs w:val="24"/>
        </w:rPr>
        <w:t>16.601</w:t>
      </w:r>
      <w:bookmarkEnd w:id="559"/>
      <w:r w:rsidRPr="004B2670">
        <w:rPr>
          <w:sz w:val="24"/>
          <w:szCs w:val="24"/>
        </w:rPr>
        <w:t xml:space="preserve"> Time-and-materials contracts.</w:t>
      </w:r>
    </w:p>
    <w:p w14:paraId="4E06D2CB" w14:textId="033C5229" w:rsidR="00A44BDB" w:rsidRPr="004D7614" w:rsidRDefault="00A44BDB" w:rsidP="00A44BDB">
      <w:pPr>
        <w:rPr>
          <w:snapToGrid w:val="0"/>
          <w:sz w:val="24"/>
          <w:szCs w:val="24"/>
        </w:rPr>
      </w:pPr>
      <w:r w:rsidRPr="004D7614">
        <w:rPr>
          <w:snapToGrid w:val="0"/>
          <w:sz w:val="24"/>
          <w:szCs w:val="24"/>
        </w:rPr>
        <w:t xml:space="preserve">(d) Limitations. </w:t>
      </w:r>
    </w:p>
    <w:p w14:paraId="76D191FB" w14:textId="0ADA1C32"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(S-90) The contracting officer shall include “not to exceed” price ceilings in each option and delivery order.</w:t>
      </w:r>
    </w:p>
    <w:p w14:paraId="60DA3B06" w14:textId="5E517186"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 xml:space="preserve">(S-91) Contracting officers shall migrate time-and-material and labor-hour (T&amp;M/LH) vehicles to other contract types, preferably a fixed- price arrangement, when the service becomes repetitive </w:t>
      </w:r>
      <w:r w:rsidRPr="004D7614">
        <w:rPr>
          <w:snapToGrid w:val="0"/>
          <w:sz w:val="24"/>
          <w:szCs w:val="24"/>
        </w:rPr>
        <w:t>and more predictable in nature.</w:t>
      </w:r>
    </w:p>
    <w:p w14:paraId="2F17444D" w14:textId="5C6182D2"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14:paraId="354AA1C0"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231"/>
          <w:headerReference w:type="default" r:id="rId232"/>
          <w:footerReference w:type="even" r:id="rId233"/>
          <w:footerReference w:type="default" r:id="rId234"/>
          <w:pgSz w:w="12240" w:h="15840"/>
          <w:pgMar w:top="1440" w:right="1440" w:bottom="1440" w:left="1440" w:header="720" w:footer="720" w:gutter="0"/>
          <w:cols w:space="720"/>
          <w:docGrid w:linePitch="299"/>
        </w:sectPr>
      </w:pPr>
      <w:r w:rsidRPr="004D7614">
        <w:rPr>
          <w:b/>
          <w:sz w:val="24"/>
          <w:szCs w:val="24"/>
        </w:rPr>
        <w:br w:type="page"/>
      </w:r>
    </w:p>
    <w:p w14:paraId="183B7DDA" w14:textId="03886CCB" w:rsidR="007B4423" w:rsidRPr="00F57E82" w:rsidRDefault="007B4423" w:rsidP="00045233">
      <w:pPr>
        <w:pStyle w:val="Heading1"/>
        <w:rPr>
          <w:sz w:val="24"/>
          <w:szCs w:val="24"/>
        </w:rPr>
      </w:pPr>
      <w:bookmarkStart w:id="560" w:name="P17"/>
      <w:r w:rsidRPr="00F57E82">
        <w:rPr>
          <w:sz w:val="24"/>
          <w:szCs w:val="24"/>
        </w:rPr>
        <w:lastRenderedPageBreak/>
        <w:t>PART 17 – SPECIAL CONTRACTING METHODS</w:t>
      </w:r>
      <w:commentRangeStart w:id="561"/>
      <w:commentRangeEnd w:id="561"/>
      <w:r w:rsidRPr="00F57E82">
        <w:rPr>
          <w:rStyle w:val="CommentReference"/>
          <w:sz w:val="24"/>
          <w:szCs w:val="24"/>
        </w:rPr>
        <w:commentReference w:id="561"/>
      </w:r>
    </w:p>
    <w:p w14:paraId="3F0B4063" w14:textId="77777777" w:rsidR="005C6C71" w:rsidRPr="00CD6247" w:rsidRDefault="005C6C71" w:rsidP="005C6C71">
      <w:pPr>
        <w:widowControl w:val="0"/>
        <w:spacing w:after="240"/>
        <w:jc w:val="center"/>
        <w:rPr>
          <w:i/>
          <w:sz w:val="24"/>
          <w:szCs w:val="24"/>
        </w:rPr>
      </w:pPr>
      <w:bookmarkStart w:id="562" w:name="(Revised_June_27,_2014_through_PROCLTR_2"/>
      <w:bookmarkEnd w:id="560"/>
      <w:bookmarkEnd w:id="562"/>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21-15</w:t>
      </w:r>
      <w:r w:rsidRPr="00CD6247">
        <w:rPr>
          <w:i/>
          <w:sz w:val="24"/>
          <w:szCs w:val="24"/>
        </w:rPr>
        <w:t>)</w:t>
      </w:r>
    </w:p>
    <w:p w14:paraId="30CEB4F1" w14:textId="77777777" w:rsidR="00CD05C0" w:rsidRPr="00CD6247" w:rsidRDefault="00CD05C0" w:rsidP="00CD05C0">
      <w:pPr>
        <w:widowControl w:val="0"/>
        <w:jc w:val="center"/>
        <w:rPr>
          <w:rFonts w:eastAsia="Calibri"/>
          <w:b/>
          <w:sz w:val="24"/>
          <w:szCs w:val="24"/>
        </w:rPr>
      </w:pPr>
      <w:r w:rsidRPr="00CD6247">
        <w:rPr>
          <w:rFonts w:eastAsia="Calibri"/>
          <w:b/>
          <w:sz w:val="24"/>
          <w:szCs w:val="24"/>
        </w:rPr>
        <w:t>TABLE OF CONTENTS</w:t>
      </w:r>
    </w:p>
    <w:p w14:paraId="050052A1" w14:textId="77777777" w:rsidR="00CD05C0" w:rsidRPr="00CD6247" w:rsidRDefault="00CD05C0" w:rsidP="00CD05C0">
      <w:pPr>
        <w:widowControl w:val="0"/>
        <w:rPr>
          <w:b/>
          <w:sz w:val="24"/>
          <w:szCs w:val="24"/>
        </w:rPr>
      </w:pPr>
      <w:r w:rsidRPr="00CD6247">
        <w:rPr>
          <w:b/>
          <w:sz w:val="24"/>
          <w:szCs w:val="24"/>
        </w:rPr>
        <w:t>SUBPART 17.1 – MULTIYEAR CONTRACTING</w:t>
      </w:r>
    </w:p>
    <w:p w14:paraId="786E8C21" w14:textId="59CEFCA6" w:rsidR="00CD05C0" w:rsidRPr="00CD6247" w:rsidRDefault="005A1C85" w:rsidP="00CD05C0">
      <w:pPr>
        <w:rPr>
          <w:sz w:val="24"/>
          <w:szCs w:val="24"/>
        </w:rPr>
      </w:pPr>
      <w:hyperlink w:anchor="P17_170" w:history="1">
        <w:r w:rsidR="00CD05C0" w:rsidRPr="00CD6247">
          <w:rPr>
            <w:rStyle w:val="Hyperlink"/>
            <w:sz w:val="24"/>
            <w:szCs w:val="24"/>
          </w:rPr>
          <w:t>17.170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General.</w:t>
      </w:r>
    </w:p>
    <w:p w14:paraId="4402BD2F" w14:textId="77777777" w:rsidR="00CD05C0" w:rsidRPr="00CD6247" w:rsidRDefault="00CD05C0" w:rsidP="00CD05C0">
      <w:pPr>
        <w:rPr>
          <w:b/>
          <w:sz w:val="24"/>
          <w:szCs w:val="24"/>
        </w:rPr>
      </w:pPr>
      <w:r w:rsidRPr="00CD6247">
        <w:rPr>
          <w:b/>
          <w:sz w:val="24"/>
          <w:szCs w:val="24"/>
        </w:rPr>
        <w:t>SUBPART 17.2 – OPTIONS</w:t>
      </w:r>
    </w:p>
    <w:p w14:paraId="38207CD5" w14:textId="74BF574D" w:rsidR="00CD05C0" w:rsidRPr="00CD6247" w:rsidRDefault="005A1C85" w:rsidP="00CD05C0">
      <w:pPr>
        <w:rPr>
          <w:sz w:val="24"/>
          <w:szCs w:val="24"/>
        </w:rPr>
      </w:pPr>
      <w:hyperlink w:anchor="P17_204" w:history="1">
        <w:r w:rsidR="00CD05C0" w:rsidRPr="00CD6247">
          <w:rPr>
            <w:sz w:val="24"/>
            <w:szCs w:val="24"/>
          </w:rPr>
          <w:t>17.204</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Contracts.</w:t>
      </w:r>
    </w:p>
    <w:p w14:paraId="5161B92A" w14:textId="6B850D7F" w:rsidR="00CD05C0" w:rsidRPr="00CD6247" w:rsidRDefault="005A1C85" w:rsidP="00CD05C0">
      <w:pPr>
        <w:rPr>
          <w:strike/>
          <w:sz w:val="24"/>
          <w:szCs w:val="24"/>
        </w:rPr>
      </w:pPr>
      <w:hyperlink w:anchor="P17_206" w:history="1">
        <w:r w:rsidR="00CD05C0" w:rsidRPr="00CD6247">
          <w:rPr>
            <w:rStyle w:val="Hyperlink"/>
            <w:sz w:val="24"/>
            <w:szCs w:val="24"/>
          </w:rPr>
          <w:t>17.206</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Evaluation.</w:t>
      </w:r>
    </w:p>
    <w:p w14:paraId="2D096C88" w14:textId="6A63A9F6" w:rsidR="00CD05C0" w:rsidRPr="00CD6247" w:rsidRDefault="005A1C85" w:rsidP="00CD05C0">
      <w:pPr>
        <w:rPr>
          <w:sz w:val="24"/>
          <w:szCs w:val="24"/>
        </w:rPr>
      </w:pPr>
      <w:hyperlink w:anchor="P17_207" w:history="1">
        <w:r w:rsidR="00CD05C0" w:rsidRPr="00CD6247">
          <w:rPr>
            <w:sz w:val="24"/>
            <w:szCs w:val="24"/>
          </w:rPr>
          <w:t>17.207</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Exercise of options.</w:t>
      </w:r>
    </w:p>
    <w:p w14:paraId="5D9562F0" w14:textId="77777777" w:rsidR="00CD05C0" w:rsidRPr="00CD6247" w:rsidRDefault="00CD05C0" w:rsidP="00CD05C0">
      <w:pPr>
        <w:rPr>
          <w:b/>
          <w:sz w:val="24"/>
          <w:szCs w:val="24"/>
        </w:rPr>
      </w:pPr>
      <w:r w:rsidRPr="00CD6247">
        <w:rPr>
          <w:b/>
          <w:sz w:val="24"/>
          <w:szCs w:val="24"/>
        </w:rPr>
        <w:t>SUBPART 17.5 –INTERAGENCY ACQUISITIONS</w:t>
      </w:r>
    </w:p>
    <w:p w14:paraId="4701809B" w14:textId="0C7C20B5" w:rsidR="00CD05C0" w:rsidRPr="00CD6247" w:rsidRDefault="005A1C85" w:rsidP="00CD05C0">
      <w:pPr>
        <w:rPr>
          <w:sz w:val="24"/>
          <w:szCs w:val="24"/>
        </w:rPr>
      </w:pPr>
      <w:hyperlink w:anchor="P17_500" w:history="1">
        <w:r w:rsidR="00CD05C0" w:rsidRPr="00CD6247">
          <w:rPr>
            <w:rStyle w:val="Hyperlink"/>
            <w:sz w:val="24"/>
            <w:szCs w:val="24"/>
          </w:rPr>
          <w:t>17.500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Scope of subpart</w:t>
      </w:r>
      <w:r w:rsidR="00CD05C0" w:rsidRPr="00CD6247">
        <w:rPr>
          <w:rFonts w:eastAsia="Calibri"/>
          <w:sz w:val="24"/>
          <w:szCs w:val="24"/>
        </w:rPr>
        <w:t>.</w:t>
      </w:r>
    </w:p>
    <w:p w14:paraId="1FAF97F9" w14:textId="10FF672B" w:rsidR="00CD05C0" w:rsidRPr="00CD6247" w:rsidRDefault="005A1C85" w:rsidP="00CD05C0">
      <w:pPr>
        <w:rPr>
          <w:sz w:val="24"/>
          <w:szCs w:val="24"/>
        </w:rPr>
      </w:pPr>
      <w:hyperlink w:anchor="P17_505" w:history="1">
        <w:r w:rsidR="00CD05C0" w:rsidRPr="00CD6247">
          <w:rPr>
            <w:rStyle w:val="Hyperlink"/>
            <w:sz w:val="24"/>
            <w:szCs w:val="24"/>
          </w:rPr>
          <w:t>17.505</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Contracting officer review</w:t>
      </w:r>
      <w:r w:rsidR="00CD05C0" w:rsidRPr="00CD6247">
        <w:rPr>
          <w:rFonts w:eastAsia="Calibri"/>
          <w:sz w:val="24"/>
          <w:szCs w:val="24"/>
        </w:rPr>
        <w:t>.</w:t>
      </w:r>
    </w:p>
    <w:p w14:paraId="2E65E0E2" w14:textId="3125A4EE" w:rsidR="00CD05C0" w:rsidRPr="00CD6247" w:rsidRDefault="005A1C85" w:rsidP="00CD05C0">
      <w:pPr>
        <w:widowControl w:val="0"/>
        <w:rPr>
          <w:rFonts w:eastAsia="Calibri"/>
          <w:sz w:val="24"/>
          <w:szCs w:val="24"/>
        </w:rPr>
      </w:pPr>
      <w:hyperlink w:anchor="P17_590" w:history="1">
        <w:r w:rsidR="00CD05C0" w:rsidRPr="00CD6247">
          <w:rPr>
            <w:rStyle w:val="Hyperlink"/>
            <w:rFonts w:eastAsia="Calibri"/>
            <w:sz w:val="24"/>
            <w:szCs w:val="24"/>
          </w:rPr>
          <w:t>17.590</w:t>
        </w:r>
      </w:hyperlink>
      <w:r w:rsidR="00CD05C0" w:rsidRPr="00CD6247">
        <w:rPr>
          <w:rFonts w:eastAsia="Calibri"/>
          <w:sz w:val="24"/>
          <w:szCs w:val="24"/>
        </w:rPr>
        <w:tab/>
      </w:r>
      <w:r w:rsidR="00FC35CD" w:rsidRPr="00CD6247">
        <w:rPr>
          <w:rFonts w:eastAsia="Calibri"/>
          <w:sz w:val="24"/>
          <w:szCs w:val="24"/>
        </w:rPr>
        <w:tab/>
      </w:r>
      <w:r w:rsidR="00F57E82">
        <w:rPr>
          <w:rFonts w:eastAsia="Calibri"/>
          <w:sz w:val="24"/>
          <w:szCs w:val="24"/>
        </w:rPr>
        <w:tab/>
      </w:r>
      <w:r w:rsidR="00CD05C0" w:rsidRPr="00CD6247">
        <w:rPr>
          <w:rFonts w:eastAsia="Calibri"/>
          <w:sz w:val="24"/>
          <w:szCs w:val="24"/>
        </w:rPr>
        <w:t>Follow up procedures for non-Economy Act transactions.</w:t>
      </w:r>
    </w:p>
    <w:p w14:paraId="15710523" w14:textId="77777777" w:rsidR="00CD05C0" w:rsidRPr="00CD6247" w:rsidRDefault="00CD05C0" w:rsidP="00CD05C0">
      <w:pPr>
        <w:rPr>
          <w:sz w:val="24"/>
          <w:szCs w:val="24"/>
        </w:rPr>
      </w:pPr>
      <w:r w:rsidRPr="00CD6247">
        <w:rPr>
          <w:b/>
          <w:sz w:val="24"/>
          <w:szCs w:val="24"/>
        </w:rPr>
        <w:t xml:space="preserve">SUBPART 17.74 – UNDEFINITIZED CONTRACT ACTIONS   </w:t>
      </w:r>
    </w:p>
    <w:p w14:paraId="2BDECAAF" w14:textId="44FCBFB7" w:rsidR="00CD05C0" w:rsidRPr="00CD6247" w:rsidRDefault="005A1C85" w:rsidP="00CD05C0">
      <w:pPr>
        <w:rPr>
          <w:sz w:val="24"/>
          <w:szCs w:val="24"/>
        </w:rPr>
      </w:pPr>
      <w:hyperlink w:anchor="P17_7404" w:history="1">
        <w:r w:rsidR="00CD05C0" w:rsidRPr="00CD6247">
          <w:rPr>
            <w:sz w:val="24"/>
            <w:szCs w:val="24"/>
          </w:rPr>
          <w:t>17.7404</w:t>
        </w:r>
      </w:hyperlink>
      <w:r w:rsidR="00CD05C0" w:rsidRPr="00CD6247">
        <w:rPr>
          <w:sz w:val="24"/>
          <w:szCs w:val="24"/>
        </w:rPr>
        <w:tab/>
        <w:t xml:space="preserve"> </w:t>
      </w:r>
      <w:r w:rsidR="00FC35CD" w:rsidRPr="00CD6247">
        <w:rPr>
          <w:sz w:val="24"/>
          <w:szCs w:val="24"/>
        </w:rPr>
        <w:tab/>
      </w:r>
      <w:r w:rsidR="00CD05C0" w:rsidRPr="00CD6247">
        <w:rPr>
          <w:sz w:val="24"/>
          <w:szCs w:val="24"/>
        </w:rPr>
        <w:t>Limitations.</w:t>
      </w:r>
    </w:p>
    <w:p w14:paraId="1D12738B" w14:textId="7985B06C" w:rsidR="00CD05C0" w:rsidRPr="00CD6247" w:rsidRDefault="005A1C85" w:rsidP="00CD05C0">
      <w:pPr>
        <w:rPr>
          <w:sz w:val="24"/>
          <w:szCs w:val="24"/>
        </w:rPr>
      </w:pPr>
      <w:hyperlink w:anchor="P17_7405" w:history="1">
        <w:r w:rsidR="00CD05C0" w:rsidRPr="00CD6247">
          <w:rPr>
            <w:rStyle w:val="Hyperlink"/>
            <w:sz w:val="24"/>
            <w:szCs w:val="24"/>
          </w:rPr>
          <w:t>17.7405</w:t>
        </w:r>
      </w:hyperlink>
      <w:r w:rsidR="00CD05C0" w:rsidRPr="00CD6247">
        <w:rPr>
          <w:sz w:val="24"/>
          <w:szCs w:val="24"/>
        </w:rPr>
        <w:tab/>
        <w:t xml:space="preserve"> </w:t>
      </w:r>
      <w:r w:rsidR="00FC35CD" w:rsidRPr="00CD6247">
        <w:rPr>
          <w:sz w:val="24"/>
          <w:szCs w:val="24"/>
        </w:rPr>
        <w:tab/>
      </w:r>
      <w:r w:rsidR="00CD05C0" w:rsidRPr="00CD6247">
        <w:rPr>
          <w:sz w:val="24"/>
          <w:szCs w:val="24"/>
        </w:rPr>
        <w:t>Plans and reports.</w:t>
      </w:r>
    </w:p>
    <w:p w14:paraId="67E75869" w14:textId="77777777" w:rsidR="00CD05C0" w:rsidRPr="00CD6247" w:rsidRDefault="00CD05C0" w:rsidP="00CD05C0">
      <w:pPr>
        <w:rPr>
          <w:b/>
          <w:sz w:val="24"/>
          <w:szCs w:val="24"/>
        </w:rPr>
      </w:pPr>
      <w:r w:rsidRPr="00CD6247">
        <w:rPr>
          <w:b/>
          <w:sz w:val="24"/>
          <w:szCs w:val="24"/>
        </w:rPr>
        <w:t>SUBPART 17.75 – ACQUISITION OF REPLENISHMENT PARTS</w:t>
      </w:r>
    </w:p>
    <w:p w14:paraId="3137A7D6" w14:textId="5230DB1A" w:rsidR="00CD05C0" w:rsidRPr="00CD6247" w:rsidRDefault="005A1C85" w:rsidP="00CD05C0">
      <w:pPr>
        <w:rPr>
          <w:sz w:val="24"/>
          <w:szCs w:val="24"/>
        </w:rPr>
      </w:pPr>
      <w:hyperlink w:anchor="P17_7505" w:history="1">
        <w:r w:rsidR="00CD05C0" w:rsidRPr="00CD6247">
          <w:rPr>
            <w:sz w:val="24"/>
            <w:szCs w:val="24"/>
          </w:rPr>
          <w:t>17.7505</w:t>
        </w:r>
      </w:hyperlink>
      <w:r w:rsidR="00CD05C0" w:rsidRPr="00CD6247">
        <w:rPr>
          <w:sz w:val="24"/>
          <w:szCs w:val="24"/>
        </w:rPr>
        <w:tab/>
      </w:r>
      <w:r w:rsidR="00FC35CD" w:rsidRPr="00CD6247">
        <w:rPr>
          <w:sz w:val="24"/>
          <w:szCs w:val="24"/>
        </w:rPr>
        <w:tab/>
      </w:r>
      <w:r w:rsidR="00CD05C0" w:rsidRPr="00CD6247">
        <w:rPr>
          <w:sz w:val="24"/>
          <w:szCs w:val="24"/>
        </w:rPr>
        <w:t>Limitation of price increases.</w:t>
      </w:r>
    </w:p>
    <w:p w14:paraId="3F2E819A" w14:textId="62A5DAC6" w:rsidR="00CD05C0" w:rsidRPr="00CD6247" w:rsidRDefault="00CD05C0" w:rsidP="00CD05C0">
      <w:pPr>
        <w:rPr>
          <w:b/>
          <w:sz w:val="24"/>
          <w:szCs w:val="24"/>
        </w:rPr>
      </w:pPr>
      <w:r w:rsidRPr="00CD6247">
        <w:rPr>
          <w:b/>
          <w:sz w:val="24"/>
          <w:szCs w:val="24"/>
        </w:rPr>
        <w:t>SUBPART 17.91 – USE OF PUBLIC MANUFACTURERS</w:t>
      </w:r>
    </w:p>
    <w:p w14:paraId="762EC802" w14:textId="4A271EA2" w:rsidR="00CD05C0" w:rsidRPr="00CD6247" w:rsidRDefault="005A1C85" w:rsidP="00CD05C0">
      <w:pPr>
        <w:rPr>
          <w:sz w:val="24"/>
          <w:szCs w:val="24"/>
        </w:rPr>
      </w:pPr>
      <w:hyperlink w:anchor="P17_9100" w:history="1">
        <w:r w:rsidR="00CD05C0" w:rsidRPr="00CD6247">
          <w:rPr>
            <w:rStyle w:val="Hyperlink"/>
            <w:sz w:val="24"/>
            <w:szCs w:val="24"/>
          </w:rPr>
          <w:t xml:space="preserve">17.9100 </w:t>
        </w:r>
      </w:hyperlink>
      <w:r w:rsidR="00CD05C0" w:rsidRPr="00CD6247">
        <w:rPr>
          <w:sz w:val="24"/>
          <w:szCs w:val="24"/>
        </w:rPr>
        <w:t xml:space="preserve"> </w:t>
      </w:r>
      <w:r w:rsidR="00CD05C0" w:rsidRPr="00CD6247">
        <w:rPr>
          <w:sz w:val="24"/>
          <w:szCs w:val="24"/>
        </w:rPr>
        <w:tab/>
      </w:r>
      <w:r w:rsidR="00F57E82">
        <w:rPr>
          <w:sz w:val="24"/>
          <w:szCs w:val="24"/>
        </w:rPr>
        <w:tab/>
      </w:r>
      <w:r w:rsidR="00CD05C0" w:rsidRPr="00CD6247">
        <w:rPr>
          <w:sz w:val="24"/>
          <w:szCs w:val="24"/>
        </w:rPr>
        <w:t>Public (organic) manufacturing.</w:t>
      </w:r>
    </w:p>
    <w:p w14:paraId="7BBBF779" w14:textId="77777777" w:rsidR="00CD05C0" w:rsidRPr="00CD6247" w:rsidRDefault="00CD05C0" w:rsidP="00CD05C0">
      <w:pPr>
        <w:rPr>
          <w:b/>
          <w:strike/>
          <w:sz w:val="24"/>
          <w:szCs w:val="24"/>
        </w:rPr>
      </w:pPr>
      <w:r w:rsidRPr="00CD6247">
        <w:rPr>
          <w:b/>
          <w:sz w:val="24"/>
          <w:szCs w:val="24"/>
        </w:rPr>
        <w:t>SUBPART 17.92 – REOPENER REQUIREMENTS</w:t>
      </w:r>
    </w:p>
    <w:p w14:paraId="7511DBCF" w14:textId="0709AD30" w:rsidR="00CD05C0" w:rsidRPr="00CD6247" w:rsidRDefault="005A1C85" w:rsidP="00CD05C0">
      <w:pPr>
        <w:rPr>
          <w:sz w:val="24"/>
          <w:szCs w:val="24"/>
        </w:rPr>
      </w:pPr>
      <w:hyperlink w:anchor="P17_9201" w:history="1">
        <w:r w:rsidR="00CD05C0" w:rsidRPr="00CD6247">
          <w:rPr>
            <w:sz w:val="24"/>
            <w:szCs w:val="24"/>
          </w:rPr>
          <w:t>17.9201</w:t>
        </w:r>
      </w:hyperlink>
      <w:r w:rsidR="00CD05C0" w:rsidRPr="00CD6247">
        <w:rPr>
          <w:sz w:val="24"/>
          <w:szCs w:val="24"/>
        </w:rPr>
        <w:tab/>
      </w:r>
      <w:r w:rsidR="00FC35CD" w:rsidRPr="00CD6247">
        <w:rPr>
          <w:sz w:val="24"/>
          <w:szCs w:val="24"/>
        </w:rPr>
        <w:tab/>
      </w:r>
      <w:r w:rsidR="00CD05C0" w:rsidRPr="00CD6247">
        <w:rPr>
          <w:sz w:val="24"/>
          <w:szCs w:val="24"/>
        </w:rPr>
        <w:t>General.</w:t>
      </w:r>
    </w:p>
    <w:p w14:paraId="492A81F8" w14:textId="0EE50306" w:rsidR="00CD05C0" w:rsidRPr="00CD6247" w:rsidRDefault="005A1C85" w:rsidP="00CD05C0">
      <w:pPr>
        <w:rPr>
          <w:sz w:val="24"/>
          <w:szCs w:val="24"/>
        </w:rPr>
      </w:pPr>
      <w:hyperlink w:anchor="P17_9202" w:history="1">
        <w:r w:rsidR="00CD05C0" w:rsidRPr="00CD6247">
          <w:rPr>
            <w:sz w:val="24"/>
            <w:szCs w:val="24"/>
          </w:rPr>
          <w:t>17.9202</w:t>
        </w:r>
      </w:hyperlink>
      <w:r w:rsidR="00CD05C0" w:rsidRPr="00CD6247">
        <w:rPr>
          <w:sz w:val="24"/>
          <w:szCs w:val="24"/>
        </w:rPr>
        <w:tab/>
      </w:r>
      <w:r w:rsidR="00FC35CD" w:rsidRPr="00CD6247">
        <w:rPr>
          <w:sz w:val="24"/>
          <w:szCs w:val="24"/>
        </w:rPr>
        <w:tab/>
      </w:r>
      <w:r w:rsidR="00CD05C0" w:rsidRPr="00CD6247">
        <w:rPr>
          <w:sz w:val="24"/>
          <w:szCs w:val="24"/>
        </w:rPr>
        <w:t>Procedures.</w:t>
      </w:r>
    </w:p>
    <w:p w14:paraId="7EC8E4FA" w14:textId="5DFA33C2" w:rsidR="00CD05C0" w:rsidRPr="00CD6247" w:rsidRDefault="005A1C85" w:rsidP="00CD05C0">
      <w:pPr>
        <w:rPr>
          <w:sz w:val="24"/>
          <w:szCs w:val="24"/>
        </w:rPr>
      </w:pPr>
      <w:hyperlink w:anchor="P17_9204" w:history="1">
        <w:r w:rsidR="00CD05C0" w:rsidRPr="00CD6247">
          <w:rPr>
            <w:sz w:val="24"/>
            <w:szCs w:val="24"/>
          </w:rPr>
          <w:t>17.9204</w:t>
        </w:r>
      </w:hyperlink>
      <w:r w:rsidR="00CD05C0" w:rsidRPr="00CD6247">
        <w:rPr>
          <w:sz w:val="24"/>
          <w:szCs w:val="24"/>
        </w:rPr>
        <w:tab/>
      </w:r>
      <w:r w:rsidR="00FC35CD" w:rsidRPr="00CD6247">
        <w:rPr>
          <w:sz w:val="24"/>
          <w:szCs w:val="24"/>
        </w:rPr>
        <w:tab/>
      </w:r>
      <w:r w:rsidR="00CD05C0" w:rsidRPr="00CD6247">
        <w:rPr>
          <w:sz w:val="24"/>
          <w:szCs w:val="24"/>
        </w:rPr>
        <w:t>Reopener requirements.</w:t>
      </w:r>
    </w:p>
    <w:p w14:paraId="7C053B82" w14:textId="20B60428" w:rsidR="00CD05C0" w:rsidRPr="00CD6247" w:rsidRDefault="00CD05C0" w:rsidP="00CD05C0">
      <w:pPr>
        <w:rPr>
          <w:b/>
          <w:sz w:val="24"/>
          <w:szCs w:val="24"/>
        </w:rPr>
      </w:pPr>
      <w:r w:rsidRPr="00CD6247">
        <w:rPr>
          <w:b/>
          <w:sz w:val="24"/>
          <w:szCs w:val="24"/>
        </w:rPr>
        <w:t>SUBPART 17.93 – SURGE &amp; SUSTAINMENT (S&amp;S)</w:t>
      </w:r>
    </w:p>
    <w:p w14:paraId="6FC8F19F" w14:textId="36E5E8E5" w:rsidR="00CD05C0" w:rsidRPr="00CD6247" w:rsidRDefault="005A1C85" w:rsidP="00CD05C0">
      <w:pPr>
        <w:rPr>
          <w:strike/>
          <w:sz w:val="24"/>
          <w:szCs w:val="24"/>
        </w:rPr>
      </w:pPr>
      <w:hyperlink w:anchor="P17_9300" w:history="1">
        <w:r w:rsidR="00CD05C0" w:rsidRPr="00CD6247">
          <w:rPr>
            <w:sz w:val="24"/>
            <w:szCs w:val="24"/>
          </w:rPr>
          <w:t>17.9300</w:t>
        </w:r>
      </w:hyperlink>
      <w:r w:rsidR="00CD05C0" w:rsidRPr="00CD6247">
        <w:rPr>
          <w:sz w:val="24"/>
          <w:szCs w:val="24"/>
        </w:rPr>
        <w:tab/>
      </w:r>
      <w:r w:rsidR="00FC35CD" w:rsidRPr="00CD6247">
        <w:rPr>
          <w:sz w:val="24"/>
          <w:szCs w:val="24"/>
        </w:rPr>
        <w:tab/>
      </w:r>
      <w:r w:rsidR="00CD05C0" w:rsidRPr="00CD6247">
        <w:rPr>
          <w:sz w:val="24"/>
          <w:szCs w:val="24"/>
        </w:rPr>
        <w:t>Scope.</w:t>
      </w:r>
    </w:p>
    <w:p w14:paraId="0AEA434C" w14:textId="4E818D89" w:rsidR="00CD05C0" w:rsidRPr="00CD6247" w:rsidRDefault="005A1C85" w:rsidP="00CD05C0">
      <w:pPr>
        <w:rPr>
          <w:sz w:val="24"/>
          <w:szCs w:val="24"/>
        </w:rPr>
      </w:pPr>
      <w:hyperlink w:anchor="P17_9301" w:history="1">
        <w:r w:rsidR="00CD05C0" w:rsidRPr="00CD6247">
          <w:rPr>
            <w:rStyle w:val="Hyperlink"/>
            <w:sz w:val="24"/>
            <w:szCs w:val="24"/>
          </w:rPr>
          <w:t>17.9301</w:t>
        </w:r>
      </w:hyperlink>
      <w:r w:rsidR="00CD05C0" w:rsidRPr="00CD6247">
        <w:rPr>
          <w:sz w:val="24"/>
          <w:szCs w:val="24"/>
        </w:rPr>
        <w:tab/>
      </w:r>
      <w:r w:rsidR="00FC35CD" w:rsidRPr="00CD6247">
        <w:rPr>
          <w:sz w:val="24"/>
          <w:szCs w:val="24"/>
        </w:rPr>
        <w:tab/>
      </w:r>
      <w:r w:rsidR="00CD05C0" w:rsidRPr="00CD6247">
        <w:rPr>
          <w:sz w:val="24"/>
          <w:szCs w:val="24"/>
        </w:rPr>
        <w:t>Definitions.</w:t>
      </w:r>
    </w:p>
    <w:p w14:paraId="582468B0" w14:textId="48955C9B" w:rsidR="00CD05C0" w:rsidRPr="00CD6247" w:rsidRDefault="005A1C85" w:rsidP="00CD05C0">
      <w:pPr>
        <w:rPr>
          <w:sz w:val="24"/>
          <w:szCs w:val="24"/>
        </w:rPr>
      </w:pPr>
      <w:hyperlink w:anchor="P17_9302" w:history="1">
        <w:r w:rsidR="00CD05C0" w:rsidRPr="00CD6247">
          <w:rPr>
            <w:rStyle w:val="Hyperlink"/>
            <w:sz w:val="24"/>
            <w:szCs w:val="24"/>
          </w:rPr>
          <w:t>17.9302</w:t>
        </w:r>
      </w:hyperlink>
      <w:r w:rsidR="00CD05C0" w:rsidRPr="00CD6247">
        <w:rPr>
          <w:sz w:val="24"/>
          <w:szCs w:val="24"/>
        </w:rPr>
        <w:tab/>
      </w:r>
      <w:r w:rsidR="00FC35CD" w:rsidRPr="00CD6247">
        <w:rPr>
          <w:sz w:val="24"/>
          <w:szCs w:val="24"/>
        </w:rPr>
        <w:tab/>
      </w:r>
      <w:r w:rsidR="00CD05C0" w:rsidRPr="00CD6247">
        <w:rPr>
          <w:sz w:val="24"/>
          <w:szCs w:val="24"/>
        </w:rPr>
        <w:t>Policy.</w:t>
      </w:r>
    </w:p>
    <w:p w14:paraId="07D11CFB" w14:textId="0D48C88F" w:rsidR="00CD05C0" w:rsidRPr="00CD6247" w:rsidRDefault="005A1C85" w:rsidP="00CD05C0">
      <w:pPr>
        <w:rPr>
          <w:sz w:val="24"/>
          <w:szCs w:val="24"/>
        </w:rPr>
      </w:pPr>
      <w:hyperlink w:anchor="P17_9303" w:history="1">
        <w:r w:rsidR="00CD05C0" w:rsidRPr="00CD6247">
          <w:rPr>
            <w:rStyle w:val="Hyperlink"/>
            <w:sz w:val="24"/>
            <w:szCs w:val="24"/>
          </w:rPr>
          <w:t>17.9303</w:t>
        </w:r>
      </w:hyperlink>
      <w:r w:rsidR="00CD05C0" w:rsidRPr="00CD6247">
        <w:rPr>
          <w:sz w:val="24"/>
          <w:szCs w:val="24"/>
        </w:rPr>
        <w:tab/>
      </w:r>
      <w:r w:rsidR="00FC35CD" w:rsidRPr="00CD6247">
        <w:rPr>
          <w:sz w:val="24"/>
          <w:szCs w:val="24"/>
        </w:rPr>
        <w:tab/>
      </w:r>
      <w:r w:rsidR="00CD05C0" w:rsidRPr="00CD6247">
        <w:rPr>
          <w:sz w:val="24"/>
          <w:szCs w:val="24"/>
        </w:rPr>
        <w:t>Procedures.</w:t>
      </w:r>
    </w:p>
    <w:p w14:paraId="7C517204" w14:textId="5C7DF488" w:rsidR="00CD05C0" w:rsidRPr="00CD6247" w:rsidRDefault="005A1C85" w:rsidP="00CD05C0">
      <w:pPr>
        <w:rPr>
          <w:strike/>
          <w:sz w:val="24"/>
          <w:szCs w:val="24"/>
        </w:rPr>
      </w:pPr>
      <w:hyperlink w:anchor="P17_9304" w:history="1">
        <w:r w:rsidR="00CD05C0" w:rsidRPr="00CD6247">
          <w:rPr>
            <w:rStyle w:val="Hyperlink"/>
            <w:sz w:val="24"/>
            <w:szCs w:val="24"/>
          </w:rPr>
          <w:t>17.9304</w:t>
        </w:r>
      </w:hyperlink>
      <w:r w:rsidR="00CD05C0" w:rsidRPr="00CD6247">
        <w:rPr>
          <w:sz w:val="24"/>
          <w:szCs w:val="24"/>
        </w:rPr>
        <w:tab/>
      </w:r>
      <w:r w:rsidR="00FC35CD" w:rsidRPr="00CD6247">
        <w:rPr>
          <w:sz w:val="24"/>
          <w:szCs w:val="24"/>
        </w:rPr>
        <w:tab/>
      </w:r>
      <w:r w:rsidR="00CD05C0" w:rsidRPr="00CD6247">
        <w:rPr>
          <w:sz w:val="24"/>
          <w:szCs w:val="24"/>
        </w:rPr>
        <w:t>Description/specifications, instructions to offerors, and evaluation factors.</w:t>
      </w:r>
    </w:p>
    <w:p w14:paraId="5B90036E" w14:textId="046198B8" w:rsidR="00CD05C0" w:rsidRPr="00CD6247" w:rsidRDefault="005A1C85" w:rsidP="00CD05C0">
      <w:pPr>
        <w:rPr>
          <w:sz w:val="24"/>
          <w:szCs w:val="24"/>
        </w:rPr>
      </w:pPr>
      <w:hyperlink w:anchor="P17_9305" w:history="1">
        <w:r w:rsidR="00CD05C0" w:rsidRPr="00CD6247">
          <w:rPr>
            <w:rStyle w:val="Hyperlink"/>
            <w:sz w:val="24"/>
            <w:szCs w:val="24"/>
          </w:rPr>
          <w:t>17.9305</w:t>
        </w:r>
        <w:r w:rsidR="00CD05C0" w:rsidRPr="00CD6247">
          <w:rPr>
            <w:rStyle w:val="Hyperlink"/>
            <w:sz w:val="24"/>
            <w:szCs w:val="24"/>
          </w:rPr>
          <w:tab/>
        </w:r>
      </w:hyperlink>
      <w:r w:rsidR="00FC35CD" w:rsidRPr="00CD6247">
        <w:rPr>
          <w:sz w:val="24"/>
          <w:szCs w:val="24"/>
        </w:rPr>
        <w:tab/>
      </w:r>
      <w:proofErr w:type="spellStart"/>
      <w:r w:rsidR="00CD05C0" w:rsidRPr="00CD6247">
        <w:rPr>
          <w:sz w:val="24"/>
          <w:szCs w:val="24"/>
        </w:rPr>
        <w:t>Warstopper</w:t>
      </w:r>
      <w:proofErr w:type="spellEnd"/>
      <w:r w:rsidR="00CD05C0" w:rsidRPr="00CD6247">
        <w:rPr>
          <w:sz w:val="24"/>
          <w:szCs w:val="24"/>
        </w:rPr>
        <w:t xml:space="preserve"> program material buffer availability.</w:t>
      </w:r>
    </w:p>
    <w:p w14:paraId="3EE07617" w14:textId="77777777" w:rsidR="00CD05C0" w:rsidRPr="00CD6247" w:rsidRDefault="00CD05C0" w:rsidP="00CD05C0">
      <w:pPr>
        <w:rPr>
          <w:b/>
          <w:sz w:val="24"/>
          <w:szCs w:val="24"/>
        </w:rPr>
      </w:pPr>
      <w:r w:rsidRPr="00CD6247">
        <w:rPr>
          <w:b/>
          <w:sz w:val="24"/>
          <w:szCs w:val="24"/>
        </w:rPr>
        <w:t>SUBPART 17.95 – TAILORED LOGISTICS SUPPORT CONTRACTING</w:t>
      </w:r>
    </w:p>
    <w:p w14:paraId="441F361C" w14:textId="020E8AF3" w:rsidR="00CD05C0" w:rsidRPr="00CD6247" w:rsidRDefault="005A1C85" w:rsidP="00CD05C0">
      <w:pPr>
        <w:rPr>
          <w:sz w:val="24"/>
          <w:szCs w:val="24"/>
        </w:rPr>
      </w:pPr>
      <w:hyperlink w:anchor="P17_9500" w:history="1">
        <w:r w:rsidR="00CD05C0" w:rsidRPr="00CD6247">
          <w:rPr>
            <w:sz w:val="24"/>
            <w:szCs w:val="24"/>
          </w:rPr>
          <w:t>17.9500</w:t>
        </w:r>
      </w:hyperlink>
      <w:r w:rsidR="00CD05C0" w:rsidRPr="00CD6247">
        <w:rPr>
          <w:sz w:val="24"/>
          <w:szCs w:val="24"/>
        </w:rPr>
        <w:tab/>
      </w:r>
      <w:r w:rsidR="00FC35CD" w:rsidRPr="00CD6247">
        <w:rPr>
          <w:sz w:val="24"/>
          <w:szCs w:val="24"/>
        </w:rPr>
        <w:tab/>
      </w:r>
      <w:r w:rsidR="00CD05C0" w:rsidRPr="00CD6247">
        <w:rPr>
          <w:sz w:val="24"/>
          <w:szCs w:val="24"/>
        </w:rPr>
        <w:t>Scope of subpart.</w:t>
      </w:r>
    </w:p>
    <w:p w14:paraId="7C6B9D45" w14:textId="69BDB77D" w:rsidR="00CD05C0" w:rsidRPr="00CD6247" w:rsidRDefault="005A1C85" w:rsidP="00CD05C0">
      <w:pPr>
        <w:rPr>
          <w:sz w:val="24"/>
          <w:szCs w:val="24"/>
        </w:rPr>
      </w:pPr>
      <w:hyperlink w:anchor="P17_9501" w:history="1">
        <w:r w:rsidR="00CD05C0" w:rsidRPr="00CD6247">
          <w:rPr>
            <w:sz w:val="24"/>
            <w:szCs w:val="24"/>
          </w:rPr>
          <w:t>17.9501</w:t>
        </w:r>
      </w:hyperlink>
      <w:r w:rsidR="00CD05C0" w:rsidRPr="00CD6247">
        <w:rPr>
          <w:sz w:val="24"/>
          <w:szCs w:val="24"/>
        </w:rPr>
        <w:tab/>
      </w:r>
      <w:r w:rsidR="00FC35CD" w:rsidRPr="00CD6247">
        <w:rPr>
          <w:sz w:val="24"/>
          <w:szCs w:val="24"/>
        </w:rPr>
        <w:tab/>
      </w:r>
      <w:r w:rsidR="00CD05C0" w:rsidRPr="00CD6247">
        <w:rPr>
          <w:sz w:val="24"/>
          <w:szCs w:val="24"/>
        </w:rPr>
        <w:t>Definitions.</w:t>
      </w:r>
    </w:p>
    <w:p w14:paraId="477D5CBF" w14:textId="7439FDB2" w:rsidR="00CD05C0" w:rsidRPr="00CD6247" w:rsidRDefault="005A1C85" w:rsidP="00CD05C0">
      <w:pPr>
        <w:rPr>
          <w:sz w:val="24"/>
          <w:szCs w:val="24"/>
        </w:rPr>
      </w:pPr>
      <w:hyperlink w:anchor="P17_9502" w:history="1">
        <w:r w:rsidR="00CD05C0" w:rsidRPr="00CD6247">
          <w:rPr>
            <w:sz w:val="24"/>
            <w:szCs w:val="24"/>
          </w:rPr>
          <w:t>17.9502</w:t>
        </w:r>
      </w:hyperlink>
      <w:r w:rsidR="00CD05C0" w:rsidRPr="00CD6247">
        <w:rPr>
          <w:sz w:val="24"/>
          <w:szCs w:val="24"/>
        </w:rPr>
        <w:tab/>
      </w:r>
      <w:r w:rsidR="00FC35CD" w:rsidRPr="00CD6247">
        <w:rPr>
          <w:sz w:val="24"/>
          <w:szCs w:val="24"/>
        </w:rPr>
        <w:tab/>
      </w:r>
      <w:r w:rsidR="00CD05C0" w:rsidRPr="00CD6247">
        <w:rPr>
          <w:sz w:val="24"/>
          <w:szCs w:val="24"/>
        </w:rPr>
        <w:t>General.</w:t>
      </w:r>
    </w:p>
    <w:p w14:paraId="2F5BEED1" w14:textId="64ECF31A" w:rsidR="00CD05C0" w:rsidRPr="00CD6247" w:rsidRDefault="005A1C85" w:rsidP="00CD05C0">
      <w:pPr>
        <w:rPr>
          <w:sz w:val="24"/>
          <w:szCs w:val="24"/>
        </w:rPr>
      </w:pPr>
      <w:hyperlink w:anchor="P17_9503" w:history="1">
        <w:r w:rsidR="00CD05C0" w:rsidRPr="00CD6247">
          <w:rPr>
            <w:rStyle w:val="Hyperlink"/>
            <w:sz w:val="24"/>
            <w:szCs w:val="24"/>
          </w:rPr>
          <w:t>17.9503</w:t>
        </w:r>
      </w:hyperlink>
      <w:r w:rsidR="00CD05C0" w:rsidRPr="00CD6247">
        <w:rPr>
          <w:sz w:val="24"/>
          <w:szCs w:val="24"/>
        </w:rPr>
        <w:tab/>
      </w:r>
      <w:r w:rsidR="00FC35CD" w:rsidRPr="00CD6247">
        <w:rPr>
          <w:sz w:val="24"/>
          <w:szCs w:val="24"/>
        </w:rPr>
        <w:tab/>
      </w:r>
      <w:r w:rsidR="00CD05C0" w:rsidRPr="00CD6247">
        <w:rPr>
          <w:sz w:val="24"/>
          <w:szCs w:val="24"/>
        </w:rPr>
        <w:t>Pricing.</w:t>
      </w:r>
    </w:p>
    <w:p w14:paraId="28B24B6B" w14:textId="6DCF80CE" w:rsidR="00CD05C0" w:rsidRPr="00CD6247" w:rsidRDefault="005A1C85" w:rsidP="00087DF3">
      <w:pPr>
        <w:spacing w:after="240"/>
        <w:rPr>
          <w:sz w:val="24"/>
          <w:szCs w:val="24"/>
        </w:rPr>
      </w:pPr>
      <w:hyperlink w:anchor="P17_9504" w:history="1">
        <w:r w:rsidR="00CD05C0" w:rsidRPr="00CD6247">
          <w:rPr>
            <w:rStyle w:val="Hyperlink"/>
            <w:sz w:val="24"/>
            <w:szCs w:val="24"/>
          </w:rPr>
          <w:t>17.9504</w:t>
        </w:r>
      </w:hyperlink>
      <w:r w:rsidR="00CD05C0" w:rsidRPr="00CD6247">
        <w:rPr>
          <w:sz w:val="24"/>
          <w:szCs w:val="24"/>
        </w:rPr>
        <w:tab/>
      </w:r>
      <w:r w:rsidR="00FC35CD" w:rsidRPr="00CD6247">
        <w:rPr>
          <w:sz w:val="24"/>
          <w:szCs w:val="24"/>
        </w:rPr>
        <w:tab/>
      </w:r>
      <w:r w:rsidR="00CD05C0" w:rsidRPr="00CD6247">
        <w:rPr>
          <w:sz w:val="24"/>
          <w:szCs w:val="24"/>
        </w:rPr>
        <w:t>Post award actions and management oversight.</w:t>
      </w:r>
    </w:p>
    <w:p w14:paraId="5B041FC3" w14:textId="77777777" w:rsidR="00CD05C0" w:rsidRPr="00CD6247" w:rsidRDefault="00CD05C0" w:rsidP="00025804">
      <w:pPr>
        <w:pStyle w:val="Heading2"/>
      </w:pPr>
      <w:bookmarkStart w:id="563" w:name="SUBPART_17.1_–_MULTIYEAR_CONTRACTING"/>
      <w:bookmarkEnd w:id="563"/>
      <w:r w:rsidRPr="00CD6247">
        <w:t>SUBPART 17.1 – MULTIYEAR CONTRACTING</w:t>
      </w:r>
    </w:p>
    <w:p w14:paraId="48435827" w14:textId="61DB2DBE"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5A99A19D" w14:textId="59F3FC59" w:rsidR="00CD05C0" w:rsidRPr="00D91134" w:rsidRDefault="00CD05C0" w:rsidP="00D91134">
      <w:pPr>
        <w:pStyle w:val="Heading3"/>
        <w:rPr>
          <w:sz w:val="24"/>
          <w:szCs w:val="24"/>
        </w:rPr>
      </w:pPr>
      <w:bookmarkStart w:id="564" w:name="P17_170"/>
      <w:r w:rsidRPr="00D91134">
        <w:rPr>
          <w:sz w:val="24"/>
          <w:szCs w:val="24"/>
        </w:rPr>
        <w:t xml:space="preserve">17.170 </w:t>
      </w:r>
      <w:bookmarkEnd w:id="564"/>
      <w:r w:rsidRPr="00D91134">
        <w:rPr>
          <w:sz w:val="24"/>
          <w:szCs w:val="24"/>
        </w:rPr>
        <w:t>General.</w:t>
      </w:r>
    </w:p>
    <w:p w14:paraId="52D9EEE2" w14:textId="72C6ED4C" w:rsidR="00CD05C0" w:rsidRPr="00CD6247" w:rsidRDefault="00CD05C0" w:rsidP="00D91134">
      <w:pPr>
        <w:widowControl w:val="0"/>
        <w:rPr>
          <w:rFonts w:eastAsia="Calibri"/>
          <w:sz w:val="24"/>
          <w:szCs w:val="24"/>
        </w:rPr>
      </w:pPr>
      <w:r w:rsidRPr="00CD6247">
        <w:rPr>
          <w:sz w:val="24"/>
          <w:szCs w:val="24"/>
        </w:rPr>
        <w:t xml:space="preserve">(c) HCAs are delegated </w:t>
      </w:r>
      <w:r w:rsidRPr="00CD6247">
        <w:rPr>
          <w:rFonts w:eastAsia="Calibri"/>
          <w:sz w:val="24"/>
          <w:szCs w:val="24"/>
        </w:rPr>
        <w:t xml:space="preserve">authority to enter into a multiyear contract for services and supplies; and may delegate this authority, without power of redelegation, to the CCO. The DLA Energy HCA is delegated authority to enter into a multiyear contract for services pursuant to DFARS 217.174, </w:t>
      </w:r>
      <w:r w:rsidRPr="00CD6247">
        <w:rPr>
          <w:rFonts w:eastAsia="Calibri"/>
          <w:sz w:val="24"/>
          <w:szCs w:val="24"/>
        </w:rPr>
        <w:lastRenderedPageBreak/>
        <w:t>with redelegation permissible to the CCO only.</w:t>
      </w:r>
    </w:p>
    <w:p w14:paraId="0DAE2EB1" w14:textId="2355A756" w:rsidR="00CD05C0" w:rsidRPr="00CD6247" w:rsidRDefault="00CD05C0" w:rsidP="00B271C7">
      <w:pPr>
        <w:widowControl w:val="0"/>
        <w:spacing w:after="240"/>
        <w:rPr>
          <w:sz w:val="24"/>
          <w:szCs w:val="24"/>
        </w:rPr>
      </w:pPr>
      <w:r w:rsidRPr="00CD6247">
        <w:rPr>
          <w:sz w:val="24"/>
          <w:szCs w:val="24"/>
        </w:rPr>
        <w:t>(d)(4) HCAs must submit notification to the DLA Acquisition Operations Division at least 60 days before awarding a multiyear contract.</w:t>
      </w:r>
    </w:p>
    <w:p w14:paraId="7610AF00" w14:textId="77777777" w:rsidR="00CD05C0" w:rsidRPr="00CD6247" w:rsidRDefault="00CD05C0" w:rsidP="00025804">
      <w:pPr>
        <w:pStyle w:val="Heading2"/>
      </w:pPr>
      <w:bookmarkStart w:id="565" w:name="SUBPART_17.2_–_OPTIONS"/>
      <w:bookmarkEnd w:id="565"/>
      <w:r w:rsidRPr="00CD6247">
        <w:t>SUBPART 17.2 – OPTIONS</w:t>
      </w:r>
    </w:p>
    <w:p w14:paraId="79168B68" w14:textId="18AEAD2A" w:rsidR="00CD05C0" w:rsidRPr="00CD6247" w:rsidRDefault="008A3DDB" w:rsidP="00B271C7">
      <w:pPr>
        <w:widowControl w:val="0"/>
        <w:spacing w:after="240"/>
        <w:jc w:val="center"/>
        <w:rPr>
          <w:i/>
          <w:sz w:val="24"/>
          <w:szCs w:val="24"/>
        </w:rPr>
      </w:pPr>
      <w:r w:rsidRPr="00CD6247">
        <w:rPr>
          <w:i/>
          <w:sz w:val="24"/>
          <w:szCs w:val="24"/>
        </w:rPr>
        <w:t xml:space="preserve">(Revised </w:t>
      </w:r>
      <w:r w:rsidR="005C6C71">
        <w:rPr>
          <w:i/>
          <w:sz w:val="24"/>
          <w:szCs w:val="24"/>
        </w:rPr>
        <w:t>January 11, 2022</w:t>
      </w:r>
      <w:r w:rsidRPr="00CD6247">
        <w:rPr>
          <w:i/>
          <w:sz w:val="24"/>
          <w:szCs w:val="24"/>
        </w:rPr>
        <w:t xml:space="preserve"> through PROCLTR 20</w:t>
      </w:r>
      <w:r w:rsidR="005C6C71">
        <w:rPr>
          <w:i/>
          <w:sz w:val="24"/>
          <w:szCs w:val="24"/>
        </w:rPr>
        <w:t>21-15</w:t>
      </w:r>
      <w:commentRangeStart w:id="566"/>
      <w:r w:rsidRPr="00CD6247">
        <w:rPr>
          <w:i/>
          <w:sz w:val="24"/>
          <w:szCs w:val="24"/>
        </w:rPr>
        <w:t>)</w:t>
      </w:r>
      <w:commentRangeEnd w:id="566"/>
      <w:r w:rsidR="004871FC">
        <w:rPr>
          <w:rStyle w:val="CommentReference"/>
        </w:rPr>
        <w:commentReference w:id="566"/>
      </w:r>
    </w:p>
    <w:p w14:paraId="70EF1116" w14:textId="39E1B652" w:rsidR="00CD05C0" w:rsidRPr="00D91134" w:rsidRDefault="00CD05C0" w:rsidP="00D91134">
      <w:pPr>
        <w:pStyle w:val="Heading3"/>
        <w:rPr>
          <w:sz w:val="24"/>
          <w:szCs w:val="24"/>
        </w:rPr>
      </w:pPr>
      <w:bookmarkStart w:id="567" w:name="P17_204"/>
      <w:r w:rsidRPr="00D91134">
        <w:rPr>
          <w:sz w:val="24"/>
          <w:szCs w:val="24"/>
        </w:rPr>
        <w:t xml:space="preserve">17.204 </w:t>
      </w:r>
      <w:bookmarkEnd w:id="567"/>
      <w:r w:rsidRPr="00D91134">
        <w:rPr>
          <w:sz w:val="24"/>
          <w:szCs w:val="24"/>
        </w:rPr>
        <w:t>Contracts.</w:t>
      </w:r>
    </w:p>
    <w:p w14:paraId="1E6F6005" w14:textId="02407CC6" w:rsidR="00CD05C0" w:rsidRPr="00CD6247" w:rsidRDefault="00CD05C0" w:rsidP="00CD05C0">
      <w:pPr>
        <w:widowControl w:val="0"/>
        <w:ind w:right="251"/>
        <w:rPr>
          <w:sz w:val="24"/>
          <w:szCs w:val="24"/>
        </w:rPr>
      </w:pPr>
      <w:r w:rsidRPr="00CD6247">
        <w:rPr>
          <w:sz w:val="24"/>
          <w:szCs w:val="24"/>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14:paraId="31C3705E" w14:textId="2ADF784A" w:rsidR="00CD05C0" w:rsidRPr="00CD6247" w:rsidRDefault="00EB0541" w:rsidP="00087DF3">
      <w:pPr>
        <w:widowControl w:val="0"/>
        <w:spacing w:after="240"/>
        <w:ind w:right="245"/>
        <w:rPr>
          <w:sz w:val="24"/>
          <w:szCs w:val="24"/>
        </w:rPr>
      </w:pPr>
      <w:r w:rsidRPr="00CD6247">
        <w:rPr>
          <w:sz w:val="24"/>
          <w:szCs w:val="24"/>
        </w:rPr>
        <w:tab/>
      </w:r>
      <w:r w:rsidR="00CD05C0" w:rsidRPr="00CD6247">
        <w:rPr>
          <w:sz w:val="24"/>
          <w:szCs w:val="24"/>
        </w:rPr>
        <w:t>(2) Submit requests for an ordering period in excess of 10 years to the DLA Acquisition Operat</w:t>
      </w:r>
      <w:r w:rsidRPr="00CD6247">
        <w:rPr>
          <w:sz w:val="24"/>
          <w:szCs w:val="24"/>
        </w:rPr>
        <w:t>ions Division for SPE approval.</w:t>
      </w:r>
    </w:p>
    <w:p w14:paraId="5B5CCF56" w14:textId="447E8DF9" w:rsidR="00CD05C0" w:rsidRPr="00D91134" w:rsidRDefault="00CD05C0" w:rsidP="00D91134">
      <w:pPr>
        <w:pStyle w:val="Heading3"/>
        <w:rPr>
          <w:sz w:val="24"/>
          <w:szCs w:val="24"/>
        </w:rPr>
      </w:pPr>
      <w:bookmarkStart w:id="568" w:name="P17_206"/>
      <w:r w:rsidRPr="00D91134">
        <w:rPr>
          <w:sz w:val="24"/>
          <w:szCs w:val="24"/>
        </w:rPr>
        <w:t>17.206</w:t>
      </w:r>
      <w:bookmarkEnd w:id="568"/>
      <w:r w:rsidRPr="00D91134">
        <w:rPr>
          <w:sz w:val="24"/>
          <w:szCs w:val="24"/>
        </w:rPr>
        <w:t xml:space="preserve"> Evaluation.</w:t>
      </w:r>
    </w:p>
    <w:p w14:paraId="128B02BE" w14:textId="5B2E6D86" w:rsidR="00CD05C0" w:rsidRPr="00CD6247" w:rsidRDefault="00B271C7" w:rsidP="00087DF3">
      <w:pPr>
        <w:widowControl w:val="0"/>
        <w:spacing w:after="240"/>
        <w:ind w:right="662"/>
        <w:rPr>
          <w:sz w:val="24"/>
          <w:szCs w:val="24"/>
        </w:rPr>
      </w:pPr>
      <w:r w:rsidRPr="00CD6247">
        <w:rPr>
          <w:sz w:val="24"/>
          <w:szCs w:val="24"/>
        </w:rPr>
        <w:t>(</w:t>
      </w:r>
      <w:r w:rsidR="00CD05C0" w:rsidRPr="00CD6247">
        <w:rPr>
          <w:sz w:val="24"/>
          <w:szCs w:val="24"/>
        </w:rPr>
        <w:t xml:space="preserve">b) The determination not to evaluate an option prior to contract award (or </w:t>
      </w:r>
      <w:proofErr w:type="spellStart"/>
      <w:r w:rsidR="00CD05C0" w:rsidRPr="00CD6247">
        <w:rPr>
          <w:sz w:val="24"/>
          <w:szCs w:val="24"/>
        </w:rPr>
        <w:t>definitization</w:t>
      </w:r>
      <w:proofErr w:type="spellEnd"/>
      <w:r w:rsidR="00CD05C0" w:rsidRPr="00CD6247">
        <w:rPr>
          <w:sz w:val="24"/>
          <w:szCs w:val="24"/>
        </w:rPr>
        <w:t xml:space="preserve">, if an </w:t>
      </w:r>
      <w:proofErr w:type="spellStart"/>
      <w:r w:rsidR="00CD05C0" w:rsidRPr="00CD6247">
        <w:rPr>
          <w:sz w:val="24"/>
          <w:szCs w:val="24"/>
        </w:rPr>
        <w:t>undefinitized</w:t>
      </w:r>
      <w:proofErr w:type="spellEnd"/>
      <w:r w:rsidR="00CD05C0" w:rsidRPr="00CD6247">
        <w:rPr>
          <w:sz w:val="24"/>
          <w:szCs w:val="24"/>
        </w:rPr>
        <w:t xml:space="preserve"> contract) must be in the contract file. Unevaluated options must not be used except in unusual circumstances.</w:t>
      </w:r>
    </w:p>
    <w:p w14:paraId="43528D23" w14:textId="3388F5BD" w:rsidR="00CD05C0" w:rsidRPr="00D91134" w:rsidRDefault="00CD05C0" w:rsidP="00D91134">
      <w:pPr>
        <w:pStyle w:val="Heading3"/>
        <w:rPr>
          <w:sz w:val="24"/>
          <w:szCs w:val="24"/>
        </w:rPr>
      </w:pPr>
      <w:bookmarkStart w:id="569" w:name="P17_207"/>
      <w:r w:rsidRPr="00D91134">
        <w:rPr>
          <w:sz w:val="24"/>
          <w:szCs w:val="24"/>
        </w:rPr>
        <w:t xml:space="preserve">17.207 </w:t>
      </w:r>
      <w:bookmarkEnd w:id="569"/>
      <w:r w:rsidRPr="00D91134">
        <w:rPr>
          <w:sz w:val="24"/>
          <w:szCs w:val="24"/>
        </w:rPr>
        <w:t>Exercise of options.</w:t>
      </w:r>
    </w:p>
    <w:p w14:paraId="50FD56A6" w14:textId="4189716E" w:rsidR="00CD05C0" w:rsidRPr="00CD6247" w:rsidRDefault="00CD05C0" w:rsidP="00CD05C0">
      <w:pPr>
        <w:widowControl w:val="0"/>
        <w:tabs>
          <w:tab w:val="left" w:pos="626"/>
        </w:tabs>
        <w:spacing w:before="72"/>
        <w:ind w:right="404"/>
        <w:rPr>
          <w:sz w:val="24"/>
          <w:szCs w:val="24"/>
        </w:rPr>
      </w:pPr>
      <w:r w:rsidRPr="00CD6247">
        <w:rPr>
          <w:sz w:val="24"/>
          <w:szCs w:val="24"/>
        </w:rPr>
        <w:t>(c)(7) The contracting officer must ensure the contractor’s compliance with small business subcontract plan requirements are in the contract. Request DCMA small business of</w:t>
      </w:r>
      <w:r w:rsidR="00B271C7" w:rsidRPr="00CD6247">
        <w:rPr>
          <w:sz w:val="24"/>
          <w:szCs w:val="24"/>
        </w:rPr>
        <w:t>fice assistance for evaluation.</w:t>
      </w:r>
    </w:p>
    <w:p w14:paraId="21F1FD77" w14:textId="7C405298" w:rsidR="00CD05C0" w:rsidRDefault="00CD05C0" w:rsidP="00C16E08">
      <w:pPr>
        <w:widowControl w:val="0"/>
        <w:tabs>
          <w:tab w:val="left" w:pos="638"/>
        </w:tabs>
        <w:ind w:right="547"/>
        <w:rPr>
          <w:sz w:val="24"/>
          <w:szCs w:val="24"/>
        </w:rPr>
      </w:pPr>
      <w:r w:rsidRPr="00CD6247">
        <w:rPr>
          <w:sz w:val="24"/>
          <w:szCs w:val="24"/>
        </w:rPr>
        <w:t>(d)(2) The contracting officer must include actual demands in informal option price analysis.</w:t>
      </w:r>
    </w:p>
    <w:p w14:paraId="4AAD9372" w14:textId="4B4489D6" w:rsidR="00C16E08" w:rsidRPr="00C16E08" w:rsidRDefault="00C16E08" w:rsidP="00C16E08">
      <w:pPr>
        <w:widowControl w:val="0"/>
        <w:tabs>
          <w:tab w:val="left" w:pos="638"/>
        </w:tabs>
        <w:spacing w:after="240"/>
        <w:ind w:right="547"/>
        <w:rPr>
          <w:sz w:val="24"/>
          <w:szCs w:val="24"/>
        </w:rPr>
      </w:pPr>
      <w:r w:rsidRPr="00C16E08">
        <w:rPr>
          <w:sz w:val="24"/>
          <w:szCs w:val="24"/>
        </w:rPr>
        <w:t>(S-90)</w:t>
      </w:r>
      <w:commentRangeStart w:id="570"/>
      <w:r w:rsidRPr="00C16E08">
        <w:rPr>
          <w:sz w:val="24"/>
          <w:szCs w:val="24"/>
        </w:rPr>
        <w:t xml:space="preserve"> </w:t>
      </w:r>
      <w:commentRangeEnd w:id="570"/>
      <w:r w:rsidR="005C6C71">
        <w:rPr>
          <w:rStyle w:val="CommentReference"/>
        </w:rPr>
        <w:commentReference w:id="570"/>
      </w:r>
      <w:r w:rsidRPr="00C16E08">
        <w:rPr>
          <w:sz w:val="24"/>
          <w:szCs w:val="24"/>
        </w:rPr>
        <w:t>Contracting officers may elect to issue solicitations with guaranteed minimum (GM) quantities for any option periods. GMs are not required for option periods. Contracting officers should only consider offering GMs for option periods if expected to increase competition, result in better price and/or there are special circumstances indicating it is in the best interest of the Government to do so. If option period GMs are used, contracting officers shall only record an obligation for a GM for the period of performance of an option at the time each option is exercised.</w:t>
      </w:r>
    </w:p>
    <w:p w14:paraId="1326112A" w14:textId="77777777" w:rsidR="00CD05C0" w:rsidRPr="00CD6247" w:rsidRDefault="00CD05C0" w:rsidP="00025804">
      <w:pPr>
        <w:pStyle w:val="Heading2"/>
      </w:pPr>
      <w:bookmarkStart w:id="571" w:name="SUBPART_17.5_–_NON-ECONOMY_ACT_INTERAGEN"/>
      <w:bookmarkEnd w:id="571"/>
      <w:r w:rsidRPr="00CD6247">
        <w:t>SUBPART 17.5 –INTERAGENCY ACQUISITIONS</w:t>
      </w:r>
    </w:p>
    <w:p w14:paraId="366D3AB8" w14:textId="0A6C20EF" w:rsidR="00CD05C0" w:rsidRPr="00CD6247" w:rsidRDefault="008A3DDB" w:rsidP="00087DF3">
      <w:pPr>
        <w:spacing w:after="240"/>
        <w:jc w:val="center"/>
        <w:rPr>
          <w:i/>
          <w:sz w:val="24"/>
          <w:szCs w:val="24"/>
        </w:rPr>
      </w:pPr>
      <w:r w:rsidRPr="00CD6247">
        <w:rPr>
          <w:i/>
          <w:sz w:val="24"/>
          <w:szCs w:val="24"/>
        </w:rPr>
        <w:t>(Revised February 17, 2017 through PROCLTR 2017-10)</w:t>
      </w:r>
    </w:p>
    <w:p w14:paraId="1772831B" w14:textId="44B1D1D1" w:rsidR="00CD05C0" w:rsidRPr="00D91134" w:rsidRDefault="00CD05C0" w:rsidP="00D91134">
      <w:pPr>
        <w:pStyle w:val="Heading3"/>
        <w:rPr>
          <w:sz w:val="24"/>
          <w:szCs w:val="24"/>
        </w:rPr>
      </w:pPr>
      <w:bookmarkStart w:id="572" w:name="P17_500"/>
      <w:r w:rsidRPr="00D91134">
        <w:rPr>
          <w:sz w:val="24"/>
          <w:szCs w:val="24"/>
        </w:rPr>
        <w:t xml:space="preserve">17.500 </w:t>
      </w:r>
      <w:bookmarkEnd w:id="572"/>
      <w:r w:rsidRPr="00D91134">
        <w:rPr>
          <w:sz w:val="24"/>
          <w:szCs w:val="24"/>
        </w:rPr>
        <w:t>Scope of subpart.</w:t>
      </w:r>
    </w:p>
    <w:p w14:paraId="3B58D7F5" w14:textId="0C37493C" w:rsidR="0055046E" w:rsidRDefault="00CD05C0" w:rsidP="00A27950">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235" w:history="1">
        <w:r w:rsidRPr="00CD6247">
          <w:rPr>
            <w:rFonts w:eastAsia="Calibri"/>
            <w:color w:val="0000FF"/>
            <w:sz w:val="24"/>
            <w:szCs w:val="24"/>
            <w:u w:val="single"/>
          </w:rPr>
          <w:t>Outbound Military Interdepartmental Purchase Request (MIPR) for Service Orders</w:t>
        </w:r>
      </w:hyperlink>
      <w:r w:rsidR="00E9452B">
        <w:rPr>
          <w:rFonts w:eastAsia="Calibri"/>
          <w:sz w:val="24"/>
          <w:szCs w:val="24"/>
        </w:rPr>
        <w:t xml:space="preserve"> (</w:t>
      </w:r>
      <w:hyperlink r:id="rId236" w:history="1">
        <w:r w:rsidR="00E9452B" w:rsidRPr="006C6D89">
          <w:rPr>
            <w:rStyle w:val="Hyperlink"/>
            <w:rFonts w:eastAsia="Calibri"/>
            <w:sz w:val="24"/>
            <w:szCs w:val="24"/>
          </w:rPr>
          <w:t>https://hqc.dla.mil/stewardship/Documents/DLA_Manual_Outbound_MIPR_%20Procedures_Final.pdf</w:t>
        </w:r>
      </w:hyperlink>
      <w:r w:rsidR="00E9452B">
        <w:rPr>
          <w:rFonts w:eastAsia="Calibri"/>
          <w:sz w:val="24"/>
          <w:szCs w:val="24"/>
        </w:rPr>
        <w:t>)</w:t>
      </w:r>
      <w:bookmarkStart w:id="573" w:name="P17_505"/>
      <w:r w:rsidR="00A27950">
        <w:rPr>
          <w:rFonts w:eastAsia="Calibri"/>
          <w:sz w:val="24"/>
          <w:szCs w:val="24"/>
        </w:rPr>
        <w:t xml:space="preserve">. </w:t>
      </w:r>
    </w:p>
    <w:p w14:paraId="1F35E8FC" w14:textId="675081E3" w:rsidR="00CD05C0" w:rsidRPr="00D91134" w:rsidRDefault="00CD05C0" w:rsidP="0055046E">
      <w:pPr>
        <w:pStyle w:val="Heading3"/>
        <w:rPr>
          <w:rFonts w:eastAsia="Calibri"/>
          <w:sz w:val="24"/>
          <w:szCs w:val="24"/>
        </w:rPr>
      </w:pPr>
      <w:r w:rsidRPr="00D91134">
        <w:rPr>
          <w:rFonts w:eastAsia="Calibri"/>
          <w:sz w:val="24"/>
          <w:szCs w:val="24"/>
        </w:rPr>
        <w:t xml:space="preserve">17.505 </w:t>
      </w:r>
      <w:bookmarkEnd w:id="573"/>
      <w:r w:rsidRPr="00D91134">
        <w:rPr>
          <w:rFonts w:eastAsia="Calibri"/>
          <w:sz w:val="24"/>
          <w:szCs w:val="24"/>
        </w:rPr>
        <w:t>Contracting officer review.</w:t>
      </w:r>
    </w:p>
    <w:p w14:paraId="7237C756" w14:textId="392908B9" w:rsidR="00CD05C0" w:rsidRPr="00CD6247" w:rsidRDefault="00CD05C0" w:rsidP="00087DF3">
      <w:pPr>
        <w:widowControl w:val="0"/>
        <w:tabs>
          <w:tab w:val="left" w:pos="2250"/>
        </w:tabs>
        <w:spacing w:after="240"/>
        <w:contextualSpacing/>
        <w:rPr>
          <w:rFonts w:eastAsia="Calibri"/>
          <w:sz w:val="24"/>
          <w:szCs w:val="24"/>
        </w:rPr>
      </w:pPr>
      <w:r w:rsidRPr="00CD6247">
        <w:rPr>
          <w:rFonts w:eastAsia="Calibri"/>
          <w:sz w:val="24"/>
          <w:szCs w:val="24"/>
        </w:rPr>
        <w:t xml:space="preserve">(a) DoD policy requires DoD warranted contracting officer review of all non-Economy Act orders over $500,000. DLA policy requires that a DLA warranted contracting officer review the </w:t>
      </w:r>
      <w:r w:rsidRPr="00CD6247">
        <w:rPr>
          <w:rFonts w:eastAsia="Calibri"/>
          <w:sz w:val="24"/>
          <w:szCs w:val="24"/>
        </w:rPr>
        <w:lastRenderedPageBreak/>
        <w:t>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14:paraId="1FA2E087" w14:textId="640A52BE" w:rsidR="00CD05C0" w:rsidRPr="00D91134" w:rsidRDefault="00CD05C0" w:rsidP="00D91134">
      <w:pPr>
        <w:pStyle w:val="Heading3"/>
        <w:rPr>
          <w:rFonts w:eastAsia="Calibri"/>
          <w:sz w:val="24"/>
          <w:szCs w:val="24"/>
        </w:rPr>
      </w:pPr>
      <w:bookmarkStart w:id="574" w:name="P17_590"/>
      <w:r w:rsidRPr="00D91134">
        <w:rPr>
          <w:rFonts w:eastAsia="Calibri"/>
          <w:sz w:val="24"/>
          <w:szCs w:val="24"/>
        </w:rPr>
        <w:t>17.590</w:t>
      </w:r>
      <w:bookmarkEnd w:id="574"/>
      <w:r w:rsidRPr="00D91134">
        <w:rPr>
          <w:rFonts w:eastAsia="Calibri"/>
          <w:sz w:val="24"/>
          <w:szCs w:val="24"/>
        </w:rPr>
        <w:t xml:space="preserve"> Follow-up procedures for non-Economy Act transactions.</w:t>
      </w:r>
    </w:p>
    <w:p w14:paraId="468C4D18" w14:textId="43F1E3DA"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(a) The DLA contracting officer must ensure, in both assisted and direct acquisitions</w:t>
      </w:r>
      <w:r w:rsidRPr="00CD6247">
        <w:rPr>
          <w:rFonts w:eastAsia="Calibri"/>
          <w:b/>
          <w:sz w:val="24"/>
          <w:szCs w:val="24"/>
          <w:lang w:eastAsia="x-none"/>
        </w:rPr>
        <w:t>,</w:t>
      </w:r>
      <w:r w:rsidRPr="00CD6247">
        <w:rPr>
          <w:rFonts w:eastAsia="Calibri"/>
          <w:sz w:val="24"/>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14:paraId="0F767873" w14:textId="0FE88AD4"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Contract administration oversight in accordance with the surveillance plan;</w:t>
      </w:r>
    </w:p>
    <w:p w14:paraId="4EF78860" w14:textId="123CE2B2"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A process for receipt and review of receiving reports and invoices from the performing agency/contractor;</w:t>
      </w:r>
    </w:p>
    <w:p w14:paraId="0937B859" w14:textId="7E22F810"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(3) Reconciliation of receiving reports and invoices; and</w:t>
      </w:r>
    </w:p>
    <w:p w14:paraId="39A7F045" w14:textId="36D77EE8"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(4) Requirements for documenting acceptance of the goods received or services performed.</w:t>
      </w:r>
    </w:p>
    <w:p w14:paraId="7AB95AE8" w14:textId="19C16350"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(b) The requesting official (i.e. the customer or program manager, with the assistance of the DLA contracting officer or post-award contracting official, as appropriate) must—</w:t>
      </w:r>
    </w:p>
    <w:p w14:paraId="33E1804D" w14:textId="38FD5D0A"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Monitor balan</w:t>
      </w:r>
      <w:r w:rsidRPr="00CD6247">
        <w:rPr>
          <w:rFonts w:eastAsia="Calibri"/>
          <w:sz w:val="24"/>
          <w:szCs w:val="24"/>
          <w:lang w:val="x-none" w:eastAsia="x-none"/>
        </w:rPr>
        <w:t>ces with the performing agency;</w:t>
      </w:r>
    </w:p>
    <w:p w14:paraId="6D03D3ED" w14:textId="1B8E9C6F"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14:paraId="46E60FA7" w14:textId="68CA85E9"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(3) Confirm open balances with the performing agency;</w:t>
      </w:r>
    </w:p>
    <w:p w14:paraId="02F34A85" w14:textId="61A4B366"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(4) Coordinate the return of funds from the non-DOD performing agency; and</w:t>
      </w:r>
    </w:p>
    <w:p w14:paraId="4A7E836B" w14:textId="7FFA4516"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 xml:space="preserve">(5) Coordinate with the accounting office to ensure timely </w:t>
      </w:r>
      <w:proofErr w:type="spellStart"/>
      <w:r w:rsidR="00CD05C0" w:rsidRPr="00CD6247">
        <w:rPr>
          <w:rFonts w:eastAsia="Calibri"/>
          <w:sz w:val="24"/>
          <w:szCs w:val="24"/>
          <w:lang w:val="x-none" w:eastAsia="x-none"/>
        </w:rPr>
        <w:t>deobligation</w:t>
      </w:r>
      <w:proofErr w:type="spellEnd"/>
      <w:r w:rsidR="00CD05C0" w:rsidRPr="00CD6247">
        <w:rPr>
          <w:rFonts w:eastAsia="Calibri"/>
          <w:sz w:val="24"/>
          <w:szCs w:val="24"/>
          <w:lang w:val="x-none" w:eastAsia="x-none"/>
        </w:rPr>
        <w:t xml:space="preserve"> of funds.</w:t>
      </w:r>
    </w:p>
    <w:p w14:paraId="72847510" w14:textId="3E1B237A"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14:paraId="5E8BEBCF" w14:textId="496EBF9D"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14:paraId="38E24DEC" w14:textId="16EC8CAA"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Payments made for services rendered or supplies furnished may be credited to the appropriation or fund of the agency performing the reimbursable work.</w:t>
      </w:r>
    </w:p>
    <w:p w14:paraId="668CBF82" w14:textId="613F970A" w:rsidR="007B4423" w:rsidRPr="00CD6247" w:rsidRDefault="007B4423" w:rsidP="007B4423">
      <w:pPr>
        <w:widowControl w:val="0"/>
        <w:rPr>
          <w:rFonts w:eastAsia="Calibri"/>
          <w:sz w:val="24"/>
          <w:szCs w:val="24"/>
          <w:lang w:eastAsia="x-none"/>
        </w:rPr>
      </w:pPr>
      <w:r w:rsidRPr="00CD6247">
        <w:rPr>
          <w:rFonts w:eastAsia="Calibri"/>
          <w:sz w:val="24"/>
          <w:szCs w:val="24"/>
          <w:lang w:eastAsia="x-none"/>
        </w:rPr>
        <w:lastRenderedPageBreak/>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14:paraId="409BBEBC" w14:textId="5AA03031" w:rsidR="007B4423" w:rsidRPr="00CD6247" w:rsidRDefault="00B271C7" w:rsidP="007B4423">
      <w:pPr>
        <w:widowControl w:val="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(1) Determination and identification, if applicable, of any outstanding invoices;</w:t>
      </w:r>
    </w:p>
    <w:p w14:paraId="31F10A57" w14:textId="7FA1D01D" w:rsidR="007B4423" w:rsidRPr="00CD6247" w:rsidRDefault="00B271C7" w:rsidP="007B4423">
      <w:pPr>
        <w:widowControl w:val="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(2) Determination and identification of existence of excess or expired funds;</w:t>
      </w:r>
    </w:p>
    <w:p w14:paraId="07266F7F" w14:textId="4DE9C4FC" w:rsidR="007B4423" w:rsidRPr="00CD6247" w:rsidRDefault="00B271C7" w:rsidP="007B4423">
      <w:pPr>
        <w:widowControl w:val="0"/>
        <w:rPr>
          <w:rFonts w:eastAsia="Calibri"/>
          <w:sz w:val="24"/>
          <w:szCs w:val="24"/>
          <w:lang w:eastAsia="x-none"/>
        </w:rPr>
      </w:pPr>
      <w:r w:rsidRPr="00CD6247">
        <w:rPr>
          <w:rFonts w:eastAsia="Calibri"/>
          <w:sz w:val="24"/>
          <w:szCs w:val="24"/>
          <w:lang w:eastAsia="x-none"/>
        </w:rPr>
        <w:tab/>
      </w:r>
      <w:r w:rsidR="007B4423" w:rsidRPr="00CD6247">
        <w:rPr>
          <w:rFonts w:eastAsia="Calibri"/>
          <w:sz w:val="24"/>
          <w:szCs w:val="24"/>
          <w:lang w:val="x-none" w:eastAsia="x-none"/>
        </w:rPr>
        <w:t>(3) Coordination of return of funds from the non-DOD performing agency; and</w:t>
      </w:r>
      <w:commentRangeStart w:id="575"/>
      <w:commentRangeEnd w:id="575"/>
      <w:r w:rsidR="007B4423" w:rsidRPr="00CD6247">
        <w:rPr>
          <w:rStyle w:val="CommentReference"/>
          <w:sz w:val="24"/>
          <w:szCs w:val="24"/>
        </w:rPr>
        <w:commentReference w:id="575"/>
      </w:r>
    </w:p>
    <w:p w14:paraId="688FFDFA" w14:textId="64B33AC5" w:rsidR="007B4423" w:rsidRPr="00CD6247" w:rsidRDefault="00B271C7" w:rsidP="0075470B">
      <w:pPr>
        <w:widowControl w:val="0"/>
        <w:spacing w:after="48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 xml:space="preserve">(4) Coordination with the accounting office to ensure the </w:t>
      </w:r>
      <w:proofErr w:type="spellStart"/>
      <w:r w:rsidR="007B4423" w:rsidRPr="00CD6247">
        <w:rPr>
          <w:rFonts w:eastAsia="Calibri"/>
          <w:sz w:val="24"/>
          <w:szCs w:val="24"/>
          <w:lang w:val="x-none" w:eastAsia="x-none"/>
        </w:rPr>
        <w:t>deobligation</w:t>
      </w:r>
      <w:proofErr w:type="spellEnd"/>
      <w:r w:rsidR="007B4423" w:rsidRPr="00CD6247">
        <w:rPr>
          <w:rFonts w:eastAsia="Calibri"/>
          <w:sz w:val="24"/>
          <w:szCs w:val="24"/>
          <w:lang w:val="x-none" w:eastAsia="x-none"/>
        </w:rPr>
        <w:t xml:space="preserve"> of funds.</w:t>
      </w:r>
    </w:p>
    <w:p w14:paraId="1D9F8DED" w14:textId="3BB4415B" w:rsidR="00CD05C0" w:rsidRPr="00CD6247" w:rsidRDefault="00CD05C0" w:rsidP="00025804">
      <w:pPr>
        <w:pStyle w:val="Heading2"/>
      </w:pPr>
      <w:bookmarkStart w:id="576" w:name="P17_74"/>
      <w:r w:rsidRPr="00CD6247">
        <w:t>SUBPART 17.74</w:t>
      </w:r>
      <w:bookmarkEnd w:id="576"/>
      <w:r w:rsidRPr="00CD6247">
        <w:t xml:space="preserve"> – UNDEFINITIZED CONTRACT ACTIONS</w:t>
      </w:r>
    </w:p>
    <w:p w14:paraId="0D1485DB" w14:textId="37752AAB" w:rsidR="00CD05C0" w:rsidRPr="00CD6247" w:rsidRDefault="00755E1D" w:rsidP="003B12AC">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14:paraId="675FE458" w14:textId="2C675455" w:rsidR="00CD05C0" w:rsidRPr="00D91134" w:rsidRDefault="00CD05C0" w:rsidP="00D91134">
      <w:pPr>
        <w:pStyle w:val="Heading3"/>
        <w:rPr>
          <w:sz w:val="24"/>
          <w:szCs w:val="24"/>
        </w:rPr>
      </w:pPr>
      <w:bookmarkStart w:id="577" w:name="P17_7404"/>
      <w:r w:rsidRPr="00D91134">
        <w:rPr>
          <w:sz w:val="24"/>
          <w:szCs w:val="24"/>
        </w:rPr>
        <w:t xml:space="preserve">17.7404 </w:t>
      </w:r>
      <w:bookmarkEnd w:id="577"/>
      <w:r w:rsidR="00B271C7" w:rsidRPr="00D91134">
        <w:rPr>
          <w:sz w:val="24"/>
          <w:szCs w:val="24"/>
        </w:rPr>
        <w:t>Limitations.</w:t>
      </w:r>
    </w:p>
    <w:p w14:paraId="64C7F03D" w14:textId="1A7DC209" w:rsidR="00CD05C0" w:rsidRPr="00CD6247" w:rsidRDefault="00CD05C0" w:rsidP="00CD05C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trike/>
          <w:snapToGrid w:val="0"/>
          <w:sz w:val="24"/>
          <w:szCs w:val="24"/>
        </w:rPr>
      </w:pPr>
      <w:r w:rsidRPr="00CD6247">
        <w:rPr>
          <w:snapToGrid w:val="0"/>
          <w:sz w:val="24"/>
          <w:szCs w:val="24"/>
        </w:rPr>
        <w:t>(a) The CCO must—</w:t>
      </w:r>
    </w:p>
    <w:p w14:paraId="6558400E" w14:textId="53CD201F" w:rsidR="00CD05C0" w:rsidRPr="00CD6247" w:rsidRDefault="00B271C7" w:rsidP="00CD05C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z w:val="24"/>
          <w:szCs w:val="24"/>
        </w:rPr>
      </w:pPr>
      <w:r w:rsidRPr="00CD6247">
        <w:rPr>
          <w:sz w:val="24"/>
          <w:szCs w:val="24"/>
        </w:rPr>
        <w:tab/>
      </w:r>
      <w:r w:rsidR="00CD05C0" w:rsidRPr="00CD6247">
        <w:rPr>
          <w:sz w:val="24"/>
          <w:szCs w:val="24"/>
        </w:rPr>
        <w:t>(1) Monitor the procuring organization’s usage of UCAs for conformance with the DLAD and higher-level regulatory requirements; and</w:t>
      </w:r>
    </w:p>
    <w:p w14:paraId="059E4882" w14:textId="2488F7CC" w:rsidR="00CD05C0" w:rsidRPr="00CD6247" w:rsidRDefault="00B271C7" w:rsidP="00087DF3">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ab/>
      </w:r>
      <w:r w:rsidR="00CD05C0" w:rsidRPr="00CD6247">
        <w:rPr>
          <w:sz w:val="24"/>
          <w:szCs w:val="24"/>
        </w:rPr>
        <w:t>(2) Ensure UCAs are correctly coded in FPDS-NG.</w:t>
      </w:r>
    </w:p>
    <w:p w14:paraId="39ADA278" w14:textId="3CA9AF33" w:rsidR="00CD05C0" w:rsidRPr="00D91134" w:rsidRDefault="00CD05C0" w:rsidP="00D91134">
      <w:pPr>
        <w:pStyle w:val="Heading3"/>
        <w:rPr>
          <w:sz w:val="24"/>
          <w:szCs w:val="24"/>
        </w:rPr>
      </w:pPr>
      <w:bookmarkStart w:id="578" w:name="P17_7405"/>
      <w:r w:rsidRPr="00D91134">
        <w:rPr>
          <w:sz w:val="24"/>
          <w:szCs w:val="24"/>
        </w:rPr>
        <w:t xml:space="preserve">17.7405 </w:t>
      </w:r>
      <w:bookmarkEnd w:id="578"/>
      <w:r w:rsidRPr="00D91134">
        <w:rPr>
          <w:sz w:val="24"/>
          <w:szCs w:val="24"/>
        </w:rPr>
        <w:t>Plans and reports</w:t>
      </w:r>
      <w:commentRangeStart w:id="579"/>
      <w:r w:rsidRPr="00D91134">
        <w:rPr>
          <w:sz w:val="24"/>
          <w:szCs w:val="24"/>
        </w:rPr>
        <w:t>.</w:t>
      </w:r>
      <w:commentRangeEnd w:id="579"/>
      <w:r w:rsidR="00755E1D" w:rsidRPr="00D91134">
        <w:rPr>
          <w:rStyle w:val="CommentReference"/>
          <w:sz w:val="24"/>
          <w:szCs w:val="24"/>
        </w:rPr>
        <w:commentReference w:id="579"/>
      </w:r>
    </w:p>
    <w:p w14:paraId="553E9CA0" w14:textId="766D8EEA" w:rsidR="00CD05C0" w:rsidRPr="00CD6247" w:rsidRDefault="00755E1D" w:rsidP="00087DF3">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14:paraId="7B586B77" w14:textId="77777777" w:rsidR="00CD05C0" w:rsidRPr="00CD6247" w:rsidRDefault="00CD05C0" w:rsidP="00025804">
      <w:pPr>
        <w:pStyle w:val="Heading2"/>
      </w:pPr>
      <w:bookmarkStart w:id="580" w:name="SUBPART_17.75_–_ACQUISITION_OF_REPLENISH"/>
      <w:bookmarkEnd w:id="580"/>
      <w:r w:rsidRPr="00CD6247">
        <w:t>SUBPART 17.75 – ACQUISITION OF REPLENISHMENT PARTS</w:t>
      </w:r>
    </w:p>
    <w:p w14:paraId="0A1FBDE1" w14:textId="3A602A09" w:rsidR="00CD05C0" w:rsidRPr="00CD6247" w:rsidRDefault="00755E1D" w:rsidP="00087DF3">
      <w:pPr>
        <w:widowControl w:val="0"/>
        <w:spacing w:after="240"/>
        <w:jc w:val="center"/>
        <w:rPr>
          <w:i/>
          <w:sz w:val="24"/>
          <w:szCs w:val="24"/>
        </w:rPr>
      </w:pPr>
      <w:r w:rsidRPr="00CD6247">
        <w:rPr>
          <w:i/>
          <w:sz w:val="24"/>
          <w:szCs w:val="24"/>
        </w:rPr>
        <w:t xml:space="preserve">(Revised </w:t>
      </w:r>
      <w:r w:rsidR="00542F22">
        <w:rPr>
          <w:i/>
          <w:sz w:val="24"/>
          <w:szCs w:val="24"/>
        </w:rPr>
        <w:t xml:space="preserve">October </w:t>
      </w:r>
      <w:r w:rsidRPr="00CD6247">
        <w:rPr>
          <w:i/>
          <w:sz w:val="24"/>
          <w:szCs w:val="24"/>
        </w:rPr>
        <w:t>1</w:t>
      </w:r>
      <w:r w:rsidR="00542F22">
        <w:rPr>
          <w:i/>
          <w:sz w:val="24"/>
          <w:szCs w:val="24"/>
        </w:rPr>
        <w:t>3</w:t>
      </w:r>
      <w:r w:rsidRPr="00CD6247">
        <w:rPr>
          <w:i/>
          <w:sz w:val="24"/>
          <w:szCs w:val="24"/>
        </w:rPr>
        <w:t>, 20</w:t>
      </w:r>
      <w:r w:rsidR="00542F22">
        <w:rPr>
          <w:i/>
          <w:sz w:val="24"/>
          <w:szCs w:val="24"/>
        </w:rPr>
        <w:t>20</w:t>
      </w:r>
      <w:r w:rsidRPr="00CD6247">
        <w:rPr>
          <w:i/>
          <w:sz w:val="24"/>
          <w:szCs w:val="24"/>
        </w:rPr>
        <w:t xml:space="preserve"> through PROCLTR 20</w:t>
      </w:r>
      <w:r w:rsidR="00542F22">
        <w:rPr>
          <w:i/>
          <w:sz w:val="24"/>
          <w:szCs w:val="24"/>
        </w:rPr>
        <w:t>20-20</w:t>
      </w:r>
      <w:r w:rsidRPr="00CD6247">
        <w:rPr>
          <w:i/>
          <w:sz w:val="24"/>
          <w:szCs w:val="24"/>
        </w:rPr>
        <w:t>)</w:t>
      </w:r>
    </w:p>
    <w:p w14:paraId="7EC407C6" w14:textId="5FEC1156" w:rsidR="00CD05C0" w:rsidRPr="00D91134" w:rsidRDefault="00CD05C0" w:rsidP="00D91134">
      <w:pPr>
        <w:pStyle w:val="Heading3"/>
        <w:rPr>
          <w:sz w:val="24"/>
          <w:szCs w:val="24"/>
        </w:rPr>
      </w:pPr>
      <w:bookmarkStart w:id="581" w:name="P17_7505"/>
      <w:r w:rsidRPr="00D91134">
        <w:rPr>
          <w:sz w:val="24"/>
          <w:szCs w:val="24"/>
        </w:rPr>
        <w:t>17.7505</w:t>
      </w:r>
      <w:bookmarkEnd w:id="581"/>
      <w:r w:rsidRPr="00D91134">
        <w:rPr>
          <w:sz w:val="24"/>
          <w:szCs w:val="24"/>
        </w:rPr>
        <w:t xml:space="preserve"> Limitations on price increases</w:t>
      </w:r>
      <w:commentRangeStart w:id="582"/>
      <w:r w:rsidRPr="00D91134">
        <w:rPr>
          <w:sz w:val="24"/>
          <w:szCs w:val="24"/>
        </w:rPr>
        <w:t>.</w:t>
      </w:r>
      <w:commentRangeEnd w:id="582"/>
      <w:r w:rsidR="003A7CEE" w:rsidRPr="00D91134">
        <w:rPr>
          <w:rStyle w:val="CommentReference"/>
          <w:sz w:val="24"/>
          <w:szCs w:val="24"/>
        </w:rPr>
        <w:commentReference w:id="582"/>
      </w:r>
    </w:p>
    <w:p w14:paraId="3B6519B7" w14:textId="1BE7612B" w:rsidR="00755E1D" w:rsidRPr="00542F22" w:rsidRDefault="00755E1D" w:rsidP="00755E1D">
      <w:pPr>
        <w:rPr>
          <w:strike/>
          <w:sz w:val="24"/>
          <w:szCs w:val="24"/>
        </w:rPr>
      </w:pPr>
      <w:r w:rsidRPr="00542F22">
        <w:rPr>
          <w:sz w:val="24"/>
          <w:szCs w:val="24"/>
        </w:rPr>
        <w:t>(a)</w:t>
      </w:r>
      <w:r w:rsidR="00542F22" w:rsidRPr="00542F22">
        <w:rPr>
          <w:sz w:val="24"/>
          <w:szCs w:val="24"/>
        </w:rPr>
        <w:t>(1)</w:t>
      </w:r>
      <w:commentRangeStart w:id="583"/>
      <w:r w:rsidR="00542F22" w:rsidRPr="00542F22">
        <w:rPr>
          <w:sz w:val="24"/>
          <w:szCs w:val="24"/>
        </w:rPr>
        <w:t xml:space="preserve"> </w:t>
      </w:r>
      <w:commentRangeEnd w:id="583"/>
      <w:r w:rsidR="00542F22">
        <w:rPr>
          <w:rStyle w:val="CommentReference"/>
        </w:rPr>
        <w:commentReference w:id="583"/>
      </w:r>
      <w:r w:rsidR="00542F22" w:rsidRPr="00542F22">
        <w:rPr>
          <w:sz w:val="24"/>
          <w:szCs w:val="24"/>
        </w:rPr>
        <w:t xml:space="preserve">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w:t>
      </w:r>
      <w:r w:rsidRPr="00542F22">
        <w:rPr>
          <w:sz w:val="24"/>
          <w:szCs w:val="24"/>
        </w:rPr>
        <w:t>(2) The threshold percentage increase for procurements valued under the micro-purchase threshold is 51 percent.</w:t>
      </w:r>
    </w:p>
    <w:p w14:paraId="309847C4" w14:textId="6F70AB78" w:rsidR="00755E1D" w:rsidRPr="00CD6247" w:rsidRDefault="00755E1D" w:rsidP="00087DF3">
      <w:pPr>
        <w:spacing w:after="240"/>
        <w:rPr>
          <w:sz w:val="24"/>
          <w:szCs w:val="24"/>
        </w:rPr>
      </w:pPr>
      <w:r w:rsidRPr="00CD6247">
        <w:rPr>
          <w:sz w:val="24"/>
          <w:szCs w:val="24"/>
        </w:rPr>
        <w:t>(b) The contracting officer shall notify the HCA by email and retain the</w:t>
      </w:r>
      <w:r w:rsidR="00542F22">
        <w:rPr>
          <w:sz w:val="24"/>
          <w:szCs w:val="24"/>
        </w:rPr>
        <w:t xml:space="preserve"> message in the contract file. </w:t>
      </w:r>
      <w:r w:rsidRPr="00CD6247">
        <w:rPr>
          <w:sz w:val="24"/>
          <w:szCs w:val="24"/>
        </w:rPr>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14:paraId="19A59705" w14:textId="77777777" w:rsidR="00CD05C0" w:rsidRPr="00CD6247" w:rsidRDefault="00CD05C0" w:rsidP="00025804">
      <w:pPr>
        <w:pStyle w:val="Heading2"/>
      </w:pPr>
      <w:bookmarkStart w:id="584" w:name="17.7506_–_Spare_parts_breakout_program."/>
      <w:bookmarkStart w:id="585" w:name="SUBPART_17.92_–_REOPENER_CLAUSES"/>
      <w:bookmarkEnd w:id="584"/>
      <w:bookmarkEnd w:id="585"/>
      <w:r w:rsidRPr="00CD6247">
        <w:t>SUBPART 17.91 – USE OF PUBLIC MANUFACTURERS</w:t>
      </w:r>
    </w:p>
    <w:p w14:paraId="009F495A" w14:textId="563D3FA5" w:rsidR="00CD05C0" w:rsidRPr="00CD6247" w:rsidRDefault="008A3DDB" w:rsidP="00087DF3">
      <w:pPr>
        <w:spacing w:after="240"/>
        <w:jc w:val="center"/>
        <w:rPr>
          <w:i/>
          <w:sz w:val="24"/>
          <w:szCs w:val="24"/>
        </w:rPr>
      </w:pPr>
      <w:r w:rsidRPr="00CD6247">
        <w:rPr>
          <w:i/>
          <w:sz w:val="24"/>
          <w:szCs w:val="24"/>
        </w:rPr>
        <w:t>(Revised February 17, 2017 through PROCLTR 2017-10)</w:t>
      </w:r>
    </w:p>
    <w:p w14:paraId="4C837A3D" w14:textId="77777777" w:rsidR="00894040" w:rsidRDefault="00894040" w:rsidP="00894040">
      <w:pPr>
        <w:pStyle w:val="Heading3"/>
        <w:rPr>
          <w:sz w:val="24"/>
          <w:szCs w:val="24"/>
        </w:rPr>
      </w:pPr>
      <w:r w:rsidRPr="00D91134">
        <w:rPr>
          <w:sz w:val="24"/>
          <w:szCs w:val="24"/>
        </w:rPr>
        <w:t>17.9100 Public (organic) manufacturing.</w:t>
      </w:r>
    </w:p>
    <w:p w14:paraId="6CC99E1F" w14:textId="4C209494" w:rsidR="00894040" w:rsidRPr="00894040" w:rsidRDefault="00894040" w:rsidP="000E12FE">
      <w:pPr>
        <w:rPr>
          <w:sz w:val="24"/>
          <w:szCs w:val="24"/>
        </w:rPr>
      </w:pPr>
      <w:r w:rsidRPr="000E12FE">
        <w:rPr>
          <w:bCs/>
          <w:sz w:val="24"/>
          <w:szCs w:val="24"/>
        </w:rPr>
        <w:lastRenderedPageBreak/>
        <w:t xml:space="preserve">Follow the procedures in </w:t>
      </w:r>
      <w:hyperlink r:id="rId237" w:history="1">
        <w:r w:rsidRPr="00F57E82">
          <w:rPr>
            <w:rStyle w:val="Hyperlink"/>
            <w:sz w:val="24"/>
            <w:szCs w:val="24"/>
          </w:rPr>
          <w:t>DLAI 4140.18, Organic Manufacturing (OM)</w:t>
        </w:r>
      </w:hyperlink>
      <w:r w:rsidRPr="00F57E82">
        <w:rPr>
          <w:sz w:val="24"/>
          <w:szCs w:val="24"/>
        </w:rPr>
        <w:t xml:space="preserve"> (</w:t>
      </w:r>
      <w:hyperlink r:id="rId238" w:history="1">
        <w:r w:rsidR="00F57E82" w:rsidRPr="00486A2A">
          <w:rPr>
            <w:rStyle w:val="Hyperlink"/>
            <w:sz w:val="24"/>
            <w:szCs w:val="24"/>
          </w:rPr>
          <w:t>https://issuances.dla.mil/Published_Issuances/Organic%20Manufacturing%20(OM).pdf)</w:t>
        </w:r>
      </w:hyperlink>
      <w:commentRangeStart w:id="586"/>
      <w:commentRangeEnd w:id="586"/>
      <w:r w:rsidRPr="00F57E82">
        <w:rPr>
          <w:rStyle w:val="CommentReference"/>
        </w:rPr>
        <w:commentReference w:id="586"/>
      </w:r>
      <w:r>
        <w:rPr>
          <w:sz w:val="24"/>
          <w:szCs w:val="24"/>
        </w:rPr>
        <w:t>.</w:t>
      </w:r>
      <w:commentRangeStart w:id="587"/>
      <w:commentRangeEnd w:id="587"/>
      <w:r>
        <w:rPr>
          <w:rStyle w:val="CommentReference"/>
          <w:b/>
        </w:rPr>
        <w:commentReference w:id="587"/>
      </w:r>
    </w:p>
    <w:p w14:paraId="7E096C87" w14:textId="207D7702" w:rsidR="00CD05C0" w:rsidRPr="00CD6247" w:rsidRDefault="00CD05C0" w:rsidP="000E12FE">
      <w:pPr>
        <w:pStyle w:val="Heading2"/>
        <w:spacing w:before="240"/>
      </w:pPr>
      <w:r w:rsidRPr="00CD6247">
        <w:t>SUBPART 17.92 – REOPENER REQUIREMENTS</w:t>
      </w:r>
    </w:p>
    <w:p w14:paraId="4A9561AB" w14:textId="4F3A8808"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5FD0AE6B" w14:textId="738D9A79" w:rsidR="00CD05C0" w:rsidRPr="00D91134" w:rsidRDefault="00D91134" w:rsidP="00D91134">
      <w:pPr>
        <w:pStyle w:val="Heading3"/>
        <w:rPr>
          <w:sz w:val="24"/>
          <w:szCs w:val="24"/>
        </w:rPr>
      </w:pPr>
      <w:bookmarkStart w:id="588" w:name="P17_9201"/>
      <w:bookmarkEnd w:id="588"/>
      <w:r w:rsidRPr="00D91134">
        <w:rPr>
          <w:rFonts w:eastAsia="Calibri"/>
          <w:sz w:val="24"/>
          <w:szCs w:val="24"/>
        </w:rPr>
        <w:t>17.9201</w:t>
      </w:r>
      <w:r w:rsidR="00CD05C0" w:rsidRPr="00D91134">
        <w:rPr>
          <w:rFonts w:eastAsia="Calibri"/>
          <w:sz w:val="24"/>
          <w:szCs w:val="24"/>
        </w:rPr>
        <w:t xml:space="preserve"> General.</w:t>
      </w:r>
    </w:p>
    <w:p w14:paraId="63C01BC8" w14:textId="489685F8" w:rsidR="00CD05C0" w:rsidRPr="00CD6247" w:rsidRDefault="00CD05C0" w:rsidP="00CD05C0">
      <w:pPr>
        <w:widowControl w:val="0"/>
        <w:tabs>
          <w:tab w:val="left" w:pos="627"/>
        </w:tabs>
        <w:ind w:right="279"/>
        <w:rPr>
          <w:sz w:val="24"/>
          <w:szCs w:val="24"/>
        </w:rPr>
      </w:pPr>
      <w:r w:rsidRPr="00CD6247">
        <w:rPr>
          <w:sz w:val="24"/>
          <w:szCs w:val="24"/>
        </w:rPr>
        <w:t>(a) A reopener requirement creates a right for an equitable adjustment in the contract price at a specified time or due to the occurrence or non-occurrence of an event or contingency of the type specified in FAR 31.205-7(c)(2).</w:t>
      </w:r>
    </w:p>
    <w:p w14:paraId="5BF6AA7C" w14:textId="4337334F" w:rsidR="00CD05C0" w:rsidRPr="00CD6247" w:rsidRDefault="00CD05C0" w:rsidP="00CD05C0">
      <w:pPr>
        <w:widowControl w:val="0"/>
        <w:tabs>
          <w:tab w:val="left" w:pos="641"/>
        </w:tabs>
        <w:ind w:right="279"/>
        <w:rPr>
          <w:sz w:val="24"/>
          <w:szCs w:val="24"/>
        </w:rPr>
      </w:pPr>
      <w:r w:rsidRPr="00CD6247">
        <w:rPr>
          <w:sz w:val="24"/>
          <w:szCs w:val="24"/>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14:paraId="20F7474B" w14:textId="4F19799E" w:rsidR="00CD05C0" w:rsidRPr="00CD6247" w:rsidRDefault="00CD05C0" w:rsidP="00CD05C0">
      <w:pPr>
        <w:widowControl w:val="0"/>
        <w:tabs>
          <w:tab w:val="left" w:pos="627"/>
        </w:tabs>
        <w:ind w:right="279"/>
        <w:rPr>
          <w:sz w:val="24"/>
          <w:szCs w:val="24"/>
        </w:rPr>
      </w:pPr>
      <w:r w:rsidRPr="00CD6247">
        <w:rPr>
          <w:sz w:val="24"/>
          <w:szCs w:val="24"/>
        </w:rPr>
        <w:t>(c) Circumstances in which its use may be appropriate include, but are not limited to, the following:</w:t>
      </w:r>
    </w:p>
    <w:p w14:paraId="4976BF78" w14:textId="512C5C27" w:rsidR="00CD05C0" w:rsidRPr="00CD6247" w:rsidRDefault="00B271C7" w:rsidP="00CD05C0">
      <w:pPr>
        <w:widowControl w:val="0"/>
        <w:tabs>
          <w:tab w:val="left" w:pos="1025"/>
        </w:tabs>
        <w:ind w:right="445"/>
        <w:rPr>
          <w:sz w:val="24"/>
          <w:szCs w:val="24"/>
        </w:rPr>
      </w:pPr>
      <w:r w:rsidRPr="00CD6247">
        <w:rPr>
          <w:sz w:val="24"/>
          <w:szCs w:val="24"/>
        </w:rPr>
        <w:tab/>
      </w:r>
      <w:r w:rsidR="00CD05C0" w:rsidRPr="00CD6247">
        <w:rPr>
          <w:sz w:val="24"/>
          <w:szCs w:val="24"/>
        </w:rPr>
        <w:t>(1) A forward pricing rate agreement (FPRA) or forward pricing rate recommendation (FPRR) is not achievable, because of uncertainties having a significant impact such as:</w:t>
      </w:r>
    </w:p>
    <w:p w14:paraId="6B9C3369" w14:textId="790E4705" w:rsidR="00CD05C0" w:rsidRPr="00CD6247" w:rsidRDefault="00B271C7" w:rsidP="00CD05C0">
      <w:pPr>
        <w:widowControl w:val="0"/>
        <w:tabs>
          <w:tab w:val="left" w:pos="1361"/>
        </w:tabs>
        <w:rPr>
          <w:sz w:val="24"/>
          <w:szCs w:val="24"/>
        </w:rPr>
      </w:pPr>
      <w:r w:rsidRPr="00CD6247">
        <w:rPr>
          <w:sz w:val="24"/>
          <w:szCs w:val="24"/>
        </w:rPr>
        <w:tab/>
      </w:r>
      <w:r w:rsidRPr="00CD6247">
        <w:rPr>
          <w:sz w:val="24"/>
          <w:szCs w:val="24"/>
        </w:rPr>
        <w:tab/>
      </w:r>
      <w:r w:rsidR="00CD05C0" w:rsidRPr="00CD6247">
        <w:rPr>
          <w:sz w:val="24"/>
          <w:szCs w:val="24"/>
        </w:rPr>
        <w:t>(i) Supporting contractor budgetary data was not submitted;</w:t>
      </w:r>
    </w:p>
    <w:p w14:paraId="626D34A9" w14:textId="64A6F289" w:rsidR="00CD05C0" w:rsidRPr="00CD6247" w:rsidRDefault="00B271C7" w:rsidP="00CD05C0">
      <w:pPr>
        <w:widowControl w:val="0"/>
        <w:tabs>
          <w:tab w:val="clear" w:pos="1440"/>
          <w:tab w:val="left" w:pos="1423"/>
        </w:tabs>
        <w:rPr>
          <w:sz w:val="24"/>
          <w:szCs w:val="24"/>
        </w:rPr>
      </w:pPr>
      <w:r w:rsidRPr="00CD6247">
        <w:rPr>
          <w:sz w:val="24"/>
          <w:szCs w:val="24"/>
        </w:rPr>
        <w:tab/>
      </w:r>
      <w:r w:rsidRPr="00CD6247">
        <w:rPr>
          <w:sz w:val="24"/>
          <w:szCs w:val="24"/>
        </w:rPr>
        <w:tab/>
      </w:r>
      <w:r w:rsidR="00CD05C0" w:rsidRPr="00CD6247">
        <w:rPr>
          <w:sz w:val="24"/>
          <w:szCs w:val="24"/>
        </w:rPr>
        <w:t>(ii) A substantial portion of the business base has not yet materialized; or,</w:t>
      </w:r>
    </w:p>
    <w:p w14:paraId="128A186E" w14:textId="636C9E13" w:rsidR="00CD05C0" w:rsidRPr="00CD6247" w:rsidRDefault="00B271C7" w:rsidP="00CD05C0">
      <w:pPr>
        <w:widowControl w:val="0"/>
        <w:tabs>
          <w:tab w:val="left" w:pos="1483"/>
        </w:tabs>
        <w:rPr>
          <w:strike/>
          <w:sz w:val="24"/>
          <w:szCs w:val="24"/>
        </w:rPr>
      </w:pPr>
      <w:r w:rsidRPr="00CD6247">
        <w:rPr>
          <w:sz w:val="24"/>
          <w:szCs w:val="24"/>
        </w:rPr>
        <w:tab/>
      </w:r>
      <w:r w:rsidRPr="00CD6247">
        <w:rPr>
          <w:sz w:val="24"/>
          <w:szCs w:val="24"/>
        </w:rPr>
        <w:tab/>
      </w:r>
      <w:r w:rsidR="00CD05C0" w:rsidRPr="00CD6247">
        <w:rPr>
          <w:sz w:val="24"/>
          <w:szCs w:val="24"/>
        </w:rPr>
        <w:t>(iii) A potential for purchase, merger, or sale of part of a contractor’s operations exists</w:t>
      </w:r>
      <w:r w:rsidR="00CD05C0" w:rsidRPr="00CD6247">
        <w:rPr>
          <w:strike/>
          <w:sz w:val="24"/>
          <w:szCs w:val="24"/>
        </w:rPr>
        <w:t>.</w:t>
      </w:r>
    </w:p>
    <w:p w14:paraId="56D7F00D" w14:textId="15E1DD4D" w:rsidR="00CD05C0" w:rsidRPr="00CD6247" w:rsidRDefault="00B271C7" w:rsidP="00CD05C0">
      <w:pPr>
        <w:widowControl w:val="0"/>
        <w:tabs>
          <w:tab w:val="left" w:pos="1022"/>
        </w:tabs>
        <w:ind w:right="1019"/>
        <w:rPr>
          <w:sz w:val="24"/>
          <w:szCs w:val="24"/>
        </w:rPr>
      </w:pPr>
      <w:r w:rsidRPr="00CD6247">
        <w:rPr>
          <w:sz w:val="24"/>
          <w:szCs w:val="24"/>
        </w:rPr>
        <w:tab/>
      </w:r>
      <w:r w:rsidR="00CD05C0" w:rsidRPr="00CD6247">
        <w:rPr>
          <w:sz w:val="24"/>
          <w:szCs w:val="24"/>
        </w:rPr>
        <w:t>(2) The price impact of a change in a requirement, term, or condition made during negotiations is significant but cannot be reasonably quantified and resolved prior to award.</w:t>
      </w:r>
    </w:p>
    <w:p w14:paraId="3521167D" w14:textId="03C875A1" w:rsidR="00CD05C0" w:rsidRPr="00CD6247" w:rsidRDefault="00B271C7" w:rsidP="008620B0">
      <w:pPr>
        <w:widowControl w:val="0"/>
        <w:tabs>
          <w:tab w:val="left" w:pos="1022"/>
        </w:tabs>
        <w:spacing w:after="240"/>
        <w:ind w:right="274"/>
        <w:rPr>
          <w:sz w:val="24"/>
          <w:szCs w:val="24"/>
        </w:rPr>
      </w:pPr>
      <w:r w:rsidRPr="00CD6247">
        <w:rPr>
          <w:sz w:val="24"/>
          <w:szCs w:val="24"/>
        </w:rPr>
        <w:tab/>
      </w:r>
      <w:r w:rsidR="00CD05C0" w:rsidRPr="00CD6247">
        <w:rPr>
          <w:sz w:val="24"/>
          <w:szCs w:val="24"/>
        </w:rPr>
        <w:t>(3) The offeror’s estimating system contains significant deficiencies (DFARS 215.811-70(g)(2)(vi) and (3)).</w:t>
      </w:r>
    </w:p>
    <w:p w14:paraId="31CC481B" w14:textId="7E293F7F" w:rsidR="00CD05C0" w:rsidRPr="00D91134" w:rsidRDefault="00CD05C0" w:rsidP="00D91134">
      <w:pPr>
        <w:pStyle w:val="Heading3"/>
        <w:rPr>
          <w:sz w:val="24"/>
          <w:szCs w:val="24"/>
        </w:rPr>
      </w:pPr>
      <w:bookmarkStart w:id="589" w:name="P17_9202"/>
      <w:r w:rsidRPr="00D91134">
        <w:rPr>
          <w:sz w:val="24"/>
          <w:szCs w:val="24"/>
        </w:rPr>
        <w:t xml:space="preserve">17.9202 </w:t>
      </w:r>
      <w:bookmarkEnd w:id="589"/>
      <w:r w:rsidRPr="00D91134">
        <w:rPr>
          <w:sz w:val="24"/>
          <w:szCs w:val="24"/>
        </w:rPr>
        <w:t>Policy.</w:t>
      </w:r>
    </w:p>
    <w:p w14:paraId="04F71093" w14:textId="08CB7535" w:rsidR="00CD05C0" w:rsidRPr="00CD6247" w:rsidRDefault="00CD05C0" w:rsidP="00CD05C0">
      <w:pPr>
        <w:widowControl w:val="0"/>
        <w:ind w:right="445"/>
        <w:rPr>
          <w:strike/>
          <w:sz w:val="24"/>
          <w:szCs w:val="24"/>
        </w:rPr>
      </w:pPr>
      <w:r w:rsidRPr="00CD6247">
        <w:rPr>
          <w:sz w:val="24"/>
          <w:szCs w:val="24"/>
        </w:rPr>
        <w:t>(a) The contracting officer must document that the use of a reopener requirement is the most appropriate means of overcoming a contingency that will significantly affect the contract price.</w:t>
      </w:r>
    </w:p>
    <w:p w14:paraId="154385F0" w14:textId="7B757E72" w:rsidR="00CD05C0" w:rsidRPr="00CD6247" w:rsidRDefault="00CD05C0" w:rsidP="00CD05C0">
      <w:pPr>
        <w:widowControl w:val="0"/>
        <w:rPr>
          <w:sz w:val="24"/>
          <w:szCs w:val="24"/>
        </w:rPr>
      </w:pPr>
      <w:r w:rsidRPr="00CD6247">
        <w:rPr>
          <w:sz w:val="24"/>
          <w:szCs w:val="24"/>
        </w:rPr>
        <w:t xml:space="preserve">(b) </w:t>
      </w:r>
      <w:r w:rsidRPr="00CD6247">
        <w:rPr>
          <w:rFonts w:eastAsia="Calibri"/>
          <w:sz w:val="24"/>
          <w:szCs w:val="24"/>
        </w:rPr>
        <w:t>The contracting officer must—</w:t>
      </w:r>
    </w:p>
    <w:p w14:paraId="5A75F3F2" w14:textId="2ED5BDED" w:rsidR="00CD05C0" w:rsidRPr="00CD6247" w:rsidRDefault="00B271C7" w:rsidP="00CD05C0">
      <w:pPr>
        <w:widowControl w:val="0"/>
        <w:tabs>
          <w:tab w:val="left" w:pos="626"/>
        </w:tabs>
        <w:ind w:right="839"/>
        <w:rPr>
          <w:strike/>
          <w:sz w:val="24"/>
          <w:szCs w:val="24"/>
        </w:rPr>
      </w:pPr>
      <w:r w:rsidRPr="00CD6247">
        <w:rPr>
          <w:sz w:val="24"/>
          <w:szCs w:val="24"/>
        </w:rPr>
        <w:tab/>
      </w:r>
      <w:r w:rsidR="00CD05C0" w:rsidRPr="00CD6247">
        <w:rPr>
          <w:sz w:val="24"/>
          <w:szCs w:val="24"/>
        </w:rPr>
        <w:t>(1) Ask the ACO to provide a recommended reopener requirement, if applicable.</w:t>
      </w:r>
    </w:p>
    <w:p w14:paraId="7A1C67BF" w14:textId="7A828A13" w:rsidR="00CD05C0" w:rsidRPr="00CD6247" w:rsidRDefault="00B271C7" w:rsidP="00CD05C0">
      <w:pPr>
        <w:widowControl w:val="0"/>
        <w:tabs>
          <w:tab w:val="left" w:pos="640"/>
        </w:tabs>
        <w:ind w:right="185"/>
        <w:rPr>
          <w:sz w:val="24"/>
          <w:szCs w:val="24"/>
        </w:rPr>
      </w:pPr>
      <w:r w:rsidRPr="00CD6247">
        <w:rPr>
          <w:sz w:val="24"/>
          <w:szCs w:val="24"/>
        </w:rPr>
        <w:tab/>
      </w:r>
      <w:r w:rsidR="00CD05C0" w:rsidRPr="00CD6247">
        <w:rPr>
          <w:sz w:val="24"/>
          <w:szCs w:val="24"/>
        </w:rPr>
        <w:t>(2) Query CBAR and the ACO, regarding the adequacy of the contractor’s accounting system to provide all necessary cost data in the form required to price adjustments. (Obtain a review of the adequacy of the accounting system if necessary.</w:t>
      </w:r>
    </w:p>
    <w:p w14:paraId="2EC50C9D" w14:textId="69AABED7" w:rsidR="00CD05C0" w:rsidRPr="00CD6247" w:rsidRDefault="00B271C7" w:rsidP="00CD05C0">
      <w:pPr>
        <w:widowControl w:val="0"/>
        <w:tabs>
          <w:tab w:val="left" w:pos="640"/>
        </w:tabs>
        <w:ind w:right="347"/>
        <w:rPr>
          <w:sz w:val="24"/>
          <w:szCs w:val="24"/>
        </w:rPr>
      </w:pPr>
      <w:r w:rsidRPr="00CD6247">
        <w:rPr>
          <w:sz w:val="24"/>
          <w:szCs w:val="24"/>
        </w:rPr>
        <w:tab/>
      </w:r>
      <w:r w:rsidR="00CD05C0" w:rsidRPr="00CD6247">
        <w:rPr>
          <w:sz w:val="24"/>
          <w:szCs w:val="24"/>
        </w:rPr>
        <w:t>(3) Obtain cost or pricing data applicable to the cost element and markup factors, to establish the base level from which adjustment will be made.</w:t>
      </w:r>
    </w:p>
    <w:p w14:paraId="5881B12F" w14:textId="36FD80B9" w:rsidR="00CD05C0" w:rsidRPr="00CD6247" w:rsidRDefault="00B271C7" w:rsidP="00CD05C0">
      <w:pPr>
        <w:widowControl w:val="0"/>
        <w:tabs>
          <w:tab w:val="left" w:pos="640"/>
        </w:tabs>
        <w:ind w:right="347"/>
        <w:rPr>
          <w:sz w:val="24"/>
          <w:szCs w:val="24"/>
        </w:rPr>
      </w:pPr>
      <w:r w:rsidRPr="00CD6247">
        <w:rPr>
          <w:sz w:val="24"/>
          <w:szCs w:val="24"/>
        </w:rPr>
        <w:tab/>
      </w:r>
      <w:r w:rsidR="00CD05C0"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14:paraId="0277433A" w14:textId="08DEC4C2" w:rsidR="00CD05C0" w:rsidRPr="00CD6247" w:rsidRDefault="00B271C7" w:rsidP="00CD05C0">
      <w:pPr>
        <w:widowControl w:val="0"/>
        <w:tabs>
          <w:tab w:val="left" w:pos="638"/>
        </w:tabs>
        <w:ind w:right="347"/>
        <w:rPr>
          <w:strike/>
          <w:sz w:val="24"/>
          <w:szCs w:val="24"/>
        </w:rPr>
      </w:pPr>
      <w:r w:rsidRPr="00CD6247">
        <w:rPr>
          <w:sz w:val="24"/>
          <w:szCs w:val="24"/>
        </w:rPr>
        <w:lastRenderedPageBreak/>
        <w:tab/>
      </w:r>
      <w:r w:rsidR="00CD05C0"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14:paraId="345AB1CE" w14:textId="1CE7EBFC" w:rsidR="00CD05C0" w:rsidRPr="00CD6247" w:rsidRDefault="00B271C7" w:rsidP="00CD05C0">
      <w:pPr>
        <w:widowControl w:val="0"/>
        <w:rPr>
          <w:sz w:val="24"/>
          <w:szCs w:val="24"/>
        </w:rPr>
      </w:pPr>
      <w:r w:rsidRPr="00CD6247">
        <w:rPr>
          <w:sz w:val="24"/>
          <w:szCs w:val="24"/>
        </w:rPr>
        <w:tab/>
      </w:r>
      <w:r w:rsidR="00CD05C0" w:rsidRPr="00CD6247">
        <w:rPr>
          <w:sz w:val="24"/>
          <w:szCs w:val="24"/>
        </w:rPr>
        <w:t xml:space="preserve">(6) Obtain HCA approval of the reopener </w:t>
      </w:r>
      <w:r w:rsidR="00CD05C0" w:rsidRPr="00CD6247">
        <w:rPr>
          <w:rFonts w:eastAsia="Calibri"/>
          <w:sz w:val="24"/>
          <w:szCs w:val="24"/>
        </w:rPr>
        <w:t xml:space="preserve">requirement </w:t>
      </w:r>
      <w:r w:rsidR="00CD05C0" w:rsidRPr="00CD6247">
        <w:rPr>
          <w:sz w:val="24"/>
          <w:szCs w:val="24"/>
        </w:rPr>
        <w:t>prior to conclusion of negotiations.</w:t>
      </w:r>
      <w:r w:rsidR="008620B0">
        <w:rPr>
          <w:sz w:val="24"/>
          <w:szCs w:val="24"/>
        </w:rPr>
        <w:t xml:space="preserve"> </w:t>
      </w:r>
      <w:r w:rsidR="00CD05C0" w:rsidRPr="00CD6247">
        <w:rPr>
          <w:sz w:val="24"/>
          <w:szCs w:val="24"/>
        </w:rPr>
        <w:t>The approval includes basis and limitations for use.</w:t>
      </w:r>
    </w:p>
    <w:p w14:paraId="16640C59" w14:textId="047939F5" w:rsidR="00CD05C0" w:rsidRPr="00CD6247" w:rsidRDefault="00B271C7" w:rsidP="00CD05C0">
      <w:pPr>
        <w:widowControl w:val="0"/>
        <w:tabs>
          <w:tab w:val="left" w:pos="590"/>
        </w:tabs>
        <w:ind w:right="404"/>
        <w:rPr>
          <w:sz w:val="24"/>
          <w:szCs w:val="24"/>
        </w:rPr>
      </w:pPr>
      <w:r w:rsidRPr="00CD6247">
        <w:rPr>
          <w:sz w:val="24"/>
          <w:szCs w:val="24"/>
        </w:rPr>
        <w:tab/>
      </w:r>
      <w:r w:rsidR="00CD05C0" w:rsidRPr="00CD6247">
        <w:rPr>
          <w:sz w:val="24"/>
          <w:szCs w:val="24"/>
        </w:rPr>
        <w:t xml:space="preserve">(7) Incorporate amounts and methods reached through </w:t>
      </w:r>
      <w:proofErr w:type="spellStart"/>
      <w:r w:rsidR="00CD05C0" w:rsidRPr="00CD6247">
        <w:rPr>
          <w:sz w:val="24"/>
          <w:szCs w:val="24"/>
        </w:rPr>
        <w:t>preaward</w:t>
      </w:r>
      <w:proofErr w:type="spellEnd"/>
      <w:r w:rsidR="00CD05C0" w:rsidRPr="00CD6247">
        <w:rPr>
          <w:sz w:val="24"/>
          <w:szCs w:val="24"/>
        </w:rPr>
        <w:t xml:space="preserve">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14:paraId="173A7B04" w14:textId="231C153E" w:rsidR="00CD05C0" w:rsidRPr="00CD6247" w:rsidRDefault="00515FCB" w:rsidP="008620B0">
      <w:pPr>
        <w:widowControl w:val="0"/>
        <w:tabs>
          <w:tab w:val="left" w:pos="590"/>
        </w:tabs>
        <w:spacing w:after="240"/>
        <w:ind w:right="274"/>
        <w:rPr>
          <w:strike/>
          <w:sz w:val="24"/>
          <w:szCs w:val="24"/>
        </w:rPr>
      </w:pPr>
      <w:r w:rsidRPr="00CD6247">
        <w:rPr>
          <w:sz w:val="24"/>
          <w:szCs w:val="24"/>
        </w:rPr>
        <w:tab/>
      </w:r>
      <w:r w:rsidR="00CD05C0"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sidR="008620B0">
        <w:rPr>
          <w:sz w:val="24"/>
          <w:szCs w:val="24"/>
        </w:rPr>
        <w:t>)</w:t>
      </w:r>
      <w:r w:rsidR="00CD05C0" w:rsidRPr="00CD6247">
        <w:rPr>
          <w:sz w:val="24"/>
          <w:szCs w:val="24"/>
        </w:rPr>
        <w:t>.</w:t>
      </w:r>
    </w:p>
    <w:p w14:paraId="18205E76" w14:textId="0C41E3D1" w:rsidR="00CD05C0" w:rsidRPr="00D91134" w:rsidRDefault="00CD05C0" w:rsidP="00D91134">
      <w:pPr>
        <w:pStyle w:val="Heading3"/>
        <w:rPr>
          <w:sz w:val="24"/>
          <w:szCs w:val="24"/>
        </w:rPr>
      </w:pPr>
      <w:bookmarkStart w:id="590" w:name="P17_9204"/>
      <w:r w:rsidRPr="00D91134">
        <w:rPr>
          <w:sz w:val="24"/>
          <w:szCs w:val="24"/>
        </w:rPr>
        <w:t>17.920</w:t>
      </w:r>
      <w:r w:rsidRPr="00D91134">
        <w:rPr>
          <w:strike/>
          <w:sz w:val="24"/>
          <w:szCs w:val="24"/>
        </w:rPr>
        <w:t>4</w:t>
      </w:r>
      <w:r w:rsidRPr="00D91134">
        <w:rPr>
          <w:sz w:val="24"/>
          <w:szCs w:val="24"/>
        </w:rPr>
        <w:t xml:space="preserve"> </w:t>
      </w:r>
      <w:bookmarkEnd w:id="590"/>
      <w:r w:rsidRPr="00D91134">
        <w:rPr>
          <w:sz w:val="24"/>
          <w:szCs w:val="24"/>
        </w:rPr>
        <w:t>Reopener requirements.</w:t>
      </w:r>
    </w:p>
    <w:p w14:paraId="2CD49A07" w14:textId="4DACE363" w:rsidR="00CD05C0" w:rsidRPr="00CD6247" w:rsidRDefault="00CD05C0" w:rsidP="00CD05C0">
      <w:pPr>
        <w:widowControl w:val="0"/>
        <w:spacing w:line="250" w:lineRule="exact"/>
        <w:rPr>
          <w:sz w:val="24"/>
          <w:szCs w:val="24"/>
        </w:rPr>
      </w:pPr>
      <w:r w:rsidRPr="00CD6247">
        <w:rPr>
          <w:sz w:val="24"/>
          <w:szCs w:val="24"/>
        </w:rPr>
        <w:t>The contracting officer must, at a minimum, include the following in a reopener requirement:</w:t>
      </w:r>
    </w:p>
    <w:p w14:paraId="7325CB1E" w14:textId="5A576F11" w:rsidR="00CD05C0" w:rsidRPr="00CD6247" w:rsidRDefault="00CD05C0" w:rsidP="00CD05C0">
      <w:pPr>
        <w:widowControl w:val="0"/>
        <w:tabs>
          <w:tab w:val="left" w:pos="626"/>
        </w:tabs>
        <w:rPr>
          <w:sz w:val="24"/>
          <w:szCs w:val="24"/>
        </w:rPr>
      </w:pPr>
      <w:r w:rsidRPr="00CD6247">
        <w:rPr>
          <w:sz w:val="24"/>
          <w:szCs w:val="24"/>
        </w:rPr>
        <w:t>(a) Title that clearly identifies it as a reopener requirement.</w:t>
      </w:r>
    </w:p>
    <w:p w14:paraId="0BEE302B" w14:textId="0680CC05" w:rsidR="00CD05C0" w:rsidRPr="00CD6247" w:rsidRDefault="00CD05C0" w:rsidP="00CD05C0">
      <w:pPr>
        <w:widowControl w:val="0"/>
        <w:tabs>
          <w:tab w:val="left" w:pos="640"/>
        </w:tabs>
        <w:rPr>
          <w:sz w:val="24"/>
          <w:szCs w:val="24"/>
        </w:rPr>
      </w:pPr>
      <w:r w:rsidRPr="00CD6247">
        <w:rPr>
          <w:sz w:val="24"/>
          <w:szCs w:val="24"/>
        </w:rPr>
        <w:t>(b) Statement of purpose.</w:t>
      </w:r>
    </w:p>
    <w:p w14:paraId="4BBA953F" w14:textId="0DAA0787" w:rsidR="00CD05C0" w:rsidRPr="00CD6247" w:rsidRDefault="00CD05C0" w:rsidP="00CD05C0">
      <w:pPr>
        <w:widowControl w:val="0"/>
        <w:tabs>
          <w:tab w:val="left" w:pos="626"/>
        </w:tabs>
        <w:ind w:right="445"/>
        <w:rPr>
          <w:sz w:val="24"/>
          <w:szCs w:val="24"/>
        </w:rPr>
      </w:pPr>
      <w:r w:rsidRPr="00CD6247">
        <w:rPr>
          <w:sz w:val="24"/>
          <w:szCs w:val="24"/>
        </w:rPr>
        <w:t>(c) Identification of the items, amounts, and event triggering the reopener procedure.</w:t>
      </w:r>
    </w:p>
    <w:p w14:paraId="4FFC717F" w14:textId="5D260728" w:rsidR="00CD05C0" w:rsidRPr="00CD6247" w:rsidRDefault="00CD05C0" w:rsidP="00CD05C0">
      <w:pPr>
        <w:widowControl w:val="0"/>
        <w:tabs>
          <w:tab w:val="left" w:pos="640"/>
        </w:tabs>
        <w:ind w:right="1067"/>
        <w:rPr>
          <w:sz w:val="24"/>
          <w:szCs w:val="24"/>
        </w:rPr>
      </w:pPr>
      <w:r w:rsidRPr="00CD6247">
        <w:rPr>
          <w:sz w:val="24"/>
          <w:szCs w:val="24"/>
        </w:rPr>
        <w:t xml:space="preserve">(d) Requirement for certified cost or pricing data, and applicability of the Disputes clause. </w:t>
      </w:r>
    </w:p>
    <w:p w14:paraId="229AE649" w14:textId="477738FD" w:rsidR="00CD05C0" w:rsidRPr="00CD6247" w:rsidRDefault="00CD05C0" w:rsidP="00CD05C0">
      <w:pPr>
        <w:widowControl w:val="0"/>
        <w:tabs>
          <w:tab w:val="left" w:pos="640"/>
        </w:tabs>
        <w:ind w:right="1067"/>
        <w:rPr>
          <w:sz w:val="24"/>
          <w:szCs w:val="24"/>
        </w:rPr>
      </w:pPr>
      <w:r w:rsidRPr="00CD6247">
        <w:rPr>
          <w:sz w:val="24"/>
          <w:szCs w:val="24"/>
        </w:rPr>
        <w:t>(e) Adjustment pricing methodology in the following order of preference:</w:t>
      </w:r>
    </w:p>
    <w:p w14:paraId="2B814D7F" w14:textId="3E76FBC3" w:rsidR="00CD05C0" w:rsidRPr="00CD6247" w:rsidRDefault="00515FCB" w:rsidP="00CD05C0">
      <w:pPr>
        <w:widowControl w:val="0"/>
        <w:tabs>
          <w:tab w:val="left" w:pos="1024"/>
        </w:tabs>
        <w:rPr>
          <w:sz w:val="24"/>
          <w:szCs w:val="24"/>
        </w:rPr>
      </w:pPr>
      <w:r w:rsidRPr="00CD6247">
        <w:rPr>
          <w:sz w:val="24"/>
          <w:szCs w:val="24"/>
        </w:rPr>
        <w:tab/>
      </w:r>
      <w:r w:rsidR="00CD05C0" w:rsidRPr="00CD6247">
        <w:rPr>
          <w:sz w:val="24"/>
          <w:szCs w:val="24"/>
        </w:rPr>
        <w:t>(1) Pre-established pricing formula;</w:t>
      </w:r>
    </w:p>
    <w:p w14:paraId="3F60DEF6" w14:textId="35142EC0" w:rsidR="00CD05C0" w:rsidRPr="00CD6247" w:rsidRDefault="00515FCB" w:rsidP="00CD05C0">
      <w:pPr>
        <w:widowControl w:val="0"/>
        <w:rPr>
          <w:rFonts w:eastAsia="Calibri"/>
          <w:sz w:val="24"/>
          <w:szCs w:val="24"/>
        </w:rPr>
      </w:pPr>
      <w:r w:rsidRPr="00CD6247">
        <w:rPr>
          <w:rFonts w:eastAsia="Calibri"/>
          <w:sz w:val="24"/>
          <w:szCs w:val="24"/>
        </w:rPr>
        <w:tab/>
      </w:r>
      <w:r w:rsidR="00CD05C0" w:rsidRPr="00CD6247">
        <w:rPr>
          <w:rFonts w:eastAsia="Calibri"/>
          <w:sz w:val="24"/>
          <w:szCs w:val="24"/>
        </w:rPr>
        <w:t>(2) If the nature of the contingency is such that its price impact can only be anticipated to fall within a</w:t>
      </w:r>
      <w:r w:rsidRPr="00CD6247">
        <w:rPr>
          <w:rFonts w:eastAsia="Calibri"/>
          <w:sz w:val="24"/>
          <w:szCs w:val="24"/>
        </w:rPr>
        <w:t xml:space="preserve"> </w:t>
      </w:r>
      <w:r w:rsidR="00CD05C0" w:rsidRPr="00CD6247">
        <w:rPr>
          <w:rFonts w:eastAsia="Calibri"/>
          <w:sz w:val="24"/>
          <w:szCs w:val="24"/>
        </w:rPr>
        <w:t>broad range of prices instead of one or several alternative price outcomes, identify the range within which the amount for that cost element may be revised through negotiations; or</w:t>
      </w:r>
    </w:p>
    <w:p w14:paraId="02566800" w14:textId="06287E93" w:rsidR="00CD05C0" w:rsidRPr="00CD6247" w:rsidRDefault="00515FCB" w:rsidP="00CD05C0">
      <w:pPr>
        <w:widowControl w:val="0"/>
        <w:rPr>
          <w:rFonts w:eastAsia="Calibri"/>
          <w:sz w:val="24"/>
          <w:szCs w:val="24"/>
        </w:rPr>
      </w:pPr>
      <w:r w:rsidRPr="00CD6247">
        <w:rPr>
          <w:rFonts w:eastAsia="Calibri"/>
          <w:sz w:val="24"/>
          <w:szCs w:val="24"/>
        </w:rPr>
        <w:tab/>
      </w:r>
      <w:r w:rsidR="00CD05C0" w:rsidRPr="00CD6247">
        <w:rPr>
          <w:rFonts w:eastAsia="Calibri"/>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14:paraId="47E0794D" w14:textId="1CDF075E" w:rsidR="00CD05C0" w:rsidRPr="00CD6247" w:rsidRDefault="00CD05C0" w:rsidP="00CD05C0">
      <w:pPr>
        <w:widowControl w:val="0"/>
        <w:tabs>
          <w:tab w:val="left" w:pos="602"/>
        </w:tabs>
        <w:ind w:right="347"/>
        <w:rPr>
          <w:sz w:val="24"/>
          <w:szCs w:val="24"/>
        </w:rPr>
      </w:pPr>
      <w:r w:rsidRPr="00CD6247">
        <w:rPr>
          <w:sz w:val="24"/>
          <w:szCs w:val="24"/>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14:paraId="099A6CC0" w14:textId="2C2E4401" w:rsidR="00CD05C0" w:rsidRPr="00CD6247" w:rsidRDefault="00CD05C0" w:rsidP="00CD05C0">
      <w:pPr>
        <w:widowControl w:val="0"/>
        <w:tabs>
          <w:tab w:val="left" w:pos="638"/>
        </w:tabs>
        <w:ind w:right="347"/>
        <w:rPr>
          <w:sz w:val="24"/>
          <w:szCs w:val="24"/>
        </w:rPr>
      </w:pPr>
      <w:r w:rsidRPr="00CD6247">
        <w:rPr>
          <w:sz w:val="24"/>
          <w:szCs w:val="24"/>
        </w:rPr>
        <w:t>(g) The method of adjusting any option quantity or period prices, if any, which may result from operation of the reopener.</w:t>
      </w:r>
    </w:p>
    <w:p w14:paraId="044AA9D7" w14:textId="03B70A16" w:rsidR="00CD05C0" w:rsidRPr="00CD6247" w:rsidRDefault="00CD05C0" w:rsidP="00CD05C0">
      <w:pPr>
        <w:widowControl w:val="0"/>
        <w:tabs>
          <w:tab w:val="left" w:pos="641"/>
        </w:tabs>
        <w:ind w:right="772"/>
        <w:rPr>
          <w:sz w:val="24"/>
          <w:szCs w:val="24"/>
        </w:rPr>
      </w:pPr>
      <w:r w:rsidRPr="00CD6247">
        <w:rPr>
          <w:sz w:val="24"/>
          <w:szCs w:val="24"/>
        </w:rPr>
        <w:t>(h) If the contract is not subject to the Cost Accounting Standards (FAR Part 30), the treatment of accounting system changes that impact the price adjustment under the reopener.</w:t>
      </w:r>
    </w:p>
    <w:p w14:paraId="3F625766" w14:textId="7CB4CDC9" w:rsidR="00CD05C0" w:rsidRPr="00CD6247" w:rsidRDefault="00CD05C0" w:rsidP="00B06B85">
      <w:pPr>
        <w:widowControl w:val="0"/>
        <w:tabs>
          <w:tab w:val="left" w:pos="590"/>
        </w:tabs>
        <w:spacing w:after="240"/>
        <w:ind w:right="950"/>
        <w:rPr>
          <w:sz w:val="24"/>
          <w:szCs w:val="24"/>
        </w:rPr>
      </w:pPr>
      <w:r w:rsidRPr="00CD6247">
        <w:rPr>
          <w:sz w:val="24"/>
          <w:szCs w:val="24"/>
        </w:rPr>
        <w:t>(i) The contractor must confirm the award price does not include any amount for the specified contingency except as provided for in the reopener requirement.</w:t>
      </w:r>
    </w:p>
    <w:p w14:paraId="6AB676E9" w14:textId="7151091B" w:rsidR="00CD05C0" w:rsidRPr="00CD6247" w:rsidRDefault="00CD05C0" w:rsidP="00025804">
      <w:pPr>
        <w:pStyle w:val="Heading2"/>
      </w:pPr>
      <w:bookmarkStart w:id="591" w:name="SUBPART_17.93_–_SURGE_AND_SUSTAINMENT_(S"/>
      <w:bookmarkEnd w:id="591"/>
      <w:r w:rsidRPr="00CD6247">
        <w:lastRenderedPageBreak/>
        <w:t>SUBPART 17.93 – SURGE AND SUSTAINMENT (S&amp;S)</w:t>
      </w:r>
    </w:p>
    <w:p w14:paraId="74FCB8F6" w14:textId="2123A40E" w:rsidR="00CD05C0" w:rsidRPr="00CD6247" w:rsidRDefault="0002333D" w:rsidP="00B06B85">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C35C29" w:rsidRPr="00CD6247">
        <w:rPr>
          <w:i/>
          <w:sz w:val="24"/>
          <w:szCs w:val="24"/>
        </w:rPr>
        <w:t>)</w:t>
      </w:r>
    </w:p>
    <w:p w14:paraId="1E5099EC" w14:textId="4AD198D7" w:rsidR="00CD05C0" w:rsidRPr="00D91134" w:rsidRDefault="00CD05C0" w:rsidP="00D91134">
      <w:pPr>
        <w:pStyle w:val="Heading3"/>
        <w:rPr>
          <w:sz w:val="24"/>
          <w:szCs w:val="24"/>
        </w:rPr>
      </w:pPr>
      <w:bookmarkStart w:id="592" w:name="P17_9300"/>
      <w:r w:rsidRPr="00D91134">
        <w:rPr>
          <w:sz w:val="24"/>
          <w:szCs w:val="24"/>
        </w:rPr>
        <w:t xml:space="preserve">17.9300 </w:t>
      </w:r>
      <w:bookmarkEnd w:id="592"/>
      <w:r w:rsidRPr="00D91134">
        <w:rPr>
          <w:sz w:val="24"/>
          <w:szCs w:val="24"/>
        </w:rPr>
        <w:t>Scope.</w:t>
      </w:r>
    </w:p>
    <w:p w14:paraId="152DC396" w14:textId="5064599D" w:rsidR="00CD05C0" w:rsidRPr="00CD6247" w:rsidRDefault="00CD05C0" w:rsidP="00B06B85">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14:paraId="167E106A" w14:textId="54CEE185" w:rsidR="00CD05C0" w:rsidRPr="00D91134" w:rsidRDefault="00CD05C0" w:rsidP="00D91134">
      <w:pPr>
        <w:pStyle w:val="Heading3"/>
        <w:rPr>
          <w:sz w:val="24"/>
          <w:szCs w:val="24"/>
        </w:rPr>
      </w:pPr>
      <w:bookmarkStart w:id="593" w:name="P17_9301"/>
      <w:r w:rsidRPr="00D91134">
        <w:rPr>
          <w:sz w:val="24"/>
          <w:szCs w:val="24"/>
        </w:rPr>
        <w:t xml:space="preserve">17.9301 </w:t>
      </w:r>
      <w:bookmarkEnd w:id="593"/>
      <w:r w:rsidRPr="00D91134">
        <w:rPr>
          <w:sz w:val="24"/>
          <w:szCs w:val="24"/>
        </w:rPr>
        <w:t>Definitions.</w:t>
      </w:r>
    </w:p>
    <w:p w14:paraId="7D487A23" w14:textId="77777777" w:rsidR="00CD05C0" w:rsidRPr="00CD6247" w:rsidRDefault="00CD05C0" w:rsidP="00CD05C0">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14:paraId="6082836E" w14:textId="1E6FA43B" w:rsidR="00CD05C0" w:rsidRPr="00CD6247" w:rsidRDefault="00CD05C0" w:rsidP="00CD05C0">
      <w:pPr>
        <w:rPr>
          <w:sz w:val="24"/>
          <w:szCs w:val="24"/>
        </w:rPr>
      </w:pPr>
      <w:r w:rsidRPr="00CD6247">
        <w:rPr>
          <w:i/>
          <w:sz w:val="24"/>
          <w:szCs w:val="24"/>
        </w:rPr>
        <w:t xml:space="preserve">“Industrial capability issue (ICI)” </w:t>
      </w:r>
      <w:r w:rsidRPr="00CD6247">
        <w:rPr>
          <w:sz w:val="24"/>
          <w:szCs w:val="24"/>
        </w:rPr>
        <w:t xml:space="preserve">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t>
      </w:r>
      <w:proofErr w:type="spellStart"/>
      <w:r w:rsidRPr="00CD6247">
        <w:rPr>
          <w:sz w:val="24"/>
          <w:szCs w:val="24"/>
        </w:rPr>
        <w:t>Warstopper</w:t>
      </w:r>
      <w:proofErr w:type="spellEnd"/>
      <w:r w:rsidRPr="00CD6247">
        <w:rPr>
          <w:sz w:val="24"/>
          <w:szCs w:val="24"/>
        </w:rPr>
        <w:t xml:space="preserve"> program (refer to</w:t>
      </w:r>
      <w:r w:rsidR="006C44EC" w:rsidRPr="00CD6247">
        <w:rPr>
          <w:sz w:val="24"/>
          <w:szCs w:val="24"/>
        </w:rPr>
        <w:t xml:space="preserve"> DLA Instruction 5025.03, Industrial Capabilities Program – Manage the </w:t>
      </w:r>
      <w:proofErr w:type="spellStart"/>
      <w:r w:rsidR="006C44EC" w:rsidRPr="00CD6247">
        <w:rPr>
          <w:sz w:val="24"/>
          <w:szCs w:val="24"/>
        </w:rPr>
        <w:t>Warstopper</w:t>
      </w:r>
      <w:proofErr w:type="spellEnd"/>
      <w:r w:rsidR="006C44EC" w:rsidRPr="00CD6247">
        <w:rPr>
          <w:sz w:val="24"/>
          <w:szCs w:val="24"/>
        </w:rPr>
        <w:t xml:space="preserve"> Program</w:t>
      </w:r>
      <w:r w:rsidRPr="00CD6247">
        <w:rPr>
          <w:sz w:val="24"/>
          <w:szCs w:val="24"/>
        </w:rPr>
        <w:t>).</w:t>
      </w:r>
      <w:commentRangeStart w:id="594"/>
      <w:commentRangeEnd w:id="594"/>
      <w:r w:rsidR="008F2806" w:rsidRPr="00CD6247">
        <w:rPr>
          <w:rStyle w:val="CommentReference"/>
          <w:sz w:val="24"/>
          <w:szCs w:val="24"/>
        </w:rPr>
        <w:commentReference w:id="594"/>
      </w:r>
    </w:p>
    <w:p w14:paraId="09F8F066" w14:textId="77777777" w:rsidR="00CD05C0" w:rsidRPr="00CD6247" w:rsidRDefault="00CD05C0" w:rsidP="00CD05C0">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14:paraId="2E2B3FF0" w14:textId="77777777" w:rsidR="00CD05C0" w:rsidRPr="00CD6247" w:rsidRDefault="00CD05C0" w:rsidP="00CD05C0">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14:paraId="4C40AD95" w14:textId="77777777" w:rsidR="00CD05C0" w:rsidRPr="00CD6247" w:rsidRDefault="00CD05C0" w:rsidP="00CD05C0">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14:paraId="68500D56" w14:textId="74876E82"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r w:rsidR="0034143C" w:rsidRPr="00CD6247">
        <w:rPr>
          <w:sz w:val="24"/>
          <w:szCs w:val="24"/>
        </w:rPr>
        <w:t>.</w:t>
      </w:r>
    </w:p>
    <w:p w14:paraId="621C7EC5" w14:textId="77777777" w:rsidR="00CD05C0" w:rsidRPr="00CD6247" w:rsidRDefault="00CD05C0" w:rsidP="00CD05C0">
      <w:pPr>
        <w:rPr>
          <w:sz w:val="24"/>
          <w:szCs w:val="24"/>
        </w:rPr>
      </w:pPr>
      <w:r w:rsidRPr="00CD6247">
        <w:rPr>
          <w:i/>
          <w:sz w:val="24"/>
          <w:szCs w:val="24"/>
        </w:rPr>
        <w:t xml:space="preserve">“Surge and sustainment coverage” </w:t>
      </w:r>
      <w:r w:rsidRPr="00CD6247">
        <w:rPr>
          <w:sz w:val="24"/>
          <w:szCs w:val="24"/>
        </w:rPr>
        <w:t xml:space="preserve">means a combination of DLA’s ability to fill contingency requisitions through the MWR, D1-D6 schedule, or surge quantity option within the customer’s </w:t>
      </w:r>
      <w:r w:rsidRPr="00CD6247">
        <w:rPr>
          <w:sz w:val="24"/>
          <w:szCs w:val="24"/>
        </w:rPr>
        <w:lastRenderedPageBreak/>
        <w:t>required delivery date (RDD) and the supplier’s ability to meet surge quantity and sustainable accelerated delivery.</w:t>
      </w:r>
    </w:p>
    <w:p w14:paraId="7A38464C" w14:textId="7F5D42B0" w:rsidR="00CD05C0" w:rsidRPr="00CD6247" w:rsidRDefault="00CD05C0" w:rsidP="00CD05C0">
      <w:pPr>
        <w:rPr>
          <w:snapToGrid w:val="0"/>
          <w:sz w:val="24"/>
          <w:szCs w:val="24"/>
        </w:rPr>
      </w:pPr>
      <w:r w:rsidRPr="00CD6247">
        <w:rPr>
          <w:i/>
          <w:sz w:val="24"/>
          <w:szCs w:val="24"/>
        </w:rPr>
        <w:t xml:space="preserve">“S&amp;S event” </w:t>
      </w:r>
      <w:r w:rsidRPr="00CD6247">
        <w:rPr>
          <w:sz w:val="24"/>
          <w:szCs w:val="24"/>
        </w:rPr>
        <w:t xml:space="preserve">means the relationship between the S&amp;S planning requirement (SSPR), the S&amp;S actual requirements, and S&amp;S coverage. DLA </w:t>
      </w:r>
      <w:r w:rsidR="00694599" w:rsidRPr="00CD6247">
        <w:rPr>
          <w:sz w:val="24"/>
          <w:szCs w:val="24"/>
        </w:rPr>
        <w:t xml:space="preserve">Manual 5025.12, </w:t>
      </w:r>
      <w:r w:rsidRPr="00CD6247">
        <w:rPr>
          <w:sz w:val="24"/>
          <w:szCs w:val="24"/>
        </w:rPr>
        <w:t>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w:t>
      </w:r>
      <w:commentRangeStart w:id="595"/>
      <w:r w:rsidRPr="00CD6247">
        <w:rPr>
          <w:sz w:val="24"/>
          <w:szCs w:val="24"/>
        </w:rPr>
        <w:t xml:space="preserve"> </w:t>
      </w:r>
      <w:commentRangeEnd w:id="595"/>
      <w:r w:rsidR="00694599" w:rsidRPr="00CD6247">
        <w:rPr>
          <w:rStyle w:val="CommentReference"/>
          <w:sz w:val="24"/>
          <w:szCs w:val="24"/>
        </w:rPr>
        <w:commentReference w:id="595"/>
      </w:r>
      <w:r w:rsidRPr="00CD6247">
        <w:rPr>
          <w:sz w:val="24"/>
          <w:szCs w:val="24"/>
        </w:rPr>
        <w:t>An event may have known</w:t>
      </w:r>
      <w:r w:rsidRPr="00CD6247">
        <w:rPr>
          <w:snapToGrid w:val="0"/>
          <w:sz w:val="24"/>
          <w:szCs w:val="24"/>
        </w:rPr>
        <w:t xml:space="preserve"> surge planning requirements, may be covered for surge, and may be needed in surge quantities during an actual contingency.</w:t>
      </w:r>
    </w:p>
    <w:p w14:paraId="5BEDBFAD" w14:textId="1297FE5C" w:rsidR="00CD05C0" w:rsidRPr="00CD6247" w:rsidRDefault="00CD05C0" w:rsidP="00CD05C0">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14:paraId="4ADF499B" w14:textId="77777777" w:rsidR="00CD05C0" w:rsidRPr="00CD6247" w:rsidRDefault="00CD05C0" w:rsidP="00CD05C0">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14:paraId="73179F84" w14:textId="77777777" w:rsidR="00CD05C0" w:rsidRPr="00CD6247" w:rsidRDefault="00CD05C0" w:rsidP="00B06B85">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14:paraId="3E28027E" w14:textId="068ABE3A" w:rsidR="00CD05C0" w:rsidRPr="00D91134" w:rsidRDefault="00CD05C0" w:rsidP="00D91134">
      <w:pPr>
        <w:pStyle w:val="Heading3"/>
        <w:rPr>
          <w:sz w:val="24"/>
          <w:szCs w:val="24"/>
        </w:rPr>
      </w:pPr>
      <w:bookmarkStart w:id="596" w:name="P17_9302"/>
      <w:r w:rsidRPr="00D91134">
        <w:rPr>
          <w:sz w:val="24"/>
          <w:szCs w:val="24"/>
        </w:rPr>
        <w:t xml:space="preserve">17.9302 </w:t>
      </w:r>
      <w:bookmarkEnd w:id="596"/>
      <w:r w:rsidRPr="00D91134">
        <w:rPr>
          <w:sz w:val="24"/>
          <w:szCs w:val="24"/>
        </w:rPr>
        <w:t>Policy.</w:t>
      </w:r>
    </w:p>
    <w:p w14:paraId="1FF46A86" w14:textId="5778A5E6" w:rsidR="00CD05C0" w:rsidRPr="00CD6247" w:rsidRDefault="00CD05C0" w:rsidP="00CD05C0">
      <w:pPr>
        <w:rPr>
          <w:rFonts w:eastAsia="Calibri"/>
          <w:sz w:val="24"/>
          <w:szCs w:val="24"/>
        </w:rPr>
      </w:pPr>
      <w:r w:rsidRPr="00CD6247">
        <w:rPr>
          <w:snapToGrid w:val="0"/>
          <w:sz w:val="24"/>
          <w:szCs w:val="24"/>
        </w:rPr>
        <w:t xml:space="preserve">(a)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Pr="00CD6247">
        <w:rPr>
          <w:rFonts w:eastAsia="Calibri"/>
          <w:sz w:val="24"/>
          <w:szCs w:val="24"/>
        </w:rPr>
        <w:t>directly impacts surge and sustainment coverage.</w:t>
      </w:r>
      <w:r w:rsidRPr="00CD6247">
        <w:rPr>
          <w:snapToGrid w:val="0"/>
          <w:sz w:val="24"/>
          <w:szCs w:val="24"/>
        </w:rPr>
        <w:t xml:space="preserve"> S&amp;S capability is a primary consideration in all acquisition strategies and resource investments.</w:t>
      </w:r>
    </w:p>
    <w:p w14:paraId="7EA76CD8" w14:textId="3AFA2CEF" w:rsidR="00CD05C0" w:rsidRPr="00CD6247" w:rsidRDefault="00CD05C0" w:rsidP="00CD05C0">
      <w:pPr>
        <w:rPr>
          <w:rFonts w:eastAsia="Calibri"/>
          <w:sz w:val="24"/>
          <w:szCs w:val="24"/>
        </w:rPr>
      </w:pPr>
      <w:r w:rsidRPr="00CD6247">
        <w:rPr>
          <w:snapToGrid w:val="0"/>
          <w:sz w:val="24"/>
          <w:szCs w:val="24"/>
        </w:rPr>
        <w:t xml:space="preserve">(b) </w:t>
      </w:r>
      <w:r w:rsidRPr="00CD6247">
        <w:rPr>
          <w:rFonts w:eastAsia="Calibri"/>
          <w:sz w:val="24"/>
          <w:szCs w:val="24"/>
        </w:rPr>
        <w:t xml:space="preserve">Include surge and sustainment planning requirements (S&amp;SPR) in solicitations for indefinite-delivery term contracts for wartime critical materials. Acquisition planning must identify the most effective contract vehicle to ensure surge and sustainment coverage for surge events </w:t>
      </w:r>
      <w:r w:rsidRPr="00CD6247">
        <w:rPr>
          <w:rFonts w:eastAsia="Calibri"/>
          <w:sz w:val="24"/>
          <w:szCs w:val="24"/>
        </w:rPr>
        <w:lastRenderedPageBreak/>
        <w:t>identified. Contracting officers must ensure go-to-war items identified during acquisition planning are included in solicitations for indefinite-delivery contracts, modifications adding items to a contract, or during option exercise.</w:t>
      </w:r>
    </w:p>
    <w:p w14:paraId="78079652" w14:textId="723B4292" w:rsidR="00CD05C0" w:rsidRPr="00CD6247" w:rsidRDefault="00CD05C0" w:rsidP="00B06B85">
      <w:pPr>
        <w:spacing w:after="240"/>
        <w:rPr>
          <w:snapToGrid w:val="0"/>
          <w:sz w:val="24"/>
          <w:szCs w:val="24"/>
        </w:rPr>
      </w:pPr>
      <w:r w:rsidRPr="00CD6247">
        <w:rPr>
          <w:snapToGrid w:val="0"/>
          <w:sz w:val="24"/>
          <w:szCs w:val="24"/>
        </w:rPr>
        <w:t xml:space="preserve">(c) Contracts and orders with mandatory sources under FAR 8.002(a), including General Services Administration Federal Supply Schedules and </w:t>
      </w:r>
      <w:proofErr w:type="spellStart"/>
      <w:r w:rsidRPr="00CD6247">
        <w:rPr>
          <w:snapToGrid w:val="0"/>
          <w:sz w:val="24"/>
          <w:szCs w:val="24"/>
        </w:rPr>
        <w:t>AbilityOne</w:t>
      </w:r>
      <w:proofErr w:type="spellEnd"/>
      <w:r w:rsidRPr="00CD6247">
        <w:rPr>
          <w:snapToGrid w:val="0"/>
          <w:sz w:val="24"/>
          <w:szCs w:val="24"/>
        </w:rPr>
        <w:t xml:space="preserve">, </w:t>
      </w:r>
      <w:r w:rsidRPr="00CD6247">
        <w:rPr>
          <w:rFonts w:eastAsia="Calibri"/>
          <w:sz w:val="24"/>
          <w:szCs w:val="24"/>
        </w:rPr>
        <w:t>must comply</w:t>
      </w:r>
      <w:r w:rsidRPr="00CD6247">
        <w:rPr>
          <w:snapToGrid w:val="0"/>
          <w:sz w:val="24"/>
          <w:szCs w:val="24"/>
        </w:rPr>
        <w:t xml:space="preserve"> with this policy in solicitations and resulting contracts.</w:t>
      </w:r>
    </w:p>
    <w:p w14:paraId="7760DC34" w14:textId="31FA2C8B" w:rsidR="00CD05C0" w:rsidRPr="00D91134" w:rsidRDefault="00CD05C0" w:rsidP="00D91134">
      <w:pPr>
        <w:pStyle w:val="Heading3"/>
        <w:rPr>
          <w:sz w:val="24"/>
          <w:szCs w:val="24"/>
        </w:rPr>
      </w:pPr>
      <w:bookmarkStart w:id="597" w:name="P17_9303"/>
      <w:r w:rsidRPr="00D91134">
        <w:rPr>
          <w:sz w:val="24"/>
          <w:szCs w:val="24"/>
        </w:rPr>
        <w:t xml:space="preserve">17.9303 </w:t>
      </w:r>
      <w:bookmarkEnd w:id="597"/>
      <w:r w:rsidRPr="00D91134">
        <w:rPr>
          <w:sz w:val="24"/>
          <w:szCs w:val="24"/>
        </w:rPr>
        <w:t>Procedures.</w:t>
      </w:r>
    </w:p>
    <w:p w14:paraId="59ECBEF6" w14:textId="4A862660" w:rsidR="00CD05C0" w:rsidRPr="00CD6247" w:rsidRDefault="00CD05C0" w:rsidP="00CD05C0">
      <w:pPr>
        <w:widowControl w:val="0"/>
        <w:rPr>
          <w:rFonts w:eastAsia="Calibri"/>
          <w:sz w:val="24"/>
          <w:szCs w:val="24"/>
        </w:rPr>
      </w:pPr>
      <w:r w:rsidRPr="00CD6247">
        <w:rPr>
          <w:rFonts w:eastAsia="Calibri"/>
          <w:sz w:val="24"/>
          <w:szCs w:val="24"/>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w:t>
      </w:r>
      <w:r w:rsidR="002F1CBA" w:rsidRPr="00CD6247">
        <w:rPr>
          <w:rFonts w:eastAsia="Calibri"/>
          <w:sz w:val="24"/>
          <w:szCs w:val="24"/>
        </w:rPr>
        <w:t xml:space="preserve">M 5025.12, </w:t>
      </w:r>
      <w:r w:rsidRPr="00CD6247">
        <w:rPr>
          <w:rFonts w:eastAsia="Calibri"/>
          <w:sz w:val="24"/>
          <w:szCs w:val="24"/>
        </w:rPr>
        <w:t>Industrial Capability Program Surge and Sustainment (S&amp;S).</w:t>
      </w:r>
      <w:commentRangeStart w:id="598"/>
      <w:commentRangeEnd w:id="598"/>
      <w:r w:rsidR="002F1CBA" w:rsidRPr="00CD6247">
        <w:rPr>
          <w:rStyle w:val="CommentReference"/>
          <w:sz w:val="24"/>
          <w:szCs w:val="24"/>
        </w:rPr>
        <w:commentReference w:id="598"/>
      </w:r>
    </w:p>
    <w:p w14:paraId="6A66B7CF" w14:textId="14687915" w:rsidR="00CD05C0" w:rsidRPr="00CD6247" w:rsidRDefault="00CD05C0" w:rsidP="00CD05C0">
      <w:pPr>
        <w:rPr>
          <w:rFonts w:eastAsia="Calibri"/>
          <w:sz w:val="24"/>
          <w:szCs w:val="24"/>
        </w:rPr>
      </w:pPr>
      <w:r w:rsidRPr="00CD6247">
        <w:rPr>
          <w:rFonts w:eastAsia="Calibri"/>
          <w:sz w:val="24"/>
          <w:szCs w:val="24"/>
        </w:rPr>
        <w:t>(b) When S&amp;S is determined applicable, the contracting officer must incorporate the approved CAP and exit strategy in the contract. As applicable, identify the amount of the approved Government investment and explicit language regarding limited use of the investment.</w:t>
      </w:r>
      <w:r w:rsidR="007805EA" w:rsidRPr="00CD6247">
        <w:rPr>
          <w:rFonts w:eastAsia="Calibri"/>
          <w:sz w:val="24"/>
          <w:szCs w:val="24"/>
        </w:rPr>
        <w:t xml:space="preserve"> </w:t>
      </w:r>
      <w:r w:rsidR="007805EA" w:rsidRPr="00CD6247">
        <w:rPr>
          <w:sz w:val="24"/>
          <w:szCs w:val="24"/>
        </w:rPr>
        <w:t>When  Fragility and Criticality (</w:t>
      </w:r>
      <w:proofErr w:type="spellStart"/>
      <w:r w:rsidR="007805EA" w:rsidRPr="00CD6247">
        <w:rPr>
          <w:sz w:val="24"/>
          <w:szCs w:val="24"/>
        </w:rPr>
        <w:t>FaC</w:t>
      </w:r>
      <w:proofErr w:type="spellEnd"/>
      <w:r w:rsidR="007805EA" w:rsidRPr="00CD6247">
        <w:rPr>
          <w:sz w:val="24"/>
          <w:szCs w:val="24"/>
        </w:rPr>
        <w:t xml:space="preserve">) is determined applicable for non-covered surge items, the contracting officer must include </w:t>
      </w:r>
      <w:proofErr w:type="spellStart"/>
      <w:r w:rsidR="007805EA" w:rsidRPr="00CD6247">
        <w:rPr>
          <w:sz w:val="24"/>
          <w:szCs w:val="24"/>
        </w:rPr>
        <w:t>FaC</w:t>
      </w:r>
      <w:proofErr w:type="spellEnd"/>
      <w:r w:rsidR="007805EA" w:rsidRPr="00CD6247">
        <w:rPr>
          <w:sz w:val="24"/>
          <w:szCs w:val="24"/>
        </w:rPr>
        <w:t xml:space="preserve"> in acquisition plans. Detailed procedures on tasks and responsibilities for the contracting officer and industrial specialist can be found in.</w:t>
      </w:r>
      <w:commentRangeStart w:id="599"/>
      <w:commentRangeEnd w:id="599"/>
      <w:r w:rsidR="00A84F82" w:rsidRPr="00CD6247">
        <w:rPr>
          <w:rStyle w:val="CommentReference"/>
          <w:sz w:val="24"/>
          <w:szCs w:val="24"/>
        </w:rPr>
        <w:commentReference w:id="599"/>
      </w:r>
    </w:p>
    <w:p w14:paraId="78F70386" w14:textId="1BCFD479" w:rsidR="00743873" w:rsidRDefault="005A1C85" w:rsidP="00CD05C0">
      <w:pPr>
        <w:contextualSpacing/>
        <w:rPr>
          <w:rFonts w:eastAsia="Calibri"/>
          <w:sz w:val="24"/>
          <w:szCs w:val="24"/>
        </w:rPr>
      </w:pPr>
      <w:hyperlink r:id="rId239" w:history="1">
        <w:r w:rsidR="00743873">
          <w:rPr>
            <w:rStyle w:val="Hyperlink"/>
            <w:rFonts w:eastAsia="Calibri"/>
            <w:sz w:val="24"/>
            <w:szCs w:val="24"/>
          </w:rPr>
          <w:t>DLAI 5025.04, Industrial Capability Program - Industrial Base Health Fragility and Criticality Policy</w:t>
        </w:r>
      </w:hyperlink>
      <w:r w:rsidR="00743873">
        <w:rPr>
          <w:rFonts w:eastAsia="Calibri"/>
          <w:sz w:val="24"/>
          <w:szCs w:val="24"/>
        </w:rPr>
        <w:t xml:space="preserve"> (</w:t>
      </w:r>
      <w:hyperlink r:id="rId240" w:history="1">
        <w:r w:rsidR="00743873" w:rsidRPr="00337DE9">
          <w:rPr>
            <w:rStyle w:val="Hyperlink"/>
            <w:rFonts w:eastAsia="Calibri"/>
            <w:sz w:val="24"/>
            <w:szCs w:val="24"/>
          </w:rPr>
          <w:t>https://issue-p.dla.mil/Published_Issuances/DLAI%205025.04,%20ICP%20-%20Fragility%20and%20Criticality%20(FaC)%20Policy.pdf</w:t>
        </w:r>
      </w:hyperlink>
      <w:r w:rsidR="00743873">
        <w:rPr>
          <w:rFonts w:eastAsia="Calibri"/>
          <w:sz w:val="24"/>
          <w:szCs w:val="24"/>
        </w:rPr>
        <w:t>).</w:t>
      </w:r>
    </w:p>
    <w:p w14:paraId="01A6753E" w14:textId="31BB4947" w:rsidR="00CD05C0" w:rsidRPr="00CD6247" w:rsidRDefault="00CD05C0" w:rsidP="00CD05C0">
      <w:pPr>
        <w:contextualSpacing/>
        <w:rPr>
          <w:rFonts w:eastAsia="Calibri"/>
          <w:sz w:val="24"/>
          <w:szCs w:val="24"/>
        </w:rPr>
      </w:pPr>
      <w:r w:rsidRPr="00CD6247">
        <w:rPr>
          <w:rFonts w:eastAsia="Calibri"/>
          <w:sz w:val="24"/>
          <w:szCs w:val="24"/>
        </w:rPr>
        <w:t>(c) The contracting officer coordinates any adjustments or changes to the surge coverage with the industrial specialist.</w:t>
      </w:r>
    </w:p>
    <w:p w14:paraId="7895D7F8" w14:textId="2C59E9D3" w:rsidR="00743873" w:rsidRPr="00CD6247" w:rsidRDefault="00743873" w:rsidP="00743873">
      <w:pPr>
        <w:contextualSpacing/>
        <w:rPr>
          <w:rFonts w:eastAsia="Calibri"/>
          <w:sz w:val="24"/>
          <w:szCs w:val="24"/>
        </w:rPr>
      </w:pPr>
      <w:bookmarkStart w:id="600" w:name="P17_9304"/>
      <w:r w:rsidRPr="00CD6247">
        <w:rPr>
          <w:rFonts w:eastAsia="Calibri"/>
          <w:sz w:val="24"/>
          <w:szCs w:val="24"/>
        </w:rPr>
        <w:t>(d) Contracting officers must use the applicable system and/or applications:</w:t>
      </w:r>
    </w:p>
    <w:p w14:paraId="278B4BE4" w14:textId="1C9A6EE3" w:rsidR="00743873" w:rsidRPr="00CD6247" w:rsidRDefault="00743873" w:rsidP="00743873">
      <w:pPr>
        <w:contextualSpacing/>
        <w:rPr>
          <w:rFonts w:eastAsia="Calibri"/>
          <w:sz w:val="24"/>
          <w:szCs w:val="24"/>
        </w:rPr>
      </w:pPr>
      <w:r w:rsidRPr="00CD6247">
        <w:rPr>
          <w:rFonts w:eastAsia="Calibri"/>
          <w:sz w:val="24"/>
          <w:szCs w:val="24"/>
        </w:rPr>
        <w:tab/>
        <w:t xml:space="preserve">(1) Surge and </w:t>
      </w:r>
      <w:r w:rsidR="00EC62E1">
        <w:rPr>
          <w:rFonts w:eastAsia="Calibri"/>
          <w:sz w:val="24"/>
          <w:szCs w:val="24"/>
        </w:rPr>
        <w:t>S</w:t>
      </w:r>
      <w:r w:rsidRPr="00CD6247">
        <w:rPr>
          <w:rFonts w:eastAsia="Calibri"/>
          <w:sz w:val="24"/>
          <w:szCs w:val="24"/>
        </w:rPr>
        <w:t xml:space="preserve">ustainment </w:t>
      </w:r>
      <w:r w:rsidR="00EC62E1">
        <w:rPr>
          <w:rFonts w:eastAsia="Calibri"/>
          <w:sz w:val="24"/>
          <w:szCs w:val="24"/>
        </w:rPr>
        <w:t>D</w:t>
      </w:r>
      <w:r w:rsidRPr="00CD6247">
        <w:rPr>
          <w:rFonts w:eastAsia="Calibri"/>
          <w:sz w:val="24"/>
          <w:szCs w:val="24"/>
        </w:rPr>
        <w:t xml:space="preserve">atabase found within the </w:t>
      </w:r>
      <w:hyperlink r:id="rId241" w:history="1">
        <w:r w:rsidR="00EC62E1">
          <w:rPr>
            <w:rStyle w:val="Hyperlink"/>
            <w:sz w:val="24"/>
            <w:szCs w:val="24"/>
          </w:rPr>
          <w:t>Industrial Base Management System (IBMS)</w:t>
        </w:r>
      </w:hyperlink>
      <w:r w:rsidR="00EC62E1">
        <w:rPr>
          <w:rStyle w:val="Hyperlink"/>
          <w:sz w:val="24"/>
          <w:szCs w:val="24"/>
        </w:rPr>
        <w:t xml:space="preserve"> (</w:t>
      </w:r>
      <w:r w:rsidR="00EC62E1" w:rsidRPr="00EC62E1">
        <w:rPr>
          <w:rStyle w:val="Hyperlink"/>
          <w:sz w:val="24"/>
          <w:szCs w:val="24"/>
        </w:rPr>
        <w:t>https://www.jccs.gov/SSDB/IBMS/Home.aspx</w:t>
      </w:r>
      <w:r w:rsidR="00EC62E1">
        <w:rPr>
          <w:rStyle w:val="Hyperlink"/>
          <w:sz w:val="24"/>
          <w:szCs w:val="24"/>
        </w:rPr>
        <w:t>)</w:t>
      </w:r>
      <w:r w:rsidRPr="00CD6247">
        <w:rPr>
          <w:color w:val="1F497D"/>
          <w:sz w:val="24"/>
          <w:szCs w:val="24"/>
        </w:rPr>
        <w:t>.</w:t>
      </w:r>
      <w:commentRangeStart w:id="601"/>
      <w:commentRangeEnd w:id="601"/>
      <w:r w:rsidRPr="00CD6247">
        <w:rPr>
          <w:rStyle w:val="CommentReference"/>
          <w:sz w:val="24"/>
          <w:szCs w:val="24"/>
        </w:rPr>
        <w:commentReference w:id="601"/>
      </w:r>
    </w:p>
    <w:p w14:paraId="25EB3AFA" w14:textId="0533057B" w:rsidR="00743873" w:rsidRPr="00CD6247" w:rsidRDefault="00743873" w:rsidP="00743873">
      <w:pPr>
        <w:contextualSpacing/>
        <w:rPr>
          <w:rFonts w:eastAsia="Calibri"/>
          <w:sz w:val="24"/>
          <w:szCs w:val="24"/>
        </w:rPr>
      </w:pPr>
      <w:r w:rsidRPr="00CD6247">
        <w:rPr>
          <w:rFonts w:eastAsia="Calibri"/>
          <w:sz w:val="24"/>
          <w:szCs w:val="24"/>
        </w:rPr>
        <w:tab/>
        <w:t xml:space="preserve">(2) </w:t>
      </w:r>
      <w:r w:rsidR="00D02B17" w:rsidRPr="00E272D9">
        <w:rPr>
          <w:rFonts w:eastAsiaTheme="minorHAnsi"/>
          <w:sz w:val="24"/>
          <w:szCs w:val="24"/>
          <w:lang w:val="en"/>
        </w:rPr>
        <w:t>Reserved</w:t>
      </w:r>
      <w:commentRangeStart w:id="602"/>
      <w:r w:rsidR="00D02B17" w:rsidRPr="00E272D9">
        <w:rPr>
          <w:rFonts w:eastAsiaTheme="minorHAnsi"/>
          <w:sz w:val="24"/>
          <w:szCs w:val="24"/>
          <w:lang w:val="en"/>
        </w:rPr>
        <w:t>.</w:t>
      </w:r>
      <w:commentRangeStart w:id="603"/>
      <w:commentRangeEnd w:id="603"/>
      <w:r w:rsidR="00D02B17" w:rsidRPr="00E272D9">
        <w:rPr>
          <w:rStyle w:val="CommentReference"/>
          <w:sz w:val="24"/>
          <w:szCs w:val="24"/>
        </w:rPr>
        <w:commentReference w:id="603"/>
      </w:r>
      <w:commentRangeEnd w:id="602"/>
      <w:r w:rsidR="00D02B17">
        <w:rPr>
          <w:rStyle w:val="CommentReference"/>
        </w:rPr>
        <w:commentReference w:id="602"/>
      </w:r>
    </w:p>
    <w:p w14:paraId="1F653507" w14:textId="6EA4E8D0" w:rsidR="00BA282B" w:rsidRPr="00CD6247" w:rsidRDefault="00BA282B" w:rsidP="00BA282B">
      <w:pPr>
        <w:spacing w:after="240"/>
        <w:contextualSpacing/>
        <w:rPr>
          <w:rFonts w:eastAsia="Calibri"/>
          <w:color w:val="0000FF"/>
          <w:sz w:val="24"/>
          <w:szCs w:val="24"/>
          <w:u w:val="single"/>
        </w:rPr>
      </w:pPr>
      <w:r w:rsidRPr="00CD6247">
        <w:rPr>
          <w:rFonts w:eastAsia="Calibri"/>
          <w:sz w:val="24"/>
          <w:szCs w:val="24"/>
        </w:rPr>
        <w:tab/>
        <w:t>(3)</w:t>
      </w:r>
      <w:commentRangeStart w:id="604"/>
      <w:r w:rsidRPr="00CD6247">
        <w:rPr>
          <w:rFonts w:eastAsia="Calibri"/>
          <w:sz w:val="24"/>
          <w:szCs w:val="24"/>
        </w:rPr>
        <w:t xml:space="preserve"> </w:t>
      </w:r>
      <w:commentRangeEnd w:id="604"/>
      <w:r w:rsidR="00D02B17">
        <w:rPr>
          <w:rStyle w:val="CommentReference"/>
        </w:rPr>
        <w:commentReference w:id="604"/>
      </w:r>
      <w:hyperlink r:id="rId242" w:history="1">
        <w:r w:rsidR="00530689">
          <w:rPr>
            <w:rFonts w:eastAsia="Calibri"/>
            <w:color w:val="0000FF"/>
            <w:sz w:val="24"/>
            <w:szCs w:val="24"/>
            <w:u w:val="single"/>
          </w:rPr>
          <w:t>DLA Troop Support Medical Master (DMM) Online Catalog</w:t>
        </w:r>
      </w:hyperlink>
      <w:r w:rsidR="00530689">
        <w:rPr>
          <w:rFonts w:eastAsia="Calibri"/>
          <w:color w:val="0000FF"/>
          <w:sz w:val="24"/>
          <w:szCs w:val="24"/>
          <w:u w:val="single"/>
        </w:rPr>
        <w:t xml:space="preserve"> (</w:t>
      </w:r>
      <w:hyperlink r:id="rId243" w:history="1">
        <w:r w:rsidR="00530689" w:rsidRPr="00614611">
          <w:rPr>
            <w:rStyle w:val="Hyperlink"/>
            <w:rFonts w:eastAsia="Calibri"/>
            <w:sz w:val="24"/>
            <w:szCs w:val="24"/>
          </w:rPr>
          <w:t>https://www.medical.dla.mil/Portal/</w:t>
        </w:r>
      </w:hyperlink>
      <w:r w:rsidR="00530689">
        <w:rPr>
          <w:rFonts w:eastAsia="Calibri"/>
          <w:color w:val="0000FF"/>
          <w:sz w:val="24"/>
          <w:szCs w:val="24"/>
          <w:u w:val="single"/>
        </w:rPr>
        <w:t>).</w:t>
      </w:r>
    </w:p>
    <w:bookmarkEnd w:id="600"/>
    <w:p w14:paraId="03600A4A" w14:textId="77777777" w:rsidR="0002333D" w:rsidRPr="00D91134" w:rsidRDefault="0002333D" w:rsidP="0002333D">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14:paraId="16777E1F" w14:textId="77777777" w:rsidR="0002333D" w:rsidRPr="00CD6247" w:rsidRDefault="0002333D" w:rsidP="0002333D">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012E1873" w14:textId="77777777" w:rsidR="0002333D" w:rsidRPr="00CD6247" w:rsidRDefault="0002333D" w:rsidP="0002333D">
      <w:pPr>
        <w:widowControl w:val="0"/>
        <w:adjustRightInd w:val="0"/>
        <w:rPr>
          <w:rFonts w:eastAsia="Calibri"/>
          <w:sz w:val="24"/>
          <w:szCs w:val="24"/>
        </w:rPr>
      </w:pPr>
      <w:r w:rsidRPr="00CD6247">
        <w:rPr>
          <w:rFonts w:eastAsia="Calibri"/>
          <w:sz w:val="24"/>
          <w:szCs w:val="24"/>
        </w:rPr>
        <w:t>*****</w:t>
      </w:r>
    </w:p>
    <w:p w14:paraId="606C9532" w14:textId="77777777" w:rsidR="0002333D" w:rsidRPr="00CD6247" w:rsidRDefault="0002333D" w:rsidP="0002333D">
      <w:pPr>
        <w:rPr>
          <w:rFonts w:eastAsia="Calibri"/>
          <w:sz w:val="24"/>
          <w:szCs w:val="24"/>
        </w:rPr>
      </w:pPr>
      <w:r w:rsidRPr="00CD6247">
        <w:rPr>
          <w:rFonts w:eastAsia="Calibri"/>
          <w:sz w:val="24"/>
          <w:szCs w:val="24"/>
        </w:rPr>
        <w:t>C06 Surge and Sustainment (S&amp;S) Requirements (FEB 2017)</w:t>
      </w:r>
      <w:commentRangeStart w:id="605"/>
      <w:commentRangeEnd w:id="605"/>
      <w:r>
        <w:rPr>
          <w:rStyle w:val="CommentReference"/>
        </w:rPr>
        <w:commentReference w:id="605"/>
      </w:r>
    </w:p>
    <w:p w14:paraId="40A47974" w14:textId="77777777" w:rsidR="0002333D" w:rsidRPr="00CD6247" w:rsidRDefault="0002333D" w:rsidP="0002333D">
      <w:pPr>
        <w:rPr>
          <w:sz w:val="24"/>
          <w:szCs w:val="24"/>
        </w:rPr>
      </w:pPr>
      <w:r w:rsidRPr="00CD6247">
        <w:rPr>
          <w:sz w:val="24"/>
          <w:szCs w:val="24"/>
        </w:rPr>
        <w:t>(1) Definitions.</w:t>
      </w:r>
    </w:p>
    <w:p w14:paraId="00D437BA" w14:textId="77777777" w:rsidR="0002333D" w:rsidRPr="00CD6247" w:rsidRDefault="0002333D" w:rsidP="0002333D">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686A9337" w14:textId="77777777" w:rsidR="0002333D" w:rsidRPr="00CD6247" w:rsidRDefault="0002333D" w:rsidP="0002333D">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w:t>
      </w:r>
      <w:r w:rsidRPr="00CD6247">
        <w:rPr>
          <w:rFonts w:eastAsia="Calibri"/>
          <w:sz w:val="24"/>
          <w:szCs w:val="24"/>
        </w:rPr>
        <w:lastRenderedPageBreak/>
        <w:t>proposed Government investment strategy to help offset the shortfall if needed.</w:t>
      </w:r>
    </w:p>
    <w:p w14:paraId="5B9E8B1C" w14:textId="77777777" w:rsidR="0002333D" w:rsidRPr="00CD6247" w:rsidRDefault="0002333D" w:rsidP="0002333D">
      <w:pPr>
        <w:widowControl w:val="0"/>
        <w:spacing w:after="200"/>
        <w:contextualSpacing/>
        <w:rPr>
          <w:rFonts w:eastAsia="Calibri"/>
          <w:sz w:val="24"/>
          <w:szCs w:val="24"/>
          <w:u w:val="single"/>
        </w:rPr>
      </w:pPr>
      <w:r w:rsidRPr="00CD6247">
        <w:rPr>
          <w:rFonts w:eastAsia="Calibri"/>
          <w:i/>
          <w:sz w:val="24"/>
          <w:szCs w:val="24"/>
        </w:rPr>
        <w:t xml:space="preserve">“Electronic </w:t>
      </w:r>
      <w:proofErr w:type="spellStart"/>
      <w:r w:rsidRPr="00CD6247">
        <w:rPr>
          <w:rFonts w:eastAsia="Calibri"/>
          <w:i/>
          <w:sz w:val="24"/>
          <w:szCs w:val="24"/>
        </w:rPr>
        <w:t>CAP”or</w:t>
      </w:r>
      <w:proofErr w:type="spellEnd"/>
      <w:r w:rsidRPr="00CD6247">
        <w:rPr>
          <w:rFonts w:eastAsia="Calibri"/>
          <w:i/>
          <w:sz w:val="24"/>
          <w:szCs w:val="24"/>
        </w:rPr>
        <w:t xml:space="preserve"> “</w:t>
      </w:r>
      <w:proofErr w:type="spellStart"/>
      <w:r w:rsidRPr="00CD6247">
        <w:rPr>
          <w:rFonts w:eastAsia="Calibri"/>
          <w:i/>
          <w:sz w:val="24"/>
          <w:szCs w:val="24"/>
        </w:rPr>
        <w:t>eCAP</w:t>
      </w:r>
      <w:proofErr w:type="spellEnd"/>
      <w:r w:rsidRPr="00CD6247">
        <w:rPr>
          <w:rFonts w:eastAsia="Calibri"/>
          <w:i/>
          <w:sz w:val="24"/>
          <w:szCs w:val="24"/>
        </w:rPr>
        <w:t>”</w:t>
      </w:r>
      <w:r w:rsidRPr="00CD6247">
        <w:rPr>
          <w:rFonts w:eastAsia="Calibri"/>
          <w:sz w:val="24"/>
          <w:szCs w:val="24"/>
        </w:rPr>
        <w:t xml:space="preserve"> means an electronic version of the CAP that the offeror can complete online.  The web address and instructions for completing the </w:t>
      </w:r>
      <w:proofErr w:type="spellStart"/>
      <w:r w:rsidRPr="00CD6247">
        <w:rPr>
          <w:rFonts w:eastAsia="Calibri"/>
          <w:sz w:val="24"/>
          <w:szCs w:val="24"/>
        </w:rPr>
        <w:t>eCAP</w:t>
      </w:r>
      <w:proofErr w:type="spellEnd"/>
      <w:r w:rsidRPr="00CD6247">
        <w:rPr>
          <w:rFonts w:eastAsia="Calibri"/>
          <w:sz w:val="24"/>
          <w:szCs w:val="24"/>
        </w:rPr>
        <w:t xml:space="preserve"> are provided in the solicitation.</w:t>
      </w:r>
    </w:p>
    <w:p w14:paraId="6C4B8637" w14:textId="77777777" w:rsidR="0002333D" w:rsidRPr="00CD6247" w:rsidRDefault="0002333D" w:rsidP="0002333D">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2868CC0A" w14:textId="77777777" w:rsidR="0002333D" w:rsidRPr="00CD6247" w:rsidRDefault="0002333D" w:rsidP="0002333D">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57687060" w14:textId="77777777" w:rsidR="0002333D" w:rsidRPr="00CD6247" w:rsidRDefault="0002333D" w:rsidP="0002333D">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5CABFD6C"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4D25FD50" w14:textId="77777777" w:rsidR="0002333D" w:rsidRPr="00CD6247" w:rsidRDefault="0002333D" w:rsidP="0002333D">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4573C12D"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04C6B065" w14:textId="77777777" w:rsidR="0002333D" w:rsidRPr="00CD6247" w:rsidRDefault="0002333D" w:rsidP="0002333D">
      <w:pPr>
        <w:rPr>
          <w:rFonts w:eastAsia="Calibri"/>
          <w:sz w:val="24"/>
          <w:szCs w:val="24"/>
        </w:rPr>
      </w:pPr>
      <w:r w:rsidRPr="00CD6247">
        <w:rPr>
          <w:rFonts w:eastAsia="Calibri"/>
          <w:sz w:val="24"/>
          <w:szCs w:val="24"/>
        </w:rPr>
        <w:t>L18 Surge and Sustainment (S&amp;S) Requirements – Instructions to Offerors (FEB 2017)</w:t>
      </w:r>
      <w:commentRangeStart w:id="606"/>
      <w:commentRangeEnd w:id="606"/>
      <w:r w:rsidRPr="00CD6247">
        <w:rPr>
          <w:rStyle w:val="CommentReference"/>
          <w:sz w:val="24"/>
          <w:szCs w:val="24"/>
        </w:rPr>
        <w:commentReference w:id="606"/>
      </w:r>
    </w:p>
    <w:p w14:paraId="5569CC63" w14:textId="77777777" w:rsidR="0002333D" w:rsidRPr="00CD6247" w:rsidRDefault="0002333D" w:rsidP="0002333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56D2C6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t xml:space="preserve">(2) Each offeror must include in its basic proposal a brief description of how it will ramp up to meet accelerated delivery and increased quantities (i.e., surge) and sustain an increased </w:t>
      </w:r>
      <w:r w:rsidRPr="00CD6247">
        <w:rPr>
          <w:rFonts w:eastAsia="Calibri"/>
          <w:sz w:val="24"/>
          <w:szCs w:val="24"/>
        </w:rPr>
        <w:lastRenderedPageBreak/>
        <w:t>production and delivery pace throughout the contingency (i.e., sustainment). Additionally, each offeror must provide a separate capability assessment plan (CAP) to document its detailed technical approach for covering S&amp;S requirements.</w:t>
      </w:r>
    </w:p>
    <w:p w14:paraId="6F1838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0F3EB346" w14:textId="77777777" w:rsidR="0002333D" w:rsidRPr="00CD6247" w:rsidRDefault="0002333D" w:rsidP="0002333D">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73703881"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33348FEB" w14:textId="253D74F9" w:rsidR="0002333D" w:rsidRDefault="0002333D" w:rsidP="0002333D">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26248FF" w14:textId="4AA22F06" w:rsidR="001B4162" w:rsidRDefault="003E7BDD" w:rsidP="00246856">
      <w:pPr>
        <w:rPr>
          <w:b/>
          <w:bCs/>
          <w:color w:val="000000"/>
          <w:sz w:val="23"/>
          <w:szCs w:val="23"/>
        </w:rPr>
      </w:pPr>
      <w:r w:rsidRPr="00CD6247">
        <w:rPr>
          <w:snapToGrid w:val="0"/>
          <w:sz w:val="24"/>
          <w:szCs w:val="24"/>
        </w:rPr>
        <w:t>(d)</w:t>
      </w:r>
      <w:r w:rsidRPr="00CD6247">
        <w:rPr>
          <w:rFonts w:eastAsia="Calibri"/>
          <w:sz w:val="24"/>
          <w:szCs w:val="24"/>
        </w:rPr>
        <w:t xml:space="preserve"> </w:t>
      </w:r>
      <w:bookmarkStart w:id="607" w:name="_Hlk58955385"/>
      <w:r w:rsidR="001B4162">
        <w:rPr>
          <w:rFonts w:eastAsia="Calibri"/>
          <w:sz w:val="24"/>
          <w:szCs w:val="24"/>
        </w:rPr>
        <w:t xml:space="preserve">Contracting officers at </w:t>
      </w:r>
      <w:r w:rsidRPr="00CD6247">
        <w:rPr>
          <w:rFonts w:eastAsia="Calibri"/>
          <w:sz w:val="24"/>
          <w:szCs w:val="24"/>
        </w:rPr>
        <w:t>DLA Aviation, DLA Land and Maritime, and DLA Troop Support</w:t>
      </w:r>
      <w:commentRangeStart w:id="608"/>
      <w:r w:rsidRPr="00CD6247">
        <w:rPr>
          <w:rFonts w:eastAsia="Calibri"/>
          <w:sz w:val="24"/>
          <w:szCs w:val="24"/>
        </w:rPr>
        <w:t xml:space="preserve"> </w:t>
      </w:r>
      <w:commentRangeEnd w:id="608"/>
      <w:r w:rsidRPr="00CD6247">
        <w:rPr>
          <w:rStyle w:val="CommentReference"/>
          <w:sz w:val="24"/>
          <w:szCs w:val="24"/>
        </w:rPr>
        <w:commentReference w:id="608"/>
      </w:r>
      <w:r w:rsidRPr="00CD6247">
        <w:rPr>
          <w:rFonts w:eastAsia="Calibri"/>
          <w:sz w:val="24"/>
          <w:szCs w:val="24"/>
        </w:rPr>
        <w:t xml:space="preserve">Construction &amp; Equipment (C&amp;E), Clothing &amp; Textile (C&amp;T), and Industrial Hardware (IH) </w:t>
      </w:r>
      <w:r w:rsidR="001B4162">
        <w:rPr>
          <w:rFonts w:eastAsia="Calibri"/>
          <w:sz w:val="24"/>
          <w:szCs w:val="24"/>
        </w:rPr>
        <w:t>shall</w:t>
      </w:r>
      <w:r w:rsidRPr="00CD6247">
        <w:rPr>
          <w:rFonts w:eastAsia="Calibri"/>
          <w:sz w:val="24"/>
          <w:szCs w:val="24"/>
        </w:rPr>
        <w:t xml:space="preserve"> include procurement note L19 </w:t>
      </w:r>
      <w:r w:rsidR="001B4162">
        <w:rPr>
          <w:rFonts w:eastAsia="Calibri"/>
          <w:sz w:val="24"/>
          <w:szCs w:val="24"/>
        </w:rPr>
        <w:t>in s</w:t>
      </w:r>
      <w:r w:rsidR="001B4162">
        <w:rPr>
          <w:sz w:val="23"/>
          <w:szCs w:val="23"/>
        </w:rPr>
        <w:t xml:space="preserve">olicitations </w:t>
      </w:r>
      <w:r w:rsidR="001B4162" w:rsidRPr="00E7535F">
        <w:rPr>
          <w:sz w:val="23"/>
          <w:szCs w:val="23"/>
        </w:rPr>
        <w:t xml:space="preserve">if </w:t>
      </w:r>
      <w:r w:rsidR="001B4162">
        <w:rPr>
          <w:sz w:val="23"/>
          <w:szCs w:val="23"/>
        </w:rPr>
        <w:t>S&amp;S requirements apply</w:t>
      </w:r>
      <w:bookmarkEnd w:id="607"/>
      <w:commentRangeStart w:id="609"/>
      <w:r w:rsidR="001B4162">
        <w:rPr>
          <w:sz w:val="23"/>
          <w:szCs w:val="23"/>
        </w:rPr>
        <w:t>.</w:t>
      </w:r>
      <w:commentRangeEnd w:id="609"/>
      <w:r w:rsidR="001B4162">
        <w:rPr>
          <w:rStyle w:val="CommentReference"/>
        </w:rPr>
        <w:commentReference w:id="609"/>
      </w:r>
      <w:commentRangeStart w:id="610"/>
      <w:ins w:id="611" w:author="Burleigh, Anne R CIV DLA ACQUISITION (USA)" w:date="2021-01-19T13:02:00Z">
        <w:r w:rsidR="00F66063">
          <w:rPr>
            <w:sz w:val="23"/>
            <w:szCs w:val="23"/>
          </w:rPr>
          <w:t xml:space="preserve"> </w:t>
        </w:r>
        <w:commentRangeEnd w:id="610"/>
        <w:r w:rsidR="00F66063">
          <w:rPr>
            <w:rStyle w:val="CommentReference"/>
          </w:rPr>
          <w:commentReference w:id="610"/>
        </w:r>
      </w:ins>
    </w:p>
    <w:p w14:paraId="5FF31D7E" w14:textId="77777777" w:rsidR="001B4162" w:rsidRPr="00CD6247" w:rsidRDefault="001B4162" w:rsidP="001B4162">
      <w:pPr>
        <w:widowControl w:val="0"/>
        <w:spacing w:line="251" w:lineRule="exact"/>
        <w:rPr>
          <w:sz w:val="24"/>
          <w:szCs w:val="24"/>
        </w:rPr>
      </w:pPr>
      <w:bookmarkStart w:id="612" w:name="_Hlk58500478"/>
      <w:r w:rsidRPr="00CD6247">
        <w:rPr>
          <w:sz w:val="24"/>
          <w:szCs w:val="24"/>
        </w:rPr>
        <w:t>*****</w:t>
      </w:r>
    </w:p>
    <w:p w14:paraId="6C25FEFB" w14:textId="7871605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613" w:name="_Hlk60683332"/>
      <w:bookmarkStart w:id="614" w:name="_Hlk58955709"/>
      <w:r w:rsidRPr="00246856">
        <w:rPr>
          <w:color w:val="000000"/>
          <w:sz w:val="23"/>
          <w:szCs w:val="23"/>
        </w:rPr>
        <w:t>L19 Surge and Sustainment (S&amp;S) – Capability Assessment Plan (CAP) (</w:t>
      </w:r>
      <w:r w:rsidRPr="00246856">
        <w:rPr>
          <w:bCs/>
          <w:color w:val="000000"/>
          <w:sz w:val="23"/>
          <w:szCs w:val="23"/>
        </w:rPr>
        <w:t>J</w:t>
      </w:r>
      <w:r w:rsidR="00B76979">
        <w:rPr>
          <w:bCs/>
          <w:color w:val="000000"/>
          <w:sz w:val="23"/>
          <w:szCs w:val="23"/>
        </w:rPr>
        <w:t>AN</w:t>
      </w:r>
      <w:r w:rsidRPr="00246856">
        <w:rPr>
          <w:bCs/>
          <w:color w:val="000000"/>
          <w:sz w:val="23"/>
          <w:szCs w:val="23"/>
        </w:rPr>
        <w:t xml:space="preserve"> 202</w:t>
      </w:r>
      <w:r w:rsidR="00B76979">
        <w:rPr>
          <w:bCs/>
          <w:color w:val="000000"/>
          <w:sz w:val="23"/>
          <w:szCs w:val="23"/>
        </w:rPr>
        <w:t>1</w:t>
      </w:r>
      <w:r w:rsidRPr="00246856">
        <w:rPr>
          <w:color w:val="000000"/>
          <w:sz w:val="23"/>
          <w:szCs w:val="23"/>
        </w:rPr>
        <w:t>)</w:t>
      </w:r>
    </w:p>
    <w:p w14:paraId="34A92335" w14:textId="22B4FFDD" w:rsidR="00246856" w:rsidRDefault="00246856" w:rsidP="00246856">
      <w:pPr>
        <w:rPr>
          <w:color w:val="0000FF"/>
          <w:sz w:val="23"/>
          <w:szCs w:val="23"/>
        </w:rPr>
      </w:pPr>
      <w:bookmarkStart w:id="615" w:name="_Hlk58955606"/>
      <w:r w:rsidRPr="00462C9A">
        <w:rPr>
          <w:color w:val="000000"/>
          <w:sz w:val="23"/>
          <w:szCs w:val="23"/>
        </w:rPr>
        <w:t xml:space="preserve">Offerors shall complete the CAP electronically using the </w:t>
      </w:r>
      <w:bookmarkStart w:id="616" w:name="_Hlk61259611"/>
      <w:bookmarkStart w:id="617" w:name="_Hlk60683940"/>
      <w:r w:rsidR="00264221">
        <w:fldChar w:fldCharType="begin"/>
      </w:r>
      <w:r w:rsidR="00264221">
        <w:instrText xml:space="preserve"> HYPERLINK "https://ibms.dape.dla.mil/wicap" </w:instrText>
      </w:r>
      <w:r w:rsidR="00264221">
        <w:fldChar w:fldCharType="separate"/>
      </w:r>
      <w:r w:rsidR="00A26219">
        <w:rPr>
          <w:rStyle w:val="Hyperlink"/>
        </w:rPr>
        <w:t>Worldwide Web Industrial Capabilities Program (WICAP)</w:t>
      </w:r>
      <w:r w:rsidR="00264221">
        <w:rPr>
          <w:rStyle w:val="Hyperlink"/>
        </w:rPr>
        <w:fldChar w:fldCharType="end"/>
      </w:r>
      <w:r w:rsidR="00A26219">
        <w:t xml:space="preserve"> (</w:t>
      </w:r>
      <w:hyperlink r:id="rId244" w:history="1">
        <w:r w:rsidR="00A26219" w:rsidRPr="00BF0BA3">
          <w:rPr>
            <w:rStyle w:val="Hyperlink"/>
          </w:rPr>
          <w:t>https://ibms.dape.dla.mil/wicap</w:t>
        </w:r>
      </w:hyperlink>
      <w:r w:rsidR="00A26219">
        <w:t>)</w:t>
      </w:r>
      <w:bookmarkEnd w:id="616"/>
      <w:r w:rsidR="00A26219">
        <w:t xml:space="preserve"> </w:t>
      </w:r>
      <w:bookmarkEnd w:id="617"/>
      <w:r w:rsidR="00A26219" w:rsidRPr="00246856">
        <w:rPr>
          <w:color w:val="000000"/>
          <w:sz w:val="23"/>
          <w:szCs w:val="23"/>
        </w:rPr>
        <w:t>website</w:t>
      </w:r>
      <w:commentRangeStart w:id="618"/>
      <w:r w:rsidR="00A26219">
        <w:rPr>
          <w:color w:val="000000"/>
          <w:sz w:val="23"/>
          <w:szCs w:val="23"/>
        </w:rPr>
        <w:t>.</w:t>
      </w:r>
      <w:commentRangeEnd w:id="618"/>
      <w:r w:rsidR="00A26219">
        <w:rPr>
          <w:rStyle w:val="CommentReference"/>
        </w:rPr>
        <w:commentReference w:id="618"/>
      </w:r>
      <w:commentRangeStart w:id="620"/>
      <w:commentRangeEnd w:id="620"/>
      <w:r w:rsidRPr="008E0D73">
        <w:rPr>
          <w:rStyle w:val="CommentReference"/>
          <w:highlight w:val="yellow"/>
        </w:rPr>
        <w:commentReference w:id="620"/>
      </w:r>
    </w:p>
    <w:bookmarkEnd w:id="613"/>
    <w:bookmarkEnd w:id="615"/>
    <w:p w14:paraId="0888A564" w14:textId="448C12B6" w:rsidR="001B4162" w:rsidRPr="00CD6247" w:rsidRDefault="001B4162" w:rsidP="001B4162">
      <w:pPr>
        <w:widowControl w:val="0"/>
        <w:spacing w:line="251" w:lineRule="exact"/>
        <w:rPr>
          <w:rFonts w:eastAsia="Calibri"/>
          <w:sz w:val="24"/>
          <w:szCs w:val="24"/>
        </w:rPr>
      </w:pPr>
      <w:r w:rsidRPr="00CD6247">
        <w:rPr>
          <w:sz w:val="24"/>
          <w:szCs w:val="24"/>
        </w:rPr>
        <w:t>*****</w:t>
      </w:r>
    </w:p>
    <w:bookmarkEnd w:id="612"/>
    <w:bookmarkEnd w:id="614"/>
    <w:p w14:paraId="1C6ACCBB" w14:textId="2DFE338A"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 xml:space="preserve">(e) </w:t>
      </w:r>
      <w:r w:rsidRPr="00246856">
        <w:rPr>
          <w:bCs/>
          <w:color w:val="000000"/>
          <w:sz w:val="23"/>
          <w:szCs w:val="23"/>
        </w:rPr>
        <w:t>Contracting officers at</w:t>
      </w:r>
      <w:r w:rsidRPr="00246856">
        <w:rPr>
          <w:color w:val="000000"/>
          <w:sz w:val="23"/>
          <w:szCs w:val="23"/>
        </w:rPr>
        <w:t xml:space="preserve"> DLA Troop Support Medical </w:t>
      </w:r>
      <w:r w:rsidRPr="00246856">
        <w:rPr>
          <w:bCs/>
          <w:color w:val="000000"/>
          <w:sz w:val="23"/>
          <w:szCs w:val="23"/>
        </w:rPr>
        <w:t xml:space="preserve">shall </w:t>
      </w:r>
      <w:r w:rsidRPr="00246856">
        <w:rPr>
          <w:color w:val="000000"/>
          <w:sz w:val="23"/>
          <w:szCs w:val="23"/>
        </w:rPr>
        <w:t xml:space="preserve">include procurement note L20 </w:t>
      </w:r>
      <w:r w:rsidRPr="00246856">
        <w:rPr>
          <w:bCs/>
          <w:color w:val="000000"/>
          <w:sz w:val="23"/>
          <w:szCs w:val="23"/>
        </w:rPr>
        <w:t xml:space="preserve">if </w:t>
      </w:r>
      <w:r w:rsidR="00727AF7">
        <w:rPr>
          <w:color w:val="000000"/>
          <w:sz w:val="23"/>
          <w:szCs w:val="23"/>
        </w:rPr>
        <w:t>S&amp;S requirements apply</w:t>
      </w:r>
      <w:commentRangeStart w:id="621"/>
      <w:r w:rsidR="00727AF7">
        <w:rPr>
          <w:color w:val="000000"/>
          <w:sz w:val="23"/>
          <w:szCs w:val="23"/>
        </w:rPr>
        <w:t>.</w:t>
      </w:r>
      <w:commentRangeEnd w:id="621"/>
      <w:r w:rsidR="00727AF7">
        <w:rPr>
          <w:rStyle w:val="CommentReference"/>
        </w:rPr>
        <w:commentReference w:id="621"/>
      </w:r>
    </w:p>
    <w:p w14:paraId="483CDB54" w14:textId="5459C40E"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14:paraId="61B70499" w14:textId="1686CF0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00727AF7" w:rsidRPr="00727AF7">
        <w:rPr>
          <w:color w:val="000000"/>
          <w:sz w:val="23"/>
          <w:szCs w:val="23"/>
        </w:rPr>
        <w:t>JUN</w:t>
      </w:r>
      <w:r w:rsidRPr="00246856">
        <w:rPr>
          <w:bCs/>
          <w:color w:val="000000"/>
          <w:sz w:val="23"/>
          <w:szCs w:val="23"/>
        </w:rPr>
        <w:t xml:space="preserve"> 2020</w:t>
      </w:r>
      <w:r w:rsidRPr="00246856">
        <w:rPr>
          <w:color w:val="000000"/>
          <w:sz w:val="23"/>
          <w:szCs w:val="23"/>
        </w:rPr>
        <w:t>)</w:t>
      </w:r>
    </w:p>
    <w:p w14:paraId="6F060654" w14:textId="700A4AB2" w:rsidR="00246856" w:rsidRDefault="00246856" w:rsidP="00246856">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commentRangeStart w:id="622"/>
      <w:r w:rsidRPr="00246856">
        <w:rPr>
          <w:color w:val="0000FF"/>
          <w:sz w:val="23"/>
          <w:szCs w:val="23"/>
        </w:rPr>
        <w:t>.</w:t>
      </w:r>
      <w:commentRangeEnd w:id="622"/>
      <w:r w:rsidR="00727AF7">
        <w:rPr>
          <w:rStyle w:val="CommentReference"/>
        </w:rPr>
        <w:commentReference w:id="622"/>
      </w:r>
    </w:p>
    <w:p w14:paraId="3E3DE84E" w14:textId="77777777" w:rsidR="001B4162" w:rsidRPr="00CD6247" w:rsidRDefault="001B4162" w:rsidP="001B4162">
      <w:pPr>
        <w:widowControl w:val="0"/>
        <w:spacing w:line="251" w:lineRule="exact"/>
        <w:rPr>
          <w:sz w:val="24"/>
          <w:szCs w:val="24"/>
        </w:rPr>
      </w:pPr>
      <w:r w:rsidRPr="00CD6247">
        <w:rPr>
          <w:sz w:val="24"/>
          <w:szCs w:val="24"/>
        </w:rPr>
        <w:t>*****</w:t>
      </w:r>
    </w:p>
    <w:p w14:paraId="289DA556" w14:textId="4CF6F2CD" w:rsidR="001B4162" w:rsidRPr="00CD6247" w:rsidRDefault="001B4162" w:rsidP="001B4162">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42DCAEAE" w14:textId="77777777" w:rsidR="001B4162" w:rsidRPr="00CD6247" w:rsidRDefault="001B4162" w:rsidP="001B4162">
      <w:pPr>
        <w:widowControl w:val="0"/>
        <w:spacing w:line="251" w:lineRule="exact"/>
        <w:rPr>
          <w:sz w:val="24"/>
          <w:szCs w:val="24"/>
        </w:rPr>
      </w:pPr>
      <w:r w:rsidRPr="00CD6247">
        <w:rPr>
          <w:sz w:val="24"/>
          <w:szCs w:val="24"/>
        </w:rPr>
        <w:t>*****</w:t>
      </w:r>
    </w:p>
    <w:p w14:paraId="27262C45" w14:textId="77777777" w:rsidR="001B4162" w:rsidRPr="00CD6247" w:rsidRDefault="001B4162" w:rsidP="001B4162">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623"/>
      <w:commentRangeEnd w:id="623"/>
      <w:r w:rsidRPr="00CD6247">
        <w:rPr>
          <w:rStyle w:val="CommentReference"/>
          <w:sz w:val="24"/>
          <w:szCs w:val="24"/>
        </w:rPr>
        <w:commentReference w:id="623"/>
      </w:r>
    </w:p>
    <w:p w14:paraId="7E7D0B7C" w14:textId="77777777" w:rsidR="001B4162" w:rsidRPr="00CD6247" w:rsidRDefault="001B4162" w:rsidP="001B4162">
      <w:pPr>
        <w:rPr>
          <w:rFonts w:eastAsia="Calibri"/>
          <w:sz w:val="24"/>
          <w:szCs w:val="24"/>
        </w:rPr>
      </w:pPr>
      <w:r w:rsidRPr="00CD6247">
        <w:rPr>
          <w:rFonts w:eastAsia="Calibri"/>
          <w:sz w:val="24"/>
          <w:szCs w:val="24"/>
        </w:rPr>
        <w:t>Offerors must submit the CAP for items identified with surge requirements in Section C of the solicitation.</w:t>
      </w:r>
    </w:p>
    <w:p w14:paraId="1E2E8BA3" w14:textId="77777777" w:rsidR="001B4162" w:rsidRPr="00CD6247" w:rsidRDefault="001B4162" w:rsidP="001B4162">
      <w:pPr>
        <w:rPr>
          <w:rFonts w:eastAsia="Calibri"/>
          <w:sz w:val="24"/>
          <w:szCs w:val="24"/>
        </w:rPr>
      </w:pPr>
      <w:r w:rsidRPr="00CD6247">
        <w:rPr>
          <w:rFonts w:eastAsia="Calibri"/>
          <w:sz w:val="24"/>
          <w:szCs w:val="24"/>
        </w:rPr>
        <w:t>The CAP must—</w:t>
      </w:r>
    </w:p>
    <w:p w14:paraId="7AAF9BCB" w14:textId="77777777" w:rsidR="001B4162" w:rsidRPr="00CD6247" w:rsidRDefault="001B4162" w:rsidP="001B4162">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3DF8A1B3" w14:textId="77777777" w:rsidR="001B4162" w:rsidRPr="00CD6247" w:rsidRDefault="001B4162" w:rsidP="001B4162">
      <w:pPr>
        <w:rPr>
          <w:rFonts w:eastAsia="Calibri"/>
          <w:sz w:val="24"/>
          <w:szCs w:val="24"/>
        </w:rPr>
      </w:pPr>
      <w:r w:rsidRPr="00CD6247">
        <w:rPr>
          <w:rFonts w:eastAsia="Calibri"/>
          <w:sz w:val="24"/>
          <w:szCs w:val="24"/>
        </w:rPr>
        <w:lastRenderedPageBreak/>
        <w:t>(2) Describe how the offeror will reduce peacetime production lead times by 50% to meet S&amp;S requirements.</w:t>
      </w:r>
    </w:p>
    <w:p w14:paraId="066019B0" w14:textId="77777777" w:rsidR="001B4162" w:rsidRPr="00CD6247" w:rsidRDefault="001B4162" w:rsidP="001B4162">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2FC61742" w14:textId="77777777" w:rsidR="001B4162" w:rsidRPr="00CD6247" w:rsidRDefault="001B4162" w:rsidP="001B4162">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D76F9CB" w14:textId="77777777" w:rsidR="001B4162" w:rsidRPr="00CD6247" w:rsidRDefault="001B4162" w:rsidP="001B4162">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3859D124" w14:textId="77777777" w:rsidR="001B4162" w:rsidRPr="00CD6247" w:rsidRDefault="001B4162" w:rsidP="001B4162">
      <w:pPr>
        <w:rPr>
          <w:rFonts w:eastAsia="Calibri"/>
          <w:sz w:val="24"/>
          <w:szCs w:val="24"/>
        </w:rPr>
      </w:pPr>
      <w:r w:rsidRPr="00CD6247">
        <w:rPr>
          <w:rFonts w:eastAsia="Calibri"/>
          <w:sz w:val="24"/>
          <w:szCs w:val="24"/>
        </w:rPr>
        <w:t>(6) Identify the lead time for providing required S&amp;S capability.</w:t>
      </w:r>
    </w:p>
    <w:p w14:paraId="68B9173C" w14:textId="77777777" w:rsidR="001B4162" w:rsidRPr="00CD6247" w:rsidRDefault="001B4162" w:rsidP="001B4162">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1FBD4BBD" w14:textId="77777777" w:rsidR="001B4162" w:rsidRPr="00CD6247" w:rsidRDefault="001B4162" w:rsidP="001B4162">
      <w:pPr>
        <w:widowControl w:val="0"/>
        <w:spacing w:line="251" w:lineRule="exact"/>
        <w:rPr>
          <w:sz w:val="24"/>
          <w:szCs w:val="24"/>
        </w:rPr>
      </w:pPr>
      <w:r w:rsidRPr="00CD6247">
        <w:rPr>
          <w:sz w:val="24"/>
          <w:szCs w:val="24"/>
        </w:rPr>
        <w:t>*****</w:t>
      </w:r>
    </w:p>
    <w:p w14:paraId="3C0F5D90" w14:textId="77777777" w:rsidR="001B4162" w:rsidRPr="00CD6247" w:rsidRDefault="001B4162" w:rsidP="001B4162">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3485373A" w14:textId="77777777" w:rsidR="001B4162" w:rsidRPr="00CD6247" w:rsidRDefault="001B4162" w:rsidP="001B4162">
      <w:pPr>
        <w:contextualSpacing/>
        <w:rPr>
          <w:rFonts w:eastAsia="Calibri"/>
          <w:sz w:val="24"/>
          <w:szCs w:val="24"/>
        </w:rPr>
      </w:pPr>
      <w:r w:rsidRPr="00CD6247">
        <w:rPr>
          <w:rFonts w:eastAsia="Calibri"/>
          <w:sz w:val="24"/>
          <w:szCs w:val="24"/>
        </w:rPr>
        <w:t>*****</w:t>
      </w:r>
    </w:p>
    <w:p w14:paraId="75A484B5" w14:textId="77777777" w:rsidR="001B4162" w:rsidRPr="00CD6247" w:rsidRDefault="001B4162" w:rsidP="001B4162">
      <w:pPr>
        <w:contextualSpacing/>
        <w:rPr>
          <w:rFonts w:eastAsia="Calibri"/>
          <w:sz w:val="24"/>
          <w:szCs w:val="24"/>
        </w:rPr>
      </w:pPr>
      <w:r w:rsidRPr="00CD6247">
        <w:rPr>
          <w:rFonts w:eastAsia="Calibri"/>
          <w:sz w:val="24"/>
          <w:szCs w:val="24"/>
        </w:rPr>
        <w:t>M07 Surge and Sustainment (S&amp;S) Evaluation (FEB 2017)</w:t>
      </w:r>
      <w:commentRangeStart w:id="624"/>
      <w:commentRangeEnd w:id="624"/>
      <w:r w:rsidRPr="00CD6247">
        <w:rPr>
          <w:rStyle w:val="CommentReference"/>
          <w:sz w:val="24"/>
          <w:szCs w:val="24"/>
        </w:rPr>
        <w:commentReference w:id="624"/>
      </w:r>
    </w:p>
    <w:p w14:paraId="43840F63" w14:textId="77777777" w:rsidR="001B4162" w:rsidRPr="00CD6247" w:rsidRDefault="001B4162" w:rsidP="001B4162">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3C4F17B7" w14:textId="77777777" w:rsidR="001B4162" w:rsidRPr="00CD6247" w:rsidRDefault="001B4162" w:rsidP="001B4162">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414D9DA6" w14:textId="77777777" w:rsidR="001B4162" w:rsidRPr="00CD6247" w:rsidRDefault="001B4162" w:rsidP="001B4162">
      <w:pPr>
        <w:contextualSpacing/>
        <w:rPr>
          <w:rFonts w:eastAsia="Calibri"/>
          <w:sz w:val="24"/>
          <w:szCs w:val="24"/>
        </w:rPr>
      </w:pPr>
      <w:r w:rsidRPr="00CD6247">
        <w:rPr>
          <w:rFonts w:eastAsia="Calibri"/>
          <w:sz w:val="24"/>
          <w:szCs w:val="24"/>
        </w:rPr>
        <w:t>(3) The contracting officer will include the S&amp;S price in the overall price evaluation.</w:t>
      </w:r>
    </w:p>
    <w:p w14:paraId="59A5BECC" w14:textId="77777777" w:rsidR="001B4162" w:rsidRPr="00CD6247" w:rsidRDefault="001B4162" w:rsidP="001B4162">
      <w:pPr>
        <w:widowControl w:val="0"/>
        <w:spacing w:line="251" w:lineRule="exact"/>
        <w:rPr>
          <w:sz w:val="24"/>
          <w:szCs w:val="24"/>
        </w:rPr>
      </w:pPr>
      <w:r w:rsidRPr="00CD6247">
        <w:rPr>
          <w:sz w:val="24"/>
          <w:szCs w:val="24"/>
        </w:rPr>
        <w:t>*****</w:t>
      </w:r>
    </w:p>
    <w:p w14:paraId="7EB9DFE8" w14:textId="77777777" w:rsidR="00012231" w:rsidRDefault="001B4162"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74983623" w14:textId="4046FF38" w:rsidR="0002333D" w:rsidRPr="0002333D" w:rsidRDefault="0002333D"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625" w:name="_Hlk60684698"/>
      <w:r w:rsidRPr="0002333D">
        <w:rPr>
          <w:b/>
          <w:bCs/>
          <w:color w:val="000000"/>
          <w:sz w:val="23"/>
          <w:szCs w:val="23"/>
        </w:rPr>
        <w:t xml:space="preserve">17.9305 </w:t>
      </w:r>
      <w:proofErr w:type="spellStart"/>
      <w:r w:rsidRPr="0002333D">
        <w:rPr>
          <w:b/>
          <w:bCs/>
          <w:color w:val="000000"/>
          <w:sz w:val="23"/>
          <w:szCs w:val="23"/>
        </w:rPr>
        <w:t>Warstopper</w:t>
      </w:r>
      <w:proofErr w:type="spellEnd"/>
      <w:r w:rsidRPr="0002333D">
        <w:rPr>
          <w:b/>
          <w:bCs/>
          <w:color w:val="000000"/>
          <w:sz w:val="23"/>
          <w:szCs w:val="23"/>
        </w:rPr>
        <w:t xml:space="preserve"> Program Material Buffer Availability</w:t>
      </w:r>
      <w:commentRangeStart w:id="626"/>
      <w:r w:rsidRPr="0002333D">
        <w:rPr>
          <w:b/>
          <w:bCs/>
          <w:color w:val="000000"/>
          <w:sz w:val="23"/>
          <w:szCs w:val="23"/>
        </w:rPr>
        <w:t>.</w:t>
      </w:r>
      <w:commentRangeEnd w:id="626"/>
      <w:r w:rsidR="00012231">
        <w:rPr>
          <w:rStyle w:val="CommentReference"/>
        </w:rPr>
        <w:commentReference w:id="626"/>
      </w:r>
    </w:p>
    <w:p w14:paraId="0E61DDD2" w14:textId="6A2F99B6"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14:paraId="5B877391" w14:textId="3F28BFBF"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14:paraId="73D5E78C" w14:textId="2FA731A1"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w:t>
      </w:r>
      <w:commentRangeStart w:id="627"/>
      <w:r w:rsidRPr="00012231">
        <w:rPr>
          <w:color w:val="000000"/>
          <w:sz w:val="23"/>
          <w:szCs w:val="23"/>
        </w:rPr>
        <w:t xml:space="preserve"> </w:t>
      </w:r>
      <w:commentRangeEnd w:id="627"/>
      <w:r w:rsidR="00EE2D53">
        <w:rPr>
          <w:rStyle w:val="CommentReference"/>
        </w:rPr>
        <w:commentReference w:id="627"/>
      </w:r>
      <w:proofErr w:type="spellStart"/>
      <w:r w:rsidRPr="00012231">
        <w:rPr>
          <w:color w:val="000000"/>
          <w:sz w:val="23"/>
          <w:szCs w:val="23"/>
        </w:rPr>
        <w:t>Warstopper</w:t>
      </w:r>
      <w:proofErr w:type="spellEnd"/>
      <w:r w:rsidRPr="00012231">
        <w:rPr>
          <w:color w:val="000000"/>
          <w:sz w:val="23"/>
          <w:szCs w:val="23"/>
        </w:rPr>
        <w:t xml:space="preserve"> Program Material Buffer Availability (</w:t>
      </w:r>
      <w:r w:rsidRPr="001A3D41">
        <w:rPr>
          <w:bCs/>
          <w:color w:val="000000"/>
          <w:sz w:val="23"/>
          <w:szCs w:val="23"/>
        </w:rPr>
        <w:t>J</w:t>
      </w:r>
      <w:r w:rsidR="000A2B73">
        <w:rPr>
          <w:bCs/>
          <w:color w:val="000000"/>
          <w:sz w:val="23"/>
          <w:szCs w:val="23"/>
        </w:rPr>
        <w:t>A</w:t>
      </w:r>
      <w:r w:rsidRPr="001A3D41">
        <w:rPr>
          <w:bCs/>
          <w:color w:val="000000"/>
          <w:sz w:val="23"/>
          <w:szCs w:val="23"/>
        </w:rPr>
        <w:t>N</w:t>
      </w:r>
      <w:r w:rsidRPr="00012231">
        <w:rPr>
          <w:bCs/>
          <w:color w:val="000000"/>
          <w:sz w:val="23"/>
          <w:szCs w:val="23"/>
        </w:rPr>
        <w:t xml:space="preserve"> 202</w:t>
      </w:r>
      <w:r w:rsidR="000A2B73">
        <w:rPr>
          <w:bCs/>
          <w:color w:val="000000"/>
          <w:sz w:val="23"/>
          <w:szCs w:val="23"/>
        </w:rPr>
        <w:t>1</w:t>
      </w:r>
      <w:r w:rsidRPr="00012231">
        <w:rPr>
          <w:color w:val="000000"/>
          <w:sz w:val="23"/>
          <w:szCs w:val="23"/>
        </w:rPr>
        <w:t>)</w:t>
      </w:r>
    </w:p>
    <w:p w14:paraId="279B2585" w14:textId="38D8D7E9" w:rsidR="00012231" w:rsidRPr="00783E5D" w:rsidRDefault="00012231" w:rsidP="00783E5D">
      <w:pPr>
        <w:rPr>
          <w:color w:val="0000FF"/>
          <w:sz w:val="23"/>
          <w:szCs w:val="23"/>
        </w:rPr>
      </w:pPr>
      <w:r w:rsidRPr="00012231">
        <w:rPr>
          <w:color w:val="000000"/>
          <w:sz w:val="23"/>
          <w:szCs w:val="23"/>
        </w:rPr>
        <w:t xml:space="preserve">(1) The </w:t>
      </w:r>
      <w:proofErr w:type="spellStart"/>
      <w:r w:rsidRPr="00012231">
        <w:rPr>
          <w:color w:val="000000"/>
          <w:sz w:val="23"/>
          <w:szCs w:val="23"/>
        </w:rPr>
        <w:t>Warstopper</w:t>
      </w:r>
      <w:proofErr w:type="spellEnd"/>
      <w:r w:rsidRPr="00012231">
        <w:rPr>
          <w:color w:val="000000"/>
          <w:sz w:val="23"/>
          <w:szCs w:val="23"/>
        </w:rPr>
        <w:t xml:space="preserve"> </w:t>
      </w:r>
      <w:r w:rsidRPr="00012231">
        <w:rPr>
          <w:bCs/>
          <w:color w:val="000000"/>
          <w:sz w:val="23"/>
          <w:szCs w:val="23"/>
        </w:rPr>
        <w:t>P</w:t>
      </w:r>
      <w:r w:rsidRPr="00012231">
        <w:rPr>
          <w:color w:val="000000"/>
          <w:sz w:val="23"/>
          <w:szCs w:val="23"/>
        </w:rPr>
        <w:t xml:space="preserve">rogram </w:t>
      </w:r>
      <w:r w:rsidR="001A3D41"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00783E5D" w:rsidRPr="00104669">
        <w:rPr>
          <w:color w:val="000000"/>
          <w:sz w:val="23"/>
          <w:szCs w:val="23"/>
        </w:rPr>
        <w:t xml:space="preserve">The </w:t>
      </w:r>
      <w:hyperlink r:id="rId245" w:history="1">
        <w:r w:rsidR="00783E5D">
          <w:rPr>
            <w:rStyle w:val="Hyperlink"/>
          </w:rPr>
          <w:t>Worldwide Web Industrial Capabilities Program (WICAP)</w:t>
        </w:r>
      </w:hyperlink>
      <w:r w:rsidR="00783E5D">
        <w:t xml:space="preserve"> </w:t>
      </w:r>
      <w:r w:rsidR="00783E5D" w:rsidRPr="00246856">
        <w:rPr>
          <w:color w:val="000000"/>
          <w:sz w:val="23"/>
          <w:szCs w:val="23"/>
        </w:rPr>
        <w:t>website</w:t>
      </w:r>
      <w:r w:rsidR="00783E5D" w:rsidRPr="009E03B1">
        <w:rPr>
          <w:rFonts w:eastAsiaTheme="minorHAnsi"/>
          <w:sz w:val="24"/>
          <w:szCs w:val="24"/>
        </w:rPr>
        <w:t xml:space="preserve"> </w:t>
      </w:r>
      <w:r w:rsidR="00783E5D">
        <w:t>(</w:t>
      </w:r>
      <w:hyperlink r:id="rId246" w:history="1">
        <w:r w:rsidR="00783E5D" w:rsidRPr="00BF0BA3">
          <w:rPr>
            <w:rStyle w:val="Hyperlink"/>
          </w:rPr>
          <w:t>https://ibms.dape.dla.mil/wicap</w:t>
        </w:r>
      </w:hyperlink>
      <w:r w:rsidR="00783E5D">
        <w:t>)</w:t>
      </w:r>
      <w:commentRangeStart w:id="628"/>
      <w:commentRangeEnd w:id="628"/>
      <w:r w:rsidR="004414E1">
        <w:rPr>
          <w:rStyle w:val="CommentReference"/>
        </w:rPr>
        <w:commentReference w:id="628"/>
      </w:r>
      <w:commentRangeStart w:id="629"/>
      <w:commentRangeEnd w:id="629"/>
      <w:r w:rsidR="004414E1" w:rsidRPr="008E0D73">
        <w:rPr>
          <w:rStyle w:val="CommentReference"/>
          <w:highlight w:val="yellow"/>
        </w:rPr>
        <w:commentReference w:id="629"/>
      </w:r>
      <w:bookmarkEnd w:id="625"/>
      <w:r w:rsidR="00783E5D">
        <w:rPr>
          <w:color w:val="0000FF"/>
          <w:sz w:val="23"/>
          <w:szCs w:val="23"/>
        </w:rPr>
        <w:t xml:space="preserve"> </w:t>
      </w:r>
      <w:r w:rsidRPr="00012231">
        <w:rPr>
          <w:bCs/>
          <w:sz w:val="23"/>
          <w:szCs w:val="23"/>
        </w:rPr>
        <w:t xml:space="preserve">identifies </w:t>
      </w:r>
      <w:r w:rsidRPr="00012231">
        <w:rPr>
          <w:bCs/>
          <w:sz w:val="23"/>
          <w:szCs w:val="23"/>
        </w:rPr>
        <w:lastRenderedPageBreak/>
        <w:t>current material buffer suppliers and materials</w:t>
      </w:r>
      <w:r w:rsidR="001A3D41" w:rsidRPr="001A3D41">
        <w:rPr>
          <w:bCs/>
          <w:sz w:val="23"/>
          <w:szCs w:val="23"/>
        </w:rPr>
        <w:t>.</w:t>
      </w:r>
      <w:r w:rsidR="001A3D41"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14:paraId="36F0960A" w14:textId="2A81D2FB"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color w:val="000000"/>
          <w:sz w:val="23"/>
          <w:szCs w:val="23"/>
        </w:rPr>
        <w:tab/>
      </w:r>
      <w:r w:rsidR="00012231" w:rsidRPr="00012231">
        <w:rPr>
          <w:sz w:val="23"/>
          <w:szCs w:val="23"/>
        </w:rPr>
        <w:t>(</w:t>
      </w:r>
      <w:r w:rsidR="00012231" w:rsidRPr="00012231">
        <w:rPr>
          <w:bCs/>
          <w:sz w:val="23"/>
          <w:szCs w:val="23"/>
        </w:rPr>
        <w:t>a</w:t>
      </w:r>
      <w:r w:rsidR="00012231" w:rsidRPr="00012231">
        <w:rPr>
          <w:sz w:val="23"/>
          <w:szCs w:val="23"/>
        </w:rPr>
        <w:t>) Requestor’s name;</w:t>
      </w:r>
    </w:p>
    <w:p w14:paraId="46B8DB38" w14:textId="2F020478"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b</w:t>
      </w:r>
      <w:r w:rsidR="00012231" w:rsidRPr="00012231">
        <w:rPr>
          <w:sz w:val="23"/>
          <w:szCs w:val="23"/>
        </w:rPr>
        <w:t>) U.S. Government contract number;</w:t>
      </w:r>
    </w:p>
    <w:p w14:paraId="3CBEC82A" w14:textId="704929EB"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c</w:t>
      </w:r>
      <w:r w:rsidR="00012231" w:rsidRPr="00012231">
        <w:rPr>
          <w:sz w:val="23"/>
          <w:szCs w:val="23"/>
        </w:rPr>
        <w:t>) Defense Priorities and Allocations System (DPAS) rating;</w:t>
      </w:r>
    </w:p>
    <w:p w14:paraId="7E11BE68" w14:textId="7BE8BB50"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d</w:t>
      </w:r>
      <w:r w:rsidR="00012231" w:rsidRPr="00012231">
        <w:rPr>
          <w:sz w:val="23"/>
          <w:szCs w:val="23"/>
        </w:rPr>
        <w:t>) Material specification;</w:t>
      </w:r>
    </w:p>
    <w:p w14:paraId="09C2A31B" w14:textId="131FA434"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e</w:t>
      </w:r>
      <w:r w:rsidR="00012231" w:rsidRPr="00012231">
        <w:rPr>
          <w:sz w:val="23"/>
          <w:szCs w:val="23"/>
        </w:rPr>
        <w:t>) Quantity required;</w:t>
      </w:r>
    </w:p>
    <w:p w14:paraId="0AF7F816" w14:textId="23EF6F41"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f</w:t>
      </w:r>
      <w:r w:rsidR="00012231" w:rsidRPr="00012231">
        <w:rPr>
          <w:sz w:val="23"/>
          <w:szCs w:val="23"/>
        </w:rPr>
        <w:t>) Required delivery date</w:t>
      </w:r>
      <w:r w:rsidRPr="00A65728">
        <w:rPr>
          <w:sz w:val="23"/>
          <w:szCs w:val="23"/>
        </w:rPr>
        <w:t xml:space="preserve">; </w:t>
      </w:r>
      <w:r w:rsidR="00012231" w:rsidRPr="00012231">
        <w:rPr>
          <w:bCs/>
          <w:sz w:val="23"/>
          <w:szCs w:val="23"/>
        </w:rPr>
        <w:t>and</w:t>
      </w:r>
    </w:p>
    <w:p w14:paraId="3FF8EF64" w14:textId="777E1FF1" w:rsidR="00012231" w:rsidRPr="00A65728"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g</w:t>
      </w:r>
      <w:r w:rsidR="00012231" w:rsidRPr="00012231">
        <w:rPr>
          <w:sz w:val="23"/>
          <w:szCs w:val="23"/>
        </w:rPr>
        <w:t>) Whether there is a pre-existing supply contract with the material buffer contractor.</w:t>
      </w:r>
    </w:p>
    <w:p w14:paraId="0769BE92" w14:textId="41700D02"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14:paraId="7EC097E4" w14:textId="2D528FD3"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3D8FF027" w14:textId="4570DECD"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sidR="00EB4DC7">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14:paraId="42395084" w14:textId="44224983" w:rsidR="0002333D" w:rsidRPr="0002333D" w:rsidRDefault="00012231" w:rsidP="000150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14:paraId="56B990C5" w14:textId="142D9580" w:rsidR="00CD05C0" w:rsidRPr="00CD6247" w:rsidRDefault="00CD05C0" w:rsidP="00015021">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27F3AA03" w14:textId="77777777" w:rsidR="00CD05C0" w:rsidRPr="00CD6247" w:rsidRDefault="00CD05C0" w:rsidP="00CD05C0">
      <w:pPr>
        <w:widowControl w:val="0"/>
        <w:adjustRightInd w:val="0"/>
        <w:rPr>
          <w:rFonts w:eastAsia="Calibri"/>
          <w:sz w:val="24"/>
          <w:szCs w:val="24"/>
        </w:rPr>
      </w:pPr>
      <w:r w:rsidRPr="00CD6247">
        <w:rPr>
          <w:rFonts w:eastAsia="Calibri"/>
          <w:sz w:val="24"/>
          <w:szCs w:val="24"/>
        </w:rPr>
        <w:t>*****</w:t>
      </w:r>
    </w:p>
    <w:p w14:paraId="09634DD4" w14:textId="2847F62C" w:rsidR="00741C70" w:rsidRPr="00CD6247" w:rsidRDefault="00741C70" w:rsidP="00741C70">
      <w:pPr>
        <w:rPr>
          <w:rFonts w:eastAsia="Calibri"/>
          <w:sz w:val="24"/>
          <w:szCs w:val="24"/>
        </w:rPr>
      </w:pPr>
      <w:r w:rsidRPr="00CD6247">
        <w:rPr>
          <w:rFonts w:eastAsia="Calibri"/>
          <w:sz w:val="24"/>
          <w:szCs w:val="24"/>
        </w:rPr>
        <w:t>C06 Surge and Sustainment (S&amp;S) Requirements (FEB 2017)</w:t>
      </w:r>
      <w:commentRangeStart w:id="630"/>
      <w:commentRangeEnd w:id="630"/>
      <w:r w:rsidR="00B34C78">
        <w:rPr>
          <w:rStyle w:val="CommentReference"/>
        </w:rPr>
        <w:commentReference w:id="630"/>
      </w:r>
    </w:p>
    <w:p w14:paraId="7F734566" w14:textId="5B92DDEC" w:rsidR="00CD05C0" w:rsidRPr="00CD6247" w:rsidRDefault="00CD05C0" w:rsidP="00CD05C0">
      <w:pPr>
        <w:rPr>
          <w:sz w:val="24"/>
          <w:szCs w:val="24"/>
        </w:rPr>
      </w:pPr>
      <w:r w:rsidRPr="00CD6247">
        <w:rPr>
          <w:sz w:val="24"/>
          <w:szCs w:val="24"/>
        </w:rPr>
        <w:t>(1) Definitions.</w:t>
      </w:r>
    </w:p>
    <w:p w14:paraId="043A5A09" w14:textId="4D572EA4"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4D9CC809" w14:textId="77777777" w:rsidR="00CD05C0" w:rsidRPr="00CD6247" w:rsidRDefault="00CD05C0" w:rsidP="00CD05C0">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w:t>
      </w:r>
      <w:r w:rsidRPr="00CD6247">
        <w:rPr>
          <w:rFonts w:eastAsia="Calibri"/>
          <w:sz w:val="24"/>
          <w:szCs w:val="24"/>
        </w:rPr>
        <w:lastRenderedPageBreak/>
        <w:t>proposed Government investment strategy to help offset the shortfall if needed.</w:t>
      </w:r>
    </w:p>
    <w:p w14:paraId="12B2E706" w14:textId="5CCCC00B" w:rsidR="00CD05C0" w:rsidRPr="00CD6247" w:rsidRDefault="002F5B5B" w:rsidP="00CD05C0">
      <w:pPr>
        <w:widowControl w:val="0"/>
        <w:spacing w:after="200"/>
        <w:contextualSpacing/>
        <w:rPr>
          <w:rFonts w:eastAsia="Calibri"/>
          <w:sz w:val="24"/>
          <w:szCs w:val="24"/>
          <w:u w:val="single"/>
        </w:rPr>
      </w:pPr>
      <w:r w:rsidRPr="00CD6247">
        <w:rPr>
          <w:rFonts w:eastAsia="Calibri"/>
          <w:i/>
          <w:sz w:val="24"/>
          <w:szCs w:val="24"/>
        </w:rPr>
        <w:t xml:space="preserve">“Electronic </w:t>
      </w:r>
      <w:proofErr w:type="spellStart"/>
      <w:r w:rsidRPr="00CD6247">
        <w:rPr>
          <w:rFonts w:eastAsia="Calibri"/>
          <w:i/>
          <w:sz w:val="24"/>
          <w:szCs w:val="24"/>
        </w:rPr>
        <w:t>CAP</w:t>
      </w:r>
      <w:r w:rsidR="005159C2" w:rsidRPr="00CD6247">
        <w:rPr>
          <w:rFonts w:eastAsia="Calibri"/>
          <w:i/>
          <w:sz w:val="24"/>
          <w:szCs w:val="24"/>
        </w:rPr>
        <w:t>”or</w:t>
      </w:r>
      <w:proofErr w:type="spellEnd"/>
      <w:r w:rsidR="005159C2" w:rsidRPr="00CD6247">
        <w:rPr>
          <w:rFonts w:eastAsia="Calibri"/>
          <w:i/>
          <w:sz w:val="24"/>
          <w:szCs w:val="24"/>
        </w:rPr>
        <w:t xml:space="preserve"> “</w:t>
      </w:r>
      <w:proofErr w:type="spellStart"/>
      <w:r w:rsidR="00CD05C0" w:rsidRPr="00CD6247">
        <w:rPr>
          <w:rFonts w:eastAsia="Calibri"/>
          <w:i/>
          <w:sz w:val="24"/>
          <w:szCs w:val="24"/>
        </w:rPr>
        <w:t>eCAP</w:t>
      </w:r>
      <w:proofErr w:type="spellEnd"/>
      <w:r w:rsidR="00CD05C0" w:rsidRPr="00CD6247">
        <w:rPr>
          <w:rFonts w:eastAsia="Calibri"/>
          <w:i/>
          <w:sz w:val="24"/>
          <w:szCs w:val="24"/>
        </w:rPr>
        <w:t>”</w:t>
      </w:r>
      <w:r w:rsidR="00CD05C0" w:rsidRPr="00CD6247">
        <w:rPr>
          <w:rFonts w:eastAsia="Calibri"/>
          <w:sz w:val="24"/>
          <w:szCs w:val="24"/>
        </w:rPr>
        <w:t xml:space="preserve"> means an electronic version of the CAP that the offeror can complete online.  The web address and instructions for completing the </w:t>
      </w:r>
      <w:proofErr w:type="spellStart"/>
      <w:r w:rsidR="00CD05C0" w:rsidRPr="00CD6247">
        <w:rPr>
          <w:rFonts w:eastAsia="Calibri"/>
          <w:sz w:val="24"/>
          <w:szCs w:val="24"/>
        </w:rPr>
        <w:t>eCAP</w:t>
      </w:r>
      <w:proofErr w:type="spellEnd"/>
      <w:r w:rsidR="00CD05C0" w:rsidRPr="00CD6247">
        <w:rPr>
          <w:rFonts w:eastAsia="Calibri"/>
          <w:sz w:val="24"/>
          <w:szCs w:val="24"/>
        </w:rPr>
        <w:t xml:space="preserve"> are provided in the solicitation.</w:t>
      </w:r>
    </w:p>
    <w:p w14:paraId="74559E47" w14:textId="45FDC212" w:rsidR="00CD05C0" w:rsidRPr="00CD6247" w:rsidRDefault="00CD05C0" w:rsidP="00CD05C0">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13A6067A" w14:textId="79A2566F" w:rsidR="00CD05C0" w:rsidRPr="00CD6247" w:rsidRDefault="00CD05C0" w:rsidP="00CD05C0">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63533363" w14:textId="4C60097F" w:rsidR="00CD05C0" w:rsidRPr="00CD6247" w:rsidRDefault="00CD05C0" w:rsidP="00CD05C0">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09E7383B"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0664EC0E" w14:textId="4BE07545" w:rsidR="00CD05C0" w:rsidRPr="00CD6247" w:rsidRDefault="00CD05C0" w:rsidP="00CD05C0">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68C08689"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79FD6346" w14:textId="0B3972D2" w:rsidR="00741C70" w:rsidRPr="00CD6247" w:rsidRDefault="00741C70" w:rsidP="00741C70">
      <w:pPr>
        <w:rPr>
          <w:rFonts w:eastAsia="Calibri"/>
          <w:sz w:val="24"/>
          <w:szCs w:val="24"/>
        </w:rPr>
      </w:pPr>
      <w:r w:rsidRPr="00CD6247">
        <w:rPr>
          <w:rFonts w:eastAsia="Calibri"/>
          <w:sz w:val="24"/>
          <w:szCs w:val="24"/>
        </w:rPr>
        <w:t>L18 Surge and Sustainment (S&amp;S) Requirements – Instructions to Offerors (FEB 2017)</w:t>
      </w:r>
      <w:commentRangeStart w:id="631"/>
      <w:commentRangeEnd w:id="631"/>
      <w:r w:rsidRPr="00CD6247">
        <w:rPr>
          <w:rStyle w:val="CommentReference"/>
          <w:sz w:val="24"/>
          <w:szCs w:val="24"/>
        </w:rPr>
        <w:commentReference w:id="631"/>
      </w:r>
    </w:p>
    <w:p w14:paraId="4BD4EAE3" w14:textId="63805B6E" w:rsidR="00CD05C0" w:rsidRPr="00CD6247" w:rsidRDefault="00CD05C0" w:rsidP="00FC35C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4243F0F0" w14:textId="63B52475" w:rsidR="00CD05C0" w:rsidRPr="00CD6247" w:rsidRDefault="00CD05C0" w:rsidP="00CD05C0">
      <w:pPr>
        <w:widowControl w:val="0"/>
        <w:spacing w:after="200"/>
        <w:contextualSpacing/>
        <w:rPr>
          <w:rFonts w:eastAsia="Calibri"/>
          <w:sz w:val="24"/>
          <w:szCs w:val="24"/>
        </w:rPr>
      </w:pPr>
      <w:r w:rsidRPr="00CD6247">
        <w:rPr>
          <w:rFonts w:eastAsia="Calibri"/>
          <w:sz w:val="24"/>
          <w:szCs w:val="24"/>
        </w:rPr>
        <w:t xml:space="preserve">(2) Each offeror must include in its basic proposal a brief description of how it will ramp up to meet accelerated delivery and increased quantities (i.e., surge) and sustain an increased </w:t>
      </w:r>
      <w:r w:rsidRPr="00CD6247">
        <w:rPr>
          <w:rFonts w:eastAsia="Calibri"/>
          <w:sz w:val="24"/>
          <w:szCs w:val="24"/>
        </w:rPr>
        <w:lastRenderedPageBreak/>
        <w:t>production and delivery pace throughout the contingency (i.e., sustainment). Additionally, each offeror must provide a separate capability assessment plan (CAP) to document its detailed technical approach for covering S&amp;S requirements.</w:t>
      </w:r>
    </w:p>
    <w:p w14:paraId="437F054C" w14:textId="4F6E82E3" w:rsidR="00CD05C0" w:rsidRPr="00CD6247" w:rsidRDefault="00CD05C0" w:rsidP="00CD05C0">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7AFB13D7" w14:textId="03C6568E" w:rsidR="00CD05C0" w:rsidRPr="00CD6247" w:rsidRDefault="00CD05C0" w:rsidP="00CD05C0">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0D351A24"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49389472" w14:textId="78C65917" w:rsidR="00CD05C0" w:rsidRPr="00CD6247" w:rsidRDefault="00CD05C0" w:rsidP="00CD05C0">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4E31D2A" w14:textId="000B4561" w:rsidR="003C5332" w:rsidRPr="00CD6247" w:rsidRDefault="00741C70" w:rsidP="003C5332">
      <w:pPr>
        <w:rPr>
          <w:rFonts w:eastAsia="Calibri"/>
          <w:sz w:val="24"/>
          <w:szCs w:val="24"/>
        </w:rPr>
      </w:pPr>
      <w:bookmarkStart w:id="632" w:name="_Hlk58500606"/>
      <w:r w:rsidRPr="00CD6247">
        <w:rPr>
          <w:snapToGrid w:val="0"/>
          <w:sz w:val="24"/>
          <w:szCs w:val="24"/>
        </w:rPr>
        <w:t>(d)</w:t>
      </w:r>
      <w:r w:rsidRPr="00CD6247">
        <w:rPr>
          <w:rFonts w:eastAsia="Calibri"/>
          <w:sz w:val="24"/>
          <w:szCs w:val="24"/>
        </w:rPr>
        <w:t xml:space="preserve"> </w:t>
      </w:r>
      <w:r w:rsidR="003C5332">
        <w:rPr>
          <w:rFonts w:eastAsia="Calibri"/>
          <w:sz w:val="24"/>
          <w:szCs w:val="24"/>
        </w:rPr>
        <w:t>Reserved</w:t>
      </w:r>
      <w:commentRangeStart w:id="633"/>
      <w:r w:rsidR="003C5332">
        <w:rPr>
          <w:rFonts w:eastAsia="Calibri"/>
          <w:sz w:val="24"/>
          <w:szCs w:val="24"/>
        </w:rPr>
        <w:t>.</w:t>
      </w:r>
      <w:commentRangeEnd w:id="633"/>
      <w:r w:rsidR="003C5332">
        <w:rPr>
          <w:rStyle w:val="CommentReference"/>
        </w:rPr>
        <w:commentReference w:id="633"/>
      </w:r>
    </w:p>
    <w:bookmarkEnd w:id="632"/>
    <w:p w14:paraId="2288B4F1" w14:textId="3026A339" w:rsidR="00AA5BE8" w:rsidRPr="00CD6247" w:rsidRDefault="00AA5BE8" w:rsidP="00AA5BE8">
      <w:pPr>
        <w:rPr>
          <w:rFonts w:eastAsia="Calibri"/>
          <w:sz w:val="24"/>
          <w:szCs w:val="24"/>
        </w:rPr>
      </w:pPr>
      <w:r w:rsidRPr="00CD6247">
        <w:rPr>
          <w:snapToGrid w:val="0"/>
          <w:sz w:val="24"/>
          <w:szCs w:val="24"/>
        </w:rPr>
        <w:t xml:space="preserve">(e) </w:t>
      </w:r>
      <w:r w:rsidRPr="00CD6247">
        <w:rPr>
          <w:rFonts w:eastAsia="Calibri"/>
          <w:sz w:val="24"/>
          <w:szCs w:val="24"/>
        </w:rPr>
        <w:t>Solicitations issued by DLA Troop Support Medical must include procurement note L20 when S&amp;S requirements apply.</w:t>
      </w:r>
    </w:p>
    <w:p w14:paraId="71923B05" w14:textId="77777777" w:rsidR="00AA5BE8" w:rsidRPr="00CD6247" w:rsidRDefault="00AA5BE8" w:rsidP="00AA5BE8">
      <w:pPr>
        <w:widowControl w:val="0"/>
        <w:spacing w:line="251" w:lineRule="exact"/>
        <w:rPr>
          <w:sz w:val="24"/>
          <w:szCs w:val="24"/>
        </w:rPr>
      </w:pPr>
      <w:r w:rsidRPr="00CD6247">
        <w:rPr>
          <w:sz w:val="24"/>
          <w:szCs w:val="24"/>
        </w:rPr>
        <w:t>*****</w:t>
      </w:r>
    </w:p>
    <w:p w14:paraId="11EF14DF" w14:textId="23B196CC" w:rsidR="00AA5BE8" w:rsidRPr="00CD6247" w:rsidRDefault="00AA5BE8" w:rsidP="00AA5BE8">
      <w:pPr>
        <w:rPr>
          <w:rFonts w:eastAsia="Calibri"/>
          <w:sz w:val="24"/>
          <w:szCs w:val="24"/>
        </w:rPr>
      </w:pPr>
      <w:r w:rsidRPr="00CD6247">
        <w:rPr>
          <w:rFonts w:eastAsia="Calibri"/>
          <w:sz w:val="24"/>
          <w:szCs w:val="24"/>
        </w:rPr>
        <w:t>L20 Surge and Sustainment (S&amp;S) – Capability Assessment Plan (CAP) – DLA Troop Support – Medical (FEB 2017)</w:t>
      </w:r>
      <w:commentRangeStart w:id="635"/>
      <w:commentRangeEnd w:id="635"/>
      <w:r w:rsidRPr="00CD6247">
        <w:rPr>
          <w:rStyle w:val="CommentReference"/>
          <w:sz w:val="24"/>
          <w:szCs w:val="24"/>
        </w:rPr>
        <w:commentReference w:id="635"/>
      </w:r>
    </w:p>
    <w:p w14:paraId="04DAE26B" w14:textId="5E06CDF5" w:rsidR="00CD05C0" w:rsidRPr="00E94D54" w:rsidRDefault="00CD05C0" w:rsidP="00CD05C0">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247" w:history="1">
        <w:r w:rsidR="00B3244A">
          <w:rPr>
            <w:rStyle w:val="Hyperlink"/>
            <w:rFonts w:eastAsia="Calibri"/>
            <w:sz w:val="24"/>
            <w:szCs w:val="24"/>
          </w:rPr>
          <w:t>DLA Troop Support DMM online Directorate of Medical Materiel</w:t>
        </w:r>
      </w:hyperlink>
      <w:r w:rsidR="00B3244A" w:rsidRPr="00E94D54">
        <w:rPr>
          <w:rFonts w:eastAsia="Calibri"/>
          <w:sz w:val="24"/>
          <w:szCs w:val="24"/>
        </w:rPr>
        <w:t>, single sign-on application website at</w:t>
      </w:r>
      <w:r w:rsidR="00B3244A">
        <w:rPr>
          <w:rStyle w:val="Hyperlink"/>
          <w:rFonts w:eastAsia="Calibri"/>
          <w:sz w:val="24"/>
          <w:szCs w:val="24"/>
        </w:rPr>
        <w:t xml:space="preserve"> </w:t>
      </w:r>
      <w:hyperlink r:id="rId248" w:history="1">
        <w:r w:rsidR="00B3244A" w:rsidRPr="00486A2A">
          <w:rPr>
            <w:rStyle w:val="Hyperlink"/>
            <w:rFonts w:eastAsia="Calibri"/>
            <w:sz w:val="24"/>
            <w:szCs w:val="24"/>
          </w:rPr>
          <w:t>https://www.medical.dla.mil/registration/consent/default.aspx</w:t>
        </w:r>
      </w:hyperlink>
      <w:r w:rsidRPr="00E94D54">
        <w:rPr>
          <w:rFonts w:eastAsia="Calibri"/>
          <w:sz w:val="24"/>
          <w:szCs w:val="24"/>
        </w:rPr>
        <w:t>.</w:t>
      </w:r>
    </w:p>
    <w:p w14:paraId="5C2CC809" w14:textId="77777777" w:rsidR="00CD05C0" w:rsidRPr="00CD6247" w:rsidRDefault="00CD05C0" w:rsidP="00CD05C0">
      <w:pPr>
        <w:contextualSpacing/>
        <w:rPr>
          <w:rFonts w:eastAsia="Calibri"/>
          <w:sz w:val="24"/>
          <w:szCs w:val="24"/>
        </w:rPr>
      </w:pPr>
      <w:r w:rsidRPr="00E94D54">
        <w:rPr>
          <w:rFonts w:eastAsia="Calibri"/>
          <w:sz w:val="24"/>
          <w:szCs w:val="24"/>
        </w:rPr>
        <w:t>* * * * *</w:t>
      </w:r>
    </w:p>
    <w:p w14:paraId="3D02DEB5" w14:textId="31264347" w:rsidR="00CD05C0" w:rsidRPr="00CD6247" w:rsidRDefault="00CD05C0" w:rsidP="00CD05C0">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32268CA3" w14:textId="77777777" w:rsidR="00CD05C0" w:rsidRPr="00CD6247" w:rsidRDefault="00CD05C0" w:rsidP="00CD05C0">
      <w:pPr>
        <w:widowControl w:val="0"/>
        <w:spacing w:line="251" w:lineRule="exact"/>
        <w:rPr>
          <w:sz w:val="24"/>
          <w:szCs w:val="24"/>
        </w:rPr>
      </w:pPr>
      <w:r w:rsidRPr="00CD6247">
        <w:rPr>
          <w:sz w:val="24"/>
          <w:szCs w:val="24"/>
        </w:rPr>
        <w:t>*****</w:t>
      </w:r>
    </w:p>
    <w:p w14:paraId="560D3E11" w14:textId="5C9B1E24" w:rsidR="00AA5BE8" w:rsidRPr="00CD6247" w:rsidRDefault="00AA5BE8" w:rsidP="00AA5BE8">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636"/>
      <w:commentRangeEnd w:id="636"/>
      <w:r w:rsidRPr="00CD6247">
        <w:rPr>
          <w:rStyle w:val="CommentReference"/>
          <w:sz w:val="24"/>
          <w:szCs w:val="24"/>
        </w:rPr>
        <w:commentReference w:id="636"/>
      </w:r>
    </w:p>
    <w:p w14:paraId="48CC6CE1" w14:textId="0FE9C42E" w:rsidR="00CD05C0" w:rsidRPr="00CD6247" w:rsidRDefault="00CD05C0" w:rsidP="00CD05C0">
      <w:pPr>
        <w:rPr>
          <w:rFonts w:eastAsia="Calibri"/>
          <w:sz w:val="24"/>
          <w:szCs w:val="24"/>
        </w:rPr>
      </w:pPr>
      <w:r w:rsidRPr="00CD6247">
        <w:rPr>
          <w:rFonts w:eastAsia="Calibri"/>
          <w:sz w:val="24"/>
          <w:szCs w:val="24"/>
        </w:rPr>
        <w:t>Offerors must submit the CAP for items identified with surge requirements in Section C of the solicitation.</w:t>
      </w:r>
    </w:p>
    <w:p w14:paraId="6579D644" w14:textId="77777777" w:rsidR="00CD05C0" w:rsidRPr="00CD6247" w:rsidRDefault="00CD05C0" w:rsidP="00CD05C0">
      <w:pPr>
        <w:rPr>
          <w:rFonts w:eastAsia="Calibri"/>
          <w:sz w:val="24"/>
          <w:szCs w:val="24"/>
        </w:rPr>
      </w:pPr>
      <w:r w:rsidRPr="00CD6247">
        <w:rPr>
          <w:rFonts w:eastAsia="Calibri"/>
          <w:sz w:val="24"/>
          <w:szCs w:val="24"/>
        </w:rPr>
        <w:t>The CAP must—</w:t>
      </w:r>
    </w:p>
    <w:p w14:paraId="0E1DE970" w14:textId="3EC8E86E" w:rsidR="00CD05C0" w:rsidRPr="00CD6247" w:rsidRDefault="00CD05C0" w:rsidP="00CD05C0">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2C913565" w14:textId="0A58B7E7" w:rsidR="00CD05C0" w:rsidRPr="00CD6247" w:rsidRDefault="00CD05C0" w:rsidP="00CD05C0">
      <w:pPr>
        <w:rPr>
          <w:rFonts w:eastAsia="Calibri"/>
          <w:sz w:val="24"/>
          <w:szCs w:val="24"/>
        </w:rPr>
      </w:pPr>
      <w:r w:rsidRPr="00CD6247">
        <w:rPr>
          <w:rFonts w:eastAsia="Calibri"/>
          <w:sz w:val="24"/>
          <w:szCs w:val="24"/>
        </w:rPr>
        <w:t>(2) Describe how the offeror will reduce peacetime production lead times by 50% to meet S&amp;S requirements.</w:t>
      </w:r>
    </w:p>
    <w:p w14:paraId="59BA3703" w14:textId="620FBC4F" w:rsidR="00CD05C0" w:rsidRPr="00CD6247" w:rsidRDefault="00CD05C0" w:rsidP="00CD05C0">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57DD4754" w14:textId="796AF599" w:rsidR="00CD05C0" w:rsidRPr="00CD6247" w:rsidRDefault="00CD05C0" w:rsidP="00CD05C0">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F06482A" w14:textId="774C7DAB" w:rsidR="00CD05C0" w:rsidRPr="00CD6247" w:rsidRDefault="00CD05C0" w:rsidP="00CD05C0">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0F0B6D9E" w14:textId="382F1A0D" w:rsidR="00CD05C0" w:rsidRPr="00CD6247" w:rsidRDefault="00CD05C0" w:rsidP="00CD05C0">
      <w:pPr>
        <w:rPr>
          <w:rFonts w:eastAsia="Calibri"/>
          <w:sz w:val="24"/>
          <w:szCs w:val="24"/>
        </w:rPr>
      </w:pPr>
      <w:r w:rsidRPr="00CD6247">
        <w:rPr>
          <w:rFonts w:eastAsia="Calibri"/>
          <w:sz w:val="24"/>
          <w:szCs w:val="24"/>
        </w:rPr>
        <w:lastRenderedPageBreak/>
        <w:t>(6) Identify the lead time for providing required S&amp;S capability.</w:t>
      </w:r>
    </w:p>
    <w:p w14:paraId="447911A0" w14:textId="2013F566" w:rsidR="00CD05C0" w:rsidRPr="00CD6247" w:rsidRDefault="00CD05C0" w:rsidP="00CD05C0">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73A60F0C" w14:textId="77777777" w:rsidR="00CD05C0" w:rsidRPr="00CD6247" w:rsidRDefault="00CD05C0" w:rsidP="00CD05C0">
      <w:pPr>
        <w:widowControl w:val="0"/>
        <w:spacing w:line="251" w:lineRule="exact"/>
        <w:rPr>
          <w:sz w:val="24"/>
          <w:szCs w:val="24"/>
        </w:rPr>
      </w:pPr>
      <w:r w:rsidRPr="00CD6247">
        <w:rPr>
          <w:sz w:val="24"/>
          <w:szCs w:val="24"/>
        </w:rPr>
        <w:t>*****</w:t>
      </w:r>
    </w:p>
    <w:p w14:paraId="449C3D17" w14:textId="1CFF97E8" w:rsidR="00CD05C0" w:rsidRPr="00CD6247" w:rsidRDefault="00CD05C0" w:rsidP="00CD05C0">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38E06D67" w14:textId="77777777" w:rsidR="00CD05C0" w:rsidRPr="00CD6247" w:rsidRDefault="00CD05C0" w:rsidP="00CD05C0">
      <w:pPr>
        <w:contextualSpacing/>
        <w:rPr>
          <w:rFonts w:eastAsia="Calibri"/>
          <w:sz w:val="24"/>
          <w:szCs w:val="24"/>
        </w:rPr>
      </w:pPr>
      <w:r w:rsidRPr="00CD6247">
        <w:rPr>
          <w:rFonts w:eastAsia="Calibri"/>
          <w:sz w:val="24"/>
          <w:szCs w:val="24"/>
        </w:rPr>
        <w:t>*****</w:t>
      </w:r>
    </w:p>
    <w:p w14:paraId="0D6544A1" w14:textId="2B648EB1" w:rsidR="00AA5BE8" w:rsidRPr="00CD6247" w:rsidRDefault="00AA5BE8" w:rsidP="00AA5BE8">
      <w:pPr>
        <w:contextualSpacing/>
        <w:rPr>
          <w:rFonts w:eastAsia="Calibri"/>
          <w:sz w:val="24"/>
          <w:szCs w:val="24"/>
        </w:rPr>
      </w:pPr>
      <w:r w:rsidRPr="00CD6247">
        <w:rPr>
          <w:rFonts w:eastAsia="Calibri"/>
          <w:sz w:val="24"/>
          <w:szCs w:val="24"/>
        </w:rPr>
        <w:t>M07 Surge and Sustainment (S&amp;S) Evaluation (FEB 2017)</w:t>
      </w:r>
      <w:commentRangeStart w:id="637"/>
      <w:commentRangeEnd w:id="637"/>
      <w:r w:rsidRPr="00CD6247">
        <w:rPr>
          <w:rStyle w:val="CommentReference"/>
          <w:sz w:val="24"/>
          <w:szCs w:val="24"/>
        </w:rPr>
        <w:commentReference w:id="637"/>
      </w:r>
    </w:p>
    <w:p w14:paraId="52497680" w14:textId="6C9C9E5E" w:rsidR="00CD05C0" w:rsidRPr="00CD6247" w:rsidRDefault="00CD05C0" w:rsidP="00CD05C0">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6754007D" w14:textId="6205CB31" w:rsidR="00CD05C0" w:rsidRPr="00CD6247" w:rsidRDefault="00CD05C0" w:rsidP="00CD05C0">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1CA39C25" w14:textId="2F5D4D48" w:rsidR="00CD05C0" w:rsidRPr="00CD6247" w:rsidRDefault="00CD05C0" w:rsidP="00CD05C0">
      <w:pPr>
        <w:contextualSpacing/>
        <w:rPr>
          <w:rFonts w:eastAsia="Calibri"/>
          <w:sz w:val="24"/>
          <w:szCs w:val="24"/>
        </w:rPr>
      </w:pPr>
      <w:r w:rsidRPr="00CD6247">
        <w:rPr>
          <w:rFonts w:eastAsia="Calibri"/>
          <w:sz w:val="24"/>
          <w:szCs w:val="24"/>
        </w:rPr>
        <w:t>(3) The contracting officer will include the S&amp;S price in the overall price evaluation.</w:t>
      </w:r>
    </w:p>
    <w:p w14:paraId="4BA9FE06" w14:textId="77777777" w:rsidR="00CD05C0" w:rsidRPr="00CD6247" w:rsidRDefault="00CD05C0" w:rsidP="00CD05C0">
      <w:pPr>
        <w:widowControl w:val="0"/>
        <w:spacing w:line="251" w:lineRule="exact"/>
        <w:rPr>
          <w:sz w:val="24"/>
          <w:szCs w:val="24"/>
        </w:rPr>
      </w:pPr>
      <w:r w:rsidRPr="00CD6247">
        <w:rPr>
          <w:sz w:val="24"/>
          <w:szCs w:val="24"/>
        </w:rPr>
        <w:t>*****</w:t>
      </w:r>
    </w:p>
    <w:p w14:paraId="53830A10" w14:textId="71F141E8" w:rsidR="00CD05C0" w:rsidRPr="00CD6247" w:rsidRDefault="00CD05C0" w:rsidP="004C7C04">
      <w:pPr>
        <w:widowControl w:val="0"/>
        <w:spacing w:after="240"/>
        <w:contextualSpacing/>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7CBB4DE4" w14:textId="3501C2BB" w:rsidR="00CD05C0" w:rsidRPr="004C7C04" w:rsidRDefault="00CD05C0" w:rsidP="004C7C04">
      <w:pPr>
        <w:pStyle w:val="Heading3"/>
        <w:rPr>
          <w:rFonts w:eastAsia="Calibri"/>
          <w:sz w:val="24"/>
          <w:szCs w:val="24"/>
        </w:rPr>
      </w:pPr>
      <w:bookmarkStart w:id="638" w:name="P17_9305"/>
      <w:r w:rsidRPr="004C7C04">
        <w:rPr>
          <w:rFonts w:eastAsia="Calibri"/>
          <w:sz w:val="24"/>
          <w:szCs w:val="24"/>
        </w:rPr>
        <w:t xml:space="preserve">17.9305 </w:t>
      </w:r>
      <w:bookmarkEnd w:id="638"/>
      <w:proofErr w:type="spellStart"/>
      <w:r w:rsidRPr="004C7C04">
        <w:rPr>
          <w:rFonts w:eastAsia="Calibri"/>
          <w:sz w:val="24"/>
          <w:szCs w:val="24"/>
        </w:rPr>
        <w:t>Warstopper</w:t>
      </w:r>
      <w:proofErr w:type="spellEnd"/>
      <w:r w:rsidRPr="004C7C04">
        <w:rPr>
          <w:rFonts w:eastAsia="Calibri"/>
          <w:sz w:val="24"/>
          <w:szCs w:val="24"/>
        </w:rPr>
        <w:t xml:space="preserve"> Program Material Buffer Availability.</w:t>
      </w:r>
    </w:p>
    <w:p w14:paraId="38A82CA6" w14:textId="1ADC4C35" w:rsidR="00CD05C0" w:rsidRPr="00CD6247" w:rsidRDefault="00CD05C0" w:rsidP="00CD05C0">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14:paraId="26C5A9DB" w14:textId="77777777" w:rsidR="00CD05C0" w:rsidRPr="00CD6247" w:rsidRDefault="00CD05C0" w:rsidP="00CD05C0">
      <w:pPr>
        <w:widowControl w:val="0"/>
        <w:spacing w:line="251" w:lineRule="exact"/>
        <w:rPr>
          <w:sz w:val="24"/>
          <w:szCs w:val="24"/>
        </w:rPr>
      </w:pPr>
      <w:r w:rsidRPr="00CD6247">
        <w:rPr>
          <w:sz w:val="24"/>
          <w:szCs w:val="24"/>
        </w:rPr>
        <w:t>*****</w:t>
      </w:r>
    </w:p>
    <w:p w14:paraId="08121054" w14:textId="4C559EE6" w:rsidR="00CD05C0" w:rsidRPr="00CD6247" w:rsidRDefault="00CD05C0" w:rsidP="00CD05C0">
      <w:pPr>
        <w:widowControl w:val="0"/>
        <w:spacing w:after="200"/>
        <w:contextualSpacing/>
        <w:rPr>
          <w:rFonts w:eastAsia="Calibri"/>
          <w:sz w:val="24"/>
          <w:szCs w:val="24"/>
        </w:rPr>
      </w:pPr>
      <w:r w:rsidRPr="00CD6247">
        <w:rPr>
          <w:rFonts w:eastAsia="Calibri"/>
          <w:sz w:val="24"/>
          <w:szCs w:val="24"/>
        </w:rPr>
        <w:t xml:space="preserve">C07 </w:t>
      </w:r>
      <w:proofErr w:type="spellStart"/>
      <w:r w:rsidRPr="00CD6247">
        <w:rPr>
          <w:rFonts w:eastAsia="Calibri"/>
          <w:sz w:val="24"/>
          <w:szCs w:val="24"/>
        </w:rPr>
        <w:t>Warstopper</w:t>
      </w:r>
      <w:proofErr w:type="spellEnd"/>
      <w:r w:rsidRPr="00CD6247">
        <w:rPr>
          <w:rFonts w:eastAsia="Calibri"/>
          <w:sz w:val="24"/>
          <w:szCs w:val="24"/>
        </w:rPr>
        <w:t xml:space="preserve"> Program Material Buffer Availability (</w:t>
      </w:r>
      <w:r w:rsidR="00310F00" w:rsidRPr="00CD6247">
        <w:rPr>
          <w:rFonts w:eastAsia="Calibri"/>
          <w:sz w:val="24"/>
          <w:szCs w:val="24"/>
        </w:rPr>
        <w:t>MAY</w:t>
      </w:r>
      <w:r w:rsidR="00FC35CD" w:rsidRPr="00CD6247">
        <w:rPr>
          <w:rFonts w:eastAsia="Calibri"/>
          <w:sz w:val="24"/>
          <w:szCs w:val="24"/>
        </w:rPr>
        <w:t xml:space="preserve"> 2017</w:t>
      </w:r>
      <w:r w:rsidRPr="00CD6247">
        <w:rPr>
          <w:rFonts w:eastAsia="Calibri"/>
          <w:sz w:val="24"/>
          <w:szCs w:val="24"/>
        </w:rPr>
        <w:t>)</w:t>
      </w:r>
    </w:p>
    <w:p w14:paraId="7397E485" w14:textId="511A67C3" w:rsidR="007B595C" w:rsidRPr="00CD6247" w:rsidRDefault="00CD05C0" w:rsidP="007B595C">
      <w:pPr>
        <w:widowControl w:val="0"/>
        <w:spacing w:after="200"/>
        <w:contextualSpacing/>
        <w:rPr>
          <w:rFonts w:eastAsia="Calibri"/>
          <w:sz w:val="24"/>
          <w:szCs w:val="24"/>
        </w:rPr>
      </w:pPr>
      <w:r w:rsidRPr="00CD6247">
        <w:rPr>
          <w:rFonts w:eastAsia="Calibri"/>
          <w:sz w:val="24"/>
          <w:szCs w:val="24"/>
        </w:rPr>
        <w:t xml:space="preserve">(1) The </w:t>
      </w:r>
      <w:proofErr w:type="spellStart"/>
      <w:r w:rsidRPr="00CD6247">
        <w:rPr>
          <w:rFonts w:eastAsia="Calibri"/>
          <w:sz w:val="24"/>
          <w:szCs w:val="24"/>
        </w:rPr>
        <w:t>Warstopper</w:t>
      </w:r>
      <w:proofErr w:type="spellEnd"/>
      <w:r w:rsidRPr="00CD6247">
        <w:rPr>
          <w:rFonts w:eastAsia="Calibri"/>
          <w:sz w:val="24"/>
          <w:szCs w:val="24"/>
        </w:rPr>
        <w:t xml:space="preserve"> program material buffer (Buffer) was created to decrease lead times for raw material to support defense contracts relating to military systems with a wartime requirement.  The current material buffer suppliers and materials may be reviewed at</w:t>
      </w:r>
      <w:r w:rsidR="009A281E" w:rsidRPr="00CD6247">
        <w:rPr>
          <w:rFonts w:eastAsia="Calibri"/>
          <w:sz w:val="24"/>
          <w:szCs w:val="24"/>
        </w:rPr>
        <w:t xml:space="preserve"> </w:t>
      </w:r>
      <w:hyperlink r:id="rId249" w:history="1">
        <w:r w:rsidR="007B595C" w:rsidRPr="00CD6247">
          <w:rPr>
            <w:rStyle w:val="Hyperlink"/>
            <w:rFonts w:eastAsia="Calibri"/>
            <w:sz w:val="24"/>
            <w:szCs w:val="24"/>
          </w:rPr>
          <w:t>https://www.jccs.gov/wicap</w:t>
        </w:r>
      </w:hyperlink>
      <w:r w:rsidR="007B595C" w:rsidRPr="00CD6247">
        <w:rPr>
          <w:rFonts w:eastAsia="Calibri"/>
          <w:sz w:val="24"/>
          <w:szCs w:val="24"/>
        </w:rPr>
        <w:t>.</w:t>
      </w:r>
    </w:p>
    <w:p w14:paraId="4DF25112" w14:textId="7CE108C4" w:rsidR="00CD05C0" w:rsidRPr="00CD6247" w:rsidRDefault="00CD05C0" w:rsidP="00CD05C0">
      <w:pPr>
        <w:widowControl w:val="0"/>
        <w:spacing w:after="200"/>
        <w:contextualSpacing/>
        <w:rPr>
          <w:rFonts w:eastAsia="Calibri"/>
          <w:sz w:val="24"/>
          <w:szCs w:val="24"/>
        </w:rPr>
      </w:pPr>
      <w:r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14:paraId="641CED63" w14:textId="5FCABA0F" w:rsidR="00CD05C0" w:rsidRPr="00CD6247" w:rsidRDefault="00CC19B7" w:rsidP="00CD05C0">
      <w:pPr>
        <w:widowControl w:val="0"/>
        <w:spacing w:after="200"/>
        <w:contextualSpacing/>
        <w:rPr>
          <w:rFonts w:eastAsia="Calibri"/>
          <w:sz w:val="24"/>
          <w:szCs w:val="24"/>
        </w:rPr>
      </w:pPr>
      <w:r w:rsidRPr="00CD6247">
        <w:rPr>
          <w:rFonts w:eastAsia="Calibri"/>
          <w:sz w:val="24"/>
          <w:szCs w:val="24"/>
        </w:rPr>
        <w:lastRenderedPageBreak/>
        <w:tab/>
      </w:r>
      <w:r w:rsidR="00CD05C0" w:rsidRPr="00CD6247">
        <w:rPr>
          <w:rFonts w:eastAsia="Calibri"/>
          <w:sz w:val="24"/>
          <w:szCs w:val="24"/>
        </w:rPr>
        <w:t>(i) Requestor’s name;</w:t>
      </w:r>
    </w:p>
    <w:p w14:paraId="44CBE49A" w14:textId="49D3A316"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(ii) U.S. Government contract number;</w:t>
      </w:r>
    </w:p>
    <w:p w14:paraId="5D0DC887" w14:textId="166ED693"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(iii) Defense Priorities and Allocations System (DPAS) rating;</w:t>
      </w:r>
    </w:p>
    <w:p w14:paraId="74D2C20D" w14:textId="7338BFD8"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(iv) Material specification;</w:t>
      </w:r>
    </w:p>
    <w:p w14:paraId="546B52D9" w14:textId="1E06116E"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(v) Quantity required; and</w:t>
      </w:r>
    </w:p>
    <w:p w14:paraId="34563EDA" w14:textId="7AFFEB34"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(vi) Required delivery date.</w:t>
      </w:r>
    </w:p>
    <w:p w14:paraId="6BB5F9E0" w14:textId="54B0F695"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(vii) Whether there is a pre-existing supply contract with the material buffer contractor.</w:t>
      </w:r>
    </w:p>
    <w:p w14:paraId="3F3FE78F" w14:textId="5EF14D4B" w:rsidR="00CD05C0" w:rsidRPr="00CD6247" w:rsidRDefault="00CD05C0" w:rsidP="00CD05C0">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14:paraId="11A3230E" w14:textId="30C7548C" w:rsidR="00CD05C0" w:rsidRPr="00CD6247" w:rsidRDefault="00CD05C0" w:rsidP="00CD05C0">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3A849C37" w14:textId="39BB449B" w:rsidR="00CD05C0" w:rsidRPr="00CD6247" w:rsidRDefault="00CD05C0" w:rsidP="00CD05C0">
      <w:pPr>
        <w:widowControl w:val="0"/>
        <w:spacing w:after="200"/>
        <w:contextualSpacing/>
        <w:rPr>
          <w:rFonts w:eastAsia="Calibri"/>
          <w:sz w:val="24"/>
          <w:szCs w:val="24"/>
        </w:rPr>
      </w:pPr>
      <w:r w:rsidRPr="00CD6247">
        <w:rPr>
          <w:rFonts w:eastAsia="Calibri"/>
          <w:sz w:val="24"/>
          <w:szCs w:val="24"/>
        </w:rPr>
        <w:t>(4) The buffer material provided is not Government</w:t>
      </w:r>
      <w:r w:rsidR="00EB4DC7">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14:paraId="0C69B271" w14:textId="0F456AF0" w:rsidR="00CD05C0" w:rsidRPr="00CD6247" w:rsidRDefault="00CD05C0" w:rsidP="00CC19B7">
      <w:pPr>
        <w:widowControl w:val="0"/>
        <w:spacing w:after="240" w:line="251" w:lineRule="exact"/>
        <w:rPr>
          <w:rFonts w:eastAsia="Calibri"/>
          <w:sz w:val="24"/>
          <w:szCs w:val="24"/>
        </w:rPr>
      </w:pPr>
      <w:r w:rsidRPr="00CD6247">
        <w:rPr>
          <w:sz w:val="24"/>
          <w:szCs w:val="24"/>
        </w:rPr>
        <w:t>*****</w:t>
      </w:r>
    </w:p>
    <w:p w14:paraId="1F892D6E" w14:textId="77777777" w:rsidR="00F33255" w:rsidRPr="00CD6247" w:rsidRDefault="00F33255" w:rsidP="00025804">
      <w:pPr>
        <w:pStyle w:val="Heading2"/>
      </w:pPr>
      <w:bookmarkStart w:id="639" w:name="SUBPART_17.95_–_TAILORED_LOGISTICS_SUPPO"/>
      <w:bookmarkStart w:id="640" w:name="P17_95"/>
      <w:bookmarkEnd w:id="639"/>
      <w:r w:rsidRPr="00CD6247">
        <w:t xml:space="preserve">SUBPART 17.95 </w:t>
      </w:r>
      <w:bookmarkEnd w:id="640"/>
      <w:r w:rsidRPr="00CD6247">
        <w:t>– TAILORED LOGISTICS SUPPORT CONTRACTING</w:t>
      </w:r>
    </w:p>
    <w:p w14:paraId="6CA09C5D" w14:textId="77777777" w:rsidR="00F33255" w:rsidRPr="00CD6247" w:rsidRDefault="00F33255" w:rsidP="004C7C04">
      <w:pPr>
        <w:widowControl w:val="0"/>
        <w:spacing w:after="240"/>
        <w:jc w:val="center"/>
        <w:rPr>
          <w:i/>
          <w:sz w:val="24"/>
          <w:szCs w:val="24"/>
        </w:rPr>
      </w:pPr>
      <w:r w:rsidRPr="00CD6247">
        <w:rPr>
          <w:i/>
          <w:sz w:val="24"/>
          <w:szCs w:val="24"/>
        </w:rPr>
        <w:t>(Revised February 17, 2017 through PROCLTR 2017-10)</w:t>
      </w:r>
    </w:p>
    <w:p w14:paraId="7E144B9B" w14:textId="77777777" w:rsidR="003F7F88" w:rsidRDefault="003F7F88" w:rsidP="003F7F88">
      <w:pPr>
        <w:rPr>
          <w:b/>
          <w:bCs/>
          <w:sz w:val="24"/>
          <w:szCs w:val="24"/>
        </w:rPr>
      </w:pPr>
      <w:bookmarkStart w:id="641" w:name="P17_9500"/>
      <w:r>
        <w:rPr>
          <w:b/>
          <w:bCs/>
          <w:sz w:val="24"/>
          <w:szCs w:val="24"/>
        </w:rPr>
        <w:t>17.9500 Scope of subpart.</w:t>
      </w:r>
    </w:p>
    <w:p w14:paraId="6BA56295" w14:textId="15254ADB" w:rsidR="003F7F88" w:rsidRPr="00F5747B" w:rsidRDefault="003F7F88" w:rsidP="003F7F88">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w:anchor="P13_402" w:history="1">
        <w:r w:rsidRPr="00F5747B">
          <w:rPr>
            <w:rStyle w:val="Hyperlink"/>
            <w:bCs/>
            <w:sz w:val="24"/>
            <w:szCs w:val="24"/>
          </w:rPr>
          <w:t>13.402</w:t>
        </w:r>
      </w:hyperlink>
      <w:r w:rsidRPr="00F5747B">
        <w:rPr>
          <w:bCs/>
          <w:sz w:val="24"/>
          <w:szCs w:val="24"/>
        </w:rPr>
        <w:t>(a) to use fast payment procedures</w:t>
      </w:r>
      <w:commentRangeStart w:id="642"/>
      <w:r w:rsidRPr="00F5747B">
        <w:rPr>
          <w:bCs/>
          <w:sz w:val="24"/>
          <w:szCs w:val="24"/>
        </w:rPr>
        <w:t>.</w:t>
      </w:r>
      <w:commentRangeEnd w:id="642"/>
      <w:r w:rsidRPr="00F5747B">
        <w:rPr>
          <w:rStyle w:val="CommentReference"/>
        </w:rPr>
        <w:commentReference w:id="642"/>
      </w:r>
    </w:p>
    <w:bookmarkEnd w:id="641"/>
    <w:p w14:paraId="0182BBBA" w14:textId="63BB14BF" w:rsidR="00F33255" w:rsidRPr="00CD6247" w:rsidRDefault="00F33255" w:rsidP="00F5747B">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14:paraId="388E09CF" w14:textId="77777777" w:rsidR="00F33255" w:rsidRPr="004C7C04" w:rsidRDefault="00F33255" w:rsidP="004C7C04">
      <w:pPr>
        <w:pStyle w:val="Heading3"/>
        <w:rPr>
          <w:sz w:val="24"/>
          <w:szCs w:val="24"/>
        </w:rPr>
      </w:pPr>
      <w:bookmarkStart w:id="643" w:name="P17_9501"/>
      <w:r w:rsidRPr="004C7C04">
        <w:rPr>
          <w:sz w:val="24"/>
          <w:szCs w:val="24"/>
        </w:rPr>
        <w:t xml:space="preserve">17.9501 </w:t>
      </w:r>
      <w:bookmarkEnd w:id="643"/>
      <w:r w:rsidRPr="004C7C04">
        <w:rPr>
          <w:sz w:val="24"/>
          <w:szCs w:val="24"/>
        </w:rPr>
        <w:t>Definitions.</w:t>
      </w:r>
    </w:p>
    <w:p w14:paraId="3C1B0FC5" w14:textId="77777777" w:rsidR="00F33255" w:rsidRPr="00CD6247" w:rsidRDefault="00F33255" w:rsidP="00F33255">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w:t>
      </w:r>
      <w:r w:rsidRPr="00CD6247">
        <w:rPr>
          <w:sz w:val="24"/>
          <w:szCs w:val="24"/>
        </w:rPr>
        <w:lastRenderedPageBreak/>
        <w:t>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14:paraId="7538D852" w14:textId="77777777" w:rsidR="00F33255" w:rsidRPr="00CD6247" w:rsidRDefault="00F33255" w:rsidP="00F33255">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14:paraId="20CFC73D" w14:textId="77777777" w:rsidR="00F33255" w:rsidRPr="00CD6247" w:rsidRDefault="00F33255" w:rsidP="00F33255">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14:paraId="5E1B35F7" w14:textId="77777777" w:rsidR="00F33255" w:rsidRPr="00CD6247" w:rsidRDefault="00F33255" w:rsidP="00D53AD7">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14:paraId="6B48CDA5" w14:textId="77777777" w:rsidR="00F33255" w:rsidRPr="00D53AD7" w:rsidRDefault="00F33255" w:rsidP="00D53AD7">
      <w:pPr>
        <w:pStyle w:val="Heading3"/>
        <w:rPr>
          <w:sz w:val="24"/>
          <w:szCs w:val="24"/>
        </w:rPr>
      </w:pPr>
      <w:bookmarkStart w:id="644" w:name="P17_9502"/>
      <w:r w:rsidRPr="00D53AD7">
        <w:rPr>
          <w:sz w:val="24"/>
          <w:szCs w:val="24"/>
        </w:rPr>
        <w:t>17.9502</w:t>
      </w:r>
      <w:bookmarkEnd w:id="644"/>
      <w:r w:rsidRPr="00D53AD7">
        <w:rPr>
          <w:sz w:val="24"/>
          <w:szCs w:val="24"/>
        </w:rPr>
        <w:t xml:space="preserve"> General.</w:t>
      </w:r>
    </w:p>
    <w:p w14:paraId="63061518" w14:textId="648ED375" w:rsidR="00F33255" w:rsidRPr="00CD6247" w:rsidRDefault="00F33255" w:rsidP="00F33255">
      <w:pPr>
        <w:widowControl w:val="0"/>
        <w:tabs>
          <w:tab w:val="left" w:pos="640"/>
        </w:tabs>
        <w:ind w:right="772"/>
        <w:rPr>
          <w:sz w:val="24"/>
          <w:szCs w:val="24"/>
        </w:rPr>
      </w:pPr>
      <w:r w:rsidRPr="00CD6247">
        <w:rPr>
          <w:sz w:val="24"/>
          <w:szCs w:val="24"/>
        </w:rPr>
        <w:t>(a) Contracting officers must consider using tailored logistics support (TLS) contracts whenever a viable commercial supply chain exists for the items and associated services being acquired.</w:t>
      </w:r>
    </w:p>
    <w:p w14:paraId="7B64381F" w14:textId="12751D0F" w:rsidR="00F33255" w:rsidRPr="00CD6247" w:rsidRDefault="00F33255" w:rsidP="00F33255">
      <w:pPr>
        <w:widowControl w:val="0"/>
        <w:tabs>
          <w:tab w:val="left" w:pos="623"/>
        </w:tabs>
        <w:ind w:right="404"/>
        <w:rPr>
          <w:strike/>
          <w:sz w:val="24"/>
          <w:szCs w:val="24"/>
        </w:rPr>
      </w:pPr>
      <w:r w:rsidRPr="00CD6247">
        <w:rPr>
          <w:sz w:val="24"/>
          <w:szCs w:val="24"/>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14:paraId="4EC9E782" w14:textId="54A481D4" w:rsidR="00F33255" w:rsidRPr="00CD6247" w:rsidRDefault="00F33255" w:rsidP="00F33255">
      <w:pPr>
        <w:widowControl w:val="0"/>
        <w:tabs>
          <w:tab w:val="left" w:pos="638"/>
        </w:tabs>
        <w:ind w:right="279"/>
        <w:rPr>
          <w:sz w:val="24"/>
          <w:szCs w:val="24"/>
        </w:rPr>
      </w:pPr>
      <w:r w:rsidRPr="00CD6247">
        <w:rPr>
          <w:sz w:val="24"/>
          <w:szCs w:val="24"/>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14:paraId="32C355F2" w14:textId="00DB817D"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(1) Price reasonableness and negotiation skills practicum</w:t>
      </w:r>
    </w:p>
    <w:p w14:paraId="0AC4F817" w14:textId="3934D62F" w:rsidR="00F33255" w:rsidRPr="00CD6247" w:rsidRDefault="00CC19B7" w:rsidP="00F33255">
      <w:pPr>
        <w:widowControl w:val="0"/>
        <w:tabs>
          <w:tab w:val="left" w:pos="926"/>
        </w:tabs>
        <w:rPr>
          <w:sz w:val="24"/>
          <w:szCs w:val="24"/>
        </w:rPr>
      </w:pPr>
      <w:r w:rsidRPr="00CD6247">
        <w:rPr>
          <w:sz w:val="24"/>
          <w:szCs w:val="24"/>
        </w:rPr>
        <w:tab/>
      </w:r>
      <w:r w:rsidR="00F33255" w:rsidRPr="00CD6247">
        <w:rPr>
          <w:rFonts w:eastAsia="Calibri"/>
          <w:sz w:val="24"/>
          <w:szCs w:val="24"/>
        </w:rPr>
        <w:t xml:space="preserve">(2) </w:t>
      </w:r>
      <w:r w:rsidR="00F33255" w:rsidRPr="00CD6247">
        <w:rPr>
          <w:sz w:val="24"/>
          <w:szCs w:val="24"/>
        </w:rPr>
        <w:t>Commercial item determination –on-line course (CLC 020)</w:t>
      </w:r>
    </w:p>
    <w:p w14:paraId="416E2F4C" w14:textId="2FD5846C"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(3) Commercial item pricing (CLC 131)</w:t>
      </w:r>
    </w:p>
    <w:p w14:paraId="3B193F24" w14:textId="17B04045"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(4) Procurement fraud indicators (CLM 049)</w:t>
      </w:r>
    </w:p>
    <w:p w14:paraId="52981B53" w14:textId="0F1C981C"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(5) Contract pricing refresher</w:t>
      </w:r>
    </w:p>
    <w:p w14:paraId="305D116D" w14:textId="322CE654"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(6) Pricing catalogs for prime supplier programs</w:t>
      </w:r>
    </w:p>
    <w:p w14:paraId="7D724701" w14:textId="45116CA0"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(7) Contract administration (including closeout, CORs and COTRs)</w:t>
      </w:r>
    </w:p>
    <w:p w14:paraId="241AEB59" w14:textId="6B12BC77" w:rsidR="00F33255" w:rsidRPr="00CD6247" w:rsidRDefault="00CC19B7" w:rsidP="00F33255">
      <w:pPr>
        <w:widowControl w:val="0"/>
        <w:tabs>
          <w:tab w:val="left" w:pos="926"/>
        </w:tabs>
        <w:ind w:right="460"/>
        <w:rPr>
          <w:sz w:val="24"/>
          <w:szCs w:val="24"/>
        </w:rPr>
      </w:pPr>
      <w:r w:rsidRPr="00CD6247">
        <w:rPr>
          <w:sz w:val="24"/>
          <w:szCs w:val="24"/>
        </w:rPr>
        <w:tab/>
      </w:r>
      <w:r w:rsidR="00F33255" w:rsidRPr="00CD6247">
        <w:rPr>
          <w:rFonts w:eastAsia="Calibri"/>
          <w:sz w:val="24"/>
          <w:szCs w:val="24"/>
        </w:rPr>
        <w:t xml:space="preserve">(8) </w:t>
      </w:r>
      <w:r w:rsidR="00F33255" w:rsidRPr="00CD6247">
        <w:rPr>
          <w:sz w:val="24"/>
          <w:szCs w:val="24"/>
        </w:rPr>
        <w:t>Domestic content update and refresher (see also the DAU Course “Berry Amendment” (CLC 125)</w:t>
      </w:r>
    </w:p>
    <w:p w14:paraId="37C38415" w14:textId="564AAA38"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(9) CQMPs and the acquisition review board process</w:t>
      </w:r>
    </w:p>
    <w:p w14:paraId="62AEEFCB" w14:textId="5B12F2D2" w:rsidR="00F33255" w:rsidRPr="00CD6247" w:rsidRDefault="00CC19B7" w:rsidP="00340CB5">
      <w:pPr>
        <w:widowControl w:val="0"/>
        <w:tabs>
          <w:tab w:val="left" w:pos="926"/>
        </w:tabs>
        <w:spacing w:after="240"/>
        <w:rPr>
          <w:sz w:val="24"/>
          <w:szCs w:val="24"/>
        </w:rPr>
      </w:pPr>
      <w:r w:rsidRPr="00CD6247">
        <w:rPr>
          <w:sz w:val="24"/>
          <w:szCs w:val="24"/>
        </w:rPr>
        <w:tab/>
      </w:r>
      <w:r w:rsidR="00F33255" w:rsidRPr="00CD6247">
        <w:rPr>
          <w:rFonts w:eastAsia="Calibri"/>
          <w:sz w:val="24"/>
          <w:szCs w:val="24"/>
        </w:rPr>
        <w:t>(10)</w:t>
      </w:r>
      <w:r w:rsidR="00F33255" w:rsidRPr="00CD6247">
        <w:rPr>
          <w:rFonts w:eastAsia="Calibri"/>
          <w:b/>
          <w:sz w:val="24"/>
          <w:szCs w:val="24"/>
        </w:rPr>
        <w:t xml:space="preserve"> </w:t>
      </w:r>
      <w:r w:rsidR="00F33255" w:rsidRPr="00CD6247">
        <w:rPr>
          <w:sz w:val="24"/>
          <w:szCs w:val="24"/>
        </w:rPr>
        <w:t>Contract documentation requirements</w:t>
      </w:r>
    </w:p>
    <w:p w14:paraId="5DFF0973" w14:textId="77777777" w:rsidR="00F33255" w:rsidRPr="00323F95" w:rsidRDefault="00F33255" w:rsidP="00D53AD7">
      <w:pPr>
        <w:pStyle w:val="Heading3"/>
        <w:rPr>
          <w:sz w:val="24"/>
          <w:szCs w:val="24"/>
        </w:rPr>
      </w:pPr>
      <w:bookmarkStart w:id="645" w:name="P17_9503"/>
      <w:r w:rsidRPr="00323F95">
        <w:rPr>
          <w:sz w:val="24"/>
          <w:szCs w:val="24"/>
        </w:rPr>
        <w:t xml:space="preserve">17.9503 </w:t>
      </w:r>
      <w:bookmarkEnd w:id="645"/>
      <w:r w:rsidRPr="00323F95">
        <w:rPr>
          <w:sz w:val="24"/>
          <w:szCs w:val="24"/>
        </w:rPr>
        <w:t>Pricing.</w:t>
      </w:r>
    </w:p>
    <w:p w14:paraId="1C1A6303" w14:textId="77777777" w:rsidR="00F33255" w:rsidRPr="00323F95" w:rsidRDefault="00F33255" w:rsidP="00F33255">
      <w:pPr>
        <w:widowControl w:val="0"/>
        <w:ind w:right="445" w:firstLine="110"/>
        <w:rPr>
          <w:sz w:val="24"/>
          <w:szCs w:val="24"/>
        </w:rPr>
      </w:pPr>
      <w:r w:rsidRPr="00323F95">
        <w:rPr>
          <w:sz w:val="24"/>
          <w:szCs w:val="24"/>
        </w:rPr>
        <w:t xml:space="preserve">(a) A PV contract or other tailored logistics support contract must comply with one of the established PV pricing models in Subpart </w:t>
      </w:r>
      <w:hyperlink w:anchor="P15_4" w:history="1">
        <w:r w:rsidRPr="00323F95">
          <w:rPr>
            <w:rStyle w:val="Hyperlink"/>
            <w:sz w:val="24"/>
            <w:szCs w:val="24"/>
          </w:rPr>
          <w:t>15.4</w:t>
        </w:r>
      </w:hyperlink>
      <w:r w:rsidRPr="00323F95">
        <w:rPr>
          <w:sz w:val="24"/>
          <w:szCs w:val="24"/>
        </w:rPr>
        <w:t>.</w:t>
      </w:r>
    </w:p>
    <w:p w14:paraId="3B552296" w14:textId="77777777" w:rsidR="00F33255" w:rsidRPr="00CD6247" w:rsidRDefault="00F33255" w:rsidP="00B06B85">
      <w:pPr>
        <w:widowControl w:val="0"/>
        <w:spacing w:after="240"/>
        <w:ind w:right="288" w:firstLine="115"/>
        <w:rPr>
          <w:strike/>
          <w:sz w:val="24"/>
          <w:szCs w:val="24"/>
        </w:rPr>
      </w:pPr>
      <w:r w:rsidRPr="00323F95">
        <w:rPr>
          <w:sz w:val="24"/>
          <w:szCs w:val="24"/>
        </w:rPr>
        <w:t xml:space="preserve">(b) </w:t>
      </w:r>
      <w:r w:rsidRPr="00323F95">
        <w:rPr>
          <w:i/>
          <w:sz w:val="24"/>
          <w:szCs w:val="24"/>
        </w:rPr>
        <w:t>Catalog pricing</w:t>
      </w:r>
      <w:r w:rsidRPr="00323F95">
        <w:rPr>
          <w:sz w:val="24"/>
          <w:szCs w:val="24"/>
        </w:rPr>
        <w:t>. The initial catalog of DLA approved items available for ordering under the TLSC is created at time of contract</w:t>
      </w:r>
      <w:r w:rsidRPr="00CD6247">
        <w:rPr>
          <w:sz w:val="24"/>
          <w:szCs w:val="24"/>
        </w:rPr>
        <w:t xml:space="preserve"> award</w:t>
      </w:r>
      <w:r w:rsidRPr="00CD6247">
        <w:rPr>
          <w:b/>
          <w:sz w:val="24"/>
          <w:szCs w:val="24"/>
        </w:rPr>
        <w:t>.</w:t>
      </w:r>
    </w:p>
    <w:p w14:paraId="03198766" w14:textId="77777777" w:rsidR="00F33255" w:rsidRPr="00D53AD7" w:rsidRDefault="00F33255" w:rsidP="00D53AD7">
      <w:pPr>
        <w:pStyle w:val="Heading3"/>
        <w:rPr>
          <w:sz w:val="24"/>
          <w:szCs w:val="24"/>
        </w:rPr>
      </w:pPr>
      <w:bookmarkStart w:id="646" w:name="P17_9504"/>
      <w:r w:rsidRPr="00D53AD7">
        <w:rPr>
          <w:sz w:val="24"/>
          <w:szCs w:val="24"/>
        </w:rPr>
        <w:lastRenderedPageBreak/>
        <w:t xml:space="preserve">17.9504 </w:t>
      </w:r>
      <w:bookmarkEnd w:id="646"/>
      <w:r w:rsidRPr="00D53AD7">
        <w:rPr>
          <w:sz w:val="24"/>
          <w:szCs w:val="24"/>
        </w:rPr>
        <w:t>Post award actions and management oversight.</w:t>
      </w:r>
    </w:p>
    <w:p w14:paraId="056C1505" w14:textId="4112D3D4" w:rsidR="00F33255" w:rsidRPr="00CD6247" w:rsidRDefault="00F33255" w:rsidP="00F33255">
      <w:pPr>
        <w:widowControl w:val="0"/>
        <w:tabs>
          <w:tab w:val="left" w:pos="626"/>
        </w:tabs>
        <w:ind w:right="404"/>
        <w:rPr>
          <w:sz w:val="24"/>
          <w:szCs w:val="24"/>
        </w:rPr>
      </w:pPr>
      <w:r w:rsidRPr="00CD6247">
        <w:rPr>
          <w:sz w:val="24"/>
          <w:szCs w:val="24"/>
        </w:rPr>
        <w:t>(a) Tailored logistics support contracts are subject to continuous and rigorous management oversight as follows:</w:t>
      </w:r>
    </w:p>
    <w:p w14:paraId="1E6F26CE" w14:textId="2061B0B8" w:rsidR="00F33255" w:rsidRPr="00CD6247" w:rsidRDefault="00CC19B7" w:rsidP="00F33255">
      <w:pPr>
        <w:widowControl w:val="0"/>
        <w:tabs>
          <w:tab w:val="left" w:pos="1022"/>
        </w:tabs>
        <w:ind w:right="220"/>
        <w:rPr>
          <w:sz w:val="24"/>
          <w:szCs w:val="24"/>
        </w:rPr>
      </w:pPr>
      <w:r w:rsidRPr="00CD6247">
        <w:rPr>
          <w:sz w:val="24"/>
          <w:szCs w:val="24"/>
        </w:rPr>
        <w:tab/>
      </w:r>
      <w:r w:rsidR="00F33255"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14:paraId="293069F8" w14:textId="5D9EFA52" w:rsidR="00F33255" w:rsidRPr="00CD6247" w:rsidRDefault="00CC19B7" w:rsidP="00F33255">
      <w:pPr>
        <w:widowControl w:val="0"/>
        <w:tabs>
          <w:tab w:val="left" w:pos="1022"/>
        </w:tabs>
        <w:ind w:right="220"/>
        <w:rPr>
          <w:sz w:val="24"/>
          <w:szCs w:val="24"/>
        </w:rPr>
      </w:pPr>
      <w:r w:rsidRPr="00CD6247">
        <w:rPr>
          <w:sz w:val="24"/>
          <w:szCs w:val="24"/>
        </w:rPr>
        <w:tab/>
      </w:r>
      <w:r w:rsidR="00F33255"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14:paraId="415E2214" w14:textId="2A008291" w:rsidR="00F33255" w:rsidRPr="00CD6247" w:rsidRDefault="00F33255" w:rsidP="00F33255">
      <w:pPr>
        <w:widowControl w:val="0"/>
        <w:tabs>
          <w:tab w:val="left" w:pos="1022"/>
        </w:tabs>
        <w:ind w:right="220"/>
        <w:rPr>
          <w:strike/>
          <w:sz w:val="24"/>
          <w:szCs w:val="24"/>
        </w:rPr>
      </w:pPr>
      <w:r w:rsidRPr="00CD6247">
        <w:rPr>
          <w:sz w:val="24"/>
          <w:szCs w:val="24"/>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14:paraId="534E2654" w14:textId="06E85818" w:rsidR="00F33255" w:rsidRPr="00CD6247" w:rsidRDefault="00F33255" w:rsidP="00F33255">
      <w:pPr>
        <w:widowControl w:val="0"/>
        <w:spacing w:line="251" w:lineRule="exact"/>
        <w:rPr>
          <w:rFonts w:eastAsia="Calibri"/>
          <w:sz w:val="24"/>
          <w:szCs w:val="24"/>
        </w:rPr>
      </w:pPr>
      <w:r w:rsidRPr="00CD6247">
        <w:rPr>
          <w:rFonts w:eastAsia="Calibri"/>
          <w:sz w:val="24"/>
          <w:szCs w:val="24"/>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14:paraId="78214A91" w14:textId="77777777" w:rsidR="00F33255" w:rsidRPr="00CD6247" w:rsidRDefault="00F33255" w:rsidP="00F33255">
      <w:pPr>
        <w:widowControl w:val="0"/>
        <w:spacing w:line="251" w:lineRule="exact"/>
        <w:rPr>
          <w:sz w:val="24"/>
          <w:szCs w:val="24"/>
        </w:rPr>
      </w:pPr>
      <w:r w:rsidRPr="00CD6247">
        <w:rPr>
          <w:sz w:val="24"/>
          <w:szCs w:val="24"/>
        </w:rPr>
        <w:t>*****</w:t>
      </w:r>
    </w:p>
    <w:p w14:paraId="303685A7" w14:textId="77777777" w:rsidR="00F33255" w:rsidRPr="00CD6247" w:rsidRDefault="00F33255" w:rsidP="00F33255">
      <w:pPr>
        <w:rPr>
          <w:rFonts w:eastAsia="Calibri"/>
          <w:sz w:val="24"/>
          <w:szCs w:val="24"/>
        </w:rPr>
      </w:pPr>
      <w:r w:rsidRPr="00CD6247">
        <w:rPr>
          <w:rFonts w:eastAsia="Calibri"/>
          <w:sz w:val="24"/>
          <w:szCs w:val="24"/>
        </w:rPr>
        <w:t>C08 Tailored Logistics Support Purchasing Reviews (FEB 2017)</w:t>
      </w:r>
      <w:commentRangeStart w:id="647"/>
      <w:commentRangeEnd w:id="647"/>
      <w:r w:rsidRPr="00CD6247">
        <w:rPr>
          <w:rStyle w:val="CommentReference"/>
          <w:sz w:val="24"/>
          <w:szCs w:val="24"/>
        </w:rPr>
        <w:commentReference w:id="647"/>
      </w:r>
    </w:p>
    <w:p w14:paraId="36B21D94" w14:textId="4FFA4578" w:rsidR="00F33255" w:rsidRPr="00CD6247" w:rsidRDefault="00F33255" w:rsidP="00F33255">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14:paraId="6A257C4C" w14:textId="696520E8" w:rsidR="00F33255" w:rsidRPr="00CD6247" w:rsidRDefault="00F33255" w:rsidP="00374834">
      <w:pPr>
        <w:widowControl w:val="0"/>
        <w:tabs>
          <w:tab w:val="left" w:pos="691"/>
        </w:tabs>
        <w:ind w:right="222"/>
        <w:rPr>
          <w:sz w:val="24"/>
          <w:szCs w:val="24"/>
        </w:rPr>
      </w:pPr>
      <w:r w:rsidRPr="00CD6247">
        <w:rPr>
          <w:sz w:val="24"/>
          <w:szCs w:val="24"/>
        </w:rPr>
        <w:t xml:space="preserve">(2)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w:t>
      </w:r>
      <w:r w:rsidRPr="00CD6247">
        <w:rPr>
          <w:sz w:val="24"/>
          <w:szCs w:val="24"/>
        </w:rPr>
        <w:lastRenderedPageBreak/>
        <w:t>source/non-competitive actions. The following price reasonableness and documentation requirements are applicable to all purchases, regardless of dollar value:</w:t>
      </w:r>
    </w:p>
    <w:p w14:paraId="3B1E5F07" w14:textId="7AE0409E" w:rsidR="00F33255" w:rsidRPr="00CD6247" w:rsidRDefault="00CC19B7" w:rsidP="00374834">
      <w:pPr>
        <w:widowControl w:val="0"/>
        <w:tabs>
          <w:tab w:val="left" w:pos="1024"/>
        </w:tabs>
        <w:rPr>
          <w:sz w:val="24"/>
          <w:szCs w:val="24"/>
        </w:rPr>
      </w:pPr>
      <w:r w:rsidRPr="00CD6247">
        <w:rPr>
          <w:sz w:val="24"/>
          <w:szCs w:val="24"/>
        </w:rPr>
        <w:tab/>
      </w:r>
      <w:r w:rsidR="00F33255"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14:paraId="17306D35" w14:textId="0A7CB9BA" w:rsidR="00F33255" w:rsidRPr="00CD6247" w:rsidRDefault="00CC19B7" w:rsidP="00374834">
      <w:pPr>
        <w:widowControl w:val="0"/>
        <w:tabs>
          <w:tab w:val="left" w:pos="1022"/>
        </w:tabs>
        <w:rPr>
          <w:sz w:val="24"/>
          <w:szCs w:val="24"/>
        </w:rPr>
      </w:pPr>
      <w:r w:rsidRPr="00CD6247">
        <w:rPr>
          <w:sz w:val="24"/>
          <w:szCs w:val="24"/>
        </w:rPr>
        <w:tab/>
      </w:r>
      <w:r w:rsidR="00F33255" w:rsidRPr="00CD6247">
        <w:rPr>
          <w:sz w:val="24"/>
          <w:szCs w:val="24"/>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14:paraId="37DA3FAE" w14:textId="1D6A45AA" w:rsidR="00F33255" w:rsidRPr="00CD6247" w:rsidRDefault="00F33255" w:rsidP="00374834">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14:paraId="4AC9BD3E" w14:textId="7174F882" w:rsidR="00F33255" w:rsidRPr="00CD6247" w:rsidRDefault="00F33255" w:rsidP="00374834">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14:paraId="386DD4DB" w14:textId="77777777" w:rsidR="00F33255" w:rsidRPr="00CD6247" w:rsidRDefault="00F33255" w:rsidP="00374834">
      <w:pPr>
        <w:widowControl w:val="0"/>
        <w:tabs>
          <w:tab w:val="left" w:pos="626"/>
        </w:tabs>
        <w:ind w:right="279"/>
        <w:rPr>
          <w:sz w:val="24"/>
          <w:szCs w:val="24"/>
        </w:rPr>
      </w:pPr>
      <w:r w:rsidRPr="00CD6247">
        <w:rPr>
          <w:sz w:val="24"/>
          <w:szCs w:val="24"/>
        </w:rPr>
        <w:t>*****</w:t>
      </w:r>
    </w:p>
    <w:p w14:paraId="688BAD86" w14:textId="77777777" w:rsidR="00F33255" w:rsidRPr="00CD6247" w:rsidRDefault="00F33255" w:rsidP="00F3325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F33255" w:rsidRPr="00CD6247" w:rsidSect="009A0AF7">
          <w:headerReference w:type="even" r:id="rId250"/>
          <w:headerReference w:type="default" r:id="rId251"/>
          <w:footerReference w:type="even" r:id="rId252"/>
          <w:footerReference w:type="default" r:id="rId253"/>
          <w:pgSz w:w="12240" w:h="15840"/>
          <w:pgMar w:top="1440" w:right="1440" w:bottom="1440" w:left="1440" w:header="720" w:footer="720" w:gutter="0"/>
          <w:cols w:space="720"/>
          <w:docGrid w:linePitch="299"/>
        </w:sectPr>
      </w:pPr>
    </w:p>
    <w:p w14:paraId="6DF7F3B9" w14:textId="0BF16452" w:rsidR="00873E93" w:rsidRPr="00542117" w:rsidRDefault="00873E93" w:rsidP="00045233">
      <w:pPr>
        <w:pStyle w:val="Heading1"/>
        <w:rPr>
          <w:sz w:val="24"/>
          <w:szCs w:val="24"/>
          <w:lang w:val="en"/>
        </w:rPr>
      </w:pPr>
      <w:bookmarkStart w:id="648" w:name="Part18"/>
      <w:r w:rsidRPr="00542117">
        <w:rPr>
          <w:sz w:val="24"/>
          <w:szCs w:val="24"/>
        </w:rPr>
        <w:lastRenderedPageBreak/>
        <w:t>PART 18</w:t>
      </w:r>
      <w:bookmarkEnd w:id="648"/>
      <w:r w:rsidRPr="00542117">
        <w:rPr>
          <w:sz w:val="24"/>
          <w:szCs w:val="24"/>
        </w:rPr>
        <w:t xml:space="preserve"> – </w:t>
      </w:r>
      <w:r w:rsidRPr="00542117">
        <w:rPr>
          <w:sz w:val="24"/>
          <w:szCs w:val="24"/>
          <w:lang w:val="en"/>
        </w:rPr>
        <w:t>EMERGENCY ACQUISITIONS</w:t>
      </w:r>
      <w:commentRangeStart w:id="649"/>
      <w:commentRangeEnd w:id="649"/>
      <w:r w:rsidR="006206C6" w:rsidRPr="00542117">
        <w:rPr>
          <w:rStyle w:val="CommentReference"/>
          <w:sz w:val="24"/>
          <w:szCs w:val="24"/>
        </w:rPr>
        <w:commentReference w:id="649"/>
      </w:r>
    </w:p>
    <w:p w14:paraId="5C4DE822" w14:textId="47FE920D" w:rsidR="00873E93" w:rsidRPr="00542117" w:rsidRDefault="00915DF6" w:rsidP="00B06B85">
      <w:pPr>
        <w:spacing w:after="240"/>
        <w:jc w:val="center"/>
        <w:rPr>
          <w:i/>
          <w:sz w:val="24"/>
          <w:szCs w:val="24"/>
          <w:lang w:val="en"/>
        </w:rPr>
      </w:pPr>
      <w:r w:rsidRPr="00542117">
        <w:rPr>
          <w:i/>
          <w:sz w:val="24"/>
          <w:szCs w:val="24"/>
          <w:lang w:val="en"/>
        </w:rPr>
        <w:t>(</w:t>
      </w:r>
      <w:r w:rsidR="000F7E79">
        <w:rPr>
          <w:i/>
          <w:sz w:val="24"/>
          <w:szCs w:val="24"/>
          <w:lang w:val="en"/>
        </w:rPr>
        <w:t>Revised</w:t>
      </w:r>
      <w:r w:rsidRPr="00542117">
        <w:rPr>
          <w:i/>
          <w:sz w:val="24"/>
          <w:szCs w:val="24"/>
          <w:lang w:val="en"/>
        </w:rPr>
        <w:t xml:space="preserve"> </w:t>
      </w:r>
      <w:r w:rsidR="000F7E79">
        <w:rPr>
          <w:i/>
          <w:sz w:val="24"/>
          <w:szCs w:val="24"/>
          <w:lang w:val="en"/>
        </w:rPr>
        <w:t>December 1, 2021</w:t>
      </w:r>
      <w:r w:rsidR="00522C52" w:rsidRPr="00542117">
        <w:rPr>
          <w:i/>
          <w:sz w:val="24"/>
          <w:szCs w:val="24"/>
          <w:lang w:val="en"/>
        </w:rPr>
        <w:t xml:space="preserve"> by PROCLTR 20</w:t>
      </w:r>
      <w:r w:rsidR="000F7E79">
        <w:rPr>
          <w:i/>
          <w:sz w:val="24"/>
          <w:szCs w:val="24"/>
          <w:lang w:val="en"/>
        </w:rPr>
        <w:t>21</w:t>
      </w:r>
      <w:r w:rsidR="00522C52" w:rsidRPr="00542117">
        <w:rPr>
          <w:i/>
          <w:sz w:val="24"/>
          <w:szCs w:val="24"/>
          <w:lang w:val="en"/>
        </w:rPr>
        <w:t>-1</w:t>
      </w:r>
      <w:r w:rsidR="000F7E79">
        <w:rPr>
          <w:i/>
          <w:sz w:val="24"/>
          <w:szCs w:val="24"/>
          <w:lang w:val="en"/>
        </w:rPr>
        <w:t>6</w:t>
      </w:r>
      <w:r w:rsidRPr="00542117">
        <w:rPr>
          <w:i/>
          <w:sz w:val="24"/>
          <w:szCs w:val="24"/>
          <w:lang w:val="en"/>
        </w:rPr>
        <w:t>)</w:t>
      </w:r>
    </w:p>
    <w:p w14:paraId="33CF37CB" w14:textId="77777777" w:rsidR="00873E93" w:rsidRPr="00CD6247" w:rsidRDefault="00873E93" w:rsidP="00B06B85">
      <w:pPr>
        <w:spacing w:after="240"/>
        <w:jc w:val="center"/>
        <w:rPr>
          <w:b/>
          <w:sz w:val="24"/>
          <w:szCs w:val="24"/>
          <w:lang w:val="en"/>
        </w:rPr>
      </w:pPr>
      <w:r w:rsidRPr="00542117">
        <w:rPr>
          <w:b/>
          <w:sz w:val="24"/>
          <w:szCs w:val="24"/>
          <w:lang w:val="en"/>
        </w:rPr>
        <w:t>TABLE OF CONTENTS</w:t>
      </w:r>
    </w:p>
    <w:p w14:paraId="18412DD9" w14:textId="59D98608" w:rsidR="00873E93" w:rsidRPr="0079550C" w:rsidRDefault="00873E93" w:rsidP="00F9525C">
      <w:pPr>
        <w:pStyle w:val="Indent1"/>
      </w:pPr>
      <w:r w:rsidRPr="0079550C">
        <w:t>SUBPART 18.2 – EMERGENCY ACQUISITION FLEXIBILITIES</w:t>
      </w:r>
    </w:p>
    <w:p w14:paraId="08F7CED4" w14:textId="01ACD02E" w:rsidR="004D6A85" w:rsidRPr="0079550C" w:rsidRDefault="005A1C85" w:rsidP="00F9525C">
      <w:pPr>
        <w:pStyle w:val="Indent1"/>
      </w:pPr>
      <w:hyperlink w:anchor="P18_270" w:history="1">
        <w:r w:rsidR="004D6A85" w:rsidRPr="0079550C">
          <w:rPr>
            <w:rStyle w:val="Hyperlink"/>
            <w:b/>
            <w:bCs w:val="0"/>
            <w:color w:val="auto"/>
            <w:u w:val="none"/>
          </w:rPr>
          <w:t>18.270</w:t>
        </w:r>
      </w:hyperlink>
      <w:r w:rsidR="00ED72E2" w:rsidRPr="0079550C">
        <w:rPr>
          <w:rStyle w:val="Hyperlink"/>
          <w:b/>
          <w:bCs w:val="0"/>
          <w:color w:val="auto"/>
          <w:u w:val="none"/>
        </w:rPr>
        <w:tab/>
      </w:r>
      <w:r w:rsidR="00ED72E2" w:rsidRPr="0079550C">
        <w:rPr>
          <w:rStyle w:val="Hyperlink"/>
          <w:b/>
          <w:bCs w:val="0"/>
          <w:color w:val="auto"/>
          <w:u w:val="none"/>
        </w:rPr>
        <w:tab/>
      </w:r>
      <w:r w:rsidR="004D6A85" w:rsidRPr="00737468">
        <w:t>Head of contracting activity determinations.</w:t>
      </w:r>
      <w:commentRangeStart w:id="650"/>
      <w:commentRangeEnd w:id="650"/>
      <w:r w:rsidR="004D6A85" w:rsidRPr="00737468">
        <w:rPr>
          <w:rStyle w:val="CommentReference"/>
          <w:b/>
          <w:bCs w:val="0"/>
          <w:sz w:val="24"/>
          <w:szCs w:val="24"/>
        </w:rPr>
        <w:commentReference w:id="650"/>
      </w:r>
    </w:p>
    <w:p w14:paraId="2DCA1A42" w14:textId="5EF79FC2" w:rsidR="004D6A85" w:rsidRDefault="004D6A85" w:rsidP="00542117">
      <w:pPr>
        <w:pStyle w:val="Heading2"/>
        <w:spacing w:before="240"/>
      </w:pPr>
      <w:r w:rsidRPr="004D6A85">
        <w:t>SUBPART 18.2 – EMERGENCY ACQUISITION FLEXIBILITIES</w:t>
      </w:r>
    </w:p>
    <w:p w14:paraId="5CB8CD5C" w14:textId="1AFFDEA1" w:rsidR="00CA3827" w:rsidRPr="00CA3827" w:rsidRDefault="00CA3827" w:rsidP="00CA3827">
      <w:pPr>
        <w:spacing w:after="240"/>
        <w:jc w:val="center"/>
        <w:rPr>
          <w:i/>
          <w:sz w:val="24"/>
          <w:szCs w:val="24"/>
          <w:lang w:val="en"/>
        </w:rPr>
      </w:pPr>
      <w:r w:rsidRPr="00542117">
        <w:rPr>
          <w:i/>
          <w:sz w:val="24"/>
          <w:szCs w:val="24"/>
          <w:lang w:val="en"/>
        </w:rPr>
        <w:t>(</w:t>
      </w:r>
      <w:r>
        <w:rPr>
          <w:i/>
          <w:sz w:val="24"/>
          <w:szCs w:val="24"/>
          <w:lang w:val="en"/>
        </w:rPr>
        <w:t>Revised</w:t>
      </w:r>
      <w:r w:rsidRPr="00542117">
        <w:rPr>
          <w:i/>
          <w:sz w:val="24"/>
          <w:szCs w:val="24"/>
          <w:lang w:val="en"/>
        </w:rPr>
        <w:t xml:space="preserve"> </w:t>
      </w:r>
      <w:r>
        <w:rPr>
          <w:i/>
          <w:sz w:val="24"/>
          <w:szCs w:val="24"/>
          <w:lang w:val="en"/>
        </w:rPr>
        <w:t>December 1, 2021</w:t>
      </w:r>
      <w:r w:rsidRPr="00542117">
        <w:rPr>
          <w:i/>
          <w:sz w:val="24"/>
          <w:szCs w:val="24"/>
          <w:lang w:val="en"/>
        </w:rPr>
        <w:t xml:space="preserve"> by PROCLTR 20</w:t>
      </w:r>
      <w:r>
        <w:rPr>
          <w:i/>
          <w:sz w:val="24"/>
          <w:szCs w:val="24"/>
          <w:lang w:val="en"/>
        </w:rPr>
        <w:t>21</w:t>
      </w:r>
      <w:r w:rsidRPr="00542117">
        <w:rPr>
          <w:i/>
          <w:sz w:val="24"/>
          <w:szCs w:val="24"/>
          <w:lang w:val="en"/>
        </w:rPr>
        <w:t>-1</w:t>
      </w:r>
      <w:r>
        <w:rPr>
          <w:i/>
          <w:sz w:val="24"/>
          <w:szCs w:val="24"/>
          <w:lang w:val="en"/>
        </w:rPr>
        <w:t>6</w:t>
      </w:r>
      <w:r w:rsidRPr="00542117">
        <w:rPr>
          <w:i/>
          <w:sz w:val="24"/>
          <w:szCs w:val="24"/>
          <w:lang w:val="en"/>
        </w:rPr>
        <w:t>)</w:t>
      </w:r>
    </w:p>
    <w:bookmarkStart w:id="651" w:name="P_18_2"/>
    <w:bookmarkStart w:id="652" w:name="P_18_270"/>
    <w:bookmarkStart w:id="653" w:name="P18_270"/>
    <w:p w14:paraId="1788A012" w14:textId="561909DF" w:rsidR="00873E93" w:rsidRPr="00E44CF1" w:rsidRDefault="00B30123" w:rsidP="00CB630C">
      <w:pPr>
        <w:pStyle w:val="Heading3"/>
        <w:spacing w:before="240"/>
        <w:rPr>
          <w:sz w:val="24"/>
          <w:szCs w:val="24"/>
        </w:rPr>
      </w:pPr>
      <w:r w:rsidRPr="00E44CF1">
        <w:fldChar w:fldCharType="begin"/>
      </w:r>
      <w:r w:rsidRPr="00E44CF1">
        <w:rPr>
          <w:sz w:val="24"/>
          <w:szCs w:val="24"/>
        </w:rPr>
        <w:instrText xml:space="preserve"> HYPERLINK \l "P18_271" </w:instrText>
      </w:r>
      <w:r w:rsidRPr="00E44CF1">
        <w:fldChar w:fldCharType="separate"/>
      </w:r>
      <w:r w:rsidR="00873E93" w:rsidRPr="00E44CF1">
        <w:rPr>
          <w:rStyle w:val="Hyperlink"/>
          <w:color w:val="auto"/>
          <w:sz w:val="24"/>
          <w:szCs w:val="24"/>
          <w:u w:val="none"/>
        </w:rPr>
        <w:t>18.27</w:t>
      </w:r>
      <w:r w:rsidR="00CF3305" w:rsidRPr="00E44CF1">
        <w:rPr>
          <w:rStyle w:val="Hyperlink"/>
          <w:color w:val="auto"/>
          <w:sz w:val="24"/>
          <w:szCs w:val="24"/>
          <w:u w:val="none"/>
        </w:rPr>
        <w:t>0</w:t>
      </w:r>
      <w:r w:rsidRPr="00E44CF1">
        <w:rPr>
          <w:rStyle w:val="Hyperlink"/>
          <w:color w:val="auto"/>
          <w:sz w:val="24"/>
          <w:szCs w:val="24"/>
          <w:u w:val="none"/>
        </w:rPr>
        <w:fldChar w:fldCharType="end"/>
      </w:r>
      <w:bookmarkEnd w:id="651"/>
      <w:bookmarkEnd w:id="652"/>
      <w:bookmarkEnd w:id="653"/>
      <w:commentRangeStart w:id="654"/>
      <w:r w:rsidR="00873E93" w:rsidRPr="00E44CF1">
        <w:rPr>
          <w:sz w:val="24"/>
          <w:szCs w:val="24"/>
        </w:rPr>
        <w:t xml:space="preserve"> </w:t>
      </w:r>
      <w:commentRangeEnd w:id="654"/>
      <w:r w:rsidR="000F7E79" w:rsidRPr="00E44CF1">
        <w:rPr>
          <w:rStyle w:val="CommentReference"/>
          <w:b w:val="0"/>
          <w:sz w:val="24"/>
          <w:szCs w:val="24"/>
        </w:rPr>
        <w:commentReference w:id="654"/>
      </w:r>
      <w:r w:rsidR="00873E93" w:rsidRPr="00E44CF1">
        <w:rPr>
          <w:sz w:val="24"/>
          <w:szCs w:val="24"/>
        </w:rPr>
        <w:t>Head of contracting activity determinations</w:t>
      </w:r>
      <w:commentRangeStart w:id="655"/>
      <w:r w:rsidR="00873E93" w:rsidRPr="00E44CF1">
        <w:rPr>
          <w:sz w:val="24"/>
          <w:szCs w:val="24"/>
        </w:rPr>
        <w:t>.</w:t>
      </w:r>
      <w:commentRangeStart w:id="656"/>
      <w:commentRangeEnd w:id="656"/>
      <w:r w:rsidR="00CF3305" w:rsidRPr="00E44CF1">
        <w:rPr>
          <w:rStyle w:val="CommentReference"/>
          <w:b w:val="0"/>
          <w:sz w:val="24"/>
          <w:szCs w:val="24"/>
        </w:rPr>
        <w:commentReference w:id="656"/>
      </w:r>
      <w:commentRangeEnd w:id="655"/>
      <w:r w:rsidR="00BA4BD3" w:rsidRPr="00E44CF1">
        <w:rPr>
          <w:rStyle w:val="CommentReference"/>
          <w:b w:val="0"/>
          <w:sz w:val="24"/>
          <w:szCs w:val="24"/>
        </w:rPr>
        <w:commentReference w:id="655"/>
      </w:r>
    </w:p>
    <w:p w14:paraId="5773AF70" w14:textId="4CEF5C9E" w:rsidR="00873E93" w:rsidRPr="00E44CF1" w:rsidRDefault="00873E93" w:rsidP="00873E93">
      <w:pPr>
        <w:adjustRightInd w:val="0"/>
        <w:rPr>
          <w:sz w:val="24"/>
          <w:szCs w:val="24"/>
        </w:rPr>
      </w:pPr>
      <w:r w:rsidRPr="00E44CF1">
        <w:rPr>
          <w:sz w:val="24"/>
          <w:szCs w:val="24"/>
        </w:rPr>
        <w:t>The DLA Acquisition Director has delegated authority</w:t>
      </w:r>
      <w:r w:rsidR="00B22BFD" w:rsidRPr="00E44CF1">
        <w:rPr>
          <w:sz w:val="24"/>
          <w:szCs w:val="24"/>
        </w:rPr>
        <w:t xml:space="preserve"> to the contracting officer to make the determinations at—</w:t>
      </w:r>
    </w:p>
    <w:p w14:paraId="0EABF6C3" w14:textId="33AAA9CB" w:rsidR="00307600" w:rsidRPr="00E44CF1" w:rsidRDefault="00307600" w:rsidP="00307600">
      <w:pPr>
        <w:rPr>
          <w:color w:val="1F497D"/>
          <w:sz w:val="24"/>
          <w:szCs w:val="24"/>
        </w:rPr>
      </w:pPr>
      <w:bookmarkStart w:id="657" w:name="218.270"/>
      <w:bookmarkStart w:id="658" w:name="BM219_4"/>
      <w:r w:rsidRPr="00E44CF1">
        <w:rPr>
          <w:sz w:val="24"/>
          <w:szCs w:val="24"/>
        </w:rPr>
        <w:t>(a) FAR 18.201(b) and (c)</w:t>
      </w:r>
      <w:r w:rsidR="000F7E79" w:rsidRPr="00E44CF1">
        <w:rPr>
          <w:sz w:val="24"/>
          <w:szCs w:val="24"/>
        </w:rPr>
        <w:t xml:space="preserve"> (</w:t>
      </w:r>
      <w:r w:rsidRPr="00E44CF1">
        <w:rPr>
          <w:sz w:val="24"/>
          <w:szCs w:val="24"/>
        </w:rPr>
        <w:t>see 13.500(c)(1) for delegation of authority referenced at FAR 18.201(e)</w:t>
      </w:r>
      <w:r w:rsidR="000F7E79" w:rsidRPr="00E44CF1">
        <w:rPr>
          <w:sz w:val="24"/>
          <w:szCs w:val="24"/>
        </w:rPr>
        <w:t>)</w:t>
      </w:r>
      <w:r w:rsidRPr="00E44CF1">
        <w:rPr>
          <w:sz w:val="24"/>
          <w:szCs w:val="24"/>
        </w:rPr>
        <w:t>;</w:t>
      </w:r>
    </w:p>
    <w:p w14:paraId="762651BB" w14:textId="0834BFB3" w:rsidR="00307600" w:rsidRPr="00E44CF1" w:rsidRDefault="00307600" w:rsidP="00307600">
      <w:pPr>
        <w:pStyle w:val="Default"/>
        <w:rPr>
          <w:rFonts w:ascii="Times New Roman" w:hAnsi="Times New Roman" w:cs="Times New Roman"/>
        </w:rPr>
      </w:pPr>
      <w:r w:rsidRPr="00E44CF1">
        <w:rPr>
          <w:rFonts w:ascii="Times New Roman" w:hAnsi="Times New Roman" w:cs="Times New Roman"/>
        </w:rPr>
        <w:t>(b) FAR 18.202(a)-(d); and</w:t>
      </w:r>
    </w:p>
    <w:p w14:paraId="40EC3744" w14:textId="476A6C4D" w:rsidR="00B62CE6" w:rsidRPr="00E44CF1" w:rsidRDefault="00307600" w:rsidP="00FF1926">
      <w:pPr>
        <w:spacing w:after="240"/>
        <w:rPr>
          <w:sz w:val="24"/>
          <w:szCs w:val="24"/>
        </w:rPr>
      </w:pPr>
      <w:r w:rsidRPr="00E44CF1">
        <w:rPr>
          <w:sz w:val="24"/>
          <w:szCs w:val="24"/>
        </w:rPr>
        <w:t>(c) FAR 18.204(b).</w:t>
      </w:r>
    </w:p>
    <w:bookmarkEnd w:id="657"/>
    <w:bookmarkEnd w:id="658"/>
    <w:p w14:paraId="1160DEC2" w14:textId="31701DC8" w:rsidR="00560D70" w:rsidRDefault="00560D70" w:rsidP="0099351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sectPr w:rsidR="00560D70" w:rsidSect="00C92932">
          <w:headerReference w:type="even" r:id="rId254"/>
          <w:headerReference w:type="default" r:id="rId255"/>
          <w:footerReference w:type="even" r:id="rId256"/>
          <w:footerReference w:type="default" r:id="rId257"/>
          <w:headerReference w:type="first" r:id="rId258"/>
          <w:footerReference w:type="first" r:id="rId259"/>
          <w:pgSz w:w="12240" w:h="15840"/>
          <w:pgMar w:top="1440" w:right="1440" w:bottom="1440" w:left="1440" w:header="720" w:footer="720" w:gutter="0"/>
          <w:cols w:space="720"/>
          <w:titlePg/>
          <w:docGrid w:linePitch="299"/>
        </w:sectPr>
      </w:pPr>
    </w:p>
    <w:p w14:paraId="7A5B3629" w14:textId="7F2230B4" w:rsidR="00993515" w:rsidRPr="006F2EAF" w:rsidRDefault="00993515" w:rsidP="00045233">
      <w:pPr>
        <w:pStyle w:val="Heading1"/>
        <w:rPr>
          <w:sz w:val="24"/>
          <w:szCs w:val="24"/>
        </w:rPr>
      </w:pPr>
      <w:bookmarkStart w:id="659" w:name="Part19"/>
      <w:r w:rsidRPr="006F2EAF">
        <w:rPr>
          <w:sz w:val="24"/>
          <w:szCs w:val="24"/>
        </w:rPr>
        <w:lastRenderedPageBreak/>
        <w:t>PART 19 – SMALL BUSINESS PROGRAMS</w:t>
      </w:r>
      <w:bookmarkEnd w:id="659"/>
    </w:p>
    <w:p w14:paraId="3491017F" w14:textId="77777777" w:rsidR="00465E1A" w:rsidRPr="00CD6247" w:rsidRDefault="00465E1A" w:rsidP="00465E1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60B47D04" w14:textId="31A92273" w:rsidR="00993515" w:rsidRPr="00CD6247" w:rsidRDefault="00993515" w:rsidP="00F0260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072CE19E"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5FD811BC" w14:textId="4D7B8D2B" w:rsidR="00993515" w:rsidRPr="00CD6247" w:rsidRDefault="005A1C8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201" w:history="1">
        <w:r w:rsidR="00993515" w:rsidRPr="00CD6247">
          <w:rPr>
            <w:sz w:val="24"/>
            <w:szCs w:val="24"/>
            <w:u w:val="single"/>
          </w:rPr>
          <w:t>19.201</w:t>
        </w:r>
      </w:hyperlink>
      <w:r w:rsidR="00993515" w:rsidRPr="00CD6247">
        <w:rPr>
          <w:sz w:val="24"/>
          <w:szCs w:val="24"/>
        </w:rPr>
        <w:tab/>
        <w:t>General policy.</w:t>
      </w:r>
    </w:p>
    <w:p w14:paraId="7F2D40FE"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14:paraId="06235F77" w14:textId="77777777" w:rsidR="00993515" w:rsidRPr="00CD6247" w:rsidRDefault="005A1C85" w:rsidP="00993515">
      <w:pPr>
        <w:rPr>
          <w:sz w:val="24"/>
          <w:szCs w:val="24"/>
        </w:rPr>
      </w:pPr>
      <w:hyperlink w:anchor="P19_301" w:history="1">
        <w:r w:rsidR="00993515" w:rsidRPr="00CD6247">
          <w:rPr>
            <w:rStyle w:val="Hyperlink"/>
            <w:sz w:val="24"/>
            <w:szCs w:val="24"/>
          </w:rPr>
          <w:t>19.301</w:t>
        </w:r>
      </w:hyperlink>
      <w:r w:rsidR="00993515" w:rsidRPr="00CD6247">
        <w:rPr>
          <w:sz w:val="24"/>
          <w:szCs w:val="24"/>
        </w:rPr>
        <w:tab/>
      </w:r>
      <w:r w:rsidR="00993515" w:rsidRPr="00CD6247">
        <w:rPr>
          <w:sz w:val="24"/>
          <w:szCs w:val="24"/>
        </w:rPr>
        <w:tab/>
        <w:t xml:space="preserve">Representations and </w:t>
      </w:r>
      <w:proofErr w:type="spellStart"/>
      <w:r w:rsidR="00993515" w:rsidRPr="00CD6247">
        <w:rPr>
          <w:sz w:val="24"/>
          <w:szCs w:val="24"/>
        </w:rPr>
        <w:t>rerepresentations</w:t>
      </w:r>
      <w:proofErr w:type="spellEnd"/>
      <w:r w:rsidR="00993515" w:rsidRPr="00CD6247">
        <w:rPr>
          <w:sz w:val="24"/>
          <w:szCs w:val="24"/>
        </w:rPr>
        <w:t>.</w:t>
      </w:r>
    </w:p>
    <w:p w14:paraId="16121034"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14:paraId="4E0468AA" w14:textId="669490BC" w:rsidR="00993515" w:rsidRPr="00CD6247" w:rsidRDefault="005A1C85" w:rsidP="00993515">
      <w:pPr>
        <w:autoSpaceDE/>
        <w:autoSpaceDN/>
        <w:rPr>
          <w:sz w:val="24"/>
          <w:szCs w:val="24"/>
        </w:rPr>
      </w:pPr>
      <w:hyperlink w:anchor="P19_502_2" w:history="1">
        <w:r w:rsidR="00993515" w:rsidRPr="00CD6247">
          <w:rPr>
            <w:sz w:val="24"/>
            <w:szCs w:val="24"/>
            <w:u w:val="single"/>
          </w:rPr>
          <w:t>19.502-2</w:t>
        </w:r>
      </w:hyperlink>
      <w:r w:rsidR="00993515" w:rsidRPr="00CD6247">
        <w:rPr>
          <w:sz w:val="24"/>
          <w:szCs w:val="24"/>
        </w:rPr>
        <w:t xml:space="preserve"> </w:t>
      </w:r>
      <w:r w:rsidR="00993515" w:rsidRPr="00CD6247">
        <w:rPr>
          <w:sz w:val="24"/>
          <w:szCs w:val="24"/>
        </w:rPr>
        <w:tab/>
        <w:t>Total small business set-asides.</w:t>
      </w:r>
    </w:p>
    <w:p w14:paraId="1A30306E" w14:textId="77777777" w:rsidR="00993515" w:rsidRPr="00CD6247" w:rsidRDefault="005A1C8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05" w:history="1">
        <w:r w:rsidR="00993515" w:rsidRPr="00CD6247">
          <w:rPr>
            <w:sz w:val="24"/>
            <w:szCs w:val="24"/>
            <w:u w:val="single"/>
          </w:rPr>
          <w:t>19.505</w:t>
        </w:r>
      </w:hyperlink>
      <w:r w:rsidR="00993515" w:rsidRPr="00CD6247">
        <w:rPr>
          <w:sz w:val="24"/>
          <w:szCs w:val="24"/>
        </w:rPr>
        <w:tab/>
        <w:t>Rejecting Small Business Administration recommendations.</w:t>
      </w:r>
    </w:p>
    <w:p w14:paraId="45BEAA4D" w14:textId="77777777" w:rsidR="00993515" w:rsidRPr="00CD6247" w:rsidRDefault="005A1C8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90" w:history="1">
        <w:r w:rsidR="00993515" w:rsidRPr="00CD6247">
          <w:rPr>
            <w:sz w:val="24"/>
            <w:szCs w:val="24"/>
            <w:u w:val="single"/>
          </w:rPr>
          <w:t>19.590</w:t>
        </w:r>
      </w:hyperlink>
      <w:r w:rsidR="00993515" w:rsidRPr="00CD6247">
        <w:rPr>
          <w:sz w:val="24"/>
          <w:szCs w:val="24"/>
        </w:rPr>
        <w:tab/>
        <w:t>Cascading set-aside logic for Enterprise Business System (EBS) applications.</w:t>
      </w:r>
    </w:p>
    <w:p w14:paraId="3E982A9C"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6EA765F4" w14:textId="77777777" w:rsidR="00993515" w:rsidRPr="00CD6247" w:rsidRDefault="005A1C8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1" w:history="1">
        <w:r w:rsidR="00993515" w:rsidRPr="00CD6247">
          <w:rPr>
            <w:sz w:val="24"/>
            <w:szCs w:val="24"/>
            <w:u w:val="single"/>
          </w:rPr>
          <w:t>19.602-1</w:t>
        </w:r>
      </w:hyperlink>
      <w:r w:rsidR="00993515" w:rsidRPr="00CD6247">
        <w:rPr>
          <w:sz w:val="24"/>
          <w:szCs w:val="24"/>
        </w:rPr>
        <w:tab/>
        <w:t>Referral.</w:t>
      </w:r>
    </w:p>
    <w:p w14:paraId="26FF4631" w14:textId="77777777" w:rsidR="00993515" w:rsidRPr="00CD6247" w:rsidRDefault="005A1C8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3" w:history="1">
        <w:r w:rsidR="00993515" w:rsidRPr="00CD6247">
          <w:rPr>
            <w:sz w:val="24"/>
            <w:szCs w:val="24"/>
            <w:u w:val="single"/>
          </w:rPr>
          <w:t>19.602-3</w:t>
        </w:r>
      </w:hyperlink>
      <w:r w:rsidR="00993515" w:rsidRPr="00CD6247">
        <w:rPr>
          <w:sz w:val="24"/>
          <w:szCs w:val="24"/>
        </w:rPr>
        <w:tab/>
        <w:t>Resolving differences between the Agency and the Small Business Administration.</w:t>
      </w:r>
    </w:p>
    <w:p w14:paraId="2A3485B7" w14:textId="77777777" w:rsidR="00993515" w:rsidRPr="00CD6247" w:rsidRDefault="005A1C8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4" w:history="1">
        <w:r w:rsidR="00993515" w:rsidRPr="00CD6247">
          <w:rPr>
            <w:sz w:val="24"/>
            <w:szCs w:val="24"/>
            <w:u w:val="single"/>
          </w:rPr>
          <w:t>19.602-4</w:t>
        </w:r>
      </w:hyperlink>
      <w:r w:rsidR="00993515" w:rsidRPr="00CD6247">
        <w:rPr>
          <w:sz w:val="24"/>
          <w:szCs w:val="24"/>
        </w:rPr>
        <w:tab/>
        <w:t>Awarding the contract.</w:t>
      </w:r>
    </w:p>
    <w:p w14:paraId="3BFA94FF"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1732DA79" w14:textId="77777777" w:rsidR="00993515" w:rsidRPr="00CD6247" w:rsidRDefault="005A1C8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 w:history="1">
        <w:r w:rsidR="00993515" w:rsidRPr="00CD6247">
          <w:rPr>
            <w:rStyle w:val="Hyperlink"/>
            <w:sz w:val="24"/>
            <w:szCs w:val="24"/>
          </w:rPr>
          <w:t>19.705</w:t>
        </w:r>
      </w:hyperlink>
      <w:r w:rsidR="00993515" w:rsidRPr="00CD6247">
        <w:rPr>
          <w:sz w:val="24"/>
          <w:szCs w:val="24"/>
        </w:rPr>
        <w:t xml:space="preserve"> </w:t>
      </w:r>
      <w:r w:rsidR="00993515" w:rsidRPr="00CD6247">
        <w:rPr>
          <w:sz w:val="24"/>
          <w:szCs w:val="24"/>
        </w:rPr>
        <w:tab/>
        <w:t>Responsibilities of the contracting officer under the subcontracting assistance program.</w:t>
      </w:r>
    </w:p>
    <w:p w14:paraId="14F413A6" w14:textId="77777777" w:rsidR="00993515" w:rsidRPr="00CD6247" w:rsidRDefault="005A1C8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_4" w:history="1">
        <w:r w:rsidR="00993515" w:rsidRPr="00CD6247">
          <w:rPr>
            <w:sz w:val="24"/>
            <w:szCs w:val="24"/>
            <w:u w:val="single"/>
          </w:rPr>
          <w:t>19.705-4</w:t>
        </w:r>
      </w:hyperlink>
      <w:r w:rsidR="00993515" w:rsidRPr="00CD6247">
        <w:rPr>
          <w:sz w:val="24"/>
          <w:szCs w:val="24"/>
        </w:rPr>
        <w:tab/>
        <w:t>Reviewing the subcontracting plan.</w:t>
      </w:r>
    </w:p>
    <w:p w14:paraId="45CE6E1B" w14:textId="063CF214" w:rsidR="00123668" w:rsidRPr="00123668" w:rsidRDefault="005A1C8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w:anchor="P19_705_5" w:history="1">
        <w:r w:rsidR="00123668" w:rsidRPr="00123668">
          <w:rPr>
            <w:rStyle w:val="Hyperlink"/>
            <w:sz w:val="24"/>
            <w:szCs w:val="24"/>
          </w:rPr>
          <w:t>19.705-5</w:t>
        </w:r>
      </w:hyperlink>
      <w:r w:rsidR="00123668" w:rsidRPr="00123668">
        <w:rPr>
          <w:sz w:val="24"/>
          <w:szCs w:val="24"/>
        </w:rPr>
        <w:t xml:space="preserve"> </w:t>
      </w:r>
      <w:r w:rsidR="00123668">
        <w:rPr>
          <w:sz w:val="24"/>
          <w:szCs w:val="24"/>
        </w:rPr>
        <w:tab/>
      </w:r>
      <w:r w:rsidR="00123668" w:rsidRPr="00123668">
        <w:rPr>
          <w:sz w:val="24"/>
          <w:szCs w:val="24"/>
        </w:rPr>
        <w:t>Awards involving subcontracting plans</w:t>
      </w:r>
      <w:r w:rsidR="00123668">
        <w:rPr>
          <w:b/>
          <w:sz w:val="24"/>
          <w:szCs w:val="24"/>
        </w:rPr>
        <w:t>.</w:t>
      </w:r>
    </w:p>
    <w:p w14:paraId="72A289EA" w14:textId="35A63F12"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14:paraId="6091C234" w14:textId="77777777" w:rsidR="00993515" w:rsidRPr="00CD6247" w:rsidRDefault="005A1C85"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9_803" w:history="1">
        <w:r w:rsidR="00993515" w:rsidRPr="00CD6247">
          <w:rPr>
            <w:sz w:val="24"/>
            <w:szCs w:val="24"/>
            <w:u w:val="single"/>
          </w:rPr>
          <w:t>19.803</w:t>
        </w:r>
      </w:hyperlink>
      <w:r w:rsidR="00993515" w:rsidRPr="00CD6247">
        <w:rPr>
          <w:sz w:val="24"/>
          <w:szCs w:val="24"/>
        </w:rPr>
        <w:tab/>
        <w:t>Selecting acquisitions for the 8(a) program.</w:t>
      </w:r>
    </w:p>
    <w:p w14:paraId="39F67162" w14:textId="77777777" w:rsidR="00993515" w:rsidRPr="00CD6247" w:rsidRDefault="00993515" w:rsidP="00025804">
      <w:pPr>
        <w:pStyle w:val="Heading2"/>
      </w:pPr>
      <w:r w:rsidRPr="00CD6247">
        <w:t>S</w:t>
      </w:r>
      <w:bookmarkStart w:id="660" w:name="P19_2"/>
      <w:r w:rsidRPr="00CD6247">
        <w:t>UBPART 19.2</w:t>
      </w:r>
      <w:bookmarkEnd w:id="660"/>
      <w:r w:rsidRPr="00CD6247">
        <w:t xml:space="preserve"> – POLICIES</w:t>
      </w:r>
    </w:p>
    <w:p w14:paraId="7ECE6007" w14:textId="1C85B710" w:rsidR="00912093" w:rsidRPr="00CD6247" w:rsidRDefault="00912093"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w:t>
      </w:r>
      <w:r w:rsidR="005E5663" w:rsidRPr="00CD6247">
        <w:rPr>
          <w:i/>
          <w:sz w:val="24"/>
          <w:szCs w:val="24"/>
        </w:rPr>
        <w:t>May 13</w:t>
      </w:r>
      <w:r w:rsidRPr="00CD6247">
        <w:rPr>
          <w:i/>
          <w:sz w:val="24"/>
          <w:szCs w:val="24"/>
        </w:rPr>
        <w:t>, 2019 t</w:t>
      </w:r>
      <w:r w:rsidR="005E5663" w:rsidRPr="00CD6247">
        <w:rPr>
          <w:i/>
          <w:sz w:val="24"/>
          <w:szCs w:val="24"/>
        </w:rPr>
        <w:t>o Reflect Expiration of DEVIATION 19-02</w:t>
      </w:r>
      <w:r w:rsidRPr="00CD6247">
        <w:rPr>
          <w:i/>
          <w:sz w:val="24"/>
          <w:szCs w:val="24"/>
        </w:rPr>
        <w:t>)</w:t>
      </w:r>
    </w:p>
    <w:p w14:paraId="2DE44AAC" w14:textId="329BD48F" w:rsidR="00993515" w:rsidRPr="00B76454" w:rsidRDefault="00993515" w:rsidP="00B76454">
      <w:pPr>
        <w:pStyle w:val="Heading3"/>
        <w:rPr>
          <w:sz w:val="24"/>
          <w:szCs w:val="24"/>
        </w:rPr>
      </w:pPr>
      <w:bookmarkStart w:id="661" w:name="P19_201"/>
      <w:r w:rsidRPr="00B76454">
        <w:rPr>
          <w:sz w:val="24"/>
          <w:szCs w:val="24"/>
        </w:rPr>
        <w:t>19.201</w:t>
      </w:r>
      <w:bookmarkEnd w:id="661"/>
      <w:r w:rsidRPr="00B76454">
        <w:rPr>
          <w:sz w:val="24"/>
          <w:szCs w:val="24"/>
        </w:rPr>
        <w:t xml:space="preserve"> General policy.</w:t>
      </w:r>
    </w:p>
    <w:p w14:paraId="573A0792" w14:textId="4FFB61D4" w:rsidR="007757E3" w:rsidRPr="00CD6247" w:rsidRDefault="007757E3" w:rsidP="007757E3">
      <w:pPr>
        <w:ind w:right="-20"/>
        <w:rPr>
          <w:sz w:val="24"/>
          <w:szCs w:val="24"/>
        </w:rPr>
      </w:pPr>
      <w:r w:rsidRPr="00CD6247">
        <w:rPr>
          <w:position w:val="1"/>
          <w:sz w:val="24"/>
          <w:szCs w:val="24"/>
        </w:rPr>
        <w:t>(c)(10)(A)</w:t>
      </w:r>
      <w:r w:rsidR="00912093" w:rsidRPr="00CD6247">
        <w:rPr>
          <w:position w:val="1"/>
          <w:sz w:val="24"/>
          <w:szCs w:val="24"/>
        </w:rPr>
        <w:t xml:space="preserve"> </w:t>
      </w:r>
      <w:r w:rsidRPr="00CD6247">
        <w:rPr>
          <w:position w:val="1"/>
          <w:sz w:val="24"/>
          <w:szCs w:val="24"/>
        </w:rPr>
        <w:t>For procurements</w:t>
      </w:r>
      <w:r w:rsidRPr="00CD6247">
        <w:rPr>
          <w:spacing w:val="-7"/>
          <w:position w:val="1"/>
          <w:sz w:val="24"/>
          <w:szCs w:val="24"/>
        </w:rPr>
        <w:t xml:space="preserve"> </w:t>
      </w:r>
      <w:r w:rsidRPr="00CD6247">
        <w:rPr>
          <w:position w:val="1"/>
          <w:sz w:val="24"/>
          <w:szCs w:val="24"/>
        </w:rPr>
        <w:t>valued</w:t>
      </w:r>
      <w:r w:rsidRPr="00CD6247">
        <w:rPr>
          <w:spacing w:val="30"/>
          <w:position w:val="1"/>
          <w:sz w:val="24"/>
          <w:szCs w:val="24"/>
        </w:rPr>
        <w:t xml:space="preserve"> </w:t>
      </w:r>
      <w:r w:rsidRPr="00CD6247">
        <w:rPr>
          <w:position w:val="1"/>
          <w:sz w:val="24"/>
          <w:szCs w:val="24"/>
        </w:rPr>
        <w:t>over $10,000 and</w:t>
      </w:r>
      <w:r w:rsidRPr="00CD6247">
        <w:rPr>
          <w:spacing w:val="36"/>
          <w:position w:val="1"/>
          <w:sz w:val="24"/>
          <w:szCs w:val="24"/>
        </w:rPr>
        <w:t xml:space="preserve"> </w:t>
      </w:r>
      <w:r w:rsidRPr="00CD6247">
        <w:rPr>
          <w:position w:val="1"/>
          <w:sz w:val="24"/>
          <w:szCs w:val="24"/>
        </w:rPr>
        <w:t>less</w:t>
      </w:r>
      <w:r w:rsidRPr="00CD6247">
        <w:rPr>
          <w:spacing w:val="1"/>
          <w:position w:val="1"/>
          <w:sz w:val="24"/>
          <w:szCs w:val="24"/>
        </w:rPr>
        <w:t xml:space="preserve"> </w:t>
      </w:r>
      <w:r w:rsidRPr="00CD6247">
        <w:rPr>
          <w:position w:val="1"/>
          <w:sz w:val="24"/>
          <w:szCs w:val="24"/>
        </w:rPr>
        <w:t>than</w:t>
      </w:r>
      <w:r w:rsidRPr="00CD6247">
        <w:rPr>
          <w:spacing w:val="44"/>
          <w:position w:val="1"/>
          <w:sz w:val="24"/>
          <w:szCs w:val="24"/>
        </w:rPr>
        <w:t xml:space="preserve"> </w:t>
      </w:r>
      <w:r w:rsidRPr="00CD6247">
        <w:rPr>
          <w:position w:val="1"/>
          <w:sz w:val="24"/>
          <w:szCs w:val="24"/>
        </w:rPr>
        <w:t>the</w:t>
      </w:r>
      <w:r w:rsidRPr="00CD6247">
        <w:rPr>
          <w:spacing w:val="13"/>
          <w:position w:val="1"/>
          <w:sz w:val="24"/>
          <w:szCs w:val="24"/>
        </w:rPr>
        <w:t xml:space="preserve"> SAT</w:t>
      </w:r>
      <w:r w:rsidRPr="00CD6247">
        <w:rPr>
          <w:w w:val="103"/>
          <w:position w:val="1"/>
          <w:sz w:val="24"/>
          <w:szCs w:val="24"/>
        </w:rPr>
        <w:t xml:space="preserve"> that are</w:t>
      </w:r>
      <w:r w:rsidRPr="00CD6247">
        <w:rPr>
          <w:spacing w:val="2"/>
          <w:sz w:val="24"/>
          <w:szCs w:val="24"/>
        </w:rPr>
        <w:t xml:space="preserve"> </w:t>
      </w:r>
      <w:r w:rsidRPr="00CD6247">
        <w:rPr>
          <w:sz w:val="24"/>
          <w:szCs w:val="24"/>
        </w:rPr>
        <w:t>not</w:t>
      </w:r>
      <w:r w:rsidRPr="00CD6247">
        <w:rPr>
          <w:spacing w:val="17"/>
          <w:sz w:val="24"/>
          <w:szCs w:val="24"/>
        </w:rPr>
        <w:t xml:space="preserve"> </w:t>
      </w:r>
      <w:r w:rsidRPr="00CD6247">
        <w:rPr>
          <w:sz w:val="24"/>
          <w:szCs w:val="24"/>
        </w:rPr>
        <w:t>totally</w:t>
      </w:r>
      <w:r w:rsidRPr="00CD6247">
        <w:rPr>
          <w:spacing w:val="24"/>
          <w:sz w:val="24"/>
          <w:szCs w:val="24"/>
        </w:rPr>
        <w:t xml:space="preserve"> </w:t>
      </w:r>
      <w:r w:rsidRPr="00CD6247">
        <w:rPr>
          <w:sz w:val="24"/>
          <w:szCs w:val="24"/>
        </w:rPr>
        <w:t>set</w:t>
      </w:r>
      <w:r w:rsidRPr="00CD6247">
        <w:rPr>
          <w:spacing w:val="20"/>
          <w:sz w:val="24"/>
          <w:szCs w:val="24"/>
        </w:rPr>
        <w:t xml:space="preserve"> </w:t>
      </w:r>
      <w:r w:rsidRPr="00CD6247">
        <w:rPr>
          <w:sz w:val="24"/>
          <w:szCs w:val="24"/>
        </w:rPr>
        <w:t>aside,</w:t>
      </w:r>
      <w:r w:rsidRPr="00CD6247">
        <w:rPr>
          <w:spacing w:val="7"/>
          <w:sz w:val="24"/>
          <w:szCs w:val="24"/>
        </w:rPr>
        <w:t xml:space="preserve"> the contracting officer shall </w:t>
      </w:r>
      <w:r w:rsidRPr="00CD6247">
        <w:rPr>
          <w:sz w:val="24"/>
          <w:szCs w:val="24"/>
        </w:rPr>
        <w:t>document</w:t>
      </w:r>
      <w:r w:rsidRPr="00CD6247">
        <w:rPr>
          <w:spacing w:val="3"/>
          <w:sz w:val="24"/>
          <w:szCs w:val="24"/>
        </w:rPr>
        <w:t xml:space="preserve"> </w:t>
      </w:r>
      <w:r w:rsidRPr="00CD6247">
        <w:rPr>
          <w:sz w:val="24"/>
          <w:szCs w:val="24"/>
        </w:rPr>
        <w:t>the</w:t>
      </w:r>
      <w:r w:rsidRPr="00CD6247">
        <w:rPr>
          <w:spacing w:val="20"/>
          <w:sz w:val="24"/>
          <w:szCs w:val="24"/>
        </w:rPr>
        <w:t xml:space="preserve"> </w:t>
      </w:r>
      <w:r w:rsidRPr="00CD6247">
        <w:rPr>
          <w:sz w:val="24"/>
          <w:szCs w:val="24"/>
        </w:rPr>
        <w:t>reason</w:t>
      </w:r>
      <w:r w:rsidRPr="00CD6247">
        <w:rPr>
          <w:spacing w:val="33"/>
          <w:sz w:val="24"/>
          <w:szCs w:val="24"/>
        </w:rPr>
        <w:t xml:space="preserve"> </w:t>
      </w:r>
      <w:r w:rsidRPr="00CD6247">
        <w:rPr>
          <w:sz w:val="24"/>
          <w:szCs w:val="24"/>
        </w:rPr>
        <w:t>for</w:t>
      </w:r>
      <w:r w:rsidRPr="00CD6247">
        <w:rPr>
          <w:spacing w:val="38"/>
          <w:sz w:val="24"/>
          <w:szCs w:val="24"/>
        </w:rPr>
        <w:t xml:space="preserve"> </w:t>
      </w:r>
      <w:r w:rsidRPr="00CD6247">
        <w:rPr>
          <w:sz w:val="24"/>
          <w:szCs w:val="24"/>
        </w:rPr>
        <w:t>not</w:t>
      </w:r>
      <w:r w:rsidRPr="00CD6247">
        <w:rPr>
          <w:spacing w:val="-1"/>
          <w:sz w:val="24"/>
          <w:szCs w:val="24"/>
        </w:rPr>
        <w:t xml:space="preserve"> </w:t>
      </w:r>
      <w:r w:rsidRPr="00CD6247">
        <w:rPr>
          <w:sz w:val="24"/>
          <w:szCs w:val="24"/>
        </w:rPr>
        <w:t>setting</w:t>
      </w:r>
      <w:r w:rsidRPr="00CD6247">
        <w:rPr>
          <w:spacing w:val="32"/>
          <w:sz w:val="24"/>
          <w:szCs w:val="24"/>
        </w:rPr>
        <w:t xml:space="preserve"> </w:t>
      </w:r>
      <w:r w:rsidRPr="00CD6247">
        <w:rPr>
          <w:sz w:val="24"/>
          <w:szCs w:val="24"/>
        </w:rPr>
        <w:t>aside</w:t>
      </w:r>
      <w:r w:rsidRPr="00CD6247">
        <w:rPr>
          <w:spacing w:val="25"/>
          <w:sz w:val="24"/>
          <w:szCs w:val="24"/>
        </w:rPr>
        <w:t xml:space="preserve"> </w:t>
      </w:r>
      <w:r w:rsidRPr="00CD6247">
        <w:rPr>
          <w:sz w:val="24"/>
          <w:szCs w:val="24"/>
        </w:rPr>
        <w:t>the</w:t>
      </w:r>
      <w:r w:rsidRPr="00CD6247">
        <w:rPr>
          <w:spacing w:val="27"/>
          <w:sz w:val="24"/>
          <w:szCs w:val="24"/>
        </w:rPr>
        <w:t xml:space="preserve"> </w:t>
      </w:r>
      <w:r w:rsidRPr="00CD6247">
        <w:rPr>
          <w:w w:val="107"/>
          <w:sz w:val="24"/>
          <w:szCs w:val="24"/>
        </w:rPr>
        <w:t xml:space="preserve">procurement </w:t>
      </w:r>
      <w:r w:rsidRPr="00CD6247">
        <w:rPr>
          <w:sz w:val="24"/>
          <w:szCs w:val="24"/>
        </w:rPr>
        <w:t>on</w:t>
      </w:r>
      <w:r w:rsidRPr="00CD6247">
        <w:rPr>
          <w:w w:val="61"/>
          <w:sz w:val="24"/>
          <w:szCs w:val="24"/>
        </w:rPr>
        <w:t xml:space="preserve">. </w:t>
      </w:r>
      <w:r w:rsidRPr="00CD6247">
        <w:rPr>
          <w:sz w:val="24"/>
          <w:szCs w:val="24"/>
        </w:rPr>
        <w:t>DD</w:t>
      </w:r>
      <w:r w:rsidRPr="00CD6247">
        <w:rPr>
          <w:spacing w:val="4"/>
          <w:sz w:val="24"/>
          <w:szCs w:val="24"/>
        </w:rPr>
        <w:t xml:space="preserve"> </w:t>
      </w:r>
      <w:r w:rsidRPr="00CD6247">
        <w:rPr>
          <w:sz w:val="24"/>
          <w:szCs w:val="24"/>
        </w:rPr>
        <w:t>Form</w:t>
      </w:r>
      <w:r w:rsidRPr="00CD6247">
        <w:rPr>
          <w:spacing w:val="38"/>
          <w:sz w:val="24"/>
          <w:szCs w:val="24"/>
        </w:rPr>
        <w:t xml:space="preserve"> </w:t>
      </w:r>
      <w:r w:rsidRPr="00CD6247">
        <w:rPr>
          <w:sz w:val="24"/>
          <w:szCs w:val="24"/>
        </w:rPr>
        <w:t>2579</w:t>
      </w:r>
      <w:r w:rsidRPr="00CD6247">
        <w:rPr>
          <w:spacing w:val="43"/>
          <w:sz w:val="24"/>
          <w:szCs w:val="24"/>
        </w:rPr>
        <w:t xml:space="preserve"> </w:t>
      </w:r>
      <w:r w:rsidRPr="00CD6247">
        <w:rPr>
          <w:sz w:val="24"/>
          <w:szCs w:val="24"/>
        </w:rPr>
        <w:t>and</w:t>
      </w:r>
      <w:r w:rsidRPr="00CD6247">
        <w:rPr>
          <w:spacing w:val="30"/>
          <w:sz w:val="24"/>
          <w:szCs w:val="24"/>
        </w:rPr>
        <w:t xml:space="preserve"> </w:t>
      </w:r>
      <w:r w:rsidRPr="00CD6247">
        <w:rPr>
          <w:sz w:val="24"/>
          <w:szCs w:val="24"/>
        </w:rPr>
        <w:t>submit</w:t>
      </w:r>
      <w:r w:rsidRPr="00CD6247">
        <w:rPr>
          <w:spacing w:val="54"/>
          <w:sz w:val="24"/>
          <w:szCs w:val="24"/>
        </w:rPr>
        <w:t xml:space="preserve"> </w:t>
      </w:r>
      <w:r w:rsidRPr="00CD6247">
        <w:rPr>
          <w:sz w:val="24"/>
          <w:szCs w:val="24"/>
        </w:rPr>
        <w:t>it</w:t>
      </w:r>
      <w:r w:rsidRPr="00CD6247">
        <w:rPr>
          <w:spacing w:val="15"/>
          <w:sz w:val="24"/>
          <w:szCs w:val="24"/>
        </w:rPr>
        <w:t xml:space="preserve"> </w:t>
      </w:r>
      <w:r w:rsidRPr="00CD6247">
        <w:rPr>
          <w:sz w:val="24"/>
          <w:szCs w:val="24"/>
        </w:rPr>
        <w:t>to</w:t>
      </w:r>
      <w:r w:rsidRPr="00CD6247">
        <w:rPr>
          <w:spacing w:val="14"/>
          <w:sz w:val="24"/>
          <w:szCs w:val="24"/>
        </w:rPr>
        <w:t xml:space="preserve"> </w:t>
      </w:r>
      <w:r w:rsidRPr="00CD6247">
        <w:rPr>
          <w:sz w:val="24"/>
          <w:szCs w:val="24"/>
        </w:rPr>
        <w:t>the</w:t>
      </w:r>
      <w:r w:rsidRPr="00CD6247">
        <w:rPr>
          <w:spacing w:val="6"/>
          <w:sz w:val="24"/>
          <w:szCs w:val="24"/>
        </w:rPr>
        <w:t xml:space="preserve"> procuring organization </w:t>
      </w:r>
      <w:r w:rsidRPr="00CD6247">
        <w:rPr>
          <w:sz w:val="24"/>
          <w:szCs w:val="24"/>
        </w:rPr>
        <w:t>small</w:t>
      </w:r>
      <w:r w:rsidRPr="00CD6247">
        <w:rPr>
          <w:spacing w:val="38"/>
          <w:sz w:val="24"/>
          <w:szCs w:val="24"/>
        </w:rPr>
        <w:t xml:space="preserve"> </w:t>
      </w:r>
      <w:r w:rsidRPr="00CD6247">
        <w:rPr>
          <w:sz w:val="24"/>
          <w:szCs w:val="24"/>
        </w:rPr>
        <w:t>business</w:t>
      </w:r>
      <w:r w:rsidRPr="00CD6247">
        <w:rPr>
          <w:spacing w:val="10"/>
          <w:sz w:val="24"/>
          <w:szCs w:val="24"/>
        </w:rPr>
        <w:t xml:space="preserve"> </w:t>
      </w:r>
      <w:r w:rsidRPr="00CD6247">
        <w:rPr>
          <w:sz w:val="24"/>
          <w:szCs w:val="24"/>
        </w:rPr>
        <w:t>specialist</w:t>
      </w:r>
      <w:r w:rsidRPr="00CD6247">
        <w:rPr>
          <w:spacing w:val="25"/>
          <w:sz w:val="24"/>
          <w:szCs w:val="24"/>
        </w:rPr>
        <w:t xml:space="preserve"> </w:t>
      </w:r>
      <w:r w:rsidRPr="00CD6247">
        <w:rPr>
          <w:sz w:val="24"/>
          <w:szCs w:val="24"/>
        </w:rPr>
        <w:t>for</w:t>
      </w:r>
      <w:r w:rsidRPr="00CD6247">
        <w:rPr>
          <w:spacing w:val="38"/>
          <w:sz w:val="24"/>
          <w:szCs w:val="24"/>
        </w:rPr>
        <w:t xml:space="preserve"> </w:t>
      </w:r>
      <w:r w:rsidRPr="00CD6247">
        <w:rPr>
          <w:w w:val="101"/>
          <w:sz w:val="24"/>
          <w:szCs w:val="24"/>
        </w:rPr>
        <w:t>review.</w:t>
      </w:r>
      <w:commentRangeStart w:id="662"/>
      <w:commentRangeEnd w:id="662"/>
      <w:r w:rsidR="0015491D" w:rsidRPr="00CD6247">
        <w:rPr>
          <w:rStyle w:val="CommentReference"/>
          <w:sz w:val="24"/>
          <w:szCs w:val="24"/>
        </w:rPr>
        <w:commentReference w:id="662"/>
      </w:r>
    </w:p>
    <w:p w14:paraId="7673F7D9" w14:textId="79490D3E" w:rsidR="00993515" w:rsidRPr="00CD6247" w:rsidRDefault="00993515" w:rsidP="000D6C57">
      <w:pPr>
        <w:rPr>
          <w:snapToGrid w:val="0"/>
          <w:sz w:val="24"/>
          <w:szCs w:val="24"/>
        </w:rPr>
      </w:pPr>
      <w:r w:rsidRPr="00CD6247">
        <w:rPr>
          <w:snapToGrid w:val="0"/>
          <w:sz w:val="24"/>
          <w:szCs w:val="24"/>
        </w:rPr>
        <w:t>(c)(10)(S-90) The contracting officer and the small business specialist shall—</w:t>
      </w:r>
    </w:p>
    <w:p w14:paraId="59F82F19" w14:textId="1C57C733" w:rsidR="00993515" w:rsidRPr="00CD6247" w:rsidRDefault="007305E9" w:rsidP="000D6C57">
      <w:pPr>
        <w:rPr>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r>
      <w:r w:rsidR="00993515" w:rsidRPr="00CD6247">
        <w:rPr>
          <w:snapToGrid w:val="0"/>
          <w:sz w:val="24"/>
          <w:szCs w:val="24"/>
        </w:rPr>
        <w:t>(</w:t>
      </w:r>
      <w:r w:rsidR="00993515" w:rsidRPr="00CD6247">
        <w:rPr>
          <w:i/>
          <w:snapToGrid w:val="0"/>
          <w:sz w:val="24"/>
          <w:szCs w:val="24"/>
        </w:rPr>
        <w:t>1</w:t>
      </w:r>
      <w:r w:rsidR="00993515" w:rsidRPr="00CD6247">
        <w:rPr>
          <w:snapToGrid w:val="0"/>
          <w:sz w:val="24"/>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14:paraId="2133C83F" w14:textId="1767FE8D" w:rsidR="00993515" w:rsidRPr="00CD6247" w:rsidRDefault="007305E9" w:rsidP="000D6C57">
      <w:pPr>
        <w:rPr>
          <w:strike/>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r>
      <w:r w:rsidR="00993515" w:rsidRPr="00CD6247">
        <w:rPr>
          <w:snapToGrid w:val="0"/>
          <w:sz w:val="24"/>
          <w:szCs w:val="24"/>
        </w:rPr>
        <w:t>(</w:t>
      </w:r>
      <w:r w:rsidR="00993515" w:rsidRPr="00CD6247">
        <w:rPr>
          <w:i/>
          <w:snapToGrid w:val="0"/>
          <w:sz w:val="24"/>
          <w:szCs w:val="24"/>
        </w:rPr>
        <w:t>2</w:t>
      </w:r>
      <w:r w:rsidR="00993515" w:rsidRPr="00CD6247">
        <w:rPr>
          <w:snapToGrid w:val="0"/>
          <w:sz w:val="24"/>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14:paraId="5A95DD85" w14:textId="106F89E1" w:rsidR="00993515" w:rsidRPr="00CD6247" w:rsidRDefault="00993515" w:rsidP="00B06B85">
      <w:pPr>
        <w:spacing w:after="240"/>
        <w:ind w:right="-14"/>
        <w:rPr>
          <w:position w:val="1"/>
          <w:sz w:val="24"/>
          <w:szCs w:val="24"/>
        </w:rPr>
      </w:pPr>
      <w:r w:rsidRPr="00CD6247">
        <w:rPr>
          <w:snapToGrid w:val="0"/>
          <w:sz w:val="24"/>
          <w:szCs w:val="24"/>
        </w:rPr>
        <w:t xml:space="preserve">(c)(11) See </w:t>
      </w:r>
      <w:hyperlink w:anchor="P7_107_2" w:history="1">
        <w:r w:rsidRPr="00CD6247">
          <w:rPr>
            <w:rStyle w:val="Hyperlink"/>
            <w:snapToGrid w:val="0"/>
            <w:sz w:val="24"/>
            <w:szCs w:val="24"/>
          </w:rPr>
          <w:t>7.107-2</w:t>
        </w:r>
      </w:hyperlink>
      <w:r w:rsidRPr="00CD6247">
        <w:rPr>
          <w:snapToGrid w:val="0"/>
          <w:sz w:val="24"/>
          <w:szCs w:val="24"/>
        </w:rPr>
        <w:t xml:space="preserve"> for policies regarding consolidations of contract requirements.</w:t>
      </w:r>
    </w:p>
    <w:p w14:paraId="2B3AF5EE" w14:textId="77777777" w:rsidR="00993515" w:rsidRPr="00CD6247" w:rsidRDefault="00993515" w:rsidP="006A25DC">
      <w:pPr>
        <w:pStyle w:val="Heading2"/>
      </w:pPr>
      <w:r w:rsidRPr="00CD6247">
        <w:lastRenderedPageBreak/>
        <w:t>SUBPART 19.3 – DETERMINATION OF STATUS AS A SMALL BUSINESS, HUBZONE SMALL BUSINESS, OR SMALL DISADVANTAGED BUSINESS CONCERN</w:t>
      </w:r>
    </w:p>
    <w:p w14:paraId="0FF984DB" w14:textId="6D07A76E" w:rsidR="00993515" w:rsidRPr="00CD6247" w:rsidRDefault="00993515" w:rsidP="00B7645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w:t>
      </w:r>
      <w:r w:rsidR="00C11BB4" w:rsidRPr="00CD6247">
        <w:rPr>
          <w:i/>
          <w:sz w:val="24"/>
          <w:szCs w:val="24"/>
        </w:rPr>
        <w:t xml:space="preserve">August 3, </w:t>
      </w:r>
      <w:r w:rsidRPr="00CD6247">
        <w:rPr>
          <w:i/>
          <w:sz w:val="24"/>
          <w:szCs w:val="24"/>
        </w:rPr>
        <w:t>2017 through PROCLTR 2017-19)</w:t>
      </w:r>
    </w:p>
    <w:p w14:paraId="77F493FC" w14:textId="4167353F" w:rsidR="00993515" w:rsidRPr="00B76454" w:rsidRDefault="00993515" w:rsidP="00B76454">
      <w:pPr>
        <w:pStyle w:val="Heading3"/>
        <w:rPr>
          <w:sz w:val="24"/>
          <w:szCs w:val="24"/>
        </w:rPr>
      </w:pPr>
      <w:bookmarkStart w:id="663" w:name="P19_301"/>
      <w:r w:rsidRPr="00B76454">
        <w:rPr>
          <w:sz w:val="24"/>
          <w:szCs w:val="24"/>
        </w:rPr>
        <w:t xml:space="preserve">19.301 </w:t>
      </w:r>
      <w:bookmarkEnd w:id="663"/>
      <w:r w:rsidRPr="00B76454">
        <w:rPr>
          <w:sz w:val="24"/>
          <w:szCs w:val="24"/>
        </w:rPr>
        <w:t xml:space="preserve">Representations and </w:t>
      </w:r>
      <w:proofErr w:type="spellStart"/>
      <w:r w:rsidRPr="00B76454">
        <w:rPr>
          <w:sz w:val="24"/>
          <w:szCs w:val="24"/>
        </w:rPr>
        <w:t>rerepresentations</w:t>
      </w:r>
      <w:proofErr w:type="spellEnd"/>
      <w:r w:rsidRPr="00B76454">
        <w:rPr>
          <w:sz w:val="24"/>
          <w:szCs w:val="24"/>
        </w:rPr>
        <w:t>.</w:t>
      </w:r>
    </w:p>
    <w:p w14:paraId="7CDE1CF6" w14:textId="77777777" w:rsidR="00993515" w:rsidRPr="00CD6247" w:rsidRDefault="00993515" w:rsidP="00993515">
      <w:pPr>
        <w:rPr>
          <w:sz w:val="24"/>
          <w:szCs w:val="24"/>
        </w:rPr>
      </w:pPr>
      <w:r w:rsidRPr="00CD6247">
        <w:rPr>
          <w:sz w:val="24"/>
          <w:szCs w:val="24"/>
        </w:rPr>
        <w:t>Contracting officers shall include the following procurement notes in solicitations as prescribed below:</w:t>
      </w:r>
    </w:p>
    <w:p w14:paraId="7009F14A" w14:textId="0F58469E" w:rsidR="00993515" w:rsidRPr="00CD6247" w:rsidRDefault="00993515" w:rsidP="00993515">
      <w:pPr>
        <w:rPr>
          <w:sz w:val="24"/>
          <w:szCs w:val="24"/>
        </w:rPr>
      </w:pPr>
      <w:r w:rsidRPr="00CD6247">
        <w:rPr>
          <w:sz w:val="24"/>
          <w:szCs w:val="24"/>
        </w:rPr>
        <w:t>(S-90) Use procurement note L11 in solicitations above the SAT.</w:t>
      </w:r>
    </w:p>
    <w:p w14:paraId="487AA1B0" w14:textId="77777777" w:rsidR="00993515" w:rsidRPr="00CD6247" w:rsidRDefault="00993515" w:rsidP="00993515">
      <w:pPr>
        <w:rPr>
          <w:sz w:val="24"/>
          <w:szCs w:val="24"/>
        </w:rPr>
      </w:pPr>
      <w:r w:rsidRPr="00CD6247">
        <w:rPr>
          <w:sz w:val="24"/>
          <w:szCs w:val="24"/>
        </w:rPr>
        <w:t>*****</w:t>
      </w:r>
    </w:p>
    <w:p w14:paraId="278BD4FC" w14:textId="5D574AB8" w:rsidR="00B13E90" w:rsidRPr="00CD6247" w:rsidRDefault="00B13E90" w:rsidP="00B13E90">
      <w:pPr>
        <w:rPr>
          <w:sz w:val="24"/>
          <w:szCs w:val="24"/>
        </w:rPr>
      </w:pPr>
      <w:r w:rsidRPr="00CD6247">
        <w:rPr>
          <w:sz w:val="24"/>
          <w:szCs w:val="24"/>
        </w:rPr>
        <w:t>L11 Small Business Program Representations (AUG 2017</w:t>
      </w:r>
      <w:r w:rsidRPr="00CD6247">
        <w:rPr>
          <w:rFonts w:eastAsia="Calibri"/>
          <w:sz w:val="24"/>
          <w:szCs w:val="24"/>
        </w:rPr>
        <w:t>)</w:t>
      </w:r>
      <w:commentRangeStart w:id="664"/>
      <w:commentRangeEnd w:id="664"/>
      <w:r w:rsidRPr="00CD6247">
        <w:rPr>
          <w:rStyle w:val="CommentReference"/>
          <w:sz w:val="24"/>
          <w:szCs w:val="24"/>
        </w:rPr>
        <w:commentReference w:id="664"/>
      </w:r>
    </w:p>
    <w:p w14:paraId="5AE34384" w14:textId="24088D8D" w:rsidR="00993515" w:rsidRPr="00CD6247" w:rsidRDefault="00993515" w:rsidP="00993515">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14:paraId="5BA2036E" w14:textId="3D2CF7C3" w:rsidR="00993515" w:rsidRPr="00CD6247" w:rsidRDefault="00993515" w:rsidP="00993515">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14:paraId="1E327FBD" w14:textId="69E400EA" w:rsidR="00993515" w:rsidRPr="00CD6247" w:rsidRDefault="00993515" w:rsidP="00993515">
      <w:pPr>
        <w:rPr>
          <w:sz w:val="24"/>
          <w:szCs w:val="24"/>
          <w:lang w:val="en"/>
        </w:rPr>
      </w:pPr>
      <w:r w:rsidRPr="00CD6247">
        <w:rPr>
          <w:sz w:val="24"/>
          <w:szCs w:val="24"/>
          <w:lang w:val="en"/>
        </w:rPr>
        <w:t>Code B = Small Business. Enter code B if your firm is a small business concern, as defined in FAR 52.219-1, paragraph (a).</w:t>
      </w:r>
    </w:p>
    <w:p w14:paraId="125B2C70" w14:textId="77777777" w:rsidR="00993515" w:rsidRPr="00CD6247" w:rsidRDefault="00993515" w:rsidP="00993515">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14:paraId="4EC46FB2" w14:textId="77777777" w:rsidR="00993515" w:rsidRPr="00CD6247" w:rsidRDefault="00993515" w:rsidP="00993515">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14:paraId="60FDE38B" w14:textId="77777777" w:rsidR="00993515" w:rsidRPr="00CD6247" w:rsidRDefault="00993515" w:rsidP="00993515">
      <w:pPr>
        <w:rPr>
          <w:sz w:val="24"/>
          <w:szCs w:val="24"/>
        </w:rPr>
      </w:pPr>
      <w:r w:rsidRPr="00CD6247">
        <w:rPr>
          <w:sz w:val="24"/>
          <w:szCs w:val="24"/>
          <w:lang w:val="en"/>
        </w:rPr>
        <w:t>Code W = Woman-Owned Small Business. Enter Code W if your firm is a woman-owned small business, as defined in FAR 52.219-1, paragraph (a).</w:t>
      </w:r>
    </w:p>
    <w:p w14:paraId="070F2A36" w14:textId="77777777" w:rsidR="00993515" w:rsidRPr="00CD6247" w:rsidRDefault="00993515" w:rsidP="00993515">
      <w:pPr>
        <w:rPr>
          <w:sz w:val="24"/>
          <w:szCs w:val="24"/>
        </w:rPr>
      </w:pPr>
      <w:r w:rsidRPr="00CD6247">
        <w:rPr>
          <w:sz w:val="24"/>
          <w:szCs w:val="24"/>
        </w:rPr>
        <w:t>*****</w:t>
      </w:r>
    </w:p>
    <w:p w14:paraId="6BD2FD81" w14:textId="3D34295B" w:rsidR="00993515" w:rsidRPr="00CD6247" w:rsidRDefault="00993515" w:rsidP="00993515">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14:paraId="18543E4B" w14:textId="77777777" w:rsidR="00993515" w:rsidRPr="00CD6247" w:rsidRDefault="00993515" w:rsidP="00993515">
      <w:pPr>
        <w:rPr>
          <w:sz w:val="24"/>
          <w:szCs w:val="24"/>
        </w:rPr>
      </w:pPr>
      <w:r w:rsidRPr="00CD6247">
        <w:rPr>
          <w:sz w:val="24"/>
          <w:szCs w:val="24"/>
        </w:rPr>
        <w:t>*****</w:t>
      </w:r>
    </w:p>
    <w:p w14:paraId="43D39C03" w14:textId="06439E10" w:rsidR="00B13E90" w:rsidRPr="00CD6247" w:rsidRDefault="00B13E90" w:rsidP="00B13E90">
      <w:pPr>
        <w:rPr>
          <w:sz w:val="24"/>
          <w:szCs w:val="24"/>
        </w:rPr>
      </w:pPr>
      <w:r w:rsidRPr="00CD6247">
        <w:rPr>
          <w:sz w:val="24"/>
          <w:szCs w:val="24"/>
        </w:rPr>
        <w:t>L12 Combined Historically Underutilized Business Zone (HUBZone)/Small Business Set-Aside Instructions – Type 1 (AUG 2017)</w:t>
      </w:r>
      <w:commentRangeStart w:id="665"/>
      <w:commentRangeEnd w:id="665"/>
      <w:r w:rsidRPr="00CD6247">
        <w:rPr>
          <w:rStyle w:val="CommentReference"/>
          <w:sz w:val="24"/>
          <w:szCs w:val="24"/>
        </w:rPr>
        <w:commentReference w:id="665"/>
      </w:r>
    </w:p>
    <w:p w14:paraId="1053D2A3" w14:textId="51FD45B0" w:rsidR="00993515" w:rsidRPr="00CD6247" w:rsidRDefault="00993515" w:rsidP="00993515">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7AC47E78" w14:textId="6E8CCF00" w:rsidR="00993515" w:rsidRPr="00CD6247" w:rsidRDefault="007305E9" w:rsidP="00993515">
      <w:pPr>
        <w:rPr>
          <w:snapToGrid w:val="0"/>
          <w:sz w:val="24"/>
          <w:szCs w:val="24"/>
        </w:rPr>
      </w:pPr>
      <w:r w:rsidRPr="00CD6247">
        <w:rPr>
          <w:snapToGrid w:val="0"/>
          <w:sz w:val="24"/>
          <w:szCs w:val="24"/>
        </w:rPr>
        <w:lastRenderedPageBreak/>
        <w:tab/>
      </w:r>
      <w:r w:rsidR="00993515" w:rsidRPr="00CD6247">
        <w:rPr>
          <w:snapToGrid w:val="0"/>
          <w:sz w:val="24"/>
          <w:szCs w:val="24"/>
        </w:rPr>
        <w:t>(a) HUBZone small business concerns (Federal Acquisition Regulation (FAR) clause 52.219-3).</w:t>
      </w:r>
    </w:p>
    <w:p w14:paraId="5F34B7D4" w14:textId="2909715B" w:rsidR="00993515" w:rsidRPr="00CD6247" w:rsidRDefault="007305E9" w:rsidP="00993515">
      <w:pPr>
        <w:rPr>
          <w:snapToGrid w:val="0"/>
          <w:sz w:val="24"/>
          <w:szCs w:val="24"/>
        </w:rPr>
      </w:pPr>
      <w:r w:rsidRPr="00CD6247">
        <w:rPr>
          <w:snapToGrid w:val="0"/>
          <w:sz w:val="24"/>
          <w:szCs w:val="24"/>
        </w:rPr>
        <w:tab/>
      </w:r>
      <w:r w:rsidR="00993515" w:rsidRPr="00CD6247">
        <w:rPr>
          <w:snapToGrid w:val="0"/>
          <w:sz w:val="24"/>
          <w:szCs w:val="24"/>
        </w:rPr>
        <w:t>(b) If no qualified quote is received from a HUBZone small business concern at a fair market price, small business concerns (FAR 52.219-6) or FPI (FAR 52.219-6, Alternate II).</w:t>
      </w:r>
    </w:p>
    <w:p w14:paraId="047D3223" w14:textId="6AC989B3" w:rsidR="00993515" w:rsidRPr="00CD6247" w:rsidRDefault="00993515" w:rsidP="00993515">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14:paraId="51F90E54" w14:textId="77777777" w:rsidR="00993515" w:rsidRPr="00CD6247" w:rsidRDefault="00993515" w:rsidP="00993515">
      <w:pPr>
        <w:rPr>
          <w:sz w:val="24"/>
          <w:szCs w:val="24"/>
        </w:rPr>
      </w:pPr>
      <w:r w:rsidRPr="00CD6247">
        <w:rPr>
          <w:sz w:val="24"/>
          <w:szCs w:val="24"/>
        </w:rPr>
        <w:t>*****</w:t>
      </w:r>
    </w:p>
    <w:p w14:paraId="5AA78D66" w14:textId="51D5FCA5" w:rsidR="00993515" w:rsidRPr="00CD6247" w:rsidRDefault="00993515" w:rsidP="00993515">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14:paraId="68E85692" w14:textId="77777777" w:rsidR="00993515" w:rsidRPr="00CD6247" w:rsidRDefault="00993515" w:rsidP="00993515">
      <w:pPr>
        <w:rPr>
          <w:sz w:val="24"/>
          <w:szCs w:val="24"/>
        </w:rPr>
      </w:pPr>
      <w:r w:rsidRPr="00CD6247">
        <w:rPr>
          <w:sz w:val="24"/>
          <w:szCs w:val="24"/>
        </w:rPr>
        <w:t>*****</w:t>
      </w:r>
    </w:p>
    <w:p w14:paraId="64425445" w14:textId="1442E076" w:rsidR="00B13E90" w:rsidRPr="00CD6247" w:rsidRDefault="00B13E90" w:rsidP="00B13E90">
      <w:pPr>
        <w:rPr>
          <w:sz w:val="24"/>
          <w:szCs w:val="24"/>
        </w:rPr>
      </w:pPr>
      <w:r w:rsidRPr="00CD6247">
        <w:rPr>
          <w:sz w:val="24"/>
          <w:szCs w:val="24"/>
        </w:rPr>
        <w:t>L14 Combined Set-Aside Instructions – Type 1 (AUG 2017)</w:t>
      </w:r>
      <w:commentRangeStart w:id="666"/>
      <w:commentRangeEnd w:id="666"/>
      <w:r w:rsidRPr="00CD6247">
        <w:rPr>
          <w:rStyle w:val="CommentReference"/>
          <w:sz w:val="24"/>
          <w:szCs w:val="24"/>
        </w:rPr>
        <w:commentReference w:id="666"/>
      </w:r>
    </w:p>
    <w:p w14:paraId="33706670" w14:textId="138ED0CC" w:rsidR="00993515" w:rsidRPr="00CD6247" w:rsidRDefault="0099351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7A16B0AC" w14:textId="7D686D94" w:rsidR="00993515" w:rsidRPr="00CD6247" w:rsidRDefault="007305E9" w:rsidP="00993515">
      <w:pPr>
        <w:rPr>
          <w:sz w:val="24"/>
          <w:szCs w:val="24"/>
        </w:rPr>
      </w:pPr>
      <w:r w:rsidRPr="00CD6247">
        <w:rPr>
          <w:sz w:val="24"/>
          <w:szCs w:val="24"/>
        </w:rPr>
        <w:tab/>
      </w:r>
      <w:r w:rsidR="00993515" w:rsidRPr="00CD6247">
        <w:rPr>
          <w:sz w:val="24"/>
          <w:szCs w:val="24"/>
        </w:rPr>
        <w:t>(a) Service-disabled veteran-owned small business (SDVOSB) concerns (Federal Acquisition Regulation (FAR) 52.219-27).</w:t>
      </w:r>
    </w:p>
    <w:p w14:paraId="5384BC75" w14:textId="089728B7" w:rsidR="00993515" w:rsidRPr="00CD6247" w:rsidRDefault="007305E9" w:rsidP="00993515">
      <w:pPr>
        <w:rPr>
          <w:sz w:val="24"/>
          <w:szCs w:val="24"/>
        </w:rPr>
      </w:pPr>
      <w:r w:rsidRPr="00CD6247">
        <w:rPr>
          <w:sz w:val="24"/>
          <w:szCs w:val="24"/>
        </w:rPr>
        <w:tab/>
      </w:r>
      <w:r w:rsidR="00993515" w:rsidRPr="00CD6247">
        <w:rPr>
          <w:sz w:val="24"/>
          <w:szCs w:val="24"/>
        </w:rPr>
        <w:t>(b) If no qualified quote is received from an SDVOSB concern at a fair market price, historically underutilized business zone (HUBZone) small business concerns (FAR 52.219-3).</w:t>
      </w:r>
    </w:p>
    <w:p w14:paraId="263EA5A7" w14:textId="56CAB7F2" w:rsidR="00993515" w:rsidRPr="00CD6247" w:rsidRDefault="007305E9" w:rsidP="00993515">
      <w:pPr>
        <w:rPr>
          <w:sz w:val="24"/>
          <w:szCs w:val="24"/>
        </w:rPr>
      </w:pPr>
      <w:r w:rsidRPr="00CD6247">
        <w:rPr>
          <w:sz w:val="24"/>
          <w:szCs w:val="24"/>
        </w:rPr>
        <w:tab/>
      </w:r>
      <w:r w:rsidR="00993515" w:rsidRPr="00CD6247">
        <w:rPr>
          <w:sz w:val="24"/>
          <w:szCs w:val="24"/>
        </w:rPr>
        <w:t>(c) If no qualified quote is received from a HUBZone small business concern at a fair market price, small business concerns (FAR 52.219-6) or FPI (FAR 52.219-6, Alternate II).</w:t>
      </w:r>
    </w:p>
    <w:p w14:paraId="4C65C6A4" w14:textId="3C7C1083" w:rsidR="00993515" w:rsidRPr="00CD6247" w:rsidRDefault="00993515" w:rsidP="00993515">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14:paraId="77826CA6" w14:textId="77777777" w:rsidR="00993515" w:rsidRPr="00CD6247" w:rsidRDefault="00993515" w:rsidP="00993515">
      <w:pPr>
        <w:rPr>
          <w:sz w:val="24"/>
          <w:szCs w:val="24"/>
        </w:rPr>
      </w:pPr>
      <w:r w:rsidRPr="00CD6247">
        <w:rPr>
          <w:sz w:val="24"/>
          <w:szCs w:val="24"/>
        </w:rPr>
        <w:t>*****</w:t>
      </w:r>
    </w:p>
    <w:p w14:paraId="618F0BCC" w14:textId="6A5C2FA3" w:rsidR="00993515" w:rsidRPr="00CD6247" w:rsidRDefault="00993515" w:rsidP="00993515">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14:paraId="47C475BD" w14:textId="77777777" w:rsidR="00993515" w:rsidRPr="00CD6247" w:rsidRDefault="00993515" w:rsidP="00993515">
      <w:pPr>
        <w:rPr>
          <w:sz w:val="24"/>
          <w:szCs w:val="24"/>
        </w:rPr>
      </w:pPr>
      <w:r w:rsidRPr="00CD6247">
        <w:rPr>
          <w:sz w:val="24"/>
          <w:szCs w:val="24"/>
        </w:rPr>
        <w:t>*****</w:t>
      </w:r>
    </w:p>
    <w:p w14:paraId="72656901" w14:textId="7B0CA5F4" w:rsidR="00B13E90" w:rsidRPr="00CD6247" w:rsidRDefault="00B13E90" w:rsidP="00B13E90">
      <w:pPr>
        <w:rPr>
          <w:sz w:val="24"/>
          <w:szCs w:val="24"/>
        </w:rPr>
      </w:pPr>
      <w:r w:rsidRPr="00CD6247">
        <w:rPr>
          <w:sz w:val="24"/>
          <w:szCs w:val="24"/>
        </w:rPr>
        <w:t>L16 Combined Service-Disabled Veteran-Owned Small Business/Small Business Set-Aside Instructions – Type 1 (AUG 2017)</w:t>
      </w:r>
      <w:commentRangeStart w:id="667"/>
      <w:commentRangeEnd w:id="667"/>
      <w:r w:rsidRPr="00CD6247">
        <w:rPr>
          <w:rStyle w:val="CommentReference"/>
          <w:sz w:val="24"/>
          <w:szCs w:val="24"/>
        </w:rPr>
        <w:commentReference w:id="667"/>
      </w:r>
    </w:p>
    <w:p w14:paraId="43EA7CEC" w14:textId="4AC605DF" w:rsidR="00993515" w:rsidRPr="00CD6247" w:rsidRDefault="0099351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15C7478C" w14:textId="20007AB2" w:rsidR="00993515" w:rsidRPr="00CD6247" w:rsidRDefault="007305E9" w:rsidP="00993515">
      <w:pPr>
        <w:rPr>
          <w:sz w:val="24"/>
          <w:szCs w:val="24"/>
        </w:rPr>
      </w:pPr>
      <w:r w:rsidRPr="00CD6247">
        <w:rPr>
          <w:sz w:val="24"/>
          <w:szCs w:val="24"/>
        </w:rPr>
        <w:tab/>
      </w:r>
      <w:r w:rsidR="00993515" w:rsidRPr="00CD6247">
        <w:rPr>
          <w:sz w:val="24"/>
          <w:szCs w:val="24"/>
        </w:rPr>
        <w:t>(a) Service-Disabled Veteran-Owned Small Business (SDVOSB) concerns (Federal Acquisition Regulation (FAR) 52.219-27).</w:t>
      </w:r>
    </w:p>
    <w:p w14:paraId="19108939" w14:textId="30EDB8AB" w:rsidR="00993515" w:rsidRPr="00CD6247" w:rsidRDefault="007305E9" w:rsidP="00993515">
      <w:pPr>
        <w:rPr>
          <w:sz w:val="24"/>
          <w:szCs w:val="24"/>
        </w:rPr>
      </w:pPr>
      <w:r w:rsidRPr="00CD6247">
        <w:rPr>
          <w:sz w:val="24"/>
          <w:szCs w:val="24"/>
        </w:rPr>
        <w:tab/>
      </w:r>
      <w:r w:rsidR="00993515" w:rsidRPr="00CD6247">
        <w:rPr>
          <w:sz w:val="24"/>
          <w:szCs w:val="24"/>
        </w:rPr>
        <w:t>(b) If no qualified quote is received from a SDVOSB concern at a fair market price, small business concerns (FAR 52.219-6, Alternate I) or FPI (FAR 52.219-6, Alternate II).</w:t>
      </w:r>
    </w:p>
    <w:p w14:paraId="2A6D0E80" w14:textId="183673D1" w:rsidR="00993515" w:rsidRPr="00CD6247" w:rsidRDefault="00993515" w:rsidP="00993515">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14:paraId="34D20038" w14:textId="77777777" w:rsidR="00993515" w:rsidRPr="00CD6247" w:rsidRDefault="00993515" w:rsidP="00993515">
      <w:pPr>
        <w:rPr>
          <w:sz w:val="24"/>
          <w:szCs w:val="24"/>
        </w:rPr>
      </w:pPr>
      <w:r w:rsidRPr="00CD6247">
        <w:rPr>
          <w:sz w:val="24"/>
          <w:szCs w:val="24"/>
        </w:rPr>
        <w:t>*****</w:t>
      </w:r>
    </w:p>
    <w:p w14:paraId="775F3543" w14:textId="14FC602D" w:rsidR="00993515" w:rsidRPr="00CD6247" w:rsidRDefault="00993515" w:rsidP="00993515">
      <w:pPr>
        <w:rPr>
          <w:snapToGrid w:val="0"/>
          <w:sz w:val="24"/>
          <w:szCs w:val="24"/>
        </w:rPr>
      </w:pPr>
      <w:r w:rsidRPr="00CD6247">
        <w:rPr>
          <w:sz w:val="24"/>
          <w:szCs w:val="24"/>
        </w:rPr>
        <w:lastRenderedPageBreak/>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14:paraId="1A8B5223" w14:textId="77777777" w:rsidR="00993515" w:rsidRPr="00CD6247" w:rsidRDefault="00993515" w:rsidP="00993515">
      <w:pPr>
        <w:rPr>
          <w:sz w:val="24"/>
          <w:szCs w:val="24"/>
        </w:rPr>
      </w:pPr>
      <w:r w:rsidRPr="00CD6247">
        <w:rPr>
          <w:sz w:val="24"/>
          <w:szCs w:val="24"/>
        </w:rPr>
        <w:t>*****</w:t>
      </w:r>
    </w:p>
    <w:p w14:paraId="068499A4" w14:textId="32DA63A9" w:rsidR="00B13E90" w:rsidRPr="00CD6247" w:rsidRDefault="00B13E90" w:rsidP="00B13E90">
      <w:pPr>
        <w:rPr>
          <w:sz w:val="24"/>
          <w:szCs w:val="24"/>
        </w:rPr>
      </w:pPr>
      <w:r w:rsidRPr="00CD6247">
        <w:rPr>
          <w:sz w:val="24"/>
          <w:szCs w:val="24"/>
        </w:rPr>
        <w:t>L17 Combined Service-Disabled Veteran-Owned Small Business/Small Business Set-Aside Instructions – Type 2 (AUG 2017)</w:t>
      </w:r>
      <w:commentRangeStart w:id="668"/>
      <w:commentRangeEnd w:id="668"/>
      <w:r w:rsidRPr="00CD6247">
        <w:rPr>
          <w:rStyle w:val="CommentReference"/>
          <w:sz w:val="24"/>
          <w:szCs w:val="24"/>
        </w:rPr>
        <w:commentReference w:id="668"/>
      </w:r>
    </w:p>
    <w:p w14:paraId="7FE4C242" w14:textId="02539679" w:rsidR="00993515" w:rsidRPr="00CD6247" w:rsidRDefault="00993515" w:rsidP="00993515">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05FD4934" w14:textId="36D0CE15" w:rsidR="00993515" w:rsidRPr="00CD6247" w:rsidRDefault="007305E9" w:rsidP="00993515">
      <w:pPr>
        <w:rPr>
          <w:sz w:val="24"/>
          <w:szCs w:val="24"/>
        </w:rPr>
      </w:pPr>
      <w:r w:rsidRPr="00CD6247">
        <w:rPr>
          <w:sz w:val="24"/>
          <w:szCs w:val="24"/>
        </w:rPr>
        <w:tab/>
      </w:r>
      <w:r w:rsidR="00993515" w:rsidRPr="00CD6247">
        <w:rPr>
          <w:sz w:val="24"/>
          <w:szCs w:val="24"/>
        </w:rPr>
        <w:t xml:space="preserve">(a) Service-disabled veteran-owned small business (SDVOSB) concerns (Federal Acquisition Regulation (FAR) </w:t>
      </w:r>
      <w:hyperlink r:id="rId260" w:anchor="P1460_245059" w:history="1">
        <w:r w:rsidR="00993515" w:rsidRPr="00CD6247">
          <w:rPr>
            <w:sz w:val="24"/>
            <w:szCs w:val="24"/>
          </w:rPr>
          <w:t>52.219-27</w:t>
        </w:r>
      </w:hyperlink>
      <w:r w:rsidR="00993515" w:rsidRPr="00CD6247">
        <w:rPr>
          <w:sz w:val="24"/>
          <w:szCs w:val="24"/>
        </w:rPr>
        <w:t>).</w:t>
      </w:r>
    </w:p>
    <w:p w14:paraId="60EE00AB" w14:textId="33A5CF6F" w:rsidR="00993515" w:rsidRPr="00CD6247" w:rsidRDefault="007305E9" w:rsidP="00993515">
      <w:pPr>
        <w:rPr>
          <w:sz w:val="24"/>
          <w:szCs w:val="24"/>
        </w:rPr>
      </w:pPr>
      <w:r w:rsidRPr="00CD6247">
        <w:rPr>
          <w:sz w:val="24"/>
          <w:szCs w:val="24"/>
        </w:rPr>
        <w:tab/>
      </w:r>
      <w:r w:rsidR="00993515" w:rsidRPr="00CD6247">
        <w:rPr>
          <w:sz w:val="24"/>
          <w:szCs w:val="24"/>
        </w:rPr>
        <w:t xml:space="preserve">(b) If no qualified quote is received from a SDVOSB concern at a fair market price, small business concerns (FAR </w:t>
      </w:r>
      <w:hyperlink r:id="rId261" w:anchor="P1109_186464" w:history="1">
        <w:r w:rsidR="00993515" w:rsidRPr="00CD6247">
          <w:rPr>
            <w:sz w:val="24"/>
            <w:szCs w:val="24"/>
          </w:rPr>
          <w:t>52.219-6</w:t>
        </w:r>
      </w:hyperlink>
      <w:r w:rsidR="00993515" w:rsidRPr="00CD6247">
        <w:rPr>
          <w:sz w:val="24"/>
          <w:szCs w:val="24"/>
        </w:rPr>
        <w:t>, Alternate I) or FPI (FAR 52.219-6, Alternate II).</w:t>
      </w:r>
    </w:p>
    <w:p w14:paraId="259C837A" w14:textId="21595144" w:rsidR="00993515" w:rsidRPr="00CD6247" w:rsidRDefault="00993515" w:rsidP="00993515">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14:paraId="006CB39E" w14:textId="77777777" w:rsidR="00993515" w:rsidRPr="00CD6247" w:rsidRDefault="00993515" w:rsidP="00B06B85">
      <w:pPr>
        <w:spacing w:after="240"/>
        <w:rPr>
          <w:sz w:val="24"/>
          <w:szCs w:val="24"/>
        </w:rPr>
      </w:pPr>
      <w:r w:rsidRPr="00CD6247">
        <w:rPr>
          <w:sz w:val="24"/>
          <w:szCs w:val="24"/>
        </w:rPr>
        <w:t>*****</w:t>
      </w:r>
    </w:p>
    <w:p w14:paraId="784481F9" w14:textId="77777777" w:rsidR="00993515" w:rsidRPr="00CD6247" w:rsidRDefault="00993515" w:rsidP="006A25DC">
      <w:pPr>
        <w:pStyle w:val="Heading2"/>
      </w:pPr>
      <w:r w:rsidRPr="00CD6247">
        <w:t>SUBPART 19.5 – SET-ASIDES FOR SMALL BUSINESS</w:t>
      </w:r>
    </w:p>
    <w:p w14:paraId="773B2B90" w14:textId="0B302AB5" w:rsidR="00993515" w:rsidRPr="00CD6247" w:rsidRDefault="00993515" w:rsidP="00B76454">
      <w:pPr>
        <w:spacing w:after="240"/>
        <w:jc w:val="center"/>
        <w:rPr>
          <w:i/>
          <w:sz w:val="24"/>
          <w:szCs w:val="24"/>
        </w:rPr>
      </w:pPr>
      <w:r w:rsidRPr="00CD6247">
        <w:rPr>
          <w:i/>
          <w:sz w:val="24"/>
          <w:szCs w:val="24"/>
        </w:rPr>
        <w:t xml:space="preserve">(Revised </w:t>
      </w:r>
      <w:r w:rsidR="00F0260C">
        <w:rPr>
          <w:i/>
          <w:sz w:val="24"/>
          <w:szCs w:val="24"/>
        </w:rPr>
        <w:t>October 13, 2020</w:t>
      </w:r>
      <w:r w:rsidRPr="00CD6247">
        <w:rPr>
          <w:i/>
          <w:sz w:val="24"/>
          <w:szCs w:val="24"/>
        </w:rPr>
        <w:t xml:space="preserve"> through PROCLTR 20</w:t>
      </w:r>
      <w:r w:rsidR="00F0260C">
        <w:rPr>
          <w:i/>
          <w:sz w:val="24"/>
          <w:szCs w:val="24"/>
        </w:rPr>
        <w:t>20</w:t>
      </w:r>
      <w:r w:rsidRPr="00CD6247">
        <w:rPr>
          <w:i/>
          <w:sz w:val="24"/>
          <w:szCs w:val="24"/>
        </w:rPr>
        <w:t>-19)</w:t>
      </w:r>
    </w:p>
    <w:p w14:paraId="75D70EFF" w14:textId="7E1316D1" w:rsidR="00993515" w:rsidRPr="00B76454" w:rsidRDefault="00993515" w:rsidP="00B76454">
      <w:pPr>
        <w:pStyle w:val="Heading3"/>
        <w:rPr>
          <w:sz w:val="24"/>
          <w:szCs w:val="24"/>
        </w:rPr>
      </w:pPr>
      <w:bookmarkStart w:id="669" w:name="P19_502_2"/>
      <w:r w:rsidRPr="00B76454">
        <w:rPr>
          <w:sz w:val="24"/>
          <w:szCs w:val="24"/>
        </w:rPr>
        <w:t xml:space="preserve">19.502-2 </w:t>
      </w:r>
      <w:bookmarkEnd w:id="669"/>
      <w:r w:rsidRPr="00B76454">
        <w:rPr>
          <w:sz w:val="24"/>
          <w:szCs w:val="24"/>
        </w:rPr>
        <w:t>Total small business set-asides</w:t>
      </w:r>
      <w:commentRangeStart w:id="670"/>
      <w:r w:rsidRPr="00B76454">
        <w:rPr>
          <w:sz w:val="24"/>
          <w:szCs w:val="24"/>
        </w:rPr>
        <w:t>.</w:t>
      </w:r>
      <w:commentRangeEnd w:id="670"/>
      <w:r w:rsidR="00F0260C">
        <w:rPr>
          <w:rStyle w:val="CommentReference"/>
          <w:b w:val="0"/>
        </w:rPr>
        <w:commentReference w:id="670"/>
      </w:r>
    </w:p>
    <w:p w14:paraId="6D01F711" w14:textId="77777777" w:rsidR="00F0260C" w:rsidRDefault="00F0260C" w:rsidP="00F0260C">
      <w:pPr>
        <w:spacing w:after="240"/>
        <w:rPr>
          <w:color w:val="000000"/>
          <w:sz w:val="23"/>
          <w:szCs w:val="23"/>
        </w:rPr>
      </w:pPr>
      <w:r w:rsidRPr="00F0260C">
        <w:rPr>
          <w:color w:val="000000"/>
          <w:sz w:val="23"/>
          <w:szCs w:val="23"/>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14:paraId="20CF48FA" w14:textId="6CBDC695" w:rsidR="00494C41" w:rsidRPr="00B76454" w:rsidRDefault="00B13E90" w:rsidP="00B76454">
      <w:pPr>
        <w:pStyle w:val="Heading3"/>
        <w:rPr>
          <w:sz w:val="24"/>
          <w:szCs w:val="24"/>
        </w:rPr>
      </w:pPr>
      <w:commentRangeStart w:id="671"/>
      <w:commentRangeEnd w:id="671"/>
      <w:r w:rsidRPr="00CD6247">
        <w:rPr>
          <w:rStyle w:val="CommentReference"/>
          <w:sz w:val="24"/>
          <w:szCs w:val="24"/>
        </w:rPr>
        <w:commentReference w:id="671"/>
      </w:r>
      <w:bookmarkStart w:id="672" w:name="P19_505"/>
      <w:r w:rsidR="00494C41" w:rsidRPr="00B76454">
        <w:rPr>
          <w:sz w:val="24"/>
          <w:szCs w:val="24"/>
        </w:rPr>
        <w:t>19.505 Rejecting Small Business Administration recommendations.</w:t>
      </w:r>
    </w:p>
    <w:p w14:paraId="4B2F5930" w14:textId="4C45D921" w:rsidR="00494C41" w:rsidRPr="00CD6247" w:rsidRDefault="00494C41" w:rsidP="00B06B8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commentRangeStart w:id="673"/>
      <w:r w:rsidRPr="00CD6247">
        <w:rPr>
          <w:snapToGrid w:val="0"/>
          <w:sz w:val="24"/>
          <w:szCs w:val="24"/>
        </w:rPr>
        <w:t>(b)</w:t>
      </w:r>
      <w:commentRangeEnd w:id="673"/>
      <w:r w:rsidRPr="00CD6247">
        <w:rPr>
          <w:rStyle w:val="CommentReference"/>
          <w:sz w:val="24"/>
          <w:szCs w:val="24"/>
        </w:rPr>
        <w:commentReference w:id="673"/>
      </w:r>
      <w:commentRangeStart w:id="674"/>
      <w:r w:rsidRPr="00CD6247">
        <w:rPr>
          <w:snapToGrid w:val="0"/>
          <w:sz w:val="24"/>
          <w:szCs w:val="24"/>
        </w:rPr>
        <w:t xml:space="preserve"> </w:t>
      </w:r>
      <w:commentRangeEnd w:id="674"/>
      <w:r w:rsidRPr="00CD6247">
        <w:rPr>
          <w:snapToGrid w:val="0"/>
          <w:sz w:val="24"/>
          <w:szCs w:val="24"/>
        </w:rPr>
        <w:commentReference w:id="674"/>
      </w:r>
      <w:r w:rsidRPr="00CD6247">
        <w:rPr>
          <w:snapToGrid w:val="0"/>
          <w:sz w:val="24"/>
          <w:szCs w:val="24"/>
        </w:rPr>
        <w:t>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14:paraId="51C0547C" w14:textId="10CB95A6" w:rsidR="00494C41" w:rsidRPr="00022357" w:rsidRDefault="00494C41" w:rsidP="00022357">
      <w:pPr>
        <w:pStyle w:val="Heading3"/>
        <w:rPr>
          <w:sz w:val="24"/>
          <w:szCs w:val="24"/>
        </w:rPr>
      </w:pPr>
      <w:r w:rsidRPr="00022357">
        <w:rPr>
          <w:sz w:val="24"/>
          <w:szCs w:val="24"/>
        </w:rPr>
        <w:t>19.590</w:t>
      </w:r>
      <w:commentRangeStart w:id="675"/>
      <w:r w:rsidRPr="00022357">
        <w:rPr>
          <w:sz w:val="24"/>
          <w:szCs w:val="24"/>
        </w:rPr>
        <w:t xml:space="preserve"> </w:t>
      </w:r>
      <w:commentRangeEnd w:id="675"/>
      <w:r w:rsidR="00B76454" w:rsidRPr="00022357">
        <w:rPr>
          <w:rStyle w:val="CommentReference"/>
          <w:sz w:val="24"/>
          <w:szCs w:val="24"/>
        </w:rPr>
        <w:commentReference w:id="675"/>
      </w:r>
      <w:r w:rsidRPr="00022357">
        <w:rPr>
          <w:sz w:val="24"/>
          <w:szCs w:val="24"/>
        </w:rPr>
        <w:t>Cascading/combined set-aside logic clauses for Enterprise Business Systems applications.</w:t>
      </w:r>
      <w:commentRangeStart w:id="676"/>
      <w:commentRangeEnd w:id="676"/>
      <w:r w:rsidR="00B76454" w:rsidRPr="00022357">
        <w:rPr>
          <w:rStyle w:val="CommentReference"/>
          <w:sz w:val="24"/>
          <w:szCs w:val="24"/>
        </w:rPr>
        <w:commentReference w:id="676"/>
      </w:r>
    </w:p>
    <w:bookmarkEnd w:id="672"/>
    <w:p w14:paraId="2AF0AF9A" w14:textId="452399CE" w:rsidR="00993515" w:rsidRPr="00CD6247" w:rsidRDefault="00993515" w:rsidP="00993515">
      <w:pPr>
        <w:rPr>
          <w:snapToGrid w:val="0"/>
          <w:sz w:val="24"/>
          <w:szCs w:val="24"/>
        </w:rPr>
      </w:pPr>
      <w:r w:rsidRPr="00CD6247">
        <w:rPr>
          <w:snapToGrid w:val="0"/>
          <w:sz w:val="24"/>
          <w:szCs w:val="24"/>
        </w:rPr>
        <w:t xml:space="preserve">(a) </w:t>
      </w:r>
      <w:r w:rsidRPr="00CD6247">
        <w:rPr>
          <w:sz w:val="24"/>
          <w:szCs w:val="24"/>
        </w:rPr>
        <w:t>Enterprise Business Systems</w:t>
      </w:r>
      <w:r w:rsidRPr="00CD6247">
        <w:rPr>
          <w:b/>
          <w:sz w:val="24"/>
          <w:szCs w:val="24"/>
        </w:rPr>
        <w:t xml:space="preserve"> (</w:t>
      </w:r>
      <w:r w:rsidRPr="00CD6247">
        <w:rPr>
          <w:snapToGrid w:val="0"/>
          <w:sz w:val="24"/>
          <w:szCs w:val="24"/>
        </w:rPr>
        <w:t xml:space="preserve">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w:t>
      </w:r>
      <w:r w:rsidRPr="00CD6247">
        <w:rPr>
          <w:snapToGrid w:val="0"/>
          <w:sz w:val="24"/>
          <w:szCs w:val="24"/>
        </w:rPr>
        <w:lastRenderedPageBreak/>
        <w:t>businesses to submit quotations. The applicable procurement notes inform offerors of the order of precedence that applies.</w:t>
      </w:r>
    </w:p>
    <w:p w14:paraId="6E8D764B" w14:textId="4451D5F8" w:rsidR="00993515" w:rsidRPr="00CD6247" w:rsidRDefault="00993515" w:rsidP="00993515">
      <w:pPr>
        <w:rPr>
          <w:snapToGrid w:val="0"/>
          <w:sz w:val="24"/>
          <w:szCs w:val="24"/>
        </w:rPr>
      </w:pPr>
      <w:r w:rsidRPr="00CD6247">
        <w:rPr>
          <w:snapToGrid w:val="0"/>
          <w:sz w:val="24"/>
          <w:szCs w:val="24"/>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14:paraId="440002CC" w14:textId="667CD1B4"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(1) SDVOSB concerns.</w:t>
      </w:r>
    </w:p>
    <w:p w14:paraId="4F782726" w14:textId="712EDD27"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(2) If no qualified quote is received from a SDVOSB concern, HUBZone small business concerns.</w:t>
      </w:r>
    </w:p>
    <w:p w14:paraId="4F82AAE1" w14:textId="6EF8009D"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(3) If no qualified quote is received from a HUBZone concern, small business concerns and Federal Prison Industries (FPI).</w:t>
      </w:r>
    </w:p>
    <w:p w14:paraId="62E25DEA" w14:textId="2FC93DEC" w:rsidR="00993515" w:rsidRPr="00CD6247" w:rsidRDefault="00993515" w:rsidP="00993515">
      <w:pPr>
        <w:rPr>
          <w:snapToGrid w:val="0"/>
          <w:sz w:val="24"/>
          <w:szCs w:val="24"/>
        </w:rPr>
      </w:pPr>
      <w:r w:rsidRPr="00CD6247">
        <w:rPr>
          <w:snapToGrid w:val="0"/>
          <w:sz w:val="24"/>
          <w:szCs w:val="24"/>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14:paraId="2139D498" w14:textId="7BA1D5D8"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(1) SDVOSB concerns.</w:t>
      </w:r>
    </w:p>
    <w:p w14:paraId="429D84FD" w14:textId="534EC780"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(2) If no qualified quote is received from a SDVOSB concern, small business concerns.</w:t>
      </w:r>
    </w:p>
    <w:p w14:paraId="3003B979" w14:textId="789AD871"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(3) If no qualified quote is received from a HUBZone concern, small business concerns and Federal Prison Industries (FPI).</w:t>
      </w:r>
    </w:p>
    <w:p w14:paraId="19EF2F73" w14:textId="4C8984FF" w:rsidR="00993515" w:rsidRPr="00CD6247" w:rsidRDefault="00993515" w:rsidP="00993515">
      <w:pPr>
        <w:rPr>
          <w:snapToGrid w:val="0"/>
          <w:sz w:val="24"/>
          <w:szCs w:val="24"/>
        </w:rPr>
      </w:pPr>
      <w:r w:rsidRPr="00CD6247">
        <w:rPr>
          <w:snapToGrid w:val="0"/>
          <w:sz w:val="24"/>
          <w:szCs w:val="24"/>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14:paraId="07FC161D" w14:textId="5FDA1C1E"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 xml:space="preserve">(1) HUBZone small business concerns. </w:t>
      </w:r>
    </w:p>
    <w:p w14:paraId="6CE90703" w14:textId="1935CA5D"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(2) If no qualified quote is received from a HUBZone concern, small business concerns and Federal Prison Industries (FPI).</w:t>
      </w:r>
    </w:p>
    <w:p w14:paraId="42BEEBEF" w14:textId="4CBDF6F6" w:rsidR="00993515" w:rsidRPr="00CD6247" w:rsidRDefault="00993515" w:rsidP="00993515">
      <w:pPr>
        <w:rPr>
          <w:snapToGrid w:val="0"/>
          <w:sz w:val="24"/>
          <w:szCs w:val="24"/>
        </w:rPr>
      </w:pPr>
      <w:r w:rsidRPr="00CD6247">
        <w:rPr>
          <w:snapToGrid w:val="0"/>
          <w:sz w:val="24"/>
          <w:szCs w:val="24"/>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14:paraId="316E14C1" w14:textId="519D3BFB" w:rsidR="00993515" w:rsidRPr="00CD6247" w:rsidRDefault="00993515" w:rsidP="00B06B85">
      <w:pPr>
        <w:spacing w:after="240"/>
        <w:rPr>
          <w:snapToGrid w:val="0"/>
          <w:sz w:val="24"/>
          <w:szCs w:val="24"/>
        </w:rPr>
      </w:pPr>
      <w:r w:rsidRPr="00CD6247">
        <w:rPr>
          <w:snapToGrid w:val="0"/>
          <w:sz w:val="24"/>
          <w:szCs w:val="24"/>
        </w:rPr>
        <w:t>(f) If, after combining and “cascading” these set-asides, no qualified quote is received from a small business concern at a fair market price, EBS will withdraw the set-aside and automatically resolicit on an unrestricted basis.</w:t>
      </w:r>
    </w:p>
    <w:p w14:paraId="25998749" w14:textId="77777777" w:rsidR="00993515" w:rsidRPr="00CD6247" w:rsidRDefault="00993515" w:rsidP="00025804">
      <w:pPr>
        <w:pStyle w:val="Heading2"/>
      </w:pPr>
      <w:r w:rsidRPr="00CD6247">
        <w:t>SUBPART 19.6 – CERTIFICATES OF COMPETENCY</w:t>
      </w:r>
    </w:p>
    <w:p w14:paraId="0DE7B824" w14:textId="4F54CF91" w:rsidR="00993515" w:rsidRPr="00CD6247" w:rsidRDefault="00993515" w:rsidP="00B06B85">
      <w:pPr>
        <w:spacing w:after="240"/>
        <w:jc w:val="center"/>
        <w:rPr>
          <w:i/>
          <w:sz w:val="24"/>
          <w:szCs w:val="24"/>
        </w:rPr>
      </w:pPr>
      <w:r w:rsidRPr="00CD6247">
        <w:rPr>
          <w:i/>
          <w:sz w:val="24"/>
          <w:szCs w:val="24"/>
        </w:rPr>
        <w:t xml:space="preserve">(Revised </w:t>
      </w:r>
      <w:r w:rsidR="00B55E57" w:rsidRPr="00CD6247">
        <w:rPr>
          <w:i/>
          <w:sz w:val="24"/>
          <w:szCs w:val="24"/>
        </w:rPr>
        <w:t xml:space="preserve">August 3, </w:t>
      </w:r>
      <w:r w:rsidRPr="00CD6247">
        <w:rPr>
          <w:i/>
          <w:sz w:val="24"/>
          <w:szCs w:val="24"/>
        </w:rPr>
        <w:t>2017 through PROCLTR 2017-19)</w:t>
      </w:r>
    </w:p>
    <w:p w14:paraId="65BEACBF" w14:textId="77777777" w:rsidR="00993515" w:rsidRPr="00022357" w:rsidRDefault="00993515" w:rsidP="00B06B85">
      <w:pPr>
        <w:pStyle w:val="Heading3"/>
        <w:spacing w:after="240"/>
        <w:rPr>
          <w:sz w:val="24"/>
          <w:szCs w:val="24"/>
        </w:rPr>
      </w:pPr>
      <w:r w:rsidRPr="00022357">
        <w:rPr>
          <w:sz w:val="24"/>
          <w:szCs w:val="24"/>
        </w:rPr>
        <w:t>19.602 Procedures.</w:t>
      </w:r>
    </w:p>
    <w:p w14:paraId="21E968E7" w14:textId="41736CAE" w:rsidR="00993515" w:rsidRPr="00022357" w:rsidRDefault="00993515" w:rsidP="00022357">
      <w:pPr>
        <w:pStyle w:val="Heading3"/>
        <w:rPr>
          <w:sz w:val="24"/>
          <w:szCs w:val="24"/>
        </w:rPr>
      </w:pPr>
      <w:bookmarkStart w:id="677" w:name="P19_602_1"/>
      <w:r w:rsidRPr="00022357">
        <w:rPr>
          <w:sz w:val="24"/>
          <w:szCs w:val="24"/>
        </w:rPr>
        <w:t>19.602-1</w:t>
      </w:r>
      <w:bookmarkEnd w:id="677"/>
      <w:r w:rsidRPr="00022357">
        <w:rPr>
          <w:sz w:val="24"/>
          <w:szCs w:val="24"/>
        </w:rPr>
        <w:t xml:space="preserve"> Referral.</w:t>
      </w:r>
    </w:p>
    <w:p w14:paraId="126A1DAB" w14:textId="510117FE" w:rsidR="00993515" w:rsidRPr="00CD6247" w:rsidRDefault="00993515" w:rsidP="00B06B85">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14:paraId="18EAA1F2" w14:textId="434F2AA1" w:rsidR="00993515" w:rsidRPr="00022357" w:rsidRDefault="00993515" w:rsidP="00022357">
      <w:pPr>
        <w:pStyle w:val="Heading3"/>
        <w:rPr>
          <w:sz w:val="24"/>
          <w:szCs w:val="24"/>
        </w:rPr>
      </w:pPr>
      <w:bookmarkStart w:id="678" w:name="P19_602_3"/>
      <w:r w:rsidRPr="00022357">
        <w:rPr>
          <w:sz w:val="24"/>
          <w:szCs w:val="24"/>
        </w:rPr>
        <w:t xml:space="preserve">19.602-3 </w:t>
      </w:r>
      <w:bookmarkEnd w:id="678"/>
      <w:r w:rsidRPr="00022357">
        <w:rPr>
          <w:sz w:val="24"/>
          <w:szCs w:val="24"/>
        </w:rPr>
        <w:t>Resolving differences between the Agency and the Small Business Administration.</w:t>
      </w:r>
    </w:p>
    <w:p w14:paraId="7C537E21" w14:textId="7F50E8E0" w:rsidR="00993515" w:rsidRPr="00CD6247" w:rsidRDefault="00993515" w:rsidP="00993515">
      <w:pPr>
        <w:rPr>
          <w:snapToGrid w:val="0"/>
          <w:sz w:val="24"/>
          <w:szCs w:val="24"/>
        </w:rPr>
      </w:pPr>
      <w:r w:rsidRPr="00CD6247">
        <w:rPr>
          <w:snapToGrid w:val="0"/>
          <w:sz w:val="24"/>
          <w:szCs w:val="24"/>
        </w:rPr>
        <w:t xml:space="preserve">(c)(S-90)(i) Within 3 working days after receiving the SBA headquarters notification of its intention to uphold the SBA area office decision to issue a CoC, the contracting officer shall </w:t>
      </w:r>
      <w:r w:rsidRPr="00CD6247">
        <w:rPr>
          <w:snapToGrid w:val="0"/>
          <w:sz w:val="24"/>
          <w:szCs w:val="24"/>
        </w:rPr>
        <w:lastRenderedPageBreak/>
        <w:t xml:space="preserve">email a report to the </w:t>
      </w:r>
      <w:r w:rsidR="0074340B" w:rsidRPr="00CD6247">
        <w:rPr>
          <w:sz w:val="24"/>
          <w:szCs w:val="24"/>
        </w:rPr>
        <w:t>DLA Acquisition Compliance, Policy and Pricing Division</w:t>
      </w:r>
      <w:commentRangeStart w:id="679"/>
      <w:r w:rsidR="0074340B" w:rsidRPr="00CD6247">
        <w:rPr>
          <w:sz w:val="24"/>
          <w:szCs w:val="24"/>
        </w:rPr>
        <w:t xml:space="preserve"> </w:t>
      </w:r>
      <w:commentRangeEnd w:id="679"/>
      <w:r w:rsidR="0074340B" w:rsidRPr="00CD6247">
        <w:rPr>
          <w:rStyle w:val="CommentReference"/>
          <w:sz w:val="24"/>
          <w:szCs w:val="24"/>
        </w:rPr>
        <w:commentReference w:id="679"/>
      </w:r>
      <w:r w:rsidRPr="00CD6247">
        <w:rPr>
          <w:snapToGrid w:val="0"/>
          <w:sz w:val="24"/>
          <w:szCs w:val="24"/>
        </w:rPr>
        <w:t>summarizing the facts of the case. The contracting officer shall send voluminous reports by express mail</w:t>
      </w:r>
      <w:r w:rsidRPr="00CD6247">
        <w:rPr>
          <w:bCs/>
          <w:iCs/>
          <w:snapToGrid w:val="0"/>
          <w:sz w:val="24"/>
          <w:szCs w:val="24"/>
        </w:rPr>
        <w:t>.</w:t>
      </w:r>
      <w:r w:rsidRPr="00CD6247">
        <w:rPr>
          <w:snapToGrid w:val="0"/>
          <w:sz w:val="24"/>
          <w:szCs w:val="24"/>
        </w:rPr>
        <w:t xml:space="preserve"> The contracting officer shall include in the report the name of the prospective contractor, the item, the quantity, the dollar value, the specific elements for which the prospective contractor was determined to be </w:t>
      </w:r>
      <w:proofErr w:type="spellStart"/>
      <w:r w:rsidRPr="00CD6247">
        <w:rPr>
          <w:snapToGrid w:val="0"/>
          <w:sz w:val="24"/>
          <w:szCs w:val="24"/>
        </w:rPr>
        <w:t>nonresponsible</w:t>
      </w:r>
      <w:proofErr w:type="spellEnd"/>
      <w:r w:rsidRPr="00CD6247">
        <w:rPr>
          <w:snapToGrid w:val="0"/>
          <w:sz w:val="24"/>
          <w:szCs w:val="24"/>
        </w:rPr>
        <w:t xml:space="preserve">, a copy of the relevant portions of the </w:t>
      </w:r>
      <w:proofErr w:type="spellStart"/>
      <w:r w:rsidRPr="00CD6247">
        <w:rPr>
          <w:snapToGrid w:val="0"/>
          <w:sz w:val="24"/>
          <w:szCs w:val="24"/>
        </w:rPr>
        <w:t>preaward</w:t>
      </w:r>
      <w:proofErr w:type="spellEnd"/>
      <w:r w:rsidRPr="00CD6247">
        <w:rPr>
          <w:snapToGrid w:val="0"/>
          <w:sz w:val="24"/>
          <w:szCs w:val="24"/>
        </w:rPr>
        <w:t xml:space="preserve"> survey, SBA’s rationale for issuing the CoC, and the proposed alternative means of satisfying the requirements. </w:t>
      </w:r>
      <w:r w:rsidRPr="00CD6247">
        <w:rPr>
          <w:sz w:val="24"/>
          <w:szCs w:val="24"/>
        </w:rPr>
        <w:t>The contracting officer shall forward a copy of the report to the procuring organization small business specialist.</w:t>
      </w:r>
    </w:p>
    <w:p w14:paraId="2A1AA130" w14:textId="75FF3E89" w:rsidR="00993515" w:rsidRPr="00CD6247" w:rsidRDefault="00FE6A6C" w:rsidP="00B95821">
      <w:pPr>
        <w:pStyle w:val="Indent2"/>
      </w:pPr>
      <w:r w:rsidRPr="00CD6247">
        <w:tab/>
      </w:r>
      <w:r w:rsidRPr="00CD6247">
        <w:tab/>
      </w:r>
      <w:r w:rsidR="00993515" w:rsidRPr="00CD6247">
        <w:t xml:space="preserve">(ii) The DLA Acquisition Director shall review the report and determine whether to support the formal appeal or accept the COC. The </w:t>
      </w:r>
      <w:r w:rsidR="009C7A50" w:rsidRPr="00CD6247">
        <w:t>DLA Acquisition Compliance, Policy and Pricing Division</w:t>
      </w:r>
      <w:commentRangeStart w:id="680"/>
      <w:r w:rsidR="009C7A50" w:rsidRPr="00CD6247">
        <w:rPr>
          <w:rFonts w:eastAsia="Times New Roman"/>
        </w:rPr>
        <w:t xml:space="preserve"> </w:t>
      </w:r>
      <w:commentRangeEnd w:id="680"/>
      <w:r w:rsidR="00B06B85">
        <w:rPr>
          <w:rStyle w:val="CommentReference"/>
          <w:rFonts w:eastAsia="Times New Roman" w:cs="Times New Roman"/>
          <w:snapToGrid/>
          <w:lang w:val="en-US"/>
        </w:rPr>
        <w:commentReference w:id="680"/>
      </w:r>
      <w:r w:rsidR="00993515" w:rsidRPr="00CD6247">
        <w:t>shall advise the contracting officer of the DLA Acquisition Director’s decision within 5 working days and provide a copy of the decision to the Small Business Programs Director.</w:t>
      </w:r>
    </w:p>
    <w:p w14:paraId="5AA6892D" w14:textId="03546891" w:rsidR="00993515" w:rsidRPr="00CD6247" w:rsidRDefault="00FE6A6C" w:rsidP="00B95821">
      <w:pPr>
        <w:pStyle w:val="Indent2"/>
      </w:pPr>
      <w:r w:rsidRPr="00CD6247">
        <w:tab/>
      </w:r>
      <w:r w:rsidRPr="00CD6247">
        <w:tab/>
      </w:r>
      <w:r w:rsidR="00993515" w:rsidRPr="00CD6247">
        <w:t xml:space="preserve">(iii) If the DLA Acquisition Director supports the contracting officer’s intent to appeal, the </w:t>
      </w:r>
      <w:r w:rsidR="0001132F" w:rsidRPr="00CD6247">
        <w:t>DLA Acquisition Compliance, Policy and Pricing Division</w:t>
      </w:r>
      <w:commentRangeStart w:id="681"/>
      <w:r w:rsidR="0001132F" w:rsidRPr="00CD6247">
        <w:rPr>
          <w:rFonts w:eastAsia="Times New Roman"/>
        </w:rPr>
        <w:t xml:space="preserve"> </w:t>
      </w:r>
      <w:commentRangeEnd w:id="681"/>
      <w:r w:rsidR="0001132F" w:rsidRPr="00CD6247">
        <w:rPr>
          <w:rStyle w:val="CommentReference"/>
          <w:rFonts w:eastAsia="Times New Roman"/>
          <w:sz w:val="24"/>
          <w:szCs w:val="24"/>
        </w:rPr>
        <w:commentReference w:id="681"/>
      </w:r>
      <w:r w:rsidR="00993515" w:rsidRPr="00CD6247">
        <w:t>will advise the contracting officer to forward the formal appeal to the departmental director of the Office of Small Business Programs (reference DFARS PGI 219.602</w:t>
      </w:r>
      <w:r w:rsidR="00993515" w:rsidRPr="00CD6247">
        <w:noBreakHyphen/>
        <w:t xml:space="preserve">3) within 5 working days and simultaneously provide a copy to the DLA Acquisition Director. The contracting officer shall include in the formal appeal the report provided to the </w:t>
      </w:r>
      <w:r w:rsidR="000F1801" w:rsidRPr="00CD6247">
        <w:t>DLA Acquisition Compliance, Policy and Pricing Division</w:t>
      </w:r>
      <w:r w:rsidR="00746B55" w:rsidRPr="00CD6247">
        <w:t>,</w:t>
      </w:r>
      <w:commentRangeStart w:id="682"/>
      <w:r w:rsidR="000F1801" w:rsidRPr="00CD6247">
        <w:rPr>
          <w:rFonts w:eastAsia="Times New Roman"/>
        </w:rPr>
        <w:t xml:space="preserve"> </w:t>
      </w:r>
      <w:commentRangeEnd w:id="682"/>
      <w:r w:rsidR="000F1801" w:rsidRPr="00CD6247">
        <w:rPr>
          <w:rStyle w:val="CommentReference"/>
          <w:rFonts w:eastAsia="Times New Roman"/>
          <w:sz w:val="24"/>
          <w:szCs w:val="24"/>
        </w:rPr>
        <w:commentReference w:id="682"/>
      </w:r>
      <w:r w:rsidR="00993515" w:rsidRPr="00CD6247">
        <w:t>an update on the contractor’s progress toward becoming responsible, and a discussion of the attempts made to reconcile differences with the SBA. The contracting officer shall index and tab the formal appeal.</w:t>
      </w:r>
    </w:p>
    <w:p w14:paraId="41E95BEA" w14:textId="3C2D5D21" w:rsidR="00993515" w:rsidRPr="00FB43D5" w:rsidRDefault="00FE6A6C" w:rsidP="00F9525C">
      <w:pPr>
        <w:pStyle w:val="Indent1"/>
      </w:pPr>
      <w:r w:rsidRPr="00FB43D5">
        <w:tab/>
      </w:r>
      <w:r w:rsidR="00993515" w:rsidRPr="00FB43D5">
        <w:t xml:space="preserve">(S-91) Once the procuring organization submits the formal appeal to SBA headquarters, DLA contracting personnel are not authorized to waive the right to appeal or to forfeit an appeal without the concurrence of the DLA </w:t>
      </w:r>
      <w:r w:rsidR="00993515" w:rsidRPr="00FB43D5">
        <w:rPr>
          <w:iCs/>
        </w:rPr>
        <w:t xml:space="preserve">Acquisition Director. </w:t>
      </w:r>
      <w:r w:rsidR="00993515"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14:paraId="3077EE4F" w14:textId="3BE39E6B" w:rsidR="00993515" w:rsidRPr="00FB43D5" w:rsidRDefault="000D3893" w:rsidP="00F9525C">
      <w:pPr>
        <w:pStyle w:val="Indent1"/>
      </w:pPr>
      <w:r w:rsidRPr="00FB43D5">
        <w:tab/>
      </w:r>
      <w:r w:rsidR="00993515" w:rsidRPr="00FB43D5">
        <w:t>(S-92) The contracting officer shall forward all reports submitted to the DLA Acquisition Director concerning COC appeals through the CCO.</w:t>
      </w:r>
    </w:p>
    <w:p w14:paraId="03FE1F6D" w14:textId="3E9D08A1" w:rsidR="00993515" w:rsidRPr="00FB43D5" w:rsidRDefault="000D3893" w:rsidP="00F9525C">
      <w:pPr>
        <w:pStyle w:val="Indent1"/>
      </w:pPr>
      <w:r w:rsidRPr="00FB43D5">
        <w:tab/>
      </w:r>
      <w:r w:rsidR="00993515" w:rsidRPr="00FB43D5">
        <w:t>(S-93) The requirements of 19.602</w:t>
      </w:r>
      <w:r w:rsidR="00993515" w:rsidRPr="00FB43D5">
        <w:noBreakHyphen/>
        <w:t>3(c)(S-90)-(S-92) do not apply to simplified acquisitions. Procuring organizations may develop procedures to process appeals on simplified acquisitions.</w:t>
      </w:r>
    </w:p>
    <w:p w14:paraId="21A9659D" w14:textId="667EFBD7" w:rsidR="00993515" w:rsidRPr="00022357" w:rsidRDefault="00993515" w:rsidP="00FB43D5">
      <w:pPr>
        <w:pStyle w:val="Heading3"/>
        <w:spacing w:before="240"/>
        <w:rPr>
          <w:sz w:val="24"/>
          <w:szCs w:val="24"/>
        </w:rPr>
      </w:pPr>
      <w:bookmarkStart w:id="683" w:name="P19_602_4"/>
      <w:r w:rsidRPr="00022357">
        <w:rPr>
          <w:sz w:val="24"/>
          <w:szCs w:val="24"/>
        </w:rPr>
        <w:t xml:space="preserve">19.602-4 </w:t>
      </w:r>
      <w:bookmarkEnd w:id="683"/>
      <w:r w:rsidRPr="00022357">
        <w:rPr>
          <w:sz w:val="24"/>
          <w:szCs w:val="24"/>
        </w:rPr>
        <w:t>Awarding the contract.</w:t>
      </w:r>
    </w:p>
    <w:p w14:paraId="7AAC0908" w14:textId="7B771474" w:rsidR="00993515" w:rsidRPr="00CD6247" w:rsidRDefault="00993515" w:rsidP="00993515">
      <w:pPr>
        <w:rPr>
          <w:sz w:val="24"/>
          <w:szCs w:val="24"/>
        </w:rPr>
      </w:pPr>
      <w:r w:rsidRPr="00CD6247">
        <w:rPr>
          <w:snapToGrid w:val="0"/>
          <w:sz w:val="24"/>
          <w:szCs w:val="24"/>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14:paraId="34E35F4F" w14:textId="15AFC07E" w:rsidR="00993515" w:rsidRPr="00CD6247" w:rsidRDefault="000D3893" w:rsidP="00B559A3">
      <w:pPr>
        <w:spacing w:after="480"/>
        <w:rPr>
          <w:sz w:val="24"/>
          <w:szCs w:val="24"/>
        </w:rPr>
      </w:pPr>
      <w:r>
        <w:rPr>
          <w:sz w:val="24"/>
          <w:szCs w:val="24"/>
        </w:rPr>
        <w:tab/>
      </w:r>
      <w:r w:rsidR="00993515"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14:paraId="79DD07F1" w14:textId="0CE42105" w:rsidR="00076EFC" w:rsidRPr="00CD6247" w:rsidRDefault="00076EFC" w:rsidP="0075470B">
      <w:pPr>
        <w:pStyle w:val="Heading2"/>
      </w:pPr>
      <w:r w:rsidRPr="00CD6247">
        <w:lastRenderedPageBreak/>
        <w:t>SUBPART 19.7 – THE SMALL BUSINESS SUBCONTRACTING PROGRAM</w:t>
      </w:r>
      <w:commentRangeStart w:id="684"/>
      <w:commentRangeEnd w:id="684"/>
      <w:r w:rsidRPr="00CD6247">
        <w:rPr>
          <w:rStyle w:val="CommentReference"/>
          <w:sz w:val="24"/>
          <w:szCs w:val="24"/>
        </w:rPr>
        <w:commentReference w:id="684"/>
      </w:r>
    </w:p>
    <w:p w14:paraId="2F86A010" w14:textId="695DF609" w:rsidR="00076EFC" w:rsidRPr="00CD6247" w:rsidRDefault="00076EFC" w:rsidP="0075470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465E1A">
        <w:rPr>
          <w:i/>
          <w:sz w:val="24"/>
          <w:szCs w:val="24"/>
        </w:rPr>
        <w:t>October 13, 2020</w:t>
      </w:r>
      <w:r w:rsidRPr="00CD6247">
        <w:rPr>
          <w:i/>
          <w:sz w:val="24"/>
          <w:szCs w:val="24"/>
        </w:rPr>
        <w:t xml:space="preserve"> through PROCLTR 20</w:t>
      </w:r>
      <w:r w:rsidR="00465E1A">
        <w:rPr>
          <w:i/>
          <w:sz w:val="24"/>
          <w:szCs w:val="24"/>
        </w:rPr>
        <w:t>20-22</w:t>
      </w:r>
      <w:r w:rsidRPr="00CD6247">
        <w:rPr>
          <w:i/>
          <w:sz w:val="24"/>
          <w:szCs w:val="24"/>
        </w:rPr>
        <w:t>)</w:t>
      </w:r>
    </w:p>
    <w:p w14:paraId="463F6DF6" w14:textId="77777777" w:rsidR="00076EFC" w:rsidRPr="0002245A" w:rsidRDefault="00076EFC" w:rsidP="000D3893">
      <w:pPr>
        <w:pStyle w:val="Heading3"/>
        <w:spacing w:after="240"/>
        <w:rPr>
          <w:sz w:val="24"/>
          <w:szCs w:val="24"/>
        </w:rPr>
      </w:pPr>
      <w:r w:rsidRPr="0002245A">
        <w:rPr>
          <w:sz w:val="24"/>
          <w:szCs w:val="24"/>
        </w:rPr>
        <w:t>19.705 Responsibilities of the contracting officer under the subcontracting assistance program.</w:t>
      </w:r>
    </w:p>
    <w:p w14:paraId="061F67B7" w14:textId="0ACF975F" w:rsidR="00993515" w:rsidRPr="0002245A" w:rsidRDefault="00076EFC" w:rsidP="00CB630C">
      <w:pPr>
        <w:pStyle w:val="Heading3"/>
        <w:rPr>
          <w:sz w:val="24"/>
          <w:szCs w:val="24"/>
        </w:rPr>
      </w:pPr>
      <w:commentRangeStart w:id="685"/>
      <w:commentRangeEnd w:id="685"/>
      <w:r w:rsidRPr="0002245A">
        <w:rPr>
          <w:rStyle w:val="CommentReference"/>
          <w:sz w:val="24"/>
          <w:szCs w:val="24"/>
        </w:rPr>
        <w:commentReference w:id="685"/>
      </w:r>
      <w:bookmarkStart w:id="686" w:name="P19_705_4"/>
      <w:r w:rsidR="00993515" w:rsidRPr="0002245A">
        <w:rPr>
          <w:sz w:val="24"/>
          <w:szCs w:val="24"/>
        </w:rPr>
        <w:t>19.705</w:t>
      </w:r>
      <w:r w:rsidR="00022357" w:rsidRPr="0002245A">
        <w:rPr>
          <w:sz w:val="24"/>
          <w:szCs w:val="24"/>
        </w:rPr>
        <w:t>-4</w:t>
      </w:r>
      <w:bookmarkEnd w:id="686"/>
      <w:r w:rsidR="00993515" w:rsidRPr="0002245A">
        <w:rPr>
          <w:sz w:val="24"/>
          <w:szCs w:val="24"/>
        </w:rPr>
        <w:t xml:space="preserve"> Reviewing the subcontracting plan</w:t>
      </w:r>
      <w:commentRangeStart w:id="687"/>
      <w:r w:rsidR="00993515" w:rsidRPr="0002245A">
        <w:rPr>
          <w:sz w:val="24"/>
          <w:szCs w:val="24"/>
        </w:rPr>
        <w:t>.</w:t>
      </w:r>
      <w:commentRangeEnd w:id="687"/>
      <w:r w:rsidR="00C24965">
        <w:rPr>
          <w:rStyle w:val="CommentReference"/>
          <w:b w:val="0"/>
        </w:rPr>
        <w:commentReference w:id="687"/>
      </w:r>
    </w:p>
    <w:p w14:paraId="7DDA8987" w14:textId="3B6B7884" w:rsidR="00993515" w:rsidRDefault="00C24965" w:rsidP="00C24965">
      <w:pPr>
        <w:spacing w:after="240"/>
        <w:rPr>
          <w:color w:val="000000"/>
          <w:sz w:val="23"/>
          <w:szCs w:val="23"/>
        </w:rPr>
      </w:pPr>
      <w:r w:rsidRPr="00C24965">
        <w:rPr>
          <w:color w:val="000000"/>
          <w:sz w:val="23"/>
          <w:szCs w:val="23"/>
        </w:rPr>
        <w:t>(d)(7) Obtain advice and recommendations from the small business office at the local contract administration office, when applicable.</w:t>
      </w:r>
    </w:p>
    <w:p w14:paraId="2AD1339D" w14:textId="77777777" w:rsidR="00C24965" w:rsidRPr="00D96A7C" w:rsidRDefault="00C24965" w:rsidP="00D96A7C">
      <w:pPr>
        <w:pStyle w:val="Heading3"/>
        <w:rPr>
          <w:sz w:val="24"/>
          <w:szCs w:val="24"/>
        </w:rPr>
      </w:pPr>
      <w:bookmarkStart w:id="688" w:name="P19_705_5"/>
      <w:r w:rsidRPr="00D96A7C">
        <w:rPr>
          <w:sz w:val="24"/>
          <w:szCs w:val="24"/>
        </w:rPr>
        <w:t xml:space="preserve">19.705-5 </w:t>
      </w:r>
      <w:bookmarkEnd w:id="688"/>
      <w:r w:rsidRPr="00D96A7C">
        <w:rPr>
          <w:sz w:val="24"/>
          <w:szCs w:val="24"/>
        </w:rPr>
        <w:t>Awards involving subcontracting plans.</w:t>
      </w:r>
      <w:commentRangeStart w:id="689"/>
      <w:r w:rsidRPr="00D96A7C">
        <w:rPr>
          <w:sz w:val="24"/>
          <w:szCs w:val="24"/>
        </w:rPr>
        <w:t xml:space="preserve"> </w:t>
      </w:r>
      <w:commentRangeEnd w:id="689"/>
      <w:r w:rsidRPr="00D96A7C">
        <w:rPr>
          <w:rStyle w:val="CommentReference"/>
          <w:sz w:val="24"/>
          <w:szCs w:val="24"/>
        </w:rPr>
        <w:commentReference w:id="689"/>
      </w:r>
    </w:p>
    <w:p w14:paraId="7C01D24E" w14:textId="326A2129" w:rsidR="00D96A7C" w:rsidRPr="00D96A7C" w:rsidRDefault="00D96A7C" w:rsidP="00D96A7C">
      <w:pPr>
        <w:spacing w:after="240"/>
        <w:rPr>
          <w:color w:val="000000"/>
          <w:sz w:val="24"/>
          <w:szCs w:val="24"/>
        </w:rPr>
      </w:pPr>
      <w:r w:rsidRPr="00D96A7C">
        <w:rPr>
          <w:color w:val="000000"/>
          <w:sz w:val="24"/>
          <w:szCs w:val="24"/>
        </w:rPr>
        <w:t xml:space="preserve">(S-90) The </w:t>
      </w:r>
      <w:hyperlink r:id="rId262" w:history="1">
        <w:r w:rsidRPr="00D96A7C">
          <w:rPr>
            <w:rStyle w:val="Hyperlink"/>
            <w:sz w:val="24"/>
            <w:szCs w:val="24"/>
          </w:rPr>
          <w:t>Subcontracting Program Checklist</w:t>
        </w:r>
      </w:hyperlink>
      <w:r w:rsidRPr="00D96A7C">
        <w:rPr>
          <w:color w:val="0000FF"/>
          <w:sz w:val="24"/>
          <w:szCs w:val="24"/>
        </w:rPr>
        <w:t xml:space="preserve"> (</w:t>
      </w:r>
      <w:hyperlink r:id="rId263"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14:paraId="2E809FB0" w14:textId="77777777" w:rsidR="00993515" w:rsidRPr="00CD6247" w:rsidRDefault="00993515" w:rsidP="00025804">
      <w:pPr>
        <w:pStyle w:val="Heading2"/>
      </w:pPr>
      <w:r w:rsidRPr="00CD6247">
        <w:t xml:space="preserve">SUBPART 19.8 – CONTRACTING WITH THE SMALL BUSINESS ADMINISTRATION </w:t>
      </w:r>
    </w:p>
    <w:p w14:paraId="177AFCC8" w14:textId="77777777" w:rsidR="00993515" w:rsidRPr="00CD6247" w:rsidRDefault="00993515" w:rsidP="00993515">
      <w:pPr>
        <w:jc w:val="center"/>
        <w:rPr>
          <w:b/>
          <w:sz w:val="24"/>
          <w:szCs w:val="24"/>
        </w:rPr>
      </w:pPr>
      <w:r w:rsidRPr="00CD6247">
        <w:rPr>
          <w:b/>
          <w:sz w:val="24"/>
          <w:szCs w:val="24"/>
        </w:rPr>
        <w:t>(THE 8(a) PROGRAM)</w:t>
      </w:r>
    </w:p>
    <w:p w14:paraId="64402FF7" w14:textId="0B73AA85" w:rsidR="00993515" w:rsidRPr="00CD6247" w:rsidRDefault="00993515" w:rsidP="000D389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7B7105" w:rsidRPr="00CD6247">
        <w:rPr>
          <w:i/>
          <w:sz w:val="24"/>
          <w:szCs w:val="24"/>
        </w:rPr>
        <w:t xml:space="preserve">August 3, </w:t>
      </w:r>
      <w:r w:rsidRPr="00CD6247">
        <w:rPr>
          <w:i/>
          <w:sz w:val="24"/>
          <w:szCs w:val="24"/>
        </w:rPr>
        <w:t>2017 through PROCLTR 2017-19)</w:t>
      </w:r>
    </w:p>
    <w:p w14:paraId="0D14A37E" w14:textId="00C0B813" w:rsidR="00993515" w:rsidRPr="004114D3" w:rsidRDefault="00993515" w:rsidP="00022357">
      <w:pPr>
        <w:pStyle w:val="Heading3"/>
        <w:rPr>
          <w:sz w:val="24"/>
          <w:szCs w:val="24"/>
        </w:rPr>
      </w:pPr>
      <w:bookmarkStart w:id="690" w:name="P19_803"/>
      <w:r w:rsidRPr="004114D3">
        <w:rPr>
          <w:sz w:val="24"/>
          <w:szCs w:val="24"/>
        </w:rPr>
        <w:t>19.803</w:t>
      </w:r>
      <w:bookmarkEnd w:id="690"/>
      <w:r w:rsidRPr="004114D3">
        <w:rPr>
          <w:sz w:val="24"/>
          <w:szCs w:val="24"/>
        </w:rPr>
        <w:t xml:space="preserve"> Selecting acquisitions for the 8(a) program.</w:t>
      </w:r>
    </w:p>
    <w:p w14:paraId="6BD0BE29" w14:textId="22A43A0E" w:rsidR="00993515" w:rsidRPr="00CD6247" w:rsidRDefault="00993515" w:rsidP="00993515">
      <w:pPr>
        <w:rPr>
          <w:snapToGrid w:val="0"/>
          <w:sz w:val="24"/>
          <w:szCs w:val="24"/>
        </w:rPr>
      </w:pPr>
      <w:r w:rsidRPr="00CD6247">
        <w:rPr>
          <w:snapToGrid w:val="0"/>
          <w:sz w:val="24"/>
          <w:szCs w:val="24"/>
        </w:rPr>
        <w:t>(a)(4)(S-90) The contracting officer shall coordinate with the procuring organization small business specialist to ensure follow-on 8(a) contract support is provided for that period of time reflected in the SBA approved business plan.</w:t>
      </w:r>
    </w:p>
    <w:p w14:paraId="247550A1" w14:textId="07F30CCA" w:rsidR="00E15893" w:rsidRPr="00CD6247" w:rsidRDefault="00076EFC" w:rsidP="004114D3">
      <w:pPr>
        <w:rPr>
          <w:b/>
          <w:sz w:val="24"/>
          <w:szCs w:val="24"/>
        </w:rPr>
        <w:sectPr w:rsidR="00E15893" w:rsidRPr="00CD6247" w:rsidSect="0044011B">
          <w:footerReference w:type="even" r:id="rId264"/>
          <w:footerReference w:type="default" r:id="rId265"/>
          <w:headerReference w:type="first" r:id="rId266"/>
          <w:footerReference w:type="first" r:id="rId267"/>
          <w:pgSz w:w="12240" w:h="15840"/>
          <w:pgMar w:top="1440" w:right="1440" w:bottom="1440" w:left="1440" w:header="720" w:footer="720" w:gutter="0"/>
          <w:cols w:space="720"/>
          <w:titlePg/>
          <w:docGrid w:linePitch="299"/>
        </w:sectPr>
      </w:pPr>
      <w:r w:rsidRPr="00CD6247">
        <w:rPr>
          <w:snapToGrid w:val="0"/>
          <w:sz w:val="24"/>
          <w:szCs w:val="24"/>
        </w:rPr>
        <w:t xml:space="preserve">(c)(S-90)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w:t>
      </w:r>
      <w:commentRangeStart w:id="691"/>
      <w:r w:rsidRPr="00CD6247">
        <w:rPr>
          <w:snapToGrid w:val="0"/>
          <w:sz w:val="24"/>
          <w:szCs w:val="24"/>
        </w:rPr>
        <w:t>sources</w:t>
      </w:r>
      <w:commentRangeEnd w:id="691"/>
      <w:r w:rsidR="007254A2" w:rsidRPr="00CD6247">
        <w:rPr>
          <w:rStyle w:val="CommentReference"/>
          <w:sz w:val="24"/>
          <w:szCs w:val="24"/>
        </w:rPr>
        <w:commentReference w:id="691"/>
      </w:r>
      <w:r w:rsidRPr="00CD6247">
        <w:rPr>
          <w:snapToGrid w:val="0"/>
          <w:sz w:val="24"/>
          <w:szCs w:val="24"/>
        </w:rPr>
        <w:t>.</w:t>
      </w:r>
    </w:p>
    <w:p w14:paraId="6009AE29" w14:textId="77777777" w:rsidR="00022468" w:rsidRPr="006F2EAF" w:rsidRDefault="00022468" w:rsidP="00045233">
      <w:pPr>
        <w:pStyle w:val="Heading1"/>
        <w:rPr>
          <w:sz w:val="24"/>
          <w:szCs w:val="24"/>
        </w:rPr>
      </w:pPr>
      <w:bookmarkStart w:id="692" w:name="P22"/>
      <w:r w:rsidRPr="006F2EAF">
        <w:rPr>
          <w:sz w:val="24"/>
          <w:szCs w:val="24"/>
        </w:rPr>
        <w:lastRenderedPageBreak/>
        <w:t>PART 22 – APPLICATION OF LABOR LAWS TO GOVERNMENT ACQUISITIONS</w:t>
      </w:r>
    </w:p>
    <w:p w14:paraId="6E6B4358" w14:textId="77777777" w:rsidR="00022468" w:rsidRPr="00CD6247" w:rsidRDefault="00022468" w:rsidP="000D3893">
      <w:pPr>
        <w:spacing w:after="240"/>
        <w:jc w:val="center"/>
        <w:rPr>
          <w:i/>
          <w:sz w:val="24"/>
          <w:szCs w:val="24"/>
        </w:rPr>
      </w:pPr>
      <w:r w:rsidRPr="00CD6247">
        <w:rPr>
          <w:i/>
          <w:sz w:val="24"/>
          <w:szCs w:val="24"/>
        </w:rPr>
        <w:t>(Revised July 26, 2016 through PROCLTR 16-</w:t>
      </w:r>
      <w:commentRangeStart w:id="693"/>
      <w:r w:rsidRPr="00CD6247">
        <w:rPr>
          <w:i/>
          <w:sz w:val="24"/>
          <w:szCs w:val="24"/>
        </w:rPr>
        <w:t>08</w:t>
      </w:r>
      <w:commentRangeEnd w:id="693"/>
      <w:r w:rsidRPr="00CD6247">
        <w:rPr>
          <w:rStyle w:val="CommentReference"/>
          <w:sz w:val="24"/>
          <w:szCs w:val="24"/>
        </w:rPr>
        <w:commentReference w:id="693"/>
      </w:r>
      <w:r w:rsidRPr="00CD6247">
        <w:rPr>
          <w:i/>
          <w:sz w:val="24"/>
          <w:szCs w:val="24"/>
        </w:rPr>
        <w:t>)</w:t>
      </w:r>
    </w:p>
    <w:bookmarkEnd w:id="692"/>
    <w:p w14:paraId="7884A620" w14:textId="77777777" w:rsidR="0082740A" w:rsidRPr="00CD6247" w:rsidRDefault="0082740A" w:rsidP="0082740A">
      <w:pPr>
        <w:jc w:val="center"/>
        <w:rPr>
          <w:b/>
          <w:sz w:val="24"/>
          <w:szCs w:val="24"/>
        </w:rPr>
      </w:pPr>
      <w:r w:rsidRPr="00CD6247">
        <w:rPr>
          <w:b/>
          <w:sz w:val="24"/>
          <w:szCs w:val="24"/>
        </w:rPr>
        <w:t>TABLE OF CONTENTS</w:t>
      </w:r>
    </w:p>
    <w:p w14:paraId="13E60B5F" w14:textId="41EFC13B" w:rsidR="0082740A" w:rsidRPr="00CD6247" w:rsidRDefault="005A1C85" w:rsidP="0082740A">
      <w:pPr>
        <w:rPr>
          <w:sz w:val="24"/>
          <w:szCs w:val="24"/>
        </w:rPr>
      </w:pPr>
      <w:hyperlink w:anchor="P22_001" w:history="1">
        <w:r w:rsidR="0082740A" w:rsidRPr="00CD6247">
          <w:rPr>
            <w:sz w:val="24"/>
            <w:szCs w:val="24"/>
          </w:rPr>
          <w:t>22.001</w:t>
        </w:r>
      </w:hyperlink>
      <w:r w:rsidR="008229BE" w:rsidRPr="00CD6247">
        <w:rPr>
          <w:sz w:val="24"/>
          <w:szCs w:val="24"/>
        </w:rPr>
        <w:tab/>
      </w:r>
      <w:r w:rsidR="008229BE" w:rsidRPr="00CD6247">
        <w:rPr>
          <w:sz w:val="24"/>
          <w:szCs w:val="24"/>
        </w:rPr>
        <w:tab/>
      </w:r>
      <w:r w:rsidR="0082740A" w:rsidRPr="00CD6247">
        <w:rPr>
          <w:sz w:val="24"/>
          <w:szCs w:val="24"/>
        </w:rPr>
        <w:t>Definition.</w:t>
      </w:r>
    </w:p>
    <w:p w14:paraId="7B4EE4CB" w14:textId="77777777" w:rsidR="0082740A" w:rsidRPr="00CD6247" w:rsidRDefault="0082740A" w:rsidP="0082740A">
      <w:pPr>
        <w:rPr>
          <w:b/>
          <w:sz w:val="24"/>
          <w:szCs w:val="24"/>
        </w:rPr>
      </w:pPr>
      <w:r w:rsidRPr="00CD6247">
        <w:rPr>
          <w:b/>
          <w:sz w:val="24"/>
          <w:szCs w:val="24"/>
        </w:rPr>
        <w:t>SUBPART 22.1 – BASIC LABOR POLICIES</w:t>
      </w:r>
    </w:p>
    <w:p w14:paraId="1CAC432C" w14:textId="21C01071" w:rsidR="0082740A" w:rsidRPr="00CD6247" w:rsidRDefault="005A1C85" w:rsidP="0082740A">
      <w:pPr>
        <w:rPr>
          <w:sz w:val="24"/>
          <w:szCs w:val="24"/>
        </w:rPr>
      </w:pPr>
      <w:hyperlink w:anchor="P22_103_4" w:history="1">
        <w:r w:rsidR="0082740A" w:rsidRPr="00CD6247">
          <w:rPr>
            <w:sz w:val="24"/>
            <w:szCs w:val="24"/>
          </w:rPr>
          <w:t>22.103-4</w:t>
        </w:r>
      </w:hyperlink>
      <w:r w:rsidR="008229BE" w:rsidRPr="00CD6247">
        <w:rPr>
          <w:sz w:val="24"/>
          <w:szCs w:val="24"/>
        </w:rPr>
        <w:tab/>
      </w:r>
      <w:r w:rsidR="0082740A" w:rsidRPr="00CD6247">
        <w:rPr>
          <w:sz w:val="24"/>
          <w:szCs w:val="24"/>
        </w:rPr>
        <w:t>Approvals.</w:t>
      </w:r>
    </w:p>
    <w:p w14:paraId="1799B98A" w14:textId="77777777" w:rsidR="0082740A" w:rsidRPr="00CD6247" w:rsidRDefault="0082740A" w:rsidP="0082740A">
      <w:pPr>
        <w:rPr>
          <w:b/>
          <w:sz w:val="24"/>
          <w:szCs w:val="24"/>
        </w:rPr>
      </w:pPr>
      <w:r w:rsidRPr="00CD6247">
        <w:rPr>
          <w:b/>
          <w:sz w:val="24"/>
          <w:szCs w:val="24"/>
        </w:rPr>
        <w:t xml:space="preserve">SUBPART </w:t>
      </w:r>
      <w:hyperlink w:anchor="P22_1500" w:history="1">
        <w:r w:rsidRPr="00CD6247">
          <w:rPr>
            <w:b/>
            <w:bCs/>
            <w:iCs/>
            <w:sz w:val="24"/>
            <w:szCs w:val="24"/>
          </w:rPr>
          <w:t>22.15</w:t>
        </w:r>
      </w:hyperlink>
      <w:r w:rsidRPr="00CD6247">
        <w:rPr>
          <w:b/>
          <w:sz w:val="24"/>
          <w:szCs w:val="24"/>
        </w:rPr>
        <w:t xml:space="preserve"> – PROHIBITION OF ACQUISITION OF PRODUCTS PRODUCED BY FORCED OR INDENTURED CHILD  LABOR</w:t>
      </w:r>
    </w:p>
    <w:p w14:paraId="7F6FB2B4" w14:textId="0387CC86" w:rsidR="0082740A" w:rsidRPr="00CD6247" w:rsidRDefault="005A1C85" w:rsidP="0082740A">
      <w:pPr>
        <w:rPr>
          <w:sz w:val="24"/>
          <w:szCs w:val="24"/>
        </w:rPr>
      </w:pPr>
      <w:hyperlink w:anchor="P22_1503" w:history="1">
        <w:r w:rsidR="0082740A" w:rsidRPr="00CD6247">
          <w:rPr>
            <w:sz w:val="24"/>
            <w:szCs w:val="24"/>
          </w:rPr>
          <w:t>22.1503</w:t>
        </w:r>
      </w:hyperlink>
      <w:r w:rsidR="0082740A" w:rsidRPr="00CD6247">
        <w:rPr>
          <w:sz w:val="24"/>
          <w:szCs w:val="24"/>
        </w:rPr>
        <w:tab/>
        <w:t>Procedures for acquiring end products on the list of products requiring contractor</w:t>
      </w:r>
    </w:p>
    <w:p w14:paraId="7B279FD8" w14:textId="2FF4CF22" w:rsidR="0082740A" w:rsidRPr="00CD6247" w:rsidRDefault="00405522" w:rsidP="0082740A">
      <w:pPr>
        <w:rPr>
          <w:sz w:val="24"/>
          <w:szCs w:val="24"/>
        </w:rPr>
      </w:pPr>
      <w:r>
        <w:rPr>
          <w:sz w:val="24"/>
          <w:szCs w:val="24"/>
        </w:rPr>
        <w:tab/>
      </w:r>
      <w:r>
        <w:rPr>
          <w:sz w:val="24"/>
          <w:szCs w:val="24"/>
        </w:rPr>
        <w:tab/>
      </w:r>
      <w:r>
        <w:rPr>
          <w:sz w:val="24"/>
          <w:szCs w:val="24"/>
        </w:rPr>
        <w:tab/>
      </w:r>
      <w:r w:rsidR="0082740A" w:rsidRPr="00CD6247">
        <w:rPr>
          <w:sz w:val="24"/>
          <w:szCs w:val="24"/>
        </w:rPr>
        <w:t>certification as to forced or indentured child labor.</w:t>
      </w:r>
    </w:p>
    <w:p w14:paraId="3A2C166F" w14:textId="77777777" w:rsidR="0082740A" w:rsidRPr="00CD6247" w:rsidRDefault="0082740A" w:rsidP="0082740A">
      <w:pPr>
        <w:tabs>
          <w:tab w:val="left" w:pos="810"/>
          <w:tab w:val="left" w:pos="1210"/>
          <w:tab w:val="left" w:pos="1656"/>
          <w:tab w:val="left" w:pos="2131"/>
        </w:tabs>
        <w:spacing w:line="240" w:lineRule="exact"/>
        <w:rPr>
          <w:b/>
          <w:spacing w:val="-5"/>
          <w:kern w:val="20"/>
          <w:sz w:val="24"/>
          <w:szCs w:val="24"/>
        </w:rPr>
      </w:pPr>
      <w:r w:rsidRPr="00CD6247">
        <w:rPr>
          <w:b/>
          <w:spacing w:val="-5"/>
          <w:kern w:val="20"/>
          <w:sz w:val="24"/>
          <w:szCs w:val="24"/>
        </w:rPr>
        <w:t>SUBPART 22.74 – RESTRICTIONS ON THE USE OF MANDATORY ARBITRATION AGREEMENTS</w:t>
      </w:r>
    </w:p>
    <w:p w14:paraId="486568A1" w14:textId="09D39DF5" w:rsidR="0082740A" w:rsidRPr="00CD6247" w:rsidRDefault="005A1C85" w:rsidP="008229BE">
      <w:pPr>
        <w:tabs>
          <w:tab w:val="left" w:pos="1000"/>
        </w:tabs>
        <w:spacing w:after="240" w:line="240" w:lineRule="exact"/>
        <w:ind w:left="994" w:hanging="994"/>
        <w:rPr>
          <w:sz w:val="24"/>
          <w:szCs w:val="24"/>
        </w:rPr>
      </w:pPr>
      <w:hyperlink w:anchor="P22_7404" w:history="1">
        <w:r w:rsidR="0082740A" w:rsidRPr="00CD6247">
          <w:rPr>
            <w:rStyle w:val="Hyperlink"/>
            <w:sz w:val="24"/>
            <w:szCs w:val="24"/>
            <w:u w:val="none"/>
          </w:rPr>
          <w:t>22.7404</w:t>
        </w:r>
        <w:r w:rsidR="008229BE" w:rsidRPr="00CD6247">
          <w:rPr>
            <w:rStyle w:val="Hyperlink"/>
            <w:sz w:val="24"/>
            <w:szCs w:val="24"/>
            <w:u w:val="none"/>
          </w:rPr>
          <w:tab/>
        </w:r>
        <w:r w:rsidR="008229BE" w:rsidRPr="00CD6247">
          <w:rPr>
            <w:rStyle w:val="Hyperlink"/>
            <w:sz w:val="24"/>
            <w:szCs w:val="24"/>
            <w:u w:val="none"/>
          </w:rPr>
          <w:tab/>
        </w:r>
      </w:hyperlink>
      <w:r w:rsidR="0082740A" w:rsidRPr="00CD6247">
        <w:rPr>
          <w:sz w:val="24"/>
          <w:szCs w:val="24"/>
        </w:rPr>
        <w:t>Waiver.</w:t>
      </w:r>
    </w:p>
    <w:p w14:paraId="43ABAF6F" w14:textId="27B049A6" w:rsidR="0082740A" w:rsidRPr="00B76454" w:rsidRDefault="0082740A" w:rsidP="00AF2842">
      <w:pPr>
        <w:pStyle w:val="Heading3"/>
      </w:pPr>
      <w:bookmarkStart w:id="694" w:name="P22_001"/>
      <w:r w:rsidRPr="00B76454">
        <w:t>22.001</w:t>
      </w:r>
      <w:bookmarkEnd w:id="694"/>
      <w:r w:rsidRPr="00B76454">
        <w:t xml:space="preserve"> Definition.</w:t>
      </w:r>
    </w:p>
    <w:p w14:paraId="2C761F0D" w14:textId="08C2E022" w:rsidR="0082740A" w:rsidRPr="00CD6247" w:rsidRDefault="0082740A" w:rsidP="008229BE">
      <w:pPr>
        <w:spacing w:after="240"/>
        <w:rPr>
          <w:strike/>
          <w:snapToGrid w:val="0"/>
          <w:sz w:val="24"/>
          <w:szCs w:val="24"/>
        </w:rPr>
      </w:pPr>
      <w:r w:rsidRPr="00CD6247">
        <w:rPr>
          <w:sz w:val="24"/>
          <w:szCs w:val="24"/>
        </w:rPr>
        <w:t xml:space="preserve">The designated Agency Labor Advisor for acquisition related issues is </w:t>
      </w:r>
      <w:r w:rsidR="00746B55" w:rsidRPr="00CD6247">
        <w:rPr>
          <w:sz w:val="24"/>
          <w:szCs w:val="24"/>
        </w:rPr>
        <w:t>DLA Acquisition Compliance, Policy and Pricing Division</w:t>
      </w:r>
      <w:commentRangeStart w:id="695"/>
      <w:r w:rsidR="00746B55" w:rsidRPr="00CD6247">
        <w:rPr>
          <w:sz w:val="24"/>
          <w:szCs w:val="24"/>
        </w:rPr>
        <w:t xml:space="preserve"> </w:t>
      </w:r>
      <w:commentRangeEnd w:id="695"/>
      <w:r w:rsidR="00746B55" w:rsidRPr="00CD6247">
        <w:rPr>
          <w:rStyle w:val="CommentReference"/>
          <w:sz w:val="24"/>
          <w:szCs w:val="24"/>
        </w:rPr>
        <w:commentReference w:id="695"/>
      </w:r>
      <w:r w:rsidRPr="00CD6247">
        <w:rPr>
          <w:sz w:val="24"/>
          <w:szCs w:val="24"/>
        </w:rPr>
        <w:t xml:space="preserve">Procurement Analyst identified on the List of Agency Labor Advisors at </w:t>
      </w:r>
      <w:hyperlink r:id="rId268" w:history="1">
        <w:r w:rsidRPr="00CD6247">
          <w:rPr>
            <w:rStyle w:val="Hyperlink"/>
            <w:sz w:val="24"/>
            <w:szCs w:val="24"/>
          </w:rPr>
          <w:t>www.wdol.gov</w:t>
        </w:r>
      </w:hyperlink>
      <w:r w:rsidRPr="00CD6247">
        <w:rPr>
          <w:rStyle w:val="Hyperlink"/>
          <w:sz w:val="24"/>
          <w:szCs w:val="24"/>
        </w:rPr>
        <w:t>.</w:t>
      </w:r>
    </w:p>
    <w:p w14:paraId="5C5E27AB" w14:textId="77777777" w:rsidR="0082740A" w:rsidRPr="00CD6247" w:rsidRDefault="0082740A" w:rsidP="00025804">
      <w:pPr>
        <w:pStyle w:val="Heading2"/>
      </w:pPr>
      <w:r w:rsidRPr="00CD6247">
        <w:t>SUBPART 22.1 – BASIC LABOR POLICIES</w:t>
      </w:r>
    </w:p>
    <w:p w14:paraId="2324C269" w14:textId="1762FBDF" w:rsidR="0082740A" w:rsidRPr="00CD6247" w:rsidRDefault="00153571" w:rsidP="008229BE">
      <w:pPr>
        <w:spacing w:after="240"/>
        <w:jc w:val="center"/>
        <w:rPr>
          <w:i/>
          <w:sz w:val="24"/>
          <w:szCs w:val="24"/>
        </w:rPr>
      </w:pPr>
      <w:r w:rsidRPr="00CD6247">
        <w:rPr>
          <w:i/>
          <w:sz w:val="24"/>
          <w:szCs w:val="24"/>
        </w:rPr>
        <w:t>(Revised July 26, 2016 through PROCLTR 16-08)</w:t>
      </w:r>
    </w:p>
    <w:p w14:paraId="5442F037" w14:textId="1FF71B32" w:rsidR="0082740A" w:rsidRPr="00B76454" w:rsidRDefault="0082740A" w:rsidP="00AF2842">
      <w:pPr>
        <w:pStyle w:val="Heading3"/>
      </w:pPr>
      <w:bookmarkStart w:id="696" w:name="P22_103_4"/>
      <w:r w:rsidRPr="00B76454">
        <w:t>22.103</w:t>
      </w:r>
      <w:r w:rsidR="00B76454">
        <w:t>-4</w:t>
      </w:r>
      <w:bookmarkEnd w:id="696"/>
      <w:r w:rsidRPr="00B76454">
        <w:t xml:space="preserve"> Approvals.</w:t>
      </w:r>
    </w:p>
    <w:p w14:paraId="27063F0E" w14:textId="4BAF60AD" w:rsidR="0082740A" w:rsidRPr="00CD6247" w:rsidRDefault="0082740A" w:rsidP="008229B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(a) The approving official is the CCO.</w:t>
      </w:r>
    </w:p>
    <w:p w14:paraId="6648958C" w14:textId="7741AA0A" w:rsidR="0082740A" w:rsidRPr="00CD6247" w:rsidRDefault="00084AF2" w:rsidP="00025804">
      <w:pPr>
        <w:pStyle w:val="Heading2"/>
      </w:pPr>
      <w:r w:rsidRPr="00CD6247">
        <w:t xml:space="preserve">SUBPART </w:t>
      </w:r>
      <w:r w:rsidR="0082740A" w:rsidRPr="00CD6247">
        <w:t>22.15 – PROHIBITION OF ACQUISITION OF PRODUCTS PRODUCED BY FORCED OR INDENTURED CHILD LABOR</w:t>
      </w:r>
    </w:p>
    <w:p w14:paraId="099E0AFB" w14:textId="3CC04B37" w:rsidR="0082740A" w:rsidRPr="00CD6247" w:rsidRDefault="00153571" w:rsidP="008229BE">
      <w:pPr>
        <w:spacing w:after="240"/>
        <w:jc w:val="center"/>
        <w:rPr>
          <w:i/>
          <w:sz w:val="24"/>
          <w:szCs w:val="24"/>
        </w:rPr>
      </w:pPr>
      <w:r w:rsidRPr="00CD6247">
        <w:rPr>
          <w:i/>
          <w:sz w:val="24"/>
          <w:szCs w:val="24"/>
        </w:rPr>
        <w:t>(Revised July 26, 2016 through PROCLTR 16-08)</w:t>
      </w:r>
    </w:p>
    <w:p w14:paraId="0F1800F9" w14:textId="7C2ECD43" w:rsidR="0082740A" w:rsidRPr="00B76454" w:rsidRDefault="0082740A" w:rsidP="00B76454">
      <w:pPr>
        <w:pStyle w:val="Heading3"/>
        <w:rPr>
          <w:sz w:val="24"/>
          <w:szCs w:val="24"/>
        </w:rPr>
      </w:pPr>
      <w:bookmarkStart w:id="697" w:name="P22_1503"/>
      <w:r w:rsidRPr="00B76454">
        <w:rPr>
          <w:sz w:val="24"/>
          <w:szCs w:val="24"/>
        </w:rPr>
        <w:t xml:space="preserve">22.1503 </w:t>
      </w:r>
      <w:bookmarkEnd w:id="697"/>
      <w:r w:rsidRPr="00B76454">
        <w:rPr>
          <w:sz w:val="24"/>
          <w:szCs w:val="24"/>
        </w:rPr>
        <w:t>Procedures for acquiring end products on the list of products requiring contractor certification as to forced or indentured child labor.</w:t>
      </w:r>
    </w:p>
    <w:p w14:paraId="26EA165E" w14:textId="21B7D6BB" w:rsidR="0082740A" w:rsidRPr="00CD6247" w:rsidRDefault="0082740A" w:rsidP="008229B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(e) Referrals shall be submitted to the Agency Labor Advisor for processing in accordance with DoDI 2200.01.</w:t>
      </w:r>
    </w:p>
    <w:p w14:paraId="3A73D7A1" w14:textId="77777777" w:rsidR="0082740A" w:rsidRPr="00CD6247" w:rsidRDefault="0082740A" w:rsidP="008E65A2">
      <w:pPr>
        <w:pStyle w:val="Heading2"/>
      </w:pPr>
      <w:r w:rsidRPr="00CD6247">
        <w:t>SUBPART 22.74 – RESTRICTIONS ON THE USE OF MANDATORY ARBITRATION AGREEMENTS</w:t>
      </w:r>
    </w:p>
    <w:p w14:paraId="0924193A" w14:textId="4CDAF777" w:rsidR="0082740A" w:rsidRPr="00B76454" w:rsidRDefault="0082740A" w:rsidP="00B76454">
      <w:pPr>
        <w:pStyle w:val="Heading3"/>
        <w:rPr>
          <w:sz w:val="24"/>
          <w:szCs w:val="24"/>
        </w:rPr>
      </w:pPr>
      <w:bookmarkStart w:id="698" w:name="P22_7504"/>
      <w:bookmarkStart w:id="699" w:name="P22_7404"/>
      <w:r w:rsidRPr="00B76454">
        <w:rPr>
          <w:sz w:val="24"/>
          <w:szCs w:val="24"/>
        </w:rPr>
        <w:t xml:space="preserve">22.7404 </w:t>
      </w:r>
      <w:bookmarkEnd w:id="698"/>
      <w:bookmarkEnd w:id="699"/>
      <w:r w:rsidRPr="00B76454">
        <w:rPr>
          <w:sz w:val="24"/>
          <w:szCs w:val="24"/>
        </w:rPr>
        <w:t>Waiver.</w:t>
      </w:r>
    </w:p>
    <w:p w14:paraId="48E88276" w14:textId="6604D056" w:rsidR="0082740A" w:rsidRPr="00CD6247" w:rsidRDefault="0082740A" w:rsidP="0082740A">
      <w:pPr>
        <w:tabs>
          <w:tab w:val="left" w:pos="1000"/>
        </w:tabs>
        <w:spacing w:line="240" w:lineRule="exact"/>
        <w:ind w:left="1000" w:hanging="1000"/>
        <w:rPr>
          <w:sz w:val="24"/>
          <w:szCs w:val="24"/>
        </w:rPr>
      </w:pPr>
      <w:r w:rsidRPr="00CD6247">
        <w:rPr>
          <w:sz w:val="24"/>
          <w:szCs w:val="24"/>
        </w:rPr>
        <w:t>(c) Requests for waivers shall be submitted to the Agency Labor Advisor.</w:t>
      </w:r>
    </w:p>
    <w:p w14:paraId="1C894A9C" w14:textId="77777777" w:rsidR="00E15893" w:rsidRPr="00CD6247" w:rsidRDefault="00D61C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15893" w:rsidRPr="00CD6247" w:rsidSect="00C92932">
          <w:headerReference w:type="first" r:id="rId269"/>
          <w:footerReference w:type="first" r:id="rId270"/>
          <w:pgSz w:w="12240" w:h="15840"/>
          <w:pgMar w:top="1440" w:right="1440" w:bottom="1440" w:left="1440" w:header="720" w:footer="720" w:gutter="0"/>
          <w:cols w:space="720"/>
          <w:titlePg/>
          <w:docGrid w:linePitch="299"/>
        </w:sectPr>
      </w:pPr>
      <w:bookmarkStart w:id="700" w:name="Part23"/>
      <w:bookmarkEnd w:id="700"/>
      <w:r w:rsidRPr="00CD6247">
        <w:rPr>
          <w:b/>
          <w:sz w:val="24"/>
          <w:szCs w:val="24"/>
        </w:rPr>
        <w:br w:type="page"/>
      </w:r>
    </w:p>
    <w:p w14:paraId="601153AF" w14:textId="0886812B" w:rsidR="00022468" w:rsidRPr="006F2EAF" w:rsidRDefault="00022468" w:rsidP="00045233">
      <w:pPr>
        <w:pStyle w:val="Heading1"/>
        <w:rPr>
          <w:sz w:val="24"/>
          <w:szCs w:val="24"/>
        </w:rPr>
      </w:pPr>
      <w:bookmarkStart w:id="701" w:name="P23"/>
      <w:r w:rsidRPr="006F2EAF">
        <w:rPr>
          <w:sz w:val="24"/>
          <w:szCs w:val="24"/>
        </w:rPr>
        <w:lastRenderedPageBreak/>
        <w:t>PART 23 – ENVIRONMENT, ENERGY AND WATER EFFICIENCY, RENEWABLE ENERGY TECHNOLOGIES, OCCUPATIONAL SAFETY, AND DRUG-FREE WORKPLACE</w:t>
      </w:r>
      <w:commentRangeStart w:id="702"/>
      <w:commentRangeEnd w:id="702"/>
      <w:r w:rsidRPr="006F2EAF">
        <w:rPr>
          <w:rStyle w:val="CommentReference"/>
          <w:sz w:val="24"/>
          <w:szCs w:val="24"/>
        </w:rPr>
        <w:commentReference w:id="702"/>
      </w:r>
    </w:p>
    <w:p w14:paraId="13C4583D" w14:textId="5575DADB" w:rsidR="00022468" w:rsidRPr="00CD6247" w:rsidRDefault="00022468" w:rsidP="008229BE">
      <w:pPr>
        <w:spacing w:after="240"/>
        <w:jc w:val="center"/>
        <w:rPr>
          <w:bCs/>
          <w:i/>
          <w:sz w:val="24"/>
          <w:szCs w:val="24"/>
        </w:rPr>
      </w:pPr>
      <w:r w:rsidRPr="00CD6247">
        <w:rPr>
          <w:bCs/>
          <w:i/>
          <w:sz w:val="24"/>
          <w:szCs w:val="24"/>
        </w:rPr>
        <w:t xml:space="preserve">(Revised </w:t>
      </w:r>
      <w:r w:rsidR="00CA3F46">
        <w:rPr>
          <w:bCs/>
          <w:i/>
          <w:sz w:val="24"/>
          <w:szCs w:val="24"/>
        </w:rPr>
        <w:t>January</w:t>
      </w:r>
      <w:r w:rsidR="00892E15">
        <w:rPr>
          <w:bCs/>
          <w:i/>
          <w:sz w:val="24"/>
          <w:szCs w:val="24"/>
        </w:rPr>
        <w:t xml:space="preserve"> 27, 2022</w:t>
      </w:r>
      <w:r w:rsidRPr="00CD6247">
        <w:rPr>
          <w:bCs/>
          <w:i/>
          <w:sz w:val="24"/>
          <w:szCs w:val="24"/>
        </w:rPr>
        <w:t xml:space="preserve"> through PROCLTR </w:t>
      </w:r>
      <w:r w:rsidR="00892E15">
        <w:rPr>
          <w:bCs/>
          <w:i/>
          <w:sz w:val="24"/>
          <w:szCs w:val="24"/>
        </w:rPr>
        <w:t>22-02</w:t>
      </w:r>
      <w:r w:rsidRPr="00CD6247">
        <w:rPr>
          <w:bCs/>
          <w:i/>
          <w:sz w:val="24"/>
          <w:szCs w:val="24"/>
        </w:rPr>
        <w:t>)</w:t>
      </w:r>
    </w:p>
    <w:bookmarkEnd w:id="701"/>
    <w:p w14:paraId="3D61989C" w14:textId="77777777" w:rsidR="007B7700" w:rsidRPr="00CD6247" w:rsidRDefault="007B7700" w:rsidP="007B7700">
      <w:pPr>
        <w:jc w:val="center"/>
        <w:rPr>
          <w:b/>
          <w:bCs/>
          <w:sz w:val="24"/>
          <w:szCs w:val="24"/>
        </w:rPr>
      </w:pPr>
      <w:r w:rsidRPr="00CD6247">
        <w:rPr>
          <w:b/>
          <w:bCs/>
          <w:sz w:val="24"/>
          <w:szCs w:val="24"/>
        </w:rPr>
        <w:t>TABLE OF CONTENTS</w:t>
      </w:r>
    </w:p>
    <w:p w14:paraId="3944CAFB" w14:textId="77777777" w:rsidR="007B7700" w:rsidRPr="00CD6247" w:rsidRDefault="007B7700" w:rsidP="007B7700">
      <w:pPr>
        <w:rPr>
          <w:b/>
          <w:bCs/>
          <w:sz w:val="24"/>
          <w:szCs w:val="24"/>
        </w:rPr>
      </w:pPr>
      <w:r w:rsidRPr="00CD6247">
        <w:rPr>
          <w:b/>
          <w:bCs/>
          <w:sz w:val="24"/>
          <w:szCs w:val="24"/>
        </w:rPr>
        <w:t>SUBPART 23.3 – HAZARDOUS MATERIAL IDENTIFICATION AND MATERIAL SAFETY DATA</w:t>
      </w:r>
    </w:p>
    <w:p w14:paraId="1F2BD37B" w14:textId="481E788A" w:rsidR="007B7700" w:rsidRDefault="005A1C85" w:rsidP="00525147">
      <w:pPr>
        <w:rPr>
          <w:bCs/>
          <w:sz w:val="24"/>
          <w:szCs w:val="24"/>
        </w:rPr>
      </w:pPr>
      <w:hyperlink w:anchor="P23_302" w:history="1">
        <w:r w:rsidR="007B7700" w:rsidRPr="00CD6247">
          <w:rPr>
            <w:rStyle w:val="Hyperlink"/>
            <w:bCs/>
            <w:sz w:val="24"/>
            <w:szCs w:val="24"/>
            <w:u w:val="none"/>
          </w:rPr>
          <w:t>23.302</w:t>
        </w:r>
        <w:r w:rsidR="008229BE" w:rsidRPr="00CD6247">
          <w:rPr>
            <w:rStyle w:val="Hyperlink"/>
            <w:bCs/>
            <w:sz w:val="24"/>
            <w:szCs w:val="24"/>
            <w:u w:val="none"/>
          </w:rPr>
          <w:tab/>
        </w:r>
        <w:r w:rsidR="008229BE" w:rsidRPr="00CD6247">
          <w:rPr>
            <w:rStyle w:val="Hyperlink"/>
            <w:bCs/>
            <w:sz w:val="24"/>
            <w:szCs w:val="24"/>
            <w:u w:val="none"/>
          </w:rPr>
          <w:tab/>
        </w:r>
      </w:hyperlink>
      <w:r w:rsidR="007B7700" w:rsidRPr="00CD6247">
        <w:rPr>
          <w:bCs/>
          <w:sz w:val="24"/>
          <w:szCs w:val="24"/>
        </w:rPr>
        <w:t>Policy.</w:t>
      </w:r>
    </w:p>
    <w:p w14:paraId="382EB791" w14:textId="77777777" w:rsidR="00525147" w:rsidRDefault="00525147" w:rsidP="00525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Pr>
          <w:b/>
          <w:bCs/>
          <w:sz w:val="24"/>
          <w:szCs w:val="24"/>
        </w:rPr>
        <w:t xml:space="preserve">SUBPART 23.90 </w:t>
      </w:r>
      <w:r>
        <w:rPr>
          <w:rFonts w:ascii="TimesNewRomanPS-BoldMT" w:hAnsi="TimesNewRomanPS-BoldMT" w:cs="TimesNewRomanPS-BoldMT"/>
          <w:b/>
          <w:bCs/>
          <w:sz w:val="24"/>
          <w:szCs w:val="24"/>
        </w:rPr>
        <w:t xml:space="preserve">– </w:t>
      </w:r>
      <w:r>
        <w:rPr>
          <w:b/>
          <w:bCs/>
          <w:sz w:val="24"/>
          <w:szCs w:val="24"/>
        </w:rPr>
        <w:t>ENSURING ADEQUATE COVID-19 SAFETY PROTOCOLS FOR</w:t>
      </w:r>
    </w:p>
    <w:p w14:paraId="73450F96" w14:textId="77777777" w:rsidR="00525147" w:rsidRDefault="00525147" w:rsidP="00525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Pr>
          <w:b/>
          <w:bCs/>
          <w:sz w:val="24"/>
          <w:szCs w:val="24"/>
        </w:rPr>
        <w:t>FEDERAL CONTRACTORS</w:t>
      </w:r>
    </w:p>
    <w:p w14:paraId="3B73EC7F" w14:textId="69E31020" w:rsidR="00525147" w:rsidRPr="00525147" w:rsidRDefault="005A1C85" w:rsidP="00525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w:anchor="P23_9001" w:history="1">
        <w:r w:rsidR="00525147" w:rsidRPr="000948BB">
          <w:rPr>
            <w:rStyle w:val="Hyperlink"/>
            <w:sz w:val="24"/>
            <w:szCs w:val="24"/>
          </w:rPr>
          <w:t>23.9001</w:t>
        </w:r>
      </w:hyperlink>
      <w:r w:rsidR="00525147" w:rsidRPr="00525147">
        <w:rPr>
          <w:sz w:val="24"/>
          <w:szCs w:val="24"/>
        </w:rPr>
        <w:t xml:space="preserve"> General.</w:t>
      </w:r>
    </w:p>
    <w:p w14:paraId="579AC4AD" w14:textId="77777777" w:rsidR="007B7700" w:rsidRPr="00CD6247" w:rsidRDefault="007B7700" w:rsidP="00025804">
      <w:pPr>
        <w:pStyle w:val="Heading2"/>
      </w:pPr>
      <w:r w:rsidRPr="00CD6247">
        <w:t>SUBPART 23.3 – HAZARDOUS MATERIAL IDENTIFICATION AND MATERIAL SAFETY DATA SHEETS</w:t>
      </w:r>
    </w:p>
    <w:p w14:paraId="6777F9C9" w14:textId="7A56E2E8" w:rsidR="007B7700" w:rsidRPr="00CD6247" w:rsidRDefault="00153571" w:rsidP="008229BE">
      <w:pPr>
        <w:spacing w:after="240"/>
        <w:jc w:val="center"/>
        <w:rPr>
          <w:bCs/>
          <w:i/>
          <w:sz w:val="24"/>
          <w:szCs w:val="24"/>
        </w:rPr>
      </w:pPr>
      <w:r w:rsidRPr="00CD6247">
        <w:rPr>
          <w:bCs/>
          <w:i/>
          <w:sz w:val="24"/>
          <w:szCs w:val="24"/>
        </w:rPr>
        <w:t xml:space="preserve">(Revised </w:t>
      </w:r>
      <w:r w:rsidRPr="00CD6247">
        <w:rPr>
          <w:i/>
          <w:sz w:val="24"/>
          <w:szCs w:val="24"/>
        </w:rPr>
        <w:t>September 19, 2016</w:t>
      </w:r>
      <w:r w:rsidRPr="00CD6247">
        <w:rPr>
          <w:bCs/>
          <w:i/>
          <w:sz w:val="24"/>
          <w:szCs w:val="24"/>
        </w:rPr>
        <w:t xml:space="preserve"> through PROCLTR 16-09)</w:t>
      </w:r>
    </w:p>
    <w:p w14:paraId="00B6852A" w14:textId="723EE4BA" w:rsidR="007B7700" w:rsidRPr="00B76454" w:rsidRDefault="007B7700" w:rsidP="00B76454">
      <w:pPr>
        <w:pStyle w:val="Heading3"/>
        <w:rPr>
          <w:sz w:val="24"/>
          <w:szCs w:val="24"/>
        </w:rPr>
      </w:pPr>
      <w:bookmarkStart w:id="703" w:name="P23_302"/>
      <w:r w:rsidRPr="00B76454">
        <w:rPr>
          <w:sz w:val="24"/>
          <w:szCs w:val="24"/>
        </w:rPr>
        <w:t xml:space="preserve">23.302 </w:t>
      </w:r>
      <w:bookmarkEnd w:id="703"/>
      <w:r w:rsidRPr="00B76454">
        <w:rPr>
          <w:sz w:val="24"/>
          <w:szCs w:val="24"/>
        </w:rPr>
        <w:t>Policy.</w:t>
      </w:r>
    </w:p>
    <w:p w14:paraId="751F5A5F" w14:textId="1FDDA880" w:rsidR="007B7700" w:rsidRDefault="007B7700" w:rsidP="00D92F57">
      <w:pPr>
        <w:spacing w:after="240"/>
        <w:rPr>
          <w:bCs/>
          <w:sz w:val="24"/>
          <w:szCs w:val="24"/>
        </w:rPr>
      </w:pPr>
      <w:r w:rsidRPr="00CD6247">
        <w:rPr>
          <w:bCs/>
          <w:sz w:val="24"/>
          <w:szCs w:val="24"/>
        </w:rPr>
        <w:t>For shipments into foreign countries, the contracting officer shall comply with requirements applicable to each country.</w:t>
      </w:r>
    </w:p>
    <w:p w14:paraId="670B1D76" w14:textId="77777777" w:rsidR="00D92F57" w:rsidRDefault="00D92F57" w:rsidP="00D84657">
      <w:pPr>
        <w:pStyle w:val="Heading2"/>
      </w:pPr>
      <w:r>
        <w:t xml:space="preserve">SUBPART 23.90 </w:t>
      </w:r>
      <w:r>
        <w:rPr>
          <w:rFonts w:ascii="TimesNewRomanPS-BoldMT" w:hAnsi="TimesNewRomanPS-BoldMT" w:cs="TimesNewRomanPS-BoldMT"/>
        </w:rPr>
        <w:t xml:space="preserve">– </w:t>
      </w:r>
      <w:r>
        <w:t>ENSURING ADEQUATE COVID-19 SAFETY PROTOCOLS FOR</w:t>
      </w:r>
    </w:p>
    <w:p w14:paraId="30761B13" w14:textId="1E0D589E" w:rsidR="00D92F57" w:rsidRDefault="00D92F57" w:rsidP="009508F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
          <w:bCs/>
          <w:sz w:val="24"/>
          <w:szCs w:val="24"/>
        </w:rPr>
      </w:pPr>
      <w:r>
        <w:rPr>
          <w:b/>
          <w:bCs/>
          <w:sz w:val="24"/>
          <w:szCs w:val="24"/>
        </w:rPr>
        <w:t>FEDERAL CONTRACTORS</w:t>
      </w:r>
    </w:p>
    <w:p w14:paraId="010D725B" w14:textId="034C8E70" w:rsidR="00372170" w:rsidRPr="009508F6" w:rsidRDefault="00372170" w:rsidP="00D92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iCs/>
          <w:sz w:val="24"/>
          <w:szCs w:val="24"/>
        </w:rPr>
      </w:pPr>
      <w:r w:rsidRPr="009508F6">
        <w:rPr>
          <w:i/>
          <w:iCs/>
          <w:sz w:val="24"/>
          <w:szCs w:val="24"/>
        </w:rPr>
        <w:t xml:space="preserve">(Added </w:t>
      </w:r>
      <w:r w:rsidR="009508F6" w:rsidRPr="009508F6">
        <w:rPr>
          <w:i/>
          <w:iCs/>
          <w:sz w:val="24"/>
          <w:szCs w:val="24"/>
        </w:rPr>
        <w:t>January 27, 2022 through PROCLTR 22-02)</w:t>
      </w:r>
    </w:p>
    <w:p w14:paraId="3DF96E43" w14:textId="77777777" w:rsidR="00D92F57" w:rsidRPr="006A39BC" w:rsidRDefault="00D92F57" w:rsidP="00D84657">
      <w:pPr>
        <w:pStyle w:val="Heading3"/>
        <w:rPr>
          <w:sz w:val="24"/>
          <w:szCs w:val="24"/>
        </w:rPr>
      </w:pPr>
      <w:bookmarkStart w:id="704" w:name="P23_9001"/>
      <w:r w:rsidRPr="006A39BC">
        <w:rPr>
          <w:sz w:val="24"/>
          <w:szCs w:val="24"/>
        </w:rPr>
        <w:t xml:space="preserve">23.9001 </w:t>
      </w:r>
      <w:bookmarkEnd w:id="704"/>
      <w:r w:rsidRPr="006A39BC">
        <w:rPr>
          <w:sz w:val="24"/>
          <w:szCs w:val="24"/>
        </w:rPr>
        <w:t>General</w:t>
      </w:r>
      <w:commentRangeStart w:id="705"/>
      <w:r w:rsidRPr="006A39BC">
        <w:rPr>
          <w:sz w:val="24"/>
          <w:szCs w:val="24"/>
        </w:rPr>
        <w:t>.</w:t>
      </w:r>
      <w:commentRangeEnd w:id="705"/>
      <w:r w:rsidR="00B375FC">
        <w:rPr>
          <w:rStyle w:val="CommentReference"/>
          <w:b w:val="0"/>
        </w:rPr>
        <w:commentReference w:id="705"/>
      </w:r>
    </w:p>
    <w:p w14:paraId="2507C952" w14:textId="77777777" w:rsidR="00D92F57" w:rsidRPr="006A39BC" w:rsidRDefault="00D92F57" w:rsidP="00D92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6A39BC">
        <w:rPr>
          <w:sz w:val="24"/>
          <w:szCs w:val="24"/>
        </w:rPr>
        <w:t>(a) See link to “Vaccination Deviation Flow Chart” at PGI 23.9001.</w:t>
      </w:r>
    </w:p>
    <w:p w14:paraId="36C3257B" w14:textId="77777777" w:rsidR="00D92F57" w:rsidRPr="006A39BC" w:rsidRDefault="00D92F57" w:rsidP="00D92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6A39BC">
        <w:rPr>
          <w:sz w:val="24"/>
          <w:szCs w:val="24"/>
        </w:rPr>
        <w:t>(b) DFARS 252.223-7999 does not apply to contract actions executed in the system for</w:t>
      </w:r>
    </w:p>
    <w:p w14:paraId="1595F777" w14:textId="3B9C66E5" w:rsidR="00D92F57" w:rsidRPr="006A39BC" w:rsidRDefault="00D92F57" w:rsidP="00D92F57">
      <w:pPr>
        <w:spacing w:after="240"/>
        <w:rPr>
          <w:sz w:val="24"/>
          <w:szCs w:val="24"/>
        </w:rPr>
      </w:pPr>
      <w:r w:rsidRPr="006A39BC">
        <w:rPr>
          <w:sz w:val="24"/>
          <w:szCs w:val="24"/>
        </w:rPr>
        <w:t>automated simplified acquisitions</w:t>
      </w:r>
      <w:r w:rsidR="006A39BC" w:rsidRPr="006A39BC">
        <w:rPr>
          <w:sz w:val="24"/>
          <w:szCs w:val="24"/>
        </w:rPr>
        <w:t>.</w:t>
      </w:r>
      <w:commentRangeStart w:id="706"/>
      <w:commentRangeEnd w:id="706"/>
      <w:r w:rsidR="00D84657" w:rsidRPr="006A39BC">
        <w:rPr>
          <w:rStyle w:val="CommentReference"/>
          <w:sz w:val="24"/>
          <w:szCs w:val="24"/>
        </w:rPr>
        <w:commentReference w:id="706"/>
      </w:r>
    </w:p>
    <w:p w14:paraId="137416B5" w14:textId="77777777" w:rsidR="007B7700" w:rsidRDefault="007B7700" w:rsidP="007B77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B7700" w:rsidSect="00C92932">
          <w:headerReference w:type="first" r:id="rId271"/>
          <w:footerReference w:type="first" r:id="rId272"/>
          <w:pgSz w:w="12240" w:h="15840"/>
          <w:pgMar w:top="1440" w:right="1440" w:bottom="1440" w:left="1440" w:header="720" w:footer="720" w:gutter="0"/>
          <w:cols w:space="720"/>
          <w:titlePg/>
          <w:docGrid w:linePitch="299"/>
        </w:sectPr>
      </w:pPr>
      <w:r w:rsidRPr="00CD6247">
        <w:rPr>
          <w:b/>
          <w:sz w:val="24"/>
          <w:szCs w:val="24"/>
        </w:rPr>
        <w:br w:type="page"/>
      </w:r>
    </w:p>
    <w:p w14:paraId="3199A5F9" w14:textId="5211B0D9" w:rsidR="00725690" w:rsidRPr="00CB630C" w:rsidRDefault="00725690" w:rsidP="00045233">
      <w:pPr>
        <w:pStyle w:val="Heading1"/>
        <w:rPr>
          <w:sz w:val="24"/>
          <w:szCs w:val="24"/>
        </w:rPr>
      </w:pPr>
      <w:bookmarkStart w:id="707" w:name="P25"/>
      <w:r w:rsidRPr="00CB630C">
        <w:rPr>
          <w:sz w:val="24"/>
          <w:szCs w:val="24"/>
        </w:rPr>
        <w:lastRenderedPageBreak/>
        <w:t>PART 25</w:t>
      </w:r>
      <w:bookmarkEnd w:id="707"/>
      <w:r w:rsidRPr="00CB630C">
        <w:rPr>
          <w:sz w:val="24"/>
          <w:szCs w:val="24"/>
        </w:rPr>
        <w:t xml:space="preserve"> – FOREIGN ACQUISITION</w:t>
      </w:r>
      <w:commentRangeStart w:id="708"/>
      <w:commentRangeEnd w:id="708"/>
      <w:r w:rsidR="00022468" w:rsidRPr="00CB630C">
        <w:rPr>
          <w:rStyle w:val="CommentReference"/>
          <w:sz w:val="24"/>
          <w:szCs w:val="24"/>
        </w:rPr>
        <w:commentReference w:id="708"/>
      </w:r>
    </w:p>
    <w:p w14:paraId="7D8AD646" w14:textId="6939388C" w:rsidR="00803B46" w:rsidRPr="00CB630C" w:rsidRDefault="004B68A0" w:rsidP="008229B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00803B46" w:rsidRPr="00CB630C">
        <w:rPr>
          <w:i/>
          <w:sz w:val="24"/>
          <w:szCs w:val="24"/>
        </w:rPr>
        <w:t>)</w:t>
      </w:r>
    </w:p>
    <w:p w14:paraId="6E8109C3" w14:textId="77777777" w:rsidR="00725690" w:rsidRPr="00CB630C" w:rsidRDefault="00725690" w:rsidP="00725690">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67E8D4A3"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6A324F8C" w14:textId="3BBFC64E" w:rsidR="00725690" w:rsidRPr="00CB630C" w:rsidRDefault="005A1C85" w:rsidP="00725690">
      <w:pPr>
        <w:pStyle w:val="NoSpacing"/>
        <w:rPr>
          <w:rFonts w:ascii="Times New Roman" w:hAnsi="Times New Roman"/>
          <w:sz w:val="24"/>
          <w:szCs w:val="24"/>
          <w:lang w:val="en"/>
        </w:rPr>
      </w:pPr>
      <w:hyperlink w:anchor="P25_103" w:history="1">
        <w:r w:rsidR="00725690" w:rsidRPr="00CB630C">
          <w:rPr>
            <w:rFonts w:ascii="Times New Roman" w:hAnsi="Times New Roman"/>
            <w:sz w:val="24"/>
            <w:szCs w:val="24"/>
            <w:lang w:val="en"/>
          </w:rPr>
          <w:t>25.103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722A200" w14:textId="06F53280"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76ADA24E" w14:textId="4727601F" w:rsidR="00725690" w:rsidRPr="00CB630C" w:rsidRDefault="005A1C85" w:rsidP="00725690">
      <w:pPr>
        <w:pStyle w:val="NoSpacing"/>
        <w:rPr>
          <w:rFonts w:ascii="Times New Roman" w:hAnsi="Times New Roman"/>
          <w:sz w:val="24"/>
          <w:szCs w:val="24"/>
          <w:lang w:val="en"/>
        </w:rPr>
      </w:pPr>
      <w:hyperlink w:anchor="P25_802_71" w:history="1">
        <w:r w:rsidR="00725690" w:rsidRPr="00CB630C">
          <w:rPr>
            <w:rStyle w:val="Hyperlink"/>
            <w:rFonts w:ascii="Times New Roman" w:hAnsi="Times New Roman"/>
            <w:sz w:val="24"/>
            <w:szCs w:val="24"/>
            <w:lang w:val="en"/>
          </w:rPr>
          <w:t>25.802-71</w:t>
        </w:r>
      </w:hyperlink>
      <w:r w:rsidR="008229BE"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 </w:t>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End use certificates.</w:t>
      </w:r>
    </w:p>
    <w:p w14:paraId="7E386F09"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5608B144" w14:textId="4C9F7188" w:rsidR="00725690" w:rsidRPr="00CB630C" w:rsidRDefault="005A1C85" w:rsidP="00725690">
      <w:pPr>
        <w:pStyle w:val="NoSpacing"/>
        <w:rPr>
          <w:rFonts w:ascii="Times New Roman" w:hAnsi="Times New Roman"/>
          <w:sz w:val="24"/>
          <w:szCs w:val="24"/>
          <w:lang w:val="en"/>
        </w:rPr>
      </w:pPr>
      <w:hyperlink w:anchor="P25_903" w:history="1">
        <w:r w:rsidR="00725690" w:rsidRPr="00CB630C">
          <w:rPr>
            <w:rFonts w:ascii="Times New Roman" w:hAnsi="Times New Roman"/>
            <w:sz w:val="24"/>
            <w:szCs w:val="24"/>
            <w:lang w:val="en"/>
          </w:rPr>
          <w:t>25.903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Exempted supplies.</w:t>
      </w:r>
    </w:p>
    <w:p w14:paraId="2685676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66DDA5C0" w14:textId="1BD35A4E" w:rsidR="00725690" w:rsidRPr="00CB630C" w:rsidRDefault="005A1C85" w:rsidP="00725690">
      <w:pPr>
        <w:pStyle w:val="NoSpacing"/>
        <w:rPr>
          <w:rFonts w:ascii="Times New Roman" w:hAnsi="Times New Roman"/>
          <w:sz w:val="24"/>
          <w:szCs w:val="24"/>
          <w:lang w:val="en"/>
        </w:rPr>
      </w:pPr>
      <w:hyperlink w:anchor="P25_7002" w:history="1">
        <w:r w:rsidR="00725690" w:rsidRPr="00CB630C">
          <w:rPr>
            <w:rFonts w:ascii="Times New Roman" w:hAnsi="Times New Roman"/>
            <w:sz w:val="24"/>
            <w:szCs w:val="24"/>
            <w:lang w:val="en"/>
          </w:rPr>
          <w:t>25.7002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Restrictions on food, clothing, fabrics, hand or measuring tools, and flags.</w:t>
      </w:r>
    </w:p>
    <w:p w14:paraId="602C98D4" w14:textId="163C2B65" w:rsidR="00725690" w:rsidRPr="00CB630C" w:rsidRDefault="005A1C85" w:rsidP="00725690">
      <w:pPr>
        <w:pStyle w:val="NoSpacing"/>
        <w:rPr>
          <w:rFonts w:ascii="Times New Roman" w:hAnsi="Times New Roman"/>
          <w:sz w:val="24"/>
          <w:szCs w:val="24"/>
          <w:lang w:val="en"/>
        </w:rPr>
      </w:pPr>
      <w:hyperlink w:anchor="P25_7002_2" w:history="1">
        <w:r w:rsidR="00725690" w:rsidRPr="00CB630C">
          <w:rPr>
            <w:rStyle w:val="Hyperlink"/>
            <w:rFonts w:ascii="Times New Roman" w:hAnsi="Times New Roman"/>
            <w:sz w:val="24"/>
            <w:szCs w:val="24"/>
            <w:lang w:val="en"/>
          </w:rPr>
          <w:t>25.7002-2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9EFF44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757C0E67" w14:textId="1D5978FE" w:rsidR="00725690" w:rsidRPr="00CB630C" w:rsidRDefault="005A1C85" w:rsidP="00725690">
      <w:pPr>
        <w:pStyle w:val="NoSpacing"/>
        <w:tabs>
          <w:tab w:val="left" w:pos="1080"/>
        </w:tabs>
        <w:rPr>
          <w:rFonts w:ascii="Times New Roman" w:hAnsi="Times New Roman"/>
          <w:sz w:val="24"/>
          <w:szCs w:val="24"/>
          <w:lang w:val="en"/>
        </w:rPr>
      </w:pPr>
      <w:hyperlink w:anchor="P25_7301" w:history="1">
        <w:r w:rsidR="00725690" w:rsidRPr="00CB630C">
          <w:rPr>
            <w:rStyle w:val="Hyperlink"/>
            <w:rFonts w:ascii="Times New Roman" w:hAnsi="Times New Roman"/>
            <w:sz w:val="24"/>
            <w:szCs w:val="24"/>
            <w:lang w:val="en"/>
          </w:rPr>
          <w:t>25.7301</w:t>
        </w:r>
      </w:hyperlink>
      <w:r w:rsidR="008229BE" w:rsidRPr="00CB630C">
        <w:rPr>
          <w:rStyle w:val="Hyperlink"/>
          <w:rFonts w:ascii="Times New Roman" w:hAnsi="Times New Roman"/>
          <w:sz w:val="24"/>
          <w:szCs w:val="24"/>
          <w:lang w:val="en"/>
        </w:rPr>
        <w:tab/>
      </w:r>
      <w:r w:rsidR="000D3893"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General. </w:t>
      </w:r>
    </w:p>
    <w:p w14:paraId="6975665B" w14:textId="77777777" w:rsidR="00B91203" w:rsidRPr="00CB630C" w:rsidRDefault="00B91203"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57E4A51F" w14:textId="0C835DB3" w:rsidR="00B91203" w:rsidRPr="00CB630C" w:rsidRDefault="005A1C85"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5_7901" w:history="1">
        <w:r w:rsidR="00B91203" w:rsidRPr="00CB630C">
          <w:rPr>
            <w:rStyle w:val="Hyperlink"/>
            <w:sz w:val="24"/>
            <w:szCs w:val="24"/>
          </w:rPr>
          <w:t>25.7901</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Export-controlled items.</w:t>
      </w:r>
    </w:p>
    <w:p w14:paraId="799F7DF6" w14:textId="26AE6310" w:rsidR="00B91203" w:rsidRPr="00CB630C" w:rsidRDefault="005A1C85"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w:anchor="P25_7901_1" w:history="1">
        <w:r w:rsidR="00B91203" w:rsidRPr="00CB630C">
          <w:rPr>
            <w:rStyle w:val="Hyperlink"/>
            <w:rFonts w:eastAsia="Calibri"/>
            <w:sz w:val="24"/>
            <w:szCs w:val="24"/>
          </w:rPr>
          <w:t>25.7901-1</w:t>
        </w:r>
      </w:hyperlink>
      <w:r w:rsidR="00B91203" w:rsidRPr="00CB630C">
        <w:rPr>
          <w:rFonts w:eastAsia="Calibri"/>
          <w:sz w:val="24"/>
          <w:szCs w:val="24"/>
        </w:rPr>
        <w:t xml:space="preserve"> </w:t>
      </w:r>
      <w:r w:rsidR="00B91203" w:rsidRPr="00CB630C">
        <w:rPr>
          <w:rFonts w:eastAsia="Calibri"/>
          <w:sz w:val="24"/>
          <w:szCs w:val="24"/>
        </w:rPr>
        <w:tab/>
      </w:r>
      <w:r w:rsidR="000D3893" w:rsidRPr="00CB630C">
        <w:rPr>
          <w:rFonts w:eastAsia="Calibri"/>
          <w:sz w:val="24"/>
          <w:szCs w:val="24"/>
        </w:rPr>
        <w:tab/>
      </w:r>
      <w:r w:rsidR="00B91203" w:rsidRPr="00CB630C">
        <w:rPr>
          <w:rFonts w:eastAsia="Calibri"/>
          <w:sz w:val="24"/>
          <w:szCs w:val="24"/>
        </w:rPr>
        <w:t>Definitions.</w:t>
      </w:r>
    </w:p>
    <w:p w14:paraId="76B02F30" w14:textId="0B1B17C9" w:rsidR="00B91203" w:rsidRPr="00CB630C" w:rsidRDefault="005A1C85" w:rsidP="000D3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w:anchor="P25_7902_4" w:history="1">
        <w:r w:rsidR="00B91203" w:rsidRPr="00CB630C">
          <w:rPr>
            <w:rStyle w:val="Hyperlink"/>
            <w:sz w:val="24"/>
            <w:szCs w:val="24"/>
          </w:rPr>
          <w:t>25.7902-4</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Procedures.</w:t>
      </w:r>
    </w:p>
    <w:p w14:paraId="33417CDB" w14:textId="4C82DBF2" w:rsidR="00725690" w:rsidRPr="00CD6247" w:rsidRDefault="00725690" w:rsidP="006A25DC">
      <w:pPr>
        <w:pStyle w:val="Heading2"/>
        <w:rPr>
          <w:lang w:val="en"/>
        </w:rPr>
      </w:pPr>
      <w:bookmarkStart w:id="709" w:name="P40_1542"/>
      <w:bookmarkEnd w:id="709"/>
      <w:r w:rsidRPr="00CD6247">
        <w:rPr>
          <w:lang w:val="en"/>
        </w:rPr>
        <w:t>SUBPART 25.1 – BUY AMERICAN ACT – SUPPLIES</w:t>
      </w:r>
    </w:p>
    <w:p w14:paraId="50422AE5" w14:textId="77777777" w:rsidR="00153571" w:rsidRPr="00CD6247" w:rsidRDefault="00153571"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25FA5B6" w14:textId="10ED2CF5" w:rsidR="00725690" w:rsidRPr="00CD7FA7" w:rsidRDefault="00725690" w:rsidP="00CD7FA7">
      <w:pPr>
        <w:pStyle w:val="Heading3"/>
        <w:rPr>
          <w:sz w:val="24"/>
          <w:szCs w:val="24"/>
          <w:lang w:val="en"/>
        </w:rPr>
      </w:pPr>
      <w:bookmarkStart w:id="710" w:name="P42_1588"/>
      <w:bookmarkStart w:id="711" w:name="P25_103"/>
      <w:bookmarkEnd w:id="710"/>
      <w:r w:rsidRPr="00CD7FA7">
        <w:rPr>
          <w:sz w:val="24"/>
          <w:szCs w:val="24"/>
          <w:lang w:val="en"/>
        </w:rPr>
        <w:t xml:space="preserve">25.103 </w:t>
      </w:r>
      <w:bookmarkEnd w:id="711"/>
      <w:r w:rsidRPr="00CD7FA7">
        <w:rPr>
          <w:sz w:val="24"/>
          <w:szCs w:val="24"/>
          <w:lang w:val="en"/>
        </w:rPr>
        <w:t>Exceptions.</w:t>
      </w:r>
    </w:p>
    <w:p w14:paraId="5A65343F" w14:textId="0CF7A687" w:rsidR="00725690" w:rsidRPr="00CD6247" w:rsidRDefault="00725690" w:rsidP="00725690">
      <w:pPr>
        <w:pStyle w:val="NoSpacing"/>
        <w:rPr>
          <w:rFonts w:ascii="Times New Roman" w:hAnsi="Times New Roman"/>
          <w:sz w:val="24"/>
          <w:szCs w:val="24"/>
          <w:lang w:val="en"/>
        </w:rPr>
      </w:pPr>
      <w:r w:rsidRPr="00CD6247">
        <w:rPr>
          <w:rFonts w:ascii="Times New Roman" w:hAnsi="Times New Roman"/>
          <w:sz w:val="24"/>
          <w:szCs w:val="24"/>
          <w:lang w:val="en"/>
        </w:rPr>
        <w:t>(b)(1)(iii)(C) Submit supporting documentation to the DLA Acquisition Operations Division.</w:t>
      </w:r>
    </w:p>
    <w:p w14:paraId="77923BE9" w14:textId="36E09232" w:rsidR="00725690" w:rsidRPr="00CD6247" w:rsidRDefault="00725690" w:rsidP="008229BE">
      <w:pPr>
        <w:pStyle w:val="NoSpacing"/>
        <w:spacing w:after="240"/>
        <w:rPr>
          <w:rFonts w:ascii="Times New Roman" w:hAnsi="Times New Roman"/>
          <w:sz w:val="24"/>
          <w:szCs w:val="24"/>
          <w:lang w:val="en"/>
        </w:rPr>
      </w:pPr>
      <w:r w:rsidRPr="00CD6247">
        <w:rPr>
          <w:rFonts w:ascii="Times New Roman" w:hAnsi="Times New Roman"/>
          <w:sz w:val="24"/>
          <w:szCs w:val="24"/>
          <w:lang w:val="en"/>
        </w:rPr>
        <w:t>(b)(2)(ii) Submit the determination and supporting documentation to the DLA Acquisition Operations Division.</w:t>
      </w:r>
    </w:p>
    <w:p w14:paraId="51E8745C" w14:textId="77777777" w:rsidR="004D1A51" w:rsidRPr="00CD6247" w:rsidRDefault="004D1A51" w:rsidP="006A25DC">
      <w:pPr>
        <w:pStyle w:val="Heading2"/>
        <w:rPr>
          <w:lang w:val="en"/>
        </w:rPr>
      </w:pPr>
      <w:bookmarkStart w:id="712" w:name="P50_2053"/>
      <w:bookmarkStart w:id="713" w:name="P54_2596"/>
      <w:bookmarkStart w:id="714" w:name="P102_8224"/>
      <w:bookmarkEnd w:id="712"/>
      <w:bookmarkEnd w:id="713"/>
      <w:bookmarkEnd w:id="714"/>
      <w:r w:rsidRPr="00CD6247">
        <w:rPr>
          <w:lang w:val="en"/>
        </w:rPr>
        <w:t>SUBPART 25.8 – OTHER INTERNATIONAL AGREEMENTS AND COORDINATION</w:t>
      </w:r>
    </w:p>
    <w:p w14:paraId="5DC4CADB" w14:textId="77777777" w:rsidR="004D1A51" w:rsidRPr="00CD6247" w:rsidRDefault="004D1A51"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14:paraId="63A2523B" w14:textId="4236CB3B" w:rsidR="004D1A51" w:rsidRPr="00B76454" w:rsidRDefault="004D1A51" w:rsidP="00B76454">
      <w:pPr>
        <w:pStyle w:val="Heading3"/>
        <w:rPr>
          <w:sz w:val="24"/>
          <w:szCs w:val="24"/>
          <w:lang w:val="en"/>
        </w:rPr>
      </w:pPr>
      <w:r w:rsidRPr="00B76454">
        <w:rPr>
          <w:sz w:val="24"/>
          <w:szCs w:val="24"/>
          <w:lang w:val="en"/>
        </w:rPr>
        <w:t>25.802-71 End use certificates.</w:t>
      </w:r>
      <w:commentRangeStart w:id="715"/>
      <w:commentRangeEnd w:id="715"/>
      <w:r w:rsidR="00CD7FA7" w:rsidRPr="00B76454">
        <w:rPr>
          <w:rStyle w:val="CommentReference"/>
          <w:sz w:val="24"/>
          <w:szCs w:val="24"/>
        </w:rPr>
        <w:commentReference w:id="715"/>
      </w:r>
    </w:p>
    <w:p w14:paraId="653981A4" w14:textId="65FF1A18" w:rsidR="004D1A51" w:rsidRPr="00CD6247" w:rsidRDefault="004D1A51" w:rsidP="004D1A51">
      <w:pPr>
        <w:pStyle w:val="Default"/>
        <w:rPr>
          <w:rFonts w:ascii="Times New Roman" w:hAnsi="Times New Roman" w:cs="Times New Roman"/>
        </w:rPr>
      </w:pPr>
      <w:r w:rsidRPr="00CD6247">
        <w:rPr>
          <w:rFonts w:ascii="Times New Roman" w:hAnsi="Times New Roman" w:cs="Times New Roman"/>
        </w:rPr>
        <w:t>(S-90)</w:t>
      </w:r>
      <w:commentRangeStart w:id="716"/>
      <w:r w:rsidRPr="00CD6247">
        <w:rPr>
          <w:rFonts w:ascii="Times New Roman" w:hAnsi="Times New Roman" w:cs="Times New Roman"/>
        </w:rPr>
        <w:t xml:space="preserve"> </w:t>
      </w:r>
      <w:commentRangeEnd w:id="716"/>
      <w:r w:rsidR="00B76454">
        <w:rPr>
          <w:rStyle w:val="CommentReference"/>
          <w:rFonts w:ascii="Times New Roman" w:hAnsi="Times New Roman" w:cs="Times New Roman"/>
          <w:color w:val="auto"/>
        </w:rPr>
        <w:commentReference w:id="716"/>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 xml:space="preserve">The contracting officer shall use and process Department of State Form DSP-83, United States of America </w:t>
      </w:r>
      <w:proofErr w:type="spellStart"/>
      <w:r w:rsidRPr="00CD6247">
        <w:rPr>
          <w:rFonts w:ascii="Times New Roman" w:hAnsi="Times New Roman" w:cs="Times New Roman"/>
        </w:rPr>
        <w:t>Nontransfer</w:t>
      </w:r>
      <w:proofErr w:type="spellEnd"/>
      <w:r w:rsidRPr="00CD6247">
        <w:rPr>
          <w:rFonts w:ascii="Times New Roman" w:hAnsi="Times New Roman" w:cs="Times New Roman"/>
        </w:rPr>
        <w:t xml:space="preserve">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6A2F531B" w14:textId="7F969FAD" w:rsidR="004D1A51" w:rsidRPr="00CD6247" w:rsidRDefault="004D1A51" w:rsidP="004D1A51">
      <w:pPr>
        <w:pStyle w:val="NoSpacing"/>
        <w:rPr>
          <w:rFonts w:ascii="Times New Roman" w:hAnsi="Times New Roman"/>
          <w:sz w:val="24"/>
          <w:szCs w:val="24"/>
          <w:lang w:val="en"/>
        </w:rPr>
      </w:pPr>
      <w:r w:rsidRPr="00CD6247">
        <w:rPr>
          <w:rFonts w:ascii="Times New Roman" w:hAnsi="Times New Roman"/>
          <w:sz w:val="24"/>
          <w:szCs w:val="24"/>
        </w:rPr>
        <w:t>(S-91)</w:t>
      </w:r>
      <w:commentRangeStart w:id="717"/>
      <w:r w:rsidRPr="00CD6247">
        <w:rPr>
          <w:rFonts w:ascii="Times New Roman" w:hAnsi="Times New Roman"/>
          <w:sz w:val="24"/>
          <w:szCs w:val="24"/>
        </w:rPr>
        <w:t xml:space="preserve"> </w:t>
      </w:r>
      <w:commentRangeEnd w:id="717"/>
      <w:r w:rsidR="00B76454">
        <w:rPr>
          <w:rStyle w:val="CommentReference"/>
          <w:rFonts w:ascii="Times New Roman" w:eastAsia="Times New Roman" w:hAnsi="Times New Roman"/>
        </w:rPr>
        <w:commentReference w:id="717"/>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w:t>
      </w:r>
      <w:r w:rsidRPr="00CD6247">
        <w:rPr>
          <w:rFonts w:ascii="Times New Roman" w:hAnsi="Times New Roman"/>
          <w:sz w:val="24"/>
          <w:szCs w:val="24"/>
        </w:rPr>
        <w:lastRenderedPageBreak/>
        <w:t xml:space="preserve">Storage and Distribution (SS&amp;D) sites, the Secretary of the Military Department is responsible for approval and execution of the EUC. Governing policy is in </w:t>
      </w:r>
      <w:hyperlink r:id="rId273" w:history="1">
        <w:r w:rsidR="008B23EA">
          <w:rPr>
            <w:rStyle w:val="Hyperlink"/>
            <w:rFonts w:ascii="Times New Roman" w:hAnsi="Times New Roman"/>
            <w:sz w:val="24"/>
            <w:szCs w:val="24"/>
          </w:rPr>
          <w:t>DoD Directive 2040.3, End Use Certificates</w:t>
        </w:r>
      </w:hyperlink>
      <w:r w:rsidR="008B23EA">
        <w:rPr>
          <w:rFonts w:ascii="Times New Roman" w:hAnsi="Times New Roman"/>
          <w:sz w:val="24"/>
          <w:szCs w:val="24"/>
        </w:rPr>
        <w:t xml:space="preserve"> (</w:t>
      </w:r>
      <w:hyperlink r:id="rId274" w:history="1">
        <w:r w:rsidR="008B23EA" w:rsidRPr="00337DE9">
          <w:rPr>
            <w:rStyle w:val="Hyperlink"/>
            <w:rFonts w:ascii="Times New Roman" w:hAnsi="Times New Roman"/>
            <w:sz w:val="24"/>
            <w:szCs w:val="24"/>
          </w:rPr>
          <w:t>https://www.esd.whs.mil/Portals/54/Documents/DD/issuances/dodd/204003p.pdf</w:t>
        </w:r>
      </w:hyperlink>
      <w:r w:rsidR="008B23EA">
        <w:rPr>
          <w:rFonts w:ascii="Times New Roman" w:hAnsi="Times New Roman"/>
          <w:sz w:val="24"/>
          <w:szCs w:val="24"/>
        </w:rPr>
        <w:t>).</w:t>
      </w:r>
    </w:p>
    <w:p w14:paraId="34942D8B" w14:textId="3A448DB3" w:rsidR="004D1A51" w:rsidRPr="00CD6247" w:rsidRDefault="004D1A51" w:rsidP="00B75198">
      <w:pPr>
        <w:pStyle w:val="NoSpacing"/>
        <w:spacing w:after="240"/>
        <w:rPr>
          <w:rFonts w:ascii="Times New Roman" w:hAnsi="Times New Roman"/>
          <w:sz w:val="24"/>
          <w:szCs w:val="24"/>
          <w:lang w:val="en"/>
        </w:rPr>
      </w:pPr>
      <w:commentRangeStart w:id="718"/>
      <w:r w:rsidRPr="00CD6247">
        <w:rPr>
          <w:rFonts w:ascii="Times New Roman" w:hAnsi="Times New Roman"/>
          <w:sz w:val="24"/>
          <w:szCs w:val="24"/>
          <w:lang w:val="en"/>
        </w:rPr>
        <w:t xml:space="preserve">(S-92) </w:t>
      </w:r>
      <w:commentRangeEnd w:id="718"/>
      <w:r w:rsidRPr="00CD6247">
        <w:rPr>
          <w:rStyle w:val="CommentReference"/>
          <w:rFonts w:ascii="Times New Roman" w:eastAsia="Times New Roman" w:hAnsi="Times New Roman"/>
          <w:sz w:val="24"/>
          <w:szCs w:val="24"/>
        </w:rPr>
        <w:commentReference w:id="718"/>
      </w:r>
      <w:r w:rsidRPr="00CD6247">
        <w:rPr>
          <w:rFonts w:ascii="Times New Roman" w:hAnsi="Times New Roman"/>
          <w:sz w:val="24"/>
          <w:szCs w:val="24"/>
          <w:lang w:val="en"/>
        </w:rPr>
        <w:t>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commentRangeStart w:id="719"/>
      <w:r w:rsidR="00114F66">
        <w:rPr>
          <w:rFonts w:ascii="Times New Roman" w:hAnsi="Times New Roman"/>
          <w:sz w:val="24"/>
          <w:szCs w:val="24"/>
          <w:lang w:val="en"/>
        </w:rPr>
        <w:t xml:space="preserve"> </w:t>
      </w:r>
      <w:commentRangeEnd w:id="719"/>
      <w:r w:rsidR="00114F66">
        <w:rPr>
          <w:rStyle w:val="CommentReference"/>
          <w:rFonts w:ascii="Times New Roman" w:eastAsia="Times New Roman" w:hAnsi="Times New Roman"/>
        </w:rPr>
        <w:commentReference w:id="719"/>
      </w:r>
    </w:p>
    <w:p w14:paraId="005A42DF" w14:textId="77777777" w:rsidR="00725690" w:rsidRPr="00CD6247" w:rsidRDefault="00725690" w:rsidP="006A25DC">
      <w:pPr>
        <w:pStyle w:val="Heading2"/>
        <w:rPr>
          <w:lang w:val="en"/>
        </w:rPr>
      </w:pPr>
      <w:r w:rsidRPr="00CD6247">
        <w:rPr>
          <w:lang w:val="en"/>
        </w:rPr>
        <w:t>SUBPART 25.9 – CUSTOMS AND DUTIES</w:t>
      </w:r>
    </w:p>
    <w:p w14:paraId="0760000C" w14:textId="77777777" w:rsidR="00153571" w:rsidRPr="00CD6247" w:rsidRDefault="00153571" w:rsidP="00B75198">
      <w:pPr>
        <w:pStyle w:val="NoSpacing"/>
        <w:spacing w:after="240"/>
        <w:jc w:val="center"/>
        <w:rPr>
          <w:rFonts w:ascii="Times New Roman" w:hAnsi="Times New Roman"/>
          <w:i/>
          <w:sz w:val="24"/>
          <w:szCs w:val="24"/>
          <w:lang w:val="en"/>
        </w:rPr>
      </w:pPr>
      <w:bookmarkStart w:id="720" w:name="P104_8264"/>
      <w:bookmarkStart w:id="721" w:name="P106_8525"/>
      <w:bookmarkEnd w:id="720"/>
      <w:bookmarkEnd w:id="721"/>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893801C" w14:textId="23B2FE6E" w:rsidR="00725690" w:rsidRPr="00CD6247" w:rsidRDefault="00725690" w:rsidP="00CB630C">
      <w:pPr>
        <w:pStyle w:val="Heading3"/>
        <w:rPr>
          <w:lang w:val="en"/>
        </w:rPr>
      </w:pPr>
      <w:bookmarkStart w:id="722" w:name="P25_903"/>
      <w:r w:rsidRPr="00CD6247">
        <w:rPr>
          <w:lang w:val="en"/>
        </w:rPr>
        <w:t xml:space="preserve">25.903 </w:t>
      </w:r>
      <w:bookmarkEnd w:id="722"/>
      <w:r w:rsidRPr="00CD6247">
        <w:rPr>
          <w:lang w:val="en"/>
        </w:rPr>
        <w:t>Exempted supplies.</w:t>
      </w:r>
    </w:p>
    <w:p w14:paraId="4DA6AB41" w14:textId="0487BEF5" w:rsidR="00725690" w:rsidRPr="00CD6247" w:rsidRDefault="00725690" w:rsidP="00B75198">
      <w:pPr>
        <w:pStyle w:val="NoSpacing"/>
        <w:spacing w:after="240"/>
        <w:rPr>
          <w:rFonts w:ascii="Times New Roman" w:hAnsi="Times New Roman"/>
          <w:sz w:val="24"/>
          <w:szCs w:val="24"/>
          <w:lang w:val="en"/>
        </w:rPr>
      </w:pPr>
      <w:bookmarkStart w:id="723" w:name="P108_8712"/>
      <w:bookmarkEnd w:id="723"/>
      <w:r w:rsidRPr="00CD6247">
        <w:rPr>
          <w:rFonts w:ascii="Times New Roman" w:hAnsi="Times New Roman"/>
          <w:sz w:val="24"/>
          <w:szCs w:val="24"/>
          <w:lang w:val="en"/>
        </w:rPr>
        <w:t>(b)(ii) The contracting officer shall execute the certificate.</w:t>
      </w:r>
    </w:p>
    <w:p w14:paraId="68E62EA2" w14:textId="77777777" w:rsidR="00725690" w:rsidRPr="00CD6247" w:rsidRDefault="00725690" w:rsidP="006A25DC">
      <w:pPr>
        <w:pStyle w:val="Heading2"/>
        <w:rPr>
          <w:lang w:val="en"/>
        </w:rPr>
      </w:pPr>
      <w:r w:rsidRPr="00CD6247">
        <w:rPr>
          <w:lang w:val="en"/>
        </w:rPr>
        <w:t>SUBPART 25.70 – AUTHORIZATION ACTS, APPROPRIATIONS ACTS, AND OTHER STATUTORY RESTRICTIONS ON FOREIGN ACQUISITION</w:t>
      </w:r>
    </w:p>
    <w:p w14:paraId="67906952" w14:textId="77777777" w:rsidR="00153571" w:rsidRPr="00CD6247" w:rsidRDefault="00153571" w:rsidP="00B75198">
      <w:pPr>
        <w:pStyle w:val="NoSpacing"/>
        <w:spacing w:after="240"/>
        <w:jc w:val="center"/>
        <w:rPr>
          <w:rFonts w:ascii="Times New Roman" w:hAnsi="Times New Roman"/>
          <w:i/>
          <w:sz w:val="24"/>
          <w:szCs w:val="24"/>
          <w:lang w:val="en"/>
        </w:rPr>
      </w:pPr>
      <w:bookmarkStart w:id="724" w:name="P110_8824"/>
      <w:bookmarkStart w:id="725" w:name="P146_11228"/>
      <w:bookmarkEnd w:id="724"/>
      <w:bookmarkEnd w:id="725"/>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1D80A305" w14:textId="77777777" w:rsidR="00725690" w:rsidRPr="00CB630C" w:rsidRDefault="00725690" w:rsidP="00CB630C">
      <w:pPr>
        <w:pStyle w:val="Heading3"/>
        <w:spacing w:after="240"/>
        <w:rPr>
          <w:sz w:val="24"/>
          <w:szCs w:val="24"/>
          <w:lang w:val="en"/>
        </w:rPr>
      </w:pPr>
      <w:bookmarkStart w:id="726" w:name="P25_7002"/>
      <w:r w:rsidRPr="00CB630C">
        <w:rPr>
          <w:sz w:val="24"/>
          <w:szCs w:val="24"/>
          <w:lang w:val="en"/>
        </w:rPr>
        <w:t xml:space="preserve">25.7002 </w:t>
      </w:r>
      <w:bookmarkEnd w:id="726"/>
      <w:r w:rsidRPr="00CB630C">
        <w:rPr>
          <w:sz w:val="24"/>
          <w:szCs w:val="24"/>
          <w:lang w:val="en"/>
        </w:rPr>
        <w:t>Restrictions on food, clothing, fabrics, hand or measuring tools, and flags.</w:t>
      </w:r>
    </w:p>
    <w:p w14:paraId="313524F3" w14:textId="77777777" w:rsidR="00725690" w:rsidRPr="00CD6247" w:rsidRDefault="00725690" w:rsidP="00CB630C">
      <w:pPr>
        <w:pStyle w:val="Heading3"/>
        <w:rPr>
          <w:lang w:val="en"/>
        </w:rPr>
      </w:pPr>
      <w:bookmarkStart w:id="727" w:name="P25_7002_2"/>
      <w:r w:rsidRPr="00CB630C">
        <w:rPr>
          <w:sz w:val="24"/>
          <w:szCs w:val="24"/>
          <w:lang w:val="en"/>
        </w:rPr>
        <w:t xml:space="preserve">25.7002-2 </w:t>
      </w:r>
      <w:bookmarkEnd w:id="727"/>
      <w:r w:rsidRPr="00CB630C">
        <w:rPr>
          <w:sz w:val="24"/>
          <w:szCs w:val="24"/>
          <w:lang w:val="en"/>
        </w:rPr>
        <w:t>Exceptions.</w:t>
      </w:r>
    </w:p>
    <w:p w14:paraId="5ED743BC" w14:textId="1A4F647F" w:rsidR="00725690" w:rsidRPr="00CD6247" w:rsidRDefault="00725690" w:rsidP="000D3893">
      <w:pPr>
        <w:pStyle w:val="NoSpacing"/>
        <w:spacing w:after="240"/>
        <w:rPr>
          <w:rFonts w:ascii="Times New Roman" w:hAnsi="Times New Roman"/>
          <w:sz w:val="24"/>
          <w:szCs w:val="24"/>
          <w:lang w:val="en"/>
        </w:rPr>
      </w:pPr>
      <w:bookmarkStart w:id="728" w:name="P148_11306"/>
      <w:bookmarkStart w:id="729" w:name="P152_11862"/>
      <w:bookmarkStart w:id="730" w:name="P242_30430"/>
      <w:bookmarkEnd w:id="728"/>
      <w:bookmarkEnd w:id="729"/>
      <w:bookmarkEnd w:id="730"/>
      <w:r w:rsidRPr="00CD6247">
        <w:rPr>
          <w:rFonts w:ascii="Times New Roman" w:hAnsi="Times New Roman"/>
          <w:sz w:val="24"/>
          <w:szCs w:val="24"/>
          <w:lang w:val="en"/>
        </w:rPr>
        <w:t>(b)(3) Determination shall be forwarded to the DLA Acquisition Operations Division ten (10) working days prior to anticipated contract award.</w:t>
      </w:r>
    </w:p>
    <w:p w14:paraId="7288602A" w14:textId="77777777" w:rsidR="00725690" w:rsidRPr="00CD6247" w:rsidRDefault="00725690" w:rsidP="006A25DC">
      <w:pPr>
        <w:pStyle w:val="Heading2"/>
        <w:rPr>
          <w:lang w:val="en"/>
        </w:rPr>
      </w:pPr>
      <w:r w:rsidRPr="00CD6247">
        <w:rPr>
          <w:lang w:val="en"/>
        </w:rPr>
        <w:t>SUBPART 25.73 – ACQUISITIONS FOR FOREIGN MILITARY SALES</w:t>
      </w:r>
    </w:p>
    <w:p w14:paraId="7E579BEA" w14:textId="77777777" w:rsidR="00153571" w:rsidRPr="00CD6247" w:rsidRDefault="00153571" w:rsidP="00B75198">
      <w:pPr>
        <w:pStyle w:val="NoSpacing"/>
        <w:spacing w:after="240"/>
        <w:jc w:val="center"/>
        <w:rPr>
          <w:rFonts w:ascii="Times New Roman" w:hAnsi="Times New Roman"/>
          <w:i/>
          <w:sz w:val="24"/>
          <w:szCs w:val="24"/>
          <w:lang w:val="en"/>
        </w:rPr>
      </w:pPr>
      <w:bookmarkStart w:id="731" w:name="P244_30540"/>
      <w:bookmarkEnd w:id="731"/>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0A7293E8" w14:textId="41B188E9" w:rsidR="00725690" w:rsidRPr="00CB630C" w:rsidRDefault="00725690" w:rsidP="00CB630C">
      <w:pPr>
        <w:pStyle w:val="Heading3"/>
        <w:rPr>
          <w:sz w:val="24"/>
          <w:szCs w:val="24"/>
          <w:lang w:val="en"/>
        </w:rPr>
      </w:pPr>
      <w:bookmarkStart w:id="732" w:name="P25_7301"/>
      <w:r w:rsidRPr="00CB630C">
        <w:rPr>
          <w:sz w:val="24"/>
          <w:szCs w:val="24"/>
          <w:lang w:val="en"/>
        </w:rPr>
        <w:t xml:space="preserve">25.7301 </w:t>
      </w:r>
      <w:bookmarkEnd w:id="732"/>
      <w:r w:rsidRPr="00CB630C">
        <w:rPr>
          <w:sz w:val="24"/>
          <w:szCs w:val="24"/>
          <w:lang w:val="en"/>
        </w:rPr>
        <w:t>General.</w:t>
      </w:r>
    </w:p>
    <w:p w14:paraId="68A0D277" w14:textId="096984D3" w:rsidR="00725690" w:rsidRPr="00CD6247" w:rsidRDefault="00725690" w:rsidP="00B91203">
      <w:pPr>
        <w:pStyle w:val="NoSpacing"/>
        <w:spacing w:after="240"/>
        <w:rPr>
          <w:rFonts w:ascii="Times New Roman" w:hAnsi="Times New Roman"/>
          <w:sz w:val="24"/>
          <w:szCs w:val="24"/>
          <w:lang w:val="en"/>
        </w:rPr>
      </w:pPr>
      <w:r w:rsidRPr="00CD6247">
        <w:rPr>
          <w:rFonts w:ascii="Times New Roman" w:hAnsi="Times New Roman"/>
          <w:sz w:val="24"/>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77D4C1A3" w14:textId="77777777" w:rsidR="00B91203" w:rsidRPr="00CB630C" w:rsidRDefault="00B91203" w:rsidP="00546374">
      <w:pPr>
        <w:pStyle w:val="Heading2"/>
        <w:rPr>
          <w:rFonts w:ascii="Calibri" w:eastAsia="Calibri" w:hAnsi="Calibri"/>
        </w:rPr>
      </w:pPr>
      <w:bookmarkStart w:id="733" w:name="P_25_79"/>
      <w:r w:rsidRPr="00CB630C">
        <w:rPr>
          <w:rFonts w:eastAsia="Calibri"/>
          <w:lang w:val="en"/>
        </w:rPr>
        <w:t xml:space="preserve">SUBPART 25.79 </w:t>
      </w:r>
      <w:bookmarkEnd w:id="733"/>
      <w:r w:rsidRPr="00CB630C">
        <w:rPr>
          <w:rFonts w:eastAsia="Calibri"/>
          <w:lang w:val="en"/>
        </w:rPr>
        <w:t>– EXPORT CONTROL</w:t>
      </w:r>
    </w:p>
    <w:p w14:paraId="6C60EEBE" w14:textId="04C9DA05" w:rsidR="00B91203" w:rsidRPr="00CB630C" w:rsidRDefault="002F7CD0"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sidR="004B68A0">
        <w:rPr>
          <w:i/>
          <w:sz w:val="24"/>
          <w:szCs w:val="24"/>
        </w:rPr>
        <w:t>October 1</w:t>
      </w:r>
      <w:r w:rsidRPr="00CB630C">
        <w:rPr>
          <w:i/>
          <w:sz w:val="24"/>
          <w:szCs w:val="24"/>
        </w:rPr>
        <w:t>3, 2020 through PROCLTR 2020-</w:t>
      </w:r>
      <w:r w:rsidR="004B68A0">
        <w:rPr>
          <w:i/>
          <w:sz w:val="24"/>
          <w:szCs w:val="24"/>
        </w:rPr>
        <w:t>24</w:t>
      </w:r>
      <w:r w:rsidRPr="00CB630C">
        <w:rPr>
          <w:i/>
          <w:sz w:val="24"/>
          <w:szCs w:val="24"/>
        </w:rPr>
        <w:t>)</w:t>
      </w:r>
    </w:p>
    <w:p w14:paraId="5DB3E4F6" w14:textId="77777777" w:rsidR="00B91203" w:rsidRPr="00CB630C" w:rsidRDefault="00B91203" w:rsidP="00546374">
      <w:pPr>
        <w:pStyle w:val="Heading3"/>
        <w:spacing w:after="240"/>
        <w:rPr>
          <w:sz w:val="24"/>
          <w:szCs w:val="24"/>
        </w:rPr>
      </w:pPr>
      <w:bookmarkStart w:id="734" w:name="P25_7901"/>
      <w:r w:rsidRPr="00CB630C">
        <w:rPr>
          <w:sz w:val="24"/>
          <w:szCs w:val="24"/>
        </w:rPr>
        <w:t>25.7901</w:t>
      </w:r>
      <w:bookmarkEnd w:id="734"/>
      <w:r w:rsidRPr="00CB630C">
        <w:rPr>
          <w:sz w:val="24"/>
          <w:szCs w:val="24"/>
        </w:rPr>
        <w:t xml:space="preserve"> Export-controlled items.</w:t>
      </w:r>
    </w:p>
    <w:p w14:paraId="5A564822" w14:textId="77777777" w:rsidR="00B91203" w:rsidRPr="00CB630C" w:rsidRDefault="00B91203" w:rsidP="00546374">
      <w:pPr>
        <w:pStyle w:val="Heading3"/>
        <w:rPr>
          <w:sz w:val="24"/>
          <w:szCs w:val="24"/>
        </w:rPr>
      </w:pPr>
      <w:bookmarkStart w:id="735" w:name="P25_7901_1"/>
      <w:r w:rsidRPr="00CB630C">
        <w:rPr>
          <w:sz w:val="24"/>
          <w:szCs w:val="24"/>
        </w:rPr>
        <w:t xml:space="preserve">25.7901-1 </w:t>
      </w:r>
      <w:bookmarkEnd w:id="735"/>
      <w:r w:rsidRPr="00CB630C">
        <w:rPr>
          <w:sz w:val="24"/>
          <w:szCs w:val="24"/>
        </w:rPr>
        <w:t>Definitions.</w:t>
      </w:r>
    </w:p>
    <w:p w14:paraId="3B1A1FBC" w14:textId="77777777"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14:paraId="115E59B7" w14:textId="77777777" w:rsidR="00B91203" w:rsidRPr="00CB630C" w:rsidRDefault="00B91203" w:rsidP="00546374">
      <w:pPr>
        <w:pStyle w:val="Heading3"/>
        <w:rPr>
          <w:rFonts w:eastAsiaTheme="minorHAnsi"/>
          <w:sz w:val="24"/>
          <w:szCs w:val="24"/>
        </w:rPr>
      </w:pPr>
      <w:bookmarkStart w:id="736" w:name="P25_7902_4"/>
      <w:r w:rsidRPr="00CB630C">
        <w:rPr>
          <w:rFonts w:eastAsiaTheme="minorHAnsi"/>
          <w:sz w:val="24"/>
          <w:szCs w:val="24"/>
        </w:rPr>
        <w:t>25.7902-4 Procedures.</w:t>
      </w:r>
      <w:bookmarkEnd w:id="736"/>
    </w:p>
    <w:p w14:paraId="6BA4860A" w14:textId="3493E40F"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lastRenderedPageBreak/>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21B70F31" w14:textId="213B86FF"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(S-91) For manual acquisitions, the contracting officer shall—</w:t>
      </w:r>
    </w:p>
    <w:p w14:paraId="06CE9176" w14:textId="2475BD25"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ab/>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2DEBF87A" w14:textId="3AE6E4AD" w:rsidR="006C3781" w:rsidRPr="006C3781" w:rsidRDefault="006C3781" w:rsidP="006C378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(2)</w:t>
      </w:r>
      <w:commentRangeStart w:id="737"/>
      <w:r w:rsidRPr="006C3781">
        <w:rPr>
          <w:color w:val="000000"/>
          <w:sz w:val="23"/>
          <w:szCs w:val="23"/>
        </w:rPr>
        <w:t xml:space="preserve"> </w:t>
      </w:r>
      <w:commentRangeEnd w:id="737"/>
      <w:r w:rsidR="00BB3D5A">
        <w:rPr>
          <w:rStyle w:val="CommentReference"/>
        </w:rPr>
        <w:commentReference w:id="737"/>
      </w:r>
      <w:r w:rsidRPr="006C3781">
        <w:rPr>
          <w:color w:val="000000"/>
          <w:sz w:val="23"/>
          <w:szCs w:val="23"/>
        </w:rPr>
        <w:t xml:space="preserve">Unless one of the exceptions at PGI 25.7902-4(S-90) applies, verify that the offeror and any source(s) of supply it will use for contract performance have DLA controlling authority approval to access export-controlled technical data within the </w:t>
      </w:r>
      <w:proofErr w:type="spellStart"/>
      <w:r w:rsidRPr="006C3781">
        <w:rPr>
          <w:color w:val="000000"/>
          <w:sz w:val="23"/>
          <w:szCs w:val="23"/>
        </w:rPr>
        <w:t>cFolders</w:t>
      </w:r>
      <w:proofErr w:type="spellEnd"/>
      <w:r w:rsidRPr="006C3781">
        <w:rPr>
          <w:color w:val="000000"/>
          <w:sz w:val="23"/>
          <w:szCs w:val="23"/>
        </w:rPr>
        <w:t>. To identify contractors with DLA controlling authority approval to access export-controlled technical data</w:t>
      </w:r>
      <w:r w:rsidRPr="006C3781">
        <w:rPr>
          <w:b/>
          <w:bCs/>
          <w:color w:val="000000"/>
          <w:sz w:val="23"/>
          <w:szCs w:val="23"/>
        </w:rPr>
        <w:t>—</w:t>
      </w:r>
    </w:p>
    <w:p w14:paraId="50A82867" w14:textId="697D31A1" w:rsidR="006C3781" w:rsidRPr="006C3781" w:rsidRDefault="006C3781"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 xml:space="preserve">(i) See the Business Decision Analytics (BDA) Supplier Risk Analysis by CAGE Code Model in the </w:t>
      </w:r>
      <w:hyperlink r:id="rId275" w:history="1">
        <w:r w:rsidR="00BB3D5A">
          <w:rPr>
            <w:rStyle w:val="Hyperlink"/>
            <w:sz w:val="23"/>
            <w:szCs w:val="23"/>
          </w:rPr>
          <w:t>BDA Job Aid Folder</w:t>
        </w:r>
      </w:hyperlink>
      <w:r w:rsidR="00BB3D5A">
        <w:rPr>
          <w:color w:val="0000FF"/>
          <w:sz w:val="23"/>
          <w:szCs w:val="23"/>
        </w:rPr>
        <w:t xml:space="preserve"> (</w:t>
      </w:r>
      <w:hyperlink r:id="rId276" w:history="1">
        <w:r w:rsidR="00BB3D5A"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14:paraId="55A74789" w14:textId="573B8229" w:rsidR="006C3781" w:rsidRDefault="006C3781"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1F487C"/>
          <w:sz w:val="23"/>
          <w:szCs w:val="23"/>
        </w:rPr>
      </w:pPr>
      <w:r>
        <w:rPr>
          <w:color w:val="000000"/>
          <w:sz w:val="23"/>
          <w:szCs w:val="23"/>
        </w:rPr>
        <w:tab/>
      </w:r>
      <w:r w:rsidRPr="006C3781">
        <w:rPr>
          <w:color w:val="000000"/>
          <w:sz w:val="23"/>
          <w:szCs w:val="23"/>
        </w:rPr>
        <w:t xml:space="preserve">(ii) If the BDA Job Aid Folder is unavailable, contact the DLA controlling authority at email </w:t>
      </w:r>
      <w:hyperlink r:id="rId277" w:history="1">
        <w:r w:rsidRPr="00072B1D">
          <w:rPr>
            <w:rStyle w:val="Hyperlink"/>
            <w:sz w:val="23"/>
            <w:szCs w:val="23"/>
          </w:rPr>
          <w:t>DLAJ344DataCustodian@dla.mil</w:t>
        </w:r>
      </w:hyperlink>
      <w:r w:rsidRPr="006C3781">
        <w:rPr>
          <w:color w:val="1F487C"/>
          <w:sz w:val="23"/>
          <w:szCs w:val="23"/>
        </w:rPr>
        <w:t>.</w:t>
      </w:r>
    </w:p>
    <w:p w14:paraId="78AA5B77" w14:textId="24A4E682"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14:paraId="744051E6" w14:textId="32F8FB60"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14:paraId="257C794C" w14:textId="77777777" w:rsidR="00E15893" w:rsidRPr="00CD6247" w:rsidRDefault="00D61CF1"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15893" w:rsidRPr="00CD6247" w:rsidSect="00C92932">
          <w:headerReference w:type="even" r:id="rId278"/>
          <w:headerReference w:type="default" r:id="rId279"/>
          <w:footerReference w:type="even" r:id="rId280"/>
          <w:footerReference w:type="default" r:id="rId281"/>
          <w:headerReference w:type="first" r:id="rId282"/>
          <w:footerReference w:type="first" r:id="rId283"/>
          <w:pgSz w:w="12240" w:h="15840"/>
          <w:pgMar w:top="1440" w:right="1440" w:bottom="1440" w:left="1440" w:header="720" w:footer="720" w:gutter="0"/>
          <w:cols w:space="720"/>
          <w:titlePg/>
          <w:docGrid w:linePitch="299"/>
        </w:sectPr>
      </w:pPr>
      <w:r w:rsidRPr="00CB630C">
        <w:rPr>
          <w:b/>
          <w:sz w:val="24"/>
          <w:szCs w:val="24"/>
        </w:rPr>
        <w:br w:type="page"/>
      </w:r>
    </w:p>
    <w:p w14:paraId="4055D7EC" w14:textId="77777777" w:rsidR="004D1A51" w:rsidRPr="003B335B" w:rsidRDefault="004D1A51" w:rsidP="00045233">
      <w:pPr>
        <w:pStyle w:val="Heading1"/>
        <w:rPr>
          <w:sz w:val="24"/>
          <w:szCs w:val="24"/>
        </w:rPr>
      </w:pPr>
      <w:bookmarkStart w:id="738" w:name="P27"/>
      <w:r w:rsidRPr="003B335B">
        <w:rPr>
          <w:sz w:val="24"/>
          <w:szCs w:val="24"/>
        </w:rPr>
        <w:lastRenderedPageBreak/>
        <w:t>PART 27 – PATENTS, DATA, AND COPYRIGHTS</w:t>
      </w:r>
    </w:p>
    <w:p w14:paraId="384953C6" w14:textId="28F7C915" w:rsidR="004D1A51" w:rsidRPr="00577C8F" w:rsidRDefault="00CB078B" w:rsidP="00B75198">
      <w:pPr>
        <w:spacing w:after="240"/>
        <w:jc w:val="center"/>
        <w:rPr>
          <w:i/>
          <w:sz w:val="24"/>
          <w:szCs w:val="24"/>
        </w:rPr>
      </w:pPr>
      <w:r w:rsidRPr="00577C8F">
        <w:rPr>
          <w:i/>
          <w:sz w:val="24"/>
          <w:szCs w:val="24"/>
        </w:rPr>
        <w:t xml:space="preserve">(Revised March 23, 2020 </w:t>
      </w:r>
      <w:r w:rsidR="0049567F" w:rsidRPr="00577C8F">
        <w:rPr>
          <w:i/>
          <w:sz w:val="24"/>
          <w:szCs w:val="24"/>
        </w:rPr>
        <w:t xml:space="preserve">through </w:t>
      </w:r>
      <w:r w:rsidRPr="00577C8F">
        <w:rPr>
          <w:i/>
          <w:sz w:val="24"/>
          <w:szCs w:val="24"/>
        </w:rPr>
        <w:t>PROCLTR 2020-01</w:t>
      </w:r>
      <w:r w:rsidR="004D1A51" w:rsidRPr="00577C8F">
        <w:rPr>
          <w:i/>
          <w:sz w:val="24"/>
          <w:szCs w:val="24"/>
        </w:rPr>
        <w:t>)</w:t>
      </w:r>
      <w:commentRangeStart w:id="739"/>
      <w:commentRangeEnd w:id="739"/>
      <w:r w:rsidR="004D1A51" w:rsidRPr="00577C8F">
        <w:rPr>
          <w:rStyle w:val="CommentReference"/>
          <w:sz w:val="24"/>
          <w:szCs w:val="24"/>
        </w:rPr>
        <w:commentReference w:id="739"/>
      </w:r>
    </w:p>
    <w:bookmarkEnd w:id="738"/>
    <w:p w14:paraId="79F1E76A" w14:textId="08F53E1F" w:rsidR="00E72D89" w:rsidRPr="00577C8F" w:rsidRDefault="005D3F3E" w:rsidP="00D87521">
      <w:pPr>
        <w:jc w:val="center"/>
        <w:rPr>
          <w:b/>
          <w:sz w:val="24"/>
          <w:szCs w:val="24"/>
        </w:rPr>
      </w:pPr>
      <w:r w:rsidRPr="00577C8F">
        <w:rPr>
          <w:b/>
          <w:sz w:val="24"/>
          <w:szCs w:val="24"/>
        </w:rPr>
        <w:t>TABLE OF CONTENTS</w:t>
      </w:r>
    </w:p>
    <w:p w14:paraId="1D38EE72" w14:textId="77777777" w:rsidR="00110CC0" w:rsidRPr="004F37B3" w:rsidRDefault="00110CC0" w:rsidP="00110CC0">
      <w:pPr>
        <w:pStyle w:val="NoSpacing"/>
        <w:rPr>
          <w:rFonts w:ascii="Times New Roman" w:hAnsi="Times New Roman"/>
          <w:b/>
          <w:sz w:val="24"/>
          <w:szCs w:val="24"/>
        </w:rPr>
      </w:pPr>
      <w:r w:rsidRPr="004F37B3">
        <w:rPr>
          <w:rFonts w:ascii="Times New Roman" w:hAnsi="Times New Roman"/>
          <w:b/>
          <w:sz w:val="24"/>
          <w:szCs w:val="24"/>
        </w:rPr>
        <w:t>SUBPART 27.1 - GENERAL</w:t>
      </w:r>
    </w:p>
    <w:p w14:paraId="2C203A19" w14:textId="6C9CC3A3" w:rsidR="00110CC0" w:rsidRPr="004F37B3" w:rsidRDefault="005A1C85" w:rsidP="00110CC0">
      <w:pPr>
        <w:pStyle w:val="NoSpacing"/>
        <w:tabs>
          <w:tab w:val="left" w:pos="990"/>
        </w:tabs>
        <w:rPr>
          <w:rFonts w:ascii="Times New Roman" w:hAnsi="Times New Roman"/>
          <w:sz w:val="24"/>
          <w:szCs w:val="24"/>
        </w:rPr>
      </w:pPr>
      <w:hyperlink w:anchor="P27_101" w:history="1">
        <w:r w:rsidR="00110CC0" w:rsidRPr="004F37B3">
          <w:rPr>
            <w:rStyle w:val="Hyperlink"/>
            <w:rFonts w:ascii="Times New Roman" w:hAnsi="Times New Roman"/>
            <w:sz w:val="24"/>
            <w:szCs w:val="24"/>
          </w:rPr>
          <w:t>27.101</w:t>
        </w:r>
      </w:hyperlink>
      <w:r w:rsidR="00B75198" w:rsidRPr="004F37B3">
        <w:rPr>
          <w:rStyle w:val="Hyperlink"/>
          <w:rFonts w:ascii="Times New Roman" w:hAnsi="Times New Roman"/>
          <w:sz w:val="24"/>
          <w:szCs w:val="24"/>
          <w:u w:val="none"/>
        </w:rPr>
        <w:tab/>
      </w:r>
      <w:r w:rsidR="007021C7" w:rsidRPr="004F37B3">
        <w:rPr>
          <w:rStyle w:val="Hyperlink"/>
          <w:rFonts w:ascii="Times New Roman" w:hAnsi="Times New Roman"/>
          <w:sz w:val="24"/>
          <w:szCs w:val="24"/>
          <w:u w:val="none"/>
        </w:rPr>
        <w:tab/>
      </w:r>
      <w:r w:rsidR="002F7CD0" w:rsidRPr="004F37B3">
        <w:rPr>
          <w:rStyle w:val="Hyperlink"/>
          <w:rFonts w:ascii="Times New Roman" w:hAnsi="Times New Roman"/>
          <w:sz w:val="24"/>
          <w:szCs w:val="24"/>
          <w:u w:val="none"/>
        </w:rPr>
        <w:tab/>
      </w:r>
      <w:r w:rsidR="00110CC0" w:rsidRPr="004F37B3">
        <w:rPr>
          <w:rFonts w:ascii="Times New Roman" w:hAnsi="Times New Roman"/>
          <w:sz w:val="24"/>
          <w:szCs w:val="24"/>
        </w:rPr>
        <w:t>Applicability.</w:t>
      </w:r>
    </w:p>
    <w:p w14:paraId="6B618AC6" w14:textId="77777777" w:rsidR="00110CC0" w:rsidRPr="004F37B3" w:rsidRDefault="00110CC0" w:rsidP="00110CC0">
      <w:pPr>
        <w:pStyle w:val="NoSpacing"/>
        <w:rPr>
          <w:rFonts w:ascii="Times New Roman" w:hAnsi="Times New Roman"/>
          <w:b/>
          <w:sz w:val="24"/>
          <w:szCs w:val="24"/>
        </w:rPr>
      </w:pPr>
      <w:r w:rsidRPr="004F37B3">
        <w:rPr>
          <w:rFonts w:ascii="Times New Roman" w:hAnsi="Times New Roman"/>
          <w:b/>
          <w:sz w:val="24"/>
          <w:szCs w:val="24"/>
        </w:rPr>
        <w:t>SUBPART 27.2 – PATENTS</w:t>
      </w:r>
    </w:p>
    <w:p w14:paraId="1815C8E4" w14:textId="23E6E99C" w:rsidR="00110CC0" w:rsidRPr="004F37B3" w:rsidRDefault="005A1C85" w:rsidP="00110CC0">
      <w:pPr>
        <w:pStyle w:val="NoSpacing"/>
        <w:rPr>
          <w:rFonts w:ascii="Times New Roman" w:hAnsi="Times New Roman"/>
          <w:sz w:val="24"/>
          <w:szCs w:val="24"/>
          <w:lang w:val="en"/>
        </w:rPr>
      </w:pPr>
      <w:hyperlink w:anchor="P27_201" w:history="1">
        <w:r w:rsidR="00110CC0" w:rsidRPr="004F37B3">
          <w:rPr>
            <w:rStyle w:val="Hyperlink"/>
            <w:rFonts w:ascii="Times New Roman" w:hAnsi="Times New Roman"/>
            <w:sz w:val="24"/>
            <w:szCs w:val="24"/>
            <w:lang w:val="en"/>
          </w:rPr>
          <w:t>27.201</w:t>
        </w:r>
      </w:hyperlink>
      <w:r w:rsidR="00B75198" w:rsidRPr="004F37B3">
        <w:rPr>
          <w:rStyle w:val="Hyperlink"/>
          <w:rFonts w:ascii="Times New Roman" w:hAnsi="Times New Roman"/>
          <w:sz w:val="24"/>
          <w:szCs w:val="24"/>
          <w:u w:val="none"/>
          <w:lang w:val="en"/>
        </w:rPr>
        <w:tab/>
      </w:r>
      <w:r w:rsidR="00B75198" w:rsidRPr="004F37B3">
        <w:rPr>
          <w:rStyle w:val="Hyperlink"/>
          <w:rFonts w:ascii="Times New Roman" w:hAnsi="Times New Roman"/>
          <w:sz w:val="24"/>
          <w:szCs w:val="24"/>
          <w:u w:val="none"/>
          <w:lang w:val="en"/>
        </w:rPr>
        <w:tab/>
      </w:r>
      <w:r w:rsidR="002F7CD0" w:rsidRPr="004F37B3">
        <w:rPr>
          <w:rStyle w:val="Hyperlink"/>
          <w:rFonts w:ascii="Times New Roman" w:hAnsi="Times New Roman"/>
          <w:sz w:val="24"/>
          <w:szCs w:val="24"/>
          <w:u w:val="none"/>
          <w:lang w:val="en"/>
        </w:rPr>
        <w:tab/>
      </w:r>
      <w:r w:rsidR="00110CC0" w:rsidRPr="004F37B3">
        <w:rPr>
          <w:rFonts w:ascii="Times New Roman" w:hAnsi="Times New Roman"/>
          <w:sz w:val="24"/>
          <w:szCs w:val="24"/>
          <w:lang w:val="en"/>
        </w:rPr>
        <w:t>Patent and copyright infringement liability.</w:t>
      </w:r>
    </w:p>
    <w:p w14:paraId="71C14C2C" w14:textId="77777777" w:rsidR="007021C7" w:rsidRPr="004F37B3" w:rsidRDefault="005A1C85" w:rsidP="007021C7">
      <w:pPr>
        <w:rPr>
          <w:b/>
          <w:sz w:val="24"/>
          <w:szCs w:val="24"/>
        </w:rPr>
      </w:pPr>
      <w:hyperlink w:anchor="P27_201_2" w:history="1">
        <w:r w:rsidR="00110CC0" w:rsidRPr="004F37B3">
          <w:rPr>
            <w:rStyle w:val="Hyperlink"/>
            <w:bCs/>
            <w:sz w:val="24"/>
            <w:szCs w:val="24"/>
            <w:lang w:val="en"/>
          </w:rPr>
          <w:t>27.201-2</w:t>
        </w:r>
      </w:hyperlink>
      <w:r w:rsidR="00B75198" w:rsidRPr="004F37B3">
        <w:rPr>
          <w:rStyle w:val="Hyperlink"/>
          <w:bCs/>
          <w:sz w:val="24"/>
          <w:szCs w:val="24"/>
          <w:u w:val="none"/>
          <w:lang w:val="en"/>
        </w:rPr>
        <w:tab/>
      </w:r>
      <w:r w:rsidR="00B75198" w:rsidRPr="004F37B3">
        <w:rPr>
          <w:rStyle w:val="Hyperlink"/>
          <w:bCs/>
          <w:sz w:val="24"/>
          <w:szCs w:val="24"/>
          <w:u w:val="none"/>
          <w:lang w:val="en"/>
        </w:rPr>
        <w:tab/>
      </w:r>
      <w:r w:rsidR="00110CC0" w:rsidRPr="004F37B3">
        <w:rPr>
          <w:bCs/>
          <w:sz w:val="24"/>
          <w:szCs w:val="24"/>
          <w:lang w:val="en"/>
        </w:rPr>
        <w:t>Contract clauses.</w:t>
      </w:r>
      <w:r w:rsidR="007021C7" w:rsidRPr="004F37B3">
        <w:rPr>
          <w:b/>
          <w:sz w:val="24"/>
          <w:szCs w:val="24"/>
        </w:rPr>
        <w:t xml:space="preserve"> </w:t>
      </w:r>
    </w:p>
    <w:p w14:paraId="6FAF11FB" w14:textId="633E8D58" w:rsidR="007021C7" w:rsidRPr="004F37B3" w:rsidRDefault="007021C7" w:rsidP="007021C7">
      <w:pPr>
        <w:rPr>
          <w:sz w:val="24"/>
          <w:szCs w:val="24"/>
        </w:rPr>
      </w:pPr>
      <w:r w:rsidRPr="004F37B3">
        <w:rPr>
          <w:b/>
          <w:sz w:val="24"/>
          <w:szCs w:val="24"/>
        </w:rPr>
        <w:t>SUBPART 27.71--RIGHTS IN TECHNICAL DATA</w:t>
      </w:r>
    </w:p>
    <w:p w14:paraId="2A51AD9D" w14:textId="00EE69A2" w:rsidR="007021C7" w:rsidRPr="004F37B3" w:rsidRDefault="005A1C85"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7103_6" w:history="1">
        <w:r w:rsidR="007021C7" w:rsidRPr="004F37B3">
          <w:rPr>
            <w:rStyle w:val="Hyperlink"/>
            <w:sz w:val="24"/>
            <w:szCs w:val="24"/>
          </w:rPr>
          <w:t>27.7103-6</w:t>
        </w:r>
      </w:hyperlink>
      <w:r w:rsidR="007021C7" w:rsidRPr="004F37B3">
        <w:rPr>
          <w:sz w:val="24"/>
          <w:szCs w:val="24"/>
        </w:rPr>
        <w:tab/>
      </w:r>
      <w:r w:rsidR="002F7CD0" w:rsidRPr="004F37B3">
        <w:rPr>
          <w:sz w:val="24"/>
          <w:szCs w:val="24"/>
        </w:rPr>
        <w:tab/>
      </w:r>
      <w:r w:rsidR="007021C7" w:rsidRPr="004F37B3">
        <w:rPr>
          <w:sz w:val="24"/>
          <w:szCs w:val="24"/>
        </w:rPr>
        <w:t>Contract clauses.</w:t>
      </w:r>
    </w:p>
    <w:p w14:paraId="1A7E3B60" w14:textId="77777777" w:rsidR="007021C7" w:rsidRPr="004F37B3"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37B3">
        <w:rPr>
          <w:b/>
          <w:sz w:val="24"/>
          <w:szCs w:val="24"/>
        </w:rPr>
        <w:t>SUBPART 27.90--Export control of technical data.</w:t>
      </w:r>
    </w:p>
    <w:p w14:paraId="77B89575" w14:textId="1BC1B29C" w:rsidR="007021C7" w:rsidRPr="004F37B3" w:rsidRDefault="005A1C85"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1" w:history="1">
        <w:r w:rsidR="002F7CD0" w:rsidRPr="004F37B3">
          <w:rPr>
            <w:rStyle w:val="Hyperlink"/>
            <w:sz w:val="24"/>
            <w:szCs w:val="24"/>
          </w:rPr>
          <w:t>27.9001</w:t>
        </w:r>
      </w:hyperlink>
      <w:r w:rsidR="007021C7" w:rsidRPr="004F37B3">
        <w:rPr>
          <w:sz w:val="24"/>
          <w:szCs w:val="24"/>
        </w:rPr>
        <w:tab/>
      </w:r>
      <w:r w:rsidR="002F7CD0" w:rsidRPr="004F37B3">
        <w:rPr>
          <w:sz w:val="24"/>
          <w:szCs w:val="24"/>
        </w:rPr>
        <w:tab/>
      </w:r>
      <w:r w:rsidR="007021C7" w:rsidRPr="004F37B3">
        <w:rPr>
          <w:sz w:val="24"/>
          <w:szCs w:val="24"/>
        </w:rPr>
        <w:t>Policy.</w:t>
      </w:r>
    </w:p>
    <w:p w14:paraId="7F4AA38F" w14:textId="41F236DD" w:rsidR="007021C7" w:rsidRPr="004F37B3" w:rsidRDefault="005A1C85"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2" w:history="1">
        <w:r w:rsidR="002F7CD0" w:rsidRPr="004F37B3">
          <w:rPr>
            <w:rStyle w:val="Hyperlink"/>
            <w:sz w:val="24"/>
            <w:szCs w:val="24"/>
          </w:rPr>
          <w:t>27.9002</w:t>
        </w:r>
      </w:hyperlink>
      <w:r w:rsidR="007021C7" w:rsidRPr="004F37B3">
        <w:rPr>
          <w:sz w:val="24"/>
          <w:szCs w:val="24"/>
        </w:rPr>
        <w:tab/>
      </w:r>
      <w:r w:rsidR="007021C7" w:rsidRPr="004F37B3">
        <w:rPr>
          <w:sz w:val="24"/>
          <w:szCs w:val="24"/>
        </w:rPr>
        <w:tab/>
        <w:t>Data subject to export control.</w:t>
      </w:r>
    </w:p>
    <w:p w14:paraId="6D71A11A" w14:textId="0708924F" w:rsidR="007021C7" w:rsidRPr="004F37B3" w:rsidRDefault="005A1C85"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w:anchor="P27_9003" w:history="1">
        <w:r w:rsidR="002F7CD0" w:rsidRPr="004F37B3">
          <w:rPr>
            <w:rStyle w:val="Hyperlink"/>
            <w:sz w:val="24"/>
            <w:szCs w:val="24"/>
          </w:rPr>
          <w:t>27.9003</w:t>
        </w:r>
      </w:hyperlink>
      <w:r w:rsidR="007021C7" w:rsidRPr="004F37B3">
        <w:rPr>
          <w:sz w:val="24"/>
          <w:szCs w:val="24"/>
        </w:rPr>
        <w:tab/>
      </w:r>
      <w:r w:rsidR="007021C7" w:rsidRPr="004F37B3">
        <w:rPr>
          <w:sz w:val="24"/>
          <w:szCs w:val="24"/>
        </w:rPr>
        <w:tab/>
        <w:t>Contractor eligibility.</w:t>
      </w:r>
    </w:p>
    <w:p w14:paraId="5D134DF6" w14:textId="77777777" w:rsidR="00110CC0" w:rsidRPr="00577C8F" w:rsidRDefault="00110CC0" w:rsidP="006A25DC">
      <w:pPr>
        <w:pStyle w:val="Heading2"/>
      </w:pPr>
      <w:r w:rsidRPr="00577C8F">
        <w:t>SUBPART 27.1 – GENERAL</w:t>
      </w:r>
    </w:p>
    <w:p w14:paraId="48A2B2D4" w14:textId="39D0064E"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14:paraId="24B34E67" w14:textId="62B78020" w:rsidR="00110CC0" w:rsidRPr="000232A1" w:rsidRDefault="00110CC0" w:rsidP="000232A1">
      <w:pPr>
        <w:pStyle w:val="Heading3"/>
        <w:rPr>
          <w:sz w:val="24"/>
          <w:szCs w:val="24"/>
        </w:rPr>
      </w:pPr>
      <w:bookmarkStart w:id="740" w:name="P27_101"/>
      <w:r w:rsidRPr="000232A1">
        <w:rPr>
          <w:sz w:val="24"/>
          <w:szCs w:val="24"/>
        </w:rPr>
        <w:t xml:space="preserve">27.101 </w:t>
      </w:r>
      <w:bookmarkEnd w:id="740"/>
      <w:r w:rsidRPr="000232A1">
        <w:rPr>
          <w:sz w:val="24"/>
          <w:szCs w:val="24"/>
        </w:rPr>
        <w:t>Applicability.</w:t>
      </w:r>
    </w:p>
    <w:p w14:paraId="0DD381AA" w14:textId="0B960C86" w:rsidR="00110CC0" w:rsidRPr="00577C8F" w:rsidRDefault="00110CC0" w:rsidP="00B75198">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14:paraId="6328EEE1" w14:textId="77777777" w:rsidR="00110CC0" w:rsidRPr="00577C8F" w:rsidRDefault="00110CC0" w:rsidP="006A25DC">
      <w:pPr>
        <w:pStyle w:val="Heading2"/>
      </w:pPr>
      <w:r w:rsidRPr="00577C8F">
        <w:t>SUBPART 27.2 – PATENTS</w:t>
      </w:r>
    </w:p>
    <w:p w14:paraId="346127CC" w14:textId="07859EDB"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14:paraId="0E4092D5" w14:textId="32DF9678" w:rsidR="00110CC0" w:rsidRPr="00577C8F" w:rsidRDefault="00110CC0" w:rsidP="00F51F08">
      <w:pPr>
        <w:pStyle w:val="Heading3"/>
        <w:spacing w:after="240"/>
        <w:rPr>
          <w:sz w:val="24"/>
          <w:szCs w:val="24"/>
          <w:lang w:val="en"/>
        </w:rPr>
      </w:pPr>
      <w:bookmarkStart w:id="741" w:name="P27_201"/>
      <w:r w:rsidRPr="00577C8F">
        <w:rPr>
          <w:sz w:val="24"/>
          <w:szCs w:val="24"/>
          <w:lang w:val="en"/>
        </w:rPr>
        <w:t xml:space="preserve">27.201 </w:t>
      </w:r>
      <w:bookmarkEnd w:id="741"/>
      <w:r w:rsidRPr="00577C8F">
        <w:rPr>
          <w:sz w:val="24"/>
          <w:szCs w:val="24"/>
          <w:lang w:val="en"/>
        </w:rPr>
        <w:t>Patent and copyright infringement liability.</w:t>
      </w:r>
    </w:p>
    <w:p w14:paraId="4E4BC740" w14:textId="77777777" w:rsidR="00CD61B7" w:rsidRPr="00577C8F" w:rsidRDefault="00CD61B7" w:rsidP="00F51F08">
      <w:pPr>
        <w:pStyle w:val="Heading3"/>
        <w:rPr>
          <w:sz w:val="24"/>
          <w:szCs w:val="24"/>
          <w:lang w:val="en"/>
        </w:rPr>
      </w:pPr>
      <w:bookmarkStart w:id="742" w:name="P27_201_1"/>
      <w:bookmarkStart w:id="743" w:name="P27_201_2"/>
      <w:r w:rsidRPr="00577C8F">
        <w:rPr>
          <w:sz w:val="24"/>
          <w:szCs w:val="24"/>
          <w:lang w:val="en"/>
        </w:rPr>
        <w:t>27.201-2 Contract clauses.</w:t>
      </w:r>
    </w:p>
    <w:p w14:paraId="06B32807" w14:textId="218D8C4A" w:rsidR="00CD61B7" w:rsidRPr="00577C8F" w:rsidRDefault="004D1A51" w:rsidP="00CD61B7">
      <w:pPr>
        <w:pStyle w:val="NoSpacing"/>
        <w:spacing w:after="240"/>
        <w:rPr>
          <w:rFonts w:ascii="Times New Roman" w:hAnsi="Times New Roman"/>
          <w:b/>
          <w:bCs/>
          <w:sz w:val="24"/>
          <w:szCs w:val="24"/>
          <w:lang w:val="en"/>
        </w:rPr>
      </w:pPr>
      <w:r w:rsidRPr="00577C8F">
        <w:rPr>
          <w:rFonts w:ascii="Times New Roman" w:hAnsi="Times New Roman"/>
          <w:sz w:val="24"/>
          <w:szCs w:val="24"/>
        </w:rPr>
        <w:t>(e) Specific patents may be excluded in accordance with FAR 27.201</w:t>
      </w:r>
      <w:r w:rsidRPr="00577C8F">
        <w:rPr>
          <w:rFonts w:ascii="Times New Roman" w:hAnsi="Times New Roman"/>
          <w:sz w:val="24"/>
          <w:szCs w:val="24"/>
        </w:rPr>
        <w:noBreakHyphen/>
        <w:t>2(e) only with the prior approval of DLA General Counsel.</w:t>
      </w:r>
    </w:p>
    <w:p w14:paraId="594910A8" w14:textId="6398B6CB" w:rsidR="007021C7" w:rsidRPr="00577C8F" w:rsidRDefault="007021C7" w:rsidP="00F51F08">
      <w:pPr>
        <w:pStyle w:val="Heading2"/>
      </w:pPr>
      <w:r w:rsidRPr="00577C8F">
        <w:t>SUBPART 27.71--RIGHTS IN TECHNICAL DATA</w:t>
      </w:r>
    </w:p>
    <w:p w14:paraId="74A97304" w14:textId="1BE80436" w:rsidR="0049567F" w:rsidRPr="00577C8F" w:rsidRDefault="0049567F" w:rsidP="00CD61B7">
      <w:pPr>
        <w:spacing w:after="240"/>
        <w:jc w:val="center"/>
        <w:rPr>
          <w:b/>
          <w:sz w:val="24"/>
          <w:szCs w:val="24"/>
        </w:rPr>
      </w:pPr>
      <w:r w:rsidRPr="00577C8F">
        <w:rPr>
          <w:i/>
          <w:sz w:val="24"/>
          <w:szCs w:val="24"/>
        </w:rPr>
        <w:t>(Added March 23, 2020 in accordance with PROCLTR 2020-01)</w:t>
      </w:r>
    </w:p>
    <w:p w14:paraId="17638272" w14:textId="77777777" w:rsidR="007021C7" w:rsidRPr="00577C8F" w:rsidRDefault="007021C7" w:rsidP="00577C8F">
      <w:pPr>
        <w:pStyle w:val="Heading3"/>
        <w:rPr>
          <w:sz w:val="24"/>
          <w:szCs w:val="24"/>
        </w:rPr>
      </w:pPr>
      <w:bookmarkStart w:id="744" w:name="P27_7103_6"/>
      <w:r w:rsidRPr="00577C8F">
        <w:rPr>
          <w:sz w:val="24"/>
          <w:szCs w:val="24"/>
        </w:rPr>
        <w:t>27.7103-6</w:t>
      </w:r>
      <w:bookmarkEnd w:id="744"/>
      <w:r w:rsidRPr="00577C8F">
        <w:rPr>
          <w:sz w:val="24"/>
          <w:szCs w:val="24"/>
        </w:rPr>
        <w:t xml:space="preserve"> Contract clauses.</w:t>
      </w:r>
    </w:p>
    <w:p w14:paraId="473D471F" w14:textId="1EC1F3C2" w:rsidR="007021C7" w:rsidRPr="00577C8F" w:rsidRDefault="007021C7" w:rsidP="000232A1">
      <w:pPr>
        <w:spacing w:after="600"/>
        <w:rPr>
          <w:b/>
          <w:sz w:val="24"/>
          <w:szCs w:val="24"/>
        </w:rPr>
      </w:pPr>
      <w:r w:rsidRPr="00577C8F">
        <w:rPr>
          <w:sz w:val="24"/>
          <w:szCs w:val="24"/>
        </w:rPr>
        <w:t>(c) Contracting officers shall insert the clause at DFARS 252.227-7025, Limitations on the Use or Disclosure of Government</w:t>
      </w:r>
      <w:r w:rsidR="00EB4DC7">
        <w:rPr>
          <w:sz w:val="24"/>
          <w:szCs w:val="24"/>
        </w:rPr>
        <w:t xml:space="preserve"> </w:t>
      </w:r>
      <w:r w:rsidRPr="00577C8F">
        <w:rPr>
          <w:sz w:val="24"/>
          <w:szCs w:val="24"/>
        </w:rPr>
        <w:t xml:space="preserve">Furnished Information Marked with Restrictive Legends, in solicitations and contracts if </w:t>
      </w:r>
      <w:r w:rsidRPr="00577C8F">
        <w:rPr>
          <w:bCs/>
          <w:sz w:val="24"/>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 w:val="24"/>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14:paraId="7C630D23" w14:textId="77777777" w:rsidR="0049567F" w:rsidRPr="00577C8F" w:rsidRDefault="007021C7" w:rsidP="00F51F08">
      <w:pPr>
        <w:pStyle w:val="Heading2"/>
      </w:pPr>
      <w:r w:rsidRPr="00577C8F">
        <w:lastRenderedPageBreak/>
        <w:t>SUBPART 27.90 – EXPORT CONTROL OF TECHNICAL DATA</w:t>
      </w:r>
    </w:p>
    <w:p w14:paraId="4770BE6D" w14:textId="7F47B120" w:rsidR="0049567F" w:rsidRPr="00577C8F" w:rsidRDefault="0049567F"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14:paraId="349BBA1D" w14:textId="3BB39258" w:rsidR="007021C7" w:rsidRPr="00577C8F" w:rsidRDefault="007021C7" w:rsidP="00577C8F">
      <w:pPr>
        <w:pStyle w:val="Heading3"/>
        <w:rPr>
          <w:sz w:val="24"/>
          <w:szCs w:val="24"/>
        </w:rPr>
      </w:pPr>
      <w:bookmarkStart w:id="745" w:name="P27_901"/>
      <w:bookmarkStart w:id="746" w:name="P27_9001"/>
      <w:r w:rsidRPr="00577C8F">
        <w:rPr>
          <w:sz w:val="24"/>
          <w:szCs w:val="24"/>
        </w:rPr>
        <w:t>27.90</w:t>
      </w:r>
      <w:r w:rsidR="00CD61B7" w:rsidRPr="00577C8F">
        <w:rPr>
          <w:sz w:val="24"/>
          <w:szCs w:val="24"/>
        </w:rPr>
        <w:t>0</w:t>
      </w:r>
      <w:r w:rsidRPr="00577C8F">
        <w:rPr>
          <w:sz w:val="24"/>
          <w:szCs w:val="24"/>
        </w:rPr>
        <w:t>1</w:t>
      </w:r>
      <w:bookmarkEnd w:id="745"/>
      <w:bookmarkEnd w:id="746"/>
      <w:commentRangeStart w:id="747"/>
      <w:r w:rsidRPr="00577C8F">
        <w:rPr>
          <w:sz w:val="24"/>
          <w:szCs w:val="24"/>
        </w:rPr>
        <w:t xml:space="preserve"> </w:t>
      </w:r>
      <w:commentRangeEnd w:id="747"/>
      <w:r w:rsidR="00CD61B7" w:rsidRPr="00577C8F">
        <w:rPr>
          <w:rStyle w:val="CommentReference"/>
          <w:sz w:val="24"/>
          <w:szCs w:val="24"/>
        </w:rPr>
        <w:commentReference w:id="747"/>
      </w:r>
      <w:r w:rsidRPr="00577C8F">
        <w:rPr>
          <w:sz w:val="24"/>
          <w:szCs w:val="24"/>
        </w:rPr>
        <w:t>Policy.</w:t>
      </w:r>
    </w:p>
    <w:p w14:paraId="553FA92D" w14:textId="7FF97FD4"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14:paraId="5EA875F0" w14:textId="7301FE9A" w:rsidR="007021C7" w:rsidRPr="00577C8F" w:rsidRDefault="007021C7" w:rsidP="00577C8F">
      <w:pPr>
        <w:pStyle w:val="Heading3"/>
        <w:rPr>
          <w:sz w:val="24"/>
          <w:szCs w:val="24"/>
        </w:rPr>
      </w:pPr>
      <w:bookmarkStart w:id="748" w:name="P27_902"/>
      <w:bookmarkStart w:id="749" w:name="P27_9002"/>
      <w:r w:rsidRPr="00577C8F">
        <w:rPr>
          <w:sz w:val="24"/>
          <w:szCs w:val="24"/>
        </w:rPr>
        <w:t>27.90</w:t>
      </w:r>
      <w:r w:rsidR="00CD61B7" w:rsidRPr="00577C8F">
        <w:rPr>
          <w:sz w:val="24"/>
          <w:szCs w:val="24"/>
        </w:rPr>
        <w:t>0</w:t>
      </w:r>
      <w:r w:rsidRPr="00577C8F">
        <w:rPr>
          <w:sz w:val="24"/>
          <w:szCs w:val="24"/>
        </w:rPr>
        <w:t>2</w:t>
      </w:r>
      <w:bookmarkEnd w:id="748"/>
      <w:bookmarkEnd w:id="749"/>
      <w:commentRangeStart w:id="750"/>
      <w:r w:rsidRPr="00577C8F">
        <w:rPr>
          <w:sz w:val="24"/>
          <w:szCs w:val="24"/>
        </w:rPr>
        <w:t xml:space="preserve"> </w:t>
      </w:r>
      <w:commentRangeEnd w:id="750"/>
      <w:r w:rsidR="00CD61B7" w:rsidRPr="00577C8F">
        <w:rPr>
          <w:rStyle w:val="CommentReference"/>
          <w:sz w:val="24"/>
          <w:szCs w:val="24"/>
        </w:rPr>
        <w:commentReference w:id="750"/>
      </w:r>
      <w:r w:rsidRPr="00577C8F">
        <w:rPr>
          <w:sz w:val="24"/>
          <w:szCs w:val="24"/>
        </w:rPr>
        <w:t>Data subject to export control.</w:t>
      </w:r>
    </w:p>
    <w:p w14:paraId="7FC157DE" w14:textId="74214145"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14:paraId="4DDA62D7" w14:textId="181473DA" w:rsidR="007021C7" w:rsidRPr="00577C8F" w:rsidRDefault="007021C7" w:rsidP="00577C8F">
      <w:pPr>
        <w:pStyle w:val="Heading3"/>
        <w:rPr>
          <w:sz w:val="24"/>
          <w:szCs w:val="24"/>
        </w:rPr>
      </w:pPr>
      <w:bookmarkStart w:id="751" w:name="P27_903"/>
      <w:bookmarkStart w:id="752" w:name="P27_9003"/>
      <w:r w:rsidRPr="00577C8F">
        <w:rPr>
          <w:sz w:val="24"/>
          <w:szCs w:val="24"/>
        </w:rPr>
        <w:t>27.90</w:t>
      </w:r>
      <w:r w:rsidR="00CD61B7" w:rsidRPr="00577C8F">
        <w:rPr>
          <w:sz w:val="24"/>
          <w:szCs w:val="24"/>
        </w:rPr>
        <w:t>0</w:t>
      </w:r>
      <w:r w:rsidRPr="00577C8F">
        <w:rPr>
          <w:sz w:val="24"/>
          <w:szCs w:val="24"/>
        </w:rPr>
        <w:t>3</w:t>
      </w:r>
      <w:bookmarkEnd w:id="751"/>
      <w:commentRangeStart w:id="753"/>
      <w:r w:rsidRPr="00577C8F">
        <w:rPr>
          <w:sz w:val="24"/>
          <w:szCs w:val="24"/>
        </w:rPr>
        <w:t xml:space="preserve"> </w:t>
      </w:r>
      <w:commentRangeEnd w:id="753"/>
      <w:r w:rsidR="00CD61B7" w:rsidRPr="00577C8F">
        <w:rPr>
          <w:rStyle w:val="CommentReference"/>
          <w:sz w:val="24"/>
          <w:szCs w:val="24"/>
        </w:rPr>
        <w:commentReference w:id="753"/>
      </w:r>
      <w:bookmarkEnd w:id="752"/>
      <w:r w:rsidRPr="00577C8F">
        <w:rPr>
          <w:sz w:val="24"/>
          <w:szCs w:val="24"/>
        </w:rPr>
        <w:t>Contractor eligibility.</w:t>
      </w:r>
    </w:p>
    <w:p w14:paraId="34759F5E" w14:textId="4E5E8F4D" w:rsidR="004D1A51" w:rsidRPr="00CD6247"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commentRangeStart w:id="754"/>
      <w:commentRangeEnd w:id="754"/>
      <w:r w:rsidR="004D1A51" w:rsidRPr="00577C8F">
        <w:rPr>
          <w:rStyle w:val="CommentReference"/>
          <w:sz w:val="24"/>
          <w:szCs w:val="24"/>
        </w:rPr>
        <w:commentReference w:id="754"/>
      </w:r>
    </w:p>
    <w:p w14:paraId="56E632CD" w14:textId="77777777" w:rsidR="004D1A51" w:rsidRPr="00CD6247" w:rsidRDefault="004D1A51" w:rsidP="004D1A51">
      <w:pPr>
        <w:rPr>
          <w:sz w:val="24"/>
          <w:szCs w:val="24"/>
        </w:rPr>
        <w:sectPr w:rsidR="004D1A51" w:rsidRPr="00CD6247" w:rsidSect="00C92932">
          <w:headerReference w:type="default" r:id="rId284"/>
          <w:footerReference w:type="default" r:id="rId285"/>
          <w:headerReference w:type="first" r:id="rId286"/>
          <w:footerReference w:type="first" r:id="rId287"/>
          <w:pgSz w:w="12240" w:h="15840"/>
          <w:pgMar w:top="1440" w:right="1440" w:bottom="1440" w:left="1440" w:header="720" w:footer="720" w:gutter="0"/>
          <w:cols w:space="720"/>
          <w:titlePg/>
          <w:docGrid w:linePitch="299"/>
        </w:sectPr>
      </w:pPr>
    </w:p>
    <w:p w14:paraId="79F1E7DC" w14:textId="526B7D06" w:rsidR="00E72D89" w:rsidRPr="00CD6247" w:rsidRDefault="00E72D89" w:rsidP="004D1A51">
      <w:pPr>
        <w:pStyle w:val="Heading1"/>
        <w:rPr>
          <w:sz w:val="24"/>
          <w:szCs w:val="24"/>
        </w:rPr>
      </w:pPr>
      <w:bookmarkStart w:id="755" w:name="Part28"/>
      <w:bookmarkEnd w:id="742"/>
      <w:bookmarkEnd w:id="743"/>
      <w:bookmarkEnd w:id="755"/>
      <w:r w:rsidRPr="00CD6247">
        <w:rPr>
          <w:sz w:val="24"/>
          <w:szCs w:val="24"/>
        </w:rPr>
        <w:lastRenderedPageBreak/>
        <w:t>PART 28 – BONDS AND INSURANCE</w:t>
      </w:r>
      <w:commentRangeStart w:id="756"/>
      <w:commentRangeEnd w:id="756"/>
      <w:r w:rsidR="004D1A51" w:rsidRPr="00CD6247">
        <w:rPr>
          <w:rStyle w:val="CommentReference"/>
          <w:b w:val="0"/>
          <w:sz w:val="24"/>
          <w:szCs w:val="24"/>
        </w:rPr>
        <w:commentReference w:id="756"/>
      </w:r>
    </w:p>
    <w:p w14:paraId="4C9FD236" w14:textId="2AABBFF9" w:rsidR="001E3C30" w:rsidRPr="00CD6247" w:rsidRDefault="001E3C30" w:rsidP="007D2887">
      <w:pPr>
        <w:spacing w:after="240"/>
        <w:jc w:val="center"/>
        <w:rPr>
          <w:i/>
          <w:sz w:val="24"/>
          <w:szCs w:val="24"/>
        </w:rPr>
      </w:pPr>
      <w:r w:rsidRPr="00CD6247">
        <w:rPr>
          <w:i/>
          <w:sz w:val="24"/>
          <w:szCs w:val="24"/>
        </w:rPr>
        <w:t xml:space="preserve">(Revised </w:t>
      </w:r>
      <w:r w:rsidR="004B15FC" w:rsidRPr="00CD6247">
        <w:rPr>
          <w:i/>
          <w:sz w:val="24"/>
          <w:szCs w:val="24"/>
        </w:rPr>
        <w:t>March 29, 2016</w:t>
      </w:r>
      <w:r w:rsidRPr="00CD6247">
        <w:rPr>
          <w:i/>
          <w:sz w:val="24"/>
          <w:szCs w:val="24"/>
        </w:rPr>
        <w:t xml:space="preserve"> through PROCLTR 20</w:t>
      </w:r>
      <w:r w:rsidR="004B15FC" w:rsidRPr="00CD6247">
        <w:rPr>
          <w:i/>
          <w:sz w:val="24"/>
          <w:szCs w:val="24"/>
        </w:rPr>
        <w:t>16</w:t>
      </w:r>
      <w:r w:rsidRPr="00CD6247">
        <w:rPr>
          <w:i/>
          <w:sz w:val="24"/>
          <w:szCs w:val="24"/>
        </w:rPr>
        <w:t>-</w:t>
      </w:r>
      <w:r w:rsidR="004B15FC" w:rsidRPr="00CD6247">
        <w:rPr>
          <w:i/>
          <w:sz w:val="24"/>
          <w:szCs w:val="24"/>
        </w:rPr>
        <w:t>06</w:t>
      </w:r>
      <w:r w:rsidRPr="00CD6247">
        <w:rPr>
          <w:i/>
          <w:sz w:val="24"/>
          <w:szCs w:val="24"/>
        </w:rPr>
        <w:t>)</w:t>
      </w:r>
    </w:p>
    <w:p w14:paraId="79F1E7DE" w14:textId="6732ADB9" w:rsidR="00E72D89" w:rsidRPr="00CD6247" w:rsidRDefault="005D3F3E" w:rsidP="005A2AD2">
      <w:pPr>
        <w:jc w:val="center"/>
        <w:rPr>
          <w:sz w:val="24"/>
          <w:szCs w:val="24"/>
        </w:rPr>
      </w:pPr>
      <w:r w:rsidRPr="00CD6247">
        <w:rPr>
          <w:b/>
          <w:sz w:val="24"/>
          <w:szCs w:val="24"/>
        </w:rPr>
        <w:t>TABLE OF CONTENTS</w:t>
      </w:r>
    </w:p>
    <w:p w14:paraId="79F1E7DF" w14:textId="77777777" w:rsidR="00E72D89" w:rsidRPr="00CD6247" w:rsidRDefault="00E72D89" w:rsidP="00E40634">
      <w:pPr>
        <w:rPr>
          <w:b/>
          <w:sz w:val="24"/>
          <w:szCs w:val="24"/>
        </w:rPr>
      </w:pPr>
      <w:r w:rsidRPr="00CD6247">
        <w:rPr>
          <w:b/>
          <w:sz w:val="24"/>
          <w:szCs w:val="24"/>
        </w:rPr>
        <w:t>SUBPART 28.1 – BONDS AND OTHER FINANCIAL PROTECTIONS</w:t>
      </w:r>
    </w:p>
    <w:p w14:paraId="79F1E7E2" w14:textId="3C143F1A" w:rsidR="00E72D89" w:rsidRPr="00CD6247" w:rsidRDefault="005A1C85" w:rsidP="00E40634">
      <w:pPr>
        <w:rPr>
          <w:sz w:val="24"/>
          <w:szCs w:val="24"/>
        </w:rPr>
      </w:pPr>
      <w:hyperlink w:anchor="P28_106" w:history="1">
        <w:r w:rsidR="00E72D89" w:rsidRPr="00CD6247">
          <w:rPr>
            <w:sz w:val="24"/>
            <w:szCs w:val="24"/>
            <w:u w:val="single"/>
          </w:rPr>
          <w:t>28.106</w:t>
        </w:r>
      </w:hyperlink>
      <w:r w:rsidR="00E72D89" w:rsidRPr="00CD6247">
        <w:rPr>
          <w:sz w:val="24"/>
          <w:szCs w:val="24"/>
        </w:rPr>
        <w:tab/>
      </w:r>
      <w:r w:rsidR="00E72D89" w:rsidRPr="00CD6247">
        <w:rPr>
          <w:sz w:val="24"/>
          <w:szCs w:val="24"/>
        </w:rPr>
        <w:tab/>
        <w:t>Administration.</w:t>
      </w:r>
    </w:p>
    <w:p w14:paraId="79F1E7E3" w14:textId="090CE7B6" w:rsidR="00E72D89" w:rsidRPr="00CD6247" w:rsidRDefault="005A1C85" w:rsidP="00E40634">
      <w:pPr>
        <w:rPr>
          <w:sz w:val="24"/>
          <w:szCs w:val="24"/>
        </w:rPr>
      </w:pPr>
      <w:hyperlink w:anchor="P28_106_90" w:history="1">
        <w:r w:rsidR="00E72D89" w:rsidRPr="00CD6247">
          <w:rPr>
            <w:sz w:val="24"/>
            <w:szCs w:val="24"/>
            <w:u w:val="single"/>
          </w:rPr>
          <w:t>28.106</w:t>
        </w:r>
        <w:r w:rsidR="00E72D89" w:rsidRPr="00CD6247">
          <w:rPr>
            <w:sz w:val="24"/>
            <w:szCs w:val="24"/>
            <w:u w:val="single"/>
          </w:rPr>
          <w:noBreakHyphen/>
          <w:t>90</w:t>
        </w:r>
      </w:hyperlink>
      <w:r w:rsidR="00E72D89" w:rsidRPr="00CD6247">
        <w:rPr>
          <w:sz w:val="24"/>
          <w:szCs w:val="24"/>
        </w:rPr>
        <w:tab/>
        <w:t>Review of bonds and consent of surety.</w:t>
      </w:r>
    </w:p>
    <w:p w14:paraId="79F1E7E5" w14:textId="77777777" w:rsidR="00E72D89" w:rsidRPr="00CD6247" w:rsidRDefault="00E72D89" w:rsidP="00E40634">
      <w:pPr>
        <w:rPr>
          <w:b/>
          <w:sz w:val="24"/>
          <w:szCs w:val="24"/>
        </w:rPr>
      </w:pPr>
      <w:r w:rsidRPr="00CD6247">
        <w:rPr>
          <w:b/>
          <w:sz w:val="24"/>
          <w:szCs w:val="24"/>
        </w:rPr>
        <w:t>SUBPART 28.3 – INSURANCE</w:t>
      </w:r>
    </w:p>
    <w:p w14:paraId="79F1E7E6" w14:textId="69F21AF7" w:rsidR="00E72D89" w:rsidRPr="00CD6247" w:rsidRDefault="005A1C85" w:rsidP="00E40634">
      <w:pPr>
        <w:rPr>
          <w:sz w:val="24"/>
          <w:szCs w:val="24"/>
        </w:rPr>
      </w:pPr>
      <w:hyperlink w:anchor="P28_305" w:history="1">
        <w:r w:rsidR="00E72D89" w:rsidRPr="00CD6247">
          <w:rPr>
            <w:sz w:val="24"/>
            <w:szCs w:val="24"/>
            <w:u w:val="single"/>
          </w:rPr>
          <w:t>28.305</w:t>
        </w:r>
      </w:hyperlink>
      <w:r w:rsidR="00E72D89" w:rsidRPr="00CD6247">
        <w:rPr>
          <w:sz w:val="24"/>
          <w:szCs w:val="24"/>
        </w:rPr>
        <w:tab/>
      </w:r>
      <w:r w:rsidR="00E72D89" w:rsidRPr="00CD6247">
        <w:rPr>
          <w:sz w:val="24"/>
          <w:szCs w:val="24"/>
        </w:rPr>
        <w:tab/>
        <w:t>Overseas workers</w:t>
      </w:r>
      <w:r w:rsidR="007D561E" w:rsidRPr="00CD6247">
        <w:rPr>
          <w:sz w:val="24"/>
          <w:szCs w:val="24"/>
        </w:rPr>
        <w:t>’</w:t>
      </w:r>
      <w:r w:rsidR="00E72D89" w:rsidRPr="00CD6247">
        <w:rPr>
          <w:sz w:val="24"/>
          <w:szCs w:val="24"/>
        </w:rPr>
        <w:t xml:space="preserve"> compensation and war</w:t>
      </w:r>
      <w:r w:rsidR="00E72D89" w:rsidRPr="00CD6247">
        <w:rPr>
          <w:sz w:val="24"/>
          <w:szCs w:val="24"/>
        </w:rPr>
        <w:noBreakHyphen/>
        <w:t>hazard insurance.</w:t>
      </w:r>
    </w:p>
    <w:p w14:paraId="79F1E7E7" w14:textId="7E059D69" w:rsidR="00E72D89" w:rsidRPr="00CD6247" w:rsidRDefault="005A1C85" w:rsidP="00E40634">
      <w:pPr>
        <w:rPr>
          <w:sz w:val="24"/>
          <w:szCs w:val="24"/>
        </w:rPr>
      </w:pPr>
      <w:hyperlink w:anchor="P28_307" w:history="1">
        <w:r w:rsidR="00E72D89" w:rsidRPr="00CD6247">
          <w:rPr>
            <w:sz w:val="24"/>
            <w:szCs w:val="24"/>
            <w:u w:val="single"/>
          </w:rPr>
          <w:t>28.307</w:t>
        </w:r>
      </w:hyperlink>
      <w:r w:rsidR="00E72D89" w:rsidRPr="00CD6247">
        <w:rPr>
          <w:sz w:val="24"/>
          <w:szCs w:val="24"/>
        </w:rPr>
        <w:tab/>
      </w:r>
      <w:r w:rsidR="00E72D89" w:rsidRPr="00CD6247">
        <w:rPr>
          <w:sz w:val="24"/>
          <w:szCs w:val="24"/>
        </w:rPr>
        <w:tab/>
        <w:t>Insurance under cost</w:t>
      </w:r>
      <w:r w:rsidR="00E72D89" w:rsidRPr="00CD6247">
        <w:rPr>
          <w:sz w:val="24"/>
          <w:szCs w:val="24"/>
        </w:rPr>
        <w:noBreakHyphen/>
        <w:t>reimbursement contracts.</w:t>
      </w:r>
    </w:p>
    <w:p w14:paraId="79F1E7E8" w14:textId="0A95932B" w:rsidR="00E72D89" w:rsidRPr="00CD6247" w:rsidRDefault="005A1C85" w:rsidP="00976963">
      <w:pPr>
        <w:spacing w:after="240"/>
        <w:rPr>
          <w:sz w:val="24"/>
          <w:szCs w:val="24"/>
        </w:rPr>
      </w:pPr>
      <w:hyperlink w:anchor="P28_307_1_90" w:history="1">
        <w:r w:rsidR="00E72D89" w:rsidRPr="00CD6247">
          <w:rPr>
            <w:rStyle w:val="Hyperlink"/>
            <w:sz w:val="24"/>
            <w:szCs w:val="24"/>
          </w:rPr>
          <w:t>28.307</w:t>
        </w:r>
        <w:r w:rsidR="00E72D89" w:rsidRPr="00CD6247">
          <w:rPr>
            <w:rStyle w:val="Hyperlink"/>
            <w:sz w:val="24"/>
            <w:szCs w:val="24"/>
          </w:rPr>
          <w:noBreakHyphen/>
          <w:t>1</w:t>
        </w:r>
      </w:hyperlink>
      <w:r w:rsidR="006547AF" w:rsidRPr="00CD6247">
        <w:rPr>
          <w:sz w:val="24"/>
          <w:szCs w:val="24"/>
        </w:rPr>
        <w:tab/>
      </w:r>
      <w:r w:rsidR="00E72D89" w:rsidRPr="00CD6247">
        <w:rPr>
          <w:sz w:val="24"/>
          <w:szCs w:val="24"/>
        </w:rPr>
        <w:t>Group insurance plans.</w:t>
      </w:r>
    </w:p>
    <w:p w14:paraId="79F1E7ED" w14:textId="26B830DD" w:rsidR="00E72D89" w:rsidRPr="00CD6247" w:rsidRDefault="00E72D89" w:rsidP="00045233">
      <w:pPr>
        <w:pStyle w:val="Heading2"/>
      </w:pPr>
      <w:r w:rsidRPr="00CD6247">
        <w:t>SUBPART 28.1 – BONDS AND OTHER FINANCIAL PROTECTIONS</w:t>
      </w:r>
    </w:p>
    <w:p w14:paraId="79F1E7EE" w14:textId="502C6D33" w:rsidR="00E72D89" w:rsidRPr="00CD6247" w:rsidRDefault="00C0277B" w:rsidP="00976963">
      <w:pPr>
        <w:spacing w:after="240"/>
        <w:jc w:val="center"/>
        <w:rPr>
          <w:i/>
          <w:sz w:val="24"/>
          <w:szCs w:val="24"/>
        </w:rPr>
      </w:pPr>
      <w:r w:rsidRPr="00CD6247">
        <w:rPr>
          <w:i/>
          <w:sz w:val="24"/>
          <w:szCs w:val="24"/>
        </w:rPr>
        <w:t>(Revised March 29, 2016 through PROCLTR 2016-06)</w:t>
      </w:r>
    </w:p>
    <w:p w14:paraId="79F1E7F9" w14:textId="5175B968" w:rsidR="00E72D89" w:rsidRPr="000E2760" w:rsidRDefault="00E72D89" w:rsidP="000E2760">
      <w:pPr>
        <w:pStyle w:val="Heading3"/>
        <w:spacing w:after="240"/>
        <w:rPr>
          <w:sz w:val="24"/>
          <w:szCs w:val="24"/>
        </w:rPr>
      </w:pPr>
      <w:bookmarkStart w:id="757" w:name="P26_3661"/>
      <w:bookmarkStart w:id="758" w:name="P28_106"/>
      <w:bookmarkEnd w:id="757"/>
      <w:r w:rsidRPr="000E2760">
        <w:rPr>
          <w:sz w:val="24"/>
          <w:szCs w:val="24"/>
        </w:rPr>
        <w:t xml:space="preserve">28.106 </w:t>
      </w:r>
      <w:bookmarkEnd w:id="758"/>
      <w:r w:rsidRPr="000E2760">
        <w:rPr>
          <w:sz w:val="24"/>
          <w:szCs w:val="24"/>
        </w:rPr>
        <w:t>Administration.</w:t>
      </w:r>
    </w:p>
    <w:p w14:paraId="79F1E7FB" w14:textId="2DB0E7E1" w:rsidR="00E72D89" w:rsidRPr="000E2760" w:rsidRDefault="000E2760" w:rsidP="000E2760">
      <w:pPr>
        <w:pStyle w:val="Heading3"/>
        <w:rPr>
          <w:sz w:val="24"/>
          <w:szCs w:val="24"/>
        </w:rPr>
      </w:pPr>
      <w:bookmarkStart w:id="759" w:name="P28_106_90"/>
      <w:r w:rsidRPr="000E2760">
        <w:rPr>
          <w:sz w:val="24"/>
          <w:szCs w:val="24"/>
        </w:rPr>
        <w:t>28.106-</w:t>
      </w:r>
      <w:r w:rsidR="00E72D89" w:rsidRPr="000E2760">
        <w:rPr>
          <w:sz w:val="24"/>
          <w:szCs w:val="24"/>
        </w:rPr>
        <w:t>90</w:t>
      </w:r>
      <w:bookmarkEnd w:id="759"/>
      <w:r w:rsidR="00E72D89" w:rsidRPr="000E2760">
        <w:rPr>
          <w:sz w:val="24"/>
          <w:szCs w:val="24"/>
        </w:rPr>
        <w:t xml:space="preserve"> Review of bonds and consent of surety.</w:t>
      </w:r>
    </w:p>
    <w:p w14:paraId="79F1E7FC" w14:textId="0EDCBCDB" w:rsidR="00E72D89" w:rsidRPr="00CD6247" w:rsidRDefault="001E3C30" w:rsidP="00976963">
      <w:pPr>
        <w:spacing w:after="240"/>
        <w:rPr>
          <w:sz w:val="24"/>
          <w:szCs w:val="24"/>
        </w:rPr>
      </w:pPr>
      <w:r w:rsidRPr="00CD6247">
        <w:rPr>
          <w:sz w:val="24"/>
          <w:szCs w:val="24"/>
        </w:rPr>
        <w:t xml:space="preserve">Contracting officers shall obtain legal </w:t>
      </w:r>
      <w:r w:rsidR="00E72D89" w:rsidRPr="00CD6247">
        <w:rPr>
          <w:sz w:val="24"/>
          <w:szCs w:val="24"/>
        </w:rPr>
        <w:t>sufficiency</w:t>
      </w:r>
      <w:r w:rsidRPr="00CD6247">
        <w:rPr>
          <w:sz w:val="24"/>
          <w:szCs w:val="24"/>
        </w:rPr>
        <w:t xml:space="preserve"> from </w:t>
      </w:r>
      <w:r w:rsidR="004B15FC" w:rsidRPr="00CD6247">
        <w:rPr>
          <w:sz w:val="24"/>
          <w:szCs w:val="24"/>
        </w:rPr>
        <w:t xml:space="preserve">Office of </w:t>
      </w:r>
      <w:r w:rsidRPr="00CD6247">
        <w:rPr>
          <w:sz w:val="24"/>
          <w:szCs w:val="24"/>
        </w:rPr>
        <w:t>Counsel on all bonds and all consents of surety</w:t>
      </w:r>
      <w:r w:rsidR="00E72D89" w:rsidRPr="00CD6247">
        <w:rPr>
          <w:sz w:val="24"/>
          <w:szCs w:val="24"/>
        </w:rPr>
        <w:t>.</w:t>
      </w:r>
    </w:p>
    <w:p w14:paraId="79F1E802" w14:textId="4545C891" w:rsidR="00E72D89" w:rsidRPr="00CD6247" w:rsidRDefault="00E72D89" w:rsidP="00045233">
      <w:pPr>
        <w:pStyle w:val="Heading2"/>
      </w:pPr>
      <w:r w:rsidRPr="00CD6247">
        <w:t>SUBPART 28.3 – INSURANCE</w:t>
      </w:r>
    </w:p>
    <w:p w14:paraId="79F1E803" w14:textId="29C67EB6" w:rsidR="00E72D89" w:rsidRPr="00CD6247" w:rsidRDefault="00C0277B" w:rsidP="00C0277B">
      <w:pPr>
        <w:jc w:val="center"/>
        <w:rPr>
          <w:i/>
          <w:sz w:val="24"/>
          <w:szCs w:val="24"/>
        </w:rPr>
      </w:pPr>
      <w:r w:rsidRPr="00CD6247">
        <w:rPr>
          <w:i/>
          <w:sz w:val="24"/>
          <w:szCs w:val="24"/>
        </w:rPr>
        <w:t>(Revised March 29, 2016 through PROCLTR 2016-06)</w:t>
      </w:r>
    </w:p>
    <w:p w14:paraId="3EF7E415" w14:textId="77777777" w:rsidR="00C0277B" w:rsidRPr="00CD6247" w:rsidRDefault="00C0277B" w:rsidP="00C0277B">
      <w:pPr>
        <w:jc w:val="center"/>
        <w:rPr>
          <w:sz w:val="24"/>
          <w:szCs w:val="24"/>
        </w:rPr>
      </w:pPr>
    </w:p>
    <w:p w14:paraId="79F1E804" w14:textId="0E85ECE1" w:rsidR="00E72D89" w:rsidRPr="00370E72" w:rsidRDefault="00E72D89" w:rsidP="000E2760">
      <w:pPr>
        <w:pStyle w:val="Heading3"/>
        <w:rPr>
          <w:sz w:val="24"/>
          <w:szCs w:val="24"/>
        </w:rPr>
      </w:pPr>
      <w:bookmarkStart w:id="760" w:name="P28_305"/>
      <w:r w:rsidRPr="00370E72">
        <w:rPr>
          <w:sz w:val="24"/>
          <w:szCs w:val="24"/>
        </w:rPr>
        <w:t>28.305</w:t>
      </w:r>
      <w:bookmarkEnd w:id="760"/>
      <w:r w:rsidRPr="00370E72">
        <w:rPr>
          <w:sz w:val="24"/>
          <w:szCs w:val="24"/>
        </w:rPr>
        <w:t xml:space="preserve"> Overseas workers</w:t>
      </w:r>
      <w:r w:rsidR="007D561E" w:rsidRPr="00370E72">
        <w:rPr>
          <w:sz w:val="24"/>
          <w:szCs w:val="24"/>
        </w:rPr>
        <w:t>’</w:t>
      </w:r>
      <w:r w:rsidRPr="00370E72">
        <w:rPr>
          <w:sz w:val="24"/>
          <w:szCs w:val="24"/>
        </w:rPr>
        <w:t xml:space="preserve"> compensation and war</w:t>
      </w:r>
      <w:r w:rsidRPr="00370E72">
        <w:rPr>
          <w:sz w:val="24"/>
          <w:szCs w:val="24"/>
        </w:rPr>
        <w:noBreakHyphen/>
        <w:t>hazard insurance.</w:t>
      </w:r>
    </w:p>
    <w:p w14:paraId="1B79CA84" w14:textId="7348E872" w:rsidR="000F50B7" w:rsidRDefault="004B15FC" w:rsidP="000F50B7">
      <w:pPr>
        <w:pStyle w:val="Default"/>
        <w:spacing w:after="240"/>
        <w:rPr>
          <w:rFonts w:ascii="Times New Roman" w:eastAsia="Calibri" w:hAnsi="Times New Roman" w:cs="Times New Roman"/>
          <w:lang w:eastAsia="x-none"/>
        </w:rPr>
      </w:pPr>
      <w:r w:rsidRPr="00370E72">
        <w:rPr>
          <w:rFonts w:ascii="Times New Roman" w:hAnsi="Times New Roman" w:cs="Times New Roman"/>
          <w:snapToGrid w:val="0"/>
        </w:rPr>
        <w:t>(d)</w:t>
      </w:r>
      <w:r w:rsidRPr="00370E72">
        <w:rPr>
          <w:rFonts w:ascii="Times New Roman" w:eastAsia="Calibri" w:hAnsi="Times New Roman" w:cs="Times New Roman"/>
          <w:lang w:eastAsia="x-none"/>
        </w:rPr>
        <w:t xml:space="preserve"> </w:t>
      </w:r>
      <w:r w:rsidRPr="00370E72">
        <w:rPr>
          <w:rFonts w:ascii="Times New Roman" w:hAnsi="Times New Roman" w:cs="Times New Roman"/>
          <w:snapToGrid w:val="0"/>
        </w:rPr>
        <w:t xml:space="preserve">Instructions for waiver of Defense Base Act </w:t>
      </w:r>
      <w:r w:rsidRPr="00370E72">
        <w:rPr>
          <w:rFonts w:ascii="Times New Roman" w:eastAsia="Calibri" w:hAnsi="Times New Roman" w:cs="Times New Roman"/>
          <w:lang w:eastAsia="x-none"/>
        </w:rPr>
        <w:t xml:space="preserve">requirements can be accessed at </w:t>
      </w:r>
      <w:hyperlink r:id="rId288" w:history="1">
        <w:r w:rsidR="009A6634" w:rsidRPr="00370E72">
          <w:rPr>
            <w:rStyle w:val="Hyperlink"/>
            <w:rFonts w:ascii="Times New Roman" w:hAnsi="Times New Roman" w:cs="Times New Roman"/>
          </w:rPr>
          <w:t>Waivers for Defense Base Act (DBA) Insurance</w:t>
        </w:r>
      </w:hyperlink>
      <w:r w:rsidR="009A6634" w:rsidRPr="00370E72">
        <w:rPr>
          <w:rStyle w:val="Strong"/>
          <w:rFonts w:ascii="Times New Roman" w:hAnsi="Times New Roman" w:cs="Times New Roman"/>
          <w:b w:val="0"/>
          <w:bCs w:val="0"/>
        </w:rPr>
        <w:t xml:space="preserve"> (</w:t>
      </w:r>
      <w:hyperlink r:id="rId289" w:history="1">
        <w:r w:rsidR="009A6634" w:rsidRPr="00370E72">
          <w:rPr>
            <w:rStyle w:val="Hyperlink"/>
            <w:rFonts w:ascii="Times New Roman" w:hAnsi="Times New Roman" w:cs="Times New Roman"/>
          </w:rPr>
          <w:t>https://www.acq.osd.mil/dpap/cpic/cp/waivers_for_defense_base_act_insurance.html</w:t>
        </w:r>
      </w:hyperlink>
      <w:r w:rsidR="00E864D9" w:rsidRPr="00370E72">
        <w:rPr>
          <w:rStyle w:val="Strong"/>
          <w:rFonts w:ascii="Times New Roman" w:hAnsi="Times New Roman" w:cs="Times New Roman"/>
          <w:b w:val="0"/>
          <w:bCs w:val="0"/>
        </w:rPr>
        <w:t>).</w:t>
      </w:r>
      <w:r w:rsidRPr="00370E72">
        <w:rPr>
          <w:rFonts w:ascii="Times New Roman" w:hAnsi="Times New Roman" w:cs="Times New Roman"/>
        </w:rPr>
        <w:t xml:space="preserve">Requests for waiver </w:t>
      </w:r>
      <w:r w:rsidRPr="00370E72">
        <w:rPr>
          <w:rFonts w:ascii="Times New Roman" w:eastAsia="Calibri" w:hAnsi="Times New Roman" w:cs="Times New Roman"/>
          <w:lang w:eastAsia="x-none"/>
        </w:rPr>
        <w:t>must be made in writing</w:t>
      </w:r>
      <w:r w:rsidR="009A6634" w:rsidRPr="00370E72">
        <w:rPr>
          <w:rFonts w:ascii="Times New Roman" w:eastAsia="Calibri" w:hAnsi="Times New Roman" w:cs="Times New Roman"/>
          <w:lang w:eastAsia="x-none"/>
        </w:rPr>
        <w:t xml:space="preserve"> </w:t>
      </w:r>
      <w:r w:rsidRPr="00370E72">
        <w:rPr>
          <w:rFonts w:ascii="Times New Roman" w:eastAsia="Calibri" w:hAnsi="Times New Roman" w:cs="Times New Roman"/>
          <w:lang w:eastAsia="x-none"/>
        </w:rPr>
        <w:t>us</w:t>
      </w:r>
      <w:r w:rsidR="009A6634" w:rsidRPr="00370E72">
        <w:rPr>
          <w:rFonts w:ascii="Times New Roman" w:eastAsia="Calibri" w:hAnsi="Times New Roman" w:cs="Times New Roman"/>
          <w:lang w:eastAsia="x-none"/>
        </w:rPr>
        <w:t>ing</w:t>
      </w:r>
      <w:r w:rsidR="000F50B7">
        <w:rPr>
          <w:rFonts w:ascii="Times New Roman" w:eastAsia="Calibri" w:hAnsi="Times New Roman" w:cs="Times New Roman"/>
          <w:lang w:eastAsia="x-none"/>
        </w:rPr>
        <w:t xml:space="preserve"> </w:t>
      </w:r>
      <w:hyperlink r:id="rId290" w:history="1">
        <w:r w:rsidR="000F50B7">
          <w:rPr>
            <w:rStyle w:val="Hyperlink"/>
            <w:rFonts w:ascii="Times New Roman" w:eastAsia="Calibri" w:hAnsi="Times New Roman" w:cs="Times New Roman"/>
            <w:lang w:eastAsia="x-none"/>
          </w:rPr>
          <w:t>Form BEC 565, Request for Waiver – Defense Base Act</w:t>
        </w:r>
      </w:hyperlink>
      <w:r w:rsidR="000F50B7">
        <w:rPr>
          <w:rFonts w:ascii="Times New Roman" w:eastAsia="Calibri" w:hAnsi="Times New Roman" w:cs="Times New Roman"/>
          <w:lang w:eastAsia="x-none"/>
        </w:rPr>
        <w:t xml:space="preserve"> (</w:t>
      </w:r>
      <w:hyperlink r:id="rId291" w:history="1">
        <w:r w:rsidR="000F50B7" w:rsidRPr="00337DE9">
          <w:rPr>
            <w:rStyle w:val="Hyperlink"/>
            <w:rFonts w:ascii="Times New Roman" w:eastAsia="Calibri" w:hAnsi="Times New Roman" w:cs="Times New Roman"/>
            <w:lang w:eastAsia="x-none"/>
          </w:rPr>
          <w:t>https://www.acq.osd.mil/dpap/cpic/cp/docs/DBA_Waiver_Form.pdf</w:t>
        </w:r>
      </w:hyperlink>
      <w:r w:rsidR="000F50B7">
        <w:rPr>
          <w:rFonts w:ascii="Times New Roman" w:eastAsia="Calibri" w:hAnsi="Times New Roman" w:cs="Times New Roman"/>
          <w:lang w:eastAsia="x-none"/>
        </w:rPr>
        <w:t xml:space="preserve">). Prepare requests in accordance with DFARS PGI 228.305(d) in coordination with Office of Counsel. Submit request for waiver to the DLA </w:t>
      </w:r>
      <w:proofErr w:type="spellStart"/>
      <w:r w:rsidR="000F50B7">
        <w:rPr>
          <w:rFonts w:ascii="Times New Roman" w:eastAsia="Calibri" w:hAnsi="Times New Roman" w:cs="Times New Roman"/>
          <w:lang w:eastAsia="x-none"/>
        </w:rPr>
        <w:t>Acquisition.Compliance</w:t>
      </w:r>
      <w:proofErr w:type="spellEnd"/>
      <w:r w:rsidR="000F50B7">
        <w:rPr>
          <w:rFonts w:ascii="Times New Roman" w:eastAsia="Calibri" w:hAnsi="Times New Roman" w:cs="Times New Roman"/>
          <w:lang w:eastAsia="x-none"/>
        </w:rPr>
        <w:t>, Policy and Pricing Division for signature by the DLA Acquisition Director. The DLA Acquisition Compliance, Policy and Pricing Division will submit the request to the Department of Labor.</w:t>
      </w:r>
    </w:p>
    <w:p w14:paraId="1014B8DA" w14:textId="3B3703B2" w:rsidR="001E3C30" w:rsidRPr="000E2760" w:rsidRDefault="001E3C30" w:rsidP="000E2760">
      <w:pPr>
        <w:pStyle w:val="Heading3"/>
        <w:spacing w:after="240"/>
        <w:rPr>
          <w:sz w:val="24"/>
          <w:szCs w:val="24"/>
        </w:rPr>
      </w:pPr>
      <w:bookmarkStart w:id="761" w:name="P28_307"/>
      <w:r w:rsidRPr="000E2760">
        <w:rPr>
          <w:sz w:val="24"/>
          <w:szCs w:val="24"/>
        </w:rPr>
        <w:t xml:space="preserve">28.307 </w:t>
      </w:r>
      <w:bookmarkEnd w:id="761"/>
      <w:r w:rsidRPr="000E2760">
        <w:rPr>
          <w:sz w:val="24"/>
          <w:szCs w:val="24"/>
        </w:rPr>
        <w:t>Insurance under cost</w:t>
      </w:r>
      <w:r w:rsidRPr="000E2760">
        <w:rPr>
          <w:sz w:val="24"/>
          <w:szCs w:val="24"/>
        </w:rPr>
        <w:noBreakHyphen/>
        <w:t>reimbursement contracts.</w:t>
      </w:r>
    </w:p>
    <w:p w14:paraId="771A37AA" w14:textId="4871C2AC" w:rsidR="00E63975" w:rsidRPr="000E2760" w:rsidRDefault="001E3C30" w:rsidP="000E2760">
      <w:pPr>
        <w:pStyle w:val="Heading3"/>
        <w:rPr>
          <w:sz w:val="24"/>
          <w:szCs w:val="24"/>
        </w:rPr>
      </w:pPr>
      <w:bookmarkStart w:id="762" w:name="P28_307_1_90"/>
      <w:r w:rsidRPr="000E2760">
        <w:rPr>
          <w:sz w:val="24"/>
          <w:szCs w:val="24"/>
        </w:rPr>
        <w:t>28.307</w:t>
      </w:r>
      <w:r w:rsidR="000E2760" w:rsidRPr="000E2760">
        <w:rPr>
          <w:sz w:val="24"/>
          <w:szCs w:val="24"/>
        </w:rPr>
        <w:t>-1</w:t>
      </w:r>
      <w:r w:rsidRPr="000E2760">
        <w:rPr>
          <w:sz w:val="24"/>
          <w:szCs w:val="24"/>
        </w:rPr>
        <w:t xml:space="preserve"> </w:t>
      </w:r>
      <w:bookmarkEnd w:id="762"/>
      <w:r w:rsidRPr="000E2760">
        <w:rPr>
          <w:sz w:val="24"/>
          <w:szCs w:val="24"/>
        </w:rPr>
        <w:t>Group insurance plans.</w:t>
      </w:r>
    </w:p>
    <w:p w14:paraId="662510D9" w14:textId="373F0804" w:rsidR="00E63975" w:rsidRPr="00CD6247" w:rsidRDefault="001E3C30" w:rsidP="00DC539D">
      <w:pPr>
        <w:rPr>
          <w:snapToGrid w:val="0"/>
          <w:sz w:val="24"/>
          <w:szCs w:val="24"/>
        </w:rPr>
        <w:sectPr w:rsidR="00E63975" w:rsidRPr="00CD6247" w:rsidSect="00C92932">
          <w:headerReference w:type="default" r:id="rId292"/>
          <w:footerReference w:type="default" r:id="rId293"/>
          <w:headerReference w:type="first" r:id="rId294"/>
          <w:footerReference w:type="first" r:id="rId295"/>
          <w:pgSz w:w="12240" w:h="15840"/>
          <w:pgMar w:top="1440" w:right="1440" w:bottom="1440" w:left="1440" w:header="720" w:footer="720" w:gutter="0"/>
          <w:cols w:space="720"/>
          <w:titlePg/>
          <w:docGrid w:linePitch="299"/>
        </w:sectPr>
      </w:pPr>
      <w:r w:rsidRPr="00CD6247">
        <w:rPr>
          <w:snapToGrid w:val="0"/>
          <w:sz w:val="24"/>
          <w:szCs w:val="24"/>
        </w:rPr>
        <w:t xml:space="preserve">(a) </w:t>
      </w:r>
      <w:r w:rsidR="00C43B1F" w:rsidRPr="00CD6247">
        <w:rPr>
          <w:snapToGrid w:val="0"/>
          <w:sz w:val="24"/>
          <w:szCs w:val="24"/>
        </w:rPr>
        <w:t>S</w:t>
      </w:r>
      <w:r w:rsidRPr="00CD6247">
        <w:rPr>
          <w:snapToGrid w:val="0"/>
          <w:sz w:val="24"/>
          <w:szCs w:val="24"/>
        </w:rPr>
        <w:t xml:space="preserve">ubmit insurance policies under the Defense Department Group Term Insurance Plan to the </w:t>
      </w:r>
      <w:r w:rsidR="00C43B1F" w:rsidRPr="00CD6247">
        <w:rPr>
          <w:bCs/>
          <w:iCs/>
          <w:snapToGrid w:val="0"/>
          <w:sz w:val="24"/>
          <w:szCs w:val="24"/>
        </w:rPr>
        <w:t xml:space="preserve">cognizant </w:t>
      </w:r>
      <w:r w:rsidRPr="00CD6247">
        <w:rPr>
          <w:bCs/>
          <w:iCs/>
          <w:snapToGrid w:val="0"/>
          <w:sz w:val="24"/>
          <w:szCs w:val="24"/>
        </w:rPr>
        <w:t>Defense Contract Management Agency (DCMA)</w:t>
      </w:r>
      <w:r w:rsidR="00C43B1F" w:rsidRPr="00CD6247">
        <w:rPr>
          <w:bCs/>
          <w:iCs/>
          <w:snapToGrid w:val="0"/>
          <w:sz w:val="24"/>
          <w:szCs w:val="24"/>
        </w:rPr>
        <w:t xml:space="preserve"> office </w:t>
      </w:r>
      <w:r w:rsidRPr="00CD6247">
        <w:rPr>
          <w:snapToGrid w:val="0"/>
          <w:sz w:val="24"/>
          <w:szCs w:val="24"/>
        </w:rPr>
        <w:t>for approval</w:t>
      </w:r>
      <w:r w:rsidR="00976963" w:rsidRPr="00CD6247">
        <w:rPr>
          <w:snapToGrid w:val="0"/>
          <w:sz w:val="24"/>
          <w:szCs w:val="24"/>
        </w:rPr>
        <w:t>.</w:t>
      </w:r>
      <w:bookmarkStart w:id="763" w:name="Part29"/>
      <w:bookmarkEnd w:id="763"/>
    </w:p>
    <w:p w14:paraId="79F1E85A" w14:textId="4B5BCCFE" w:rsidR="00E72D89" w:rsidRPr="00CD6247" w:rsidRDefault="00E72D89" w:rsidP="002A536B">
      <w:pPr>
        <w:pStyle w:val="Heading1"/>
        <w:rPr>
          <w:bCs/>
          <w:iCs/>
          <w:sz w:val="24"/>
          <w:szCs w:val="24"/>
        </w:rPr>
      </w:pPr>
      <w:bookmarkStart w:id="764" w:name="P30"/>
      <w:r w:rsidRPr="00CD6247">
        <w:rPr>
          <w:sz w:val="24"/>
          <w:szCs w:val="24"/>
        </w:rPr>
        <w:lastRenderedPageBreak/>
        <w:t xml:space="preserve">PART 30 </w:t>
      </w:r>
      <w:bookmarkEnd w:id="764"/>
      <w:r w:rsidRPr="00CD6247">
        <w:rPr>
          <w:sz w:val="24"/>
          <w:szCs w:val="24"/>
        </w:rPr>
        <w:t xml:space="preserve">– COST ACCOUNTING STANDARDS </w:t>
      </w:r>
      <w:r w:rsidRPr="00CD6247">
        <w:rPr>
          <w:bCs/>
          <w:iCs/>
          <w:sz w:val="24"/>
          <w:szCs w:val="24"/>
        </w:rPr>
        <w:t>ADMINISTRATION</w:t>
      </w:r>
      <w:commentRangeStart w:id="765"/>
      <w:commentRangeEnd w:id="765"/>
      <w:r w:rsidR="003A6BA4" w:rsidRPr="00CD6247">
        <w:rPr>
          <w:rStyle w:val="CommentReference"/>
          <w:b w:val="0"/>
          <w:sz w:val="24"/>
          <w:szCs w:val="24"/>
        </w:rPr>
        <w:commentReference w:id="765"/>
      </w:r>
    </w:p>
    <w:p w14:paraId="5779CAD5" w14:textId="719F1F04" w:rsidR="00272C86" w:rsidRPr="00CD6247" w:rsidRDefault="00272C86" w:rsidP="00976963">
      <w:pPr>
        <w:spacing w:after="240"/>
        <w:jc w:val="center"/>
        <w:rPr>
          <w:i/>
          <w:sz w:val="24"/>
          <w:szCs w:val="24"/>
        </w:rPr>
      </w:pPr>
      <w:r w:rsidRPr="00CD6247">
        <w:rPr>
          <w:i/>
          <w:sz w:val="24"/>
          <w:szCs w:val="24"/>
        </w:rPr>
        <w:t xml:space="preserve">(Revised </w:t>
      </w:r>
      <w:r w:rsidR="00DC0B70" w:rsidRPr="00CD6247">
        <w:rPr>
          <w:i/>
          <w:sz w:val="24"/>
          <w:szCs w:val="24"/>
        </w:rPr>
        <w:t xml:space="preserve">March 29, 2016, </w:t>
      </w:r>
      <w:r w:rsidRPr="00CD6247">
        <w:rPr>
          <w:i/>
          <w:sz w:val="24"/>
          <w:szCs w:val="24"/>
        </w:rPr>
        <w:t>through PROCLTR 201</w:t>
      </w:r>
      <w:r w:rsidR="00DC0B70" w:rsidRPr="00CD6247">
        <w:rPr>
          <w:i/>
          <w:sz w:val="24"/>
          <w:szCs w:val="24"/>
        </w:rPr>
        <w:t>6</w:t>
      </w:r>
      <w:r w:rsidRPr="00CD6247">
        <w:rPr>
          <w:i/>
          <w:sz w:val="24"/>
          <w:szCs w:val="24"/>
        </w:rPr>
        <w:t>-</w:t>
      </w:r>
      <w:r w:rsidR="00DC0B70" w:rsidRPr="00CD6247">
        <w:rPr>
          <w:i/>
          <w:sz w:val="24"/>
          <w:szCs w:val="24"/>
        </w:rPr>
        <w:t>06</w:t>
      </w:r>
      <w:r w:rsidRPr="00CD6247">
        <w:rPr>
          <w:i/>
          <w:sz w:val="24"/>
          <w:szCs w:val="24"/>
        </w:rPr>
        <w:t>)</w:t>
      </w:r>
    </w:p>
    <w:p w14:paraId="79F1E85C" w14:textId="1E3F8DC4" w:rsidR="00E72D89" w:rsidRPr="00CD6247" w:rsidRDefault="005D3F3E" w:rsidP="005A2AD2">
      <w:pPr>
        <w:jc w:val="center"/>
        <w:rPr>
          <w:sz w:val="24"/>
          <w:szCs w:val="24"/>
        </w:rPr>
      </w:pPr>
      <w:r w:rsidRPr="00CD6247">
        <w:rPr>
          <w:b/>
          <w:sz w:val="24"/>
          <w:szCs w:val="24"/>
        </w:rPr>
        <w:t>TABLE OF CONTENTS</w:t>
      </w:r>
    </w:p>
    <w:p w14:paraId="79F1E85D" w14:textId="77777777" w:rsidR="00E72D89" w:rsidRPr="00CD6247" w:rsidRDefault="00E72D89" w:rsidP="00E40634">
      <w:pPr>
        <w:rPr>
          <w:b/>
          <w:sz w:val="24"/>
          <w:szCs w:val="24"/>
        </w:rPr>
      </w:pPr>
      <w:r w:rsidRPr="00CD6247">
        <w:rPr>
          <w:b/>
          <w:sz w:val="24"/>
          <w:szCs w:val="24"/>
        </w:rPr>
        <w:t>SUBPART 30.2 – CAS PROGRAM REQUIREMENTS</w:t>
      </w:r>
    </w:p>
    <w:p w14:paraId="79F1E862" w14:textId="61E9AA58" w:rsidR="00E72D89" w:rsidRPr="00CD6247" w:rsidRDefault="005A1C85" w:rsidP="00976963">
      <w:pPr>
        <w:spacing w:after="240"/>
        <w:rPr>
          <w:sz w:val="24"/>
          <w:szCs w:val="24"/>
        </w:rPr>
      </w:pPr>
      <w:hyperlink w:anchor="P30_201_5" w:history="1">
        <w:r w:rsidR="00E72D89" w:rsidRPr="00CD6247">
          <w:rPr>
            <w:sz w:val="24"/>
            <w:szCs w:val="24"/>
            <w:u w:val="single"/>
          </w:rPr>
          <w:t>30.201</w:t>
        </w:r>
        <w:r w:rsidR="00E72D89" w:rsidRPr="00CD6247">
          <w:rPr>
            <w:sz w:val="24"/>
            <w:szCs w:val="24"/>
            <w:u w:val="single"/>
          </w:rPr>
          <w:noBreakHyphen/>
          <w:t>5</w:t>
        </w:r>
      </w:hyperlink>
      <w:r w:rsidR="00E72D89" w:rsidRPr="00CD6247">
        <w:rPr>
          <w:sz w:val="24"/>
          <w:szCs w:val="24"/>
        </w:rPr>
        <w:tab/>
      </w:r>
      <w:r w:rsidR="00976963" w:rsidRPr="00CD6247">
        <w:rPr>
          <w:sz w:val="24"/>
          <w:szCs w:val="24"/>
        </w:rPr>
        <w:tab/>
      </w:r>
      <w:r w:rsidR="00E72D89" w:rsidRPr="00CD6247">
        <w:rPr>
          <w:sz w:val="24"/>
          <w:szCs w:val="24"/>
        </w:rPr>
        <w:t>Waiver.</w:t>
      </w:r>
    </w:p>
    <w:p w14:paraId="7FE0F766" w14:textId="77777777" w:rsidR="003A6BA4" w:rsidRPr="00CD6247" w:rsidRDefault="003A6BA4" w:rsidP="00045233">
      <w:pPr>
        <w:pStyle w:val="Heading2"/>
      </w:pPr>
      <w:r w:rsidRPr="00CD6247">
        <w:t>SUBPART 30.2 – CAS PROGRAM REQUIREMENTS</w:t>
      </w:r>
    </w:p>
    <w:p w14:paraId="74800262" w14:textId="77777777" w:rsidR="003A6BA4" w:rsidRPr="00CD6247" w:rsidRDefault="003A6BA4" w:rsidP="00976963">
      <w:pPr>
        <w:spacing w:after="240"/>
        <w:jc w:val="center"/>
        <w:rPr>
          <w:i/>
          <w:sz w:val="24"/>
          <w:szCs w:val="24"/>
        </w:rPr>
      </w:pPr>
      <w:r w:rsidRPr="00CD6247">
        <w:rPr>
          <w:i/>
          <w:sz w:val="24"/>
          <w:szCs w:val="24"/>
        </w:rPr>
        <w:t>(Revised March 29, 2016, through PROCLTR 2016-06)</w:t>
      </w:r>
    </w:p>
    <w:p w14:paraId="03E0073F" w14:textId="2C8525DD" w:rsidR="003A6BA4" w:rsidRPr="000E2760" w:rsidRDefault="003A6BA4" w:rsidP="000E2760">
      <w:pPr>
        <w:pStyle w:val="Heading3"/>
        <w:rPr>
          <w:sz w:val="24"/>
          <w:szCs w:val="24"/>
        </w:rPr>
      </w:pPr>
      <w:r w:rsidRPr="000E2760">
        <w:rPr>
          <w:sz w:val="24"/>
          <w:szCs w:val="24"/>
        </w:rPr>
        <w:t>30.201</w:t>
      </w:r>
      <w:r w:rsidR="000E2760" w:rsidRPr="000E2760">
        <w:rPr>
          <w:sz w:val="24"/>
          <w:szCs w:val="24"/>
        </w:rPr>
        <w:t>-5</w:t>
      </w:r>
      <w:r w:rsidRPr="000E2760">
        <w:rPr>
          <w:sz w:val="24"/>
          <w:szCs w:val="24"/>
        </w:rPr>
        <w:t xml:space="preserve"> Waiver.</w:t>
      </w:r>
    </w:p>
    <w:p w14:paraId="4482BF8C" w14:textId="4767788C" w:rsidR="003A6BA4" w:rsidRPr="00CD6247" w:rsidRDefault="003A6BA4" w:rsidP="003A6BA4">
      <w:pPr>
        <w:rPr>
          <w:snapToGrid w:val="0"/>
          <w:sz w:val="24"/>
          <w:szCs w:val="24"/>
        </w:rPr>
      </w:pPr>
      <w:r w:rsidRPr="00CD6247">
        <w:rPr>
          <w:bCs/>
          <w:iCs/>
          <w:snapToGrid w:val="0"/>
          <w:sz w:val="24"/>
          <w:szCs w:val="24"/>
        </w:rPr>
        <w:t>(a)(1)(B)</w:t>
      </w:r>
      <w:commentRangeStart w:id="766"/>
      <w:r w:rsidRPr="00CD6247">
        <w:rPr>
          <w:snapToGrid w:val="0"/>
          <w:sz w:val="24"/>
          <w:szCs w:val="24"/>
        </w:rPr>
        <w:t xml:space="preserve"> </w:t>
      </w:r>
      <w:commentRangeEnd w:id="766"/>
      <w:r w:rsidRPr="00CD6247">
        <w:rPr>
          <w:rStyle w:val="CommentReference"/>
          <w:sz w:val="24"/>
          <w:szCs w:val="24"/>
        </w:rPr>
        <w:commentReference w:id="766"/>
      </w:r>
      <w:r w:rsidRPr="00CD6247">
        <w:rPr>
          <w:snapToGrid w:val="0"/>
          <w:sz w:val="24"/>
          <w:szCs w:val="24"/>
        </w:rPr>
        <w:t xml:space="preserve">Waiver requests for individual procurements shall be submitted to the DLA Acquisition Contract and Pricing Compliance Division for coordination with the DLA Acquisition Director prior to submission to </w:t>
      </w:r>
      <w:r w:rsidR="000E6D38" w:rsidRPr="00CD6247">
        <w:rPr>
          <w:snapToGrid w:val="0"/>
          <w:sz w:val="24"/>
          <w:szCs w:val="24"/>
        </w:rPr>
        <w:t>DPC</w:t>
      </w:r>
      <w:r w:rsidRPr="00CD6247">
        <w:rPr>
          <w:snapToGrid w:val="0"/>
          <w:sz w:val="24"/>
          <w:szCs w:val="24"/>
        </w:rPr>
        <w:t xml:space="preserve"> for approval.</w:t>
      </w:r>
    </w:p>
    <w:p w14:paraId="66FB3885" w14:textId="183E3AFB" w:rsidR="003A6BA4" w:rsidRPr="00CD6247" w:rsidRDefault="003A6BA4" w:rsidP="003A6BA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trike/>
          <w:snapToGrid w:val="0"/>
          <w:sz w:val="24"/>
          <w:szCs w:val="24"/>
        </w:rPr>
      </w:pPr>
      <w:r w:rsidRPr="00CD6247">
        <w:rPr>
          <w:snapToGrid w:val="0"/>
          <w:sz w:val="24"/>
          <w:szCs w:val="24"/>
        </w:rPr>
        <w:t>(e)</w:t>
      </w:r>
      <w:commentRangeStart w:id="767"/>
      <w:r w:rsidRPr="00CD6247">
        <w:rPr>
          <w:snapToGrid w:val="0"/>
          <w:sz w:val="24"/>
          <w:szCs w:val="24"/>
        </w:rPr>
        <w:t xml:space="preserve"> </w:t>
      </w:r>
      <w:commentRangeEnd w:id="767"/>
      <w:r w:rsidRPr="00CD6247">
        <w:rPr>
          <w:rStyle w:val="CommentReference"/>
          <w:sz w:val="24"/>
          <w:szCs w:val="24"/>
        </w:rPr>
        <w:commentReference w:id="767"/>
      </w:r>
      <w:r w:rsidRPr="00CD6247">
        <w:rPr>
          <w:snapToGrid w:val="0"/>
          <w:sz w:val="24"/>
          <w:szCs w:val="24"/>
        </w:rPr>
        <w:t>The DLA Acquisition Compliance, Policy and Pricing Division</w:t>
      </w:r>
      <w:commentRangeStart w:id="768"/>
      <w:r w:rsidRPr="00CD6247">
        <w:rPr>
          <w:snapToGrid w:val="0"/>
          <w:sz w:val="24"/>
          <w:szCs w:val="24"/>
        </w:rPr>
        <w:t xml:space="preserve"> </w:t>
      </w:r>
      <w:commentRangeEnd w:id="768"/>
      <w:r w:rsidRPr="00CD6247">
        <w:rPr>
          <w:rStyle w:val="CommentReference"/>
          <w:sz w:val="24"/>
          <w:szCs w:val="24"/>
        </w:rPr>
        <w:commentReference w:id="768"/>
      </w:r>
      <w:r w:rsidRPr="00CD6247">
        <w:rPr>
          <w:snapToGrid w:val="0"/>
          <w:sz w:val="24"/>
          <w:szCs w:val="24"/>
        </w:rPr>
        <w:t>prepares the annual report on CAS waivers for approval by the Senior Procurement Executive and submits the report to DPC.</w:t>
      </w:r>
    </w:p>
    <w:p w14:paraId="5B2F5856" w14:textId="0B0A6A8D" w:rsidR="00E15893" w:rsidRDefault="00E15893"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C92932">
          <w:headerReference w:type="first" r:id="rId296"/>
          <w:footerReference w:type="first" r:id="rId297"/>
          <w:pgSz w:w="12240" w:h="15840"/>
          <w:pgMar w:top="1440" w:right="1440" w:bottom="1440" w:left="1440" w:header="720" w:footer="720" w:gutter="0"/>
          <w:cols w:space="720"/>
          <w:titlePg/>
          <w:docGrid w:linePitch="299"/>
        </w:sectPr>
      </w:pPr>
      <w:bookmarkStart w:id="769" w:name="Part31"/>
      <w:bookmarkEnd w:id="769"/>
    </w:p>
    <w:p w14:paraId="082ED405" w14:textId="67E55CA9" w:rsidR="004F39BA" w:rsidRPr="00CD6247" w:rsidRDefault="004F39BA" w:rsidP="004F39BA">
      <w:pPr>
        <w:pStyle w:val="Heading1"/>
        <w:rPr>
          <w:sz w:val="24"/>
          <w:szCs w:val="24"/>
        </w:rPr>
      </w:pPr>
      <w:bookmarkStart w:id="770" w:name="Part32"/>
      <w:r w:rsidRPr="00CD6247">
        <w:rPr>
          <w:sz w:val="24"/>
          <w:szCs w:val="24"/>
        </w:rPr>
        <w:lastRenderedPageBreak/>
        <w:t>PART 32 – CONTRACT FINANCING</w:t>
      </w:r>
      <w:commentRangeStart w:id="771"/>
      <w:commentRangeEnd w:id="771"/>
      <w:r w:rsidRPr="00CD6247">
        <w:rPr>
          <w:rStyle w:val="CommentReference"/>
          <w:sz w:val="24"/>
          <w:szCs w:val="24"/>
        </w:rPr>
        <w:commentReference w:id="771"/>
      </w:r>
      <w:commentRangeStart w:id="772"/>
      <w:commentRangeEnd w:id="772"/>
      <w:r w:rsidRPr="00CD6247">
        <w:rPr>
          <w:rStyle w:val="CommentReference"/>
          <w:b w:val="0"/>
          <w:sz w:val="24"/>
          <w:szCs w:val="24"/>
        </w:rPr>
        <w:commentReference w:id="772"/>
      </w:r>
    </w:p>
    <w:p w14:paraId="078883A9" w14:textId="39186D10" w:rsidR="004F39BA" w:rsidRPr="00CD6247" w:rsidRDefault="006522C6" w:rsidP="0097696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773"/>
      <w:commentRangeEnd w:id="773"/>
      <w:r>
        <w:rPr>
          <w:rStyle w:val="CommentReference"/>
        </w:rPr>
        <w:commentReference w:id="773"/>
      </w:r>
    </w:p>
    <w:bookmarkEnd w:id="770"/>
    <w:p w14:paraId="79F1E8FE" w14:textId="7D1EA477" w:rsidR="00E72D89" w:rsidRPr="00CD6247" w:rsidRDefault="00E72D89" w:rsidP="005A2AD2">
      <w:pPr>
        <w:jc w:val="center"/>
        <w:rPr>
          <w:sz w:val="24"/>
          <w:szCs w:val="24"/>
        </w:rPr>
      </w:pPr>
      <w:r w:rsidRPr="00CD6247">
        <w:rPr>
          <w:b/>
          <w:sz w:val="24"/>
          <w:szCs w:val="24"/>
        </w:rPr>
        <w:t>TABLE OF CONTENTS</w:t>
      </w:r>
    </w:p>
    <w:p w14:paraId="79F1E901" w14:textId="56F2B22D" w:rsidR="00E72D89" w:rsidRPr="005E7CAB" w:rsidRDefault="005A1C85" w:rsidP="00E40634">
      <w:pPr>
        <w:rPr>
          <w:sz w:val="24"/>
          <w:szCs w:val="24"/>
        </w:rPr>
      </w:pPr>
      <w:hyperlink w:anchor="P32_006" w:history="1">
        <w:r w:rsidR="00E72D89" w:rsidRPr="005E7CAB">
          <w:rPr>
            <w:sz w:val="24"/>
            <w:szCs w:val="24"/>
            <w:u w:val="single"/>
          </w:rPr>
          <w:t>32.</w:t>
        </w:r>
        <w:r w:rsidR="00E72D89" w:rsidRPr="005E7CAB">
          <w:rPr>
            <w:bCs/>
            <w:iCs/>
            <w:sz w:val="24"/>
            <w:szCs w:val="24"/>
            <w:u w:val="single"/>
          </w:rPr>
          <w:t>006</w:t>
        </w:r>
      </w:hyperlink>
      <w:r w:rsidR="00E72D89" w:rsidRPr="005E7CAB">
        <w:rPr>
          <w:sz w:val="24"/>
          <w:szCs w:val="24"/>
        </w:rPr>
        <w:tab/>
      </w:r>
      <w:r w:rsidR="00E72D89" w:rsidRPr="005E7CAB">
        <w:rPr>
          <w:sz w:val="24"/>
          <w:szCs w:val="24"/>
        </w:rPr>
        <w:tab/>
        <w:t>Reduction or suspension of contract payments upon finding of fraud.</w:t>
      </w:r>
    </w:p>
    <w:p w14:paraId="79F1E904" w14:textId="5CC63571" w:rsidR="00E72D89" w:rsidRPr="005E7CAB" w:rsidRDefault="005A1C85" w:rsidP="00E40634">
      <w:pPr>
        <w:rPr>
          <w:sz w:val="24"/>
          <w:szCs w:val="24"/>
        </w:rPr>
      </w:pPr>
      <w:hyperlink w:anchor="P32_006_3" w:history="1">
        <w:r w:rsidR="00E72D89" w:rsidRPr="005E7CAB">
          <w:rPr>
            <w:sz w:val="24"/>
            <w:szCs w:val="24"/>
            <w:u w:val="single"/>
          </w:rPr>
          <w:t>32.</w:t>
        </w:r>
        <w:r w:rsidR="00E72D89" w:rsidRPr="005E7CAB">
          <w:rPr>
            <w:bCs/>
            <w:iCs/>
            <w:sz w:val="24"/>
            <w:szCs w:val="24"/>
            <w:u w:val="single"/>
          </w:rPr>
          <w:t>006</w:t>
        </w:r>
        <w:r w:rsidR="00E72D89" w:rsidRPr="005E7CAB">
          <w:rPr>
            <w:sz w:val="24"/>
            <w:szCs w:val="24"/>
            <w:u w:val="single"/>
          </w:rPr>
          <w:noBreakHyphen/>
          <w:t>3</w:t>
        </w:r>
      </w:hyperlink>
      <w:r w:rsidR="00E72D89" w:rsidRPr="005E7CAB">
        <w:rPr>
          <w:sz w:val="24"/>
          <w:szCs w:val="24"/>
        </w:rPr>
        <w:tab/>
        <w:t>Responsibilities.</w:t>
      </w:r>
    </w:p>
    <w:p w14:paraId="280822E6" w14:textId="6102FAD2" w:rsidR="00BC7357" w:rsidRPr="005E7CAB" w:rsidRDefault="005A1C85" w:rsidP="00E40634">
      <w:pPr>
        <w:rPr>
          <w:sz w:val="24"/>
          <w:szCs w:val="24"/>
        </w:rPr>
      </w:pPr>
      <w:hyperlink w:anchor="P32_006_4" w:history="1">
        <w:r w:rsidR="00BC7357" w:rsidRPr="005E7CAB">
          <w:rPr>
            <w:rStyle w:val="Hyperlink"/>
            <w:sz w:val="24"/>
            <w:szCs w:val="24"/>
          </w:rPr>
          <w:t>32.006-4</w:t>
        </w:r>
      </w:hyperlink>
      <w:r w:rsidR="00BC7357" w:rsidRPr="005E7CAB">
        <w:rPr>
          <w:sz w:val="24"/>
          <w:szCs w:val="24"/>
        </w:rPr>
        <w:tab/>
        <w:t>Procedures.</w:t>
      </w:r>
    </w:p>
    <w:p w14:paraId="79F1E905" w14:textId="0C79B75A" w:rsidR="00E72D89" w:rsidRPr="005E7CAB" w:rsidRDefault="005A1C85" w:rsidP="00E40634">
      <w:pPr>
        <w:rPr>
          <w:sz w:val="24"/>
          <w:szCs w:val="24"/>
        </w:rPr>
      </w:pPr>
      <w:hyperlink w:anchor="P32_006_5" w:history="1">
        <w:r w:rsidR="00E72D89" w:rsidRPr="005E7CAB">
          <w:rPr>
            <w:sz w:val="24"/>
            <w:szCs w:val="24"/>
            <w:u w:val="single"/>
          </w:rPr>
          <w:t>32.</w:t>
        </w:r>
        <w:r w:rsidR="00E72D89" w:rsidRPr="005E7CAB">
          <w:rPr>
            <w:bCs/>
            <w:iCs/>
            <w:sz w:val="24"/>
            <w:szCs w:val="24"/>
            <w:u w:val="single"/>
          </w:rPr>
          <w:t>006</w:t>
        </w:r>
        <w:r w:rsidR="00E72D89" w:rsidRPr="005E7CAB">
          <w:rPr>
            <w:sz w:val="24"/>
            <w:szCs w:val="24"/>
            <w:u w:val="single"/>
          </w:rPr>
          <w:noBreakHyphen/>
          <w:t>5</w:t>
        </w:r>
      </w:hyperlink>
      <w:r w:rsidR="00E72D89" w:rsidRPr="005E7CAB">
        <w:rPr>
          <w:sz w:val="24"/>
          <w:szCs w:val="24"/>
        </w:rPr>
        <w:tab/>
        <w:t>Reporting.</w:t>
      </w:r>
    </w:p>
    <w:p w14:paraId="79F1E907" w14:textId="77777777" w:rsidR="00E72D89" w:rsidRPr="005E7CAB" w:rsidRDefault="00E72D89" w:rsidP="00E40634">
      <w:pPr>
        <w:rPr>
          <w:b/>
          <w:sz w:val="24"/>
          <w:szCs w:val="24"/>
        </w:rPr>
      </w:pPr>
      <w:r w:rsidRPr="005E7CAB">
        <w:rPr>
          <w:b/>
          <w:sz w:val="24"/>
          <w:szCs w:val="24"/>
        </w:rPr>
        <w:t>SUBPART 32.1 – NON COMMERCIAL-ITEM PURCHASE FINANCING</w:t>
      </w:r>
    </w:p>
    <w:p w14:paraId="79F1E909" w14:textId="3B148949" w:rsidR="00E72D89" w:rsidRPr="005E7CAB" w:rsidRDefault="005A1C85" w:rsidP="00E40634">
      <w:pPr>
        <w:rPr>
          <w:sz w:val="24"/>
          <w:szCs w:val="24"/>
        </w:rPr>
      </w:pPr>
      <w:hyperlink w:anchor="P32_114" w:history="1">
        <w:r w:rsidR="00E72D89" w:rsidRPr="005E7CAB">
          <w:rPr>
            <w:rStyle w:val="Hyperlink"/>
            <w:sz w:val="24"/>
            <w:szCs w:val="24"/>
          </w:rPr>
          <w:t>32.114</w:t>
        </w:r>
      </w:hyperlink>
      <w:r w:rsidR="00E72D89" w:rsidRPr="005E7CAB">
        <w:rPr>
          <w:sz w:val="24"/>
          <w:szCs w:val="24"/>
        </w:rPr>
        <w:tab/>
      </w:r>
      <w:r w:rsidR="00E72D89" w:rsidRPr="005E7CAB">
        <w:rPr>
          <w:sz w:val="24"/>
          <w:szCs w:val="24"/>
        </w:rPr>
        <w:tab/>
        <w:t>Unusual contract financing.</w:t>
      </w:r>
    </w:p>
    <w:p w14:paraId="79F1E913" w14:textId="77777777" w:rsidR="00E72D89" w:rsidRPr="005E7CAB" w:rsidRDefault="00E72D89" w:rsidP="00E40634">
      <w:pPr>
        <w:rPr>
          <w:b/>
          <w:sz w:val="24"/>
          <w:szCs w:val="24"/>
        </w:rPr>
      </w:pPr>
      <w:r w:rsidRPr="005E7CAB">
        <w:rPr>
          <w:b/>
          <w:sz w:val="24"/>
          <w:szCs w:val="24"/>
        </w:rPr>
        <w:t>SUBPART 32.4 – ADVANCE PAYMENTS FOR NON</w:t>
      </w:r>
      <w:r w:rsidRPr="005E7CAB">
        <w:rPr>
          <w:b/>
          <w:sz w:val="24"/>
          <w:szCs w:val="24"/>
        </w:rPr>
        <w:noBreakHyphen/>
        <w:t>COMMERCIAL ITEMS</w:t>
      </w:r>
    </w:p>
    <w:p w14:paraId="4DD7DE7C" w14:textId="3061C400" w:rsidR="00BC7357" w:rsidRPr="005E7CAB" w:rsidRDefault="005A1C85" w:rsidP="00E40634">
      <w:pPr>
        <w:rPr>
          <w:sz w:val="24"/>
          <w:szCs w:val="24"/>
        </w:rPr>
      </w:pPr>
      <w:hyperlink w:anchor="P32_402" w:history="1">
        <w:r w:rsidR="00BC7357" w:rsidRPr="005E7CAB">
          <w:rPr>
            <w:rStyle w:val="Hyperlink"/>
            <w:sz w:val="24"/>
            <w:szCs w:val="24"/>
          </w:rPr>
          <w:t>32.402</w:t>
        </w:r>
      </w:hyperlink>
      <w:r w:rsidR="00BC7357" w:rsidRPr="005E7CAB">
        <w:rPr>
          <w:sz w:val="24"/>
          <w:szCs w:val="24"/>
        </w:rPr>
        <w:tab/>
      </w:r>
      <w:r w:rsidR="00BC7357" w:rsidRPr="005E7CAB">
        <w:rPr>
          <w:sz w:val="24"/>
          <w:szCs w:val="24"/>
        </w:rPr>
        <w:tab/>
        <w:t>General.</w:t>
      </w:r>
    </w:p>
    <w:p w14:paraId="79F1E916" w14:textId="38DAA917" w:rsidR="00E72D89" w:rsidRPr="005E7CAB" w:rsidRDefault="005A1C85" w:rsidP="00E40634">
      <w:pPr>
        <w:rPr>
          <w:sz w:val="24"/>
          <w:szCs w:val="24"/>
        </w:rPr>
      </w:pPr>
      <w:hyperlink w:anchor="P32_409" w:history="1">
        <w:r w:rsidR="00E72D89" w:rsidRPr="005E7CAB">
          <w:rPr>
            <w:sz w:val="24"/>
            <w:szCs w:val="24"/>
            <w:u w:val="single"/>
          </w:rPr>
          <w:t>32.409</w:t>
        </w:r>
      </w:hyperlink>
      <w:r w:rsidR="00E72D89" w:rsidRPr="005E7CAB">
        <w:rPr>
          <w:sz w:val="24"/>
          <w:szCs w:val="24"/>
        </w:rPr>
        <w:tab/>
      </w:r>
      <w:r w:rsidR="00E72D89" w:rsidRPr="005E7CAB">
        <w:rPr>
          <w:sz w:val="24"/>
          <w:szCs w:val="24"/>
        </w:rPr>
        <w:tab/>
        <w:t>Contracting officer action.</w:t>
      </w:r>
    </w:p>
    <w:p w14:paraId="622F5239" w14:textId="77777777" w:rsidR="004F39BA" w:rsidRPr="005E7CAB" w:rsidRDefault="004F39BA" w:rsidP="004F39BA">
      <w:pPr>
        <w:rPr>
          <w:b/>
          <w:sz w:val="24"/>
          <w:szCs w:val="24"/>
        </w:rPr>
      </w:pPr>
      <w:r w:rsidRPr="005E7CAB">
        <w:rPr>
          <w:b/>
          <w:sz w:val="24"/>
          <w:szCs w:val="24"/>
        </w:rPr>
        <w:t>SUBPART 32.5 – PROGRESS PAYMENTS BASED ON COSTS</w:t>
      </w:r>
    </w:p>
    <w:p w14:paraId="4C723DFB" w14:textId="77777777" w:rsidR="004F39BA" w:rsidRPr="005E7CAB" w:rsidRDefault="005A1C85" w:rsidP="004F39BA">
      <w:pPr>
        <w:rPr>
          <w:sz w:val="24"/>
          <w:szCs w:val="24"/>
        </w:rPr>
      </w:pPr>
      <w:hyperlink w:anchor="P32_501" w:history="1">
        <w:r w:rsidR="004F39BA" w:rsidRPr="005E7CAB">
          <w:rPr>
            <w:sz w:val="24"/>
            <w:szCs w:val="24"/>
            <w:u w:val="single"/>
          </w:rPr>
          <w:t>32.501</w:t>
        </w:r>
      </w:hyperlink>
      <w:r w:rsidR="004F39BA" w:rsidRPr="005E7CAB">
        <w:rPr>
          <w:sz w:val="24"/>
          <w:szCs w:val="24"/>
        </w:rPr>
        <w:tab/>
      </w:r>
      <w:r w:rsidR="004F39BA" w:rsidRPr="005E7CAB">
        <w:rPr>
          <w:sz w:val="24"/>
          <w:szCs w:val="24"/>
        </w:rPr>
        <w:tab/>
        <w:t>General.</w:t>
      </w:r>
    </w:p>
    <w:p w14:paraId="55C0A7E4" w14:textId="77777777" w:rsidR="004F39BA" w:rsidRPr="005E7CAB" w:rsidRDefault="005A1C85" w:rsidP="004F39BA">
      <w:pPr>
        <w:rPr>
          <w:sz w:val="24"/>
          <w:szCs w:val="24"/>
        </w:rPr>
      </w:pPr>
      <w:hyperlink w:anchor="P32_501_2" w:history="1">
        <w:r w:rsidR="004F39BA" w:rsidRPr="005E7CAB">
          <w:rPr>
            <w:sz w:val="24"/>
            <w:szCs w:val="24"/>
            <w:u w:val="single"/>
          </w:rPr>
          <w:t>32.501-2</w:t>
        </w:r>
      </w:hyperlink>
      <w:r w:rsidR="004F39BA" w:rsidRPr="005E7CAB">
        <w:rPr>
          <w:sz w:val="24"/>
          <w:szCs w:val="24"/>
        </w:rPr>
        <w:tab/>
        <w:t>Unusual progress payments.</w:t>
      </w:r>
    </w:p>
    <w:p w14:paraId="5AF5AA45" w14:textId="0D4BF8BE" w:rsidR="004F39BA" w:rsidRPr="005E7CAB" w:rsidRDefault="004F39BA" w:rsidP="004F39BA">
      <w:pPr>
        <w:rPr>
          <w:b/>
          <w:sz w:val="24"/>
          <w:szCs w:val="24"/>
        </w:rPr>
      </w:pPr>
      <w:commentRangeStart w:id="774"/>
      <w:commentRangeEnd w:id="774"/>
      <w:r w:rsidRPr="005E7CAB">
        <w:rPr>
          <w:rStyle w:val="CommentReference"/>
          <w:sz w:val="24"/>
          <w:szCs w:val="24"/>
        </w:rPr>
        <w:commentReference w:id="774"/>
      </w:r>
      <w:r w:rsidRPr="005E7CAB">
        <w:rPr>
          <w:b/>
          <w:sz w:val="24"/>
          <w:szCs w:val="24"/>
        </w:rPr>
        <w:t>SUBPART 32.9 – PROMPT PAYMENT</w:t>
      </w:r>
    </w:p>
    <w:p w14:paraId="36924C4B" w14:textId="69EF6064" w:rsidR="00BA7614" w:rsidRPr="005E7CAB" w:rsidRDefault="005A1C85" w:rsidP="004F39BA">
      <w:pPr>
        <w:rPr>
          <w:sz w:val="24"/>
          <w:szCs w:val="24"/>
        </w:rPr>
      </w:pPr>
      <w:hyperlink w:anchor="P32_904" w:history="1">
        <w:r w:rsidR="00BA7614" w:rsidRPr="005E7CAB">
          <w:rPr>
            <w:rStyle w:val="Hyperlink"/>
            <w:sz w:val="24"/>
            <w:szCs w:val="24"/>
          </w:rPr>
          <w:t>32.904</w:t>
        </w:r>
      </w:hyperlink>
      <w:r w:rsidR="00BA7614" w:rsidRPr="005E7CAB">
        <w:rPr>
          <w:sz w:val="24"/>
          <w:szCs w:val="24"/>
        </w:rPr>
        <w:tab/>
      </w:r>
      <w:r w:rsidR="00BA7614" w:rsidRPr="005E7CAB">
        <w:rPr>
          <w:sz w:val="24"/>
          <w:szCs w:val="24"/>
        </w:rPr>
        <w:tab/>
        <w:t>Determining payment due dates</w:t>
      </w:r>
      <w:commentRangeStart w:id="775"/>
      <w:r w:rsidR="00BA7614" w:rsidRPr="005E7CAB">
        <w:rPr>
          <w:sz w:val="24"/>
          <w:szCs w:val="24"/>
        </w:rPr>
        <w:t>.</w:t>
      </w:r>
      <w:commentRangeEnd w:id="775"/>
      <w:r w:rsidR="00996482" w:rsidRPr="005E7CAB">
        <w:rPr>
          <w:rStyle w:val="CommentReference"/>
          <w:sz w:val="24"/>
          <w:szCs w:val="24"/>
        </w:rPr>
        <w:commentReference w:id="775"/>
      </w:r>
    </w:p>
    <w:p w14:paraId="1D920E1B" w14:textId="084036FD" w:rsidR="004F39BA" w:rsidRPr="005E7CAB" w:rsidRDefault="005A1C85" w:rsidP="004F39BA">
      <w:pPr>
        <w:rPr>
          <w:sz w:val="24"/>
          <w:szCs w:val="24"/>
        </w:rPr>
      </w:pPr>
      <w:hyperlink w:anchor="P32_905" w:history="1">
        <w:r w:rsidR="004F39BA" w:rsidRPr="005E7CAB">
          <w:rPr>
            <w:rStyle w:val="Hyperlink"/>
            <w:rFonts w:eastAsia="Calibri"/>
            <w:color w:val="auto"/>
            <w:sz w:val="24"/>
            <w:szCs w:val="24"/>
          </w:rPr>
          <w:t>32.905</w:t>
        </w:r>
      </w:hyperlink>
      <w:r w:rsidR="004F39BA" w:rsidRPr="005E7CAB">
        <w:rPr>
          <w:rFonts w:eastAsia="Calibri"/>
          <w:sz w:val="24"/>
          <w:szCs w:val="24"/>
        </w:rPr>
        <w:tab/>
      </w:r>
      <w:r w:rsidR="004F39BA" w:rsidRPr="005E7CAB">
        <w:rPr>
          <w:rFonts w:eastAsia="Calibri"/>
          <w:sz w:val="24"/>
          <w:szCs w:val="24"/>
        </w:rPr>
        <w:tab/>
        <w:t xml:space="preserve">Payment documentation and process.  </w:t>
      </w:r>
    </w:p>
    <w:p w14:paraId="0733F103" w14:textId="61BF9D9A" w:rsidR="004F39BA" w:rsidRPr="005E7CAB" w:rsidRDefault="005A1C85" w:rsidP="004F39BA">
      <w:pPr>
        <w:rPr>
          <w:sz w:val="24"/>
          <w:szCs w:val="24"/>
        </w:rPr>
      </w:pPr>
      <w:hyperlink w:anchor="P32_908" w:history="1">
        <w:r w:rsidR="004F39BA" w:rsidRPr="005E7CAB">
          <w:rPr>
            <w:bCs/>
            <w:iCs/>
            <w:sz w:val="24"/>
            <w:szCs w:val="24"/>
            <w:u w:val="single"/>
          </w:rPr>
          <w:t>32.908</w:t>
        </w:r>
      </w:hyperlink>
      <w:r w:rsidR="004F39BA" w:rsidRPr="005E7CAB">
        <w:rPr>
          <w:sz w:val="24"/>
          <w:szCs w:val="24"/>
        </w:rPr>
        <w:tab/>
      </w:r>
      <w:r w:rsidR="004F39BA" w:rsidRPr="005E7CAB">
        <w:rPr>
          <w:sz w:val="24"/>
          <w:szCs w:val="24"/>
        </w:rPr>
        <w:tab/>
        <w:t>Contract clauses.</w:t>
      </w:r>
    </w:p>
    <w:p w14:paraId="6EB1B357" w14:textId="77777777" w:rsidR="004F39BA" w:rsidRPr="005E7CAB" w:rsidRDefault="004F39BA" w:rsidP="00976963">
      <w:pPr>
        <w:spacing w:after="240"/>
        <w:rPr>
          <w:sz w:val="24"/>
          <w:szCs w:val="24"/>
        </w:rPr>
      </w:pPr>
      <w:commentRangeStart w:id="776"/>
      <w:commentRangeEnd w:id="776"/>
      <w:r w:rsidRPr="005E7CAB">
        <w:rPr>
          <w:rStyle w:val="CommentReference"/>
          <w:sz w:val="24"/>
          <w:szCs w:val="24"/>
        </w:rPr>
        <w:commentReference w:id="776"/>
      </w:r>
      <w:hyperlink w:anchor="P32_908" w:history="1">
        <w:r w:rsidRPr="005E7CAB">
          <w:rPr>
            <w:rStyle w:val="Hyperlink"/>
            <w:sz w:val="24"/>
            <w:szCs w:val="24"/>
          </w:rPr>
          <w:t>32.908-4</w:t>
        </w:r>
      </w:hyperlink>
      <w:r w:rsidRPr="005E7CAB">
        <w:rPr>
          <w:sz w:val="24"/>
          <w:szCs w:val="24"/>
        </w:rPr>
        <w:tab/>
        <w:t>Transporter proof of delivery (TPD).</w:t>
      </w:r>
    </w:p>
    <w:p w14:paraId="79F1E940" w14:textId="09E7C0E6" w:rsidR="00E72D89" w:rsidRPr="00BD51E4" w:rsidRDefault="00E72D89" w:rsidP="00BD51E4">
      <w:pPr>
        <w:pStyle w:val="Heading3"/>
        <w:spacing w:after="240"/>
        <w:rPr>
          <w:sz w:val="24"/>
          <w:szCs w:val="24"/>
        </w:rPr>
      </w:pPr>
      <w:bookmarkStart w:id="777" w:name="P32_006"/>
      <w:r w:rsidRPr="00BD51E4">
        <w:rPr>
          <w:sz w:val="24"/>
          <w:szCs w:val="24"/>
        </w:rPr>
        <w:t>32.</w:t>
      </w:r>
      <w:r w:rsidRPr="00BD51E4">
        <w:rPr>
          <w:bCs/>
          <w:iCs/>
          <w:sz w:val="24"/>
          <w:szCs w:val="24"/>
        </w:rPr>
        <w:t>006</w:t>
      </w:r>
      <w:bookmarkEnd w:id="777"/>
      <w:r w:rsidRPr="00BD51E4">
        <w:rPr>
          <w:sz w:val="24"/>
          <w:szCs w:val="24"/>
        </w:rPr>
        <w:t xml:space="preserve"> Reduction or suspension of contract payments upon finding of fraud.</w:t>
      </w:r>
    </w:p>
    <w:p w14:paraId="79F1E94C" w14:textId="14B5DC6E" w:rsidR="00E72D89" w:rsidRPr="003E0942" w:rsidRDefault="00BD51E4" w:rsidP="003E0942">
      <w:pPr>
        <w:pStyle w:val="Heading3"/>
      </w:pPr>
      <w:bookmarkStart w:id="778" w:name="P32_006_3"/>
      <w:r w:rsidRPr="003E0942">
        <w:t>32.006-3</w:t>
      </w:r>
      <w:bookmarkEnd w:id="778"/>
      <w:r w:rsidR="00E72D89" w:rsidRPr="003E0942">
        <w:t xml:space="preserve"> Responsibilities.</w:t>
      </w:r>
    </w:p>
    <w:p w14:paraId="79F1E950" w14:textId="63526221" w:rsidR="00E72D89" w:rsidRPr="00CD6247" w:rsidRDefault="00E72D89" w:rsidP="009769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(b)</w:t>
      </w:r>
      <w:r w:rsidR="00B8768E" w:rsidRPr="00CD6247">
        <w:rPr>
          <w:snapToGrid w:val="0"/>
          <w:sz w:val="24"/>
          <w:szCs w:val="24"/>
        </w:rPr>
        <w:t xml:space="preserve"> </w:t>
      </w:r>
      <w:r w:rsidRPr="00CD6247">
        <w:rPr>
          <w:snapToGrid w:val="0"/>
          <w:sz w:val="24"/>
          <w:szCs w:val="24"/>
        </w:rPr>
        <w:t xml:space="preserve">Instances of suspected fraud shall be promptly forwarded to </w:t>
      </w:r>
      <w:r w:rsidR="00BC7357" w:rsidRPr="00CD6247">
        <w:rPr>
          <w:snapToGrid w:val="0"/>
          <w:sz w:val="24"/>
          <w:szCs w:val="24"/>
        </w:rPr>
        <w:t>Office of C</w:t>
      </w:r>
      <w:r w:rsidRPr="00CD6247">
        <w:rPr>
          <w:snapToGrid w:val="0"/>
          <w:sz w:val="24"/>
          <w:szCs w:val="24"/>
        </w:rPr>
        <w:t>ounsel.</w:t>
      </w:r>
    </w:p>
    <w:p w14:paraId="5162CAE4" w14:textId="3DD090AE" w:rsidR="00BC7357" w:rsidRPr="00BD51E4" w:rsidRDefault="00BC7357" w:rsidP="003E0942">
      <w:pPr>
        <w:pStyle w:val="Heading3"/>
      </w:pPr>
      <w:bookmarkStart w:id="779" w:name="P32_006_4"/>
      <w:r w:rsidRPr="00BD51E4">
        <w:t xml:space="preserve">32.006-4 </w:t>
      </w:r>
      <w:bookmarkEnd w:id="779"/>
      <w:r w:rsidRPr="00BD51E4">
        <w:t>Procedures.</w:t>
      </w:r>
    </w:p>
    <w:p w14:paraId="2D229D75" w14:textId="0CF057D0" w:rsidR="00BC7357" w:rsidRPr="00CD6247" w:rsidRDefault="00BC7357" w:rsidP="009769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DLA Remedy Coordination Official is the lead Associate General Counsel for Business Integrity.</w:t>
      </w:r>
    </w:p>
    <w:p w14:paraId="79F1E952" w14:textId="3EA6B55C" w:rsidR="00E72D89" w:rsidRPr="00BD51E4" w:rsidRDefault="00E72D89" w:rsidP="003E0942">
      <w:pPr>
        <w:pStyle w:val="Heading3"/>
      </w:pPr>
      <w:bookmarkStart w:id="780" w:name="P32_006_5"/>
      <w:r w:rsidRPr="00BD51E4">
        <w:t>32.006</w:t>
      </w:r>
      <w:r w:rsidR="00BD51E4" w:rsidRPr="00BD51E4">
        <w:t>-5</w:t>
      </w:r>
      <w:bookmarkEnd w:id="780"/>
      <w:r w:rsidRPr="00BD51E4">
        <w:t xml:space="preserve"> Reporting.</w:t>
      </w:r>
    </w:p>
    <w:p w14:paraId="79F1E953" w14:textId="017B558E" w:rsidR="00E72D89" w:rsidRPr="00CD6247" w:rsidRDefault="00E72D89" w:rsidP="00976963">
      <w:pPr>
        <w:spacing w:after="240"/>
        <w:rPr>
          <w:sz w:val="24"/>
          <w:szCs w:val="24"/>
        </w:rPr>
      </w:pPr>
      <w:r w:rsidRPr="00CD6247">
        <w:rPr>
          <w:sz w:val="24"/>
          <w:szCs w:val="24"/>
        </w:rPr>
        <w:t xml:space="preserve">The DLA </w:t>
      </w:r>
      <w:r w:rsidR="00BC7357" w:rsidRPr="00CD6247">
        <w:rPr>
          <w:snapToGrid w:val="0"/>
          <w:sz w:val="24"/>
          <w:szCs w:val="24"/>
        </w:rPr>
        <w:t>Remedy Coordination Official</w:t>
      </w:r>
      <w:r w:rsidRPr="00CD6247">
        <w:rPr>
          <w:sz w:val="24"/>
          <w:szCs w:val="24"/>
        </w:rPr>
        <w:t xml:space="preserve"> prepare</w:t>
      </w:r>
      <w:r w:rsidR="00BC7357" w:rsidRPr="00CD6247">
        <w:rPr>
          <w:sz w:val="24"/>
          <w:szCs w:val="24"/>
        </w:rPr>
        <w:t>s</w:t>
      </w:r>
      <w:r w:rsidRPr="00CD6247">
        <w:rPr>
          <w:sz w:val="24"/>
          <w:szCs w:val="24"/>
        </w:rPr>
        <w:t xml:space="preserve"> the </w:t>
      </w:r>
      <w:r w:rsidR="00BC7357" w:rsidRPr="00CD6247">
        <w:rPr>
          <w:sz w:val="24"/>
          <w:szCs w:val="24"/>
        </w:rPr>
        <w:t xml:space="preserve">annual </w:t>
      </w:r>
      <w:r w:rsidRPr="00CD6247">
        <w:rPr>
          <w:sz w:val="24"/>
          <w:szCs w:val="24"/>
        </w:rPr>
        <w:t xml:space="preserve">report </w:t>
      </w:r>
      <w:r w:rsidR="00BC7357" w:rsidRPr="00CD6247">
        <w:rPr>
          <w:sz w:val="24"/>
          <w:szCs w:val="24"/>
        </w:rPr>
        <w:t xml:space="preserve">that is </w:t>
      </w:r>
      <w:r w:rsidRPr="00CD6247">
        <w:rPr>
          <w:sz w:val="24"/>
          <w:szCs w:val="24"/>
        </w:rPr>
        <w:t xml:space="preserve">submitted </w:t>
      </w:r>
      <w:r w:rsidR="00516087" w:rsidRPr="00CD6247">
        <w:rPr>
          <w:sz w:val="24"/>
          <w:szCs w:val="24"/>
        </w:rPr>
        <w:t xml:space="preserve">by the </w:t>
      </w:r>
      <w:r w:rsidRPr="00CD6247">
        <w:rPr>
          <w:sz w:val="24"/>
          <w:szCs w:val="24"/>
        </w:rPr>
        <w:t xml:space="preserve">DLA </w:t>
      </w:r>
      <w:r w:rsidR="00BC7357" w:rsidRPr="00CD6247">
        <w:rPr>
          <w:sz w:val="24"/>
          <w:szCs w:val="24"/>
        </w:rPr>
        <w:t xml:space="preserve">Director </w:t>
      </w:r>
      <w:r w:rsidRPr="00CD6247">
        <w:rPr>
          <w:sz w:val="24"/>
          <w:szCs w:val="24"/>
        </w:rPr>
        <w:t xml:space="preserve">to the </w:t>
      </w:r>
      <w:r w:rsidR="00392C63" w:rsidRPr="00CD6247">
        <w:rPr>
          <w:sz w:val="24"/>
          <w:szCs w:val="24"/>
        </w:rPr>
        <w:t>Under Secretary of Defense for Acquisition and Sustainment (USD (A&amp;S)</w:t>
      </w:r>
      <w:commentRangeStart w:id="781"/>
      <w:r w:rsidR="00392C63" w:rsidRPr="00CD6247">
        <w:rPr>
          <w:sz w:val="24"/>
          <w:szCs w:val="24"/>
        </w:rPr>
        <w:t>)</w:t>
      </w:r>
      <w:commentRangeEnd w:id="781"/>
      <w:r w:rsidR="001E4E74">
        <w:rPr>
          <w:rStyle w:val="CommentReference"/>
        </w:rPr>
        <w:commentReference w:id="781"/>
      </w:r>
      <w:r w:rsidR="00392C63" w:rsidRPr="00CD6247">
        <w:rPr>
          <w:sz w:val="24"/>
          <w:szCs w:val="24"/>
        </w:rPr>
        <w:t xml:space="preserve"> </w:t>
      </w:r>
      <w:r w:rsidRPr="00CD6247">
        <w:rPr>
          <w:sz w:val="24"/>
          <w:szCs w:val="24"/>
        </w:rPr>
        <w:t>through the Director of</w:t>
      </w:r>
      <w:r w:rsidR="0033435C" w:rsidRPr="00CD6247">
        <w:rPr>
          <w:sz w:val="24"/>
          <w:szCs w:val="24"/>
        </w:rPr>
        <w:t xml:space="preserve"> Defense Pricing and Contracting (DPC)</w:t>
      </w:r>
      <w:r w:rsidRPr="00CD6247">
        <w:rPr>
          <w:sz w:val="24"/>
          <w:szCs w:val="24"/>
        </w:rPr>
        <w:t>.</w:t>
      </w:r>
    </w:p>
    <w:p w14:paraId="79F1E95E" w14:textId="77777777" w:rsidR="00E72D89" w:rsidRPr="00CD6247" w:rsidRDefault="00E72D89" w:rsidP="00045233">
      <w:pPr>
        <w:pStyle w:val="Heading2"/>
      </w:pPr>
      <w:r w:rsidRPr="00CD6247">
        <w:t>SUBPART 32.1 – NON-COMMERCIAL ITEM PURCHASE FINANCING</w:t>
      </w:r>
    </w:p>
    <w:p w14:paraId="5AB2F615"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66054F6B" w14:textId="7754B92A" w:rsidR="007076EC" w:rsidRPr="00BD51E4" w:rsidRDefault="00E72D89" w:rsidP="00BD51E4">
      <w:pPr>
        <w:pStyle w:val="Heading3"/>
        <w:rPr>
          <w:sz w:val="24"/>
          <w:szCs w:val="24"/>
        </w:rPr>
      </w:pPr>
      <w:bookmarkStart w:id="782" w:name="P32_114"/>
      <w:r w:rsidRPr="00BD51E4">
        <w:rPr>
          <w:sz w:val="24"/>
          <w:szCs w:val="24"/>
        </w:rPr>
        <w:t xml:space="preserve">32.114 </w:t>
      </w:r>
      <w:bookmarkEnd w:id="782"/>
      <w:r w:rsidRPr="00BD51E4">
        <w:rPr>
          <w:sz w:val="24"/>
          <w:szCs w:val="24"/>
        </w:rPr>
        <w:t>Unusual contract financing.</w:t>
      </w:r>
    </w:p>
    <w:p w14:paraId="68550B31" w14:textId="47041166" w:rsidR="00516087" w:rsidRPr="00CD6247" w:rsidRDefault="00516087" w:rsidP="00976963">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000E6D38" w:rsidRPr="00CD6247">
        <w:rPr>
          <w:snapToGrid w:val="0"/>
          <w:sz w:val="24"/>
          <w:szCs w:val="24"/>
        </w:rPr>
        <w:t>DPC</w:t>
      </w:r>
      <w:r w:rsidRPr="00CD6247">
        <w:rPr>
          <w:sz w:val="24"/>
          <w:szCs w:val="24"/>
          <w:lang w:val="en"/>
        </w:rPr>
        <w:t>.</w:t>
      </w:r>
    </w:p>
    <w:p w14:paraId="79F1E97F" w14:textId="77777777" w:rsidR="00E72D89" w:rsidRPr="00CD6247" w:rsidRDefault="00E72D89" w:rsidP="00045233">
      <w:pPr>
        <w:pStyle w:val="Heading2"/>
      </w:pPr>
      <w:r w:rsidRPr="00CD6247">
        <w:t>SUBPART 32.4 – ADVANCE PAYMENTS FOR NON-COMMERCIAL ITEMS</w:t>
      </w:r>
    </w:p>
    <w:p w14:paraId="62D9641F"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40571DAD" w14:textId="0C1EA304" w:rsidR="00516087" w:rsidRPr="00BD51E4" w:rsidRDefault="00516087" w:rsidP="00BD51E4">
      <w:pPr>
        <w:pStyle w:val="Heading3"/>
        <w:rPr>
          <w:sz w:val="24"/>
          <w:szCs w:val="24"/>
        </w:rPr>
      </w:pPr>
      <w:bookmarkStart w:id="783" w:name="P32_402"/>
      <w:r w:rsidRPr="00BD51E4">
        <w:rPr>
          <w:sz w:val="24"/>
          <w:szCs w:val="24"/>
        </w:rPr>
        <w:lastRenderedPageBreak/>
        <w:t xml:space="preserve">32.402 </w:t>
      </w:r>
      <w:bookmarkEnd w:id="783"/>
      <w:r w:rsidRPr="00BD51E4">
        <w:rPr>
          <w:sz w:val="24"/>
          <w:szCs w:val="24"/>
        </w:rPr>
        <w:t>General.</w:t>
      </w:r>
    </w:p>
    <w:p w14:paraId="31C060FD" w14:textId="2795546E" w:rsidR="00516087" w:rsidRPr="00CD6247" w:rsidRDefault="00516087" w:rsidP="00BD51E4">
      <w:pPr>
        <w:rPr>
          <w:sz w:val="24"/>
          <w:szCs w:val="24"/>
        </w:rPr>
      </w:pPr>
      <w:r w:rsidRPr="00CD6247">
        <w:rPr>
          <w:sz w:val="24"/>
          <w:szCs w:val="24"/>
        </w:rPr>
        <w:t>(e)(1) The approval authority is the DLA Acquisition Director.</w:t>
      </w:r>
    </w:p>
    <w:p w14:paraId="3C5B0FB7" w14:textId="52762578" w:rsidR="00516087" w:rsidRPr="00CD6247" w:rsidRDefault="00876BB3" w:rsidP="00876BB3">
      <w:pPr>
        <w:spacing w:after="240"/>
        <w:rPr>
          <w:sz w:val="24"/>
          <w:szCs w:val="24"/>
        </w:rPr>
      </w:pPr>
      <w:r w:rsidRPr="00CD6247">
        <w:rPr>
          <w:sz w:val="24"/>
          <w:szCs w:val="24"/>
        </w:rPr>
        <w:tab/>
      </w:r>
      <w:r w:rsidR="00516087" w:rsidRPr="00CD6247">
        <w:rPr>
          <w:sz w:val="24"/>
          <w:szCs w:val="24"/>
        </w:rPr>
        <w:t>(2) The DLA Acquisition Director shall coordinate with the DLA Comptroller before advance payment authorization.</w:t>
      </w:r>
    </w:p>
    <w:p w14:paraId="79F1E990" w14:textId="33891A9E" w:rsidR="00E72D89" w:rsidRPr="00BD51E4" w:rsidRDefault="00E72D89" w:rsidP="00BD51E4">
      <w:pPr>
        <w:pStyle w:val="Heading3"/>
        <w:rPr>
          <w:sz w:val="24"/>
          <w:szCs w:val="24"/>
        </w:rPr>
      </w:pPr>
      <w:bookmarkStart w:id="784" w:name="P32_409"/>
      <w:r w:rsidRPr="00BD51E4">
        <w:rPr>
          <w:sz w:val="24"/>
          <w:szCs w:val="24"/>
        </w:rPr>
        <w:t xml:space="preserve">32.409 </w:t>
      </w:r>
      <w:bookmarkEnd w:id="784"/>
      <w:r w:rsidRPr="00BD51E4">
        <w:rPr>
          <w:sz w:val="24"/>
          <w:szCs w:val="24"/>
        </w:rPr>
        <w:t>Contracting officer action.</w:t>
      </w:r>
    </w:p>
    <w:p w14:paraId="79F1E991" w14:textId="692C8473" w:rsidR="00E72D89" w:rsidRPr="00CD6247" w:rsidRDefault="00516087" w:rsidP="00876BB3">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14:paraId="79F1E999" w14:textId="77777777" w:rsidR="00E72D89" w:rsidRPr="00CD6247" w:rsidRDefault="00E72D89" w:rsidP="00045233">
      <w:pPr>
        <w:pStyle w:val="Heading2"/>
      </w:pPr>
      <w:r w:rsidRPr="00CD6247">
        <w:t>SUBPART 32.5 – PROGRESS PAYMENTS BASED ON COSTS</w:t>
      </w:r>
    </w:p>
    <w:p w14:paraId="46B677FE" w14:textId="77777777" w:rsidR="00733D54" w:rsidRPr="00CD6247" w:rsidRDefault="00733D54" w:rsidP="00876BB3">
      <w:pPr>
        <w:spacing w:after="240"/>
        <w:jc w:val="center"/>
        <w:rPr>
          <w:i/>
          <w:sz w:val="24"/>
          <w:szCs w:val="24"/>
        </w:rPr>
      </w:pPr>
      <w:r w:rsidRPr="00CD6247">
        <w:rPr>
          <w:i/>
          <w:sz w:val="24"/>
          <w:szCs w:val="24"/>
        </w:rPr>
        <w:t>(Revised March 29, 2016 through PROCLTR 16-06)</w:t>
      </w:r>
    </w:p>
    <w:p w14:paraId="79F1E99B" w14:textId="45F5A65F" w:rsidR="00E72D89" w:rsidRPr="00BD51E4" w:rsidRDefault="00E72D89" w:rsidP="00BD51E4">
      <w:pPr>
        <w:pStyle w:val="Heading3"/>
        <w:spacing w:after="240"/>
        <w:rPr>
          <w:sz w:val="24"/>
          <w:szCs w:val="24"/>
        </w:rPr>
      </w:pPr>
      <w:bookmarkStart w:id="785" w:name="P32_501"/>
      <w:r w:rsidRPr="00BD51E4">
        <w:rPr>
          <w:sz w:val="24"/>
          <w:szCs w:val="24"/>
        </w:rPr>
        <w:t>32.501</w:t>
      </w:r>
      <w:bookmarkEnd w:id="785"/>
      <w:r w:rsidRPr="00BD51E4">
        <w:rPr>
          <w:sz w:val="24"/>
          <w:szCs w:val="24"/>
        </w:rPr>
        <w:t xml:space="preserve"> General.</w:t>
      </w:r>
    </w:p>
    <w:p w14:paraId="79F1E99D" w14:textId="2C49AB07" w:rsidR="00E72D89" w:rsidRPr="00BD51E4" w:rsidRDefault="00E72D89" w:rsidP="003E0942">
      <w:pPr>
        <w:pStyle w:val="Heading3"/>
      </w:pPr>
      <w:bookmarkStart w:id="786" w:name="P32_501_2"/>
      <w:r w:rsidRPr="00BD51E4">
        <w:t>32.501</w:t>
      </w:r>
      <w:r w:rsidR="00BD51E4" w:rsidRPr="00BD51E4">
        <w:t>-2</w:t>
      </w:r>
      <w:bookmarkEnd w:id="786"/>
      <w:r w:rsidRPr="00BD51E4">
        <w:t xml:space="preserve"> Unusual progress payments.</w:t>
      </w:r>
    </w:p>
    <w:p w14:paraId="3BA593DF" w14:textId="40A5C2ED" w:rsidR="00516087" w:rsidRPr="00CD6247" w:rsidRDefault="00516087" w:rsidP="00876BB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 xml:space="preserve">(a) All unusual progress payments provisions along with supporting information, shall be </w:t>
      </w:r>
      <w:r w:rsidRPr="00CD6247">
        <w:rPr>
          <w:b/>
          <w:snapToGrid w:val="0"/>
          <w:sz w:val="24"/>
          <w:szCs w:val="24"/>
        </w:rPr>
        <w:t>s</w:t>
      </w:r>
      <w:r w:rsidRPr="00CD6247">
        <w:rPr>
          <w:snapToGrid w:val="0"/>
          <w:sz w:val="24"/>
          <w:szCs w:val="24"/>
        </w:rPr>
        <w:t xml:space="preserve">ubmitted to the </w:t>
      </w:r>
      <w:r w:rsidRPr="00CD6247">
        <w:rPr>
          <w:sz w:val="24"/>
          <w:szCs w:val="24"/>
        </w:rPr>
        <w:t xml:space="preserve">DLA </w:t>
      </w:r>
      <w:r w:rsidRPr="00CD6247">
        <w:rPr>
          <w:sz w:val="24"/>
          <w:szCs w:val="24"/>
          <w:lang w:val="en"/>
        </w:rPr>
        <w:t>Acquisition Contract and Pricing Compliance Division</w:t>
      </w:r>
      <w:r w:rsidRPr="00CD6247">
        <w:rPr>
          <w:snapToGrid w:val="0"/>
          <w:sz w:val="24"/>
          <w:szCs w:val="24"/>
        </w:rPr>
        <w:t xml:space="preserve"> to obtain DLA Acquisition Director and DLA Finance coordination prior to submission to </w:t>
      </w:r>
      <w:r w:rsidR="000E6D38" w:rsidRPr="00CD6247">
        <w:rPr>
          <w:snapToGrid w:val="0"/>
          <w:sz w:val="24"/>
          <w:szCs w:val="24"/>
        </w:rPr>
        <w:t>DPC</w:t>
      </w:r>
      <w:r w:rsidRPr="00CD6247">
        <w:rPr>
          <w:snapToGrid w:val="0"/>
          <w:sz w:val="24"/>
          <w:szCs w:val="24"/>
        </w:rPr>
        <w:t xml:space="preserve"> for approval.</w:t>
      </w:r>
    </w:p>
    <w:p w14:paraId="5F8A72E7" w14:textId="7FFA6662" w:rsidR="004F39BA" w:rsidRPr="00CD6247" w:rsidRDefault="004F39BA" w:rsidP="00045233">
      <w:pPr>
        <w:pStyle w:val="Heading2"/>
      </w:pPr>
      <w:r w:rsidRPr="00CD6247">
        <w:t>SUBPART 32.9 – PROMPT PAYMENT</w:t>
      </w:r>
      <w:commentRangeStart w:id="787"/>
      <w:commentRangeEnd w:id="787"/>
      <w:r w:rsidRPr="00CD6247">
        <w:commentReference w:id="787"/>
      </w:r>
    </w:p>
    <w:p w14:paraId="7F2C297C" w14:textId="5BC02373" w:rsidR="007C3BEB" w:rsidRPr="00CD6247" w:rsidRDefault="006522C6" w:rsidP="00876BB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788"/>
      <w:commentRangeEnd w:id="788"/>
      <w:r w:rsidR="00C70CE2">
        <w:rPr>
          <w:rStyle w:val="CommentReference"/>
        </w:rPr>
        <w:commentReference w:id="788"/>
      </w:r>
    </w:p>
    <w:p w14:paraId="5484BDAE" w14:textId="38908996" w:rsidR="00480CEB" w:rsidRPr="00BD51E4" w:rsidRDefault="00480CEB" w:rsidP="00BD51E4">
      <w:pPr>
        <w:pStyle w:val="Heading3"/>
        <w:rPr>
          <w:sz w:val="24"/>
          <w:szCs w:val="24"/>
          <w:lang w:val="en"/>
        </w:rPr>
      </w:pPr>
      <w:bookmarkStart w:id="789" w:name="P32_904"/>
      <w:bookmarkStart w:id="790" w:name="P32_905"/>
      <w:r w:rsidRPr="00BD51E4">
        <w:rPr>
          <w:sz w:val="24"/>
          <w:szCs w:val="24"/>
          <w:lang w:val="en"/>
        </w:rPr>
        <w:t xml:space="preserve">32.904 </w:t>
      </w:r>
      <w:bookmarkEnd w:id="789"/>
      <w:r w:rsidRPr="00BD51E4">
        <w:rPr>
          <w:sz w:val="24"/>
          <w:szCs w:val="24"/>
          <w:lang w:val="en"/>
        </w:rPr>
        <w:t>Determining payment due dates.</w:t>
      </w:r>
      <w:commentRangeStart w:id="791"/>
      <w:commentRangeEnd w:id="791"/>
      <w:r w:rsidRPr="00BD51E4">
        <w:rPr>
          <w:rStyle w:val="CommentReference"/>
          <w:sz w:val="24"/>
          <w:szCs w:val="24"/>
        </w:rPr>
        <w:commentReference w:id="791"/>
      </w:r>
      <w:commentRangeStart w:id="792"/>
      <w:commentRangeEnd w:id="792"/>
      <w:r w:rsidR="00CF0829">
        <w:rPr>
          <w:rStyle w:val="CommentReference"/>
          <w:b w:val="0"/>
        </w:rPr>
        <w:commentReference w:id="792"/>
      </w:r>
    </w:p>
    <w:p w14:paraId="036D96F4" w14:textId="1EA3BEC3" w:rsidR="00480CEB" w:rsidRPr="00CD6247" w:rsidRDefault="00480CEB" w:rsidP="00900318">
      <w:pPr>
        <w:rPr>
          <w:bCs/>
          <w:sz w:val="24"/>
          <w:szCs w:val="24"/>
          <w:lang w:val="en"/>
        </w:rPr>
      </w:pPr>
      <w:bookmarkStart w:id="793" w:name="P32_904_b_1_S_90"/>
      <w:r w:rsidRPr="00CD6247">
        <w:rPr>
          <w:bCs/>
          <w:sz w:val="24"/>
          <w:szCs w:val="24"/>
          <w:lang w:val="en"/>
        </w:rPr>
        <w:t>(b)(1)(S-90)</w:t>
      </w:r>
      <w:bookmarkEnd w:id="793"/>
      <w:r w:rsidRPr="00CD6247">
        <w:rPr>
          <w:sz w:val="24"/>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 w:val="24"/>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14:paraId="1E44C0D8" w14:textId="53087DE5"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00480CEB" w:rsidRPr="00CD6247">
        <w:rPr>
          <w:bCs/>
          <w:sz w:val="24"/>
          <w:szCs w:val="24"/>
          <w:lang w:val="en"/>
        </w:rPr>
        <w:t>(S-91) Consideration may include, but is not limited to, the following:</w:t>
      </w:r>
    </w:p>
    <w:p w14:paraId="4EA6ECC5" w14:textId="0C55D593"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(A) Reduced pricing or discounts;</w:t>
      </w:r>
    </w:p>
    <w:p w14:paraId="74D61449" w14:textId="2DBE349F"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(B) Expedited delivery schedule;</w:t>
      </w:r>
    </w:p>
    <w:p w14:paraId="53D522BD" w14:textId="7966E7B1"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(C) Warranty guarantees;</w:t>
      </w:r>
    </w:p>
    <w:p w14:paraId="32A28DFE" w14:textId="157411CE"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(D) Additional testing of a critical part; or</w:t>
      </w:r>
    </w:p>
    <w:p w14:paraId="212E213E" w14:textId="0A5DE66F" w:rsidR="00480CEB" w:rsidRPr="00CD6247" w:rsidRDefault="00876BB3" w:rsidP="008B1B7B">
      <w:pPr>
        <w:spacing w:after="240"/>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(E) Prioritization.</w:t>
      </w:r>
    </w:p>
    <w:p w14:paraId="68FEEE7D" w14:textId="30E6A6AA" w:rsidR="004F39BA" w:rsidRPr="00BD51E4" w:rsidRDefault="004F39BA" w:rsidP="00BD51E4">
      <w:pPr>
        <w:pStyle w:val="Heading3"/>
        <w:rPr>
          <w:rFonts w:eastAsia="Calibri"/>
          <w:sz w:val="24"/>
          <w:szCs w:val="24"/>
        </w:rPr>
      </w:pPr>
      <w:r w:rsidRPr="00BD51E4">
        <w:rPr>
          <w:rFonts w:eastAsia="Calibri"/>
          <w:sz w:val="24"/>
          <w:szCs w:val="24"/>
        </w:rPr>
        <w:t>32.905</w:t>
      </w:r>
      <w:bookmarkEnd w:id="790"/>
      <w:r w:rsidRPr="00BD51E4">
        <w:rPr>
          <w:rFonts w:eastAsia="Calibri"/>
          <w:sz w:val="24"/>
          <w:szCs w:val="24"/>
        </w:rPr>
        <w:t xml:space="preserve"> Payment documentation and process.</w:t>
      </w:r>
      <w:commentRangeStart w:id="794"/>
      <w:commentRangeEnd w:id="794"/>
      <w:r w:rsidRPr="00BD51E4">
        <w:rPr>
          <w:rStyle w:val="CommentReference"/>
          <w:sz w:val="24"/>
          <w:szCs w:val="24"/>
        </w:rPr>
        <w:commentReference w:id="794"/>
      </w:r>
      <w:commentRangeStart w:id="795"/>
      <w:commentRangeEnd w:id="795"/>
      <w:r w:rsidRPr="00BD51E4">
        <w:rPr>
          <w:rStyle w:val="CommentReference"/>
          <w:sz w:val="24"/>
          <w:szCs w:val="24"/>
        </w:rPr>
        <w:commentReference w:id="795"/>
      </w:r>
    </w:p>
    <w:p w14:paraId="5F6765F7" w14:textId="690DF294" w:rsidR="00A775DD" w:rsidRPr="00CD6247" w:rsidRDefault="00A775DD" w:rsidP="00F9525C">
      <w:pPr>
        <w:pStyle w:val="Indent1"/>
      </w:pPr>
      <w:r w:rsidRPr="00CD6247">
        <w:t>(a) General.</w:t>
      </w:r>
    </w:p>
    <w:p w14:paraId="72439519" w14:textId="146392E3"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r>
      <w:r w:rsidR="00C41452" w:rsidRPr="00CD6247">
        <w:rPr>
          <w:rFonts w:eastAsia="Calibri"/>
          <w:snapToGrid w:val="0"/>
          <w:sz w:val="24"/>
          <w:szCs w:val="24"/>
        </w:rPr>
        <w:t xml:space="preserve">(S-90)(1) Transporter </w:t>
      </w:r>
      <w:r w:rsidR="00C41452" w:rsidRPr="00CD6247">
        <w:rPr>
          <w:rFonts w:eastAsia="Calibri"/>
          <w:snapToGrid w:val="0"/>
          <w:spacing w:val="-1"/>
          <w:sz w:val="24"/>
          <w:szCs w:val="24"/>
        </w:rPr>
        <w:t>p</w:t>
      </w:r>
      <w:r w:rsidR="00C41452" w:rsidRPr="00CD6247">
        <w:rPr>
          <w:rFonts w:eastAsia="Calibri"/>
          <w:snapToGrid w:val="0"/>
          <w:sz w:val="24"/>
          <w:szCs w:val="24"/>
        </w:rPr>
        <w:t>roof of delivery (TPD).</w:t>
      </w:r>
    </w:p>
    <w:p w14:paraId="2F6AD260" w14:textId="62BA4174"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(i) TPD is a commercial d</w:t>
      </w:r>
      <w:r w:rsidR="00C41452" w:rsidRPr="00CD6247">
        <w:rPr>
          <w:rFonts w:eastAsia="Calibri"/>
          <w:spacing w:val="-1"/>
          <w:sz w:val="24"/>
          <w:szCs w:val="24"/>
        </w:rPr>
        <w:t>o</w:t>
      </w:r>
      <w:r w:rsidR="00C41452" w:rsidRPr="00CD6247">
        <w:rPr>
          <w:rFonts w:eastAsia="Calibri"/>
          <w:sz w:val="24"/>
          <w:szCs w:val="24"/>
        </w:rPr>
        <w:t>cument generated by the con</w:t>
      </w:r>
      <w:r w:rsidR="00C41452" w:rsidRPr="00CD6247">
        <w:rPr>
          <w:rFonts w:eastAsia="Calibri"/>
          <w:spacing w:val="-1"/>
          <w:sz w:val="24"/>
          <w:szCs w:val="24"/>
        </w:rPr>
        <w:t>t</w:t>
      </w:r>
      <w:r w:rsidR="00C41452" w:rsidRPr="00CD6247">
        <w:rPr>
          <w:rFonts w:eastAsia="Calibri"/>
          <w:sz w:val="24"/>
          <w:szCs w:val="24"/>
        </w:rPr>
        <w:t>ractor and/or the transporter of supplies</w:t>
      </w:r>
      <w:r w:rsidR="00C41452" w:rsidRPr="00CD6247">
        <w:rPr>
          <w:rFonts w:eastAsia="Calibri"/>
          <w:spacing w:val="-1"/>
          <w:sz w:val="24"/>
          <w:szCs w:val="24"/>
        </w:rPr>
        <w:t xml:space="preserve"> </w:t>
      </w:r>
      <w:r w:rsidR="00C41452" w:rsidRPr="00CD6247">
        <w:rPr>
          <w:rFonts w:eastAsia="Calibri"/>
          <w:sz w:val="24"/>
          <w:szCs w:val="24"/>
        </w:rPr>
        <w:t>and signed by the Gov</w:t>
      </w:r>
      <w:r w:rsidR="00C41452" w:rsidRPr="00CD6247">
        <w:rPr>
          <w:rFonts w:eastAsia="Calibri"/>
          <w:spacing w:val="-1"/>
          <w:sz w:val="24"/>
          <w:szCs w:val="24"/>
        </w:rPr>
        <w:t>e</w:t>
      </w:r>
      <w:r w:rsidR="00C41452" w:rsidRPr="00CD6247">
        <w:rPr>
          <w:rFonts w:eastAsia="Calibri"/>
          <w:sz w:val="24"/>
          <w:szCs w:val="24"/>
        </w:rPr>
        <w:t>rnment customer at time of delivery. TPD, in combination with adequate contractor documentation cros</w:t>
      </w:r>
      <w:r w:rsidR="00C41452" w:rsidRPr="00CD6247">
        <w:rPr>
          <w:rFonts w:eastAsia="Calibri"/>
          <w:spacing w:val="-1"/>
          <w:sz w:val="24"/>
          <w:szCs w:val="24"/>
        </w:rPr>
        <w:t>s</w:t>
      </w:r>
      <w:r w:rsidR="00C41452" w:rsidRPr="00CD6247">
        <w:rPr>
          <w:rFonts w:eastAsia="Calibri"/>
          <w:sz w:val="24"/>
          <w:szCs w:val="24"/>
        </w:rPr>
        <w:t>-referencing the TPD to the specific supplies provided, demonstrates customer receipt. Coupled with acceptance, this documentation allows t</w:t>
      </w:r>
      <w:r w:rsidR="00C41452" w:rsidRPr="00CD6247">
        <w:rPr>
          <w:rFonts w:eastAsia="Calibri"/>
          <w:spacing w:val="-1"/>
          <w:sz w:val="24"/>
          <w:szCs w:val="24"/>
        </w:rPr>
        <w:t>h</w:t>
      </w:r>
      <w:r w:rsidR="00C41452"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14:paraId="459E837D" w14:textId="4AAF2072"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position w:val="1"/>
          <w:sz w:val="24"/>
          <w:szCs w:val="24"/>
        </w:rPr>
      </w:pPr>
      <w:r w:rsidRPr="00CD6247">
        <w:rPr>
          <w:rFonts w:eastAsia="Calibri"/>
          <w:snapToGrid w:val="0"/>
          <w:sz w:val="24"/>
          <w:szCs w:val="24"/>
          <w:lang w:eastAsia="x-none"/>
        </w:rPr>
        <w:lastRenderedPageBreak/>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(ii) </w:t>
      </w:r>
      <w:commentRangeStart w:id="796"/>
      <w:r w:rsidR="00512177">
        <w:rPr>
          <w:rFonts w:eastAsia="Calibri"/>
          <w:sz w:val="24"/>
          <w:szCs w:val="24"/>
        </w:rPr>
        <w:t>T</w:t>
      </w:r>
      <w:commentRangeEnd w:id="796"/>
      <w:r w:rsidR="00512177">
        <w:rPr>
          <w:rStyle w:val="CommentReference"/>
        </w:rPr>
        <w:commentReference w:id="796"/>
      </w:r>
      <w:r w:rsidR="00C41452" w:rsidRPr="00CD6247">
        <w:rPr>
          <w:rFonts w:eastAsia="Calibri"/>
          <w:sz w:val="24"/>
          <w:szCs w:val="24"/>
        </w:rPr>
        <w:t>PD is not a substitute for any other requested receipt and acceptance documentation, such as the m</w:t>
      </w:r>
      <w:r w:rsidR="00C41452" w:rsidRPr="00CD6247">
        <w:rPr>
          <w:rFonts w:eastAsia="Calibri"/>
          <w:bCs/>
          <w:sz w:val="24"/>
          <w:szCs w:val="24"/>
        </w:rPr>
        <w:t>aterial receipt acknowledgement (MRA)</w:t>
      </w:r>
      <w:r w:rsidR="00C41452" w:rsidRPr="00CD6247">
        <w:rPr>
          <w:rFonts w:eastAsia="Calibri"/>
          <w:sz w:val="24"/>
          <w:szCs w:val="24"/>
        </w:rPr>
        <w:t xml:space="preserve"> or the WAWF receiving report (RR), but is a supplement to such documentation.</w:t>
      </w:r>
    </w:p>
    <w:p w14:paraId="11A5D2C3" w14:textId="747C1852" w:rsidR="00C41452" w:rsidRPr="00CD6247" w:rsidRDefault="00C41452" w:rsidP="00E4063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(b) Content of invoices.</w:t>
      </w:r>
    </w:p>
    <w:p w14:paraId="2A607307" w14:textId="4F8DA5CB"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ab/>
      </w:r>
      <w:r w:rsidR="00C41452" w:rsidRPr="00CD6247">
        <w:rPr>
          <w:rFonts w:eastAsia="Courier New"/>
          <w:bCs/>
          <w:snapToGrid w:val="0"/>
          <w:sz w:val="24"/>
          <w:szCs w:val="24"/>
        </w:rPr>
        <w:t xml:space="preserve">(S-90)(1) </w:t>
      </w:r>
      <w:r w:rsidR="00C41452" w:rsidRPr="00CD6247">
        <w:rPr>
          <w:rFonts w:eastAsia="Calibri"/>
          <w:snapToGrid w:val="0"/>
          <w:sz w:val="24"/>
          <w:szCs w:val="24"/>
        </w:rPr>
        <w:t xml:space="preserve">Transporter </w:t>
      </w:r>
      <w:r w:rsidR="00C41452" w:rsidRPr="00CD6247">
        <w:rPr>
          <w:rFonts w:eastAsia="Calibri"/>
          <w:snapToGrid w:val="0"/>
          <w:spacing w:val="-1"/>
          <w:sz w:val="24"/>
          <w:szCs w:val="24"/>
        </w:rPr>
        <w:t>p</w:t>
      </w:r>
      <w:r w:rsidR="00C41452" w:rsidRPr="00CD6247">
        <w:rPr>
          <w:rFonts w:eastAsia="Calibri"/>
          <w:snapToGrid w:val="0"/>
          <w:sz w:val="24"/>
          <w:szCs w:val="24"/>
        </w:rPr>
        <w:t>roof of delivery (TPD).</w:t>
      </w:r>
    </w:p>
    <w:p w14:paraId="432D4578" w14:textId="52881651"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14:paraId="2DA78ACB" w14:textId="7A12AA35"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ourier New"/>
          <w:sz w:val="24"/>
          <w:szCs w:val="24"/>
        </w:rPr>
        <w:t>(ii) If the customer has submitted a supply discrepancy report (SDR) or MRA discrepancy indicator, payment shall not be made until the discrepancy is resolved.</w:t>
      </w:r>
    </w:p>
    <w:p w14:paraId="617625FA" w14:textId="0FDCAC90" w:rsidR="00C41452" w:rsidRPr="00CD6247" w:rsidRDefault="00EF0F2F" w:rsidP="00E4063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bCs/>
          <w:snapToGrid w:val="0"/>
          <w:sz w:val="24"/>
          <w:szCs w:val="24"/>
        </w:rPr>
      </w:pPr>
      <w:r w:rsidRPr="00CD6247">
        <w:rPr>
          <w:rFonts w:eastAsia="Calibri"/>
          <w:bCs/>
          <w:snapToGrid w:val="0"/>
          <w:sz w:val="24"/>
          <w:szCs w:val="24"/>
        </w:rPr>
        <w:t>(c)</w:t>
      </w:r>
      <w:r w:rsidR="00C41452" w:rsidRPr="00CD6247">
        <w:rPr>
          <w:rFonts w:eastAsia="Calibri"/>
          <w:bCs/>
          <w:snapToGrid w:val="0"/>
          <w:sz w:val="24"/>
          <w:szCs w:val="24"/>
        </w:rPr>
        <w:t xml:space="preserve"> Authorization to pay.</w:t>
      </w:r>
    </w:p>
    <w:p w14:paraId="53690821" w14:textId="1877BA29"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r>
      <w:r w:rsidR="00C41452" w:rsidRPr="00CD6247">
        <w:rPr>
          <w:rFonts w:eastAsia="Calibri"/>
          <w:snapToGrid w:val="0"/>
          <w:sz w:val="24"/>
          <w:szCs w:val="24"/>
        </w:rPr>
        <w:t>(S-90)(1) Transporter proof of delivery (TPD).</w:t>
      </w:r>
    </w:p>
    <w:p w14:paraId="145B66BE" w14:textId="79F1CA00"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 Application. Contracting officers at DLA Aviation, DLA Land and Maritime, and DLA Troop Support shall insert </w:t>
      </w:r>
      <w:r w:rsidR="007703F6">
        <w:rPr>
          <w:rFonts w:eastAsia="Calibri"/>
          <w:sz w:val="24"/>
          <w:szCs w:val="24"/>
        </w:rPr>
        <w:t>procurement note H15</w:t>
      </w:r>
      <w:r w:rsidR="00C41452" w:rsidRPr="00CD6247">
        <w:rPr>
          <w:rFonts w:eastAsia="Calibri"/>
          <w:sz w:val="24"/>
          <w:szCs w:val="24"/>
        </w:rPr>
        <w:t>, Transporter Proof of Delivery (TPD), in solicitations and awards for supplies when all of the following conditions apply</w:t>
      </w:r>
      <w:r w:rsidR="00C41452" w:rsidRPr="00CD6247">
        <w:rPr>
          <w:rFonts w:eastAsia="Calibri"/>
          <w:spacing w:val="-1"/>
          <w:sz w:val="24"/>
          <w:szCs w:val="24"/>
        </w:rPr>
        <w:t>:</w:t>
      </w:r>
      <w:commentRangeStart w:id="797"/>
      <w:commentRangeEnd w:id="797"/>
      <w:r w:rsidR="007703F6">
        <w:rPr>
          <w:rStyle w:val="CommentReference"/>
        </w:rPr>
        <w:commentReference w:id="797"/>
      </w:r>
    </w:p>
    <w:p w14:paraId="2899708D" w14:textId="29DAB744"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(A) Contract deliveries will be made directly to DLA customers;</w:t>
      </w:r>
    </w:p>
    <w:p w14:paraId="3468D4D2" w14:textId="7DC6093C"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(B)</w:t>
      </w:r>
      <w:r w:rsidR="00C41452" w:rsidRPr="00CD6247">
        <w:rPr>
          <w:rFonts w:eastAsia="Calibri"/>
          <w:spacing w:val="-1"/>
          <w:sz w:val="24"/>
          <w:szCs w:val="24"/>
        </w:rPr>
        <w:t xml:space="preserve"> Award will be made on a fixed-price basis;</w:t>
      </w:r>
    </w:p>
    <w:p w14:paraId="43D1112E" w14:textId="673D574D"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EF0F2F" w:rsidRPr="00CD6247">
        <w:rPr>
          <w:rFonts w:eastAsia="Calibri"/>
          <w:spacing w:val="-1"/>
          <w:sz w:val="24"/>
          <w:szCs w:val="24"/>
        </w:rPr>
        <w:t>(C)</w:t>
      </w:r>
      <w:r w:rsidR="00C41452" w:rsidRPr="00CD6247">
        <w:rPr>
          <w:rFonts w:eastAsia="Calibri"/>
          <w:spacing w:val="-1"/>
          <w:sz w:val="24"/>
          <w:szCs w:val="24"/>
        </w:rPr>
        <w:t xml:space="preserve"> Inspection or acceptance at source is not required;</w:t>
      </w:r>
    </w:p>
    <w:p w14:paraId="268319EA" w14:textId="3AC86530"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pacing w:val="-1"/>
          <w:sz w:val="24"/>
          <w:szCs w:val="24"/>
        </w:rPr>
        <w:t>(D) Use of fast payment procedures is not authorized;</w:t>
      </w:r>
    </w:p>
    <w:p w14:paraId="43AF90C8" w14:textId="0C016CF9"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pacing w:val="-1"/>
          <w:sz w:val="24"/>
          <w:szCs w:val="24"/>
        </w:rPr>
        <w:t>(E)</w:t>
      </w:r>
      <w:r w:rsidR="00C41452" w:rsidRPr="00CD6247">
        <w:rPr>
          <w:rFonts w:eastAsia="Calibri"/>
          <w:sz w:val="24"/>
          <w:szCs w:val="24"/>
        </w:rPr>
        <w:t xml:space="preserve"> Shipments to overseas destinations or to containerization consolidation points are not required; and</w:t>
      </w:r>
    </w:p>
    <w:p w14:paraId="08DF5E58" w14:textId="16A27267"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(F) Acquisition is not being conducted under the subsistence total order and receipt electronic s</w:t>
      </w:r>
      <w:r w:rsidR="00C41452" w:rsidRPr="00CD6247">
        <w:rPr>
          <w:rFonts w:eastAsia="Calibri"/>
          <w:bCs/>
          <w:sz w:val="24"/>
          <w:szCs w:val="24"/>
        </w:rPr>
        <w:t xml:space="preserve">ystem (STORES), </w:t>
      </w:r>
      <w:r w:rsidR="00C41452" w:rsidRPr="00CD6247">
        <w:rPr>
          <w:rFonts w:eastAsia="Calibri"/>
          <w:sz w:val="24"/>
          <w:szCs w:val="24"/>
        </w:rPr>
        <w:t xml:space="preserve">Defense Medical Logistics Standard Support (DMLSS), </w:t>
      </w:r>
      <w:r w:rsidR="00C41452" w:rsidRPr="00CD6247">
        <w:rPr>
          <w:rFonts w:eastAsia="Calibri"/>
          <w:spacing w:val="-1"/>
          <w:sz w:val="24"/>
          <w:szCs w:val="24"/>
        </w:rPr>
        <w:t>Industrial Prime Vendor (IPV), or Integrated Logistics Partner (ILP) programs.</w:t>
      </w:r>
    </w:p>
    <w:p w14:paraId="77DA464F" w14:textId="4B7A9D97" w:rsidR="00E53D19"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(ii) </w:t>
      </w:r>
      <w:r w:rsidR="00E53D19" w:rsidRPr="00CD6247">
        <w:rPr>
          <w:rFonts w:eastAsia="Calibri"/>
          <w:sz w:val="24"/>
          <w:szCs w:val="24"/>
        </w:rPr>
        <w:t>Transporter proof of delivery procedural guidance.</w:t>
      </w:r>
    </w:p>
    <w:p w14:paraId="767A2802" w14:textId="6E00D0D9" w:rsidR="00FF1174" w:rsidRPr="00CD6247" w:rsidRDefault="00484F88" w:rsidP="008C6DC0">
      <w:pPr>
        <w:pStyle w:val="Indent5"/>
        <w:rPr>
          <w:sz w:val="24"/>
          <w:szCs w:val="24"/>
          <w:lang w:val="en"/>
        </w:rPr>
      </w:pP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lang w:eastAsia="x-none"/>
        </w:rPr>
        <w:tab/>
      </w:r>
      <w:r w:rsidR="00E53D19" w:rsidRPr="00CD6247">
        <w:rPr>
          <w:sz w:val="24"/>
          <w:szCs w:val="24"/>
        </w:rPr>
        <w:t xml:space="preserve">(A) </w:t>
      </w:r>
      <w:r w:rsidR="00FF1174" w:rsidRPr="00CD6247">
        <w:rPr>
          <w:sz w:val="24"/>
          <w:szCs w:val="24"/>
          <w:lang w:val="en"/>
        </w:rPr>
        <w:t>Contract terms are as follows:</w:t>
      </w:r>
    </w:p>
    <w:p w14:paraId="475DDE38" w14:textId="17CB0F85" w:rsidR="00FF1174" w:rsidRPr="00CD6247" w:rsidRDefault="00484F88" w:rsidP="00E40634">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FF1174" w:rsidRPr="00CD6247">
        <w:rPr>
          <w:i/>
          <w:iCs/>
          <w:sz w:val="24"/>
          <w:szCs w:val="24"/>
          <w:lang w:val="en"/>
        </w:rPr>
        <w:t>(1)</w:t>
      </w:r>
      <w:r w:rsidR="00FF1174" w:rsidRPr="00CD6247">
        <w:rPr>
          <w:sz w:val="24"/>
          <w:szCs w:val="24"/>
          <w:lang w:val="en"/>
        </w:rPr>
        <w:t xml:space="preserve"> Designate “inspection” and “acceptance” as</w:t>
      </w:r>
      <w:r w:rsidRPr="00CD6247">
        <w:rPr>
          <w:sz w:val="24"/>
          <w:szCs w:val="24"/>
          <w:lang w:val="en"/>
        </w:rPr>
        <w:t xml:space="preserve"> “other;” and</w:t>
      </w:r>
    </w:p>
    <w:p w14:paraId="7722F02B" w14:textId="0CE97B2E" w:rsidR="00FF1174" w:rsidRPr="00CD6247" w:rsidRDefault="00484F88" w:rsidP="00E40634">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FF1174" w:rsidRPr="00CD6247">
        <w:rPr>
          <w:i/>
          <w:iCs/>
          <w:sz w:val="24"/>
          <w:szCs w:val="24"/>
          <w:lang w:val="en"/>
        </w:rPr>
        <w:t>(2)</w:t>
      </w:r>
      <w:r w:rsidR="00FF1174" w:rsidRPr="00CD6247">
        <w:rPr>
          <w:sz w:val="24"/>
          <w:szCs w:val="24"/>
          <w:lang w:val="en"/>
        </w:rPr>
        <w:t xml:space="preserve"> Designate the “Acceptor at Other” Department of Defense activity address code (</w:t>
      </w:r>
      <w:proofErr w:type="spellStart"/>
      <w:r w:rsidR="00FF1174" w:rsidRPr="00CD6247">
        <w:rPr>
          <w:sz w:val="24"/>
          <w:szCs w:val="24"/>
          <w:lang w:val="en"/>
        </w:rPr>
        <w:t>DoDAAC</w:t>
      </w:r>
      <w:proofErr w:type="spellEnd"/>
      <w:r w:rsidR="00FF1174" w:rsidRPr="00CD6247">
        <w:rPr>
          <w:sz w:val="24"/>
          <w:szCs w:val="24"/>
          <w:lang w:val="en"/>
        </w:rPr>
        <w:t>) as follows:</w:t>
      </w:r>
    </w:p>
    <w:p w14:paraId="12649C0F" w14:textId="51B1D2A3"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w:t>
      </w:r>
      <w:r w:rsidR="00FF1174" w:rsidRPr="00CD6247">
        <w:rPr>
          <w:lang w:val="en"/>
        </w:rPr>
        <w:t xml:space="preserve"> If “issue by” </w:t>
      </w:r>
      <w:proofErr w:type="spellStart"/>
      <w:r w:rsidR="00FF1174" w:rsidRPr="00CD6247">
        <w:rPr>
          <w:lang w:val="en"/>
        </w:rPr>
        <w:t>DoDAAC</w:t>
      </w:r>
      <w:proofErr w:type="spellEnd"/>
      <w:r w:rsidR="00FF1174" w:rsidRPr="00CD6247">
        <w:rPr>
          <w:lang w:val="en"/>
        </w:rPr>
        <w:t xml:space="preserve"> is SPM1 or SPE1, use SP1001.</w:t>
      </w:r>
    </w:p>
    <w:p w14:paraId="38C39748" w14:textId="6AD2D40C"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(ii)</w:t>
      </w:r>
      <w:r w:rsidR="00FF1174" w:rsidRPr="00CD6247">
        <w:rPr>
          <w:lang w:val="en"/>
        </w:rPr>
        <w:t xml:space="preserve"> If “issue by” </w:t>
      </w:r>
      <w:proofErr w:type="spellStart"/>
      <w:r w:rsidR="00FF1174" w:rsidRPr="00CD6247">
        <w:rPr>
          <w:lang w:val="en"/>
        </w:rPr>
        <w:t>DoDAAC</w:t>
      </w:r>
      <w:proofErr w:type="spellEnd"/>
      <w:r w:rsidR="00FF1174" w:rsidRPr="00CD6247">
        <w:rPr>
          <w:lang w:val="en"/>
        </w:rPr>
        <w:t xml:space="preserve"> is SPM2 or SPE2, use SP2001.</w:t>
      </w:r>
    </w:p>
    <w:p w14:paraId="428F88F6" w14:textId="3C580947"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(iii)</w:t>
      </w:r>
      <w:r w:rsidR="00FF1174" w:rsidRPr="00CD6247">
        <w:rPr>
          <w:lang w:val="en"/>
        </w:rPr>
        <w:t xml:space="preserve"> If “issue by” </w:t>
      </w:r>
      <w:proofErr w:type="spellStart"/>
      <w:r w:rsidR="00FF1174" w:rsidRPr="00CD6247">
        <w:rPr>
          <w:lang w:val="en"/>
        </w:rPr>
        <w:t>DoDAAC</w:t>
      </w:r>
      <w:proofErr w:type="spellEnd"/>
      <w:r w:rsidR="00FF1174" w:rsidRPr="00CD6247">
        <w:rPr>
          <w:lang w:val="en"/>
        </w:rPr>
        <w:t xml:space="preserve"> is SPM3 or SPE3, use SP3001.</w:t>
      </w:r>
    </w:p>
    <w:p w14:paraId="17861D1C" w14:textId="0311D18C"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(iv)</w:t>
      </w:r>
      <w:r w:rsidR="00FF1174" w:rsidRPr="00CD6247">
        <w:rPr>
          <w:lang w:val="en"/>
        </w:rPr>
        <w:t xml:space="preserve"> If “issue by” </w:t>
      </w:r>
      <w:proofErr w:type="spellStart"/>
      <w:r w:rsidR="00FF1174" w:rsidRPr="00CD6247">
        <w:rPr>
          <w:lang w:val="en"/>
        </w:rPr>
        <w:t>DoDAAC</w:t>
      </w:r>
      <w:proofErr w:type="spellEnd"/>
      <w:r w:rsidR="00FF1174" w:rsidRPr="00CD6247">
        <w:rPr>
          <w:lang w:val="en"/>
        </w:rPr>
        <w:t xml:space="preserve"> is SPM4A1 or SPE4A1, use SP4001.</w:t>
      </w:r>
    </w:p>
    <w:p w14:paraId="0F17898D" w14:textId="43C07599"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w:t>
      </w:r>
      <w:r w:rsidR="00FF1174" w:rsidRPr="00CD6247">
        <w:rPr>
          <w:lang w:val="en"/>
        </w:rPr>
        <w:t xml:space="preserve"> If “issue by” </w:t>
      </w:r>
      <w:proofErr w:type="spellStart"/>
      <w:r w:rsidR="00FF1174" w:rsidRPr="00CD6247">
        <w:rPr>
          <w:lang w:val="en"/>
        </w:rPr>
        <w:t>DoDAAC</w:t>
      </w:r>
      <w:proofErr w:type="spellEnd"/>
      <w:r w:rsidR="00FF1174" w:rsidRPr="00CD6247">
        <w:rPr>
          <w:lang w:val="en"/>
        </w:rPr>
        <w:t xml:space="preserve"> is SPM5 or SPE5, use SP5001.</w:t>
      </w:r>
    </w:p>
    <w:p w14:paraId="1504998D" w14:textId="66F6DB8E"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(vi)</w:t>
      </w:r>
      <w:r w:rsidR="00FF1174" w:rsidRPr="00CD6247">
        <w:rPr>
          <w:lang w:val="en"/>
        </w:rPr>
        <w:t xml:space="preserve"> If “issue by” </w:t>
      </w:r>
      <w:proofErr w:type="spellStart"/>
      <w:r w:rsidR="00FF1174" w:rsidRPr="00CD6247">
        <w:rPr>
          <w:lang w:val="en"/>
        </w:rPr>
        <w:t>DoDAAC</w:t>
      </w:r>
      <w:proofErr w:type="spellEnd"/>
      <w:r w:rsidR="00FF1174" w:rsidRPr="00CD6247">
        <w:rPr>
          <w:lang w:val="en"/>
        </w:rPr>
        <w:t xml:space="preserve"> is SPM7L1 or SPE7L1, use SP7001.</w:t>
      </w:r>
    </w:p>
    <w:p w14:paraId="6C8379F5" w14:textId="715958E8"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(vii)</w:t>
      </w:r>
      <w:r w:rsidR="00FF1174" w:rsidRPr="00CD6247">
        <w:rPr>
          <w:lang w:val="en"/>
        </w:rPr>
        <w:t xml:space="preserve"> If “issue by” </w:t>
      </w:r>
      <w:proofErr w:type="spellStart"/>
      <w:r w:rsidR="00FF1174" w:rsidRPr="00CD6247">
        <w:rPr>
          <w:lang w:val="en"/>
        </w:rPr>
        <w:t>DoDAAC</w:t>
      </w:r>
      <w:proofErr w:type="spellEnd"/>
      <w:r w:rsidR="00FF1174" w:rsidRPr="00CD6247">
        <w:rPr>
          <w:lang w:val="en"/>
        </w:rPr>
        <w:t xml:space="preserve"> is SPM7M1 or SPE7M1, use SP7001.</w:t>
      </w:r>
    </w:p>
    <w:p w14:paraId="0AEA8DA4" w14:textId="5E75C7DA"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(viii)</w:t>
      </w:r>
      <w:r w:rsidR="00FF1174" w:rsidRPr="00CD6247">
        <w:rPr>
          <w:lang w:val="en"/>
        </w:rPr>
        <w:t xml:space="preserve"> If “issue by” </w:t>
      </w:r>
      <w:proofErr w:type="spellStart"/>
      <w:r w:rsidR="00FF1174" w:rsidRPr="00CD6247">
        <w:rPr>
          <w:lang w:val="en"/>
        </w:rPr>
        <w:t>DoDAAC</w:t>
      </w:r>
      <w:proofErr w:type="spellEnd"/>
      <w:r w:rsidR="00FF1174" w:rsidRPr="00CD6247">
        <w:rPr>
          <w:lang w:val="en"/>
        </w:rPr>
        <w:t xml:space="preserve"> is SPM8 or SPE8, use SP8001.</w:t>
      </w:r>
    </w:p>
    <w:p w14:paraId="40AE4599" w14:textId="7E2C3C62" w:rsidR="004F39BA" w:rsidRPr="00CD6247" w:rsidRDefault="00815C86" w:rsidP="004F39B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z w:val="24"/>
          <w:szCs w:val="24"/>
        </w:rPr>
        <w:tab/>
      </w:r>
      <w:r w:rsidRPr="00CD6247">
        <w:rPr>
          <w:rFonts w:eastAsia="Calibri"/>
          <w:sz w:val="24"/>
          <w:szCs w:val="24"/>
        </w:rPr>
        <w:tab/>
      </w:r>
      <w:r w:rsidRPr="00CD6247">
        <w:rPr>
          <w:rFonts w:eastAsia="Calibri"/>
          <w:sz w:val="24"/>
          <w:szCs w:val="24"/>
        </w:rPr>
        <w:tab/>
      </w:r>
      <w:r w:rsidRPr="00CD6247">
        <w:rPr>
          <w:rFonts w:eastAsia="Calibri"/>
          <w:sz w:val="24"/>
          <w:szCs w:val="24"/>
        </w:rPr>
        <w:tab/>
      </w:r>
      <w:commentRangeStart w:id="798"/>
      <w:r w:rsidR="004F39BA" w:rsidRPr="00CD6247">
        <w:rPr>
          <w:rFonts w:eastAsia="Calibri"/>
          <w:sz w:val="24"/>
          <w:szCs w:val="24"/>
        </w:rPr>
        <w:t xml:space="preserve">(B) </w:t>
      </w:r>
      <w:commentRangeEnd w:id="798"/>
      <w:r w:rsidR="004F39BA" w:rsidRPr="00CD6247">
        <w:rPr>
          <w:rStyle w:val="CommentReference"/>
          <w:sz w:val="24"/>
          <w:szCs w:val="24"/>
        </w:rPr>
        <w:commentReference w:id="798"/>
      </w:r>
      <w:r w:rsidR="004F39BA" w:rsidRPr="00CD6247">
        <w:rPr>
          <w:rFonts w:eastAsia="Calibri"/>
          <w:sz w:val="24"/>
          <w:szCs w:val="24"/>
        </w:rPr>
        <w:t>Financial customer liaison (FCL) and supply chain responsibilities are as follows:</w:t>
      </w:r>
    </w:p>
    <w:p w14:paraId="78B0C310" w14:textId="130A002D" w:rsidR="004F39BA" w:rsidRPr="00CD6247" w:rsidRDefault="00815C86" w:rsidP="004F39BA">
      <w:pPr>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004F39BA" w:rsidRPr="00CD6247">
        <w:rPr>
          <w:rFonts w:eastAsia="Calibri"/>
          <w:i/>
          <w:sz w:val="24"/>
          <w:szCs w:val="24"/>
        </w:rPr>
        <w:t>(1)</w:t>
      </w:r>
      <w:r w:rsidR="004F39BA" w:rsidRPr="00CD6247">
        <w:rPr>
          <w:rFonts w:eastAsia="Calibri"/>
          <w:sz w:val="24"/>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w:t>
      </w:r>
      <w:r w:rsidR="004F39BA" w:rsidRPr="00CD6247">
        <w:rPr>
          <w:rFonts w:eastAsia="Calibri"/>
          <w:sz w:val="24"/>
          <w:szCs w:val="24"/>
        </w:rPr>
        <w:lastRenderedPageBreak/>
        <w:t>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14:paraId="30383DC4" w14:textId="297629E0" w:rsidR="004F39BA" w:rsidRPr="00CD6247" w:rsidRDefault="00815C86" w:rsidP="00815C86">
      <w:pPr>
        <w:spacing w:after="240"/>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004F39BA" w:rsidRPr="00CD6247">
        <w:rPr>
          <w:rFonts w:eastAsia="Calibri"/>
          <w:i/>
          <w:sz w:val="24"/>
          <w:szCs w:val="24"/>
        </w:rPr>
        <w:t>(2)</w:t>
      </w:r>
      <w:r w:rsidR="004F39BA" w:rsidRPr="00CD6247">
        <w:rPr>
          <w:rFonts w:eastAsia="Calibri"/>
          <w:sz w:val="24"/>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14:paraId="1FC76BCB" w14:textId="697D7FAF" w:rsidR="004F39BA" w:rsidRPr="00B35887" w:rsidRDefault="004F39BA" w:rsidP="00BD51E4">
      <w:pPr>
        <w:pStyle w:val="Heading3"/>
        <w:spacing w:after="240"/>
        <w:rPr>
          <w:rFonts w:eastAsia="Calibri"/>
          <w:sz w:val="24"/>
          <w:szCs w:val="24"/>
        </w:rPr>
      </w:pPr>
      <w:bookmarkStart w:id="799" w:name="P32_908"/>
      <w:r w:rsidRPr="00B35887">
        <w:rPr>
          <w:rFonts w:eastAsia="Calibri"/>
          <w:sz w:val="24"/>
          <w:szCs w:val="24"/>
        </w:rPr>
        <w:t>32.908</w:t>
      </w:r>
      <w:bookmarkEnd w:id="799"/>
      <w:r w:rsidRPr="00B35887">
        <w:rPr>
          <w:rFonts w:eastAsia="Calibri"/>
          <w:sz w:val="24"/>
          <w:szCs w:val="24"/>
        </w:rPr>
        <w:t xml:space="preserve"> Contract clauses.</w:t>
      </w:r>
      <w:commentRangeStart w:id="800"/>
      <w:commentRangeEnd w:id="800"/>
      <w:r w:rsidRPr="00B35887">
        <w:rPr>
          <w:rStyle w:val="CommentReference"/>
          <w:sz w:val="24"/>
          <w:szCs w:val="24"/>
        </w:rPr>
        <w:commentReference w:id="800"/>
      </w:r>
      <w:commentRangeStart w:id="801"/>
      <w:commentRangeEnd w:id="801"/>
      <w:r w:rsidRPr="00B35887">
        <w:rPr>
          <w:rStyle w:val="CommentReference"/>
          <w:sz w:val="24"/>
          <w:szCs w:val="24"/>
        </w:rPr>
        <w:commentReference w:id="801"/>
      </w:r>
    </w:p>
    <w:p w14:paraId="0AB282A1" w14:textId="71F833C2" w:rsidR="00BD51E4" w:rsidRPr="00B35887" w:rsidRDefault="004F39BA" w:rsidP="000E2760">
      <w:pPr>
        <w:pStyle w:val="Heading3"/>
        <w:rPr>
          <w:rStyle w:val="Heading3Char"/>
          <w:b/>
          <w:sz w:val="24"/>
          <w:szCs w:val="24"/>
        </w:rPr>
      </w:pPr>
      <w:commentRangeStart w:id="802"/>
      <w:commentRangeEnd w:id="802"/>
      <w:r w:rsidRPr="00B35887">
        <w:rPr>
          <w:rStyle w:val="Heading3Char"/>
          <w:bCs/>
        </w:rPr>
        <w:commentReference w:id="802"/>
      </w:r>
      <w:bookmarkStart w:id="803" w:name="P32_908_94"/>
      <w:r w:rsidR="00BD51E4" w:rsidRPr="00B35887">
        <w:rPr>
          <w:rStyle w:val="Heading3Char"/>
          <w:b/>
          <w:sz w:val="24"/>
          <w:szCs w:val="24"/>
        </w:rPr>
        <w:t>32.908-94</w:t>
      </w:r>
      <w:commentRangeStart w:id="804"/>
      <w:r w:rsidR="00BD51E4" w:rsidRPr="00B35887">
        <w:rPr>
          <w:rStyle w:val="Heading3Char"/>
          <w:b/>
          <w:sz w:val="24"/>
          <w:szCs w:val="24"/>
        </w:rPr>
        <w:t xml:space="preserve"> </w:t>
      </w:r>
      <w:commentRangeEnd w:id="804"/>
      <w:r w:rsidR="00BD51E4" w:rsidRPr="00B35887">
        <w:rPr>
          <w:rStyle w:val="Heading3Char"/>
          <w:b/>
          <w:sz w:val="24"/>
          <w:szCs w:val="24"/>
        </w:rPr>
        <w:commentReference w:id="804"/>
      </w:r>
      <w:bookmarkEnd w:id="803"/>
      <w:r w:rsidR="00BD51E4" w:rsidRPr="00B35887">
        <w:rPr>
          <w:rStyle w:val="Heading3Char"/>
          <w:b/>
          <w:sz w:val="24"/>
          <w:szCs w:val="24"/>
        </w:rPr>
        <w:t>Transporter proof of delivery (TPD).</w:t>
      </w:r>
      <w:commentRangeStart w:id="805"/>
      <w:commentRangeEnd w:id="805"/>
      <w:r w:rsidR="00AB00AF" w:rsidRPr="00B35887">
        <w:rPr>
          <w:rStyle w:val="CommentReference"/>
          <w:b w:val="0"/>
        </w:rPr>
        <w:commentReference w:id="805"/>
      </w:r>
    </w:p>
    <w:p w14:paraId="43CBB640" w14:textId="3310F84A" w:rsidR="008618B0" w:rsidRPr="00C36A75" w:rsidRDefault="00BD51E4" w:rsidP="00F9525C">
      <w:pPr>
        <w:pStyle w:val="Indent1"/>
      </w:pPr>
      <w:r w:rsidRPr="00C36A75">
        <w:t xml:space="preserve">Insert </w:t>
      </w:r>
      <w:r w:rsidR="00AB00AF" w:rsidRPr="00C36A75">
        <w:t xml:space="preserve">procurement note H15, </w:t>
      </w:r>
      <w:r w:rsidRPr="00C36A75">
        <w:t xml:space="preserve">Transporter Proof of Delivery, </w:t>
      </w:r>
      <w:r w:rsidR="000F46E1" w:rsidRPr="00C36A75">
        <w:t xml:space="preserve">in solicitations and awards for supplies </w:t>
      </w:r>
      <w:r w:rsidRPr="00C36A75">
        <w:t xml:space="preserve">when applicable in accordance with </w:t>
      </w:r>
      <w:hyperlink w:anchor="P32_905" w:history="1">
        <w:r w:rsidRPr="00C36A75">
          <w:t>32.905(c)(S-90)(1)(i)</w:t>
        </w:r>
      </w:hyperlink>
      <w:r w:rsidRPr="00C36A75">
        <w:t xml:space="preserve"> and when either the clause at 52.232-25, Prompt Payment, or the clause at 52.212-4, Contract Terms and Conditions – Commercial Items, is used.</w:t>
      </w:r>
    </w:p>
    <w:p w14:paraId="2D11F82A" w14:textId="5B25BA11" w:rsidR="00AD33F3" w:rsidRPr="00C36A75" w:rsidRDefault="00AD33F3" w:rsidP="00F9525C">
      <w:pPr>
        <w:pStyle w:val="Indent1"/>
      </w:pPr>
      <w:r w:rsidRPr="00C36A75">
        <w:t>*****</w:t>
      </w:r>
    </w:p>
    <w:p w14:paraId="5A882E86" w14:textId="666DB44C" w:rsidR="00AD33F3" w:rsidRPr="00C36A75" w:rsidRDefault="00AD33F3" w:rsidP="00F9525C">
      <w:pPr>
        <w:pStyle w:val="Indent1"/>
      </w:pPr>
      <w:r w:rsidRPr="00C36A75">
        <w:t>H15 Transporter proof of delivery (TPD)</w:t>
      </w:r>
      <w:r w:rsidR="003F267D" w:rsidRPr="00C36A75">
        <w:t xml:space="preserve"> </w:t>
      </w:r>
      <w:r w:rsidR="003F267D" w:rsidRPr="00C36A75">
        <w:rPr>
          <w:color w:val="000000"/>
        </w:rPr>
        <w:t>(JAN 2021)</w:t>
      </w:r>
    </w:p>
    <w:p w14:paraId="356DBCA6" w14:textId="44492957" w:rsidR="00AD33F3" w:rsidRPr="00C36A75" w:rsidRDefault="00AD33F3" w:rsidP="00F9525C">
      <w:pPr>
        <w:pStyle w:val="Indent1"/>
      </w:pPr>
      <w:r w:rsidRPr="00C36A75">
        <w:t>(a) Definition.</w:t>
      </w:r>
      <w:r w:rsidRPr="00C36A75">
        <w:rPr>
          <w:i/>
        </w:rPr>
        <w:t xml:space="preserve"> </w:t>
      </w:r>
      <w:r w:rsidRPr="00C36A75">
        <w:t xml:space="preserve">As used in this </w:t>
      </w:r>
      <w:r w:rsidR="003F267D" w:rsidRPr="00C36A75">
        <w:t>procurement note</w:t>
      </w:r>
      <w:r w:rsidRPr="00C36A75">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C36A75">
        <w:rPr>
          <w:spacing w:val="-1"/>
        </w:rPr>
        <w:t>e</w:t>
      </w:r>
      <w:r w:rsidRPr="00C36A75">
        <w:t>ports. TPD documentation must include a customer signature, or visibility of the name of the customer who signed.</w:t>
      </w:r>
    </w:p>
    <w:p w14:paraId="4DEAEA58" w14:textId="5E348F3D" w:rsidR="00AD33F3" w:rsidRPr="00C36A75" w:rsidRDefault="00AD33F3" w:rsidP="00F9525C">
      <w:pPr>
        <w:pStyle w:val="Indent1"/>
      </w:pPr>
      <w:r w:rsidRPr="00C36A75">
        <w:t xml:space="preserve">(b) When this </w:t>
      </w:r>
      <w:r w:rsidR="003F267D" w:rsidRPr="00C36A75">
        <w:t>procurement note</w:t>
      </w:r>
      <w:r w:rsidRPr="00C36A75">
        <w:t xml:space="preserve"> is included in the contract or order,</w:t>
      </w:r>
      <w:r w:rsidRPr="00C36A75">
        <w:rPr>
          <w:spacing w:val="-1"/>
        </w:rPr>
        <w:t xml:space="preserve"> </w:t>
      </w:r>
      <w:r w:rsidRPr="00C36A75">
        <w:t>the Government may use TPD, in combination with adequate Contractor documentation cros</w:t>
      </w:r>
      <w:r w:rsidRPr="00C36A75">
        <w:rPr>
          <w:spacing w:val="-1"/>
        </w:rPr>
        <w:t>s</w:t>
      </w:r>
      <w:r w:rsidRPr="00C36A75">
        <w:t>-referencing the TPD to the specific supplies provided, as</w:t>
      </w:r>
      <w:r w:rsidRPr="00C36A75">
        <w:rPr>
          <w:spacing w:val="-1"/>
        </w:rPr>
        <w:t xml:space="preserve"> </w:t>
      </w:r>
      <w:r w:rsidRPr="00C36A75">
        <w:t xml:space="preserve">a basis for accepting </w:t>
      </w:r>
      <w:r w:rsidRPr="00C36A75">
        <w:rPr>
          <w:spacing w:val="-1"/>
        </w:rPr>
        <w:t>t</w:t>
      </w:r>
      <w:r w:rsidRPr="00C36A75">
        <w:t>he supplies. TPD with adequate supporting documentation satisfies the r</w:t>
      </w:r>
      <w:r w:rsidRPr="00C36A75">
        <w:rPr>
          <w:spacing w:val="-1"/>
        </w:rPr>
        <w:t>e</w:t>
      </w:r>
      <w:r w:rsidRPr="00C36A75">
        <w:t>ceipt report requirement a</w:t>
      </w:r>
      <w:r w:rsidRPr="00C36A75">
        <w:rPr>
          <w:spacing w:val="-1"/>
        </w:rPr>
        <w:t>n</w:t>
      </w:r>
      <w:r w:rsidRPr="00C36A75">
        <w:t xml:space="preserve">d, coupled with acceptance, allows the Government to initiate the </w:t>
      </w:r>
      <w:r w:rsidRPr="00C36A75">
        <w:rPr>
          <w:spacing w:val="-1"/>
        </w:rPr>
        <w:t>p</w:t>
      </w:r>
      <w:r w:rsidRPr="00C36A75">
        <w:t>ayment process, if all other applicable payment condi</w:t>
      </w:r>
      <w:r w:rsidRPr="00C36A75">
        <w:rPr>
          <w:spacing w:val="-1"/>
        </w:rPr>
        <w:t>t</w:t>
      </w:r>
      <w:r w:rsidRPr="00C36A75">
        <w:t>ions are satisfied.</w:t>
      </w:r>
    </w:p>
    <w:p w14:paraId="482D1B18" w14:textId="77777777" w:rsidR="00AD33F3" w:rsidRPr="00C36A75" w:rsidRDefault="00AD33F3" w:rsidP="00F9525C">
      <w:pPr>
        <w:pStyle w:val="Indent1"/>
      </w:pPr>
      <w:r w:rsidRPr="00C36A75">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14:paraId="05753B7E" w14:textId="77777777" w:rsidR="00AD33F3" w:rsidRPr="005E7397" w:rsidRDefault="00AD33F3" w:rsidP="00B95821">
      <w:pPr>
        <w:pStyle w:val="Indent2"/>
        <w:spacing w:before="0" w:after="0"/>
      </w:pPr>
      <w:r w:rsidRPr="005E7397">
        <w:tab/>
        <w:t>(1) Contract num</w:t>
      </w:r>
      <w:r w:rsidRPr="005E7397">
        <w:rPr>
          <w:spacing w:val="-1"/>
        </w:rPr>
        <w:t>b</w:t>
      </w:r>
      <w:r w:rsidRPr="005E7397">
        <w:t>er or order number;</w:t>
      </w:r>
    </w:p>
    <w:p w14:paraId="7D780718" w14:textId="77777777" w:rsidR="00AD33F3" w:rsidRPr="00CD6247" w:rsidRDefault="00AD33F3" w:rsidP="00B95821">
      <w:pPr>
        <w:pStyle w:val="Indent2"/>
        <w:spacing w:before="0" w:after="0"/>
      </w:pPr>
      <w:r>
        <w:tab/>
      </w:r>
      <w:r w:rsidRPr="00CD6247">
        <w:t>(2) Contract line item number (CLIN);</w:t>
      </w:r>
    </w:p>
    <w:p w14:paraId="00B51803" w14:textId="77777777" w:rsidR="00AD33F3" w:rsidRPr="00CD6247" w:rsidRDefault="00AD33F3" w:rsidP="00B95821">
      <w:pPr>
        <w:pStyle w:val="Indent2"/>
        <w:spacing w:before="0" w:after="0"/>
      </w:pPr>
      <w:r>
        <w:tab/>
      </w:r>
      <w:r w:rsidRPr="00CD6247">
        <w:t>(3) Unit price;</w:t>
      </w:r>
    </w:p>
    <w:p w14:paraId="3E66DAF8" w14:textId="77777777" w:rsidR="00AD33F3" w:rsidRPr="00CD6247" w:rsidRDefault="00AD33F3" w:rsidP="00B95821">
      <w:pPr>
        <w:pStyle w:val="Indent2"/>
        <w:spacing w:before="0" w:after="0"/>
      </w:pPr>
      <w:r>
        <w:tab/>
      </w:r>
      <w:r w:rsidRPr="00CD6247">
        <w:t>(4) Quantity of items;</w:t>
      </w:r>
    </w:p>
    <w:p w14:paraId="0AEB388F" w14:textId="77777777" w:rsidR="00AD33F3" w:rsidRPr="00CD6247" w:rsidRDefault="00AD33F3" w:rsidP="00B95821">
      <w:pPr>
        <w:pStyle w:val="Indent2"/>
        <w:spacing w:before="0" w:after="0"/>
      </w:pPr>
      <w:r>
        <w:tab/>
      </w:r>
      <w:r w:rsidRPr="00CD6247">
        <w:t>(5) Extended p</w:t>
      </w:r>
      <w:r w:rsidRPr="00CD6247">
        <w:rPr>
          <w:spacing w:val="-1"/>
        </w:rPr>
        <w:t>r</w:t>
      </w:r>
      <w:r w:rsidRPr="00CD6247">
        <w:t>ice;</w:t>
      </w:r>
    </w:p>
    <w:p w14:paraId="7CE58A6E" w14:textId="77777777" w:rsidR="00AD33F3" w:rsidRPr="00CD6247" w:rsidRDefault="00AD33F3" w:rsidP="00B95821">
      <w:pPr>
        <w:pStyle w:val="Indent2"/>
        <w:spacing w:before="0" w:after="0"/>
      </w:pPr>
      <w:r>
        <w:tab/>
      </w:r>
      <w:r w:rsidRPr="00CD6247">
        <w:t>(6) National stock number (NSN);</w:t>
      </w:r>
    </w:p>
    <w:p w14:paraId="0CFC9EEA" w14:textId="77777777" w:rsidR="00AD33F3" w:rsidRPr="00CD6247" w:rsidRDefault="00AD33F3" w:rsidP="00B95821">
      <w:pPr>
        <w:pStyle w:val="Indent2"/>
        <w:spacing w:before="0" w:after="0"/>
      </w:pPr>
      <w:r>
        <w:tab/>
      </w:r>
      <w:r w:rsidRPr="00CD6247">
        <w:t>(7) Delivery dat</w:t>
      </w:r>
      <w:r w:rsidRPr="00CD6247">
        <w:rPr>
          <w:spacing w:val="-1"/>
        </w:rPr>
        <w:t>e</w:t>
      </w:r>
      <w:r w:rsidRPr="00CD6247">
        <w:t>;</w:t>
      </w:r>
    </w:p>
    <w:p w14:paraId="526941B6" w14:textId="77777777" w:rsidR="00AD33F3" w:rsidRPr="00CD6247" w:rsidRDefault="00AD33F3" w:rsidP="00B95821">
      <w:pPr>
        <w:pStyle w:val="Indent2"/>
        <w:spacing w:before="0" w:after="0"/>
      </w:pPr>
      <w:r>
        <w:tab/>
      </w:r>
      <w:r w:rsidRPr="00CD6247">
        <w:t>(8) Recipient o</w:t>
      </w:r>
      <w:r w:rsidRPr="00CD6247">
        <w:rPr>
          <w:spacing w:val="-1"/>
        </w:rPr>
        <w:t>r</w:t>
      </w:r>
      <w:r w:rsidRPr="00CD6247">
        <w:t>ganization's name and address;</w:t>
      </w:r>
    </w:p>
    <w:p w14:paraId="2B0AC0A1" w14:textId="77777777" w:rsidR="00AD33F3" w:rsidRPr="00CD6247" w:rsidRDefault="00AD33F3" w:rsidP="00B95821">
      <w:pPr>
        <w:pStyle w:val="Indent2"/>
        <w:spacing w:before="0" w:after="0"/>
      </w:pPr>
      <w:r>
        <w:tab/>
      </w:r>
      <w:r w:rsidRPr="00CD6247">
        <w:t>(9) Receiving activity Department of Defense activity address code (</w:t>
      </w:r>
      <w:proofErr w:type="spellStart"/>
      <w:r w:rsidRPr="00CD6247">
        <w:t>DoDAAC</w:t>
      </w:r>
      <w:proofErr w:type="spellEnd"/>
      <w:r w:rsidRPr="00CD6247">
        <w:t>);</w:t>
      </w:r>
    </w:p>
    <w:p w14:paraId="568CAE56" w14:textId="77777777" w:rsidR="00AD33F3" w:rsidRPr="00CD6247" w:rsidRDefault="00AD33F3" w:rsidP="00B95821">
      <w:pPr>
        <w:pStyle w:val="Indent2"/>
        <w:spacing w:before="0" w:after="0"/>
      </w:pPr>
      <w:r>
        <w:tab/>
      </w:r>
      <w:r w:rsidRPr="00CD6247">
        <w:t>(10) Requisition document number (and suffix, when applicable);</w:t>
      </w:r>
    </w:p>
    <w:p w14:paraId="6E090EE1" w14:textId="77777777" w:rsidR="00AD33F3" w:rsidRPr="00CD6247" w:rsidRDefault="00AD33F3" w:rsidP="00B95821">
      <w:pPr>
        <w:pStyle w:val="Indent2"/>
        <w:spacing w:before="0" w:after="0"/>
      </w:pPr>
      <w:r>
        <w:tab/>
      </w:r>
      <w:r w:rsidRPr="00CD6247">
        <w:t>(11) Shipment number;</w:t>
      </w:r>
    </w:p>
    <w:p w14:paraId="6C8CAE52" w14:textId="77777777" w:rsidR="00AD33F3" w:rsidRPr="00CD6247" w:rsidRDefault="00AD33F3" w:rsidP="00B95821">
      <w:pPr>
        <w:pStyle w:val="Indent2"/>
        <w:spacing w:before="0" w:after="0"/>
      </w:pPr>
      <w:r>
        <w:tab/>
      </w:r>
      <w:r w:rsidRPr="00CD6247">
        <w:t>(12) Invoice number; and</w:t>
      </w:r>
    </w:p>
    <w:p w14:paraId="6C085EDF" w14:textId="4857B001" w:rsidR="00AD33F3" w:rsidRPr="00CD6247" w:rsidRDefault="00AD33F3" w:rsidP="00B95821">
      <w:pPr>
        <w:pStyle w:val="Indent2"/>
        <w:spacing w:before="0" w:after="0"/>
      </w:pPr>
      <w:r>
        <w:lastRenderedPageBreak/>
        <w:tab/>
      </w:r>
      <w:r w:rsidRPr="00CD6247">
        <w:t>(13) Location where the carrier made delivery (activity name, building number, city, state).</w:t>
      </w:r>
    </w:p>
    <w:p w14:paraId="182C7E2F" w14:textId="77777777" w:rsidR="00AD33F3" w:rsidRPr="00D108B5" w:rsidRDefault="00AD33F3" w:rsidP="00F9525C">
      <w:pPr>
        <w:pStyle w:val="Indent1"/>
      </w:pPr>
      <w:r w:rsidRPr="00D108B5">
        <w:t>(d) Process for submitting TPD documentation.</w:t>
      </w:r>
    </w:p>
    <w:p w14:paraId="7DF19D93" w14:textId="77777777" w:rsidR="00AD33F3" w:rsidRPr="00CD6247" w:rsidRDefault="00AD33F3" w:rsidP="00E4726D">
      <w:pPr>
        <w:pStyle w:val="Indent2"/>
        <w:spacing w:before="0" w:after="0"/>
      </w:pPr>
      <w:r>
        <w:tab/>
      </w:r>
      <w:r w:rsidRPr="00CD6247">
        <w:t>(1) Enter wide area workflow (WAWF) using the ``history folder,'' enter the appropriate</w:t>
      </w:r>
      <w:r w:rsidRPr="00CD6247">
        <w:rPr>
          <w:spacing w:val="-1"/>
        </w:rPr>
        <w:t xml:space="preserve"> </w:t>
      </w:r>
      <w:r w:rsidRPr="00CD6247">
        <w:t>contract data, and recall the receiving report (RR);</w:t>
      </w:r>
    </w:p>
    <w:p w14:paraId="3936FBB3" w14:textId="38E5DA0C" w:rsidR="00AD33F3" w:rsidRPr="00CD6247" w:rsidRDefault="00AD33F3" w:rsidP="00E4726D">
      <w:pPr>
        <w:pStyle w:val="Indent2"/>
        <w:spacing w:before="0" w:after="0"/>
      </w:pPr>
      <w:r>
        <w:tab/>
      </w:r>
      <w:r w:rsidRPr="00CD6247">
        <w:t xml:space="preserve">(2) Click on “attachment.” Browse and upload the TPD and any additional Contractor documentation required to provide the information identified in paragraph (c) of this </w:t>
      </w:r>
      <w:r w:rsidR="003F267D">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14:paraId="0D62E011" w14:textId="77777777" w:rsidR="00AD33F3" w:rsidRPr="00CD6247" w:rsidRDefault="00AD33F3" w:rsidP="00E4726D">
      <w:pPr>
        <w:pStyle w:val="Indent2"/>
        <w:spacing w:before="0" w:after="0"/>
      </w:pPr>
      <w:r>
        <w:tab/>
      </w:r>
      <w:r w:rsidRPr="00CD6247">
        <w:t>(3) Click on “submit.”</w:t>
      </w:r>
    </w:p>
    <w:p w14:paraId="253A9E14" w14:textId="77777777" w:rsidR="00AD33F3" w:rsidRPr="00932044" w:rsidRDefault="00AD33F3" w:rsidP="00F9525C">
      <w:pPr>
        <w:pStyle w:val="Indent1"/>
      </w:pPr>
      <w:r w:rsidRPr="00932044">
        <w:t>(e) Responsibility for supplies.</w:t>
      </w:r>
    </w:p>
    <w:p w14:paraId="54CF3E0E" w14:textId="77777777" w:rsidR="00AD33F3" w:rsidRPr="00932044" w:rsidRDefault="00AD33F3" w:rsidP="00E4726D">
      <w:pPr>
        <w:pStyle w:val="Indent2"/>
        <w:spacing w:before="0" w:after="0"/>
        <w:rPr>
          <w:bCs/>
        </w:rPr>
      </w:pPr>
      <w:r w:rsidRPr="00932044">
        <w:rPr>
          <w:bCs/>
        </w:rPr>
        <w:tab/>
        <w:t>(1) Title to the supplies passes to the Government after delivery to the point of first receipt by the Government and subsequent acceptance.</w:t>
      </w:r>
    </w:p>
    <w:p w14:paraId="2D8C824B" w14:textId="77777777" w:rsidR="00AD33F3" w:rsidRPr="00932044" w:rsidRDefault="00AD33F3" w:rsidP="00E4726D">
      <w:pPr>
        <w:pStyle w:val="Indent2"/>
        <w:spacing w:before="0" w:after="0"/>
        <w:rPr>
          <w:bCs/>
        </w:rPr>
      </w:pPr>
      <w:r w:rsidRPr="00932044">
        <w:rPr>
          <w:bCs/>
        </w:rPr>
        <w:tab/>
        <w:t>(2) Notwithstanding any other provision of the contract, order, or blanket purchase agreement, the Contractor shall:</w:t>
      </w:r>
    </w:p>
    <w:p w14:paraId="026F3D9C" w14:textId="77777777" w:rsidR="00AD33F3" w:rsidRPr="00932044" w:rsidRDefault="00AD33F3" w:rsidP="00F9525C">
      <w:pPr>
        <w:pStyle w:val="Indent3"/>
      </w:pPr>
      <w:r w:rsidRPr="00932044">
        <w:tab/>
      </w:r>
      <w:r w:rsidRPr="00932044">
        <w:tab/>
        <w:t>(i) Assume all responsibility and risk of loss for supplies not received at destination, damaged in transit, or not conforming to purchase requirements; and</w:t>
      </w:r>
    </w:p>
    <w:p w14:paraId="009B2C4B" w14:textId="5BFEE993" w:rsidR="00AD33F3" w:rsidRPr="00932044" w:rsidRDefault="00AD33F3" w:rsidP="00F9525C">
      <w:pPr>
        <w:pStyle w:val="Indent3"/>
      </w:pPr>
      <w:r w:rsidRPr="00932044">
        <w:rPr>
          <w:lang w:val="en-US"/>
        </w:rPr>
        <w:tab/>
      </w:r>
      <w:r w:rsidRPr="00932044">
        <w:rPr>
          <w:lang w:val="en-US"/>
        </w:rPr>
        <w:tab/>
      </w:r>
      <w:r w:rsidRPr="00932044">
        <w:t>(ii) Replace, repair, or correct those supplies promptly at the Contractor’s expense, if instructed to do so by the Contracting Officer within 180 days from the date title to the supplies vests in the Government.</w:t>
      </w:r>
    </w:p>
    <w:p w14:paraId="5D53A34E" w14:textId="520DBBDD" w:rsidR="00AD33F3" w:rsidRPr="00932044" w:rsidRDefault="00AD33F3" w:rsidP="00F9525C">
      <w:pPr>
        <w:pStyle w:val="Indent3"/>
      </w:pPr>
      <w:r w:rsidRPr="00932044">
        <w:t>*****</w:t>
      </w:r>
    </w:p>
    <w:p w14:paraId="685EB593" w14:textId="77777777" w:rsidR="00AD33F3" w:rsidRDefault="00AD33F3" w:rsidP="00F9525C">
      <w:pPr>
        <w:pStyle w:val="Indent1"/>
      </w:pPr>
    </w:p>
    <w:p w14:paraId="2592D625" w14:textId="54D2A6BA" w:rsidR="008618B0" w:rsidRPr="00DF1EA8" w:rsidRDefault="008618B0" w:rsidP="000737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8618B0" w:rsidRPr="00DF1EA8" w:rsidSect="00C92932">
          <w:headerReference w:type="even" r:id="rId298"/>
          <w:headerReference w:type="default" r:id="rId299"/>
          <w:footerReference w:type="even" r:id="rId300"/>
          <w:footerReference w:type="default" r:id="rId301"/>
          <w:headerReference w:type="first" r:id="rId302"/>
          <w:footerReference w:type="first" r:id="rId303"/>
          <w:pgSz w:w="12240" w:h="15840"/>
          <w:pgMar w:top="1440" w:right="1440" w:bottom="1440" w:left="1440" w:header="720" w:footer="720" w:gutter="0"/>
          <w:cols w:space="720"/>
          <w:titlePg/>
          <w:docGrid w:linePitch="299"/>
        </w:sectPr>
      </w:pPr>
    </w:p>
    <w:p w14:paraId="12377BAD" w14:textId="694AD5CD" w:rsidR="00167B3F" w:rsidRPr="00342AA2" w:rsidRDefault="00167B3F" w:rsidP="00045233">
      <w:pPr>
        <w:pStyle w:val="Heading1"/>
        <w:rPr>
          <w:sz w:val="24"/>
          <w:szCs w:val="24"/>
        </w:rPr>
      </w:pPr>
      <w:bookmarkStart w:id="806" w:name="P33"/>
      <w:r w:rsidRPr="00342AA2">
        <w:rPr>
          <w:sz w:val="24"/>
          <w:szCs w:val="24"/>
        </w:rPr>
        <w:lastRenderedPageBreak/>
        <w:t>PART 33 – PROTESTS, DISPUTES, AND APPEALS</w:t>
      </w:r>
      <w:commentRangeStart w:id="807"/>
      <w:commentRangeEnd w:id="807"/>
      <w:r w:rsidRPr="00342AA2">
        <w:rPr>
          <w:rStyle w:val="CommentReference"/>
          <w:sz w:val="24"/>
          <w:szCs w:val="24"/>
        </w:rPr>
        <w:commentReference w:id="807"/>
      </w:r>
    </w:p>
    <w:p w14:paraId="027136C3" w14:textId="77777777" w:rsidR="00167B3F" w:rsidRPr="00CD6247" w:rsidRDefault="00167B3F" w:rsidP="0028692B">
      <w:pPr>
        <w:spacing w:after="240"/>
        <w:jc w:val="center"/>
        <w:rPr>
          <w:i/>
          <w:sz w:val="24"/>
          <w:szCs w:val="24"/>
        </w:rPr>
      </w:pPr>
      <w:r w:rsidRPr="00342AA2">
        <w:rPr>
          <w:i/>
          <w:sz w:val="24"/>
          <w:szCs w:val="24"/>
        </w:rPr>
        <w:t>(Revised December 16, 2016 through PROCLTR 2017-04)</w:t>
      </w:r>
    </w:p>
    <w:bookmarkEnd w:id="806"/>
    <w:p w14:paraId="79F1EA22" w14:textId="3ACD259E" w:rsidR="00E72D89" w:rsidRPr="00CD6247" w:rsidRDefault="00E72D89" w:rsidP="005A2AD2">
      <w:pPr>
        <w:jc w:val="center"/>
        <w:rPr>
          <w:sz w:val="24"/>
          <w:szCs w:val="24"/>
        </w:rPr>
      </w:pPr>
      <w:r w:rsidRPr="00CD6247">
        <w:rPr>
          <w:b/>
          <w:sz w:val="24"/>
          <w:szCs w:val="24"/>
        </w:rPr>
        <w:t>TABLE OF CONTENTS</w:t>
      </w:r>
    </w:p>
    <w:p w14:paraId="2FFA7862" w14:textId="77777777" w:rsidR="0047142F" w:rsidRPr="005A1254" w:rsidRDefault="0047142F" w:rsidP="0047142F">
      <w:pPr>
        <w:rPr>
          <w:b/>
          <w:sz w:val="24"/>
          <w:szCs w:val="24"/>
        </w:rPr>
      </w:pPr>
      <w:r w:rsidRPr="005A1254">
        <w:rPr>
          <w:b/>
          <w:sz w:val="24"/>
          <w:szCs w:val="24"/>
        </w:rPr>
        <w:t>SUBPART 33.1 – PROTESTS</w:t>
      </w:r>
    </w:p>
    <w:p w14:paraId="36E919A6" w14:textId="21C50A44" w:rsidR="0047142F" w:rsidRPr="005A1254" w:rsidRDefault="005A1C85" w:rsidP="0047142F">
      <w:pPr>
        <w:rPr>
          <w:sz w:val="24"/>
          <w:szCs w:val="24"/>
        </w:rPr>
      </w:pPr>
      <w:hyperlink w:anchor="P33_103" w:history="1">
        <w:r w:rsidR="0047142F" w:rsidRPr="005A1254">
          <w:rPr>
            <w:sz w:val="24"/>
            <w:szCs w:val="24"/>
          </w:rPr>
          <w:t>33.103</w:t>
        </w:r>
      </w:hyperlink>
      <w:r w:rsidR="0028692B" w:rsidRPr="005A1254">
        <w:rPr>
          <w:sz w:val="24"/>
          <w:szCs w:val="24"/>
        </w:rPr>
        <w:tab/>
      </w:r>
      <w:r w:rsidR="0047142F" w:rsidRPr="005A1254">
        <w:rPr>
          <w:sz w:val="24"/>
          <w:szCs w:val="24"/>
        </w:rPr>
        <w:tab/>
        <w:t>Protests to the agency.</w:t>
      </w:r>
    </w:p>
    <w:p w14:paraId="2789CB2D" w14:textId="1F279B29" w:rsidR="0047142F" w:rsidRPr="005A1254" w:rsidRDefault="005A1C85" w:rsidP="0047142F">
      <w:pPr>
        <w:rPr>
          <w:sz w:val="24"/>
          <w:szCs w:val="24"/>
        </w:rPr>
      </w:pPr>
      <w:hyperlink w:anchor="P33_104" w:history="1">
        <w:r w:rsidR="0047142F" w:rsidRPr="005A1254">
          <w:rPr>
            <w:sz w:val="24"/>
            <w:szCs w:val="24"/>
          </w:rPr>
          <w:t>33.104</w:t>
        </w:r>
      </w:hyperlink>
      <w:r w:rsidR="0047142F" w:rsidRPr="005A1254">
        <w:rPr>
          <w:sz w:val="24"/>
          <w:szCs w:val="24"/>
        </w:rPr>
        <w:tab/>
      </w:r>
      <w:r w:rsidR="0028692B" w:rsidRPr="005A1254">
        <w:rPr>
          <w:sz w:val="24"/>
          <w:szCs w:val="24"/>
        </w:rPr>
        <w:tab/>
      </w:r>
      <w:r w:rsidR="0047142F" w:rsidRPr="005A1254">
        <w:rPr>
          <w:sz w:val="24"/>
          <w:szCs w:val="24"/>
        </w:rPr>
        <w:t xml:space="preserve">Protests to </w:t>
      </w:r>
      <w:r w:rsidR="0047142F" w:rsidRPr="005A1254">
        <w:rPr>
          <w:rFonts w:eastAsia="Calibri"/>
          <w:snapToGrid w:val="0"/>
          <w:sz w:val="24"/>
          <w:szCs w:val="24"/>
        </w:rPr>
        <w:t>GAO</w:t>
      </w:r>
      <w:r w:rsidR="0047142F" w:rsidRPr="005A1254">
        <w:rPr>
          <w:sz w:val="24"/>
          <w:szCs w:val="24"/>
        </w:rPr>
        <w:t>.</w:t>
      </w:r>
    </w:p>
    <w:p w14:paraId="6C4436F7" w14:textId="77777777" w:rsidR="0047142F" w:rsidRPr="005A1254" w:rsidRDefault="0047142F" w:rsidP="0047142F">
      <w:pPr>
        <w:rPr>
          <w:b/>
          <w:sz w:val="24"/>
          <w:szCs w:val="24"/>
        </w:rPr>
      </w:pPr>
      <w:r w:rsidRPr="005A1254">
        <w:rPr>
          <w:b/>
          <w:sz w:val="24"/>
          <w:szCs w:val="24"/>
        </w:rPr>
        <w:t>SUBPART 33.2 – DISPUTES AND APPEALS</w:t>
      </w:r>
    </w:p>
    <w:p w14:paraId="0FFD95B9" w14:textId="4D78402C" w:rsidR="0047142F" w:rsidRPr="005A1254" w:rsidRDefault="005A1C85" w:rsidP="0047142F">
      <w:pPr>
        <w:rPr>
          <w:sz w:val="24"/>
          <w:szCs w:val="24"/>
        </w:rPr>
      </w:pPr>
      <w:hyperlink w:anchor="P33_209" w:history="1">
        <w:r w:rsidR="0047142F" w:rsidRPr="005A1254">
          <w:rPr>
            <w:sz w:val="24"/>
            <w:szCs w:val="24"/>
          </w:rPr>
          <w:t>33.209</w:t>
        </w:r>
      </w:hyperlink>
      <w:r w:rsidR="0047142F" w:rsidRPr="005A1254">
        <w:rPr>
          <w:sz w:val="24"/>
          <w:szCs w:val="24"/>
        </w:rPr>
        <w:tab/>
      </w:r>
      <w:r w:rsidR="0028692B" w:rsidRPr="005A1254">
        <w:rPr>
          <w:sz w:val="24"/>
          <w:szCs w:val="24"/>
        </w:rPr>
        <w:tab/>
      </w:r>
      <w:r w:rsidR="0047142F" w:rsidRPr="005A1254">
        <w:rPr>
          <w:sz w:val="24"/>
          <w:szCs w:val="24"/>
        </w:rPr>
        <w:t>Suspected fraudulent claims.</w:t>
      </w:r>
    </w:p>
    <w:p w14:paraId="0E659494" w14:textId="1942AE61" w:rsidR="0047142F" w:rsidRPr="005A1254" w:rsidRDefault="005A1C85" w:rsidP="0047142F">
      <w:pPr>
        <w:rPr>
          <w:sz w:val="24"/>
          <w:szCs w:val="24"/>
        </w:rPr>
      </w:pPr>
      <w:hyperlink w:anchor="P33_211" w:history="1">
        <w:r w:rsidR="0047142F" w:rsidRPr="005A1254">
          <w:rPr>
            <w:sz w:val="24"/>
            <w:szCs w:val="24"/>
          </w:rPr>
          <w:t>33.211</w:t>
        </w:r>
      </w:hyperlink>
      <w:r w:rsidR="0047142F" w:rsidRPr="005A1254">
        <w:rPr>
          <w:sz w:val="24"/>
          <w:szCs w:val="24"/>
        </w:rPr>
        <w:tab/>
      </w:r>
      <w:r w:rsidR="0028692B" w:rsidRPr="005A1254">
        <w:rPr>
          <w:sz w:val="24"/>
          <w:szCs w:val="24"/>
        </w:rPr>
        <w:tab/>
      </w:r>
      <w:r w:rsidR="0047142F" w:rsidRPr="005A1254">
        <w:rPr>
          <w:sz w:val="24"/>
          <w:szCs w:val="24"/>
        </w:rPr>
        <w:t>Contracting officer’s decision</w:t>
      </w:r>
      <w:r w:rsidR="0047142F" w:rsidRPr="005A1254">
        <w:rPr>
          <w:snapToGrid w:val="0"/>
          <w:sz w:val="24"/>
          <w:szCs w:val="24"/>
        </w:rPr>
        <w:t>.</w:t>
      </w:r>
    </w:p>
    <w:p w14:paraId="6A01B859" w14:textId="2E288346" w:rsidR="0047142F" w:rsidRPr="005A1254" w:rsidRDefault="005A1C85" w:rsidP="0047142F">
      <w:pPr>
        <w:rPr>
          <w:sz w:val="24"/>
          <w:szCs w:val="24"/>
        </w:rPr>
      </w:pPr>
      <w:hyperlink w:anchor="P33_212" w:history="1">
        <w:r w:rsidR="0047142F" w:rsidRPr="005A1254">
          <w:rPr>
            <w:sz w:val="24"/>
            <w:szCs w:val="24"/>
          </w:rPr>
          <w:t>33.212</w:t>
        </w:r>
      </w:hyperlink>
      <w:r w:rsidR="0047142F" w:rsidRPr="005A1254">
        <w:rPr>
          <w:sz w:val="24"/>
          <w:szCs w:val="24"/>
        </w:rPr>
        <w:tab/>
      </w:r>
      <w:r w:rsidR="0028692B" w:rsidRPr="005A1254">
        <w:rPr>
          <w:sz w:val="24"/>
          <w:szCs w:val="24"/>
        </w:rPr>
        <w:tab/>
      </w:r>
      <w:r w:rsidR="0047142F" w:rsidRPr="005A1254">
        <w:rPr>
          <w:sz w:val="24"/>
          <w:szCs w:val="24"/>
        </w:rPr>
        <w:t>Contracting officer’s duties upon appeal.</w:t>
      </w:r>
    </w:p>
    <w:p w14:paraId="5F0A0C37" w14:textId="6340EB92" w:rsidR="0047142F" w:rsidRPr="005A1254" w:rsidRDefault="005A1C85" w:rsidP="0028692B">
      <w:pPr>
        <w:spacing w:after="240"/>
        <w:rPr>
          <w:sz w:val="24"/>
          <w:szCs w:val="24"/>
        </w:rPr>
      </w:pPr>
      <w:hyperlink w:anchor="P33_214" w:history="1">
        <w:r w:rsidR="0047142F" w:rsidRPr="005A1254">
          <w:rPr>
            <w:sz w:val="24"/>
            <w:szCs w:val="24"/>
          </w:rPr>
          <w:t>33.214</w:t>
        </w:r>
      </w:hyperlink>
      <w:r w:rsidR="0047142F" w:rsidRPr="005A1254">
        <w:rPr>
          <w:sz w:val="24"/>
          <w:szCs w:val="24"/>
        </w:rPr>
        <w:tab/>
      </w:r>
      <w:r w:rsidR="0028692B" w:rsidRPr="005A1254">
        <w:rPr>
          <w:sz w:val="24"/>
          <w:szCs w:val="24"/>
        </w:rPr>
        <w:tab/>
      </w:r>
      <w:r w:rsidR="0047142F" w:rsidRPr="005A1254">
        <w:rPr>
          <w:sz w:val="24"/>
          <w:szCs w:val="24"/>
        </w:rPr>
        <w:t>Alternative dispute resolution (ADR).</w:t>
      </w:r>
    </w:p>
    <w:p w14:paraId="146BC985" w14:textId="15B0576D" w:rsidR="0047142F" w:rsidRPr="00CD6247" w:rsidRDefault="0047142F" w:rsidP="00045233">
      <w:pPr>
        <w:pStyle w:val="Heading2"/>
      </w:pPr>
      <w:r w:rsidRPr="00CD6247">
        <w:t>SUBPART 33.1 – PROTESTS</w:t>
      </w:r>
    </w:p>
    <w:p w14:paraId="061EAF6A" w14:textId="1F246A26" w:rsidR="0047142F" w:rsidRPr="00CD6247" w:rsidRDefault="00733D54" w:rsidP="0028692B">
      <w:pPr>
        <w:spacing w:after="240"/>
        <w:jc w:val="center"/>
        <w:rPr>
          <w:i/>
          <w:sz w:val="24"/>
          <w:szCs w:val="24"/>
        </w:rPr>
      </w:pPr>
      <w:r w:rsidRPr="00CD6247">
        <w:rPr>
          <w:i/>
          <w:sz w:val="24"/>
          <w:szCs w:val="24"/>
        </w:rPr>
        <w:t>(Revised December 16, 2016 through PROCLTR 2017-04)</w:t>
      </w:r>
    </w:p>
    <w:p w14:paraId="623C1C8B" w14:textId="49246340" w:rsidR="0047142F" w:rsidRPr="00E403B1" w:rsidRDefault="0047142F" w:rsidP="00E403B1">
      <w:pPr>
        <w:pStyle w:val="Heading3"/>
        <w:rPr>
          <w:snapToGrid w:val="0"/>
          <w:sz w:val="24"/>
          <w:szCs w:val="24"/>
        </w:rPr>
      </w:pPr>
      <w:bookmarkStart w:id="808" w:name="P33_103"/>
      <w:r w:rsidRPr="00E403B1">
        <w:rPr>
          <w:sz w:val="24"/>
          <w:szCs w:val="24"/>
        </w:rPr>
        <w:t>33.103</w:t>
      </w:r>
      <w:bookmarkEnd w:id="808"/>
      <w:r w:rsidRPr="00E403B1">
        <w:rPr>
          <w:sz w:val="24"/>
          <w:szCs w:val="24"/>
        </w:rPr>
        <w:t xml:space="preserve"> Protests to the agency.</w:t>
      </w:r>
    </w:p>
    <w:p w14:paraId="371FF2B0" w14:textId="166E2B1D" w:rsidR="0047142F" w:rsidRPr="00CD6247" w:rsidRDefault="0047142F" w:rsidP="0047142F">
      <w:pPr>
        <w:pStyle w:val="NormalWeb"/>
        <w:spacing w:before="0" w:beforeAutospacing="0" w:after="0" w:afterAutospacing="0"/>
        <w:rPr>
          <w:snapToGrid w:val="0"/>
          <w:szCs w:val="24"/>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14:paraId="5FAE1CE2" w14:textId="7E904BE8" w:rsidR="0047142F" w:rsidRPr="00CD6247" w:rsidRDefault="0047142F" w:rsidP="0047142F">
      <w:pPr>
        <w:pStyle w:val="NormalWeb"/>
        <w:spacing w:before="0" w:beforeAutospacing="0" w:after="0" w:afterAutospacing="0"/>
        <w:rPr>
          <w:szCs w:val="24"/>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14:paraId="3596E6DD" w14:textId="77777777" w:rsidR="0047142F" w:rsidRPr="00CD6247" w:rsidRDefault="0047142F" w:rsidP="0047142F">
      <w:pPr>
        <w:pStyle w:val="NormalWeb"/>
        <w:spacing w:before="0" w:beforeAutospacing="0" w:after="0" w:afterAutospacing="0"/>
        <w:rPr>
          <w:szCs w:val="24"/>
          <w:lang w:val="en"/>
        </w:rPr>
      </w:pPr>
      <w:r w:rsidRPr="00CD6247">
        <w:rPr>
          <w:szCs w:val="24"/>
          <w:lang w:val="en"/>
        </w:rPr>
        <w:t>*****</w:t>
      </w:r>
    </w:p>
    <w:p w14:paraId="7923812D" w14:textId="114F7F6F" w:rsidR="0047142F" w:rsidRPr="00CD6247" w:rsidRDefault="0047142F" w:rsidP="0047142F">
      <w:pPr>
        <w:adjustRightInd w:val="0"/>
        <w:ind w:right="720"/>
        <w:jc w:val="both"/>
        <w:rPr>
          <w:color w:val="000000"/>
          <w:sz w:val="24"/>
          <w:szCs w:val="24"/>
        </w:rPr>
      </w:pPr>
      <w:r w:rsidRPr="00CD6247">
        <w:rPr>
          <w:color w:val="000000"/>
          <w:sz w:val="24"/>
          <w:szCs w:val="24"/>
        </w:rPr>
        <w:t>L06 Agency Protests (</w:t>
      </w:r>
      <w:r w:rsidR="0001230F" w:rsidRPr="00CD6247">
        <w:rPr>
          <w:color w:val="000000"/>
          <w:sz w:val="24"/>
          <w:szCs w:val="24"/>
        </w:rPr>
        <w:t>DEC</w:t>
      </w:r>
      <w:r w:rsidRPr="00CD6247">
        <w:rPr>
          <w:color w:val="000000"/>
          <w:sz w:val="24"/>
          <w:szCs w:val="24"/>
        </w:rPr>
        <w:t xml:space="preserve"> 2016)</w:t>
      </w:r>
    </w:p>
    <w:p w14:paraId="621F93D5" w14:textId="6CD42E08" w:rsidR="0047142F" w:rsidRPr="00CD6247" w:rsidRDefault="0047142F" w:rsidP="0047142F">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70772F36" w14:textId="77777777" w:rsidR="0047142F" w:rsidRPr="00CD6247" w:rsidRDefault="0047142F" w:rsidP="0028692B">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6FD4289E" w14:textId="77777777" w:rsidR="0047142F" w:rsidRPr="00E403B1" w:rsidRDefault="0047142F" w:rsidP="00E403B1">
      <w:pPr>
        <w:pStyle w:val="Heading3"/>
        <w:rPr>
          <w:sz w:val="24"/>
          <w:szCs w:val="24"/>
        </w:rPr>
      </w:pPr>
      <w:r w:rsidRPr="00E403B1">
        <w:rPr>
          <w:sz w:val="24"/>
          <w:szCs w:val="24"/>
        </w:rPr>
        <w:t>33.104 Protests to GAO.</w:t>
      </w:r>
    </w:p>
    <w:p w14:paraId="3927208C" w14:textId="5ED69A86" w:rsidR="0047142F" w:rsidRPr="00CD6247" w:rsidRDefault="0047142F" w:rsidP="0047142F">
      <w:pPr>
        <w:rPr>
          <w:sz w:val="24"/>
          <w:szCs w:val="24"/>
        </w:rPr>
      </w:pPr>
      <w:r w:rsidRPr="00CD6247">
        <w:rPr>
          <w:snapToGrid w:val="0"/>
          <w:sz w:val="24"/>
          <w:szCs w:val="24"/>
        </w:rPr>
        <w:t>(a) General procedures.</w:t>
      </w:r>
    </w:p>
    <w:p w14:paraId="2D186B1C" w14:textId="2B5A385D" w:rsidR="0047142F" w:rsidRPr="00CD6247" w:rsidRDefault="0028692B" w:rsidP="0047142F">
      <w:pPr>
        <w:pStyle w:val="NormalWeb"/>
        <w:spacing w:before="0" w:beforeAutospacing="0" w:after="0" w:afterAutospacing="0"/>
        <w:rPr>
          <w:szCs w:val="24"/>
        </w:rPr>
      </w:pPr>
      <w:r w:rsidRPr="00CD6247">
        <w:rPr>
          <w:rFonts w:eastAsia="Calibri"/>
          <w:snapToGrid w:val="0"/>
          <w:szCs w:val="24"/>
        </w:rPr>
        <w:tab/>
      </w:r>
      <w:r w:rsidR="0047142F" w:rsidRPr="00CD6247">
        <w:rPr>
          <w:rFonts w:eastAsia="Calibri"/>
          <w:snapToGrid w:val="0"/>
          <w:szCs w:val="24"/>
        </w:rPr>
        <w:t xml:space="preserve">(2) </w:t>
      </w:r>
      <w:r w:rsidR="0047142F"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1CD1D941" w14:textId="7096E9FD" w:rsidR="0047142F" w:rsidRPr="00CD6247" w:rsidRDefault="0028692B" w:rsidP="0047142F">
      <w:pPr>
        <w:tabs>
          <w:tab w:val="left" w:pos="2250"/>
        </w:tabs>
        <w:rPr>
          <w:rFonts w:eastAsia="Calibri"/>
          <w:snapToGrid w:val="0"/>
          <w:sz w:val="24"/>
          <w:szCs w:val="24"/>
        </w:rPr>
      </w:pPr>
      <w:r w:rsidRPr="00CD6247">
        <w:rPr>
          <w:rFonts w:eastAsia="Calibri"/>
          <w:snapToGrid w:val="0"/>
          <w:sz w:val="24"/>
          <w:szCs w:val="24"/>
        </w:rPr>
        <w:lastRenderedPageBreak/>
        <w:tab/>
      </w:r>
      <w:r w:rsidR="0047142F" w:rsidRPr="00CD6247">
        <w:rPr>
          <w:rFonts w:eastAsia="Calibri"/>
          <w:snapToGrid w:val="0"/>
          <w:sz w:val="24"/>
          <w:szCs w:val="24"/>
        </w:rPr>
        <w:t>(3)</w:t>
      </w:r>
      <w:r w:rsidR="0047142F" w:rsidRPr="00CD6247">
        <w:rPr>
          <w:rFonts w:eastAsia="Calibri"/>
          <w:bCs/>
          <w:iCs/>
          <w:snapToGrid w:val="0"/>
          <w:sz w:val="24"/>
          <w:szCs w:val="24"/>
        </w:rPr>
        <w:t>(i)</w:t>
      </w:r>
      <w:r w:rsidR="0047142F" w:rsidRPr="00CD6247">
        <w:rPr>
          <w:rFonts w:eastAsia="Calibri"/>
          <w:snapToGrid w:val="0"/>
          <w:sz w:val="24"/>
          <w:szCs w:val="24"/>
        </w:rPr>
        <w:t xml:space="preserve"> The contracting officer and assigned attorney should review the protest for possible corrective action or disposition using Alternative Dispute Resolution (ADR). </w:t>
      </w:r>
      <w:r w:rsidR="0047142F"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0047142F" w:rsidRPr="00CD6247">
        <w:rPr>
          <w:rFonts w:eastAsia="Calibri"/>
          <w:snapToGrid w:val="0"/>
          <w:sz w:val="24"/>
          <w:szCs w:val="24"/>
        </w:rPr>
        <w:t xml:space="preserve">The agency report is prepared by the assigned attorney with close coordination with the contracting officer and will be signed by both the contracting officer and the assigned attorney. </w:t>
      </w:r>
      <w:r w:rsidR="0047142F" w:rsidRPr="00CD6247">
        <w:rPr>
          <w:sz w:val="24"/>
          <w:szCs w:val="24"/>
          <w:lang w:val="en"/>
        </w:rPr>
        <w:t>Letters transmitting agency reports to GAO must be signed by the procuring organization’s Chief Counsel.</w:t>
      </w:r>
    </w:p>
    <w:p w14:paraId="3988626A" w14:textId="5DB40FED" w:rsidR="0047142F" w:rsidRPr="00CD6247" w:rsidRDefault="0047142F" w:rsidP="0047142F">
      <w:pPr>
        <w:rPr>
          <w:snapToGrid w:val="0"/>
          <w:sz w:val="24"/>
          <w:szCs w:val="24"/>
        </w:rPr>
      </w:pPr>
      <w:r w:rsidRPr="00CD6247">
        <w:rPr>
          <w:snapToGrid w:val="0"/>
          <w:sz w:val="24"/>
          <w:szCs w:val="24"/>
        </w:rPr>
        <w:t>(b) Protests before award.</w:t>
      </w:r>
    </w:p>
    <w:p w14:paraId="40344124" w14:textId="10180C5C" w:rsidR="0047142F" w:rsidRPr="00CD6247" w:rsidRDefault="0028692B" w:rsidP="0047142F">
      <w:pPr>
        <w:tabs>
          <w:tab w:val="left" w:pos="2250"/>
        </w:tabs>
        <w:rPr>
          <w:strike/>
          <w:snapToGrid w:val="0"/>
          <w:sz w:val="24"/>
          <w:szCs w:val="24"/>
        </w:rPr>
      </w:pPr>
      <w:r w:rsidRPr="00CD6247">
        <w:rPr>
          <w:rFonts w:eastAsia="Calibri"/>
          <w:snapToGrid w:val="0"/>
          <w:sz w:val="24"/>
          <w:szCs w:val="24"/>
        </w:rPr>
        <w:tab/>
      </w:r>
      <w:r w:rsidR="0047142F" w:rsidRPr="00CD6247">
        <w:rPr>
          <w:rFonts w:eastAsia="Calibri"/>
          <w:snapToGrid w:val="0"/>
          <w:sz w:val="24"/>
          <w:szCs w:val="24"/>
        </w:rPr>
        <w:t xml:space="preserve">(1) </w:t>
      </w:r>
      <w:r w:rsidR="0047142F"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0047142F" w:rsidRPr="00CD6247">
        <w:rPr>
          <w:rFonts w:eastAsia="Calibri"/>
          <w:snapToGrid w:val="0"/>
          <w:sz w:val="24"/>
          <w:szCs w:val="24"/>
        </w:rPr>
        <w:t xml:space="preserve">Procuring organizations </w:t>
      </w:r>
      <w:r w:rsidR="0047142F" w:rsidRPr="00CD6247">
        <w:rPr>
          <w:snapToGrid w:val="0"/>
          <w:sz w:val="24"/>
          <w:szCs w:val="24"/>
        </w:rPr>
        <w:t>for which the Deputy Director, DLA Acquisition (J7)</w:t>
      </w:r>
      <w:r w:rsidR="0047142F" w:rsidRPr="00CD6247">
        <w:rPr>
          <w:bCs/>
          <w:iCs/>
          <w:snapToGrid w:val="0"/>
          <w:sz w:val="24"/>
          <w:szCs w:val="24"/>
        </w:rPr>
        <w:t xml:space="preserve"> </w:t>
      </w:r>
      <w:r w:rsidR="0047142F"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2FB3EA9B" w14:textId="327C0359" w:rsidR="0047142F" w:rsidRPr="00CD6247" w:rsidRDefault="0028692B" w:rsidP="0047142F">
      <w:pPr>
        <w:pStyle w:val="NormalWeb"/>
        <w:spacing w:before="0" w:beforeAutospacing="0" w:after="0" w:afterAutospacing="0"/>
        <w:rPr>
          <w:szCs w:val="24"/>
          <w:lang w:val="en"/>
        </w:rPr>
      </w:pPr>
      <w:r w:rsidRPr="00CD6247">
        <w:rPr>
          <w:szCs w:val="24"/>
        </w:rPr>
        <w:tab/>
      </w:r>
      <w:r w:rsidR="0047142F" w:rsidRPr="00CD6247">
        <w:rPr>
          <w:rFonts w:eastAsia="Calibri"/>
          <w:szCs w:val="24"/>
        </w:rPr>
        <w:t xml:space="preserve">(2) </w:t>
      </w:r>
      <w:r w:rsidR="0047142F" w:rsidRPr="00CD6247">
        <w:rPr>
          <w:szCs w:val="24"/>
          <w:lang w:val="en"/>
        </w:rPr>
        <w:t>Before award of the contract, the assigned attorney will notify GAO of the finding.</w:t>
      </w:r>
    </w:p>
    <w:p w14:paraId="243BFEB2" w14:textId="40C8A8A5" w:rsidR="0047142F" w:rsidRPr="00CD6247" w:rsidRDefault="0047142F" w:rsidP="0047142F">
      <w:pPr>
        <w:rPr>
          <w:snapToGrid w:val="0"/>
          <w:sz w:val="24"/>
          <w:szCs w:val="24"/>
        </w:rPr>
      </w:pPr>
      <w:r w:rsidRPr="00CD6247">
        <w:rPr>
          <w:snapToGrid w:val="0"/>
          <w:sz w:val="24"/>
          <w:szCs w:val="24"/>
        </w:rPr>
        <w:t>(c)  Protests after award.</w:t>
      </w:r>
    </w:p>
    <w:p w14:paraId="2CA6C9F5" w14:textId="68DDFFDD" w:rsidR="0047142F" w:rsidRPr="00CD6247" w:rsidRDefault="0028692B" w:rsidP="0047142F">
      <w:pPr>
        <w:rPr>
          <w:rFonts w:eastAsia="Calibri"/>
          <w:snapToGrid w:val="0"/>
          <w:sz w:val="24"/>
          <w:szCs w:val="24"/>
        </w:rPr>
      </w:pPr>
      <w:r w:rsidRPr="00CD6247">
        <w:rPr>
          <w:sz w:val="24"/>
          <w:szCs w:val="24"/>
          <w:lang w:val="en"/>
        </w:rPr>
        <w:tab/>
      </w:r>
      <w:r w:rsidR="0047142F"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0047142F" w:rsidRPr="00CD6247">
        <w:rPr>
          <w:sz w:val="24"/>
          <w:szCs w:val="24"/>
        </w:rPr>
        <w:t>Office of Counsel</w:t>
      </w:r>
      <w:r w:rsidR="0047142F" w:rsidRPr="00CD6247">
        <w:rPr>
          <w:sz w:val="24"/>
          <w:szCs w:val="24"/>
          <w:lang w:val="en"/>
        </w:rPr>
        <w:t xml:space="preserve">, shall make the written finding. The Office of Counsel </w:t>
      </w:r>
      <w:r w:rsidR="0047142F" w:rsidRPr="00CD6247">
        <w:rPr>
          <w:rFonts w:eastAsia="Calibri"/>
          <w:snapToGrid w:val="0"/>
          <w:sz w:val="24"/>
          <w:szCs w:val="24"/>
        </w:rPr>
        <w:t>must send a copy of the finding to Office of General Counsel</w:t>
      </w:r>
      <w:r w:rsidR="0047142F" w:rsidRPr="00CD6247">
        <w:rPr>
          <w:sz w:val="24"/>
          <w:szCs w:val="24"/>
          <w:lang w:val="en"/>
        </w:rPr>
        <w:t xml:space="preserve">. </w:t>
      </w:r>
      <w:r w:rsidR="0047142F" w:rsidRPr="00CD6247">
        <w:rPr>
          <w:rFonts w:eastAsia="Calibri"/>
          <w:snapToGrid w:val="0"/>
          <w:sz w:val="24"/>
          <w:szCs w:val="24"/>
        </w:rPr>
        <w:t xml:space="preserve">Procuring organizations </w:t>
      </w:r>
      <w:r w:rsidR="0047142F" w:rsidRPr="00CD6247">
        <w:rPr>
          <w:snapToGrid w:val="0"/>
          <w:sz w:val="24"/>
          <w:szCs w:val="24"/>
        </w:rPr>
        <w:t xml:space="preserve">for which the Deputy Director, </w:t>
      </w:r>
      <w:r w:rsidR="0047142F" w:rsidRPr="00CD6247">
        <w:rPr>
          <w:sz w:val="24"/>
          <w:szCs w:val="24"/>
        </w:rPr>
        <w:t xml:space="preserve">DLA Acquisition </w:t>
      </w:r>
      <w:r w:rsidR="0047142F" w:rsidRPr="00CD6247">
        <w:rPr>
          <w:snapToGrid w:val="0"/>
          <w:sz w:val="24"/>
          <w:szCs w:val="24"/>
        </w:rPr>
        <w:t>(J7)</w:t>
      </w:r>
      <w:r w:rsidR="0047142F" w:rsidRPr="00CD6247">
        <w:rPr>
          <w:bCs/>
          <w:iCs/>
          <w:snapToGrid w:val="0"/>
          <w:sz w:val="24"/>
          <w:szCs w:val="24"/>
        </w:rPr>
        <w:t xml:space="preserve"> </w:t>
      </w:r>
      <w:r w:rsidR="0047142F"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159E86EF" w14:textId="4A9301AD" w:rsidR="0047142F" w:rsidRPr="00CD6247" w:rsidRDefault="0028692B" w:rsidP="0047142F">
      <w:pPr>
        <w:rPr>
          <w:sz w:val="24"/>
          <w:szCs w:val="24"/>
          <w:lang w:val="en"/>
        </w:rPr>
      </w:pPr>
      <w:r w:rsidRPr="00CD6247">
        <w:rPr>
          <w:rFonts w:eastAsia="Calibri"/>
          <w:snapToGrid w:val="0"/>
          <w:sz w:val="24"/>
          <w:szCs w:val="24"/>
        </w:rPr>
        <w:tab/>
      </w:r>
      <w:r w:rsidR="0047142F" w:rsidRPr="00CD6247">
        <w:rPr>
          <w:rFonts w:eastAsia="Calibri"/>
          <w:snapToGrid w:val="0"/>
          <w:sz w:val="24"/>
          <w:szCs w:val="24"/>
        </w:rPr>
        <w:t>(3) Before the procuring organization lifts the stop work order or performance is otherwise continued, the assigned attorney will notify GAO of the finding.</w:t>
      </w:r>
    </w:p>
    <w:p w14:paraId="7DAB4ADF" w14:textId="7444C6DF" w:rsidR="0047142F" w:rsidRPr="00CD6247" w:rsidRDefault="0047142F" w:rsidP="0047142F">
      <w:pPr>
        <w:rPr>
          <w:sz w:val="24"/>
          <w:szCs w:val="24"/>
        </w:rPr>
      </w:pPr>
      <w:r w:rsidRPr="00CD6247">
        <w:rPr>
          <w:rFonts w:eastAsia="Calibri"/>
          <w:snapToGrid w:val="0"/>
          <w:sz w:val="24"/>
          <w:szCs w:val="24"/>
        </w:rPr>
        <w:t>(g) Notice to GAO.</w:t>
      </w:r>
    </w:p>
    <w:p w14:paraId="2F645B3A" w14:textId="1DF44D29"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380C909E" w14:textId="05C2EE02" w:rsidR="0047142F" w:rsidRPr="00CD6247" w:rsidRDefault="0047142F" w:rsidP="0047142F">
      <w:pPr>
        <w:tabs>
          <w:tab w:val="left" w:pos="2250"/>
        </w:tabs>
        <w:rPr>
          <w:snapToGrid w:val="0"/>
          <w:sz w:val="24"/>
          <w:szCs w:val="24"/>
        </w:rPr>
      </w:pPr>
      <w:r w:rsidRPr="00CD6247">
        <w:rPr>
          <w:snapToGrid w:val="0"/>
          <w:sz w:val="24"/>
          <w:szCs w:val="24"/>
        </w:rPr>
        <w:t>(h) Award of costs.</w:t>
      </w:r>
    </w:p>
    <w:p w14:paraId="5514E15A" w14:textId="056DEF85"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1D161F60" w14:textId="7FF9F7E0"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74BE6C01" w14:textId="39EAF4ED" w:rsidR="0047142F" w:rsidRPr="00CD6247" w:rsidRDefault="0047142F" w:rsidP="004108BD">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35E32564" w14:textId="77777777" w:rsidR="0047142F" w:rsidRPr="00CD6247" w:rsidRDefault="0047142F" w:rsidP="00045233">
      <w:pPr>
        <w:pStyle w:val="Heading2"/>
      </w:pPr>
      <w:r w:rsidRPr="00CD6247">
        <w:lastRenderedPageBreak/>
        <w:t>SUBPART 33.2 – DISPUTES AND APPEALS</w:t>
      </w:r>
    </w:p>
    <w:p w14:paraId="661E2CB7" w14:textId="43B321E1" w:rsidR="0047142F" w:rsidRPr="00CD6247" w:rsidRDefault="00733D54" w:rsidP="0028692B">
      <w:pPr>
        <w:spacing w:after="240"/>
        <w:jc w:val="center"/>
        <w:rPr>
          <w:i/>
          <w:sz w:val="24"/>
          <w:szCs w:val="24"/>
        </w:rPr>
      </w:pPr>
      <w:r w:rsidRPr="00CD6247">
        <w:rPr>
          <w:i/>
          <w:sz w:val="24"/>
          <w:szCs w:val="24"/>
        </w:rPr>
        <w:t>(Revised December 16, 2016 through PROCLTR 2017-04)</w:t>
      </w:r>
    </w:p>
    <w:p w14:paraId="2EA65BF2" w14:textId="223C66B2" w:rsidR="0047142F" w:rsidRPr="00E403B1" w:rsidRDefault="0047142F" w:rsidP="00E403B1">
      <w:pPr>
        <w:pStyle w:val="Heading3"/>
        <w:rPr>
          <w:sz w:val="24"/>
          <w:szCs w:val="24"/>
        </w:rPr>
      </w:pPr>
      <w:r w:rsidRPr="00E403B1">
        <w:rPr>
          <w:sz w:val="24"/>
          <w:szCs w:val="24"/>
        </w:rPr>
        <w:t>33.209 Suspected fraudulent claims.</w:t>
      </w:r>
    </w:p>
    <w:p w14:paraId="3F22293B" w14:textId="655FF378" w:rsidR="0047142F" w:rsidRPr="00CD6247" w:rsidRDefault="0047142F" w:rsidP="0028692B">
      <w:pPr>
        <w:spacing w:after="240"/>
        <w:rPr>
          <w:sz w:val="24"/>
          <w:szCs w:val="24"/>
        </w:rPr>
      </w:pPr>
      <w:r w:rsidRPr="00CD6247">
        <w:rPr>
          <w:bCs/>
          <w:sz w:val="24"/>
          <w:szCs w:val="24"/>
          <w:lang w:val="en"/>
        </w:rPr>
        <w:t>Referrals shall be made to procuring organization Office of Counsel for appropriate action.</w:t>
      </w:r>
    </w:p>
    <w:p w14:paraId="0CC5BC8D" w14:textId="77777777" w:rsidR="0047142F" w:rsidRPr="00E403B1" w:rsidRDefault="0047142F" w:rsidP="00E403B1">
      <w:pPr>
        <w:pStyle w:val="Heading3"/>
        <w:rPr>
          <w:sz w:val="24"/>
          <w:szCs w:val="24"/>
        </w:rPr>
      </w:pPr>
      <w:r w:rsidRPr="00E403B1">
        <w:rPr>
          <w:sz w:val="24"/>
          <w:szCs w:val="24"/>
        </w:rPr>
        <w:t>33.211 Contracting officer’s decision.</w:t>
      </w:r>
    </w:p>
    <w:p w14:paraId="18DF29D8" w14:textId="7ADF038F" w:rsidR="0047142F" w:rsidRPr="00CD6247" w:rsidRDefault="0047142F" w:rsidP="0028692B">
      <w:pPr>
        <w:spacing w:after="240"/>
        <w:rPr>
          <w:snapToGrid w:val="0"/>
          <w:sz w:val="24"/>
          <w:szCs w:val="24"/>
        </w:rPr>
      </w:pPr>
      <w:r w:rsidRPr="00CD6247">
        <w:rPr>
          <w:snapToGrid w:val="0"/>
          <w:sz w:val="24"/>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0A44D715" w14:textId="6AC9CA05" w:rsidR="0047142F" w:rsidRPr="00E403B1" w:rsidRDefault="0047142F" w:rsidP="00E403B1">
      <w:pPr>
        <w:pStyle w:val="Heading3"/>
        <w:rPr>
          <w:sz w:val="24"/>
          <w:szCs w:val="24"/>
        </w:rPr>
      </w:pPr>
      <w:r w:rsidRPr="00E403B1">
        <w:rPr>
          <w:sz w:val="24"/>
          <w:szCs w:val="24"/>
        </w:rPr>
        <w:t>33.212 Contracting officer’s duties upon appeal.</w:t>
      </w:r>
    </w:p>
    <w:p w14:paraId="0DFBEFD6" w14:textId="024629C2" w:rsidR="0047142F" w:rsidRPr="00CD6247" w:rsidRDefault="0047142F" w:rsidP="0047142F">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14:paraId="152CA8DB" w14:textId="04A52C3D" w:rsidR="0047142F" w:rsidRPr="00CD6247" w:rsidRDefault="0047142F" w:rsidP="0028692B">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568700A3" w14:textId="441287E4" w:rsidR="00167B3F" w:rsidRPr="00E403B1" w:rsidRDefault="00167B3F" w:rsidP="00E403B1">
      <w:pPr>
        <w:pStyle w:val="Heading3"/>
        <w:rPr>
          <w:sz w:val="24"/>
          <w:szCs w:val="24"/>
        </w:rPr>
      </w:pPr>
      <w:bookmarkStart w:id="809" w:name="P95_13601"/>
      <w:bookmarkStart w:id="810" w:name="P99_14555"/>
      <w:bookmarkStart w:id="811" w:name="P33_214"/>
      <w:bookmarkEnd w:id="809"/>
      <w:bookmarkEnd w:id="810"/>
      <w:r w:rsidRPr="00E403B1">
        <w:rPr>
          <w:sz w:val="24"/>
          <w:szCs w:val="24"/>
        </w:rPr>
        <w:t>33.214 Alternative dispute resolution (ADR).</w:t>
      </w:r>
    </w:p>
    <w:p w14:paraId="4B2A14CE" w14:textId="3BC893CB" w:rsidR="00E15893" w:rsidRPr="00CD6247" w:rsidRDefault="00167B3F" w:rsidP="003A5706">
      <w:pPr>
        <w:spacing w:after="240"/>
        <w:rPr>
          <w:b/>
          <w:sz w:val="24"/>
          <w:szCs w:val="24"/>
        </w:rPr>
        <w:sectPr w:rsidR="00E15893" w:rsidRPr="00CD6247" w:rsidSect="00C92932">
          <w:headerReference w:type="even" r:id="rId304"/>
          <w:headerReference w:type="default" r:id="rId305"/>
          <w:footerReference w:type="even" r:id="rId306"/>
          <w:footerReference w:type="default" r:id="rId307"/>
          <w:headerReference w:type="first" r:id="rId308"/>
          <w:footerReference w:type="first" r:id="rId309"/>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004D3BC1" w:rsidRPr="004D3BC1">
          <w:rPr>
            <w:rStyle w:val="Hyperlink"/>
            <w:sz w:val="24"/>
            <w:szCs w:val="24"/>
          </w:rPr>
          <w:t>5452.233-9001</w:t>
        </w:r>
      </w:hyperlink>
      <w:commentRangeStart w:id="812"/>
      <w:r w:rsidRPr="00CD6247">
        <w:rPr>
          <w:sz w:val="24"/>
          <w:szCs w:val="24"/>
        </w:rPr>
        <w:t xml:space="preserve"> </w:t>
      </w:r>
      <w:commentRangeEnd w:id="812"/>
      <w:r w:rsidR="004D3BC1">
        <w:rPr>
          <w:rStyle w:val="CommentReference"/>
        </w:rPr>
        <w:commentReference w:id="812"/>
      </w:r>
      <w:r w:rsidRPr="00CD6247">
        <w:rPr>
          <w:sz w:val="24"/>
          <w:szCs w:val="24"/>
        </w:rPr>
        <w:t>in all solicitations unless the conditions at FAR 33.203(b) apply.</w:t>
      </w:r>
      <w:commentRangeStart w:id="813"/>
      <w:commentRangeEnd w:id="813"/>
      <w:r w:rsidRPr="00CD6247">
        <w:rPr>
          <w:rStyle w:val="CommentReference"/>
          <w:sz w:val="24"/>
          <w:szCs w:val="24"/>
        </w:rPr>
        <w:commentReference w:id="813"/>
      </w:r>
      <w:commentRangeStart w:id="814"/>
      <w:commentRangeEnd w:id="814"/>
      <w:r w:rsidRPr="00CD6247">
        <w:rPr>
          <w:rStyle w:val="CommentReference"/>
          <w:sz w:val="24"/>
          <w:szCs w:val="24"/>
        </w:rPr>
        <w:commentReference w:id="814"/>
      </w:r>
      <w:commentRangeStart w:id="815"/>
      <w:commentRangeEnd w:id="815"/>
      <w:r w:rsidRPr="00CD6247">
        <w:rPr>
          <w:rStyle w:val="CommentReference"/>
          <w:sz w:val="24"/>
          <w:szCs w:val="24"/>
        </w:rPr>
        <w:commentReference w:id="815"/>
      </w:r>
      <w:bookmarkStart w:id="816" w:name="Part35"/>
      <w:bookmarkEnd w:id="811"/>
      <w:bookmarkEnd w:id="816"/>
    </w:p>
    <w:p w14:paraId="232C159B" w14:textId="2C5191AD" w:rsidR="004B559A" w:rsidRPr="00E56C6F" w:rsidRDefault="004665C4" w:rsidP="004B559A">
      <w:pPr>
        <w:pStyle w:val="Heading1"/>
        <w:rPr>
          <w:sz w:val="24"/>
          <w:szCs w:val="24"/>
        </w:rPr>
      </w:pPr>
      <w:bookmarkStart w:id="817" w:name="Part36"/>
      <w:bookmarkStart w:id="818" w:name="Part34"/>
      <w:bookmarkEnd w:id="817"/>
      <w:r w:rsidRPr="00E56C6F">
        <w:rPr>
          <w:sz w:val="24"/>
          <w:szCs w:val="24"/>
        </w:rPr>
        <w:lastRenderedPageBreak/>
        <w:t xml:space="preserve">PART 34 </w:t>
      </w:r>
      <w:bookmarkEnd w:id="818"/>
      <w:r w:rsidRPr="00E56C6F">
        <w:rPr>
          <w:sz w:val="24"/>
          <w:szCs w:val="24"/>
        </w:rPr>
        <w:t>– MAJOR SYSTEM ACQUISITION</w:t>
      </w:r>
    </w:p>
    <w:p w14:paraId="6B8B2630" w14:textId="75C095E1" w:rsidR="004B559A" w:rsidRPr="00E56C6F" w:rsidRDefault="004B559A" w:rsidP="004B559A">
      <w:pPr>
        <w:spacing w:after="240"/>
        <w:jc w:val="center"/>
        <w:rPr>
          <w:i/>
          <w:sz w:val="24"/>
          <w:szCs w:val="24"/>
        </w:rPr>
      </w:pPr>
      <w:r w:rsidRPr="00E56C6F">
        <w:rPr>
          <w:i/>
          <w:sz w:val="24"/>
          <w:szCs w:val="24"/>
        </w:rPr>
        <w:t>(Revised June 10, 2020 through PROCLTR 2020-05)</w:t>
      </w:r>
    </w:p>
    <w:p w14:paraId="401F6B73" w14:textId="0B1801D2" w:rsidR="004B559A" w:rsidRPr="00E56C6F" w:rsidRDefault="004665C4" w:rsidP="00FC64EB">
      <w:pPr>
        <w:jc w:val="center"/>
        <w:rPr>
          <w:b/>
          <w:sz w:val="24"/>
          <w:szCs w:val="24"/>
        </w:rPr>
      </w:pPr>
      <w:r w:rsidRPr="00E56C6F">
        <w:rPr>
          <w:b/>
          <w:sz w:val="24"/>
          <w:szCs w:val="24"/>
        </w:rPr>
        <w:t>TABLE OF CONTENTS</w:t>
      </w:r>
    </w:p>
    <w:p w14:paraId="67A30171" w14:textId="77777777" w:rsidR="004B559A" w:rsidRPr="00E56C6F" w:rsidRDefault="004B559A" w:rsidP="004B559A">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14:paraId="3972466E" w14:textId="77777777" w:rsidR="00FC64EB" w:rsidRPr="00E56C6F" w:rsidRDefault="005A1C85" w:rsidP="00C45B2F">
      <w:pPr>
        <w:spacing w:after="240"/>
        <w:rPr>
          <w:sz w:val="24"/>
          <w:szCs w:val="24"/>
        </w:rPr>
      </w:pPr>
      <w:hyperlink w:anchor="P34_7101" w:history="1">
        <w:r w:rsidR="004B559A" w:rsidRPr="00E56C6F">
          <w:rPr>
            <w:rStyle w:val="Hyperlink"/>
            <w:sz w:val="24"/>
            <w:szCs w:val="24"/>
          </w:rPr>
          <w:t>34.7101</w:t>
        </w:r>
      </w:hyperlink>
      <w:r w:rsidR="004B559A" w:rsidRPr="00E56C6F">
        <w:rPr>
          <w:color w:val="0000FF"/>
          <w:sz w:val="24"/>
          <w:szCs w:val="24"/>
        </w:rPr>
        <w:t xml:space="preserve"> </w:t>
      </w:r>
      <w:r w:rsidR="004B559A" w:rsidRPr="00E56C6F">
        <w:rPr>
          <w:sz w:val="24"/>
          <w:szCs w:val="24"/>
        </w:rPr>
        <w:t>Solicitation provision and contract clause.</w:t>
      </w:r>
    </w:p>
    <w:p w14:paraId="0CF0083A" w14:textId="77777777" w:rsidR="007129A0" w:rsidRPr="00E56C6F" w:rsidRDefault="004B559A" w:rsidP="00C45B2F">
      <w:pPr>
        <w:pStyle w:val="Heading2"/>
      </w:pPr>
      <w:r w:rsidRPr="00E56C6F">
        <w:rPr>
          <w:vanish/>
          <w:color w:val="FFFFFF"/>
        </w:rPr>
        <w:t xml:space="preserve">34 </w:t>
      </w:r>
      <w:r w:rsidR="004665C4" w:rsidRPr="00E56C6F">
        <w:t>SUBPART 34.71 – COST AND SOFTWARE DATA REPORTIN</w:t>
      </w:r>
      <w:r w:rsidRPr="00E56C6F">
        <w:t>G</w:t>
      </w:r>
    </w:p>
    <w:p w14:paraId="74F83D48" w14:textId="1232CC22" w:rsidR="00551F10" w:rsidRPr="00E56C6F" w:rsidRDefault="008C54D4" w:rsidP="00E56C6F">
      <w:pPr>
        <w:spacing w:after="240"/>
        <w:jc w:val="center"/>
        <w:rPr>
          <w:i/>
          <w:sz w:val="24"/>
          <w:szCs w:val="24"/>
        </w:rPr>
      </w:pPr>
      <w:r w:rsidRPr="00E56C6F">
        <w:rPr>
          <w:i/>
          <w:sz w:val="24"/>
          <w:szCs w:val="24"/>
        </w:rPr>
        <w:t>(Revised June 10, 2020 through PROCLTR 2020-05)</w:t>
      </w:r>
    </w:p>
    <w:p w14:paraId="61579C6F" w14:textId="0593FBCF" w:rsidR="008C54D4" w:rsidRPr="00E56C6F" w:rsidRDefault="008C54D4" w:rsidP="00C45B2F">
      <w:pPr>
        <w:pStyle w:val="Heading3"/>
        <w:rPr>
          <w:rStyle w:val="Heading3Char"/>
          <w:b/>
          <w:sz w:val="24"/>
          <w:szCs w:val="24"/>
        </w:rPr>
      </w:pPr>
      <w:bookmarkStart w:id="819" w:name="P37_7101"/>
      <w:bookmarkStart w:id="820" w:name="P34_7101"/>
      <w:r w:rsidRPr="00E56C6F">
        <w:rPr>
          <w:rStyle w:val="Heading3Char"/>
          <w:b/>
          <w:sz w:val="24"/>
          <w:szCs w:val="24"/>
        </w:rPr>
        <w:t xml:space="preserve">34.7101 </w:t>
      </w:r>
      <w:bookmarkEnd w:id="819"/>
      <w:bookmarkEnd w:id="820"/>
      <w:r w:rsidRPr="00E56C6F">
        <w:rPr>
          <w:rStyle w:val="Heading3Char"/>
          <w:b/>
          <w:sz w:val="24"/>
          <w:szCs w:val="24"/>
        </w:rPr>
        <w:t>Solicitation provision and contract clause.</w:t>
      </w:r>
    </w:p>
    <w:p w14:paraId="79192C0E" w14:textId="347620E5"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310" w:history="1">
        <w:r w:rsidR="009521E0" w:rsidRPr="00E56C6F">
          <w:rPr>
            <w:rStyle w:val="Hyperlink"/>
            <w:bCs/>
            <w:sz w:val="24"/>
            <w:szCs w:val="24"/>
          </w:rPr>
          <w:t>Cost Assessment Data Enterprise (CADE) Cost and Sortware Data Reporting (CSDR) Policies</w:t>
        </w:r>
      </w:hyperlink>
      <w:r w:rsidR="009521E0" w:rsidRPr="00E56C6F">
        <w:rPr>
          <w:bCs/>
          <w:color w:val="0000FF"/>
          <w:sz w:val="24"/>
          <w:szCs w:val="24"/>
        </w:rPr>
        <w:t xml:space="preserve"> (</w:t>
      </w:r>
      <w:hyperlink r:id="rId311" w:history="1">
        <w:r w:rsidR="009521E0" w:rsidRPr="00E56C6F">
          <w:rPr>
            <w:rStyle w:val="Hyperlink"/>
            <w:bCs/>
            <w:sz w:val="24"/>
            <w:szCs w:val="24"/>
          </w:rPr>
          <w:t>https://cade.osd.mil/policy/csdr-timeline</w:t>
        </w:r>
      </w:hyperlink>
      <w:r w:rsidR="009521E0" w:rsidRPr="00E56C6F">
        <w:rPr>
          <w:bCs/>
          <w:color w:val="0000FF"/>
          <w:sz w:val="24"/>
          <w:szCs w:val="24"/>
        </w:rPr>
        <w:t>)</w:t>
      </w:r>
      <w:commentRangeStart w:id="821"/>
      <w:r w:rsidR="009521E0" w:rsidRPr="00E56C6F">
        <w:rPr>
          <w:bCs/>
          <w:color w:val="0000FF"/>
          <w:sz w:val="24"/>
          <w:szCs w:val="24"/>
        </w:rPr>
        <w:t>.</w:t>
      </w:r>
      <w:commentRangeEnd w:id="821"/>
      <w:r w:rsidR="009521E0" w:rsidRPr="00E56C6F">
        <w:rPr>
          <w:rStyle w:val="CommentReference"/>
          <w:sz w:val="24"/>
          <w:szCs w:val="24"/>
        </w:rPr>
        <w:commentReference w:id="821"/>
      </w:r>
    </w:p>
    <w:p w14:paraId="55BC1E34" w14:textId="630AD7E9"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14:paraId="6CC2B411" w14:textId="77777777"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color w:val="000000"/>
          <w:sz w:val="24"/>
          <w:szCs w:val="24"/>
        </w:rPr>
      </w:pPr>
      <w:r w:rsidRPr="00E56C6F">
        <w:rPr>
          <w:bCs/>
          <w:color w:val="000000"/>
          <w:sz w:val="24"/>
          <w:szCs w:val="24"/>
        </w:rPr>
        <w:t>(i) For commercial acquisitions, a copy of the commercial item determination and a memorandum supporting the rationale for a waiver based on commerciality, both signed by the contracting officer; or</w:t>
      </w:r>
    </w:p>
    <w:p w14:paraId="717174D8" w14:textId="53222788" w:rsidR="0035191A"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14:paraId="6053730E" w14:textId="77777777" w:rsidR="0035191A" w:rsidRDefault="0035191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31E5ACC7" w14:textId="77777777" w:rsidR="00FA129B" w:rsidRDefault="00FA129B"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FA129B" w:rsidSect="00C92932">
          <w:headerReference w:type="even" r:id="rId312"/>
          <w:headerReference w:type="default" r:id="rId313"/>
          <w:footerReference w:type="even" r:id="rId314"/>
          <w:footerReference w:type="default" r:id="rId315"/>
          <w:headerReference w:type="first" r:id="rId316"/>
          <w:footerReference w:type="first" r:id="rId317"/>
          <w:pgSz w:w="12240" w:h="15840"/>
          <w:pgMar w:top="1440" w:right="1440" w:bottom="1440" w:left="1440" w:header="720" w:footer="720" w:gutter="0"/>
          <w:cols w:space="720"/>
          <w:titlePg/>
          <w:docGrid w:linePitch="299"/>
        </w:sectPr>
      </w:pPr>
    </w:p>
    <w:p w14:paraId="1A5B48E0" w14:textId="04E8F450" w:rsidR="00167B3F" w:rsidRPr="006F2EAF" w:rsidRDefault="00167B3F" w:rsidP="006F2EAF">
      <w:pPr>
        <w:pStyle w:val="Heading1"/>
        <w:rPr>
          <w:b w:val="0"/>
          <w:sz w:val="24"/>
          <w:szCs w:val="24"/>
        </w:rPr>
      </w:pPr>
      <w:bookmarkStart w:id="822" w:name="P37"/>
      <w:r w:rsidRPr="006F2EAF">
        <w:rPr>
          <w:rStyle w:val="Heading1Char"/>
          <w:b/>
          <w:sz w:val="24"/>
        </w:rPr>
        <w:lastRenderedPageBreak/>
        <w:t>PART 37</w:t>
      </w:r>
      <w:r w:rsidRPr="006F2EAF">
        <w:rPr>
          <w:b w:val="0"/>
          <w:sz w:val="24"/>
          <w:szCs w:val="24"/>
        </w:rPr>
        <w:t xml:space="preserve"> </w:t>
      </w:r>
      <w:r w:rsidRPr="006F2EAF">
        <w:rPr>
          <w:sz w:val="24"/>
          <w:szCs w:val="24"/>
        </w:rPr>
        <w:t>– SERVICE CONTRACTING</w:t>
      </w:r>
      <w:commentRangeStart w:id="823"/>
      <w:commentRangeEnd w:id="823"/>
      <w:r w:rsidRPr="006F2EAF">
        <w:rPr>
          <w:rStyle w:val="CommentReference"/>
          <w:sz w:val="24"/>
          <w:szCs w:val="24"/>
        </w:rPr>
        <w:commentReference w:id="823"/>
      </w:r>
      <w:bookmarkEnd w:id="822"/>
    </w:p>
    <w:p w14:paraId="3B077B63" w14:textId="3BF5BAFE" w:rsidR="00167B3F" w:rsidRPr="00CD6247" w:rsidRDefault="00167B3F" w:rsidP="00C926CD">
      <w:pPr>
        <w:spacing w:after="240"/>
        <w:jc w:val="center"/>
        <w:rPr>
          <w:i/>
          <w:sz w:val="24"/>
          <w:szCs w:val="24"/>
        </w:rPr>
      </w:pPr>
      <w:r w:rsidRPr="00CD6247">
        <w:rPr>
          <w:i/>
          <w:sz w:val="24"/>
          <w:szCs w:val="24"/>
        </w:rPr>
        <w:t xml:space="preserve">(Revised October </w:t>
      </w:r>
      <w:r w:rsidR="00C911E0">
        <w:rPr>
          <w:i/>
          <w:sz w:val="24"/>
          <w:szCs w:val="24"/>
        </w:rPr>
        <w:t>1</w:t>
      </w:r>
      <w:r w:rsidRPr="00CD6247">
        <w:rPr>
          <w:i/>
          <w:sz w:val="24"/>
          <w:szCs w:val="24"/>
        </w:rPr>
        <w:t>, 20</w:t>
      </w:r>
      <w:r w:rsidR="00C911E0">
        <w:rPr>
          <w:i/>
          <w:sz w:val="24"/>
          <w:szCs w:val="24"/>
        </w:rPr>
        <w:t>20</w:t>
      </w:r>
      <w:r w:rsidRPr="00CD6247">
        <w:rPr>
          <w:i/>
          <w:sz w:val="24"/>
          <w:szCs w:val="24"/>
        </w:rPr>
        <w:t xml:space="preserve"> through PROCLTR 20</w:t>
      </w:r>
      <w:r w:rsidR="00C911E0">
        <w:rPr>
          <w:i/>
          <w:sz w:val="24"/>
          <w:szCs w:val="24"/>
        </w:rPr>
        <w:t>20</w:t>
      </w:r>
      <w:r w:rsidRPr="00CD6247">
        <w:rPr>
          <w:i/>
          <w:sz w:val="24"/>
          <w:szCs w:val="24"/>
        </w:rPr>
        <w:t>-1</w:t>
      </w:r>
      <w:r w:rsidR="00C911E0">
        <w:rPr>
          <w:i/>
          <w:sz w:val="24"/>
          <w:szCs w:val="24"/>
        </w:rPr>
        <w:t>5</w:t>
      </w:r>
      <w:r w:rsidRPr="00CD6247">
        <w:rPr>
          <w:i/>
          <w:sz w:val="24"/>
          <w:szCs w:val="24"/>
        </w:rPr>
        <w:t>)</w:t>
      </w:r>
    </w:p>
    <w:p w14:paraId="421D57D3" w14:textId="453BCB16" w:rsidR="003B55F7" w:rsidRPr="00CD6247" w:rsidRDefault="003B55F7" w:rsidP="005A2AD2">
      <w:pPr>
        <w:jc w:val="center"/>
        <w:rPr>
          <w:sz w:val="24"/>
          <w:szCs w:val="24"/>
        </w:rPr>
      </w:pPr>
      <w:r w:rsidRPr="00CD6247">
        <w:rPr>
          <w:b/>
          <w:sz w:val="24"/>
          <w:szCs w:val="24"/>
        </w:rPr>
        <w:t>TABLE OF CONTENTS</w:t>
      </w:r>
    </w:p>
    <w:p w14:paraId="7ABF057A" w14:textId="77777777" w:rsidR="003B55F7" w:rsidRPr="00CD6247" w:rsidRDefault="003B55F7" w:rsidP="003B55F7">
      <w:pPr>
        <w:rPr>
          <w:b/>
          <w:sz w:val="24"/>
          <w:szCs w:val="24"/>
        </w:rPr>
      </w:pPr>
      <w:r w:rsidRPr="00CD6247">
        <w:rPr>
          <w:b/>
          <w:sz w:val="24"/>
          <w:szCs w:val="24"/>
        </w:rPr>
        <w:t>SUBPART 37. 1 – SERVICE CONTRACTS – GENERAL</w:t>
      </w:r>
    </w:p>
    <w:p w14:paraId="0D4212A2" w14:textId="7EEB2990" w:rsidR="003B55F7" w:rsidRPr="00CD6247" w:rsidRDefault="005A1C85" w:rsidP="003B55F7">
      <w:pPr>
        <w:rPr>
          <w:sz w:val="24"/>
          <w:szCs w:val="24"/>
        </w:rPr>
      </w:pPr>
      <w:hyperlink w:anchor="P37_102" w:history="1">
        <w:r w:rsidR="003B55F7" w:rsidRPr="00CD6247">
          <w:rPr>
            <w:bCs/>
            <w:iCs/>
            <w:sz w:val="24"/>
            <w:szCs w:val="24"/>
          </w:rPr>
          <w:t>37.102</w:t>
        </w:r>
      </w:hyperlink>
      <w:r w:rsidR="001C5773" w:rsidRPr="00CD6247">
        <w:rPr>
          <w:bCs/>
          <w:iCs/>
          <w:sz w:val="24"/>
          <w:szCs w:val="24"/>
        </w:rPr>
        <w:tab/>
      </w:r>
      <w:r w:rsidR="001C5773" w:rsidRPr="00CD6247">
        <w:rPr>
          <w:bCs/>
          <w:iCs/>
          <w:sz w:val="24"/>
          <w:szCs w:val="24"/>
        </w:rPr>
        <w:tab/>
      </w:r>
      <w:r w:rsidR="003B55F7" w:rsidRPr="00CD6247">
        <w:rPr>
          <w:sz w:val="24"/>
          <w:szCs w:val="24"/>
        </w:rPr>
        <w:t>Policy.</w:t>
      </w:r>
    </w:p>
    <w:p w14:paraId="3AD18753" w14:textId="1CDFCD82" w:rsidR="003B55F7" w:rsidRPr="00CD6247" w:rsidRDefault="005A1C85" w:rsidP="003B55F7">
      <w:pPr>
        <w:rPr>
          <w:sz w:val="24"/>
          <w:szCs w:val="24"/>
        </w:rPr>
      </w:pPr>
      <w:hyperlink w:anchor="P37_103" w:history="1">
        <w:r w:rsidR="003B55F7" w:rsidRPr="00CD6247">
          <w:rPr>
            <w:rStyle w:val="Hyperlink"/>
            <w:sz w:val="24"/>
            <w:szCs w:val="24"/>
          </w:rPr>
          <w:t>37.103</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Contracting officer responsibility.</w:t>
      </w:r>
    </w:p>
    <w:p w14:paraId="5DF1F9E4" w14:textId="77777777" w:rsidR="00C911E0" w:rsidRDefault="005A1C85" w:rsidP="00C911E0">
      <w:pPr>
        <w:rPr>
          <w:sz w:val="24"/>
          <w:szCs w:val="24"/>
        </w:rPr>
      </w:pPr>
      <w:hyperlink w:anchor="P37_110" w:history="1">
        <w:r w:rsidR="003B55F7" w:rsidRPr="00CD6247">
          <w:rPr>
            <w:rStyle w:val="Hyperlink"/>
            <w:sz w:val="24"/>
            <w:szCs w:val="24"/>
          </w:rPr>
          <w:t>37.110</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Solicitation provisions and contract clauses.</w:t>
      </w:r>
    </w:p>
    <w:p w14:paraId="6BD4B384" w14:textId="5B7EE18E" w:rsidR="00C911E0" w:rsidRPr="00C911E0" w:rsidRDefault="00C911E0" w:rsidP="00C911E0">
      <w:pPr>
        <w:rPr>
          <w:color w:val="000000"/>
          <w:sz w:val="24"/>
          <w:szCs w:val="24"/>
        </w:rPr>
      </w:pPr>
      <w:r w:rsidRPr="00C911E0">
        <w:rPr>
          <w:b/>
          <w:bCs/>
          <w:color w:val="000000"/>
          <w:sz w:val="24"/>
          <w:szCs w:val="24"/>
        </w:rPr>
        <w:t>SUBPART 37.2 – ADVISORY AND ASSISTANCE SERVICES</w:t>
      </w:r>
    </w:p>
    <w:p w14:paraId="53733F1A" w14:textId="0C202C65" w:rsidR="00C911E0" w:rsidRPr="00C911E0" w:rsidRDefault="005A1C85" w:rsidP="00C911E0">
      <w:pPr>
        <w:spacing w:after="240"/>
        <w:rPr>
          <w:sz w:val="24"/>
          <w:szCs w:val="24"/>
        </w:rPr>
      </w:pPr>
      <w:hyperlink w:anchor="P37_270" w:history="1">
        <w:r w:rsidR="00C911E0" w:rsidRPr="00603745">
          <w:rPr>
            <w:rStyle w:val="Hyperlink"/>
            <w:sz w:val="24"/>
            <w:szCs w:val="24"/>
          </w:rPr>
          <w:t>37.270</w:t>
        </w:r>
      </w:hyperlink>
      <w:r w:rsidR="00C911E0" w:rsidRPr="00C911E0">
        <w:rPr>
          <w:color w:val="000000"/>
          <w:sz w:val="24"/>
          <w:szCs w:val="24"/>
        </w:rPr>
        <w:t xml:space="preserve"> </w:t>
      </w:r>
      <w:r w:rsidR="00C911E0">
        <w:rPr>
          <w:color w:val="000000"/>
          <w:sz w:val="24"/>
          <w:szCs w:val="24"/>
        </w:rPr>
        <w:tab/>
      </w:r>
      <w:r w:rsidR="00C911E0" w:rsidRPr="00C911E0">
        <w:rPr>
          <w:color w:val="000000"/>
          <w:sz w:val="24"/>
          <w:szCs w:val="24"/>
        </w:rPr>
        <w:t>Acquisition of audit services.</w:t>
      </w:r>
    </w:p>
    <w:p w14:paraId="30CEF95A" w14:textId="05B92AA6" w:rsidR="003B55F7" w:rsidRPr="00CD6247" w:rsidRDefault="003B55F7" w:rsidP="00045233">
      <w:pPr>
        <w:pStyle w:val="Heading2"/>
      </w:pPr>
      <w:r w:rsidRPr="00CD6247">
        <w:t>SUBPART 37.1 – SERVICE CONTRACTS – GENERAL</w:t>
      </w:r>
    </w:p>
    <w:p w14:paraId="0F40CA0A" w14:textId="63A0D240" w:rsidR="003B55F7" w:rsidRPr="00CD6247" w:rsidRDefault="00733D54" w:rsidP="001C5773">
      <w:pPr>
        <w:spacing w:after="240"/>
        <w:jc w:val="center"/>
        <w:rPr>
          <w:i/>
          <w:sz w:val="24"/>
          <w:szCs w:val="24"/>
        </w:rPr>
      </w:pPr>
      <w:r w:rsidRPr="00CD6247">
        <w:rPr>
          <w:i/>
          <w:sz w:val="24"/>
          <w:szCs w:val="24"/>
        </w:rPr>
        <w:t>(Revised October 24, 2016 through PROCLTR 2016-10)</w:t>
      </w:r>
    </w:p>
    <w:p w14:paraId="43939B07" w14:textId="58609ED8" w:rsidR="003B55F7" w:rsidRPr="00E403B1" w:rsidRDefault="003B55F7" w:rsidP="00E403B1">
      <w:pPr>
        <w:pStyle w:val="Heading3"/>
        <w:rPr>
          <w:sz w:val="24"/>
          <w:szCs w:val="24"/>
        </w:rPr>
      </w:pPr>
      <w:bookmarkStart w:id="824" w:name="P37_102"/>
      <w:r w:rsidRPr="00E403B1">
        <w:rPr>
          <w:sz w:val="24"/>
          <w:szCs w:val="24"/>
        </w:rPr>
        <w:t xml:space="preserve">37.102 </w:t>
      </w:r>
      <w:bookmarkEnd w:id="824"/>
      <w:r w:rsidRPr="00E403B1">
        <w:rPr>
          <w:sz w:val="24"/>
          <w:szCs w:val="24"/>
        </w:rPr>
        <w:t>Policy.</w:t>
      </w:r>
    </w:p>
    <w:p w14:paraId="10AF3AA1" w14:textId="6356480A" w:rsidR="003B55F7" w:rsidRPr="00CD6247" w:rsidRDefault="003B55F7" w:rsidP="003B55F7">
      <w:pPr>
        <w:rPr>
          <w:sz w:val="24"/>
          <w:szCs w:val="24"/>
        </w:rPr>
      </w:pPr>
      <w:bookmarkStart w:id="825" w:name="P37_103_90"/>
      <w:r w:rsidRPr="00CD6247">
        <w:rPr>
          <w:sz w:val="24"/>
          <w:szCs w:val="24"/>
        </w:rPr>
        <w:t xml:space="preserve">(f) The following </w:t>
      </w:r>
      <w:r w:rsidRPr="00CD6247">
        <w:rPr>
          <w:sz w:val="24"/>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14:paraId="2D68F939" w14:textId="365E1582" w:rsidR="003B55F7" w:rsidRPr="00CD6247" w:rsidRDefault="003B55F7" w:rsidP="003B55F7">
      <w:pPr>
        <w:rPr>
          <w:sz w:val="24"/>
          <w:szCs w:val="24"/>
          <w:lang w:val="en"/>
        </w:rPr>
      </w:pPr>
      <w:r w:rsidRPr="00CD6247">
        <w:rPr>
          <w:sz w:val="24"/>
          <w:szCs w:val="24"/>
          <w:lang w:val="en"/>
        </w:rPr>
        <w:t>Electronics/Communications Services (ECS), DLA Information Operations Deputy Director</w:t>
      </w:r>
    </w:p>
    <w:p w14:paraId="2F2DC52B" w14:textId="56D4D446" w:rsidR="003B55F7" w:rsidRPr="00CD6247" w:rsidRDefault="003B55F7" w:rsidP="003B55F7">
      <w:pPr>
        <w:rPr>
          <w:sz w:val="24"/>
          <w:szCs w:val="24"/>
          <w:lang w:val="en"/>
        </w:rPr>
      </w:pPr>
      <w:r w:rsidRPr="00CD6247">
        <w:rPr>
          <w:sz w:val="24"/>
          <w:szCs w:val="24"/>
          <w:lang w:val="en"/>
        </w:rPr>
        <w:t>Facilities Related Services (FRS), DLA Chief of Staff (</w:t>
      </w:r>
      <w:proofErr w:type="spellStart"/>
      <w:r w:rsidRPr="00CD6247">
        <w:rPr>
          <w:sz w:val="24"/>
          <w:szCs w:val="24"/>
          <w:lang w:val="en"/>
        </w:rPr>
        <w:t>CoS</w:t>
      </w:r>
      <w:proofErr w:type="spellEnd"/>
      <w:r w:rsidRPr="00CD6247">
        <w:rPr>
          <w:sz w:val="24"/>
          <w:szCs w:val="24"/>
          <w:lang w:val="en"/>
        </w:rPr>
        <w:t>)</w:t>
      </w:r>
    </w:p>
    <w:p w14:paraId="09F1C4B6" w14:textId="331F0551" w:rsidR="003B55F7" w:rsidRPr="00CD6247" w:rsidRDefault="003B55F7" w:rsidP="003B55F7">
      <w:pPr>
        <w:rPr>
          <w:sz w:val="24"/>
          <w:szCs w:val="24"/>
          <w:lang w:val="en"/>
        </w:rPr>
      </w:pPr>
      <w:r w:rsidRPr="00CD6247">
        <w:rPr>
          <w:sz w:val="24"/>
          <w:szCs w:val="24"/>
          <w:lang w:val="en"/>
        </w:rPr>
        <w:t>Knowledge Based Services (KBS), DLA Information Operations Program Execution Officer (PEO)</w:t>
      </w:r>
    </w:p>
    <w:p w14:paraId="1B14358A" w14:textId="65846C57" w:rsidR="003B55F7" w:rsidRPr="00CD6247" w:rsidRDefault="003B55F7" w:rsidP="003B55F7">
      <w:pPr>
        <w:rPr>
          <w:sz w:val="24"/>
          <w:szCs w:val="24"/>
          <w:lang w:val="en"/>
        </w:rPr>
      </w:pPr>
      <w:r w:rsidRPr="00CD6247">
        <w:rPr>
          <w:sz w:val="24"/>
          <w:szCs w:val="24"/>
          <w:lang w:val="en"/>
        </w:rPr>
        <w:t xml:space="preserve">Medical Services (MS), DLA </w:t>
      </w:r>
      <w:proofErr w:type="spellStart"/>
      <w:r w:rsidRPr="00CD6247">
        <w:rPr>
          <w:sz w:val="24"/>
          <w:szCs w:val="24"/>
          <w:lang w:val="en"/>
        </w:rPr>
        <w:t>CoS</w:t>
      </w:r>
      <w:proofErr w:type="spellEnd"/>
    </w:p>
    <w:p w14:paraId="7156A42E" w14:textId="05022073" w:rsidR="003B55F7" w:rsidRPr="00CD6247" w:rsidRDefault="003B55F7" w:rsidP="003B55F7">
      <w:pPr>
        <w:rPr>
          <w:sz w:val="24"/>
          <w:szCs w:val="24"/>
          <w:lang w:val="en"/>
        </w:rPr>
      </w:pPr>
      <w:r w:rsidRPr="00CD6247">
        <w:rPr>
          <w:sz w:val="24"/>
          <w:szCs w:val="24"/>
          <w:lang w:val="en"/>
        </w:rPr>
        <w:t>Equipment Related Services, DLA Logistics Policy and Strategic Programs Executive Director</w:t>
      </w:r>
    </w:p>
    <w:p w14:paraId="23E569A1" w14:textId="6D745EAF" w:rsidR="003B55F7" w:rsidRPr="00CD6247" w:rsidRDefault="003B55F7" w:rsidP="003B55F7">
      <w:pPr>
        <w:rPr>
          <w:sz w:val="24"/>
          <w:szCs w:val="24"/>
          <w:lang w:val="en"/>
        </w:rPr>
      </w:pPr>
      <w:r w:rsidRPr="00CD6247">
        <w:rPr>
          <w:sz w:val="24"/>
          <w:szCs w:val="24"/>
          <w:lang w:val="en"/>
        </w:rPr>
        <w:t>Transportation Related Services, DLA Logistics Policy and Strategic Programs Executive Director</w:t>
      </w:r>
    </w:p>
    <w:p w14:paraId="33121523" w14:textId="616ADBB9" w:rsidR="003B55F7" w:rsidRPr="00CD6247" w:rsidRDefault="003B55F7" w:rsidP="003B55F7">
      <w:pPr>
        <w:rPr>
          <w:sz w:val="24"/>
          <w:szCs w:val="24"/>
          <w:lang w:val="en"/>
        </w:rPr>
      </w:pPr>
      <w:r w:rsidRPr="00CD6247">
        <w:rPr>
          <w:sz w:val="24"/>
          <w:szCs w:val="24"/>
          <w:lang w:val="en"/>
        </w:rPr>
        <w:t>Logistics Management Services, DLA Logistics Policy and Strategic Programs Executive Director</w:t>
      </w:r>
    </w:p>
    <w:p w14:paraId="57C1BCC6" w14:textId="45D3B2F0" w:rsidR="003B55F7" w:rsidRPr="00CD6247" w:rsidRDefault="003B55F7" w:rsidP="003B55F7">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14:paraId="3E73E8B2" w14:textId="43DCBBE9" w:rsidR="003B55F7" w:rsidRPr="00CD6247" w:rsidRDefault="003B55F7" w:rsidP="001C5773">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14:paraId="15A5E589" w14:textId="77777777" w:rsidR="00E403B1" w:rsidRPr="000A372D" w:rsidRDefault="003B55F7" w:rsidP="00E403B1">
      <w:pPr>
        <w:pStyle w:val="Heading3"/>
        <w:rPr>
          <w:sz w:val="24"/>
          <w:szCs w:val="24"/>
          <w:lang w:val="en"/>
        </w:rPr>
      </w:pPr>
      <w:bookmarkStart w:id="826" w:name="P37_103"/>
      <w:r w:rsidRPr="000A372D">
        <w:rPr>
          <w:sz w:val="24"/>
          <w:szCs w:val="24"/>
          <w:lang w:val="en"/>
        </w:rPr>
        <w:t xml:space="preserve">37.103 </w:t>
      </w:r>
      <w:bookmarkEnd w:id="826"/>
      <w:r w:rsidRPr="000A372D">
        <w:rPr>
          <w:sz w:val="24"/>
          <w:szCs w:val="24"/>
          <w:lang w:val="en"/>
        </w:rPr>
        <w:t>Contracting officer responsibility.</w:t>
      </w:r>
      <w:commentRangeStart w:id="827"/>
      <w:commentRangeEnd w:id="827"/>
      <w:r w:rsidR="00FE5AAE" w:rsidRPr="000A372D">
        <w:rPr>
          <w:rStyle w:val="CommentReference"/>
          <w:sz w:val="24"/>
          <w:szCs w:val="24"/>
        </w:rPr>
        <w:commentReference w:id="827"/>
      </w:r>
    </w:p>
    <w:p w14:paraId="326465AA" w14:textId="72970D95" w:rsidR="00185B83" w:rsidRDefault="00185B83" w:rsidP="00453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85B83">
        <w:rPr>
          <w:color w:val="000000"/>
          <w:sz w:val="24"/>
          <w:szCs w:val="24"/>
        </w:rPr>
        <w:t>(f) Ensure the MFT participates in a SAW when it is required, unless a waiver is obtained from the SSM. The requirements for multifunctional teams (MFTs) to participate in a Service Acquisition Workshop (SAW), or equivalent program are provided in D</w:t>
      </w:r>
      <w:r w:rsidR="005A44EA">
        <w:rPr>
          <w:color w:val="000000"/>
          <w:sz w:val="24"/>
          <w:szCs w:val="24"/>
        </w:rPr>
        <w:t>o</w:t>
      </w:r>
      <w:r w:rsidRPr="00185B83">
        <w:rPr>
          <w:color w:val="000000"/>
          <w:sz w:val="24"/>
          <w:szCs w:val="24"/>
        </w:rPr>
        <w:t>D Instruction (D</w:t>
      </w:r>
      <w:r w:rsidR="005A44EA">
        <w:rPr>
          <w:color w:val="000000"/>
          <w:sz w:val="24"/>
          <w:szCs w:val="24"/>
        </w:rPr>
        <w:t>o</w:t>
      </w:r>
      <w:r w:rsidRPr="00185B83">
        <w:rPr>
          <w:color w:val="000000"/>
          <w:sz w:val="24"/>
          <w:szCs w:val="24"/>
        </w:rPr>
        <w:t xml:space="preserve">DI) 5000.74, Defense Acquisition of Services, in Section 4: Procedures. </w:t>
      </w:r>
      <w:del w:id="828" w:author="Burleigh, Anne R CIV DLA ACQUISITION (USA)" w:date="2020-10-01T16:30:00Z">
        <w:r w:rsidRPr="00185B83" w:rsidDel="005A44EA">
          <w:rPr>
            <w:color w:val="000000"/>
            <w:sz w:val="24"/>
            <w:szCs w:val="24"/>
          </w:rPr>
          <w:delText xml:space="preserve">A listing of DODIs can be found at the following </w:delText>
        </w:r>
      </w:del>
      <w:r w:rsidR="005A44EA">
        <w:rPr>
          <w:color w:val="000000"/>
          <w:sz w:val="24"/>
          <w:szCs w:val="24"/>
        </w:rPr>
        <w:t xml:space="preserve">See </w:t>
      </w:r>
      <w:hyperlink r:id="rId318" w:history="1">
        <w:r>
          <w:rPr>
            <w:rStyle w:val="Hyperlink"/>
            <w:sz w:val="24"/>
            <w:szCs w:val="24"/>
          </w:rPr>
          <w:t>DoD Instructions</w:t>
        </w:r>
      </w:hyperlink>
      <w:r w:rsidR="005A44EA">
        <w:rPr>
          <w:color w:val="0000FF"/>
          <w:sz w:val="24"/>
          <w:szCs w:val="24"/>
        </w:rPr>
        <w:t xml:space="preserve"> (</w:t>
      </w:r>
      <w:hyperlink r:id="rId319" w:history="1">
        <w:r w:rsidR="005A44EA" w:rsidRPr="00B20C3A">
          <w:rPr>
            <w:rStyle w:val="Hyperlink"/>
            <w:sz w:val="24"/>
            <w:szCs w:val="24"/>
          </w:rPr>
          <w:t>https://www.esd.whs.mil/Directives/issuances/dodi/</w:t>
        </w:r>
      </w:hyperlink>
      <w:r w:rsidRPr="00453B1E">
        <w:rPr>
          <w:sz w:val="24"/>
          <w:szCs w:val="24"/>
        </w:rPr>
        <w:t>)</w:t>
      </w:r>
      <w:r w:rsidR="005A44EA" w:rsidRPr="00453B1E">
        <w:rPr>
          <w:sz w:val="24"/>
          <w:szCs w:val="24"/>
        </w:rPr>
        <w:t xml:space="preserve"> for a listing of </w:t>
      </w:r>
      <w:proofErr w:type="spellStart"/>
      <w:r w:rsidR="005A44EA" w:rsidRPr="00453B1E">
        <w:rPr>
          <w:sz w:val="24"/>
          <w:szCs w:val="24"/>
        </w:rPr>
        <w:t>DoDIs</w:t>
      </w:r>
      <w:proofErr w:type="spellEnd"/>
      <w:r w:rsidR="005A44EA" w:rsidRPr="00453B1E">
        <w:rPr>
          <w:sz w:val="24"/>
          <w:szCs w:val="24"/>
        </w:rPr>
        <w:t>.</w:t>
      </w:r>
      <w:ins w:id="829" w:author="Burleigh, Anne R CIV DLA ACQUISITION (USA)" w:date="2020-10-01T16:30:00Z">
        <w:r w:rsidR="005A44EA">
          <w:rPr>
            <w:sz w:val="24"/>
            <w:szCs w:val="24"/>
          </w:rPr>
          <w:t xml:space="preserve"> </w:t>
        </w:r>
      </w:ins>
      <w:r w:rsidRPr="00185B83">
        <w:rPr>
          <w:color w:val="000000"/>
          <w:sz w:val="24"/>
          <w:szCs w:val="24"/>
        </w:rPr>
        <w:t>A request for a waiver must be submitted through the DLA Acquisition Operations Division. Coordinate all acquisitions that meet the criteria for a SAW with the SSM.</w:t>
      </w:r>
    </w:p>
    <w:p w14:paraId="62B3D113" w14:textId="6A96B6E1" w:rsidR="00185B83" w:rsidRDefault="00185B83" w:rsidP="00E403B1">
      <w:r>
        <w:t>(g) Refer to DLA Manual 5000.74, Subject: DLA Acquisition of Services, Enclosure 2, paragraph 13 for additional responsibilities.</w:t>
      </w:r>
    </w:p>
    <w:p w14:paraId="21657357" w14:textId="77777777" w:rsidR="00E403B1" w:rsidRPr="009E5699" w:rsidRDefault="003B55F7" w:rsidP="00E403B1">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14:paraId="07141EB6" w14:textId="77777777" w:rsidR="00E403B1" w:rsidRPr="009E5699" w:rsidRDefault="003B55F7" w:rsidP="00E403B1">
      <w:pPr>
        <w:rPr>
          <w:sz w:val="24"/>
          <w:szCs w:val="24"/>
        </w:rPr>
      </w:pPr>
      <w:r w:rsidRPr="009E5699">
        <w:rPr>
          <w:sz w:val="24"/>
          <w:szCs w:val="24"/>
        </w:rPr>
        <w:lastRenderedPageBreak/>
        <w:t>*****</w:t>
      </w:r>
    </w:p>
    <w:p w14:paraId="003EAF33" w14:textId="77777777" w:rsidR="00E403B1" w:rsidRPr="009E5699" w:rsidRDefault="003B55F7" w:rsidP="00E403B1">
      <w:pPr>
        <w:rPr>
          <w:sz w:val="24"/>
          <w:szCs w:val="24"/>
        </w:rPr>
      </w:pPr>
      <w:r w:rsidRPr="009E5699">
        <w:rPr>
          <w:sz w:val="24"/>
          <w:szCs w:val="24"/>
        </w:rPr>
        <w:t>C05 Changes to Key Personnel (OCT 2016)</w:t>
      </w:r>
    </w:p>
    <w:p w14:paraId="2B8DB1A0" w14:textId="77777777" w:rsidR="00E403B1" w:rsidRPr="009E5699" w:rsidRDefault="003B55F7" w:rsidP="00E403B1">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14:paraId="7D41C35D" w14:textId="1D7EFBC7" w:rsidR="003B55F7" w:rsidRPr="009E5699" w:rsidRDefault="003B55F7" w:rsidP="000D3893">
      <w:pPr>
        <w:spacing w:after="240"/>
        <w:rPr>
          <w:sz w:val="24"/>
          <w:szCs w:val="24"/>
        </w:rPr>
      </w:pPr>
      <w:r w:rsidRPr="009E5699">
        <w:rPr>
          <w:sz w:val="24"/>
          <w:szCs w:val="24"/>
        </w:rPr>
        <w:t>*****</w:t>
      </w:r>
      <w:bookmarkStart w:id="830" w:name="P89_4570"/>
      <w:bookmarkStart w:id="831" w:name="P119_7285"/>
      <w:bookmarkStart w:id="832" w:name="P123_8046"/>
      <w:bookmarkEnd w:id="825"/>
      <w:bookmarkEnd w:id="830"/>
      <w:bookmarkEnd w:id="831"/>
      <w:bookmarkEnd w:id="832"/>
    </w:p>
    <w:p w14:paraId="57285CFB" w14:textId="5928D06D" w:rsidR="003B55F7" w:rsidRPr="001A7B33" w:rsidRDefault="0048235C" w:rsidP="00603745">
      <w:pPr>
        <w:pStyle w:val="Heading3"/>
        <w:rPr>
          <w:sz w:val="24"/>
          <w:szCs w:val="24"/>
        </w:rPr>
      </w:pPr>
      <w:bookmarkStart w:id="833" w:name="P37_110"/>
      <w:r w:rsidRPr="001A7B33">
        <w:rPr>
          <w:sz w:val="24"/>
          <w:szCs w:val="24"/>
        </w:rPr>
        <w:t>37.110</w:t>
      </w:r>
      <w:r w:rsidR="003B55F7" w:rsidRPr="001A7B33">
        <w:rPr>
          <w:sz w:val="24"/>
          <w:szCs w:val="24"/>
        </w:rPr>
        <w:t xml:space="preserve"> </w:t>
      </w:r>
      <w:bookmarkEnd w:id="833"/>
      <w:r w:rsidR="003B55F7" w:rsidRPr="001A7B33">
        <w:rPr>
          <w:sz w:val="24"/>
          <w:szCs w:val="24"/>
        </w:rPr>
        <w:t>Solicitation provisions and contract clauses.</w:t>
      </w:r>
    </w:p>
    <w:p w14:paraId="4283FBAD" w14:textId="5167D1D7" w:rsidR="003B55F7" w:rsidRPr="001A7B33" w:rsidRDefault="003B55F7" w:rsidP="003B55F7">
      <w:pPr>
        <w:contextualSpacing/>
        <w:rPr>
          <w:sz w:val="24"/>
          <w:szCs w:val="24"/>
        </w:rPr>
      </w:pPr>
      <w:r w:rsidRPr="001A7B33">
        <w:rPr>
          <w:sz w:val="24"/>
          <w:szCs w:val="24"/>
        </w:rPr>
        <w:t>(a) Solicitations shall include procurement note L07 to identify Government points of contact for offerors who wish to inspect the Government installation where services will be performed.</w:t>
      </w:r>
    </w:p>
    <w:p w14:paraId="5C5AE44D" w14:textId="77777777" w:rsidR="003B55F7" w:rsidRPr="001A7B33" w:rsidRDefault="003B55F7" w:rsidP="003B55F7">
      <w:pPr>
        <w:contextualSpacing/>
        <w:rPr>
          <w:sz w:val="24"/>
          <w:szCs w:val="24"/>
        </w:rPr>
      </w:pPr>
      <w:r w:rsidRPr="001A7B33">
        <w:rPr>
          <w:sz w:val="24"/>
          <w:szCs w:val="24"/>
        </w:rPr>
        <w:t>*****</w:t>
      </w:r>
    </w:p>
    <w:p w14:paraId="25F5509D" w14:textId="77777777" w:rsidR="003B55F7" w:rsidRPr="002A3B99" w:rsidRDefault="003B55F7" w:rsidP="003B55F7">
      <w:pPr>
        <w:contextualSpacing/>
        <w:rPr>
          <w:sz w:val="24"/>
          <w:szCs w:val="24"/>
        </w:rPr>
      </w:pPr>
      <w:r w:rsidRPr="002A3B99">
        <w:rPr>
          <w:sz w:val="24"/>
          <w:szCs w:val="24"/>
        </w:rPr>
        <w:t>L07 Site Visit Instructions (OCT 2016)</w:t>
      </w:r>
    </w:p>
    <w:p w14:paraId="4F226D6D"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14:paraId="76CCD8FE"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14:paraId="347BB4B7" w14:textId="77777777" w:rsidR="009A344E" w:rsidRDefault="003B55F7" w:rsidP="009A344E">
      <w:pPr>
        <w:spacing w:after="240"/>
        <w:rPr>
          <w:sz w:val="24"/>
          <w:szCs w:val="24"/>
        </w:rPr>
      </w:pPr>
      <w:r w:rsidRPr="002A3B99">
        <w:rPr>
          <w:sz w:val="24"/>
          <w:szCs w:val="24"/>
        </w:rPr>
        <w:t>*****</w:t>
      </w:r>
      <w:bookmarkStart w:id="834" w:name="P211_15688"/>
      <w:bookmarkStart w:id="835" w:name="P214_16227"/>
      <w:bookmarkStart w:id="836" w:name="P222_17392"/>
      <w:bookmarkStart w:id="837" w:name="P228_18005"/>
      <w:bookmarkStart w:id="838" w:name="P233_18201"/>
      <w:bookmarkStart w:id="839" w:name="P235_18253"/>
      <w:bookmarkStart w:id="840" w:name="P244_19609"/>
      <w:bookmarkStart w:id="841" w:name="P246_19707"/>
      <w:bookmarkStart w:id="842" w:name="Part39"/>
      <w:bookmarkEnd w:id="834"/>
      <w:bookmarkEnd w:id="835"/>
      <w:bookmarkEnd w:id="836"/>
      <w:bookmarkEnd w:id="837"/>
      <w:bookmarkEnd w:id="838"/>
      <w:bookmarkEnd w:id="839"/>
      <w:bookmarkEnd w:id="840"/>
      <w:bookmarkEnd w:id="841"/>
      <w:bookmarkEnd w:id="842"/>
    </w:p>
    <w:p w14:paraId="3E566E11" w14:textId="6CCFFD4E" w:rsidR="009A344E" w:rsidRPr="00575BB7" w:rsidRDefault="009A344E" w:rsidP="00575BB7">
      <w:pPr>
        <w:pStyle w:val="Heading2"/>
      </w:pPr>
      <w:r w:rsidRPr="00575BB7">
        <w:t>SUBPART 37.2 – ADVISORY AND ASSISTANCE SERVICES</w:t>
      </w:r>
    </w:p>
    <w:p w14:paraId="0235859D" w14:textId="740A8304" w:rsidR="00603745" w:rsidRPr="00575BB7" w:rsidRDefault="00603745" w:rsidP="00575BB7">
      <w:pPr>
        <w:spacing w:after="240"/>
        <w:jc w:val="center"/>
        <w:rPr>
          <w:i/>
          <w:sz w:val="24"/>
          <w:szCs w:val="24"/>
        </w:rPr>
      </w:pPr>
      <w:r w:rsidRPr="00575BB7">
        <w:rPr>
          <w:i/>
          <w:sz w:val="24"/>
          <w:szCs w:val="24"/>
        </w:rPr>
        <w:t>(Revised October 1, 2020 through PROCLTR 2020-15)</w:t>
      </w:r>
    </w:p>
    <w:p w14:paraId="14C94F34" w14:textId="12AE0D41" w:rsidR="009A344E" w:rsidRPr="00603745" w:rsidRDefault="009A344E" w:rsidP="00603745">
      <w:pPr>
        <w:pStyle w:val="Heading3"/>
        <w:rPr>
          <w:sz w:val="24"/>
          <w:szCs w:val="24"/>
        </w:rPr>
      </w:pPr>
      <w:bookmarkStart w:id="843" w:name="P37_270"/>
      <w:r w:rsidRPr="00603745">
        <w:rPr>
          <w:sz w:val="24"/>
          <w:szCs w:val="24"/>
        </w:rPr>
        <w:t xml:space="preserve">37.270 </w:t>
      </w:r>
      <w:bookmarkEnd w:id="843"/>
      <w:r w:rsidRPr="00603745">
        <w:rPr>
          <w:sz w:val="24"/>
          <w:szCs w:val="24"/>
        </w:rPr>
        <w:t>Acquisition of audit services.</w:t>
      </w:r>
    </w:p>
    <w:p w14:paraId="09F04D3E" w14:textId="6FF5046E" w:rsidR="009A344E" w:rsidRPr="009A344E" w:rsidRDefault="009A344E" w:rsidP="009A34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A344E">
        <w:rPr>
          <w:color w:val="000000"/>
          <w:sz w:val="24"/>
          <w:szCs w:val="24"/>
        </w:rPr>
        <w:t xml:space="preserve">(a) </w:t>
      </w:r>
      <w:r w:rsidRPr="009A344E">
        <w:rPr>
          <w:i/>
          <w:iCs/>
          <w:color w:val="000000"/>
          <w:sz w:val="24"/>
          <w:szCs w:val="24"/>
        </w:rPr>
        <w:t>General policy.</w:t>
      </w:r>
    </w:p>
    <w:p w14:paraId="493A04B9" w14:textId="77777777" w:rsidR="00AE0783" w:rsidRDefault="009A344E" w:rsidP="009A344E">
      <w:pPr>
        <w:spacing w:after="240"/>
        <w:rPr>
          <w:color w:val="000000"/>
          <w:sz w:val="24"/>
          <w:szCs w:val="24"/>
        </w:rPr>
      </w:pPr>
      <w:r w:rsidRPr="00603745">
        <w:rPr>
          <w:color w:val="000000"/>
          <w:sz w:val="24"/>
          <w:szCs w:val="24"/>
        </w:rPr>
        <w:t>(S-90) See 8.003(S-90) for acquisition of audit readiness and/or audit sustainment services.</w:t>
      </w:r>
    </w:p>
    <w:p w14:paraId="4D7E3046" w14:textId="77777777" w:rsidR="00AE0783" w:rsidRDefault="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14:paraId="5194C6D5" w14:textId="77777777" w:rsidR="00AE0783" w:rsidRDefault="00AE0783" w:rsidP="009A344E">
      <w:pPr>
        <w:spacing w:after="240"/>
        <w:rPr>
          <w:b/>
        </w:rPr>
        <w:sectPr w:rsidR="00AE0783" w:rsidSect="00C92932">
          <w:headerReference w:type="even" r:id="rId320"/>
          <w:headerReference w:type="default" r:id="rId321"/>
          <w:footerReference w:type="default" r:id="rId322"/>
          <w:headerReference w:type="first" r:id="rId323"/>
          <w:footerReference w:type="first" r:id="rId324"/>
          <w:pgSz w:w="12240" w:h="15840"/>
          <w:pgMar w:top="1440" w:right="1440" w:bottom="1440" w:left="1440" w:header="720" w:footer="720" w:gutter="0"/>
          <w:cols w:space="720"/>
          <w:titlePg/>
          <w:docGrid w:linePitch="299"/>
        </w:sectPr>
      </w:pPr>
    </w:p>
    <w:p w14:paraId="129F27CD" w14:textId="5810A9FF" w:rsidR="00AE0783" w:rsidRPr="00FB5DE4" w:rsidRDefault="00AE0783" w:rsidP="00E255A9">
      <w:pPr>
        <w:pStyle w:val="Heading1"/>
        <w:spacing w:before="240"/>
        <w:rPr>
          <w:sz w:val="24"/>
          <w:szCs w:val="24"/>
        </w:rPr>
      </w:pPr>
      <w:bookmarkStart w:id="844" w:name="P38"/>
      <w:bookmarkEnd w:id="844"/>
      <w:r w:rsidRPr="00FB5DE4">
        <w:rPr>
          <w:sz w:val="24"/>
          <w:szCs w:val="24"/>
        </w:rPr>
        <w:lastRenderedPageBreak/>
        <w:t>PART 38 – FEDERAL SUPPLY SCHEDULE CONTRACTING</w:t>
      </w:r>
    </w:p>
    <w:p w14:paraId="1BB4217D" w14:textId="0718FCE4" w:rsidR="00E255A9" w:rsidRPr="00FB5DE4" w:rsidRDefault="00E255A9" w:rsidP="00566084">
      <w:pPr>
        <w:spacing w:after="240"/>
        <w:jc w:val="center"/>
        <w:rPr>
          <w:sz w:val="24"/>
          <w:szCs w:val="24"/>
        </w:rPr>
      </w:pPr>
      <w:r w:rsidRPr="00FB5DE4">
        <w:rPr>
          <w:i/>
          <w:sz w:val="24"/>
          <w:szCs w:val="24"/>
        </w:rPr>
        <w:t>(Revised December 8, 2020 through PROCLTR 2021-02)</w:t>
      </w:r>
    </w:p>
    <w:p w14:paraId="7EC6A8ED" w14:textId="1568DB1F"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14:paraId="264B9AEA" w14:textId="77777777"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14:paraId="16F63927" w14:textId="77777777" w:rsidR="00ED0F47" w:rsidRPr="00FB5DE4" w:rsidRDefault="005A1C85"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0" w:history="1">
        <w:r w:rsidR="00AE0783" w:rsidRPr="00FB5DE4">
          <w:rPr>
            <w:rStyle w:val="Hyperlink"/>
            <w:sz w:val="24"/>
            <w:szCs w:val="24"/>
          </w:rPr>
          <w:t>38.9000</w:t>
        </w:r>
      </w:hyperlink>
      <w:r w:rsidR="00AE0783" w:rsidRPr="00FB5DE4">
        <w:rPr>
          <w:color w:val="000000"/>
          <w:sz w:val="24"/>
          <w:szCs w:val="24"/>
        </w:rPr>
        <w:tab/>
        <w:t>Scope.</w:t>
      </w:r>
    </w:p>
    <w:p w14:paraId="5BD5F6C0" w14:textId="258FC145" w:rsidR="00AE0783" w:rsidRPr="00FB5DE4" w:rsidRDefault="005A1C85"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1" w:history="1">
        <w:r w:rsidR="00AE0783" w:rsidRPr="00FB5DE4">
          <w:rPr>
            <w:rStyle w:val="Hyperlink"/>
            <w:sz w:val="24"/>
            <w:szCs w:val="24"/>
          </w:rPr>
          <w:t>38.9001</w:t>
        </w:r>
      </w:hyperlink>
      <w:r w:rsidR="00AE0783" w:rsidRPr="00FB5DE4">
        <w:rPr>
          <w:color w:val="000000"/>
          <w:sz w:val="24"/>
          <w:szCs w:val="24"/>
        </w:rPr>
        <w:tab/>
        <w:t>General.</w:t>
      </w:r>
    </w:p>
    <w:p w14:paraId="3A680C6D" w14:textId="21AB7AE0" w:rsidR="00AE0783" w:rsidRPr="00FB5DE4" w:rsidRDefault="005A1C85" w:rsidP="00AE078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38_9002" w:history="1">
        <w:r w:rsidR="00AE0783" w:rsidRPr="00FB5DE4">
          <w:rPr>
            <w:rStyle w:val="Hyperlink"/>
            <w:sz w:val="24"/>
            <w:szCs w:val="24"/>
          </w:rPr>
          <w:t>38.9002</w:t>
        </w:r>
      </w:hyperlink>
      <w:r w:rsidR="00AE0783" w:rsidRPr="00FB5DE4">
        <w:rPr>
          <w:color w:val="000000"/>
          <w:sz w:val="24"/>
          <w:szCs w:val="24"/>
        </w:rPr>
        <w:tab/>
        <w:t xml:space="preserve">DLA-Managed Federal Supply Schedules for </w:t>
      </w:r>
      <w:proofErr w:type="spellStart"/>
      <w:r w:rsidR="00AE0783" w:rsidRPr="00FB5DE4">
        <w:rPr>
          <w:color w:val="000000"/>
          <w:sz w:val="24"/>
          <w:szCs w:val="24"/>
        </w:rPr>
        <w:t>FedMall</w:t>
      </w:r>
      <w:proofErr w:type="spellEnd"/>
      <w:r w:rsidR="00AE0783" w:rsidRPr="00FB5DE4">
        <w:rPr>
          <w:color w:val="000000"/>
          <w:sz w:val="24"/>
          <w:szCs w:val="24"/>
        </w:rPr>
        <w:t>.</w:t>
      </w:r>
    </w:p>
    <w:p w14:paraId="44B181EC" w14:textId="5A02F304" w:rsidR="00AE0783" w:rsidRPr="00FB5DE4" w:rsidRDefault="00AE0783" w:rsidP="002B622A">
      <w:pPr>
        <w:pStyle w:val="Heading2"/>
      </w:pPr>
      <w:r w:rsidRPr="00FB5DE4">
        <w:t>SUBPART 38.90 DLA-MANAGED FEDERAL SUPPLY SCHEDULES</w:t>
      </w:r>
    </w:p>
    <w:p w14:paraId="3E31C3A9" w14:textId="61714496" w:rsidR="002B622A" w:rsidRPr="00FB5DE4" w:rsidRDefault="002B622A" w:rsidP="009B6711">
      <w:pPr>
        <w:spacing w:after="240"/>
        <w:jc w:val="center"/>
        <w:rPr>
          <w:i/>
          <w:iCs/>
          <w:sz w:val="24"/>
          <w:szCs w:val="24"/>
        </w:rPr>
      </w:pPr>
      <w:r w:rsidRPr="00FB5DE4">
        <w:rPr>
          <w:i/>
          <w:iCs/>
          <w:sz w:val="24"/>
          <w:szCs w:val="24"/>
        </w:rPr>
        <w:t>(Revised December 8, 2020 through PROCLTR 2021-02)</w:t>
      </w:r>
    </w:p>
    <w:p w14:paraId="68D209C8" w14:textId="77089EAE" w:rsidR="00AE0783" w:rsidRPr="00FB5DE4" w:rsidRDefault="00AE0783" w:rsidP="00BC70D8">
      <w:pPr>
        <w:pStyle w:val="Heading3"/>
        <w:rPr>
          <w:sz w:val="24"/>
          <w:szCs w:val="24"/>
        </w:rPr>
      </w:pPr>
      <w:bookmarkStart w:id="845" w:name="P38_9000"/>
      <w:r w:rsidRPr="00FB5DE4">
        <w:rPr>
          <w:sz w:val="24"/>
          <w:szCs w:val="24"/>
        </w:rPr>
        <w:t>38.9000</w:t>
      </w:r>
      <w:bookmarkEnd w:id="845"/>
      <w:r w:rsidRPr="00FB5DE4">
        <w:rPr>
          <w:sz w:val="24"/>
          <w:szCs w:val="24"/>
        </w:rPr>
        <w:t xml:space="preserve"> Scope.</w:t>
      </w:r>
    </w:p>
    <w:p w14:paraId="5CCE2FB2" w14:textId="545A9738"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 xml:space="preserve">This subpart prescribes policy and procedures for awarding and administering DLA-managed Federal Supply Schedules, including those for placement on </w:t>
      </w:r>
      <w:proofErr w:type="spellStart"/>
      <w:r w:rsidRPr="00FB5DE4">
        <w:rPr>
          <w:color w:val="000000"/>
          <w:sz w:val="24"/>
          <w:szCs w:val="24"/>
        </w:rPr>
        <w:t>FedMall</w:t>
      </w:r>
      <w:proofErr w:type="spellEnd"/>
      <w:r w:rsidRPr="00FB5DE4">
        <w:rPr>
          <w:color w:val="000000"/>
          <w:sz w:val="24"/>
          <w:szCs w:val="24"/>
        </w:rPr>
        <w:t>.</w:t>
      </w:r>
    </w:p>
    <w:p w14:paraId="6D08AB09" w14:textId="1C7BCC55" w:rsidR="00AE0783" w:rsidRPr="00FB5DE4" w:rsidRDefault="00AE0783" w:rsidP="00BC70D8">
      <w:pPr>
        <w:pStyle w:val="Heading3"/>
        <w:rPr>
          <w:sz w:val="24"/>
          <w:szCs w:val="24"/>
        </w:rPr>
      </w:pPr>
      <w:bookmarkStart w:id="846" w:name="P38_9001"/>
      <w:r w:rsidRPr="00FB5DE4">
        <w:rPr>
          <w:sz w:val="24"/>
          <w:szCs w:val="24"/>
        </w:rPr>
        <w:t xml:space="preserve">38.9001 </w:t>
      </w:r>
      <w:bookmarkEnd w:id="846"/>
      <w:r w:rsidRPr="00FB5DE4">
        <w:rPr>
          <w:sz w:val="24"/>
          <w:szCs w:val="24"/>
        </w:rPr>
        <w:t>General.</w:t>
      </w:r>
    </w:p>
    <w:p w14:paraId="00965D47" w14:textId="001B098D"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325" w:history="1">
        <w:r w:rsidR="00CC3056" w:rsidRPr="00FB5DE4">
          <w:rPr>
            <w:rStyle w:val="Hyperlink"/>
            <w:sz w:val="24"/>
            <w:szCs w:val="24"/>
          </w:rPr>
          <w:t>Agreement between the Department of Defense and the General Services Administration Governing Supply Management Relationships Under the National Supply System</w:t>
        </w:r>
      </w:hyperlink>
      <w:r w:rsidR="00CC3056" w:rsidRPr="00FB5DE4">
        <w:rPr>
          <w:color w:val="0000FF"/>
          <w:sz w:val="24"/>
          <w:szCs w:val="24"/>
        </w:rPr>
        <w:t xml:space="preserve"> (</w:t>
      </w:r>
      <w:hyperlink r:id="rId326" w:history="1">
        <w:r w:rsidR="00CC3056" w:rsidRPr="00FB5DE4">
          <w:rPr>
            <w:rStyle w:val="Hyperlink"/>
            <w:sz w:val="24"/>
            <w:szCs w:val="24"/>
          </w:rPr>
          <w:t>https://dlamil.dps.mil/sites/Acquisition/Shared%20Documents/Forms/AllItems.aspx?RootFolder=%2Fsites%2FAcquisition%2FShared%20Documents%2FJ%2D72%2FPROCLTR%2DFiles&amp;FolderCTID=0x01200080FADA3E9BBF764593CF2E25DC6FA477</w:t>
        </w:r>
      </w:hyperlink>
      <w:r w:rsidRPr="00FB5DE4">
        <w:rPr>
          <w:color w:val="000000"/>
          <w:sz w:val="24"/>
          <w:szCs w:val="24"/>
        </w:rPr>
        <w:t>), dated February 19, 1971, and the 1972 Supplement. Enter your email address to access documents.</w:t>
      </w:r>
    </w:p>
    <w:p w14:paraId="23851A94" w14:textId="5FDDF221"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14:paraId="44595291" w14:textId="65ED68E4"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(c) In establishing and maintaining a uniform federal supply catalog system, GSA and DoD shall coordinate to avoid unnecessary duplication (40 U.S.C. 506).</w:t>
      </w:r>
    </w:p>
    <w:p w14:paraId="31C16FDD" w14:textId="79705803" w:rsidR="00AE0783" w:rsidRPr="00FB5DE4" w:rsidRDefault="00AE0783" w:rsidP="00BC70D8">
      <w:pPr>
        <w:pStyle w:val="Heading3"/>
        <w:rPr>
          <w:sz w:val="24"/>
          <w:szCs w:val="24"/>
        </w:rPr>
      </w:pPr>
      <w:bookmarkStart w:id="847" w:name="P38_9002"/>
      <w:r w:rsidRPr="00FB5DE4">
        <w:rPr>
          <w:sz w:val="24"/>
          <w:szCs w:val="24"/>
        </w:rPr>
        <w:t xml:space="preserve">38.9002 </w:t>
      </w:r>
      <w:bookmarkEnd w:id="847"/>
      <w:r w:rsidRPr="00FB5DE4">
        <w:rPr>
          <w:sz w:val="24"/>
          <w:szCs w:val="24"/>
        </w:rPr>
        <w:t xml:space="preserve">DLA-Managed Federal Supply Schedules for </w:t>
      </w:r>
      <w:proofErr w:type="spellStart"/>
      <w:r w:rsidRPr="00FB5DE4">
        <w:rPr>
          <w:sz w:val="24"/>
          <w:szCs w:val="24"/>
        </w:rPr>
        <w:t>FedMall</w:t>
      </w:r>
      <w:proofErr w:type="spellEnd"/>
      <w:r w:rsidRPr="00FB5DE4">
        <w:rPr>
          <w:sz w:val="24"/>
          <w:szCs w:val="24"/>
        </w:rPr>
        <w:t>.</w:t>
      </w:r>
    </w:p>
    <w:p w14:paraId="64ED31B9" w14:textId="494F11F2"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 DCSO contracting officers shall—</w:t>
      </w:r>
    </w:p>
    <w:p w14:paraId="7A996823" w14:textId="0A118E71"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(1) Use delegated authority from GSA to establish Federal Supply Schedules in compliance with FAR Part 38 and the Agreement between the DoD and GSA Governing Supply Management Relationships Under the National Supply System, dated February 19, 1971.</w:t>
      </w:r>
    </w:p>
    <w:p w14:paraId="6A3CF010" w14:textId="5E924A82"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(2) Consider GSA Acquisition Manual (GSAM) guidelines and GSA contracting practices when establishing Federal Supply Schedules. Contracting officers may use specific GSA clauses, procedures, and practices if determined to be in the best interest of the Government.</w:t>
      </w:r>
    </w:p>
    <w:p w14:paraId="3ED27EA3" w14:textId="2D4145AE"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(3) Determine the prices of fixed-price supplies to be fair and reasonable for the purpose of establishing the Federal Supply Schedule.</w:t>
      </w:r>
    </w:p>
    <w:p w14:paraId="12C0FCF1" w14:textId="3C1ADFA1" w:rsidR="00AE0783" w:rsidRPr="00FB5DE4" w:rsidRDefault="00AE0783" w:rsidP="00AE0783">
      <w:pPr>
        <w:rPr>
          <w:b/>
          <w:bCs/>
          <w:color w:val="000000"/>
          <w:sz w:val="24"/>
          <w:szCs w:val="24"/>
        </w:rPr>
      </w:pPr>
      <w:r w:rsidRPr="00FB5DE4">
        <w:rPr>
          <w:color w:val="000000"/>
          <w:sz w:val="24"/>
          <w:szCs w:val="24"/>
        </w:rPr>
        <w:tab/>
        <w:t xml:space="preserve">(4) Determine in writing contract termination is appropriate prior to removing a contract from </w:t>
      </w:r>
      <w:proofErr w:type="spellStart"/>
      <w:r w:rsidRPr="00FB5DE4">
        <w:rPr>
          <w:color w:val="000000"/>
          <w:sz w:val="24"/>
          <w:szCs w:val="24"/>
        </w:rPr>
        <w:t>FedMall</w:t>
      </w:r>
      <w:proofErr w:type="spellEnd"/>
      <w:r w:rsidRPr="00FB5DE4">
        <w:rPr>
          <w:color w:val="000000"/>
          <w:sz w:val="24"/>
          <w:szCs w:val="24"/>
        </w:rPr>
        <w:t>.</w:t>
      </w:r>
    </w:p>
    <w:p w14:paraId="222C79BD" w14:textId="77777777" w:rsidR="0035191A" w:rsidRDefault="0035191A" w:rsidP="00AE0783">
      <w:pPr>
        <w:sectPr w:rsidR="0035191A" w:rsidSect="00C92932">
          <w:pgSz w:w="12240" w:h="15840"/>
          <w:pgMar w:top="1440" w:right="1440" w:bottom="1440" w:left="1440" w:header="720" w:footer="720" w:gutter="0"/>
          <w:cols w:space="720"/>
          <w:titlePg/>
          <w:docGrid w:linePitch="299"/>
        </w:sectPr>
      </w:pPr>
    </w:p>
    <w:p w14:paraId="63E8B853" w14:textId="77777777" w:rsidR="00167B3F" w:rsidRPr="00942A9F" w:rsidRDefault="00167B3F" w:rsidP="00045233">
      <w:pPr>
        <w:pStyle w:val="Heading1"/>
        <w:rPr>
          <w:bCs/>
          <w:iCs/>
          <w:sz w:val="24"/>
          <w:szCs w:val="24"/>
        </w:rPr>
      </w:pPr>
      <w:bookmarkStart w:id="848" w:name="P39"/>
      <w:r w:rsidRPr="00942A9F">
        <w:rPr>
          <w:sz w:val="24"/>
          <w:szCs w:val="24"/>
        </w:rPr>
        <w:lastRenderedPageBreak/>
        <w:t xml:space="preserve">PART 39 – ACQUISITION OF INFORMATION </w:t>
      </w:r>
      <w:r w:rsidRPr="00942A9F">
        <w:rPr>
          <w:bCs/>
          <w:iCs/>
          <w:sz w:val="24"/>
          <w:szCs w:val="24"/>
        </w:rPr>
        <w:t>TECHNOLOGY (IT)</w:t>
      </w:r>
    </w:p>
    <w:p w14:paraId="244234C4" w14:textId="7E672CD5" w:rsidR="00204410" w:rsidRPr="00942A9F" w:rsidRDefault="00204410" w:rsidP="00204410">
      <w:pPr>
        <w:spacing w:after="240"/>
        <w:jc w:val="center"/>
        <w:rPr>
          <w:sz w:val="24"/>
          <w:szCs w:val="24"/>
        </w:rPr>
      </w:pPr>
      <w:r w:rsidRPr="00942A9F">
        <w:rPr>
          <w:i/>
          <w:sz w:val="24"/>
          <w:szCs w:val="24"/>
        </w:rPr>
        <w:t xml:space="preserve">(Revised </w:t>
      </w:r>
      <w:r w:rsidR="004D1A5A" w:rsidRPr="00942A9F">
        <w:rPr>
          <w:i/>
          <w:sz w:val="24"/>
          <w:szCs w:val="24"/>
        </w:rPr>
        <w:t>January 18, 2022</w:t>
      </w:r>
      <w:r w:rsidRPr="00942A9F">
        <w:rPr>
          <w:i/>
          <w:sz w:val="24"/>
          <w:szCs w:val="24"/>
        </w:rPr>
        <w:t xml:space="preserve"> through PROCLTR 202</w:t>
      </w:r>
      <w:r w:rsidR="004D1A5A" w:rsidRPr="00942A9F">
        <w:rPr>
          <w:i/>
          <w:sz w:val="24"/>
          <w:szCs w:val="24"/>
        </w:rPr>
        <w:t>1-17</w:t>
      </w:r>
      <w:r w:rsidR="000B7EAD">
        <w:rPr>
          <w:i/>
          <w:sz w:val="24"/>
          <w:szCs w:val="24"/>
        </w:rPr>
        <w:t>)</w:t>
      </w:r>
      <w:commentRangeStart w:id="849"/>
      <w:commentRangeEnd w:id="849"/>
      <w:r w:rsidR="00ED7A86">
        <w:rPr>
          <w:rStyle w:val="CommentReference"/>
        </w:rPr>
        <w:commentReference w:id="849"/>
      </w:r>
    </w:p>
    <w:bookmarkEnd w:id="848"/>
    <w:p w14:paraId="1D9D177C" w14:textId="77777777" w:rsidR="005B0EC7" w:rsidRPr="00942A9F" w:rsidRDefault="005B0EC7" w:rsidP="005B0EC7">
      <w:pPr>
        <w:jc w:val="center"/>
        <w:rPr>
          <w:b/>
          <w:sz w:val="24"/>
          <w:szCs w:val="24"/>
        </w:rPr>
      </w:pPr>
      <w:r w:rsidRPr="00942A9F">
        <w:rPr>
          <w:b/>
          <w:sz w:val="24"/>
          <w:szCs w:val="24"/>
        </w:rPr>
        <w:t>TABLE OF CONTENTS</w:t>
      </w:r>
    </w:p>
    <w:p w14:paraId="2E9AB116" w14:textId="5388F19B" w:rsidR="005B0EC7" w:rsidRPr="00942A9F" w:rsidRDefault="005B0EC7" w:rsidP="005B0EC7">
      <w:pPr>
        <w:rPr>
          <w:b/>
          <w:sz w:val="24"/>
          <w:szCs w:val="24"/>
        </w:rPr>
      </w:pPr>
      <w:r w:rsidRPr="00942A9F">
        <w:rPr>
          <w:b/>
          <w:sz w:val="24"/>
          <w:szCs w:val="24"/>
        </w:rPr>
        <w:t xml:space="preserve">SUBPART 39.2 –INFORMATION </w:t>
      </w:r>
      <w:r w:rsidR="006F0A1D" w:rsidRPr="00942A9F">
        <w:rPr>
          <w:b/>
          <w:sz w:val="24"/>
          <w:szCs w:val="24"/>
        </w:rPr>
        <w:t xml:space="preserve">AND COMMUNICATION </w:t>
      </w:r>
      <w:r w:rsidRPr="00942A9F">
        <w:rPr>
          <w:b/>
          <w:sz w:val="24"/>
          <w:szCs w:val="24"/>
        </w:rPr>
        <w:t>TECHNOLOGY</w:t>
      </w:r>
      <w:r w:rsidR="006F0A1D" w:rsidRPr="00942A9F">
        <w:rPr>
          <w:b/>
          <w:sz w:val="24"/>
          <w:szCs w:val="24"/>
        </w:rPr>
        <w:t xml:space="preserve"> (ICT</w:t>
      </w:r>
      <w:r w:rsidR="0072200B" w:rsidRPr="00942A9F">
        <w:rPr>
          <w:b/>
          <w:sz w:val="24"/>
          <w:szCs w:val="24"/>
        </w:rPr>
        <w:t>)</w:t>
      </w:r>
    </w:p>
    <w:p w14:paraId="7F8865F1" w14:textId="52760821" w:rsidR="005B0EC7" w:rsidRPr="00942A9F" w:rsidRDefault="005A1C85" w:rsidP="005B0EC7">
      <w:pPr>
        <w:rPr>
          <w:sz w:val="24"/>
          <w:szCs w:val="24"/>
        </w:rPr>
      </w:pPr>
      <w:hyperlink w:anchor="P39_201" w:history="1">
        <w:r w:rsidR="005B0EC7" w:rsidRPr="00942A9F">
          <w:rPr>
            <w:sz w:val="24"/>
            <w:szCs w:val="24"/>
          </w:rPr>
          <w:t>39.201</w:t>
        </w:r>
      </w:hyperlink>
      <w:r w:rsidR="00BD6B44" w:rsidRPr="00942A9F">
        <w:rPr>
          <w:sz w:val="24"/>
          <w:szCs w:val="24"/>
        </w:rPr>
        <w:tab/>
      </w:r>
      <w:r w:rsidR="00BD6B44" w:rsidRPr="00942A9F">
        <w:rPr>
          <w:sz w:val="24"/>
          <w:szCs w:val="24"/>
        </w:rPr>
        <w:tab/>
      </w:r>
      <w:r w:rsidR="005B0EC7" w:rsidRPr="00942A9F">
        <w:rPr>
          <w:sz w:val="24"/>
          <w:szCs w:val="24"/>
        </w:rPr>
        <w:t>Scope of subpart.</w:t>
      </w:r>
    </w:p>
    <w:p w14:paraId="2EBBBD4C" w14:textId="02E32076" w:rsidR="005B0EC7" w:rsidRPr="00942A9F" w:rsidRDefault="005A1C85" w:rsidP="005B0EC7">
      <w:pPr>
        <w:rPr>
          <w:sz w:val="24"/>
          <w:szCs w:val="24"/>
        </w:rPr>
      </w:pPr>
      <w:hyperlink w:anchor="P39_203" w:history="1">
        <w:r w:rsidR="005B0EC7" w:rsidRPr="00942A9F">
          <w:rPr>
            <w:rStyle w:val="Hyperlink"/>
            <w:sz w:val="24"/>
            <w:szCs w:val="24"/>
          </w:rPr>
          <w:t>39.203</w:t>
        </w:r>
      </w:hyperlink>
      <w:r w:rsidR="00BD6B44" w:rsidRPr="00942A9F">
        <w:rPr>
          <w:rStyle w:val="Hyperlink"/>
          <w:sz w:val="24"/>
          <w:szCs w:val="24"/>
        </w:rPr>
        <w:tab/>
      </w:r>
      <w:r w:rsidR="00BD6B44" w:rsidRPr="00942A9F">
        <w:rPr>
          <w:rStyle w:val="Hyperlink"/>
          <w:sz w:val="24"/>
          <w:szCs w:val="24"/>
        </w:rPr>
        <w:tab/>
      </w:r>
      <w:r w:rsidR="005B0EC7" w:rsidRPr="00942A9F">
        <w:rPr>
          <w:sz w:val="24"/>
          <w:szCs w:val="24"/>
        </w:rPr>
        <w:t>Applicability.</w:t>
      </w:r>
    </w:p>
    <w:p w14:paraId="7359D211" w14:textId="3C5C07E2" w:rsidR="005B0EC7" w:rsidRPr="00942A9F" w:rsidRDefault="005A1C85" w:rsidP="005B0EC7">
      <w:pPr>
        <w:rPr>
          <w:sz w:val="24"/>
          <w:szCs w:val="24"/>
        </w:rPr>
      </w:pPr>
      <w:hyperlink w:anchor="P39_204" w:history="1">
        <w:r w:rsidR="005B0EC7" w:rsidRPr="00942A9F">
          <w:rPr>
            <w:rStyle w:val="Hyperlink"/>
            <w:sz w:val="24"/>
            <w:szCs w:val="24"/>
          </w:rPr>
          <w:t>39.204</w:t>
        </w:r>
      </w:hyperlink>
      <w:r w:rsidR="00BD6B44" w:rsidRPr="00942A9F">
        <w:rPr>
          <w:sz w:val="24"/>
          <w:szCs w:val="24"/>
        </w:rPr>
        <w:tab/>
      </w:r>
      <w:r w:rsidR="00BD6B44" w:rsidRPr="00942A9F">
        <w:rPr>
          <w:sz w:val="24"/>
          <w:szCs w:val="24"/>
        </w:rPr>
        <w:tab/>
      </w:r>
      <w:r w:rsidR="005B0EC7" w:rsidRPr="00942A9F">
        <w:rPr>
          <w:sz w:val="24"/>
          <w:szCs w:val="24"/>
        </w:rPr>
        <w:t>Exceptions.</w:t>
      </w:r>
    </w:p>
    <w:p w14:paraId="57DCBEA0" w14:textId="77777777" w:rsidR="005B0EC7" w:rsidRPr="00942A9F" w:rsidRDefault="005B0EC7" w:rsidP="005B0EC7">
      <w:pPr>
        <w:rPr>
          <w:b/>
          <w:sz w:val="24"/>
          <w:szCs w:val="24"/>
        </w:rPr>
      </w:pPr>
      <w:r w:rsidRPr="00942A9F">
        <w:rPr>
          <w:b/>
          <w:sz w:val="24"/>
          <w:szCs w:val="24"/>
        </w:rPr>
        <w:t>SUBPART 39.74 – TELECOMMUNICATIONS SERVICES</w:t>
      </w:r>
    </w:p>
    <w:p w14:paraId="4A89E20E" w14:textId="1A86A8F0" w:rsidR="005B0EC7" w:rsidRPr="00942A9F" w:rsidRDefault="005A1C85" w:rsidP="005B0EC7">
      <w:pPr>
        <w:rPr>
          <w:sz w:val="24"/>
          <w:szCs w:val="24"/>
        </w:rPr>
      </w:pPr>
      <w:hyperlink w:anchor="P39_7402" w:history="1">
        <w:r w:rsidR="005B0EC7" w:rsidRPr="00942A9F">
          <w:rPr>
            <w:sz w:val="24"/>
            <w:szCs w:val="24"/>
          </w:rPr>
          <w:t>39.7402</w:t>
        </w:r>
      </w:hyperlink>
      <w:r w:rsidR="00BD6B44" w:rsidRPr="00942A9F">
        <w:rPr>
          <w:sz w:val="24"/>
          <w:szCs w:val="24"/>
        </w:rPr>
        <w:tab/>
      </w:r>
      <w:r w:rsidR="005B0EC7" w:rsidRPr="00942A9F">
        <w:rPr>
          <w:sz w:val="24"/>
          <w:szCs w:val="24"/>
        </w:rPr>
        <w:t>Policy.</w:t>
      </w:r>
    </w:p>
    <w:p w14:paraId="26B21C70" w14:textId="77777777" w:rsidR="005B0EC7" w:rsidRPr="00942A9F" w:rsidRDefault="005B0EC7" w:rsidP="005B0EC7">
      <w:pPr>
        <w:rPr>
          <w:b/>
          <w:sz w:val="24"/>
          <w:szCs w:val="24"/>
        </w:rPr>
      </w:pPr>
      <w:r w:rsidRPr="00942A9F">
        <w:rPr>
          <w:b/>
          <w:sz w:val="24"/>
          <w:szCs w:val="24"/>
        </w:rPr>
        <w:t>SUBPART 39.90 – PROCEDURES, APPROVALS AND TOOLS</w:t>
      </w:r>
    </w:p>
    <w:p w14:paraId="19F9B700" w14:textId="4AF67A1C" w:rsidR="005B0EC7" w:rsidRPr="00942A9F" w:rsidRDefault="005A1C85" w:rsidP="005B0EC7">
      <w:pPr>
        <w:rPr>
          <w:sz w:val="24"/>
          <w:szCs w:val="24"/>
        </w:rPr>
      </w:pPr>
      <w:hyperlink w:anchor="P39_9001" w:history="1">
        <w:r w:rsidR="005B0EC7" w:rsidRPr="00942A9F">
          <w:rPr>
            <w:bCs/>
            <w:iCs/>
            <w:sz w:val="24"/>
            <w:szCs w:val="24"/>
          </w:rPr>
          <w:t>39.9001</w:t>
        </w:r>
      </w:hyperlink>
      <w:r w:rsidR="00BD6B44" w:rsidRPr="00942A9F">
        <w:rPr>
          <w:bCs/>
          <w:iCs/>
          <w:sz w:val="24"/>
          <w:szCs w:val="24"/>
        </w:rPr>
        <w:tab/>
      </w:r>
      <w:r w:rsidR="005B0EC7" w:rsidRPr="00942A9F">
        <w:rPr>
          <w:sz w:val="24"/>
          <w:szCs w:val="24"/>
        </w:rPr>
        <w:t>Procedures for IT procurement.</w:t>
      </w:r>
    </w:p>
    <w:p w14:paraId="1BEE4B53" w14:textId="3580C514" w:rsidR="005B0EC7" w:rsidRPr="00942A9F" w:rsidRDefault="005A1C85" w:rsidP="00BD6B44">
      <w:pPr>
        <w:spacing w:after="240"/>
        <w:rPr>
          <w:sz w:val="24"/>
          <w:szCs w:val="24"/>
        </w:rPr>
      </w:pPr>
      <w:hyperlink w:anchor="P39_9002" w:history="1">
        <w:r w:rsidR="005B0EC7" w:rsidRPr="00942A9F">
          <w:rPr>
            <w:bCs/>
            <w:iCs/>
            <w:sz w:val="24"/>
            <w:szCs w:val="24"/>
          </w:rPr>
          <w:t>39.9002</w:t>
        </w:r>
      </w:hyperlink>
      <w:r w:rsidR="00BD6B44" w:rsidRPr="00942A9F">
        <w:rPr>
          <w:bCs/>
          <w:iCs/>
          <w:sz w:val="24"/>
          <w:szCs w:val="24"/>
        </w:rPr>
        <w:tab/>
      </w:r>
      <w:r w:rsidR="005B0EC7" w:rsidRPr="00942A9F">
        <w:rPr>
          <w:sz w:val="24"/>
          <w:szCs w:val="24"/>
        </w:rPr>
        <w:t>Documentation requirements for IT procurement.</w:t>
      </w:r>
    </w:p>
    <w:p w14:paraId="56271CA9" w14:textId="77777777" w:rsidR="0072200B" w:rsidRPr="00942A9F" w:rsidRDefault="005B0EC7" w:rsidP="00F53598">
      <w:pPr>
        <w:pStyle w:val="Heading2"/>
      </w:pPr>
      <w:r w:rsidRPr="00F53598">
        <w:rPr>
          <w:rStyle w:val="Heading3Char"/>
          <w:b/>
          <w:bCs/>
        </w:rPr>
        <w:t>SUBPART 39.2</w:t>
      </w:r>
      <w:r w:rsidRPr="00F53598">
        <w:rPr>
          <w:b w:val="0"/>
          <w:bCs/>
        </w:rPr>
        <w:t xml:space="preserve"> –</w:t>
      </w:r>
      <w:r w:rsidRPr="00942A9F">
        <w:rPr>
          <w:bCs/>
        </w:rPr>
        <w:t xml:space="preserve"> </w:t>
      </w:r>
      <w:r w:rsidR="0072200B" w:rsidRPr="00942A9F">
        <w:rPr>
          <w:bCs/>
        </w:rPr>
        <w:t>INFORMATION</w:t>
      </w:r>
      <w:r w:rsidR="0072200B" w:rsidRPr="00942A9F">
        <w:t xml:space="preserve"> AND COMMUNICATION TECHNOLOGY (ICT)</w:t>
      </w:r>
    </w:p>
    <w:p w14:paraId="0168C791" w14:textId="6881C5EA" w:rsidR="0072200B" w:rsidRPr="00942A9F" w:rsidRDefault="0072200B" w:rsidP="0072200B">
      <w:pPr>
        <w:spacing w:after="240"/>
        <w:jc w:val="center"/>
        <w:rPr>
          <w:sz w:val="24"/>
          <w:szCs w:val="24"/>
        </w:rPr>
      </w:pPr>
      <w:r w:rsidRPr="00942A9F">
        <w:rPr>
          <w:i/>
          <w:sz w:val="24"/>
          <w:szCs w:val="24"/>
        </w:rPr>
        <w:t>(Revised January 18, 2022 through PROCLTR 2021-17</w:t>
      </w:r>
      <w:commentRangeStart w:id="850"/>
      <w:r w:rsidRPr="00942A9F">
        <w:rPr>
          <w:i/>
          <w:sz w:val="24"/>
          <w:szCs w:val="24"/>
        </w:rPr>
        <w:t>)</w:t>
      </w:r>
      <w:commentRangeEnd w:id="850"/>
      <w:r w:rsidR="00CF1D07">
        <w:rPr>
          <w:rStyle w:val="CommentReference"/>
        </w:rPr>
        <w:commentReference w:id="850"/>
      </w:r>
    </w:p>
    <w:p w14:paraId="16B57428" w14:textId="3E1A2191" w:rsidR="00387E77" w:rsidRPr="00714B4D" w:rsidRDefault="00387E77" w:rsidP="00F53598">
      <w:pPr>
        <w:pStyle w:val="Heading3"/>
        <w:rPr>
          <w:sz w:val="24"/>
          <w:szCs w:val="24"/>
        </w:rPr>
      </w:pPr>
      <w:bookmarkStart w:id="851" w:name="P39_201"/>
      <w:r w:rsidRPr="00714B4D">
        <w:rPr>
          <w:sz w:val="24"/>
          <w:szCs w:val="24"/>
        </w:rPr>
        <w:t xml:space="preserve">39.201 </w:t>
      </w:r>
      <w:bookmarkEnd w:id="851"/>
      <w:r w:rsidRPr="00714B4D">
        <w:rPr>
          <w:sz w:val="24"/>
          <w:szCs w:val="24"/>
        </w:rPr>
        <w:t>Scope of subpart.</w:t>
      </w:r>
    </w:p>
    <w:p w14:paraId="4A35CEBD" w14:textId="0E663812" w:rsidR="00387E77" w:rsidRPr="00387E77" w:rsidRDefault="00387E77" w:rsidP="0067119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387E77">
        <w:rPr>
          <w:color w:val="000000"/>
          <w:sz w:val="24"/>
          <w:szCs w:val="24"/>
        </w:rPr>
        <w:t xml:space="preserve">(b) Contracting officers can find ICT standards at </w:t>
      </w:r>
      <w:hyperlink r:id="rId327" w:history="1">
        <w:r w:rsidR="002B5461" w:rsidRPr="00942A9F">
          <w:rPr>
            <w:rStyle w:val="Hyperlink"/>
            <w:sz w:val="24"/>
            <w:szCs w:val="24"/>
          </w:rPr>
          <w:t>GSA Government-wide IT Accessibility Program</w:t>
        </w:r>
      </w:hyperlink>
      <w:r w:rsidR="00300D60" w:rsidRPr="00942A9F">
        <w:rPr>
          <w:color w:val="0000FF"/>
          <w:sz w:val="24"/>
          <w:szCs w:val="24"/>
        </w:rPr>
        <w:t xml:space="preserve"> (</w:t>
      </w:r>
      <w:hyperlink r:id="rId328" w:history="1">
        <w:r w:rsidR="00300D60" w:rsidRPr="00942A9F">
          <w:rPr>
            <w:rStyle w:val="Hyperlink"/>
            <w:sz w:val="24"/>
            <w:szCs w:val="24"/>
          </w:rPr>
          <w:t>https://www.section508.gov/</w:t>
        </w:r>
      </w:hyperlink>
      <w:r w:rsidRPr="00387E77">
        <w:rPr>
          <w:color w:val="000000"/>
          <w:sz w:val="24"/>
          <w:szCs w:val="24"/>
        </w:rPr>
        <w:t>)</w:t>
      </w:r>
      <w:r w:rsidRPr="00387E77">
        <w:rPr>
          <w:color w:val="0000FF"/>
          <w:sz w:val="24"/>
          <w:szCs w:val="24"/>
        </w:rPr>
        <w:t xml:space="preserve">. </w:t>
      </w:r>
      <w:r w:rsidRPr="00387E77">
        <w:rPr>
          <w:color w:val="000000"/>
          <w:sz w:val="24"/>
          <w:szCs w:val="24"/>
        </w:rPr>
        <w:t xml:space="preserve">When Section 508 applies, contracting officers shall review the “Buy Accessible IT” section at </w:t>
      </w:r>
      <w:hyperlink r:id="rId329" w:history="1">
        <w:r w:rsidR="003653E4" w:rsidRPr="00942A9F">
          <w:rPr>
            <w:rStyle w:val="Hyperlink"/>
            <w:sz w:val="24"/>
            <w:szCs w:val="24"/>
          </w:rPr>
          <w:t>GSA Government-wide IT Accessibility Program</w:t>
        </w:r>
      </w:hyperlink>
      <w:r w:rsidR="003653E4" w:rsidRPr="00942A9F">
        <w:rPr>
          <w:color w:val="0000FF"/>
          <w:sz w:val="24"/>
          <w:szCs w:val="24"/>
        </w:rPr>
        <w:t xml:space="preserve"> (</w:t>
      </w:r>
      <w:hyperlink r:id="rId330" w:history="1">
        <w:r w:rsidR="003653E4" w:rsidRPr="00942A9F">
          <w:rPr>
            <w:rStyle w:val="Hyperlink"/>
            <w:sz w:val="24"/>
            <w:szCs w:val="24"/>
          </w:rPr>
          <w:t>https://www.section508.gov/</w:t>
        </w:r>
      </w:hyperlink>
      <w:r w:rsidR="003653E4" w:rsidRPr="00387E77">
        <w:rPr>
          <w:color w:val="000000"/>
          <w:sz w:val="24"/>
          <w:szCs w:val="24"/>
        </w:rPr>
        <w:t>)</w:t>
      </w:r>
      <w:r w:rsidRPr="00387E77">
        <w:rPr>
          <w:color w:val="000000"/>
          <w:sz w:val="24"/>
          <w:szCs w:val="24"/>
        </w:rPr>
        <w:t>; and use appropriate requirements language in the solicitation and, if applicable, in the performance work statement, statement of objective, or statement of work. The “Buy Accessible IT” section provides language for common ICT procurement requirements and a link to the current revision of the Voluntary Product Accessibility Template (VPAT) Rev 508.</w:t>
      </w:r>
    </w:p>
    <w:p w14:paraId="0D4908F2" w14:textId="14722EC5" w:rsidR="00387E77" w:rsidRPr="00D0237B" w:rsidRDefault="00387E77" w:rsidP="00F53598">
      <w:pPr>
        <w:pStyle w:val="Heading3"/>
        <w:rPr>
          <w:sz w:val="24"/>
          <w:szCs w:val="24"/>
        </w:rPr>
      </w:pPr>
      <w:bookmarkStart w:id="852" w:name="P39_203"/>
      <w:r w:rsidRPr="00D0237B">
        <w:rPr>
          <w:sz w:val="24"/>
          <w:szCs w:val="24"/>
        </w:rPr>
        <w:t xml:space="preserve">39.203 </w:t>
      </w:r>
      <w:bookmarkEnd w:id="852"/>
      <w:r w:rsidRPr="00D0237B">
        <w:rPr>
          <w:sz w:val="24"/>
          <w:szCs w:val="24"/>
        </w:rPr>
        <w:t>Applicability.</w:t>
      </w:r>
    </w:p>
    <w:p w14:paraId="45E8EF0D" w14:textId="5068A6C1" w:rsidR="00387E77" w:rsidRP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(a)(S-90) Unless an exception applies (reference FAR 39.204), contracting officers shall insert procurement note L29 in solicitations when procuring ICT products and services.</w:t>
      </w:r>
    </w:p>
    <w:p w14:paraId="142795F9" w14:textId="56107516" w:rsidR="00387E77" w:rsidRP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w:t>
      </w:r>
    </w:p>
    <w:p w14:paraId="4DB1398A" w14:textId="1923ACF6" w:rsidR="00387E77" w:rsidRP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L29 Section 508 Requirements (OCT 2021</w:t>
      </w:r>
      <w:commentRangeStart w:id="853"/>
      <w:r w:rsidRPr="00387E77">
        <w:rPr>
          <w:color w:val="000000"/>
          <w:sz w:val="24"/>
          <w:szCs w:val="24"/>
        </w:rPr>
        <w:t>)</w:t>
      </w:r>
      <w:commentRangeEnd w:id="853"/>
      <w:r w:rsidR="00E94B63">
        <w:rPr>
          <w:rStyle w:val="CommentReference"/>
        </w:rPr>
        <w:commentReference w:id="853"/>
      </w:r>
    </w:p>
    <w:p w14:paraId="22F932EF" w14:textId="77777777" w:rsidR="00387E77" w:rsidRP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 xml:space="preserve">Offerors shall comply with the Section 508 accessibility requirements. By submission of its offer, the offeror affirms that its Information and Communication Technology (ICT) supplies and services are accessible as outlined in the law, the standard, and FAR Subpart 39.2. Offerors shall complete the current revision of the Voluntary Product Accessible Template (VPAT) Rev 508 at </w:t>
      </w:r>
      <w:r w:rsidRPr="00387E77">
        <w:rPr>
          <w:color w:val="0000FF"/>
          <w:sz w:val="24"/>
          <w:szCs w:val="24"/>
        </w:rPr>
        <w:t xml:space="preserve">https://www.itic.org/policy/accessibility/vpat </w:t>
      </w:r>
      <w:r w:rsidRPr="00387E77">
        <w:rPr>
          <w:color w:val="000000"/>
          <w:sz w:val="24"/>
          <w:szCs w:val="24"/>
        </w:rPr>
        <w:t>(</w:t>
      </w:r>
      <w:r w:rsidRPr="00387E77">
        <w:rPr>
          <w:i/>
          <w:iCs/>
          <w:color w:val="000000"/>
          <w:sz w:val="24"/>
          <w:szCs w:val="24"/>
        </w:rPr>
        <w:t>copy website address into browser</w:t>
      </w:r>
      <w:r w:rsidRPr="00387E77">
        <w:rPr>
          <w:color w:val="000000"/>
          <w:sz w:val="24"/>
          <w:szCs w:val="24"/>
        </w:rPr>
        <w:t xml:space="preserve">). If applicable, offerors shall indicate where their Section 508 ICT compliance information is available for review (e.g., offeror’s website or other location the contracting officer can access). The contracting officer may require a demonstration of Section 508 compliance prior to award. </w:t>
      </w:r>
    </w:p>
    <w:p w14:paraId="4D23BF75" w14:textId="523D992E" w:rsidR="00387E77" w:rsidRP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(S-91) Contracting officers shall insert procurement note H11 in solicitations and awards when procuring ICT products and services.</w:t>
      </w:r>
    </w:p>
    <w:p w14:paraId="76DD8636" w14:textId="77777777" w:rsidR="00261D33" w:rsidRDefault="00261D33" w:rsidP="00261D33">
      <w:pPr>
        <w:pStyle w:val="Default"/>
        <w:rPr>
          <w:rFonts w:ascii="Times New Roman" w:hAnsi="Times New Roman" w:cs="Times New Roman"/>
        </w:rPr>
      </w:pPr>
      <w:r>
        <w:rPr>
          <w:rFonts w:ascii="Times New Roman" w:hAnsi="Times New Roman" w:cs="Times New Roman"/>
        </w:rPr>
        <w:t xml:space="preserve">***** </w:t>
      </w:r>
    </w:p>
    <w:p w14:paraId="2B72B93C" w14:textId="3511B966" w:rsidR="00261D33" w:rsidRDefault="00261D33" w:rsidP="00261D33">
      <w:pPr>
        <w:pStyle w:val="Default"/>
        <w:rPr>
          <w:rFonts w:ascii="Times New Roman" w:hAnsi="Times New Roman" w:cs="Times New Roman"/>
        </w:rPr>
      </w:pPr>
      <w:r>
        <w:rPr>
          <w:rFonts w:ascii="Times New Roman" w:hAnsi="Times New Roman" w:cs="Times New Roman"/>
        </w:rPr>
        <w:t>H11 Section 508 Requirements (OCT 2020)</w:t>
      </w:r>
      <w:commentRangeStart w:id="854"/>
      <w:r w:rsidR="00C25F85">
        <w:rPr>
          <w:rFonts w:ascii="Times New Roman" w:hAnsi="Times New Roman" w:cs="Times New Roman"/>
        </w:rPr>
        <w:t xml:space="preserve"> </w:t>
      </w:r>
      <w:commentRangeEnd w:id="854"/>
      <w:r w:rsidR="00C25F85">
        <w:rPr>
          <w:rStyle w:val="CommentReference"/>
          <w:rFonts w:ascii="Times New Roman" w:hAnsi="Times New Roman" w:cs="Times New Roman"/>
          <w:color w:val="auto"/>
        </w:rPr>
        <w:commentReference w:id="854"/>
      </w:r>
      <w:r>
        <w:rPr>
          <w:rFonts w:ascii="Times New Roman" w:hAnsi="Times New Roman" w:cs="Times New Roman"/>
        </w:rPr>
        <w:t xml:space="preserve"> </w:t>
      </w:r>
    </w:p>
    <w:p w14:paraId="6B38F0C3" w14:textId="77777777" w:rsidR="00261D33" w:rsidRDefault="00261D33" w:rsidP="00261D33">
      <w:pPr>
        <w:pStyle w:val="Default"/>
        <w:rPr>
          <w:rFonts w:ascii="Times New Roman" w:hAnsi="Times New Roman" w:cs="Times New Roman"/>
        </w:rPr>
      </w:pPr>
      <w:r>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331" w:history="1">
        <w:r>
          <w:rPr>
            <w:rStyle w:val="Hyperlink"/>
            <w:rFonts w:ascii="Times New Roman" w:hAnsi="Times New Roman" w:cs="Times New Roman"/>
          </w:rPr>
          <w:t>https://www.itic.org/policy/accessibility/vpat</w:t>
        </w:r>
      </w:hyperlink>
      <w:r>
        <w:rPr>
          <w:rFonts w:ascii="Times New Roman" w:hAnsi="Times New Roman" w:cs="Times New Roman"/>
          <w:color w:val="0000FF"/>
        </w:rPr>
        <w:t xml:space="preserve"> </w:t>
      </w:r>
      <w:r>
        <w:rPr>
          <w:rFonts w:ascii="Times New Roman" w:hAnsi="Times New Roman" w:cs="Times New Roman"/>
          <w:color w:val="auto"/>
        </w:rPr>
        <w:t>(</w:t>
      </w:r>
      <w:r>
        <w:rPr>
          <w:rFonts w:ascii="Times New Roman" w:hAnsi="Times New Roman" w:cs="Times New Roman"/>
          <w:i/>
          <w:iCs/>
          <w:color w:val="auto"/>
        </w:rPr>
        <w:t>copy website address into browser</w:t>
      </w:r>
      <w:r>
        <w:rPr>
          <w:rFonts w:ascii="Times New Roman" w:hAnsi="Times New Roman" w:cs="Times New Roman"/>
          <w:color w:val="auto"/>
        </w:rPr>
        <w:t xml:space="preserve">) as </w:t>
      </w:r>
      <w:r>
        <w:rPr>
          <w:rFonts w:ascii="Times New Roman" w:hAnsi="Times New Roman" w:cs="Times New Roman"/>
        </w:rPr>
        <w:t xml:space="preserve">stated in their proposal, for the duration of contract performance. </w:t>
      </w:r>
    </w:p>
    <w:p w14:paraId="02794B00" w14:textId="77777777" w:rsidR="00261D33" w:rsidRDefault="00261D33" w:rsidP="00261D33">
      <w:pPr>
        <w:pStyle w:val="Default"/>
        <w:spacing w:after="240"/>
        <w:rPr>
          <w:rFonts w:ascii="Times New Roman" w:hAnsi="Times New Roman" w:cs="Times New Roman"/>
        </w:rPr>
      </w:pPr>
      <w:r>
        <w:rPr>
          <w:rFonts w:ascii="Times New Roman" w:hAnsi="Times New Roman" w:cs="Times New Roman"/>
        </w:rPr>
        <w:t>*****</w:t>
      </w:r>
    </w:p>
    <w:p w14:paraId="3BB3BEF9" w14:textId="0D6D51A2" w:rsidR="00C0544F" w:rsidRPr="00A06A8A" w:rsidRDefault="00C0544F" w:rsidP="00F53598">
      <w:pPr>
        <w:pStyle w:val="Heading3"/>
        <w:rPr>
          <w:sz w:val="24"/>
          <w:szCs w:val="24"/>
        </w:rPr>
      </w:pPr>
      <w:bookmarkStart w:id="855" w:name="P39_204"/>
      <w:r w:rsidRPr="00A06A8A">
        <w:rPr>
          <w:sz w:val="24"/>
          <w:szCs w:val="24"/>
        </w:rPr>
        <w:t xml:space="preserve">39.204 </w:t>
      </w:r>
      <w:bookmarkEnd w:id="855"/>
      <w:r w:rsidRPr="00A06A8A">
        <w:rPr>
          <w:sz w:val="24"/>
          <w:szCs w:val="24"/>
        </w:rPr>
        <w:t>Exceptions.</w:t>
      </w:r>
    </w:p>
    <w:p w14:paraId="1E660D08" w14:textId="77777777" w:rsidR="00E1327D" w:rsidRPr="00A06A8A" w:rsidRDefault="00387E77" w:rsidP="00830132">
      <w:pPr>
        <w:spacing w:after="240"/>
        <w:rPr>
          <w:b/>
          <w:sz w:val="24"/>
          <w:szCs w:val="24"/>
        </w:rPr>
      </w:pPr>
      <w:r w:rsidRPr="00A06A8A">
        <w:rPr>
          <w:sz w:val="24"/>
          <w:szCs w:val="24"/>
        </w:rPr>
        <w:t>Contracting officers shall coordinate with Office of Counsel and DLA Information Operations, Section 508 office when seeking an exception to the requirement for an acquisition of ICT supplies or services to meet the applicable accessibility standards at 36 CFR Part 1194, ICT Accessibility Standards.</w:t>
      </w:r>
    </w:p>
    <w:p w14:paraId="0B0F3FDA" w14:textId="73EB2136" w:rsidR="00BE48F3" w:rsidRPr="00A06A8A" w:rsidRDefault="00387E77" w:rsidP="00E1327D">
      <w:pPr>
        <w:pStyle w:val="Heading2"/>
      </w:pPr>
      <w:r w:rsidRPr="00A06A8A">
        <w:rPr>
          <w:b w:val="0"/>
          <w:color w:val="000000"/>
        </w:rPr>
        <w:t xml:space="preserve"> </w:t>
      </w:r>
      <w:r w:rsidR="00BE48F3" w:rsidRPr="00A06A8A">
        <w:t>SUBPART 39.74 – TELECOMMUNICATIONS SERVICES</w:t>
      </w:r>
    </w:p>
    <w:p w14:paraId="63113F1F" w14:textId="618C3DF2" w:rsidR="00BE48F3" w:rsidRPr="00CD6247" w:rsidRDefault="00BE48F3" w:rsidP="00BD6B44">
      <w:pPr>
        <w:spacing w:after="240"/>
        <w:jc w:val="center"/>
        <w:rPr>
          <w:sz w:val="24"/>
          <w:szCs w:val="24"/>
        </w:rPr>
      </w:pPr>
      <w:bookmarkStart w:id="856" w:name="P39_7402_b_4"/>
      <w:r w:rsidRPr="00CD6247">
        <w:rPr>
          <w:i/>
          <w:sz w:val="24"/>
          <w:szCs w:val="24"/>
        </w:rPr>
        <w:t xml:space="preserve">(Revised </w:t>
      </w:r>
      <w:r w:rsidR="00F6406E" w:rsidRPr="00CD6247">
        <w:rPr>
          <w:i/>
          <w:sz w:val="24"/>
          <w:szCs w:val="24"/>
        </w:rPr>
        <w:t xml:space="preserve">August 3, </w:t>
      </w:r>
      <w:r w:rsidRPr="00CD6247">
        <w:rPr>
          <w:i/>
          <w:sz w:val="24"/>
          <w:szCs w:val="24"/>
        </w:rPr>
        <w:t>2017 through PROCLTR 2017-16</w:t>
      </w:r>
      <w:r w:rsidR="0035191A">
        <w:rPr>
          <w:i/>
          <w:sz w:val="24"/>
          <w:szCs w:val="24"/>
        </w:rPr>
        <w:t>)</w:t>
      </w:r>
    </w:p>
    <w:p w14:paraId="11D708A4" w14:textId="3B170EFB" w:rsidR="00BE48F3" w:rsidRPr="00E403B1" w:rsidRDefault="00BE48F3" w:rsidP="00E403B1">
      <w:pPr>
        <w:pStyle w:val="Heading3"/>
        <w:rPr>
          <w:sz w:val="24"/>
          <w:szCs w:val="24"/>
        </w:rPr>
      </w:pPr>
      <w:bookmarkStart w:id="857" w:name="P39_7402"/>
      <w:r w:rsidRPr="00E403B1">
        <w:rPr>
          <w:sz w:val="24"/>
          <w:szCs w:val="24"/>
        </w:rPr>
        <w:t>39.7402</w:t>
      </w:r>
      <w:bookmarkEnd w:id="856"/>
      <w:bookmarkEnd w:id="857"/>
      <w:r w:rsidRPr="00E403B1">
        <w:rPr>
          <w:sz w:val="24"/>
          <w:szCs w:val="24"/>
        </w:rPr>
        <w:t xml:space="preserve"> Policy</w:t>
      </w:r>
      <w:r w:rsidR="00E403B1" w:rsidRPr="00E403B1">
        <w:rPr>
          <w:sz w:val="24"/>
          <w:szCs w:val="24"/>
        </w:rPr>
        <w:t>.</w:t>
      </w:r>
    </w:p>
    <w:p w14:paraId="79F1EBDB" w14:textId="20C942AC" w:rsidR="00E72D89" w:rsidRPr="00A06A8A" w:rsidRDefault="00BE48F3" w:rsidP="00BD6B44">
      <w:pPr>
        <w:spacing w:after="240"/>
        <w:rPr>
          <w:snapToGrid w:val="0"/>
          <w:sz w:val="24"/>
          <w:szCs w:val="24"/>
        </w:rPr>
      </w:pPr>
      <w:r w:rsidRPr="00A06A8A">
        <w:rPr>
          <w:snapToGrid w:val="0"/>
          <w:sz w:val="24"/>
          <w:szCs w:val="24"/>
        </w:rPr>
        <w:t>(b)(4) Contracting officers shall submit recommendations to provide property (reference DFARS 239.7402(b)(4)) through the DLA Acquisition Operations Division, which will coordinate with the DLA Acquisition Director for authorization.</w:t>
      </w:r>
    </w:p>
    <w:p w14:paraId="321142BA" w14:textId="724ECF50" w:rsidR="00BE48F3" w:rsidRPr="00A06A8A" w:rsidRDefault="00BE48F3" w:rsidP="00045233">
      <w:pPr>
        <w:pStyle w:val="Heading2"/>
      </w:pPr>
      <w:bookmarkStart w:id="858" w:name="_Hlk70954790"/>
      <w:r w:rsidRPr="00A06A8A">
        <w:t>SUBPART 39.90 – PROCEDURES, APPROVALS AND TOOLS</w:t>
      </w:r>
    </w:p>
    <w:p w14:paraId="79876DE1" w14:textId="7EE13244" w:rsidR="00095C11" w:rsidRPr="00A06A8A" w:rsidRDefault="00BE48F3" w:rsidP="00095C11">
      <w:pPr>
        <w:spacing w:after="240"/>
        <w:jc w:val="center"/>
        <w:rPr>
          <w:sz w:val="24"/>
          <w:szCs w:val="24"/>
        </w:rPr>
      </w:pPr>
      <w:bookmarkStart w:id="859" w:name="_Hlk70952735"/>
      <w:bookmarkStart w:id="860" w:name="P39_9000"/>
      <w:r w:rsidRPr="00A06A8A">
        <w:rPr>
          <w:i/>
          <w:sz w:val="24"/>
          <w:szCs w:val="24"/>
        </w:rPr>
        <w:t xml:space="preserve">(Revised </w:t>
      </w:r>
      <w:r w:rsidR="00095C11" w:rsidRPr="00A06A8A">
        <w:rPr>
          <w:i/>
          <w:sz w:val="24"/>
          <w:szCs w:val="24"/>
        </w:rPr>
        <w:t xml:space="preserve">August 3, 2017 </w:t>
      </w:r>
      <w:r w:rsidR="00837A5E" w:rsidRPr="00A06A8A">
        <w:rPr>
          <w:i/>
          <w:sz w:val="24"/>
          <w:szCs w:val="24"/>
        </w:rPr>
        <w:t>through PROCLTR 20</w:t>
      </w:r>
      <w:r w:rsidR="008200F8" w:rsidRPr="00A06A8A">
        <w:rPr>
          <w:i/>
          <w:sz w:val="24"/>
          <w:szCs w:val="24"/>
        </w:rPr>
        <w:t>17</w:t>
      </w:r>
      <w:r w:rsidR="00837A5E" w:rsidRPr="00A06A8A">
        <w:rPr>
          <w:i/>
          <w:sz w:val="24"/>
          <w:szCs w:val="24"/>
        </w:rPr>
        <w:t>-</w:t>
      </w:r>
      <w:r w:rsidR="00095C11" w:rsidRPr="00A06A8A">
        <w:rPr>
          <w:i/>
          <w:sz w:val="24"/>
          <w:szCs w:val="24"/>
        </w:rPr>
        <w:t>16</w:t>
      </w:r>
      <w:r w:rsidR="009768A0" w:rsidRPr="00A06A8A">
        <w:rPr>
          <w:i/>
          <w:sz w:val="24"/>
          <w:szCs w:val="24"/>
        </w:rPr>
        <w:t>)</w:t>
      </w:r>
      <w:commentRangeStart w:id="861"/>
      <w:commentRangeEnd w:id="861"/>
      <w:r w:rsidR="00095C11" w:rsidRPr="00A06A8A">
        <w:rPr>
          <w:rStyle w:val="CommentReference"/>
          <w:sz w:val="24"/>
          <w:szCs w:val="24"/>
        </w:rPr>
        <w:commentReference w:id="861"/>
      </w:r>
    </w:p>
    <w:p w14:paraId="77820D25" w14:textId="4D61264A" w:rsidR="00BE48F3" w:rsidRPr="00E403B1" w:rsidRDefault="00BE48F3" w:rsidP="00E403B1">
      <w:pPr>
        <w:pStyle w:val="Heading3"/>
        <w:rPr>
          <w:sz w:val="24"/>
          <w:szCs w:val="24"/>
        </w:rPr>
      </w:pPr>
      <w:bookmarkStart w:id="862" w:name="P39_9001"/>
      <w:bookmarkEnd w:id="858"/>
      <w:bookmarkEnd w:id="859"/>
      <w:bookmarkEnd w:id="860"/>
      <w:r w:rsidRPr="00E403B1">
        <w:rPr>
          <w:sz w:val="24"/>
          <w:szCs w:val="24"/>
        </w:rPr>
        <w:t xml:space="preserve">39.9001 </w:t>
      </w:r>
      <w:bookmarkEnd w:id="862"/>
      <w:r w:rsidRPr="00E403B1">
        <w:rPr>
          <w:sz w:val="24"/>
          <w:szCs w:val="24"/>
        </w:rPr>
        <w:t>Procedures for IT procurement.</w:t>
      </w:r>
    </w:p>
    <w:p w14:paraId="533F45FE" w14:textId="66A1E9EC" w:rsidR="00BE48F3" w:rsidRPr="00CD6247" w:rsidRDefault="00BE48F3" w:rsidP="00BE48F3">
      <w:pPr>
        <w:rPr>
          <w:snapToGrid w:val="0"/>
          <w:sz w:val="24"/>
          <w:szCs w:val="24"/>
        </w:rPr>
      </w:pPr>
      <w:r w:rsidRPr="00CD6247">
        <w:rPr>
          <w:snapToGrid w:val="0"/>
          <w:sz w:val="24"/>
          <w:szCs w:val="24"/>
        </w:rPr>
        <w:t>(a) The requiring activity shall coordinate all mid-tier requirements with DLA Information Operations,</w:t>
      </w:r>
      <w:r w:rsidRPr="00CD6247">
        <w:rPr>
          <w:b/>
          <w:snapToGrid w:val="0"/>
          <w:sz w:val="24"/>
          <w:szCs w:val="24"/>
        </w:rPr>
        <w:t xml:space="preserve"> </w:t>
      </w:r>
      <w:r w:rsidRPr="00CD6247">
        <w:rPr>
          <w:snapToGrid w:val="0"/>
          <w:sz w:val="24"/>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3D6CFD5C" w14:textId="3C51409D" w:rsidR="00BE48F3" w:rsidRPr="00CD6247" w:rsidRDefault="00BE48F3" w:rsidP="00BE48F3">
      <w:pPr>
        <w:rPr>
          <w:snapToGrid w:val="0"/>
          <w:sz w:val="24"/>
          <w:szCs w:val="24"/>
        </w:rPr>
      </w:pPr>
      <w:r w:rsidRPr="00CD6247">
        <w:rPr>
          <w:snapToGrid w:val="0"/>
          <w:sz w:val="24"/>
          <w:szCs w:val="24"/>
        </w:rPr>
        <w:t xml:space="preserve">(b) DLA Contracting Services Office (DCSO) is the single </w:t>
      </w:r>
      <w:r w:rsidR="00324E88" w:rsidRPr="00CD6247">
        <w:rPr>
          <w:snapToGrid w:val="0"/>
          <w:sz w:val="24"/>
          <w:szCs w:val="24"/>
        </w:rPr>
        <w:t xml:space="preserve">DLA </w:t>
      </w:r>
      <w:r w:rsidR="00673C9D" w:rsidRPr="00CD6247">
        <w:rPr>
          <w:snapToGrid w:val="0"/>
          <w:sz w:val="24"/>
          <w:szCs w:val="24"/>
        </w:rPr>
        <w:t>procuring organization</w:t>
      </w:r>
      <w:commentRangeStart w:id="863"/>
      <w:r w:rsidR="00673C9D" w:rsidRPr="00CD6247">
        <w:rPr>
          <w:snapToGrid w:val="0"/>
          <w:sz w:val="24"/>
          <w:szCs w:val="24"/>
        </w:rPr>
        <w:t xml:space="preserve"> </w:t>
      </w:r>
      <w:commentRangeEnd w:id="863"/>
      <w:r w:rsidR="001817D3">
        <w:rPr>
          <w:rStyle w:val="CommentReference"/>
        </w:rPr>
        <w:commentReference w:id="863"/>
      </w:r>
      <w:r w:rsidRPr="00CD6247">
        <w:rPr>
          <w:snapToGrid w:val="0"/>
          <w:sz w:val="24"/>
          <w:szCs w:val="24"/>
        </w:rPr>
        <w:t>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19409554" w14:textId="771442C8" w:rsidR="00BE48F3" w:rsidRPr="00CD6247" w:rsidRDefault="00BE48F3" w:rsidP="00BE48F3">
      <w:pPr>
        <w:rPr>
          <w:rFonts w:eastAsia="Calibri"/>
          <w:snapToGrid w:val="0"/>
          <w:sz w:val="24"/>
          <w:szCs w:val="24"/>
        </w:rPr>
      </w:pPr>
      <w:r w:rsidRPr="00CD6247">
        <w:rPr>
          <w:snapToGrid w:val="0"/>
          <w:sz w:val="24"/>
          <w:szCs w:val="24"/>
        </w:rPr>
        <w:t xml:space="preserve">(c) DCSO is responsible for acquiring IT services, supplies, equipment, training, and subscriptions for DLA. Non-DCSO procuring organizations may award contracts or orders for IT if </w:t>
      </w:r>
      <w:r w:rsidRPr="00CD6247">
        <w:rPr>
          <w:rFonts w:eastAsia="Calibri"/>
          <w:snapToGrid w:val="0"/>
          <w:sz w:val="24"/>
          <w:szCs w:val="24"/>
        </w:rPr>
        <w:t>the total value of the contract or order (including options) does not exceed $500,000.</w:t>
      </w:r>
    </w:p>
    <w:p w14:paraId="5DAD885D" w14:textId="0C2BA212" w:rsidR="00BE48F3" w:rsidRPr="00CD6247" w:rsidRDefault="00BE48F3" w:rsidP="00BE48F3">
      <w:pPr>
        <w:rPr>
          <w:snapToGrid w:val="0"/>
          <w:sz w:val="24"/>
          <w:szCs w:val="24"/>
        </w:rPr>
      </w:pPr>
      <w:r w:rsidRPr="00CD6247">
        <w:rPr>
          <w:bCs/>
          <w:iCs/>
          <w:snapToGrid w:val="0"/>
          <w:sz w:val="24"/>
          <w:szCs w:val="24"/>
        </w:rPr>
        <w:t>(d) DCSO shall procure r</w:t>
      </w:r>
      <w:r w:rsidRPr="00CD6247">
        <w:rPr>
          <w:snapToGrid w:val="0"/>
          <w:sz w:val="24"/>
          <w:szCs w:val="24"/>
        </w:rPr>
        <w:t>equirements with a value exceeding $500,000, unless the DCSO CCO approves a request for procurement authority from a non-DCSO procuring organization. Non-DCSO procuring organizations shall submit requests in writing to the DCSO CCO.</w:t>
      </w:r>
    </w:p>
    <w:p w14:paraId="6555313F" w14:textId="20387645" w:rsidR="00BE48F3" w:rsidRPr="00CD6247" w:rsidRDefault="00BE48F3" w:rsidP="00BE48F3">
      <w:pPr>
        <w:rPr>
          <w:snapToGrid w:val="0"/>
          <w:sz w:val="24"/>
          <w:szCs w:val="24"/>
        </w:rPr>
      </w:pPr>
      <w:r w:rsidRPr="00CD6247">
        <w:rPr>
          <w:snapToGrid w:val="0"/>
          <w:sz w:val="24"/>
          <w:szCs w:val="24"/>
        </w:rPr>
        <w:t xml:space="preserve">(e) Unless submitted through DCSO and authorized in writing by the DLA CIO, all DLA IT procurements shall use Defense Information Systems Agency defense enterprise </w:t>
      </w:r>
      <w:r w:rsidR="00BD6B44">
        <w:rPr>
          <w:snapToGrid w:val="0"/>
          <w:sz w:val="24"/>
          <w:szCs w:val="24"/>
        </w:rPr>
        <w:t>integration services contracts.</w:t>
      </w:r>
    </w:p>
    <w:p w14:paraId="104F3972" w14:textId="143F8EA0" w:rsidR="00BE48F3" w:rsidRPr="00CD6247" w:rsidRDefault="00BE48F3" w:rsidP="00BE48F3">
      <w:pPr>
        <w:rPr>
          <w:snapToGrid w:val="0"/>
          <w:sz w:val="24"/>
          <w:szCs w:val="24"/>
        </w:rPr>
      </w:pPr>
      <w:r w:rsidRPr="00CD6247">
        <w:rPr>
          <w:snapToGrid w:val="0"/>
          <w:sz w:val="24"/>
          <w:szCs w:val="24"/>
        </w:rPr>
        <w:t>(f) The DLA CIO shall staff all requirements to be acquired using the GSA federal systems integration and management program through the DCSO for informational purposes and investment accountability.</w:t>
      </w:r>
    </w:p>
    <w:p w14:paraId="4A5B920C" w14:textId="7F83BF95" w:rsidR="00BE48F3" w:rsidRPr="00CD6247" w:rsidRDefault="00BE48F3" w:rsidP="00BE48F3">
      <w:pPr>
        <w:rPr>
          <w:snapToGrid w:val="0"/>
          <w:sz w:val="24"/>
          <w:szCs w:val="24"/>
        </w:rPr>
      </w:pPr>
      <w:r w:rsidRPr="00CD6247">
        <w:rPr>
          <w:snapToGrid w:val="0"/>
          <w:sz w:val="24"/>
          <w:szCs w:val="24"/>
        </w:rPr>
        <w:t xml:space="preserve">(g) The contracting officer shall comply with </w:t>
      </w:r>
      <w:r w:rsidRPr="00CD6247">
        <w:rPr>
          <w:bCs/>
          <w:iCs/>
          <w:snapToGrid w:val="0"/>
          <w:sz w:val="24"/>
          <w:szCs w:val="24"/>
        </w:rPr>
        <w:t>4.1302</w:t>
      </w:r>
      <w:r w:rsidRPr="00CD6247">
        <w:rPr>
          <w:snapToGrid w:val="0"/>
          <w:sz w:val="24"/>
          <w:szCs w:val="24"/>
        </w:rPr>
        <w:t xml:space="preserve"> when acquiring personal identity veri</w:t>
      </w:r>
      <w:r w:rsidR="00BD6B44">
        <w:rPr>
          <w:snapToGrid w:val="0"/>
          <w:sz w:val="24"/>
          <w:szCs w:val="24"/>
        </w:rPr>
        <w:t>fication products and services.</w:t>
      </w:r>
    </w:p>
    <w:p w14:paraId="35FEA2B6" w14:textId="26A3A9C6" w:rsidR="00BE48F3" w:rsidRPr="00CD6247" w:rsidRDefault="00BE48F3" w:rsidP="00BE48F3">
      <w:pPr>
        <w:rPr>
          <w:snapToGrid w:val="0"/>
          <w:sz w:val="24"/>
          <w:szCs w:val="24"/>
        </w:rPr>
      </w:pPr>
      <w:r w:rsidRPr="00CD6247">
        <w:rPr>
          <w:snapToGrid w:val="0"/>
          <w:sz w:val="24"/>
          <w:szCs w:val="24"/>
        </w:rPr>
        <w:lastRenderedPageBreak/>
        <w:t xml:space="preserve">(h) Prior to acquiring commercial software or software maintenance, the contracting officer shall review DFARS Subparts </w:t>
      </w:r>
      <w:r w:rsidRPr="00CD6247">
        <w:rPr>
          <w:bCs/>
          <w:iCs/>
          <w:snapToGrid w:val="0"/>
          <w:sz w:val="24"/>
          <w:szCs w:val="24"/>
        </w:rPr>
        <w:t>208.74</w:t>
      </w:r>
      <w:r w:rsidRPr="00CD6247">
        <w:rPr>
          <w:snapToGrid w:val="0"/>
          <w:sz w:val="24"/>
          <w:szCs w:val="24"/>
        </w:rPr>
        <w:t xml:space="preserve"> and </w:t>
      </w:r>
      <w:r w:rsidRPr="00CD6247">
        <w:rPr>
          <w:bCs/>
          <w:iCs/>
          <w:snapToGrid w:val="0"/>
          <w:sz w:val="24"/>
          <w:szCs w:val="24"/>
        </w:rPr>
        <w:t>227.72</w:t>
      </w:r>
      <w:r w:rsidRPr="00CD6247">
        <w:rPr>
          <w:snapToGrid w:val="0"/>
          <w:sz w:val="24"/>
          <w:szCs w:val="24"/>
        </w:rPr>
        <w:t xml:space="preserve">, the DLA Issuance, </w:t>
      </w:r>
      <w:proofErr w:type="spellStart"/>
      <w:r w:rsidRPr="00CD6247">
        <w:rPr>
          <w:snapToGrid w:val="0"/>
          <w:sz w:val="24"/>
          <w:szCs w:val="24"/>
        </w:rPr>
        <w:t>Smartbuy</w:t>
      </w:r>
      <w:proofErr w:type="spellEnd"/>
      <w:r w:rsidRPr="00CD6247">
        <w:rPr>
          <w:snapToGrid w:val="0"/>
          <w:sz w:val="24"/>
          <w:szCs w:val="24"/>
        </w:rPr>
        <w:t xml:space="preserve">, and Enterprise Software Initiative (ESI) Enterprise Service Agreements (ESA), which is accessible through </w:t>
      </w:r>
      <w:proofErr w:type="spellStart"/>
      <w:r w:rsidRPr="00CD6247">
        <w:rPr>
          <w:snapToGrid w:val="0"/>
          <w:sz w:val="24"/>
          <w:szCs w:val="24"/>
        </w:rPr>
        <w:t>eWorkplace</w:t>
      </w:r>
      <w:proofErr w:type="spellEnd"/>
      <w:r w:rsidRPr="00CD6247">
        <w:rPr>
          <w:snapToGrid w:val="0"/>
          <w:sz w:val="24"/>
          <w:szCs w:val="24"/>
        </w:rPr>
        <w:t>, and the DLA Information Technology Solutions Document. The contracting officer shall submit requests for waiver (reference DFARS PGI 208.7403 and DFARS 227.72) to DLA Information Operations</w:t>
      </w:r>
      <w:r w:rsidR="00BD6B44">
        <w:rPr>
          <w:snapToGrid w:val="0"/>
          <w:sz w:val="24"/>
          <w:szCs w:val="24"/>
        </w:rPr>
        <w:t>.</w:t>
      </w:r>
    </w:p>
    <w:p w14:paraId="04B4FD7B" w14:textId="1A34E79C" w:rsidR="00BE48F3" w:rsidRPr="00CD6247" w:rsidRDefault="00BE48F3" w:rsidP="00BE48F3">
      <w:pPr>
        <w:rPr>
          <w:snapToGrid w:val="0"/>
          <w:sz w:val="24"/>
          <w:szCs w:val="24"/>
        </w:rPr>
      </w:pPr>
      <w:r w:rsidRPr="00CD6247">
        <w:rPr>
          <w:snapToGrid w:val="0"/>
          <w:sz w:val="24"/>
          <w:szCs w:val="24"/>
        </w:rPr>
        <w:t>(i) The contracting officer shall coordinate any requirements for contractors to develop, store, process, display, or transmit information that is used in any DLA business process with DLA Information Operations in the acquisition planning stage.</w:t>
      </w:r>
    </w:p>
    <w:p w14:paraId="2E6D1799" w14:textId="036B8B13" w:rsidR="00BE48F3" w:rsidRPr="00CD6247" w:rsidRDefault="00BE48F3" w:rsidP="00BE48F3">
      <w:pPr>
        <w:rPr>
          <w:snapToGrid w:val="0"/>
          <w:sz w:val="24"/>
          <w:szCs w:val="24"/>
        </w:rPr>
      </w:pPr>
      <w:r w:rsidRPr="00CD6247">
        <w:rPr>
          <w:snapToGrid w:val="0"/>
          <w:sz w:val="24"/>
          <w:szCs w:val="24"/>
        </w:rPr>
        <w:t xml:space="preserve">(j) The contracting officer shall consult the DLA Information Technology Solutions Document in DLA </w:t>
      </w:r>
      <w:proofErr w:type="spellStart"/>
      <w:r w:rsidRPr="00CD6247">
        <w:rPr>
          <w:snapToGrid w:val="0"/>
          <w:sz w:val="24"/>
          <w:szCs w:val="24"/>
        </w:rPr>
        <w:t>eWorkplace</w:t>
      </w:r>
      <w:proofErr w:type="spellEnd"/>
      <w:r w:rsidRPr="00CD6247">
        <w:rPr>
          <w:snapToGrid w:val="0"/>
          <w:sz w:val="24"/>
          <w:szCs w:val="24"/>
        </w:rPr>
        <w:t xml:space="preserve"> under DLA Information Operations to ensure that there are no existing IT solutions that can meet the acquisition requirement.</w:t>
      </w:r>
    </w:p>
    <w:p w14:paraId="2A2F201A" w14:textId="4D49FA09" w:rsidR="00BE48F3" w:rsidRPr="00CD6247" w:rsidRDefault="00BD6B44"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 xml:space="preserve">(1) The contracting officer shall ensure compliance with all procurement requirements when using sources listed in </w:t>
      </w:r>
      <w:r w:rsidR="00BE48F3" w:rsidRPr="00CD6247">
        <w:rPr>
          <w:snapToGrid w:val="0"/>
          <w:sz w:val="24"/>
          <w:szCs w:val="24"/>
        </w:rPr>
        <w:t>the DLA Information Technology Solutions Document</w:t>
      </w:r>
      <w:r w:rsidR="00BE48F3" w:rsidRPr="00CD6247">
        <w:rPr>
          <w:rFonts w:eastAsia="Calibri"/>
          <w:snapToGrid w:val="0"/>
          <w:sz w:val="24"/>
          <w:szCs w:val="24"/>
        </w:rPr>
        <w:t>. Contracting officers shall consider the competitive process (reference FAR 6.1), and sole source and limited source justifications (reference FAR Subpart 6.3 and FAR 8.405-6), including brand name situations, economies of scale, and scope of the listed sources.</w:t>
      </w:r>
    </w:p>
    <w:p w14:paraId="6CEF3EEA" w14:textId="23802439"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The contracting officer shall contact DLA Information Operations to request the addition of a new solution to the document.</w:t>
      </w:r>
    </w:p>
    <w:p w14:paraId="314D7D10" w14:textId="0B7BF89C" w:rsidR="00BE48F3" w:rsidRPr="00CD6247" w:rsidRDefault="00BE48F3" w:rsidP="00BE48F3">
      <w:pPr>
        <w:rPr>
          <w:snapToGrid w:val="0"/>
          <w:sz w:val="24"/>
          <w:szCs w:val="24"/>
        </w:rPr>
      </w:pPr>
      <w:r w:rsidRPr="00CD6247">
        <w:rPr>
          <w:snapToGrid w:val="0"/>
          <w:sz w:val="24"/>
          <w:szCs w:val="24"/>
        </w:rPr>
        <w:t>(k) For telecommunications equipment and services:</w:t>
      </w:r>
    </w:p>
    <w:p w14:paraId="04C39194" w14:textId="36856195"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(1) The contracting officer shall ensure capital investment funding is used for capital investment requirements valued $250,000 or greater.</w:t>
      </w:r>
      <w:r w:rsidR="00BE48F3" w:rsidRPr="00CD6247">
        <w:rPr>
          <w:rFonts w:eastAsia="Calibri"/>
          <w:b/>
          <w:snapToGrid w:val="0"/>
          <w:sz w:val="24"/>
          <w:szCs w:val="24"/>
        </w:rPr>
        <w:t xml:space="preserve"> </w:t>
      </w:r>
      <w:r w:rsidR="00BE48F3" w:rsidRPr="00CD6247">
        <w:rPr>
          <w:rFonts w:eastAsia="Calibri"/>
          <w:snapToGrid w:val="0"/>
          <w:sz w:val="24"/>
          <w:szCs w:val="24"/>
        </w:rPr>
        <w:t>Contracting officers shall coordinate questions concerning the appropriate type of funding with DLA Finance and Office of Counsel.</w:t>
      </w:r>
    </w:p>
    <w:p w14:paraId="5DB4882C" w14:textId="53CF998B"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The contracting officer shall sign Communication Services Authorities or other communications services orders or agreements.</w:t>
      </w:r>
    </w:p>
    <w:p w14:paraId="71D8DCAB" w14:textId="3E1000BD" w:rsidR="00BE48F3" w:rsidRPr="00CD6247" w:rsidRDefault="00BE48F3" w:rsidP="00BE48F3">
      <w:pPr>
        <w:adjustRightInd w:val="0"/>
        <w:ind w:right="-20"/>
        <w:rPr>
          <w:bCs/>
          <w:sz w:val="24"/>
          <w:szCs w:val="24"/>
        </w:rPr>
      </w:pPr>
      <w:r w:rsidRPr="00CD6247">
        <w:rPr>
          <w:sz w:val="24"/>
          <w:szCs w:val="24"/>
        </w:rPr>
        <w:t xml:space="preserve">(l) </w:t>
      </w:r>
      <w:r w:rsidRPr="00CD6247">
        <w:rPr>
          <w:bCs/>
          <w:sz w:val="24"/>
          <w:szCs w:val="24"/>
        </w:rPr>
        <w:t>Internal Use Software (IUS).</w:t>
      </w:r>
    </w:p>
    <w:p w14:paraId="27968069" w14:textId="1F88F7AB" w:rsidR="00BE48F3" w:rsidRPr="00CD6247" w:rsidRDefault="004966D6" w:rsidP="00BE48F3">
      <w:pPr>
        <w:adjustRightInd w:val="0"/>
        <w:rPr>
          <w:sz w:val="24"/>
          <w:szCs w:val="24"/>
        </w:rPr>
      </w:pPr>
      <w:r>
        <w:rPr>
          <w:spacing w:val="1"/>
          <w:sz w:val="24"/>
          <w:szCs w:val="24"/>
        </w:rPr>
        <w:tab/>
      </w:r>
      <w:r w:rsidR="00BE48F3" w:rsidRPr="00CD6247">
        <w:rPr>
          <w:spacing w:val="1"/>
          <w:sz w:val="24"/>
          <w:szCs w:val="24"/>
        </w:rPr>
        <w:t xml:space="preserve">(1) </w:t>
      </w:r>
      <w:r w:rsidR="00BE48F3" w:rsidRPr="00CD6247">
        <w:rPr>
          <w:sz w:val="24"/>
          <w:szCs w:val="24"/>
        </w:rPr>
        <w:t xml:space="preserve">As defined in Statement of Federal Financial Accounting Standards (SFFAS) Number 10, </w:t>
      </w:r>
      <w:r w:rsidR="00BE48F3" w:rsidRPr="00CD6247">
        <w:rPr>
          <w:bCs/>
          <w:sz w:val="24"/>
          <w:szCs w:val="24"/>
        </w:rPr>
        <w:t xml:space="preserve">Accounting for IUS, IUS is software </w:t>
      </w:r>
      <w:r w:rsidR="00BE48F3" w:rsidRPr="00CD6247">
        <w:rPr>
          <w:sz w:val="24"/>
          <w:szCs w:val="24"/>
        </w:rPr>
        <w:t>used to operate a federal entity’s programs (e.g., financial, administrative, and project management software) and to produce the entity’s goods and services.</w:t>
      </w:r>
      <w:r w:rsidR="005D3E4D" w:rsidRPr="00CD6247">
        <w:rPr>
          <w:sz w:val="24"/>
          <w:szCs w:val="24"/>
        </w:rPr>
        <w:t xml:space="preserve"> DLAM 5000.76, Accountability of Capital Internal Use Software (IUS)</w:t>
      </w:r>
      <w:r w:rsidR="00BE48F3" w:rsidRPr="00CD6247">
        <w:rPr>
          <w:sz w:val="24"/>
          <w:szCs w:val="24"/>
        </w:rPr>
        <w:t xml:space="preserve"> contains IUS procedures.</w:t>
      </w:r>
      <w:commentRangeStart w:id="864"/>
      <w:commentRangeEnd w:id="864"/>
      <w:r w:rsidR="005D3E4D" w:rsidRPr="00CD6247">
        <w:rPr>
          <w:rStyle w:val="CommentReference"/>
          <w:sz w:val="24"/>
          <w:szCs w:val="24"/>
        </w:rPr>
        <w:commentReference w:id="864"/>
      </w:r>
    </w:p>
    <w:p w14:paraId="53C91263" w14:textId="1A2B5F70" w:rsidR="00BE48F3" w:rsidRPr="00CD6247" w:rsidRDefault="004966D6" w:rsidP="00BE48F3">
      <w:pPr>
        <w:textAlignment w:val="baseline"/>
        <w:rPr>
          <w:color w:val="000000"/>
          <w:kern w:val="24"/>
          <w:sz w:val="24"/>
          <w:szCs w:val="24"/>
        </w:rPr>
      </w:pPr>
      <w:r>
        <w:rPr>
          <w:spacing w:val="1"/>
          <w:sz w:val="24"/>
          <w:szCs w:val="24"/>
        </w:rPr>
        <w:tab/>
      </w:r>
      <w:r w:rsidR="00BE48F3" w:rsidRPr="00CD6247">
        <w:rPr>
          <w:spacing w:val="1"/>
          <w:sz w:val="24"/>
          <w:szCs w:val="24"/>
        </w:rPr>
        <w:t>(2</w:t>
      </w:r>
      <w:r w:rsidR="00BE48F3" w:rsidRPr="00CD6247">
        <w:rPr>
          <w:sz w:val="24"/>
          <w:szCs w:val="24"/>
        </w:rPr>
        <w:t xml:space="preserve">) </w:t>
      </w:r>
      <w:r w:rsidR="00BE48F3" w:rsidRPr="00CD6247">
        <w:rPr>
          <w:color w:val="000000"/>
          <w:kern w:val="24"/>
          <w:sz w:val="24"/>
          <w:szCs w:val="24"/>
        </w:rPr>
        <w:t>Requiring activity program managers (PMs) shall—</w:t>
      </w:r>
    </w:p>
    <w:p w14:paraId="63D33C6D" w14:textId="37B86433"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 Determine whether to classify a software procurement as IUS.</w:t>
      </w:r>
    </w:p>
    <w:p w14:paraId="39C200FB" w14:textId="4EA3B38D"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 xml:space="preserve">(ii) Structure software requirement deliverables in accordance with the IUS number structure guidelines stated in </w:t>
      </w:r>
      <w:r w:rsidR="00BE48F3" w:rsidRPr="00CD6247">
        <w:rPr>
          <w:sz w:val="24"/>
          <w:szCs w:val="24"/>
        </w:rPr>
        <w:t>the IUS SOP.</w:t>
      </w:r>
    </w:p>
    <w:p w14:paraId="62AC7FCA" w14:textId="3EC16D7B"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(iii) State in the SOO, SOW, or PWS the IUS item that corresponds to the tasks required, which will be confirmed by the offeror in its proposal.</w:t>
      </w:r>
    </w:p>
    <w:p w14:paraId="0EAF43B9" w14:textId="3E194EC2" w:rsidR="00BE48F3" w:rsidRPr="00CD6247" w:rsidRDefault="004966D6" w:rsidP="00BE48F3">
      <w:pPr>
        <w:textAlignment w:val="baseline"/>
        <w:rPr>
          <w:strike/>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(iv) Prepare the IUS acknowledgement form.</w:t>
      </w:r>
    </w:p>
    <w:p w14:paraId="74C5D3CA" w14:textId="74140023" w:rsidR="00BE48F3" w:rsidRPr="00CD6247" w:rsidRDefault="004966D6" w:rsidP="00BE48F3">
      <w:pPr>
        <w:adjustRightInd w:val="0"/>
        <w:rPr>
          <w:strike/>
          <w:color w:val="000000"/>
          <w:kern w:val="24"/>
          <w:sz w:val="24"/>
          <w:szCs w:val="24"/>
        </w:rPr>
      </w:pPr>
      <w:r>
        <w:rPr>
          <w:color w:val="000000"/>
          <w:kern w:val="24"/>
          <w:sz w:val="24"/>
          <w:szCs w:val="24"/>
        </w:rPr>
        <w:tab/>
      </w:r>
      <w:r w:rsidR="00BE48F3" w:rsidRPr="00CD6247">
        <w:rPr>
          <w:color w:val="000000"/>
          <w:kern w:val="24"/>
          <w:sz w:val="24"/>
          <w:szCs w:val="24"/>
        </w:rPr>
        <w:t>(3) Contracting officers shall—</w:t>
      </w:r>
    </w:p>
    <w:p w14:paraId="645AE670" w14:textId="4090B661" w:rsidR="00BE48F3" w:rsidRPr="00CD6247" w:rsidRDefault="004966D6" w:rsidP="00BE48F3">
      <w:pPr>
        <w:adjustRightInd w:val="0"/>
        <w:rPr>
          <w:strike/>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 Acknowledge that the IUS information was inserted into the SOO, SOW, PWS in accordance with the IUS SOP.</w:t>
      </w:r>
    </w:p>
    <w:p w14:paraId="0E4752D9" w14:textId="42FCE483" w:rsidR="00BE48F3" w:rsidRPr="00CD6247" w:rsidRDefault="004966D6" w:rsidP="00BE48F3">
      <w:pPr>
        <w:adjustRightInd w:val="0"/>
        <w:rPr>
          <w:color w:val="000000"/>
          <w:kern w:val="24"/>
          <w:sz w:val="24"/>
          <w:szCs w:val="24"/>
        </w:rPr>
      </w:pPr>
      <w:r>
        <w:rPr>
          <w:color w:val="000000"/>
          <w:kern w:val="24"/>
          <w:sz w:val="24"/>
          <w:szCs w:val="24"/>
        </w:rPr>
        <w:tab/>
      </w:r>
      <w:r w:rsidR="00722693">
        <w:rPr>
          <w:color w:val="000000"/>
          <w:kern w:val="24"/>
          <w:sz w:val="24"/>
          <w:szCs w:val="24"/>
        </w:rPr>
        <w:tab/>
      </w:r>
      <w:r w:rsidR="00BE48F3" w:rsidRPr="00CD6247">
        <w:rPr>
          <w:color w:val="000000"/>
          <w:kern w:val="24"/>
          <w:sz w:val="24"/>
          <w:szCs w:val="24"/>
        </w:rPr>
        <w:t>(ii) Sign the IUS acknowledgement and place it in the contract file.</w:t>
      </w:r>
    </w:p>
    <w:p w14:paraId="6142017B" w14:textId="7FF758C6" w:rsidR="00BE48F3" w:rsidRPr="00CD6247" w:rsidRDefault="004966D6" w:rsidP="00BE48F3">
      <w:pPr>
        <w:adjustRightInd w:val="0"/>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(iii) Ensure contractors submit invoices in accordance with the IUS number structure. The contracting officer may delegate this responsibility to the contracting officer representatives (COR).</w:t>
      </w:r>
    </w:p>
    <w:p w14:paraId="3C3FC3CB" w14:textId="20472E14" w:rsidR="00BE48F3" w:rsidRPr="00CD6247" w:rsidRDefault="004966D6" w:rsidP="004966D6">
      <w:pPr>
        <w:adjustRightInd w:val="0"/>
        <w:spacing w:after="240"/>
        <w:rPr>
          <w:color w:val="000000"/>
          <w:kern w:val="24"/>
          <w:sz w:val="24"/>
          <w:szCs w:val="24"/>
        </w:rPr>
      </w:pPr>
      <w:r>
        <w:rPr>
          <w:color w:val="000000"/>
          <w:kern w:val="24"/>
          <w:sz w:val="24"/>
          <w:szCs w:val="24"/>
        </w:rPr>
        <w:lastRenderedPageBreak/>
        <w:tab/>
      </w:r>
      <w:r>
        <w:rPr>
          <w:color w:val="000000"/>
          <w:kern w:val="24"/>
          <w:sz w:val="24"/>
          <w:szCs w:val="24"/>
        </w:rPr>
        <w:tab/>
      </w:r>
      <w:bookmarkStart w:id="865" w:name="_Hlk70952297"/>
      <w:r w:rsidR="00BE48F3" w:rsidRPr="00CD6247">
        <w:rPr>
          <w:color w:val="000000"/>
          <w:kern w:val="24"/>
          <w:sz w:val="24"/>
          <w:szCs w:val="24"/>
        </w:rPr>
        <w:t>(iv) Ensure that CORs accept contractor deliverables and invoices consistent with invoiced IUS number structure</w:t>
      </w:r>
      <w:commentRangeStart w:id="866"/>
      <w:r w:rsidR="00BE48F3" w:rsidRPr="00CD6247">
        <w:rPr>
          <w:color w:val="000000"/>
          <w:kern w:val="24"/>
          <w:sz w:val="24"/>
          <w:szCs w:val="24"/>
        </w:rPr>
        <w:t>.</w:t>
      </w:r>
      <w:commentRangeEnd w:id="866"/>
      <w:r w:rsidR="00722693">
        <w:rPr>
          <w:rStyle w:val="CommentReference"/>
        </w:rPr>
        <w:commentReference w:id="866"/>
      </w:r>
    </w:p>
    <w:p w14:paraId="451A8CEA" w14:textId="7F79B6F7" w:rsidR="00BE48F3" w:rsidRPr="00E403B1" w:rsidRDefault="00BE48F3" w:rsidP="00E403B1">
      <w:pPr>
        <w:pStyle w:val="Heading3"/>
        <w:rPr>
          <w:sz w:val="24"/>
          <w:szCs w:val="24"/>
        </w:rPr>
      </w:pPr>
      <w:bookmarkStart w:id="868" w:name="P39_9002"/>
      <w:bookmarkEnd w:id="865"/>
      <w:r w:rsidRPr="00E403B1">
        <w:rPr>
          <w:sz w:val="24"/>
          <w:szCs w:val="24"/>
        </w:rPr>
        <w:t>39.9002</w:t>
      </w:r>
      <w:bookmarkEnd w:id="868"/>
      <w:r w:rsidRPr="00E403B1">
        <w:rPr>
          <w:sz w:val="24"/>
          <w:szCs w:val="24"/>
        </w:rPr>
        <w:t xml:space="preserve"> Documentation requirements for IT procurement.</w:t>
      </w:r>
    </w:p>
    <w:p w14:paraId="269CB936" w14:textId="5F26AF8D" w:rsidR="00BE48F3" w:rsidRPr="00CD6247" w:rsidRDefault="00BE48F3" w:rsidP="00BE48F3">
      <w:pPr>
        <w:rPr>
          <w:snapToGrid w:val="0"/>
          <w:sz w:val="24"/>
          <w:szCs w:val="24"/>
        </w:rPr>
      </w:pPr>
      <w:r w:rsidRPr="00CD6247">
        <w:rPr>
          <w:snapToGrid w:val="0"/>
          <w:sz w:val="24"/>
          <w:szCs w:val="24"/>
        </w:rPr>
        <w:t>(a) The requiring activity shall include the following in the acquisition package sent to the contracting officer:</w:t>
      </w:r>
    </w:p>
    <w:p w14:paraId="657A1C0A" w14:textId="76E35CA1"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(1) A statement clearly describing why the IT is needed and the program, project, Automated Information System being supported by the IT procurement.</w:t>
      </w:r>
    </w:p>
    <w:p w14:paraId="18929A28" w14:textId="034B8B47"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4B30A0EF" w14:textId="51C9A770"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(3) The exact location where the IT items and services are needed and points of contact with commercial and DSN telephone numbers.</w:t>
      </w:r>
    </w:p>
    <w:p w14:paraId="239AD7B4" w14:textId="2126DABC"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(4) A copy of the market survey for each recommended source (reference FAR Part 10).</w:t>
      </w:r>
    </w:p>
    <w:p w14:paraId="0651D6EE" w14:textId="61564A7D"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(5) A copy of the funding documentation.</w:t>
      </w:r>
    </w:p>
    <w:p w14:paraId="0CAF2754" w14:textId="7569473D"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14:paraId="36848434" w14:textId="0035B077"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(7) Copies of any additional information and support documentation necessary.</w:t>
      </w:r>
    </w:p>
    <w:p w14:paraId="14D08BB2" w14:textId="385EB4B5" w:rsidR="00BE48F3" w:rsidRPr="00CD6247" w:rsidRDefault="00BE48F3" w:rsidP="00BE48F3">
      <w:pPr>
        <w:rPr>
          <w:snapToGrid w:val="0"/>
          <w:sz w:val="24"/>
          <w:szCs w:val="24"/>
        </w:rPr>
      </w:pPr>
      <w:r w:rsidRPr="00CD6247">
        <w:rPr>
          <w:snapToGrid w:val="0"/>
          <w:sz w:val="24"/>
          <w:szCs w:val="24"/>
        </w:rPr>
        <w:t>(b) The requiring activity shall—</w:t>
      </w:r>
    </w:p>
    <w:p w14:paraId="1F8BE61C" w14:textId="29B4418E" w:rsidR="00BE48F3" w:rsidRPr="00CD6247" w:rsidRDefault="004966D6" w:rsidP="00BE48F3">
      <w:pPr>
        <w:rPr>
          <w:snapToGrid w:val="0"/>
          <w:sz w:val="24"/>
          <w:szCs w:val="24"/>
        </w:rPr>
      </w:pPr>
      <w:r>
        <w:rPr>
          <w:snapToGrid w:val="0"/>
          <w:sz w:val="24"/>
          <w:szCs w:val="24"/>
        </w:rPr>
        <w:tab/>
      </w:r>
      <w:r w:rsidR="00BE48F3" w:rsidRPr="00CD6247">
        <w:rPr>
          <w:snapToGrid w:val="0"/>
          <w:sz w:val="24"/>
          <w:szCs w:val="24"/>
        </w:rPr>
        <w:t>(1) Prepare additional documentation or Business Case Analysis (BCA) as part of the contract file for an acquisition as needed.</w:t>
      </w:r>
    </w:p>
    <w:p w14:paraId="55078DB9" w14:textId="755790A0"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Submit acquisitions valued below $50,000 in accordance with local procedures, or as appropriate for the complexity of the requirement.</w:t>
      </w:r>
    </w:p>
    <w:p w14:paraId="1DD4CBF9" w14:textId="6754245A"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(3) Outline and compare the status quo method of business with three alternatives for acquisitions greater than or equal to $50,000 and less than $250,000.</w:t>
      </w:r>
    </w:p>
    <w:p w14:paraId="07A1DA2A" w14:textId="43C4721D" w:rsidR="00BE48F3" w:rsidRPr="00CD6247" w:rsidRDefault="004966D6" w:rsidP="00BE48F3">
      <w:pPr>
        <w:tabs>
          <w:tab w:val="left" w:pos="2250"/>
        </w:tabs>
        <w:rPr>
          <w:rFonts w:eastAsia="Calibri"/>
          <w:snapToGrid w:val="0"/>
          <w:sz w:val="24"/>
          <w:szCs w:val="24"/>
        </w:rPr>
      </w:pPr>
      <w:r>
        <w:rPr>
          <w:rFonts w:eastAsia="Calibri"/>
          <w:bCs/>
          <w:iCs/>
          <w:snapToGrid w:val="0"/>
          <w:sz w:val="24"/>
          <w:szCs w:val="24"/>
        </w:rPr>
        <w:tab/>
      </w:r>
      <w:r w:rsidR="00BE48F3" w:rsidRPr="00CD6247">
        <w:rPr>
          <w:rFonts w:eastAsia="Calibri"/>
          <w:bCs/>
          <w:iCs/>
          <w:snapToGrid w:val="0"/>
          <w:sz w:val="24"/>
          <w:szCs w:val="24"/>
        </w:rPr>
        <w:t>(4) I</w:t>
      </w:r>
      <w:r w:rsidR="00BE48F3" w:rsidRPr="00CD6247">
        <w:rPr>
          <w:rFonts w:eastAsia="Calibri"/>
          <w:snapToGrid w:val="0"/>
          <w:sz w:val="24"/>
          <w:szCs w:val="24"/>
        </w:rPr>
        <w:t>n addition to the requirements of (b)(2) above, provide a comparison of expected costs, benefits, impacts, and risks that would result from implementing alternative IT investments f</w:t>
      </w:r>
      <w:r w:rsidR="00BE48F3" w:rsidRPr="00CD6247">
        <w:rPr>
          <w:rFonts w:eastAsia="Calibri"/>
          <w:bCs/>
          <w:iCs/>
          <w:snapToGrid w:val="0"/>
          <w:sz w:val="24"/>
          <w:szCs w:val="24"/>
        </w:rPr>
        <w:t xml:space="preserve">or acquisitions </w:t>
      </w:r>
      <w:r w:rsidR="00BE48F3" w:rsidRPr="00CD6247">
        <w:rPr>
          <w:rFonts w:eastAsia="Calibri"/>
          <w:snapToGrid w:val="0"/>
          <w:sz w:val="24"/>
          <w:szCs w:val="24"/>
        </w:rPr>
        <w:t>greater than or equal to $250,000 and less than $1,000,000.</w:t>
      </w:r>
    </w:p>
    <w:p w14:paraId="46F7A23D" w14:textId="5AD4A8C8" w:rsidR="00381307" w:rsidRDefault="004966D6" w:rsidP="001C2DF1">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bookmarkStart w:id="869" w:name="P42"/>
      <w:r w:rsidR="001C2DF1">
        <w:rPr>
          <w:rFonts w:eastAsia="Calibri"/>
          <w:snapToGrid w:val="0"/>
          <w:sz w:val="24"/>
          <w:szCs w:val="24"/>
        </w:rPr>
        <w:t>.</w:t>
      </w:r>
    </w:p>
    <w:p w14:paraId="2B5BD57A" w14:textId="77777777" w:rsidR="00381307" w:rsidRDefault="003813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napToGrid w:val="0"/>
          <w:sz w:val="24"/>
          <w:szCs w:val="24"/>
        </w:rPr>
      </w:pPr>
      <w:r>
        <w:rPr>
          <w:rFonts w:eastAsia="Calibri"/>
          <w:snapToGrid w:val="0"/>
          <w:sz w:val="24"/>
          <w:szCs w:val="24"/>
        </w:rPr>
        <w:br w:type="page"/>
      </w:r>
    </w:p>
    <w:p w14:paraId="5191A0DA" w14:textId="77777777" w:rsidR="001C2DF1" w:rsidRDefault="001C2DF1" w:rsidP="001C2DF1">
      <w:pPr>
        <w:tabs>
          <w:tab w:val="left" w:pos="2250"/>
        </w:tabs>
        <w:rPr>
          <w:rFonts w:eastAsia="Calibri"/>
          <w:snapToGrid w:val="0"/>
          <w:sz w:val="24"/>
          <w:szCs w:val="24"/>
        </w:rPr>
        <w:sectPr w:rsidR="001C2DF1" w:rsidSect="00C92932">
          <w:headerReference w:type="default" r:id="rId332"/>
          <w:headerReference w:type="first" r:id="rId333"/>
          <w:pgSz w:w="12240" w:h="15840"/>
          <w:pgMar w:top="1440" w:right="1440" w:bottom="1440" w:left="1440" w:header="720" w:footer="720" w:gutter="0"/>
          <w:cols w:space="720"/>
          <w:titlePg/>
          <w:docGrid w:linePitch="299"/>
        </w:sectPr>
      </w:pPr>
    </w:p>
    <w:p w14:paraId="27BEB03C" w14:textId="3200187C" w:rsidR="00167B3F" w:rsidRPr="006F217C" w:rsidRDefault="00E72D89" w:rsidP="001120DC">
      <w:pPr>
        <w:pStyle w:val="Heading1"/>
        <w:rPr>
          <w:sz w:val="24"/>
          <w:szCs w:val="24"/>
        </w:rPr>
      </w:pPr>
      <w:r w:rsidRPr="006F217C">
        <w:rPr>
          <w:sz w:val="24"/>
          <w:szCs w:val="24"/>
        </w:rPr>
        <w:lastRenderedPageBreak/>
        <w:t xml:space="preserve">PART 42 </w:t>
      </w:r>
      <w:bookmarkEnd w:id="869"/>
      <w:r w:rsidRPr="006F217C">
        <w:rPr>
          <w:sz w:val="24"/>
          <w:szCs w:val="24"/>
        </w:rPr>
        <w:t>– CONTRACT ADMINISTRATION</w:t>
      </w:r>
      <w:commentRangeStart w:id="870"/>
      <w:commentRangeEnd w:id="870"/>
      <w:r w:rsidR="00167B3F" w:rsidRPr="006F217C">
        <w:rPr>
          <w:rStyle w:val="CommentReference"/>
          <w:bCs/>
          <w:sz w:val="24"/>
          <w:szCs w:val="24"/>
        </w:rPr>
        <w:commentReference w:id="870"/>
      </w:r>
      <w:commentRangeStart w:id="871"/>
      <w:commentRangeEnd w:id="871"/>
      <w:r w:rsidR="00D55360" w:rsidRPr="006F217C">
        <w:rPr>
          <w:rStyle w:val="CommentReference"/>
          <w:sz w:val="24"/>
          <w:szCs w:val="24"/>
        </w:rPr>
        <w:commentReference w:id="871"/>
      </w:r>
    </w:p>
    <w:p w14:paraId="49BF3DEB" w14:textId="0FA66B36" w:rsidR="00160C10" w:rsidRPr="006F217C" w:rsidRDefault="00160C10" w:rsidP="004966D6">
      <w:pPr>
        <w:pStyle w:val="NoSpacing"/>
        <w:tabs>
          <w:tab w:val="left" w:pos="2835"/>
        </w:tabs>
        <w:spacing w:after="240"/>
        <w:jc w:val="center"/>
        <w:rPr>
          <w:rFonts w:ascii="Times New Roman" w:hAnsi="Times New Roman"/>
          <w:i/>
          <w:sz w:val="24"/>
          <w:szCs w:val="24"/>
        </w:rPr>
      </w:pPr>
      <w:r w:rsidRPr="006F217C">
        <w:rPr>
          <w:rFonts w:ascii="Times New Roman" w:hAnsi="Times New Roman"/>
          <w:i/>
          <w:sz w:val="24"/>
          <w:szCs w:val="24"/>
        </w:rPr>
        <w:t xml:space="preserve">(Revised </w:t>
      </w:r>
      <w:r w:rsidR="000F7980">
        <w:rPr>
          <w:rFonts w:ascii="Times New Roman" w:hAnsi="Times New Roman"/>
          <w:i/>
          <w:sz w:val="24"/>
          <w:szCs w:val="24"/>
        </w:rPr>
        <w:t>March</w:t>
      </w:r>
      <w:r w:rsidR="00D55360" w:rsidRPr="006F217C">
        <w:rPr>
          <w:rFonts w:ascii="Times New Roman" w:hAnsi="Times New Roman"/>
          <w:i/>
          <w:sz w:val="24"/>
          <w:szCs w:val="24"/>
        </w:rPr>
        <w:t xml:space="preserve"> 30, 202</w:t>
      </w:r>
      <w:r w:rsidR="000F7980">
        <w:rPr>
          <w:rFonts w:ascii="Times New Roman" w:hAnsi="Times New Roman"/>
          <w:i/>
          <w:sz w:val="24"/>
          <w:szCs w:val="24"/>
        </w:rPr>
        <w:t>2</w:t>
      </w:r>
      <w:r w:rsidRPr="006F217C">
        <w:rPr>
          <w:rFonts w:ascii="Times New Roman" w:hAnsi="Times New Roman"/>
          <w:i/>
          <w:sz w:val="24"/>
          <w:szCs w:val="24"/>
        </w:rPr>
        <w:t xml:space="preserve"> through PROCLTR 20</w:t>
      </w:r>
      <w:r w:rsidR="00D55360" w:rsidRPr="006F217C">
        <w:rPr>
          <w:rFonts w:ascii="Times New Roman" w:hAnsi="Times New Roman"/>
          <w:i/>
          <w:sz w:val="24"/>
          <w:szCs w:val="24"/>
        </w:rPr>
        <w:t>2</w:t>
      </w:r>
      <w:r w:rsidR="000F7980">
        <w:rPr>
          <w:rFonts w:ascii="Times New Roman" w:hAnsi="Times New Roman"/>
          <w:i/>
          <w:sz w:val="24"/>
          <w:szCs w:val="24"/>
        </w:rPr>
        <w:t>2</w:t>
      </w:r>
      <w:r w:rsidRPr="006F217C">
        <w:rPr>
          <w:rFonts w:ascii="Times New Roman" w:hAnsi="Times New Roman"/>
          <w:i/>
          <w:sz w:val="24"/>
          <w:szCs w:val="24"/>
        </w:rPr>
        <w:t>-</w:t>
      </w:r>
      <w:r w:rsidR="000F7980">
        <w:rPr>
          <w:rFonts w:ascii="Times New Roman" w:hAnsi="Times New Roman"/>
          <w:i/>
          <w:sz w:val="24"/>
          <w:szCs w:val="24"/>
        </w:rPr>
        <w:t>06</w:t>
      </w:r>
      <w:r w:rsidRPr="006F217C">
        <w:rPr>
          <w:rFonts w:ascii="Times New Roman" w:hAnsi="Times New Roman"/>
          <w:i/>
          <w:sz w:val="24"/>
          <w:szCs w:val="24"/>
        </w:rPr>
        <w:t>)</w:t>
      </w:r>
    </w:p>
    <w:p w14:paraId="075D60B5" w14:textId="3974DC5B" w:rsidR="00E5211E" w:rsidRPr="00CD6247" w:rsidRDefault="00BE5DFF" w:rsidP="00BE5DFF">
      <w:pPr>
        <w:pStyle w:val="NoSpacing"/>
        <w:jc w:val="center"/>
        <w:rPr>
          <w:rFonts w:ascii="Times New Roman" w:hAnsi="Times New Roman"/>
          <w:b/>
          <w:sz w:val="24"/>
          <w:szCs w:val="24"/>
        </w:rPr>
      </w:pPr>
      <w:r w:rsidRPr="00CD6247">
        <w:rPr>
          <w:rFonts w:ascii="Times New Roman" w:hAnsi="Times New Roman"/>
          <w:b/>
          <w:sz w:val="24"/>
          <w:szCs w:val="24"/>
        </w:rPr>
        <w:t>TABLE OF CONTENTS</w:t>
      </w:r>
    </w:p>
    <w:p w14:paraId="32540658" w14:textId="08E46D38" w:rsidR="00BE5DFF" w:rsidRPr="00CD6247"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14:paraId="5C843C3A" w14:textId="47D476AB" w:rsidR="00BE5DFF" w:rsidRPr="00CD6247" w:rsidRDefault="005A1C85" w:rsidP="00BE5DFF">
      <w:pPr>
        <w:pStyle w:val="NoSpacing"/>
        <w:rPr>
          <w:rFonts w:ascii="Times New Roman" w:hAnsi="Times New Roman"/>
          <w:b/>
          <w:sz w:val="24"/>
          <w:szCs w:val="24"/>
        </w:rPr>
      </w:pPr>
      <w:hyperlink w:anchor="P42_101" w:history="1">
        <w:r w:rsidR="00BE5DFF" w:rsidRPr="00CD6247">
          <w:rPr>
            <w:rStyle w:val="Hyperlink"/>
            <w:rFonts w:ascii="Times New Roman" w:hAnsi="Times New Roman"/>
            <w:sz w:val="24"/>
            <w:szCs w:val="24"/>
          </w:rPr>
          <w:t>42.101</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Contract audit responsibilities.</w:t>
      </w:r>
    </w:p>
    <w:p w14:paraId="7B8A3495" w14:textId="77777777" w:rsidR="004966D6"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14:paraId="58076A3D" w14:textId="00102D52" w:rsidR="00BE5DFF" w:rsidRPr="00CD6247" w:rsidRDefault="005A1C85" w:rsidP="00BE5DFF">
      <w:pPr>
        <w:pStyle w:val="NoSpacing"/>
        <w:rPr>
          <w:rFonts w:ascii="Times New Roman" w:hAnsi="Times New Roman"/>
          <w:sz w:val="24"/>
          <w:szCs w:val="24"/>
        </w:rPr>
      </w:pPr>
      <w:hyperlink w:anchor="P42_202" w:history="1">
        <w:r w:rsidR="00BE5DFF" w:rsidRPr="00CD6247">
          <w:rPr>
            <w:rStyle w:val="Hyperlink"/>
            <w:rFonts w:ascii="Times New Roman" w:hAnsi="Times New Roman"/>
            <w:sz w:val="24"/>
            <w:szCs w:val="24"/>
          </w:rPr>
          <w:t>42.202</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Assignment of contract administration.</w:t>
      </w:r>
      <w:r w:rsidR="00BE5DFF" w:rsidRPr="00CD6247">
        <w:rPr>
          <w:rFonts w:ascii="Times New Roman" w:hAnsi="Times New Roman"/>
          <w:sz w:val="24"/>
          <w:szCs w:val="24"/>
        </w:rPr>
        <w:tab/>
      </w:r>
    </w:p>
    <w:p w14:paraId="07BDBD1D" w14:textId="77777777" w:rsidR="004966D6" w:rsidRDefault="00BE5DFF" w:rsidP="00BE5DFF">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14:paraId="2F8398F4" w14:textId="3A23BAB0" w:rsidR="00BE5DFF" w:rsidRPr="00CD6247" w:rsidRDefault="005A1C85" w:rsidP="00BE5DFF">
      <w:pPr>
        <w:pStyle w:val="NoSpacing"/>
        <w:rPr>
          <w:rFonts w:ascii="Times New Roman" w:hAnsi="Times New Roman"/>
          <w:sz w:val="24"/>
          <w:szCs w:val="24"/>
        </w:rPr>
      </w:pPr>
      <w:hyperlink w:anchor="P42_302" w:history="1">
        <w:r w:rsidR="00BE5DFF" w:rsidRPr="00CD6247">
          <w:rPr>
            <w:rStyle w:val="Hyperlink"/>
            <w:rFonts w:ascii="Times New Roman" w:hAnsi="Times New Roman"/>
            <w:sz w:val="24"/>
            <w:szCs w:val="24"/>
          </w:rPr>
          <w:t>42.302</w:t>
        </w:r>
      </w:hyperlink>
      <w:r w:rsidR="004966D6">
        <w:rPr>
          <w:rFonts w:ascii="Times New Roman" w:hAnsi="Times New Roman"/>
          <w:sz w:val="24"/>
          <w:szCs w:val="24"/>
        </w:rPr>
        <w:t xml:space="preserve"> </w:t>
      </w:r>
      <w:r w:rsidR="004966D6">
        <w:rPr>
          <w:rFonts w:ascii="Times New Roman" w:hAnsi="Times New Roman"/>
          <w:sz w:val="24"/>
          <w:szCs w:val="24"/>
        </w:rPr>
        <w:tab/>
      </w:r>
      <w:r w:rsidR="00BE5DFF" w:rsidRPr="00CD6247">
        <w:rPr>
          <w:rFonts w:ascii="Times New Roman" w:hAnsi="Times New Roman"/>
          <w:sz w:val="24"/>
          <w:szCs w:val="24"/>
        </w:rPr>
        <w:t xml:space="preserve">Contract administration functions. </w:t>
      </w:r>
    </w:p>
    <w:p w14:paraId="668F869B" w14:textId="236C470F" w:rsidR="00BE5DFF" w:rsidRPr="00CD6247" w:rsidRDefault="00BE5DFF" w:rsidP="00BE5DFF">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14:paraId="2B2BCA77" w14:textId="5EBAC80E" w:rsidR="00BE5DFF" w:rsidRPr="00CD6247" w:rsidRDefault="005A1C85" w:rsidP="00BE5DFF">
      <w:pPr>
        <w:pStyle w:val="NoSpacing"/>
        <w:rPr>
          <w:rFonts w:ascii="Times New Roman" w:hAnsi="Times New Roman"/>
          <w:sz w:val="24"/>
          <w:szCs w:val="24"/>
        </w:rPr>
      </w:pPr>
      <w:hyperlink w:anchor="P42_1101" w:history="1">
        <w:r w:rsidR="00BE5DFF" w:rsidRPr="00CD6247">
          <w:rPr>
            <w:rStyle w:val="Hyperlink"/>
            <w:rFonts w:ascii="Times New Roman" w:hAnsi="Times New Roman"/>
            <w:sz w:val="24"/>
            <w:szCs w:val="24"/>
          </w:rPr>
          <w:t>42.1101</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General.</w:t>
      </w:r>
    </w:p>
    <w:p w14:paraId="4A030F1F" w14:textId="3868C121" w:rsidR="00BE5DFF" w:rsidRPr="00CD6247" w:rsidRDefault="005A1C85" w:rsidP="00BE5DFF">
      <w:pPr>
        <w:pStyle w:val="NoSpacing"/>
        <w:rPr>
          <w:rFonts w:ascii="Times New Roman" w:hAnsi="Times New Roman"/>
          <w:sz w:val="24"/>
          <w:szCs w:val="24"/>
        </w:rPr>
      </w:pPr>
      <w:hyperlink w:anchor="P42_1104" w:history="1">
        <w:r w:rsidR="00BE5DFF" w:rsidRPr="00CD6247">
          <w:rPr>
            <w:rStyle w:val="Hyperlink"/>
            <w:rFonts w:ascii="Times New Roman" w:hAnsi="Times New Roman"/>
            <w:sz w:val="24"/>
            <w:szCs w:val="24"/>
          </w:rPr>
          <w:t>42.1104</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Surveillance requirements.</w:t>
      </w:r>
    </w:p>
    <w:p w14:paraId="7267F492" w14:textId="77777777" w:rsidR="00BE5DFF" w:rsidRPr="00CD6247" w:rsidRDefault="00BE5DFF" w:rsidP="00BE5DFF">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14:paraId="191E7CDA" w14:textId="0D33960F" w:rsidR="00BE5DFF" w:rsidRPr="00CD6247" w:rsidRDefault="005A1C85" w:rsidP="004966D6">
      <w:pPr>
        <w:pStyle w:val="NoSpacing"/>
        <w:spacing w:after="240"/>
        <w:rPr>
          <w:rFonts w:ascii="Times New Roman" w:hAnsi="Times New Roman"/>
          <w:sz w:val="24"/>
          <w:szCs w:val="24"/>
        </w:rPr>
      </w:pPr>
      <w:hyperlink w:anchor="P42_1503" w:history="1">
        <w:r w:rsidR="00BE5DFF" w:rsidRPr="00CD6247">
          <w:rPr>
            <w:rStyle w:val="Hyperlink"/>
            <w:rFonts w:ascii="Times New Roman" w:hAnsi="Times New Roman"/>
            <w:sz w:val="24"/>
            <w:szCs w:val="24"/>
          </w:rPr>
          <w:t>42.1503</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Procedures.</w:t>
      </w:r>
    </w:p>
    <w:p w14:paraId="77A07CAB" w14:textId="77777777" w:rsidR="00BE5DFF" w:rsidRPr="00CD6247" w:rsidRDefault="00BE5DFF" w:rsidP="006A25DC">
      <w:pPr>
        <w:pStyle w:val="Heading2"/>
      </w:pPr>
      <w:r w:rsidRPr="00CD6247">
        <w:t>SUBPART 42.1 – CONTRACT AUDIT SERVICES</w:t>
      </w:r>
    </w:p>
    <w:p w14:paraId="0712CC5D" w14:textId="2A608467" w:rsidR="006B02EE" w:rsidRPr="00CD6247" w:rsidRDefault="006B02EE" w:rsidP="004966D6">
      <w:pPr>
        <w:spacing w:after="240"/>
        <w:jc w:val="center"/>
        <w:rPr>
          <w:i/>
          <w:sz w:val="24"/>
          <w:szCs w:val="24"/>
        </w:rPr>
      </w:pPr>
      <w:r w:rsidRPr="00CD6247">
        <w:rPr>
          <w:i/>
          <w:sz w:val="24"/>
          <w:szCs w:val="24"/>
        </w:rPr>
        <w:t>(Revised September 20, 2016 through PROCLTR 201</w:t>
      </w:r>
      <w:r w:rsidR="00D06465" w:rsidRPr="00CD6247">
        <w:rPr>
          <w:i/>
          <w:sz w:val="24"/>
          <w:szCs w:val="24"/>
        </w:rPr>
        <w:t>6</w:t>
      </w:r>
      <w:r w:rsidRPr="00CD6247">
        <w:rPr>
          <w:i/>
          <w:sz w:val="24"/>
          <w:szCs w:val="24"/>
        </w:rPr>
        <w:t>-</w:t>
      </w:r>
      <w:r w:rsidR="00D06465" w:rsidRPr="00CD6247">
        <w:rPr>
          <w:i/>
          <w:sz w:val="24"/>
          <w:szCs w:val="24"/>
        </w:rPr>
        <w:t>10</w:t>
      </w:r>
      <w:r w:rsidRPr="00CD6247">
        <w:rPr>
          <w:i/>
          <w:sz w:val="24"/>
          <w:szCs w:val="24"/>
        </w:rPr>
        <w:t>)</w:t>
      </w:r>
    </w:p>
    <w:p w14:paraId="1D891F45" w14:textId="77777777" w:rsidR="00BE5DFF" w:rsidRPr="00F96DCD" w:rsidRDefault="00BE5DFF" w:rsidP="0029769D">
      <w:pPr>
        <w:pStyle w:val="Heading3"/>
        <w:rPr>
          <w:sz w:val="24"/>
          <w:szCs w:val="24"/>
        </w:rPr>
      </w:pPr>
      <w:bookmarkStart w:id="872" w:name="P42_101"/>
      <w:r w:rsidRPr="00F96DCD">
        <w:rPr>
          <w:sz w:val="24"/>
          <w:szCs w:val="24"/>
        </w:rPr>
        <w:t xml:space="preserve">42.101 </w:t>
      </w:r>
      <w:bookmarkEnd w:id="872"/>
      <w:r w:rsidRPr="00F96DCD">
        <w:rPr>
          <w:sz w:val="24"/>
          <w:szCs w:val="24"/>
        </w:rPr>
        <w:t>Contract audit responsibilities.</w:t>
      </w:r>
    </w:p>
    <w:p w14:paraId="3081491F" w14:textId="630997CD" w:rsidR="00BE5DFF" w:rsidRPr="00F96DCD" w:rsidRDefault="00BE5DFF" w:rsidP="00F96DCD">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334" w:history="1">
        <w:r w:rsidR="00F96DCD">
          <w:rPr>
            <w:rStyle w:val="Hyperlink"/>
            <w:rFonts w:ascii="Times New Roman" w:hAnsi="Times New Roman" w:cs="Times New Roman"/>
          </w:rPr>
          <w:t>DoDI 7640.02, Policy for Follow-Up on Contract Audit Reports</w:t>
        </w:r>
      </w:hyperlink>
      <w:r w:rsidR="00F96DCD">
        <w:rPr>
          <w:rFonts w:ascii="Times New Roman" w:hAnsi="Times New Roman" w:cs="Times New Roman"/>
        </w:rPr>
        <w:t xml:space="preserve"> (</w:t>
      </w:r>
      <w:hyperlink r:id="rId335" w:history="1">
        <w:r w:rsidR="00F96DCD" w:rsidRPr="008341C6">
          <w:rPr>
            <w:rStyle w:val="Hyperlink"/>
            <w:rFonts w:ascii="Times New Roman" w:hAnsi="Times New Roman" w:cs="Times New Roman"/>
          </w:rPr>
          <w:t>https://www.esd.whs.mil/Portals/54/Documents/DD/issuances/dodi/764002p.pdf</w:t>
        </w:r>
      </w:hyperlink>
      <w:r w:rsidR="00F96DCD" w:rsidRPr="00F96DCD">
        <w:rPr>
          <w:rFonts w:ascii="Times New Roman" w:hAnsi="Times New Roman" w:cs="Times New Roman"/>
        </w:rPr>
        <w:t>).</w:t>
      </w:r>
    </w:p>
    <w:p w14:paraId="0914A677" w14:textId="4DFE5627" w:rsidR="00BE5DFF" w:rsidRPr="00CD6247" w:rsidRDefault="00BE5DFF" w:rsidP="006A25DC">
      <w:pPr>
        <w:pStyle w:val="Heading2"/>
      </w:pPr>
      <w:r w:rsidRPr="00CD6247">
        <w:t>SUBPART 4</w:t>
      </w:r>
      <w:r w:rsidR="00F4548E" w:rsidRPr="00CD6247">
        <w:t>2</w:t>
      </w:r>
      <w:r w:rsidRPr="00CD6247">
        <w:t>.2 – CONTRACT ADMINISTRATION SERVICES</w:t>
      </w:r>
    </w:p>
    <w:p w14:paraId="7842DB80" w14:textId="16A5EFF0" w:rsidR="00BE5DFF" w:rsidRPr="00CD6247" w:rsidRDefault="00C1390E" w:rsidP="004966D6">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 xml:space="preserve">(Revised </w:t>
      </w:r>
      <w:r w:rsidR="00160C10" w:rsidRPr="00CD6247">
        <w:rPr>
          <w:rFonts w:ascii="Times New Roman" w:hAnsi="Times New Roman"/>
          <w:i/>
          <w:sz w:val="24"/>
          <w:szCs w:val="24"/>
        </w:rPr>
        <w:t>May 15, 2019</w:t>
      </w:r>
      <w:r w:rsidRPr="00CD6247">
        <w:rPr>
          <w:rFonts w:ascii="Times New Roman" w:hAnsi="Times New Roman"/>
          <w:i/>
          <w:sz w:val="24"/>
          <w:szCs w:val="24"/>
        </w:rPr>
        <w:t xml:space="preserve"> through PROCLTR 201</w:t>
      </w:r>
      <w:r w:rsidR="00160C10" w:rsidRPr="00CD6247">
        <w:rPr>
          <w:rFonts w:ascii="Times New Roman" w:hAnsi="Times New Roman"/>
          <w:i/>
          <w:sz w:val="24"/>
          <w:szCs w:val="24"/>
        </w:rPr>
        <w:t>9</w:t>
      </w:r>
      <w:r w:rsidRPr="00CD6247">
        <w:rPr>
          <w:rFonts w:ascii="Times New Roman" w:hAnsi="Times New Roman"/>
          <w:i/>
          <w:sz w:val="24"/>
          <w:szCs w:val="24"/>
        </w:rPr>
        <w:t>-</w:t>
      </w:r>
      <w:r w:rsidR="00160C10" w:rsidRPr="00CD6247">
        <w:rPr>
          <w:rFonts w:ascii="Times New Roman" w:hAnsi="Times New Roman"/>
          <w:i/>
          <w:sz w:val="24"/>
          <w:szCs w:val="24"/>
        </w:rPr>
        <w:t>1</w:t>
      </w:r>
      <w:r w:rsidR="00AF4C25" w:rsidRPr="00CD6247">
        <w:rPr>
          <w:rFonts w:ascii="Times New Roman" w:hAnsi="Times New Roman"/>
          <w:i/>
          <w:sz w:val="24"/>
          <w:szCs w:val="24"/>
        </w:rPr>
        <w:t>3</w:t>
      </w:r>
      <w:r w:rsidRPr="00CD6247">
        <w:rPr>
          <w:rFonts w:ascii="Times New Roman" w:hAnsi="Times New Roman"/>
          <w:i/>
          <w:sz w:val="24"/>
          <w:szCs w:val="24"/>
        </w:rPr>
        <w:t>)</w:t>
      </w:r>
    </w:p>
    <w:p w14:paraId="232D4AC1" w14:textId="06E27F3B" w:rsidR="007A482E" w:rsidRPr="0029769D" w:rsidRDefault="00BE5DFF" w:rsidP="0029769D">
      <w:pPr>
        <w:pStyle w:val="Heading3"/>
        <w:rPr>
          <w:sz w:val="24"/>
          <w:szCs w:val="24"/>
        </w:rPr>
      </w:pPr>
      <w:bookmarkStart w:id="873" w:name="P42_202"/>
      <w:r w:rsidRPr="0029769D">
        <w:rPr>
          <w:sz w:val="24"/>
          <w:szCs w:val="24"/>
        </w:rPr>
        <w:t>42.202</w:t>
      </w:r>
      <w:bookmarkEnd w:id="873"/>
      <w:r w:rsidRPr="0029769D">
        <w:rPr>
          <w:sz w:val="24"/>
          <w:szCs w:val="24"/>
        </w:rPr>
        <w:t xml:space="preserve"> Assignment of contract administration.</w:t>
      </w:r>
      <w:commentRangeStart w:id="874"/>
      <w:commentRangeEnd w:id="874"/>
      <w:r w:rsidR="007A482E" w:rsidRPr="0029769D">
        <w:rPr>
          <w:rStyle w:val="CommentReference"/>
          <w:sz w:val="24"/>
          <w:szCs w:val="24"/>
        </w:rPr>
        <w:commentReference w:id="874"/>
      </w:r>
      <w:commentRangeStart w:id="875"/>
      <w:commentRangeEnd w:id="875"/>
      <w:r w:rsidR="00160C10" w:rsidRPr="0029769D">
        <w:rPr>
          <w:rStyle w:val="CommentReference"/>
          <w:sz w:val="24"/>
          <w:szCs w:val="24"/>
        </w:rPr>
        <w:commentReference w:id="875"/>
      </w:r>
    </w:p>
    <w:p w14:paraId="362B680A" w14:textId="04D5C82B" w:rsidR="00160C10" w:rsidRPr="00CD6247" w:rsidRDefault="00160C10" w:rsidP="00160C10">
      <w:pPr>
        <w:pStyle w:val="Default"/>
        <w:rPr>
          <w:rFonts w:ascii="Times New Roman" w:hAnsi="Times New Roman" w:cs="Times New Roman"/>
        </w:rPr>
      </w:pPr>
      <w:r w:rsidRPr="00CD6247">
        <w:rPr>
          <w:rFonts w:ascii="Times New Roman" w:hAnsi="Times New Roman" w:cs="Times New Roman"/>
        </w:rPr>
        <w:t>(a) Delegating functions.</w:t>
      </w:r>
    </w:p>
    <w:p w14:paraId="3A43115D" w14:textId="49A07590"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(3) Contracting officers shall manually attach or forward, as applicable, copies of all documentation incorporated into the contract by reference when providing a copy of the contract to the cognizant contract administration office.</w:t>
      </w:r>
    </w:p>
    <w:p w14:paraId="39FDEC6F" w14:textId="3582DFC5"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(S-90) Delegate contract administration to DCMA for contracts and orders that require—</w:t>
      </w:r>
    </w:p>
    <w:p w14:paraId="5D643B62" w14:textId="7CCDF491"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 Source inspection/acceptance (I/A) by DCMA (excludes drugs, biologics, and other medical supplies) when the Food and Drug Administration (FDA) is responsible for quality assurance, and items procured for the Wildland Fire Protection Program);</w:t>
      </w:r>
    </w:p>
    <w:p w14:paraId="69470F5E" w14:textId="7CD6430D"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 ACO support for cost-type, labor-hour, or time-and-material contracts;</w:t>
      </w:r>
    </w:p>
    <w:p w14:paraId="66257126" w14:textId="7E317C7E"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(iii) ACO support for progress payment or performance-based payment financing terms.</w:t>
      </w:r>
    </w:p>
    <w:p w14:paraId="45729D24" w14:textId="27FEFD90"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(S-91) DLA procuring organizations shall not delegate administration to DCMA when the contract payment office is designated as SL4701, destination I/A applies, and no DCMA support is required.</w:t>
      </w:r>
    </w:p>
    <w:p w14:paraId="59033BDA" w14:textId="31A9B895"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(S-92) In addition to the conditions in 42.202(a)(S-90), the following contract requirements may justify DCMA administration, whether the contract provides</w:t>
      </w:r>
      <w:r w:rsidR="00AD21FA">
        <w:rPr>
          <w:rFonts w:ascii="Times New Roman" w:hAnsi="Times New Roman" w:cs="Times New Roman"/>
        </w:rPr>
        <w:t xml:space="preserve"> for source or destination I/A:</w:t>
      </w:r>
    </w:p>
    <w:p w14:paraId="6C1C08DD" w14:textId="3AEA0D4C"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 Government property;</w:t>
      </w:r>
    </w:p>
    <w:p w14:paraId="0A8CEAFE" w14:textId="609010DE"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 Plant clearance;</w:t>
      </w:r>
    </w:p>
    <w:p w14:paraId="5B1FCA8B" w14:textId="27CCCFCE"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(iii) Production surveillance of criticality designator A or B contracts when request</w:t>
      </w:r>
      <w:r>
        <w:rPr>
          <w:rFonts w:ascii="Times New Roman" w:hAnsi="Times New Roman" w:cs="Times New Roman"/>
        </w:rPr>
        <w:t>ing DCMA delivery surveillance;</w:t>
      </w:r>
    </w:p>
    <w:p w14:paraId="6DAA2024" w14:textId="69A8C488" w:rsidR="00160C10" w:rsidRPr="00CD6247" w:rsidRDefault="00AD21FA" w:rsidP="00160C10">
      <w:pPr>
        <w:pStyle w:val="Default"/>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160C10" w:rsidRPr="00CD6247">
        <w:rPr>
          <w:rFonts w:ascii="Times New Roman" w:hAnsi="Times New Roman" w:cs="Times New Roman"/>
        </w:rPr>
        <w:t>(iv) Classified data (DD Form 254, Contract Security Classification Specification);</w:t>
      </w:r>
    </w:p>
    <w:p w14:paraId="32A009A1" w14:textId="0B33D451"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 First article testing (FAT);</w:t>
      </w:r>
    </w:p>
    <w:p w14:paraId="409E2567" w14:textId="25B99639"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w:t>
      </w:r>
      <w:r>
        <w:rPr>
          <w:rFonts w:ascii="Times New Roman" w:hAnsi="Times New Roman" w:cs="Times New Roman"/>
        </w:rPr>
        <w:t>) Foreign military sales (FMS);</w:t>
      </w:r>
    </w:p>
    <w:p w14:paraId="0E0DB7F0" w14:textId="677D9443"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(vii) Critical safety items (CSIs);</w:t>
      </w:r>
    </w:p>
    <w:p w14:paraId="3F562BA8" w14:textId="7A7BDB41"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(viii) Higher-level contract quality requirements;</w:t>
      </w:r>
    </w:p>
    <w:p w14:paraId="67D5B215" w14:textId="2F3C9A7D"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(ix) Economic price adjustments, unless administered by MOCAS and paid by DFAS;</w:t>
      </w:r>
    </w:p>
    <w:p w14:paraId="0C1DB89B" w14:textId="714D8709"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 DCRL treatment code 07;</w:t>
      </w:r>
    </w:p>
    <w:p w14:paraId="6B3FD824" w14:textId="27CE76BD"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 xml:space="preserve">(xi) High-risk suppliers (e.g., surplus dealers, </w:t>
      </w:r>
      <w:proofErr w:type="spellStart"/>
      <w:r w:rsidR="00160C10" w:rsidRPr="00CD6247">
        <w:rPr>
          <w:rFonts w:ascii="Times New Roman" w:hAnsi="Times New Roman" w:cs="Times New Roman"/>
        </w:rPr>
        <w:t>kitters</w:t>
      </w:r>
      <w:proofErr w:type="spellEnd"/>
      <w:r w:rsidR="00160C10" w:rsidRPr="00CD6247">
        <w:rPr>
          <w:rFonts w:ascii="Times New Roman" w:hAnsi="Times New Roman" w:cs="Times New Roman"/>
        </w:rPr>
        <w:t>);</w:t>
      </w:r>
    </w:p>
    <w:p w14:paraId="0B53C203" w14:textId="3D3480E4"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 xml:space="preserve">(xii) High-risk </w:t>
      </w:r>
      <w:r>
        <w:rPr>
          <w:rFonts w:ascii="Times New Roman" w:hAnsi="Times New Roman" w:cs="Times New Roman"/>
        </w:rPr>
        <w:t>items (e.g., those with PQDRs);</w:t>
      </w:r>
    </w:p>
    <w:p w14:paraId="274693FB" w14:textId="26EC27F3"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(xiii) Contracts administered by MOCAS and paid by DFAS;</w:t>
      </w:r>
    </w:p>
    <w:p w14:paraId="59A7C213" w14:textId="73438154"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(xiv) Hazardous Material;</w:t>
      </w:r>
    </w:p>
    <w:p w14:paraId="13CD2E18" w14:textId="2E720CEF"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(xv) Arms, Ammunition, or Explosives; and</w:t>
      </w:r>
    </w:p>
    <w:p w14:paraId="416E045E" w14:textId="0A65BADF"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(xvi) Safety of Flight.</w:t>
      </w:r>
    </w:p>
    <w:p w14:paraId="34AA6616" w14:textId="5A5F3D61" w:rsidR="00160C10" w:rsidRPr="00CD6247" w:rsidRDefault="00AD21FA"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 xml:space="preserve">(S-93) When DLA retains contract administration and the contract includes a duty free clause, contracting officers shall use the DCMA </w:t>
      </w:r>
      <w:proofErr w:type="spellStart"/>
      <w:r w:rsidR="00160C10" w:rsidRPr="00CD6247">
        <w:rPr>
          <w:rFonts w:ascii="Times New Roman" w:hAnsi="Times New Roman" w:cs="Times New Roman"/>
        </w:rPr>
        <w:t>eTool</w:t>
      </w:r>
      <w:proofErr w:type="spellEnd"/>
      <w:r w:rsidR="00160C10" w:rsidRPr="00CD6247">
        <w:rPr>
          <w:rFonts w:ascii="Times New Roman" w:hAnsi="Times New Roman" w:cs="Times New Roman"/>
        </w:rPr>
        <w:t xml:space="preserve">. Contracting officers shall request registration through the </w:t>
      </w:r>
      <w:hyperlink r:id="rId336" w:history="1">
        <w:r w:rsidR="004E0114">
          <w:rPr>
            <w:rStyle w:val="Hyperlink"/>
            <w:rFonts w:ascii="Times New Roman" w:hAnsi="Times New Roman" w:cs="Times New Roman"/>
          </w:rPr>
          <w:t>DCMA External Web Access Management (EWAM) Application</w:t>
        </w:r>
      </w:hyperlink>
      <w:r w:rsidR="004E0114">
        <w:rPr>
          <w:rFonts w:ascii="Times New Roman" w:hAnsi="Times New Roman" w:cs="Times New Roman"/>
        </w:rPr>
        <w:t xml:space="preserve"> (</w:t>
      </w:r>
      <w:hyperlink r:id="rId337" w:history="1">
        <w:r w:rsidR="004E0114" w:rsidRPr="00337DE9">
          <w:rPr>
            <w:rStyle w:val="Hyperlink"/>
            <w:rFonts w:ascii="Times New Roman" w:hAnsi="Times New Roman" w:cs="Times New Roman"/>
          </w:rPr>
          <w:t>https://eadf.dcma.mil/ewam2/registration/setup.do</w:t>
        </w:r>
      </w:hyperlink>
      <w:r w:rsidR="004E0114">
        <w:rPr>
          <w:rFonts w:ascii="Times New Roman" w:hAnsi="Times New Roman" w:cs="Times New Roman"/>
        </w:rPr>
        <w:t>)</w:t>
      </w:r>
      <w:r w:rsidR="00160C10" w:rsidRPr="00CD6247">
        <w:rPr>
          <w:rFonts w:ascii="Times New Roman" w:hAnsi="Times New Roman" w:cs="Times New Roman"/>
        </w:rPr>
        <w:t>.</w:t>
      </w:r>
    </w:p>
    <w:p w14:paraId="16D66582" w14:textId="4C00040B" w:rsidR="00160C10" w:rsidRPr="00CD6247" w:rsidRDefault="00AD21FA" w:rsidP="00AD21FA">
      <w:pPr>
        <w:pStyle w:val="Default"/>
        <w:spacing w:after="240"/>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14:paraId="109DE7C5" w14:textId="77777777" w:rsidR="00BE5DFF" w:rsidRPr="00CD6247" w:rsidRDefault="00BE5DFF" w:rsidP="006A25DC">
      <w:pPr>
        <w:pStyle w:val="Heading2"/>
      </w:pPr>
      <w:r w:rsidRPr="00CD6247">
        <w:t>SUBPART 42.3 – CONTRACT ADMINISTRATION OFFICE FUNCTIONS</w:t>
      </w:r>
    </w:p>
    <w:p w14:paraId="054E8EED" w14:textId="462C9217" w:rsidR="000904D5" w:rsidRPr="006F217C" w:rsidRDefault="000904D5" w:rsidP="000904D5">
      <w:pPr>
        <w:pStyle w:val="NoSpacing"/>
        <w:tabs>
          <w:tab w:val="left" w:pos="2835"/>
        </w:tabs>
        <w:spacing w:after="240"/>
        <w:jc w:val="center"/>
        <w:rPr>
          <w:rFonts w:ascii="Times New Roman" w:hAnsi="Times New Roman"/>
          <w:i/>
          <w:sz w:val="24"/>
          <w:szCs w:val="24"/>
        </w:rPr>
      </w:pPr>
      <w:r w:rsidRPr="006F217C">
        <w:rPr>
          <w:rFonts w:ascii="Times New Roman" w:hAnsi="Times New Roman"/>
          <w:i/>
          <w:sz w:val="24"/>
          <w:szCs w:val="24"/>
        </w:rPr>
        <w:t xml:space="preserve">(Revised </w:t>
      </w:r>
      <w:r>
        <w:rPr>
          <w:rFonts w:ascii="Times New Roman" w:hAnsi="Times New Roman"/>
          <w:i/>
          <w:sz w:val="24"/>
          <w:szCs w:val="24"/>
        </w:rPr>
        <w:t>March</w:t>
      </w:r>
      <w:r w:rsidRPr="006F217C">
        <w:rPr>
          <w:rFonts w:ascii="Times New Roman" w:hAnsi="Times New Roman"/>
          <w:i/>
          <w:sz w:val="24"/>
          <w:szCs w:val="24"/>
        </w:rPr>
        <w:t xml:space="preserve"> 30, 202</w:t>
      </w:r>
      <w:r>
        <w:rPr>
          <w:rFonts w:ascii="Times New Roman" w:hAnsi="Times New Roman"/>
          <w:i/>
          <w:sz w:val="24"/>
          <w:szCs w:val="24"/>
        </w:rPr>
        <w:t>2</w:t>
      </w:r>
      <w:r w:rsidRPr="006F217C">
        <w:rPr>
          <w:rFonts w:ascii="Times New Roman" w:hAnsi="Times New Roman"/>
          <w:i/>
          <w:sz w:val="24"/>
          <w:szCs w:val="24"/>
        </w:rPr>
        <w:t xml:space="preserve"> through PROCLTR 202</w:t>
      </w:r>
      <w:r>
        <w:rPr>
          <w:rFonts w:ascii="Times New Roman" w:hAnsi="Times New Roman"/>
          <w:i/>
          <w:sz w:val="24"/>
          <w:szCs w:val="24"/>
        </w:rPr>
        <w:t>2</w:t>
      </w:r>
      <w:r w:rsidRPr="006F217C">
        <w:rPr>
          <w:rFonts w:ascii="Times New Roman" w:hAnsi="Times New Roman"/>
          <w:i/>
          <w:sz w:val="24"/>
          <w:szCs w:val="24"/>
        </w:rPr>
        <w:t>-</w:t>
      </w:r>
      <w:r>
        <w:rPr>
          <w:rFonts w:ascii="Times New Roman" w:hAnsi="Times New Roman"/>
          <w:i/>
          <w:sz w:val="24"/>
          <w:szCs w:val="24"/>
        </w:rPr>
        <w:t>06</w:t>
      </w:r>
      <w:r w:rsidRPr="006F217C">
        <w:rPr>
          <w:rFonts w:ascii="Times New Roman" w:hAnsi="Times New Roman"/>
          <w:i/>
          <w:sz w:val="24"/>
          <w:szCs w:val="24"/>
        </w:rPr>
        <w:t>)</w:t>
      </w:r>
      <w:commentRangeStart w:id="876"/>
      <w:commentRangeEnd w:id="876"/>
      <w:r w:rsidR="00AF4BBC">
        <w:rPr>
          <w:rStyle w:val="CommentReference"/>
          <w:rFonts w:ascii="Times New Roman" w:eastAsia="Times New Roman" w:hAnsi="Times New Roman"/>
        </w:rPr>
        <w:commentReference w:id="876"/>
      </w:r>
    </w:p>
    <w:p w14:paraId="382C76FA" w14:textId="5DEEB3E9" w:rsidR="00BE5DFF" w:rsidRPr="0029769D" w:rsidRDefault="00BE5DFF" w:rsidP="0029769D">
      <w:pPr>
        <w:pStyle w:val="Heading3"/>
        <w:rPr>
          <w:sz w:val="24"/>
          <w:szCs w:val="24"/>
        </w:rPr>
      </w:pPr>
      <w:bookmarkStart w:id="877" w:name="P42_302"/>
      <w:r w:rsidRPr="0029769D">
        <w:rPr>
          <w:sz w:val="24"/>
          <w:szCs w:val="24"/>
        </w:rPr>
        <w:t>42.302</w:t>
      </w:r>
      <w:bookmarkEnd w:id="877"/>
      <w:r w:rsidRPr="0029769D">
        <w:rPr>
          <w:sz w:val="24"/>
          <w:szCs w:val="24"/>
        </w:rPr>
        <w:t xml:space="preserve"> Con</w:t>
      </w:r>
      <w:r w:rsidR="0029769D">
        <w:rPr>
          <w:sz w:val="24"/>
          <w:szCs w:val="24"/>
        </w:rPr>
        <w:t>tract administration functions.</w:t>
      </w:r>
    </w:p>
    <w:p w14:paraId="7BED524A" w14:textId="23236332" w:rsidR="007A482E" w:rsidRPr="00CD6247" w:rsidRDefault="007A482E" w:rsidP="007A482E">
      <w:pPr>
        <w:rPr>
          <w:sz w:val="24"/>
          <w:szCs w:val="24"/>
        </w:rPr>
      </w:pPr>
      <w:r w:rsidRPr="00CD6247">
        <w:rPr>
          <w:sz w:val="24"/>
          <w:szCs w:val="24"/>
        </w:rPr>
        <w:t>(a)</w:t>
      </w:r>
      <w:commentRangeStart w:id="878"/>
      <w:r w:rsidRPr="00CD6247">
        <w:rPr>
          <w:sz w:val="24"/>
          <w:szCs w:val="24"/>
        </w:rPr>
        <w:t xml:space="preserve"> </w:t>
      </w:r>
      <w:commentRangeEnd w:id="878"/>
      <w:r w:rsidRPr="00CD6247">
        <w:rPr>
          <w:rStyle w:val="CommentReference"/>
          <w:sz w:val="24"/>
          <w:szCs w:val="24"/>
        </w:rPr>
        <w:commentReference w:id="878"/>
      </w:r>
      <w:r w:rsidRPr="00CD6247">
        <w:rPr>
          <w:sz w:val="24"/>
          <w:szCs w:val="24"/>
        </w:rPr>
        <w:t xml:space="preserve">The contracting officer shall follow the approved contract management plan (CMP) (reference </w:t>
      </w:r>
      <w:hyperlink w:anchor="P7_105" w:history="1">
        <w:r w:rsidRPr="00CD6247">
          <w:rPr>
            <w:rStyle w:val="Hyperlink"/>
            <w:sz w:val="24"/>
            <w:szCs w:val="24"/>
          </w:rPr>
          <w:t>7.105</w:t>
        </w:r>
      </w:hyperlink>
      <w:r w:rsidRPr="00CD6247">
        <w:rPr>
          <w:sz w:val="24"/>
          <w:szCs w:val="24"/>
        </w:rPr>
        <w:t>(b)(19)).</w:t>
      </w:r>
    </w:p>
    <w:p w14:paraId="6B2EA841" w14:textId="5B5AECBD" w:rsidR="00BE5DFF" w:rsidRDefault="00AD21FA" w:rsidP="00F86694">
      <w:pPr>
        <w:rPr>
          <w:sz w:val="24"/>
          <w:szCs w:val="24"/>
        </w:rPr>
      </w:pPr>
      <w:r>
        <w:rPr>
          <w:sz w:val="24"/>
          <w:szCs w:val="24"/>
        </w:rPr>
        <w:tab/>
      </w:r>
      <w:r w:rsidR="007A482E" w:rsidRPr="00CD6247">
        <w:rPr>
          <w:sz w:val="24"/>
          <w:szCs w:val="24"/>
        </w:rPr>
        <w:t>(13)(B)(1)</w:t>
      </w:r>
      <w:commentRangeStart w:id="879"/>
      <w:r w:rsidR="007A482E" w:rsidRPr="00CD6247">
        <w:rPr>
          <w:sz w:val="24"/>
          <w:szCs w:val="24"/>
        </w:rPr>
        <w:t xml:space="preserve"> </w:t>
      </w:r>
      <w:commentRangeEnd w:id="879"/>
      <w:r w:rsidR="00630B2C">
        <w:rPr>
          <w:rStyle w:val="CommentReference"/>
        </w:rPr>
        <w:commentReference w:id="879"/>
      </w:r>
      <w:r w:rsidR="00BE5DFF" w:rsidRPr="00CD6247">
        <w:rPr>
          <w:sz w:val="24"/>
          <w:szCs w:val="24"/>
        </w:rPr>
        <w:t>Contracting officers shall designate the payment office as DoD Activity Address Code (</w:t>
      </w:r>
      <w:proofErr w:type="spellStart"/>
      <w:r w:rsidR="00BE5DFF" w:rsidRPr="00CD6247">
        <w:rPr>
          <w:sz w:val="24"/>
          <w:szCs w:val="24"/>
        </w:rPr>
        <w:t>DoDAAC</w:t>
      </w:r>
      <w:proofErr w:type="spellEnd"/>
      <w:r w:rsidR="00BE5DFF" w:rsidRPr="00CD6247">
        <w:rPr>
          <w:sz w:val="24"/>
          <w:szCs w:val="24"/>
        </w:rPr>
        <w:t>) SL4701 for Enterprise Business System (EBS) contracts, except for contracts with progress or performance based payments and cost type contracts, which shall be paid by MOCAS payment offices (</w:t>
      </w:r>
      <w:hyperlink r:id="rId338" w:history="1">
        <w:r w:rsidR="00A9600F">
          <w:rPr>
            <w:rStyle w:val="Hyperlink"/>
            <w:sz w:val="24"/>
            <w:szCs w:val="24"/>
          </w:rPr>
          <w:t>Contract Management Team Search</w:t>
        </w:r>
      </w:hyperlink>
      <w:r w:rsidR="00A9600F">
        <w:rPr>
          <w:sz w:val="24"/>
          <w:szCs w:val="24"/>
        </w:rPr>
        <w:t xml:space="preserve"> (</w:t>
      </w:r>
      <w:hyperlink r:id="rId339" w:history="1">
        <w:r w:rsidR="00A9600F" w:rsidRPr="0058119C">
          <w:rPr>
            <w:rStyle w:val="Hyperlink"/>
            <w:sz w:val="24"/>
            <w:szCs w:val="24"/>
          </w:rPr>
          <w:t>https://pubmini.dcma.mil/CMT_View/CMT_View_Search.cfm</w:t>
        </w:r>
      </w:hyperlink>
      <w:r w:rsidR="00A9600F">
        <w:rPr>
          <w:sz w:val="24"/>
          <w:szCs w:val="24"/>
        </w:rPr>
        <w:t>)</w:t>
      </w:r>
      <w:r w:rsidR="00BE5DFF" w:rsidRPr="00CD6247">
        <w:rPr>
          <w:sz w:val="24"/>
          <w:szCs w:val="24"/>
        </w:rPr>
        <w:t>),</w:t>
      </w:r>
      <w:commentRangeStart w:id="880"/>
      <w:commentRangeEnd w:id="880"/>
      <w:r w:rsidR="00A9600F">
        <w:rPr>
          <w:rStyle w:val="CommentReference"/>
        </w:rPr>
        <w:commentReference w:id="880"/>
      </w:r>
      <w:r w:rsidR="00BE5DFF" w:rsidRPr="00CD6247">
        <w:rPr>
          <w:sz w:val="24"/>
          <w:szCs w:val="24"/>
        </w:rPr>
        <w:t xml:space="preserve"> or for contracts with the Canadian Commercial Corporation when DCMA will perform contract administration: use payment office HQ0337. DLR contracting officers shall use the applicable MOCAS</w:t>
      </w:r>
      <w:r w:rsidR="00BE5DFF" w:rsidRPr="00CD6247">
        <w:rPr>
          <w:b/>
          <w:sz w:val="24"/>
          <w:szCs w:val="24"/>
        </w:rPr>
        <w:t xml:space="preserve"> </w:t>
      </w:r>
      <w:r w:rsidR="00BE5DFF" w:rsidRPr="00CD6247">
        <w:rPr>
          <w:sz w:val="24"/>
          <w:szCs w:val="24"/>
        </w:rPr>
        <w:t>payment code for the payment office specified in the Federal Directory of Contract Administration Services Components.</w:t>
      </w:r>
    </w:p>
    <w:p w14:paraId="4A38F9A8" w14:textId="7AD938D8" w:rsidR="00F86694" w:rsidRDefault="007B62E0" w:rsidP="00AD21FA">
      <w:pPr>
        <w:spacing w:after="240"/>
        <w:rPr>
          <w:sz w:val="23"/>
          <w:szCs w:val="23"/>
        </w:rPr>
      </w:pPr>
      <w:r>
        <w:rPr>
          <w:sz w:val="23"/>
          <w:szCs w:val="23"/>
        </w:rPr>
        <w:t>(S-90)</w:t>
      </w:r>
      <w:commentRangeStart w:id="881"/>
      <w:r>
        <w:rPr>
          <w:sz w:val="23"/>
          <w:szCs w:val="23"/>
        </w:rPr>
        <w:t xml:space="preserve"> </w:t>
      </w:r>
      <w:commentRangeEnd w:id="881"/>
      <w:r w:rsidR="00002FBE">
        <w:rPr>
          <w:rStyle w:val="CommentReference"/>
        </w:rPr>
        <w:commentReference w:id="881"/>
      </w:r>
      <w:r>
        <w:rPr>
          <w:sz w:val="23"/>
          <w:szCs w:val="23"/>
        </w:rPr>
        <w:t xml:space="preserve">Post award administrators shall complete all </w:t>
      </w:r>
      <w:r w:rsidR="00762CEA" w:rsidRPr="00931852">
        <w:t>Post-Award Requests (PARs)</w:t>
      </w:r>
      <w:r>
        <w:rPr>
          <w:sz w:val="23"/>
          <w:szCs w:val="23"/>
        </w:rPr>
        <w:t xml:space="preserve"> within an average of 30 days from the date of submission. This policy applies only to MSC hardware items and the PAR reason codes listed below and in </w:t>
      </w:r>
      <w:hyperlink r:id="rId340" w:history="1">
        <w:r w:rsidR="00696729">
          <w:rPr>
            <w:rStyle w:val="Hyperlink"/>
            <w:sz w:val="23"/>
            <w:szCs w:val="23"/>
          </w:rPr>
          <w:t>DLAI 5025.18, Enterprise Status Post-Award Request (PAR) Instruction</w:t>
        </w:r>
      </w:hyperlink>
      <w:r w:rsidR="00C54248">
        <w:rPr>
          <w:sz w:val="23"/>
          <w:szCs w:val="23"/>
        </w:rPr>
        <w:t xml:space="preserve"> (</w:t>
      </w:r>
      <w:hyperlink r:id="rId341" w:history="1">
        <w:r w:rsidR="00C54248" w:rsidRPr="00755E7E">
          <w:rPr>
            <w:rStyle w:val="Hyperlink"/>
            <w:sz w:val="23"/>
            <w:szCs w:val="23"/>
          </w:rPr>
          <w:t>https://issuances.dla.mil/Published_Issuances/Enterprise%20Status%20Post%20Award%20Request</w:t>
        </w:r>
        <w:r w:rsidR="00C54248" w:rsidRPr="00755E7E">
          <w:rPr>
            <w:rStyle w:val="Hyperlink"/>
            <w:sz w:val="23"/>
            <w:szCs w:val="23"/>
          </w:rPr>
          <w:lastRenderedPageBreak/>
          <w:t>%20(PAR).pdf</w:t>
        </w:r>
      </w:hyperlink>
      <w:r w:rsidR="00C54248">
        <w:rPr>
          <w:sz w:val="23"/>
          <w:szCs w:val="23"/>
        </w:rPr>
        <w:t>)</w:t>
      </w:r>
      <w:r w:rsidR="00053CD7" w:rsidRPr="00053CD7">
        <w:rPr>
          <w:sz w:val="23"/>
          <w:szCs w:val="23"/>
        </w:rPr>
        <w:t xml:space="preserve"> </w:t>
      </w:r>
      <w:r>
        <w:rPr>
          <w:sz w:val="23"/>
          <w:szCs w:val="23"/>
        </w:rPr>
        <w:t>for both internal requests and requests from suppliers. This policy supersedes the PAR processing times in Enclosure 2, paragraph 5.(a)(1) of DLAI 5025.18.</w:t>
      </w:r>
    </w:p>
    <w:tbl>
      <w:tblPr>
        <w:tblW w:w="0" w:type="auto"/>
        <w:tblInd w:w="1075" w:type="dxa"/>
        <w:tblCellMar>
          <w:left w:w="0" w:type="dxa"/>
          <w:right w:w="0" w:type="dxa"/>
        </w:tblCellMar>
        <w:tblLook w:val="04A0" w:firstRow="1" w:lastRow="0" w:firstColumn="1" w:lastColumn="0" w:noHBand="0" w:noVBand="1"/>
      </w:tblPr>
      <w:tblGrid>
        <w:gridCol w:w="2501"/>
        <w:gridCol w:w="3375"/>
      </w:tblGrid>
      <w:tr w:rsidR="00DE0288" w:rsidRPr="00DE0288" w14:paraId="2F441297" w14:textId="77777777" w:rsidTr="00DE0288">
        <w:trPr>
          <w:trHeight w:val="457"/>
        </w:trPr>
        <w:tc>
          <w:tcPr>
            <w:tcW w:w="2501" w:type="dxa"/>
            <w:tcBorders>
              <w:top w:val="single" w:sz="8" w:space="0" w:color="auto"/>
              <w:left w:val="single" w:sz="8" w:space="0" w:color="auto"/>
              <w:bottom w:val="single" w:sz="8" w:space="0" w:color="auto"/>
              <w:right w:val="single" w:sz="8" w:space="0" w:color="auto"/>
            </w:tcBorders>
            <w:hideMark/>
          </w:tcPr>
          <w:p w14:paraId="4C7452BE" w14:textId="5706B743" w:rsidR="00DE0288" w:rsidRPr="00DE0288" w:rsidRDefault="00DE0288">
            <w:pPr>
              <w:overflowPunct w:val="0"/>
              <w:ind w:left="107"/>
              <w:rPr>
                <w:b/>
                <w:bCs/>
                <w:sz w:val="24"/>
                <w:szCs w:val="24"/>
              </w:rPr>
            </w:pPr>
            <w:r w:rsidRPr="00DE0288">
              <w:rPr>
                <w:b/>
                <w:bCs/>
                <w:sz w:val="24"/>
                <w:szCs w:val="24"/>
              </w:rPr>
              <w:t>PAR Reason</w:t>
            </w:r>
            <w:r w:rsidRPr="00DE0288">
              <w:rPr>
                <w:b/>
                <w:bCs/>
                <w:spacing w:val="-57"/>
                <w:sz w:val="24"/>
                <w:szCs w:val="24"/>
              </w:rPr>
              <w:t xml:space="preserve"> </w:t>
            </w:r>
            <w:r w:rsidR="00EC0072">
              <w:rPr>
                <w:b/>
                <w:bCs/>
                <w:spacing w:val="-57"/>
                <w:sz w:val="24"/>
                <w:szCs w:val="24"/>
              </w:rPr>
              <w:t xml:space="preserve">        </w:t>
            </w:r>
            <w:r w:rsidRPr="00DE0288">
              <w:rPr>
                <w:b/>
                <w:bCs/>
                <w:sz w:val="24"/>
                <w:szCs w:val="24"/>
              </w:rPr>
              <w:t>Code</w:t>
            </w:r>
          </w:p>
        </w:tc>
        <w:tc>
          <w:tcPr>
            <w:tcW w:w="3375" w:type="dxa"/>
            <w:tcBorders>
              <w:top w:val="single" w:sz="8" w:space="0" w:color="auto"/>
              <w:left w:val="nil"/>
              <w:bottom w:val="single" w:sz="8" w:space="0" w:color="auto"/>
              <w:right w:val="single" w:sz="8" w:space="0" w:color="auto"/>
            </w:tcBorders>
            <w:hideMark/>
          </w:tcPr>
          <w:p w14:paraId="25970FC0" w14:textId="77777777" w:rsidR="00DE0288" w:rsidRPr="00DE0288" w:rsidRDefault="00DE0288">
            <w:pPr>
              <w:overflowPunct w:val="0"/>
              <w:ind w:left="107"/>
              <w:rPr>
                <w:b/>
                <w:bCs/>
                <w:sz w:val="24"/>
                <w:szCs w:val="24"/>
              </w:rPr>
            </w:pPr>
            <w:r w:rsidRPr="00DE0288">
              <w:rPr>
                <w:b/>
                <w:bCs/>
                <w:sz w:val="24"/>
                <w:szCs w:val="24"/>
              </w:rPr>
              <w:t>PAR</w:t>
            </w:r>
            <w:r w:rsidRPr="00DE0288">
              <w:rPr>
                <w:b/>
                <w:bCs/>
                <w:spacing w:val="-2"/>
                <w:sz w:val="24"/>
                <w:szCs w:val="24"/>
              </w:rPr>
              <w:t xml:space="preserve"> </w:t>
            </w:r>
            <w:r w:rsidRPr="00DE0288">
              <w:rPr>
                <w:b/>
                <w:bCs/>
                <w:sz w:val="24"/>
                <w:szCs w:val="24"/>
              </w:rPr>
              <w:t>Reason</w:t>
            </w:r>
          </w:p>
        </w:tc>
      </w:tr>
      <w:tr w:rsidR="00DE0288" w:rsidRPr="00DE0288" w14:paraId="577C908C"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6189FC87" w14:textId="77777777" w:rsidR="00DE0288" w:rsidRPr="00DE0288" w:rsidRDefault="00DE0288">
            <w:pPr>
              <w:overflowPunct w:val="0"/>
              <w:ind w:left="107"/>
              <w:rPr>
                <w:sz w:val="24"/>
                <w:szCs w:val="24"/>
              </w:rPr>
            </w:pPr>
            <w:r w:rsidRPr="00DE0288">
              <w:rPr>
                <w:sz w:val="24"/>
                <w:szCs w:val="24"/>
              </w:rPr>
              <w:t>ST06</w:t>
            </w:r>
          </w:p>
        </w:tc>
        <w:tc>
          <w:tcPr>
            <w:tcW w:w="3375" w:type="dxa"/>
            <w:tcBorders>
              <w:top w:val="nil"/>
              <w:left w:val="nil"/>
              <w:bottom w:val="single" w:sz="8" w:space="0" w:color="auto"/>
              <w:right w:val="single" w:sz="8" w:space="0" w:color="auto"/>
            </w:tcBorders>
            <w:hideMark/>
          </w:tcPr>
          <w:p w14:paraId="05A9A070" w14:textId="77777777" w:rsidR="00DE0288" w:rsidRPr="00DE0288" w:rsidRDefault="00DE0288">
            <w:pPr>
              <w:overflowPunct w:val="0"/>
              <w:ind w:left="107"/>
              <w:rPr>
                <w:sz w:val="24"/>
                <w:szCs w:val="24"/>
              </w:rPr>
            </w:pPr>
            <w:r w:rsidRPr="00DE0288">
              <w:rPr>
                <w:sz w:val="24"/>
                <w:szCs w:val="24"/>
              </w:rPr>
              <w:t>Delinquency</w:t>
            </w:r>
          </w:p>
        </w:tc>
      </w:tr>
      <w:tr w:rsidR="00DE0288" w:rsidRPr="00DE0288" w14:paraId="150688FF"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60C23CF9" w14:textId="77777777" w:rsidR="00DE0288" w:rsidRPr="00DE0288" w:rsidRDefault="00DE0288">
            <w:pPr>
              <w:overflowPunct w:val="0"/>
              <w:ind w:left="107"/>
              <w:rPr>
                <w:sz w:val="24"/>
                <w:szCs w:val="24"/>
              </w:rPr>
            </w:pPr>
            <w:r w:rsidRPr="00DE0288">
              <w:rPr>
                <w:sz w:val="24"/>
                <w:szCs w:val="24"/>
              </w:rPr>
              <w:t>ST07</w:t>
            </w:r>
          </w:p>
        </w:tc>
        <w:tc>
          <w:tcPr>
            <w:tcW w:w="3375" w:type="dxa"/>
            <w:tcBorders>
              <w:top w:val="nil"/>
              <w:left w:val="nil"/>
              <w:bottom w:val="single" w:sz="8" w:space="0" w:color="auto"/>
              <w:right w:val="single" w:sz="8" w:space="0" w:color="auto"/>
            </w:tcBorders>
            <w:hideMark/>
          </w:tcPr>
          <w:p w14:paraId="16AA0ECD" w14:textId="77777777" w:rsidR="00DE0288" w:rsidRPr="00DE0288" w:rsidRDefault="00DE0288">
            <w:pPr>
              <w:overflowPunct w:val="0"/>
              <w:ind w:left="107"/>
              <w:rPr>
                <w:sz w:val="24"/>
                <w:szCs w:val="24"/>
              </w:rPr>
            </w:pPr>
            <w:r w:rsidRPr="00DE0288">
              <w:rPr>
                <w:sz w:val="24"/>
                <w:szCs w:val="24"/>
              </w:rPr>
              <w:t>Delivery</w:t>
            </w:r>
            <w:r w:rsidRPr="00DE0288">
              <w:rPr>
                <w:spacing w:val="-1"/>
                <w:sz w:val="24"/>
                <w:szCs w:val="24"/>
              </w:rPr>
              <w:t xml:space="preserve"> </w:t>
            </w:r>
            <w:r w:rsidRPr="00DE0288">
              <w:rPr>
                <w:sz w:val="24"/>
                <w:szCs w:val="24"/>
              </w:rPr>
              <w:t>Acceleration</w:t>
            </w:r>
          </w:p>
        </w:tc>
      </w:tr>
      <w:tr w:rsidR="00DE0288" w:rsidRPr="00DE0288" w14:paraId="0A221069"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36C24CCB" w14:textId="77777777" w:rsidR="00DE0288" w:rsidRPr="00DE0288" w:rsidRDefault="00DE0288">
            <w:pPr>
              <w:overflowPunct w:val="0"/>
              <w:ind w:left="107"/>
              <w:rPr>
                <w:sz w:val="24"/>
                <w:szCs w:val="24"/>
              </w:rPr>
            </w:pPr>
            <w:r w:rsidRPr="00DE0288">
              <w:rPr>
                <w:sz w:val="24"/>
                <w:szCs w:val="24"/>
              </w:rPr>
              <w:t>ST08</w:t>
            </w:r>
          </w:p>
        </w:tc>
        <w:tc>
          <w:tcPr>
            <w:tcW w:w="3375" w:type="dxa"/>
            <w:tcBorders>
              <w:top w:val="nil"/>
              <w:left w:val="nil"/>
              <w:bottom w:val="single" w:sz="8" w:space="0" w:color="auto"/>
              <w:right w:val="single" w:sz="8" w:space="0" w:color="auto"/>
            </w:tcBorders>
            <w:hideMark/>
          </w:tcPr>
          <w:p w14:paraId="5708DD63" w14:textId="77777777" w:rsidR="00DE0288" w:rsidRPr="00DE0288" w:rsidRDefault="00DE0288">
            <w:pPr>
              <w:overflowPunct w:val="0"/>
              <w:ind w:left="107"/>
              <w:rPr>
                <w:sz w:val="24"/>
                <w:szCs w:val="24"/>
              </w:rPr>
            </w:pPr>
            <w:r w:rsidRPr="00DE0288">
              <w:rPr>
                <w:sz w:val="24"/>
                <w:szCs w:val="24"/>
              </w:rPr>
              <w:t>Request</w:t>
            </w:r>
            <w:r w:rsidRPr="00DE0288">
              <w:rPr>
                <w:spacing w:val="-1"/>
                <w:sz w:val="24"/>
                <w:szCs w:val="24"/>
              </w:rPr>
              <w:t xml:space="preserve"> </w:t>
            </w:r>
            <w:r w:rsidRPr="00DE0288">
              <w:rPr>
                <w:sz w:val="24"/>
                <w:szCs w:val="24"/>
              </w:rPr>
              <w:t>for</w:t>
            </w:r>
            <w:r w:rsidRPr="00DE0288">
              <w:rPr>
                <w:spacing w:val="-1"/>
                <w:sz w:val="24"/>
                <w:szCs w:val="24"/>
              </w:rPr>
              <w:t xml:space="preserve"> </w:t>
            </w:r>
            <w:r w:rsidRPr="00DE0288">
              <w:rPr>
                <w:sz w:val="24"/>
                <w:szCs w:val="24"/>
              </w:rPr>
              <w:t>Delivery</w:t>
            </w:r>
            <w:r w:rsidRPr="00DE0288">
              <w:rPr>
                <w:spacing w:val="-1"/>
                <w:sz w:val="24"/>
                <w:szCs w:val="24"/>
              </w:rPr>
              <w:t xml:space="preserve"> </w:t>
            </w:r>
            <w:r w:rsidRPr="00DE0288">
              <w:rPr>
                <w:sz w:val="24"/>
                <w:szCs w:val="24"/>
              </w:rPr>
              <w:t>Status</w:t>
            </w:r>
          </w:p>
        </w:tc>
      </w:tr>
      <w:tr w:rsidR="00DE0288" w:rsidRPr="00DE0288" w14:paraId="5BE8B77E" w14:textId="77777777" w:rsidTr="00DE0288">
        <w:trPr>
          <w:trHeight w:val="456"/>
        </w:trPr>
        <w:tc>
          <w:tcPr>
            <w:tcW w:w="2501" w:type="dxa"/>
            <w:tcBorders>
              <w:top w:val="nil"/>
              <w:left w:val="single" w:sz="8" w:space="0" w:color="auto"/>
              <w:bottom w:val="single" w:sz="8" w:space="0" w:color="auto"/>
              <w:right w:val="single" w:sz="8" w:space="0" w:color="auto"/>
            </w:tcBorders>
            <w:hideMark/>
          </w:tcPr>
          <w:p w14:paraId="57DC3FC5" w14:textId="77777777" w:rsidR="00DE0288" w:rsidRPr="00DE0288" w:rsidRDefault="00DE0288">
            <w:pPr>
              <w:overflowPunct w:val="0"/>
              <w:ind w:left="107"/>
              <w:rPr>
                <w:sz w:val="24"/>
                <w:szCs w:val="24"/>
              </w:rPr>
            </w:pPr>
            <w:r w:rsidRPr="00DE0288">
              <w:rPr>
                <w:sz w:val="24"/>
                <w:szCs w:val="24"/>
              </w:rPr>
              <w:t>ST09</w:t>
            </w:r>
          </w:p>
        </w:tc>
        <w:tc>
          <w:tcPr>
            <w:tcW w:w="3375" w:type="dxa"/>
            <w:tcBorders>
              <w:top w:val="nil"/>
              <w:left w:val="nil"/>
              <w:bottom w:val="single" w:sz="8" w:space="0" w:color="auto"/>
              <w:right w:val="single" w:sz="8" w:space="0" w:color="auto"/>
            </w:tcBorders>
            <w:hideMark/>
          </w:tcPr>
          <w:p w14:paraId="3787482D" w14:textId="77777777" w:rsidR="00DE0288" w:rsidRPr="00DE0288" w:rsidRDefault="00DE0288">
            <w:pPr>
              <w:overflowPunct w:val="0"/>
              <w:ind w:left="107"/>
              <w:rPr>
                <w:sz w:val="24"/>
                <w:szCs w:val="24"/>
              </w:rPr>
            </w:pPr>
            <w:r w:rsidRPr="00DE0288">
              <w:rPr>
                <w:sz w:val="24"/>
                <w:szCs w:val="24"/>
              </w:rPr>
              <w:t>Estimated</w:t>
            </w:r>
            <w:r w:rsidRPr="00DE0288">
              <w:rPr>
                <w:spacing w:val="-1"/>
                <w:sz w:val="24"/>
                <w:szCs w:val="24"/>
              </w:rPr>
              <w:t xml:space="preserve"> </w:t>
            </w:r>
            <w:r w:rsidRPr="00DE0288">
              <w:rPr>
                <w:sz w:val="24"/>
                <w:szCs w:val="24"/>
              </w:rPr>
              <w:t>Ship</w:t>
            </w:r>
            <w:r w:rsidRPr="00DE0288">
              <w:rPr>
                <w:spacing w:val="-1"/>
                <w:sz w:val="24"/>
                <w:szCs w:val="24"/>
              </w:rPr>
              <w:t xml:space="preserve"> </w:t>
            </w:r>
            <w:r w:rsidRPr="00DE0288">
              <w:rPr>
                <w:sz w:val="24"/>
                <w:szCs w:val="24"/>
              </w:rPr>
              <w:t>Date</w:t>
            </w:r>
            <w:r w:rsidRPr="00DE0288">
              <w:rPr>
                <w:spacing w:val="-1"/>
                <w:sz w:val="24"/>
                <w:szCs w:val="24"/>
              </w:rPr>
              <w:t xml:space="preserve"> </w:t>
            </w:r>
            <w:r w:rsidRPr="00DE0288">
              <w:rPr>
                <w:sz w:val="24"/>
                <w:szCs w:val="24"/>
              </w:rPr>
              <w:t>Change</w:t>
            </w:r>
          </w:p>
        </w:tc>
      </w:tr>
      <w:tr w:rsidR="00DE0288" w:rsidRPr="00DE0288" w14:paraId="20DA2505"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09D4521D" w14:textId="77777777" w:rsidR="00DE0288" w:rsidRPr="00DE0288" w:rsidRDefault="00DE0288">
            <w:pPr>
              <w:overflowPunct w:val="0"/>
              <w:spacing w:before="1"/>
              <w:ind w:left="107"/>
              <w:rPr>
                <w:sz w:val="24"/>
                <w:szCs w:val="24"/>
              </w:rPr>
            </w:pPr>
            <w:r w:rsidRPr="00DE0288">
              <w:rPr>
                <w:sz w:val="24"/>
                <w:szCs w:val="24"/>
              </w:rPr>
              <w:t>ST11</w:t>
            </w:r>
          </w:p>
        </w:tc>
        <w:tc>
          <w:tcPr>
            <w:tcW w:w="3375" w:type="dxa"/>
            <w:tcBorders>
              <w:top w:val="nil"/>
              <w:left w:val="nil"/>
              <w:bottom w:val="single" w:sz="8" w:space="0" w:color="auto"/>
              <w:right w:val="single" w:sz="8" w:space="0" w:color="auto"/>
            </w:tcBorders>
            <w:hideMark/>
          </w:tcPr>
          <w:p w14:paraId="315EE73F" w14:textId="77777777" w:rsidR="00DE0288" w:rsidRPr="00DE0288" w:rsidRDefault="00DE0288">
            <w:pPr>
              <w:overflowPunct w:val="0"/>
              <w:spacing w:before="1"/>
              <w:ind w:left="107"/>
              <w:rPr>
                <w:sz w:val="24"/>
                <w:szCs w:val="24"/>
              </w:rPr>
            </w:pPr>
            <w:r w:rsidRPr="00DE0288">
              <w:rPr>
                <w:sz w:val="24"/>
                <w:szCs w:val="24"/>
              </w:rPr>
              <w:t>Other</w:t>
            </w:r>
            <w:r w:rsidRPr="00DE0288">
              <w:rPr>
                <w:spacing w:val="-1"/>
                <w:sz w:val="24"/>
                <w:szCs w:val="24"/>
              </w:rPr>
              <w:t xml:space="preserve"> </w:t>
            </w:r>
            <w:r w:rsidRPr="00DE0288">
              <w:rPr>
                <w:sz w:val="24"/>
                <w:szCs w:val="24"/>
              </w:rPr>
              <w:t>Status</w:t>
            </w:r>
            <w:r w:rsidRPr="00DE0288">
              <w:rPr>
                <w:spacing w:val="-1"/>
                <w:sz w:val="24"/>
                <w:szCs w:val="24"/>
              </w:rPr>
              <w:t xml:space="preserve"> </w:t>
            </w:r>
            <w:r w:rsidRPr="00DE0288">
              <w:rPr>
                <w:sz w:val="24"/>
                <w:szCs w:val="24"/>
              </w:rPr>
              <w:t>Request</w:t>
            </w:r>
          </w:p>
        </w:tc>
      </w:tr>
      <w:tr w:rsidR="00DE0288" w:rsidRPr="00DE0288" w14:paraId="153DBB2B" w14:textId="77777777" w:rsidTr="00DE0288">
        <w:trPr>
          <w:trHeight w:val="458"/>
        </w:trPr>
        <w:tc>
          <w:tcPr>
            <w:tcW w:w="2501" w:type="dxa"/>
            <w:tcBorders>
              <w:top w:val="nil"/>
              <w:left w:val="single" w:sz="8" w:space="0" w:color="auto"/>
              <w:bottom w:val="single" w:sz="8" w:space="0" w:color="auto"/>
              <w:right w:val="single" w:sz="8" w:space="0" w:color="auto"/>
            </w:tcBorders>
            <w:hideMark/>
          </w:tcPr>
          <w:p w14:paraId="6BCAEF14" w14:textId="77777777" w:rsidR="00DE0288" w:rsidRPr="00DE0288" w:rsidRDefault="00DE0288">
            <w:pPr>
              <w:overflowPunct w:val="0"/>
              <w:spacing w:before="1"/>
              <w:ind w:left="107"/>
              <w:rPr>
                <w:sz w:val="24"/>
                <w:szCs w:val="24"/>
              </w:rPr>
            </w:pPr>
            <w:r w:rsidRPr="00DE0288">
              <w:rPr>
                <w:sz w:val="24"/>
                <w:szCs w:val="24"/>
              </w:rPr>
              <w:t>ST12</w:t>
            </w:r>
          </w:p>
        </w:tc>
        <w:tc>
          <w:tcPr>
            <w:tcW w:w="3375" w:type="dxa"/>
            <w:tcBorders>
              <w:top w:val="nil"/>
              <w:left w:val="nil"/>
              <w:bottom w:val="single" w:sz="8" w:space="0" w:color="auto"/>
              <w:right w:val="single" w:sz="8" w:space="0" w:color="auto"/>
            </w:tcBorders>
            <w:hideMark/>
          </w:tcPr>
          <w:p w14:paraId="6342D04B" w14:textId="77777777" w:rsidR="00DE0288" w:rsidRPr="00DE0288" w:rsidRDefault="00DE0288">
            <w:pPr>
              <w:overflowPunct w:val="0"/>
              <w:spacing w:before="1"/>
              <w:ind w:left="107"/>
              <w:rPr>
                <w:sz w:val="24"/>
                <w:szCs w:val="24"/>
              </w:rPr>
            </w:pPr>
            <w:r w:rsidRPr="00DE0288">
              <w:rPr>
                <w:sz w:val="24"/>
                <w:szCs w:val="24"/>
              </w:rPr>
              <w:t>CRM</w:t>
            </w:r>
            <w:r w:rsidRPr="00DE0288">
              <w:rPr>
                <w:spacing w:val="-1"/>
                <w:sz w:val="24"/>
                <w:szCs w:val="24"/>
              </w:rPr>
              <w:t xml:space="preserve"> </w:t>
            </w:r>
            <w:r w:rsidRPr="00DE0288">
              <w:rPr>
                <w:sz w:val="24"/>
                <w:szCs w:val="24"/>
              </w:rPr>
              <w:t>Ticket</w:t>
            </w:r>
          </w:p>
        </w:tc>
      </w:tr>
      <w:tr w:rsidR="00DE0288" w:rsidRPr="00DE0288" w14:paraId="1DF0A573"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7C422600" w14:textId="77777777" w:rsidR="00DE0288" w:rsidRPr="00DE0288" w:rsidRDefault="00DE0288">
            <w:pPr>
              <w:overflowPunct w:val="0"/>
              <w:ind w:left="107"/>
              <w:rPr>
                <w:sz w:val="24"/>
                <w:szCs w:val="24"/>
              </w:rPr>
            </w:pPr>
            <w:r w:rsidRPr="00DE0288">
              <w:rPr>
                <w:sz w:val="24"/>
                <w:szCs w:val="24"/>
              </w:rPr>
              <w:t>ST14</w:t>
            </w:r>
          </w:p>
        </w:tc>
        <w:tc>
          <w:tcPr>
            <w:tcW w:w="3375" w:type="dxa"/>
            <w:tcBorders>
              <w:top w:val="nil"/>
              <w:left w:val="nil"/>
              <w:bottom w:val="single" w:sz="8" w:space="0" w:color="auto"/>
              <w:right w:val="single" w:sz="8" w:space="0" w:color="auto"/>
            </w:tcBorders>
            <w:hideMark/>
          </w:tcPr>
          <w:p w14:paraId="10B8D5D9" w14:textId="77777777" w:rsidR="00DE0288" w:rsidRPr="00DE0288" w:rsidRDefault="00DE0288">
            <w:pPr>
              <w:overflowPunct w:val="0"/>
              <w:ind w:left="107"/>
              <w:rPr>
                <w:sz w:val="24"/>
                <w:szCs w:val="24"/>
              </w:rPr>
            </w:pPr>
            <w:r w:rsidRPr="00DE0288">
              <w:rPr>
                <w:sz w:val="24"/>
                <w:szCs w:val="24"/>
              </w:rPr>
              <w:t>21N</w:t>
            </w:r>
            <w:r w:rsidRPr="00DE0288">
              <w:rPr>
                <w:spacing w:val="-2"/>
                <w:sz w:val="24"/>
                <w:szCs w:val="24"/>
              </w:rPr>
              <w:t xml:space="preserve"> </w:t>
            </w:r>
            <w:r w:rsidRPr="00DE0288">
              <w:rPr>
                <w:sz w:val="24"/>
                <w:szCs w:val="24"/>
              </w:rPr>
              <w:t>Expedite</w:t>
            </w:r>
          </w:p>
        </w:tc>
      </w:tr>
      <w:tr w:rsidR="00DE0288" w:rsidRPr="00DE0288" w14:paraId="0A0DB2FF"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3407E86C" w14:textId="77777777" w:rsidR="00DE0288" w:rsidRPr="00DE0288" w:rsidRDefault="00DE0288">
            <w:pPr>
              <w:overflowPunct w:val="0"/>
              <w:ind w:left="107"/>
              <w:rPr>
                <w:sz w:val="24"/>
                <w:szCs w:val="24"/>
              </w:rPr>
            </w:pPr>
            <w:r w:rsidRPr="00DE0288">
              <w:rPr>
                <w:sz w:val="24"/>
                <w:szCs w:val="24"/>
              </w:rPr>
              <w:t>ST15</w:t>
            </w:r>
          </w:p>
        </w:tc>
        <w:tc>
          <w:tcPr>
            <w:tcW w:w="3375" w:type="dxa"/>
            <w:tcBorders>
              <w:top w:val="nil"/>
              <w:left w:val="nil"/>
              <w:bottom w:val="single" w:sz="8" w:space="0" w:color="auto"/>
              <w:right w:val="single" w:sz="8" w:space="0" w:color="auto"/>
            </w:tcBorders>
            <w:hideMark/>
          </w:tcPr>
          <w:p w14:paraId="2E6C4131" w14:textId="77777777" w:rsidR="00DE0288" w:rsidRPr="00DE0288" w:rsidRDefault="00DE0288">
            <w:pPr>
              <w:overflowPunct w:val="0"/>
              <w:ind w:left="107"/>
              <w:rPr>
                <w:sz w:val="24"/>
                <w:szCs w:val="24"/>
              </w:rPr>
            </w:pPr>
            <w:r w:rsidRPr="00DE0288">
              <w:rPr>
                <w:sz w:val="24"/>
                <w:szCs w:val="24"/>
              </w:rPr>
              <w:t>Nuclear</w:t>
            </w:r>
            <w:r w:rsidRPr="00DE0288">
              <w:rPr>
                <w:spacing w:val="-1"/>
                <w:sz w:val="24"/>
                <w:szCs w:val="24"/>
              </w:rPr>
              <w:t xml:space="preserve"> </w:t>
            </w:r>
            <w:r w:rsidRPr="00DE0288">
              <w:rPr>
                <w:sz w:val="24"/>
                <w:szCs w:val="24"/>
              </w:rPr>
              <w:t>Enterprise</w:t>
            </w:r>
          </w:p>
        </w:tc>
      </w:tr>
      <w:tr w:rsidR="00DE0288" w:rsidRPr="00DE0288" w14:paraId="120EC9FC"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4A988AF9" w14:textId="77777777" w:rsidR="00DE0288" w:rsidRPr="00DE0288" w:rsidRDefault="00DE0288">
            <w:pPr>
              <w:overflowPunct w:val="0"/>
              <w:ind w:left="107"/>
              <w:rPr>
                <w:sz w:val="24"/>
                <w:szCs w:val="24"/>
              </w:rPr>
            </w:pPr>
            <w:r w:rsidRPr="00DE0288">
              <w:rPr>
                <w:sz w:val="24"/>
                <w:szCs w:val="24"/>
              </w:rPr>
              <w:t>ST17</w:t>
            </w:r>
          </w:p>
        </w:tc>
        <w:tc>
          <w:tcPr>
            <w:tcW w:w="3375" w:type="dxa"/>
            <w:tcBorders>
              <w:top w:val="nil"/>
              <w:left w:val="nil"/>
              <w:bottom w:val="single" w:sz="8" w:space="0" w:color="auto"/>
              <w:right w:val="single" w:sz="8" w:space="0" w:color="auto"/>
            </w:tcBorders>
            <w:hideMark/>
          </w:tcPr>
          <w:p w14:paraId="59183DFC" w14:textId="77777777" w:rsidR="00DE0288" w:rsidRPr="00DE0288" w:rsidRDefault="00DE0288">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Expedite</w:t>
            </w:r>
          </w:p>
        </w:tc>
      </w:tr>
      <w:tr w:rsidR="00DE0288" w:rsidRPr="00DE0288" w14:paraId="015C7D45" w14:textId="77777777" w:rsidTr="00DE0288">
        <w:trPr>
          <w:trHeight w:val="458"/>
        </w:trPr>
        <w:tc>
          <w:tcPr>
            <w:tcW w:w="2501" w:type="dxa"/>
            <w:tcBorders>
              <w:top w:val="nil"/>
              <w:left w:val="single" w:sz="8" w:space="0" w:color="auto"/>
              <w:bottom w:val="single" w:sz="8" w:space="0" w:color="auto"/>
              <w:right w:val="single" w:sz="8" w:space="0" w:color="auto"/>
            </w:tcBorders>
            <w:hideMark/>
          </w:tcPr>
          <w:p w14:paraId="5C678F6D" w14:textId="77777777" w:rsidR="00DE0288" w:rsidRPr="00DE0288" w:rsidRDefault="00DE0288">
            <w:pPr>
              <w:overflowPunct w:val="0"/>
              <w:ind w:left="107"/>
              <w:rPr>
                <w:sz w:val="24"/>
                <w:szCs w:val="24"/>
              </w:rPr>
            </w:pPr>
            <w:r w:rsidRPr="00DE0288">
              <w:rPr>
                <w:sz w:val="24"/>
                <w:szCs w:val="24"/>
              </w:rPr>
              <w:t>ST18</w:t>
            </w:r>
          </w:p>
        </w:tc>
        <w:tc>
          <w:tcPr>
            <w:tcW w:w="3375" w:type="dxa"/>
            <w:tcBorders>
              <w:top w:val="nil"/>
              <w:left w:val="nil"/>
              <w:bottom w:val="single" w:sz="8" w:space="0" w:color="auto"/>
              <w:right w:val="single" w:sz="8" w:space="0" w:color="auto"/>
            </w:tcBorders>
            <w:hideMark/>
          </w:tcPr>
          <w:p w14:paraId="0BF6425C" w14:textId="77777777" w:rsidR="00DE0288" w:rsidRPr="00DE0288" w:rsidRDefault="00DE0288">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Delinquency</w:t>
            </w:r>
          </w:p>
        </w:tc>
      </w:tr>
      <w:tr w:rsidR="00DE0288" w:rsidRPr="00DE0288" w14:paraId="79C7EACA" w14:textId="77777777" w:rsidTr="00DE0288">
        <w:trPr>
          <w:trHeight w:val="755"/>
        </w:trPr>
        <w:tc>
          <w:tcPr>
            <w:tcW w:w="2501" w:type="dxa"/>
            <w:tcBorders>
              <w:top w:val="nil"/>
              <w:left w:val="single" w:sz="8" w:space="0" w:color="auto"/>
              <w:bottom w:val="single" w:sz="8" w:space="0" w:color="auto"/>
              <w:right w:val="single" w:sz="8" w:space="0" w:color="auto"/>
            </w:tcBorders>
            <w:hideMark/>
          </w:tcPr>
          <w:p w14:paraId="543E7C3C" w14:textId="77777777" w:rsidR="00DE0288" w:rsidRPr="00DE0288" w:rsidRDefault="00DE0288">
            <w:pPr>
              <w:overflowPunct w:val="0"/>
              <w:spacing w:before="149"/>
              <w:ind w:left="107"/>
              <w:rPr>
                <w:sz w:val="24"/>
                <w:szCs w:val="24"/>
              </w:rPr>
            </w:pPr>
            <w:r w:rsidRPr="00DE0288">
              <w:rPr>
                <w:sz w:val="24"/>
                <w:szCs w:val="24"/>
              </w:rPr>
              <w:t>ST20</w:t>
            </w:r>
          </w:p>
        </w:tc>
        <w:tc>
          <w:tcPr>
            <w:tcW w:w="3375" w:type="dxa"/>
            <w:tcBorders>
              <w:top w:val="nil"/>
              <w:left w:val="nil"/>
              <w:bottom w:val="single" w:sz="8" w:space="0" w:color="auto"/>
              <w:right w:val="single" w:sz="8" w:space="0" w:color="auto"/>
            </w:tcBorders>
            <w:hideMark/>
          </w:tcPr>
          <w:p w14:paraId="7C30DE2A" w14:textId="77777777" w:rsidR="00DE0288" w:rsidRPr="00DE0288" w:rsidRDefault="00DE0288">
            <w:pPr>
              <w:overflowPunct w:val="0"/>
              <w:spacing w:line="252" w:lineRule="auto"/>
              <w:ind w:left="107" w:right="116"/>
              <w:rPr>
                <w:sz w:val="24"/>
                <w:szCs w:val="24"/>
              </w:rPr>
            </w:pPr>
            <w:r w:rsidRPr="00DE0288">
              <w:rPr>
                <w:sz w:val="24"/>
                <w:szCs w:val="24"/>
              </w:rPr>
              <w:t>Monthly Briefing and Readiness</w:t>
            </w:r>
            <w:r w:rsidRPr="00DE0288">
              <w:rPr>
                <w:spacing w:val="-57"/>
                <w:sz w:val="24"/>
                <w:szCs w:val="24"/>
              </w:rPr>
              <w:t xml:space="preserve"> </w:t>
            </w:r>
            <w:r w:rsidRPr="00DE0288">
              <w:rPr>
                <w:sz w:val="24"/>
                <w:szCs w:val="24"/>
              </w:rPr>
              <w:t>Updates</w:t>
            </w:r>
          </w:p>
        </w:tc>
      </w:tr>
      <w:tr w:rsidR="00DE0288" w:rsidRPr="00DE0288" w14:paraId="2F02F483"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05873934" w14:textId="77777777" w:rsidR="00DE0288" w:rsidRPr="00DE0288" w:rsidRDefault="00DE0288">
            <w:pPr>
              <w:overflowPunct w:val="0"/>
              <w:ind w:left="107"/>
              <w:rPr>
                <w:sz w:val="24"/>
                <w:szCs w:val="24"/>
              </w:rPr>
            </w:pPr>
            <w:r w:rsidRPr="00DE0288">
              <w:rPr>
                <w:sz w:val="24"/>
                <w:szCs w:val="24"/>
              </w:rPr>
              <w:t>ST21</w:t>
            </w:r>
          </w:p>
        </w:tc>
        <w:tc>
          <w:tcPr>
            <w:tcW w:w="3375" w:type="dxa"/>
            <w:tcBorders>
              <w:top w:val="nil"/>
              <w:left w:val="nil"/>
              <w:bottom w:val="single" w:sz="8" w:space="0" w:color="auto"/>
              <w:right w:val="single" w:sz="8" w:space="0" w:color="auto"/>
            </w:tcBorders>
            <w:hideMark/>
          </w:tcPr>
          <w:p w14:paraId="2FAA3012" w14:textId="77777777" w:rsidR="00DE0288" w:rsidRPr="00DE0288" w:rsidRDefault="00DE0288">
            <w:pPr>
              <w:overflowPunct w:val="0"/>
              <w:ind w:left="107"/>
              <w:rPr>
                <w:sz w:val="24"/>
                <w:szCs w:val="24"/>
              </w:rPr>
            </w:pPr>
            <w:r w:rsidRPr="00DE0288">
              <w:rPr>
                <w:sz w:val="24"/>
                <w:szCs w:val="24"/>
              </w:rPr>
              <w:t>Super</w:t>
            </w:r>
            <w:r w:rsidRPr="00DE0288">
              <w:rPr>
                <w:spacing w:val="-1"/>
                <w:sz w:val="24"/>
                <w:szCs w:val="24"/>
              </w:rPr>
              <w:t xml:space="preserve"> </w:t>
            </w:r>
            <w:r w:rsidRPr="00DE0288">
              <w:rPr>
                <w:sz w:val="24"/>
                <w:szCs w:val="24"/>
              </w:rPr>
              <w:t>KID</w:t>
            </w:r>
          </w:p>
        </w:tc>
      </w:tr>
      <w:tr w:rsidR="00DE0288" w:rsidRPr="00DE0288" w14:paraId="4C0E0C34"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F6B147E" w14:textId="77777777" w:rsidR="00DE0288" w:rsidRPr="00DE0288" w:rsidRDefault="00DE0288">
            <w:pPr>
              <w:overflowPunct w:val="0"/>
              <w:ind w:left="107"/>
              <w:rPr>
                <w:sz w:val="24"/>
                <w:szCs w:val="24"/>
              </w:rPr>
            </w:pPr>
            <w:r w:rsidRPr="00DE0288">
              <w:rPr>
                <w:sz w:val="24"/>
                <w:szCs w:val="24"/>
              </w:rPr>
              <w:t>VR01</w:t>
            </w:r>
          </w:p>
        </w:tc>
        <w:tc>
          <w:tcPr>
            <w:tcW w:w="3375" w:type="dxa"/>
            <w:tcBorders>
              <w:top w:val="nil"/>
              <w:left w:val="nil"/>
              <w:bottom w:val="single" w:sz="8" w:space="0" w:color="auto"/>
              <w:right w:val="single" w:sz="8" w:space="0" w:color="auto"/>
            </w:tcBorders>
            <w:hideMark/>
          </w:tcPr>
          <w:p w14:paraId="69FDE383" w14:textId="77777777" w:rsidR="00DE0288" w:rsidRPr="00DE0288" w:rsidRDefault="00DE0288">
            <w:pPr>
              <w:overflowPunct w:val="0"/>
              <w:ind w:left="107"/>
              <w:rPr>
                <w:sz w:val="24"/>
                <w:szCs w:val="24"/>
              </w:rPr>
            </w:pPr>
            <w:r w:rsidRPr="00DE0288">
              <w:rPr>
                <w:sz w:val="24"/>
                <w:szCs w:val="24"/>
              </w:rPr>
              <w:t>Delivery Date Change</w:t>
            </w:r>
          </w:p>
        </w:tc>
      </w:tr>
      <w:tr w:rsidR="00DE0288" w:rsidRPr="00DE0288" w14:paraId="1F0EAD81"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1F70B25" w14:textId="77777777" w:rsidR="00DE0288" w:rsidRPr="00DE0288" w:rsidRDefault="00DE0288">
            <w:pPr>
              <w:overflowPunct w:val="0"/>
              <w:ind w:left="107"/>
              <w:rPr>
                <w:sz w:val="24"/>
                <w:szCs w:val="24"/>
              </w:rPr>
            </w:pPr>
            <w:r w:rsidRPr="00DE0288">
              <w:rPr>
                <w:sz w:val="24"/>
                <w:szCs w:val="24"/>
              </w:rPr>
              <w:t>VR02</w:t>
            </w:r>
          </w:p>
        </w:tc>
        <w:tc>
          <w:tcPr>
            <w:tcW w:w="3375" w:type="dxa"/>
            <w:tcBorders>
              <w:top w:val="nil"/>
              <w:left w:val="nil"/>
              <w:bottom w:val="single" w:sz="8" w:space="0" w:color="auto"/>
              <w:right w:val="single" w:sz="8" w:space="0" w:color="auto"/>
            </w:tcBorders>
            <w:hideMark/>
          </w:tcPr>
          <w:p w14:paraId="0D7365A2" w14:textId="77777777" w:rsidR="00DE0288" w:rsidRPr="00DE0288" w:rsidRDefault="00DE0288">
            <w:pPr>
              <w:overflowPunct w:val="0"/>
              <w:ind w:left="107"/>
              <w:rPr>
                <w:sz w:val="24"/>
                <w:szCs w:val="24"/>
              </w:rPr>
            </w:pPr>
            <w:r w:rsidRPr="00DE0288">
              <w:rPr>
                <w:sz w:val="24"/>
                <w:szCs w:val="24"/>
              </w:rPr>
              <w:t>Duty Free Entry Request</w:t>
            </w:r>
          </w:p>
        </w:tc>
      </w:tr>
      <w:tr w:rsidR="00DE0288" w:rsidRPr="00DE0288" w14:paraId="6D314A1E"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122E371" w14:textId="77777777" w:rsidR="00DE0288" w:rsidRPr="00DE0288" w:rsidRDefault="00DE0288">
            <w:pPr>
              <w:overflowPunct w:val="0"/>
              <w:ind w:left="107"/>
              <w:rPr>
                <w:sz w:val="24"/>
                <w:szCs w:val="24"/>
              </w:rPr>
            </w:pPr>
            <w:r w:rsidRPr="00DE0288">
              <w:rPr>
                <w:sz w:val="24"/>
                <w:szCs w:val="24"/>
              </w:rPr>
              <w:t>VR03</w:t>
            </w:r>
          </w:p>
        </w:tc>
        <w:tc>
          <w:tcPr>
            <w:tcW w:w="3375" w:type="dxa"/>
            <w:tcBorders>
              <w:top w:val="nil"/>
              <w:left w:val="nil"/>
              <w:bottom w:val="single" w:sz="8" w:space="0" w:color="auto"/>
              <w:right w:val="single" w:sz="8" w:space="0" w:color="auto"/>
            </w:tcBorders>
            <w:hideMark/>
          </w:tcPr>
          <w:p w14:paraId="027C14A9" w14:textId="77777777" w:rsidR="00DE0288" w:rsidRPr="00DE0288" w:rsidRDefault="00DE0288">
            <w:pPr>
              <w:overflowPunct w:val="0"/>
              <w:ind w:left="107"/>
              <w:rPr>
                <w:sz w:val="24"/>
                <w:szCs w:val="24"/>
              </w:rPr>
            </w:pPr>
            <w:r w:rsidRPr="00DE0288">
              <w:rPr>
                <w:sz w:val="24"/>
                <w:szCs w:val="24"/>
              </w:rPr>
              <w:t>Free Issues</w:t>
            </w:r>
          </w:p>
        </w:tc>
      </w:tr>
      <w:tr w:rsidR="00DE0288" w:rsidRPr="00DE0288" w14:paraId="06E92019"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6F55FFB" w14:textId="77777777" w:rsidR="00DE0288" w:rsidRPr="00DE0288" w:rsidRDefault="00DE0288">
            <w:pPr>
              <w:overflowPunct w:val="0"/>
              <w:ind w:left="107"/>
              <w:rPr>
                <w:sz w:val="24"/>
                <w:szCs w:val="24"/>
              </w:rPr>
            </w:pPr>
            <w:r w:rsidRPr="00DE0288">
              <w:rPr>
                <w:sz w:val="24"/>
                <w:szCs w:val="24"/>
              </w:rPr>
              <w:t>VR04</w:t>
            </w:r>
          </w:p>
        </w:tc>
        <w:tc>
          <w:tcPr>
            <w:tcW w:w="3375" w:type="dxa"/>
            <w:tcBorders>
              <w:top w:val="nil"/>
              <w:left w:val="nil"/>
              <w:bottom w:val="single" w:sz="8" w:space="0" w:color="auto"/>
              <w:right w:val="single" w:sz="8" w:space="0" w:color="auto"/>
            </w:tcBorders>
            <w:hideMark/>
          </w:tcPr>
          <w:p w14:paraId="5E6FED22" w14:textId="77777777" w:rsidR="00DE0288" w:rsidRPr="00DE0288" w:rsidRDefault="00DE0288">
            <w:pPr>
              <w:overflowPunct w:val="0"/>
              <w:ind w:left="107"/>
              <w:rPr>
                <w:sz w:val="24"/>
                <w:szCs w:val="24"/>
              </w:rPr>
            </w:pPr>
            <w:r w:rsidRPr="00DE0288">
              <w:rPr>
                <w:sz w:val="24"/>
                <w:szCs w:val="24"/>
              </w:rPr>
              <w:t>Price Change and Mistakes-in-Bid</w:t>
            </w:r>
          </w:p>
        </w:tc>
      </w:tr>
      <w:tr w:rsidR="00DE0288" w:rsidRPr="00DE0288" w14:paraId="27072421"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38812464" w14:textId="77777777" w:rsidR="00DE0288" w:rsidRPr="00DE0288" w:rsidRDefault="00DE0288">
            <w:pPr>
              <w:overflowPunct w:val="0"/>
              <w:ind w:left="107"/>
              <w:rPr>
                <w:sz w:val="24"/>
                <w:szCs w:val="24"/>
              </w:rPr>
            </w:pPr>
            <w:r w:rsidRPr="00DE0288">
              <w:rPr>
                <w:sz w:val="24"/>
                <w:szCs w:val="24"/>
              </w:rPr>
              <w:t>VR05</w:t>
            </w:r>
          </w:p>
        </w:tc>
        <w:tc>
          <w:tcPr>
            <w:tcW w:w="3375" w:type="dxa"/>
            <w:tcBorders>
              <w:top w:val="nil"/>
              <w:left w:val="nil"/>
              <w:bottom w:val="single" w:sz="8" w:space="0" w:color="auto"/>
              <w:right w:val="single" w:sz="8" w:space="0" w:color="auto"/>
            </w:tcBorders>
            <w:hideMark/>
          </w:tcPr>
          <w:p w14:paraId="4D5DEAD7" w14:textId="77777777" w:rsidR="00DE0288" w:rsidRPr="00DE0288" w:rsidRDefault="00DE0288">
            <w:pPr>
              <w:overflowPunct w:val="0"/>
              <w:ind w:left="107"/>
              <w:rPr>
                <w:sz w:val="24"/>
                <w:szCs w:val="24"/>
              </w:rPr>
            </w:pPr>
            <w:r w:rsidRPr="00DE0288">
              <w:rPr>
                <w:sz w:val="24"/>
                <w:szCs w:val="24"/>
              </w:rPr>
              <w:t>Request for Price Change in Accordance with Economic Price</w:t>
            </w:r>
          </w:p>
        </w:tc>
      </w:tr>
      <w:tr w:rsidR="00DE0288" w:rsidRPr="00DE0288" w14:paraId="31BF5B20"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801E0A6" w14:textId="77777777" w:rsidR="00DE0288" w:rsidRPr="00DE0288" w:rsidRDefault="00DE0288">
            <w:pPr>
              <w:overflowPunct w:val="0"/>
              <w:ind w:left="107"/>
              <w:rPr>
                <w:sz w:val="24"/>
                <w:szCs w:val="24"/>
              </w:rPr>
            </w:pPr>
            <w:r w:rsidRPr="00DE0288">
              <w:rPr>
                <w:sz w:val="24"/>
                <w:szCs w:val="24"/>
              </w:rPr>
              <w:t>VR06</w:t>
            </w:r>
          </w:p>
        </w:tc>
        <w:tc>
          <w:tcPr>
            <w:tcW w:w="3375" w:type="dxa"/>
            <w:tcBorders>
              <w:top w:val="nil"/>
              <w:left w:val="nil"/>
              <w:bottom w:val="single" w:sz="8" w:space="0" w:color="auto"/>
              <w:right w:val="single" w:sz="8" w:space="0" w:color="auto"/>
            </w:tcBorders>
            <w:hideMark/>
          </w:tcPr>
          <w:p w14:paraId="5B143843" w14:textId="77777777" w:rsidR="00DE0288" w:rsidRPr="00DE0288" w:rsidRDefault="00DE0288">
            <w:pPr>
              <w:overflowPunct w:val="0"/>
              <w:ind w:left="107"/>
              <w:rPr>
                <w:sz w:val="24"/>
                <w:szCs w:val="24"/>
              </w:rPr>
            </w:pPr>
            <w:r w:rsidRPr="00DE0288">
              <w:rPr>
                <w:sz w:val="24"/>
                <w:szCs w:val="24"/>
              </w:rPr>
              <w:t>Variation in Quantity Change</w:t>
            </w:r>
          </w:p>
        </w:tc>
      </w:tr>
      <w:tr w:rsidR="00DE0288" w:rsidRPr="00DE0288" w14:paraId="49F4BC3E"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517ACF9" w14:textId="77777777" w:rsidR="00DE0288" w:rsidRPr="00DE0288" w:rsidRDefault="00DE0288">
            <w:pPr>
              <w:overflowPunct w:val="0"/>
              <w:ind w:left="107"/>
              <w:rPr>
                <w:sz w:val="24"/>
                <w:szCs w:val="24"/>
              </w:rPr>
            </w:pPr>
            <w:r w:rsidRPr="00DE0288">
              <w:rPr>
                <w:sz w:val="24"/>
                <w:szCs w:val="24"/>
              </w:rPr>
              <w:t>VR07</w:t>
            </w:r>
          </w:p>
        </w:tc>
        <w:tc>
          <w:tcPr>
            <w:tcW w:w="3375" w:type="dxa"/>
            <w:tcBorders>
              <w:top w:val="nil"/>
              <w:left w:val="nil"/>
              <w:bottom w:val="single" w:sz="8" w:space="0" w:color="auto"/>
              <w:right w:val="single" w:sz="8" w:space="0" w:color="auto"/>
            </w:tcBorders>
            <w:hideMark/>
          </w:tcPr>
          <w:p w14:paraId="485397D6" w14:textId="77777777" w:rsidR="00DE0288" w:rsidRPr="00DE0288" w:rsidRDefault="00DE0288">
            <w:pPr>
              <w:overflowPunct w:val="0"/>
              <w:ind w:left="107"/>
              <w:rPr>
                <w:sz w:val="24"/>
                <w:szCs w:val="24"/>
              </w:rPr>
            </w:pPr>
            <w:r w:rsidRPr="00DE0288">
              <w:rPr>
                <w:sz w:val="24"/>
                <w:szCs w:val="24"/>
              </w:rPr>
              <w:t>Quantity Change</w:t>
            </w:r>
          </w:p>
        </w:tc>
      </w:tr>
      <w:tr w:rsidR="00DE0288" w:rsidRPr="00DE0288" w14:paraId="64C54887"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4CE665A6" w14:textId="77777777" w:rsidR="00DE0288" w:rsidRPr="00DE0288" w:rsidRDefault="00DE0288">
            <w:pPr>
              <w:overflowPunct w:val="0"/>
              <w:ind w:left="107"/>
              <w:rPr>
                <w:sz w:val="24"/>
                <w:szCs w:val="24"/>
              </w:rPr>
            </w:pPr>
            <w:r w:rsidRPr="00DE0288">
              <w:rPr>
                <w:sz w:val="24"/>
                <w:szCs w:val="24"/>
              </w:rPr>
              <w:t>VR08</w:t>
            </w:r>
          </w:p>
        </w:tc>
        <w:tc>
          <w:tcPr>
            <w:tcW w:w="3375" w:type="dxa"/>
            <w:tcBorders>
              <w:top w:val="nil"/>
              <w:left w:val="nil"/>
              <w:bottom w:val="single" w:sz="8" w:space="0" w:color="auto"/>
              <w:right w:val="single" w:sz="8" w:space="0" w:color="auto"/>
            </w:tcBorders>
            <w:hideMark/>
          </w:tcPr>
          <w:p w14:paraId="3DD663F3" w14:textId="77777777" w:rsidR="00DE0288" w:rsidRPr="00DE0288" w:rsidRDefault="00DE0288">
            <w:pPr>
              <w:overflowPunct w:val="0"/>
              <w:ind w:left="107"/>
              <w:rPr>
                <w:sz w:val="24"/>
                <w:szCs w:val="24"/>
              </w:rPr>
            </w:pPr>
            <w:r w:rsidRPr="00DE0288">
              <w:rPr>
                <w:sz w:val="24"/>
                <w:szCs w:val="24"/>
              </w:rPr>
              <w:t>Vendor Requested Cancellation</w:t>
            </w:r>
          </w:p>
        </w:tc>
      </w:tr>
      <w:tr w:rsidR="00DE0288" w:rsidRPr="00DE0288" w14:paraId="544CE77B"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7F7C486B" w14:textId="77777777" w:rsidR="00DE0288" w:rsidRPr="00DE0288" w:rsidRDefault="00DE0288">
            <w:pPr>
              <w:overflowPunct w:val="0"/>
              <w:ind w:left="107"/>
              <w:rPr>
                <w:sz w:val="24"/>
                <w:szCs w:val="24"/>
              </w:rPr>
            </w:pPr>
            <w:r w:rsidRPr="00DE0288">
              <w:rPr>
                <w:sz w:val="24"/>
                <w:szCs w:val="24"/>
              </w:rPr>
              <w:t>VR09</w:t>
            </w:r>
          </w:p>
        </w:tc>
        <w:tc>
          <w:tcPr>
            <w:tcW w:w="3375" w:type="dxa"/>
            <w:tcBorders>
              <w:top w:val="nil"/>
              <w:left w:val="nil"/>
              <w:bottom w:val="single" w:sz="8" w:space="0" w:color="auto"/>
              <w:right w:val="single" w:sz="8" w:space="0" w:color="auto"/>
            </w:tcBorders>
            <w:hideMark/>
          </w:tcPr>
          <w:p w14:paraId="5DF327DB" w14:textId="77777777" w:rsidR="00DE0288" w:rsidRPr="00DE0288" w:rsidRDefault="00DE0288">
            <w:pPr>
              <w:overflowPunct w:val="0"/>
              <w:ind w:left="107"/>
              <w:rPr>
                <w:sz w:val="24"/>
                <w:szCs w:val="24"/>
              </w:rPr>
            </w:pPr>
            <w:r w:rsidRPr="00DE0288">
              <w:rPr>
                <w:sz w:val="24"/>
                <w:szCs w:val="24"/>
              </w:rPr>
              <w:t>Modification</w:t>
            </w:r>
          </w:p>
        </w:tc>
      </w:tr>
      <w:tr w:rsidR="00DE0288" w:rsidRPr="00DE0288" w14:paraId="713689D2"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25593B3E" w14:textId="77777777" w:rsidR="00DE0288" w:rsidRPr="00DE0288" w:rsidRDefault="00DE0288">
            <w:pPr>
              <w:overflowPunct w:val="0"/>
              <w:ind w:left="107"/>
              <w:rPr>
                <w:sz w:val="24"/>
                <w:szCs w:val="24"/>
              </w:rPr>
            </w:pPr>
            <w:r w:rsidRPr="00DE0288">
              <w:rPr>
                <w:sz w:val="24"/>
                <w:szCs w:val="24"/>
              </w:rPr>
              <w:t>VR10</w:t>
            </w:r>
          </w:p>
        </w:tc>
        <w:tc>
          <w:tcPr>
            <w:tcW w:w="3375" w:type="dxa"/>
            <w:tcBorders>
              <w:top w:val="nil"/>
              <w:left w:val="nil"/>
              <w:bottom w:val="single" w:sz="8" w:space="0" w:color="auto"/>
              <w:right w:val="single" w:sz="8" w:space="0" w:color="auto"/>
            </w:tcBorders>
            <w:hideMark/>
          </w:tcPr>
          <w:p w14:paraId="6B428007" w14:textId="77777777" w:rsidR="00DE0288" w:rsidRPr="00DE0288" w:rsidRDefault="00DE0288">
            <w:pPr>
              <w:overflowPunct w:val="0"/>
              <w:ind w:left="107"/>
              <w:rPr>
                <w:sz w:val="24"/>
                <w:szCs w:val="24"/>
              </w:rPr>
            </w:pPr>
            <w:r w:rsidRPr="00DE0288">
              <w:rPr>
                <w:sz w:val="24"/>
                <w:szCs w:val="24"/>
              </w:rPr>
              <w:t>Wage Determination</w:t>
            </w:r>
          </w:p>
        </w:tc>
      </w:tr>
      <w:tr w:rsidR="00DE0288" w:rsidRPr="00DE0288" w14:paraId="1F02DB4C"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452321A" w14:textId="77777777" w:rsidR="00DE0288" w:rsidRPr="00DE0288" w:rsidRDefault="00DE0288">
            <w:pPr>
              <w:overflowPunct w:val="0"/>
              <w:ind w:left="107"/>
              <w:rPr>
                <w:sz w:val="24"/>
                <w:szCs w:val="24"/>
              </w:rPr>
            </w:pPr>
            <w:r w:rsidRPr="00DE0288">
              <w:rPr>
                <w:sz w:val="24"/>
                <w:szCs w:val="24"/>
              </w:rPr>
              <w:t>VR11</w:t>
            </w:r>
          </w:p>
        </w:tc>
        <w:tc>
          <w:tcPr>
            <w:tcW w:w="3375" w:type="dxa"/>
            <w:tcBorders>
              <w:top w:val="nil"/>
              <w:left w:val="nil"/>
              <w:bottom w:val="single" w:sz="8" w:space="0" w:color="auto"/>
              <w:right w:val="single" w:sz="8" w:space="0" w:color="auto"/>
            </w:tcBorders>
            <w:hideMark/>
          </w:tcPr>
          <w:p w14:paraId="7058F02D" w14:textId="77777777" w:rsidR="00DE0288" w:rsidRPr="00DE0288" w:rsidRDefault="00DE0288">
            <w:pPr>
              <w:overflowPunct w:val="0"/>
              <w:ind w:left="107"/>
              <w:rPr>
                <w:sz w:val="24"/>
                <w:szCs w:val="24"/>
              </w:rPr>
            </w:pPr>
            <w:r w:rsidRPr="00DE0288">
              <w:rPr>
                <w:sz w:val="24"/>
                <w:szCs w:val="24"/>
              </w:rPr>
              <w:t>Other Vendor Request</w:t>
            </w:r>
          </w:p>
        </w:tc>
      </w:tr>
      <w:tr w:rsidR="00DE0288" w:rsidRPr="00DE0288" w14:paraId="02C15C07"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4BA3AA48" w14:textId="77777777" w:rsidR="00DE0288" w:rsidRPr="00DE0288" w:rsidRDefault="00DE0288">
            <w:pPr>
              <w:overflowPunct w:val="0"/>
              <w:ind w:left="107"/>
              <w:rPr>
                <w:sz w:val="24"/>
                <w:szCs w:val="24"/>
              </w:rPr>
            </w:pPr>
            <w:r w:rsidRPr="00DE0288">
              <w:rPr>
                <w:sz w:val="24"/>
                <w:szCs w:val="24"/>
              </w:rPr>
              <w:t>VR12</w:t>
            </w:r>
          </w:p>
        </w:tc>
        <w:tc>
          <w:tcPr>
            <w:tcW w:w="3375" w:type="dxa"/>
            <w:tcBorders>
              <w:top w:val="nil"/>
              <w:left w:val="nil"/>
              <w:bottom w:val="single" w:sz="8" w:space="0" w:color="auto"/>
              <w:right w:val="single" w:sz="8" w:space="0" w:color="auto"/>
            </w:tcBorders>
            <w:hideMark/>
          </w:tcPr>
          <w:p w14:paraId="60C8646C" w14:textId="77777777" w:rsidR="00DE0288" w:rsidRPr="00DE0288" w:rsidRDefault="00DE0288">
            <w:pPr>
              <w:overflowPunct w:val="0"/>
              <w:ind w:left="107"/>
              <w:rPr>
                <w:sz w:val="24"/>
                <w:szCs w:val="24"/>
              </w:rPr>
            </w:pPr>
            <w:r w:rsidRPr="00DE0288">
              <w:rPr>
                <w:sz w:val="24"/>
                <w:szCs w:val="24"/>
              </w:rPr>
              <w:t>Payment Issues</w:t>
            </w:r>
          </w:p>
        </w:tc>
      </w:tr>
      <w:tr w:rsidR="00DE0288" w:rsidRPr="00DE0288" w14:paraId="61279922" w14:textId="77777777" w:rsidTr="005B4683">
        <w:trPr>
          <w:trHeight w:val="397"/>
        </w:trPr>
        <w:tc>
          <w:tcPr>
            <w:tcW w:w="2501" w:type="dxa"/>
            <w:tcBorders>
              <w:top w:val="nil"/>
              <w:left w:val="single" w:sz="8" w:space="0" w:color="auto"/>
              <w:bottom w:val="single" w:sz="4" w:space="0" w:color="auto"/>
              <w:right w:val="single" w:sz="8" w:space="0" w:color="auto"/>
            </w:tcBorders>
            <w:hideMark/>
          </w:tcPr>
          <w:p w14:paraId="4EF43562" w14:textId="77777777" w:rsidR="00DE0288" w:rsidRPr="00DE0288" w:rsidRDefault="00DE0288">
            <w:pPr>
              <w:overflowPunct w:val="0"/>
              <w:ind w:left="107"/>
              <w:rPr>
                <w:sz w:val="24"/>
                <w:szCs w:val="24"/>
              </w:rPr>
            </w:pPr>
            <w:r w:rsidRPr="00DE0288">
              <w:rPr>
                <w:sz w:val="24"/>
                <w:szCs w:val="24"/>
              </w:rPr>
              <w:t xml:space="preserve">VR13 </w:t>
            </w:r>
          </w:p>
        </w:tc>
        <w:tc>
          <w:tcPr>
            <w:tcW w:w="3375" w:type="dxa"/>
            <w:tcBorders>
              <w:top w:val="nil"/>
              <w:left w:val="nil"/>
              <w:bottom w:val="single" w:sz="4" w:space="0" w:color="auto"/>
              <w:right w:val="single" w:sz="8" w:space="0" w:color="auto"/>
            </w:tcBorders>
            <w:hideMark/>
          </w:tcPr>
          <w:p w14:paraId="09B0DD54" w14:textId="77777777" w:rsidR="00DE0288" w:rsidRPr="00DE0288" w:rsidRDefault="00DE0288">
            <w:pPr>
              <w:overflowPunct w:val="0"/>
              <w:ind w:left="107"/>
              <w:rPr>
                <w:sz w:val="24"/>
                <w:szCs w:val="24"/>
              </w:rPr>
            </w:pPr>
            <w:r w:rsidRPr="00DE0288">
              <w:rPr>
                <w:sz w:val="24"/>
                <w:szCs w:val="24"/>
              </w:rPr>
              <w:t>Tooling Request</w:t>
            </w:r>
          </w:p>
        </w:tc>
      </w:tr>
      <w:tr w:rsidR="00DE0288" w:rsidRPr="00DE0288" w14:paraId="44953B30" w14:textId="77777777" w:rsidTr="005B4683">
        <w:trPr>
          <w:trHeight w:val="397"/>
        </w:trPr>
        <w:tc>
          <w:tcPr>
            <w:tcW w:w="2501" w:type="dxa"/>
            <w:tcBorders>
              <w:top w:val="single" w:sz="4" w:space="0" w:color="auto"/>
              <w:left w:val="single" w:sz="4" w:space="0" w:color="auto"/>
              <w:bottom w:val="single" w:sz="4" w:space="0" w:color="auto"/>
              <w:right w:val="single" w:sz="4" w:space="0" w:color="auto"/>
            </w:tcBorders>
            <w:hideMark/>
          </w:tcPr>
          <w:p w14:paraId="472AA157" w14:textId="77777777" w:rsidR="00DE0288" w:rsidRPr="00DE0288" w:rsidRDefault="00DE0288">
            <w:pPr>
              <w:overflowPunct w:val="0"/>
              <w:ind w:left="107"/>
              <w:rPr>
                <w:sz w:val="24"/>
                <w:szCs w:val="24"/>
              </w:rPr>
            </w:pPr>
            <w:r w:rsidRPr="00DE0288">
              <w:rPr>
                <w:sz w:val="24"/>
                <w:szCs w:val="24"/>
              </w:rPr>
              <w:lastRenderedPageBreak/>
              <w:t>VR14</w:t>
            </w:r>
          </w:p>
        </w:tc>
        <w:tc>
          <w:tcPr>
            <w:tcW w:w="3375" w:type="dxa"/>
            <w:tcBorders>
              <w:top w:val="single" w:sz="4" w:space="0" w:color="auto"/>
              <w:left w:val="single" w:sz="4" w:space="0" w:color="auto"/>
              <w:bottom w:val="single" w:sz="4" w:space="0" w:color="auto"/>
              <w:right w:val="single" w:sz="4" w:space="0" w:color="auto"/>
            </w:tcBorders>
            <w:hideMark/>
          </w:tcPr>
          <w:p w14:paraId="497C6756" w14:textId="77777777" w:rsidR="00DE0288" w:rsidRPr="00DE0288" w:rsidRDefault="00DE0288">
            <w:pPr>
              <w:overflowPunct w:val="0"/>
              <w:ind w:left="107"/>
              <w:rPr>
                <w:sz w:val="24"/>
                <w:szCs w:val="24"/>
              </w:rPr>
            </w:pPr>
            <w:r w:rsidRPr="00DE0288">
              <w:rPr>
                <w:sz w:val="24"/>
                <w:szCs w:val="24"/>
              </w:rPr>
              <w:t>COVID-19</w:t>
            </w:r>
          </w:p>
        </w:tc>
      </w:tr>
      <w:tr w:rsidR="005B4683" w:rsidRPr="00DE0288" w14:paraId="76BA5150" w14:textId="77777777" w:rsidTr="005B4683">
        <w:trPr>
          <w:trHeight w:val="397"/>
        </w:trPr>
        <w:tc>
          <w:tcPr>
            <w:tcW w:w="2501" w:type="dxa"/>
            <w:tcBorders>
              <w:top w:val="single" w:sz="4" w:space="0" w:color="auto"/>
              <w:left w:val="single" w:sz="4" w:space="0" w:color="auto"/>
              <w:bottom w:val="single" w:sz="4" w:space="0" w:color="auto"/>
              <w:right w:val="single" w:sz="4" w:space="0" w:color="auto"/>
            </w:tcBorders>
          </w:tcPr>
          <w:p w14:paraId="7EC93D15" w14:textId="031CA6C5" w:rsidR="005B4683" w:rsidRPr="00E418CD" w:rsidRDefault="005B4683">
            <w:pPr>
              <w:overflowPunct w:val="0"/>
              <w:ind w:left="107"/>
              <w:rPr>
                <w:sz w:val="24"/>
                <w:szCs w:val="24"/>
              </w:rPr>
            </w:pPr>
            <w:r w:rsidRPr="00E418CD">
              <w:rPr>
                <w:sz w:val="24"/>
                <w:szCs w:val="24"/>
              </w:rPr>
              <w:t xml:space="preserve">VR15 </w:t>
            </w:r>
          </w:p>
        </w:tc>
        <w:tc>
          <w:tcPr>
            <w:tcW w:w="3375" w:type="dxa"/>
            <w:tcBorders>
              <w:top w:val="single" w:sz="4" w:space="0" w:color="auto"/>
              <w:left w:val="single" w:sz="4" w:space="0" w:color="auto"/>
              <w:bottom w:val="single" w:sz="4" w:space="0" w:color="auto"/>
              <w:right w:val="single" w:sz="4" w:space="0" w:color="auto"/>
            </w:tcBorders>
          </w:tcPr>
          <w:p w14:paraId="09394FE2" w14:textId="519C67E0" w:rsidR="005B4683" w:rsidRPr="00E418CD" w:rsidRDefault="00FB61ED" w:rsidP="005B4683">
            <w:pPr>
              <w:overflowPunct w:val="0"/>
              <w:rPr>
                <w:sz w:val="24"/>
                <w:szCs w:val="24"/>
              </w:rPr>
            </w:pPr>
            <w:r w:rsidRPr="00E418CD">
              <w:rPr>
                <w:sz w:val="24"/>
                <w:szCs w:val="24"/>
              </w:rPr>
              <w:t xml:space="preserve">  </w:t>
            </w:r>
            <w:r w:rsidR="005B4683" w:rsidRPr="00E418CD">
              <w:rPr>
                <w:sz w:val="24"/>
                <w:szCs w:val="24"/>
              </w:rPr>
              <w:t>Request for Variance (from NIIN</w:t>
            </w:r>
            <w:r w:rsidRPr="00E418CD">
              <w:rPr>
                <w:sz w:val="24"/>
                <w:szCs w:val="24"/>
              </w:rPr>
              <w:t xml:space="preserve"> </w:t>
            </w:r>
            <w:r w:rsidR="005B4683" w:rsidRPr="00E418CD">
              <w:rPr>
                <w:sz w:val="24"/>
                <w:szCs w:val="24"/>
              </w:rPr>
              <w:t>Technical Data)</w:t>
            </w:r>
          </w:p>
        </w:tc>
      </w:tr>
      <w:tr w:rsidR="005B4683" w:rsidRPr="00DE0288" w14:paraId="56AA901D" w14:textId="77777777" w:rsidTr="005B4683">
        <w:trPr>
          <w:trHeight w:val="397"/>
        </w:trPr>
        <w:tc>
          <w:tcPr>
            <w:tcW w:w="2501" w:type="dxa"/>
            <w:tcBorders>
              <w:top w:val="single" w:sz="4" w:space="0" w:color="auto"/>
              <w:left w:val="single" w:sz="4" w:space="0" w:color="auto"/>
              <w:bottom w:val="single" w:sz="4" w:space="0" w:color="auto"/>
              <w:right w:val="single" w:sz="4" w:space="0" w:color="auto"/>
            </w:tcBorders>
          </w:tcPr>
          <w:p w14:paraId="540D74F6" w14:textId="32894AB5" w:rsidR="005B4683" w:rsidRPr="00E418CD" w:rsidRDefault="005B4683">
            <w:pPr>
              <w:overflowPunct w:val="0"/>
              <w:ind w:left="107"/>
              <w:rPr>
                <w:sz w:val="24"/>
                <w:szCs w:val="24"/>
              </w:rPr>
            </w:pPr>
            <w:r w:rsidRPr="00E418CD">
              <w:rPr>
                <w:sz w:val="24"/>
                <w:szCs w:val="24"/>
              </w:rPr>
              <w:t>VR16</w:t>
            </w:r>
          </w:p>
        </w:tc>
        <w:tc>
          <w:tcPr>
            <w:tcW w:w="3375" w:type="dxa"/>
            <w:tcBorders>
              <w:top w:val="single" w:sz="4" w:space="0" w:color="auto"/>
              <w:left w:val="single" w:sz="4" w:space="0" w:color="auto"/>
              <w:bottom w:val="single" w:sz="4" w:space="0" w:color="auto"/>
              <w:right w:val="single" w:sz="4" w:space="0" w:color="auto"/>
            </w:tcBorders>
          </w:tcPr>
          <w:p w14:paraId="234CDC42" w14:textId="2FB45FBE" w:rsidR="005B4683" w:rsidRPr="00E418CD" w:rsidRDefault="00FB61ED" w:rsidP="005B4683">
            <w:pPr>
              <w:overflowPunct w:val="0"/>
              <w:rPr>
                <w:sz w:val="24"/>
                <w:szCs w:val="24"/>
              </w:rPr>
            </w:pPr>
            <w:r w:rsidRPr="00E418CD">
              <w:rPr>
                <w:sz w:val="24"/>
                <w:szCs w:val="24"/>
              </w:rPr>
              <w:t xml:space="preserve">  </w:t>
            </w:r>
            <w:r w:rsidR="005B4683" w:rsidRPr="00E418CD">
              <w:rPr>
                <w:sz w:val="24"/>
                <w:szCs w:val="24"/>
              </w:rPr>
              <w:t>First Article (Govt or Contractor)</w:t>
            </w:r>
          </w:p>
        </w:tc>
      </w:tr>
      <w:tr w:rsidR="005B4683" w:rsidRPr="00DE0288" w14:paraId="6A1B0295" w14:textId="77777777" w:rsidTr="005B4683">
        <w:trPr>
          <w:trHeight w:val="397"/>
        </w:trPr>
        <w:tc>
          <w:tcPr>
            <w:tcW w:w="2501" w:type="dxa"/>
            <w:tcBorders>
              <w:top w:val="single" w:sz="4" w:space="0" w:color="auto"/>
              <w:left w:val="single" w:sz="4" w:space="0" w:color="auto"/>
              <w:bottom w:val="single" w:sz="4" w:space="0" w:color="auto"/>
              <w:right w:val="single" w:sz="4" w:space="0" w:color="auto"/>
            </w:tcBorders>
          </w:tcPr>
          <w:p w14:paraId="34315F22" w14:textId="5803D812" w:rsidR="005B4683" w:rsidRPr="00E418CD" w:rsidRDefault="005B4683">
            <w:pPr>
              <w:overflowPunct w:val="0"/>
              <w:ind w:left="107"/>
              <w:rPr>
                <w:sz w:val="24"/>
                <w:szCs w:val="24"/>
              </w:rPr>
            </w:pPr>
            <w:r w:rsidRPr="00E418CD">
              <w:rPr>
                <w:sz w:val="24"/>
                <w:szCs w:val="24"/>
              </w:rPr>
              <w:t>VR17</w:t>
            </w:r>
          </w:p>
        </w:tc>
        <w:tc>
          <w:tcPr>
            <w:tcW w:w="3375" w:type="dxa"/>
            <w:tcBorders>
              <w:top w:val="single" w:sz="4" w:space="0" w:color="auto"/>
              <w:left w:val="single" w:sz="4" w:space="0" w:color="auto"/>
              <w:bottom w:val="single" w:sz="4" w:space="0" w:color="auto"/>
              <w:right w:val="single" w:sz="4" w:space="0" w:color="auto"/>
            </w:tcBorders>
          </w:tcPr>
          <w:p w14:paraId="651B79C2" w14:textId="16F6C0CF" w:rsidR="005B4683" w:rsidRPr="00E418CD" w:rsidRDefault="00FB61ED" w:rsidP="005B4683">
            <w:pPr>
              <w:overflowPunct w:val="0"/>
              <w:rPr>
                <w:sz w:val="24"/>
                <w:szCs w:val="24"/>
              </w:rPr>
            </w:pPr>
            <w:r w:rsidRPr="00E418CD">
              <w:rPr>
                <w:sz w:val="24"/>
                <w:szCs w:val="24"/>
              </w:rPr>
              <w:t xml:space="preserve">  </w:t>
            </w:r>
            <w:r w:rsidR="005B4683" w:rsidRPr="00E418CD">
              <w:rPr>
                <w:sz w:val="24"/>
                <w:szCs w:val="24"/>
              </w:rPr>
              <w:t>Production Lot Test Inquiry</w:t>
            </w:r>
          </w:p>
        </w:tc>
      </w:tr>
    </w:tbl>
    <w:p w14:paraId="43D6384B" w14:textId="22B5008B" w:rsidR="00BE5DFF" w:rsidRPr="00CD6247" w:rsidRDefault="00BE5DFF" w:rsidP="00705104">
      <w:pPr>
        <w:pStyle w:val="Heading2"/>
        <w:spacing w:before="480"/>
      </w:pPr>
      <w:r w:rsidRPr="00CD6247">
        <w:t>SUBPART 42.11 – PRODUCTION SURVEILLANCE AND REPORTING</w:t>
      </w:r>
    </w:p>
    <w:p w14:paraId="0C3A75FB" w14:textId="3DB5429E"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r w:rsidR="00733D54" w:rsidRPr="00CD6247">
        <w:rPr>
          <w:rFonts w:ascii="Times New Roman" w:hAnsi="Times New Roman"/>
          <w:i/>
          <w:sz w:val="24"/>
          <w:szCs w:val="24"/>
        </w:rPr>
        <w:t>)</w:t>
      </w:r>
    </w:p>
    <w:p w14:paraId="39CCE4C4" w14:textId="25D852FB" w:rsidR="00BE5DFF" w:rsidRPr="0029769D" w:rsidRDefault="00BE5DFF" w:rsidP="0029769D">
      <w:pPr>
        <w:pStyle w:val="Heading3"/>
        <w:rPr>
          <w:sz w:val="24"/>
          <w:szCs w:val="24"/>
        </w:rPr>
      </w:pPr>
      <w:bookmarkStart w:id="882" w:name="P42_1101"/>
      <w:r w:rsidRPr="0029769D">
        <w:rPr>
          <w:sz w:val="24"/>
          <w:szCs w:val="24"/>
        </w:rPr>
        <w:t>42.1101</w:t>
      </w:r>
      <w:bookmarkEnd w:id="882"/>
      <w:r w:rsidRPr="0029769D">
        <w:rPr>
          <w:sz w:val="24"/>
          <w:szCs w:val="24"/>
        </w:rPr>
        <w:t xml:space="preserve"> General.</w:t>
      </w:r>
    </w:p>
    <w:p w14:paraId="04711118" w14:textId="7E772552" w:rsidR="00BE5DFF" w:rsidRPr="00CD6247" w:rsidRDefault="00BE5DFF" w:rsidP="00BE5DFF">
      <w:pPr>
        <w:pStyle w:val="NoSpacing"/>
        <w:rPr>
          <w:rFonts w:ascii="Times New Roman" w:hAnsi="Times New Roman"/>
          <w:sz w:val="24"/>
          <w:szCs w:val="24"/>
        </w:rPr>
      </w:pPr>
      <w:r w:rsidRPr="00CD6247">
        <w:rPr>
          <w:rFonts w:ascii="Times New Roman" w:hAnsi="Times New Roman"/>
          <w:sz w:val="24"/>
          <w:szCs w:val="24"/>
        </w:rPr>
        <w:t xml:space="preserve">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w:t>
      </w:r>
      <w:proofErr w:type="spellStart"/>
      <w:r w:rsidRPr="00CD6247">
        <w:rPr>
          <w:rFonts w:ascii="Times New Roman" w:hAnsi="Times New Roman"/>
          <w:sz w:val="24"/>
          <w:szCs w:val="24"/>
        </w:rPr>
        <w:t>eWorkplace</w:t>
      </w:r>
      <w:proofErr w:type="spellEnd"/>
      <w:r w:rsidRPr="00CD6247">
        <w:rPr>
          <w:rFonts w:ascii="Times New Roman" w:hAnsi="Times New Roman"/>
          <w:sz w:val="24"/>
          <w:szCs w:val="24"/>
        </w:rPr>
        <w:t>, Logistics Operations (J3), Shared Documents, J3 Policies and Procedures, Cross Process). The contracting officer shall negotiate revised delivery with the contractor.</w:t>
      </w:r>
    </w:p>
    <w:p w14:paraId="00A969B0" w14:textId="204D4DD1" w:rsidR="00BE5DFF" w:rsidRPr="00CD6247" w:rsidRDefault="00BE5DFF" w:rsidP="00AD21FA">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14:paraId="34BCFFC4" w14:textId="2153E8E8" w:rsidR="00BE5DFF" w:rsidRPr="00E403B1" w:rsidRDefault="00BE5DFF" w:rsidP="00E403B1">
      <w:pPr>
        <w:pStyle w:val="Heading3"/>
        <w:rPr>
          <w:sz w:val="24"/>
          <w:szCs w:val="24"/>
        </w:rPr>
      </w:pPr>
      <w:bookmarkStart w:id="883" w:name="P42_1104"/>
      <w:r w:rsidRPr="00E403B1">
        <w:rPr>
          <w:sz w:val="24"/>
          <w:szCs w:val="24"/>
        </w:rPr>
        <w:t>42.1104</w:t>
      </w:r>
      <w:bookmarkEnd w:id="883"/>
      <w:r w:rsidR="00E403B1">
        <w:rPr>
          <w:sz w:val="24"/>
          <w:szCs w:val="24"/>
        </w:rPr>
        <w:t xml:space="preserve"> Surveillance requirements.</w:t>
      </w:r>
    </w:p>
    <w:p w14:paraId="75BEC9DE" w14:textId="05438EC6" w:rsidR="00852169" w:rsidRPr="00CD6247" w:rsidRDefault="00BE5DFF" w:rsidP="00852169">
      <w:pPr>
        <w:pStyle w:val="Default"/>
        <w:spacing w:after="240"/>
        <w:rPr>
          <w:rFonts w:ascii="Times New Roman" w:hAnsi="Times New Roman" w:cs="Times New Roman"/>
        </w:rPr>
      </w:pPr>
      <w:r w:rsidRPr="00CD6247">
        <w:rPr>
          <w:rFonts w:ascii="Times New Roman" w:hAnsi="Times New Roman"/>
        </w:rPr>
        <w:t xml:space="preserve">(a)(iii)(D) DCMA uses the Delivery Schedule Manager (DSM) </w:t>
      </w:r>
      <w:proofErr w:type="spellStart"/>
      <w:r w:rsidRPr="00CD6247">
        <w:rPr>
          <w:rFonts w:ascii="Times New Roman" w:hAnsi="Times New Roman"/>
        </w:rPr>
        <w:t>eTool</w:t>
      </w:r>
      <w:proofErr w:type="spellEnd"/>
      <w:r w:rsidRPr="00CD6247">
        <w:rPr>
          <w:rFonts w:ascii="Times New Roman" w:hAnsi="Times New Roman"/>
        </w:rPr>
        <w:t xml:space="preserve">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w:t>
      </w:r>
      <w:r w:rsidR="00852169" w:rsidRPr="00CD6247">
        <w:rPr>
          <w:rFonts w:ascii="Times New Roman" w:hAnsi="Times New Roman" w:cs="Times New Roman"/>
        </w:rPr>
        <w:t xml:space="preserve">through the </w:t>
      </w:r>
      <w:hyperlink r:id="rId342" w:history="1">
        <w:r w:rsidR="00852169">
          <w:rPr>
            <w:rStyle w:val="Hyperlink"/>
            <w:rFonts w:ascii="Times New Roman" w:hAnsi="Times New Roman" w:cs="Times New Roman"/>
          </w:rPr>
          <w:t>DCMA External Web Access Management (EWAM) Application</w:t>
        </w:r>
      </w:hyperlink>
      <w:r w:rsidR="00852169">
        <w:rPr>
          <w:rFonts w:ascii="Times New Roman" w:hAnsi="Times New Roman" w:cs="Times New Roman"/>
        </w:rPr>
        <w:t xml:space="preserve"> (</w:t>
      </w:r>
      <w:hyperlink r:id="rId343" w:history="1">
        <w:r w:rsidR="00852169" w:rsidRPr="00337DE9">
          <w:rPr>
            <w:rStyle w:val="Hyperlink"/>
            <w:rFonts w:ascii="Times New Roman" w:hAnsi="Times New Roman" w:cs="Times New Roman"/>
          </w:rPr>
          <w:t>https://eadf.dcma.mil/ewam2/registration/setup.do</w:t>
        </w:r>
      </w:hyperlink>
      <w:r w:rsidR="00852169">
        <w:rPr>
          <w:rFonts w:ascii="Times New Roman" w:hAnsi="Times New Roman" w:cs="Times New Roman"/>
        </w:rPr>
        <w:t>)</w:t>
      </w:r>
      <w:r w:rsidR="00852169" w:rsidRPr="00CD6247">
        <w:rPr>
          <w:rFonts w:ascii="Times New Roman" w:hAnsi="Times New Roman" w:cs="Times New Roman"/>
        </w:rPr>
        <w:t>.</w:t>
      </w:r>
    </w:p>
    <w:p w14:paraId="4CE979D2" w14:textId="77777777" w:rsidR="00BE5DFF" w:rsidRPr="00CD6247" w:rsidRDefault="00BE5DFF" w:rsidP="006A25DC">
      <w:pPr>
        <w:pStyle w:val="Heading2"/>
      </w:pPr>
      <w:r w:rsidRPr="00CD6247">
        <w:t>SUBPART 42.15 – CONTRACTOR PERFORMANCE INFORMATION</w:t>
      </w:r>
    </w:p>
    <w:p w14:paraId="33F35D75" w14:textId="5744B141"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1A552820" w14:textId="5C037CD9" w:rsidR="00BE5DFF" w:rsidRPr="00E403B1" w:rsidRDefault="00BE5DFF" w:rsidP="00E403B1">
      <w:pPr>
        <w:pStyle w:val="Heading3"/>
        <w:rPr>
          <w:sz w:val="24"/>
          <w:szCs w:val="24"/>
        </w:rPr>
      </w:pPr>
      <w:bookmarkStart w:id="884" w:name="P42_1503"/>
      <w:r w:rsidRPr="00E403B1">
        <w:rPr>
          <w:sz w:val="24"/>
          <w:szCs w:val="24"/>
        </w:rPr>
        <w:t>42.1503</w:t>
      </w:r>
      <w:bookmarkEnd w:id="884"/>
      <w:r w:rsidRPr="00E403B1">
        <w:rPr>
          <w:sz w:val="24"/>
          <w:szCs w:val="24"/>
        </w:rPr>
        <w:t xml:space="preserve"> Procedures.</w:t>
      </w:r>
    </w:p>
    <w:p w14:paraId="4FF10633" w14:textId="4954C312" w:rsidR="00BE5DFF" w:rsidRPr="00CD6247" w:rsidRDefault="00BE5DFF" w:rsidP="00BE5DFF">
      <w:pPr>
        <w:pStyle w:val="NoSpacing"/>
        <w:rPr>
          <w:rFonts w:ascii="Times New Roman" w:hAnsi="Times New Roman"/>
          <w:sz w:val="24"/>
          <w:szCs w:val="24"/>
        </w:rPr>
      </w:pPr>
      <w:r w:rsidRPr="00CD6247">
        <w:rPr>
          <w:rFonts w:ascii="Times New Roman" w:hAnsi="Times New Roman"/>
          <w:sz w:val="24"/>
          <w:szCs w:val="24"/>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14:paraId="2E545AC0" w14:textId="5FE62A69" w:rsidR="00BE5DFF" w:rsidRPr="00CD6247" w:rsidRDefault="00BE5DFF" w:rsidP="00BE5DFF">
      <w:pPr>
        <w:rPr>
          <w:sz w:val="24"/>
          <w:szCs w:val="24"/>
        </w:rPr>
      </w:pPr>
      <w:r w:rsidRPr="00CD6247">
        <w:rPr>
          <w:sz w:val="24"/>
          <w:szCs w:val="24"/>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w:t>
      </w:r>
      <w:r w:rsidRPr="00CD6247">
        <w:rPr>
          <w:sz w:val="24"/>
          <w:szCs w:val="24"/>
        </w:rPr>
        <w:lastRenderedPageBreak/>
        <w:t xml:space="preserve">FAPIIS POC shall report contract terminations to the DLA Acquisition Procurement Process and System Division FAPIIS POC via email to </w:t>
      </w:r>
      <w:hyperlink r:id="rId344" w:history="1">
        <w:r w:rsidRPr="00CD6247">
          <w:rPr>
            <w:sz w:val="24"/>
            <w:szCs w:val="24"/>
          </w:rPr>
          <w:t>FAPIISInbox@dla.mil</w:t>
        </w:r>
      </w:hyperlink>
      <w:r w:rsidRPr="00CD6247">
        <w:rPr>
          <w:sz w:val="24"/>
          <w:szCs w:val="24"/>
        </w:rPr>
        <w:t xml:space="preserve"> and include the contract number, date and type of termination, any change, and when data was reported to FAPIIS.</w:t>
      </w:r>
    </w:p>
    <w:p w14:paraId="76BEB255" w14:textId="77777777" w:rsidR="007B4FCE" w:rsidRPr="00CD6247" w:rsidRDefault="007B4FCE" w:rsidP="00BE5DFF">
      <w:pPr>
        <w:rPr>
          <w:sz w:val="24"/>
          <w:szCs w:val="24"/>
        </w:rPr>
        <w:sectPr w:rsidR="007B4FCE" w:rsidRPr="00CD6247" w:rsidSect="00C92932">
          <w:pgSz w:w="12240" w:h="15840"/>
          <w:pgMar w:top="1440" w:right="1440" w:bottom="1440" w:left="1440" w:header="720" w:footer="720" w:gutter="0"/>
          <w:cols w:space="720"/>
          <w:titlePg/>
          <w:docGrid w:linePitch="299"/>
        </w:sectPr>
      </w:pPr>
    </w:p>
    <w:p w14:paraId="00D01BAD" w14:textId="13790C60" w:rsidR="00B6768B" w:rsidRPr="00104D41" w:rsidRDefault="00B6768B" w:rsidP="00045233">
      <w:pPr>
        <w:pStyle w:val="Heading1"/>
        <w:rPr>
          <w:sz w:val="24"/>
          <w:szCs w:val="24"/>
        </w:rPr>
      </w:pPr>
      <w:bookmarkStart w:id="885" w:name="P43"/>
      <w:bookmarkEnd w:id="885"/>
      <w:r w:rsidRPr="00104D41">
        <w:rPr>
          <w:sz w:val="24"/>
          <w:szCs w:val="24"/>
        </w:rPr>
        <w:lastRenderedPageBreak/>
        <w:t>PART 43 – CONTRACT MODIFICATIONS</w:t>
      </w:r>
      <w:commentRangeStart w:id="886"/>
      <w:commentRangeEnd w:id="886"/>
      <w:r w:rsidRPr="00104D41">
        <w:rPr>
          <w:rStyle w:val="CommentReference"/>
          <w:b w:val="0"/>
          <w:sz w:val="24"/>
          <w:szCs w:val="24"/>
        </w:rPr>
        <w:commentReference w:id="886"/>
      </w:r>
    </w:p>
    <w:p w14:paraId="4AC26715" w14:textId="77777777" w:rsidR="00B6768B" w:rsidRPr="00CD6247" w:rsidRDefault="00B6768B" w:rsidP="00AD21FA">
      <w:pPr>
        <w:spacing w:after="240"/>
        <w:jc w:val="center"/>
        <w:rPr>
          <w:i/>
          <w:sz w:val="24"/>
          <w:szCs w:val="24"/>
        </w:rPr>
      </w:pPr>
      <w:r w:rsidRPr="00104D41">
        <w:rPr>
          <w:i/>
          <w:sz w:val="24"/>
          <w:szCs w:val="24"/>
        </w:rPr>
        <w:t>(Revised August 10, 2018 through PROCLTR 2018-16)</w:t>
      </w:r>
    </w:p>
    <w:p w14:paraId="1DF28688" w14:textId="0BD56CE3" w:rsidR="00E5211E" w:rsidRPr="00CD6247" w:rsidRDefault="007B4FCE" w:rsidP="007B4FCE">
      <w:pPr>
        <w:jc w:val="center"/>
        <w:rPr>
          <w:b/>
          <w:sz w:val="24"/>
          <w:szCs w:val="24"/>
        </w:rPr>
      </w:pPr>
      <w:r w:rsidRPr="00CD6247">
        <w:rPr>
          <w:b/>
          <w:sz w:val="24"/>
          <w:szCs w:val="24"/>
        </w:rPr>
        <w:t>TABLE OF CONTENTS</w:t>
      </w:r>
    </w:p>
    <w:p w14:paraId="6C062223" w14:textId="47E603A3" w:rsidR="007B4FCE" w:rsidRPr="00CD6247" w:rsidRDefault="007B4FCE" w:rsidP="00633685">
      <w:pPr>
        <w:rPr>
          <w:b/>
          <w:sz w:val="24"/>
          <w:szCs w:val="24"/>
        </w:rPr>
      </w:pPr>
      <w:r w:rsidRPr="00CD6247">
        <w:rPr>
          <w:b/>
          <w:sz w:val="24"/>
          <w:szCs w:val="24"/>
        </w:rPr>
        <w:t>SUBPART 43.1 – GENERAL</w:t>
      </w:r>
    </w:p>
    <w:p w14:paraId="5E2664DF" w14:textId="4C960471" w:rsidR="00AD37F5" w:rsidRPr="00CD6247" w:rsidRDefault="005A1C85" w:rsidP="00633685">
      <w:pPr>
        <w:rPr>
          <w:sz w:val="24"/>
          <w:szCs w:val="24"/>
        </w:rPr>
      </w:pPr>
      <w:hyperlink w:anchor="P43_102" w:history="1">
        <w:r w:rsidR="00AD37F5" w:rsidRPr="00CD6247">
          <w:rPr>
            <w:rStyle w:val="Hyperlink"/>
            <w:sz w:val="24"/>
            <w:szCs w:val="24"/>
          </w:rPr>
          <w:t>43.102</w:t>
        </w:r>
      </w:hyperlink>
      <w:r w:rsidR="00AD21FA" w:rsidRPr="009912A0">
        <w:rPr>
          <w:rStyle w:val="Hyperlink"/>
          <w:sz w:val="24"/>
          <w:szCs w:val="24"/>
          <w:u w:val="none"/>
        </w:rPr>
        <w:tab/>
      </w:r>
      <w:r w:rsidR="00AD21FA" w:rsidRPr="009912A0">
        <w:rPr>
          <w:rStyle w:val="Hyperlink"/>
          <w:sz w:val="24"/>
          <w:szCs w:val="24"/>
          <w:u w:val="none"/>
        </w:rPr>
        <w:tab/>
      </w:r>
      <w:r w:rsidR="00AD37F5" w:rsidRPr="00CD6247">
        <w:rPr>
          <w:sz w:val="24"/>
          <w:szCs w:val="24"/>
        </w:rPr>
        <w:t>Policy.</w:t>
      </w:r>
    </w:p>
    <w:p w14:paraId="7B619B21" w14:textId="41DC426F" w:rsidR="00E31BD9" w:rsidRPr="00CD6247" w:rsidRDefault="005A1C85" w:rsidP="00AD21FA">
      <w:pPr>
        <w:spacing w:after="240"/>
        <w:rPr>
          <w:sz w:val="24"/>
          <w:szCs w:val="24"/>
        </w:rPr>
      </w:pPr>
      <w:hyperlink w:anchor="P43_103" w:history="1">
        <w:r w:rsidR="0050707E" w:rsidRPr="00CD6247">
          <w:rPr>
            <w:rStyle w:val="Hyperlink"/>
            <w:sz w:val="24"/>
            <w:szCs w:val="24"/>
          </w:rPr>
          <w:t>43.103</w:t>
        </w:r>
      </w:hyperlink>
      <w:r w:rsidR="00AD21FA" w:rsidRPr="009912A0">
        <w:rPr>
          <w:rStyle w:val="Hyperlink"/>
          <w:sz w:val="24"/>
          <w:szCs w:val="24"/>
          <w:u w:val="none"/>
        </w:rPr>
        <w:tab/>
      </w:r>
      <w:r w:rsidR="00AD21FA" w:rsidRPr="009912A0">
        <w:rPr>
          <w:rStyle w:val="Hyperlink"/>
          <w:sz w:val="24"/>
          <w:szCs w:val="24"/>
          <w:u w:val="none"/>
        </w:rPr>
        <w:tab/>
      </w:r>
      <w:r w:rsidR="00E31BD9" w:rsidRPr="00CD6247">
        <w:rPr>
          <w:sz w:val="24"/>
          <w:szCs w:val="24"/>
        </w:rPr>
        <w:t>Types of contract modifications.</w:t>
      </w:r>
    </w:p>
    <w:p w14:paraId="4738F778" w14:textId="77777777" w:rsidR="00B6768B" w:rsidRPr="00CD6247" w:rsidRDefault="00B6768B" w:rsidP="006A25DC">
      <w:pPr>
        <w:pStyle w:val="Heading2"/>
      </w:pPr>
      <w:r w:rsidRPr="00CD6247">
        <w:t>SUBPART 43.1 – GENERAL</w:t>
      </w:r>
    </w:p>
    <w:p w14:paraId="6F7A9CDE" w14:textId="77777777" w:rsidR="00B6768B" w:rsidRPr="00CD6247" w:rsidRDefault="00B6768B" w:rsidP="00AD21FA">
      <w:pPr>
        <w:spacing w:after="240"/>
        <w:jc w:val="center"/>
        <w:rPr>
          <w:i/>
          <w:sz w:val="24"/>
          <w:szCs w:val="24"/>
        </w:rPr>
      </w:pPr>
      <w:r w:rsidRPr="00CD6247">
        <w:rPr>
          <w:i/>
          <w:sz w:val="24"/>
          <w:szCs w:val="24"/>
        </w:rPr>
        <w:t>(Revised August 10, 2018 through PROCLTR 2018-16)</w:t>
      </w:r>
    </w:p>
    <w:p w14:paraId="492B90E0" w14:textId="3CC795BA" w:rsidR="00B6768B" w:rsidRPr="00FB266B" w:rsidRDefault="00B6768B" w:rsidP="00FB266B">
      <w:pPr>
        <w:pStyle w:val="Heading3"/>
        <w:rPr>
          <w:sz w:val="24"/>
          <w:szCs w:val="24"/>
        </w:rPr>
      </w:pPr>
      <w:r w:rsidRPr="00FB266B">
        <w:rPr>
          <w:sz w:val="24"/>
          <w:szCs w:val="24"/>
        </w:rPr>
        <w:t>43.102 Policy.</w:t>
      </w:r>
      <w:commentRangeStart w:id="887"/>
      <w:commentRangeEnd w:id="887"/>
      <w:r w:rsidRPr="00FB266B">
        <w:rPr>
          <w:rStyle w:val="CommentReference"/>
          <w:sz w:val="24"/>
          <w:szCs w:val="24"/>
        </w:rPr>
        <w:commentReference w:id="887"/>
      </w:r>
    </w:p>
    <w:p w14:paraId="0EF5BD11" w14:textId="39ED6A1A"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888" w:name="TofC"/>
      <w:bookmarkStart w:id="889" w:name="P43_103"/>
      <w:r w:rsidRPr="00CD6247">
        <w:rPr>
          <w:color w:val="000000"/>
          <w:sz w:val="24"/>
          <w:szCs w:val="24"/>
        </w:rPr>
        <w:t xml:space="preserve">(b)(S-90) </w:t>
      </w:r>
      <w:r w:rsidRPr="00CD6247">
        <w:rPr>
          <w:i/>
          <w:iCs/>
          <w:color w:val="000000"/>
          <w:sz w:val="24"/>
          <w:szCs w:val="24"/>
        </w:rPr>
        <w:t xml:space="preserve">Administrative cost. </w:t>
      </w:r>
      <w:r w:rsidRPr="00CD6247">
        <w:rPr>
          <w:color w:val="000000"/>
          <w:sz w:val="24"/>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14:paraId="0462DBD8" w14:textId="640C2FC0" w:rsidR="00AD37F5" w:rsidRPr="00CD6247" w:rsidRDefault="00AD21FA"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AD37F5" w:rsidRPr="00CD6247">
        <w:rPr>
          <w:color w:val="000000"/>
          <w:sz w:val="24"/>
          <w:szCs w:val="24"/>
        </w:rPr>
        <w:t xml:space="preserve">(S-91) </w:t>
      </w:r>
      <w:r w:rsidR="00AD37F5" w:rsidRPr="00CD6247">
        <w:rPr>
          <w:i/>
          <w:iCs/>
          <w:color w:val="000000"/>
          <w:sz w:val="24"/>
          <w:szCs w:val="24"/>
        </w:rPr>
        <w:t xml:space="preserve">Consideration cost. </w:t>
      </w:r>
      <w:r w:rsidR="00AD37F5" w:rsidRPr="00CD6247">
        <w:rPr>
          <w:color w:val="000000"/>
          <w:sz w:val="24"/>
          <w:szCs w:val="24"/>
        </w:rPr>
        <w:t>The contracting officer determines the most appropriate calculation method. The formula below is provided as a potential method for calculating consideration for issuing the modification.</w:t>
      </w:r>
    </w:p>
    <w:p w14:paraId="5F989674" w14:textId="01B6226A"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14:paraId="7BD0C7B0" w14:textId="6134B8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1389AC31" w14:textId="2650B82B"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239F9404" w14:textId="6C1CC223"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3BFE2A7B" w14:textId="0BA8F71D"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20B08009" w14:textId="2E86FD1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2E2C9A75" w14:textId="7E1960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14:paraId="002E5565" w14:textId="1718FA5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14:paraId="0C8EC3D5" w14:textId="073B9E55" w:rsidR="00AD37F5" w:rsidRPr="00CD6247" w:rsidRDefault="00AD37F5" w:rsidP="00AD21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14:paraId="0E4A22A2" w14:textId="094BF44D" w:rsidR="00E31BD9" w:rsidRPr="00FB266B" w:rsidRDefault="00E31BD9" w:rsidP="00FB266B">
      <w:pPr>
        <w:pStyle w:val="Heading3"/>
        <w:rPr>
          <w:sz w:val="24"/>
          <w:szCs w:val="24"/>
        </w:rPr>
      </w:pPr>
      <w:r w:rsidRPr="00FB266B">
        <w:rPr>
          <w:sz w:val="24"/>
          <w:szCs w:val="24"/>
        </w:rPr>
        <w:t xml:space="preserve">43.103 </w:t>
      </w:r>
      <w:bookmarkEnd w:id="888"/>
      <w:bookmarkEnd w:id="889"/>
      <w:r w:rsidRPr="00FB266B">
        <w:rPr>
          <w:sz w:val="24"/>
          <w:szCs w:val="24"/>
        </w:rPr>
        <w:t>Types of contract modifications.</w:t>
      </w:r>
    </w:p>
    <w:p w14:paraId="10252ACB" w14:textId="63C1F608" w:rsidR="00E31BD9" w:rsidRPr="00CD6247" w:rsidRDefault="00E31BD9" w:rsidP="00E31BD9">
      <w:pPr>
        <w:rPr>
          <w:sz w:val="24"/>
          <w:szCs w:val="24"/>
        </w:rPr>
      </w:pPr>
      <w:r w:rsidRPr="00CD6247">
        <w:rPr>
          <w:sz w:val="24"/>
          <w:szCs w:val="24"/>
        </w:rPr>
        <w:t>(b) Unilateral.</w:t>
      </w:r>
    </w:p>
    <w:p w14:paraId="340B40D8" w14:textId="1E7DF28A" w:rsidR="007B4FCE" w:rsidRPr="00CD6247" w:rsidRDefault="00AD21FA" w:rsidP="00FB266B">
      <w:pPr>
        <w:rPr>
          <w:sz w:val="24"/>
          <w:szCs w:val="24"/>
        </w:rPr>
      </w:pPr>
      <w:r>
        <w:rPr>
          <w:sz w:val="24"/>
          <w:szCs w:val="24"/>
        </w:rPr>
        <w:lastRenderedPageBreak/>
        <w:tab/>
      </w:r>
      <w:bookmarkStart w:id="890" w:name="P43_103_b_S90"/>
      <w:r w:rsidR="00E31BD9" w:rsidRPr="00CD6247">
        <w:rPr>
          <w:sz w:val="24"/>
          <w:szCs w:val="24"/>
        </w:rPr>
        <w:t>(S-90)</w:t>
      </w:r>
      <w:bookmarkEnd w:id="890"/>
      <w:r w:rsidR="00E31BD9" w:rsidRPr="00CD6247">
        <w:rPr>
          <w:sz w:val="24"/>
          <w:szCs w:val="24"/>
        </w:rPr>
        <w:t xml:space="preserve"> In cases when the contractor is unable to sign a bilateral modification </w:t>
      </w:r>
      <w:proofErr w:type="spellStart"/>
      <w:r w:rsidR="00E31BD9" w:rsidRPr="00CD6247">
        <w:rPr>
          <w:sz w:val="24"/>
          <w:szCs w:val="24"/>
        </w:rPr>
        <w:t>deobligating</w:t>
      </w:r>
      <w:proofErr w:type="spellEnd"/>
      <w:r w:rsidR="00E31BD9" w:rsidRPr="00CD6247">
        <w:rPr>
          <w:sz w:val="24"/>
          <w:szCs w:val="24"/>
        </w:rPr>
        <w:t xml:space="preserve"> an unliquidated obligation (ULO), the contracting officer may issue a unilateral </w:t>
      </w:r>
      <w:proofErr w:type="spellStart"/>
      <w:r w:rsidR="00E31BD9" w:rsidRPr="00CD6247">
        <w:rPr>
          <w:sz w:val="24"/>
          <w:szCs w:val="24"/>
        </w:rPr>
        <w:t>deobligation</w:t>
      </w:r>
      <w:proofErr w:type="spellEnd"/>
      <w:r w:rsidR="00E31BD9" w:rsidRPr="00CD6247">
        <w:rPr>
          <w:sz w:val="24"/>
          <w:szCs w:val="24"/>
        </w:rPr>
        <w:t xml:space="preserve"> modification with concurrence of Office of Counsel.</w:t>
      </w:r>
    </w:p>
    <w:p w14:paraId="39D4EA38" w14:textId="77777777" w:rsidR="007B4FCE" w:rsidRPr="00CD6247" w:rsidRDefault="007B4FCE" w:rsidP="007B4FCE">
      <w:pPr>
        <w:jc w:val="center"/>
        <w:rPr>
          <w:sz w:val="24"/>
          <w:szCs w:val="24"/>
        </w:rPr>
        <w:sectPr w:rsidR="007B4FCE" w:rsidRPr="00CD6247" w:rsidSect="00C92932">
          <w:headerReference w:type="even" r:id="rId345"/>
          <w:headerReference w:type="default" r:id="rId346"/>
          <w:footerReference w:type="even" r:id="rId347"/>
          <w:headerReference w:type="first" r:id="rId348"/>
          <w:footerReference w:type="first" r:id="rId349"/>
          <w:pgSz w:w="12240" w:h="15840"/>
          <w:pgMar w:top="1440" w:right="1440" w:bottom="1440" w:left="1440" w:header="720" w:footer="720" w:gutter="0"/>
          <w:cols w:space="720"/>
          <w:titlePg/>
          <w:docGrid w:linePitch="299"/>
        </w:sectPr>
      </w:pPr>
    </w:p>
    <w:p w14:paraId="7ADC2827" w14:textId="7CD7376F" w:rsidR="00B6768B" w:rsidRPr="00CD6247" w:rsidRDefault="00B6768B" w:rsidP="00B676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891" w:name="Part43"/>
      <w:bookmarkStart w:id="892" w:name="Part45"/>
      <w:bookmarkEnd w:id="891"/>
      <w:bookmarkEnd w:id="892"/>
      <w:commentRangeStart w:id="893"/>
      <w:commentRangeEnd w:id="893"/>
      <w:r w:rsidRPr="00CD6247">
        <w:rPr>
          <w:rStyle w:val="CommentReference"/>
          <w:sz w:val="24"/>
          <w:szCs w:val="24"/>
        </w:rPr>
        <w:lastRenderedPageBreak/>
        <w:commentReference w:id="893"/>
      </w:r>
    </w:p>
    <w:p w14:paraId="6AFD532E" w14:textId="725C15D6" w:rsidR="00B6768B" w:rsidRPr="0062445A" w:rsidRDefault="00B6768B" w:rsidP="00045233">
      <w:pPr>
        <w:pStyle w:val="Heading1"/>
        <w:rPr>
          <w:sz w:val="24"/>
          <w:szCs w:val="24"/>
        </w:rPr>
      </w:pPr>
      <w:r w:rsidRPr="0062445A">
        <w:rPr>
          <w:sz w:val="24"/>
          <w:szCs w:val="24"/>
        </w:rPr>
        <w:t>PART 45 – GOVERNMENT PROPERTY</w:t>
      </w:r>
    </w:p>
    <w:p w14:paraId="136D0506" w14:textId="77777777" w:rsidR="00B6768B" w:rsidRPr="0062445A" w:rsidRDefault="00B6768B"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 xml:space="preserve"> through PROCLTR 16-09</w:t>
      </w:r>
      <w:commentRangeStart w:id="894"/>
      <w:r w:rsidRPr="0062445A">
        <w:rPr>
          <w:rFonts w:ascii="Times New Roman" w:hAnsi="Times New Roman"/>
          <w:i/>
          <w:iCs/>
          <w:sz w:val="24"/>
          <w:szCs w:val="24"/>
          <w:lang w:val="en"/>
        </w:rPr>
        <w:t>)</w:t>
      </w:r>
      <w:commentRangeEnd w:id="894"/>
      <w:r w:rsidR="00872B3A">
        <w:rPr>
          <w:rStyle w:val="CommentReference"/>
          <w:rFonts w:ascii="Times New Roman" w:eastAsia="Times New Roman" w:hAnsi="Times New Roman"/>
        </w:rPr>
        <w:commentReference w:id="894"/>
      </w:r>
    </w:p>
    <w:p w14:paraId="340A5E40" w14:textId="0ED8F23F" w:rsidR="00E5211E" w:rsidRPr="0062445A" w:rsidRDefault="00434474" w:rsidP="0012500F">
      <w:pPr>
        <w:pStyle w:val="NoSpacing"/>
        <w:jc w:val="center"/>
        <w:rPr>
          <w:rFonts w:ascii="Times New Roman" w:hAnsi="Times New Roman"/>
          <w:b/>
          <w:sz w:val="24"/>
          <w:szCs w:val="24"/>
          <w:lang w:val="en"/>
        </w:rPr>
      </w:pPr>
      <w:r w:rsidRPr="0062445A">
        <w:rPr>
          <w:rFonts w:ascii="Times New Roman" w:hAnsi="Times New Roman"/>
          <w:b/>
          <w:sz w:val="24"/>
          <w:szCs w:val="24"/>
          <w:lang w:val="en"/>
        </w:rPr>
        <w:t>TABLE OF CONTENTS</w:t>
      </w:r>
    </w:p>
    <w:p w14:paraId="3916077E" w14:textId="77777777"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45.1 – GENERAL</w:t>
      </w:r>
    </w:p>
    <w:p w14:paraId="1D2A3DD9" w14:textId="455EA1CA" w:rsidR="0012500F" w:rsidRPr="0062445A" w:rsidRDefault="005A1C85" w:rsidP="0012500F">
      <w:pPr>
        <w:pStyle w:val="NoSpacing"/>
        <w:rPr>
          <w:rFonts w:ascii="Times New Roman" w:hAnsi="Times New Roman"/>
          <w:sz w:val="24"/>
          <w:szCs w:val="24"/>
          <w:lang w:val="en"/>
        </w:rPr>
      </w:pPr>
      <w:hyperlink w:anchor="P45_101" w:history="1">
        <w:r w:rsidR="0012500F" w:rsidRPr="0062445A">
          <w:rPr>
            <w:rStyle w:val="Hyperlink"/>
            <w:rFonts w:ascii="Times New Roman" w:hAnsi="Times New Roman"/>
            <w:sz w:val="24"/>
            <w:szCs w:val="24"/>
            <w:lang w:val="en"/>
          </w:rPr>
          <w:t>45.101</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Definitions</w:t>
      </w:r>
      <w:r w:rsidR="00FF0CB9" w:rsidRPr="0062445A">
        <w:rPr>
          <w:rFonts w:ascii="Times New Roman" w:hAnsi="Times New Roman"/>
          <w:sz w:val="24"/>
          <w:szCs w:val="24"/>
          <w:lang w:val="en"/>
        </w:rPr>
        <w:t>.</w:t>
      </w:r>
    </w:p>
    <w:p w14:paraId="789375D6" w14:textId="1376986A" w:rsidR="0012500F" w:rsidRPr="0062445A" w:rsidRDefault="005A1C85" w:rsidP="0012500F">
      <w:pPr>
        <w:pStyle w:val="NoSpacing"/>
        <w:rPr>
          <w:rFonts w:ascii="Times New Roman" w:hAnsi="Times New Roman"/>
          <w:sz w:val="24"/>
          <w:szCs w:val="24"/>
          <w:lang w:val="en"/>
        </w:rPr>
      </w:pPr>
      <w:hyperlink w:anchor="P45_103" w:history="1">
        <w:r w:rsidR="0012500F" w:rsidRPr="0062445A">
          <w:rPr>
            <w:rStyle w:val="Hyperlink"/>
            <w:rFonts w:ascii="Times New Roman" w:hAnsi="Times New Roman"/>
            <w:sz w:val="24"/>
            <w:szCs w:val="24"/>
            <w:lang w:val="en"/>
          </w:rPr>
          <w:t>45.103</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General</w:t>
      </w:r>
      <w:r w:rsidR="004C4DD4">
        <w:rPr>
          <w:rFonts w:ascii="Times New Roman" w:hAnsi="Times New Roman"/>
          <w:sz w:val="24"/>
          <w:szCs w:val="24"/>
          <w:lang w:val="en"/>
        </w:rPr>
        <w:t>.</w:t>
      </w:r>
    </w:p>
    <w:p w14:paraId="4C1C81EF" w14:textId="11B18545" w:rsidR="0012500F" w:rsidRPr="0062445A" w:rsidRDefault="005A1C85" w:rsidP="0012500F">
      <w:pPr>
        <w:pStyle w:val="NoSpacing"/>
        <w:rPr>
          <w:rFonts w:ascii="Times New Roman" w:hAnsi="Times New Roman"/>
          <w:sz w:val="24"/>
          <w:szCs w:val="24"/>
        </w:rPr>
      </w:pPr>
      <w:hyperlink w:anchor="P45_103_70" w:history="1">
        <w:r w:rsidR="0012500F" w:rsidRPr="0062445A">
          <w:rPr>
            <w:rStyle w:val="Hyperlink"/>
            <w:rFonts w:ascii="Times New Roman" w:hAnsi="Times New Roman"/>
            <w:sz w:val="24"/>
            <w:szCs w:val="24"/>
            <w:lang w:val="en"/>
          </w:rPr>
          <w:t>45.103-70</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rPr>
        <w:t>Furnishing Government Property to Contractors.</w:t>
      </w:r>
    </w:p>
    <w:p w14:paraId="7CB19CF1" w14:textId="0EFDF598" w:rsidR="0012500F" w:rsidRPr="0062445A" w:rsidRDefault="005A1C85" w:rsidP="0012500F">
      <w:pPr>
        <w:pStyle w:val="NoSpacing"/>
        <w:rPr>
          <w:rFonts w:ascii="Times New Roman" w:hAnsi="Times New Roman"/>
          <w:sz w:val="24"/>
          <w:szCs w:val="24"/>
          <w:lang w:val="en"/>
        </w:rPr>
      </w:pPr>
      <w:hyperlink w:anchor="P45_105" w:history="1">
        <w:r w:rsidR="0012500F" w:rsidRPr="0062445A">
          <w:rPr>
            <w:rStyle w:val="Hyperlink"/>
            <w:rFonts w:ascii="Times New Roman" w:hAnsi="Times New Roman"/>
            <w:sz w:val="24"/>
            <w:szCs w:val="24"/>
            <w:lang w:val="en"/>
          </w:rPr>
          <w:t>45.105</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Contractors’ Property Management System Compliance.</w:t>
      </w:r>
    </w:p>
    <w:p w14:paraId="44DEB1B3" w14:textId="19DB7725"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45.6 – REPORTING, REUTILIZATION, AND DISPOSAL</w:t>
      </w:r>
    </w:p>
    <w:p w14:paraId="7F41AE20" w14:textId="7FABEAA6" w:rsidR="000F19D6" w:rsidRPr="0062445A" w:rsidRDefault="005A1C85" w:rsidP="000F19D6">
      <w:pPr>
        <w:pStyle w:val="NoSpacing"/>
        <w:rPr>
          <w:rFonts w:ascii="Times New Roman" w:hAnsi="Times New Roman"/>
          <w:sz w:val="24"/>
          <w:szCs w:val="24"/>
          <w:lang w:val="en"/>
        </w:rPr>
      </w:pPr>
      <w:hyperlink w:anchor="P45_602" w:history="1">
        <w:r w:rsidR="000F19D6" w:rsidRPr="0062445A">
          <w:rPr>
            <w:rStyle w:val="Hyperlink"/>
            <w:rFonts w:ascii="Times New Roman" w:hAnsi="Times New Roman"/>
            <w:color w:val="auto"/>
            <w:sz w:val="24"/>
            <w:szCs w:val="24"/>
            <w:u w:val="none"/>
            <w:lang w:val="en"/>
          </w:rPr>
          <w:t xml:space="preserve">45.602 </w:t>
        </w:r>
        <w:r w:rsidR="000F19D6" w:rsidRPr="0062445A">
          <w:rPr>
            <w:rStyle w:val="Hyperlink"/>
            <w:rFonts w:ascii="Times New Roman" w:hAnsi="Times New Roman"/>
            <w:color w:val="auto"/>
            <w:sz w:val="24"/>
            <w:szCs w:val="24"/>
            <w:u w:val="none"/>
            <w:lang w:val="en"/>
          </w:rPr>
          <w:tab/>
        </w:r>
        <w:r w:rsidR="000F19D6" w:rsidRPr="0062445A">
          <w:rPr>
            <w:rStyle w:val="Hyperlink"/>
            <w:rFonts w:ascii="Times New Roman" w:hAnsi="Times New Roman"/>
            <w:color w:val="auto"/>
            <w:sz w:val="24"/>
            <w:szCs w:val="24"/>
            <w:u w:val="none"/>
            <w:lang w:val="en"/>
          </w:rPr>
          <w:tab/>
          <w:t>Reutilization of Government property.</w:t>
        </w:r>
      </w:hyperlink>
    </w:p>
    <w:p w14:paraId="696E6B3F" w14:textId="314080A4" w:rsidR="0012500F" w:rsidRPr="0062445A" w:rsidRDefault="005A1C85" w:rsidP="005C5906">
      <w:pPr>
        <w:pStyle w:val="NoSpacing"/>
        <w:tabs>
          <w:tab w:val="left" w:pos="1080"/>
        </w:tabs>
        <w:spacing w:after="240"/>
        <w:rPr>
          <w:rFonts w:ascii="Times New Roman" w:hAnsi="Times New Roman"/>
          <w:sz w:val="24"/>
          <w:szCs w:val="24"/>
          <w:lang w:val="en"/>
        </w:rPr>
      </w:pPr>
      <w:hyperlink w:anchor="P45_602_2" w:history="1">
        <w:r w:rsidR="0012500F" w:rsidRPr="0062445A">
          <w:rPr>
            <w:rStyle w:val="Hyperlink"/>
            <w:rFonts w:ascii="Times New Roman" w:hAnsi="Times New Roman"/>
            <w:sz w:val="24"/>
            <w:szCs w:val="24"/>
            <w:lang w:val="en"/>
          </w:rPr>
          <w:t>45.602-2</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Reutilization Priorities.</w:t>
      </w:r>
    </w:p>
    <w:p w14:paraId="64EE3F38" w14:textId="77777777" w:rsidR="0012500F" w:rsidRPr="0062445A" w:rsidRDefault="0012500F" w:rsidP="006A25DC">
      <w:pPr>
        <w:pStyle w:val="Heading2"/>
      </w:pPr>
      <w:r w:rsidRPr="0062445A">
        <w:t>SUBPART 45.1 – GENERAL</w:t>
      </w:r>
    </w:p>
    <w:p w14:paraId="7DB9B19E" w14:textId="7B0E9AFF" w:rsidR="00733D54" w:rsidRPr="0062445A" w:rsidRDefault="00733D54"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through PROCLTR 16-09)</w:t>
      </w:r>
    </w:p>
    <w:p w14:paraId="3EDFC6E0" w14:textId="77777777" w:rsidR="00ED2032" w:rsidRDefault="00ED2032" w:rsidP="00ED2032">
      <w:pPr>
        <w:pStyle w:val="Heading3"/>
      </w:pPr>
      <w:bookmarkStart w:id="895" w:name="P_45_101"/>
      <w:bookmarkStart w:id="896" w:name="P45_101"/>
      <w:r>
        <w:t xml:space="preserve">45.101 </w:t>
      </w:r>
      <w:bookmarkEnd w:id="895"/>
      <w:bookmarkEnd w:id="896"/>
      <w:r>
        <w:t>Definitions.</w:t>
      </w:r>
    </w:p>
    <w:p w14:paraId="617AF53B" w14:textId="01417E81" w:rsidR="0012500F" w:rsidRPr="00CD6247" w:rsidRDefault="00443744" w:rsidP="0012500F">
      <w:pPr>
        <w:pStyle w:val="NoSpacing"/>
        <w:rPr>
          <w:rFonts w:ascii="Times New Roman" w:hAnsi="Times New Roman"/>
          <w:i/>
          <w:sz w:val="24"/>
          <w:szCs w:val="24"/>
        </w:rPr>
      </w:pPr>
      <w:r>
        <w:rPr>
          <w:rFonts w:ascii="Times New Roman" w:hAnsi="Times New Roman"/>
          <w:i/>
          <w:sz w:val="24"/>
          <w:szCs w:val="24"/>
        </w:rPr>
        <w:t>“</w:t>
      </w:r>
      <w:r w:rsidR="0012500F" w:rsidRPr="00CD6247">
        <w:rPr>
          <w:rFonts w:ascii="Times New Roman" w:hAnsi="Times New Roman"/>
          <w:i/>
          <w:sz w:val="24"/>
          <w:szCs w:val="24"/>
        </w:rPr>
        <w:t xml:space="preserve">Property Administrator” </w:t>
      </w:r>
      <w:r w:rsidR="0012500F" w:rsidRPr="00CD6247">
        <w:rPr>
          <w:rFonts w:ascii="Times New Roman" w:hAnsi="Times New Roman"/>
          <w:sz w:val="24"/>
          <w:szCs w:val="24"/>
        </w:rPr>
        <w:t>See 1.670.</w:t>
      </w:r>
    </w:p>
    <w:p w14:paraId="451EB38C" w14:textId="77777777" w:rsidR="0012500F" w:rsidRPr="00CD6247" w:rsidRDefault="0012500F" w:rsidP="0012500F">
      <w:pPr>
        <w:pStyle w:val="NoSpacing"/>
        <w:rPr>
          <w:rFonts w:ascii="Times New Roman" w:hAnsi="Times New Roman"/>
          <w:sz w:val="24"/>
          <w:szCs w:val="24"/>
        </w:rPr>
      </w:pPr>
      <w:r w:rsidRPr="00CD6247">
        <w:rPr>
          <w:rFonts w:ascii="Times New Roman" w:hAnsi="Times New Roman"/>
          <w:i/>
          <w:sz w:val="24"/>
          <w:szCs w:val="24"/>
        </w:rPr>
        <w:t xml:space="preserve">“Stock Provided to Vendor (SPTV)” </w:t>
      </w:r>
      <w:r w:rsidRPr="00CD6247">
        <w:rPr>
          <w:rFonts w:ascii="Times New Roman" w:hAnsi="Times New Roman"/>
          <w:sz w:val="24"/>
          <w:szCs w:val="24"/>
        </w:rPr>
        <w:t>is SAP terminology that identifies and tracks items or components issued to DLA Distribution or a contractor for assembly or modification to make an end-item.   Examples include items or components required for kits, uniforms, MREs, and government furnished material.</w:t>
      </w:r>
    </w:p>
    <w:p w14:paraId="45DAD6E7" w14:textId="6331C9B0" w:rsidR="0012500F" w:rsidRPr="00CD6247" w:rsidRDefault="0012500F" w:rsidP="006B2F68">
      <w:pPr>
        <w:pStyle w:val="NoSpacing"/>
        <w:spacing w:after="240"/>
        <w:rPr>
          <w:rFonts w:ascii="Times New Roman" w:hAnsi="Times New Roman"/>
          <w:sz w:val="24"/>
          <w:szCs w:val="24"/>
        </w:rPr>
      </w:pPr>
      <w:r w:rsidRPr="00CD6247">
        <w:rPr>
          <w:rFonts w:ascii="Times New Roman" w:hAnsi="Times New Roman"/>
          <w:i/>
          <w:sz w:val="24"/>
          <w:szCs w:val="24"/>
        </w:rPr>
        <w:t>“Vendor Managed Inventory (VMI)”</w:t>
      </w:r>
      <w:r w:rsidRPr="00CD6247">
        <w:rPr>
          <w:rFonts w:ascii="Times New Roman" w:hAnsi="Times New Roman"/>
          <w:sz w:val="24"/>
          <w:szCs w:val="24"/>
        </w:rPr>
        <w:t xml:space="preserve"> is used to characterize various programs in which Government-owned property is managed by the contractor.</w:t>
      </w:r>
    </w:p>
    <w:p w14:paraId="1AD0BA6B" w14:textId="44A1AB54" w:rsidR="0012500F" w:rsidRPr="006B2F68" w:rsidRDefault="0012500F" w:rsidP="005C5906">
      <w:pPr>
        <w:pStyle w:val="Heading3"/>
        <w:spacing w:after="240"/>
        <w:rPr>
          <w:sz w:val="24"/>
          <w:szCs w:val="24"/>
        </w:rPr>
      </w:pPr>
      <w:bookmarkStart w:id="897" w:name="P45_103"/>
      <w:r w:rsidRPr="006B2F68">
        <w:rPr>
          <w:sz w:val="24"/>
          <w:szCs w:val="24"/>
        </w:rPr>
        <w:t>45.103</w:t>
      </w:r>
      <w:bookmarkEnd w:id="897"/>
      <w:r w:rsidRPr="006B2F68">
        <w:rPr>
          <w:sz w:val="24"/>
          <w:szCs w:val="24"/>
        </w:rPr>
        <w:t xml:space="preserve"> General</w:t>
      </w:r>
      <w:r w:rsidR="006B2F68" w:rsidRPr="006B2F68">
        <w:rPr>
          <w:sz w:val="24"/>
          <w:szCs w:val="24"/>
        </w:rPr>
        <w:t>.</w:t>
      </w:r>
    </w:p>
    <w:p w14:paraId="2613B917" w14:textId="3C572C4B" w:rsidR="0012500F" w:rsidRPr="006B2F68" w:rsidRDefault="0012500F" w:rsidP="006B2F68">
      <w:pPr>
        <w:pStyle w:val="Heading3"/>
        <w:rPr>
          <w:sz w:val="24"/>
          <w:szCs w:val="24"/>
        </w:rPr>
      </w:pPr>
      <w:bookmarkStart w:id="898" w:name="P45_103_70"/>
      <w:r w:rsidRPr="006B2F68">
        <w:rPr>
          <w:sz w:val="24"/>
          <w:szCs w:val="24"/>
        </w:rPr>
        <w:t>45.103-70</w:t>
      </w:r>
      <w:bookmarkEnd w:id="898"/>
      <w:r w:rsidRPr="006B2F68">
        <w:rPr>
          <w:sz w:val="24"/>
          <w:szCs w:val="24"/>
        </w:rPr>
        <w:t xml:space="preserve"> Furnishing Government Property to Contractors.</w:t>
      </w:r>
    </w:p>
    <w:p w14:paraId="5DB07D99" w14:textId="2C77D639" w:rsidR="0012500F" w:rsidRPr="00CD6247" w:rsidRDefault="0012500F" w:rsidP="005C5906">
      <w:pPr>
        <w:pStyle w:val="NoSpacing"/>
        <w:spacing w:after="240"/>
        <w:rPr>
          <w:rFonts w:ascii="Times New Roman" w:hAnsi="Times New Roman"/>
          <w:sz w:val="24"/>
          <w:szCs w:val="24"/>
          <w:highlight w:val="yellow"/>
        </w:rPr>
      </w:pPr>
      <w:r w:rsidRPr="00CD6247">
        <w:rPr>
          <w:rFonts w:ascii="Times New Roman" w:hAnsi="Times New Roman"/>
          <w:sz w:val="24"/>
          <w:szCs w:val="24"/>
        </w:rPr>
        <w:t xml:space="preserve">(1) The product specialist makes the determination and documents the requirement in the </w:t>
      </w:r>
      <w:r w:rsidR="00A12472" w:rsidRPr="00CD6247">
        <w:rPr>
          <w:rFonts w:ascii="Times New Roman" w:hAnsi="Times New Roman"/>
          <w:sz w:val="24"/>
          <w:szCs w:val="24"/>
        </w:rPr>
        <w:t>M</w:t>
      </w:r>
      <w:r w:rsidRPr="00CD6247">
        <w:rPr>
          <w:rFonts w:ascii="Times New Roman" w:hAnsi="Times New Roman"/>
          <w:sz w:val="24"/>
          <w:szCs w:val="24"/>
        </w:rPr>
        <w:t xml:space="preserve">aterial </w:t>
      </w:r>
      <w:r w:rsidR="00A12472" w:rsidRPr="00CD6247">
        <w:rPr>
          <w:rFonts w:ascii="Times New Roman" w:hAnsi="Times New Roman"/>
          <w:sz w:val="24"/>
          <w:szCs w:val="24"/>
        </w:rPr>
        <w:t>M</w:t>
      </w:r>
      <w:r w:rsidRPr="00CD6247">
        <w:rPr>
          <w:rFonts w:ascii="Times New Roman" w:hAnsi="Times New Roman"/>
          <w:sz w:val="24"/>
          <w:szCs w:val="24"/>
        </w:rPr>
        <w:t>aster. The requirement will be identified on the PR.</w:t>
      </w:r>
    </w:p>
    <w:p w14:paraId="68E404B5" w14:textId="4034EBBE" w:rsidR="00B6768B" w:rsidRPr="00054457" w:rsidRDefault="00B6768B" w:rsidP="006B2F68">
      <w:pPr>
        <w:pStyle w:val="Heading3"/>
        <w:rPr>
          <w:sz w:val="24"/>
          <w:szCs w:val="24"/>
          <w:lang w:val="en"/>
        </w:rPr>
      </w:pPr>
      <w:bookmarkStart w:id="899" w:name="P45_105"/>
      <w:r w:rsidRPr="00054457">
        <w:rPr>
          <w:sz w:val="24"/>
          <w:szCs w:val="24"/>
          <w:lang w:val="en"/>
        </w:rPr>
        <w:t>45.105 Contractors’ Property Management System Compliance.</w:t>
      </w:r>
      <w:commentRangeStart w:id="900"/>
      <w:commentRangeEnd w:id="900"/>
      <w:r w:rsidRPr="00054457">
        <w:rPr>
          <w:rStyle w:val="CommentReference"/>
          <w:sz w:val="24"/>
          <w:szCs w:val="24"/>
        </w:rPr>
        <w:commentReference w:id="900"/>
      </w:r>
    </w:p>
    <w:bookmarkEnd w:id="899"/>
    <w:p w14:paraId="4575C7D8" w14:textId="7F47A1D1" w:rsidR="0012500F" w:rsidRPr="00054457" w:rsidRDefault="0012500F" w:rsidP="00054457">
      <w:pPr>
        <w:pStyle w:val="Default"/>
        <w:rPr>
          <w:rFonts w:ascii="Times New Roman" w:hAnsi="Times New Roman"/>
        </w:rPr>
      </w:pPr>
      <w:r w:rsidRPr="00054457">
        <w:rPr>
          <w:rFonts w:ascii="Times New Roman" w:hAnsi="Times New Roman" w:cs="Times New Roman"/>
          <w:lang w:val="en"/>
        </w:rPr>
        <w:t>(a) Conduct an analysis of the contractor’s property management policies, procedures, practices, and systems, as frequently as conditions warrant, in accordance with</w:t>
      </w:r>
      <w:r w:rsidR="00054457" w:rsidRPr="00054457">
        <w:rPr>
          <w:rFonts w:ascii="Times New Roman" w:hAnsi="Times New Roman" w:cs="Times New Roman"/>
          <w:lang w:val="en"/>
        </w:rPr>
        <w:t xml:space="preserve"> </w:t>
      </w:r>
      <w:hyperlink r:id="rId350" w:history="1">
        <w:r w:rsidR="00054457" w:rsidRPr="00054457">
          <w:rPr>
            <w:rStyle w:val="Hyperlink"/>
            <w:rFonts w:ascii="Times New Roman" w:hAnsi="Times New Roman"/>
          </w:rPr>
          <w:t>DoDI 4161.02, Accountability and Management of Government Contract Property</w:t>
        </w:r>
      </w:hyperlink>
      <w:r w:rsidR="00054457" w:rsidRPr="00054457">
        <w:rPr>
          <w:rStyle w:val="Hyperlink"/>
          <w:rFonts w:ascii="Times New Roman" w:hAnsi="Times New Roman"/>
        </w:rPr>
        <w:t xml:space="preserve">, </w:t>
      </w:r>
      <w:r w:rsidR="00054457" w:rsidRPr="00054457">
        <w:rPr>
          <w:rFonts w:ascii="Times New Roman" w:hAnsi="Times New Roman"/>
          <w:lang w:val="en"/>
        </w:rPr>
        <w:t>dated April 27, 2012 (</w:t>
      </w:r>
      <w:hyperlink r:id="rId351" w:history="1">
        <w:r w:rsidR="00054457" w:rsidRPr="00054457">
          <w:rPr>
            <w:rStyle w:val="Hyperlink"/>
            <w:rFonts w:ascii="Times New Roman" w:hAnsi="Times New Roman"/>
            <w:lang w:val="en"/>
          </w:rPr>
          <w:t>https://www.esd.whs.mil/Portals/54/Documents/DD/issuances/dodi/416102p.pdf</w:t>
        </w:r>
      </w:hyperlink>
      <w:r w:rsidR="00054457" w:rsidRPr="00054457">
        <w:rPr>
          <w:rFonts w:ascii="Times New Roman" w:hAnsi="Times New Roman"/>
          <w:lang w:val="en"/>
        </w:rPr>
        <w:t>)</w:t>
      </w:r>
      <w:r w:rsidR="00DD73CA" w:rsidRPr="00054457">
        <w:rPr>
          <w:rFonts w:ascii="Times New Roman" w:hAnsi="Times New Roman"/>
        </w:rPr>
        <w:t>;</w:t>
      </w:r>
      <w:r w:rsidR="00644FF5" w:rsidRPr="00054457">
        <w:rPr>
          <w:rFonts w:ascii="Times New Roman" w:hAnsi="Times New Roman"/>
          <w:lang w:val="en"/>
        </w:rPr>
        <w:t xml:space="preserve"> </w:t>
      </w:r>
      <w:r w:rsidRPr="00054457">
        <w:rPr>
          <w:rFonts w:ascii="Times New Roman" w:hAnsi="Times New Roman"/>
          <w:lang w:val="en"/>
        </w:rPr>
        <w:t xml:space="preserve">and the </w:t>
      </w:r>
    </w:p>
    <w:p w14:paraId="675F0034" w14:textId="00665D3A" w:rsidR="00054457" w:rsidRPr="00CD6247" w:rsidRDefault="005A1C85" w:rsidP="00054457">
      <w:pPr>
        <w:pStyle w:val="Default"/>
        <w:spacing w:after="240"/>
        <w:rPr>
          <w:rFonts w:ascii="Times New Roman" w:hAnsi="Times New Roman"/>
          <w:lang w:val="en"/>
        </w:rPr>
      </w:pPr>
      <w:hyperlink r:id="rId352" w:history="1">
        <w:r w:rsidR="00054457" w:rsidRPr="00054457">
          <w:rPr>
            <w:rStyle w:val="Hyperlink"/>
            <w:rFonts w:ascii="Times New Roman" w:hAnsi="Times New Roman"/>
            <w:lang w:val="en"/>
          </w:rPr>
          <w:t>DoD Guidebook for Contract Property Administration</w:t>
        </w:r>
      </w:hyperlink>
      <w:r w:rsidR="00054457" w:rsidRPr="00054457">
        <w:rPr>
          <w:rFonts w:ascii="Times New Roman" w:hAnsi="Times New Roman"/>
          <w:lang w:val="en"/>
        </w:rPr>
        <w:t>, dated December 2014 (</w:t>
      </w:r>
      <w:hyperlink r:id="rId353" w:history="1">
        <w:r w:rsidR="00054457" w:rsidRPr="00054457">
          <w:rPr>
            <w:rStyle w:val="Hyperlink"/>
            <w:rFonts w:ascii="Times New Roman" w:hAnsi="Times New Roman"/>
            <w:lang w:val="en"/>
          </w:rPr>
          <w:t>https://www.dau.edu/guidebooks/Shared%20Documents%20HTML/Guidebook%20for%20Contract%20Property%20Administration.aspx</w:t>
        </w:r>
      </w:hyperlink>
      <w:r w:rsidR="00054457" w:rsidRPr="00054457">
        <w:rPr>
          <w:rFonts w:ascii="Times New Roman" w:hAnsi="Times New Roman"/>
          <w:lang w:val="en"/>
        </w:rPr>
        <w:t>).</w:t>
      </w:r>
    </w:p>
    <w:p w14:paraId="2773BCC9" w14:textId="77777777" w:rsidR="0012500F" w:rsidRPr="00CD6247" w:rsidRDefault="0012500F" w:rsidP="006A25DC">
      <w:pPr>
        <w:pStyle w:val="Heading2"/>
        <w:rPr>
          <w:strike/>
        </w:rPr>
      </w:pPr>
      <w:r w:rsidRPr="00CD6247">
        <w:t>SUBPART 45.6 – REPORTING, REUTILIZATION, AND DISPOSAL</w:t>
      </w:r>
    </w:p>
    <w:p w14:paraId="57DFF67B" w14:textId="1C2C3308" w:rsidR="00733D54" w:rsidRPr="00CD6247" w:rsidRDefault="00733D54" w:rsidP="005C5906">
      <w:pPr>
        <w:pStyle w:val="NoSpacing"/>
        <w:spacing w:after="240"/>
        <w:jc w:val="center"/>
        <w:rPr>
          <w:rFonts w:ascii="Times New Roman" w:hAnsi="Times New Roman"/>
          <w:i/>
          <w:iCs/>
          <w:sz w:val="24"/>
          <w:szCs w:val="24"/>
          <w:lang w:val="en"/>
        </w:rPr>
      </w:pPr>
      <w:r w:rsidRPr="00CD6247">
        <w:rPr>
          <w:rFonts w:ascii="Times New Roman" w:hAnsi="Times New Roman"/>
          <w:i/>
          <w:iCs/>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iCs/>
          <w:sz w:val="24"/>
          <w:szCs w:val="24"/>
          <w:lang w:val="en"/>
        </w:rPr>
        <w:t xml:space="preserve"> through PROCLTR 16-09)</w:t>
      </w:r>
    </w:p>
    <w:bookmarkStart w:id="901" w:name="P45_602_2"/>
    <w:p w14:paraId="12C4B0B0" w14:textId="0D252029" w:rsidR="000F19D6" w:rsidRPr="006B2F68" w:rsidRDefault="000F19D6" w:rsidP="005C5906">
      <w:pPr>
        <w:pStyle w:val="Heading3"/>
        <w:spacing w:after="240"/>
        <w:rPr>
          <w:sz w:val="24"/>
          <w:szCs w:val="24"/>
          <w:lang w:val="en"/>
        </w:rPr>
      </w:pPr>
      <w:r w:rsidRPr="006B2F68">
        <w:rPr>
          <w:sz w:val="24"/>
          <w:szCs w:val="24"/>
          <w:lang w:val="en"/>
        </w:rPr>
        <w:fldChar w:fldCharType="begin"/>
      </w:r>
      <w:r w:rsidRPr="006B2F68">
        <w:rPr>
          <w:sz w:val="24"/>
          <w:szCs w:val="24"/>
          <w:lang w:val="en"/>
        </w:rPr>
        <w:instrText xml:space="preserve"> HYPERLINK "https://www.acquisition.gov/sites/default/files/current/far/html/Subpart%2045_6.html" \l "wp1129374" </w:instrText>
      </w:r>
      <w:r w:rsidRPr="006B2F68">
        <w:rPr>
          <w:sz w:val="24"/>
          <w:szCs w:val="24"/>
          <w:lang w:val="en"/>
        </w:rPr>
        <w:fldChar w:fldCharType="separate"/>
      </w:r>
      <w:bookmarkStart w:id="902" w:name="P45_602"/>
      <w:r w:rsidRPr="006B2F68">
        <w:rPr>
          <w:rStyle w:val="Hyperlink"/>
          <w:color w:val="auto"/>
          <w:sz w:val="24"/>
          <w:szCs w:val="24"/>
          <w:u w:val="none"/>
          <w:lang w:val="en"/>
        </w:rPr>
        <w:t>45.602</w:t>
      </w:r>
      <w:bookmarkEnd w:id="902"/>
      <w:r w:rsidRPr="006B2F68">
        <w:rPr>
          <w:rStyle w:val="Hyperlink"/>
          <w:color w:val="auto"/>
          <w:sz w:val="24"/>
          <w:szCs w:val="24"/>
          <w:u w:val="none"/>
          <w:lang w:val="en"/>
        </w:rPr>
        <w:t xml:space="preserve"> Reutilization of Government property.</w:t>
      </w:r>
      <w:r w:rsidRPr="006B2F68">
        <w:rPr>
          <w:sz w:val="24"/>
          <w:szCs w:val="24"/>
          <w:lang w:val="en"/>
        </w:rPr>
        <w:fldChar w:fldCharType="end"/>
      </w:r>
    </w:p>
    <w:p w14:paraId="0958C834" w14:textId="1EBB0331" w:rsidR="0012500F" w:rsidRPr="006B2F68" w:rsidRDefault="0012500F" w:rsidP="006B2F68">
      <w:pPr>
        <w:pStyle w:val="Heading3"/>
        <w:rPr>
          <w:sz w:val="24"/>
          <w:szCs w:val="24"/>
        </w:rPr>
      </w:pPr>
      <w:r w:rsidRPr="006B2F68">
        <w:rPr>
          <w:sz w:val="24"/>
          <w:szCs w:val="24"/>
        </w:rPr>
        <w:t>45.602-2</w:t>
      </w:r>
      <w:bookmarkEnd w:id="901"/>
      <w:r w:rsidRPr="006B2F68">
        <w:rPr>
          <w:sz w:val="24"/>
          <w:szCs w:val="24"/>
        </w:rPr>
        <w:t xml:space="preserve"> Reutilization Priorities.</w:t>
      </w:r>
    </w:p>
    <w:p w14:paraId="2E051E93" w14:textId="694756FE" w:rsidR="0012500F" w:rsidRPr="00CD6247" w:rsidRDefault="0012500F" w:rsidP="0012500F">
      <w:pPr>
        <w:pStyle w:val="NoSpacing"/>
        <w:rPr>
          <w:rFonts w:ascii="Times New Roman" w:hAnsi="Times New Roman"/>
          <w:sz w:val="24"/>
          <w:szCs w:val="24"/>
          <w:lang w:val="en"/>
        </w:rPr>
      </w:pPr>
      <w:r w:rsidRPr="00DA2574">
        <w:rPr>
          <w:rFonts w:ascii="Times New Roman" w:hAnsi="Times New Roman"/>
          <w:sz w:val="24"/>
          <w:szCs w:val="24"/>
        </w:rPr>
        <w:lastRenderedPageBreak/>
        <w:t xml:space="preserve">(d) Dispose of the property identified in FAR Subpart 45.602-2(d) in accordance with </w:t>
      </w:r>
      <w:hyperlink r:id="rId354" w:history="1">
        <w:r w:rsidRPr="00DA2574">
          <w:rPr>
            <w:rStyle w:val="Hyperlink"/>
            <w:rFonts w:ascii="Times New Roman" w:hAnsi="Times New Roman"/>
            <w:sz w:val="24"/>
            <w:szCs w:val="24"/>
          </w:rPr>
          <w:t>DOD Instruction 4161.02, Accountability and Management of Government Contract Property</w:t>
        </w:r>
      </w:hyperlink>
      <w:r w:rsidRPr="00DA2574">
        <w:rPr>
          <w:rFonts w:ascii="Times New Roman" w:hAnsi="Times New Roman"/>
          <w:sz w:val="24"/>
          <w:szCs w:val="24"/>
        </w:rPr>
        <w:t xml:space="preserve">, dated April 27, 2012, and </w:t>
      </w:r>
      <w:hyperlink r:id="rId355" w:history="1">
        <w:r w:rsidRPr="00DA2574">
          <w:rPr>
            <w:rStyle w:val="Hyperlink"/>
            <w:rFonts w:ascii="Times New Roman" w:hAnsi="Times New Roman"/>
            <w:sz w:val="24"/>
            <w:szCs w:val="24"/>
          </w:rPr>
          <w:t>DOD Manual 4160.21, Volume 2, Defense Materiel Disposition: Property Disposal and Reclamation</w:t>
        </w:r>
      </w:hyperlink>
      <w:r w:rsidRPr="00DA2574">
        <w:rPr>
          <w:rFonts w:ascii="Times New Roman" w:hAnsi="Times New Roman"/>
          <w:sz w:val="24"/>
          <w:szCs w:val="24"/>
        </w:rPr>
        <w:t>, dated October 22, 2015.</w:t>
      </w:r>
    </w:p>
    <w:p w14:paraId="523D9D98" w14:textId="77777777" w:rsidR="00E15893" w:rsidRDefault="002E43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C92932">
          <w:headerReference w:type="even" r:id="rId356"/>
          <w:headerReference w:type="default" r:id="rId357"/>
          <w:footerReference w:type="even" r:id="rId358"/>
          <w:footerReference w:type="default" r:id="rId359"/>
          <w:headerReference w:type="first" r:id="rId360"/>
          <w:footerReference w:type="first" r:id="rId361"/>
          <w:pgSz w:w="12240" w:h="15840"/>
          <w:pgMar w:top="1440" w:right="1440" w:bottom="1440" w:left="1440" w:header="720" w:footer="720" w:gutter="0"/>
          <w:cols w:space="720"/>
          <w:titlePg/>
          <w:docGrid w:linePitch="299"/>
        </w:sectPr>
      </w:pPr>
      <w:r w:rsidRPr="00CD6247">
        <w:rPr>
          <w:b/>
          <w:sz w:val="24"/>
          <w:szCs w:val="24"/>
        </w:rPr>
        <w:br w:type="page"/>
      </w:r>
    </w:p>
    <w:p w14:paraId="3BC62D35" w14:textId="483FD8E8" w:rsidR="00B6768B" w:rsidRPr="00335341" w:rsidRDefault="00B6768B" w:rsidP="00045233">
      <w:pPr>
        <w:pStyle w:val="Heading1"/>
        <w:rPr>
          <w:sz w:val="24"/>
          <w:szCs w:val="24"/>
        </w:rPr>
      </w:pPr>
      <w:bookmarkStart w:id="903" w:name="P46"/>
      <w:r w:rsidRPr="00335341">
        <w:rPr>
          <w:sz w:val="24"/>
          <w:szCs w:val="24"/>
        </w:rPr>
        <w:lastRenderedPageBreak/>
        <w:t>PART 46 – QUALITY ASSURANCE</w:t>
      </w:r>
      <w:commentRangeStart w:id="904"/>
      <w:commentRangeStart w:id="905"/>
      <w:commentRangeEnd w:id="904"/>
      <w:r w:rsidRPr="00335341">
        <w:rPr>
          <w:rStyle w:val="CommentReference"/>
          <w:sz w:val="24"/>
          <w:szCs w:val="24"/>
        </w:rPr>
        <w:commentReference w:id="904"/>
      </w:r>
      <w:commentRangeEnd w:id="905"/>
      <w:r w:rsidRPr="00335341">
        <w:rPr>
          <w:rStyle w:val="CommentReference"/>
          <w:sz w:val="24"/>
          <w:szCs w:val="24"/>
        </w:rPr>
        <w:commentReference w:id="905"/>
      </w:r>
      <w:commentRangeStart w:id="906"/>
      <w:commentRangeEnd w:id="906"/>
      <w:r w:rsidRPr="00335341">
        <w:rPr>
          <w:rStyle w:val="CommentReference"/>
          <w:sz w:val="24"/>
          <w:szCs w:val="24"/>
        </w:rPr>
        <w:commentReference w:id="906"/>
      </w:r>
    </w:p>
    <w:bookmarkEnd w:id="903"/>
    <w:p w14:paraId="0B664803" w14:textId="65444041" w:rsidR="001A009E" w:rsidRPr="00CD6247" w:rsidRDefault="0042498A" w:rsidP="00D75367">
      <w:pPr>
        <w:spacing w:after="240"/>
        <w:jc w:val="center"/>
        <w:rPr>
          <w:i/>
          <w:sz w:val="24"/>
          <w:szCs w:val="24"/>
        </w:rPr>
      </w:pPr>
      <w:r w:rsidRPr="005736A1">
        <w:rPr>
          <w:i/>
          <w:sz w:val="24"/>
          <w:szCs w:val="24"/>
        </w:rPr>
        <w:t xml:space="preserve">(Revised </w:t>
      </w:r>
      <w:r w:rsidR="00C37D51">
        <w:rPr>
          <w:i/>
          <w:sz w:val="24"/>
          <w:szCs w:val="24"/>
        </w:rPr>
        <w:t>March 10</w:t>
      </w:r>
      <w:r w:rsidR="0008452E">
        <w:rPr>
          <w:i/>
          <w:sz w:val="24"/>
          <w:szCs w:val="24"/>
        </w:rPr>
        <w:t>, 2</w:t>
      </w:r>
      <w:r w:rsidR="00BC5759">
        <w:rPr>
          <w:i/>
          <w:sz w:val="24"/>
          <w:szCs w:val="24"/>
        </w:rPr>
        <w:t>02</w:t>
      </w:r>
      <w:r w:rsidR="00C37D51">
        <w:rPr>
          <w:i/>
          <w:sz w:val="24"/>
          <w:szCs w:val="24"/>
        </w:rPr>
        <w:t>2</w:t>
      </w:r>
      <w:r w:rsidR="00BC5759">
        <w:rPr>
          <w:i/>
          <w:sz w:val="24"/>
          <w:szCs w:val="24"/>
        </w:rPr>
        <w:t xml:space="preserve"> through PROCLTR</w:t>
      </w:r>
      <w:r w:rsidRPr="005736A1">
        <w:rPr>
          <w:i/>
          <w:sz w:val="24"/>
          <w:szCs w:val="24"/>
        </w:rPr>
        <w:t xml:space="preserve"> 2</w:t>
      </w:r>
      <w:r w:rsidR="00C37D51">
        <w:rPr>
          <w:i/>
          <w:sz w:val="24"/>
          <w:szCs w:val="24"/>
        </w:rPr>
        <w:t>2</w:t>
      </w:r>
      <w:r w:rsidR="00BC5759">
        <w:rPr>
          <w:i/>
          <w:sz w:val="24"/>
          <w:szCs w:val="24"/>
        </w:rPr>
        <w:t>-</w:t>
      </w:r>
      <w:r w:rsidR="00C37D51">
        <w:rPr>
          <w:i/>
          <w:sz w:val="24"/>
          <w:szCs w:val="24"/>
        </w:rPr>
        <w:t>XX</w:t>
      </w:r>
      <w:r w:rsidR="00D75367">
        <w:rPr>
          <w:i/>
          <w:sz w:val="24"/>
          <w:szCs w:val="24"/>
        </w:rPr>
        <w:t>)</w:t>
      </w:r>
      <w:commentRangeStart w:id="907"/>
      <w:commentRangeEnd w:id="907"/>
      <w:r w:rsidR="0008452E">
        <w:rPr>
          <w:rStyle w:val="CommentReference"/>
        </w:rPr>
        <w:commentReference w:id="907"/>
      </w:r>
      <w:commentRangeStart w:id="908"/>
      <w:r w:rsidR="00C37D51">
        <w:rPr>
          <w:i/>
          <w:sz w:val="24"/>
          <w:szCs w:val="24"/>
        </w:rPr>
        <w:t xml:space="preserve"> </w:t>
      </w:r>
      <w:commentRangeEnd w:id="908"/>
      <w:r w:rsidR="00C37D51">
        <w:rPr>
          <w:rStyle w:val="CommentReference"/>
        </w:rPr>
        <w:commentReference w:id="908"/>
      </w:r>
    </w:p>
    <w:p w14:paraId="68295F7E" w14:textId="58B0F5A2" w:rsidR="00E5211E" w:rsidRPr="00CD6247" w:rsidRDefault="00FB0FFC" w:rsidP="00FB0FFC">
      <w:pPr>
        <w:jc w:val="center"/>
        <w:rPr>
          <w:b/>
          <w:sz w:val="24"/>
          <w:szCs w:val="24"/>
        </w:rPr>
      </w:pPr>
      <w:r w:rsidRPr="00CD6247">
        <w:rPr>
          <w:b/>
          <w:sz w:val="24"/>
          <w:szCs w:val="24"/>
        </w:rPr>
        <w:t>TABLE OF CONTENTS</w:t>
      </w:r>
    </w:p>
    <w:p w14:paraId="5A4C1FCE" w14:textId="0D2B7BE8" w:rsidR="00FB0FFC" w:rsidRPr="00EC301E" w:rsidRDefault="005A1C85" w:rsidP="00FB0FFC">
      <w:pPr>
        <w:rPr>
          <w:sz w:val="24"/>
          <w:szCs w:val="24"/>
        </w:rPr>
      </w:pPr>
      <w:hyperlink w:anchor="P46_000" w:history="1">
        <w:r w:rsidR="00FB0FFC" w:rsidRPr="00EC301E">
          <w:rPr>
            <w:rStyle w:val="Hyperlink"/>
            <w:sz w:val="24"/>
            <w:szCs w:val="24"/>
          </w:rPr>
          <w:t>46.000</w:t>
        </w:r>
      </w:hyperlink>
      <w:r w:rsidR="005E7F6B" w:rsidRPr="00EC301E">
        <w:rPr>
          <w:rStyle w:val="Hyperlink"/>
          <w:sz w:val="24"/>
          <w:szCs w:val="24"/>
        </w:rPr>
        <w:tab/>
      </w:r>
      <w:r w:rsidR="00FB0FFC" w:rsidRPr="00EC301E">
        <w:rPr>
          <w:sz w:val="24"/>
          <w:szCs w:val="24"/>
        </w:rPr>
        <w:tab/>
        <w:t>Scope of part.</w:t>
      </w:r>
    </w:p>
    <w:p w14:paraId="356D07BD" w14:textId="77777777" w:rsidR="00FB0FFC" w:rsidRPr="00EC301E" w:rsidRDefault="00FB0FFC" w:rsidP="00FB0FFC">
      <w:pPr>
        <w:rPr>
          <w:b/>
          <w:sz w:val="24"/>
          <w:szCs w:val="24"/>
        </w:rPr>
      </w:pPr>
      <w:r w:rsidRPr="00EC301E">
        <w:rPr>
          <w:b/>
          <w:sz w:val="24"/>
          <w:szCs w:val="24"/>
        </w:rPr>
        <w:t>SUBPART 46.1 – GENERAL</w:t>
      </w:r>
    </w:p>
    <w:p w14:paraId="32CEB8B3" w14:textId="418ABBC9" w:rsidR="00FB0FFC" w:rsidRPr="00EC301E" w:rsidRDefault="005A1C85" w:rsidP="00FB0FFC">
      <w:pPr>
        <w:rPr>
          <w:sz w:val="24"/>
          <w:szCs w:val="24"/>
        </w:rPr>
      </w:pPr>
      <w:hyperlink w:anchor="P46_103" w:history="1">
        <w:r w:rsidR="00FB0FFC" w:rsidRPr="00EC301E">
          <w:rPr>
            <w:rStyle w:val="Hyperlink"/>
            <w:sz w:val="24"/>
            <w:szCs w:val="24"/>
          </w:rPr>
          <w:t>46.103</w:t>
        </w:r>
      </w:hyperlink>
      <w:r w:rsidR="005E7F6B" w:rsidRPr="00EC301E">
        <w:rPr>
          <w:sz w:val="24"/>
          <w:szCs w:val="24"/>
        </w:rPr>
        <w:tab/>
      </w:r>
      <w:r w:rsidR="005E7F6B" w:rsidRPr="00EC301E">
        <w:rPr>
          <w:sz w:val="24"/>
          <w:szCs w:val="24"/>
        </w:rPr>
        <w:tab/>
      </w:r>
      <w:r w:rsidR="00FB0FFC" w:rsidRPr="00EC301E">
        <w:rPr>
          <w:sz w:val="24"/>
          <w:szCs w:val="24"/>
        </w:rPr>
        <w:t>Contracting officer responsibilities.</w:t>
      </w:r>
    </w:p>
    <w:p w14:paraId="3F90791A" w14:textId="429E28B2" w:rsidR="00FB0FFC" w:rsidRPr="00EC301E" w:rsidRDefault="005A1C85" w:rsidP="00FB0FFC">
      <w:pPr>
        <w:rPr>
          <w:sz w:val="24"/>
          <w:szCs w:val="24"/>
        </w:rPr>
      </w:pPr>
      <w:hyperlink w:anchor="P46_105" w:history="1">
        <w:r w:rsidR="00FB0FFC" w:rsidRPr="00EC301E">
          <w:rPr>
            <w:rStyle w:val="Hyperlink"/>
            <w:sz w:val="24"/>
            <w:szCs w:val="24"/>
          </w:rPr>
          <w:t>46.105</w:t>
        </w:r>
      </w:hyperlink>
      <w:r w:rsidR="00FB0FFC" w:rsidRPr="00EC301E">
        <w:rPr>
          <w:sz w:val="24"/>
          <w:szCs w:val="24"/>
        </w:rPr>
        <w:tab/>
      </w:r>
      <w:r w:rsidR="005E7F6B" w:rsidRPr="00EC301E">
        <w:rPr>
          <w:sz w:val="24"/>
          <w:szCs w:val="24"/>
        </w:rPr>
        <w:tab/>
      </w:r>
      <w:r w:rsidR="00FB0FFC" w:rsidRPr="00EC301E">
        <w:rPr>
          <w:sz w:val="24"/>
          <w:szCs w:val="24"/>
        </w:rPr>
        <w:t>Contractor responsibilities.</w:t>
      </w:r>
    </w:p>
    <w:p w14:paraId="2482BEA0" w14:textId="77777777" w:rsidR="00FB0FFC" w:rsidRPr="00EC301E" w:rsidRDefault="00FB0FFC" w:rsidP="00FB0FFC">
      <w:pPr>
        <w:rPr>
          <w:b/>
          <w:sz w:val="24"/>
          <w:szCs w:val="24"/>
        </w:rPr>
      </w:pPr>
      <w:r w:rsidRPr="00EC301E">
        <w:rPr>
          <w:b/>
          <w:sz w:val="24"/>
          <w:szCs w:val="24"/>
        </w:rPr>
        <w:t>SUBPART 46.2 – CONTRACT QUALITY REQUIREMENTS</w:t>
      </w:r>
    </w:p>
    <w:p w14:paraId="46D7D458" w14:textId="500CFB8D" w:rsidR="00FB0FFC" w:rsidRPr="00EC301E" w:rsidRDefault="005A1C85" w:rsidP="00FB0FFC">
      <w:pPr>
        <w:rPr>
          <w:sz w:val="24"/>
          <w:szCs w:val="24"/>
          <w:lang w:val="en"/>
        </w:rPr>
      </w:pPr>
      <w:hyperlink w:anchor="P46_202" w:history="1">
        <w:r w:rsidR="00FB0FFC" w:rsidRPr="00EC301E">
          <w:rPr>
            <w:rStyle w:val="Hyperlink"/>
            <w:sz w:val="24"/>
            <w:szCs w:val="24"/>
            <w:lang w:val="en"/>
          </w:rPr>
          <w:t>46.202</w:t>
        </w:r>
      </w:hyperlink>
      <w:r w:rsidR="005E7F6B" w:rsidRPr="00EC301E">
        <w:rPr>
          <w:sz w:val="24"/>
          <w:szCs w:val="24"/>
          <w:lang w:val="en"/>
        </w:rPr>
        <w:tab/>
      </w:r>
      <w:r w:rsidR="005E7F6B" w:rsidRPr="00EC301E">
        <w:rPr>
          <w:sz w:val="24"/>
          <w:szCs w:val="24"/>
          <w:lang w:val="en"/>
        </w:rPr>
        <w:tab/>
      </w:r>
      <w:r w:rsidR="00FB0FFC" w:rsidRPr="00EC301E">
        <w:rPr>
          <w:sz w:val="24"/>
          <w:szCs w:val="24"/>
          <w:lang w:val="en"/>
        </w:rPr>
        <w:t>Types of contract quality requirements.</w:t>
      </w:r>
    </w:p>
    <w:p w14:paraId="60FA141A" w14:textId="3793A931" w:rsidR="00FB0FFC" w:rsidRPr="00EC301E" w:rsidRDefault="005A1C85" w:rsidP="00FB0FFC">
      <w:pPr>
        <w:rPr>
          <w:sz w:val="24"/>
          <w:szCs w:val="24"/>
        </w:rPr>
      </w:pPr>
      <w:hyperlink w:anchor="P46_202_4" w:history="1">
        <w:r w:rsidR="00FB0FFC" w:rsidRPr="00EC301E">
          <w:rPr>
            <w:sz w:val="24"/>
            <w:szCs w:val="24"/>
          </w:rPr>
          <w:t>46.202-</w:t>
        </w:r>
        <w:r w:rsidR="00FB0FFC" w:rsidRPr="00EC301E">
          <w:rPr>
            <w:bCs/>
            <w:iCs/>
            <w:sz w:val="24"/>
            <w:szCs w:val="24"/>
          </w:rPr>
          <w:t>4</w:t>
        </w:r>
      </w:hyperlink>
      <w:r w:rsidR="005E7F6B" w:rsidRPr="00EC301E">
        <w:rPr>
          <w:bCs/>
          <w:iCs/>
          <w:sz w:val="24"/>
          <w:szCs w:val="24"/>
        </w:rPr>
        <w:tab/>
      </w:r>
      <w:r w:rsidR="00FB0FFC" w:rsidRPr="00EC301E">
        <w:rPr>
          <w:sz w:val="24"/>
          <w:szCs w:val="24"/>
        </w:rPr>
        <w:t>Higher-level contract quality requirements.</w:t>
      </w:r>
    </w:p>
    <w:p w14:paraId="74E20501" w14:textId="2B510776" w:rsidR="00FB0FFC" w:rsidRPr="00EC301E" w:rsidRDefault="005A1C85" w:rsidP="00FB0FFC">
      <w:pPr>
        <w:rPr>
          <w:sz w:val="24"/>
          <w:szCs w:val="24"/>
        </w:rPr>
      </w:pPr>
      <w:hyperlink w:anchor="P46_290" w:history="1">
        <w:r w:rsidR="00FB0FFC" w:rsidRPr="00EC301E">
          <w:rPr>
            <w:rStyle w:val="Hyperlink"/>
            <w:sz w:val="24"/>
            <w:szCs w:val="24"/>
          </w:rPr>
          <w:t>46.290</w:t>
        </w:r>
      </w:hyperlink>
      <w:r w:rsidR="00FB0FFC" w:rsidRPr="00EC301E">
        <w:rPr>
          <w:sz w:val="24"/>
          <w:szCs w:val="24"/>
        </w:rPr>
        <w:tab/>
      </w:r>
      <w:r w:rsidR="005E7F6B" w:rsidRPr="00EC301E">
        <w:rPr>
          <w:sz w:val="24"/>
          <w:szCs w:val="24"/>
        </w:rPr>
        <w:tab/>
      </w:r>
      <w:r w:rsidR="00FB0FFC" w:rsidRPr="00EC301E">
        <w:rPr>
          <w:sz w:val="24"/>
          <w:szCs w:val="24"/>
        </w:rPr>
        <w:t>Certificate of quality compliance (COQC).</w:t>
      </w:r>
    </w:p>
    <w:p w14:paraId="1DE6F638" w14:textId="0B9A9408" w:rsidR="00FB0FFC" w:rsidRPr="00EC301E" w:rsidRDefault="005A1C85" w:rsidP="00FB0FFC">
      <w:pPr>
        <w:rPr>
          <w:sz w:val="24"/>
          <w:szCs w:val="24"/>
        </w:rPr>
      </w:pPr>
      <w:hyperlink w:anchor="P46_291" w:history="1">
        <w:r w:rsidR="00FB0FFC" w:rsidRPr="00EC301E">
          <w:rPr>
            <w:rStyle w:val="Hyperlink"/>
            <w:sz w:val="24"/>
            <w:szCs w:val="24"/>
          </w:rPr>
          <w:t>46.291</w:t>
        </w:r>
      </w:hyperlink>
      <w:r w:rsidR="00FB0FFC" w:rsidRPr="00EC301E">
        <w:rPr>
          <w:sz w:val="24"/>
          <w:szCs w:val="24"/>
        </w:rPr>
        <w:tab/>
      </w:r>
      <w:r w:rsidR="005E7F6B" w:rsidRPr="00EC301E">
        <w:rPr>
          <w:sz w:val="24"/>
          <w:szCs w:val="24"/>
        </w:rPr>
        <w:tab/>
      </w:r>
      <w:r w:rsidR="00FB0FFC" w:rsidRPr="00EC301E">
        <w:rPr>
          <w:sz w:val="24"/>
          <w:szCs w:val="24"/>
        </w:rPr>
        <w:t>Production lot testing.</w:t>
      </w:r>
    </w:p>
    <w:p w14:paraId="408089C0" w14:textId="28DCAD08" w:rsidR="00FB0FFC" w:rsidRPr="00EC301E" w:rsidRDefault="005A1C85" w:rsidP="00FB0FFC">
      <w:pPr>
        <w:rPr>
          <w:sz w:val="24"/>
          <w:szCs w:val="24"/>
        </w:rPr>
      </w:pPr>
      <w:hyperlink w:anchor="P46_292" w:history="1">
        <w:r w:rsidR="00FB0FFC" w:rsidRPr="00EC301E">
          <w:rPr>
            <w:rStyle w:val="Hyperlink"/>
            <w:sz w:val="24"/>
            <w:szCs w:val="24"/>
          </w:rPr>
          <w:t>46.292</w:t>
        </w:r>
      </w:hyperlink>
      <w:r w:rsidR="00FB0FFC" w:rsidRPr="00EC301E">
        <w:rPr>
          <w:sz w:val="24"/>
          <w:szCs w:val="24"/>
        </w:rPr>
        <w:tab/>
      </w:r>
      <w:r w:rsidR="005E7F6B" w:rsidRPr="00EC301E">
        <w:rPr>
          <w:sz w:val="24"/>
          <w:szCs w:val="24"/>
        </w:rPr>
        <w:tab/>
      </w:r>
      <w:r w:rsidR="00FB0FFC" w:rsidRPr="00EC301E">
        <w:rPr>
          <w:sz w:val="24"/>
          <w:szCs w:val="24"/>
        </w:rPr>
        <w:t xml:space="preserve">Product verification testing. </w:t>
      </w:r>
    </w:p>
    <w:p w14:paraId="1E316890" w14:textId="77777777" w:rsidR="00FB0FFC" w:rsidRPr="00EC301E" w:rsidRDefault="00FB0FFC" w:rsidP="00FB0FFC">
      <w:pPr>
        <w:rPr>
          <w:b/>
          <w:sz w:val="24"/>
          <w:szCs w:val="24"/>
        </w:rPr>
      </w:pPr>
      <w:r w:rsidRPr="00EC301E">
        <w:rPr>
          <w:b/>
          <w:sz w:val="24"/>
          <w:szCs w:val="24"/>
        </w:rPr>
        <w:t>SUBPART 46.4 – GOVERNMENT CONTRACT QUALITY ASSURANCE</w:t>
      </w:r>
    </w:p>
    <w:p w14:paraId="68851FAC" w14:textId="163A0265" w:rsidR="00FB0FFC" w:rsidRPr="00EC301E" w:rsidRDefault="005A1C85" w:rsidP="00FB0FFC">
      <w:pPr>
        <w:rPr>
          <w:sz w:val="24"/>
          <w:szCs w:val="24"/>
        </w:rPr>
      </w:pPr>
      <w:hyperlink w:anchor="P46_401" w:history="1">
        <w:r w:rsidR="00FB0FFC" w:rsidRPr="00EC301E">
          <w:rPr>
            <w:sz w:val="24"/>
            <w:szCs w:val="24"/>
          </w:rPr>
          <w:t>46.401</w:t>
        </w:r>
      </w:hyperlink>
      <w:r w:rsidR="00FB0FFC" w:rsidRPr="00EC301E">
        <w:rPr>
          <w:sz w:val="24"/>
          <w:szCs w:val="24"/>
        </w:rPr>
        <w:tab/>
      </w:r>
      <w:r w:rsidR="005E7F6B" w:rsidRPr="00EC301E">
        <w:rPr>
          <w:sz w:val="24"/>
          <w:szCs w:val="24"/>
        </w:rPr>
        <w:tab/>
      </w:r>
      <w:r w:rsidR="00FB0FFC" w:rsidRPr="00EC301E">
        <w:rPr>
          <w:sz w:val="24"/>
          <w:szCs w:val="24"/>
        </w:rPr>
        <w:t>General.</w:t>
      </w:r>
    </w:p>
    <w:p w14:paraId="561CEEA3" w14:textId="1AF8184D" w:rsidR="00FB0FFC" w:rsidRPr="00EC301E" w:rsidRDefault="005A1C85" w:rsidP="00FB0FFC">
      <w:pPr>
        <w:rPr>
          <w:sz w:val="24"/>
          <w:szCs w:val="24"/>
        </w:rPr>
      </w:pPr>
      <w:hyperlink w:anchor="P46_402" w:history="1">
        <w:r w:rsidR="00FB0FFC" w:rsidRPr="00EC301E">
          <w:rPr>
            <w:sz w:val="24"/>
            <w:szCs w:val="24"/>
          </w:rPr>
          <w:t>46.402</w:t>
        </w:r>
      </w:hyperlink>
      <w:r w:rsidR="00FB0FFC" w:rsidRPr="00EC301E">
        <w:rPr>
          <w:sz w:val="24"/>
          <w:szCs w:val="24"/>
        </w:rPr>
        <w:tab/>
      </w:r>
      <w:r w:rsidR="005E7F6B" w:rsidRPr="00EC301E">
        <w:rPr>
          <w:sz w:val="24"/>
          <w:szCs w:val="24"/>
        </w:rPr>
        <w:tab/>
      </w:r>
      <w:r w:rsidR="00FB0FFC" w:rsidRPr="00EC301E">
        <w:rPr>
          <w:sz w:val="24"/>
          <w:szCs w:val="24"/>
        </w:rPr>
        <w:t>Government contract quality assurance at source</w:t>
      </w:r>
      <w:r w:rsidR="00FB0FFC" w:rsidRPr="00EC301E">
        <w:rPr>
          <w:sz w:val="24"/>
          <w:szCs w:val="24"/>
          <w:shd w:val="clear" w:color="auto" w:fill="D6E3BC" w:themeFill="accent3" w:themeFillTint="66"/>
        </w:rPr>
        <w:t>.</w:t>
      </w:r>
    </w:p>
    <w:p w14:paraId="2EFBC54C" w14:textId="4C153C16" w:rsidR="00FB0FFC" w:rsidRPr="00EC301E" w:rsidRDefault="005A1C85" w:rsidP="00FB0FFC">
      <w:pPr>
        <w:rPr>
          <w:sz w:val="24"/>
          <w:szCs w:val="24"/>
        </w:rPr>
      </w:pPr>
      <w:hyperlink w:anchor="P46_407" w:history="1">
        <w:r w:rsidR="00FB0FFC" w:rsidRPr="00EC301E">
          <w:rPr>
            <w:sz w:val="24"/>
            <w:szCs w:val="24"/>
          </w:rPr>
          <w:t>46.407</w:t>
        </w:r>
      </w:hyperlink>
      <w:r w:rsidR="00FB0FFC" w:rsidRPr="00EC301E">
        <w:rPr>
          <w:sz w:val="24"/>
          <w:szCs w:val="24"/>
        </w:rPr>
        <w:tab/>
      </w:r>
      <w:r w:rsidR="005E7F6B" w:rsidRPr="00EC301E">
        <w:rPr>
          <w:sz w:val="24"/>
          <w:szCs w:val="24"/>
        </w:rPr>
        <w:tab/>
      </w:r>
      <w:r w:rsidR="00FB0FFC" w:rsidRPr="00EC301E">
        <w:rPr>
          <w:sz w:val="24"/>
          <w:szCs w:val="24"/>
        </w:rPr>
        <w:t>Nonconforming supplies or services.</w:t>
      </w:r>
    </w:p>
    <w:p w14:paraId="0BCCC589" w14:textId="01F95BA5" w:rsidR="00FB0FFC" w:rsidRPr="00EC301E" w:rsidRDefault="005A1C85" w:rsidP="00FB0FFC">
      <w:pPr>
        <w:rPr>
          <w:sz w:val="24"/>
          <w:szCs w:val="24"/>
        </w:rPr>
      </w:pPr>
      <w:hyperlink w:anchor="P46_490" w:history="1">
        <w:r w:rsidR="00FB0FFC" w:rsidRPr="00EC301E">
          <w:rPr>
            <w:sz w:val="24"/>
            <w:szCs w:val="24"/>
          </w:rPr>
          <w:t>46.490</w:t>
        </w:r>
      </w:hyperlink>
      <w:r w:rsidR="00FB0FFC" w:rsidRPr="00EC301E">
        <w:rPr>
          <w:sz w:val="24"/>
          <w:szCs w:val="24"/>
        </w:rPr>
        <w:tab/>
      </w:r>
      <w:r w:rsidR="005E7F6B" w:rsidRPr="00EC301E">
        <w:rPr>
          <w:sz w:val="24"/>
          <w:szCs w:val="24"/>
        </w:rPr>
        <w:tab/>
      </w:r>
      <w:r w:rsidR="00FB0FFC" w:rsidRPr="00EC301E">
        <w:rPr>
          <w:sz w:val="24"/>
          <w:szCs w:val="24"/>
        </w:rPr>
        <w:t>Oversight of DoD supply chain integrity.</w:t>
      </w:r>
    </w:p>
    <w:p w14:paraId="49C2D2D7" w14:textId="77777777" w:rsidR="00FB0FFC" w:rsidRPr="00EC301E" w:rsidRDefault="00FB0FFC" w:rsidP="00FB0FFC">
      <w:pPr>
        <w:rPr>
          <w:b/>
          <w:sz w:val="24"/>
          <w:szCs w:val="24"/>
        </w:rPr>
      </w:pPr>
      <w:r w:rsidRPr="00EC301E">
        <w:rPr>
          <w:b/>
          <w:sz w:val="24"/>
          <w:szCs w:val="24"/>
        </w:rPr>
        <w:t>SUBPART 46.5 – ACCEPTANCE</w:t>
      </w:r>
    </w:p>
    <w:p w14:paraId="521F532D" w14:textId="1F221D6A" w:rsidR="00FB0FFC" w:rsidRPr="00EC301E" w:rsidRDefault="005A1C85" w:rsidP="00FB0FFC">
      <w:pPr>
        <w:rPr>
          <w:sz w:val="24"/>
          <w:szCs w:val="24"/>
        </w:rPr>
      </w:pPr>
      <w:hyperlink w:anchor="P46_501" w:history="1">
        <w:r w:rsidR="00FB0FFC" w:rsidRPr="00EC301E">
          <w:rPr>
            <w:rStyle w:val="Hyperlink"/>
            <w:sz w:val="24"/>
            <w:szCs w:val="24"/>
          </w:rPr>
          <w:t>46.501</w:t>
        </w:r>
      </w:hyperlink>
      <w:r w:rsidR="00FB0FFC" w:rsidRPr="00EC301E">
        <w:rPr>
          <w:sz w:val="24"/>
          <w:szCs w:val="24"/>
        </w:rPr>
        <w:tab/>
      </w:r>
      <w:r w:rsidR="005E7F6B" w:rsidRPr="00EC301E">
        <w:rPr>
          <w:sz w:val="24"/>
          <w:szCs w:val="24"/>
        </w:rPr>
        <w:tab/>
      </w:r>
      <w:r w:rsidR="00FB0FFC" w:rsidRPr="00EC301E">
        <w:rPr>
          <w:sz w:val="24"/>
          <w:szCs w:val="24"/>
        </w:rPr>
        <w:t>General.</w:t>
      </w:r>
    </w:p>
    <w:p w14:paraId="16C6D3B8" w14:textId="79799D78" w:rsidR="00FB0FFC" w:rsidRPr="00EC301E" w:rsidRDefault="005A1C85" w:rsidP="00FB0FFC">
      <w:pPr>
        <w:rPr>
          <w:sz w:val="24"/>
          <w:szCs w:val="24"/>
        </w:rPr>
      </w:pPr>
      <w:hyperlink w:anchor="P46_501_90" w:history="1">
        <w:r w:rsidR="00FB0FFC" w:rsidRPr="00EC301E">
          <w:rPr>
            <w:rStyle w:val="Hyperlink"/>
            <w:sz w:val="24"/>
            <w:szCs w:val="24"/>
          </w:rPr>
          <w:t>46.501-90</w:t>
        </w:r>
      </w:hyperlink>
      <w:r w:rsidR="005E7F6B" w:rsidRPr="00EC301E">
        <w:rPr>
          <w:sz w:val="24"/>
          <w:szCs w:val="24"/>
        </w:rPr>
        <w:tab/>
      </w:r>
      <w:r w:rsidR="00FB0FFC" w:rsidRPr="00EC301E">
        <w:rPr>
          <w:sz w:val="24"/>
          <w:szCs w:val="24"/>
        </w:rPr>
        <w:t>Acceptance of internal use software (IUS).</w:t>
      </w:r>
    </w:p>
    <w:p w14:paraId="64B502AC" w14:textId="5CB1C53B" w:rsidR="00FB0FFC" w:rsidRPr="00EC301E" w:rsidRDefault="005A1C85" w:rsidP="00FB0FFC">
      <w:pPr>
        <w:rPr>
          <w:sz w:val="24"/>
          <w:szCs w:val="24"/>
        </w:rPr>
      </w:pPr>
      <w:hyperlink w:anchor="P46_503" w:history="1">
        <w:r w:rsidR="00FB0FFC" w:rsidRPr="00EC301E">
          <w:rPr>
            <w:rStyle w:val="Hyperlink"/>
            <w:sz w:val="24"/>
            <w:szCs w:val="24"/>
          </w:rPr>
          <w:t>46.503</w:t>
        </w:r>
      </w:hyperlink>
      <w:r w:rsidR="00FB0FFC" w:rsidRPr="00EC301E">
        <w:rPr>
          <w:sz w:val="24"/>
          <w:szCs w:val="24"/>
        </w:rPr>
        <w:tab/>
      </w:r>
      <w:r w:rsidR="005E7F6B" w:rsidRPr="00EC301E">
        <w:rPr>
          <w:sz w:val="24"/>
          <w:szCs w:val="24"/>
        </w:rPr>
        <w:tab/>
      </w:r>
      <w:r w:rsidR="00FB0FFC" w:rsidRPr="00EC301E">
        <w:rPr>
          <w:sz w:val="24"/>
          <w:szCs w:val="24"/>
        </w:rPr>
        <w:t>Place of acceptance.</w:t>
      </w:r>
    </w:p>
    <w:p w14:paraId="0F346F9B" w14:textId="2F4B3AAD" w:rsidR="00FB0FFC" w:rsidRPr="00EC301E" w:rsidRDefault="005A1C85" w:rsidP="00FB0FFC">
      <w:pPr>
        <w:rPr>
          <w:sz w:val="24"/>
          <w:szCs w:val="24"/>
        </w:rPr>
      </w:pPr>
      <w:hyperlink w:anchor="P46_504" w:history="1">
        <w:r w:rsidR="00FB0FFC" w:rsidRPr="00EC301E">
          <w:rPr>
            <w:sz w:val="24"/>
            <w:szCs w:val="24"/>
          </w:rPr>
          <w:t>46.504</w:t>
        </w:r>
      </w:hyperlink>
      <w:r w:rsidR="00FB0FFC" w:rsidRPr="00EC301E">
        <w:rPr>
          <w:sz w:val="24"/>
          <w:szCs w:val="24"/>
        </w:rPr>
        <w:tab/>
      </w:r>
      <w:r w:rsidR="005E7F6B" w:rsidRPr="00EC301E">
        <w:rPr>
          <w:sz w:val="24"/>
          <w:szCs w:val="24"/>
        </w:rPr>
        <w:tab/>
      </w:r>
      <w:r w:rsidR="00FB0FFC" w:rsidRPr="00EC301E">
        <w:rPr>
          <w:sz w:val="24"/>
          <w:szCs w:val="24"/>
        </w:rPr>
        <w:t>Certificate of conformance.</w:t>
      </w:r>
    </w:p>
    <w:p w14:paraId="69AA4F18" w14:textId="77777777" w:rsidR="00FB0FFC" w:rsidRPr="00EC301E" w:rsidRDefault="00FB0FFC" w:rsidP="00FB0FFC">
      <w:pPr>
        <w:rPr>
          <w:b/>
          <w:sz w:val="24"/>
          <w:szCs w:val="24"/>
        </w:rPr>
      </w:pPr>
      <w:r w:rsidRPr="00EC301E">
        <w:rPr>
          <w:b/>
          <w:sz w:val="24"/>
          <w:szCs w:val="24"/>
        </w:rPr>
        <w:t>SUBPART 46.7 – WARRANTIES</w:t>
      </w:r>
    </w:p>
    <w:p w14:paraId="76D6BABB" w14:textId="66682836" w:rsidR="00117686" w:rsidRPr="00EC301E" w:rsidRDefault="005A1C85" w:rsidP="00117686">
      <w:pPr>
        <w:rPr>
          <w:sz w:val="24"/>
          <w:szCs w:val="24"/>
          <w:lang w:val="en"/>
        </w:rPr>
      </w:pPr>
      <w:hyperlink w:anchor="P46_703" w:history="1">
        <w:r w:rsidR="00117686" w:rsidRPr="00EC301E">
          <w:rPr>
            <w:rStyle w:val="Hyperlink"/>
            <w:sz w:val="24"/>
            <w:szCs w:val="24"/>
            <w:lang w:val="en"/>
          </w:rPr>
          <w:t>46.703</w:t>
        </w:r>
      </w:hyperlink>
      <w:r w:rsidR="00117686" w:rsidRPr="00EC301E">
        <w:rPr>
          <w:sz w:val="24"/>
          <w:szCs w:val="24"/>
          <w:lang w:val="en"/>
        </w:rPr>
        <w:t xml:space="preserve"> </w:t>
      </w:r>
      <w:r w:rsidR="00117686" w:rsidRPr="00EC301E">
        <w:rPr>
          <w:sz w:val="24"/>
          <w:szCs w:val="24"/>
          <w:lang w:val="en"/>
        </w:rPr>
        <w:tab/>
        <w:t>Criteria for use of warranties.</w:t>
      </w:r>
    </w:p>
    <w:p w14:paraId="45A937FD" w14:textId="6178EADB" w:rsidR="00FB0FFC" w:rsidRPr="00EC301E" w:rsidRDefault="005A1C85" w:rsidP="00117686">
      <w:pPr>
        <w:spacing w:after="240"/>
        <w:rPr>
          <w:sz w:val="24"/>
          <w:szCs w:val="24"/>
        </w:rPr>
      </w:pPr>
      <w:hyperlink w:anchor="P46_704" w:history="1">
        <w:r w:rsidR="00FB0FFC" w:rsidRPr="00EC301E">
          <w:rPr>
            <w:rStyle w:val="Hyperlink"/>
            <w:sz w:val="24"/>
            <w:szCs w:val="24"/>
          </w:rPr>
          <w:t>46.704</w:t>
        </w:r>
      </w:hyperlink>
      <w:r w:rsidR="005E7F6B" w:rsidRPr="00EC301E">
        <w:rPr>
          <w:sz w:val="24"/>
          <w:szCs w:val="24"/>
        </w:rPr>
        <w:tab/>
      </w:r>
      <w:r w:rsidR="005E7F6B" w:rsidRPr="00EC301E">
        <w:rPr>
          <w:sz w:val="24"/>
          <w:szCs w:val="24"/>
        </w:rPr>
        <w:tab/>
      </w:r>
      <w:r w:rsidR="00FB0FFC" w:rsidRPr="00EC301E">
        <w:rPr>
          <w:sz w:val="24"/>
          <w:szCs w:val="24"/>
        </w:rPr>
        <w:t>Authority for use of warranties.</w:t>
      </w:r>
    </w:p>
    <w:p w14:paraId="099480E2" w14:textId="1DF8E90B" w:rsidR="00B6768B" w:rsidRPr="00CD6247" w:rsidRDefault="00B6768B" w:rsidP="00B6768B">
      <w:pPr>
        <w:rPr>
          <w:b/>
          <w:sz w:val="24"/>
          <w:szCs w:val="24"/>
        </w:rPr>
      </w:pPr>
      <w:bookmarkStart w:id="909" w:name="P46_000"/>
      <w:r w:rsidRPr="00CD6247">
        <w:rPr>
          <w:b/>
          <w:sz w:val="24"/>
          <w:szCs w:val="24"/>
        </w:rPr>
        <w:t>46.000 Scope of Part.</w:t>
      </w:r>
      <w:commentRangeStart w:id="910"/>
      <w:commentRangeEnd w:id="910"/>
      <w:r w:rsidRPr="00CD6247">
        <w:rPr>
          <w:rStyle w:val="CommentReference"/>
          <w:sz w:val="24"/>
          <w:szCs w:val="24"/>
        </w:rPr>
        <w:commentReference w:id="910"/>
      </w:r>
    </w:p>
    <w:bookmarkEnd w:id="909"/>
    <w:p w14:paraId="469FE248" w14:textId="6EE5C068" w:rsidR="00FB0FFC" w:rsidRPr="00CD6247" w:rsidRDefault="00FB0FFC" w:rsidP="0097008F">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0CE52E0E" w14:textId="77777777" w:rsidR="00FB0FFC" w:rsidRPr="00CD6247" w:rsidRDefault="00FB0FFC" w:rsidP="00045233">
      <w:pPr>
        <w:pStyle w:val="Heading2"/>
      </w:pPr>
      <w:r w:rsidRPr="00CD6247">
        <w:t>SUBPART 46.1 – GENERAL</w:t>
      </w:r>
    </w:p>
    <w:p w14:paraId="4F2493F2" w14:textId="77777777" w:rsidR="00FB0FFC" w:rsidRPr="00CD6247" w:rsidRDefault="00FB0FFC" w:rsidP="0097008F">
      <w:pPr>
        <w:spacing w:after="240"/>
        <w:jc w:val="center"/>
        <w:rPr>
          <w:i/>
          <w:sz w:val="24"/>
          <w:szCs w:val="24"/>
        </w:rPr>
      </w:pPr>
      <w:r w:rsidRPr="00CD6247">
        <w:rPr>
          <w:i/>
          <w:sz w:val="24"/>
          <w:szCs w:val="24"/>
        </w:rPr>
        <w:t>(Revised November 9, 2016 through PROCLTR 2017-02)</w:t>
      </w:r>
    </w:p>
    <w:p w14:paraId="17235693" w14:textId="45BE2B70" w:rsidR="00FB0FFC" w:rsidRPr="007D657D" w:rsidRDefault="00FB0FFC" w:rsidP="007D657D">
      <w:pPr>
        <w:pStyle w:val="Heading3"/>
        <w:rPr>
          <w:sz w:val="24"/>
          <w:szCs w:val="24"/>
        </w:rPr>
      </w:pPr>
      <w:bookmarkStart w:id="911" w:name="P46_103"/>
      <w:r w:rsidRPr="007D657D">
        <w:rPr>
          <w:sz w:val="24"/>
          <w:szCs w:val="24"/>
        </w:rPr>
        <w:t xml:space="preserve">46.103 </w:t>
      </w:r>
      <w:bookmarkEnd w:id="911"/>
      <w:r w:rsidRPr="007D657D">
        <w:rPr>
          <w:sz w:val="24"/>
          <w:szCs w:val="24"/>
        </w:rPr>
        <w:t>Contracting office responsibilities.</w:t>
      </w:r>
    </w:p>
    <w:p w14:paraId="41BCF774" w14:textId="07F13538" w:rsidR="00FB0FFC" w:rsidRPr="00CD6247" w:rsidRDefault="00FB0FFC" w:rsidP="0097008F">
      <w:pPr>
        <w:spacing w:after="240"/>
        <w:rPr>
          <w:sz w:val="24"/>
          <w:szCs w:val="24"/>
        </w:rPr>
      </w:pPr>
      <w:r w:rsidRPr="00CD6247">
        <w:rPr>
          <w:sz w:val="24"/>
          <w:szCs w:val="24"/>
        </w:rPr>
        <w:t>(a) Requirements are provided on the purchase request in EBS.</w:t>
      </w:r>
    </w:p>
    <w:p w14:paraId="5C97369C" w14:textId="04AFD5DD" w:rsidR="00FB0FFC" w:rsidRPr="007D657D" w:rsidRDefault="00FB0FFC" w:rsidP="007D657D">
      <w:pPr>
        <w:pStyle w:val="Heading3"/>
        <w:rPr>
          <w:sz w:val="24"/>
          <w:szCs w:val="24"/>
        </w:rPr>
      </w:pPr>
      <w:bookmarkStart w:id="912" w:name="P46_105"/>
      <w:r w:rsidRPr="007D657D">
        <w:rPr>
          <w:sz w:val="24"/>
          <w:szCs w:val="24"/>
        </w:rPr>
        <w:t xml:space="preserve">46.105 </w:t>
      </w:r>
      <w:bookmarkEnd w:id="912"/>
      <w:r w:rsidRPr="007D657D">
        <w:rPr>
          <w:sz w:val="24"/>
          <w:szCs w:val="24"/>
        </w:rPr>
        <w:t>Contractor responsibilities.</w:t>
      </w:r>
    </w:p>
    <w:p w14:paraId="3016EC25" w14:textId="3D830D40" w:rsidR="00FB0FFC" w:rsidRPr="00CD6247" w:rsidRDefault="00FB0FFC" w:rsidP="0097008F">
      <w:pPr>
        <w:spacing w:after="240"/>
        <w:rPr>
          <w:strike/>
          <w:sz w:val="24"/>
          <w:szCs w:val="24"/>
        </w:rPr>
      </w:pPr>
      <w:r w:rsidRPr="00CD6247">
        <w:rPr>
          <w:sz w:val="24"/>
          <w:szCs w:val="24"/>
        </w:rPr>
        <w:t xml:space="preserve">(b) The contractor is required to maintain calibrated measuring and test equipment used for test and verification of products offered. </w:t>
      </w:r>
      <w:r w:rsidRPr="00CD6247">
        <w:rPr>
          <w:snapToGrid w:val="0"/>
          <w:sz w:val="24"/>
          <w:szCs w:val="24"/>
        </w:rPr>
        <w:t>The product specialist shall insert the TQ STO RT001 Measuring and Test Equipment in the PID.</w:t>
      </w:r>
    </w:p>
    <w:p w14:paraId="3B6252A4" w14:textId="77777777" w:rsidR="00FB0FFC" w:rsidRPr="00CD6247" w:rsidRDefault="00FB0FFC" w:rsidP="00045233">
      <w:pPr>
        <w:pStyle w:val="Heading2"/>
      </w:pPr>
      <w:r w:rsidRPr="00CD6247">
        <w:t>SUBPART 46.2 – CONTRACT QUALITY REQUIREMENTS</w:t>
      </w:r>
    </w:p>
    <w:p w14:paraId="460929A1" w14:textId="3FCF3C7E" w:rsidR="00FB0FFC" w:rsidRPr="00CD6247" w:rsidRDefault="00104655" w:rsidP="008C6A88">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00FB0FFC" w:rsidRPr="00CD6247">
        <w:rPr>
          <w:i/>
          <w:sz w:val="24"/>
          <w:szCs w:val="24"/>
        </w:rPr>
        <w:t>)</w:t>
      </w:r>
    </w:p>
    <w:p w14:paraId="4E33F301" w14:textId="35BC33DC" w:rsidR="00FB0FFC" w:rsidRPr="007775D7" w:rsidRDefault="00FB0FFC" w:rsidP="007D657D">
      <w:pPr>
        <w:pStyle w:val="Heading3"/>
        <w:spacing w:after="240"/>
        <w:rPr>
          <w:sz w:val="24"/>
          <w:szCs w:val="24"/>
          <w:lang w:val="en"/>
        </w:rPr>
      </w:pPr>
      <w:bookmarkStart w:id="913" w:name="P46_202"/>
      <w:r w:rsidRPr="007775D7">
        <w:rPr>
          <w:sz w:val="24"/>
          <w:szCs w:val="24"/>
          <w:lang w:val="en"/>
        </w:rPr>
        <w:lastRenderedPageBreak/>
        <w:t xml:space="preserve">46.202 </w:t>
      </w:r>
      <w:bookmarkEnd w:id="913"/>
      <w:r w:rsidRPr="007775D7">
        <w:rPr>
          <w:sz w:val="24"/>
          <w:szCs w:val="24"/>
          <w:lang w:val="en"/>
        </w:rPr>
        <w:t>Types of contract quality requirements.</w:t>
      </w:r>
    </w:p>
    <w:p w14:paraId="6A6BCE28" w14:textId="3FCB45EF" w:rsidR="00FB0FFC" w:rsidRPr="007775D7" w:rsidRDefault="00FB0FFC" w:rsidP="007D657D">
      <w:pPr>
        <w:pStyle w:val="Heading3"/>
        <w:rPr>
          <w:sz w:val="24"/>
          <w:szCs w:val="24"/>
        </w:rPr>
      </w:pPr>
      <w:bookmarkStart w:id="914" w:name="P46_202_4"/>
      <w:r w:rsidRPr="007775D7">
        <w:rPr>
          <w:sz w:val="24"/>
          <w:szCs w:val="24"/>
        </w:rPr>
        <w:t>46.202-</w:t>
      </w:r>
      <w:r w:rsidRPr="007775D7">
        <w:rPr>
          <w:bCs/>
          <w:iCs/>
          <w:sz w:val="24"/>
          <w:szCs w:val="24"/>
        </w:rPr>
        <w:t xml:space="preserve">4 </w:t>
      </w:r>
      <w:bookmarkEnd w:id="914"/>
      <w:r w:rsidRPr="007775D7">
        <w:rPr>
          <w:sz w:val="24"/>
          <w:szCs w:val="24"/>
        </w:rPr>
        <w:t>Higher-level contract quality requirements.</w:t>
      </w:r>
    </w:p>
    <w:p w14:paraId="44D0C047" w14:textId="62BAEA1F" w:rsidR="00FB0FFC" w:rsidRPr="007775D7" w:rsidRDefault="00FB0FFC" w:rsidP="0097008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775D7">
        <w:rPr>
          <w:snapToGrid w:val="0"/>
          <w:sz w:val="24"/>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252571D6" w14:textId="77777777" w:rsidR="00B6768B" w:rsidRPr="007775D7" w:rsidRDefault="00B6768B" w:rsidP="007D657D">
      <w:pPr>
        <w:pStyle w:val="Heading3"/>
        <w:rPr>
          <w:strike/>
          <w:sz w:val="24"/>
          <w:szCs w:val="24"/>
        </w:rPr>
      </w:pPr>
      <w:bookmarkStart w:id="915" w:name="P46_290"/>
      <w:r w:rsidRPr="007775D7">
        <w:rPr>
          <w:sz w:val="24"/>
          <w:szCs w:val="24"/>
        </w:rPr>
        <w:t>46.290</w:t>
      </w:r>
      <w:commentRangeStart w:id="916"/>
      <w:r w:rsidRPr="007775D7">
        <w:rPr>
          <w:sz w:val="24"/>
          <w:szCs w:val="24"/>
        </w:rPr>
        <w:t xml:space="preserve"> </w:t>
      </w:r>
      <w:commentRangeEnd w:id="916"/>
      <w:r w:rsidRPr="007775D7">
        <w:rPr>
          <w:rStyle w:val="CommentReference"/>
          <w:sz w:val="24"/>
          <w:szCs w:val="24"/>
        </w:rPr>
        <w:commentReference w:id="916"/>
      </w:r>
      <w:r w:rsidRPr="007775D7">
        <w:rPr>
          <w:sz w:val="24"/>
          <w:szCs w:val="24"/>
        </w:rPr>
        <w:t>Certificate of quality compliance (COQC).</w:t>
      </w:r>
    </w:p>
    <w:bookmarkEnd w:id="915"/>
    <w:p w14:paraId="0124A5FA" w14:textId="4D839FA0" w:rsidR="00FB0FFC" w:rsidRPr="007775D7" w:rsidRDefault="00FB0FFC" w:rsidP="0097008F">
      <w:pPr>
        <w:spacing w:after="240"/>
        <w:rPr>
          <w:strike/>
          <w:snapToGrid w:val="0"/>
          <w:sz w:val="24"/>
          <w:szCs w:val="24"/>
        </w:rPr>
      </w:pPr>
      <w:r w:rsidRPr="007775D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630D296A" w14:textId="77777777" w:rsidR="0072025D" w:rsidRPr="007775D7" w:rsidRDefault="00B6768B" w:rsidP="0072025D">
      <w:pPr>
        <w:pStyle w:val="Heading3"/>
        <w:rPr>
          <w:snapToGrid w:val="0"/>
          <w:sz w:val="24"/>
          <w:szCs w:val="24"/>
        </w:rPr>
      </w:pPr>
      <w:bookmarkStart w:id="917" w:name="P46_291"/>
      <w:r w:rsidRPr="007775D7">
        <w:rPr>
          <w:snapToGrid w:val="0"/>
          <w:sz w:val="24"/>
          <w:szCs w:val="24"/>
        </w:rPr>
        <w:t>46.291</w:t>
      </w:r>
      <w:commentRangeStart w:id="918"/>
      <w:r w:rsidRPr="007775D7">
        <w:rPr>
          <w:snapToGrid w:val="0"/>
          <w:sz w:val="24"/>
          <w:szCs w:val="24"/>
        </w:rPr>
        <w:t xml:space="preserve"> </w:t>
      </w:r>
      <w:commentRangeEnd w:id="918"/>
      <w:r w:rsidRPr="007775D7">
        <w:rPr>
          <w:rStyle w:val="CommentReference"/>
          <w:sz w:val="24"/>
          <w:szCs w:val="24"/>
        </w:rPr>
        <w:commentReference w:id="918"/>
      </w:r>
      <w:bookmarkEnd w:id="917"/>
      <w:r w:rsidRPr="007775D7">
        <w:rPr>
          <w:snapToGrid w:val="0"/>
          <w:sz w:val="24"/>
          <w:szCs w:val="24"/>
        </w:rPr>
        <w:t>Production lot testing</w:t>
      </w:r>
      <w:commentRangeStart w:id="919"/>
      <w:r w:rsidRPr="007775D7">
        <w:rPr>
          <w:snapToGrid w:val="0"/>
          <w:sz w:val="24"/>
          <w:szCs w:val="24"/>
        </w:rPr>
        <w:t>.</w:t>
      </w:r>
      <w:commentRangeEnd w:id="919"/>
      <w:r w:rsidR="008C6A88" w:rsidRPr="007775D7">
        <w:rPr>
          <w:rStyle w:val="CommentReference"/>
          <w:b w:val="0"/>
          <w:sz w:val="24"/>
          <w:szCs w:val="24"/>
        </w:rPr>
        <w:commentReference w:id="919"/>
      </w:r>
    </w:p>
    <w:p w14:paraId="0F12F810" w14:textId="5D821930" w:rsidR="008C6A88" w:rsidRPr="007775D7" w:rsidRDefault="008C6A88" w:rsidP="0072025D">
      <w:pPr>
        <w:rPr>
          <w:snapToGrid w:val="0"/>
          <w:sz w:val="24"/>
          <w:szCs w:val="24"/>
        </w:rPr>
      </w:pPr>
      <w:r w:rsidRPr="007775D7">
        <w:rPr>
          <w:sz w:val="24"/>
          <w:szCs w:val="24"/>
        </w:rPr>
        <w:t>(a) The purpose</w:t>
      </w:r>
      <w:r w:rsidR="008F66DD" w:rsidRPr="007775D7">
        <w:rPr>
          <w:sz w:val="24"/>
          <w:szCs w:val="24"/>
        </w:rPr>
        <w:t xml:space="preserve"> </w:t>
      </w:r>
      <w:r w:rsidRPr="007775D7">
        <w:rPr>
          <w:sz w:val="24"/>
          <w:szCs w:val="24"/>
        </w:rPr>
        <w:t>of production lot testing (PLT) is to validate quality conformance of products</w:t>
      </w:r>
      <w:r w:rsidR="008F66DD" w:rsidRPr="007775D7">
        <w:rPr>
          <w:sz w:val="24"/>
          <w:szCs w:val="24"/>
        </w:rPr>
        <w:t xml:space="preserve"> </w:t>
      </w:r>
      <w:r w:rsidRPr="007775D7">
        <w:rPr>
          <w:sz w:val="24"/>
          <w:szCs w:val="24"/>
        </w:rPr>
        <w:t>prior to lot acceptance. The product specialist will review the ESA testing requirements for</w:t>
      </w:r>
      <w:r w:rsidR="008F66DD" w:rsidRPr="007775D7">
        <w:rPr>
          <w:sz w:val="24"/>
          <w:szCs w:val="24"/>
        </w:rPr>
        <w:t xml:space="preserve"> </w:t>
      </w:r>
      <w:r w:rsidRPr="007775D7">
        <w:rPr>
          <w:sz w:val="24"/>
          <w:szCs w:val="24"/>
        </w:rPr>
        <w:t>completeness, accuracy, and applicability; coordinate any changes with the ESA; and enter the</w:t>
      </w:r>
      <w:r w:rsidR="008F66DD" w:rsidRPr="007775D7">
        <w:rPr>
          <w:sz w:val="24"/>
          <w:szCs w:val="24"/>
        </w:rPr>
        <w:t xml:space="preserve"> </w:t>
      </w:r>
      <w:r w:rsidRPr="007775D7">
        <w:rPr>
          <w:sz w:val="24"/>
          <w:szCs w:val="24"/>
        </w:rPr>
        <w:t>testing requirements in the material master. The contracting officer shall include PLT</w:t>
      </w:r>
      <w:r w:rsidR="008F66DD" w:rsidRPr="007775D7">
        <w:rPr>
          <w:sz w:val="24"/>
          <w:szCs w:val="24"/>
        </w:rPr>
        <w:t xml:space="preserve"> </w:t>
      </w:r>
      <w:r w:rsidRPr="007775D7">
        <w:rPr>
          <w:sz w:val="24"/>
          <w:szCs w:val="24"/>
        </w:rPr>
        <w:t>requirements in all solicitations and contracts if indicated in the material master. The product</w:t>
      </w:r>
      <w:r w:rsidR="008F66DD" w:rsidRPr="007775D7">
        <w:rPr>
          <w:sz w:val="24"/>
          <w:szCs w:val="24"/>
        </w:rPr>
        <w:t xml:space="preserve"> </w:t>
      </w:r>
      <w:r w:rsidRPr="007775D7">
        <w:rPr>
          <w:sz w:val="24"/>
          <w:szCs w:val="24"/>
        </w:rPr>
        <w:t>specialist will specify whether the contractor or the Government will conduct the test; and</w:t>
      </w:r>
      <w:r w:rsidR="008F66DD" w:rsidRPr="007775D7">
        <w:rPr>
          <w:sz w:val="24"/>
          <w:szCs w:val="24"/>
        </w:rPr>
        <w:t xml:space="preserve"> </w:t>
      </w:r>
      <w:r w:rsidRPr="007775D7">
        <w:rPr>
          <w:sz w:val="24"/>
          <w:szCs w:val="24"/>
        </w:rPr>
        <w:t>whether the testing site will be a contractor or Government facility. The contracting officer shall</w:t>
      </w:r>
      <w:r w:rsidR="008F66DD" w:rsidRPr="007775D7">
        <w:rPr>
          <w:sz w:val="24"/>
          <w:szCs w:val="24"/>
        </w:rPr>
        <w:t xml:space="preserve"> </w:t>
      </w:r>
      <w:r w:rsidRPr="007775D7">
        <w:rPr>
          <w:sz w:val="24"/>
          <w:szCs w:val="24"/>
        </w:rPr>
        <w:t>ensure the solicitation International Commerce Terminology Terms (Incoterms) match the</w:t>
      </w:r>
      <w:r w:rsidR="008F66DD" w:rsidRPr="007775D7">
        <w:rPr>
          <w:sz w:val="24"/>
          <w:szCs w:val="24"/>
        </w:rPr>
        <w:t xml:space="preserve"> </w:t>
      </w:r>
      <w:r w:rsidRPr="007775D7">
        <w:rPr>
          <w:sz w:val="24"/>
          <w:szCs w:val="24"/>
        </w:rPr>
        <w:t>production line item Incoterms, or the DLA Internet Bid Board System (DIBBS) will not post the</w:t>
      </w:r>
      <w:r w:rsidR="008F66DD" w:rsidRPr="007775D7">
        <w:rPr>
          <w:sz w:val="24"/>
          <w:szCs w:val="24"/>
        </w:rPr>
        <w:t xml:space="preserve"> </w:t>
      </w:r>
      <w:r w:rsidRPr="007775D7">
        <w:rPr>
          <w:sz w:val="24"/>
          <w:szCs w:val="24"/>
        </w:rPr>
        <w:t>solicitation. Prior to award, the contracting officer shall confirm that PLT still applies; and if it</w:t>
      </w:r>
      <w:r w:rsidR="008F66DD" w:rsidRPr="007775D7">
        <w:rPr>
          <w:sz w:val="24"/>
          <w:szCs w:val="24"/>
        </w:rPr>
        <w:t xml:space="preserve"> </w:t>
      </w:r>
      <w:r w:rsidRPr="007775D7">
        <w:rPr>
          <w:sz w:val="24"/>
          <w:szCs w:val="24"/>
        </w:rPr>
        <w:t>does, change the PLT line item Incoterm to “F” in EBS, for inspection at source, acceptance at</w:t>
      </w:r>
      <w:r w:rsidR="008F66DD" w:rsidRPr="007775D7">
        <w:rPr>
          <w:sz w:val="24"/>
          <w:szCs w:val="24"/>
        </w:rPr>
        <w:t xml:space="preserve"> </w:t>
      </w:r>
      <w:r w:rsidRPr="007775D7">
        <w:rPr>
          <w:sz w:val="24"/>
          <w:szCs w:val="24"/>
        </w:rPr>
        <w:t>destination, and FOB destination.</w:t>
      </w:r>
    </w:p>
    <w:p w14:paraId="550FB6C4" w14:textId="59233D93" w:rsidR="008C6A88" w:rsidRPr="007775D7"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(b) The contracting officer shall include procurement note E03 in solicitations and awards if</w:t>
      </w:r>
      <w:r w:rsidR="008F66DD" w:rsidRPr="007775D7">
        <w:rPr>
          <w:sz w:val="24"/>
          <w:szCs w:val="24"/>
        </w:rPr>
        <w:t xml:space="preserve"> </w:t>
      </w:r>
      <w:r w:rsidRPr="007775D7">
        <w:rPr>
          <w:sz w:val="24"/>
          <w:szCs w:val="24"/>
        </w:rPr>
        <w:t>contractor PLT applies; or include procurement note E04 in solicitations and awards if</w:t>
      </w:r>
      <w:r w:rsidR="008F66DD" w:rsidRPr="007775D7">
        <w:rPr>
          <w:sz w:val="24"/>
          <w:szCs w:val="24"/>
        </w:rPr>
        <w:t xml:space="preserve"> </w:t>
      </w:r>
      <w:r w:rsidRPr="007775D7">
        <w:rPr>
          <w:sz w:val="24"/>
          <w:szCs w:val="24"/>
        </w:rPr>
        <w:t xml:space="preserve">Government PLT applies. For manual acquisitions, the contracting officer shall complete the </w:t>
      </w:r>
      <w:proofErr w:type="spellStart"/>
      <w:r w:rsidRPr="007775D7">
        <w:rPr>
          <w:sz w:val="24"/>
          <w:szCs w:val="24"/>
        </w:rPr>
        <w:t>fillins</w:t>
      </w:r>
      <w:proofErr w:type="spellEnd"/>
      <w:r w:rsidRPr="007775D7">
        <w:rPr>
          <w:sz w:val="24"/>
          <w:szCs w:val="24"/>
        </w:rPr>
        <w:t xml:space="preserve"> with information in the material master. For automated solicitations, the system pre-populates the information. The contracting officer is the final authority for imposing PLT and shall document the contract file upon removal or waiver of the PLT requirement.</w:t>
      </w:r>
    </w:p>
    <w:p w14:paraId="6A1EF7B6" w14:textId="0B35E738" w:rsidR="008C6A88" w:rsidRPr="007775D7"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(c) The contracting officer shall follow the instructions in paragraphs (c)(1)-(5) to complete the</w:t>
      </w:r>
      <w:r w:rsidR="008F66DD" w:rsidRPr="007775D7">
        <w:rPr>
          <w:sz w:val="24"/>
          <w:szCs w:val="24"/>
        </w:rPr>
        <w:t xml:space="preserve"> </w:t>
      </w:r>
      <w:r w:rsidRPr="007775D7">
        <w:rPr>
          <w:sz w:val="24"/>
          <w:szCs w:val="24"/>
        </w:rPr>
        <w:t>delivery schedule information in E03 and E04:</w:t>
      </w:r>
    </w:p>
    <w:p w14:paraId="660F4EE8" w14:textId="0A1059E7" w:rsidR="008C6A88" w:rsidRPr="007775D7"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(1) If FAT applies, complete the” Total Delivery Days for FAT” line with the number of days in the FAT Procurement Note section “Total Delivery Days.”</w:t>
      </w:r>
    </w:p>
    <w:p w14:paraId="1B4D3260" w14:textId="662C42B6" w:rsidR="008C6A88" w:rsidRPr="007775D7"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(2) If FAT does not apply, complete the “Completion of Production Units &amp; Submission</w:t>
      </w:r>
      <w:r w:rsidR="008F66DD" w:rsidRPr="007775D7">
        <w:rPr>
          <w:sz w:val="24"/>
          <w:szCs w:val="24"/>
        </w:rPr>
        <w:t xml:space="preserve"> </w:t>
      </w:r>
      <w:r w:rsidRPr="007775D7">
        <w:rPr>
          <w:sz w:val="24"/>
          <w:szCs w:val="24"/>
        </w:rPr>
        <w:t>of PLT Report” line with the number of days negotiated or agreed upon between the contracting</w:t>
      </w:r>
      <w:r w:rsidR="008F66DD" w:rsidRPr="007775D7">
        <w:rPr>
          <w:sz w:val="24"/>
          <w:szCs w:val="24"/>
        </w:rPr>
        <w:t xml:space="preserve"> </w:t>
      </w:r>
      <w:r w:rsidRPr="007775D7">
        <w:rPr>
          <w:sz w:val="24"/>
          <w:szCs w:val="24"/>
        </w:rPr>
        <w:t>officer and the contractor.</w:t>
      </w:r>
    </w:p>
    <w:p w14:paraId="1C5786C9" w14:textId="4CEEC5D2" w:rsidR="008C6A88" w:rsidRPr="007775D7"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lastRenderedPageBreak/>
        <w:tab/>
        <w:t>(3) Complete the “Government PLT Report Evaluation and Notification to Contractor”</w:t>
      </w:r>
      <w:r w:rsidR="008F66DD" w:rsidRPr="007775D7">
        <w:rPr>
          <w:sz w:val="24"/>
          <w:szCs w:val="24"/>
        </w:rPr>
        <w:t xml:space="preserve"> </w:t>
      </w:r>
      <w:r w:rsidRPr="007775D7">
        <w:rPr>
          <w:sz w:val="24"/>
          <w:szCs w:val="24"/>
        </w:rPr>
        <w:t>line with the number of days in the “Report Evaluation Time” in the material master. If any</w:t>
      </w:r>
      <w:r w:rsidR="008F66DD" w:rsidRPr="007775D7">
        <w:rPr>
          <w:sz w:val="24"/>
          <w:szCs w:val="24"/>
        </w:rPr>
        <w:t xml:space="preserve"> </w:t>
      </w:r>
      <w:r w:rsidRPr="007775D7">
        <w:rPr>
          <w:sz w:val="24"/>
          <w:szCs w:val="24"/>
        </w:rPr>
        <w:t>information is missing, contact the product specialist.</w:t>
      </w:r>
    </w:p>
    <w:p w14:paraId="11E65C3E" w14:textId="1F9E9A27" w:rsidR="008C6A88" w:rsidRPr="007775D7"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(4) Complete the number of days for “Delivery of Final Production Quantity to</w:t>
      </w:r>
      <w:r w:rsidR="008F66DD" w:rsidRPr="007775D7">
        <w:rPr>
          <w:sz w:val="24"/>
          <w:szCs w:val="24"/>
        </w:rPr>
        <w:t xml:space="preserve"> </w:t>
      </w:r>
      <w:r w:rsidRPr="007775D7">
        <w:rPr>
          <w:sz w:val="24"/>
          <w:szCs w:val="24"/>
        </w:rPr>
        <w:t>Government” from the contractor’s response on the solicitation for the supply CLIN of the item</w:t>
      </w:r>
      <w:r w:rsidR="008F66DD" w:rsidRPr="007775D7">
        <w:rPr>
          <w:sz w:val="24"/>
          <w:szCs w:val="24"/>
        </w:rPr>
        <w:t xml:space="preserve"> </w:t>
      </w:r>
      <w:r w:rsidRPr="007775D7">
        <w:rPr>
          <w:sz w:val="24"/>
          <w:szCs w:val="24"/>
        </w:rPr>
        <w:t>subject to PLT.</w:t>
      </w:r>
    </w:p>
    <w:p w14:paraId="4D6D83ED" w14:textId="2E5DF4F1" w:rsidR="008C6A88" w:rsidRPr="007775D7"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(5) Complete the “Total Delivery Days” line with the sum of lines (i)-(iv).</w:t>
      </w:r>
    </w:p>
    <w:p w14:paraId="39FBEE86" w14:textId="3EFF5ECD" w:rsidR="008C6A88" w:rsidRPr="007775D7"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(d) PLT conducted by contractor. The contractor is responsible for producing the</w:t>
      </w:r>
      <w:r w:rsidR="00EF61A7">
        <w:rPr>
          <w:sz w:val="24"/>
          <w:szCs w:val="24"/>
        </w:rPr>
        <w:t>10</w:t>
      </w:r>
      <w:r w:rsidRPr="007775D7">
        <w:rPr>
          <w:sz w:val="24"/>
          <w:szCs w:val="24"/>
        </w:rPr>
        <w:t xml:space="preserve"> production</w:t>
      </w:r>
      <w:r w:rsidR="008F66DD" w:rsidRPr="007775D7">
        <w:rPr>
          <w:sz w:val="24"/>
          <w:szCs w:val="24"/>
        </w:rPr>
        <w:t xml:space="preserve"> </w:t>
      </w:r>
      <w:r w:rsidRPr="007775D7">
        <w:rPr>
          <w:sz w:val="24"/>
          <w:szCs w:val="24"/>
        </w:rPr>
        <w:t>lot(s) and conducting the test. The contractor shall price the PLT separately using a PLT CLIN to</w:t>
      </w:r>
      <w:r w:rsidR="008F66DD" w:rsidRPr="007775D7">
        <w:rPr>
          <w:sz w:val="24"/>
          <w:szCs w:val="24"/>
        </w:rPr>
        <w:t xml:space="preserve"> </w:t>
      </w:r>
      <w:r w:rsidRPr="007775D7">
        <w:rPr>
          <w:sz w:val="24"/>
          <w:szCs w:val="24"/>
        </w:rPr>
        <w:t>cover the cost of the approved samples that are consumed, destroyed, or otherwise rendered</w:t>
      </w:r>
      <w:r w:rsidR="008F66DD" w:rsidRPr="007775D7">
        <w:rPr>
          <w:sz w:val="24"/>
          <w:szCs w:val="24"/>
        </w:rPr>
        <w:t xml:space="preserve"> </w:t>
      </w:r>
      <w:r w:rsidRPr="007775D7">
        <w:rPr>
          <w:sz w:val="24"/>
          <w:szCs w:val="24"/>
        </w:rPr>
        <w:t>unusable during testing. The contracting officer shall insert the negotiated price for the PLT</w:t>
      </w:r>
      <w:r w:rsidR="008F66DD" w:rsidRPr="007775D7">
        <w:rPr>
          <w:sz w:val="24"/>
          <w:szCs w:val="24"/>
        </w:rPr>
        <w:t xml:space="preserve"> </w:t>
      </w:r>
      <w:r w:rsidRPr="007775D7">
        <w:rPr>
          <w:sz w:val="24"/>
          <w:szCs w:val="24"/>
        </w:rPr>
        <w:t>CLIN at time of award.</w:t>
      </w:r>
    </w:p>
    <w:p w14:paraId="10FA67E5" w14:textId="77777777"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0F2D5896" w14:textId="43CAE5E0" w:rsidR="00FB0FFC" w:rsidRPr="00CD6247"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w:t>
      </w:r>
      <w:commentRangeStart w:id="920"/>
      <w:r w:rsidRPr="008C6A88">
        <w:rPr>
          <w:sz w:val="24"/>
          <w:szCs w:val="24"/>
        </w:rPr>
        <w:t xml:space="preserve"> </w:t>
      </w:r>
      <w:commentRangeEnd w:id="920"/>
      <w:r w:rsidR="00553D3B">
        <w:rPr>
          <w:rStyle w:val="CommentReference"/>
        </w:rPr>
        <w:commentReference w:id="920"/>
      </w:r>
      <w:r w:rsidR="00802561">
        <w:rPr>
          <w:color w:val="000000"/>
          <w:sz w:val="24"/>
          <w:szCs w:val="24"/>
        </w:rPr>
        <w:t>M</w:t>
      </w:r>
      <w:r w:rsidR="00C87592">
        <w:rPr>
          <w:color w:val="000000"/>
          <w:sz w:val="24"/>
          <w:szCs w:val="24"/>
        </w:rPr>
        <w:t>A</w:t>
      </w:r>
      <w:r w:rsidR="00080A58">
        <w:rPr>
          <w:color w:val="000000"/>
          <w:sz w:val="24"/>
          <w:szCs w:val="24"/>
        </w:rPr>
        <w:t>Y 2020)</w:t>
      </w:r>
    </w:p>
    <w:p w14:paraId="2EF30840" w14:textId="2F2DAF98"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8F66DD">
        <w:rPr>
          <w:sz w:val="24"/>
          <w:szCs w:val="24"/>
        </w:rPr>
        <w:t xml:space="preserve"> </w:t>
      </w:r>
      <w:r>
        <w:rPr>
          <w:sz w:val="24"/>
          <w:szCs w:val="24"/>
        </w:rPr>
        <w:t>The contractor shall complete PLT on the production lot(s) after first article approval, if the</w:t>
      </w:r>
      <w:r w:rsidR="008F66DD">
        <w:rPr>
          <w:sz w:val="24"/>
          <w:szCs w:val="24"/>
        </w:rPr>
        <w:t xml:space="preserve"> </w:t>
      </w:r>
      <w:r>
        <w:rPr>
          <w:sz w:val="24"/>
          <w:szCs w:val="24"/>
        </w:rPr>
        <w:t>contract requires first article testing. The contractor shall price the PLT CLIN to cover the cost of</w:t>
      </w:r>
      <w:r w:rsidR="008F66DD">
        <w:rPr>
          <w:sz w:val="24"/>
          <w:szCs w:val="24"/>
        </w:rPr>
        <w:t xml:space="preserve"> </w:t>
      </w:r>
      <w:r>
        <w:rPr>
          <w:sz w:val="24"/>
          <w:szCs w:val="24"/>
        </w:rPr>
        <w:t>the final test report and any approved samples that are consumed, destroyed, or otherwise</w:t>
      </w:r>
      <w:r w:rsidR="008F66DD">
        <w:rPr>
          <w:sz w:val="24"/>
          <w:szCs w:val="24"/>
        </w:rPr>
        <w:t xml:space="preserve"> </w:t>
      </w:r>
      <w:r>
        <w:rPr>
          <w:sz w:val="24"/>
          <w:szCs w:val="24"/>
        </w:rPr>
        <w:t>rendered unusable during testing. The unit of issue for the PLT CLIN, EACH, is equal to one</w:t>
      </w:r>
      <w:r w:rsidR="008F66DD">
        <w:rPr>
          <w:sz w:val="24"/>
          <w:szCs w:val="24"/>
        </w:rPr>
        <w:t xml:space="preserve"> </w:t>
      </w:r>
      <w:r>
        <w:rPr>
          <w:sz w:val="24"/>
          <w:szCs w:val="24"/>
        </w:rPr>
        <w:t>Production Lot Test (1EA=1PLT).</w:t>
      </w:r>
    </w:p>
    <w:p w14:paraId="5D6B605F" w14:textId="26300460"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For purposes of facilitating PLT, the engineering support activity and/or testing facility has</w:t>
      </w:r>
      <w:r w:rsidR="008F66DD">
        <w:rPr>
          <w:sz w:val="24"/>
          <w:szCs w:val="24"/>
        </w:rPr>
        <w:t xml:space="preserve"> </w:t>
      </w:r>
      <w:r w:rsidRPr="008C6A88">
        <w:rPr>
          <w:sz w:val="24"/>
          <w:szCs w:val="24"/>
        </w:rPr>
        <w:t>authority to communicate and discuss clarifications directly with contractors. If the Government</w:t>
      </w:r>
      <w:r w:rsidR="008F66DD">
        <w:rPr>
          <w:sz w:val="24"/>
          <w:szCs w:val="24"/>
        </w:rPr>
        <w:t xml:space="preserve"> </w:t>
      </w:r>
      <w:r w:rsidRPr="008C6A88">
        <w:rPr>
          <w:sz w:val="24"/>
          <w:szCs w:val="24"/>
        </w:rPr>
        <w:t>and/or the contractor identify changes to contract requirements, the contractor shall contact the</w:t>
      </w:r>
      <w:r w:rsidR="008F66DD">
        <w:rPr>
          <w:sz w:val="24"/>
          <w:szCs w:val="24"/>
        </w:rPr>
        <w:t xml:space="preserve"> </w:t>
      </w:r>
      <w:r w:rsidRPr="008C6A88">
        <w:rPr>
          <w:sz w:val="24"/>
          <w:szCs w:val="24"/>
        </w:rPr>
        <w:t>post award contracting officer or contract administrator (see the “Issued By” blocks on the</w:t>
      </w:r>
      <w:r w:rsidR="008F66DD">
        <w:rPr>
          <w:sz w:val="24"/>
          <w:szCs w:val="24"/>
        </w:rPr>
        <w:t xml:space="preserve"> </w:t>
      </w:r>
      <w:r w:rsidRPr="008C6A88">
        <w:rPr>
          <w:sz w:val="24"/>
          <w:szCs w:val="24"/>
        </w:rPr>
        <w:t>contract award or order) for written approval. The contractor shall not act on any revisions or</w:t>
      </w:r>
      <w:r w:rsidR="008F66DD">
        <w:rPr>
          <w:sz w:val="24"/>
          <w:szCs w:val="24"/>
        </w:rPr>
        <w:t xml:space="preserve"> </w:t>
      </w:r>
      <w:r w:rsidRPr="008C6A88">
        <w:rPr>
          <w:sz w:val="24"/>
          <w:szCs w:val="24"/>
        </w:rPr>
        <w:t>other changes until the contracting officer issues a written modification approving the proposed</w:t>
      </w:r>
      <w:r w:rsidR="008F66DD">
        <w:rPr>
          <w:sz w:val="24"/>
          <w:szCs w:val="24"/>
        </w:rPr>
        <w:t xml:space="preserve"> </w:t>
      </w:r>
      <w:r w:rsidRPr="008C6A88">
        <w:rPr>
          <w:sz w:val="24"/>
          <w:szCs w:val="24"/>
        </w:rPr>
        <w:t>revision(s)/change(s).</w:t>
      </w:r>
    </w:p>
    <w:p w14:paraId="42C51653" w14:textId="600DA7B3"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w:t>
      </w:r>
      <w:r w:rsidR="008F66DD">
        <w:rPr>
          <w:sz w:val="24"/>
          <w:szCs w:val="24"/>
        </w:rPr>
        <w:t xml:space="preserve"> </w:t>
      </w:r>
      <w:r>
        <w:rPr>
          <w:sz w:val="24"/>
          <w:szCs w:val="24"/>
        </w:rPr>
        <w:t>in accordance with FAR Clause 52.246-2 or 52.246-3, and maintain and make available all</w:t>
      </w:r>
      <w:r w:rsidR="008F66DD">
        <w:rPr>
          <w:sz w:val="24"/>
          <w:szCs w:val="24"/>
        </w:rPr>
        <w:t xml:space="preserve"> </w:t>
      </w:r>
      <w:r>
        <w:rPr>
          <w:sz w:val="24"/>
          <w:szCs w:val="24"/>
        </w:rPr>
        <w:t>records evidencing those details if requested by the Government. At least fourteen (14) calendar</w:t>
      </w:r>
      <w:r w:rsidR="008F66DD">
        <w:rPr>
          <w:sz w:val="24"/>
          <w:szCs w:val="24"/>
        </w:rPr>
        <w:t xml:space="preserve"> </w:t>
      </w:r>
      <w:r>
        <w:rPr>
          <w:sz w:val="24"/>
          <w:szCs w:val="24"/>
        </w:rPr>
        <w:t>days (or as otherwise specified in the contract) prior to conducting the production lot test, the</w:t>
      </w:r>
      <w:r w:rsidR="008F66DD">
        <w:rPr>
          <w:sz w:val="24"/>
          <w:szCs w:val="24"/>
        </w:rPr>
        <w:t xml:space="preserve"> </w:t>
      </w:r>
      <w:r>
        <w:rPr>
          <w:sz w:val="24"/>
          <w:szCs w:val="24"/>
        </w:rPr>
        <w:t>contractor shall provide written notice of the time and location of the test to the contracting</w:t>
      </w:r>
      <w:r w:rsidR="008F66DD">
        <w:rPr>
          <w:sz w:val="24"/>
          <w:szCs w:val="24"/>
        </w:rPr>
        <w:t xml:space="preserve"> </w:t>
      </w:r>
      <w:r>
        <w:rPr>
          <w:sz w:val="24"/>
          <w:szCs w:val="24"/>
        </w:rPr>
        <w:t>officer and the cognizant DCMA functional specialist when full administration or quality support</w:t>
      </w:r>
      <w:r w:rsidR="008F66DD">
        <w:rPr>
          <w:sz w:val="24"/>
          <w:szCs w:val="24"/>
        </w:rPr>
        <w:t xml:space="preserve"> </w:t>
      </w:r>
      <w:r>
        <w:rPr>
          <w:sz w:val="24"/>
          <w:szCs w:val="24"/>
        </w:rPr>
        <w:t>administration is delegated to DCMA, so the Government may witness sample selection and the</w:t>
      </w:r>
      <w:r w:rsidR="008F66DD">
        <w:rPr>
          <w:sz w:val="24"/>
          <w:szCs w:val="24"/>
        </w:rPr>
        <w:t xml:space="preserve"> </w:t>
      </w:r>
      <w:r>
        <w:rPr>
          <w:sz w:val="24"/>
          <w:szCs w:val="24"/>
        </w:rPr>
        <w:t>test.</w:t>
      </w:r>
    </w:p>
    <w:p w14:paraId="0AF41CC3" w14:textId="7D4B02D9"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sidR="008F66DD">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sidR="008F66DD">
        <w:rPr>
          <w:sz w:val="24"/>
          <w:szCs w:val="24"/>
        </w:rPr>
        <w:t xml:space="preserve"> </w:t>
      </w:r>
      <w:r w:rsidRPr="008C6A88">
        <w:rPr>
          <w:sz w:val="24"/>
          <w:szCs w:val="24"/>
        </w:rPr>
        <w:t>the quantity stated in the previous sentence equals “ZZ,” the contractor shall use the appropriate</w:t>
      </w:r>
      <w:r w:rsidR="008F66DD">
        <w:rPr>
          <w:sz w:val="24"/>
          <w:szCs w:val="24"/>
        </w:rPr>
        <w:t xml:space="preserve"> </w:t>
      </w:r>
      <w:r w:rsidRPr="008C6A88">
        <w:rPr>
          <w:sz w:val="24"/>
          <w:szCs w:val="24"/>
        </w:rPr>
        <w:t>sample size identified in the technical data package or applicable sample plan provided by the</w:t>
      </w:r>
      <w:r w:rsidR="008F66DD">
        <w:rPr>
          <w:sz w:val="24"/>
          <w:szCs w:val="24"/>
        </w:rPr>
        <w:t xml:space="preserve"> </w:t>
      </w:r>
      <w:r w:rsidRPr="008C6A88">
        <w:rPr>
          <w:sz w:val="24"/>
          <w:szCs w:val="24"/>
        </w:rPr>
        <w:t>Government. If the contractor cannot determine the sample quantity, the contractor shall obtain</w:t>
      </w:r>
      <w:r w:rsidR="008F66DD">
        <w:rPr>
          <w:sz w:val="24"/>
          <w:szCs w:val="24"/>
        </w:rPr>
        <w:t xml:space="preserve"> </w:t>
      </w:r>
      <w:r w:rsidRPr="008C6A88">
        <w:rPr>
          <w:sz w:val="24"/>
          <w:szCs w:val="24"/>
        </w:rPr>
        <w:t>written confirmation of the sample size from the contracting officer.</w:t>
      </w:r>
    </w:p>
    <w:p w14:paraId="67B4B87A" w14:textId="7289DFCB"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sidR="00225372">
        <w:rPr>
          <w:sz w:val="24"/>
          <w:szCs w:val="24"/>
        </w:rPr>
        <w:t xml:space="preserve"> </w:t>
      </w:r>
      <w:r w:rsidRPr="008C6A88">
        <w:rPr>
          <w:sz w:val="24"/>
          <w:szCs w:val="24"/>
        </w:rPr>
        <w:t>meet the contract technical/quality requirements.</w:t>
      </w:r>
    </w:p>
    <w:p w14:paraId="1F86B75B" w14:textId="3858F791"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If a PLT sample fails, the entire production lot from which the contractor took the sample</w:t>
      </w:r>
      <w:r w:rsidR="00225372">
        <w:rPr>
          <w:sz w:val="24"/>
          <w:szCs w:val="24"/>
        </w:rPr>
        <w:t xml:space="preserve"> </w:t>
      </w:r>
      <w:r w:rsidRPr="008C6A88">
        <w:rPr>
          <w:sz w:val="24"/>
          <w:szCs w:val="24"/>
        </w:rPr>
        <w:t>fails. The contractor shall notify the contracting officer and propose corrective action, if</w:t>
      </w:r>
      <w:r w:rsidR="00225372">
        <w:rPr>
          <w:sz w:val="24"/>
          <w:szCs w:val="24"/>
        </w:rPr>
        <w:t xml:space="preserve"> </w:t>
      </w:r>
      <w:r w:rsidRPr="008C6A88">
        <w:rPr>
          <w:sz w:val="24"/>
          <w:szCs w:val="24"/>
        </w:rPr>
        <w:t>appropriate.</w:t>
      </w:r>
    </w:p>
    <w:p w14:paraId="208A2A91" w14:textId="6D59BA72"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lastRenderedPageBreak/>
        <w:t>(7) The contractor shall prepare and disseminate the PLT report and applicable traceability</w:t>
      </w:r>
      <w:r w:rsidR="00225372">
        <w:rPr>
          <w:sz w:val="24"/>
          <w:szCs w:val="24"/>
        </w:rPr>
        <w:t xml:space="preserve"> </w:t>
      </w:r>
      <w:r w:rsidRPr="008C6A88">
        <w:rPr>
          <w:sz w:val="24"/>
          <w:szCs w:val="24"/>
        </w:rPr>
        <w:t>documentation as follows:</w:t>
      </w:r>
    </w:p>
    <w:p w14:paraId="44470277" w14:textId="18106B79"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Pr>
          <w:sz w:val="24"/>
          <w:szCs w:val="24"/>
        </w:rPr>
        <w:tab/>
      </w:r>
      <w:r w:rsidRPr="008C6A88">
        <w:rPr>
          <w:sz w:val="24"/>
          <w:szCs w:val="24"/>
        </w:rPr>
        <w:t>(a) Prepare the test report in accordance with data item description DI-NDTI-80809B, and</w:t>
      </w:r>
      <w:r w:rsidR="00225372">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sidR="00225372">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73366E76" w14:textId="3338F6DF"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Present the PLT report to the contracting officer for review.</w:t>
      </w:r>
    </w:p>
    <w:p w14:paraId="0A389FE7" w14:textId="5F9F0666"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Include the following documentation with all shipments of PLT Reports:</w:t>
      </w:r>
    </w:p>
    <w:p w14:paraId="395B1E49" w14:textId="77AC57CE"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77A5A74A" w14:textId="299FDE31"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the contract/order;</w:t>
      </w:r>
    </w:p>
    <w:p w14:paraId="5B7BE469" w14:textId="388F7898"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all applicable test reports, showing actual results and tolerances specified in</w:t>
      </w:r>
      <w:r w:rsidR="00225372">
        <w:rPr>
          <w:sz w:val="24"/>
          <w:szCs w:val="24"/>
        </w:rPr>
        <w:t xml:space="preserve"> </w:t>
      </w:r>
      <w:r>
        <w:rPr>
          <w:sz w:val="24"/>
          <w:szCs w:val="24"/>
        </w:rPr>
        <w:t>the technical data package;</w:t>
      </w:r>
    </w:p>
    <w:p w14:paraId="3AF684BC" w14:textId="03267184"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1E4EEC0D" w14:textId="717C8D2A"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03F1902B" w14:textId="2386D9E4" w:rsidR="008C6A88" w:rsidRPr="008C6A88" w:rsidRDefault="008C6A88"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 Copies of drawings used to manufacture the PLT sample, with proper marking to</w:t>
      </w:r>
      <w:r w:rsidR="00225372">
        <w:rPr>
          <w:sz w:val="24"/>
          <w:szCs w:val="24"/>
        </w:rPr>
        <w:t xml:space="preserve"> </w:t>
      </w:r>
      <w:r w:rsidRPr="008C6A88">
        <w:rPr>
          <w:sz w:val="24"/>
          <w:szCs w:val="24"/>
        </w:rPr>
        <w:t>restrict public disclosure (if desired) and from Government use other than for evaluation to the</w:t>
      </w:r>
      <w:r w:rsidR="00225372">
        <w:rPr>
          <w:sz w:val="24"/>
          <w:szCs w:val="24"/>
        </w:rPr>
        <w:t xml:space="preserve"> </w:t>
      </w:r>
      <w:r w:rsidRPr="008C6A88">
        <w:rPr>
          <w:sz w:val="24"/>
          <w:szCs w:val="24"/>
        </w:rPr>
        <w:t>extent consistent with the Government’s data rights under the contract; and</w:t>
      </w:r>
    </w:p>
    <w:p w14:paraId="653470E6" w14:textId="4A747BD7" w:rsidR="008C6A88" w:rsidRP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(vii) Documents required under a contract deliverables requirements list, if applicable.</w:t>
      </w:r>
    </w:p>
    <w:p w14:paraId="6FB5DA71" w14:textId="7B4C5C73"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(d) Submit all required documentation to the Government activity specified in the contract in</w:t>
      </w:r>
      <w:r w:rsidR="00225372">
        <w:rPr>
          <w:sz w:val="24"/>
          <w:szCs w:val="24"/>
        </w:rPr>
        <w:t xml:space="preserve"> </w:t>
      </w:r>
      <w:r>
        <w:rPr>
          <w:sz w:val="24"/>
          <w:szCs w:val="24"/>
        </w:rPr>
        <w:t>time to allow for at least [</w:t>
      </w:r>
      <w:r>
        <w:rPr>
          <w:i/>
          <w:iCs/>
          <w:sz w:val="24"/>
          <w:szCs w:val="24"/>
        </w:rPr>
        <w:t>contracting officer shall insert number of days as shown in material</w:t>
      </w:r>
      <w:r w:rsidR="00225372">
        <w:rPr>
          <w:i/>
          <w:iCs/>
          <w:sz w:val="24"/>
          <w:szCs w:val="24"/>
        </w:rPr>
        <w:t xml:space="preserve"> </w:t>
      </w:r>
      <w:r>
        <w:rPr>
          <w:i/>
          <w:iCs/>
          <w:sz w:val="24"/>
          <w:szCs w:val="24"/>
        </w:rPr>
        <w:t>master</w:t>
      </w:r>
      <w:r>
        <w:rPr>
          <w:sz w:val="24"/>
          <w:szCs w:val="24"/>
        </w:rPr>
        <w:t>] calendar days for review of the PLT report, and for the contracting officer to provide</w:t>
      </w:r>
      <w:r w:rsidR="00225372">
        <w:rPr>
          <w:sz w:val="24"/>
          <w:szCs w:val="24"/>
        </w:rPr>
        <w:t xml:space="preserve"> </w:t>
      </w:r>
      <w:r>
        <w:rPr>
          <w:sz w:val="24"/>
          <w:szCs w:val="24"/>
        </w:rPr>
        <w:t>written notification of approval/disapproval to the contractor.</w:t>
      </w:r>
    </w:p>
    <w:p w14:paraId="0289BF31" w14:textId="42537874"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For PLT, the Government will conduct inspection at source and acceptance at destination.</w:t>
      </w:r>
      <w:r w:rsidR="00225372">
        <w:rPr>
          <w:sz w:val="24"/>
          <w:szCs w:val="24"/>
        </w:rPr>
        <w:t xml:space="preserve"> </w:t>
      </w:r>
      <w:r>
        <w:rPr>
          <w:sz w:val="24"/>
          <w:szCs w:val="24"/>
        </w:rPr>
        <w:t>The FOB point is destination.</w:t>
      </w:r>
    </w:p>
    <w:p w14:paraId="79786B80" w14:textId="243C30D7"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(f) Delivery.</w:t>
      </w:r>
    </w:p>
    <w:p w14:paraId="589956AB" w14:textId="1DE29241" w:rsidR="008C6A88" w:rsidRDefault="008C6A88"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Ship test report to [</w:t>
      </w:r>
      <w:r>
        <w:rPr>
          <w:i/>
          <w:iCs/>
          <w:sz w:val="24"/>
          <w:szCs w:val="24"/>
        </w:rPr>
        <w:t>contracting officer insert address of the Government activity to</w:t>
      </w:r>
      <w:r w:rsidR="00225372">
        <w:rPr>
          <w:i/>
          <w:iCs/>
          <w:sz w:val="24"/>
          <w:szCs w:val="24"/>
        </w:rPr>
        <w:t xml:space="preserve"> </w:t>
      </w:r>
      <w:r>
        <w:rPr>
          <w:i/>
          <w:iCs/>
          <w:sz w:val="24"/>
          <w:szCs w:val="24"/>
        </w:rPr>
        <w:t>receive the report</w:t>
      </w:r>
      <w:r>
        <w:rPr>
          <w:sz w:val="24"/>
          <w:szCs w:val="24"/>
        </w:rPr>
        <w:t>].</w:t>
      </w:r>
    </w:p>
    <w:p w14:paraId="0D9EBBC9" w14:textId="3C0CEC4A"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w:t>
      </w:r>
      <w:commentRangeStart w:id="921"/>
      <w:r>
        <w:rPr>
          <w:sz w:val="24"/>
          <w:szCs w:val="24"/>
        </w:rPr>
        <w:t xml:space="preserve"> </w:t>
      </w:r>
      <w:commentRangeEnd w:id="921"/>
      <w:r w:rsidR="00EC3B87">
        <w:rPr>
          <w:rStyle w:val="CommentReference"/>
        </w:rPr>
        <w:commentReference w:id="921"/>
      </w:r>
      <w:r>
        <w:rPr>
          <w:sz w:val="24"/>
          <w:szCs w:val="24"/>
        </w:rPr>
        <w:t>Delivery Schedule Information:</w:t>
      </w:r>
    </w:p>
    <w:p w14:paraId="1D96C372" w14:textId="5D930D95"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(A) </w:t>
      </w:r>
      <w:r w:rsidR="00065286">
        <w:rPr>
          <w:sz w:val="24"/>
          <w:szCs w:val="24"/>
        </w:rPr>
        <w:t xml:space="preserve">_____ </w:t>
      </w:r>
      <w:r>
        <w:rPr>
          <w:sz w:val="24"/>
          <w:szCs w:val="24"/>
        </w:rPr>
        <w:t>Total Delivery Days for FAT (If Applicable)</w:t>
      </w:r>
    </w:p>
    <w:p w14:paraId="69F4FDBE" w14:textId="5F3686B0" w:rsidR="008C6A88" w:rsidRDefault="008C6A88"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(B) </w:t>
      </w:r>
      <w:r w:rsidR="00065286">
        <w:rPr>
          <w:sz w:val="24"/>
          <w:szCs w:val="24"/>
        </w:rPr>
        <w:t xml:space="preserve">_____ </w:t>
      </w:r>
      <w:r>
        <w:rPr>
          <w:sz w:val="24"/>
          <w:szCs w:val="24"/>
        </w:rPr>
        <w:t>Days: Completion of Production Units (to include PLT samples), PLT,</w:t>
      </w:r>
      <w:r w:rsidR="00225372">
        <w:rPr>
          <w:sz w:val="24"/>
          <w:szCs w:val="24"/>
        </w:rPr>
        <w:t xml:space="preserve"> </w:t>
      </w:r>
      <w:r>
        <w:rPr>
          <w:sz w:val="24"/>
          <w:szCs w:val="24"/>
        </w:rPr>
        <w:t>and Submission of PLT Report</w:t>
      </w:r>
    </w:p>
    <w:p w14:paraId="76B76059" w14:textId="56D19AF6"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(C) </w:t>
      </w:r>
      <w:r w:rsidR="00065286">
        <w:rPr>
          <w:sz w:val="24"/>
          <w:szCs w:val="24"/>
        </w:rPr>
        <w:t xml:space="preserve">_____ </w:t>
      </w:r>
      <w:r>
        <w:rPr>
          <w:sz w:val="24"/>
          <w:szCs w:val="24"/>
        </w:rPr>
        <w:t>Days: Government PLT Report Evaluation and Notification to Contractor</w:t>
      </w:r>
    </w:p>
    <w:p w14:paraId="73F83FF9" w14:textId="56516CE5"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(D) </w:t>
      </w:r>
      <w:r w:rsidR="00065286">
        <w:rPr>
          <w:sz w:val="24"/>
          <w:szCs w:val="24"/>
        </w:rPr>
        <w:t xml:space="preserve">_____ </w:t>
      </w:r>
      <w:r>
        <w:rPr>
          <w:sz w:val="24"/>
          <w:szCs w:val="24"/>
        </w:rPr>
        <w:t>Days: Delivery of final production quantity to Government</w:t>
      </w:r>
    </w:p>
    <w:p w14:paraId="15BB2739" w14:textId="499A4E77"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(E) </w:t>
      </w:r>
      <w:r w:rsidR="00065286">
        <w:rPr>
          <w:sz w:val="24"/>
          <w:szCs w:val="24"/>
        </w:rPr>
        <w:t xml:space="preserve">_____ </w:t>
      </w:r>
      <w:r>
        <w:rPr>
          <w:sz w:val="24"/>
          <w:szCs w:val="24"/>
        </w:rPr>
        <w:t>Total Delivery Days</w:t>
      </w:r>
      <w:commentRangeStart w:id="922"/>
      <w:r>
        <w:rPr>
          <w:sz w:val="24"/>
          <w:szCs w:val="24"/>
        </w:rPr>
        <w:t xml:space="preserve"> </w:t>
      </w:r>
      <w:commentRangeEnd w:id="922"/>
      <w:r w:rsidR="00C43AB6">
        <w:rPr>
          <w:rStyle w:val="CommentReference"/>
        </w:rPr>
        <w:commentReference w:id="922"/>
      </w:r>
      <w:r w:rsidR="009644CB" w:rsidRPr="00F55D5F">
        <w:rPr>
          <w:sz w:val="24"/>
          <w:szCs w:val="24"/>
        </w:rPr>
        <w:t>(Sum of paragraphs (ii)(A) through (D)) above</w:t>
      </w:r>
      <w:r w:rsidR="009644CB">
        <w:rPr>
          <w:sz w:val="24"/>
          <w:szCs w:val="24"/>
        </w:rPr>
        <w:t>.</w:t>
      </w:r>
    </w:p>
    <w:p w14:paraId="47DC819C" w14:textId="5BD15F5A"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C5A5607" w14:textId="03035985" w:rsidR="0034602F" w:rsidRDefault="008C6A88"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(e</w:t>
      </w:r>
      <w:r w:rsidR="0034602F">
        <w:rPr>
          <w:sz w:val="24"/>
          <w:szCs w:val="24"/>
        </w:rPr>
        <w:t>) PLT conducted by the Government. The contractor produces the production lot(s), and the</w:t>
      </w:r>
      <w:r w:rsidR="00225372">
        <w:rPr>
          <w:sz w:val="24"/>
          <w:szCs w:val="24"/>
        </w:rPr>
        <w:t xml:space="preserve"> </w:t>
      </w:r>
      <w:r w:rsidR="0034602F">
        <w:rPr>
          <w:sz w:val="24"/>
          <w:szCs w:val="24"/>
        </w:rPr>
        <w:t>Government conducts the test. The contractor shall price the PLT separately with a PLT CLIN to</w:t>
      </w:r>
      <w:r w:rsidR="00225372">
        <w:rPr>
          <w:sz w:val="24"/>
          <w:szCs w:val="24"/>
        </w:rPr>
        <w:t xml:space="preserve"> </w:t>
      </w:r>
      <w:r w:rsidR="0034602F">
        <w:rPr>
          <w:sz w:val="24"/>
          <w:szCs w:val="24"/>
        </w:rPr>
        <w:t>cover the cost of any approved samples that are consumed, destroyed, or otherwise rendered</w:t>
      </w:r>
      <w:r w:rsidR="00225372">
        <w:rPr>
          <w:sz w:val="24"/>
          <w:szCs w:val="24"/>
        </w:rPr>
        <w:t xml:space="preserve"> </w:t>
      </w:r>
      <w:r w:rsidR="0034602F">
        <w:rPr>
          <w:sz w:val="24"/>
          <w:szCs w:val="24"/>
        </w:rPr>
        <w:t>unusable during testing. Upon completion of testing, the Government will return any useable</w:t>
      </w:r>
      <w:r w:rsidR="00225372">
        <w:rPr>
          <w:sz w:val="24"/>
          <w:szCs w:val="24"/>
        </w:rPr>
        <w:t xml:space="preserve"> </w:t>
      </w:r>
      <w:r w:rsidR="0034602F">
        <w:rPr>
          <w:sz w:val="24"/>
          <w:szCs w:val="24"/>
        </w:rPr>
        <w:t>samples to the contractor for delivery with the production quantity of the same lot. The</w:t>
      </w:r>
      <w:r w:rsidR="00225372">
        <w:rPr>
          <w:sz w:val="24"/>
          <w:szCs w:val="24"/>
        </w:rPr>
        <w:t xml:space="preserve"> </w:t>
      </w:r>
      <w:r w:rsidR="0034602F">
        <w:rPr>
          <w:sz w:val="24"/>
          <w:szCs w:val="24"/>
        </w:rPr>
        <w:t>contracting officer shall insert the negotiated price for the PLT CLIN at time of award.</w:t>
      </w:r>
    </w:p>
    <w:p w14:paraId="60A34CB1"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73C20FC5" w14:textId="23B9BF58"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commentRangeStart w:id="923"/>
      <w:r w:rsidR="00802561">
        <w:rPr>
          <w:color w:val="000000"/>
          <w:sz w:val="24"/>
          <w:szCs w:val="24"/>
        </w:rPr>
        <w:t xml:space="preserve">MAY </w:t>
      </w:r>
      <w:commentRangeEnd w:id="923"/>
      <w:r w:rsidR="00802561">
        <w:rPr>
          <w:rStyle w:val="CommentReference"/>
        </w:rPr>
        <w:commentReference w:id="923"/>
      </w:r>
      <w:r>
        <w:rPr>
          <w:sz w:val="24"/>
          <w:szCs w:val="24"/>
        </w:rPr>
        <w:t>2020)</w:t>
      </w:r>
    </w:p>
    <w:p w14:paraId="0883B5B7" w14:textId="160137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225372">
        <w:rPr>
          <w:sz w:val="24"/>
          <w:szCs w:val="24"/>
        </w:rPr>
        <w:t xml:space="preserve"> </w:t>
      </w:r>
      <w:r>
        <w:rPr>
          <w:sz w:val="24"/>
          <w:szCs w:val="24"/>
        </w:rPr>
        <w:t>The Government conducts PLT on the production lot(s) after first article approval, when a first</w:t>
      </w:r>
      <w:r w:rsidR="00225372">
        <w:rPr>
          <w:sz w:val="24"/>
          <w:szCs w:val="24"/>
        </w:rPr>
        <w:t xml:space="preserve"> </w:t>
      </w:r>
      <w:r>
        <w:rPr>
          <w:sz w:val="24"/>
          <w:szCs w:val="24"/>
        </w:rPr>
        <w:t>article is required. The contractor shall price the PLT CLIN to cover the cost of any approved</w:t>
      </w:r>
      <w:r w:rsidR="00225372">
        <w:rPr>
          <w:sz w:val="24"/>
          <w:szCs w:val="24"/>
        </w:rPr>
        <w:t xml:space="preserve"> </w:t>
      </w:r>
      <w:r>
        <w:rPr>
          <w:sz w:val="24"/>
          <w:szCs w:val="24"/>
        </w:rPr>
        <w:lastRenderedPageBreak/>
        <w:t>samples that are consumed, destroyed, or otherwise rendered unusable during testing. The unit of</w:t>
      </w:r>
      <w:r w:rsidR="00225372">
        <w:rPr>
          <w:sz w:val="24"/>
          <w:szCs w:val="24"/>
        </w:rPr>
        <w:t xml:space="preserve"> </w:t>
      </w:r>
      <w:r>
        <w:rPr>
          <w:sz w:val="24"/>
          <w:szCs w:val="24"/>
        </w:rPr>
        <w:t>issue for the PLT CLIN, EACH, is equal to one Production Lot Test (1EA=1PLT).</w:t>
      </w:r>
    </w:p>
    <w:p w14:paraId="382A8F3F" w14:textId="1EEA87A9"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For purposes of facilitating PLT, the engineering support activity and/or testing facility has</w:t>
      </w:r>
      <w:r w:rsidR="00225372">
        <w:rPr>
          <w:sz w:val="24"/>
          <w:szCs w:val="24"/>
        </w:rPr>
        <w:t xml:space="preserve"> </w:t>
      </w:r>
      <w:r w:rsidRPr="0034602F">
        <w:rPr>
          <w:sz w:val="24"/>
          <w:szCs w:val="24"/>
        </w:rPr>
        <w:t>authority to communicate and conduct clarifications directly with contractors. If this results in</w:t>
      </w:r>
      <w:r w:rsidR="00225372">
        <w:rPr>
          <w:sz w:val="24"/>
          <w:szCs w:val="24"/>
        </w:rPr>
        <w:t xml:space="preserve"> </w:t>
      </w:r>
      <w:r w:rsidRPr="0034602F">
        <w:rPr>
          <w:sz w:val="24"/>
          <w:szCs w:val="24"/>
        </w:rPr>
        <w:t>necessary changes to contract requirements, the contractor shall contact the post award</w:t>
      </w:r>
      <w:r w:rsidR="00225372">
        <w:rPr>
          <w:sz w:val="24"/>
          <w:szCs w:val="24"/>
        </w:rPr>
        <w:t xml:space="preserve"> </w:t>
      </w:r>
      <w:r w:rsidRPr="0034602F">
        <w:rPr>
          <w:sz w:val="24"/>
          <w:szCs w:val="24"/>
        </w:rPr>
        <w:t>contracting officer or contract administrator (see the “Issued By” blocks on the contract award or</w:t>
      </w:r>
      <w:r w:rsidR="00225372">
        <w:rPr>
          <w:sz w:val="24"/>
          <w:szCs w:val="24"/>
        </w:rPr>
        <w:t xml:space="preserve"> </w:t>
      </w:r>
      <w:r w:rsidRPr="0034602F">
        <w:rPr>
          <w:sz w:val="24"/>
          <w:szCs w:val="24"/>
        </w:rPr>
        <w:t>order) for written approval</w:t>
      </w:r>
      <w:r>
        <w:rPr>
          <w:sz w:val="24"/>
          <w:szCs w:val="24"/>
        </w:rPr>
        <w:t>. The contractor shall not act on any revisions or other changes until</w:t>
      </w:r>
      <w:r w:rsidR="00225372">
        <w:rPr>
          <w:sz w:val="24"/>
          <w:szCs w:val="24"/>
        </w:rPr>
        <w:t xml:space="preserve"> </w:t>
      </w:r>
      <w:r>
        <w:rPr>
          <w:sz w:val="24"/>
          <w:szCs w:val="24"/>
        </w:rPr>
        <w:t>the contracting officer issues a written modification approving the proposed</w:t>
      </w:r>
      <w:r w:rsidR="00225372">
        <w:rPr>
          <w:sz w:val="24"/>
          <w:szCs w:val="24"/>
        </w:rPr>
        <w:t xml:space="preserve"> </w:t>
      </w:r>
      <w:r>
        <w:rPr>
          <w:sz w:val="24"/>
          <w:szCs w:val="24"/>
        </w:rPr>
        <w:t>revision(s)/change(s).</w:t>
      </w:r>
    </w:p>
    <w:p w14:paraId="7F0050FA" w14:textId="21573D7F"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Pr>
          <w:sz w:val="24"/>
          <w:szCs w:val="24"/>
        </w:rPr>
        <w:t>records evidencing those details if requested by the Government. At least fourteen (14) calendar</w:t>
      </w:r>
      <w:r w:rsidR="00225372">
        <w:rPr>
          <w:sz w:val="24"/>
          <w:szCs w:val="24"/>
        </w:rPr>
        <w:t xml:space="preserve"> </w:t>
      </w:r>
      <w:r>
        <w:rPr>
          <w:sz w:val="24"/>
          <w:szCs w:val="24"/>
        </w:rPr>
        <w:t>days (or as otherwise specified in the contract) prior to the date when the contractor will present</w:t>
      </w:r>
      <w:r w:rsidR="00225372">
        <w:rPr>
          <w:sz w:val="24"/>
          <w:szCs w:val="24"/>
        </w:rPr>
        <w:t xml:space="preserve"> </w:t>
      </w:r>
      <w:r>
        <w:rPr>
          <w:sz w:val="24"/>
          <w:szCs w:val="24"/>
        </w:rPr>
        <w:t>the production lot for selection of PLT samples, the contractor shall provide written notice to the</w:t>
      </w:r>
      <w:r w:rsidR="00225372">
        <w:rPr>
          <w:sz w:val="24"/>
          <w:szCs w:val="24"/>
        </w:rPr>
        <w:t xml:space="preserve"> </w:t>
      </w:r>
      <w:r>
        <w:rPr>
          <w:sz w:val="24"/>
          <w:szCs w:val="24"/>
        </w:rPr>
        <w:t>contracting officer (and the cognizant DCMA functional specialist when full administration or</w:t>
      </w:r>
      <w:r w:rsidR="00225372">
        <w:rPr>
          <w:sz w:val="24"/>
          <w:szCs w:val="24"/>
        </w:rPr>
        <w:t xml:space="preserve"> </w:t>
      </w:r>
      <w:r>
        <w:rPr>
          <w:sz w:val="24"/>
          <w:szCs w:val="24"/>
        </w:rPr>
        <w:t>quality support administration is delegated to DCMA).</w:t>
      </w:r>
    </w:p>
    <w:p w14:paraId="7EBED774" w14:textId="65235BE3"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sidR="00225372">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sidR="00225372">
        <w:rPr>
          <w:sz w:val="24"/>
          <w:szCs w:val="24"/>
        </w:rPr>
        <w:t xml:space="preserve"> </w:t>
      </w:r>
      <w:r w:rsidRPr="0034602F">
        <w:rPr>
          <w:sz w:val="24"/>
          <w:szCs w:val="24"/>
        </w:rPr>
        <w:t>lot(s) produced. If the quantity stated in the previous sentence equals “ZZ,” the contractor shall</w:t>
      </w:r>
      <w:r w:rsidR="00225372">
        <w:rPr>
          <w:sz w:val="24"/>
          <w:szCs w:val="24"/>
        </w:rPr>
        <w:t xml:space="preserve"> </w:t>
      </w:r>
      <w:r w:rsidRPr="0034602F">
        <w:rPr>
          <w:sz w:val="24"/>
          <w:szCs w:val="24"/>
        </w:rPr>
        <w:t>use the appropriate sample</w:t>
      </w:r>
      <w:r>
        <w:rPr>
          <w:sz w:val="24"/>
          <w:szCs w:val="24"/>
        </w:rPr>
        <w:t xml:space="preserve"> size identified in the technical data package or applicable sample plan</w:t>
      </w:r>
      <w:r w:rsidR="00225372">
        <w:rPr>
          <w:sz w:val="24"/>
          <w:szCs w:val="24"/>
        </w:rPr>
        <w:t xml:space="preserve"> </w:t>
      </w:r>
      <w:r>
        <w:rPr>
          <w:sz w:val="24"/>
          <w:szCs w:val="24"/>
        </w:rPr>
        <w:t>provided by the Government. If the contractor cannot determine the sample quantity, the</w:t>
      </w:r>
      <w:r w:rsidR="00225372">
        <w:rPr>
          <w:sz w:val="24"/>
          <w:szCs w:val="24"/>
        </w:rPr>
        <w:t xml:space="preserve"> </w:t>
      </w:r>
      <w:r>
        <w:rPr>
          <w:sz w:val="24"/>
          <w:szCs w:val="24"/>
        </w:rPr>
        <w:t>contractor shall obtain written confirmation of the sample size from the contracting officer.</w:t>
      </w:r>
    </w:p>
    <w:p w14:paraId="4767370F" w14:textId="57B3EDDC"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w:t>
      </w:r>
      <w:r w:rsidR="00225372">
        <w:rPr>
          <w:sz w:val="24"/>
          <w:szCs w:val="24"/>
        </w:rPr>
        <w:t xml:space="preserve"> </w:t>
      </w:r>
      <w:r>
        <w:rPr>
          <w:sz w:val="24"/>
          <w:szCs w:val="24"/>
        </w:rPr>
        <w:t>fails. The contractor shall propose corrective action, if appropriate.</w:t>
      </w:r>
    </w:p>
    <w:p w14:paraId="77FB030E" w14:textId="65B876C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w:t>
      </w:r>
      <w:r w:rsidR="00225372">
        <w:rPr>
          <w:sz w:val="24"/>
          <w:szCs w:val="24"/>
        </w:rPr>
        <w:t xml:space="preserve"> </w:t>
      </w:r>
      <w:r>
        <w:rPr>
          <w:sz w:val="24"/>
          <w:szCs w:val="24"/>
        </w:rPr>
        <w:t>contractor expense.</w:t>
      </w:r>
    </w:p>
    <w:p w14:paraId="73B123FF"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76D7309E" w14:textId="496795D6" w:rsidR="0034602F" w:rsidRPr="0034602F"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(a) Ship the selected PLT samples by traceable means. [Mark the shipment “Production Lot</w:t>
      </w:r>
      <w:r w:rsidR="00225372">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sidR="00225372">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sidR="00225372">
        <w:rPr>
          <w:sz w:val="24"/>
          <w:szCs w:val="24"/>
        </w:rPr>
        <w:t xml:space="preserve"> </w:t>
      </w:r>
      <w:r w:rsidRPr="0034602F">
        <w:rPr>
          <w:sz w:val="24"/>
          <w:szCs w:val="24"/>
        </w:rPr>
        <w:t>Form 250) on the exterior of the shipping container in accordance with DFARS Appendix F.</w:t>
      </w:r>
      <w:r w:rsidR="00225372">
        <w:rPr>
          <w:sz w:val="24"/>
          <w:szCs w:val="24"/>
        </w:rPr>
        <w:t xml:space="preserve"> </w:t>
      </w:r>
      <w:r w:rsidRPr="0034602F">
        <w:rPr>
          <w:sz w:val="24"/>
          <w:szCs w:val="24"/>
        </w:rPr>
        <w:t>Mark the exterior of the shipping container in accordance with MIL-STD-129 (latest revision),</w:t>
      </w:r>
      <w:r w:rsidR="00225372">
        <w:rPr>
          <w:sz w:val="24"/>
          <w:szCs w:val="24"/>
        </w:rPr>
        <w:t xml:space="preserve"> </w:t>
      </w:r>
      <w:r w:rsidRPr="0034602F">
        <w:rPr>
          <w:sz w:val="24"/>
          <w:szCs w:val="24"/>
        </w:rPr>
        <w:t>paragraph 5.11.</w:t>
      </w:r>
    </w:p>
    <w:p w14:paraId="38710C85" w14:textId="70CC36A4" w:rsidR="0034602F" w:rsidRPr="0034602F"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(b) Include the following interior documentation:</w:t>
      </w:r>
    </w:p>
    <w:p w14:paraId="63FA0C2D" w14:textId="00A3605B"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0AB20D97" w14:textId="65DF83D8"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contract/order;</w:t>
      </w:r>
    </w:p>
    <w:p w14:paraId="43E2EF7F" w14:textId="7C1785D8"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test reports, showing actual results and tolerances specified in the technical</w:t>
      </w:r>
      <w:r w:rsidR="00225372">
        <w:rPr>
          <w:sz w:val="24"/>
          <w:szCs w:val="24"/>
        </w:rPr>
        <w:t xml:space="preserve"> </w:t>
      </w:r>
      <w:r>
        <w:rPr>
          <w:sz w:val="24"/>
          <w:szCs w:val="24"/>
        </w:rPr>
        <w:t>data package;</w:t>
      </w:r>
    </w:p>
    <w:p w14:paraId="740AB546" w14:textId="165E108E"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59D92BF9" w14:textId="586917BB"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670B1509" w14:textId="7F874061" w:rsidR="0034602F" w:rsidRPr="00225372"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 Copies of drawings used to manufacture the PLT sample (proper marking to assert</w:t>
      </w:r>
      <w:r w:rsidR="00225372">
        <w:rPr>
          <w:sz w:val="24"/>
          <w:szCs w:val="24"/>
        </w:rPr>
        <w:t xml:space="preserve"> </w:t>
      </w:r>
      <w:r w:rsidRPr="00225372">
        <w:rPr>
          <w:sz w:val="24"/>
          <w:szCs w:val="24"/>
        </w:rPr>
        <w:t>proprietary or other rights to restrict public disclosure is the contractor’s responsibility);</w:t>
      </w:r>
    </w:p>
    <w:p w14:paraId="2F32D635" w14:textId="306F0679"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 Documents required under contract deliverables requirements list; and</w:t>
      </w:r>
    </w:p>
    <w:p w14:paraId="47ED57CC" w14:textId="761F0A9E"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(viii) A prepaid shipping label or document with the information required to return the</w:t>
      </w:r>
      <w:r w:rsidR="00225372">
        <w:rPr>
          <w:sz w:val="24"/>
          <w:szCs w:val="24"/>
        </w:rPr>
        <w:t xml:space="preserve"> </w:t>
      </w:r>
      <w:r>
        <w:rPr>
          <w:sz w:val="24"/>
          <w:szCs w:val="24"/>
        </w:rPr>
        <w:t>PLT samples to the contractor at no cost to the Government.</w:t>
      </w:r>
    </w:p>
    <w:p w14:paraId="168D8B71" w14:textId="4945EBCA"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(8) At the time of shipment, the contractor shall sign and provide copies of the DD Form 1222,</w:t>
      </w:r>
      <w:r w:rsidR="00225372">
        <w:rPr>
          <w:sz w:val="24"/>
          <w:szCs w:val="24"/>
        </w:rPr>
        <w:t xml:space="preserve"> </w:t>
      </w:r>
      <w:r>
        <w:rPr>
          <w:sz w:val="24"/>
          <w:szCs w:val="24"/>
        </w:rPr>
        <w:t>system of record receiving report (i.e., WAWF or DD Form 250), transportation tracking</w:t>
      </w:r>
      <w:r w:rsidR="00225372">
        <w:rPr>
          <w:sz w:val="24"/>
          <w:szCs w:val="24"/>
        </w:rPr>
        <w:t xml:space="preserve"> </w:t>
      </w:r>
      <w:r>
        <w:rPr>
          <w:sz w:val="24"/>
          <w:szCs w:val="24"/>
        </w:rPr>
        <w:t>information, and information for return of the PLT samples to the contracting officer. The</w:t>
      </w:r>
      <w:r w:rsidR="00225372">
        <w:rPr>
          <w:sz w:val="24"/>
          <w:szCs w:val="24"/>
        </w:rPr>
        <w:t xml:space="preserve"> </w:t>
      </w:r>
      <w:r>
        <w:rPr>
          <w:sz w:val="24"/>
          <w:szCs w:val="24"/>
        </w:rPr>
        <w:t>Government testing time will be [</w:t>
      </w:r>
      <w:r>
        <w:rPr>
          <w:i/>
          <w:iCs/>
          <w:sz w:val="24"/>
          <w:szCs w:val="24"/>
        </w:rPr>
        <w:t>contracting officer insert number of days for test, as shown in</w:t>
      </w:r>
      <w:r w:rsidR="00225372">
        <w:rPr>
          <w:i/>
          <w:iCs/>
          <w:sz w:val="24"/>
          <w:szCs w:val="24"/>
        </w:rPr>
        <w:t xml:space="preserve"> </w:t>
      </w:r>
      <w:r>
        <w:rPr>
          <w:i/>
          <w:iCs/>
          <w:sz w:val="24"/>
          <w:szCs w:val="24"/>
        </w:rPr>
        <w:t>the[material master</w:t>
      </w:r>
      <w:r>
        <w:rPr>
          <w:sz w:val="24"/>
          <w:szCs w:val="24"/>
        </w:rPr>
        <w:t>] calendar days for the test results to be provided to the contractor.</w:t>
      </w:r>
    </w:p>
    <w:p w14:paraId="48BFBB07" w14:textId="36F545C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w:t>
      </w:r>
      <w:r w:rsidR="00225372">
        <w:rPr>
          <w:sz w:val="24"/>
          <w:szCs w:val="24"/>
        </w:rPr>
        <w:t xml:space="preserve"> </w:t>
      </w:r>
      <w:r>
        <w:rPr>
          <w:sz w:val="24"/>
          <w:szCs w:val="24"/>
        </w:rPr>
        <w:t>The FOB point is destination.</w:t>
      </w:r>
    </w:p>
    <w:p w14:paraId="7E76DD65"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1237B333" w14:textId="4A45B7A3" w:rsidR="0034602F"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Ship samples to [</w:t>
      </w:r>
      <w:r>
        <w:rPr>
          <w:i/>
          <w:iCs/>
          <w:sz w:val="24"/>
          <w:szCs w:val="24"/>
        </w:rPr>
        <w:t>contracting officer insert address of the Government activity to receive</w:t>
      </w:r>
      <w:r w:rsidR="00225372">
        <w:rPr>
          <w:i/>
          <w:iCs/>
          <w:sz w:val="24"/>
          <w:szCs w:val="24"/>
        </w:rPr>
        <w:t xml:space="preserve"> </w:t>
      </w:r>
      <w:r>
        <w:rPr>
          <w:i/>
          <w:iCs/>
          <w:sz w:val="24"/>
          <w:szCs w:val="24"/>
        </w:rPr>
        <w:t>the samples</w:t>
      </w:r>
      <w:r>
        <w:rPr>
          <w:sz w:val="24"/>
          <w:szCs w:val="24"/>
        </w:rPr>
        <w:t>].</w:t>
      </w:r>
    </w:p>
    <w:p w14:paraId="7DE25C14" w14:textId="67312E1D" w:rsidR="0034602F"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Delivery Schedule Information:</w:t>
      </w:r>
    </w:p>
    <w:p w14:paraId="6FF36014" w14:textId="68FDE38A"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(i)___ Total Delivery Days for FAT (If Applicable)</w:t>
      </w:r>
    </w:p>
    <w:p w14:paraId="7F0786A7" w14:textId="448908A4"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(ii)___ Days: Completion of Production Units (to include PLT samples), and Submission</w:t>
      </w:r>
      <w:r w:rsidR="00225372">
        <w:rPr>
          <w:sz w:val="24"/>
          <w:szCs w:val="24"/>
        </w:rPr>
        <w:t xml:space="preserve"> </w:t>
      </w:r>
      <w:r>
        <w:rPr>
          <w:sz w:val="24"/>
          <w:szCs w:val="24"/>
        </w:rPr>
        <w:t>of samples for Government Testing</w:t>
      </w:r>
    </w:p>
    <w:p w14:paraId="5EC5BFE2" w14:textId="6DD32E9E"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(iii)___ Days: Government PLT Report Evaluation and Notification to Contractor</w:t>
      </w:r>
    </w:p>
    <w:p w14:paraId="635F2DD2" w14:textId="7414A292"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(iv)___ Days: Delivery of final production quantity to Government</w:t>
      </w:r>
    </w:p>
    <w:p w14:paraId="556DC0A2" w14:textId="538F5B76"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(v)___ Total Delivery Days (Sum of paragraph (i) through (iv))</w:t>
      </w:r>
    </w:p>
    <w:p w14:paraId="6E83DD8B"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3EACBE1B" w14:textId="3FE87D1F" w:rsidR="008C6A88"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10A994F4" w14:textId="3072D1A2"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(a) The contracting officer or the product specialist can invoke product verification testing </w:t>
      </w:r>
      <w:r w:rsidR="00802561">
        <w:rPr>
          <w:sz w:val="24"/>
          <w:szCs w:val="24"/>
        </w:rPr>
        <w:t>(</w:t>
      </w:r>
      <w:r>
        <w:rPr>
          <w:sz w:val="24"/>
          <w:szCs w:val="24"/>
        </w:rPr>
        <w:t>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2144AA17" w14:textId="53DC47BA"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product specialist will provide the contracting officer and DCMA with a quality</w:t>
      </w:r>
      <w:r w:rsidR="00225372">
        <w:rPr>
          <w:sz w:val="24"/>
          <w:szCs w:val="24"/>
        </w:rPr>
        <w:t xml:space="preserve"> </w:t>
      </w:r>
      <w:r>
        <w:rPr>
          <w:sz w:val="24"/>
          <w:szCs w:val="24"/>
        </w:rPr>
        <w:t>assurance letter of instruction (QALI) to include justification for invoking PVT. The</w:t>
      </w:r>
      <w:r w:rsidR="00225372">
        <w:rPr>
          <w:sz w:val="24"/>
          <w:szCs w:val="24"/>
        </w:rPr>
        <w:t xml:space="preserve"> </w:t>
      </w:r>
      <w:r>
        <w:rPr>
          <w:sz w:val="24"/>
          <w:szCs w:val="24"/>
        </w:rPr>
        <w:t>contracting officer shall notify the contractor that the Government is invoking PVT and refer</w:t>
      </w:r>
      <w:r w:rsidR="00225372">
        <w:rPr>
          <w:sz w:val="24"/>
          <w:szCs w:val="24"/>
        </w:rPr>
        <w:t xml:space="preserve"> </w:t>
      </w:r>
      <w:r>
        <w:rPr>
          <w:sz w:val="24"/>
          <w:szCs w:val="24"/>
        </w:rPr>
        <w:t>the contractor to DCMA for additional information.</w:t>
      </w:r>
    </w:p>
    <w:p w14:paraId="2DFC8D21" w14:textId="78E48318"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The contracting officer can invoke PVT pursuant to FAR 52.246-2, Inspection of Supplies-Fixed-Price. The contracting officer shall include procurement note E05 in all solicitations and awards.</w:t>
      </w:r>
    </w:p>
    <w:p w14:paraId="56D72F22" w14:textId="5BEAA95F"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When the contracting officer invokes PVT that is not separately priced, the contracting</w:t>
      </w:r>
      <w:r w:rsidR="00225372">
        <w:rPr>
          <w:sz w:val="24"/>
          <w:szCs w:val="24"/>
        </w:rPr>
        <w:t xml:space="preserve"> </w:t>
      </w:r>
      <w:r>
        <w:rPr>
          <w:sz w:val="24"/>
          <w:szCs w:val="24"/>
        </w:rPr>
        <w:t>officer shall provide packaging instructions, method of shipping, and payment</w:t>
      </w:r>
      <w:r w:rsidR="00225372">
        <w:rPr>
          <w:sz w:val="24"/>
          <w:szCs w:val="24"/>
        </w:rPr>
        <w:t xml:space="preserve"> </w:t>
      </w:r>
      <w:r>
        <w:rPr>
          <w:sz w:val="24"/>
          <w:szCs w:val="24"/>
        </w:rPr>
        <w:t>instruction/information for shipping.</w:t>
      </w:r>
    </w:p>
    <w:p w14:paraId="18381DD8"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3BDDAFED" w14:textId="45BBB33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commentRangeStart w:id="924"/>
      <w:r w:rsidR="00802561">
        <w:rPr>
          <w:color w:val="000000"/>
          <w:sz w:val="24"/>
          <w:szCs w:val="24"/>
        </w:rPr>
        <w:t xml:space="preserve">MAY </w:t>
      </w:r>
      <w:commentRangeEnd w:id="924"/>
      <w:r w:rsidR="00802561">
        <w:rPr>
          <w:rStyle w:val="CommentReference"/>
        </w:rPr>
        <w:commentReference w:id="924"/>
      </w:r>
      <w:r>
        <w:rPr>
          <w:sz w:val="24"/>
          <w:szCs w:val="24"/>
        </w:rPr>
        <w:t>2020)</w:t>
      </w:r>
    </w:p>
    <w:p w14:paraId="7A19738A" w14:textId="0A92F252"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w:t>
      </w:r>
      <w:r w:rsidR="00225372">
        <w:rPr>
          <w:sz w:val="24"/>
          <w:szCs w:val="24"/>
        </w:rPr>
        <w:t xml:space="preserve"> </w:t>
      </w:r>
      <w:r>
        <w:rPr>
          <w:sz w:val="24"/>
          <w:szCs w:val="24"/>
        </w:rPr>
        <w:t>contracting officer specifically invokes it in writing. The contracting officer may invoke PVT at or after contract award</w:t>
      </w:r>
      <w:r>
        <w:t xml:space="preserve">. </w:t>
      </w:r>
      <w:r>
        <w:rPr>
          <w:sz w:val="24"/>
          <w:szCs w:val="24"/>
        </w:rPr>
        <w:t>If the contracting officer invokes PVT at contract award, the</w:t>
      </w:r>
      <w:r w:rsidR="00103807">
        <w:rPr>
          <w:sz w:val="24"/>
          <w:szCs w:val="24"/>
        </w:rPr>
        <w:t xml:space="preserve"> </w:t>
      </w:r>
      <w:r>
        <w:rPr>
          <w:sz w:val="24"/>
          <w:szCs w:val="24"/>
        </w:rPr>
        <w:t>contract will explicitly state this testing requirement. If the contracting officer invokes PVT</w:t>
      </w:r>
      <w:r w:rsidR="00103807">
        <w:rPr>
          <w:sz w:val="24"/>
          <w:szCs w:val="24"/>
        </w:rPr>
        <w:t xml:space="preserve"> </w:t>
      </w:r>
      <w:r>
        <w:rPr>
          <w:sz w:val="24"/>
          <w:szCs w:val="24"/>
        </w:rPr>
        <w:t>after contract award, the contracting officer shall notify the contractor and the cognizant</w:t>
      </w:r>
      <w:r w:rsidR="00103807">
        <w:rPr>
          <w:sz w:val="24"/>
          <w:szCs w:val="24"/>
        </w:rPr>
        <w:t xml:space="preserve"> </w:t>
      </w:r>
      <w:r>
        <w:rPr>
          <w:sz w:val="24"/>
          <w:szCs w:val="24"/>
        </w:rPr>
        <w:t>DCMA ACO. The Government will perform PVT testing at a Government-designated</w:t>
      </w:r>
      <w:r w:rsidR="00103807">
        <w:rPr>
          <w:sz w:val="24"/>
          <w:szCs w:val="24"/>
        </w:rPr>
        <w:t xml:space="preserve"> </w:t>
      </w:r>
      <w:r>
        <w:rPr>
          <w:sz w:val="24"/>
          <w:szCs w:val="24"/>
        </w:rPr>
        <w:t>testing laboratory.</w:t>
      </w:r>
    </w:p>
    <w:p w14:paraId="7F8B1B3B" w14:textId="12FFBDA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(2) The contractor shall not ship or deliver any material until it receives notification of the</w:t>
      </w:r>
      <w:r w:rsidR="00225372">
        <w:rPr>
          <w:sz w:val="24"/>
          <w:szCs w:val="24"/>
        </w:rPr>
        <w:t xml:space="preserve"> </w:t>
      </w:r>
      <w:r>
        <w:rPr>
          <w:sz w:val="24"/>
          <w:szCs w:val="24"/>
        </w:rPr>
        <w:t>acceptable PVT results, unless the contracting officer directs it to do so in writing The</w:t>
      </w:r>
      <w:r w:rsidR="00225372">
        <w:rPr>
          <w:sz w:val="24"/>
          <w:szCs w:val="24"/>
        </w:rPr>
        <w:t xml:space="preserve"> </w:t>
      </w:r>
      <w:r>
        <w:rPr>
          <w:sz w:val="24"/>
          <w:szCs w:val="24"/>
        </w:rPr>
        <w:t>Government will provide the PVT results to the contractor within 20 business days after receipt at the Government testing facility, unless the Government specifies otherwise in writing.</w:t>
      </w:r>
    </w:p>
    <w:p w14:paraId="367E7AFA" w14:textId="0395971C" w:rsidR="0034602F" w:rsidRPr="00103807"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sidRPr="0034602F">
        <w:rPr>
          <w:sz w:val="24"/>
          <w:szCs w:val="24"/>
        </w:rPr>
        <w:t>records evidencing those details if requested by the Government. When the Government finds</w:t>
      </w:r>
      <w:r w:rsidR="00225372">
        <w:rPr>
          <w:sz w:val="24"/>
          <w:szCs w:val="24"/>
        </w:rPr>
        <w:t xml:space="preserve"> </w:t>
      </w:r>
      <w:r w:rsidRPr="0034602F">
        <w:rPr>
          <w:sz w:val="24"/>
          <w:szCs w:val="24"/>
        </w:rPr>
        <w:t>evidence of risk associated with the contractor’s sampling process, the Government may witness</w:t>
      </w:r>
      <w:r w:rsidR="00225372">
        <w:rPr>
          <w:sz w:val="24"/>
          <w:szCs w:val="24"/>
        </w:rPr>
        <w:t xml:space="preserve"> </w:t>
      </w:r>
      <w:r w:rsidRPr="0034602F">
        <w:rPr>
          <w:sz w:val="24"/>
          <w:szCs w:val="24"/>
        </w:rPr>
        <w:t>and evaluate the contractors sampling process. The contractor shall randomly select samples</w:t>
      </w:r>
      <w:r w:rsidR="00225372">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sidR="00225372">
        <w:rPr>
          <w:sz w:val="24"/>
          <w:szCs w:val="24"/>
        </w:rPr>
        <w:t xml:space="preserve"> </w:t>
      </w:r>
      <w:r w:rsidRPr="00103807">
        <w:rPr>
          <w:sz w:val="24"/>
          <w:szCs w:val="24"/>
        </w:rPr>
        <w:t>contractor shall ship the selected PVT samples with a copy of the system of record receiving</w:t>
      </w:r>
      <w:r w:rsidR="00225372">
        <w:rPr>
          <w:sz w:val="24"/>
          <w:szCs w:val="24"/>
        </w:rPr>
        <w:t xml:space="preserve"> </w:t>
      </w:r>
      <w:r w:rsidRPr="00103807">
        <w:rPr>
          <w:sz w:val="24"/>
          <w:szCs w:val="24"/>
        </w:rPr>
        <w:t>report (i.e., WAWF, DD Form 250, or commercial shipping document) and the contractor’s</w:t>
      </w:r>
      <w:r w:rsidR="00225372">
        <w:rPr>
          <w:sz w:val="24"/>
          <w:szCs w:val="24"/>
        </w:rPr>
        <w:t xml:space="preserve"> </w:t>
      </w:r>
      <w:r w:rsidRPr="00103807">
        <w:rPr>
          <w:sz w:val="24"/>
          <w:szCs w:val="24"/>
        </w:rPr>
        <w:t>signed DD Form 1222. The contractor shall prepare the shipping container(s) by marking the</w:t>
      </w:r>
      <w:r w:rsidR="00225372">
        <w:rPr>
          <w:sz w:val="24"/>
          <w:szCs w:val="24"/>
        </w:rPr>
        <w:t xml:space="preserve"> </w:t>
      </w:r>
      <w:r w:rsidRPr="00103807">
        <w:rPr>
          <w:sz w:val="24"/>
          <w:szCs w:val="24"/>
        </w:rPr>
        <w:t>external packages in bold letters, “Product Verification Test Samples – Do Not Post to Stock,"</w:t>
      </w:r>
      <w:r w:rsidR="00225372">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sidR="00225372">
        <w:rPr>
          <w:sz w:val="24"/>
          <w:szCs w:val="24"/>
        </w:rPr>
        <w:t xml:space="preserve"> </w:t>
      </w:r>
      <w:r w:rsidRPr="00103807">
        <w:rPr>
          <w:sz w:val="24"/>
          <w:szCs w:val="24"/>
        </w:rPr>
        <w:t>MIL-STD-129 (latest revision) identification markings. The contractor shall use a hard copy of</w:t>
      </w:r>
      <w:r w:rsidR="00225372">
        <w:rPr>
          <w:sz w:val="24"/>
          <w:szCs w:val="24"/>
        </w:rPr>
        <w:t xml:space="preserve"> </w:t>
      </w:r>
      <w:r w:rsidRPr="00103807">
        <w:rPr>
          <w:sz w:val="24"/>
          <w:szCs w:val="24"/>
        </w:rPr>
        <w:t>the system of record receiving report as a packing list, in accordance with DFARS Appendix F.</w:t>
      </w:r>
      <w:r w:rsidR="00225372">
        <w:rPr>
          <w:sz w:val="24"/>
          <w:szCs w:val="24"/>
        </w:rPr>
        <w:t xml:space="preserve"> </w:t>
      </w:r>
      <w:r w:rsidRPr="00103807">
        <w:rPr>
          <w:sz w:val="24"/>
          <w:szCs w:val="24"/>
        </w:rPr>
        <w:t>The contractor shall mark the exterior of the shipping container in accordance with MIL-STD-</w:t>
      </w:r>
      <w:r w:rsidR="00225372">
        <w:rPr>
          <w:sz w:val="24"/>
          <w:szCs w:val="24"/>
        </w:rPr>
        <w:t xml:space="preserve"> </w:t>
      </w:r>
      <w:r w:rsidRPr="00103807">
        <w:rPr>
          <w:sz w:val="24"/>
          <w:szCs w:val="24"/>
        </w:rPr>
        <w:t>129 (latest revision), paragraph 5.11. The contractor shall send samples by traceable means (e.g.,</w:t>
      </w:r>
      <w:r w:rsidR="00225372">
        <w:rPr>
          <w:sz w:val="24"/>
          <w:szCs w:val="24"/>
        </w:rPr>
        <w:t xml:space="preserve"> </w:t>
      </w:r>
      <w:r w:rsidRPr="00103807">
        <w:rPr>
          <w:sz w:val="24"/>
          <w:szCs w:val="24"/>
        </w:rPr>
        <w:t>certified or registered mail, United Parcel Service, Federal Express). The contractor shall include</w:t>
      </w:r>
      <w:r w:rsidR="00225372">
        <w:rPr>
          <w:sz w:val="24"/>
          <w:szCs w:val="24"/>
        </w:rPr>
        <w:t xml:space="preserve"> </w:t>
      </w:r>
      <w:r w:rsidRPr="00103807">
        <w:rPr>
          <w:sz w:val="24"/>
          <w:szCs w:val="24"/>
        </w:rPr>
        <w:t>the following in the interior package:</w:t>
      </w:r>
    </w:p>
    <w:p w14:paraId="2D408A16" w14:textId="77777777" w:rsidR="0034602F" w:rsidRPr="00103807"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03807">
        <w:rPr>
          <w:sz w:val="24"/>
          <w:szCs w:val="24"/>
        </w:rPr>
        <w:t>(a) Hard copies of the contract;</w:t>
      </w:r>
    </w:p>
    <w:p w14:paraId="1FFE297D"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Material certifications/process operation sheets; and</w:t>
      </w:r>
    </w:p>
    <w:p w14:paraId="748A5C6D"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Drawings used to manufacture the units and return shipping information.</w:t>
      </w:r>
    </w:p>
    <w:p w14:paraId="35D4C869" w14:textId="53FBF5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w:t>
      </w:r>
      <w:r w:rsidR="00225372">
        <w:rPr>
          <w:sz w:val="24"/>
          <w:szCs w:val="24"/>
        </w:rPr>
        <w:t xml:space="preserve"> </w:t>
      </w:r>
      <w:r>
        <w:rPr>
          <w:sz w:val="24"/>
          <w:szCs w:val="24"/>
        </w:rPr>
        <w:t>evaluation to the contractor at the Government's expense for the contractor to include as part</w:t>
      </w:r>
      <w:r w:rsidR="00225372">
        <w:rPr>
          <w:sz w:val="24"/>
          <w:szCs w:val="24"/>
        </w:rPr>
        <w:t xml:space="preserve"> </w:t>
      </w:r>
      <w:r>
        <w:rPr>
          <w:sz w:val="24"/>
          <w:szCs w:val="24"/>
        </w:rPr>
        <w:t>of the total contract quantity to be delivered under the contract. The contractor and</w:t>
      </w:r>
      <w:r w:rsidR="00225372">
        <w:rPr>
          <w:sz w:val="24"/>
          <w:szCs w:val="24"/>
        </w:rPr>
        <w:t xml:space="preserve"> </w:t>
      </w:r>
      <w:r>
        <w:rPr>
          <w:sz w:val="24"/>
          <w:szCs w:val="24"/>
        </w:rPr>
        <w:t>Government may agree to dispose of samples not destroyed when the cost of the item does</w:t>
      </w:r>
      <w:r w:rsidR="00225372">
        <w:rPr>
          <w:sz w:val="24"/>
          <w:szCs w:val="24"/>
        </w:rPr>
        <w:t xml:space="preserve"> </w:t>
      </w:r>
      <w:r>
        <w:rPr>
          <w:sz w:val="24"/>
          <w:szCs w:val="24"/>
        </w:rPr>
        <w:t>not justify the shipping expense. If the Government does not return approved samples that</w:t>
      </w:r>
      <w:r w:rsidR="00225372">
        <w:rPr>
          <w:sz w:val="24"/>
          <w:szCs w:val="24"/>
        </w:rPr>
        <w:t xml:space="preserve"> </w:t>
      </w:r>
      <w:r>
        <w:rPr>
          <w:sz w:val="24"/>
          <w:szCs w:val="24"/>
        </w:rPr>
        <w:t>pass testing to the contractor, the Government will consider those samples as part of the</w:t>
      </w:r>
      <w:r w:rsidR="00225372">
        <w:rPr>
          <w:sz w:val="24"/>
          <w:szCs w:val="24"/>
        </w:rPr>
        <w:t xml:space="preserve"> </w:t>
      </w:r>
      <w:r>
        <w:rPr>
          <w:sz w:val="24"/>
          <w:szCs w:val="24"/>
        </w:rPr>
        <w:t>contract quantity for payment and delivery.</w:t>
      </w:r>
    </w:p>
    <w:p w14:paraId="47B08F9B" w14:textId="5C98E7D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samples fail testing, the Government may reject the entire contract lot from which the</w:t>
      </w:r>
      <w:r w:rsidR="00225372">
        <w:rPr>
          <w:sz w:val="24"/>
          <w:szCs w:val="24"/>
        </w:rPr>
        <w:t xml:space="preserve"> </w:t>
      </w:r>
      <w:r>
        <w:rPr>
          <w:sz w:val="24"/>
          <w:szCs w:val="24"/>
        </w:rPr>
        <w:t>contractor took the samples. The Government may, at its discretion, retain samples that fail</w:t>
      </w:r>
      <w:r w:rsidR="00225372">
        <w:rPr>
          <w:sz w:val="24"/>
          <w:szCs w:val="24"/>
        </w:rPr>
        <w:t xml:space="preserve"> </w:t>
      </w:r>
    </w:p>
    <w:p w14:paraId="5B820160"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18FF78DE" w14:textId="257BB870" w:rsidR="008C6A88"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14:paraId="51D83A24" w14:textId="338BDCBB"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6F3B6119" w14:textId="2D502E6A"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5408FD1C" w14:textId="77777777"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lastRenderedPageBreak/>
        <w:t>*****</w:t>
      </w:r>
    </w:p>
    <w:p w14:paraId="2B65D46E" w14:textId="5C3CBAE4" w:rsidR="00C66DF9" w:rsidRPr="00CD6247" w:rsidRDefault="00C66DF9" w:rsidP="00C66D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commentRangeStart w:id="925"/>
      <w:commentRangeEnd w:id="925"/>
      <w:r w:rsidRPr="00CD6247">
        <w:rPr>
          <w:rStyle w:val="CommentReference"/>
          <w:sz w:val="24"/>
          <w:szCs w:val="24"/>
        </w:rPr>
        <w:commentReference w:id="925"/>
      </w:r>
    </w:p>
    <w:p w14:paraId="57A7D3BA" w14:textId="53F0DAEE"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5C727730" w14:textId="356F1F45"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2E534681" w14:textId="09E12F5F" w:rsidR="00FB0FFC" w:rsidRPr="00392B0A" w:rsidRDefault="00FB0FFC" w:rsidP="00FB0FFC">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4BC48314" w14:textId="039C60D0" w:rsidR="00FB0FFC" w:rsidRPr="00CD6247" w:rsidRDefault="00FB0FFC" w:rsidP="00FB0FFC">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w:t>
      </w:r>
      <w:proofErr w:type="spellStart"/>
      <w:r w:rsidRPr="00CD6247">
        <w:rPr>
          <w:szCs w:val="24"/>
        </w:rPr>
        <w:t>iRAPT</w:t>
      </w:r>
      <w:proofErr w:type="spellEnd"/>
      <w:r w:rsidRPr="00CD6247">
        <w:rPr>
          <w:szCs w:val="24"/>
        </w:rPr>
        <w:t xml:space="preserve"> Receiving Report shall be placed on the exterior of the shipping container in accordance with MIL-STD-129. Include the following interior documentation: DD Form 1222 and DD250/</w:t>
      </w:r>
      <w:proofErr w:type="spellStart"/>
      <w:r w:rsidRPr="00CD6247">
        <w:rPr>
          <w:szCs w:val="24"/>
        </w:rPr>
        <w:t>iRAPT</w:t>
      </w:r>
      <w:proofErr w:type="spellEnd"/>
      <w:r w:rsidRPr="00CD6247">
        <w:rPr>
          <w:szCs w:val="24"/>
        </w:rPr>
        <w:t xml:space="preserve">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4CE5634B" w14:textId="69B2B48A" w:rsidR="00FB0FFC" w:rsidRPr="00CD6247" w:rsidRDefault="00FB0FFC" w:rsidP="00FB0FFC">
      <w:pPr>
        <w:pStyle w:val="ListParagraph"/>
        <w:ind w:left="0"/>
        <w:rPr>
          <w:szCs w:val="24"/>
        </w:rPr>
      </w:pPr>
      <w:r w:rsidRPr="00CD6247">
        <w:rPr>
          <w:szCs w:val="24"/>
        </w:rPr>
        <w:t>(5) At time of shipment, copies of the signed DD Form 1222, DD250/</w:t>
      </w:r>
      <w:proofErr w:type="spellStart"/>
      <w:r w:rsidRPr="00CD6247">
        <w:rPr>
          <w:szCs w:val="24"/>
        </w:rPr>
        <w:t>iRAPT</w:t>
      </w:r>
      <w:proofErr w:type="spellEnd"/>
      <w:r w:rsidRPr="00CD6247">
        <w:rPr>
          <w:szCs w:val="24"/>
        </w:rPr>
        <w:t xml:space="preserve">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171F0399" w14:textId="15DC8C03"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1BD9C5C6" w14:textId="480B938D" w:rsidR="00FB0FFC" w:rsidRPr="00CD6247" w:rsidRDefault="00FB0FFC" w:rsidP="00FB0FFC">
      <w:pPr>
        <w:pStyle w:val="ListParagraph"/>
        <w:ind w:left="0"/>
        <w:rPr>
          <w:szCs w:val="24"/>
        </w:rPr>
      </w:pPr>
      <w:r w:rsidRPr="00CD6247">
        <w:rPr>
          <w:szCs w:val="24"/>
        </w:rPr>
        <w:t>(7) PLT samples will be returned to the contractor, with a copy of the test report, at contractor expense.</w:t>
      </w:r>
    </w:p>
    <w:p w14:paraId="0C84F175" w14:textId="3AECD763" w:rsidR="00FB0FFC" w:rsidRPr="00CD6247" w:rsidRDefault="00FB0FFC" w:rsidP="0097008F">
      <w:pPr>
        <w:spacing w:after="240"/>
        <w:rPr>
          <w:sz w:val="24"/>
          <w:szCs w:val="24"/>
        </w:rPr>
      </w:pPr>
      <w:r w:rsidRPr="00CD6247">
        <w:rPr>
          <w:sz w:val="24"/>
          <w:szCs w:val="24"/>
        </w:rPr>
        <w:t>*****</w:t>
      </w:r>
    </w:p>
    <w:p w14:paraId="49B4B4F3" w14:textId="72530FAB" w:rsidR="00FB0FFC" w:rsidRPr="007D657D" w:rsidRDefault="00C66DF9" w:rsidP="007D657D">
      <w:pPr>
        <w:pStyle w:val="Heading3"/>
        <w:rPr>
          <w:snapToGrid w:val="0"/>
          <w:sz w:val="24"/>
          <w:szCs w:val="24"/>
        </w:rPr>
      </w:pPr>
      <w:bookmarkStart w:id="926" w:name="P46_292"/>
      <w:r w:rsidRPr="007D657D">
        <w:rPr>
          <w:sz w:val="24"/>
          <w:szCs w:val="24"/>
        </w:rPr>
        <w:t>46.</w:t>
      </w:r>
      <w:commentRangeStart w:id="927"/>
      <w:r w:rsidRPr="007D657D">
        <w:rPr>
          <w:sz w:val="24"/>
          <w:szCs w:val="24"/>
        </w:rPr>
        <w:t>292</w:t>
      </w:r>
      <w:commentRangeEnd w:id="927"/>
      <w:r w:rsidRPr="007D657D">
        <w:rPr>
          <w:rStyle w:val="CommentReference"/>
          <w:sz w:val="24"/>
          <w:szCs w:val="24"/>
        </w:rPr>
        <w:commentReference w:id="927"/>
      </w:r>
      <w:commentRangeStart w:id="928"/>
      <w:r w:rsidRPr="007D657D">
        <w:rPr>
          <w:sz w:val="24"/>
          <w:szCs w:val="24"/>
        </w:rPr>
        <w:t xml:space="preserve"> </w:t>
      </w:r>
      <w:commentRangeEnd w:id="928"/>
      <w:r w:rsidRPr="007D657D">
        <w:rPr>
          <w:rStyle w:val="CommentReference"/>
          <w:sz w:val="24"/>
          <w:szCs w:val="24"/>
        </w:rPr>
        <w:commentReference w:id="928"/>
      </w:r>
      <w:r w:rsidRPr="007D657D">
        <w:rPr>
          <w:snapToGrid w:val="0"/>
          <w:sz w:val="24"/>
          <w:szCs w:val="24"/>
        </w:rPr>
        <w:t>Product verification testing.</w:t>
      </w:r>
      <w:bookmarkEnd w:id="926"/>
    </w:p>
    <w:p w14:paraId="1757935C" w14:textId="2DB61305"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05839381" w14:textId="4C98877C" w:rsidR="00C66DF9" w:rsidRPr="00CD6247" w:rsidRDefault="0071475C" w:rsidP="00C66DF9">
      <w:pPr>
        <w:pStyle w:val="Default"/>
        <w:rPr>
          <w:rFonts w:ascii="Times New Roman" w:hAnsi="Times New Roman" w:cs="Times New Roman"/>
        </w:rPr>
      </w:pPr>
      <w:r w:rsidRPr="00CD6247">
        <w:rPr>
          <w:rFonts w:ascii="Times New Roman" w:hAnsi="Times New Roman" w:cs="Times New Roman"/>
        </w:rPr>
        <w:lastRenderedPageBreak/>
        <w:t xml:space="preserve">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w:t>
      </w:r>
      <w:r w:rsidR="00C66DF9" w:rsidRPr="00CD6247">
        <w:rPr>
          <w:rFonts w:ascii="Times New Roman" w:hAnsi="Times New Roman" w:cs="Times New Roman"/>
        </w:rPr>
        <w:t xml:space="preserve">procurement note E05 in </w:t>
      </w:r>
      <w:commentRangeStart w:id="929"/>
      <w:r w:rsidR="00C66DF9" w:rsidRPr="00CD6247">
        <w:rPr>
          <w:rFonts w:ascii="Times New Roman" w:hAnsi="Times New Roman" w:cs="Times New Roman"/>
        </w:rPr>
        <w:t xml:space="preserve">all </w:t>
      </w:r>
      <w:commentRangeEnd w:id="929"/>
      <w:r w:rsidR="00C66DF9" w:rsidRPr="00CD6247">
        <w:rPr>
          <w:rStyle w:val="CommentReference"/>
          <w:rFonts w:ascii="Times New Roman" w:hAnsi="Times New Roman" w:cs="Times New Roman"/>
          <w:color w:val="auto"/>
          <w:sz w:val="24"/>
          <w:szCs w:val="24"/>
        </w:rPr>
        <w:commentReference w:id="929"/>
      </w:r>
      <w:r w:rsidR="00C66DF9" w:rsidRPr="00CD6247">
        <w:rPr>
          <w:rFonts w:ascii="Times New Roman" w:hAnsi="Times New Roman" w:cs="Times New Roman"/>
        </w:rPr>
        <w:t>solicitations and awards.</w:t>
      </w:r>
    </w:p>
    <w:p w14:paraId="0D290194" w14:textId="3D659E0C"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w:t>
      </w:r>
    </w:p>
    <w:p w14:paraId="5144D522" w14:textId="32BA09AB" w:rsidR="00C66DF9" w:rsidRPr="00CD6247" w:rsidRDefault="00C66DF9" w:rsidP="00C66DF9">
      <w:pPr>
        <w:pStyle w:val="Default"/>
        <w:rPr>
          <w:rFonts w:ascii="Times New Roman" w:hAnsi="Times New Roman" w:cs="Times New Roman"/>
        </w:rPr>
      </w:pPr>
      <w:r w:rsidRPr="00CD6247">
        <w:rPr>
          <w:rFonts w:ascii="Times New Roman" w:hAnsi="Times New Roman" w:cs="Times New Roman"/>
        </w:rPr>
        <w:t>E05 Product Verification Testing (</w:t>
      </w:r>
      <w:commentRangeStart w:id="930"/>
      <w:r w:rsidRPr="00CD6247">
        <w:rPr>
          <w:rFonts w:ascii="Times New Roman" w:hAnsi="Times New Roman" w:cs="Times New Roman"/>
        </w:rPr>
        <w:t>JUN</w:t>
      </w:r>
      <w:commentRangeEnd w:id="930"/>
      <w:r w:rsidRPr="00CD6247">
        <w:rPr>
          <w:rStyle w:val="CommentReference"/>
          <w:rFonts w:ascii="Times New Roman" w:hAnsi="Times New Roman" w:cs="Times New Roman"/>
          <w:color w:val="auto"/>
          <w:sz w:val="24"/>
          <w:szCs w:val="24"/>
        </w:rPr>
        <w:commentReference w:id="930"/>
      </w:r>
      <w:r w:rsidRPr="00CD6247">
        <w:rPr>
          <w:rFonts w:ascii="Times New Roman" w:hAnsi="Times New Roman" w:cs="Times New Roman"/>
        </w:rPr>
        <w:t xml:space="preserve"> 2018)</w:t>
      </w:r>
    </w:p>
    <w:p w14:paraId="01219F27" w14:textId="77777777"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14:paraId="01E34A01" w14:textId="4F3FED91"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079AA9A3" w14:textId="47FA049E"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(b) PVT results will be provided in 20 working days after receipt at the Government testing facility, unless otherwise specified in writing by the Government.</w:t>
      </w:r>
    </w:p>
    <w:p w14:paraId="536A83B4" w14:textId="15AC13B7" w:rsidR="0071475C" w:rsidRPr="00145D99" w:rsidRDefault="0071475C" w:rsidP="0071475C">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384B6568" w14:textId="14943EBA" w:rsidR="0071475C" w:rsidRPr="00CD6247" w:rsidRDefault="0071475C" w:rsidP="0071475C">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468D352C" w14:textId="786D656C"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64884780" w14:textId="17FE238A"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6B0E751F" w14:textId="5B2BEE76" w:rsidR="00FB0FFC" w:rsidRPr="00CD6247" w:rsidRDefault="0071475C" w:rsidP="00C755C8">
      <w:pPr>
        <w:tabs>
          <w:tab w:val="left" w:pos="2250"/>
        </w:tabs>
        <w:spacing w:after="240"/>
        <w:rPr>
          <w:sz w:val="24"/>
          <w:szCs w:val="24"/>
        </w:rPr>
      </w:pPr>
      <w:r w:rsidRPr="00CD6247">
        <w:rPr>
          <w:sz w:val="24"/>
          <w:szCs w:val="24"/>
        </w:rPr>
        <w:t>*****</w:t>
      </w:r>
    </w:p>
    <w:p w14:paraId="79B4A737" w14:textId="77777777" w:rsidR="00984817" w:rsidRPr="00CD6247" w:rsidRDefault="00984817" w:rsidP="00045233">
      <w:pPr>
        <w:pStyle w:val="Heading2"/>
      </w:pPr>
      <w:r w:rsidRPr="00CD6247">
        <w:t>SUBPART 46.4 – GOVERNMENT CONTRACT QUALITY ASSURANCE</w:t>
      </w:r>
    </w:p>
    <w:p w14:paraId="227FE597" w14:textId="62334945" w:rsidR="00984817" w:rsidRPr="00CD6247" w:rsidRDefault="001005FC" w:rsidP="00D65B9D">
      <w:pPr>
        <w:spacing w:after="240"/>
        <w:jc w:val="center"/>
        <w:rPr>
          <w:i/>
          <w:sz w:val="24"/>
          <w:szCs w:val="24"/>
        </w:rPr>
      </w:pPr>
      <w:r w:rsidRPr="005736A1">
        <w:rPr>
          <w:i/>
          <w:sz w:val="24"/>
          <w:szCs w:val="24"/>
        </w:rPr>
        <w:t xml:space="preserve">(Revised </w:t>
      </w:r>
      <w:r w:rsidR="00BC5759">
        <w:rPr>
          <w:i/>
          <w:sz w:val="24"/>
          <w:szCs w:val="24"/>
        </w:rPr>
        <w:t xml:space="preserve">September 27, 2021 </w:t>
      </w:r>
      <w:r w:rsidRPr="005736A1">
        <w:rPr>
          <w:i/>
          <w:sz w:val="24"/>
          <w:szCs w:val="24"/>
        </w:rPr>
        <w:t>through PROCLTR 20</w:t>
      </w:r>
      <w:r>
        <w:rPr>
          <w:i/>
          <w:sz w:val="24"/>
          <w:szCs w:val="24"/>
        </w:rPr>
        <w:t>2</w:t>
      </w:r>
      <w:r w:rsidR="00BC5759">
        <w:rPr>
          <w:i/>
          <w:sz w:val="24"/>
          <w:szCs w:val="24"/>
        </w:rPr>
        <w:t>1</w:t>
      </w:r>
      <w:r w:rsidRPr="005736A1">
        <w:rPr>
          <w:i/>
          <w:sz w:val="24"/>
          <w:szCs w:val="24"/>
        </w:rPr>
        <w:t>-</w:t>
      </w:r>
      <w:r w:rsidR="00BC5759">
        <w:rPr>
          <w:i/>
          <w:sz w:val="24"/>
          <w:szCs w:val="24"/>
        </w:rPr>
        <w:t>0</w:t>
      </w:r>
      <w:r w:rsidR="0042498A">
        <w:rPr>
          <w:i/>
          <w:sz w:val="24"/>
          <w:szCs w:val="24"/>
        </w:rPr>
        <w:t>5</w:t>
      </w:r>
      <w:r>
        <w:rPr>
          <w:i/>
          <w:sz w:val="24"/>
          <w:szCs w:val="24"/>
        </w:rPr>
        <w:t>)</w:t>
      </w:r>
      <w:commentRangeStart w:id="931"/>
      <w:commentRangeEnd w:id="931"/>
      <w:r w:rsidR="00BB0D34">
        <w:rPr>
          <w:rStyle w:val="CommentReference"/>
        </w:rPr>
        <w:commentReference w:id="931"/>
      </w:r>
    </w:p>
    <w:p w14:paraId="5E4C2422" w14:textId="5A889470" w:rsidR="00C66DF9" w:rsidRPr="007D657D" w:rsidRDefault="00C66DF9" w:rsidP="007D657D">
      <w:pPr>
        <w:pStyle w:val="Heading3"/>
        <w:rPr>
          <w:sz w:val="24"/>
          <w:szCs w:val="24"/>
        </w:rPr>
      </w:pPr>
      <w:bookmarkStart w:id="932" w:name="P46_401"/>
      <w:r w:rsidRPr="007D657D">
        <w:rPr>
          <w:sz w:val="24"/>
          <w:szCs w:val="24"/>
        </w:rPr>
        <w:t>46.401 General.</w:t>
      </w:r>
      <w:commentRangeStart w:id="933"/>
      <w:commentRangeEnd w:id="933"/>
      <w:r w:rsidRPr="007D657D">
        <w:rPr>
          <w:rStyle w:val="CommentReference"/>
          <w:sz w:val="24"/>
          <w:szCs w:val="24"/>
        </w:rPr>
        <w:commentReference w:id="933"/>
      </w:r>
    </w:p>
    <w:p w14:paraId="2A130DD6" w14:textId="52FF572E" w:rsidR="00C66DF9" w:rsidRPr="00CD6247" w:rsidRDefault="00C66DF9" w:rsidP="007D657D">
      <w:pPr>
        <w:spacing w:after="240"/>
        <w:rPr>
          <w:b/>
          <w:sz w:val="24"/>
          <w:szCs w:val="24"/>
        </w:rPr>
      </w:pPr>
      <w:r w:rsidRPr="00CD6247">
        <w:rPr>
          <w:sz w:val="24"/>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14:paraId="4DD6C07E" w14:textId="72F50158" w:rsidR="00C66DF9" w:rsidRPr="007D657D" w:rsidRDefault="00C66DF9" w:rsidP="007D657D">
      <w:pPr>
        <w:pStyle w:val="Heading3"/>
        <w:rPr>
          <w:sz w:val="24"/>
          <w:szCs w:val="24"/>
        </w:rPr>
      </w:pPr>
      <w:bookmarkStart w:id="934" w:name="P46_402"/>
      <w:bookmarkEnd w:id="932"/>
      <w:r w:rsidRPr="007D657D">
        <w:rPr>
          <w:sz w:val="24"/>
          <w:szCs w:val="24"/>
        </w:rPr>
        <w:lastRenderedPageBreak/>
        <w:t>46.402</w:t>
      </w:r>
      <w:commentRangeStart w:id="935"/>
      <w:r w:rsidRPr="007D657D">
        <w:rPr>
          <w:sz w:val="24"/>
          <w:szCs w:val="24"/>
        </w:rPr>
        <w:t xml:space="preserve"> </w:t>
      </w:r>
      <w:commentRangeEnd w:id="935"/>
      <w:r w:rsidRPr="007D657D">
        <w:rPr>
          <w:rStyle w:val="CommentReference"/>
          <w:sz w:val="24"/>
          <w:szCs w:val="24"/>
        </w:rPr>
        <w:commentReference w:id="935"/>
      </w:r>
      <w:r w:rsidRPr="007D657D">
        <w:rPr>
          <w:sz w:val="24"/>
          <w:szCs w:val="24"/>
        </w:rPr>
        <w:t>Government contract quality assurance at source.</w:t>
      </w:r>
      <w:commentRangeStart w:id="936"/>
      <w:commentRangeEnd w:id="936"/>
      <w:r w:rsidRPr="007D657D">
        <w:rPr>
          <w:rStyle w:val="CommentReference"/>
          <w:sz w:val="24"/>
          <w:szCs w:val="24"/>
        </w:rPr>
        <w:commentReference w:id="936"/>
      </w:r>
    </w:p>
    <w:bookmarkEnd w:id="934"/>
    <w:p w14:paraId="39FF7AF9" w14:textId="61004B02" w:rsidR="0085501D" w:rsidRPr="00CD6247" w:rsidRDefault="0085501D" w:rsidP="0085501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191D6CB7" w14:textId="40784424"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 Critical safety items (CSIs);</w:t>
      </w:r>
    </w:p>
    <w:p w14:paraId="18E05C2F" w14:textId="145C9F4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(ii) Complex assemblies;</w:t>
      </w:r>
    </w:p>
    <w:p w14:paraId="723D3749" w14:textId="3EA46A68"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(iii) Items requiring first article testing (FAT);</w:t>
      </w:r>
    </w:p>
    <w:p w14:paraId="317EDEE9" w14:textId="6524C0F1"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(iv) Hazardous material (HAZMAT);</w:t>
      </w:r>
    </w:p>
    <w:p w14:paraId="6B3A5FFE" w14:textId="37F373A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 Items acquired for foreign military sales (FMS);</w:t>
      </w:r>
    </w:p>
    <w:p w14:paraId="39817AD3" w14:textId="28891276"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 Higher level quality requirements;</w:t>
      </w:r>
    </w:p>
    <w:p w14:paraId="3751CBB1" w14:textId="2CA527B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(vii) Arms, ammunition or explosives;</w:t>
      </w:r>
    </w:p>
    <w:p w14:paraId="58001360" w14:textId="52AC2F11"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(viii) Safety of Flight;</w:t>
      </w:r>
    </w:p>
    <w:p w14:paraId="15F42E0F" w14:textId="1D6D2466"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(ix) Bulk fuel deliveries; or</w:t>
      </w:r>
    </w:p>
    <w:p w14:paraId="5397A34E" w14:textId="7460F478" w:rsidR="0085501D"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211BB557" w14:textId="0B195F0E" w:rsidR="00BB0D34" w:rsidRPr="00BB0D34" w:rsidRDefault="00A2343B" w:rsidP="00A234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(S-91)</w:t>
      </w:r>
      <w:commentRangeStart w:id="937"/>
      <w:r w:rsidRPr="00BB0D34">
        <w:rPr>
          <w:color w:val="000000"/>
          <w:sz w:val="24"/>
          <w:szCs w:val="24"/>
        </w:rPr>
        <w:t xml:space="preserve"> </w:t>
      </w:r>
      <w:commentRangeEnd w:id="937"/>
      <w:r w:rsidRPr="00BB0D34">
        <w:rPr>
          <w:rStyle w:val="CommentReference"/>
          <w:sz w:val="24"/>
          <w:szCs w:val="24"/>
        </w:rPr>
        <w:commentReference w:id="937"/>
      </w:r>
      <w:r w:rsidRPr="00BB0D34">
        <w:rPr>
          <w:i/>
          <w:iCs/>
          <w:color w:val="000000"/>
          <w:sz w:val="24"/>
          <w:szCs w:val="24"/>
        </w:rPr>
        <w:t>Inspection and acceptance on contracts past the contract delivery date of contract line item (CLIN)</w:t>
      </w:r>
      <w:r w:rsidRPr="00BB0D34">
        <w:rPr>
          <w:color w:val="000000"/>
          <w:sz w:val="24"/>
          <w:szCs w:val="24"/>
        </w:rPr>
        <w:t>.</w:t>
      </w:r>
      <w:commentRangeStart w:id="938"/>
      <w:r w:rsidRPr="00BB0D34">
        <w:rPr>
          <w:color w:val="000000"/>
          <w:sz w:val="24"/>
          <w:szCs w:val="24"/>
        </w:rPr>
        <w:t xml:space="preserve"> </w:t>
      </w:r>
      <w:commentRangeEnd w:id="938"/>
      <w:r w:rsidR="00BB0D34" w:rsidRPr="00BB0D34">
        <w:rPr>
          <w:rStyle w:val="CommentReference"/>
          <w:sz w:val="24"/>
          <w:szCs w:val="24"/>
        </w:rPr>
        <w:commentReference w:id="938"/>
      </w:r>
      <w:r w:rsidR="00BB0D34"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716818F9" w14:textId="6839E53F" w:rsidR="00C66DF9" w:rsidRPr="00BB0D34" w:rsidRDefault="00C66DF9" w:rsidP="00786930">
      <w:pPr>
        <w:pStyle w:val="Default"/>
        <w:rPr>
          <w:rFonts w:ascii="Times New Roman" w:hAnsi="Times New Roman" w:cs="Times New Roman"/>
        </w:rPr>
      </w:pPr>
      <w:r w:rsidRPr="00BB0D34">
        <w:rPr>
          <w:rFonts w:ascii="Times New Roman" w:hAnsi="Times New Roman" w:cs="Times New Roman"/>
        </w:rPr>
        <w:t>(S-9</w:t>
      </w:r>
      <w:r w:rsidR="00A2343B" w:rsidRPr="00BB0D34">
        <w:rPr>
          <w:rFonts w:ascii="Times New Roman" w:hAnsi="Times New Roman" w:cs="Times New Roman"/>
        </w:rPr>
        <w:t>2</w:t>
      </w:r>
      <w:r w:rsidRPr="00BB0D34">
        <w:rPr>
          <w:rFonts w:ascii="Times New Roman" w:hAnsi="Times New Roman" w:cs="Times New Roman"/>
        </w:rPr>
        <w:t>)</w:t>
      </w:r>
      <w:commentRangeStart w:id="939"/>
      <w:r w:rsidRPr="00BB0D34">
        <w:rPr>
          <w:rFonts w:ascii="Times New Roman" w:hAnsi="Times New Roman" w:cs="Times New Roman"/>
        </w:rPr>
        <w:t xml:space="preserve"> </w:t>
      </w:r>
      <w:commentRangeEnd w:id="939"/>
      <w:r w:rsidR="00A2343B" w:rsidRPr="00BB0D34">
        <w:rPr>
          <w:rStyle w:val="CommentReference"/>
          <w:rFonts w:ascii="Times New Roman" w:hAnsi="Times New Roman" w:cs="Times New Roman"/>
          <w:color w:val="auto"/>
          <w:sz w:val="24"/>
          <w:szCs w:val="24"/>
        </w:rPr>
        <w:commentReference w:id="939"/>
      </w:r>
      <w:r w:rsidRPr="00BB0D34">
        <w:rPr>
          <w:rFonts w:ascii="Times New Roman" w:hAnsi="Times New Roman" w:cs="Times New Roman"/>
        </w:rPr>
        <w:t>Contracting officers shall include procurement note E06 in solicitations and contracts that require source inspection and acceptance.</w:t>
      </w:r>
    </w:p>
    <w:p w14:paraId="4192EB83" w14:textId="03E42AB9"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w:t>
      </w:r>
    </w:p>
    <w:p w14:paraId="3C61DF86" w14:textId="14212722"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E06 Inspection and Acceptance at Source (</w:t>
      </w:r>
      <w:commentRangeStart w:id="940"/>
      <w:r w:rsidRPr="00145D99">
        <w:rPr>
          <w:rFonts w:ascii="Times New Roman" w:hAnsi="Times New Roman" w:cs="Times New Roman"/>
        </w:rPr>
        <w:t>JUN</w:t>
      </w:r>
      <w:commentRangeEnd w:id="940"/>
      <w:r w:rsidRPr="00145D99">
        <w:rPr>
          <w:rStyle w:val="CommentReference"/>
          <w:rFonts w:ascii="Times New Roman" w:hAnsi="Times New Roman" w:cs="Times New Roman"/>
          <w:color w:val="auto"/>
          <w:sz w:val="24"/>
          <w:szCs w:val="24"/>
        </w:rPr>
        <w:commentReference w:id="940"/>
      </w:r>
      <w:r w:rsidRPr="00145D99">
        <w:rPr>
          <w:rFonts w:ascii="Times New Roman" w:hAnsi="Times New Roman" w:cs="Times New Roman"/>
        </w:rPr>
        <w:t xml:space="preserve"> 2018)</w:t>
      </w:r>
    </w:p>
    <w:p w14:paraId="0F821371" w14:textId="7D62CBA4"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14:paraId="0C307E97" w14:textId="0F3FC1FA"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3B752499" w14:textId="14FF206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1809CED6" w14:textId="1293724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4B50A5A2" w14:textId="0FEDA19D"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6FEF1309" w14:textId="7FDB5A5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41BA42A5" w14:textId="6B95C758"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 ) Same as for supplies OR</w:t>
      </w:r>
    </w:p>
    <w:p w14:paraId="219B8FE1" w14:textId="68E8850B"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67EB7FB4" w14:textId="0F786FC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508F1BD8" w14:textId="2AF8AA7E"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1D2C0630" w14:textId="40B0EF6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lastRenderedPageBreak/>
        <w:t>The contractor shall indicate the location where supplies will be accepted, if different from the inspection location:</w:t>
      </w:r>
    </w:p>
    <w:p w14:paraId="3CF61550" w14:textId="0AA81F4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479C688B" w14:textId="5F25C5B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5A419BF1" w14:textId="1048F98F"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3EF24340" w14:textId="1A3383F7" w:rsidR="00984817" w:rsidRPr="00145D99"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117EC726" w14:textId="369393CC"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45D99">
        <w:rPr>
          <w:color w:val="000000"/>
          <w:sz w:val="24"/>
          <w:szCs w:val="24"/>
        </w:rPr>
        <w:t>(S-9</w:t>
      </w:r>
      <w:r w:rsidR="007134E0">
        <w:rPr>
          <w:color w:val="000000"/>
          <w:sz w:val="24"/>
          <w:szCs w:val="24"/>
        </w:rPr>
        <w:t>3</w:t>
      </w:r>
      <w:r w:rsidRPr="00145D99">
        <w:rPr>
          <w:color w:val="000000"/>
          <w:sz w:val="24"/>
          <w:szCs w:val="24"/>
        </w:rPr>
        <w:t>)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commentRangeStart w:id="941"/>
      <w:commentRangeEnd w:id="941"/>
      <w:r w:rsidRPr="00CD6247">
        <w:rPr>
          <w:rStyle w:val="CommentReference"/>
          <w:sz w:val="24"/>
          <w:szCs w:val="24"/>
        </w:rPr>
        <w:commentReference w:id="941"/>
      </w:r>
      <w:commentRangeStart w:id="942"/>
      <w:commentRangeEnd w:id="942"/>
      <w:r w:rsidRPr="00CD6247">
        <w:rPr>
          <w:rStyle w:val="CommentReference"/>
          <w:sz w:val="24"/>
          <w:szCs w:val="24"/>
        </w:rPr>
        <w:commentReference w:id="942"/>
      </w:r>
      <w:commentRangeStart w:id="943"/>
      <w:commentRangeEnd w:id="943"/>
      <w:r w:rsidR="007134E0">
        <w:rPr>
          <w:rStyle w:val="CommentReference"/>
        </w:rPr>
        <w:commentReference w:id="943"/>
      </w:r>
    </w:p>
    <w:p w14:paraId="47AAC14A" w14:textId="02EF247C"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7CC60E78" w14:textId="51E72D33"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0FF7536B" w14:textId="75C88996" w:rsidR="006E1F59" w:rsidRPr="00CD6247" w:rsidRDefault="006E1F59" w:rsidP="006E1F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56661525" w14:textId="6BE02220" w:rsidR="006E1F59" w:rsidRPr="00CD6247" w:rsidRDefault="006E1F59" w:rsidP="00D65B9D">
      <w:pPr>
        <w:spacing w:after="240"/>
        <w:rPr>
          <w:color w:val="000000"/>
          <w:sz w:val="24"/>
          <w:szCs w:val="24"/>
        </w:rPr>
      </w:pPr>
      <w:r w:rsidRPr="00CD6247">
        <w:rPr>
          <w:color w:val="000000"/>
          <w:sz w:val="24"/>
          <w:szCs w:val="24"/>
        </w:rPr>
        <w:t>*****</w:t>
      </w:r>
    </w:p>
    <w:p w14:paraId="7460FDF3" w14:textId="4AFFEB61" w:rsidR="001005FC" w:rsidRPr="00B63681" w:rsidRDefault="001005FC" w:rsidP="00626206">
      <w:pPr>
        <w:pStyle w:val="Heading3"/>
        <w:rPr>
          <w:sz w:val="24"/>
          <w:szCs w:val="24"/>
        </w:rPr>
      </w:pPr>
      <w:r w:rsidRPr="00B63681">
        <w:rPr>
          <w:sz w:val="24"/>
          <w:szCs w:val="24"/>
        </w:rPr>
        <w:t>46.407 Nonconforming supplies or services</w:t>
      </w:r>
      <w:commentRangeStart w:id="944"/>
      <w:r w:rsidRPr="00B63681">
        <w:rPr>
          <w:sz w:val="24"/>
          <w:szCs w:val="24"/>
        </w:rPr>
        <w:t>.</w:t>
      </w:r>
      <w:commentRangeEnd w:id="944"/>
      <w:r w:rsidR="00275A7B" w:rsidRPr="00B63681">
        <w:rPr>
          <w:rStyle w:val="CommentReference"/>
          <w:sz w:val="24"/>
          <w:szCs w:val="24"/>
        </w:rPr>
        <w:commentReference w:id="944"/>
      </w:r>
    </w:p>
    <w:p w14:paraId="0A1BF795" w14:textId="77777777" w:rsidR="00275A7B"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(b)(S-90) DLA Distribution Centers shall correct nonconforming packaging or marking for receipts of DLA-owned materiel if the estimated costs of correction are $1,000 or less. For more information, see </w:t>
      </w:r>
      <w:hyperlink r:id="rId362" w:history="1">
        <w:r w:rsidR="007C125E" w:rsidRPr="00B63681">
          <w:rPr>
            <w:rStyle w:val="Hyperlink"/>
            <w:sz w:val="24"/>
            <w:szCs w:val="24"/>
          </w:rPr>
          <w:t xml:space="preserve">DLAI 4145.4, Stock Readiness </w:t>
        </w:r>
      </w:hyperlink>
      <w:r w:rsidR="007C125E" w:rsidRPr="00B63681">
        <w:rPr>
          <w:color w:val="0000FF"/>
          <w:sz w:val="24"/>
          <w:szCs w:val="24"/>
        </w:rPr>
        <w:t>(</w:t>
      </w:r>
      <w:hyperlink r:id="rId363" w:history="1">
        <w:r w:rsidR="007C125E" w:rsidRPr="00B63681">
          <w:rPr>
            <w:rStyle w:val="Hyperlink"/>
            <w:sz w:val="24"/>
            <w:szCs w:val="24"/>
          </w:rPr>
          <w:t>https://issue-p.dla.mil/Published_Issuances/Stock%20Readiness.pdf</w:t>
        </w:r>
      </w:hyperlink>
      <w:r w:rsidRPr="00B63681">
        <w:rPr>
          <w:color w:val="000000"/>
          <w:sz w:val="24"/>
          <w:szCs w:val="24"/>
        </w:rPr>
        <w:t xml:space="preserve">) and </w:t>
      </w:r>
      <w:hyperlink r:id="rId364" w:history="1">
        <w:r w:rsidR="00275A7B" w:rsidRPr="00B63681">
          <w:rPr>
            <w:rStyle w:val="Hyperlink"/>
            <w:sz w:val="24"/>
            <w:szCs w:val="24"/>
          </w:rPr>
          <w:t>TQ-2019-023, Packaging Threshold for DLA Owned Materiel – Waiver</w:t>
        </w:r>
      </w:hyperlink>
      <w:r w:rsidR="00275A7B" w:rsidRPr="00B63681">
        <w:rPr>
          <w:color w:val="000000"/>
          <w:sz w:val="24"/>
          <w:szCs w:val="24"/>
        </w:rPr>
        <w:t xml:space="preserve"> </w:t>
      </w:r>
    </w:p>
    <w:p w14:paraId="47FB55E1" w14:textId="5D5FE180" w:rsidR="001005FC" w:rsidRPr="00B63681" w:rsidRDefault="00275A7B"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365"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xml:space="preserve">). </w:t>
      </w:r>
      <w:r w:rsidR="001005FC" w:rsidRPr="00B63681">
        <w:rPr>
          <w:color w:val="000000"/>
          <w:sz w:val="24"/>
          <w:szCs w:val="24"/>
        </w:rPr>
        <w:t>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14:paraId="101A634C" w14:textId="397AF108"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w:t>
      </w:r>
      <w:r w:rsidRPr="00B63681">
        <w:rPr>
          <w:color w:val="000000"/>
          <w:sz w:val="24"/>
          <w:szCs w:val="24"/>
        </w:rPr>
        <w:lastRenderedPageBreak/>
        <w:t>appropriate reimbursement by the contractor for the Government’s costs to correct the deficiencies.</w:t>
      </w:r>
    </w:p>
    <w:p w14:paraId="5F6003D1" w14:textId="58B5B76C"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14:paraId="017F6563" w14:textId="77777777"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14:paraId="0F612F21" w14:textId="09116BDD"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w:t>
      </w:r>
      <w:commentRangeStart w:id="945"/>
      <w:r w:rsidR="00275A7B" w:rsidRPr="00B63681">
        <w:rPr>
          <w:color w:val="000000"/>
          <w:sz w:val="24"/>
          <w:szCs w:val="24"/>
        </w:rPr>
        <w:t>MAY</w:t>
      </w:r>
      <w:commentRangeEnd w:id="945"/>
      <w:r w:rsidR="00275A7B" w:rsidRPr="00B63681">
        <w:rPr>
          <w:rStyle w:val="CommentReference"/>
          <w:sz w:val="24"/>
          <w:szCs w:val="24"/>
        </w:rPr>
        <w:commentReference w:id="945"/>
      </w:r>
      <w:r w:rsidRPr="00B63681">
        <w:rPr>
          <w:color w:val="000000"/>
          <w:sz w:val="24"/>
          <w:szCs w:val="24"/>
        </w:rPr>
        <w:t xml:space="preserve"> 2020)</w:t>
      </w:r>
    </w:p>
    <w:p w14:paraId="1E59C64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1F949557" w14:textId="189EA43F" w:rsidR="001005FC" w:rsidRPr="001005FC" w:rsidRDefault="001005FC" w:rsidP="002962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sidR="00296217">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2231F19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5F79466F" w14:textId="62967AD0" w:rsidR="00984817" w:rsidRPr="00B63681" w:rsidRDefault="00984817" w:rsidP="00984817">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4A8FFDCB" w14:textId="0F370600" w:rsidR="00984817" w:rsidRPr="00B63681" w:rsidRDefault="00984817" w:rsidP="00D65B9D">
      <w:pPr>
        <w:spacing w:after="240"/>
        <w:rPr>
          <w:sz w:val="24"/>
          <w:szCs w:val="24"/>
        </w:rPr>
      </w:pPr>
      <w:r w:rsidRPr="00B63681">
        <w:rPr>
          <w:sz w:val="24"/>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0B87EB96" w14:textId="59F5F5ED" w:rsidR="00984817" w:rsidRPr="00B63681" w:rsidRDefault="00984817" w:rsidP="007D657D">
      <w:pPr>
        <w:pStyle w:val="Heading3"/>
        <w:rPr>
          <w:sz w:val="24"/>
          <w:szCs w:val="24"/>
          <w:u w:val="single"/>
        </w:rPr>
      </w:pPr>
      <w:bookmarkStart w:id="946" w:name="P46_490"/>
      <w:r w:rsidRPr="00B63681">
        <w:rPr>
          <w:sz w:val="24"/>
          <w:szCs w:val="24"/>
        </w:rPr>
        <w:t xml:space="preserve">46.490 </w:t>
      </w:r>
      <w:bookmarkEnd w:id="946"/>
      <w:r w:rsidRPr="00B63681">
        <w:rPr>
          <w:sz w:val="24"/>
          <w:szCs w:val="24"/>
        </w:rPr>
        <w:t>Oversight of DoD supply chain integrity.</w:t>
      </w:r>
    </w:p>
    <w:p w14:paraId="78659967" w14:textId="7BF76DC2" w:rsidR="00984817" w:rsidRPr="00B63681" w:rsidRDefault="00984817" w:rsidP="0098481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6CBB024C" w14:textId="58314DBB" w:rsidR="00984817" w:rsidRPr="00B63681"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5D53FD71" w14:textId="4A60D34C" w:rsidR="00984817" w:rsidRPr="00B63681" w:rsidRDefault="00984817" w:rsidP="00D65B9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lastRenderedPageBreak/>
        <w:t>Any concern of suspect material entering the supply chain shall be referred to the Counterfeit Material/Unauthorized Product Substitution (CM/UPS) team.</w:t>
      </w:r>
    </w:p>
    <w:p w14:paraId="2B96E250" w14:textId="56073428" w:rsidR="00E5211E" w:rsidRPr="00CD6247" w:rsidRDefault="00E5211E" w:rsidP="006A25DC">
      <w:pPr>
        <w:pStyle w:val="Heading2"/>
      </w:pPr>
      <w:r w:rsidRPr="00CD6247">
        <w:t>SUBPART 46.7 – WARRANTIES</w:t>
      </w:r>
      <w:commentRangeStart w:id="947"/>
      <w:commentRangeEnd w:id="947"/>
      <w:r w:rsidRPr="00CD6247">
        <w:rPr>
          <w:rStyle w:val="CommentReference"/>
          <w:sz w:val="24"/>
          <w:szCs w:val="24"/>
        </w:rPr>
        <w:commentReference w:id="947"/>
      </w:r>
      <w:commentRangeStart w:id="948"/>
      <w:commentRangeEnd w:id="948"/>
      <w:r w:rsidR="00014874">
        <w:rPr>
          <w:rStyle w:val="CommentReference"/>
          <w:b w:val="0"/>
        </w:rPr>
        <w:commentReference w:id="948"/>
      </w:r>
    </w:p>
    <w:p w14:paraId="7AC8BC48" w14:textId="7EA06E34" w:rsidR="00984817" w:rsidRPr="00CD6247" w:rsidRDefault="00984817" w:rsidP="00D65B9D">
      <w:pPr>
        <w:spacing w:after="240"/>
        <w:jc w:val="center"/>
        <w:rPr>
          <w:i/>
          <w:sz w:val="24"/>
          <w:szCs w:val="24"/>
        </w:rPr>
      </w:pPr>
      <w:r w:rsidRPr="00CD6247">
        <w:rPr>
          <w:i/>
          <w:sz w:val="24"/>
          <w:szCs w:val="24"/>
        </w:rPr>
        <w:t xml:space="preserve">(Revised </w:t>
      </w:r>
      <w:r w:rsidR="003873D1">
        <w:rPr>
          <w:i/>
          <w:sz w:val="24"/>
          <w:szCs w:val="24"/>
        </w:rPr>
        <w:t>March</w:t>
      </w:r>
      <w:r w:rsidR="00D24B6C" w:rsidRPr="00CD6247">
        <w:rPr>
          <w:i/>
          <w:sz w:val="24"/>
          <w:szCs w:val="24"/>
        </w:rPr>
        <w:t xml:space="preserve"> </w:t>
      </w:r>
      <w:r w:rsidR="003873D1">
        <w:rPr>
          <w:i/>
          <w:sz w:val="24"/>
          <w:szCs w:val="24"/>
        </w:rPr>
        <w:t>10</w:t>
      </w:r>
      <w:r w:rsidR="00D24B6C" w:rsidRPr="00CD6247">
        <w:rPr>
          <w:i/>
          <w:sz w:val="24"/>
          <w:szCs w:val="24"/>
        </w:rPr>
        <w:t xml:space="preserve">, </w:t>
      </w:r>
      <w:r w:rsidRPr="00CD6247">
        <w:rPr>
          <w:i/>
          <w:sz w:val="24"/>
          <w:szCs w:val="24"/>
        </w:rPr>
        <w:t>2</w:t>
      </w:r>
      <w:r w:rsidR="003873D1">
        <w:rPr>
          <w:i/>
          <w:sz w:val="24"/>
          <w:szCs w:val="24"/>
        </w:rPr>
        <w:t>022</w:t>
      </w:r>
      <w:r w:rsidRPr="00CD6247">
        <w:rPr>
          <w:i/>
          <w:sz w:val="24"/>
          <w:szCs w:val="24"/>
        </w:rPr>
        <w:t xml:space="preserve"> through PROCLTR 20</w:t>
      </w:r>
      <w:r w:rsidR="003873D1">
        <w:rPr>
          <w:i/>
          <w:sz w:val="24"/>
          <w:szCs w:val="24"/>
        </w:rPr>
        <w:t>22</w:t>
      </w:r>
      <w:r w:rsidRPr="00CD6247">
        <w:rPr>
          <w:i/>
          <w:sz w:val="24"/>
          <w:szCs w:val="24"/>
        </w:rPr>
        <w:t>-</w:t>
      </w:r>
      <w:r w:rsidR="003873D1">
        <w:rPr>
          <w:i/>
          <w:sz w:val="24"/>
          <w:szCs w:val="24"/>
        </w:rPr>
        <w:t>XX</w:t>
      </w:r>
      <w:r w:rsidRPr="00CD6247">
        <w:rPr>
          <w:i/>
          <w:sz w:val="24"/>
          <w:szCs w:val="24"/>
        </w:rPr>
        <w:t>)</w:t>
      </w:r>
    </w:p>
    <w:p w14:paraId="56B45A35" w14:textId="450E0843" w:rsidR="00117686" w:rsidRPr="00B63681" w:rsidRDefault="00117686" w:rsidP="00117686">
      <w:pPr>
        <w:pStyle w:val="Heading3"/>
        <w:rPr>
          <w:sz w:val="24"/>
          <w:szCs w:val="24"/>
          <w:lang w:val="en"/>
        </w:rPr>
      </w:pPr>
      <w:bookmarkStart w:id="949" w:name="P46_703"/>
      <w:bookmarkStart w:id="950" w:name="_Hlk58499828"/>
      <w:bookmarkStart w:id="951" w:name="P46_704"/>
      <w:r w:rsidRPr="00B63681">
        <w:rPr>
          <w:sz w:val="24"/>
          <w:szCs w:val="24"/>
          <w:lang w:val="en"/>
        </w:rPr>
        <w:t xml:space="preserve">46.703 </w:t>
      </w:r>
      <w:bookmarkEnd w:id="949"/>
      <w:r w:rsidRPr="00B63681">
        <w:rPr>
          <w:sz w:val="24"/>
          <w:szCs w:val="24"/>
          <w:lang w:val="en"/>
        </w:rPr>
        <w:t>Criteria for use of warranties.</w:t>
      </w:r>
      <w:commentRangeStart w:id="952"/>
      <w:commentRangeEnd w:id="952"/>
      <w:r w:rsidR="00E81C7D" w:rsidRPr="00B63681">
        <w:rPr>
          <w:rStyle w:val="CommentReference"/>
          <w:b w:val="0"/>
          <w:sz w:val="24"/>
          <w:szCs w:val="24"/>
        </w:rPr>
        <w:commentReference w:id="952"/>
      </w:r>
      <w:commentRangeStart w:id="953"/>
      <w:commentRangeEnd w:id="953"/>
      <w:r w:rsidR="00014874">
        <w:rPr>
          <w:rStyle w:val="CommentReference"/>
          <w:b w:val="0"/>
        </w:rPr>
        <w:commentReference w:id="953"/>
      </w:r>
    </w:p>
    <w:p w14:paraId="623FB42B" w14:textId="1932D046" w:rsidR="003873D1" w:rsidRPr="003873D1" w:rsidRDefault="003873D1" w:rsidP="003873D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3873D1">
        <w:rPr>
          <w:sz w:val="24"/>
          <w:szCs w:val="24"/>
          <w:lang w:val="en"/>
        </w:rPr>
        <w:t xml:space="preserve">The </w:t>
      </w:r>
      <w:hyperlink r:id="rId366" w:history="1">
        <w:r w:rsidRPr="003873D1">
          <w:rPr>
            <w:color w:val="0000FF"/>
            <w:sz w:val="24"/>
            <w:szCs w:val="24"/>
            <w:u w:val="single"/>
          </w:rPr>
          <w:t>Department of Defense (DoD) Warranty Guide</w:t>
        </w:r>
      </w:hyperlink>
      <w:r w:rsidRPr="003873D1">
        <w:rPr>
          <w:sz w:val="24"/>
          <w:szCs w:val="24"/>
        </w:rPr>
        <w:t xml:space="preserve"> (</w:t>
      </w:r>
      <w:hyperlink r:id="rId367" w:history="1">
        <w:r w:rsidRPr="003873D1">
          <w:rPr>
            <w:color w:val="0000FF"/>
            <w:sz w:val="24"/>
            <w:szCs w:val="24"/>
            <w:u w:val="single"/>
          </w:rPr>
          <w:t>https://www.dau.edu/cop/pm/_layouts/15/WopiFrame.aspx?sourcedoc=/cop/pm/DAU%20Sponsored%20Documents/Warranty_Guide_Version_2.0.pdf&amp;action=default&amp;DefaultItemOpen=1</w:t>
        </w:r>
      </w:hyperlink>
      <w:r w:rsidRPr="003873D1">
        <w:rPr>
          <w:sz w:val="24"/>
          <w:szCs w:val="24"/>
        </w:rPr>
        <w:t xml:space="preserve">) </w:t>
      </w:r>
      <w:r w:rsidRPr="003873D1">
        <w:rPr>
          <w:sz w:val="24"/>
          <w:szCs w:val="24"/>
          <w:lang w:val="en"/>
        </w:rPr>
        <w:t>provides guidance on warranty development and implementation</w:t>
      </w:r>
      <w:r w:rsidRPr="003873D1">
        <w:rPr>
          <w:sz w:val="24"/>
          <w:szCs w:val="24"/>
        </w:rPr>
        <w:t>.</w:t>
      </w:r>
    </w:p>
    <w:bookmarkEnd w:id="950"/>
    <w:p w14:paraId="6F199ECA" w14:textId="4AF6B52C" w:rsidR="003873D1" w:rsidRDefault="003873D1" w:rsidP="003873D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outlineLvl w:val="2"/>
        <w:rPr>
          <w:b/>
          <w:bCs/>
          <w:sz w:val="24"/>
          <w:szCs w:val="24"/>
        </w:rPr>
      </w:pPr>
      <w:r w:rsidRPr="003873D1">
        <w:rPr>
          <w:b/>
          <w:bCs/>
          <w:sz w:val="24"/>
          <w:szCs w:val="24"/>
        </w:rPr>
        <w:t>46.704 Authority for use of warranties.</w:t>
      </w:r>
      <w:commentRangeStart w:id="954"/>
      <w:commentRangeEnd w:id="954"/>
      <w:r w:rsidR="00170837">
        <w:rPr>
          <w:rStyle w:val="CommentReference"/>
        </w:rPr>
        <w:commentReference w:id="954"/>
      </w:r>
    </w:p>
    <w:p w14:paraId="19ADFFD9" w14:textId="77777777" w:rsidR="003873D1" w:rsidRPr="003873D1" w:rsidRDefault="003873D1" w:rsidP="003873D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3873D1">
        <w:rPr>
          <w:sz w:val="24"/>
          <w:szCs w:val="24"/>
        </w:rPr>
        <w:t>Contracting officers shall not include the clauses at FAR 52.246-17, 52.246-18, or 52.246-19 in manual solicitations and awards unless one or more of the conditions for use in DFARS 246.704 are met. Automated simplified acquisitions do not include these clauses.</w:t>
      </w:r>
    </w:p>
    <w:p w14:paraId="44621690" w14:textId="77777777" w:rsidR="003873D1" w:rsidRPr="003873D1" w:rsidRDefault="003873D1" w:rsidP="005509C0"/>
    <w:bookmarkEnd w:id="951"/>
    <w:p w14:paraId="579A34D1" w14:textId="77777777" w:rsidR="00984817" w:rsidRPr="008C7292" w:rsidRDefault="00984817" w:rsidP="00E72D89">
      <w:pPr>
        <w:sectPr w:rsidR="00984817" w:rsidRPr="008C7292" w:rsidSect="00C92932">
          <w:headerReference w:type="even" r:id="rId368"/>
          <w:headerReference w:type="default" r:id="rId369"/>
          <w:footerReference w:type="even" r:id="rId370"/>
          <w:footerReference w:type="default" r:id="rId371"/>
          <w:headerReference w:type="first" r:id="rId372"/>
          <w:footerReference w:type="first" r:id="rId373"/>
          <w:pgSz w:w="12240" w:h="15840"/>
          <w:pgMar w:top="1440" w:right="1440" w:bottom="1440" w:left="1440" w:header="720" w:footer="720" w:gutter="0"/>
          <w:cols w:space="720"/>
          <w:titlePg/>
          <w:docGrid w:linePitch="299"/>
        </w:sectPr>
      </w:pPr>
    </w:p>
    <w:p w14:paraId="336AB97D" w14:textId="77777777" w:rsidR="00E5211E" w:rsidRPr="00E56C6F" w:rsidRDefault="00E5211E" w:rsidP="00045233">
      <w:pPr>
        <w:pStyle w:val="Heading1"/>
        <w:rPr>
          <w:sz w:val="24"/>
          <w:szCs w:val="24"/>
        </w:rPr>
      </w:pPr>
      <w:bookmarkStart w:id="955" w:name="Part47"/>
      <w:bookmarkEnd w:id="955"/>
      <w:r w:rsidRPr="00E56C6F">
        <w:rPr>
          <w:sz w:val="24"/>
          <w:szCs w:val="24"/>
        </w:rPr>
        <w:lastRenderedPageBreak/>
        <w:t>PART 47 – TRANSPORTATION</w:t>
      </w:r>
    </w:p>
    <w:p w14:paraId="205AB379" w14:textId="27314ECA" w:rsidR="00E5211E" w:rsidRPr="00CD6247" w:rsidRDefault="00ED3693" w:rsidP="009A2038">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E5211E" w:rsidRPr="00CD6247">
        <w:rPr>
          <w:i/>
          <w:sz w:val="24"/>
          <w:szCs w:val="24"/>
        </w:rPr>
        <w:t>)</w:t>
      </w:r>
      <w:commentRangeStart w:id="956"/>
      <w:commentRangeEnd w:id="956"/>
      <w:r w:rsidR="00E5211E" w:rsidRPr="00CD6247">
        <w:rPr>
          <w:rStyle w:val="CommentReference"/>
          <w:sz w:val="24"/>
          <w:szCs w:val="24"/>
        </w:rPr>
        <w:commentReference w:id="956"/>
      </w:r>
    </w:p>
    <w:p w14:paraId="127675E7" w14:textId="37EC67CF" w:rsidR="00E5211E" w:rsidRPr="00CD6247" w:rsidRDefault="00E5211E" w:rsidP="005A2AD2">
      <w:pPr>
        <w:jc w:val="center"/>
        <w:rPr>
          <w:b/>
          <w:sz w:val="24"/>
          <w:szCs w:val="24"/>
        </w:rPr>
      </w:pPr>
      <w:r w:rsidRPr="00CD6247">
        <w:rPr>
          <w:b/>
          <w:sz w:val="24"/>
          <w:szCs w:val="24"/>
        </w:rPr>
        <w:t>TABLE OF CONTENTS</w:t>
      </w:r>
      <w:commentRangeStart w:id="957"/>
      <w:commentRangeEnd w:id="957"/>
      <w:r w:rsidRPr="00CD6247">
        <w:rPr>
          <w:rStyle w:val="CommentReference"/>
          <w:sz w:val="24"/>
          <w:szCs w:val="24"/>
        </w:rPr>
        <w:commentReference w:id="957"/>
      </w:r>
    </w:p>
    <w:p w14:paraId="49702D50" w14:textId="79B43C33" w:rsidR="00CC7942" w:rsidRPr="00CD6247" w:rsidRDefault="00CC7942" w:rsidP="00CC7942">
      <w:pPr>
        <w:rPr>
          <w:b/>
          <w:sz w:val="24"/>
          <w:szCs w:val="24"/>
        </w:rPr>
      </w:pPr>
      <w:r w:rsidRPr="00CD6247">
        <w:rPr>
          <w:b/>
          <w:sz w:val="24"/>
          <w:szCs w:val="24"/>
        </w:rPr>
        <w:t>SUBPART 47.3 – TRANSPORTATION IN SUPPLY CONTRACTS</w:t>
      </w:r>
    </w:p>
    <w:p w14:paraId="6F872350" w14:textId="77777777" w:rsidR="00CC7942" w:rsidRPr="00CD6247" w:rsidRDefault="005A1C85" w:rsidP="00CC7942">
      <w:pPr>
        <w:rPr>
          <w:sz w:val="24"/>
          <w:szCs w:val="24"/>
        </w:rPr>
      </w:pPr>
      <w:hyperlink w:anchor="P47_303_90" w:history="1">
        <w:r w:rsidR="00CC7942" w:rsidRPr="00CD6247">
          <w:rPr>
            <w:sz w:val="24"/>
            <w:szCs w:val="24"/>
          </w:rPr>
          <w:t>47.303-90</w:t>
        </w:r>
      </w:hyperlink>
      <w:r w:rsidR="00CC7942" w:rsidRPr="00CD6247">
        <w:rPr>
          <w:sz w:val="24"/>
          <w:szCs w:val="24"/>
        </w:rPr>
        <w:tab/>
      </w:r>
      <w:r w:rsidR="00CC7942" w:rsidRPr="00CD6247">
        <w:rPr>
          <w:sz w:val="24"/>
          <w:szCs w:val="24"/>
        </w:rPr>
        <w:tab/>
        <w:t>Export shipment of wood products.</w:t>
      </w:r>
    </w:p>
    <w:p w14:paraId="2E629851" w14:textId="77777777" w:rsidR="00CC7942" w:rsidRPr="00CD6247" w:rsidRDefault="005A1C85" w:rsidP="00CC7942">
      <w:pPr>
        <w:rPr>
          <w:sz w:val="24"/>
          <w:szCs w:val="24"/>
        </w:rPr>
      </w:pPr>
      <w:hyperlink w:anchor="P47_303_91" w:history="1">
        <w:r w:rsidR="00CC7942" w:rsidRPr="00CD6247">
          <w:rPr>
            <w:rStyle w:val="Hyperlink"/>
            <w:sz w:val="24"/>
            <w:szCs w:val="24"/>
          </w:rPr>
          <w:t>47.303-91</w:t>
        </w:r>
      </w:hyperlink>
      <w:r w:rsidR="00CC7942" w:rsidRPr="00CD6247">
        <w:rPr>
          <w:sz w:val="24"/>
          <w:szCs w:val="24"/>
        </w:rPr>
        <w:tab/>
      </w:r>
      <w:r w:rsidR="00CC7942" w:rsidRPr="00CD6247">
        <w:rPr>
          <w:sz w:val="24"/>
          <w:szCs w:val="24"/>
        </w:rPr>
        <w:tab/>
        <w:t>DLR item compliance.</w:t>
      </w:r>
    </w:p>
    <w:p w14:paraId="177A36C4" w14:textId="3DB4BAB0" w:rsidR="00CC7942" w:rsidRPr="00CD6247" w:rsidRDefault="005A1C85" w:rsidP="00CC7942">
      <w:pPr>
        <w:ind w:left="1440" w:hanging="1440"/>
        <w:rPr>
          <w:bCs/>
          <w:sz w:val="24"/>
          <w:szCs w:val="24"/>
        </w:rPr>
      </w:pPr>
      <w:hyperlink w:anchor="P47_305_3_90" w:history="1">
        <w:r w:rsidR="00CC7942" w:rsidRPr="00CD6247">
          <w:rPr>
            <w:rStyle w:val="Hyperlink"/>
            <w:bCs/>
            <w:iCs/>
            <w:sz w:val="24"/>
            <w:szCs w:val="24"/>
          </w:rPr>
          <w:t>47.305-3-90</w:t>
        </w:r>
      </w:hyperlink>
      <w:r w:rsidR="009A2038" w:rsidRPr="009A2038">
        <w:rPr>
          <w:rStyle w:val="Hyperlink"/>
          <w:bCs/>
          <w:iCs/>
          <w:sz w:val="24"/>
          <w:szCs w:val="24"/>
          <w:u w:val="none"/>
        </w:rPr>
        <w:tab/>
      </w:r>
      <w:r w:rsidR="00CC7942" w:rsidRPr="00CD6247">
        <w:rPr>
          <w:bCs/>
          <w:sz w:val="24"/>
          <w:szCs w:val="24"/>
        </w:rPr>
        <w:t xml:space="preserve">First Destination Transportation (FDT), Government-arranged transportation. </w:t>
      </w:r>
    </w:p>
    <w:p w14:paraId="4693C0CA" w14:textId="77777777" w:rsidR="00CC7942" w:rsidRPr="00CD6247" w:rsidRDefault="005A1C85" w:rsidP="00CC7942">
      <w:pPr>
        <w:ind w:left="1440" w:hanging="1440"/>
        <w:rPr>
          <w:bCs/>
          <w:sz w:val="24"/>
          <w:szCs w:val="24"/>
        </w:rPr>
      </w:pPr>
      <w:hyperlink w:anchor="P47_305_3_91" w:history="1">
        <w:r w:rsidR="00CC7942" w:rsidRPr="00CD6247">
          <w:rPr>
            <w:rStyle w:val="Hyperlink"/>
            <w:bCs/>
            <w:sz w:val="24"/>
            <w:szCs w:val="24"/>
          </w:rPr>
          <w:t>47.305-3-91</w:t>
        </w:r>
      </w:hyperlink>
      <w:r w:rsidR="00CC7942" w:rsidRPr="00CD6247">
        <w:rPr>
          <w:bCs/>
          <w:sz w:val="24"/>
          <w:szCs w:val="24"/>
        </w:rPr>
        <w:tab/>
        <w:t>FDT Program – shipments originating from outside the contiguous United States.</w:t>
      </w:r>
    </w:p>
    <w:p w14:paraId="2D57D914" w14:textId="77777777" w:rsidR="00CC7942" w:rsidRPr="00CD6247" w:rsidRDefault="005A1C85" w:rsidP="00CC7942">
      <w:pPr>
        <w:ind w:left="1440" w:hanging="1440"/>
        <w:rPr>
          <w:bCs/>
          <w:sz w:val="24"/>
          <w:szCs w:val="24"/>
        </w:rPr>
      </w:pPr>
      <w:hyperlink w:anchor="P47_305_4_90" w:history="1">
        <w:r w:rsidR="00CC7942" w:rsidRPr="00CD6247">
          <w:rPr>
            <w:rStyle w:val="Hyperlink"/>
            <w:sz w:val="24"/>
            <w:szCs w:val="24"/>
          </w:rPr>
          <w:t>47.305-4-90</w:t>
        </w:r>
      </w:hyperlink>
      <w:r w:rsidR="00CC7942" w:rsidRPr="00CD6247">
        <w:rPr>
          <w:sz w:val="24"/>
          <w:szCs w:val="24"/>
        </w:rPr>
        <w:t xml:space="preserve"> </w:t>
      </w:r>
      <w:r w:rsidR="00CC7942" w:rsidRPr="00CD6247">
        <w:rPr>
          <w:sz w:val="24"/>
          <w:szCs w:val="24"/>
        </w:rPr>
        <w:tab/>
        <w:t>Additional Wide Area Workflow (WAWF) information.</w:t>
      </w:r>
    </w:p>
    <w:p w14:paraId="1E2FA9FC" w14:textId="596AB8AB" w:rsidR="00CC7942" w:rsidRPr="00CD6247" w:rsidRDefault="005A1C85" w:rsidP="00CC7942">
      <w:pPr>
        <w:ind w:left="1440" w:hanging="1440"/>
        <w:rPr>
          <w:sz w:val="24"/>
          <w:szCs w:val="24"/>
        </w:rPr>
      </w:pPr>
      <w:hyperlink w:anchor="P47_305_10_90" w:history="1">
        <w:r w:rsidR="00CC7942" w:rsidRPr="00CD6247">
          <w:rPr>
            <w:rStyle w:val="Hyperlink"/>
            <w:bCs/>
            <w:sz w:val="24"/>
            <w:szCs w:val="24"/>
          </w:rPr>
          <w:t>47.305-10-90</w:t>
        </w:r>
      </w:hyperlink>
      <w:r w:rsidR="00CC7942" w:rsidRPr="00CD6247">
        <w:rPr>
          <w:bCs/>
          <w:sz w:val="24"/>
          <w:szCs w:val="24"/>
        </w:rPr>
        <w:t xml:space="preserve"> </w:t>
      </w:r>
      <w:r w:rsidR="00CC7942" w:rsidRPr="00CD6247">
        <w:rPr>
          <w:bCs/>
          <w:sz w:val="24"/>
          <w:szCs w:val="24"/>
        </w:rPr>
        <w:tab/>
        <w:t>Procurement notes for export shipping and US territories.</w:t>
      </w:r>
    </w:p>
    <w:p w14:paraId="2598FA98" w14:textId="77777777" w:rsidR="00CC7942" w:rsidRPr="00CD6247" w:rsidRDefault="005A1C85" w:rsidP="009A2038">
      <w:pPr>
        <w:spacing w:after="240"/>
        <w:rPr>
          <w:strike/>
          <w:sz w:val="24"/>
          <w:szCs w:val="24"/>
        </w:rPr>
      </w:pPr>
      <w:hyperlink w:anchor="P47_305_90" w:history="1">
        <w:r w:rsidR="00CC7942" w:rsidRPr="00CD6247">
          <w:rPr>
            <w:rStyle w:val="Hyperlink"/>
            <w:bCs/>
            <w:iCs/>
            <w:sz w:val="24"/>
            <w:szCs w:val="24"/>
          </w:rPr>
          <w:t>47.305-90</w:t>
        </w:r>
      </w:hyperlink>
      <w:r w:rsidR="00CC7942" w:rsidRPr="00CD6247">
        <w:rPr>
          <w:bCs/>
          <w:iCs/>
          <w:sz w:val="24"/>
          <w:szCs w:val="24"/>
        </w:rPr>
        <w:tab/>
      </w:r>
      <w:r w:rsidR="00CC7942" w:rsidRPr="00CD6247">
        <w:rPr>
          <w:bCs/>
          <w:iCs/>
          <w:sz w:val="24"/>
          <w:szCs w:val="24"/>
        </w:rPr>
        <w:tab/>
        <w:t>Procurement notes.</w:t>
      </w:r>
    </w:p>
    <w:p w14:paraId="78397204" w14:textId="77777777" w:rsidR="00CC7942" w:rsidRPr="00CD6247" w:rsidRDefault="00CC7942" w:rsidP="00045233">
      <w:pPr>
        <w:pStyle w:val="Heading2"/>
      </w:pPr>
      <w:r w:rsidRPr="00CD6247">
        <w:t>SUBPART 47.3 – TRANSPORTATION IN SUPPLY CONTRACTS</w:t>
      </w:r>
    </w:p>
    <w:p w14:paraId="4ED7FA5D" w14:textId="71AE9E6B" w:rsidR="00CC7942" w:rsidRPr="00CD6247" w:rsidRDefault="00C970B9" w:rsidP="009A2038">
      <w:pPr>
        <w:spacing w:after="240"/>
        <w:jc w:val="center"/>
        <w:rPr>
          <w:i/>
          <w:sz w:val="24"/>
          <w:szCs w:val="24"/>
        </w:rPr>
      </w:pPr>
      <w:bookmarkStart w:id="958"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CC7942" w:rsidRPr="00CD6247">
        <w:rPr>
          <w:i/>
          <w:sz w:val="24"/>
          <w:szCs w:val="24"/>
        </w:rPr>
        <w:t>)</w:t>
      </w:r>
    </w:p>
    <w:p w14:paraId="50620935" w14:textId="0AFA5A1E" w:rsidR="00CC7942" w:rsidRPr="007913C2" w:rsidRDefault="00CC7942" w:rsidP="007913C2">
      <w:pPr>
        <w:pStyle w:val="Heading3"/>
        <w:rPr>
          <w:rFonts w:eastAsiaTheme="minorHAnsi"/>
          <w:sz w:val="24"/>
          <w:szCs w:val="24"/>
        </w:rPr>
      </w:pPr>
      <w:bookmarkStart w:id="959" w:name="P47_303_90"/>
      <w:bookmarkEnd w:id="958"/>
      <w:r w:rsidRPr="007913C2">
        <w:rPr>
          <w:rFonts w:eastAsiaTheme="minorHAnsi"/>
          <w:sz w:val="24"/>
          <w:szCs w:val="24"/>
        </w:rPr>
        <w:t>47.303-90</w:t>
      </w:r>
      <w:bookmarkEnd w:id="959"/>
      <w:r w:rsidRPr="007913C2">
        <w:rPr>
          <w:rFonts w:eastAsiaTheme="minorHAnsi"/>
          <w:sz w:val="24"/>
          <w:szCs w:val="24"/>
        </w:rPr>
        <w:t xml:space="preserve"> Export shipment of wood products.</w:t>
      </w:r>
    </w:p>
    <w:p w14:paraId="5C081EA1"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14:paraId="3E8BE14D" w14:textId="77777777" w:rsidR="00CC7942" w:rsidRPr="00CD6247" w:rsidRDefault="00CC7942" w:rsidP="00CC7942">
      <w:pPr>
        <w:adjustRightInd w:val="0"/>
        <w:rPr>
          <w:rFonts w:eastAsiaTheme="minorHAnsi"/>
          <w:strike/>
          <w:color w:val="000000"/>
          <w:sz w:val="24"/>
          <w:szCs w:val="24"/>
        </w:rPr>
      </w:pPr>
      <w:r w:rsidRPr="00CD6247">
        <w:rPr>
          <w:rFonts w:eastAsiaTheme="minorHAnsi"/>
          <w:color w:val="000000"/>
          <w:sz w:val="24"/>
          <w:szCs w:val="24"/>
        </w:rPr>
        <w:t>*****</w:t>
      </w:r>
    </w:p>
    <w:p w14:paraId="174F2682" w14:textId="5070F297" w:rsidR="00CC7942" w:rsidRPr="00CD6247" w:rsidRDefault="00CC7942" w:rsidP="00CC7942">
      <w:pPr>
        <w:rPr>
          <w:rFonts w:eastAsiaTheme="minorHAnsi"/>
          <w:sz w:val="24"/>
          <w:szCs w:val="24"/>
        </w:rPr>
      </w:pPr>
      <w:r w:rsidRPr="00CD6247">
        <w:rPr>
          <w:rFonts w:eastAsiaTheme="minorHAnsi"/>
          <w:sz w:val="24"/>
          <w:szCs w:val="24"/>
        </w:rPr>
        <w:t>L30 Computation of Cube – Wood Products (AUG 2017)</w:t>
      </w:r>
      <w:r w:rsidR="00CE4ACD" w:rsidRPr="00CD6247">
        <w:rPr>
          <w:rFonts w:eastAsiaTheme="minorHAnsi"/>
          <w:sz w:val="24"/>
          <w:szCs w:val="24"/>
        </w:rPr>
        <w:t xml:space="preserve">  </w:t>
      </w:r>
    </w:p>
    <w:p w14:paraId="52851368" w14:textId="77777777" w:rsidR="00CC7942" w:rsidRPr="00CD6247" w:rsidRDefault="00CC7942" w:rsidP="00CC7942">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14:paraId="56464FE0" w14:textId="42C9F2D5" w:rsidR="00CC7942" w:rsidRPr="00CD6247" w:rsidRDefault="00CC7942" w:rsidP="00CC7942">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14:paraId="62732F12" w14:textId="381A2EA2" w:rsidR="00CC7942" w:rsidRPr="00CD6247" w:rsidRDefault="00CC7942" w:rsidP="00CC7942">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14:paraId="77E1B88D" w14:textId="2D55510F" w:rsidR="00CC7942" w:rsidRPr="00CD6247" w:rsidRDefault="00CC7942" w:rsidP="00CC7942">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14:paraId="2971F275" w14:textId="30899CC3" w:rsidR="00CC7942" w:rsidRPr="00CD6247" w:rsidRDefault="00CC7942" w:rsidP="00CC7942">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14:paraId="136F4873" w14:textId="5127A150" w:rsidR="00CC7942" w:rsidRPr="00CD6247" w:rsidRDefault="00CC7942" w:rsidP="00CC7942">
      <w:pPr>
        <w:rPr>
          <w:rFonts w:eastAsiaTheme="minorHAnsi"/>
          <w:sz w:val="24"/>
          <w:szCs w:val="24"/>
        </w:rPr>
      </w:pPr>
      <w:r w:rsidRPr="00CD6247">
        <w:rPr>
          <w:rFonts w:eastAsiaTheme="minorHAnsi"/>
          <w:sz w:val="24"/>
          <w:szCs w:val="24"/>
        </w:rPr>
        <w:t>(5) Other wood products: Compute the cube based on the dimensions specified for each CLIN.</w:t>
      </w:r>
    </w:p>
    <w:p w14:paraId="2F3B245E" w14:textId="77777777" w:rsidR="00CC7942" w:rsidRPr="00CD6247" w:rsidRDefault="00CC7942" w:rsidP="007913C2">
      <w:pPr>
        <w:adjustRightInd w:val="0"/>
        <w:spacing w:after="240"/>
        <w:rPr>
          <w:rFonts w:eastAsiaTheme="minorHAnsi"/>
          <w:b/>
          <w:bCs/>
          <w:color w:val="000000"/>
          <w:sz w:val="24"/>
          <w:szCs w:val="24"/>
        </w:rPr>
      </w:pPr>
      <w:r w:rsidRPr="00CD6247">
        <w:rPr>
          <w:rFonts w:eastAsiaTheme="minorHAnsi"/>
          <w:bCs/>
          <w:color w:val="000000"/>
          <w:sz w:val="24"/>
          <w:szCs w:val="24"/>
        </w:rPr>
        <w:t>*****</w:t>
      </w:r>
    </w:p>
    <w:p w14:paraId="0C062EC7" w14:textId="2AFC9D38" w:rsidR="00CC7942" w:rsidRPr="007913C2" w:rsidRDefault="00CC7942" w:rsidP="007913C2">
      <w:pPr>
        <w:pStyle w:val="Heading3"/>
        <w:rPr>
          <w:rFonts w:eastAsiaTheme="minorHAnsi"/>
          <w:sz w:val="24"/>
          <w:szCs w:val="24"/>
        </w:rPr>
      </w:pPr>
      <w:bookmarkStart w:id="960" w:name="P47_303_91"/>
      <w:r w:rsidRPr="007913C2">
        <w:rPr>
          <w:rFonts w:eastAsiaTheme="minorHAnsi"/>
          <w:sz w:val="24"/>
          <w:szCs w:val="24"/>
        </w:rPr>
        <w:t>47.303-91</w:t>
      </w:r>
      <w:bookmarkEnd w:id="960"/>
      <w:r w:rsidRPr="007913C2">
        <w:rPr>
          <w:rFonts w:eastAsiaTheme="minorHAnsi"/>
          <w:sz w:val="24"/>
          <w:szCs w:val="24"/>
        </w:rPr>
        <w:t xml:space="preserve"> DLR item compliance.</w:t>
      </w:r>
    </w:p>
    <w:p w14:paraId="643D4B5A" w14:textId="3E77A26C" w:rsidR="00CC7942" w:rsidRPr="00CD6247" w:rsidRDefault="00CC7942" w:rsidP="00C94971">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lastRenderedPageBreak/>
        <w:t>packaging, packing, marking, delivery locations, f.o.b. requirements, delivery variations, payment for shipment, and any associated contract clause. If appropriate, the contracting officer may specify DLAD requirements as applicable to DLR items.</w:t>
      </w:r>
    </w:p>
    <w:p w14:paraId="6FE5F32F" w14:textId="4369661C" w:rsidR="00E5211E" w:rsidRPr="007913C2" w:rsidRDefault="00E5211E" w:rsidP="007913C2">
      <w:pPr>
        <w:pStyle w:val="Heading3"/>
        <w:rPr>
          <w:rFonts w:eastAsiaTheme="minorHAnsi"/>
          <w:sz w:val="24"/>
          <w:szCs w:val="24"/>
        </w:rPr>
      </w:pPr>
      <w:bookmarkStart w:id="961" w:name="P47_305_3_90"/>
      <w:r w:rsidRPr="007913C2">
        <w:rPr>
          <w:rFonts w:eastAsiaTheme="minorHAnsi"/>
          <w:sz w:val="24"/>
          <w:szCs w:val="24"/>
        </w:rPr>
        <w:t>47.305-3-90</w:t>
      </w:r>
      <w:commentRangeStart w:id="962"/>
      <w:r w:rsidRPr="007913C2">
        <w:rPr>
          <w:rFonts w:eastAsiaTheme="minorHAnsi"/>
          <w:sz w:val="24"/>
          <w:szCs w:val="24"/>
        </w:rPr>
        <w:t xml:space="preserve"> </w:t>
      </w:r>
      <w:commentRangeEnd w:id="962"/>
      <w:r w:rsidRPr="007913C2">
        <w:rPr>
          <w:rStyle w:val="CommentReference"/>
          <w:sz w:val="24"/>
          <w:szCs w:val="24"/>
        </w:rPr>
        <w:commentReference w:id="962"/>
      </w:r>
      <w:r w:rsidRPr="007913C2">
        <w:rPr>
          <w:rFonts w:eastAsiaTheme="minorHAnsi"/>
          <w:sz w:val="24"/>
          <w:szCs w:val="24"/>
        </w:rPr>
        <w:t>First Destination Transportation (FDT), Government-arranged transportation.</w:t>
      </w:r>
    </w:p>
    <w:bookmarkEnd w:id="961"/>
    <w:p w14:paraId="4F71789F" w14:textId="5B5F9024"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sidR="001651FB">
        <w:rPr>
          <w:rFonts w:eastAsiaTheme="minorHAnsi"/>
          <w:sz w:val="24"/>
          <w:szCs w:val="24"/>
        </w:rPr>
        <w:t>20-05</w:t>
      </w:r>
      <w:commentRangeStart w:id="963"/>
      <w:r w:rsidRPr="00CD6247">
        <w:rPr>
          <w:rFonts w:eastAsiaTheme="minorHAnsi"/>
          <w:sz w:val="24"/>
          <w:szCs w:val="24"/>
        </w:rPr>
        <w:t xml:space="preserve"> </w:t>
      </w:r>
      <w:commentRangeEnd w:id="963"/>
      <w:r w:rsidR="001651FB">
        <w:rPr>
          <w:rStyle w:val="CommentReference"/>
        </w:rPr>
        <w:commentReference w:id="963"/>
      </w:r>
      <w:r w:rsidRPr="00CD6247">
        <w:rPr>
          <w:rFonts w:eastAsiaTheme="minorHAnsi"/>
          <w:sz w:val="24"/>
          <w:szCs w:val="24"/>
        </w:rPr>
        <w:t xml:space="preserve">authorizes use of f.o.b. origin and inspection/acceptance at destination under the FDT program. </w:t>
      </w:r>
      <w:r w:rsidR="001651FB">
        <w:rPr>
          <w:rFonts w:eastAsiaTheme="minorHAnsi"/>
          <w:sz w:val="24"/>
          <w:szCs w:val="24"/>
        </w:rPr>
        <w:t>This deviation expires on May 15</w:t>
      </w:r>
      <w:r w:rsidRPr="00CD6247">
        <w:rPr>
          <w:rFonts w:eastAsiaTheme="minorHAnsi"/>
          <w:sz w:val="24"/>
          <w:szCs w:val="24"/>
        </w:rPr>
        <w:t>, 202</w:t>
      </w:r>
      <w:r w:rsidR="001651FB">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14:paraId="4F2D5A48" w14:textId="6E9ADACC"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(a) Agency-wide:</w:t>
      </w:r>
    </w:p>
    <w:p w14:paraId="19ED52ED" w14:textId="4B902BDA" w:rsidR="00CC7942" w:rsidRPr="00CD6247" w:rsidRDefault="00C94971" w:rsidP="00CC7942">
      <w:pPr>
        <w:rPr>
          <w:sz w:val="24"/>
          <w:szCs w:val="24"/>
        </w:rPr>
      </w:pPr>
      <w:r>
        <w:rPr>
          <w:sz w:val="24"/>
          <w:szCs w:val="24"/>
        </w:rPr>
        <w:tab/>
      </w:r>
      <w:r w:rsidR="00CC7942" w:rsidRPr="00CD6247">
        <w:rPr>
          <w:sz w:val="24"/>
          <w:szCs w:val="24"/>
        </w:rPr>
        <w:t>(1) Inspection and acceptance at origin;</w:t>
      </w:r>
    </w:p>
    <w:p w14:paraId="40930E9C" w14:textId="43CF09A9" w:rsidR="00CC7942" w:rsidRPr="00CD6247" w:rsidRDefault="00C94971" w:rsidP="00CC7942">
      <w:pPr>
        <w:rPr>
          <w:sz w:val="24"/>
          <w:szCs w:val="24"/>
        </w:rPr>
      </w:pPr>
      <w:r>
        <w:rPr>
          <w:sz w:val="24"/>
          <w:szCs w:val="24"/>
        </w:rPr>
        <w:tab/>
      </w:r>
      <w:r w:rsidR="00CC7942" w:rsidRPr="00CD6247">
        <w:rPr>
          <w:sz w:val="24"/>
          <w:szCs w:val="24"/>
        </w:rPr>
        <w:t>(2) Contracts with Classified, Controlled, or Sensitive Items;</w:t>
      </w:r>
    </w:p>
    <w:p w14:paraId="64A45F92" w14:textId="72262173" w:rsidR="00CC7942" w:rsidRPr="00CD6247" w:rsidRDefault="009A2038" w:rsidP="00CC7942">
      <w:pPr>
        <w:rPr>
          <w:snapToGrid w:val="0"/>
          <w:sz w:val="24"/>
          <w:szCs w:val="24"/>
        </w:rPr>
      </w:pPr>
      <w:r>
        <w:rPr>
          <w:sz w:val="24"/>
          <w:szCs w:val="24"/>
        </w:rPr>
        <w:tab/>
      </w:r>
      <w:r w:rsidR="00CC7942" w:rsidRPr="00CD6247">
        <w:rPr>
          <w:sz w:val="24"/>
          <w:szCs w:val="24"/>
        </w:rPr>
        <w:t>(3) Hazardous material (HAZMAT) contracts;</w:t>
      </w:r>
    </w:p>
    <w:p w14:paraId="10F34945" w14:textId="66C81D61" w:rsidR="00CC7942" w:rsidRPr="00CD6247" w:rsidRDefault="009A2038" w:rsidP="00CC7942">
      <w:pPr>
        <w:rPr>
          <w:snapToGrid w:val="0"/>
          <w:sz w:val="24"/>
          <w:szCs w:val="24"/>
        </w:rPr>
      </w:pPr>
      <w:r>
        <w:rPr>
          <w:sz w:val="24"/>
          <w:szCs w:val="24"/>
        </w:rPr>
        <w:tab/>
      </w:r>
      <w:r w:rsidR="00CC7942" w:rsidRPr="00CD6247">
        <w:rPr>
          <w:sz w:val="24"/>
          <w:szCs w:val="24"/>
        </w:rPr>
        <w:t>(4) Foreign Military Sales (FMS) contracts; or</w:t>
      </w:r>
    </w:p>
    <w:p w14:paraId="604E9EC0" w14:textId="6DDFB551" w:rsidR="00CC7942" w:rsidRPr="00CD6247" w:rsidRDefault="009A2038" w:rsidP="00CC7942">
      <w:pPr>
        <w:rPr>
          <w:color w:val="000000" w:themeColor="text1"/>
          <w:sz w:val="24"/>
          <w:szCs w:val="24"/>
        </w:rPr>
      </w:pPr>
      <w:r>
        <w:rPr>
          <w:sz w:val="24"/>
          <w:szCs w:val="24"/>
        </w:rPr>
        <w:tab/>
      </w:r>
      <w:r w:rsidR="00CC7942" w:rsidRPr="00CD6247">
        <w:rPr>
          <w:sz w:val="24"/>
          <w:szCs w:val="24"/>
        </w:rPr>
        <w:t xml:space="preserve">(5) Contracts being shipped to </w:t>
      </w:r>
      <w:r w:rsidR="00CC7942" w:rsidRPr="00CD6247">
        <w:rPr>
          <w:color w:val="000000" w:themeColor="text1"/>
          <w:sz w:val="24"/>
          <w:szCs w:val="24"/>
        </w:rPr>
        <w:t>APO/FPO addresses.</w:t>
      </w:r>
    </w:p>
    <w:p w14:paraId="432D1EEA" w14:textId="6FF7FDD2" w:rsidR="00CC7942" w:rsidRPr="00CD6247" w:rsidRDefault="00CC7942" w:rsidP="00CC7942">
      <w:pPr>
        <w:rPr>
          <w:color w:val="000000" w:themeColor="text1"/>
          <w:sz w:val="24"/>
          <w:szCs w:val="24"/>
        </w:rPr>
      </w:pPr>
      <w:r w:rsidRPr="00CD6247">
        <w:rPr>
          <w:color w:val="000000" w:themeColor="text1"/>
          <w:sz w:val="24"/>
          <w:szCs w:val="24"/>
        </w:rPr>
        <w:t>(b) Procuring organization level:</w:t>
      </w:r>
    </w:p>
    <w:p w14:paraId="3507D7D1" w14:textId="2E744F83" w:rsidR="00CC7942" w:rsidRPr="00CD6247" w:rsidRDefault="009A2038" w:rsidP="00CC7942">
      <w:pPr>
        <w:rPr>
          <w:sz w:val="24"/>
          <w:szCs w:val="24"/>
        </w:rPr>
      </w:pPr>
      <w:r>
        <w:rPr>
          <w:color w:val="000000" w:themeColor="text1"/>
          <w:sz w:val="24"/>
          <w:szCs w:val="24"/>
        </w:rPr>
        <w:tab/>
      </w:r>
      <w:r w:rsidR="00CC7942" w:rsidRPr="00CD6247">
        <w:rPr>
          <w:color w:val="000000" w:themeColor="text1"/>
          <w:sz w:val="24"/>
          <w:szCs w:val="24"/>
        </w:rPr>
        <w:t>(1) DLA Aviation, DLA Land and Maritime</w:t>
      </w:r>
      <w:r w:rsidR="00CC7942" w:rsidRPr="00CD6247">
        <w:rPr>
          <w:sz w:val="24"/>
          <w:szCs w:val="24"/>
        </w:rPr>
        <w:t>, and DLA Troop Support may exclude items on a case-by-case basis from the FDT program. Items may be eligible for exclusion in the following categories, if FDT is inappropriate:</w:t>
      </w:r>
    </w:p>
    <w:p w14:paraId="08EF3A7B" w14:textId="4674A20F" w:rsidR="00CC7942" w:rsidRPr="00CD6247" w:rsidRDefault="009A2038" w:rsidP="00CC7942">
      <w:pPr>
        <w:rPr>
          <w:sz w:val="24"/>
          <w:szCs w:val="24"/>
        </w:rPr>
      </w:pPr>
      <w:r>
        <w:rPr>
          <w:sz w:val="24"/>
          <w:szCs w:val="24"/>
        </w:rPr>
        <w:tab/>
      </w:r>
      <w:r>
        <w:rPr>
          <w:sz w:val="24"/>
          <w:szCs w:val="24"/>
        </w:rPr>
        <w:tab/>
      </w:r>
      <w:r w:rsidR="00CC7942" w:rsidRPr="00CD6247">
        <w:rPr>
          <w:sz w:val="24"/>
          <w:szCs w:val="24"/>
        </w:rPr>
        <w:t>(i) NIIN – specific item (e.g. due to the delicate nature of the material);</w:t>
      </w:r>
    </w:p>
    <w:p w14:paraId="5CA33415" w14:textId="0FE18EC6" w:rsidR="00CC7942" w:rsidRPr="00CD6247" w:rsidRDefault="009A2038" w:rsidP="00CC7942">
      <w:pPr>
        <w:rPr>
          <w:sz w:val="24"/>
          <w:szCs w:val="24"/>
        </w:rPr>
      </w:pPr>
      <w:r>
        <w:rPr>
          <w:sz w:val="24"/>
          <w:szCs w:val="24"/>
        </w:rPr>
        <w:tab/>
      </w:r>
      <w:r>
        <w:rPr>
          <w:sz w:val="24"/>
          <w:szCs w:val="24"/>
        </w:rPr>
        <w:tab/>
      </w:r>
      <w:r w:rsidR="00CC7942" w:rsidRPr="00CD6247">
        <w:rPr>
          <w:sz w:val="24"/>
          <w:szCs w:val="24"/>
        </w:rPr>
        <w:t>(ii) FSC – not consistent with commercial practices for a group of items (e.g. wood);</w:t>
      </w:r>
    </w:p>
    <w:p w14:paraId="7C11FAB1" w14:textId="725AD9A4" w:rsidR="00CC7942" w:rsidRPr="00CD6247" w:rsidRDefault="009A2038" w:rsidP="00CC7942">
      <w:pPr>
        <w:rPr>
          <w:sz w:val="24"/>
          <w:szCs w:val="24"/>
        </w:rPr>
      </w:pPr>
      <w:r>
        <w:rPr>
          <w:sz w:val="24"/>
          <w:szCs w:val="24"/>
        </w:rPr>
        <w:tab/>
      </w:r>
      <w:r>
        <w:rPr>
          <w:sz w:val="24"/>
          <w:szCs w:val="24"/>
        </w:rPr>
        <w:tab/>
      </w:r>
      <w:r w:rsidR="00CC7942" w:rsidRPr="00CD6247">
        <w:rPr>
          <w:sz w:val="24"/>
          <w:szCs w:val="24"/>
        </w:rPr>
        <w:t>(iii) CIIC – security level of the item (e.g., explosives, guns, and ammunition, etc.);</w:t>
      </w:r>
    </w:p>
    <w:p w14:paraId="58CB5C2C" w14:textId="3FB9CB89" w:rsidR="00CC7942" w:rsidRPr="00CD6247" w:rsidRDefault="009A2038" w:rsidP="00CC7942">
      <w:pPr>
        <w:rPr>
          <w:sz w:val="24"/>
          <w:szCs w:val="24"/>
        </w:rPr>
      </w:pPr>
      <w:r>
        <w:rPr>
          <w:sz w:val="24"/>
          <w:szCs w:val="24"/>
        </w:rPr>
        <w:tab/>
      </w:r>
      <w:r>
        <w:rPr>
          <w:sz w:val="24"/>
          <w:szCs w:val="24"/>
        </w:rPr>
        <w:tab/>
      </w:r>
      <w:r w:rsidR="00CC7942" w:rsidRPr="00CD6247">
        <w:rPr>
          <w:sz w:val="24"/>
          <w:szCs w:val="24"/>
        </w:rPr>
        <w:t>(iv) Profit Center – commodity level (e.g., clothing, medical, and subsistence); or</w:t>
      </w:r>
    </w:p>
    <w:p w14:paraId="0C9BF834" w14:textId="53C49A3F" w:rsidR="00CC7942" w:rsidRPr="00CD6247" w:rsidRDefault="009A2038" w:rsidP="00CC7942">
      <w:pPr>
        <w:rPr>
          <w:sz w:val="24"/>
          <w:szCs w:val="24"/>
        </w:rPr>
      </w:pPr>
      <w:r>
        <w:rPr>
          <w:sz w:val="24"/>
          <w:szCs w:val="24"/>
        </w:rPr>
        <w:tab/>
      </w:r>
      <w:r>
        <w:rPr>
          <w:sz w:val="24"/>
          <w:szCs w:val="24"/>
        </w:rPr>
        <w:tab/>
      </w:r>
      <w:r w:rsidR="00CC7942" w:rsidRPr="00CD6247">
        <w:rPr>
          <w:sz w:val="24"/>
          <w:szCs w:val="24"/>
        </w:rPr>
        <w:t>(v) Method of Preservation HM – inappropriate due to packaging and markings required (e.g., batteries).</w:t>
      </w:r>
    </w:p>
    <w:p w14:paraId="568D8BCD" w14:textId="36B29659" w:rsidR="00CC7942" w:rsidRPr="00CD6247" w:rsidRDefault="009A2038" w:rsidP="00CC7942">
      <w:pPr>
        <w:rPr>
          <w:sz w:val="24"/>
          <w:szCs w:val="24"/>
        </w:rPr>
      </w:pPr>
      <w:r>
        <w:rPr>
          <w:sz w:val="24"/>
          <w:szCs w:val="24"/>
        </w:rPr>
        <w:tab/>
      </w:r>
      <w:r w:rsidR="00CC7942" w:rsidRPr="00CD6247">
        <w:rPr>
          <w:sz w:val="24"/>
          <w:szCs w:val="24"/>
        </w:rPr>
        <w:t>(2) The procuring organization can add items to the exclusions table by following the below process:</w:t>
      </w:r>
    </w:p>
    <w:p w14:paraId="0F39180F" w14:textId="6CF593C7" w:rsidR="00CC7942" w:rsidRPr="00CD6247" w:rsidRDefault="009A2038" w:rsidP="00CC7942">
      <w:pPr>
        <w:rPr>
          <w:sz w:val="24"/>
          <w:szCs w:val="24"/>
        </w:rPr>
      </w:pPr>
      <w:r>
        <w:rPr>
          <w:sz w:val="24"/>
          <w:szCs w:val="24"/>
        </w:rPr>
        <w:tab/>
      </w:r>
      <w:r>
        <w:rPr>
          <w:sz w:val="24"/>
          <w:szCs w:val="24"/>
        </w:rPr>
        <w:tab/>
      </w:r>
      <w:r w:rsidR="00CC7942" w:rsidRPr="00CD6247">
        <w:rPr>
          <w:sz w:val="24"/>
          <w:szCs w:val="24"/>
        </w:rPr>
        <w:t>(i) The procuring organization shall develop and forward a request package to the HCA, or designee no lower than the CCO, for approval of the exclusion. The request package must include:</w:t>
      </w:r>
    </w:p>
    <w:p w14:paraId="1C5CB019" w14:textId="28E72495"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(A) Justification for removing the item from the FDT program;</w:t>
      </w:r>
    </w:p>
    <w:p w14:paraId="2ADC6ED9" w14:textId="7EB69855"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(B) Details/data validating rationale for removal from the FDT program;</w:t>
      </w:r>
    </w:p>
    <w:p w14:paraId="65954469" w14:textId="3D682FEB"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(C) Concurrence from Technical/Quality or Transportation for removal from the FDT program;</w:t>
      </w:r>
    </w:p>
    <w:p w14:paraId="2A6E5839" w14:textId="2E6868EA"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(D) Concurrence from DLA Transportation Policy; and</w:t>
      </w:r>
    </w:p>
    <w:p w14:paraId="663B41A5" w14:textId="2F7D93C7"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(E) Rationale to the procuring organization if DLA Transportation Policy non-concurs.</w:t>
      </w:r>
    </w:p>
    <w:p w14:paraId="0A5246F6" w14:textId="26BF311A" w:rsidR="00CC7942" w:rsidRPr="00CD6247" w:rsidRDefault="009A2038" w:rsidP="00CC7942">
      <w:pPr>
        <w:rPr>
          <w:sz w:val="24"/>
          <w:szCs w:val="24"/>
        </w:rPr>
      </w:pPr>
      <w:r>
        <w:rPr>
          <w:sz w:val="24"/>
          <w:szCs w:val="24"/>
        </w:rPr>
        <w:tab/>
      </w:r>
      <w:r>
        <w:rPr>
          <w:sz w:val="24"/>
          <w:szCs w:val="24"/>
        </w:rPr>
        <w:tab/>
      </w:r>
      <w:r w:rsidR="00CC7942"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14:paraId="1179140D" w14:textId="322C09D6" w:rsidR="00CC7942" w:rsidRPr="00CD6247" w:rsidRDefault="009A2038" w:rsidP="00CC7942">
      <w:pPr>
        <w:rPr>
          <w:sz w:val="24"/>
          <w:szCs w:val="24"/>
        </w:rPr>
      </w:pPr>
      <w:r>
        <w:rPr>
          <w:sz w:val="24"/>
          <w:szCs w:val="24"/>
        </w:rPr>
        <w:tab/>
      </w:r>
      <w:r>
        <w:rPr>
          <w:sz w:val="24"/>
          <w:szCs w:val="24"/>
        </w:rPr>
        <w:tab/>
      </w:r>
      <w:r w:rsidR="00CC7942" w:rsidRPr="00CD6247">
        <w:rPr>
          <w:sz w:val="24"/>
          <w:szCs w:val="24"/>
        </w:rPr>
        <w:t>(iii) The approved package is sent to the procuring organization policy office.</w:t>
      </w:r>
    </w:p>
    <w:p w14:paraId="6D02F18A" w14:textId="462EF4F0" w:rsidR="00CC7942" w:rsidRPr="00CD6247" w:rsidRDefault="009A2038" w:rsidP="00CC7942">
      <w:pPr>
        <w:rPr>
          <w:sz w:val="24"/>
          <w:szCs w:val="24"/>
        </w:rPr>
      </w:pPr>
      <w:r>
        <w:rPr>
          <w:sz w:val="24"/>
          <w:szCs w:val="24"/>
        </w:rPr>
        <w:lastRenderedPageBreak/>
        <w:tab/>
      </w:r>
      <w:r>
        <w:rPr>
          <w:sz w:val="24"/>
          <w:szCs w:val="24"/>
        </w:rPr>
        <w:tab/>
      </w:r>
      <w:r w:rsidR="00CC7942" w:rsidRPr="00CD6247">
        <w:rPr>
          <w:sz w:val="24"/>
          <w:szCs w:val="24"/>
        </w:rPr>
        <w:t>(iv) The procuring organization policy office will forward the exclusion to the position designated by the BPA TQ office designee who will add the exclusion to the FDT exclusion table in EBS.</w:t>
      </w:r>
    </w:p>
    <w:p w14:paraId="24F92B87" w14:textId="7A51B3DD" w:rsidR="00CC7942" w:rsidRPr="00CD6247" w:rsidRDefault="009A2038" w:rsidP="00CC7942">
      <w:pPr>
        <w:rPr>
          <w:sz w:val="24"/>
          <w:szCs w:val="24"/>
        </w:rPr>
      </w:pPr>
      <w:r>
        <w:rPr>
          <w:sz w:val="24"/>
          <w:szCs w:val="24"/>
        </w:rPr>
        <w:tab/>
      </w:r>
      <w:r>
        <w:rPr>
          <w:sz w:val="24"/>
          <w:szCs w:val="24"/>
        </w:rPr>
        <w:tab/>
      </w:r>
      <w:r w:rsidR="00CC7942" w:rsidRPr="00CD6247">
        <w:rPr>
          <w:sz w:val="24"/>
          <w:szCs w:val="24"/>
        </w:rPr>
        <w:t>(v) The BPA TQ office designee will forward a complete list of exclusions to all procuring organization policy offices included in the FDT program and to DLA Transportation Policy.</w:t>
      </w:r>
    </w:p>
    <w:p w14:paraId="06079F35" w14:textId="19DE603E" w:rsidR="00CC7942" w:rsidRPr="00CD6247" w:rsidRDefault="00CC7942" w:rsidP="00CC7942">
      <w:pPr>
        <w:rPr>
          <w:sz w:val="24"/>
          <w:szCs w:val="24"/>
        </w:rPr>
      </w:pPr>
      <w:r w:rsidRPr="00CD6247">
        <w:rPr>
          <w:sz w:val="24"/>
          <w:szCs w:val="24"/>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14:paraId="6D735A77" w14:textId="0394FC75"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(d) The contracting officer shall include procurement note C15 in solicitations and contracts issued by DLA Aviation, DLA Land and Maritime, and DLA Troop Support with f.o.b. origin and inspection/acceptance at destination </w:t>
      </w:r>
      <w:r w:rsidRPr="00CD6247">
        <w:rPr>
          <w:rFonts w:eastAsiaTheme="minorHAnsi"/>
          <w:sz w:val="24"/>
          <w:szCs w:val="24"/>
        </w:rPr>
        <w:t xml:space="preserve">for automated solicitations, except </w:t>
      </w:r>
      <w:r w:rsidRPr="00CD6247">
        <w:rPr>
          <w:rFonts w:eastAsiaTheme="minorHAnsi"/>
          <w:color w:val="000000"/>
          <w:sz w:val="24"/>
          <w:szCs w:val="24"/>
        </w:rPr>
        <w:t xml:space="preserve">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7D62797E" w14:textId="77777777" w:rsidR="00CC7942" w:rsidRPr="00CD6247" w:rsidRDefault="00CC7942" w:rsidP="00CC7942">
      <w:pPr>
        <w:rPr>
          <w:rFonts w:eastAsiaTheme="minorHAnsi"/>
          <w:color w:val="000000"/>
          <w:sz w:val="24"/>
          <w:szCs w:val="24"/>
        </w:rPr>
      </w:pPr>
      <w:r w:rsidRPr="00CD6247">
        <w:rPr>
          <w:sz w:val="24"/>
          <w:szCs w:val="24"/>
        </w:rPr>
        <w:t>*****</w:t>
      </w:r>
    </w:p>
    <w:p w14:paraId="45DBD720" w14:textId="5348EFC1" w:rsidR="00CC7942" w:rsidRPr="00CD6247" w:rsidRDefault="00CC7942" w:rsidP="00CC7942">
      <w:pPr>
        <w:adjustRightInd w:val="0"/>
        <w:rPr>
          <w:rFonts w:eastAsiaTheme="minorHAnsi"/>
          <w:color w:val="000000"/>
          <w:sz w:val="24"/>
          <w:szCs w:val="24"/>
        </w:rPr>
      </w:pPr>
      <w:bookmarkStart w:id="964" w:name="P47_305_3_90_C15"/>
      <w:r w:rsidRPr="00CD6247">
        <w:rPr>
          <w:rFonts w:eastAsiaTheme="minorHAnsi"/>
          <w:color w:val="000000"/>
          <w:sz w:val="24"/>
          <w:szCs w:val="24"/>
        </w:rPr>
        <w:t>C15</w:t>
      </w:r>
      <w:bookmarkEnd w:id="964"/>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14:paraId="1DD8C650" w14:textId="7B21B79C"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03C9CD1" w14:textId="3C4656E2"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5058C8C7" w14:textId="4D112CF7"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14:paraId="791B65BD" w14:textId="21152788" w:rsidR="00CC7942" w:rsidRPr="00CD6247" w:rsidRDefault="00C94971" w:rsidP="00CC7942">
      <w:pPr>
        <w:kinsoku w:val="0"/>
        <w:overflowPunct w:val="0"/>
        <w:adjustRightInd w:val="0"/>
        <w:rPr>
          <w:rFonts w:eastAsiaTheme="minorHAnsi"/>
          <w:spacing w:val="-2"/>
          <w:sz w:val="24"/>
          <w:szCs w:val="24"/>
        </w:rPr>
      </w:pPr>
      <w:r>
        <w:rPr>
          <w:rFonts w:eastAsiaTheme="minorHAnsi"/>
          <w:spacing w:val="-1"/>
          <w:sz w:val="24"/>
          <w:szCs w:val="24"/>
        </w:rPr>
        <w:tab/>
      </w:r>
      <w:r w:rsidR="00CC7942" w:rsidRPr="00CD6247">
        <w:rPr>
          <w:rFonts w:eastAsiaTheme="minorHAnsi"/>
          <w:spacing w:val="-1"/>
          <w:sz w:val="24"/>
          <w:szCs w:val="24"/>
        </w:rPr>
        <w:t>(a) U</w:t>
      </w:r>
      <w:r w:rsidR="00CC7942" w:rsidRPr="00CD6247">
        <w:rPr>
          <w:rFonts w:eastAsiaTheme="minorHAnsi"/>
          <w:sz w:val="24"/>
          <w:szCs w:val="24"/>
        </w:rPr>
        <w:t>se</w:t>
      </w:r>
      <w:r w:rsidR="00CC7942" w:rsidRPr="00CD6247">
        <w:rPr>
          <w:rFonts w:eastAsiaTheme="minorHAnsi"/>
          <w:spacing w:val="-2"/>
          <w:sz w:val="24"/>
          <w:szCs w:val="24"/>
        </w:rPr>
        <w:t xml:space="preserve"> </w:t>
      </w:r>
      <w:r w:rsidR="00CC7942" w:rsidRPr="00CD6247">
        <w:rPr>
          <w:rFonts w:eastAsiaTheme="minorHAnsi"/>
          <w:sz w:val="24"/>
          <w:szCs w:val="24"/>
        </w:rPr>
        <w:t>the VSM</w:t>
      </w:r>
      <w:r w:rsidR="00CC7942" w:rsidRPr="00CD6247">
        <w:rPr>
          <w:rFonts w:eastAsiaTheme="minorHAnsi"/>
          <w:spacing w:val="1"/>
          <w:sz w:val="24"/>
          <w:szCs w:val="24"/>
        </w:rPr>
        <w:t xml:space="preserve"> </w:t>
      </w:r>
      <w:r w:rsidR="00CC7942" w:rsidRPr="00CD6247">
        <w:rPr>
          <w:rFonts w:eastAsiaTheme="minorHAnsi"/>
          <w:sz w:val="24"/>
          <w:szCs w:val="24"/>
        </w:rPr>
        <w:t>to notify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z w:val="24"/>
          <w:szCs w:val="24"/>
        </w:rPr>
        <w:t>that the</w:t>
      </w:r>
      <w:r w:rsidR="00CC7942" w:rsidRPr="00CD6247">
        <w:rPr>
          <w:rFonts w:eastAsiaTheme="minorHAnsi"/>
          <w:spacing w:val="1"/>
          <w:sz w:val="24"/>
          <w:szCs w:val="24"/>
        </w:rPr>
        <w:t xml:space="preserve"> </w:t>
      </w:r>
      <w:r w:rsidR="00CC7942" w:rsidRPr="00CD6247">
        <w:rPr>
          <w:rFonts w:eastAsiaTheme="minorHAnsi"/>
          <w:sz w:val="24"/>
          <w:szCs w:val="24"/>
        </w:rPr>
        <w:t>materiel is ready to</w:t>
      </w:r>
      <w:r w:rsidR="00CC7942" w:rsidRPr="00CD6247">
        <w:rPr>
          <w:rFonts w:eastAsiaTheme="minorHAnsi"/>
          <w:spacing w:val="-3"/>
          <w:sz w:val="24"/>
          <w:szCs w:val="24"/>
        </w:rPr>
        <w:t xml:space="preserve"> </w:t>
      </w:r>
      <w:r w:rsidR="00CC7942" w:rsidRPr="00CD6247">
        <w:rPr>
          <w:rFonts w:eastAsiaTheme="minorHAnsi"/>
          <w:sz w:val="24"/>
          <w:szCs w:val="24"/>
        </w:rPr>
        <w:t xml:space="preserve">ship. The Government can </w:t>
      </w:r>
      <w:r w:rsidR="00CC7942" w:rsidRPr="00CD6247">
        <w:rPr>
          <w:rFonts w:eastAsiaTheme="minorHAnsi"/>
          <w:spacing w:val="-2"/>
          <w:sz w:val="24"/>
          <w:szCs w:val="24"/>
        </w:rPr>
        <w:t>take</w:t>
      </w:r>
      <w:r w:rsidR="00CC7942" w:rsidRPr="00CD6247">
        <w:rPr>
          <w:rFonts w:eastAsiaTheme="minorHAnsi"/>
          <w:sz w:val="24"/>
          <w:szCs w:val="24"/>
        </w:rPr>
        <w:t xml:space="preserve"> up to</w:t>
      </w:r>
      <w:r w:rsidR="00CC7942" w:rsidRPr="00CD6247">
        <w:rPr>
          <w:rFonts w:eastAsiaTheme="minorHAnsi"/>
          <w:spacing w:val="-3"/>
          <w:sz w:val="24"/>
          <w:szCs w:val="24"/>
        </w:rPr>
        <w:t xml:space="preserve"> </w:t>
      </w:r>
      <w:r w:rsidR="00CC7942" w:rsidRPr="00CD6247">
        <w:rPr>
          <w:rFonts w:eastAsiaTheme="minorHAnsi"/>
          <w:sz w:val="24"/>
          <w:szCs w:val="24"/>
        </w:rPr>
        <w:t>two</w:t>
      </w:r>
      <w:r w:rsidR="00CC7942" w:rsidRPr="00CD6247">
        <w:rPr>
          <w:rFonts w:eastAsiaTheme="minorHAnsi"/>
          <w:sz w:val="24"/>
          <w:szCs w:val="24"/>
          <w:u w:val="single"/>
        </w:rPr>
        <w:t xml:space="preserve"> (2)</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full</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u w:val="single"/>
        </w:rPr>
        <w:t xml:space="preserve"> to schedule</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the shipment. P</w:t>
      </w:r>
      <w:r w:rsidR="00CC7942" w:rsidRPr="00CD6247">
        <w:rPr>
          <w:rFonts w:eastAsiaTheme="minorHAnsi"/>
          <w:spacing w:val="-2"/>
          <w:sz w:val="24"/>
          <w:szCs w:val="24"/>
          <w:u w:val="single"/>
        </w:rPr>
        <w:t>ick-up</w:t>
      </w:r>
      <w:r w:rsidR="00CC7942" w:rsidRPr="00CD6247">
        <w:rPr>
          <w:rFonts w:eastAsiaTheme="minorHAnsi"/>
          <w:sz w:val="24"/>
          <w:szCs w:val="24"/>
          <w:u w:val="single"/>
        </w:rPr>
        <w:t xml:space="preserve"> should </w:t>
      </w:r>
      <w:r w:rsidR="00CC7942" w:rsidRPr="00CD6247">
        <w:rPr>
          <w:rFonts w:eastAsiaTheme="minorHAnsi"/>
          <w:spacing w:val="-2"/>
          <w:sz w:val="24"/>
          <w:szCs w:val="24"/>
          <w:u w:val="single"/>
        </w:rPr>
        <w:t>occur</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within</w:t>
      </w:r>
      <w:r w:rsidR="00CC7942" w:rsidRPr="00CD6247">
        <w:rPr>
          <w:rFonts w:eastAsiaTheme="minorHAnsi"/>
          <w:spacing w:val="75"/>
          <w:sz w:val="24"/>
          <w:szCs w:val="24"/>
          <w:u w:val="single"/>
        </w:rPr>
        <w:t xml:space="preserve"> </w:t>
      </w:r>
      <w:r w:rsidR="00CC7942" w:rsidRPr="00CD6247">
        <w:rPr>
          <w:rFonts w:eastAsiaTheme="minorHAnsi"/>
          <w:sz w:val="24"/>
          <w:szCs w:val="24"/>
          <w:u w:val="single"/>
        </w:rPr>
        <w:t>five (5)</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rPr>
        <w:t xml:space="preserve"> of</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ontractor’s notification.</w:t>
      </w:r>
      <w:r w:rsidR="00CC7942" w:rsidRPr="00CD6247">
        <w:rPr>
          <w:rFonts w:eastAsiaTheme="minorHAnsi"/>
          <w:spacing w:val="50"/>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w:t>
      </w:r>
      <w:r w:rsidR="00CC7942" w:rsidRPr="00CD6247">
        <w:rPr>
          <w:rFonts w:eastAsiaTheme="minorHAnsi"/>
          <w:spacing w:val="1"/>
          <w:sz w:val="24"/>
          <w:szCs w:val="24"/>
        </w:rPr>
        <w:t xml:space="preserve"> </w:t>
      </w:r>
      <w:r w:rsidR="00CC7942" w:rsidRPr="00CD6247">
        <w:rPr>
          <w:rFonts w:eastAsiaTheme="minorHAnsi"/>
          <w:sz w:val="24"/>
          <w:szCs w:val="24"/>
        </w:rPr>
        <w:t>shall</w:t>
      </w:r>
      <w:r w:rsidR="00CC7942" w:rsidRPr="00CD6247">
        <w:rPr>
          <w:rFonts w:eastAsiaTheme="minorHAnsi"/>
          <w:spacing w:val="-2"/>
          <w:sz w:val="24"/>
          <w:szCs w:val="24"/>
        </w:rPr>
        <w:t xml:space="preserve"> </w:t>
      </w:r>
      <w:r w:rsidR="00CC7942" w:rsidRPr="00CD6247">
        <w:rPr>
          <w:rFonts w:eastAsiaTheme="minorHAnsi"/>
          <w:sz w:val="24"/>
          <w:szCs w:val="24"/>
        </w:rPr>
        <w:t>plan for</w:t>
      </w:r>
      <w:r w:rsidR="00CC7942" w:rsidRPr="00CD6247">
        <w:rPr>
          <w:rFonts w:eastAsiaTheme="minorHAnsi"/>
          <w:spacing w:val="1"/>
          <w:sz w:val="24"/>
          <w:szCs w:val="24"/>
        </w:rPr>
        <w:t xml:space="preserve"> </w:t>
      </w:r>
      <w:r w:rsidR="00CC7942" w:rsidRPr="00CD6247">
        <w:rPr>
          <w:rFonts w:eastAsiaTheme="minorHAnsi"/>
          <w:sz w:val="24"/>
          <w:szCs w:val="24"/>
        </w:rPr>
        <w:t>sufficient</w:t>
      </w:r>
      <w:r w:rsidR="00CC7942" w:rsidRPr="00CD6247">
        <w:rPr>
          <w:rFonts w:eastAsiaTheme="minorHAnsi"/>
          <w:spacing w:val="1"/>
          <w:sz w:val="24"/>
          <w:szCs w:val="24"/>
        </w:rPr>
        <w:t xml:space="preserve"> </w:t>
      </w:r>
      <w:r w:rsidR="00CC7942" w:rsidRPr="00CD6247">
        <w:rPr>
          <w:rFonts w:eastAsiaTheme="minorHAnsi"/>
          <w:spacing w:val="-2"/>
          <w:sz w:val="24"/>
          <w:szCs w:val="24"/>
        </w:rPr>
        <w:t>time</w:t>
      </w:r>
      <w:r w:rsidR="00CC7942" w:rsidRPr="00CD6247">
        <w:rPr>
          <w:rFonts w:eastAsiaTheme="minorHAnsi"/>
          <w:sz w:val="24"/>
          <w:szCs w:val="24"/>
        </w:rPr>
        <w:t xml:space="preserve"> for scheduling</w:t>
      </w:r>
      <w:r w:rsidR="00CC7942" w:rsidRPr="00CD6247">
        <w:rPr>
          <w:rFonts w:eastAsiaTheme="minorHAnsi"/>
          <w:spacing w:val="-3"/>
          <w:sz w:val="24"/>
          <w:szCs w:val="24"/>
        </w:rPr>
        <w:t xml:space="preserve"> </w:t>
      </w:r>
      <w:r w:rsidR="00CC7942" w:rsidRPr="00CD6247">
        <w:rPr>
          <w:rFonts w:eastAsiaTheme="minorHAnsi"/>
          <w:sz w:val="24"/>
          <w:szCs w:val="24"/>
        </w:rPr>
        <w:t>the shipment</w:t>
      </w:r>
      <w:r w:rsidR="00CC7942" w:rsidRPr="00CD6247">
        <w:rPr>
          <w:rFonts w:eastAsiaTheme="minorHAnsi"/>
          <w:spacing w:val="1"/>
          <w:sz w:val="24"/>
          <w:szCs w:val="24"/>
        </w:rPr>
        <w:t xml:space="preserve"> </w:t>
      </w:r>
      <w:r w:rsidR="00CC7942" w:rsidRPr="00CD6247">
        <w:rPr>
          <w:rFonts w:eastAsiaTheme="minorHAnsi"/>
          <w:sz w:val="24"/>
          <w:szCs w:val="24"/>
        </w:rPr>
        <w:t>and standard ground</w:t>
      </w:r>
      <w:r w:rsidR="00CC7942" w:rsidRPr="00CD6247">
        <w:rPr>
          <w:rFonts w:eastAsiaTheme="minorHAnsi"/>
          <w:spacing w:val="-3"/>
          <w:sz w:val="24"/>
          <w:szCs w:val="24"/>
        </w:rPr>
        <w:t xml:space="preserve"> </w:t>
      </w:r>
      <w:r w:rsidR="00CC7942" w:rsidRPr="00CD6247">
        <w:rPr>
          <w:rFonts w:eastAsiaTheme="minorHAnsi"/>
          <w:sz w:val="24"/>
          <w:szCs w:val="24"/>
        </w:rPr>
        <w:t>transportation for</w:t>
      </w:r>
      <w:r w:rsidR="00CC7942" w:rsidRPr="00CD6247">
        <w:rPr>
          <w:rFonts w:eastAsiaTheme="minorHAnsi"/>
          <w:spacing w:val="1"/>
          <w:sz w:val="24"/>
          <w:szCs w:val="24"/>
        </w:rPr>
        <w:t xml:space="preserve"> </w:t>
      </w:r>
      <w:r w:rsidR="00CC7942" w:rsidRPr="00CD6247">
        <w:rPr>
          <w:rFonts w:eastAsiaTheme="minorHAnsi"/>
          <w:sz w:val="24"/>
          <w:szCs w:val="24"/>
        </w:rPr>
        <w:t>its material</w:t>
      </w:r>
      <w:r w:rsidR="00CC7942" w:rsidRPr="00CD6247">
        <w:rPr>
          <w:rFonts w:eastAsiaTheme="minorHAnsi"/>
          <w:spacing w:val="-2"/>
          <w:sz w:val="24"/>
          <w:szCs w:val="24"/>
        </w:rPr>
        <w:t xml:space="preserve"> </w:t>
      </w:r>
      <w:r w:rsidR="00CC7942" w:rsidRPr="00CD6247">
        <w:rPr>
          <w:rFonts w:eastAsiaTheme="minorHAnsi"/>
          <w:sz w:val="24"/>
          <w:szCs w:val="24"/>
        </w:rPr>
        <w:t xml:space="preserve">to </w:t>
      </w:r>
      <w:r w:rsidR="00CC7942" w:rsidRPr="00CD6247">
        <w:rPr>
          <w:rFonts w:eastAsiaTheme="minorHAnsi"/>
          <w:spacing w:val="-2"/>
          <w:sz w:val="24"/>
          <w:szCs w:val="24"/>
        </w:rPr>
        <w:t>arrive</w:t>
      </w:r>
      <w:r w:rsidR="00CC7942" w:rsidRPr="00CD6247">
        <w:rPr>
          <w:rFonts w:eastAsiaTheme="minorHAnsi"/>
          <w:sz w:val="24"/>
          <w:szCs w:val="24"/>
        </w:rPr>
        <w:t xml:space="preserve"> at</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destination by the Contract</w:t>
      </w:r>
      <w:r w:rsidR="00CC7942" w:rsidRPr="00CD6247">
        <w:rPr>
          <w:rFonts w:eastAsiaTheme="minorHAnsi"/>
          <w:spacing w:val="-2"/>
          <w:sz w:val="24"/>
          <w:szCs w:val="24"/>
        </w:rPr>
        <w:t xml:space="preserve"> Delivery Date (CDD).</w:t>
      </w:r>
    </w:p>
    <w:p w14:paraId="2B1AEFA2" w14:textId="6D958594" w:rsidR="00CC7942" w:rsidRPr="00CD6247" w:rsidRDefault="00C94971" w:rsidP="00CC7942">
      <w:pPr>
        <w:kinsoku w:val="0"/>
        <w:overflowPunct w:val="0"/>
        <w:adjustRightInd w:val="0"/>
        <w:rPr>
          <w:rFonts w:eastAsiaTheme="minorHAnsi"/>
          <w:spacing w:val="-1"/>
          <w:sz w:val="24"/>
          <w:szCs w:val="24"/>
        </w:rPr>
      </w:pPr>
      <w:r>
        <w:rPr>
          <w:rFonts w:eastAsiaTheme="minorHAnsi"/>
          <w:spacing w:val="-2"/>
          <w:sz w:val="24"/>
          <w:szCs w:val="24"/>
        </w:rPr>
        <w:tab/>
      </w:r>
      <w:r w:rsidR="00CC7942" w:rsidRPr="00CD6247">
        <w:rPr>
          <w:rFonts w:eastAsiaTheme="minorHAnsi"/>
          <w:spacing w:val="-2"/>
          <w:sz w:val="24"/>
          <w:szCs w:val="24"/>
        </w:rPr>
        <w:t xml:space="preserve">(b) Address the following </w:t>
      </w:r>
      <w:r w:rsidR="00CC7942" w:rsidRPr="00CD6247">
        <w:rPr>
          <w:rFonts w:eastAsiaTheme="minorHAnsi"/>
          <w:spacing w:val="-1"/>
          <w:sz w:val="24"/>
          <w:szCs w:val="24"/>
        </w:rPr>
        <w:t>special</w:t>
      </w:r>
      <w:r w:rsidR="00CC7942" w:rsidRPr="00CD6247">
        <w:rPr>
          <w:rFonts w:eastAsiaTheme="minorHAnsi"/>
          <w:spacing w:val="-2"/>
          <w:sz w:val="24"/>
          <w:szCs w:val="24"/>
        </w:rPr>
        <w:t xml:space="preserve"> </w:t>
      </w:r>
      <w:r w:rsidR="00CC7942" w:rsidRPr="00CD6247">
        <w:rPr>
          <w:rFonts w:eastAsiaTheme="minorHAnsi"/>
          <w:spacing w:val="-1"/>
          <w:sz w:val="24"/>
          <w:szCs w:val="24"/>
        </w:rPr>
        <w:t>accommodations:</w:t>
      </w:r>
    </w:p>
    <w:p w14:paraId="4367E9F3" w14:textId="29577BB7"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If an order</w:t>
      </w:r>
      <w:r w:rsidR="00CC7942" w:rsidRPr="00CD6247">
        <w:rPr>
          <w:rFonts w:eastAsiaTheme="minorHAnsi"/>
          <w:spacing w:val="-2"/>
          <w:sz w:val="24"/>
          <w:szCs w:val="24"/>
        </w:rPr>
        <w:t xml:space="preserve"> </w:t>
      </w:r>
      <w:r w:rsidR="00CC7942" w:rsidRPr="00CD6247">
        <w:rPr>
          <w:rFonts w:eastAsiaTheme="minorHAnsi"/>
          <w:sz w:val="24"/>
          <w:szCs w:val="24"/>
        </w:rPr>
        <w:t>specifies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w:t>
      </w:r>
      <w:r w:rsidR="00CC7942" w:rsidRPr="00CD6247">
        <w:rPr>
          <w:rFonts w:eastAsiaTheme="minorHAnsi"/>
          <w:sz w:val="24"/>
          <w:szCs w:val="24"/>
        </w:rPr>
        <w:t>when requested</w:t>
      </w:r>
      <w:r w:rsidR="00CC7942" w:rsidRPr="00CD6247">
        <w:rPr>
          <w:rFonts w:eastAsiaTheme="minorHAnsi"/>
          <w:spacing w:val="-3"/>
          <w:sz w:val="24"/>
          <w:szCs w:val="24"/>
        </w:rPr>
        <w:t xml:space="preserve"> </w:t>
      </w:r>
      <w:r w:rsidR="00CC7942" w:rsidRPr="00CD6247">
        <w:rPr>
          <w:rFonts w:eastAsiaTheme="minorHAnsi"/>
          <w:sz w:val="24"/>
          <w:szCs w:val="24"/>
        </w:rPr>
        <w:t>by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pacing w:val="-2"/>
          <w:sz w:val="24"/>
          <w:szCs w:val="24"/>
        </w:rPr>
        <w:t>or</w:t>
      </w:r>
    </w:p>
    <w:p w14:paraId="0486EFCA" w14:textId="6984D124"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If an order does not specify carrier equipment, the order</w:t>
      </w:r>
      <w:r w:rsidR="00CC7942" w:rsidRPr="00CD6247">
        <w:rPr>
          <w:rFonts w:eastAsiaTheme="minorHAnsi"/>
          <w:spacing w:val="1"/>
          <w:sz w:val="24"/>
          <w:szCs w:val="24"/>
        </w:rPr>
        <w:t xml:space="preserve"> </w:t>
      </w:r>
      <w:r w:rsidR="00CC7942" w:rsidRPr="00CD6247">
        <w:rPr>
          <w:rFonts w:eastAsiaTheme="minorHAnsi"/>
          <w:sz w:val="24"/>
          <w:szCs w:val="24"/>
        </w:rPr>
        <w:t>appropriate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should </w:t>
      </w:r>
      <w:r w:rsidR="00CC7942" w:rsidRPr="00CD6247">
        <w:rPr>
          <w:rFonts w:eastAsiaTheme="minorHAnsi"/>
          <w:sz w:val="24"/>
          <w:szCs w:val="24"/>
        </w:rPr>
        <w:t>not</w:t>
      </w:r>
      <w:r w:rsidR="00CC7942" w:rsidRPr="00CD6247">
        <w:rPr>
          <w:rFonts w:eastAsiaTheme="minorHAnsi"/>
          <w:spacing w:val="-2"/>
          <w:sz w:val="24"/>
          <w:szCs w:val="24"/>
        </w:rPr>
        <w:t xml:space="preserve"> be </w:t>
      </w:r>
      <w:r w:rsidR="00CC7942" w:rsidRPr="00CD6247">
        <w:rPr>
          <w:rFonts w:eastAsiaTheme="minorHAnsi"/>
          <w:sz w:val="24"/>
          <w:szCs w:val="24"/>
        </w:rPr>
        <w:t>in excess of</w:t>
      </w:r>
      <w:r w:rsidR="00CC7942" w:rsidRPr="00CD6247">
        <w:rPr>
          <w:rFonts w:eastAsiaTheme="minorHAnsi"/>
          <w:spacing w:val="-2"/>
          <w:sz w:val="24"/>
          <w:szCs w:val="24"/>
        </w:rPr>
        <w:t xml:space="preserve"> </w:t>
      </w:r>
      <w:r w:rsidR="00CC7942" w:rsidRPr="00CD6247">
        <w:rPr>
          <w:rFonts w:eastAsiaTheme="minorHAnsi"/>
          <w:sz w:val="24"/>
          <w:szCs w:val="24"/>
        </w:rPr>
        <w:t>capacity</w:t>
      </w:r>
      <w:r w:rsidR="00CC7942" w:rsidRPr="00CD6247">
        <w:rPr>
          <w:rFonts w:eastAsiaTheme="minorHAnsi"/>
          <w:spacing w:val="-3"/>
          <w:sz w:val="24"/>
          <w:szCs w:val="24"/>
        </w:rPr>
        <w:t xml:space="preserve"> </w:t>
      </w:r>
      <w:r w:rsidR="00CC7942" w:rsidRPr="00CD6247">
        <w:rPr>
          <w:rFonts w:eastAsiaTheme="minorHAnsi"/>
          <w:sz w:val="24"/>
          <w:szCs w:val="24"/>
        </w:rPr>
        <w:t>to accommodate shipment;</w:t>
      </w:r>
    </w:p>
    <w:p w14:paraId="47A9CA0F" w14:textId="49D78333" w:rsidR="00CC7942" w:rsidRPr="00CD6247" w:rsidRDefault="00C94971" w:rsidP="00CC7942">
      <w:pPr>
        <w:rPr>
          <w:rFonts w:eastAsiaTheme="minorHAnsi"/>
          <w:sz w:val="24"/>
          <w:szCs w:val="24"/>
        </w:rPr>
      </w:pPr>
      <w:r>
        <w:rPr>
          <w:rFonts w:eastAsiaTheme="minorHAnsi"/>
          <w:sz w:val="24"/>
          <w:szCs w:val="24"/>
        </w:rPr>
        <w:tab/>
      </w:r>
      <w:r w:rsidR="00CC7942" w:rsidRPr="00CD6247">
        <w:rPr>
          <w:rFonts w:eastAsiaTheme="minorHAnsi"/>
          <w:sz w:val="24"/>
          <w:szCs w:val="24"/>
        </w:rPr>
        <w:t>(c) Deliver the</w:t>
      </w:r>
      <w:r w:rsidR="00CC7942" w:rsidRPr="00CD6247">
        <w:rPr>
          <w:rFonts w:eastAsiaTheme="minorHAnsi"/>
          <w:spacing w:val="-2"/>
          <w:sz w:val="24"/>
          <w:szCs w:val="24"/>
        </w:rPr>
        <w:t xml:space="preserve"> </w:t>
      </w:r>
      <w:r w:rsidR="00CC7942" w:rsidRPr="00CD6247">
        <w:rPr>
          <w:rFonts w:eastAsiaTheme="minorHAnsi"/>
          <w:sz w:val="24"/>
          <w:szCs w:val="24"/>
        </w:rPr>
        <w:t>shipment</w:t>
      </w:r>
      <w:r w:rsidR="00CC7942" w:rsidRPr="00CD6247">
        <w:rPr>
          <w:rFonts w:eastAsiaTheme="minorHAnsi"/>
          <w:spacing w:val="-2"/>
          <w:sz w:val="24"/>
          <w:szCs w:val="24"/>
        </w:rPr>
        <w:t xml:space="preserve"> </w:t>
      </w:r>
      <w:r w:rsidR="00CC7942" w:rsidRPr="00CD6247">
        <w:rPr>
          <w:rFonts w:eastAsiaTheme="minorHAnsi"/>
          <w:sz w:val="24"/>
          <w:szCs w:val="24"/>
        </w:rPr>
        <w:t>in good order</w:t>
      </w:r>
      <w:r w:rsidR="00CC7942" w:rsidRPr="00CD6247">
        <w:rPr>
          <w:rFonts w:eastAsiaTheme="minorHAnsi"/>
          <w:spacing w:val="-2"/>
          <w:sz w:val="24"/>
          <w:szCs w:val="24"/>
        </w:rPr>
        <w:t xml:space="preserve"> </w:t>
      </w:r>
      <w:r w:rsidR="00CC7942" w:rsidRPr="00CD6247">
        <w:rPr>
          <w:rFonts w:eastAsiaTheme="minorHAnsi"/>
          <w:sz w:val="24"/>
          <w:szCs w:val="24"/>
        </w:rPr>
        <w:t>and condition</w:t>
      </w:r>
      <w:r w:rsidR="00CC7942" w:rsidRPr="00CD6247">
        <w:rPr>
          <w:rFonts w:eastAsiaTheme="minorHAnsi"/>
          <w:spacing w:val="-3"/>
          <w:sz w:val="24"/>
          <w:szCs w:val="24"/>
        </w:rPr>
        <w:t xml:space="preserve"> </w:t>
      </w:r>
      <w:r w:rsidR="00CC7942" w:rsidRPr="00CD6247">
        <w:rPr>
          <w:rFonts w:eastAsiaTheme="minorHAnsi"/>
          <w:sz w:val="24"/>
          <w:szCs w:val="24"/>
        </w:rPr>
        <w:t>to</w:t>
      </w:r>
      <w:r w:rsidR="00CC7942" w:rsidRPr="00CD6247">
        <w:rPr>
          <w:rFonts w:eastAsiaTheme="minorHAnsi"/>
          <w:spacing w:val="-3"/>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carrier,</w:t>
      </w:r>
      <w:r w:rsidR="00CC7942" w:rsidRPr="00CD6247">
        <w:rPr>
          <w:rFonts w:eastAsiaTheme="minorHAnsi"/>
          <w:spacing w:val="-3"/>
          <w:sz w:val="24"/>
          <w:szCs w:val="24"/>
        </w:rPr>
        <w:t xml:space="preserve"> </w:t>
      </w:r>
      <w:r w:rsidR="00CC7942" w:rsidRPr="00CD6247">
        <w:rPr>
          <w:rFonts w:eastAsiaTheme="minorHAnsi"/>
          <w:sz w:val="24"/>
          <w:szCs w:val="24"/>
        </w:rPr>
        <w:t>and</w:t>
      </w:r>
      <w:r w:rsidR="00CC7942" w:rsidRPr="00CD6247">
        <w:rPr>
          <w:rFonts w:eastAsiaTheme="minorHAnsi"/>
          <w:spacing w:val="-2"/>
          <w:sz w:val="24"/>
          <w:szCs w:val="24"/>
        </w:rPr>
        <w:t xml:space="preserve"> </w:t>
      </w:r>
      <w:r w:rsidR="00CC7942" w:rsidRPr="00CD6247">
        <w:rPr>
          <w:rFonts w:eastAsiaTheme="minorHAnsi"/>
          <w:sz w:val="24"/>
          <w:szCs w:val="24"/>
        </w:rPr>
        <w:t>load,</w:t>
      </w:r>
      <w:r w:rsidR="00CC7942" w:rsidRPr="00CD6247">
        <w:rPr>
          <w:rFonts w:eastAsiaTheme="minorHAnsi"/>
          <w:spacing w:val="-3"/>
          <w:sz w:val="24"/>
          <w:szCs w:val="24"/>
        </w:rPr>
        <w:t xml:space="preserve"> </w:t>
      </w:r>
      <w:r w:rsidR="00CC7942" w:rsidRPr="00CD6247">
        <w:rPr>
          <w:rFonts w:eastAsiaTheme="minorHAnsi"/>
          <w:sz w:val="24"/>
          <w:szCs w:val="24"/>
        </w:rPr>
        <w:t>stow,</w:t>
      </w:r>
      <w:r w:rsidR="00CC7942" w:rsidRPr="00CD6247">
        <w:rPr>
          <w:rFonts w:eastAsiaTheme="minorHAnsi"/>
          <w:spacing w:val="-3"/>
          <w:sz w:val="24"/>
          <w:szCs w:val="24"/>
        </w:rPr>
        <w:t xml:space="preserve"> </w:t>
      </w:r>
      <w:r w:rsidR="00CC7942" w:rsidRPr="00CD6247">
        <w:rPr>
          <w:rFonts w:eastAsiaTheme="minorHAnsi"/>
          <w:sz w:val="24"/>
          <w:szCs w:val="24"/>
        </w:rPr>
        <w:t>trim, block,</w:t>
      </w:r>
      <w:r w:rsidR="00CC7942" w:rsidRPr="00CD6247">
        <w:rPr>
          <w:rFonts w:eastAsiaTheme="minorHAnsi"/>
          <w:spacing w:val="61"/>
          <w:sz w:val="24"/>
          <w:szCs w:val="24"/>
        </w:rPr>
        <w:t xml:space="preserve"> </w:t>
      </w:r>
      <w:r w:rsidR="00CC7942" w:rsidRPr="00CD6247">
        <w:rPr>
          <w:rFonts w:eastAsiaTheme="minorHAnsi"/>
          <w:sz w:val="24"/>
          <w:szCs w:val="24"/>
        </w:rPr>
        <w:t>and/or</w:t>
      </w:r>
      <w:r w:rsidR="00CC7942" w:rsidRPr="00CD6247">
        <w:rPr>
          <w:rFonts w:eastAsiaTheme="minorHAnsi"/>
          <w:spacing w:val="1"/>
          <w:sz w:val="24"/>
          <w:szCs w:val="24"/>
        </w:rPr>
        <w:t xml:space="preserve"> </w:t>
      </w:r>
      <w:r w:rsidR="00CC7942" w:rsidRPr="00CD6247">
        <w:rPr>
          <w:rFonts w:eastAsiaTheme="minorHAnsi"/>
          <w:sz w:val="24"/>
          <w:szCs w:val="24"/>
        </w:rPr>
        <w:t>brace</w:t>
      </w:r>
      <w:r w:rsidR="00CC7942" w:rsidRPr="00CD6247">
        <w:rPr>
          <w:rFonts w:eastAsiaTheme="minorHAnsi"/>
          <w:spacing w:val="-2"/>
          <w:sz w:val="24"/>
          <w:szCs w:val="24"/>
        </w:rPr>
        <w:t xml:space="preserve"> </w:t>
      </w:r>
      <w:r w:rsidR="00CC7942" w:rsidRPr="00CD6247">
        <w:rPr>
          <w:rFonts w:eastAsiaTheme="minorHAnsi"/>
          <w:sz w:val="24"/>
          <w:szCs w:val="24"/>
        </w:rPr>
        <w:t xml:space="preserve">carload </w:t>
      </w:r>
      <w:r w:rsidR="00CC7942" w:rsidRPr="00CD6247">
        <w:rPr>
          <w:rFonts w:eastAsiaTheme="minorHAnsi"/>
          <w:spacing w:val="-2"/>
          <w:sz w:val="24"/>
          <w:szCs w:val="24"/>
        </w:rPr>
        <w:t>or</w:t>
      </w:r>
      <w:r w:rsidR="00CC7942" w:rsidRPr="00CD6247">
        <w:rPr>
          <w:rFonts w:eastAsiaTheme="minorHAnsi"/>
          <w:spacing w:val="1"/>
          <w:sz w:val="24"/>
          <w:szCs w:val="24"/>
        </w:rPr>
        <w:t xml:space="preserve"> </w:t>
      </w:r>
      <w:r w:rsidR="00CC7942" w:rsidRPr="00CD6247">
        <w:rPr>
          <w:rFonts w:eastAsiaTheme="minorHAnsi"/>
          <w:sz w:val="24"/>
          <w:szCs w:val="24"/>
        </w:rPr>
        <w:t>truckload shipment</w:t>
      </w:r>
      <w:r w:rsidR="00CC7942" w:rsidRPr="00CD6247">
        <w:rPr>
          <w:rFonts w:eastAsiaTheme="minorHAnsi"/>
          <w:spacing w:val="1"/>
          <w:sz w:val="24"/>
          <w:szCs w:val="24"/>
        </w:rPr>
        <w:t xml:space="preserve"> </w:t>
      </w:r>
      <w:r w:rsidR="00CC7942" w:rsidRPr="00CD6247">
        <w:rPr>
          <w:rFonts w:eastAsiaTheme="minorHAnsi"/>
          <w:sz w:val="24"/>
          <w:szCs w:val="24"/>
        </w:rPr>
        <w:t>(when</w:t>
      </w:r>
      <w:r w:rsidR="00CC7942" w:rsidRPr="00CD6247">
        <w:rPr>
          <w:rFonts w:eastAsiaTheme="minorHAnsi"/>
          <w:spacing w:val="-3"/>
          <w:sz w:val="24"/>
          <w:szCs w:val="24"/>
        </w:rPr>
        <w:t xml:space="preserve"> </w:t>
      </w:r>
      <w:r w:rsidR="00CC7942" w:rsidRPr="00CD6247">
        <w:rPr>
          <w:rFonts w:eastAsiaTheme="minorHAnsi"/>
          <w:sz w:val="24"/>
          <w:szCs w:val="24"/>
        </w:rPr>
        <w:t>loaded by</w:t>
      </w:r>
      <w:r w:rsidR="00CC7942" w:rsidRPr="00CD6247">
        <w:rPr>
          <w:rFonts w:eastAsiaTheme="minorHAnsi"/>
          <w:spacing w:val="-3"/>
          <w:sz w:val="24"/>
          <w:szCs w:val="24"/>
        </w:rPr>
        <w:t xml:space="preserve"> </w:t>
      </w:r>
      <w:r w:rsidR="00CC7942" w:rsidRPr="00CD6247">
        <w:rPr>
          <w:rFonts w:eastAsiaTheme="minorHAnsi"/>
          <w:sz w:val="24"/>
          <w:szCs w:val="24"/>
        </w:rPr>
        <w:t>the contractor)</w:t>
      </w:r>
      <w:r w:rsidR="00CC7942" w:rsidRPr="00CD6247">
        <w:rPr>
          <w:rFonts w:eastAsiaTheme="minorHAnsi"/>
          <w:spacing w:val="-2"/>
          <w:sz w:val="24"/>
          <w:szCs w:val="24"/>
        </w:rPr>
        <w:t xml:space="preserve"> </w:t>
      </w:r>
      <w:r w:rsidR="00CC7942" w:rsidRPr="00CD6247">
        <w:rPr>
          <w:rFonts w:eastAsiaTheme="minorHAnsi"/>
          <w:sz w:val="24"/>
          <w:szCs w:val="24"/>
        </w:rPr>
        <w:t xml:space="preserve">on </w:t>
      </w:r>
      <w:r w:rsidR="00CC7942" w:rsidRPr="00CD6247">
        <w:rPr>
          <w:rFonts w:eastAsiaTheme="minorHAnsi"/>
          <w:spacing w:val="-2"/>
          <w:sz w:val="24"/>
          <w:szCs w:val="24"/>
        </w:rPr>
        <w:t xml:space="preserve">or </w:t>
      </w:r>
      <w:r w:rsidR="00CC7942" w:rsidRPr="00CD6247">
        <w:rPr>
          <w:rFonts w:eastAsiaTheme="minorHAnsi"/>
          <w:sz w:val="24"/>
          <w:szCs w:val="24"/>
        </w:rPr>
        <w:t>in the carrier’s</w:t>
      </w:r>
      <w:r w:rsidR="00CC7942" w:rsidRPr="00CD6247">
        <w:rPr>
          <w:rFonts w:eastAsiaTheme="minorHAnsi"/>
          <w:spacing w:val="53"/>
          <w:sz w:val="24"/>
          <w:szCs w:val="24"/>
        </w:rPr>
        <w:t xml:space="preserve"> </w:t>
      </w:r>
      <w:r w:rsidR="00CC7942" w:rsidRPr="00CD6247">
        <w:rPr>
          <w:rFonts w:eastAsiaTheme="minorHAnsi"/>
          <w:sz w:val="24"/>
          <w:szCs w:val="24"/>
        </w:rPr>
        <w:t>conveyance as</w:t>
      </w:r>
      <w:r w:rsidR="00CC7942" w:rsidRPr="00CD6247">
        <w:rPr>
          <w:rFonts w:eastAsiaTheme="minorHAnsi"/>
          <w:spacing w:val="-2"/>
          <w:sz w:val="24"/>
          <w:szCs w:val="24"/>
        </w:rPr>
        <w:t xml:space="preserve"> </w:t>
      </w:r>
      <w:r w:rsidR="00CC7942" w:rsidRPr="00CD6247">
        <w:rPr>
          <w:rFonts w:eastAsiaTheme="minorHAnsi"/>
          <w:sz w:val="24"/>
          <w:szCs w:val="24"/>
        </w:rPr>
        <w:t>required by</w:t>
      </w:r>
      <w:r w:rsidR="00CC7942" w:rsidRPr="00CD6247">
        <w:rPr>
          <w:rFonts w:eastAsiaTheme="minorHAnsi"/>
          <w:spacing w:val="-3"/>
          <w:sz w:val="24"/>
          <w:szCs w:val="24"/>
        </w:rPr>
        <w:t xml:space="preserve"> </w:t>
      </w:r>
      <w:r w:rsidR="00CC7942" w:rsidRPr="00CD6247">
        <w:rPr>
          <w:rFonts w:eastAsiaTheme="minorHAnsi"/>
          <w:sz w:val="24"/>
          <w:szCs w:val="24"/>
        </w:rPr>
        <w:t>carrier</w:t>
      </w:r>
      <w:r w:rsidR="00CC7942" w:rsidRPr="00CD6247">
        <w:rPr>
          <w:rFonts w:eastAsiaTheme="minorHAnsi"/>
          <w:spacing w:val="1"/>
          <w:sz w:val="24"/>
          <w:szCs w:val="24"/>
        </w:rPr>
        <w:t xml:space="preserve"> </w:t>
      </w:r>
      <w:r w:rsidR="00CC7942" w:rsidRPr="00CD6247">
        <w:rPr>
          <w:rFonts w:eastAsiaTheme="minorHAnsi"/>
          <w:sz w:val="24"/>
          <w:szCs w:val="24"/>
        </w:rPr>
        <w:t>rules and</w:t>
      </w:r>
      <w:r w:rsidR="00CC7942" w:rsidRPr="00CD6247">
        <w:rPr>
          <w:rFonts w:eastAsiaTheme="minorHAnsi"/>
          <w:spacing w:val="-3"/>
          <w:sz w:val="24"/>
          <w:szCs w:val="24"/>
        </w:rPr>
        <w:t xml:space="preserve"> </w:t>
      </w:r>
      <w:r w:rsidR="00CC7942" w:rsidRPr="00CD6247">
        <w:rPr>
          <w:rFonts w:eastAsiaTheme="minorHAnsi"/>
          <w:sz w:val="24"/>
          <w:szCs w:val="24"/>
        </w:rPr>
        <w:t>regulations</w:t>
      </w:r>
      <w:r>
        <w:rPr>
          <w:rFonts w:eastAsiaTheme="minorHAnsi"/>
          <w:sz w:val="24"/>
          <w:szCs w:val="24"/>
        </w:rPr>
        <w:t>.</w:t>
      </w:r>
    </w:p>
    <w:p w14:paraId="57B98BB2" w14:textId="59D9E85B" w:rsidR="00CC7942" w:rsidRPr="00CD6247" w:rsidRDefault="00CC7942" w:rsidP="00CC7942">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4311B3C" w14:textId="77777777" w:rsidR="00CC7942"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6AEE9207" w14:textId="3D2EA55D"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5D651073" w14:textId="77777777" w:rsidR="00CC7942"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0934FA00" w14:textId="70502D39" w:rsidR="00CC7942" w:rsidRPr="00CD6247" w:rsidRDefault="00CC7942" w:rsidP="00CC7942">
      <w:pPr>
        <w:adjustRightInd w:val="0"/>
        <w:rPr>
          <w:rFonts w:eastAsiaTheme="minorHAnsi"/>
          <w:color w:val="000000"/>
          <w:sz w:val="24"/>
          <w:szCs w:val="24"/>
        </w:rPr>
      </w:pPr>
      <w:bookmarkStart w:id="965" w:name="P47_305_3_90_C16"/>
      <w:r w:rsidRPr="00CD6247">
        <w:rPr>
          <w:rFonts w:eastAsiaTheme="minorHAnsi"/>
          <w:color w:val="000000"/>
          <w:sz w:val="24"/>
          <w:szCs w:val="24"/>
        </w:rPr>
        <w:t xml:space="preserve">C16 </w:t>
      </w:r>
      <w:bookmarkEnd w:id="965"/>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14:paraId="50678CE5" w14:textId="4C4A26C1"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F94FE31" w14:textId="15599FB0"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lastRenderedPageBreak/>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01E85ED8" w14:textId="7BF34D8B"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sidR="00C94971">
        <w:rPr>
          <w:rFonts w:eastAsiaTheme="minorHAnsi"/>
          <w:spacing w:val="-1"/>
          <w:sz w:val="24"/>
          <w:szCs w:val="24"/>
        </w:rPr>
        <w:t>better value to the Government.</w:t>
      </w:r>
    </w:p>
    <w:p w14:paraId="4A8B2B0E" w14:textId="6172CA4F"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14:paraId="57FFA6D5" w14:textId="3F1D567A" w:rsidR="00CC7942" w:rsidRPr="00CD6247" w:rsidRDefault="00C94971" w:rsidP="00CC7942">
      <w:pPr>
        <w:kinsoku w:val="0"/>
        <w:overflowPunct w:val="0"/>
        <w:adjustRightInd w:val="0"/>
        <w:rPr>
          <w:rFonts w:eastAsiaTheme="minorHAnsi"/>
          <w:spacing w:val="-2"/>
          <w:sz w:val="24"/>
          <w:szCs w:val="24"/>
        </w:rPr>
      </w:pPr>
      <w:r>
        <w:rPr>
          <w:rFonts w:eastAsiaTheme="minorHAnsi"/>
          <w:spacing w:val="-1"/>
          <w:sz w:val="24"/>
          <w:szCs w:val="24"/>
        </w:rPr>
        <w:tab/>
      </w:r>
      <w:r w:rsidR="00CC7942" w:rsidRPr="00CD6247">
        <w:rPr>
          <w:rFonts w:eastAsiaTheme="minorHAnsi"/>
          <w:spacing w:val="-1"/>
          <w:sz w:val="24"/>
          <w:szCs w:val="24"/>
        </w:rPr>
        <w:t>(a) U</w:t>
      </w:r>
      <w:r w:rsidR="00CC7942" w:rsidRPr="00CD6247">
        <w:rPr>
          <w:rFonts w:eastAsiaTheme="minorHAnsi"/>
          <w:sz w:val="24"/>
          <w:szCs w:val="24"/>
        </w:rPr>
        <w:t>se</w:t>
      </w:r>
      <w:r w:rsidR="00CC7942" w:rsidRPr="00CD6247">
        <w:rPr>
          <w:rFonts w:eastAsiaTheme="minorHAnsi"/>
          <w:spacing w:val="-2"/>
          <w:sz w:val="24"/>
          <w:szCs w:val="24"/>
        </w:rPr>
        <w:t xml:space="preserve"> </w:t>
      </w:r>
      <w:r w:rsidR="00CC7942" w:rsidRPr="00CD6247">
        <w:rPr>
          <w:rFonts w:eastAsiaTheme="minorHAnsi"/>
          <w:sz w:val="24"/>
          <w:szCs w:val="24"/>
        </w:rPr>
        <w:t>the VSM</w:t>
      </w:r>
      <w:r w:rsidR="00CC7942" w:rsidRPr="00CD6247">
        <w:rPr>
          <w:rFonts w:eastAsiaTheme="minorHAnsi"/>
          <w:spacing w:val="1"/>
          <w:sz w:val="24"/>
          <w:szCs w:val="24"/>
        </w:rPr>
        <w:t xml:space="preserve"> </w:t>
      </w:r>
      <w:r w:rsidR="00CC7942" w:rsidRPr="00CD6247">
        <w:rPr>
          <w:rFonts w:eastAsiaTheme="minorHAnsi"/>
          <w:sz w:val="24"/>
          <w:szCs w:val="24"/>
        </w:rPr>
        <w:t>to notify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z w:val="24"/>
          <w:szCs w:val="24"/>
        </w:rPr>
        <w:t>that the</w:t>
      </w:r>
      <w:r w:rsidR="00CC7942" w:rsidRPr="00CD6247">
        <w:rPr>
          <w:rFonts w:eastAsiaTheme="minorHAnsi"/>
          <w:spacing w:val="1"/>
          <w:sz w:val="24"/>
          <w:szCs w:val="24"/>
        </w:rPr>
        <w:t xml:space="preserve"> </w:t>
      </w:r>
      <w:r w:rsidR="00CC7942" w:rsidRPr="00CD6247">
        <w:rPr>
          <w:rFonts w:eastAsiaTheme="minorHAnsi"/>
          <w:sz w:val="24"/>
          <w:szCs w:val="24"/>
        </w:rPr>
        <w:t>materiel is ready to</w:t>
      </w:r>
      <w:r w:rsidR="00CC7942" w:rsidRPr="00CD6247">
        <w:rPr>
          <w:rFonts w:eastAsiaTheme="minorHAnsi"/>
          <w:spacing w:val="-3"/>
          <w:sz w:val="24"/>
          <w:szCs w:val="24"/>
        </w:rPr>
        <w:t xml:space="preserve"> </w:t>
      </w:r>
      <w:r w:rsidR="00CC7942" w:rsidRPr="00CD6247">
        <w:rPr>
          <w:rFonts w:eastAsiaTheme="minorHAnsi"/>
          <w:sz w:val="24"/>
          <w:szCs w:val="24"/>
        </w:rPr>
        <w:t>ship.</w:t>
      </w:r>
      <w:r w:rsidR="00CC7942" w:rsidRPr="00CD6247">
        <w:rPr>
          <w:rFonts w:eastAsiaTheme="minorHAnsi"/>
          <w:spacing w:val="53"/>
          <w:sz w:val="24"/>
          <w:szCs w:val="24"/>
        </w:rPr>
        <w:t xml:space="preserve"> </w:t>
      </w:r>
      <w:r w:rsidR="00CC7942" w:rsidRPr="00CD6247">
        <w:rPr>
          <w:rFonts w:eastAsiaTheme="minorHAnsi"/>
          <w:sz w:val="24"/>
          <w:szCs w:val="24"/>
        </w:rPr>
        <w:t xml:space="preserve">The Government can </w:t>
      </w:r>
      <w:r w:rsidR="00CC7942" w:rsidRPr="00CD6247">
        <w:rPr>
          <w:rFonts w:eastAsiaTheme="minorHAnsi"/>
          <w:spacing w:val="-2"/>
          <w:sz w:val="24"/>
          <w:szCs w:val="24"/>
        </w:rPr>
        <w:t>take</w:t>
      </w:r>
      <w:r w:rsidR="00CC7942" w:rsidRPr="00CD6247">
        <w:rPr>
          <w:rFonts w:eastAsiaTheme="minorHAnsi"/>
          <w:sz w:val="24"/>
          <w:szCs w:val="24"/>
        </w:rPr>
        <w:t xml:space="preserve"> up to</w:t>
      </w:r>
      <w:r w:rsidR="00CC7942" w:rsidRPr="00CD6247">
        <w:rPr>
          <w:rFonts w:eastAsiaTheme="minorHAnsi"/>
          <w:spacing w:val="-3"/>
          <w:sz w:val="24"/>
          <w:szCs w:val="24"/>
        </w:rPr>
        <w:t xml:space="preserve"> </w:t>
      </w:r>
      <w:r w:rsidR="00CC7942" w:rsidRPr="00CD6247">
        <w:rPr>
          <w:rFonts w:eastAsiaTheme="minorHAnsi"/>
          <w:sz w:val="24"/>
          <w:szCs w:val="24"/>
        </w:rPr>
        <w:t>two</w:t>
      </w:r>
      <w:r w:rsidR="00CC7942" w:rsidRPr="00CD6247">
        <w:rPr>
          <w:rFonts w:eastAsiaTheme="minorHAnsi"/>
          <w:sz w:val="24"/>
          <w:szCs w:val="24"/>
          <w:u w:val="single"/>
        </w:rPr>
        <w:t xml:space="preserve"> (2)</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full</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u w:val="single"/>
        </w:rPr>
        <w:t xml:space="preserve"> to schedule</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the shipment. P</w:t>
      </w:r>
      <w:r w:rsidR="00CC7942" w:rsidRPr="00CD6247">
        <w:rPr>
          <w:rFonts w:eastAsiaTheme="minorHAnsi"/>
          <w:spacing w:val="-2"/>
          <w:sz w:val="24"/>
          <w:szCs w:val="24"/>
          <w:u w:val="single"/>
        </w:rPr>
        <w:t>ick-up</w:t>
      </w:r>
      <w:r w:rsidR="00CC7942" w:rsidRPr="00CD6247">
        <w:rPr>
          <w:rFonts w:eastAsiaTheme="minorHAnsi"/>
          <w:sz w:val="24"/>
          <w:szCs w:val="24"/>
          <w:u w:val="single"/>
        </w:rPr>
        <w:t xml:space="preserve"> should </w:t>
      </w:r>
      <w:r w:rsidR="00CC7942" w:rsidRPr="00CD6247">
        <w:rPr>
          <w:rFonts w:eastAsiaTheme="minorHAnsi"/>
          <w:spacing w:val="-2"/>
          <w:sz w:val="24"/>
          <w:szCs w:val="24"/>
          <w:u w:val="single"/>
        </w:rPr>
        <w:t>occur</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within</w:t>
      </w:r>
      <w:r w:rsidR="00CC7942" w:rsidRPr="00CD6247">
        <w:rPr>
          <w:rFonts w:eastAsiaTheme="minorHAnsi"/>
          <w:spacing w:val="75"/>
          <w:sz w:val="24"/>
          <w:szCs w:val="24"/>
          <w:u w:val="single"/>
        </w:rPr>
        <w:t xml:space="preserve"> </w:t>
      </w:r>
      <w:r w:rsidR="00CC7942" w:rsidRPr="00CD6247">
        <w:rPr>
          <w:rFonts w:eastAsiaTheme="minorHAnsi"/>
          <w:sz w:val="24"/>
          <w:szCs w:val="24"/>
          <w:u w:val="single"/>
        </w:rPr>
        <w:t>five (5)</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rPr>
        <w:t xml:space="preserve"> of</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ontractor’s notification.</w:t>
      </w:r>
      <w:r w:rsidR="00CC7942" w:rsidRPr="00CD6247">
        <w:rPr>
          <w:rFonts w:eastAsiaTheme="minorHAnsi"/>
          <w:spacing w:val="50"/>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w:t>
      </w:r>
      <w:r w:rsidR="00CC7942" w:rsidRPr="00CD6247">
        <w:rPr>
          <w:rFonts w:eastAsiaTheme="minorHAnsi"/>
          <w:spacing w:val="1"/>
          <w:sz w:val="24"/>
          <w:szCs w:val="24"/>
        </w:rPr>
        <w:t xml:space="preserve"> </w:t>
      </w:r>
      <w:r w:rsidR="00CC7942" w:rsidRPr="00CD6247">
        <w:rPr>
          <w:rFonts w:eastAsiaTheme="minorHAnsi"/>
          <w:sz w:val="24"/>
          <w:szCs w:val="24"/>
        </w:rPr>
        <w:t>shall</w:t>
      </w:r>
      <w:r w:rsidR="00CC7942" w:rsidRPr="00CD6247">
        <w:rPr>
          <w:rFonts w:eastAsiaTheme="minorHAnsi"/>
          <w:spacing w:val="-2"/>
          <w:sz w:val="24"/>
          <w:szCs w:val="24"/>
        </w:rPr>
        <w:t xml:space="preserve"> </w:t>
      </w:r>
      <w:r w:rsidR="00CC7942" w:rsidRPr="00CD6247">
        <w:rPr>
          <w:rFonts w:eastAsiaTheme="minorHAnsi"/>
          <w:sz w:val="24"/>
          <w:szCs w:val="24"/>
        </w:rPr>
        <w:t>plan for</w:t>
      </w:r>
      <w:r w:rsidR="00CC7942" w:rsidRPr="00CD6247">
        <w:rPr>
          <w:rFonts w:eastAsiaTheme="minorHAnsi"/>
          <w:spacing w:val="1"/>
          <w:sz w:val="24"/>
          <w:szCs w:val="24"/>
        </w:rPr>
        <w:t xml:space="preserve"> </w:t>
      </w:r>
      <w:r w:rsidR="00CC7942" w:rsidRPr="00CD6247">
        <w:rPr>
          <w:rFonts w:eastAsiaTheme="minorHAnsi"/>
          <w:sz w:val="24"/>
          <w:szCs w:val="24"/>
        </w:rPr>
        <w:t>sufficient</w:t>
      </w:r>
      <w:r w:rsidR="00CC7942" w:rsidRPr="00CD6247">
        <w:rPr>
          <w:rFonts w:eastAsiaTheme="minorHAnsi"/>
          <w:spacing w:val="1"/>
          <w:sz w:val="24"/>
          <w:szCs w:val="24"/>
        </w:rPr>
        <w:t xml:space="preserve"> </w:t>
      </w:r>
      <w:r w:rsidR="00CC7942" w:rsidRPr="00CD6247">
        <w:rPr>
          <w:rFonts w:eastAsiaTheme="minorHAnsi"/>
          <w:sz w:val="24"/>
          <w:szCs w:val="24"/>
        </w:rPr>
        <w:t>time for scheduling</w:t>
      </w:r>
      <w:r w:rsidR="00CC7942" w:rsidRPr="00CD6247">
        <w:rPr>
          <w:rFonts w:eastAsiaTheme="minorHAnsi"/>
          <w:spacing w:val="-3"/>
          <w:sz w:val="24"/>
          <w:szCs w:val="24"/>
        </w:rPr>
        <w:t xml:space="preserve"> </w:t>
      </w:r>
      <w:r w:rsidR="00CC7942" w:rsidRPr="00CD6247">
        <w:rPr>
          <w:rFonts w:eastAsiaTheme="minorHAnsi"/>
          <w:sz w:val="24"/>
          <w:szCs w:val="24"/>
        </w:rPr>
        <w:t>the shipment</w:t>
      </w:r>
      <w:r w:rsidR="00CC7942" w:rsidRPr="00CD6247">
        <w:rPr>
          <w:rFonts w:eastAsiaTheme="minorHAnsi"/>
          <w:spacing w:val="1"/>
          <w:sz w:val="24"/>
          <w:szCs w:val="24"/>
        </w:rPr>
        <w:t xml:space="preserve"> </w:t>
      </w:r>
      <w:r w:rsidR="00CC7942" w:rsidRPr="00CD6247">
        <w:rPr>
          <w:rFonts w:eastAsiaTheme="minorHAnsi"/>
          <w:sz w:val="24"/>
          <w:szCs w:val="24"/>
        </w:rPr>
        <w:t>and standard ground</w:t>
      </w:r>
      <w:r w:rsidR="00CC7942" w:rsidRPr="00CD6247">
        <w:rPr>
          <w:rFonts w:eastAsiaTheme="minorHAnsi"/>
          <w:spacing w:val="-3"/>
          <w:sz w:val="24"/>
          <w:szCs w:val="24"/>
        </w:rPr>
        <w:t xml:space="preserve"> </w:t>
      </w:r>
      <w:r w:rsidR="00CC7942" w:rsidRPr="00CD6247">
        <w:rPr>
          <w:rFonts w:eastAsiaTheme="minorHAnsi"/>
          <w:sz w:val="24"/>
          <w:szCs w:val="24"/>
        </w:rPr>
        <w:t>transportation for</w:t>
      </w:r>
      <w:r w:rsidR="00CC7942" w:rsidRPr="00CD6247">
        <w:rPr>
          <w:rFonts w:eastAsiaTheme="minorHAnsi"/>
          <w:spacing w:val="1"/>
          <w:sz w:val="24"/>
          <w:szCs w:val="24"/>
        </w:rPr>
        <w:t xml:space="preserve"> </w:t>
      </w:r>
      <w:r w:rsidR="00CC7942" w:rsidRPr="00CD6247">
        <w:rPr>
          <w:rFonts w:eastAsiaTheme="minorHAnsi"/>
          <w:sz w:val="24"/>
          <w:szCs w:val="24"/>
        </w:rPr>
        <w:t>its material</w:t>
      </w:r>
      <w:r w:rsidR="00CC7942" w:rsidRPr="00CD6247">
        <w:rPr>
          <w:rFonts w:eastAsiaTheme="minorHAnsi"/>
          <w:spacing w:val="-2"/>
          <w:sz w:val="24"/>
          <w:szCs w:val="24"/>
        </w:rPr>
        <w:t xml:space="preserve"> </w:t>
      </w:r>
      <w:r w:rsidR="00CC7942" w:rsidRPr="00CD6247">
        <w:rPr>
          <w:rFonts w:eastAsiaTheme="minorHAnsi"/>
          <w:sz w:val="24"/>
          <w:szCs w:val="24"/>
        </w:rPr>
        <w:t xml:space="preserve">to </w:t>
      </w:r>
      <w:r w:rsidR="00CC7942" w:rsidRPr="00CD6247">
        <w:rPr>
          <w:rFonts w:eastAsiaTheme="minorHAnsi"/>
          <w:spacing w:val="-2"/>
          <w:sz w:val="24"/>
          <w:szCs w:val="24"/>
        </w:rPr>
        <w:t>arrive</w:t>
      </w:r>
      <w:r w:rsidR="00CC7942" w:rsidRPr="00CD6247">
        <w:rPr>
          <w:rFonts w:eastAsiaTheme="minorHAnsi"/>
          <w:sz w:val="24"/>
          <w:szCs w:val="24"/>
        </w:rPr>
        <w:t xml:space="preserve"> at</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 xml:space="preserve">destination by the </w:t>
      </w:r>
      <w:r w:rsidR="00CC7942" w:rsidRPr="00CD6247">
        <w:rPr>
          <w:rFonts w:eastAsiaTheme="minorHAnsi"/>
          <w:spacing w:val="-2"/>
          <w:sz w:val="24"/>
          <w:szCs w:val="24"/>
        </w:rPr>
        <w:t>Contract Delivery Date (CDD).</w:t>
      </w:r>
    </w:p>
    <w:p w14:paraId="05B015B2" w14:textId="15FA30C2" w:rsidR="00CC7942" w:rsidRPr="00CD6247" w:rsidRDefault="00C94971" w:rsidP="00CC7942">
      <w:pPr>
        <w:kinsoku w:val="0"/>
        <w:overflowPunct w:val="0"/>
        <w:adjustRightInd w:val="0"/>
        <w:rPr>
          <w:rFonts w:eastAsiaTheme="minorHAnsi"/>
          <w:spacing w:val="-1"/>
          <w:sz w:val="24"/>
          <w:szCs w:val="24"/>
        </w:rPr>
      </w:pPr>
      <w:r>
        <w:rPr>
          <w:rFonts w:eastAsiaTheme="minorHAnsi"/>
          <w:spacing w:val="-2"/>
          <w:sz w:val="24"/>
          <w:szCs w:val="24"/>
        </w:rPr>
        <w:tab/>
      </w:r>
      <w:r w:rsidR="00CC7942" w:rsidRPr="00CD6247">
        <w:rPr>
          <w:rFonts w:eastAsiaTheme="minorHAnsi"/>
          <w:spacing w:val="-2"/>
          <w:sz w:val="24"/>
          <w:szCs w:val="24"/>
        </w:rPr>
        <w:t xml:space="preserve">(b) Address the following </w:t>
      </w:r>
      <w:r w:rsidR="00CC7942" w:rsidRPr="00CD6247">
        <w:rPr>
          <w:rFonts w:eastAsiaTheme="minorHAnsi"/>
          <w:spacing w:val="-1"/>
          <w:sz w:val="24"/>
          <w:szCs w:val="24"/>
        </w:rPr>
        <w:t>special</w:t>
      </w:r>
      <w:r w:rsidR="00CC7942" w:rsidRPr="00CD6247">
        <w:rPr>
          <w:rFonts w:eastAsiaTheme="minorHAnsi"/>
          <w:spacing w:val="-2"/>
          <w:sz w:val="24"/>
          <w:szCs w:val="24"/>
        </w:rPr>
        <w:t xml:space="preserve"> </w:t>
      </w:r>
      <w:r w:rsidR="00CC7942" w:rsidRPr="00CD6247">
        <w:rPr>
          <w:rFonts w:eastAsiaTheme="minorHAnsi"/>
          <w:spacing w:val="-1"/>
          <w:sz w:val="24"/>
          <w:szCs w:val="24"/>
        </w:rPr>
        <w:t>accommodations:</w:t>
      </w:r>
    </w:p>
    <w:p w14:paraId="4F3CF8BF" w14:textId="1E9FDAFC"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If an order</w:t>
      </w:r>
      <w:r w:rsidR="00CC7942" w:rsidRPr="00CD6247">
        <w:rPr>
          <w:rFonts w:eastAsiaTheme="minorHAnsi"/>
          <w:spacing w:val="-2"/>
          <w:sz w:val="24"/>
          <w:szCs w:val="24"/>
        </w:rPr>
        <w:t xml:space="preserve"> </w:t>
      </w:r>
      <w:r w:rsidR="00CC7942" w:rsidRPr="00CD6247">
        <w:rPr>
          <w:rFonts w:eastAsiaTheme="minorHAnsi"/>
          <w:sz w:val="24"/>
          <w:szCs w:val="24"/>
        </w:rPr>
        <w:t>specifies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w:t>
      </w:r>
      <w:r w:rsidR="00CC7942" w:rsidRPr="00CD6247">
        <w:rPr>
          <w:rFonts w:eastAsiaTheme="minorHAnsi"/>
          <w:sz w:val="24"/>
          <w:szCs w:val="24"/>
        </w:rPr>
        <w:t>when requested</w:t>
      </w:r>
      <w:r w:rsidR="00CC7942" w:rsidRPr="00CD6247">
        <w:rPr>
          <w:rFonts w:eastAsiaTheme="minorHAnsi"/>
          <w:spacing w:val="-3"/>
          <w:sz w:val="24"/>
          <w:szCs w:val="24"/>
        </w:rPr>
        <w:t xml:space="preserve"> </w:t>
      </w:r>
      <w:r w:rsidR="00CC7942" w:rsidRPr="00CD6247">
        <w:rPr>
          <w:rFonts w:eastAsiaTheme="minorHAnsi"/>
          <w:sz w:val="24"/>
          <w:szCs w:val="24"/>
        </w:rPr>
        <w:t>by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pacing w:val="-2"/>
          <w:sz w:val="24"/>
          <w:szCs w:val="24"/>
        </w:rPr>
        <w:t>or</w:t>
      </w:r>
    </w:p>
    <w:p w14:paraId="711FA23B" w14:textId="73BEF9D3"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If an order does not specify carrier equipment, the order</w:t>
      </w:r>
      <w:r w:rsidR="00CC7942" w:rsidRPr="00CD6247">
        <w:rPr>
          <w:rFonts w:eastAsiaTheme="minorHAnsi"/>
          <w:spacing w:val="1"/>
          <w:sz w:val="24"/>
          <w:szCs w:val="24"/>
        </w:rPr>
        <w:t xml:space="preserve"> </w:t>
      </w:r>
      <w:r w:rsidR="00CC7942" w:rsidRPr="00CD6247">
        <w:rPr>
          <w:rFonts w:eastAsiaTheme="minorHAnsi"/>
          <w:sz w:val="24"/>
          <w:szCs w:val="24"/>
        </w:rPr>
        <w:t>appropriate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should </w:t>
      </w:r>
      <w:r w:rsidR="00CC7942" w:rsidRPr="00CD6247">
        <w:rPr>
          <w:rFonts w:eastAsiaTheme="minorHAnsi"/>
          <w:sz w:val="24"/>
          <w:szCs w:val="24"/>
        </w:rPr>
        <w:t>not</w:t>
      </w:r>
      <w:r w:rsidR="00CC7942" w:rsidRPr="00CD6247">
        <w:rPr>
          <w:rFonts w:eastAsiaTheme="minorHAnsi"/>
          <w:spacing w:val="-2"/>
          <w:sz w:val="24"/>
          <w:szCs w:val="24"/>
        </w:rPr>
        <w:t xml:space="preserve"> be </w:t>
      </w:r>
      <w:r w:rsidR="00CC7942" w:rsidRPr="00CD6247">
        <w:rPr>
          <w:rFonts w:eastAsiaTheme="minorHAnsi"/>
          <w:sz w:val="24"/>
          <w:szCs w:val="24"/>
        </w:rPr>
        <w:t>in excess of</w:t>
      </w:r>
      <w:r w:rsidR="00CC7942" w:rsidRPr="00CD6247">
        <w:rPr>
          <w:rFonts w:eastAsiaTheme="minorHAnsi"/>
          <w:spacing w:val="-2"/>
          <w:sz w:val="24"/>
          <w:szCs w:val="24"/>
        </w:rPr>
        <w:t xml:space="preserve"> </w:t>
      </w:r>
      <w:r w:rsidR="00CC7942" w:rsidRPr="00CD6247">
        <w:rPr>
          <w:rFonts w:eastAsiaTheme="minorHAnsi"/>
          <w:sz w:val="24"/>
          <w:szCs w:val="24"/>
        </w:rPr>
        <w:t>capacity to accommodate shipment;</w:t>
      </w:r>
    </w:p>
    <w:p w14:paraId="659FB262" w14:textId="2991805D" w:rsidR="00CC7942" w:rsidRPr="00CD6247" w:rsidRDefault="00C94971" w:rsidP="00CC7942">
      <w:pPr>
        <w:rPr>
          <w:rFonts w:eastAsiaTheme="minorHAnsi"/>
          <w:sz w:val="24"/>
          <w:szCs w:val="24"/>
        </w:rPr>
      </w:pPr>
      <w:r>
        <w:rPr>
          <w:rFonts w:eastAsiaTheme="minorHAnsi"/>
          <w:sz w:val="24"/>
          <w:szCs w:val="24"/>
        </w:rPr>
        <w:tab/>
      </w:r>
      <w:r w:rsidR="00CC7942" w:rsidRPr="00CD6247">
        <w:rPr>
          <w:rFonts w:eastAsiaTheme="minorHAnsi"/>
          <w:sz w:val="24"/>
          <w:szCs w:val="24"/>
        </w:rPr>
        <w:t>(c) Deliver the</w:t>
      </w:r>
      <w:r w:rsidR="00CC7942" w:rsidRPr="00CD6247">
        <w:rPr>
          <w:rFonts w:eastAsiaTheme="minorHAnsi"/>
          <w:spacing w:val="-2"/>
          <w:sz w:val="24"/>
          <w:szCs w:val="24"/>
        </w:rPr>
        <w:t xml:space="preserve"> </w:t>
      </w:r>
      <w:r w:rsidR="00CC7942" w:rsidRPr="00CD6247">
        <w:rPr>
          <w:rFonts w:eastAsiaTheme="minorHAnsi"/>
          <w:sz w:val="24"/>
          <w:szCs w:val="24"/>
        </w:rPr>
        <w:t>shipment</w:t>
      </w:r>
      <w:r w:rsidR="00CC7942" w:rsidRPr="00CD6247">
        <w:rPr>
          <w:rFonts w:eastAsiaTheme="minorHAnsi"/>
          <w:spacing w:val="-2"/>
          <w:sz w:val="24"/>
          <w:szCs w:val="24"/>
        </w:rPr>
        <w:t xml:space="preserve"> </w:t>
      </w:r>
      <w:r w:rsidR="00CC7942" w:rsidRPr="00CD6247">
        <w:rPr>
          <w:rFonts w:eastAsiaTheme="minorHAnsi"/>
          <w:sz w:val="24"/>
          <w:szCs w:val="24"/>
        </w:rPr>
        <w:t>in good order</w:t>
      </w:r>
      <w:r w:rsidR="00CC7942" w:rsidRPr="00CD6247">
        <w:rPr>
          <w:rFonts w:eastAsiaTheme="minorHAnsi"/>
          <w:spacing w:val="-2"/>
          <w:sz w:val="24"/>
          <w:szCs w:val="24"/>
        </w:rPr>
        <w:t xml:space="preserve"> </w:t>
      </w:r>
      <w:r w:rsidR="00CC7942" w:rsidRPr="00CD6247">
        <w:rPr>
          <w:rFonts w:eastAsiaTheme="minorHAnsi"/>
          <w:sz w:val="24"/>
          <w:szCs w:val="24"/>
        </w:rPr>
        <w:t>and condition</w:t>
      </w:r>
      <w:r w:rsidR="00CC7942" w:rsidRPr="00CD6247">
        <w:rPr>
          <w:rFonts w:eastAsiaTheme="minorHAnsi"/>
          <w:spacing w:val="-3"/>
          <w:sz w:val="24"/>
          <w:szCs w:val="24"/>
        </w:rPr>
        <w:t xml:space="preserve"> </w:t>
      </w:r>
      <w:r w:rsidR="00CC7942" w:rsidRPr="00CD6247">
        <w:rPr>
          <w:rFonts w:eastAsiaTheme="minorHAnsi"/>
          <w:sz w:val="24"/>
          <w:szCs w:val="24"/>
        </w:rPr>
        <w:t>to</w:t>
      </w:r>
      <w:r w:rsidR="00CC7942" w:rsidRPr="00CD6247">
        <w:rPr>
          <w:rFonts w:eastAsiaTheme="minorHAnsi"/>
          <w:spacing w:val="-3"/>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carrier,</w:t>
      </w:r>
      <w:r w:rsidR="00CC7942" w:rsidRPr="00CD6247">
        <w:rPr>
          <w:rFonts w:eastAsiaTheme="minorHAnsi"/>
          <w:spacing w:val="-3"/>
          <w:sz w:val="24"/>
          <w:szCs w:val="24"/>
        </w:rPr>
        <w:t xml:space="preserve"> </w:t>
      </w:r>
      <w:r w:rsidR="00CC7942" w:rsidRPr="00CD6247">
        <w:rPr>
          <w:rFonts w:eastAsiaTheme="minorHAnsi"/>
          <w:sz w:val="24"/>
          <w:szCs w:val="24"/>
        </w:rPr>
        <w:t>and</w:t>
      </w:r>
      <w:r w:rsidR="00CC7942" w:rsidRPr="00CD6247">
        <w:rPr>
          <w:rFonts w:eastAsiaTheme="minorHAnsi"/>
          <w:spacing w:val="-2"/>
          <w:sz w:val="24"/>
          <w:szCs w:val="24"/>
        </w:rPr>
        <w:t xml:space="preserve"> </w:t>
      </w:r>
      <w:r w:rsidR="00CC7942" w:rsidRPr="00CD6247">
        <w:rPr>
          <w:rFonts w:eastAsiaTheme="minorHAnsi"/>
          <w:sz w:val="24"/>
          <w:szCs w:val="24"/>
        </w:rPr>
        <w:t>load,</w:t>
      </w:r>
      <w:r w:rsidR="00CC7942" w:rsidRPr="00CD6247">
        <w:rPr>
          <w:rFonts w:eastAsiaTheme="minorHAnsi"/>
          <w:spacing w:val="-3"/>
          <w:sz w:val="24"/>
          <w:szCs w:val="24"/>
        </w:rPr>
        <w:t xml:space="preserve"> </w:t>
      </w:r>
      <w:r w:rsidR="00CC7942" w:rsidRPr="00CD6247">
        <w:rPr>
          <w:rFonts w:eastAsiaTheme="minorHAnsi"/>
          <w:sz w:val="24"/>
          <w:szCs w:val="24"/>
        </w:rPr>
        <w:t>stow,</w:t>
      </w:r>
      <w:r w:rsidR="00CC7942" w:rsidRPr="00CD6247">
        <w:rPr>
          <w:rFonts w:eastAsiaTheme="minorHAnsi"/>
          <w:spacing w:val="-3"/>
          <w:sz w:val="24"/>
          <w:szCs w:val="24"/>
        </w:rPr>
        <w:t xml:space="preserve"> </w:t>
      </w:r>
      <w:r w:rsidR="00CC7942" w:rsidRPr="00CD6247">
        <w:rPr>
          <w:rFonts w:eastAsiaTheme="minorHAnsi"/>
          <w:sz w:val="24"/>
          <w:szCs w:val="24"/>
        </w:rPr>
        <w:t>trim, block,</w:t>
      </w:r>
      <w:r w:rsidR="00CC7942" w:rsidRPr="00CD6247">
        <w:rPr>
          <w:rFonts w:eastAsiaTheme="minorHAnsi"/>
          <w:spacing w:val="61"/>
          <w:sz w:val="24"/>
          <w:szCs w:val="24"/>
        </w:rPr>
        <w:t xml:space="preserve"> </w:t>
      </w:r>
      <w:r w:rsidR="00CC7942" w:rsidRPr="00CD6247">
        <w:rPr>
          <w:rFonts w:eastAsiaTheme="minorHAnsi"/>
          <w:sz w:val="24"/>
          <w:szCs w:val="24"/>
        </w:rPr>
        <w:t>and/or</w:t>
      </w:r>
      <w:r w:rsidR="00CC7942" w:rsidRPr="00CD6247">
        <w:rPr>
          <w:rFonts w:eastAsiaTheme="minorHAnsi"/>
          <w:spacing w:val="1"/>
          <w:sz w:val="24"/>
          <w:szCs w:val="24"/>
        </w:rPr>
        <w:t xml:space="preserve"> </w:t>
      </w:r>
      <w:r w:rsidR="00CC7942" w:rsidRPr="00CD6247">
        <w:rPr>
          <w:rFonts w:eastAsiaTheme="minorHAnsi"/>
          <w:sz w:val="24"/>
          <w:szCs w:val="24"/>
        </w:rPr>
        <w:t>brace</w:t>
      </w:r>
      <w:r w:rsidR="00CC7942" w:rsidRPr="00CD6247">
        <w:rPr>
          <w:rFonts w:eastAsiaTheme="minorHAnsi"/>
          <w:spacing w:val="-2"/>
          <w:sz w:val="24"/>
          <w:szCs w:val="24"/>
        </w:rPr>
        <w:t xml:space="preserve"> </w:t>
      </w:r>
      <w:r w:rsidR="00CC7942" w:rsidRPr="00CD6247">
        <w:rPr>
          <w:rFonts w:eastAsiaTheme="minorHAnsi"/>
          <w:sz w:val="24"/>
          <w:szCs w:val="24"/>
        </w:rPr>
        <w:t xml:space="preserve">carload </w:t>
      </w:r>
      <w:r w:rsidR="00CC7942" w:rsidRPr="00CD6247">
        <w:rPr>
          <w:rFonts w:eastAsiaTheme="minorHAnsi"/>
          <w:spacing w:val="-2"/>
          <w:sz w:val="24"/>
          <w:szCs w:val="24"/>
        </w:rPr>
        <w:t>or</w:t>
      </w:r>
      <w:r w:rsidR="00CC7942" w:rsidRPr="00CD6247">
        <w:rPr>
          <w:rFonts w:eastAsiaTheme="minorHAnsi"/>
          <w:spacing w:val="1"/>
          <w:sz w:val="24"/>
          <w:szCs w:val="24"/>
        </w:rPr>
        <w:t xml:space="preserve"> </w:t>
      </w:r>
      <w:r w:rsidR="00CC7942" w:rsidRPr="00CD6247">
        <w:rPr>
          <w:rFonts w:eastAsiaTheme="minorHAnsi"/>
          <w:sz w:val="24"/>
          <w:szCs w:val="24"/>
        </w:rPr>
        <w:t>truckload shipment</w:t>
      </w:r>
      <w:r w:rsidR="00CC7942" w:rsidRPr="00CD6247">
        <w:rPr>
          <w:rFonts w:eastAsiaTheme="minorHAnsi"/>
          <w:spacing w:val="1"/>
          <w:sz w:val="24"/>
          <w:szCs w:val="24"/>
        </w:rPr>
        <w:t xml:space="preserve"> </w:t>
      </w:r>
      <w:r w:rsidR="00CC7942" w:rsidRPr="00CD6247">
        <w:rPr>
          <w:rFonts w:eastAsiaTheme="minorHAnsi"/>
          <w:sz w:val="24"/>
          <w:szCs w:val="24"/>
        </w:rPr>
        <w:t>(when</w:t>
      </w:r>
      <w:r w:rsidR="00CC7942" w:rsidRPr="00CD6247">
        <w:rPr>
          <w:rFonts w:eastAsiaTheme="minorHAnsi"/>
          <w:spacing w:val="-3"/>
          <w:sz w:val="24"/>
          <w:szCs w:val="24"/>
        </w:rPr>
        <w:t xml:space="preserve"> </w:t>
      </w:r>
      <w:r w:rsidR="00CC7942" w:rsidRPr="00CD6247">
        <w:rPr>
          <w:rFonts w:eastAsiaTheme="minorHAnsi"/>
          <w:sz w:val="24"/>
          <w:szCs w:val="24"/>
        </w:rPr>
        <w:t>loaded by</w:t>
      </w:r>
      <w:r w:rsidR="00CC7942" w:rsidRPr="00CD6247">
        <w:rPr>
          <w:rFonts w:eastAsiaTheme="minorHAnsi"/>
          <w:spacing w:val="-3"/>
          <w:sz w:val="24"/>
          <w:szCs w:val="24"/>
        </w:rPr>
        <w:t xml:space="preserve"> </w:t>
      </w:r>
      <w:r w:rsidR="00CC7942" w:rsidRPr="00CD6247">
        <w:rPr>
          <w:rFonts w:eastAsiaTheme="minorHAnsi"/>
          <w:sz w:val="24"/>
          <w:szCs w:val="24"/>
        </w:rPr>
        <w:t>the contractor)</w:t>
      </w:r>
      <w:r w:rsidR="00CC7942" w:rsidRPr="00CD6247">
        <w:rPr>
          <w:rFonts w:eastAsiaTheme="minorHAnsi"/>
          <w:spacing w:val="-2"/>
          <w:sz w:val="24"/>
          <w:szCs w:val="24"/>
        </w:rPr>
        <w:t xml:space="preserve"> </w:t>
      </w:r>
      <w:r w:rsidR="00CC7942" w:rsidRPr="00CD6247">
        <w:rPr>
          <w:rFonts w:eastAsiaTheme="minorHAnsi"/>
          <w:sz w:val="24"/>
          <w:szCs w:val="24"/>
        </w:rPr>
        <w:t xml:space="preserve">on </w:t>
      </w:r>
      <w:r w:rsidR="00CC7942" w:rsidRPr="00CD6247">
        <w:rPr>
          <w:rFonts w:eastAsiaTheme="minorHAnsi"/>
          <w:spacing w:val="-2"/>
          <w:sz w:val="24"/>
          <w:szCs w:val="24"/>
        </w:rPr>
        <w:t xml:space="preserve">or </w:t>
      </w:r>
      <w:r w:rsidR="00CC7942" w:rsidRPr="00CD6247">
        <w:rPr>
          <w:rFonts w:eastAsiaTheme="minorHAnsi"/>
          <w:sz w:val="24"/>
          <w:szCs w:val="24"/>
        </w:rPr>
        <w:t>in the carrier’s</w:t>
      </w:r>
      <w:r w:rsidR="00CC7942" w:rsidRPr="00CD6247">
        <w:rPr>
          <w:rFonts w:eastAsiaTheme="minorHAnsi"/>
          <w:spacing w:val="53"/>
          <w:sz w:val="24"/>
          <w:szCs w:val="24"/>
        </w:rPr>
        <w:t xml:space="preserve"> </w:t>
      </w:r>
      <w:r w:rsidR="00CC7942" w:rsidRPr="00CD6247">
        <w:rPr>
          <w:rFonts w:eastAsiaTheme="minorHAnsi"/>
          <w:sz w:val="24"/>
          <w:szCs w:val="24"/>
        </w:rPr>
        <w:t>conveyance as</w:t>
      </w:r>
      <w:r w:rsidR="00CC7942" w:rsidRPr="00CD6247">
        <w:rPr>
          <w:rFonts w:eastAsiaTheme="minorHAnsi"/>
          <w:spacing w:val="-2"/>
          <w:sz w:val="24"/>
          <w:szCs w:val="24"/>
        </w:rPr>
        <w:t xml:space="preserve"> </w:t>
      </w:r>
      <w:r w:rsidR="00CC7942" w:rsidRPr="00CD6247">
        <w:rPr>
          <w:rFonts w:eastAsiaTheme="minorHAnsi"/>
          <w:sz w:val="24"/>
          <w:szCs w:val="24"/>
        </w:rPr>
        <w:t>required by</w:t>
      </w:r>
      <w:r w:rsidR="00CC7942" w:rsidRPr="00CD6247">
        <w:rPr>
          <w:rFonts w:eastAsiaTheme="minorHAnsi"/>
          <w:spacing w:val="-3"/>
          <w:sz w:val="24"/>
          <w:szCs w:val="24"/>
        </w:rPr>
        <w:t xml:space="preserve"> </w:t>
      </w:r>
      <w:r w:rsidR="00CC7942" w:rsidRPr="00CD6247">
        <w:rPr>
          <w:rFonts w:eastAsiaTheme="minorHAnsi"/>
          <w:sz w:val="24"/>
          <w:szCs w:val="24"/>
        </w:rPr>
        <w:t>carrier</w:t>
      </w:r>
      <w:r w:rsidR="00CC7942" w:rsidRPr="00CD6247">
        <w:rPr>
          <w:rFonts w:eastAsiaTheme="minorHAnsi"/>
          <w:spacing w:val="1"/>
          <w:sz w:val="24"/>
          <w:szCs w:val="24"/>
        </w:rPr>
        <w:t xml:space="preserve"> </w:t>
      </w:r>
      <w:r w:rsidR="00CC7942" w:rsidRPr="00CD6247">
        <w:rPr>
          <w:rFonts w:eastAsiaTheme="minorHAnsi"/>
          <w:sz w:val="24"/>
          <w:szCs w:val="24"/>
        </w:rPr>
        <w:t>rules and</w:t>
      </w:r>
      <w:r w:rsidR="00CC7942" w:rsidRPr="00CD6247">
        <w:rPr>
          <w:rFonts w:eastAsiaTheme="minorHAnsi"/>
          <w:spacing w:val="-3"/>
          <w:sz w:val="24"/>
          <w:szCs w:val="24"/>
        </w:rPr>
        <w:t xml:space="preserve"> </w:t>
      </w:r>
      <w:r w:rsidR="00CC7942" w:rsidRPr="00CD6247">
        <w:rPr>
          <w:rFonts w:eastAsiaTheme="minorHAnsi"/>
          <w:sz w:val="24"/>
          <w:szCs w:val="24"/>
        </w:rPr>
        <w:t>regulations</w:t>
      </w:r>
      <w:r>
        <w:rPr>
          <w:rFonts w:eastAsiaTheme="minorHAnsi"/>
          <w:sz w:val="24"/>
          <w:szCs w:val="24"/>
        </w:rPr>
        <w:t>.</w:t>
      </w:r>
    </w:p>
    <w:p w14:paraId="3A8B4AAB" w14:textId="458F962D" w:rsidR="00CC7942" w:rsidRPr="00CD6247" w:rsidRDefault="00CC7942" w:rsidP="00CC7942">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CBC5FA3" w14:textId="77777777" w:rsidR="00CC7942" w:rsidRPr="00CD6247" w:rsidRDefault="00CC7942" w:rsidP="007D657D">
      <w:pPr>
        <w:spacing w:after="240"/>
        <w:rPr>
          <w:sz w:val="24"/>
          <w:szCs w:val="24"/>
        </w:rPr>
      </w:pPr>
      <w:r w:rsidRPr="00CD6247">
        <w:rPr>
          <w:sz w:val="24"/>
          <w:szCs w:val="24"/>
        </w:rPr>
        <w:t>*****</w:t>
      </w:r>
    </w:p>
    <w:p w14:paraId="6BA1A3AA" w14:textId="645A0B59" w:rsidR="00CC7942" w:rsidRPr="007D657D" w:rsidRDefault="00CC7942" w:rsidP="007D657D">
      <w:pPr>
        <w:pStyle w:val="Heading3"/>
        <w:rPr>
          <w:rFonts w:eastAsiaTheme="minorHAnsi"/>
          <w:sz w:val="24"/>
          <w:szCs w:val="24"/>
        </w:rPr>
      </w:pPr>
      <w:bookmarkStart w:id="966" w:name="P47_305_3_91"/>
      <w:r w:rsidRPr="007D657D">
        <w:rPr>
          <w:rFonts w:eastAsiaTheme="minorHAnsi"/>
          <w:sz w:val="24"/>
          <w:szCs w:val="24"/>
        </w:rPr>
        <w:t>47.305-3-91</w:t>
      </w:r>
      <w:bookmarkEnd w:id="966"/>
      <w:r w:rsidRPr="007D657D">
        <w:rPr>
          <w:rFonts w:eastAsiaTheme="minorHAnsi"/>
          <w:sz w:val="24"/>
          <w:szCs w:val="24"/>
        </w:rPr>
        <w:t xml:space="preserve"> First Destination Transportation (FDT) program – shipments originating from outside the contiguous United States</w:t>
      </w:r>
      <w:commentRangeStart w:id="967"/>
      <w:r w:rsidR="007D657D" w:rsidRPr="007D657D">
        <w:rPr>
          <w:rFonts w:eastAsiaTheme="minorHAnsi"/>
          <w:sz w:val="24"/>
          <w:szCs w:val="24"/>
        </w:rPr>
        <w:t>.</w:t>
      </w:r>
      <w:commentRangeEnd w:id="967"/>
      <w:r w:rsidR="00FC48F5">
        <w:rPr>
          <w:rStyle w:val="CommentReference"/>
          <w:b w:val="0"/>
        </w:rPr>
        <w:commentReference w:id="967"/>
      </w:r>
    </w:p>
    <w:p w14:paraId="5C4158FC" w14:textId="272B10E4" w:rsidR="00C970B9" w:rsidRPr="00C970B9" w:rsidRDefault="00C970B9"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14:paraId="51FFAAAA" w14:textId="4925AA3D" w:rsidR="00C970B9" w:rsidRPr="00C970B9" w:rsidRDefault="00C970B9"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(a) I</w:t>
      </w:r>
      <w:r w:rsidRPr="00C970B9">
        <w:rPr>
          <w:color w:val="000000"/>
          <w:sz w:val="23"/>
          <w:szCs w:val="23"/>
        </w:rPr>
        <w:t xml:space="preserve">nclude procurement note C17 in solicitations and contracts </w:t>
      </w:r>
      <w:r w:rsidRPr="00C970B9">
        <w:rPr>
          <w:bCs/>
          <w:color w:val="000000"/>
          <w:sz w:val="23"/>
          <w:szCs w:val="23"/>
        </w:rPr>
        <w:t xml:space="preserve">if </w:t>
      </w:r>
      <w:r w:rsidRPr="00C970B9">
        <w:rPr>
          <w:color w:val="000000"/>
          <w:sz w:val="23"/>
          <w:szCs w:val="23"/>
        </w:rPr>
        <w:t>the material master indicates f.o.b. origin and inspection/acceptance at destination</w:t>
      </w:r>
      <w:r w:rsidRPr="00C970B9">
        <w:rPr>
          <w:bCs/>
          <w:color w:val="000000"/>
          <w:sz w:val="23"/>
          <w:szCs w:val="23"/>
        </w:rPr>
        <w:t xml:space="preserve">; </w:t>
      </w:r>
      <w:r w:rsidRPr="00C970B9">
        <w:rPr>
          <w:color w:val="000000"/>
          <w:sz w:val="23"/>
          <w:szCs w:val="23"/>
        </w:rPr>
        <w:t>and the shipment originates from outside the contiguous United States with a contiguous United States location as the pick-up point in VSM</w:t>
      </w:r>
      <w:r w:rsidRPr="00C970B9">
        <w:rPr>
          <w:bCs/>
          <w:color w:val="000000"/>
          <w:sz w:val="23"/>
          <w:szCs w:val="23"/>
        </w:rPr>
        <w:t>; and</w:t>
      </w:r>
    </w:p>
    <w:p w14:paraId="6458356F" w14:textId="09C4FCB5" w:rsidR="00C970B9" w:rsidRPr="00FC48F5" w:rsidRDefault="00C970B9" w:rsidP="00C970B9">
      <w:pPr>
        <w:rPr>
          <w:sz w:val="24"/>
          <w:szCs w:val="24"/>
        </w:rPr>
      </w:pPr>
      <w:r w:rsidRPr="00FC48F5">
        <w:rPr>
          <w:bCs/>
          <w:color w:val="000000"/>
          <w:sz w:val="23"/>
          <w:szCs w:val="23"/>
        </w:rPr>
        <w:t xml:space="preserve">(b) </w:t>
      </w:r>
      <w:r w:rsidR="001C2DAB">
        <w:rPr>
          <w:bCs/>
          <w:color w:val="000000"/>
          <w:sz w:val="23"/>
          <w:szCs w:val="23"/>
        </w:rPr>
        <w:t>I</w:t>
      </w:r>
      <w:r w:rsidRPr="00FC48F5">
        <w:rPr>
          <w:color w:val="000000"/>
          <w:sz w:val="23"/>
          <w:szCs w:val="23"/>
        </w:rPr>
        <w:t>nclude procurement note C15</w:t>
      </w:r>
      <w:r w:rsidRPr="00FC48F5">
        <w:rPr>
          <w:bCs/>
          <w:color w:val="000000"/>
          <w:sz w:val="23"/>
          <w:szCs w:val="23"/>
        </w:rPr>
        <w:t xml:space="preserve">, First Destination Transportation (FDT) Program, Government-Arranged Transportation for Automated Awards, in </w:t>
      </w:r>
      <w:r w:rsidRPr="00FC48F5">
        <w:rPr>
          <w:color w:val="000000"/>
          <w:sz w:val="23"/>
          <w:szCs w:val="23"/>
        </w:rPr>
        <w:t>automated awards</w:t>
      </w:r>
      <w:r w:rsidRPr="00FC48F5">
        <w:rPr>
          <w:bCs/>
          <w:color w:val="000000"/>
          <w:sz w:val="23"/>
          <w:szCs w:val="23"/>
        </w:rPr>
        <w:t xml:space="preserve">; </w:t>
      </w:r>
      <w:r w:rsidRPr="00FC48F5">
        <w:rPr>
          <w:color w:val="000000"/>
          <w:sz w:val="23"/>
          <w:szCs w:val="23"/>
        </w:rPr>
        <w:t xml:space="preserve">or procurement note </w:t>
      </w:r>
      <w:r w:rsidRPr="00FC48F5">
        <w:rPr>
          <w:color w:val="0000FF"/>
          <w:sz w:val="23"/>
          <w:szCs w:val="23"/>
        </w:rPr>
        <w:t>C16</w:t>
      </w:r>
      <w:r w:rsidRPr="00FC48F5">
        <w:rPr>
          <w:bCs/>
          <w:color w:val="000000"/>
          <w:sz w:val="23"/>
          <w:szCs w:val="23"/>
        </w:rPr>
        <w:t xml:space="preserve">, First Destination Transportation (FDT) Program, Government-Arranged Transportation for Manual Awards in </w:t>
      </w:r>
      <w:r w:rsidRPr="00FC48F5">
        <w:rPr>
          <w:color w:val="000000"/>
          <w:sz w:val="23"/>
          <w:szCs w:val="23"/>
        </w:rPr>
        <w:t>manual awards.</w:t>
      </w:r>
    </w:p>
    <w:p w14:paraId="1DA495B1" w14:textId="77777777" w:rsidR="00CC7942" w:rsidRPr="00CD6247" w:rsidRDefault="00CC7942" w:rsidP="00CC7942">
      <w:pPr>
        <w:rPr>
          <w:sz w:val="24"/>
          <w:szCs w:val="24"/>
        </w:rPr>
      </w:pPr>
      <w:r w:rsidRPr="00CD6247">
        <w:rPr>
          <w:sz w:val="24"/>
          <w:szCs w:val="24"/>
        </w:rPr>
        <w:t>*****</w:t>
      </w:r>
    </w:p>
    <w:p w14:paraId="594C4008" w14:textId="05089F4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w:t>
      </w:r>
      <w:commentRangeStart w:id="968"/>
      <w:r w:rsidRPr="001C2DAB">
        <w:rPr>
          <w:color w:val="000000"/>
          <w:sz w:val="23"/>
          <w:szCs w:val="23"/>
        </w:rPr>
        <w:t xml:space="preserve"> </w:t>
      </w:r>
      <w:commentRangeEnd w:id="968"/>
      <w:r w:rsidR="00285216">
        <w:rPr>
          <w:rStyle w:val="CommentReference"/>
        </w:rPr>
        <w:commentReference w:id="968"/>
      </w:r>
      <w:r w:rsidRPr="001C2DAB">
        <w:rPr>
          <w:color w:val="000000"/>
          <w:sz w:val="23"/>
          <w:szCs w:val="23"/>
        </w:rPr>
        <w:t>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14:paraId="5D414E78" w14:textId="486DA2F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14:paraId="15F59D6C" w14:textId="300134CC" w:rsidR="001C2DAB" w:rsidRPr="001C2DAB" w:rsidRDefault="001C2DAB" w:rsidP="006D6D62">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374" w:history="1">
        <w:r w:rsidR="003A46D2"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14:paraId="0AA4E5A5" w14:textId="0C60A917" w:rsidR="001C2DAB" w:rsidRDefault="001C2DAB" w:rsidP="006D6D6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lastRenderedPageBreak/>
        <w:t>*****</w:t>
      </w:r>
    </w:p>
    <w:p w14:paraId="51284E31" w14:textId="5895D653" w:rsidR="00CC7942" w:rsidRPr="007D657D" w:rsidRDefault="00CC7942" w:rsidP="007D657D">
      <w:pPr>
        <w:pStyle w:val="Heading3"/>
        <w:rPr>
          <w:sz w:val="24"/>
          <w:szCs w:val="24"/>
        </w:rPr>
      </w:pPr>
      <w:bookmarkStart w:id="969" w:name="P47_305_4_90"/>
      <w:r w:rsidRPr="007D657D">
        <w:rPr>
          <w:sz w:val="24"/>
          <w:szCs w:val="24"/>
        </w:rPr>
        <w:t>47.305-4-90</w:t>
      </w:r>
      <w:bookmarkEnd w:id="969"/>
      <w:r w:rsidRPr="007D657D">
        <w:rPr>
          <w:sz w:val="24"/>
          <w:szCs w:val="24"/>
        </w:rPr>
        <w:t xml:space="preserve"> Additional Wide Area Workflow (WAWF) information.</w:t>
      </w:r>
    </w:p>
    <w:p w14:paraId="124C7D61" w14:textId="77777777" w:rsidR="00CC7942" w:rsidRPr="00CD6247" w:rsidRDefault="00CC7942" w:rsidP="00CC7942">
      <w:pPr>
        <w:rPr>
          <w:sz w:val="24"/>
          <w:szCs w:val="24"/>
        </w:rPr>
      </w:pPr>
      <w:r w:rsidRPr="00CD6247">
        <w:rPr>
          <w:sz w:val="24"/>
          <w:szCs w:val="24"/>
        </w:rPr>
        <w:t>The contracting officer shall include Procurement Note G01 in solicitations and contracts that require f.o.b. destination and inspection/acceptance at destination.</w:t>
      </w:r>
    </w:p>
    <w:p w14:paraId="1B72A1F8" w14:textId="77777777" w:rsidR="00CC7942" w:rsidRPr="00CD6247" w:rsidRDefault="00CC7942" w:rsidP="00CC7942">
      <w:pPr>
        <w:rPr>
          <w:sz w:val="24"/>
          <w:szCs w:val="24"/>
        </w:rPr>
      </w:pPr>
      <w:r w:rsidRPr="00CD6247">
        <w:rPr>
          <w:sz w:val="24"/>
          <w:szCs w:val="24"/>
        </w:rPr>
        <w:t>*****</w:t>
      </w:r>
    </w:p>
    <w:p w14:paraId="17BC759F" w14:textId="09536D1B" w:rsidR="00CC7942" w:rsidRPr="00CD6247" w:rsidRDefault="00CC7942" w:rsidP="00CC7942">
      <w:pPr>
        <w:rPr>
          <w:sz w:val="24"/>
          <w:szCs w:val="24"/>
        </w:rPr>
      </w:pPr>
      <w:r w:rsidRPr="00CD6247">
        <w:rPr>
          <w:sz w:val="24"/>
          <w:szCs w:val="24"/>
        </w:rPr>
        <w:t>G01 Additional Wide Area Workflow (WAWF) Information (AUG 2017)</w:t>
      </w:r>
    </w:p>
    <w:p w14:paraId="33F91606" w14:textId="77777777" w:rsidR="00CC7942" w:rsidRPr="00CD6247" w:rsidRDefault="00CC7942" w:rsidP="00CC7942">
      <w:pPr>
        <w:rPr>
          <w:sz w:val="24"/>
          <w:szCs w:val="24"/>
        </w:rPr>
      </w:pPr>
      <w:r w:rsidRPr="00CD6247">
        <w:rPr>
          <w:sz w:val="24"/>
          <w:szCs w:val="24"/>
        </w:rPr>
        <w:t>Contractors shall include the Transportation Control Number (TCN) and carrier shipment tracking information when submitting the DD250/</w:t>
      </w:r>
      <w:proofErr w:type="spellStart"/>
      <w:r w:rsidRPr="00CD6247">
        <w:rPr>
          <w:sz w:val="24"/>
          <w:szCs w:val="24"/>
        </w:rPr>
        <w:t>iRAPT</w:t>
      </w:r>
      <w:proofErr w:type="spellEnd"/>
      <w:r w:rsidRPr="00CD6247">
        <w:rPr>
          <w:sz w:val="24"/>
          <w:szCs w:val="24"/>
        </w:rPr>
        <w:t xml:space="preserve"> Receiving Report in Wide Area Workflow (WAWF) in order to assist with material inspection and acceptance.</w:t>
      </w:r>
    </w:p>
    <w:p w14:paraId="75CEC608" w14:textId="77777777" w:rsidR="00CC7942" w:rsidRPr="00CD6247" w:rsidRDefault="00CC7942" w:rsidP="007D657D">
      <w:pPr>
        <w:spacing w:after="240"/>
        <w:rPr>
          <w:sz w:val="24"/>
          <w:szCs w:val="24"/>
        </w:rPr>
      </w:pPr>
      <w:r w:rsidRPr="00CD6247">
        <w:rPr>
          <w:sz w:val="24"/>
          <w:szCs w:val="24"/>
        </w:rPr>
        <w:t>*****</w:t>
      </w:r>
    </w:p>
    <w:p w14:paraId="6D9AB22C" w14:textId="624FD390" w:rsidR="00CC7942" w:rsidRPr="003E0942" w:rsidRDefault="00CC7942" w:rsidP="007D657D">
      <w:pPr>
        <w:pStyle w:val="Heading3"/>
        <w:rPr>
          <w:rFonts w:eastAsiaTheme="minorHAnsi"/>
          <w:sz w:val="24"/>
          <w:szCs w:val="24"/>
        </w:rPr>
      </w:pPr>
      <w:bookmarkStart w:id="970" w:name="P47_305_10_90"/>
      <w:r w:rsidRPr="003E0942">
        <w:rPr>
          <w:rFonts w:eastAsiaTheme="minorHAnsi"/>
          <w:color w:val="000000"/>
          <w:sz w:val="24"/>
          <w:szCs w:val="24"/>
        </w:rPr>
        <w:t>47.305-10-</w:t>
      </w:r>
      <w:r w:rsidRPr="003E0942">
        <w:rPr>
          <w:rFonts w:eastAsiaTheme="minorHAnsi"/>
          <w:sz w:val="24"/>
          <w:szCs w:val="24"/>
        </w:rPr>
        <w:t>90</w:t>
      </w:r>
      <w:bookmarkEnd w:id="970"/>
      <w:r w:rsidRPr="003E0942">
        <w:rPr>
          <w:rFonts w:eastAsiaTheme="minorHAnsi"/>
          <w:sz w:val="24"/>
          <w:szCs w:val="24"/>
        </w:rPr>
        <w:t xml:space="preserve"> Procurement notes for export shipping and U.S. Territories.</w:t>
      </w:r>
    </w:p>
    <w:p w14:paraId="62B23F43" w14:textId="5303F81B" w:rsidR="00CC7942" w:rsidRPr="00CD6247" w:rsidRDefault="00CC7942" w:rsidP="00CC7942">
      <w:pPr>
        <w:adjustRightInd w:val="0"/>
        <w:rPr>
          <w:rFonts w:eastAsiaTheme="minorHAnsi"/>
          <w:sz w:val="24"/>
          <w:szCs w:val="24"/>
        </w:rPr>
      </w:pPr>
      <w:r w:rsidRPr="00CD6247">
        <w:rPr>
          <w:rFonts w:eastAsiaTheme="minorHAnsi"/>
          <w:sz w:val="24"/>
          <w:szCs w:val="24"/>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P47_305_3_90" w:history="1">
        <w:r w:rsidRPr="00CD6247">
          <w:rPr>
            <w:rStyle w:val="Hyperlink"/>
            <w:rFonts w:eastAsiaTheme="minorHAnsi"/>
            <w:sz w:val="24"/>
            <w:szCs w:val="24"/>
          </w:rPr>
          <w:t>47.305-3-90</w:t>
        </w:r>
      </w:hyperlink>
      <w:r w:rsidRPr="00CD6247">
        <w:rPr>
          <w:rFonts w:eastAsiaTheme="minorHAnsi"/>
          <w:sz w:val="24"/>
          <w:szCs w:val="24"/>
        </w:rPr>
        <w:t>).</w:t>
      </w:r>
    </w:p>
    <w:p w14:paraId="6B31E227" w14:textId="77777777" w:rsidR="00CC7942" w:rsidRPr="00CD6247" w:rsidRDefault="00CC7942" w:rsidP="00CC7942">
      <w:pPr>
        <w:rPr>
          <w:sz w:val="24"/>
          <w:szCs w:val="24"/>
        </w:rPr>
      </w:pPr>
      <w:r w:rsidRPr="00CD6247">
        <w:rPr>
          <w:sz w:val="24"/>
          <w:szCs w:val="24"/>
        </w:rPr>
        <w:t>*****</w:t>
      </w:r>
    </w:p>
    <w:p w14:paraId="73BDD2D3" w14:textId="0D8E9DCE" w:rsidR="00CC7942" w:rsidRPr="00CD6247" w:rsidRDefault="00CC7942" w:rsidP="00CC7942">
      <w:pPr>
        <w:rPr>
          <w:sz w:val="24"/>
          <w:szCs w:val="24"/>
        </w:rPr>
      </w:pPr>
      <w:r w:rsidRPr="00CD6247">
        <w:rPr>
          <w:sz w:val="24"/>
          <w:szCs w:val="24"/>
        </w:rPr>
        <w:t>C18 Shipping Instructions for Export and U.S. Territories (AUG 2017)</w:t>
      </w:r>
    </w:p>
    <w:p w14:paraId="544DCEC7" w14:textId="7AC856FD" w:rsidR="00CC7942" w:rsidRPr="00CD6247" w:rsidRDefault="00CC7942" w:rsidP="00CC7942">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14:paraId="48029850" w14:textId="5DD2A51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(a) U.S. mail is the only mode authorized for shipments to APO or FPO addresses.</w:t>
      </w:r>
    </w:p>
    <w:p w14:paraId="2699FDBF" w14:textId="670CB5D0"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14:paraId="7CA84334" w14:textId="4432B37D"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14:paraId="5E271248" w14:textId="0CA646C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14:paraId="1BF53FAE" w14:textId="5943A2B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(e) Use surface parcel post (fourth class) for TP3 (IPD 09-15).</w:t>
      </w:r>
    </w:p>
    <w:p w14:paraId="2A98C2CA" w14:textId="27F32268"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(f) The cost of parcel post insurance will not be paid by the Government.</w:t>
      </w:r>
    </w:p>
    <w:p w14:paraId="41758B49" w14:textId="25AF6165" w:rsidR="00CC7942" w:rsidRPr="00CD6247" w:rsidRDefault="00CC7942" w:rsidP="00CC7942">
      <w:pPr>
        <w:rPr>
          <w:color w:val="000000"/>
          <w:sz w:val="24"/>
          <w:szCs w:val="24"/>
        </w:rPr>
      </w:pPr>
      <w:r w:rsidRPr="00CD6247">
        <w:rPr>
          <w:color w:val="000000"/>
          <w:sz w:val="24"/>
          <w:szCs w:val="24"/>
        </w:rPr>
        <w:t>(2) Shipments to container consolidation points (CCPs):</w:t>
      </w:r>
    </w:p>
    <w:p w14:paraId="556D496F" w14:textId="2F1A2702"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14:paraId="5CA6FFF7" w14:textId="68D0B68E" w:rsidR="00CC7942" w:rsidRPr="00CD6247" w:rsidRDefault="00CC7942" w:rsidP="00CC7942">
      <w:pPr>
        <w:rPr>
          <w:color w:val="000000"/>
          <w:sz w:val="24"/>
          <w:szCs w:val="24"/>
        </w:rPr>
      </w:pPr>
      <w:r w:rsidRPr="00CD6247">
        <w:rPr>
          <w:color w:val="000000"/>
          <w:sz w:val="24"/>
          <w:szCs w:val="24"/>
        </w:rPr>
        <w:t>(3) Shipments to container consolidation points (CCPs):</w:t>
      </w:r>
    </w:p>
    <w:p w14:paraId="0DB67C01" w14:textId="2F4FB561" w:rsidR="00CC7942" w:rsidRPr="00B63681" w:rsidRDefault="00C94971" w:rsidP="00CC7942">
      <w:pPr>
        <w:rPr>
          <w:color w:val="000000"/>
          <w:sz w:val="24"/>
          <w:szCs w:val="24"/>
        </w:rPr>
      </w:pPr>
      <w:r w:rsidRPr="00B63681">
        <w:rPr>
          <w:color w:val="000000"/>
          <w:sz w:val="24"/>
          <w:szCs w:val="24"/>
        </w:rPr>
        <w:lastRenderedPageBreak/>
        <w:tab/>
      </w:r>
      <w:r w:rsidR="00CC7942" w:rsidRPr="00B63681">
        <w:rPr>
          <w:color w:val="000000"/>
          <w:sz w:val="24"/>
          <w:szCs w:val="24"/>
        </w:rPr>
        <w:t>(a) Prepare shipments directed to a CCP shown with each individual CLIN on Schedule Continuation Sheet(s) in accordance with instructions provided within this contract for Preparation for Delivery.</w:t>
      </w:r>
    </w:p>
    <w:p w14:paraId="2CBFDA9A" w14:textId="75F4C4BF" w:rsidR="00CC7942" w:rsidRPr="00B63681" w:rsidRDefault="00C94971" w:rsidP="00CC7942">
      <w:pPr>
        <w:rPr>
          <w:color w:val="000000"/>
          <w:sz w:val="24"/>
          <w:szCs w:val="24"/>
        </w:rPr>
      </w:pPr>
      <w:r w:rsidRPr="00B63681">
        <w:rPr>
          <w:color w:val="000000"/>
          <w:sz w:val="24"/>
          <w:szCs w:val="24"/>
        </w:rPr>
        <w:tab/>
      </w:r>
      <w:r w:rsidR="00CC7942" w:rsidRPr="00B63681">
        <w:rPr>
          <w:color w:val="000000"/>
          <w:sz w:val="24"/>
          <w:szCs w:val="24"/>
        </w:rPr>
        <w:t>(b) Contact the Transportation Officer for shipping instructions for the following CCP shipments:</w:t>
      </w:r>
    </w:p>
    <w:p w14:paraId="57320E2D" w14:textId="493E2007"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 Cargo requiring refrigeration/temperature control.</w:t>
      </w:r>
    </w:p>
    <w:p w14:paraId="3656B215" w14:textId="2339496A"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(ii) Classified or sensitive items requiring signature control.</w:t>
      </w:r>
    </w:p>
    <w:p w14:paraId="36FAB263" w14:textId="15E41F16"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(iii) When dimensions of an item or package exceed 456 inches (38 feet) long by 89 inches wide by 88 inches high, or weight exceeds 10,000 pounds.  Cargo cannot exceed any one of the dimensions or the weight.</w:t>
      </w:r>
    </w:p>
    <w:p w14:paraId="4A9A42E0" w14:textId="1DD54F54"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(iv) When volume or weight constitutes a full SEAVAN load for each activity code.</w:t>
      </w:r>
    </w:p>
    <w:p w14:paraId="1B046D16" w14:textId="1718E64B"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 Hazardous material such as material which is flammable, corrosive, combustible, explosive, toxic, radioactive, unduly magnetic, or which contains oxidizing agents.</w:t>
      </w:r>
    </w:p>
    <w:p w14:paraId="13D99313" w14:textId="7C432B0C"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(vi) Type 1 shelf life items,</w:t>
      </w:r>
    </w:p>
    <w:p w14:paraId="1CEC0E94" w14:textId="356CE2B4"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(vii) TP1 and 2 (IPD 01-08) with RDD of 999, 777, or 555.</w:t>
      </w:r>
    </w:p>
    <w:p w14:paraId="26F812F7" w14:textId="29F1569A" w:rsidR="00CC7942" w:rsidRPr="00B63681" w:rsidRDefault="00CC7942" w:rsidP="00CC7942">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14:paraId="15FC6759" w14:textId="5297B904" w:rsidR="00CC7942" w:rsidRPr="00B63681" w:rsidRDefault="00CC7942" w:rsidP="00CC7942">
      <w:pPr>
        <w:rPr>
          <w:color w:val="000000"/>
          <w:sz w:val="24"/>
          <w:szCs w:val="24"/>
        </w:rPr>
      </w:pPr>
      <w:r w:rsidRPr="00B63681">
        <w:rPr>
          <w:color w:val="000000"/>
          <w:sz w:val="24"/>
          <w:szCs w:val="24"/>
        </w:rPr>
        <w:t>(5) The contractor may not ship prior to furnishing required data, regardless of weight.</w:t>
      </w:r>
    </w:p>
    <w:p w14:paraId="0F157E1A" w14:textId="1BEAE768" w:rsidR="00CC7942" w:rsidRPr="00B63681" w:rsidRDefault="00CC7942" w:rsidP="00CC7942">
      <w:pPr>
        <w:rPr>
          <w:color w:val="000000"/>
          <w:sz w:val="24"/>
          <w:szCs w:val="24"/>
        </w:rPr>
      </w:pPr>
      <w:r w:rsidRPr="00B63681">
        <w:rPr>
          <w:color w:val="000000"/>
          <w:sz w:val="24"/>
          <w:szCs w:val="24"/>
        </w:rPr>
        <w:t>(6) The contractor must clearly identify in invoices when shipment is made by air.</w:t>
      </w:r>
    </w:p>
    <w:p w14:paraId="46936AD6" w14:textId="7CB9D19E" w:rsidR="00CC7942" w:rsidRPr="00B63681" w:rsidRDefault="00CC7942" w:rsidP="00CC7942">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w:t>
      </w:r>
      <w:proofErr w:type="spellStart"/>
      <w:r w:rsidRPr="00B63681">
        <w:rPr>
          <w:color w:val="000000"/>
          <w:sz w:val="24"/>
          <w:szCs w:val="24"/>
        </w:rPr>
        <w:t>prelodge</w:t>
      </w:r>
      <w:proofErr w:type="spellEnd"/>
      <w:r w:rsidRPr="00B63681">
        <w:rPr>
          <w:color w:val="000000"/>
          <w:sz w:val="24"/>
          <w:szCs w:val="24"/>
        </w:rPr>
        <w:t xml:space="preserve"> desk prior to delivery of freight shipments (other than small parcels). Bills of Lading must be annotated with pertinent TFG data and carrier appointment times.</w:t>
      </w:r>
    </w:p>
    <w:p w14:paraId="207660D8" w14:textId="4CB8DD96" w:rsidR="00CC7942" w:rsidRPr="00B63681" w:rsidRDefault="00CC7942" w:rsidP="00CC7942">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14:paraId="786E14C8" w14:textId="77777777" w:rsidR="00CC7942" w:rsidRPr="00B63681" w:rsidRDefault="00CC7942" w:rsidP="00CC7942">
      <w:pPr>
        <w:rPr>
          <w:color w:val="000000"/>
          <w:sz w:val="24"/>
          <w:szCs w:val="24"/>
        </w:rPr>
      </w:pPr>
      <w:r w:rsidRPr="00B63681">
        <w:rPr>
          <w:color w:val="000000"/>
          <w:sz w:val="24"/>
          <w:szCs w:val="24"/>
        </w:rPr>
        <w:t>*****</w:t>
      </w:r>
    </w:p>
    <w:p w14:paraId="7D27B1EB" w14:textId="295D6EE9" w:rsidR="00F05CD0" w:rsidRPr="00B63681" w:rsidRDefault="00F05CD0" w:rsidP="00F05CD0">
      <w:pPr>
        <w:rPr>
          <w:color w:val="000000"/>
          <w:sz w:val="24"/>
          <w:szCs w:val="24"/>
        </w:rPr>
      </w:pPr>
      <w:r w:rsidRPr="00B63681">
        <w:rPr>
          <w:color w:val="000000"/>
          <w:sz w:val="24"/>
          <w:szCs w:val="24"/>
        </w:rPr>
        <w:t>(b)</w:t>
      </w:r>
      <w:commentRangeStart w:id="971"/>
      <w:r w:rsidRPr="00B63681">
        <w:rPr>
          <w:color w:val="000000"/>
          <w:sz w:val="24"/>
          <w:szCs w:val="24"/>
        </w:rPr>
        <w:t xml:space="preserve"> </w:t>
      </w:r>
      <w:commentRangeEnd w:id="971"/>
      <w:r w:rsidR="00357E6D" w:rsidRPr="00B63681">
        <w:rPr>
          <w:rStyle w:val="CommentReference"/>
          <w:sz w:val="24"/>
          <w:szCs w:val="24"/>
        </w:rPr>
        <w:commentReference w:id="971"/>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include procurement note C19 in solicitations and long-term contracts supporting customers outside the contiguous United States </w:t>
      </w:r>
      <w:r w:rsidRPr="00B63681">
        <w:rPr>
          <w:bCs/>
          <w:color w:val="000000"/>
          <w:sz w:val="24"/>
          <w:szCs w:val="24"/>
        </w:rPr>
        <w:t>if</w:t>
      </w:r>
      <w:r w:rsidRPr="00B63681">
        <w:rPr>
          <w:color w:val="000000"/>
          <w:sz w:val="24"/>
          <w:szCs w:val="24"/>
        </w:rPr>
        <w:t xml:space="preserve"> </w:t>
      </w:r>
      <w:r w:rsidRPr="00B63681">
        <w:rPr>
          <w:bCs/>
          <w:color w:val="000000"/>
          <w:sz w:val="24"/>
          <w:szCs w:val="24"/>
        </w:rPr>
        <w:t>s</w:t>
      </w:r>
      <w:r w:rsidRPr="00B63681">
        <w:rPr>
          <w:color w:val="000000"/>
          <w:sz w:val="24"/>
          <w:szCs w:val="24"/>
        </w:rPr>
        <w:t xml:space="preserve">upplies </w:t>
      </w:r>
      <w:r w:rsidRPr="00B63681">
        <w:rPr>
          <w:bCs/>
          <w:color w:val="000000"/>
          <w:sz w:val="24"/>
          <w:szCs w:val="24"/>
        </w:rPr>
        <w:t>will</w:t>
      </w:r>
      <w:r w:rsidRPr="00B63681">
        <w:rPr>
          <w:color w:val="000000"/>
          <w:sz w:val="24"/>
          <w:szCs w:val="24"/>
        </w:rPr>
        <w:t xml:space="preserve"> be shipped via surface freight</w:t>
      </w:r>
      <w:r w:rsidRPr="00B63681">
        <w:rPr>
          <w:bCs/>
          <w:color w:val="000000"/>
          <w:sz w:val="24"/>
          <w:szCs w:val="24"/>
        </w:rPr>
        <w:t>;</w:t>
      </w:r>
      <w:r w:rsidRPr="00B63681">
        <w:rPr>
          <w:color w:val="000000"/>
          <w:sz w:val="24"/>
          <w:szCs w:val="24"/>
        </w:rPr>
        <w:t xml:space="preserve"> CCP appears in the shipping address</w:t>
      </w:r>
      <w:r w:rsidRPr="00B63681">
        <w:rPr>
          <w:bCs/>
          <w:color w:val="000000"/>
          <w:sz w:val="24"/>
          <w:szCs w:val="24"/>
        </w:rPr>
        <w:t>;</w:t>
      </w:r>
      <w:r w:rsidRPr="00B63681">
        <w:rPr>
          <w:color w:val="000000"/>
          <w:sz w:val="24"/>
          <w:szCs w:val="24"/>
        </w:rPr>
        <w:t xml:space="preserve">, or any time the requisition or TCN begins with “A,” “C,” or “W” for Army, or "E" or "F" for Air Force, and the customer is outside the contiguous United States.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w:t>
      </w:r>
      <w:r w:rsidRPr="00B63681">
        <w:rPr>
          <w:bCs/>
          <w:color w:val="000000"/>
          <w:sz w:val="24"/>
          <w:szCs w:val="24"/>
        </w:rPr>
        <w:t>include</w:t>
      </w:r>
      <w:r w:rsidRPr="00B63681">
        <w:rPr>
          <w:color w:val="000000"/>
          <w:sz w:val="24"/>
          <w:szCs w:val="24"/>
        </w:rPr>
        <w:t xml:space="preserve"> FAR 52.247-52 </w:t>
      </w:r>
      <w:r w:rsidRPr="00B63681">
        <w:rPr>
          <w:bCs/>
          <w:color w:val="000000"/>
          <w:sz w:val="24"/>
          <w:szCs w:val="24"/>
        </w:rPr>
        <w:t>if</w:t>
      </w:r>
      <w:r w:rsidRPr="00B63681">
        <w:rPr>
          <w:color w:val="000000"/>
          <w:sz w:val="24"/>
          <w:szCs w:val="24"/>
        </w:rPr>
        <w:t xml:space="preserve"> procurement note C19 </w:t>
      </w:r>
      <w:r w:rsidRPr="00B63681">
        <w:rPr>
          <w:bCs/>
          <w:color w:val="000000"/>
          <w:sz w:val="24"/>
          <w:szCs w:val="24"/>
        </w:rPr>
        <w:t>applies</w:t>
      </w:r>
      <w:r w:rsidRPr="00B63681">
        <w:rPr>
          <w:color w:val="000000"/>
          <w:sz w:val="24"/>
          <w:szCs w:val="24"/>
        </w:rPr>
        <w:t xml:space="preserve">.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not include procurement note C19 in solicitations and contracts under the FDT Program </w:t>
      </w:r>
      <w:r w:rsidRPr="00B63681">
        <w:rPr>
          <w:sz w:val="24"/>
          <w:szCs w:val="24"/>
        </w:rPr>
        <w:t xml:space="preserve">(see </w:t>
      </w:r>
      <w:hyperlink w:anchor="P47_305_3_90" w:history="1">
        <w:r w:rsidRPr="00B63681">
          <w:rPr>
            <w:rStyle w:val="Hyperlink"/>
            <w:sz w:val="24"/>
            <w:szCs w:val="24"/>
          </w:rPr>
          <w:t>47.305-3-90</w:t>
        </w:r>
      </w:hyperlink>
      <w:r w:rsidRPr="00B63681">
        <w:rPr>
          <w:sz w:val="24"/>
          <w:szCs w:val="24"/>
        </w:rPr>
        <w:t>).</w:t>
      </w:r>
    </w:p>
    <w:p w14:paraId="1B3B851E" w14:textId="35B50904" w:rsidR="00CC7942" w:rsidRPr="00B63681" w:rsidRDefault="00CC7942" w:rsidP="00F05CD0">
      <w:pPr>
        <w:rPr>
          <w:sz w:val="24"/>
          <w:szCs w:val="24"/>
        </w:rPr>
      </w:pPr>
      <w:r w:rsidRPr="00B63681">
        <w:rPr>
          <w:sz w:val="24"/>
          <w:szCs w:val="24"/>
        </w:rPr>
        <w:t>*****</w:t>
      </w:r>
    </w:p>
    <w:p w14:paraId="65302811" w14:textId="014784B6"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 xml:space="preserve">DLA Distribution </w:t>
      </w:r>
    </w:p>
    <w:p w14:paraId="037E106A" w14:textId="39422F1D"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Attention: Transportation Division</w:t>
      </w:r>
    </w:p>
    <w:p w14:paraId="16485CC5" w14:textId="2CF32EE9" w:rsidR="00CC7942" w:rsidRPr="00B63681" w:rsidRDefault="00D12422" w:rsidP="00CC7942">
      <w:pPr>
        <w:rPr>
          <w:sz w:val="24"/>
          <w:szCs w:val="24"/>
        </w:rPr>
      </w:pPr>
      <w:r w:rsidRPr="00B63681">
        <w:rPr>
          <w:sz w:val="24"/>
          <w:szCs w:val="24"/>
        </w:rPr>
        <w:tab/>
      </w:r>
      <w:r w:rsidR="00CC7942" w:rsidRPr="00B63681">
        <w:rPr>
          <w:sz w:val="24"/>
          <w:szCs w:val="24"/>
        </w:rPr>
        <w:tab/>
        <w:t>Email: delivery@dla.mil</w:t>
      </w:r>
    </w:p>
    <w:p w14:paraId="711BB620" w14:textId="1FE4E96B"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Phone: 1-800-456-5507</w:t>
      </w:r>
    </w:p>
    <w:p w14:paraId="71276FCE" w14:textId="0DC7EBF5" w:rsidR="00357E6D"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lastRenderedPageBreak/>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14:paraId="10F92F32" w14:textId="7DE1A83A" w:rsidR="00357E6D"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w:t>
      </w:r>
      <w:r w:rsidR="00292A09" w:rsidRPr="00B63681">
        <w:rPr>
          <w:color w:val="000000"/>
          <w:sz w:val="24"/>
          <w:szCs w:val="24"/>
        </w:rPr>
        <w:t xml:space="preserve"> Shipping information overview:</w:t>
      </w:r>
    </w:p>
    <w:p w14:paraId="4294404B" w14:textId="60502829" w:rsidR="00357E6D" w:rsidRPr="00B63681" w:rsidRDefault="00357E6D" w:rsidP="00357E6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14:paraId="4C7360C0" w14:textId="76DA7DAC"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DLA Distributio</w:t>
      </w:r>
      <w:r w:rsidR="00914E1C" w:rsidRPr="00B63681">
        <w:rPr>
          <w:color w:val="000000"/>
          <w:sz w:val="24"/>
          <w:szCs w:val="24"/>
        </w:rPr>
        <w:t>n</w:t>
      </w:r>
    </w:p>
    <w:p w14:paraId="015387FC" w14:textId="37143109"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357E6D" w:rsidRPr="00B63681">
        <w:rPr>
          <w:color w:val="000000"/>
          <w:sz w:val="24"/>
          <w:szCs w:val="24"/>
        </w:rPr>
        <w:t>At</w:t>
      </w:r>
      <w:r w:rsidRPr="00B63681">
        <w:rPr>
          <w:color w:val="000000"/>
          <w:sz w:val="24"/>
          <w:szCs w:val="24"/>
        </w:rPr>
        <w:t>tention: Transportation Divisio</w:t>
      </w:r>
      <w:r w:rsidR="00914E1C" w:rsidRPr="00B63681">
        <w:rPr>
          <w:color w:val="000000"/>
          <w:sz w:val="24"/>
          <w:szCs w:val="24"/>
        </w:rPr>
        <w:t>n</w:t>
      </w:r>
    </w:p>
    <w:p w14:paraId="7C94870A" w14:textId="35ADE7CC"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Email: delivery@dla.mil</w:t>
      </w:r>
    </w:p>
    <w:p w14:paraId="61438B5B" w14:textId="77777777" w:rsidR="00292A09" w:rsidRPr="00B63681" w:rsidRDefault="00292A09" w:rsidP="00292A09">
      <w:pPr>
        <w:rPr>
          <w:color w:val="000000"/>
          <w:sz w:val="24"/>
          <w:szCs w:val="24"/>
        </w:rPr>
      </w:pPr>
      <w:r w:rsidRPr="00B63681">
        <w:rPr>
          <w:color w:val="000000"/>
          <w:sz w:val="24"/>
          <w:szCs w:val="24"/>
        </w:rPr>
        <w:tab/>
      </w:r>
      <w:r w:rsidRPr="00B63681">
        <w:rPr>
          <w:color w:val="000000"/>
          <w:sz w:val="24"/>
          <w:szCs w:val="24"/>
        </w:rPr>
        <w:tab/>
      </w:r>
      <w:r w:rsidR="00357E6D" w:rsidRPr="00B63681">
        <w:rPr>
          <w:color w:val="000000"/>
          <w:sz w:val="24"/>
          <w:szCs w:val="24"/>
        </w:rPr>
        <w:t>Phone: 1-800-456-5507</w:t>
      </w:r>
    </w:p>
    <w:p w14:paraId="466D2FFB" w14:textId="0F7898C3" w:rsidR="00292A09" w:rsidRPr="00B63681" w:rsidRDefault="00292A09" w:rsidP="00292A0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14:paraId="65D68D9E" w14:textId="7F66F466"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DCMA</w:t>
      </w:r>
    </w:p>
    <w:p w14:paraId="7303D3A4" w14:textId="318C9B04"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Attention: Transportation Division</w:t>
      </w:r>
    </w:p>
    <w:p w14:paraId="74DB3455" w14:textId="7AA41E76"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ab/>
        <w:t xml:space="preserve">Email: </w:t>
      </w:r>
      <w:r w:rsidRPr="00B63681">
        <w:rPr>
          <w:color w:val="0000FF"/>
          <w:sz w:val="24"/>
          <w:szCs w:val="24"/>
        </w:rPr>
        <w:t>vsm.shipments@dcma.mil</w:t>
      </w:r>
    </w:p>
    <w:p w14:paraId="1873A787" w14:textId="30EC9B54"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Phone: 1-314-331-5573</w:t>
      </w:r>
    </w:p>
    <w:p w14:paraId="5C12E846" w14:textId="564FC57D" w:rsidR="00CC7942" w:rsidRPr="00B63681" w:rsidRDefault="00D12422" w:rsidP="00292A09">
      <w:pPr>
        <w:rPr>
          <w:sz w:val="24"/>
          <w:szCs w:val="24"/>
        </w:rPr>
      </w:pPr>
      <w:r w:rsidRPr="00B63681">
        <w:rPr>
          <w:sz w:val="24"/>
          <w:szCs w:val="24"/>
        </w:rPr>
        <w:tab/>
      </w:r>
      <w:r w:rsidR="00CC7942" w:rsidRPr="00B63681">
        <w:rPr>
          <w:sz w:val="24"/>
          <w:szCs w:val="24"/>
        </w:rPr>
        <w:t>(c) The contractor may obtain shipping addresses/labels and clearances via VSM.</w:t>
      </w:r>
    </w:p>
    <w:p w14:paraId="2A23464F" w14:textId="77777777" w:rsidR="00B62CB4" w:rsidRPr="00B63681" w:rsidRDefault="00B62CB4" w:rsidP="00B62CB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(d) </w:t>
      </w:r>
      <w:r w:rsidRPr="00B63681">
        <w:rPr>
          <w:bCs/>
          <w:color w:val="000000"/>
          <w:sz w:val="24"/>
          <w:szCs w:val="24"/>
        </w:rPr>
        <w:t xml:space="preserve">The contractor shall— </w:t>
      </w:r>
    </w:p>
    <w:p w14:paraId="264D182C" w14:textId="77777777" w:rsidR="00B62CB4" w:rsidRPr="00B63681" w:rsidRDefault="00B62CB4"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 </w:t>
      </w:r>
      <w:r w:rsidRPr="00B63681">
        <w:rPr>
          <w:color w:val="000000"/>
          <w:sz w:val="24"/>
          <w:szCs w:val="24"/>
        </w:rPr>
        <w:t>Package shipments in accordance with military standard (MIL STD) 2073</w:t>
      </w:r>
      <w:r w:rsidRPr="00B63681">
        <w:rPr>
          <w:bCs/>
          <w:color w:val="000000"/>
          <w:sz w:val="24"/>
          <w:szCs w:val="24"/>
        </w:rPr>
        <w:t>;</w:t>
      </w:r>
    </w:p>
    <w:p w14:paraId="76A510CB" w14:textId="77777777" w:rsidR="00B62CB4" w:rsidRPr="00B63681" w:rsidRDefault="00B62CB4"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(ii) </w:t>
      </w:r>
      <w:r w:rsidRPr="00B63681">
        <w:rPr>
          <w:color w:val="000000"/>
          <w:sz w:val="24"/>
          <w:szCs w:val="24"/>
        </w:rPr>
        <w:t>Mark shipments in accordance with MIL STD 129</w:t>
      </w:r>
      <w:r w:rsidRPr="00B63681">
        <w:rPr>
          <w:bCs/>
          <w:color w:val="000000"/>
          <w:sz w:val="24"/>
          <w:szCs w:val="24"/>
        </w:rPr>
        <w:t>;</w:t>
      </w:r>
    </w:p>
    <w:p w14:paraId="35824085" w14:textId="77777777" w:rsidR="00B62CB4" w:rsidRPr="00B63681" w:rsidRDefault="00B62CB4" w:rsidP="00B62CB4">
      <w:pPr>
        <w:rPr>
          <w:bCs/>
          <w:color w:val="000000"/>
          <w:sz w:val="24"/>
          <w:szCs w:val="24"/>
        </w:rPr>
      </w:pPr>
      <w:r w:rsidRPr="00B63681">
        <w:rPr>
          <w:bCs/>
          <w:color w:val="000000"/>
          <w:sz w:val="24"/>
          <w:szCs w:val="24"/>
        </w:rPr>
        <w:tab/>
      </w:r>
      <w:r w:rsidRPr="00B63681">
        <w:rPr>
          <w:bCs/>
          <w:color w:val="000000"/>
          <w:sz w:val="24"/>
          <w:szCs w:val="24"/>
        </w:rPr>
        <w:tab/>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14:paraId="2A6AB52B" w14:textId="67846A83" w:rsidR="00B62CB4" w:rsidRPr="00B63681" w:rsidRDefault="00B62CB4" w:rsidP="00B62CB4">
      <w:pPr>
        <w:rPr>
          <w:sz w:val="24"/>
          <w:szCs w:val="24"/>
        </w:rPr>
      </w:pPr>
      <w:r w:rsidRPr="00B63681">
        <w:rPr>
          <w:bCs/>
          <w:sz w:val="24"/>
          <w:szCs w:val="24"/>
        </w:rPr>
        <w:tab/>
      </w:r>
      <w:r w:rsidRPr="00B63681">
        <w:rPr>
          <w:bCs/>
          <w:sz w:val="24"/>
          <w:szCs w:val="24"/>
        </w:rPr>
        <w:tab/>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375" w:history="1">
        <w:r w:rsidRPr="00B63681">
          <w:rPr>
            <w:rStyle w:val="Hyperlink"/>
            <w:sz w:val="24"/>
            <w:szCs w:val="24"/>
          </w:rPr>
          <w:t>http://www.unece.org/trans/danger/publi/adr/adr2007/07ContentsE.html</w:t>
        </w:r>
      </w:hyperlink>
      <w:r w:rsidRPr="00B63681">
        <w:rPr>
          <w:sz w:val="24"/>
          <w:szCs w:val="24"/>
        </w:rPr>
        <w:t>).</w:t>
      </w:r>
    </w:p>
    <w:p w14:paraId="01CFCAAA" w14:textId="479D6748" w:rsidR="005A30AB" w:rsidRPr="00B63681" w:rsidRDefault="005A30AB" w:rsidP="005A30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14:paraId="1B9E9A83" w14:textId="1B31C428" w:rsidR="005A30AB" w:rsidRPr="00B63681" w:rsidRDefault="005A30AB" w:rsidP="005A30A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14:paraId="2E9A5F02" w14:textId="70DA22DF"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 Transportation control number (TCN);</w:t>
      </w:r>
    </w:p>
    <w:p w14:paraId="733BA687" w14:textId="351F3D21"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(ii) Required delivery date (RDD), project (if any), transportation priority (TP); and</w:t>
      </w:r>
    </w:p>
    <w:p w14:paraId="52708696" w14:textId="7918FC4F"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(iii) Ultimate consignee DODAAC and address (see "added marking for freight shipping").</w:t>
      </w:r>
    </w:p>
    <w:p w14:paraId="121177FC" w14:textId="77777777" w:rsidR="00D60E6A" w:rsidRPr="00B63681" w:rsidRDefault="00D60E6A" w:rsidP="00D60E6A">
      <w:pPr>
        <w:rPr>
          <w:color w:val="000000"/>
          <w:sz w:val="24"/>
          <w:szCs w:val="24"/>
        </w:rPr>
      </w:pPr>
      <w:r w:rsidRPr="00B63681">
        <w:rPr>
          <w:color w:val="000000"/>
          <w:sz w:val="24"/>
          <w:szCs w:val="24"/>
        </w:rPr>
        <w:tab/>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14:paraId="27D25264" w14:textId="35800843" w:rsidR="00CC7942" w:rsidRPr="00B63681" w:rsidRDefault="00CC7942" w:rsidP="00D60E6A">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w:t>
      </w:r>
      <w:r w:rsidR="00AD3680" w:rsidRPr="00B63681">
        <w:rPr>
          <w:sz w:val="24"/>
          <w:szCs w:val="24"/>
        </w:rPr>
        <w:t>tion New Cumberland, PA (DDSP).</w:t>
      </w:r>
    </w:p>
    <w:p w14:paraId="210CDF55" w14:textId="48872241" w:rsidR="00D60E6A" w:rsidRPr="00B63681" w:rsidRDefault="00D60E6A" w:rsidP="00D60E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DLA Distribution San Joaquin, CA (DDJC).</w:t>
      </w:r>
    </w:p>
    <w:p w14:paraId="671F6147" w14:textId="3C7C77BD" w:rsidR="00D60E6A" w:rsidRPr="00B63681" w:rsidRDefault="00D60E6A" w:rsidP="00D60E6A">
      <w:pPr>
        <w:rPr>
          <w:color w:val="000000"/>
          <w:sz w:val="24"/>
          <w:szCs w:val="24"/>
        </w:rPr>
      </w:pPr>
      <w:r w:rsidRPr="00B63681">
        <w:rPr>
          <w:color w:val="000000"/>
          <w:sz w:val="24"/>
          <w:szCs w:val="24"/>
        </w:rPr>
        <w:lastRenderedPageBreak/>
        <w:tab/>
      </w:r>
      <w:r w:rsidRPr="00B63681">
        <w:rPr>
          <w:color w:val="000000"/>
          <w:sz w:val="24"/>
          <w:szCs w:val="24"/>
        </w:rPr>
        <w:tab/>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14:paraId="36D0B94F" w14:textId="3B2639CB" w:rsidR="00D60E6A" w:rsidRPr="00B63681" w:rsidRDefault="00D60E6A" w:rsidP="00D60E6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Routine surface shipments, unless the material meets one of the exclusions listed in paragraph (4) of this procurement note, for Army, Air Force, Marine Corps, and DLA activities located in Hawaii, Japan, Okinawa, Korea, Alaska, and throughout the Pacific. </w:t>
      </w:r>
    </w:p>
    <w:p w14:paraId="66B90314" w14:textId="0414007E" w:rsidR="00D60E6A" w:rsidRPr="00B63681" w:rsidRDefault="00D60E6A" w:rsidP="00D60E6A">
      <w:pPr>
        <w:rPr>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w:t>
      </w:r>
      <w:r w:rsidR="00242045" w:rsidRPr="00B63681">
        <w:rPr>
          <w:color w:val="000000"/>
          <w:sz w:val="24"/>
          <w:szCs w:val="24"/>
        </w:rPr>
        <w:t xml:space="preserve"> </w:t>
      </w:r>
      <w:r w:rsidRPr="00B63681">
        <w:rPr>
          <w:color w:val="000000"/>
          <w:sz w:val="24"/>
          <w:szCs w:val="24"/>
        </w:rPr>
        <w:t>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2F0C1F57" w14:textId="512CD539" w:rsidR="00242045" w:rsidRPr="00B63681" w:rsidRDefault="00242045"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Contact information for DLA DDJC (Tracy site):</w:t>
      </w:r>
    </w:p>
    <w:p w14:paraId="2F9CA065" w14:textId="77777777" w:rsidR="00CC7942" w:rsidRPr="00B63681" w:rsidRDefault="00CC7942" w:rsidP="00CC7942">
      <w:pPr>
        <w:ind w:left="1080"/>
        <w:rPr>
          <w:sz w:val="24"/>
          <w:szCs w:val="24"/>
        </w:rPr>
      </w:pPr>
      <w:r w:rsidRPr="00B63681">
        <w:rPr>
          <w:sz w:val="24"/>
          <w:szCs w:val="24"/>
        </w:rPr>
        <w:t xml:space="preserve">General Phone: (209) 839-5028 </w:t>
      </w:r>
    </w:p>
    <w:p w14:paraId="26C2200E" w14:textId="23EADE3E" w:rsidR="00CC7942" w:rsidRPr="00B63681" w:rsidRDefault="00CC7942" w:rsidP="00CC7942">
      <w:pPr>
        <w:ind w:left="1080"/>
        <w:rPr>
          <w:sz w:val="24"/>
          <w:szCs w:val="24"/>
        </w:rPr>
      </w:pPr>
      <w:r w:rsidRPr="00B63681">
        <w:rPr>
          <w:sz w:val="24"/>
          <w:szCs w:val="24"/>
        </w:rPr>
        <w:t>General FAX:</w:t>
      </w:r>
      <w:r w:rsidR="00343C1A" w:rsidRPr="00B63681">
        <w:rPr>
          <w:sz w:val="24"/>
          <w:szCs w:val="24"/>
        </w:rPr>
        <w:t xml:space="preserve"> </w:t>
      </w:r>
      <w:r w:rsidRPr="00B63681">
        <w:rPr>
          <w:sz w:val="24"/>
          <w:szCs w:val="24"/>
        </w:rPr>
        <w:t>(209 982-3790</w:t>
      </w:r>
    </w:p>
    <w:p w14:paraId="00547901" w14:textId="77777777" w:rsidR="00CC7942" w:rsidRPr="00B63681" w:rsidRDefault="00CC7942" w:rsidP="00CC7942">
      <w:pPr>
        <w:ind w:left="1080"/>
        <w:rPr>
          <w:sz w:val="24"/>
          <w:szCs w:val="24"/>
        </w:rPr>
      </w:pPr>
      <w:r w:rsidRPr="00B63681">
        <w:rPr>
          <w:sz w:val="24"/>
          <w:szCs w:val="24"/>
        </w:rPr>
        <w:t>Receiving/delivery appointments: (209) 839-5543</w:t>
      </w:r>
    </w:p>
    <w:p w14:paraId="43B2CC84" w14:textId="2BA7B2E6" w:rsidR="00CC7942" w:rsidRPr="00B63681" w:rsidRDefault="00CC7942" w:rsidP="00CC7942">
      <w:pPr>
        <w:ind w:left="1080"/>
        <w:rPr>
          <w:sz w:val="24"/>
          <w:szCs w:val="24"/>
        </w:rPr>
      </w:pPr>
      <w:r w:rsidRPr="00B63681">
        <w:rPr>
          <w:sz w:val="24"/>
          <w:szCs w:val="24"/>
        </w:rPr>
        <w:t>Registration/system information: 1-800-462-2176, option 3</w:t>
      </w:r>
    </w:p>
    <w:p w14:paraId="3D5CC3CA" w14:textId="66BEBAED" w:rsidR="00CC7942" w:rsidRPr="00B63681" w:rsidRDefault="00AD3680" w:rsidP="00CC7942">
      <w:pPr>
        <w:rPr>
          <w:sz w:val="24"/>
          <w:szCs w:val="24"/>
        </w:rPr>
      </w:pPr>
      <w:r w:rsidRPr="00B63681">
        <w:rPr>
          <w:sz w:val="24"/>
          <w:szCs w:val="24"/>
        </w:rPr>
        <w:tab/>
      </w:r>
      <w:r w:rsidR="00CC7942" w:rsidRPr="00B63681">
        <w:rPr>
          <w:sz w:val="24"/>
          <w:szCs w:val="24"/>
        </w:rPr>
        <w:t>(b) Defense Distribution Depot Susquehanna, Pennsylvania (DDSP).</w:t>
      </w:r>
    </w:p>
    <w:p w14:paraId="122A8805" w14:textId="13B765C0" w:rsidR="00242045" w:rsidRPr="00B63681" w:rsidRDefault="00242045"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14:paraId="52F269B5" w14:textId="5799812B" w:rsidR="00242045" w:rsidRPr="00B63681" w:rsidRDefault="00242045" w:rsidP="002420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4671B328" w14:textId="692D0840" w:rsidR="00242045" w:rsidRPr="00B63681" w:rsidRDefault="00242045" w:rsidP="00242045">
      <w:pPr>
        <w:rPr>
          <w:bCs/>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14:paraId="3BC762E1" w14:textId="010BA84E" w:rsidR="00CC7942" w:rsidRPr="00B63681" w:rsidRDefault="00AD3680" w:rsidP="00CC7942">
      <w:pPr>
        <w:rPr>
          <w:sz w:val="24"/>
          <w:szCs w:val="24"/>
        </w:rPr>
      </w:pPr>
      <w:r w:rsidRPr="00B63681">
        <w:rPr>
          <w:sz w:val="24"/>
          <w:szCs w:val="24"/>
        </w:rPr>
        <w:tab/>
      </w:r>
      <w:r w:rsidRPr="00B63681">
        <w:rPr>
          <w:sz w:val="24"/>
          <w:szCs w:val="24"/>
        </w:rPr>
        <w:tab/>
      </w:r>
      <w:r w:rsidR="00CC7942" w:rsidRPr="00B63681">
        <w:rPr>
          <w:sz w:val="24"/>
          <w:szCs w:val="24"/>
        </w:rPr>
        <w:t>(ii) Contact information for DDSP (New Cumberland site):</w:t>
      </w:r>
    </w:p>
    <w:p w14:paraId="6B292D4C" w14:textId="60B78365" w:rsidR="00CC7942" w:rsidRPr="00B63681" w:rsidRDefault="00CC7942" w:rsidP="00CC7942">
      <w:pPr>
        <w:ind w:left="1080"/>
        <w:rPr>
          <w:sz w:val="24"/>
          <w:szCs w:val="24"/>
        </w:rPr>
      </w:pPr>
      <w:r w:rsidRPr="00B63681">
        <w:rPr>
          <w:sz w:val="24"/>
          <w:szCs w:val="24"/>
        </w:rPr>
        <w:t>General Phone: (717) 770-6393</w:t>
      </w:r>
    </w:p>
    <w:p w14:paraId="25BBBB77" w14:textId="5C228FC3" w:rsidR="00CC7942" w:rsidRPr="00B63681" w:rsidRDefault="00CC7942" w:rsidP="00CC7942">
      <w:pPr>
        <w:ind w:left="1080"/>
        <w:rPr>
          <w:sz w:val="24"/>
          <w:szCs w:val="24"/>
        </w:rPr>
      </w:pPr>
      <w:r w:rsidRPr="00B63681">
        <w:rPr>
          <w:sz w:val="24"/>
          <w:szCs w:val="24"/>
        </w:rPr>
        <w:t>General FAX: (717) 770-8660</w:t>
      </w:r>
    </w:p>
    <w:p w14:paraId="2E138BA3" w14:textId="77777777" w:rsidR="00CC7942" w:rsidRPr="00B63681" w:rsidRDefault="00CC7942" w:rsidP="00CC7942">
      <w:pPr>
        <w:ind w:left="1080"/>
        <w:rPr>
          <w:sz w:val="24"/>
          <w:szCs w:val="24"/>
        </w:rPr>
      </w:pPr>
      <w:r w:rsidRPr="00B63681">
        <w:rPr>
          <w:sz w:val="24"/>
          <w:szCs w:val="24"/>
        </w:rPr>
        <w:t>Receiving/delivery appointments: 1-800-307-8496</w:t>
      </w:r>
    </w:p>
    <w:p w14:paraId="1E298DF6" w14:textId="66E4600F" w:rsidR="006E7837" w:rsidRPr="00B63681" w:rsidRDefault="006E7837" w:rsidP="00CC7942">
      <w:pPr>
        <w:rPr>
          <w:sz w:val="24"/>
          <w:szCs w:val="24"/>
        </w:rPr>
      </w:pPr>
      <w:r w:rsidRPr="00B63681">
        <w:rPr>
          <w:sz w:val="24"/>
          <w:szCs w:val="24"/>
        </w:rPr>
        <w:tab/>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14:paraId="1BB03A59" w14:textId="188352F3" w:rsidR="00A23974" w:rsidRPr="00B63681" w:rsidRDefault="00A23974" w:rsidP="00CC7942">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14:paraId="206E26E7" w14:textId="57364368" w:rsidR="00A23974" w:rsidRPr="00B63681" w:rsidRDefault="00A23974" w:rsidP="00A2397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Excluded material:</w:t>
      </w:r>
    </w:p>
    <w:p w14:paraId="3CD732CD" w14:textId="6982BA69" w:rsidR="00A23974" w:rsidRPr="00B63681" w:rsidRDefault="00A23974"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Any material listed in </w:t>
      </w:r>
      <w:hyperlink r:id="rId376" w:history="1">
        <w:r w:rsidR="00B63681">
          <w:rPr>
            <w:rStyle w:val="Hyperlink"/>
            <w:bCs/>
            <w:sz w:val="24"/>
            <w:szCs w:val="24"/>
          </w:rPr>
          <w:t>Defense Transportation Regulation (DTR) DOD 4500.9-R, (Chapter 203)</w:t>
        </w:r>
      </w:hyperlink>
      <w:r w:rsidR="00B63681">
        <w:rPr>
          <w:rStyle w:val="Hyperlink"/>
          <w:bCs/>
          <w:sz w:val="24"/>
          <w:szCs w:val="24"/>
        </w:rPr>
        <w:t xml:space="preserve"> (</w:t>
      </w:r>
      <w:r w:rsidR="00B63681"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14:paraId="2ABB440D" w14:textId="203FE824" w:rsidR="00A23974" w:rsidRPr="00B63681" w:rsidRDefault="00A23974"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lastRenderedPageBreak/>
        <w:tab/>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14:paraId="4D957202" w14:textId="77777777" w:rsidR="00CC7942" w:rsidRPr="00B63681" w:rsidRDefault="00CC7942" w:rsidP="007D657D">
      <w:pPr>
        <w:spacing w:after="240"/>
        <w:rPr>
          <w:strike/>
          <w:sz w:val="24"/>
          <w:szCs w:val="24"/>
        </w:rPr>
      </w:pPr>
      <w:r w:rsidRPr="00B63681">
        <w:rPr>
          <w:sz w:val="24"/>
          <w:szCs w:val="24"/>
        </w:rPr>
        <w:t>*****</w:t>
      </w:r>
    </w:p>
    <w:p w14:paraId="2EBD8B7B" w14:textId="10AE02CF" w:rsidR="00CC7942" w:rsidRPr="007D657D" w:rsidRDefault="00CC7942" w:rsidP="007D657D">
      <w:pPr>
        <w:pStyle w:val="Heading3"/>
        <w:rPr>
          <w:rFonts w:eastAsiaTheme="minorHAnsi"/>
          <w:sz w:val="24"/>
          <w:szCs w:val="24"/>
        </w:rPr>
      </w:pPr>
      <w:bookmarkStart w:id="972" w:name="P47_305_90"/>
      <w:r w:rsidRPr="007D657D">
        <w:rPr>
          <w:rFonts w:eastAsiaTheme="minorHAnsi"/>
          <w:sz w:val="24"/>
          <w:szCs w:val="24"/>
        </w:rPr>
        <w:t>47.305-90</w:t>
      </w:r>
      <w:bookmarkEnd w:id="972"/>
      <w:r w:rsidRPr="007D657D">
        <w:rPr>
          <w:rFonts w:eastAsiaTheme="minorHAnsi"/>
          <w:sz w:val="24"/>
          <w:szCs w:val="24"/>
        </w:rPr>
        <w:t xml:space="preserve"> Procurement notes.</w:t>
      </w:r>
    </w:p>
    <w:p w14:paraId="389CB697" w14:textId="25DBBF8F" w:rsidR="00CC7942" w:rsidRPr="00CD6247" w:rsidRDefault="00CC7942" w:rsidP="00CC7942">
      <w:pPr>
        <w:adjustRightInd w:val="0"/>
        <w:rPr>
          <w:rFonts w:eastAsiaTheme="minorHAnsi"/>
          <w:sz w:val="24"/>
          <w:szCs w:val="24"/>
        </w:rPr>
      </w:pPr>
      <w:r w:rsidRPr="00CD6247">
        <w:rPr>
          <w:rFonts w:eastAsiaTheme="minorHAnsi"/>
          <w:bCs/>
          <w:color w:val="000000"/>
          <w:sz w:val="24"/>
          <w:szCs w:val="24"/>
        </w:rPr>
        <w:t xml:space="preserve">(a) Vendor shipment module (VSM). </w:t>
      </w:r>
      <w:r w:rsidRPr="00CD6247">
        <w:rPr>
          <w:rFonts w:eastAsiaTheme="minorHAnsi"/>
          <w:sz w:val="24"/>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14:paraId="3B88B938" w14:textId="64E06910" w:rsidR="00D7295F" w:rsidRPr="004C3D3A" w:rsidRDefault="00871396" w:rsidP="008713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C3D3A">
        <w:rPr>
          <w:color w:val="000000"/>
          <w:sz w:val="23"/>
          <w:szCs w:val="23"/>
        </w:rPr>
        <w:tab/>
      </w:r>
      <w:r w:rsidR="00D7295F" w:rsidRPr="004C3D3A">
        <w:rPr>
          <w:color w:val="000000"/>
          <w:sz w:val="23"/>
          <w:szCs w:val="23"/>
        </w:rPr>
        <w:t>(1)</w:t>
      </w:r>
      <w:commentRangeStart w:id="973"/>
      <w:r w:rsidR="00D7295F" w:rsidRPr="004C3D3A">
        <w:rPr>
          <w:color w:val="000000"/>
          <w:sz w:val="23"/>
          <w:szCs w:val="23"/>
        </w:rPr>
        <w:t xml:space="preserve"> </w:t>
      </w:r>
      <w:commentRangeEnd w:id="973"/>
      <w:r w:rsidR="00AC333F">
        <w:rPr>
          <w:rStyle w:val="CommentReference"/>
        </w:rPr>
        <w:commentReference w:id="973"/>
      </w:r>
      <w:r w:rsidR="00D7295F" w:rsidRPr="004C3D3A">
        <w:rPr>
          <w:bCs/>
          <w:color w:val="000000"/>
          <w:sz w:val="23"/>
          <w:szCs w:val="23"/>
        </w:rPr>
        <w:t>C</w:t>
      </w:r>
      <w:r w:rsidR="00D7295F" w:rsidRPr="004C3D3A">
        <w:rPr>
          <w:color w:val="000000"/>
          <w:sz w:val="23"/>
          <w:szCs w:val="23"/>
        </w:rPr>
        <w:t>ontracting officer</w:t>
      </w:r>
      <w:r w:rsidR="00D7295F" w:rsidRPr="004C3D3A">
        <w:rPr>
          <w:bCs/>
          <w:color w:val="000000"/>
          <w:sz w:val="23"/>
          <w:szCs w:val="23"/>
        </w:rPr>
        <w:t xml:space="preserve">s at DLA Aviation, DLA Land and Maritime, and DLA Troop Support </w:t>
      </w:r>
      <w:r w:rsidR="00D7295F" w:rsidRPr="004C3D3A">
        <w:rPr>
          <w:color w:val="000000"/>
          <w:sz w:val="23"/>
          <w:szCs w:val="23"/>
        </w:rPr>
        <w:t>shall include procurement note C20 in all solicitations and contracts</w:t>
      </w:r>
      <w:r w:rsidR="00D7295F" w:rsidRPr="004C3D3A">
        <w:rPr>
          <w:bCs/>
          <w:color w:val="000000"/>
          <w:sz w:val="23"/>
          <w:szCs w:val="23"/>
        </w:rPr>
        <w:t>;</w:t>
      </w:r>
      <w:r w:rsidR="00D7295F" w:rsidRPr="004C3D3A">
        <w:rPr>
          <w:color w:val="000000"/>
          <w:sz w:val="23"/>
          <w:szCs w:val="23"/>
        </w:rPr>
        <w:t xml:space="preserve"> except for metals or wood products, or when DCMA administers the contract </w:t>
      </w:r>
      <w:r w:rsidRPr="004C3D3A">
        <w:rPr>
          <w:color w:val="000000"/>
          <w:sz w:val="23"/>
          <w:szCs w:val="23"/>
        </w:rPr>
        <w:t>and any of the following apply:</w:t>
      </w:r>
    </w:p>
    <w:p w14:paraId="290BA7CC" w14:textId="4415B582"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r>
      <w:r w:rsidR="00CC7942" w:rsidRPr="004C3D3A">
        <w:rPr>
          <w:rFonts w:eastAsiaTheme="minorHAnsi"/>
          <w:sz w:val="24"/>
          <w:szCs w:val="24"/>
        </w:rPr>
        <w:t>(i) Contracts where ultimate destination is outside the contiguous United States;</w:t>
      </w:r>
    </w:p>
    <w:p w14:paraId="3F310378" w14:textId="3681E730"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t>(</w:t>
      </w:r>
      <w:r w:rsidR="00CC7942" w:rsidRPr="004C3D3A">
        <w:rPr>
          <w:rFonts w:eastAsiaTheme="minorHAnsi"/>
          <w:sz w:val="24"/>
          <w:szCs w:val="24"/>
        </w:rPr>
        <w:t>ii) Hazardous material (HAZMAT) contracts;</w:t>
      </w:r>
    </w:p>
    <w:p w14:paraId="565EDB93" w14:textId="43CBDB87"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r>
      <w:r w:rsidR="00CC7942" w:rsidRPr="004C3D3A">
        <w:rPr>
          <w:rFonts w:eastAsiaTheme="minorHAnsi"/>
          <w:sz w:val="24"/>
          <w:szCs w:val="24"/>
        </w:rPr>
        <w:t>(iii) Foreign Military Sales (FMS) contracts; or</w:t>
      </w:r>
    </w:p>
    <w:p w14:paraId="101A6D19" w14:textId="00ACF953" w:rsidR="00CC7942" w:rsidRPr="00CD6247" w:rsidRDefault="00D12422" w:rsidP="00CC7942">
      <w:pPr>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(iv) Contracts requiring Transportation Protective Service.</w:t>
      </w:r>
    </w:p>
    <w:p w14:paraId="60D811A0"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w:t>
      </w:r>
    </w:p>
    <w:p w14:paraId="6E1AE064" w14:textId="77777777" w:rsidR="0024246E" w:rsidRPr="0024246E" w:rsidRDefault="0024246E" w:rsidP="0024246E">
      <w:pPr>
        <w:rPr>
          <w:sz w:val="24"/>
          <w:szCs w:val="24"/>
        </w:rPr>
      </w:pPr>
      <w:r w:rsidRPr="0024246E">
        <w:rPr>
          <w:sz w:val="24"/>
          <w:szCs w:val="24"/>
        </w:rPr>
        <w:t>C20</w:t>
      </w:r>
      <w:r w:rsidRPr="0024246E">
        <w:rPr>
          <w:color w:val="000000"/>
          <w:sz w:val="24"/>
          <w:szCs w:val="24"/>
        </w:rPr>
        <w:t xml:space="preserve"> </w:t>
      </w:r>
      <w:r w:rsidRPr="0024246E">
        <w:rPr>
          <w:sz w:val="24"/>
          <w:szCs w:val="24"/>
        </w:rPr>
        <w:t>Vendor</w:t>
      </w:r>
      <w:r w:rsidRPr="0024246E">
        <w:rPr>
          <w:spacing w:val="-1"/>
          <w:sz w:val="24"/>
          <w:szCs w:val="24"/>
        </w:rPr>
        <w:t xml:space="preserve"> </w:t>
      </w:r>
      <w:r w:rsidRPr="0024246E">
        <w:rPr>
          <w:sz w:val="24"/>
          <w:szCs w:val="24"/>
        </w:rPr>
        <w:t>Shipment</w:t>
      </w:r>
      <w:r w:rsidRPr="0024246E">
        <w:rPr>
          <w:spacing w:val="-2"/>
          <w:sz w:val="24"/>
          <w:szCs w:val="24"/>
        </w:rPr>
        <w:t xml:space="preserve"> </w:t>
      </w:r>
      <w:r w:rsidRPr="0024246E">
        <w:rPr>
          <w:sz w:val="24"/>
          <w:szCs w:val="24"/>
        </w:rPr>
        <w:t>Module</w:t>
      </w:r>
      <w:r w:rsidRPr="0024246E">
        <w:rPr>
          <w:spacing w:val="-6"/>
          <w:sz w:val="24"/>
          <w:szCs w:val="24"/>
        </w:rPr>
        <w:t xml:space="preserve"> </w:t>
      </w:r>
      <w:r w:rsidRPr="0024246E">
        <w:rPr>
          <w:sz w:val="24"/>
          <w:szCs w:val="24"/>
        </w:rPr>
        <w:t>(VSM)</w:t>
      </w:r>
      <w:r w:rsidRPr="0024246E">
        <w:rPr>
          <w:spacing w:val="-2"/>
          <w:sz w:val="24"/>
          <w:szCs w:val="24"/>
        </w:rPr>
        <w:t xml:space="preserve"> </w:t>
      </w:r>
      <w:r w:rsidRPr="0024246E">
        <w:rPr>
          <w:sz w:val="24"/>
          <w:szCs w:val="24"/>
        </w:rPr>
        <w:t>(SEP 2021)</w:t>
      </w:r>
      <w:commentRangeStart w:id="974"/>
      <w:commentRangeEnd w:id="974"/>
      <w:r w:rsidRPr="0024246E">
        <w:rPr>
          <w:b/>
          <w:bCs/>
          <w:sz w:val="24"/>
          <w:szCs w:val="24"/>
        </w:rPr>
        <w:commentReference w:id="974"/>
      </w:r>
    </w:p>
    <w:p w14:paraId="181F4AA0" w14:textId="77777777" w:rsidR="0024246E" w:rsidRPr="0024246E" w:rsidRDefault="0024246E" w:rsidP="00242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46E">
        <w:rPr>
          <w:color w:val="000000"/>
          <w:sz w:val="23"/>
          <w:szCs w:val="23"/>
        </w:rPr>
        <w:t xml:space="preserve">(1) </w:t>
      </w:r>
      <w:r w:rsidRPr="0024246E">
        <w:rPr>
          <w:bCs/>
          <w:color w:val="000000"/>
          <w:sz w:val="23"/>
          <w:szCs w:val="23"/>
        </w:rPr>
        <w:t xml:space="preserve">The </w:t>
      </w:r>
      <w:r w:rsidRPr="0024246E">
        <w:rPr>
          <w:color w:val="000000"/>
          <w:sz w:val="23"/>
          <w:szCs w:val="23"/>
        </w:rPr>
        <w:t xml:space="preserve">DLA Vendor Shipment Module (VSM) is a web-based system available to DLA contractors </w:t>
      </w:r>
      <w:r w:rsidRPr="0024246E">
        <w:rPr>
          <w:bCs/>
          <w:color w:val="000000"/>
          <w:sz w:val="23"/>
          <w:szCs w:val="23"/>
        </w:rPr>
        <w:t xml:space="preserve">for </w:t>
      </w:r>
      <w:r w:rsidRPr="0024246E">
        <w:rPr>
          <w:color w:val="000000"/>
          <w:sz w:val="23"/>
          <w:szCs w:val="23"/>
        </w:rPr>
        <w:t xml:space="preserve">obtaining current shipping addresses, two-dimensional bar coded shipping labels in accordance with MIL-STD-129, bills of lading, packing lists, and other shipping documentation. </w:t>
      </w:r>
      <w:r w:rsidRPr="0024246E">
        <w:rPr>
          <w:bCs/>
          <w:color w:val="000000"/>
          <w:sz w:val="23"/>
          <w:szCs w:val="23"/>
        </w:rPr>
        <w:t xml:space="preserve">Contractors using </w:t>
      </w:r>
      <w:r w:rsidRPr="0024246E">
        <w:rPr>
          <w:color w:val="000000"/>
          <w:sz w:val="23"/>
          <w:szCs w:val="23"/>
        </w:rPr>
        <w:t xml:space="preserve">VSM </w:t>
      </w:r>
      <w:r w:rsidRPr="0024246E">
        <w:rPr>
          <w:bCs/>
          <w:color w:val="000000"/>
          <w:sz w:val="23"/>
          <w:szCs w:val="23"/>
        </w:rPr>
        <w:t xml:space="preserve">do not </w:t>
      </w:r>
      <w:r w:rsidRPr="0024246E">
        <w:rPr>
          <w:color w:val="000000"/>
          <w:sz w:val="23"/>
          <w:szCs w:val="23"/>
        </w:rPr>
        <w:t xml:space="preserve">need to contact the transportation office prior to shipping items. </w:t>
      </w:r>
      <w:r w:rsidRPr="0024246E">
        <w:rPr>
          <w:bCs/>
          <w:color w:val="000000"/>
          <w:sz w:val="23"/>
          <w:szCs w:val="23"/>
        </w:rPr>
        <w:t>Contractors can</w:t>
      </w:r>
      <w:r w:rsidRPr="0024246E">
        <w:rPr>
          <w:color w:val="000000"/>
          <w:sz w:val="23"/>
          <w:szCs w:val="23"/>
        </w:rPr>
        <w:t xml:space="preserve"> use VSM </w:t>
      </w:r>
      <w:r w:rsidRPr="0024246E">
        <w:rPr>
          <w:bCs/>
          <w:color w:val="000000"/>
          <w:sz w:val="23"/>
          <w:szCs w:val="23"/>
        </w:rPr>
        <w:t xml:space="preserve">to print labels </w:t>
      </w:r>
      <w:r w:rsidRPr="0024246E">
        <w:rPr>
          <w:color w:val="000000"/>
          <w:sz w:val="23"/>
          <w:szCs w:val="23"/>
        </w:rPr>
        <w:t xml:space="preserve">for f.o.b. destination contracts </w:t>
      </w:r>
      <w:r w:rsidRPr="0024246E">
        <w:rPr>
          <w:bCs/>
          <w:color w:val="000000"/>
          <w:sz w:val="23"/>
          <w:szCs w:val="23"/>
        </w:rPr>
        <w:t xml:space="preserve">; and to </w:t>
      </w:r>
      <w:r w:rsidRPr="0024246E">
        <w:rPr>
          <w:color w:val="000000"/>
          <w:sz w:val="23"/>
          <w:szCs w:val="23"/>
        </w:rPr>
        <w:t xml:space="preserve">print labels and arrange for shipping </w:t>
      </w:r>
      <w:r w:rsidRPr="0024246E">
        <w:rPr>
          <w:bCs/>
          <w:color w:val="000000"/>
          <w:sz w:val="23"/>
          <w:szCs w:val="23"/>
        </w:rPr>
        <w:t>for</w:t>
      </w:r>
      <w:r w:rsidRPr="0024246E">
        <w:rPr>
          <w:color w:val="000000"/>
          <w:sz w:val="23"/>
          <w:szCs w:val="23"/>
        </w:rPr>
        <w:t xml:space="preserve"> f.o.b. origin contracts.</w:t>
      </w:r>
    </w:p>
    <w:p w14:paraId="037E9DFE" w14:textId="77777777" w:rsidR="0024246E" w:rsidRPr="0024246E" w:rsidRDefault="0024246E" w:rsidP="00242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46E">
        <w:rPr>
          <w:color w:val="000000"/>
          <w:sz w:val="23"/>
          <w:szCs w:val="23"/>
        </w:rPr>
        <w:t xml:space="preserve">(2) To obtain information for contracts administered by DLA or to register as a VSM user, </w:t>
      </w:r>
      <w:r w:rsidRPr="0024246E">
        <w:rPr>
          <w:bCs/>
          <w:color w:val="000000"/>
          <w:sz w:val="23"/>
          <w:szCs w:val="23"/>
        </w:rPr>
        <w:t xml:space="preserve">the contractor shall </w:t>
      </w:r>
      <w:r w:rsidRPr="0024246E">
        <w:rPr>
          <w:color w:val="000000"/>
          <w:sz w:val="23"/>
          <w:szCs w:val="23"/>
        </w:rPr>
        <w:t xml:space="preserve">contact the DLA VSM Helpdesk at (800) 456-5507 or via email to </w:t>
      </w:r>
      <w:r w:rsidRPr="0024246E">
        <w:rPr>
          <w:color w:val="0000FF"/>
          <w:sz w:val="23"/>
          <w:szCs w:val="23"/>
        </w:rPr>
        <w:t>delivery@dla.mil</w:t>
      </w:r>
      <w:r w:rsidRPr="0024246E">
        <w:rPr>
          <w:color w:val="000000"/>
          <w:sz w:val="23"/>
          <w:szCs w:val="23"/>
        </w:rPr>
        <w:t>.</w:t>
      </w:r>
    </w:p>
    <w:p w14:paraId="2B7FBFCA" w14:textId="77777777" w:rsidR="0024246E" w:rsidRPr="0024246E" w:rsidRDefault="0024246E" w:rsidP="00242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46E">
        <w:rPr>
          <w:color w:val="000000"/>
          <w:sz w:val="23"/>
          <w:szCs w:val="23"/>
        </w:rPr>
        <w:tab/>
        <w:t xml:space="preserve">(a) </w:t>
      </w:r>
      <w:r w:rsidRPr="0024246E">
        <w:rPr>
          <w:bCs/>
          <w:color w:val="000000"/>
          <w:sz w:val="23"/>
          <w:szCs w:val="23"/>
        </w:rPr>
        <w:t xml:space="preserve">Before </w:t>
      </w:r>
      <w:r w:rsidRPr="0024246E">
        <w:rPr>
          <w:color w:val="000000"/>
          <w:sz w:val="23"/>
          <w:szCs w:val="23"/>
        </w:rPr>
        <w:t xml:space="preserve">contacting the Government </w:t>
      </w:r>
      <w:r w:rsidRPr="0024246E">
        <w:rPr>
          <w:bCs/>
          <w:color w:val="000000"/>
          <w:sz w:val="23"/>
          <w:szCs w:val="23"/>
        </w:rPr>
        <w:t xml:space="preserve">to advise </w:t>
      </w:r>
      <w:r w:rsidRPr="0024246E">
        <w:rPr>
          <w:color w:val="000000"/>
          <w:sz w:val="23"/>
          <w:szCs w:val="23"/>
        </w:rPr>
        <w:t xml:space="preserve">that material is ready to ship, the contractor shall complete </w:t>
      </w:r>
      <w:r w:rsidRPr="0024246E">
        <w:rPr>
          <w:bCs/>
          <w:color w:val="000000"/>
          <w:sz w:val="23"/>
          <w:szCs w:val="23"/>
        </w:rPr>
        <w:t>its</w:t>
      </w:r>
      <w:r w:rsidRPr="0024246E">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24246E">
        <w:rPr>
          <w:bCs/>
          <w:color w:val="000000"/>
          <w:sz w:val="23"/>
          <w:szCs w:val="23"/>
        </w:rPr>
        <w:t>because</w:t>
      </w:r>
      <w:r w:rsidRPr="0024246E">
        <w:rPr>
          <w:color w:val="000000"/>
          <w:sz w:val="23"/>
          <w:szCs w:val="23"/>
        </w:rPr>
        <w:t xml:space="preserve"> the material </w:t>
      </w:r>
      <w:r w:rsidRPr="0024246E">
        <w:rPr>
          <w:bCs/>
          <w:color w:val="000000"/>
          <w:sz w:val="23"/>
          <w:szCs w:val="23"/>
        </w:rPr>
        <w:t>was un</w:t>
      </w:r>
      <w:r w:rsidRPr="0024246E">
        <w:rPr>
          <w:color w:val="000000"/>
          <w:sz w:val="23"/>
          <w:szCs w:val="23"/>
        </w:rPr>
        <w:t xml:space="preserve">available or the contractor </w:t>
      </w:r>
      <w:r w:rsidRPr="0024246E">
        <w:rPr>
          <w:bCs/>
          <w:color w:val="000000"/>
          <w:sz w:val="23"/>
          <w:szCs w:val="23"/>
        </w:rPr>
        <w:t>facility was</w:t>
      </w:r>
      <w:r w:rsidRPr="0024246E">
        <w:rPr>
          <w:color w:val="000000"/>
          <w:sz w:val="23"/>
          <w:szCs w:val="23"/>
        </w:rPr>
        <w:t xml:space="preserve"> closed.</w:t>
      </w:r>
    </w:p>
    <w:p w14:paraId="5EED69CB" w14:textId="4ACB1C3F" w:rsidR="0024246E" w:rsidRDefault="0024246E" w:rsidP="0024246E">
      <w:pPr>
        <w:adjustRightInd w:val="0"/>
        <w:rPr>
          <w:sz w:val="24"/>
          <w:szCs w:val="24"/>
        </w:rPr>
      </w:pPr>
      <w:r w:rsidRPr="0024246E">
        <w:rPr>
          <w:color w:val="000000"/>
          <w:sz w:val="23"/>
          <w:szCs w:val="23"/>
        </w:rPr>
        <w:t xml:space="preserve">(3) To obtain information for contracts administered by DCMA, </w:t>
      </w:r>
      <w:r w:rsidRPr="0024246E">
        <w:rPr>
          <w:bCs/>
          <w:color w:val="000000"/>
          <w:sz w:val="23"/>
          <w:szCs w:val="23"/>
        </w:rPr>
        <w:t xml:space="preserve">the contractor shall </w:t>
      </w:r>
      <w:r w:rsidRPr="0024246E">
        <w:rPr>
          <w:color w:val="000000"/>
          <w:sz w:val="23"/>
          <w:szCs w:val="23"/>
        </w:rPr>
        <w:t xml:space="preserve">contact the DCMA </w:t>
      </w:r>
      <w:r w:rsidRPr="0024246E">
        <w:rPr>
          <w:sz w:val="24"/>
          <w:szCs w:val="24"/>
        </w:rPr>
        <w:t xml:space="preserve">VSM Helpdesk at (‎314) 331-5573 or </w:t>
      </w:r>
      <w:hyperlink r:id="rId377" w:history="1">
        <w:r w:rsidRPr="0024246E">
          <w:rPr>
            <w:color w:val="0000FF"/>
            <w:sz w:val="24"/>
            <w:szCs w:val="24"/>
            <w:u w:val="single"/>
          </w:rPr>
          <w:t>vsm.shipments@dcma.mil</w:t>
        </w:r>
      </w:hyperlink>
      <w:r w:rsidRPr="0024246E">
        <w:rPr>
          <w:sz w:val="24"/>
          <w:szCs w:val="24"/>
        </w:rPr>
        <w:t>.</w:t>
      </w:r>
    </w:p>
    <w:p w14:paraId="112C25BA" w14:textId="3FACEAC3" w:rsidR="00CC7942" w:rsidRPr="00CD6247" w:rsidRDefault="00CC7942" w:rsidP="00242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themeColor="text1"/>
          <w:sz w:val="24"/>
          <w:szCs w:val="24"/>
        </w:rPr>
      </w:pPr>
      <w:r w:rsidRPr="00CD6247">
        <w:rPr>
          <w:color w:val="000000" w:themeColor="text1"/>
          <w:sz w:val="24"/>
          <w:szCs w:val="24"/>
        </w:rPr>
        <w:t>*****</w:t>
      </w:r>
    </w:p>
    <w:p w14:paraId="65AFF7E8" w14:textId="133EBF56" w:rsidR="00CC7942" w:rsidRPr="00CD6247" w:rsidRDefault="00CC7942" w:rsidP="00CC7942">
      <w:pPr>
        <w:adjustRightInd w:val="0"/>
        <w:rPr>
          <w:rFonts w:eastAsiaTheme="minorHAnsi"/>
          <w:sz w:val="24"/>
          <w:szCs w:val="24"/>
        </w:rPr>
      </w:pPr>
      <w:r w:rsidRPr="00CD6247">
        <w:rPr>
          <w:rFonts w:eastAsiaTheme="minorHAnsi"/>
          <w:bCs/>
          <w:sz w:val="24"/>
          <w:szCs w:val="24"/>
        </w:rPr>
        <w:t>(b)</w:t>
      </w:r>
      <w:commentRangeStart w:id="975"/>
      <w:r w:rsidRPr="00CD6247">
        <w:rPr>
          <w:rFonts w:eastAsiaTheme="minorHAnsi"/>
          <w:bCs/>
          <w:sz w:val="24"/>
          <w:szCs w:val="24"/>
        </w:rPr>
        <w:t xml:space="preserve"> </w:t>
      </w:r>
      <w:commentRangeEnd w:id="975"/>
      <w:r w:rsidR="00DA0B0E">
        <w:rPr>
          <w:rStyle w:val="CommentReference"/>
        </w:rPr>
        <w:commentReference w:id="975"/>
      </w:r>
      <w:r w:rsidRPr="00CD6247">
        <w:rPr>
          <w:rFonts w:eastAsiaTheme="minorHAnsi"/>
          <w:sz w:val="24"/>
          <w:szCs w:val="24"/>
        </w:rPr>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14:paraId="2AC666FC" w14:textId="7A7D1223" w:rsidR="00CC7942" w:rsidRPr="00CD6247" w:rsidRDefault="00D12422" w:rsidP="00CC7942">
      <w:pPr>
        <w:adjustRightInd w:val="0"/>
        <w:rPr>
          <w:rFonts w:eastAsiaTheme="minorHAnsi"/>
          <w:sz w:val="24"/>
          <w:szCs w:val="24"/>
        </w:rPr>
      </w:pPr>
      <w:r>
        <w:rPr>
          <w:rFonts w:eastAsiaTheme="minorHAnsi"/>
          <w:sz w:val="24"/>
          <w:szCs w:val="24"/>
        </w:rPr>
        <w:lastRenderedPageBreak/>
        <w:tab/>
      </w:r>
      <w:r w:rsidR="00CC7942" w:rsidRPr="00CD6247">
        <w:rPr>
          <w:rFonts w:eastAsiaTheme="minorHAnsi"/>
          <w:sz w:val="24"/>
          <w:szCs w:val="24"/>
        </w:rPr>
        <w:t xml:space="preserve">(1) </w:t>
      </w:r>
      <w:r w:rsidR="00CE3985">
        <w:rPr>
          <w:rFonts w:eastAsiaTheme="minorHAnsi"/>
          <w:sz w:val="24"/>
          <w:szCs w:val="24"/>
        </w:rPr>
        <w:t>C</w:t>
      </w:r>
      <w:r w:rsidR="00CC7942" w:rsidRPr="00CD6247">
        <w:rPr>
          <w:rFonts w:eastAsiaTheme="minorHAnsi"/>
          <w:sz w:val="24"/>
          <w:szCs w:val="24"/>
        </w:rPr>
        <w:t>ontracting officer</w:t>
      </w:r>
      <w:r w:rsidR="00CE3985">
        <w:rPr>
          <w:rFonts w:eastAsiaTheme="minorHAnsi"/>
          <w:sz w:val="24"/>
          <w:szCs w:val="24"/>
        </w:rPr>
        <w:t xml:space="preserve">s at </w:t>
      </w:r>
      <w:r w:rsidR="00CE3985" w:rsidRPr="00CD6247">
        <w:rPr>
          <w:rFonts w:eastAsiaTheme="minorHAnsi"/>
          <w:sz w:val="24"/>
          <w:szCs w:val="24"/>
        </w:rPr>
        <w:t>DLA Aviation, DLA Land and Maritime, and DLA Troop Support</w:t>
      </w:r>
      <w:r w:rsidR="00CC7942" w:rsidRPr="00CD6247">
        <w:rPr>
          <w:rFonts w:eastAsiaTheme="minorHAnsi"/>
          <w:sz w:val="24"/>
          <w:szCs w:val="24"/>
        </w:rPr>
        <w:t xml:space="preserve"> shall include procurement note C21 in solicitations and contracts </w:t>
      </w:r>
      <w:r w:rsidR="00CE3985">
        <w:rPr>
          <w:rFonts w:eastAsiaTheme="minorHAnsi"/>
          <w:sz w:val="24"/>
          <w:szCs w:val="24"/>
        </w:rPr>
        <w:t>if</w:t>
      </w:r>
      <w:r w:rsidR="00CC7942" w:rsidRPr="00CD6247">
        <w:rPr>
          <w:rFonts w:eastAsiaTheme="minorHAnsi"/>
          <w:sz w:val="24"/>
          <w:szCs w:val="24"/>
        </w:rPr>
        <w:t xml:space="preserve"> DCMA administers the contract and any of the following apply:</w:t>
      </w:r>
    </w:p>
    <w:p w14:paraId="18699403" w14:textId="7D9E49C3"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Contracts where ultimate destination is outside the contiguous United States;</w:t>
      </w:r>
    </w:p>
    <w:p w14:paraId="255FEEFD" w14:textId="74D15413"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Hazardous material (HAZMAT) contracts;</w:t>
      </w:r>
    </w:p>
    <w:p w14:paraId="6C6026B7" w14:textId="3C2EAC0C"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(iii) Foreign Military Sales (FMS) contracts; or</w:t>
      </w:r>
    </w:p>
    <w:p w14:paraId="3FBA2D45" w14:textId="70C3BA58"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(iv) Contracts requiring Transportation Protective Service.</w:t>
      </w:r>
    </w:p>
    <w:p w14:paraId="1A6EDB64" w14:textId="77777777"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14:paraId="29E35642" w14:textId="7DD4C534"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w:t>
      </w:r>
      <w:commentRangeStart w:id="976"/>
      <w:r w:rsidRPr="00CE3985">
        <w:rPr>
          <w:color w:val="000000"/>
          <w:sz w:val="23"/>
          <w:szCs w:val="23"/>
        </w:rPr>
        <w:t xml:space="preserve"> </w:t>
      </w:r>
      <w:commentRangeEnd w:id="976"/>
      <w:r w:rsidR="00DA0B0E">
        <w:rPr>
          <w:rStyle w:val="CommentReference"/>
        </w:rPr>
        <w:commentReference w:id="976"/>
      </w:r>
      <w:r w:rsidRPr="00CE3985">
        <w:rPr>
          <w:color w:val="000000"/>
          <w:sz w:val="23"/>
          <w:szCs w:val="23"/>
        </w:rPr>
        <w:t>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14:paraId="1170EE08" w14:textId="51498B04"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14:paraId="34686A65" w14:textId="00405423"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14:paraId="24C67517" w14:textId="4CCD466A"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 xml:space="preserve">(a) </w:t>
      </w:r>
      <w:r w:rsidR="00CE3985" w:rsidRPr="00CE3985">
        <w:rPr>
          <w:bCs/>
          <w:color w:val="000000"/>
          <w:sz w:val="23"/>
          <w:szCs w:val="23"/>
        </w:rPr>
        <w:t>If</w:t>
      </w:r>
      <w:r w:rsidR="00CE3985" w:rsidRPr="00CE3985">
        <w:rPr>
          <w:color w:val="000000"/>
          <w:sz w:val="23"/>
          <w:szCs w:val="23"/>
        </w:rPr>
        <w:t xml:space="preserve"> the ultimate destination is outside the contiguous United States.</w:t>
      </w:r>
    </w:p>
    <w:p w14:paraId="6C86C95F" w14:textId="26954802"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(b) Hazardous material (HAZMAT</w:t>
      </w:r>
      <w:r w:rsidR="003812CC">
        <w:rPr>
          <w:color w:val="000000"/>
          <w:sz w:val="23"/>
          <w:szCs w:val="23"/>
        </w:rPr>
        <w:t>)</w:t>
      </w:r>
      <w:r w:rsidR="00CE3985" w:rsidRPr="00CE3985">
        <w:rPr>
          <w:color w:val="000000"/>
          <w:sz w:val="23"/>
          <w:szCs w:val="23"/>
        </w:rPr>
        <w:t>.</w:t>
      </w:r>
    </w:p>
    <w:p w14:paraId="09E82F6F" w14:textId="05D7AAC2"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(c) Foreign Military Sales (FMS)</w:t>
      </w:r>
      <w:r w:rsidR="00CE3985" w:rsidRPr="00DA0B0E">
        <w:rPr>
          <w:color w:val="000000"/>
          <w:sz w:val="23"/>
          <w:szCs w:val="23"/>
        </w:rPr>
        <w:t>.</w:t>
      </w:r>
    </w:p>
    <w:p w14:paraId="2B707AC9" w14:textId="7E2F64EA"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 xml:space="preserve">(d) </w:t>
      </w:r>
      <w:r w:rsidR="00CE3985" w:rsidRPr="00CE3985">
        <w:rPr>
          <w:bCs/>
          <w:color w:val="000000"/>
          <w:sz w:val="23"/>
          <w:szCs w:val="23"/>
        </w:rPr>
        <w:t xml:space="preserve">If </w:t>
      </w:r>
      <w:r w:rsidR="00CE3985" w:rsidRPr="00CE3985">
        <w:rPr>
          <w:color w:val="000000"/>
          <w:sz w:val="23"/>
          <w:szCs w:val="23"/>
        </w:rPr>
        <w:t xml:space="preserve">Transportation Protective Service </w:t>
      </w:r>
      <w:r w:rsidR="00CE3985" w:rsidRPr="00CE3985">
        <w:rPr>
          <w:bCs/>
          <w:color w:val="000000"/>
          <w:sz w:val="23"/>
          <w:szCs w:val="23"/>
        </w:rPr>
        <w:t>requirements apply</w:t>
      </w:r>
      <w:r w:rsidR="00CE3985" w:rsidRPr="00CE3985">
        <w:rPr>
          <w:color w:val="000000"/>
          <w:sz w:val="23"/>
          <w:szCs w:val="23"/>
        </w:rPr>
        <w:t>.</w:t>
      </w:r>
    </w:p>
    <w:p w14:paraId="1523331C" w14:textId="7F2EAC9E"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378" w:history="1">
        <w:r w:rsidR="00FB0109" w:rsidRPr="006E396E">
          <w:rPr>
            <w:rStyle w:val="Hyperlink"/>
            <w:sz w:val="23"/>
            <w:szCs w:val="23"/>
          </w:rPr>
          <w:t>https://www.dcma.mil/WBT/sir/</w:t>
        </w:r>
      </w:hyperlink>
      <w:r w:rsidRPr="00CE3985">
        <w:rPr>
          <w:color w:val="000000"/>
          <w:sz w:val="23"/>
          <w:szCs w:val="23"/>
        </w:rPr>
        <w:t>).</w:t>
      </w:r>
    </w:p>
    <w:p w14:paraId="79F1F2B4" w14:textId="161AEC47" w:rsidR="00E72D89" w:rsidRPr="00CD6247" w:rsidRDefault="00CC7942" w:rsidP="00343C1A">
      <w:pPr>
        <w:adjustRightInd w:val="0"/>
        <w:rPr>
          <w:sz w:val="24"/>
          <w:szCs w:val="24"/>
        </w:rPr>
      </w:pPr>
      <w:r w:rsidRPr="00CD6247">
        <w:rPr>
          <w:rFonts w:eastAsiaTheme="minorHAnsi"/>
          <w:sz w:val="24"/>
          <w:szCs w:val="24"/>
        </w:rPr>
        <w:t>*****</w:t>
      </w:r>
    </w:p>
    <w:p w14:paraId="301510AA" w14:textId="4E119F11" w:rsidR="004E4DE0" w:rsidRPr="00CD6247" w:rsidRDefault="004E4DE0"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4E4DE0" w:rsidRPr="00CD6247" w:rsidSect="00FF4E5A">
          <w:headerReference w:type="even" r:id="rId379"/>
          <w:headerReference w:type="default" r:id="rId380"/>
          <w:footerReference w:type="even" r:id="rId381"/>
          <w:footerReference w:type="default" r:id="rId382"/>
          <w:headerReference w:type="first" r:id="rId383"/>
          <w:footerReference w:type="first" r:id="rId384"/>
          <w:pgSz w:w="12240" w:h="15840"/>
          <w:pgMar w:top="1440" w:right="1440" w:bottom="1440" w:left="1440" w:header="720" w:footer="720" w:gutter="0"/>
          <w:cols w:space="720"/>
          <w:titlePg/>
          <w:docGrid w:linePitch="299"/>
        </w:sectPr>
      </w:pPr>
    </w:p>
    <w:p w14:paraId="4A1580B2" w14:textId="7E65CE4A" w:rsidR="00E5211E" w:rsidRPr="00335341" w:rsidRDefault="00E5211E" w:rsidP="00045233">
      <w:pPr>
        <w:pStyle w:val="Heading1"/>
        <w:rPr>
          <w:sz w:val="24"/>
          <w:szCs w:val="24"/>
        </w:rPr>
      </w:pPr>
      <w:bookmarkStart w:id="977" w:name="P50"/>
      <w:r w:rsidRPr="00335341">
        <w:rPr>
          <w:sz w:val="24"/>
          <w:szCs w:val="24"/>
        </w:rPr>
        <w:lastRenderedPageBreak/>
        <w:t xml:space="preserve">PART 50 – EXTRAORDINARY CONTRACTUAL ACTIONS </w:t>
      </w:r>
      <w:r w:rsidRPr="00335341">
        <w:rPr>
          <w:bCs/>
          <w:sz w:val="24"/>
          <w:szCs w:val="24"/>
          <w:lang w:val="en"/>
        </w:rPr>
        <w:t>AND THE SAFETY ACT</w:t>
      </w:r>
      <w:commentRangeStart w:id="978"/>
      <w:commentRangeEnd w:id="978"/>
      <w:r w:rsidRPr="00335341">
        <w:rPr>
          <w:rStyle w:val="CommentReference"/>
          <w:sz w:val="24"/>
          <w:szCs w:val="24"/>
        </w:rPr>
        <w:commentReference w:id="978"/>
      </w:r>
    </w:p>
    <w:p w14:paraId="35F7077A" w14:textId="77777777" w:rsidR="00E5211E" w:rsidRPr="00CD6247" w:rsidRDefault="00E5211E" w:rsidP="00681381">
      <w:pPr>
        <w:spacing w:after="240"/>
        <w:jc w:val="center"/>
        <w:rPr>
          <w:i/>
          <w:sz w:val="24"/>
          <w:szCs w:val="24"/>
        </w:rPr>
      </w:pPr>
      <w:r w:rsidRPr="00CD6247">
        <w:rPr>
          <w:i/>
          <w:sz w:val="24"/>
          <w:szCs w:val="24"/>
        </w:rPr>
        <w:t>(Revised October 24, 2016 through PROCLTR 2016-10)</w:t>
      </w:r>
    </w:p>
    <w:bookmarkEnd w:id="977"/>
    <w:p w14:paraId="54709F4A" w14:textId="623A0CD8" w:rsidR="00E5211E" w:rsidRPr="00CD6247" w:rsidRDefault="00B31B00" w:rsidP="00FA5D98">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14:paraId="3C50C5CA" w14:textId="0274C32F" w:rsidR="00B31B00" w:rsidRPr="00CD6247" w:rsidRDefault="00B31B00" w:rsidP="00A21ABC">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14:paraId="01C0B6D2" w14:textId="1CBED252" w:rsidR="00B31B00" w:rsidRPr="0010558F" w:rsidRDefault="005A1C85" w:rsidP="00B13277">
      <w:pPr>
        <w:rPr>
          <w:sz w:val="24"/>
          <w:szCs w:val="24"/>
        </w:rPr>
      </w:pPr>
      <w:hyperlink w:anchor="P50_101" w:history="1">
        <w:r w:rsidR="00B31B00" w:rsidRPr="0010558F">
          <w:rPr>
            <w:rStyle w:val="Hyperlink"/>
            <w:sz w:val="24"/>
            <w:szCs w:val="24"/>
          </w:rPr>
          <w:t>50.101</w:t>
        </w:r>
      </w:hyperlink>
      <w:r w:rsidR="00681381" w:rsidRPr="0010558F">
        <w:rPr>
          <w:rStyle w:val="Hyperlink"/>
          <w:sz w:val="24"/>
          <w:szCs w:val="24"/>
          <w:u w:val="none"/>
        </w:rPr>
        <w:tab/>
      </w:r>
      <w:r w:rsidR="00681381" w:rsidRPr="0010558F">
        <w:rPr>
          <w:rStyle w:val="Hyperlink"/>
          <w:sz w:val="24"/>
          <w:szCs w:val="24"/>
          <w:u w:val="none"/>
        </w:rPr>
        <w:tab/>
      </w:r>
      <w:r w:rsidR="00B31B00" w:rsidRPr="0010558F">
        <w:rPr>
          <w:sz w:val="24"/>
          <w:szCs w:val="24"/>
        </w:rPr>
        <w:t>General.</w:t>
      </w:r>
    </w:p>
    <w:p w14:paraId="593240FF" w14:textId="2DF2857B" w:rsidR="00B31B00" w:rsidRPr="0010558F" w:rsidRDefault="005A1C85" w:rsidP="00A21ABC">
      <w:pPr>
        <w:kinsoku w:val="0"/>
        <w:overflowPunct w:val="0"/>
        <w:adjustRightInd w:val="0"/>
        <w:rPr>
          <w:spacing w:val="-1"/>
          <w:sz w:val="24"/>
          <w:szCs w:val="24"/>
        </w:rPr>
      </w:pPr>
      <w:hyperlink w:anchor="P50_101_3" w:history="1">
        <w:r w:rsidR="00B31B00" w:rsidRPr="0010558F">
          <w:rPr>
            <w:rStyle w:val="Hyperlink"/>
            <w:spacing w:val="-1"/>
            <w:sz w:val="24"/>
            <w:szCs w:val="24"/>
          </w:rPr>
          <w:t>50.101-3</w:t>
        </w:r>
      </w:hyperlink>
      <w:r w:rsidR="00681381" w:rsidRPr="0010558F">
        <w:rPr>
          <w:rStyle w:val="Hyperlink"/>
          <w:spacing w:val="-1"/>
          <w:sz w:val="24"/>
          <w:szCs w:val="24"/>
          <w:u w:val="none"/>
        </w:rPr>
        <w:tab/>
      </w:r>
      <w:r w:rsidR="00B31B00" w:rsidRPr="0010558F">
        <w:rPr>
          <w:spacing w:val="-1"/>
          <w:sz w:val="24"/>
          <w:szCs w:val="24"/>
        </w:rPr>
        <w:t>Records</w:t>
      </w:r>
    </w:p>
    <w:p w14:paraId="77F46501" w14:textId="1FD29FFD" w:rsidR="00B31B00" w:rsidRPr="0010558F" w:rsidRDefault="005A1C85" w:rsidP="00A21ABC">
      <w:pPr>
        <w:kinsoku w:val="0"/>
        <w:overflowPunct w:val="0"/>
        <w:adjustRightInd w:val="0"/>
        <w:rPr>
          <w:sz w:val="24"/>
          <w:szCs w:val="24"/>
        </w:rPr>
      </w:pPr>
      <w:hyperlink w:anchor="P50_103" w:history="1">
        <w:r w:rsidR="00B31B00" w:rsidRPr="0010558F">
          <w:rPr>
            <w:rStyle w:val="Hyperlink"/>
            <w:sz w:val="24"/>
            <w:szCs w:val="24"/>
          </w:rPr>
          <w:t>50.103</w:t>
        </w:r>
      </w:hyperlink>
      <w:r w:rsidR="00681381" w:rsidRPr="0010558F">
        <w:rPr>
          <w:rStyle w:val="Hyperlink"/>
          <w:sz w:val="24"/>
          <w:szCs w:val="24"/>
          <w:u w:val="none"/>
        </w:rPr>
        <w:tab/>
      </w:r>
      <w:r w:rsidR="00681381" w:rsidRPr="0010558F">
        <w:rPr>
          <w:rStyle w:val="Hyperlink"/>
          <w:sz w:val="24"/>
          <w:szCs w:val="24"/>
          <w:u w:val="none"/>
        </w:rPr>
        <w:tab/>
      </w:r>
      <w:r w:rsidR="00B31B00" w:rsidRPr="0010558F">
        <w:rPr>
          <w:sz w:val="24"/>
          <w:szCs w:val="24"/>
        </w:rPr>
        <w:t>Contract adjustments.</w:t>
      </w:r>
    </w:p>
    <w:p w14:paraId="5FE565C9" w14:textId="0B2EF7B9" w:rsidR="00A21ABC" w:rsidRPr="0010558F" w:rsidRDefault="005A1C85" w:rsidP="00B31B00">
      <w:pPr>
        <w:pStyle w:val="NoSpacing"/>
        <w:rPr>
          <w:rFonts w:ascii="Times New Roman" w:hAnsi="Times New Roman"/>
          <w:sz w:val="24"/>
          <w:szCs w:val="24"/>
        </w:rPr>
      </w:pPr>
      <w:hyperlink w:anchor="P50_103_5" w:history="1">
        <w:r w:rsidR="00B31B00" w:rsidRPr="0010558F">
          <w:rPr>
            <w:rStyle w:val="Hyperlink"/>
            <w:rFonts w:ascii="Times New Roman" w:hAnsi="Times New Roman"/>
            <w:sz w:val="24"/>
            <w:szCs w:val="24"/>
          </w:rPr>
          <w:t>50.103-5</w:t>
        </w:r>
      </w:hyperlink>
      <w:r w:rsidR="00681381" w:rsidRPr="0010558F">
        <w:rPr>
          <w:rStyle w:val="Hyperlink"/>
          <w:rFonts w:ascii="Times New Roman" w:hAnsi="Times New Roman"/>
          <w:sz w:val="24"/>
          <w:szCs w:val="24"/>
          <w:u w:val="none"/>
        </w:rPr>
        <w:tab/>
      </w:r>
      <w:r w:rsidR="00B31B00" w:rsidRPr="0010558F">
        <w:rPr>
          <w:rFonts w:ascii="Times New Roman" w:hAnsi="Times New Roman"/>
          <w:sz w:val="24"/>
          <w:szCs w:val="24"/>
        </w:rPr>
        <w:t>Processing cases.</w:t>
      </w:r>
    </w:p>
    <w:p w14:paraId="5BE79D13" w14:textId="118361AC" w:rsidR="00B31B00" w:rsidRPr="0010558F" w:rsidRDefault="005A1C85" w:rsidP="00681381">
      <w:pPr>
        <w:pStyle w:val="NoSpacing"/>
        <w:spacing w:after="240"/>
        <w:rPr>
          <w:rFonts w:ascii="Times New Roman" w:hAnsi="Times New Roman"/>
          <w:sz w:val="24"/>
          <w:szCs w:val="24"/>
        </w:rPr>
      </w:pPr>
      <w:hyperlink w:anchor="P50_103_6" w:history="1">
        <w:r w:rsidR="00B31B00" w:rsidRPr="0010558F">
          <w:rPr>
            <w:rStyle w:val="Hyperlink"/>
            <w:rFonts w:ascii="Times New Roman" w:hAnsi="Times New Roman"/>
            <w:sz w:val="24"/>
            <w:szCs w:val="24"/>
          </w:rPr>
          <w:t>50.103-6</w:t>
        </w:r>
      </w:hyperlink>
      <w:r w:rsidR="00681381" w:rsidRPr="0010558F">
        <w:rPr>
          <w:rStyle w:val="Hyperlink"/>
          <w:rFonts w:ascii="Times New Roman" w:hAnsi="Times New Roman"/>
          <w:sz w:val="24"/>
          <w:szCs w:val="24"/>
          <w:u w:val="none"/>
        </w:rPr>
        <w:tab/>
      </w:r>
      <w:r w:rsidR="00B31B00" w:rsidRPr="0010558F">
        <w:rPr>
          <w:rFonts w:ascii="Times New Roman" w:hAnsi="Times New Roman"/>
          <w:sz w:val="24"/>
          <w:szCs w:val="24"/>
        </w:rPr>
        <w:t>Disposition.</w:t>
      </w:r>
    </w:p>
    <w:p w14:paraId="125F136B" w14:textId="77777777" w:rsidR="00B31B00" w:rsidRPr="00CD6247" w:rsidRDefault="00B31B00" w:rsidP="006A25DC">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14:paraId="72DDE2D1" w14:textId="77777777" w:rsidR="00733D54" w:rsidRPr="00CD6247" w:rsidRDefault="00733D54" w:rsidP="00681381">
      <w:pPr>
        <w:spacing w:after="240"/>
        <w:jc w:val="center"/>
        <w:rPr>
          <w:i/>
          <w:sz w:val="24"/>
          <w:szCs w:val="24"/>
        </w:rPr>
      </w:pPr>
      <w:r w:rsidRPr="00CD6247">
        <w:rPr>
          <w:i/>
          <w:sz w:val="24"/>
          <w:szCs w:val="24"/>
        </w:rPr>
        <w:t>(Revised October 24, 2016 through PROCLTR 2016-10)</w:t>
      </w:r>
    </w:p>
    <w:p w14:paraId="04391255" w14:textId="0790244B" w:rsidR="00B31B00" w:rsidRPr="007913C2" w:rsidRDefault="00B31B00" w:rsidP="007913C2">
      <w:pPr>
        <w:pStyle w:val="Heading3"/>
        <w:spacing w:after="240"/>
        <w:rPr>
          <w:sz w:val="24"/>
          <w:szCs w:val="24"/>
        </w:rPr>
      </w:pPr>
      <w:bookmarkStart w:id="979" w:name="P50_101"/>
      <w:r w:rsidRPr="007913C2">
        <w:rPr>
          <w:sz w:val="24"/>
          <w:szCs w:val="24"/>
        </w:rPr>
        <w:t>50.101</w:t>
      </w:r>
      <w:bookmarkEnd w:id="979"/>
      <w:r w:rsidRPr="007913C2">
        <w:rPr>
          <w:sz w:val="24"/>
          <w:szCs w:val="24"/>
        </w:rPr>
        <w:t xml:space="preserve"> General.</w:t>
      </w:r>
    </w:p>
    <w:p w14:paraId="1DB7A836" w14:textId="12A21853" w:rsidR="00B31B00" w:rsidRPr="007913C2" w:rsidRDefault="00B31B00" w:rsidP="007913C2">
      <w:pPr>
        <w:pStyle w:val="Heading3"/>
        <w:rPr>
          <w:sz w:val="24"/>
          <w:szCs w:val="24"/>
        </w:rPr>
      </w:pPr>
      <w:bookmarkStart w:id="980" w:name="P50_101_3"/>
      <w:r w:rsidRPr="007913C2">
        <w:rPr>
          <w:sz w:val="24"/>
          <w:szCs w:val="24"/>
        </w:rPr>
        <w:t>50.101-3</w:t>
      </w:r>
      <w:bookmarkEnd w:id="980"/>
      <w:r w:rsidRPr="007913C2">
        <w:rPr>
          <w:spacing w:val="55"/>
          <w:sz w:val="24"/>
          <w:szCs w:val="24"/>
        </w:rPr>
        <w:t xml:space="preserve"> </w:t>
      </w:r>
      <w:r w:rsidRPr="007913C2">
        <w:rPr>
          <w:sz w:val="24"/>
          <w:szCs w:val="24"/>
        </w:rPr>
        <w:t>Records.</w:t>
      </w:r>
    </w:p>
    <w:p w14:paraId="29BCEB85" w14:textId="091B4F87" w:rsidR="00B31B00" w:rsidRPr="00CD6247" w:rsidRDefault="00B31B00" w:rsidP="00FB66A4">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14:paraId="6781DB12" w14:textId="7B63BE0C" w:rsidR="00B31B00" w:rsidRPr="007913C2" w:rsidRDefault="00B31B00" w:rsidP="007913C2">
      <w:pPr>
        <w:pStyle w:val="Heading3"/>
        <w:spacing w:after="240"/>
        <w:rPr>
          <w:spacing w:val="-1"/>
          <w:sz w:val="24"/>
          <w:szCs w:val="24"/>
        </w:rPr>
      </w:pPr>
      <w:bookmarkStart w:id="981" w:name="P50_103"/>
      <w:r w:rsidRPr="007913C2">
        <w:rPr>
          <w:sz w:val="24"/>
          <w:szCs w:val="24"/>
        </w:rPr>
        <w:t>50.103</w:t>
      </w:r>
      <w:bookmarkEnd w:id="981"/>
      <w:r w:rsidRPr="007913C2">
        <w:rPr>
          <w:sz w:val="24"/>
          <w:szCs w:val="24"/>
        </w:rPr>
        <w:t xml:space="preserve"> Contract adjustments.</w:t>
      </w:r>
    </w:p>
    <w:p w14:paraId="4C3D8F95" w14:textId="31E352E1" w:rsidR="00B31B00" w:rsidRPr="007913C2" w:rsidRDefault="00B31B00" w:rsidP="007913C2">
      <w:pPr>
        <w:pStyle w:val="Heading3"/>
        <w:rPr>
          <w:sz w:val="24"/>
          <w:szCs w:val="24"/>
        </w:rPr>
      </w:pPr>
      <w:bookmarkStart w:id="982" w:name="P50_103_5"/>
      <w:r w:rsidRPr="007913C2">
        <w:rPr>
          <w:sz w:val="24"/>
          <w:szCs w:val="24"/>
        </w:rPr>
        <w:t>50.103-5</w:t>
      </w:r>
      <w:bookmarkEnd w:id="982"/>
      <w:r w:rsidRPr="007913C2">
        <w:rPr>
          <w:sz w:val="24"/>
          <w:szCs w:val="24"/>
        </w:rPr>
        <w:t xml:space="preserve"> Processing cases.</w:t>
      </w:r>
    </w:p>
    <w:p w14:paraId="70BA35CC" w14:textId="7B892189"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14:paraId="73CE8532" w14:textId="2CE713FA" w:rsidR="00B31B00" w:rsidRPr="007913C2" w:rsidRDefault="00B31B00" w:rsidP="007913C2">
      <w:pPr>
        <w:pStyle w:val="Heading3"/>
        <w:rPr>
          <w:sz w:val="24"/>
          <w:szCs w:val="24"/>
        </w:rPr>
      </w:pPr>
      <w:bookmarkStart w:id="983" w:name="P50_103_6"/>
      <w:r w:rsidRPr="007913C2">
        <w:rPr>
          <w:sz w:val="24"/>
          <w:szCs w:val="24"/>
        </w:rPr>
        <w:t>50.103-6</w:t>
      </w:r>
      <w:bookmarkEnd w:id="983"/>
      <w:r w:rsidRPr="007913C2">
        <w:rPr>
          <w:sz w:val="24"/>
          <w:szCs w:val="24"/>
        </w:rPr>
        <w:t xml:space="preserve"> Disposition.</w:t>
      </w:r>
    </w:p>
    <w:p w14:paraId="54D8B8D0" w14:textId="7C23DBAA"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14:paraId="3558E603" w14:textId="77777777" w:rsidR="005A093A" w:rsidRPr="00CD6247"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5A093A" w:rsidRPr="00CD6247" w:rsidSect="00FF4E5A">
          <w:headerReference w:type="even" r:id="rId385"/>
          <w:footerReference w:type="even" r:id="rId386"/>
          <w:headerReference w:type="first" r:id="rId387"/>
          <w:footerReference w:type="first" r:id="rId388"/>
          <w:pgSz w:w="12240" w:h="15840"/>
          <w:pgMar w:top="1440" w:right="1440" w:bottom="1440" w:left="1440" w:header="720" w:footer="720" w:gutter="0"/>
          <w:cols w:space="720"/>
          <w:titlePg/>
          <w:docGrid w:linePitch="299"/>
        </w:sectPr>
      </w:pPr>
      <w:bookmarkStart w:id="984" w:name="Part51"/>
      <w:bookmarkEnd w:id="984"/>
      <w:r w:rsidRPr="00CD6247">
        <w:rPr>
          <w:b/>
          <w:sz w:val="24"/>
          <w:szCs w:val="24"/>
        </w:rPr>
        <w:br w:type="page"/>
      </w:r>
    </w:p>
    <w:p w14:paraId="62FE5DB8" w14:textId="6EF3DB6D" w:rsidR="00CE5B2E" w:rsidRPr="00415D41" w:rsidRDefault="00CE5B2E" w:rsidP="00045233">
      <w:pPr>
        <w:pStyle w:val="Heading1"/>
        <w:rPr>
          <w:sz w:val="24"/>
          <w:szCs w:val="24"/>
        </w:rPr>
      </w:pPr>
      <w:bookmarkStart w:id="985" w:name="P51"/>
      <w:r w:rsidRPr="00415D41">
        <w:rPr>
          <w:sz w:val="24"/>
          <w:szCs w:val="24"/>
        </w:rPr>
        <w:lastRenderedPageBreak/>
        <w:t>PART 51 – USE OF GOVERNMENT SOURCES BY CONTRACTORS</w:t>
      </w:r>
      <w:commentRangeStart w:id="986"/>
      <w:commentRangeEnd w:id="986"/>
      <w:r w:rsidRPr="00415D41">
        <w:rPr>
          <w:rStyle w:val="CommentReference"/>
          <w:sz w:val="24"/>
          <w:szCs w:val="24"/>
        </w:rPr>
        <w:commentReference w:id="986"/>
      </w:r>
    </w:p>
    <w:bookmarkEnd w:id="985"/>
    <w:p w14:paraId="1446061B" w14:textId="211FB15D" w:rsidR="00B13277" w:rsidRPr="00415D41" w:rsidRDefault="00B13277" w:rsidP="005734AC">
      <w:pPr>
        <w:spacing w:after="240"/>
        <w:jc w:val="center"/>
        <w:rPr>
          <w:i/>
          <w:sz w:val="24"/>
          <w:szCs w:val="24"/>
        </w:rPr>
      </w:pPr>
      <w:r w:rsidRPr="00415D41">
        <w:rPr>
          <w:i/>
          <w:sz w:val="24"/>
          <w:szCs w:val="24"/>
        </w:rPr>
        <w:t>(Revised October 24, 2016 through PROCLTR 2016-10)</w:t>
      </w:r>
    </w:p>
    <w:p w14:paraId="580EF108" w14:textId="296FEC62" w:rsidR="002B7966" w:rsidRPr="00CD6247" w:rsidRDefault="00B13277" w:rsidP="00FA5D9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60CBC43E" w14:textId="77777777" w:rsidR="00B13277" w:rsidRPr="00CD6247" w:rsidRDefault="00B13277" w:rsidP="00B13277">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043466FA" w14:textId="5ACDD970" w:rsidR="00B13277" w:rsidRPr="0002600F" w:rsidRDefault="005A1C85" w:rsidP="00B13277">
      <w:pPr>
        <w:pStyle w:val="NoSpacing"/>
        <w:rPr>
          <w:rFonts w:ascii="Times New Roman" w:hAnsi="Times New Roman"/>
          <w:sz w:val="24"/>
          <w:szCs w:val="24"/>
        </w:rPr>
      </w:pPr>
      <w:hyperlink w:anchor="P51_100" w:history="1">
        <w:r w:rsidR="00B13277" w:rsidRPr="0002600F">
          <w:rPr>
            <w:rStyle w:val="Hyperlink"/>
            <w:rFonts w:ascii="Times New Roman" w:hAnsi="Times New Roman"/>
            <w:sz w:val="24"/>
            <w:szCs w:val="24"/>
          </w:rPr>
          <w:t>51.100</w:t>
        </w:r>
      </w:hyperlink>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B13277" w:rsidRPr="0002600F">
        <w:rPr>
          <w:rFonts w:ascii="Times New Roman" w:hAnsi="Times New Roman"/>
          <w:sz w:val="24"/>
          <w:szCs w:val="24"/>
        </w:rPr>
        <w:t>Scope</w:t>
      </w:r>
      <w:r w:rsidR="00B13277" w:rsidRPr="0002600F">
        <w:rPr>
          <w:rFonts w:ascii="Times New Roman" w:hAnsi="Times New Roman"/>
          <w:spacing w:val="-2"/>
          <w:sz w:val="24"/>
          <w:szCs w:val="24"/>
        </w:rPr>
        <w:t xml:space="preserve"> </w:t>
      </w:r>
      <w:r w:rsidR="00B13277" w:rsidRPr="0002600F">
        <w:rPr>
          <w:rFonts w:ascii="Times New Roman" w:hAnsi="Times New Roman"/>
          <w:spacing w:val="1"/>
          <w:sz w:val="24"/>
          <w:szCs w:val="24"/>
        </w:rPr>
        <w:t>of</w:t>
      </w:r>
      <w:r w:rsidR="00B13277" w:rsidRPr="0002600F">
        <w:rPr>
          <w:rFonts w:ascii="Times New Roman" w:hAnsi="Times New Roman"/>
          <w:spacing w:val="-2"/>
          <w:sz w:val="24"/>
          <w:szCs w:val="24"/>
        </w:rPr>
        <w:t xml:space="preserve"> </w:t>
      </w:r>
      <w:r w:rsidR="00B13277" w:rsidRPr="0002600F">
        <w:rPr>
          <w:rFonts w:ascii="Times New Roman" w:hAnsi="Times New Roman"/>
          <w:sz w:val="24"/>
          <w:szCs w:val="24"/>
        </w:rPr>
        <w:t>subpart.</w:t>
      </w:r>
    </w:p>
    <w:p w14:paraId="695F403C" w14:textId="261B7668" w:rsidR="00B13277" w:rsidRPr="0002600F" w:rsidRDefault="005A1C85" w:rsidP="00B13277">
      <w:pPr>
        <w:pStyle w:val="NoSpacing"/>
        <w:rPr>
          <w:rFonts w:ascii="Times New Roman" w:hAnsi="Times New Roman"/>
          <w:sz w:val="24"/>
          <w:szCs w:val="24"/>
        </w:rPr>
      </w:pPr>
      <w:hyperlink w:anchor="P51_101" w:history="1">
        <w:r w:rsidR="00B13277" w:rsidRPr="0002600F">
          <w:rPr>
            <w:rStyle w:val="Hyperlink"/>
            <w:rFonts w:ascii="Times New Roman" w:hAnsi="Times New Roman"/>
            <w:sz w:val="24"/>
            <w:szCs w:val="24"/>
          </w:rPr>
          <w:t>51.101</w:t>
        </w:r>
      </w:hyperlink>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B13277" w:rsidRPr="0002600F">
        <w:rPr>
          <w:rFonts w:ascii="Times New Roman" w:hAnsi="Times New Roman"/>
          <w:sz w:val="24"/>
          <w:szCs w:val="24"/>
        </w:rPr>
        <w:t>Policy.</w:t>
      </w:r>
    </w:p>
    <w:p w14:paraId="06303F94" w14:textId="069A29A9" w:rsidR="00B13277" w:rsidRPr="0002600F" w:rsidRDefault="005A1C85" w:rsidP="00B13277">
      <w:pPr>
        <w:pStyle w:val="NoSpacing"/>
        <w:rPr>
          <w:rFonts w:ascii="Times New Roman" w:hAnsi="Times New Roman"/>
          <w:sz w:val="24"/>
          <w:szCs w:val="24"/>
        </w:rPr>
      </w:pPr>
      <w:hyperlink w:anchor="P51_102" w:history="1">
        <w:r w:rsidR="00B13277" w:rsidRPr="0002600F">
          <w:rPr>
            <w:rStyle w:val="Hyperlink"/>
            <w:rFonts w:ascii="Times New Roman" w:hAnsi="Times New Roman"/>
            <w:sz w:val="24"/>
            <w:szCs w:val="24"/>
          </w:rPr>
          <w:t>51.102</w:t>
        </w:r>
      </w:hyperlink>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B13277" w:rsidRPr="0002600F">
        <w:rPr>
          <w:rFonts w:ascii="Times New Roman" w:hAnsi="Times New Roman"/>
          <w:sz w:val="24"/>
          <w:szCs w:val="24"/>
        </w:rPr>
        <w:t>Authorization to</w:t>
      </w:r>
      <w:r w:rsidR="00B13277" w:rsidRPr="0002600F">
        <w:rPr>
          <w:rFonts w:ascii="Times New Roman" w:hAnsi="Times New Roman"/>
          <w:spacing w:val="-3"/>
          <w:sz w:val="24"/>
          <w:szCs w:val="24"/>
        </w:rPr>
        <w:t xml:space="preserve"> </w:t>
      </w:r>
      <w:r w:rsidR="00B13277" w:rsidRPr="0002600F">
        <w:rPr>
          <w:rFonts w:ascii="Times New Roman" w:hAnsi="Times New Roman"/>
          <w:sz w:val="24"/>
          <w:szCs w:val="24"/>
        </w:rPr>
        <w:t>use</w:t>
      </w:r>
      <w:r w:rsidR="00B13277" w:rsidRPr="0002600F">
        <w:rPr>
          <w:rFonts w:ascii="Times New Roman" w:hAnsi="Times New Roman"/>
          <w:spacing w:val="-2"/>
          <w:sz w:val="24"/>
          <w:szCs w:val="24"/>
        </w:rPr>
        <w:t xml:space="preserve"> </w:t>
      </w:r>
      <w:r w:rsidR="00B13277" w:rsidRPr="0002600F">
        <w:rPr>
          <w:rFonts w:ascii="Times New Roman" w:hAnsi="Times New Roman"/>
          <w:sz w:val="24"/>
          <w:szCs w:val="24"/>
        </w:rPr>
        <w:t>Government</w:t>
      </w:r>
      <w:r w:rsidR="00B13277" w:rsidRPr="0002600F">
        <w:rPr>
          <w:rFonts w:ascii="Times New Roman" w:hAnsi="Times New Roman"/>
          <w:spacing w:val="1"/>
          <w:sz w:val="24"/>
          <w:szCs w:val="24"/>
        </w:rPr>
        <w:t xml:space="preserve"> </w:t>
      </w:r>
      <w:r w:rsidR="00B13277" w:rsidRPr="0002600F">
        <w:rPr>
          <w:rFonts w:ascii="Times New Roman" w:hAnsi="Times New Roman"/>
          <w:sz w:val="24"/>
          <w:szCs w:val="24"/>
        </w:rPr>
        <w:t>supply</w:t>
      </w:r>
      <w:r w:rsidR="00B13277" w:rsidRPr="0002600F">
        <w:rPr>
          <w:rFonts w:ascii="Times New Roman" w:hAnsi="Times New Roman"/>
          <w:spacing w:val="-5"/>
          <w:sz w:val="24"/>
          <w:szCs w:val="24"/>
        </w:rPr>
        <w:t xml:space="preserve"> </w:t>
      </w:r>
      <w:r w:rsidR="00B13277" w:rsidRPr="0002600F">
        <w:rPr>
          <w:rFonts w:ascii="Times New Roman" w:hAnsi="Times New Roman"/>
          <w:sz w:val="24"/>
          <w:szCs w:val="24"/>
        </w:rPr>
        <w:t>sources.</w:t>
      </w:r>
    </w:p>
    <w:p w14:paraId="0403B4F6" w14:textId="633CDC82" w:rsidR="00B13277" w:rsidRPr="0002600F" w:rsidRDefault="005A1C85" w:rsidP="00B13277">
      <w:pPr>
        <w:pStyle w:val="NoSpacing"/>
        <w:rPr>
          <w:rFonts w:ascii="Times New Roman" w:hAnsi="Times New Roman"/>
          <w:spacing w:val="-2"/>
          <w:sz w:val="24"/>
          <w:szCs w:val="24"/>
        </w:rPr>
      </w:pPr>
      <w:hyperlink w:anchor="P51_102_90" w:history="1">
        <w:r w:rsidR="00B13277" w:rsidRPr="0002600F">
          <w:rPr>
            <w:rStyle w:val="Hyperlink"/>
            <w:rFonts w:ascii="Times New Roman" w:hAnsi="Times New Roman"/>
            <w:spacing w:val="-2"/>
            <w:sz w:val="24"/>
            <w:szCs w:val="24"/>
          </w:rPr>
          <w:t>51.102-90</w:t>
        </w:r>
      </w:hyperlink>
      <w:r w:rsidR="005734AC" w:rsidRPr="0002600F">
        <w:rPr>
          <w:rStyle w:val="Hyperlink"/>
          <w:rFonts w:ascii="Times New Roman" w:hAnsi="Times New Roman"/>
          <w:spacing w:val="-2"/>
          <w:sz w:val="24"/>
          <w:szCs w:val="24"/>
          <w:u w:val="none"/>
        </w:rPr>
        <w:tab/>
      </w:r>
      <w:r w:rsidR="005734AC" w:rsidRPr="0002600F">
        <w:rPr>
          <w:rStyle w:val="Hyperlink"/>
          <w:rFonts w:ascii="Times New Roman" w:hAnsi="Times New Roman"/>
          <w:spacing w:val="-2"/>
          <w:sz w:val="24"/>
          <w:szCs w:val="24"/>
          <w:u w:val="none"/>
        </w:rPr>
        <w:tab/>
      </w:r>
      <w:r w:rsidR="00B13277" w:rsidRPr="0002600F">
        <w:rPr>
          <w:rFonts w:ascii="Times New Roman" w:hAnsi="Times New Roman"/>
          <w:spacing w:val="-2"/>
          <w:sz w:val="24"/>
          <w:szCs w:val="24"/>
        </w:rPr>
        <w:t>Special Requirements</w:t>
      </w:r>
      <w:r w:rsidR="005734AC" w:rsidRPr="0002600F">
        <w:rPr>
          <w:rFonts w:ascii="Times New Roman" w:hAnsi="Times New Roman"/>
          <w:spacing w:val="-2"/>
          <w:sz w:val="24"/>
          <w:szCs w:val="24"/>
        </w:rPr>
        <w:t>.</w:t>
      </w:r>
    </w:p>
    <w:p w14:paraId="1D41EA95" w14:textId="1754D564" w:rsidR="00B13277" w:rsidRPr="0002600F" w:rsidRDefault="005A1C85" w:rsidP="00B13277">
      <w:pPr>
        <w:pStyle w:val="Default"/>
        <w:rPr>
          <w:rFonts w:ascii="Times New Roman" w:hAnsi="Times New Roman" w:cs="Times New Roman"/>
        </w:rPr>
      </w:pPr>
      <w:hyperlink w:anchor="P51_103_90" w:history="1">
        <w:r w:rsidR="00B13277" w:rsidRPr="0002600F">
          <w:rPr>
            <w:rStyle w:val="Hyperlink"/>
            <w:rFonts w:ascii="Times New Roman" w:hAnsi="Times New Roman" w:cs="Times New Roman"/>
            <w:bCs/>
          </w:rPr>
          <w:t>51.103-90</w:t>
        </w:r>
      </w:hyperlink>
      <w:r w:rsidR="005734AC" w:rsidRPr="0002600F">
        <w:rPr>
          <w:rStyle w:val="Hyperlink"/>
          <w:rFonts w:ascii="Times New Roman" w:hAnsi="Times New Roman" w:cs="Times New Roman"/>
          <w:bCs/>
          <w:u w:val="none"/>
        </w:rPr>
        <w:tab/>
      </w:r>
      <w:r w:rsidR="005734AC" w:rsidRPr="0002600F">
        <w:rPr>
          <w:rStyle w:val="Hyperlink"/>
          <w:rFonts w:ascii="Times New Roman" w:hAnsi="Times New Roman" w:cs="Times New Roman"/>
          <w:bCs/>
          <w:u w:val="none"/>
        </w:rPr>
        <w:tab/>
      </w:r>
      <w:r w:rsidR="00B13277" w:rsidRPr="0002600F">
        <w:rPr>
          <w:rFonts w:ascii="Times New Roman" w:hAnsi="Times New Roman" w:cs="Times New Roman"/>
          <w:bCs/>
        </w:rPr>
        <w:t xml:space="preserve">Ordering </w:t>
      </w:r>
      <w:r w:rsidR="005734AC" w:rsidRPr="0002600F">
        <w:rPr>
          <w:rFonts w:ascii="Times New Roman" w:hAnsi="Times New Roman" w:cs="Times New Roman"/>
          <w:bCs/>
        </w:rPr>
        <w:t>from Government supply sources.</w:t>
      </w:r>
    </w:p>
    <w:p w14:paraId="04D105DD" w14:textId="77777777"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 xml:space="preserve"> </w:t>
      </w:r>
    </w:p>
    <w:p w14:paraId="61DA9772" w14:textId="77777777" w:rsidR="00B13277" w:rsidRPr="00CD6247" w:rsidRDefault="00B13277" w:rsidP="006A25DC">
      <w:pPr>
        <w:pStyle w:val="Heading2"/>
      </w:pPr>
      <w:bookmarkStart w:id="987" w:name="SUBPART_51.1_–_CONTRACTOR_USE_OF_GOVERNM"/>
      <w:bookmarkStart w:id="988" w:name="P51_1"/>
      <w:bookmarkEnd w:id="987"/>
      <w:bookmarkEnd w:id="988"/>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19F0D80B" w14:textId="584F421D" w:rsidR="00B13277" w:rsidRPr="00CD6247" w:rsidRDefault="0071750C" w:rsidP="005734A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14:paraId="479CD97D" w14:textId="23374837" w:rsidR="00B13277" w:rsidRPr="007913C2" w:rsidRDefault="00B13277" w:rsidP="007913C2">
      <w:pPr>
        <w:pStyle w:val="Heading3"/>
        <w:rPr>
          <w:spacing w:val="52"/>
          <w:sz w:val="24"/>
          <w:szCs w:val="24"/>
        </w:rPr>
      </w:pPr>
      <w:bookmarkStart w:id="989" w:name="P51_100"/>
      <w:r w:rsidRPr="007913C2">
        <w:rPr>
          <w:sz w:val="24"/>
          <w:szCs w:val="24"/>
        </w:rPr>
        <w:t>51.100</w:t>
      </w:r>
      <w:bookmarkEnd w:id="989"/>
      <w:r w:rsidR="003F6ED4" w:rsidRPr="007913C2">
        <w:rPr>
          <w:sz w:val="24"/>
          <w:szCs w:val="24"/>
        </w:rPr>
        <w:t xml:space="preserve"> </w:t>
      </w:r>
      <w:r w:rsidRPr="007913C2">
        <w:rPr>
          <w:sz w:val="24"/>
          <w:szCs w:val="24"/>
        </w:rPr>
        <w:t xml:space="preserve">Scope </w:t>
      </w:r>
      <w:r w:rsidRPr="007913C2">
        <w:rPr>
          <w:spacing w:val="-2"/>
          <w:sz w:val="24"/>
          <w:szCs w:val="24"/>
        </w:rPr>
        <w:t>of</w:t>
      </w:r>
      <w:r w:rsidRPr="007913C2">
        <w:rPr>
          <w:spacing w:val="1"/>
          <w:sz w:val="24"/>
          <w:szCs w:val="24"/>
        </w:rPr>
        <w:t xml:space="preserve"> </w:t>
      </w:r>
      <w:r w:rsidRPr="007913C2">
        <w:rPr>
          <w:sz w:val="24"/>
          <w:szCs w:val="24"/>
        </w:rPr>
        <w:t>subpart.</w:t>
      </w:r>
    </w:p>
    <w:p w14:paraId="675072CA" w14:textId="3D5160B1"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536A1B76" w14:textId="77777777" w:rsidR="00AA3728" w:rsidRPr="007913C2" w:rsidRDefault="00AA3728" w:rsidP="00AA3728">
      <w:pPr>
        <w:pStyle w:val="Heading3"/>
        <w:rPr>
          <w:sz w:val="24"/>
          <w:szCs w:val="24"/>
        </w:rPr>
      </w:pPr>
      <w:bookmarkStart w:id="990" w:name="P51_102"/>
      <w:r w:rsidRPr="007913C2">
        <w:rPr>
          <w:sz w:val="24"/>
          <w:szCs w:val="24"/>
        </w:rPr>
        <w:t>51.101</w:t>
      </w:r>
      <w:r w:rsidRPr="007913C2">
        <w:rPr>
          <w:spacing w:val="52"/>
          <w:sz w:val="24"/>
          <w:szCs w:val="24"/>
        </w:rPr>
        <w:t xml:space="preserve"> </w:t>
      </w:r>
      <w:r w:rsidRPr="007913C2">
        <w:rPr>
          <w:sz w:val="24"/>
          <w:szCs w:val="24"/>
        </w:rPr>
        <w:t>Policy.</w:t>
      </w:r>
    </w:p>
    <w:p w14:paraId="28AC4DE4" w14:textId="77777777" w:rsidR="00AA3728" w:rsidRPr="00CD6247" w:rsidRDefault="00AA3728" w:rsidP="00AA3728">
      <w:pPr>
        <w:pStyle w:val="NoSpacing"/>
        <w:spacing w:after="240"/>
        <w:rPr>
          <w:rFonts w:ascii="Times New Roman" w:hAnsi="Times New Roman"/>
          <w:sz w:val="24"/>
          <w:szCs w:val="24"/>
        </w:rPr>
      </w:pPr>
      <w:r w:rsidRPr="00CD6247">
        <w:rPr>
          <w:rFonts w:ascii="Times New Roman" w:hAnsi="Times New Roman"/>
          <w:sz w:val="24"/>
          <w:szCs w:val="24"/>
        </w:rPr>
        <w:t>(a)(1)</w:t>
      </w:r>
      <w:commentRangeStart w:id="991"/>
      <w:r w:rsidRPr="00CD6247">
        <w:rPr>
          <w:rFonts w:ascii="Times New Roman" w:hAnsi="Times New Roman"/>
          <w:spacing w:val="53"/>
          <w:sz w:val="24"/>
          <w:szCs w:val="24"/>
        </w:rPr>
        <w:t xml:space="preserve"> </w:t>
      </w:r>
      <w:commentRangeEnd w:id="991"/>
      <w:r w:rsidRPr="00CD6247">
        <w:rPr>
          <w:rStyle w:val="CommentReference"/>
          <w:rFonts w:ascii="Times New Roman" w:eastAsia="Times New Roman" w:hAnsi="Times New Roman"/>
          <w:sz w:val="24"/>
          <w:szCs w:val="24"/>
        </w:rPr>
        <w:commentReference w:id="991"/>
      </w:r>
      <w:r w:rsidRPr="00CD6247">
        <w:rPr>
          <w:rFonts w:ascii="Times New Roman" w:hAnsi="Times New Roman"/>
          <w:sz w:val="24"/>
          <w:szCs w:val="24"/>
        </w:rPr>
        <w:t>DEVIATION 20</w:t>
      </w:r>
      <w:r>
        <w:rPr>
          <w:rFonts w:ascii="Times New Roman" w:hAnsi="Times New Roman"/>
          <w:sz w:val="24"/>
          <w:szCs w:val="24"/>
        </w:rPr>
        <w:t>20</w:t>
      </w:r>
      <w:r w:rsidRPr="00CD6247">
        <w:rPr>
          <w:rFonts w:ascii="Times New Roman" w:hAnsi="Times New Roman"/>
          <w:sz w:val="24"/>
          <w:szCs w:val="24"/>
        </w:rPr>
        <w:t>-0</w:t>
      </w:r>
      <w:r>
        <w:rPr>
          <w:rFonts w:ascii="Times New Roman" w:hAnsi="Times New Roman"/>
          <w:sz w:val="24"/>
          <w:szCs w:val="24"/>
        </w:rPr>
        <w:t>4</w:t>
      </w:r>
      <w:r w:rsidRPr="00CD6247">
        <w:rPr>
          <w:rFonts w:ascii="Times New Roman" w:hAnsi="Times New Roman"/>
          <w:sz w:val="24"/>
          <w:szCs w:val="24"/>
        </w:rPr>
        <w:t xml:space="preserve"> is</w:t>
      </w:r>
      <w:r w:rsidRPr="00CD6247">
        <w:rPr>
          <w:rFonts w:ascii="Times New Roman" w:hAnsi="Times New Roman"/>
          <w:spacing w:val="-2"/>
          <w:sz w:val="24"/>
          <w:szCs w:val="24"/>
        </w:rPr>
        <w:t xml:space="preserve"> </w:t>
      </w:r>
      <w:r w:rsidRPr="00CD6247">
        <w:rPr>
          <w:rFonts w:ascii="Times New Roman" w:hAnsi="Times New Roman"/>
          <w:sz w:val="24"/>
          <w:szCs w:val="24"/>
        </w:rPr>
        <w:t>a class</w:t>
      </w:r>
      <w:r w:rsidRPr="00CD6247">
        <w:rPr>
          <w:rFonts w:ascii="Times New Roman" w:hAnsi="Times New Roman"/>
          <w:spacing w:val="-2"/>
          <w:sz w:val="24"/>
          <w:szCs w:val="24"/>
        </w:rPr>
        <w:t xml:space="preserve"> </w:t>
      </w:r>
      <w:r w:rsidRPr="00CD6247">
        <w:rPr>
          <w:rFonts w:ascii="Times New Roman" w:hAnsi="Times New Roman"/>
          <w:sz w:val="24"/>
          <w:szCs w:val="24"/>
        </w:rPr>
        <w:t>deviation that</w:t>
      </w:r>
      <w:r w:rsidRPr="00CD6247">
        <w:rPr>
          <w:rFonts w:ascii="Times New Roman" w:hAnsi="Times New Roman"/>
          <w:spacing w:val="-2"/>
          <w:sz w:val="24"/>
          <w:szCs w:val="24"/>
        </w:rPr>
        <w:t xml:space="preserve"> </w:t>
      </w:r>
      <w:r w:rsidRPr="00CD6247">
        <w:rPr>
          <w:rFonts w:ascii="Times New Roman" w:hAnsi="Times New Roman"/>
          <w:sz w:val="24"/>
          <w:szCs w:val="24"/>
        </w:rPr>
        <w:t>permits</w:t>
      </w:r>
      <w:r w:rsidRPr="00CD6247">
        <w:rPr>
          <w:rFonts w:ascii="Times New Roman" w:hAnsi="Times New Roman"/>
          <w:spacing w:val="-2"/>
          <w:sz w:val="24"/>
          <w:szCs w:val="24"/>
        </w:rPr>
        <w:t xml:space="preserve"> </w:t>
      </w:r>
      <w:r w:rsidRPr="00CD6247">
        <w:rPr>
          <w:rFonts w:ascii="Times New Roman" w:hAnsi="Times New Roman"/>
          <w:sz w:val="24"/>
          <w:szCs w:val="24"/>
        </w:rPr>
        <w:t>contracting</w:t>
      </w:r>
      <w:r w:rsidRPr="00CD6247">
        <w:rPr>
          <w:rFonts w:ascii="Times New Roman" w:hAnsi="Times New Roman"/>
          <w:spacing w:val="-5"/>
          <w:sz w:val="24"/>
          <w:szCs w:val="24"/>
        </w:rPr>
        <w:t xml:space="preserve"> </w:t>
      </w:r>
      <w:r w:rsidRPr="00CD6247">
        <w:rPr>
          <w:rFonts w:ascii="Times New Roman" w:hAnsi="Times New Roman"/>
          <w:sz w:val="24"/>
          <w:szCs w:val="24"/>
        </w:rPr>
        <w:t>officers</w:t>
      </w:r>
      <w:r w:rsidRPr="00CD6247">
        <w:rPr>
          <w:rFonts w:ascii="Times New Roman" w:hAnsi="Times New Roman"/>
          <w:spacing w:val="-2"/>
          <w:sz w:val="24"/>
          <w:szCs w:val="24"/>
        </w:rPr>
        <w:t xml:space="preserve"> </w:t>
      </w:r>
      <w:r w:rsidRPr="00CD6247">
        <w:rPr>
          <w:rFonts w:ascii="Times New Roman" w:hAnsi="Times New Roman"/>
          <w:sz w:val="24"/>
          <w:szCs w:val="24"/>
        </w:rPr>
        <w:t>to authorize</w:t>
      </w:r>
      <w:r w:rsidRPr="00CD6247">
        <w:rPr>
          <w:rFonts w:ascii="Times New Roman" w:hAnsi="Times New Roman"/>
          <w:spacing w:val="-2"/>
          <w:sz w:val="24"/>
          <w:szCs w:val="24"/>
        </w:rPr>
        <w:t xml:space="preserve"> </w:t>
      </w:r>
      <w:r w:rsidRPr="00CD6247">
        <w:rPr>
          <w:rFonts w:ascii="Times New Roman" w:hAnsi="Times New Roman"/>
          <w:sz w:val="24"/>
          <w:szCs w:val="24"/>
        </w:rPr>
        <w:t>contractors access to DLA-managed items under</w:t>
      </w:r>
      <w:r w:rsidRPr="00CD6247">
        <w:rPr>
          <w:rFonts w:ascii="Times New Roman" w:hAnsi="Times New Roman"/>
          <w:spacing w:val="-2"/>
          <w:sz w:val="24"/>
          <w:szCs w:val="24"/>
        </w:rPr>
        <w:t xml:space="preserve"> </w:t>
      </w:r>
      <w:r w:rsidRPr="00CD6247">
        <w:rPr>
          <w:rFonts w:ascii="Times New Roman" w:hAnsi="Times New Roman"/>
          <w:sz w:val="24"/>
          <w:szCs w:val="24"/>
        </w:rPr>
        <w:t>other than cost-reimbursement</w:t>
      </w:r>
      <w:r w:rsidRPr="00CD6247">
        <w:rPr>
          <w:rFonts w:ascii="Times New Roman" w:hAnsi="Times New Roman"/>
          <w:spacing w:val="1"/>
          <w:sz w:val="24"/>
          <w:szCs w:val="24"/>
        </w:rPr>
        <w:t xml:space="preserve"> </w:t>
      </w:r>
      <w:r w:rsidRPr="00CD6247">
        <w:rPr>
          <w:rFonts w:ascii="Times New Roman" w:hAnsi="Times New Roman"/>
          <w:sz w:val="24"/>
          <w:szCs w:val="24"/>
        </w:rPr>
        <w:t>contracts. The</w:t>
      </w:r>
      <w:r w:rsidRPr="00CD6247">
        <w:rPr>
          <w:rFonts w:ascii="Times New Roman" w:hAnsi="Times New Roman"/>
          <w:spacing w:val="-2"/>
          <w:sz w:val="24"/>
          <w:szCs w:val="24"/>
        </w:rPr>
        <w:t xml:space="preserve"> </w:t>
      </w:r>
      <w:r w:rsidRPr="00CD6247">
        <w:rPr>
          <w:rFonts w:ascii="Times New Roman" w:hAnsi="Times New Roman"/>
          <w:sz w:val="24"/>
          <w:szCs w:val="24"/>
        </w:rPr>
        <w:t>deviation will</w:t>
      </w:r>
      <w:r w:rsidRPr="00CD6247">
        <w:rPr>
          <w:rFonts w:ascii="Times New Roman" w:hAnsi="Times New Roman"/>
          <w:spacing w:val="1"/>
          <w:sz w:val="24"/>
          <w:szCs w:val="24"/>
        </w:rPr>
        <w:t xml:space="preserve"> </w:t>
      </w:r>
      <w:r w:rsidRPr="00CD6247">
        <w:rPr>
          <w:rFonts w:ascii="Times New Roman" w:hAnsi="Times New Roman"/>
          <w:sz w:val="24"/>
          <w:szCs w:val="24"/>
        </w:rPr>
        <w:t>remain in</w:t>
      </w:r>
      <w:r w:rsidRPr="00CD6247">
        <w:rPr>
          <w:rFonts w:ascii="Times New Roman" w:hAnsi="Times New Roman"/>
          <w:spacing w:val="2"/>
          <w:sz w:val="24"/>
          <w:szCs w:val="24"/>
        </w:rPr>
        <w:t xml:space="preserve"> </w:t>
      </w:r>
      <w:r w:rsidRPr="00CD6247">
        <w:rPr>
          <w:rFonts w:ascii="Times New Roman" w:hAnsi="Times New Roman"/>
          <w:sz w:val="24"/>
          <w:szCs w:val="24"/>
        </w:rPr>
        <w:t>effect</w:t>
      </w:r>
      <w:r w:rsidRPr="00CD6247">
        <w:rPr>
          <w:rFonts w:ascii="Times New Roman" w:hAnsi="Times New Roman"/>
          <w:spacing w:val="-2"/>
          <w:sz w:val="24"/>
          <w:szCs w:val="24"/>
        </w:rPr>
        <w:t xml:space="preserve"> </w:t>
      </w:r>
      <w:r w:rsidRPr="00CD6247">
        <w:rPr>
          <w:rFonts w:ascii="Times New Roman" w:hAnsi="Times New Roman"/>
          <w:sz w:val="24"/>
          <w:szCs w:val="24"/>
        </w:rPr>
        <w:t>until</w:t>
      </w:r>
      <w:r w:rsidRPr="00CD6247">
        <w:rPr>
          <w:rFonts w:ascii="Times New Roman" w:hAnsi="Times New Roman"/>
          <w:spacing w:val="-2"/>
          <w:sz w:val="24"/>
          <w:szCs w:val="24"/>
        </w:rPr>
        <w:t xml:space="preserve"> </w:t>
      </w:r>
      <w:r>
        <w:rPr>
          <w:rFonts w:ascii="Times New Roman" w:hAnsi="Times New Roman"/>
          <w:spacing w:val="-2"/>
          <w:sz w:val="24"/>
          <w:szCs w:val="24"/>
        </w:rPr>
        <w:t>March 30</w:t>
      </w:r>
      <w:r w:rsidRPr="00CD6247">
        <w:rPr>
          <w:rFonts w:ascii="Times New Roman" w:hAnsi="Times New Roman"/>
          <w:spacing w:val="-2"/>
          <w:sz w:val="24"/>
          <w:szCs w:val="24"/>
        </w:rPr>
        <w:t>, 202</w:t>
      </w:r>
      <w:r>
        <w:rPr>
          <w:rFonts w:ascii="Times New Roman" w:hAnsi="Times New Roman"/>
          <w:spacing w:val="-2"/>
          <w:sz w:val="24"/>
          <w:szCs w:val="24"/>
        </w:rPr>
        <w:t>5</w:t>
      </w:r>
      <w:r w:rsidRPr="00CD6247">
        <w:rPr>
          <w:rFonts w:ascii="Times New Roman" w:hAnsi="Times New Roman"/>
          <w:sz w:val="24"/>
          <w:szCs w:val="24"/>
        </w:rPr>
        <w:t>. This</w:t>
      </w:r>
      <w:r w:rsidRPr="00CD6247">
        <w:rPr>
          <w:rFonts w:ascii="Times New Roman" w:hAnsi="Times New Roman"/>
          <w:spacing w:val="-2"/>
          <w:sz w:val="24"/>
          <w:szCs w:val="24"/>
        </w:rPr>
        <w:t xml:space="preserve"> </w:t>
      </w:r>
      <w:r w:rsidRPr="00CD6247">
        <w:rPr>
          <w:rFonts w:ascii="Times New Roman" w:hAnsi="Times New Roman"/>
          <w:sz w:val="24"/>
          <w:szCs w:val="24"/>
        </w:rPr>
        <w:t>deviation shall</w:t>
      </w:r>
      <w:r w:rsidRPr="00CD6247">
        <w:rPr>
          <w:rFonts w:ascii="Times New Roman" w:hAnsi="Times New Roman"/>
          <w:spacing w:val="-2"/>
          <w:sz w:val="24"/>
          <w:szCs w:val="24"/>
        </w:rPr>
        <w:t xml:space="preserve"> </w:t>
      </w:r>
      <w:r w:rsidRPr="00CD6247">
        <w:rPr>
          <w:rFonts w:ascii="Times New Roman" w:hAnsi="Times New Roman"/>
          <w:sz w:val="24"/>
          <w:szCs w:val="24"/>
        </w:rPr>
        <w:t>not</w:t>
      </w:r>
      <w:r w:rsidRPr="00CD6247">
        <w:rPr>
          <w:rFonts w:ascii="Times New Roman" w:hAnsi="Times New Roman"/>
          <w:spacing w:val="1"/>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commodities where 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 discounted or</w:t>
      </w:r>
      <w:r w:rsidRPr="00CD6247">
        <w:rPr>
          <w:rFonts w:ascii="Times New Roman" w:hAnsi="Times New Roman"/>
          <w:spacing w:val="1"/>
          <w:sz w:val="24"/>
          <w:szCs w:val="24"/>
        </w:rPr>
        <w:t xml:space="preserve"> </w:t>
      </w:r>
      <w:r w:rsidRPr="00CD6247">
        <w:rPr>
          <w:rFonts w:ascii="Times New Roman" w:hAnsi="Times New Roman"/>
          <w:sz w:val="24"/>
          <w:szCs w:val="24"/>
        </w:rPr>
        <w:t>favorable</w:t>
      </w:r>
      <w:r w:rsidRPr="00CD6247">
        <w:rPr>
          <w:rFonts w:ascii="Times New Roman" w:hAnsi="Times New Roman"/>
          <w:spacing w:val="-2"/>
          <w:sz w:val="24"/>
          <w:szCs w:val="24"/>
        </w:rPr>
        <w:t xml:space="preserve"> </w:t>
      </w:r>
      <w:r w:rsidRPr="00CD6247">
        <w:rPr>
          <w:rFonts w:ascii="Times New Roman" w:hAnsi="Times New Roman"/>
          <w:sz w:val="24"/>
          <w:szCs w:val="24"/>
        </w:rPr>
        <w:t>pricing</w:t>
      </w:r>
      <w:r w:rsidRPr="00CD6247">
        <w:rPr>
          <w:rFonts w:ascii="Times New Roman" w:hAnsi="Times New Roman"/>
          <w:spacing w:val="-3"/>
          <w:sz w:val="24"/>
          <w:szCs w:val="24"/>
        </w:rPr>
        <w:t xml:space="preserve"> </w:t>
      </w:r>
      <w:r w:rsidRPr="00CD6247">
        <w:rPr>
          <w:rFonts w:ascii="Times New Roman" w:hAnsi="Times New Roman"/>
          <w:sz w:val="24"/>
          <w:szCs w:val="24"/>
        </w:rPr>
        <w:t>is</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prohibited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law, such as</w:t>
      </w:r>
      <w:r w:rsidRPr="00CD6247">
        <w:rPr>
          <w:rFonts w:ascii="Times New Roman" w:hAnsi="Times New Roman"/>
          <w:spacing w:val="-2"/>
          <w:sz w:val="24"/>
          <w:szCs w:val="24"/>
        </w:rPr>
        <w:t xml:space="preserve"> </w:t>
      </w:r>
      <w:r w:rsidRPr="00CD6247">
        <w:rPr>
          <w:rFonts w:ascii="Times New Roman" w:hAnsi="Times New Roman"/>
          <w:sz w:val="24"/>
          <w:szCs w:val="24"/>
        </w:rPr>
        <w:t>pharmaceuticals.</w:t>
      </w:r>
      <w:commentRangeStart w:id="992"/>
      <w:commentRangeEnd w:id="992"/>
      <w:r w:rsidRPr="00CD6247">
        <w:rPr>
          <w:rStyle w:val="CommentReference"/>
          <w:rFonts w:ascii="Times New Roman" w:eastAsia="Times New Roman" w:hAnsi="Times New Roman"/>
          <w:sz w:val="24"/>
          <w:szCs w:val="24"/>
        </w:rPr>
        <w:commentReference w:id="992"/>
      </w:r>
      <w:commentRangeStart w:id="993"/>
      <w:r>
        <w:rPr>
          <w:rFonts w:ascii="Times New Roman" w:hAnsi="Times New Roman"/>
          <w:sz w:val="24"/>
          <w:szCs w:val="24"/>
        </w:rPr>
        <w:t xml:space="preserve"> </w:t>
      </w:r>
      <w:commentRangeEnd w:id="993"/>
      <w:r>
        <w:rPr>
          <w:rStyle w:val="CommentReference"/>
          <w:rFonts w:ascii="Times New Roman" w:eastAsia="Times New Roman" w:hAnsi="Times New Roman"/>
        </w:rPr>
        <w:commentReference w:id="993"/>
      </w:r>
    </w:p>
    <w:p w14:paraId="45E4DD55" w14:textId="3922FA1B" w:rsidR="00B13277" w:rsidRPr="007913C2" w:rsidRDefault="00B13277" w:rsidP="007913C2">
      <w:pPr>
        <w:pStyle w:val="Heading3"/>
        <w:rPr>
          <w:sz w:val="24"/>
          <w:szCs w:val="24"/>
        </w:rPr>
      </w:pPr>
      <w:r w:rsidRPr="007913C2">
        <w:rPr>
          <w:sz w:val="24"/>
          <w:szCs w:val="24"/>
        </w:rPr>
        <w:t>51.102</w:t>
      </w:r>
      <w:bookmarkEnd w:id="990"/>
      <w:r w:rsidR="003F6ED4"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780BCDE2" w14:textId="13C34A5B" w:rsidR="00B13277" w:rsidRPr="00CD6247" w:rsidRDefault="00B13277" w:rsidP="005734AC">
      <w:pPr>
        <w:pStyle w:val="NoSpacing"/>
        <w:spacing w:after="240"/>
        <w:rPr>
          <w:rFonts w:ascii="Times New Roman" w:hAnsi="Times New Roman"/>
          <w:spacing w:val="-2"/>
          <w:sz w:val="24"/>
          <w:szCs w:val="24"/>
        </w:rPr>
      </w:pPr>
      <w:r w:rsidRPr="00CD6247">
        <w:rPr>
          <w:rFonts w:ascii="Times New Roman" w:hAnsi="Times New Roman"/>
          <w:sz w:val="24"/>
          <w:szCs w:val="24"/>
        </w:rPr>
        <w:t>(e)(4)</w:t>
      </w:r>
      <w:r w:rsidRPr="00CD6247">
        <w:rPr>
          <w:rFonts w:ascii="Times New Roman" w:hAnsi="Times New Roman"/>
          <w:spacing w:val="53"/>
          <w:sz w:val="24"/>
          <w:szCs w:val="24"/>
        </w:rPr>
        <w:t xml:space="preserve"> </w:t>
      </w:r>
      <w:r w:rsidRPr="00CD6247">
        <w:rPr>
          <w:rFonts w:ascii="Times New Roman" w:hAnsi="Times New Roman"/>
          <w:sz w:val="24"/>
          <w:szCs w:val="24"/>
        </w:rPr>
        <w:t>Contractor</w:t>
      </w:r>
      <w:r w:rsidRPr="00CD6247">
        <w:rPr>
          <w:rFonts w:ascii="Times New Roman" w:hAnsi="Times New Roman"/>
          <w:spacing w:val="1"/>
          <w:sz w:val="24"/>
          <w:szCs w:val="24"/>
        </w:rPr>
        <w:t xml:space="preserve"> </w:t>
      </w:r>
      <w:r w:rsidRPr="00CD6247">
        <w:rPr>
          <w:rFonts w:ascii="Times New Roman" w:hAnsi="Times New Roman"/>
          <w:sz w:val="24"/>
          <w:szCs w:val="24"/>
        </w:rPr>
        <w:t>access to DLA</w:t>
      </w:r>
      <w:r w:rsidRPr="00CD6247">
        <w:rPr>
          <w:rFonts w:ascii="Times New Roman" w:hAnsi="Times New Roman"/>
          <w:spacing w:val="-4"/>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is limited to DLA-managed national</w:t>
      </w:r>
      <w:r w:rsidRPr="00CD6247">
        <w:rPr>
          <w:rFonts w:ascii="Times New Roman" w:hAnsi="Times New Roman"/>
          <w:spacing w:val="1"/>
          <w:sz w:val="24"/>
          <w:szCs w:val="24"/>
        </w:rPr>
        <w:t xml:space="preserve"> </w:t>
      </w:r>
      <w:r w:rsidRPr="00CD6247">
        <w:rPr>
          <w:rFonts w:ascii="Times New Roman" w:hAnsi="Times New Roman"/>
          <w:sz w:val="24"/>
          <w:szCs w:val="24"/>
        </w:rPr>
        <w:t>stock</w:t>
      </w:r>
      <w:r w:rsidRPr="00CD6247">
        <w:rPr>
          <w:rFonts w:ascii="Times New Roman" w:hAnsi="Times New Roman"/>
          <w:spacing w:val="-3"/>
          <w:sz w:val="24"/>
          <w:szCs w:val="24"/>
        </w:rPr>
        <w:t xml:space="preserve"> </w:t>
      </w:r>
      <w:r w:rsidRPr="00CD6247">
        <w:rPr>
          <w:rFonts w:ascii="Times New Roman" w:hAnsi="Times New Roman"/>
          <w:sz w:val="24"/>
          <w:szCs w:val="24"/>
        </w:rPr>
        <w:t>numbered</w:t>
      </w:r>
      <w:r w:rsidRPr="00CD6247">
        <w:rPr>
          <w:rFonts w:ascii="Times New Roman" w:hAnsi="Times New Roman"/>
          <w:spacing w:val="59"/>
          <w:sz w:val="24"/>
          <w:szCs w:val="24"/>
        </w:rPr>
        <w:t xml:space="preserve"> </w:t>
      </w:r>
      <w:r w:rsidRPr="00CD6247">
        <w:rPr>
          <w:rFonts w:ascii="Times New Roman" w:hAnsi="Times New Roman"/>
          <w:sz w:val="24"/>
          <w:szCs w:val="24"/>
        </w:rPr>
        <w:t>(NSN)</w:t>
      </w:r>
      <w:r w:rsidRPr="00CD6247">
        <w:rPr>
          <w:rFonts w:ascii="Times New Roman" w:hAnsi="Times New Roman"/>
          <w:spacing w:val="-2"/>
          <w:sz w:val="24"/>
          <w:szCs w:val="24"/>
        </w:rPr>
        <w:t xml:space="preserve"> </w:t>
      </w:r>
      <w:r w:rsidRPr="00CD6247">
        <w:rPr>
          <w:rFonts w:ascii="Times New Roman" w:hAnsi="Times New Roman"/>
          <w:spacing w:val="1"/>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part</w:t>
      </w:r>
      <w:r w:rsidRPr="00CD6247">
        <w:rPr>
          <w:rFonts w:ascii="Times New Roman" w:hAnsi="Times New Roman"/>
          <w:spacing w:val="-2"/>
          <w:sz w:val="24"/>
          <w:szCs w:val="24"/>
        </w:rPr>
        <w:t xml:space="preserve"> </w:t>
      </w:r>
      <w:r w:rsidRPr="00CD6247">
        <w:rPr>
          <w:rFonts w:ascii="Times New Roman" w:hAnsi="Times New Roman"/>
          <w:sz w:val="24"/>
          <w:szCs w:val="24"/>
        </w:rPr>
        <w:t>numbered (P/N)</w:t>
      </w:r>
      <w:r w:rsidRPr="00CD6247">
        <w:rPr>
          <w:rFonts w:ascii="Times New Roman" w:hAnsi="Times New Roman"/>
          <w:spacing w:val="1"/>
          <w:sz w:val="24"/>
          <w:szCs w:val="24"/>
        </w:rPr>
        <w:t xml:space="preserve"> </w:t>
      </w:r>
      <w:r w:rsidRPr="00CD6247">
        <w:rPr>
          <w:rFonts w:ascii="Times New Roman" w:hAnsi="Times New Roman"/>
          <w:sz w:val="24"/>
          <w:szCs w:val="24"/>
        </w:rPr>
        <w:t>items</w:t>
      </w:r>
      <w:r w:rsidRPr="00CD6247">
        <w:rPr>
          <w:rFonts w:ascii="Times New Roman" w:hAnsi="Times New Roman"/>
          <w:spacing w:val="-2"/>
          <w:sz w:val="24"/>
          <w:szCs w:val="24"/>
        </w:rPr>
        <w:t xml:space="preserve"> </w:t>
      </w:r>
      <w:r w:rsidRPr="00CD6247">
        <w:rPr>
          <w:rFonts w:ascii="Times New Roman" w:hAnsi="Times New Roman"/>
          <w:sz w:val="24"/>
          <w:szCs w:val="24"/>
        </w:rPr>
        <w:t>provided to DoD customers</w:t>
      </w:r>
      <w:r w:rsidRPr="00CD6247">
        <w:rPr>
          <w:rFonts w:ascii="Times New Roman" w:hAnsi="Times New Roman"/>
          <w:spacing w:val="-2"/>
          <w:sz w:val="24"/>
          <w:szCs w:val="24"/>
        </w:rPr>
        <w:t xml:space="preserve"> </w:t>
      </w:r>
      <w:r w:rsidRPr="00CD6247">
        <w:rPr>
          <w:rFonts w:ascii="Times New Roman" w:hAnsi="Times New Roman"/>
          <w:sz w:val="24"/>
          <w:szCs w:val="24"/>
        </w:rPr>
        <w:t>specifically</w:t>
      </w:r>
      <w:r w:rsidRPr="00CD6247">
        <w:rPr>
          <w:rFonts w:ascii="Times New Roman" w:hAnsi="Times New Roman"/>
          <w:spacing w:val="-5"/>
          <w:sz w:val="24"/>
          <w:szCs w:val="24"/>
        </w:rPr>
        <w:t xml:space="preserve"> </w:t>
      </w:r>
      <w:r w:rsidRPr="00CD6247">
        <w:rPr>
          <w:rFonts w:ascii="Times New Roman" w:hAnsi="Times New Roman"/>
          <w:sz w:val="24"/>
          <w:szCs w:val="24"/>
        </w:rPr>
        <w:t>authorized</w:t>
      </w:r>
      <w:r w:rsidRPr="00CD6247">
        <w:rPr>
          <w:rFonts w:ascii="Times New Roman" w:hAnsi="Times New Roman"/>
          <w:spacing w:val="-3"/>
          <w:sz w:val="24"/>
          <w:szCs w:val="24"/>
        </w:rPr>
        <w:t xml:space="preserve"> </w:t>
      </w:r>
      <w:r w:rsidRPr="00CD6247">
        <w:rPr>
          <w:rFonts w:ascii="Times New Roman" w:hAnsi="Times New Roman"/>
          <w:sz w:val="24"/>
          <w:szCs w:val="24"/>
        </w:rPr>
        <w:t>under a DLA</w:t>
      </w:r>
      <w:r w:rsidRPr="00CD6247">
        <w:rPr>
          <w:rFonts w:ascii="Times New Roman" w:hAnsi="Times New Roman"/>
          <w:spacing w:val="-4"/>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that </w:t>
      </w:r>
      <w:r w:rsidRPr="00CD6247">
        <w:rPr>
          <w:rFonts w:ascii="Times New Roman" w:hAnsi="Times New Roman"/>
          <w:spacing w:val="-2"/>
          <w:sz w:val="24"/>
          <w:szCs w:val="24"/>
        </w:rPr>
        <w:t xml:space="preserve">will </w:t>
      </w:r>
      <w:r w:rsidRPr="00CD6247">
        <w:rPr>
          <w:rFonts w:ascii="Times New Roman" w:hAnsi="Times New Roman"/>
          <w:sz w:val="24"/>
          <w:szCs w:val="24"/>
        </w:rPr>
        <w:t>use a</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 The contract</w:t>
      </w:r>
      <w:r w:rsidRPr="00CD6247">
        <w:rPr>
          <w:rFonts w:ascii="Times New Roman" w:hAnsi="Times New Roman"/>
          <w:spacing w:val="-2"/>
          <w:sz w:val="24"/>
          <w:szCs w:val="24"/>
        </w:rPr>
        <w:t xml:space="preserve"> </w:t>
      </w:r>
      <w:r w:rsidRPr="00CD6247">
        <w:rPr>
          <w:rFonts w:ascii="Times New Roman" w:hAnsi="Times New Roman"/>
          <w:sz w:val="24"/>
          <w:szCs w:val="24"/>
        </w:rPr>
        <w:t>should</w:t>
      </w:r>
      <w:r w:rsidRPr="00CD6247">
        <w:rPr>
          <w:rFonts w:ascii="Times New Roman" w:hAnsi="Times New Roman"/>
          <w:spacing w:val="2"/>
          <w:sz w:val="24"/>
          <w:szCs w:val="24"/>
        </w:rPr>
        <w:t xml:space="preserve"> </w:t>
      </w:r>
      <w:r w:rsidRPr="00CD6247">
        <w:rPr>
          <w:rFonts w:ascii="Times New Roman" w:hAnsi="Times New Roman"/>
          <w:sz w:val="24"/>
          <w:szCs w:val="24"/>
        </w:rPr>
        <w:t>specify</w:t>
      </w:r>
      <w:r w:rsidRPr="00CD6247">
        <w:rPr>
          <w:rFonts w:ascii="Times New Roman" w:hAnsi="Times New Roman"/>
          <w:spacing w:val="-5"/>
          <w:sz w:val="24"/>
          <w:szCs w:val="24"/>
        </w:rPr>
        <w:t xml:space="preserve"> </w:t>
      </w:r>
      <w:r w:rsidRPr="00CD6247">
        <w:rPr>
          <w:rFonts w:ascii="Times New Roman" w:hAnsi="Times New Roman"/>
          <w:sz w:val="24"/>
          <w:szCs w:val="24"/>
        </w:rPr>
        <w:t>any</w:t>
      </w:r>
      <w:r w:rsidRPr="00CD6247">
        <w:rPr>
          <w:rFonts w:ascii="Times New Roman" w:hAnsi="Times New Roman"/>
          <w:spacing w:val="-5"/>
          <w:sz w:val="24"/>
          <w:szCs w:val="24"/>
        </w:rPr>
        <w:t xml:space="preserve"> </w:t>
      </w:r>
      <w:r w:rsidRPr="00CD6247">
        <w:rPr>
          <w:rFonts w:ascii="Times New Roman" w:hAnsi="Times New Roman"/>
          <w:sz w:val="24"/>
          <w:szCs w:val="24"/>
        </w:rPr>
        <w:t>ceiling</w:t>
      </w:r>
      <w:r w:rsidRPr="00CD6247">
        <w:rPr>
          <w:rFonts w:ascii="Times New Roman" w:hAnsi="Times New Roman"/>
          <w:spacing w:val="45"/>
          <w:sz w:val="24"/>
          <w:szCs w:val="24"/>
        </w:rPr>
        <w:t xml:space="preserve"> </w:t>
      </w:r>
      <w:r w:rsidRPr="00CD6247">
        <w:rPr>
          <w:rFonts w:ascii="Times New Roman" w:hAnsi="Times New Roman"/>
          <w:sz w:val="24"/>
          <w:szCs w:val="24"/>
        </w:rPr>
        <w:t>quantities that</w:t>
      </w:r>
      <w:r w:rsidRPr="00CD6247">
        <w:rPr>
          <w:rFonts w:ascii="Times New Roman" w:hAnsi="Times New Roman"/>
          <w:spacing w:val="1"/>
          <w:sz w:val="24"/>
          <w:szCs w:val="24"/>
        </w:rPr>
        <w:t xml:space="preserve"> </w:t>
      </w:r>
      <w:r w:rsidRPr="00CD6247">
        <w:rPr>
          <w:rFonts w:ascii="Times New Roman" w:hAnsi="Times New Roman"/>
          <w:sz w:val="24"/>
          <w:szCs w:val="24"/>
        </w:rPr>
        <w:t>may</w:t>
      </w:r>
      <w:r w:rsidRPr="00CD6247">
        <w:rPr>
          <w:rFonts w:ascii="Times New Roman" w:hAnsi="Times New Roman"/>
          <w:spacing w:val="-5"/>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to </w:t>
      </w:r>
      <w:r w:rsidRPr="00CD6247">
        <w:rPr>
          <w:rFonts w:ascii="Times New Roman" w:hAnsi="Times New Roman"/>
          <w:spacing w:val="-2"/>
          <w:sz w:val="24"/>
          <w:szCs w:val="24"/>
        </w:rPr>
        <w:t>an</w:t>
      </w:r>
      <w:r w:rsidRPr="00CD6247">
        <w:rPr>
          <w:rFonts w:ascii="Times New Roman" w:hAnsi="Times New Roman"/>
          <w:spacing w:val="2"/>
          <w:sz w:val="24"/>
          <w:szCs w:val="24"/>
        </w:rPr>
        <w:t xml:space="preserve"> </w:t>
      </w:r>
      <w:r w:rsidRPr="00CD6247">
        <w:rPr>
          <w:rFonts w:ascii="Times New Roman" w:hAnsi="Times New Roman"/>
          <w:sz w:val="24"/>
          <w:szCs w:val="24"/>
        </w:rPr>
        <w:t>item. The</w:t>
      </w:r>
      <w:r w:rsidRPr="00CD6247">
        <w:rPr>
          <w:rFonts w:ascii="Times New Roman" w:hAnsi="Times New Roman"/>
          <w:spacing w:val="-2"/>
          <w:sz w:val="24"/>
          <w:szCs w:val="24"/>
        </w:rPr>
        <w:t xml:space="preserve"> </w:t>
      </w:r>
      <w:r w:rsidRPr="00CD6247">
        <w:rPr>
          <w:rFonts w:ascii="Times New Roman" w:hAnsi="Times New Roman"/>
          <w:sz w:val="24"/>
          <w:szCs w:val="24"/>
        </w:rPr>
        <w:t>rationale</w:t>
      </w:r>
      <w:r w:rsidRPr="00CD6247">
        <w:rPr>
          <w:rFonts w:ascii="Times New Roman" w:hAnsi="Times New Roman"/>
          <w:spacing w:val="-2"/>
          <w:sz w:val="24"/>
          <w:szCs w:val="24"/>
        </w:rPr>
        <w:t xml:space="preserve"> </w:t>
      </w:r>
      <w:r w:rsidRPr="00CD6247">
        <w:rPr>
          <w:rFonts w:ascii="Times New Roman" w:hAnsi="Times New Roman"/>
          <w:sz w:val="24"/>
          <w:szCs w:val="24"/>
        </w:rPr>
        <w:t>supporting</w:t>
      </w:r>
      <w:r w:rsidRPr="00CD6247">
        <w:rPr>
          <w:rFonts w:ascii="Times New Roman" w:hAnsi="Times New Roman"/>
          <w:spacing w:val="-3"/>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decision to</w:t>
      </w:r>
      <w:r w:rsidRPr="00CD6247">
        <w:rPr>
          <w:rFonts w:ascii="Times New Roman" w:hAnsi="Times New Roman"/>
          <w:spacing w:val="2"/>
          <w:sz w:val="24"/>
          <w:szCs w:val="24"/>
        </w:rPr>
        <w:t xml:space="preserve"> </w:t>
      </w:r>
      <w:r w:rsidRPr="00CD6247">
        <w:rPr>
          <w:rFonts w:ascii="Times New Roman" w:hAnsi="Times New Roman"/>
          <w:sz w:val="24"/>
          <w:szCs w:val="24"/>
        </w:rPr>
        <w:t>authorize</w:t>
      </w:r>
      <w:r w:rsidRPr="00CD6247">
        <w:rPr>
          <w:rFonts w:ascii="Times New Roman" w:hAnsi="Times New Roman"/>
          <w:spacing w:val="-2"/>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a DLA </w:t>
      </w:r>
      <w:r w:rsidRPr="00CD6247">
        <w:rPr>
          <w:rFonts w:ascii="Times New Roman" w:hAnsi="Times New Roman"/>
          <w:sz w:val="24"/>
          <w:szCs w:val="24"/>
        </w:rPr>
        <w:t>source</w:t>
      </w:r>
      <w:r w:rsidRPr="00CD6247">
        <w:rPr>
          <w:rFonts w:ascii="Times New Roman" w:hAnsi="Times New Roman"/>
          <w:spacing w:val="-5"/>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will</w:t>
      </w:r>
      <w:r w:rsidRPr="00CD6247">
        <w:rPr>
          <w:rFonts w:ascii="Times New Roman" w:hAnsi="Times New Roman"/>
          <w:spacing w:val="1"/>
          <w:sz w:val="24"/>
          <w:szCs w:val="24"/>
        </w:rPr>
        <w:t xml:space="preserve"> be</w:t>
      </w:r>
      <w:r w:rsidRPr="00CD6247">
        <w:rPr>
          <w:rFonts w:ascii="Times New Roman" w:hAnsi="Times New Roman"/>
          <w:spacing w:val="-2"/>
          <w:sz w:val="24"/>
          <w:szCs w:val="24"/>
        </w:rPr>
        <w:t xml:space="preserve"> </w:t>
      </w:r>
      <w:r w:rsidRPr="00CD6247">
        <w:rPr>
          <w:rFonts w:ascii="Times New Roman" w:hAnsi="Times New Roman"/>
          <w:sz w:val="24"/>
          <w:szCs w:val="24"/>
        </w:rPr>
        <w:t>coordinated</w:t>
      </w:r>
      <w:r w:rsidRPr="00CD6247">
        <w:rPr>
          <w:rFonts w:ascii="Times New Roman" w:hAnsi="Times New Roman"/>
          <w:spacing w:val="2"/>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 managing</w:t>
      </w:r>
      <w:r w:rsidRPr="00CD6247">
        <w:rPr>
          <w:rFonts w:ascii="Times New Roman" w:hAnsi="Times New Roman"/>
          <w:spacing w:val="-3"/>
          <w:sz w:val="24"/>
          <w:szCs w:val="24"/>
        </w:rPr>
        <w:t xml:space="preserve"> </w:t>
      </w:r>
      <w:r w:rsidRPr="00CD6247">
        <w:rPr>
          <w:rFonts w:ascii="Times New Roman" w:hAnsi="Times New Roman"/>
          <w:sz w:val="24"/>
          <w:szCs w:val="24"/>
        </w:rPr>
        <w:t>contracting</w:t>
      </w:r>
      <w:r w:rsidRPr="00CD6247">
        <w:rPr>
          <w:rFonts w:ascii="Times New Roman" w:hAnsi="Times New Roman"/>
          <w:spacing w:val="-3"/>
          <w:sz w:val="24"/>
          <w:szCs w:val="24"/>
        </w:rPr>
        <w:t xml:space="preserve"> </w:t>
      </w:r>
      <w:r w:rsidRPr="00CD6247">
        <w:rPr>
          <w:rFonts w:ascii="Times New Roman" w:hAnsi="Times New Roman"/>
          <w:sz w:val="24"/>
          <w:szCs w:val="24"/>
        </w:rPr>
        <w:t>activity,</w:t>
      </w:r>
      <w:r w:rsidRPr="00CD6247">
        <w:rPr>
          <w:rFonts w:ascii="Times New Roman" w:hAnsi="Times New Roman"/>
          <w:spacing w:val="2"/>
          <w:sz w:val="24"/>
          <w:szCs w:val="24"/>
        </w:rPr>
        <w:t xml:space="preserve"> </w:t>
      </w:r>
      <w:r w:rsidRPr="00CD6247">
        <w:rPr>
          <w:rFonts w:ascii="Times New Roman" w:hAnsi="Times New Roman"/>
          <w:sz w:val="24"/>
          <w:szCs w:val="24"/>
        </w:rPr>
        <w:t>documented in</w:t>
      </w:r>
      <w:r w:rsidRPr="00CD6247">
        <w:rPr>
          <w:rFonts w:ascii="Times New Roman" w:hAnsi="Times New Roman"/>
          <w:spacing w:val="2"/>
          <w:sz w:val="24"/>
          <w:szCs w:val="24"/>
        </w:rPr>
        <w:t xml:space="preserve"> </w:t>
      </w:r>
      <w:r w:rsidRPr="00CD6247">
        <w:rPr>
          <w:rFonts w:ascii="Times New Roman" w:hAnsi="Times New Roman"/>
          <w:sz w:val="24"/>
          <w:szCs w:val="24"/>
        </w:rPr>
        <w:t>writing</w:t>
      </w:r>
      <w:r w:rsidRPr="00CD6247">
        <w:rPr>
          <w:rFonts w:ascii="Times New Roman" w:hAnsi="Times New Roman"/>
          <w:spacing w:val="53"/>
          <w:sz w:val="24"/>
          <w:szCs w:val="24"/>
        </w:rPr>
        <w:t xml:space="preserve"> </w:t>
      </w:r>
      <w:r w:rsidRPr="00CD6247">
        <w:rPr>
          <w:rFonts w:ascii="Times New Roman" w:hAnsi="Times New Roman"/>
          <w:sz w:val="24"/>
          <w:szCs w:val="24"/>
        </w:rPr>
        <w:t>for</w:t>
      </w:r>
      <w:r w:rsidRPr="00CD6247">
        <w:rPr>
          <w:rFonts w:ascii="Times New Roman" w:hAnsi="Times New Roman"/>
          <w:spacing w:val="1"/>
          <w:sz w:val="24"/>
          <w:szCs w:val="24"/>
        </w:rPr>
        <w:t xml:space="preserve"> </w:t>
      </w:r>
      <w:r w:rsidRPr="00CD6247">
        <w:rPr>
          <w:rFonts w:ascii="Times New Roman" w:hAnsi="Times New Roman"/>
          <w:spacing w:val="-2"/>
          <w:sz w:val="24"/>
          <w:szCs w:val="24"/>
        </w:rPr>
        <w:t>each</w:t>
      </w:r>
      <w:r w:rsidRPr="00CD6247">
        <w:rPr>
          <w:rFonts w:ascii="Times New Roman" w:hAnsi="Times New Roman"/>
          <w:sz w:val="24"/>
          <w:szCs w:val="24"/>
        </w:rPr>
        <w:t xml:space="preserve"> NSN or</w:t>
      </w:r>
      <w:r w:rsidRPr="00CD6247">
        <w:rPr>
          <w:rFonts w:ascii="Times New Roman" w:hAnsi="Times New Roman"/>
          <w:spacing w:val="-2"/>
          <w:sz w:val="24"/>
          <w:szCs w:val="24"/>
        </w:rPr>
        <w:t xml:space="preserve"> </w:t>
      </w:r>
      <w:r w:rsidRPr="00CD6247">
        <w:rPr>
          <w:rFonts w:ascii="Times New Roman" w:hAnsi="Times New Roman"/>
          <w:sz w:val="24"/>
          <w:szCs w:val="24"/>
        </w:rPr>
        <w:t>P/N,</w:t>
      </w:r>
      <w:r w:rsidRPr="00CD6247">
        <w:rPr>
          <w:rFonts w:ascii="Times New Roman" w:hAnsi="Times New Roman"/>
          <w:spacing w:val="-3"/>
          <w:sz w:val="24"/>
          <w:szCs w:val="24"/>
        </w:rPr>
        <w:t xml:space="preserve"> </w:t>
      </w:r>
      <w:r w:rsidRPr="00CD6247">
        <w:rPr>
          <w:rFonts w:ascii="Times New Roman" w:hAnsi="Times New Roman"/>
          <w:sz w:val="24"/>
          <w:szCs w:val="24"/>
        </w:rPr>
        <w:t xml:space="preserve">signed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the contracting</w:t>
      </w:r>
      <w:r w:rsidRPr="00CD6247">
        <w:rPr>
          <w:rFonts w:ascii="Times New Roman" w:hAnsi="Times New Roman"/>
          <w:spacing w:val="-3"/>
          <w:sz w:val="24"/>
          <w:szCs w:val="24"/>
        </w:rPr>
        <w:t xml:space="preserve"> </w:t>
      </w:r>
      <w:r w:rsidRPr="00CD6247">
        <w:rPr>
          <w:rFonts w:ascii="Times New Roman" w:hAnsi="Times New Roman"/>
          <w:sz w:val="24"/>
          <w:szCs w:val="24"/>
        </w:rPr>
        <w:t>officer</w:t>
      </w:r>
      <w:r w:rsidRPr="00CD6247">
        <w:rPr>
          <w:rFonts w:ascii="Times New Roman" w:hAnsi="Times New Roman"/>
          <w:spacing w:val="-2"/>
          <w:sz w:val="24"/>
          <w:szCs w:val="24"/>
        </w:rPr>
        <w:t xml:space="preserve"> </w:t>
      </w:r>
      <w:r w:rsidRPr="00CD6247">
        <w:rPr>
          <w:rFonts w:ascii="Times New Roman" w:hAnsi="Times New Roman"/>
          <w:sz w:val="24"/>
          <w:szCs w:val="24"/>
        </w:rPr>
        <w:t>authorizing</w:t>
      </w:r>
      <w:r w:rsidRPr="00CD6247">
        <w:rPr>
          <w:rFonts w:ascii="Times New Roman" w:hAnsi="Times New Roman"/>
          <w:spacing w:val="-5"/>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w:t>
      </w:r>
      <w:r w:rsidRPr="00CD6247">
        <w:rPr>
          <w:rFonts w:ascii="Times New Roman" w:hAnsi="Times New Roman"/>
          <w:spacing w:val="49"/>
          <w:sz w:val="24"/>
          <w:szCs w:val="24"/>
        </w:rPr>
        <w:t xml:space="preserve"> </w:t>
      </w:r>
      <w:r w:rsidRPr="00CD6247">
        <w:rPr>
          <w:rFonts w:ascii="Times New Roman" w:hAnsi="Times New Roman"/>
          <w:sz w:val="24"/>
          <w:szCs w:val="24"/>
        </w:rPr>
        <w:t xml:space="preserve">approved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CCO, and</w:t>
      </w:r>
      <w:r w:rsidRPr="00CD6247">
        <w:rPr>
          <w:rFonts w:ascii="Times New Roman" w:hAnsi="Times New Roman"/>
          <w:spacing w:val="-3"/>
          <w:sz w:val="24"/>
          <w:szCs w:val="24"/>
        </w:rPr>
        <w:t xml:space="preserve"> </w:t>
      </w:r>
      <w:r w:rsidRPr="00CD6247">
        <w:rPr>
          <w:rFonts w:ascii="Times New Roman" w:hAnsi="Times New Roman"/>
          <w:sz w:val="24"/>
          <w:szCs w:val="24"/>
        </w:rPr>
        <w:t>included in the</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pacing w:val="-2"/>
          <w:sz w:val="24"/>
          <w:szCs w:val="24"/>
        </w:rPr>
        <w:t>file.</w:t>
      </w:r>
    </w:p>
    <w:p w14:paraId="58239A5D" w14:textId="77777777" w:rsidR="00B13277" w:rsidRPr="007913C2" w:rsidRDefault="00B13277" w:rsidP="007913C2">
      <w:pPr>
        <w:pStyle w:val="Heading3"/>
        <w:rPr>
          <w:sz w:val="24"/>
          <w:szCs w:val="24"/>
        </w:rPr>
      </w:pPr>
      <w:bookmarkStart w:id="994" w:name="P51_102_90"/>
      <w:r w:rsidRPr="007913C2">
        <w:rPr>
          <w:sz w:val="24"/>
          <w:szCs w:val="24"/>
        </w:rPr>
        <w:t>51.102-90</w:t>
      </w:r>
      <w:bookmarkEnd w:id="994"/>
      <w:r w:rsidRPr="007913C2">
        <w:rPr>
          <w:sz w:val="24"/>
          <w:szCs w:val="24"/>
        </w:rPr>
        <w:t xml:space="preserve"> Special requirements.</w:t>
      </w:r>
    </w:p>
    <w:p w14:paraId="68E5CA02" w14:textId="2BF1CDB9"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(a)</w:t>
      </w:r>
      <w:r w:rsidRPr="00CD6247">
        <w:rPr>
          <w:rFonts w:ascii="Times New Roman" w:hAnsi="Times New Roman"/>
          <w:spacing w:val="1"/>
          <w:sz w:val="24"/>
          <w:szCs w:val="24"/>
        </w:rPr>
        <w:t xml:space="preserve"> </w:t>
      </w:r>
      <w:r w:rsidRPr="00CD6247">
        <w:rPr>
          <w:rFonts w:ascii="Times New Roman" w:hAnsi="Times New Roman"/>
          <w:spacing w:val="-2"/>
          <w:sz w:val="24"/>
          <w:szCs w:val="24"/>
        </w:rPr>
        <w:t>To</w:t>
      </w:r>
      <w:r w:rsidRPr="00CD6247">
        <w:rPr>
          <w:rFonts w:ascii="Times New Roman" w:hAnsi="Times New Roman"/>
          <w:sz w:val="24"/>
          <w:szCs w:val="24"/>
        </w:rPr>
        <w:t xml:space="preserve"> demonstrate the</w:t>
      </w:r>
      <w:r w:rsidRPr="00CD6247">
        <w:rPr>
          <w:rFonts w:ascii="Times New Roman" w:hAnsi="Times New Roman"/>
          <w:spacing w:val="-2"/>
          <w:sz w:val="24"/>
          <w:szCs w:val="24"/>
        </w:rPr>
        <w:t xml:space="preserve"> </w:t>
      </w:r>
      <w:r w:rsidRPr="00CD6247">
        <w:rPr>
          <w:rFonts w:ascii="Times New Roman" w:hAnsi="Times New Roman"/>
          <w:sz w:val="24"/>
          <w:szCs w:val="24"/>
        </w:rPr>
        <w:t>benefits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permitting</w:t>
      </w:r>
      <w:r w:rsidRPr="00CD6247">
        <w:rPr>
          <w:rFonts w:ascii="Times New Roman" w:hAnsi="Times New Roman"/>
          <w:spacing w:val="-3"/>
          <w:sz w:val="24"/>
          <w:szCs w:val="24"/>
        </w:rPr>
        <w:t xml:space="preserve"> </w:t>
      </w:r>
      <w:r w:rsidRPr="00CD6247">
        <w:rPr>
          <w:rFonts w:ascii="Times New Roman" w:hAnsi="Times New Roman"/>
          <w:sz w:val="24"/>
          <w:szCs w:val="24"/>
        </w:rPr>
        <w:t>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 xml:space="preserve">of </w:t>
      </w:r>
      <w:r w:rsidRPr="00CD6247">
        <w:rPr>
          <w:rFonts w:ascii="Times New Roman" w:hAnsi="Times New Roman"/>
          <w:sz w:val="24"/>
          <w:szCs w:val="24"/>
        </w:rPr>
        <w:t>supply, the</w:t>
      </w:r>
      <w:r w:rsidRPr="00CD6247">
        <w:rPr>
          <w:rFonts w:ascii="Times New Roman" w:hAnsi="Times New Roman"/>
          <w:spacing w:val="-2"/>
          <w:sz w:val="24"/>
          <w:szCs w:val="24"/>
        </w:rPr>
        <w:t xml:space="preserve"> </w:t>
      </w:r>
      <w:r w:rsidRPr="00CD6247">
        <w:rPr>
          <w:rFonts w:ascii="Times New Roman" w:hAnsi="Times New Roman"/>
          <w:sz w:val="24"/>
          <w:szCs w:val="24"/>
        </w:rPr>
        <w:t>price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each item</w:t>
      </w:r>
      <w:r w:rsidRPr="00CD6247">
        <w:rPr>
          <w:rFonts w:ascii="Times New Roman" w:hAnsi="Times New Roman"/>
          <w:spacing w:val="-4"/>
          <w:sz w:val="24"/>
          <w:szCs w:val="24"/>
        </w:rPr>
        <w:t xml:space="preserve"> </w:t>
      </w:r>
      <w:r w:rsidRPr="00CD6247">
        <w:rPr>
          <w:rFonts w:ascii="Times New Roman" w:hAnsi="Times New Roman"/>
          <w:sz w:val="24"/>
          <w:szCs w:val="24"/>
        </w:rPr>
        <w:t>obtained</w:t>
      </w:r>
      <w:r w:rsidRPr="00CD6247">
        <w:rPr>
          <w:rFonts w:ascii="Times New Roman" w:hAnsi="Times New Roman"/>
          <w:spacing w:val="2"/>
          <w:sz w:val="24"/>
          <w:szCs w:val="24"/>
        </w:rPr>
        <w:t xml:space="preserve"> </w:t>
      </w:r>
      <w:r w:rsidRPr="00CD6247">
        <w:rPr>
          <w:rFonts w:ascii="Times New Roman" w:hAnsi="Times New Roman"/>
          <w:sz w:val="24"/>
          <w:szCs w:val="24"/>
        </w:rPr>
        <w:t>from</w:t>
      </w:r>
      <w:r w:rsidRPr="00CD6247">
        <w:rPr>
          <w:rFonts w:ascii="Times New Roman" w:hAnsi="Times New Roman"/>
          <w:spacing w:val="-4"/>
          <w:sz w:val="24"/>
          <w:szCs w:val="24"/>
        </w:rPr>
        <w:t xml:space="preserve"> </w:t>
      </w:r>
      <w:r w:rsidRPr="00CD6247">
        <w:rPr>
          <w:rFonts w:ascii="Times New Roman" w:hAnsi="Times New Roman"/>
          <w:sz w:val="24"/>
          <w:szCs w:val="24"/>
        </w:rPr>
        <w:t>a Government</w:t>
      </w:r>
      <w:r w:rsidRPr="00CD6247">
        <w:rPr>
          <w:rFonts w:ascii="Times New Roman" w:hAnsi="Times New Roman"/>
          <w:spacing w:val="1"/>
          <w:sz w:val="24"/>
          <w:szCs w:val="24"/>
        </w:rPr>
        <w:t xml:space="preserve"> </w:t>
      </w:r>
      <w:r w:rsidRPr="00CD6247">
        <w:rPr>
          <w:rFonts w:ascii="Times New Roman" w:hAnsi="Times New Roman"/>
          <w:sz w:val="24"/>
          <w:szCs w:val="24"/>
        </w:rPr>
        <w:t>source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should </w:t>
      </w:r>
      <w:r w:rsidRPr="00CD6247">
        <w:rPr>
          <w:rFonts w:ascii="Times New Roman" w:hAnsi="Times New Roman"/>
          <w:spacing w:val="1"/>
          <w:sz w:val="24"/>
          <w:szCs w:val="24"/>
        </w:rPr>
        <w:t>be</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Government price </w:t>
      </w:r>
      <w:r w:rsidRPr="00CD6247">
        <w:rPr>
          <w:rFonts w:ascii="Times New Roman" w:hAnsi="Times New Roman"/>
          <w:spacing w:val="-2"/>
          <w:sz w:val="24"/>
          <w:szCs w:val="24"/>
        </w:rPr>
        <w:t>charged</w:t>
      </w:r>
      <w:r w:rsidRPr="00CD6247">
        <w:rPr>
          <w:rFonts w:ascii="Times New Roman" w:hAnsi="Times New Roman"/>
          <w:spacing w:val="2"/>
          <w:sz w:val="24"/>
          <w:szCs w:val="24"/>
        </w:rPr>
        <w:t xml:space="preserve"> </w:t>
      </w:r>
      <w:r w:rsidRPr="00CD6247">
        <w:rPr>
          <w:rFonts w:ascii="Times New Roman" w:hAnsi="Times New Roman"/>
          <w:sz w:val="24"/>
          <w:szCs w:val="24"/>
        </w:rPr>
        <w:t>to the contractor</w:t>
      </w:r>
      <w:r w:rsidRPr="00CD6247">
        <w:rPr>
          <w:rFonts w:ascii="Times New Roman" w:hAnsi="Times New Roman"/>
          <w:spacing w:val="-2"/>
          <w:sz w:val="24"/>
          <w:szCs w:val="24"/>
        </w:rPr>
        <w:t xml:space="preserve"> </w:t>
      </w:r>
      <w:r w:rsidRPr="00CD6247">
        <w:rPr>
          <w:rFonts w:ascii="Times New Roman" w:hAnsi="Times New Roman"/>
          <w:sz w:val="24"/>
          <w:szCs w:val="24"/>
        </w:rPr>
        <w:t>plus</w:t>
      </w:r>
      <w:r w:rsidRPr="00CD6247">
        <w:rPr>
          <w:rFonts w:ascii="Times New Roman" w:hAnsi="Times New Roman"/>
          <w:spacing w:val="-2"/>
          <w:sz w:val="24"/>
          <w:szCs w:val="24"/>
        </w:rPr>
        <w:t xml:space="preserve"> </w:t>
      </w:r>
      <w:r w:rsidRPr="00CD6247">
        <w:rPr>
          <w:rFonts w:ascii="Times New Roman" w:hAnsi="Times New Roman"/>
          <w:sz w:val="24"/>
          <w:szCs w:val="24"/>
        </w:rPr>
        <w:t>a</w:t>
      </w:r>
      <w:r w:rsidRPr="00CD6247">
        <w:rPr>
          <w:rFonts w:ascii="Times New Roman" w:hAnsi="Times New Roman"/>
          <w:spacing w:val="-2"/>
          <w:sz w:val="24"/>
          <w:szCs w:val="24"/>
        </w:rPr>
        <w:t xml:space="preserve"> </w:t>
      </w:r>
      <w:r w:rsidRPr="00CD6247">
        <w:rPr>
          <w:rFonts w:ascii="Times New Roman" w:hAnsi="Times New Roman"/>
          <w:sz w:val="24"/>
          <w:szCs w:val="24"/>
        </w:rPr>
        <w:t>handling fee</w:t>
      </w:r>
      <w:r w:rsidRPr="00CD6247">
        <w:rPr>
          <w:rFonts w:ascii="Times New Roman" w:hAnsi="Times New Roman"/>
          <w:spacing w:val="-2"/>
          <w:sz w:val="24"/>
          <w:szCs w:val="24"/>
        </w:rPr>
        <w:t xml:space="preserve"> </w:t>
      </w:r>
      <w:r w:rsidRPr="00CD6247">
        <w:rPr>
          <w:rFonts w:ascii="Times New Roman" w:hAnsi="Times New Roman"/>
          <w:sz w:val="24"/>
          <w:szCs w:val="24"/>
        </w:rPr>
        <w:t>determined</w:t>
      </w:r>
      <w:r w:rsidRPr="00CD6247">
        <w:rPr>
          <w:rFonts w:ascii="Times New Roman" w:hAnsi="Times New Roman"/>
          <w:spacing w:val="2"/>
          <w:sz w:val="24"/>
          <w:szCs w:val="24"/>
        </w:rPr>
        <w:t xml:space="preserve"> </w:t>
      </w:r>
      <w:r w:rsidRPr="00CD6247">
        <w:rPr>
          <w:rFonts w:ascii="Times New Roman" w:hAnsi="Times New Roman"/>
          <w:sz w:val="24"/>
          <w:szCs w:val="24"/>
        </w:rPr>
        <w:t>fair</w:t>
      </w:r>
      <w:r w:rsidRPr="00CD6247">
        <w:rPr>
          <w:rFonts w:ascii="Times New Roman" w:hAnsi="Times New Roman"/>
          <w:spacing w:val="-2"/>
          <w:sz w:val="24"/>
          <w:szCs w:val="24"/>
        </w:rPr>
        <w:t xml:space="preserve"> </w:t>
      </w:r>
      <w:r w:rsidRPr="00CD6247">
        <w:rPr>
          <w:rFonts w:ascii="Times New Roman" w:hAnsi="Times New Roman"/>
          <w:sz w:val="24"/>
          <w:szCs w:val="24"/>
        </w:rPr>
        <w:t>and</w:t>
      </w:r>
      <w:r w:rsidRPr="00CD6247">
        <w:rPr>
          <w:rFonts w:ascii="Times New Roman" w:hAnsi="Times New Roman"/>
          <w:spacing w:val="2"/>
          <w:sz w:val="24"/>
          <w:szCs w:val="24"/>
        </w:rPr>
        <w:t xml:space="preserve"> </w:t>
      </w:r>
      <w:r w:rsidRPr="00CD6247">
        <w:rPr>
          <w:rFonts w:ascii="Times New Roman" w:hAnsi="Times New Roman"/>
          <w:sz w:val="24"/>
          <w:szCs w:val="24"/>
        </w:rPr>
        <w:t>reasonable</w:t>
      </w:r>
      <w:r w:rsidRPr="00CD6247">
        <w:rPr>
          <w:rFonts w:ascii="Times New Roman" w:hAnsi="Times New Roman"/>
          <w:spacing w:val="-2"/>
          <w:sz w:val="24"/>
          <w:szCs w:val="24"/>
        </w:rPr>
        <w:t xml:space="preserve">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contracting officer.</w:t>
      </w:r>
    </w:p>
    <w:p w14:paraId="5283A1F7" w14:textId="72394EEC"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(b) The items the contractor</w:t>
      </w:r>
      <w:r w:rsidRPr="00CD6247">
        <w:rPr>
          <w:rFonts w:ascii="Times New Roman" w:hAnsi="Times New Roman"/>
          <w:spacing w:val="-2"/>
          <w:sz w:val="24"/>
          <w:szCs w:val="24"/>
        </w:rPr>
        <w:t xml:space="preserve"> </w:t>
      </w:r>
      <w:r w:rsidRPr="00CD6247">
        <w:rPr>
          <w:rFonts w:ascii="Times New Roman" w:hAnsi="Times New Roman"/>
          <w:sz w:val="24"/>
          <w:szCs w:val="24"/>
        </w:rPr>
        <w:t>orders</w:t>
      </w:r>
      <w:r w:rsidRPr="00CD6247">
        <w:rPr>
          <w:rFonts w:ascii="Times New Roman" w:hAnsi="Times New Roman"/>
          <w:spacing w:val="1"/>
          <w:sz w:val="24"/>
          <w:szCs w:val="24"/>
        </w:rPr>
        <w:t xml:space="preserve"> </w:t>
      </w:r>
      <w:r w:rsidRPr="00CD6247">
        <w:rPr>
          <w:rFonts w:ascii="Times New Roman" w:hAnsi="Times New Roman"/>
          <w:sz w:val="24"/>
          <w:szCs w:val="24"/>
        </w:rPr>
        <w:t>must</w:t>
      </w:r>
      <w:r w:rsidRPr="00CD6247">
        <w:rPr>
          <w:rFonts w:ascii="Times New Roman" w:hAnsi="Times New Roman"/>
          <w:spacing w:val="-2"/>
          <w:sz w:val="24"/>
          <w:szCs w:val="24"/>
        </w:rPr>
        <w:t xml:space="preserve"> </w:t>
      </w:r>
      <w:r w:rsidRPr="00CD6247">
        <w:rPr>
          <w:rFonts w:ascii="Times New Roman" w:hAnsi="Times New Roman"/>
          <w:sz w:val="24"/>
          <w:szCs w:val="24"/>
        </w:rPr>
        <w:t>be reconciled against</w:t>
      </w:r>
      <w:r w:rsidRPr="00CD6247">
        <w:rPr>
          <w:rFonts w:ascii="Times New Roman" w:hAnsi="Times New Roman"/>
          <w:spacing w:val="1"/>
          <w:sz w:val="24"/>
          <w:szCs w:val="24"/>
        </w:rPr>
        <w:t xml:space="preserve"> the </w:t>
      </w:r>
      <w:r w:rsidRPr="00CD6247">
        <w:rPr>
          <w:rFonts w:ascii="Times New Roman" w:hAnsi="Times New Roman"/>
          <w:sz w:val="24"/>
          <w:szCs w:val="24"/>
        </w:rPr>
        <w:t>items authorized in the</w:t>
      </w:r>
      <w:r w:rsidRPr="00CD6247">
        <w:rPr>
          <w:rFonts w:ascii="Times New Roman" w:hAnsi="Times New Roman"/>
          <w:spacing w:val="1"/>
          <w:sz w:val="24"/>
          <w:szCs w:val="24"/>
        </w:rPr>
        <w:t xml:space="preserve"> </w:t>
      </w:r>
      <w:r w:rsidRPr="00CD6247">
        <w:rPr>
          <w:rFonts w:ascii="Times New Roman" w:hAnsi="Times New Roman"/>
          <w:sz w:val="24"/>
          <w:szCs w:val="24"/>
        </w:rPr>
        <w:t>contract.</w:t>
      </w:r>
      <w:r w:rsidRPr="00CD6247">
        <w:rPr>
          <w:rFonts w:ascii="Times New Roman" w:hAnsi="Times New Roman"/>
          <w:spacing w:val="53"/>
          <w:sz w:val="24"/>
          <w:szCs w:val="24"/>
        </w:rPr>
        <w:t xml:space="preserve"> </w:t>
      </w:r>
      <w:r w:rsidRPr="00CD6247">
        <w:rPr>
          <w:rFonts w:ascii="Times New Roman" w:hAnsi="Times New Roman"/>
          <w:sz w:val="24"/>
          <w:szCs w:val="24"/>
        </w:rPr>
        <w:t xml:space="preserve">Periodic reconciliation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that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sold to</w:t>
      </w:r>
      <w:r w:rsidRPr="00CD6247">
        <w:rPr>
          <w:rFonts w:ascii="Times New Roman" w:hAnsi="Times New Roman"/>
          <w:spacing w:val="2"/>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w:t>
      </w:r>
      <w:r w:rsidRPr="00CD6247">
        <w:rPr>
          <w:rFonts w:ascii="Times New Roman" w:hAnsi="Times New Roman"/>
          <w:spacing w:val="-2"/>
          <w:sz w:val="24"/>
          <w:szCs w:val="24"/>
        </w:rPr>
        <w:t>same</w:t>
      </w:r>
      <w:r w:rsidRPr="00CD6247">
        <w:rPr>
          <w:rFonts w:ascii="Times New Roman" w:hAnsi="Times New Roman"/>
          <w:sz w:val="24"/>
          <w:szCs w:val="24"/>
        </w:rPr>
        <w:t xml:space="preserve"> items that the contractor</w:t>
      </w:r>
      <w:r w:rsidRPr="00CD6247">
        <w:rPr>
          <w:rFonts w:ascii="Times New Roman" w:hAnsi="Times New Roman"/>
          <w:spacing w:val="-2"/>
          <w:sz w:val="24"/>
          <w:szCs w:val="24"/>
        </w:rPr>
        <w:t xml:space="preserve"> </w:t>
      </w:r>
      <w:r w:rsidRPr="00CD6247">
        <w:rPr>
          <w:rFonts w:ascii="Times New Roman" w:hAnsi="Times New Roman"/>
          <w:sz w:val="24"/>
          <w:szCs w:val="24"/>
        </w:rPr>
        <w:t>supplied</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3"/>
          <w:sz w:val="24"/>
          <w:szCs w:val="24"/>
        </w:rPr>
        <w:t xml:space="preserve"> </w:t>
      </w:r>
      <w:r w:rsidRPr="00CD6247">
        <w:rPr>
          <w:rFonts w:ascii="Times New Roman" w:hAnsi="Times New Roman"/>
          <w:sz w:val="24"/>
          <w:szCs w:val="24"/>
        </w:rPr>
        <w:t>DoD</w:t>
      </w:r>
      <w:r w:rsidRPr="00CD6247">
        <w:rPr>
          <w:rFonts w:ascii="Times New Roman" w:hAnsi="Times New Roman"/>
          <w:spacing w:val="-4"/>
          <w:sz w:val="24"/>
          <w:szCs w:val="24"/>
        </w:rPr>
        <w:t xml:space="preserve"> </w:t>
      </w:r>
      <w:r w:rsidRPr="00CD6247">
        <w:rPr>
          <w:rFonts w:ascii="Times New Roman" w:hAnsi="Times New Roman"/>
          <w:sz w:val="24"/>
          <w:szCs w:val="24"/>
        </w:rPr>
        <w:t>customers,</w:t>
      </w:r>
      <w:r w:rsidRPr="00CD6247">
        <w:rPr>
          <w:rFonts w:ascii="Times New Roman" w:hAnsi="Times New Roman"/>
          <w:spacing w:val="-3"/>
          <w:sz w:val="24"/>
          <w:szCs w:val="24"/>
        </w:rPr>
        <w:t xml:space="preserve"> </w:t>
      </w:r>
      <w:r w:rsidRPr="00CD6247">
        <w:rPr>
          <w:rFonts w:ascii="Times New Roman" w:hAnsi="Times New Roman"/>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holds</w:t>
      </w:r>
      <w:r w:rsidRPr="00CD6247">
        <w:rPr>
          <w:rFonts w:ascii="Times New Roman" w:hAnsi="Times New Roman"/>
          <w:spacing w:val="-2"/>
          <w:sz w:val="24"/>
          <w:szCs w:val="24"/>
        </w:rPr>
        <w:t xml:space="preserve"> </w:t>
      </w:r>
      <w:r w:rsidRPr="00CD6247">
        <w:rPr>
          <w:rFonts w:ascii="Times New Roman" w:hAnsi="Times New Roman"/>
          <w:sz w:val="24"/>
          <w:szCs w:val="24"/>
        </w:rPr>
        <w:t>under</w:t>
      </w:r>
      <w:r w:rsidRPr="00CD6247">
        <w:rPr>
          <w:rFonts w:ascii="Times New Roman" w:hAnsi="Times New Roman"/>
          <w:spacing w:val="1"/>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lastRenderedPageBreak/>
        <w:t>responsibilities,</w:t>
      </w:r>
      <w:r w:rsidRPr="00CD6247">
        <w:rPr>
          <w:rFonts w:ascii="Times New Roman" w:hAnsi="Times New Roman"/>
          <w:spacing w:val="-3"/>
          <w:sz w:val="24"/>
          <w:szCs w:val="24"/>
        </w:rPr>
        <w:t xml:space="preserve"> </w:t>
      </w:r>
      <w:r w:rsidRPr="00CD6247">
        <w:rPr>
          <w:rFonts w:ascii="Times New Roman" w:hAnsi="Times New Roman"/>
          <w:sz w:val="24"/>
          <w:szCs w:val="24"/>
        </w:rPr>
        <w:t>under</w:t>
      </w:r>
      <w:r w:rsidRPr="00CD6247">
        <w:rPr>
          <w:rFonts w:ascii="Times New Roman" w:hAnsi="Times New Roman"/>
          <w:spacing w:val="-2"/>
          <w:sz w:val="24"/>
          <w:szCs w:val="24"/>
        </w:rPr>
        <w:t xml:space="preserve"> </w:t>
      </w:r>
      <w:r w:rsidRPr="00CD6247">
        <w:rPr>
          <w:rFonts w:ascii="Times New Roman" w:hAnsi="Times New Roman"/>
          <w:sz w:val="24"/>
          <w:szCs w:val="24"/>
        </w:rPr>
        <w:t>the authorizing</w:t>
      </w:r>
      <w:r w:rsidRPr="00CD6247">
        <w:rPr>
          <w:rFonts w:ascii="Times New Roman" w:hAnsi="Times New Roman"/>
          <w:spacing w:val="75"/>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z w:val="24"/>
          <w:szCs w:val="24"/>
        </w:rPr>
        <w:t>will</w:t>
      </w:r>
      <w:r w:rsidRPr="00CD6247">
        <w:rPr>
          <w:rFonts w:ascii="Times New Roman" w:hAnsi="Times New Roman"/>
          <w:spacing w:val="-2"/>
          <w:sz w:val="24"/>
          <w:szCs w:val="24"/>
        </w:rPr>
        <w:t xml:space="preserve"> </w:t>
      </w:r>
      <w:r w:rsidRPr="00CD6247">
        <w:rPr>
          <w:rFonts w:ascii="Times New Roman" w:hAnsi="Times New Roman"/>
          <w:sz w:val="24"/>
          <w:szCs w:val="24"/>
        </w:rPr>
        <w:t>provide</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visibility</w:t>
      </w:r>
      <w:r w:rsidRPr="00CD6247">
        <w:rPr>
          <w:rFonts w:ascii="Times New Roman" w:hAnsi="Times New Roman"/>
          <w:spacing w:val="-5"/>
          <w:sz w:val="24"/>
          <w:szCs w:val="24"/>
        </w:rPr>
        <w:t xml:space="preserve"> </w:t>
      </w:r>
      <w:r w:rsidRPr="00CD6247">
        <w:rPr>
          <w:rFonts w:ascii="Times New Roman" w:hAnsi="Times New Roman"/>
          <w:sz w:val="24"/>
          <w:szCs w:val="24"/>
        </w:rPr>
        <w:t>needed</w:t>
      </w:r>
      <w:r w:rsidRPr="00CD6247">
        <w:rPr>
          <w:rFonts w:ascii="Times New Roman" w:hAnsi="Times New Roman"/>
          <w:spacing w:val="2"/>
          <w:sz w:val="24"/>
          <w:szCs w:val="24"/>
        </w:rPr>
        <w:t xml:space="preserve"> </w:t>
      </w:r>
      <w:r w:rsidRPr="00CD6247">
        <w:rPr>
          <w:rFonts w:ascii="Times New Roman" w:hAnsi="Times New Roman"/>
          <w:sz w:val="24"/>
          <w:szCs w:val="24"/>
        </w:rPr>
        <w:t>to monitor</w:t>
      </w:r>
      <w:r w:rsidRPr="00CD6247">
        <w:rPr>
          <w:rFonts w:ascii="Times New Roman" w:hAnsi="Times New Roman"/>
          <w:spacing w:val="-2"/>
          <w:sz w:val="24"/>
          <w:szCs w:val="24"/>
        </w:rPr>
        <w:t xml:space="preserve"> </w:t>
      </w:r>
      <w:r w:rsidRPr="00CD6247">
        <w:rPr>
          <w:rFonts w:ascii="Times New Roman" w:hAnsi="Times New Roman"/>
          <w:sz w:val="24"/>
          <w:szCs w:val="24"/>
        </w:rPr>
        <w:t>contractor’s</w:t>
      </w:r>
      <w:r w:rsidRPr="00CD6247">
        <w:rPr>
          <w:rFonts w:ascii="Times New Roman" w:hAnsi="Times New Roman"/>
          <w:spacing w:val="-2"/>
          <w:sz w:val="24"/>
          <w:szCs w:val="24"/>
        </w:rPr>
        <w:t xml:space="preserve"> </w:t>
      </w:r>
      <w:r w:rsidRPr="00CD6247">
        <w:rPr>
          <w:rFonts w:ascii="Times New Roman" w:hAnsi="Times New Roman"/>
          <w:sz w:val="24"/>
          <w:szCs w:val="24"/>
        </w:rPr>
        <w:t>usage</w:t>
      </w:r>
      <w:r w:rsidRPr="00CD6247">
        <w:rPr>
          <w:rFonts w:ascii="Times New Roman" w:hAnsi="Times New Roman"/>
          <w:spacing w:val="-2"/>
          <w:sz w:val="24"/>
          <w:szCs w:val="24"/>
        </w:rPr>
        <w:t xml:space="preserve"> </w:t>
      </w:r>
      <w:r w:rsidRPr="00CD6247">
        <w:rPr>
          <w:rFonts w:ascii="Times New Roman" w:hAnsi="Times New Roman"/>
          <w:sz w:val="24"/>
          <w:szCs w:val="24"/>
        </w:rPr>
        <w:t>and trigger</w:t>
      </w:r>
      <w:r w:rsidRPr="00CD6247">
        <w:rPr>
          <w:rFonts w:ascii="Times New Roman" w:hAnsi="Times New Roman"/>
          <w:spacing w:val="1"/>
          <w:sz w:val="24"/>
          <w:szCs w:val="24"/>
        </w:rPr>
        <w:t xml:space="preserve"> </w:t>
      </w:r>
      <w:r w:rsidRPr="00CD6247">
        <w:rPr>
          <w:rFonts w:ascii="Times New Roman" w:hAnsi="Times New Roman"/>
          <w:sz w:val="24"/>
          <w:szCs w:val="24"/>
        </w:rPr>
        <w:t>appropriate</w:t>
      </w:r>
      <w:r w:rsidRPr="00CD6247">
        <w:rPr>
          <w:rFonts w:ascii="Times New Roman" w:hAnsi="Times New Roman"/>
          <w:spacing w:val="-2"/>
          <w:sz w:val="24"/>
          <w:szCs w:val="24"/>
        </w:rPr>
        <w:t xml:space="preserve"> </w:t>
      </w:r>
      <w:r w:rsidRPr="00CD6247">
        <w:rPr>
          <w:rFonts w:ascii="Times New Roman" w:hAnsi="Times New Roman"/>
          <w:sz w:val="24"/>
          <w:szCs w:val="24"/>
        </w:rPr>
        <w:t>action</w:t>
      </w:r>
      <w:r w:rsidRPr="00CD6247">
        <w:rPr>
          <w:rFonts w:ascii="Times New Roman" w:hAnsi="Times New Roman"/>
          <w:spacing w:val="2"/>
          <w:sz w:val="24"/>
          <w:szCs w:val="24"/>
        </w:rPr>
        <w:t xml:space="preserve"> </w:t>
      </w:r>
      <w:r w:rsidRPr="00CD6247">
        <w:rPr>
          <w:rFonts w:ascii="Times New Roman" w:hAnsi="Times New Roman"/>
          <w:sz w:val="24"/>
          <w:szCs w:val="24"/>
        </w:rPr>
        <w:t>for</w:t>
      </w:r>
      <w:r w:rsidRPr="00CD6247">
        <w:rPr>
          <w:rFonts w:ascii="Times New Roman" w:hAnsi="Times New Roman"/>
          <w:spacing w:val="73"/>
          <w:sz w:val="24"/>
          <w:szCs w:val="24"/>
        </w:rPr>
        <w:t xml:space="preserve"> </w:t>
      </w:r>
      <w:r w:rsidRPr="00CD6247">
        <w:rPr>
          <w:rFonts w:ascii="Times New Roman" w:hAnsi="Times New Roman"/>
          <w:sz w:val="24"/>
          <w:szCs w:val="24"/>
        </w:rPr>
        <w:t>improper</w:t>
      </w:r>
      <w:r w:rsidRPr="00CD6247">
        <w:rPr>
          <w:rFonts w:ascii="Times New Roman" w:hAnsi="Times New Roman"/>
          <w:spacing w:val="-2"/>
          <w:sz w:val="24"/>
          <w:szCs w:val="24"/>
        </w:rPr>
        <w:t xml:space="preserve"> </w:t>
      </w:r>
      <w:r w:rsidRPr="00CD6247">
        <w:rPr>
          <w:rFonts w:ascii="Times New Roman" w:hAnsi="Times New Roman"/>
          <w:sz w:val="24"/>
          <w:szCs w:val="24"/>
        </w:rPr>
        <w:t>use.</w:t>
      </w:r>
    </w:p>
    <w:p w14:paraId="1EE96882" w14:textId="6E1A3C98"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(c) The contract</w:t>
      </w:r>
      <w:r w:rsidRPr="00CD6247">
        <w:rPr>
          <w:rFonts w:ascii="Times New Roman" w:hAnsi="Times New Roman"/>
          <w:spacing w:val="-2"/>
          <w:sz w:val="24"/>
          <w:szCs w:val="24"/>
        </w:rPr>
        <w:t xml:space="preserve"> </w:t>
      </w:r>
      <w:r w:rsidRPr="00CD6247">
        <w:rPr>
          <w:rFonts w:ascii="Times New Roman" w:hAnsi="Times New Roman"/>
          <w:sz w:val="24"/>
          <w:szCs w:val="24"/>
        </w:rPr>
        <w:t>shall</w:t>
      </w:r>
      <w:r w:rsidRPr="00CD6247">
        <w:rPr>
          <w:rFonts w:ascii="Times New Roman" w:hAnsi="Times New Roman"/>
          <w:spacing w:val="-2"/>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language</w:t>
      </w:r>
      <w:r w:rsidRPr="00CD6247">
        <w:rPr>
          <w:rFonts w:ascii="Times New Roman" w:hAnsi="Times New Roman"/>
          <w:spacing w:val="-2"/>
          <w:sz w:val="24"/>
          <w:szCs w:val="24"/>
        </w:rPr>
        <w:t xml:space="preserve"> </w:t>
      </w:r>
      <w:r w:rsidRPr="00CD6247">
        <w:rPr>
          <w:rFonts w:ascii="Times New Roman" w:hAnsi="Times New Roman"/>
          <w:sz w:val="24"/>
          <w:szCs w:val="24"/>
        </w:rPr>
        <w:t>requiring</w:t>
      </w:r>
      <w:r w:rsidRPr="00CD6247">
        <w:rPr>
          <w:rFonts w:ascii="Times New Roman" w:hAnsi="Times New Roman"/>
          <w:spacing w:val="-3"/>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z w:val="24"/>
          <w:szCs w:val="24"/>
        </w:rPr>
        <w:t>to verify</w:t>
      </w:r>
      <w:r w:rsidRPr="00CD6247">
        <w:rPr>
          <w:rFonts w:ascii="Times New Roman" w:hAnsi="Times New Roman"/>
          <w:spacing w:val="-5"/>
          <w:sz w:val="24"/>
          <w:szCs w:val="24"/>
        </w:rPr>
        <w:t xml:space="preserve"> </w:t>
      </w:r>
      <w:r w:rsidRPr="00CD6247">
        <w:rPr>
          <w:rFonts w:ascii="Times New Roman" w:hAnsi="Times New Roman"/>
          <w:sz w:val="24"/>
          <w:szCs w:val="24"/>
        </w:rPr>
        <w:t>that,</w:t>
      </w:r>
      <w:r w:rsidRPr="00CD6247">
        <w:rPr>
          <w:rFonts w:ascii="Times New Roman" w:hAnsi="Times New Roman"/>
          <w:spacing w:val="-3"/>
          <w:sz w:val="24"/>
          <w:szCs w:val="24"/>
        </w:rPr>
        <w:t xml:space="preserve"> </w:t>
      </w:r>
      <w:r w:rsidRPr="00CD6247">
        <w:rPr>
          <w:rFonts w:ascii="Times New Roman" w:hAnsi="Times New Roman"/>
          <w:sz w:val="24"/>
          <w:szCs w:val="24"/>
        </w:rPr>
        <w:t>as</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 nears completion,</w:t>
      </w:r>
      <w:r w:rsidRPr="00CD6247">
        <w:rPr>
          <w:rFonts w:ascii="Times New Roman" w:hAnsi="Times New Roman"/>
          <w:spacing w:val="-3"/>
          <w:sz w:val="24"/>
          <w:szCs w:val="24"/>
        </w:rPr>
        <w:t xml:space="preserve"> </w:t>
      </w:r>
      <w:r w:rsidRPr="00CD6247">
        <w:rPr>
          <w:rFonts w:ascii="Times New Roman" w:hAnsi="Times New Roman"/>
          <w:sz w:val="24"/>
          <w:szCs w:val="24"/>
        </w:rPr>
        <w:t>no</w:t>
      </w:r>
      <w:r w:rsidRPr="00CD6247">
        <w:rPr>
          <w:rFonts w:ascii="Times New Roman" w:hAnsi="Times New Roman"/>
          <w:spacing w:val="-3"/>
          <w:sz w:val="24"/>
          <w:szCs w:val="24"/>
        </w:rPr>
        <w:t xml:space="preserve"> </w:t>
      </w:r>
      <w:r w:rsidRPr="00CD6247">
        <w:rPr>
          <w:rFonts w:ascii="Times New Roman" w:hAnsi="Times New Roman"/>
          <w:sz w:val="24"/>
          <w:szCs w:val="24"/>
        </w:rPr>
        <w:t>purchases</w:t>
      </w:r>
      <w:r w:rsidRPr="00CD6247">
        <w:rPr>
          <w:rFonts w:ascii="Times New Roman" w:hAnsi="Times New Roman"/>
          <w:spacing w:val="-2"/>
          <w:sz w:val="24"/>
          <w:szCs w:val="24"/>
        </w:rPr>
        <w:t xml:space="preserve"> </w:t>
      </w:r>
      <w:r w:rsidRPr="00CD6247">
        <w:rPr>
          <w:rFonts w:ascii="Times New Roman" w:hAnsi="Times New Roman"/>
          <w:sz w:val="24"/>
          <w:szCs w:val="24"/>
        </w:rPr>
        <w:t>are</w:t>
      </w:r>
      <w:r w:rsidRPr="00CD6247">
        <w:rPr>
          <w:rFonts w:ascii="Times New Roman" w:hAnsi="Times New Roman"/>
          <w:spacing w:val="-2"/>
          <w:sz w:val="24"/>
          <w:szCs w:val="24"/>
        </w:rPr>
        <w:t xml:space="preserve"> </w:t>
      </w:r>
      <w:r w:rsidRPr="00CD6247">
        <w:rPr>
          <w:rFonts w:ascii="Times New Roman" w:hAnsi="Times New Roman"/>
          <w:sz w:val="24"/>
          <w:szCs w:val="24"/>
        </w:rPr>
        <w:t>made</w:t>
      </w:r>
      <w:r w:rsidRPr="00CD6247">
        <w:rPr>
          <w:rFonts w:ascii="Times New Roman" w:hAnsi="Times New Roman"/>
          <w:spacing w:val="-2"/>
          <w:sz w:val="24"/>
          <w:szCs w:val="24"/>
        </w:rPr>
        <w:t xml:space="preserve"> </w:t>
      </w:r>
      <w:r w:rsidRPr="00CD6247">
        <w:rPr>
          <w:rFonts w:ascii="Times New Roman" w:hAnsi="Times New Roman"/>
          <w:sz w:val="24"/>
          <w:szCs w:val="24"/>
        </w:rPr>
        <w:t>that</w:t>
      </w:r>
      <w:r w:rsidRPr="00CD6247">
        <w:rPr>
          <w:rFonts w:ascii="Times New Roman" w:hAnsi="Times New Roman"/>
          <w:spacing w:val="1"/>
          <w:sz w:val="24"/>
          <w:szCs w:val="24"/>
        </w:rPr>
        <w:t xml:space="preserve"> </w:t>
      </w:r>
      <w:r w:rsidRPr="00CD6247">
        <w:rPr>
          <w:rFonts w:ascii="Times New Roman" w:hAnsi="Times New Roman"/>
          <w:sz w:val="24"/>
          <w:szCs w:val="24"/>
        </w:rPr>
        <w:t>would result</w:t>
      </w:r>
      <w:r w:rsidRPr="00CD6247">
        <w:rPr>
          <w:rFonts w:ascii="Times New Roman" w:hAnsi="Times New Roman"/>
          <w:spacing w:val="1"/>
          <w:sz w:val="24"/>
          <w:szCs w:val="24"/>
        </w:rPr>
        <w:t xml:space="preserve"> </w:t>
      </w:r>
      <w:r w:rsidRPr="00CD6247">
        <w:rPr>
          <w:rFonts w:ascii="Times New Roman" w:hAnsi="Times New Roman"/>
          <w:sz w:val="24"/>
          <w:szCs w:val="24"/>
        </w:rPr>
        <w:t>in</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source items remaining with the contractor</w:t>
      </w:r>
      <w:r w:rsidRPr="00CD6247">
        <w:rPr>
          <w:rFonts w:ascii="Times New Roman" w:hAnsi="Times New Roman"/>
          <w:spacing w:val="-2"/>
          <w:sz w:val="24"/>
          <w:szCs w:val="24"/>
        </w:rPr>
        <w:t xml:space="preserve"> </w:t>
      </w:r>
      <w:r w:rsidRPr="00CD6247">
        <w:rPr>
          <w:rFonts w:ascii="Times New Roman" w:hAnsi="Times New Roman"/>
          <w:sz w:val="24"/>
          <w:szCs w:val="24"/>
        </w:rPr>
        <w:t>after</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2"/>
          <w:sz w:val="24"/>
          <w:szCs w:val="24"/>
        </w:rPr>
        <w:t xml:space="preserve"> </w:t>
      </w:r>
      <w:r w:rsidRPr="00CD6247">
        <w:rPr>
          <w:rFonts w:ascii="Times New Roman" w:hAnsi="Times New Roman"/>
          <w:sz w:val="24"/>
          <w:szCs w:val="24"/>
        </w:rPr>
        <w:t>completion.</w:t>
      </w:r>
      <w:r w:rsidRPr="00CD6247">
        <w:rPr>
          <w:rFonts w:ascii="Times New Roman" w:hAnsi="Times New Roman"/>
          <w:spacing w:val="-3"/>
          <w:sz w:val="24"/>
          <w:szCs w:val="24"/>
        </w:rPr>
        <w:t xml:space="preserve"> </w:t>
      </w:r>
      <w:r w:rsidRPr="00CD6247">
        <w:rPr>
          <w:rFonts w:ascii="Times New Roman" w:hAnsi="Times New Roman"/>
          <w:sz w:val="24"/>
          <w:szCs w:val="24"/>
        </w:rPr>
        <w:t>Special</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provisions </w:t>
      </w:r>
      <w:r w:rsidRPr="00CD6247">
        <w:rPr>
          <w:rFonts w:ascii="Times New Roman" w:hAnsi="Times New Roman"/>
          <w:spacing w:val="-2"/>
          <w:sz w:val="24"/>
          <w:szCs w:val="24"/>
        </w:rPr>
        <w:t xml:space="preserve">must </w:t>
      </w:r>
      <w:r w:rsidRPr="00CD6247">
        <w:rPr>
          <w:rFonts w:ascii="Times New Roman" w:hAnsi="Times New Roman"/>
          <w:sz w:val="24"/>
          <w:szCs w:val="24"/>
        </w:rPr>
        <w:t>be made for</w:t>
      </w:r>
      <w:r w:rsidRPr="00CD6247">
        <w:rPr>
          <w:rFonts w:ascii="Times New Roman" w:hAnsi="Times New Roman"/>
          <w:spacing w:val="-4"/>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items.</w:t>
      </w:r>
    </w:p>
    <w:p w14:paraId="6F01632B" w14:textId="3FF9CF7E" w:rsidR="00B13277" w:rsidRPr="007913C2" w:rsidRDefault="00B13277" w:rsidP="007913C2">
      <w:pPr>
        <w:pStyle w:val="Heading3"/>
        <w:rPr>
          <w:sz w:val="24"/>
          <w:szCs w:val="24"/>
        </w:rPr>
      </w:pPr>
      <w:bookmarkStart w:id="995" w:name="P51_103_90"/>
      <w:r w:rsidRPr="007913C2">
        <w:rPr>
          <w:sz w:val="24"/>
          <w:szCs w:val="24"/>
        </w:rPr>
        <w:t>51.103-90</w:t>
      </w:r>
      <w:bookmarkEnd w:id="995"/>
      <w:r w:rsidRPr="007913C2">
        <w:rPr>
          <w:sz w:val="24"/>
          <w:szCs w:val="24"/>
        </w:rPr>
        <w:t xml:space="preserve"> Ordering from Government supply sources.</w:t>
      </w:r>
    </w:p>
    <w:p w14:paraId="2346563E" w14:textId="578DDD2F"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14:paraId="60A8477A" w14:textId="77777777" w:rsidR="005A093A"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5A093A" w:rsidSect="00FF4E5A">
          <w:headerReference w:type="even" r:id="rId389"/>
          <w:headerReference w:type="default" r:id="rId390"/>
          <w:footerReference w:type="even" r:id="rId391"/>
          <w:footerReference w:type="default" r:id="rId392"/>
          <w:headerReference w:type="first" r:id="rId393"/>
          <w:footerReference w:type="first" r:id="rId394"/>
          <w:pgSz w:w="12240" w:h="15840"/>
          <w:pgMar w:top="1440" w:right="1440" w:bottom="1440" w:left="1440" w:header="720" w:footer="720" w:gutter="0"/>
          <w:cols w:space="720"/>
          <w:titlePg/>
          <w:docGrid w:linePitch="299"/>
        </w:sectPr>
      </w:pPr>
      <w:r w:rsidRPr="00CD6247">
        <w:rPr>
          <w:b/>
          <w:sz w:val="24"/>
          <w:szCs w:val="24"/>
        </w:rPr>
        <w:br w:type="page"/>
      </w:r>
    </w:p>
    <w:p w14:paraId="26FB2135" w14:textId="77777777" w:rsidR="00CE5B2E" w:rsidRPr="008059EA" w:rsidRDefault="00CE5B2E" w:rsidP="00045233">
      <w:pPr>
        <w:pStyle w:val="Heading1"/>
        <w:rPr>
          <w:sz w:val="24"/>
          <w:szCs w:val="24"/>
        </w:rPr>
      </w:pPr>
      <w:bookmarkStart w:id="996" w:name="Part52"/>
      <w:r w:rsidRPr="008059EA">
        <w:rPr>
          <w:sz w:val="24"/>
          <w:szCs w:val="24"/>
        </w:rPr>
        <w:lastRenderedPageBreak/>
        <w:t>PART 52 – SOLICITATION PROVISIONS AND CONTRACT CLAUSES</w:t>
      </w:r>
    </w:p>
    <w:p w14:paraId="4B4D6B4A" w14:textId="10AB29C2" w:rsidR="001C466C" w:rsidRPr="008059EA" w:rsidRDefault="00BB2644" w:rsidP="001C466C">
      <w:pPr>
        <w:spacing w:after="240"/>
        <w:jc w:val="center"/>
        <w:rPr>
          <w:i/>
          <w:sz w:val="24"/>
          <w:szCs w:val="24"/>
        </w:rPr>
      </w:pPr>
      <w:r w:rsidRPr="008059EA">
        <w:rPr>
          <w:i/>
          <w:sz w:val="24"/>
          <w:szCs w:val="24"/>
        </w:rPr>
        <w:t>(Revised January 15, 2021 through PROCLTR 2021-03)</w:t>
      </w:r>
      <w:commentRangeStart w:id="997"/>
      <w:commentRangeEnd w:id="997"/>
      <w:r w:rsidR="00CE5B2E" w:rsidRPr="008059EA">
        <w:rPr>
          <w:rStyle w:val="CommentReference"/>
          <w:sz w:val="24"/>
          <w:szCs w:val="24"/>
        </w:rPr>
        <w:commentReference w:id="997"/>
      </w:r>
      <w:commentRangeStart w:id="998"/>
      <w:commentRangeEnd w:id="998"/>
      <w:r w:rsidRPr="008059EA">
        <w:rPr>
          <w:rStyle w:val="CommentReference"/>
          <w:sz w:val="24"/>
          <w:szCs w:val="24"/>
        </w:rPr>
        <w:commentReference w:id="998"/>
      </w:r>
    </w:p>
    <w:p w14:paraId="1453237A" w14:textId="77777777" w:rsidR="008059EA" w:rsidRDefault="00CE5B2E" w:rsidP="008059EA">
      <w:pPr>
        <w:jc w:val="center"/>
        <w:rPr>
          <w:b/>
          <w:sz w:val="24"/>
          <w:szCs w:val="24"/>
        </w:rPr>
      </w:pPr>
      <w:r w:rsidRPr="008059EA">
        <w:rPr>
          <w:b/>
          <w:sz w:val="24"/>
          <w:szCs w:val="24"/>
        </w:rPr>
        <w:t>TABLE OF CONTENTS</w:t>
      </w:r>
      <w:commentRangeStart w:id="999"/>
      <w:commentRangeEnd w:id="999"/>
      <w:r w:rsidRPr="008059EA">
        <w:rPr>
          <w:rStyle w:val="CommentReference"/>
          <w:sz w:val="24"/>
          <w:szCs w:val="24"/>
        </w:rPr>
        <w:commentReference w:id="999"/>
      </w:r>
      <w:commentRangeStart w:id="1000"/>
      <w:commentRangeEnd w:id="1000"/>
      <w:r w:rsidRPr="008059EA">
        <w:rPr>
          <w:rStyle w:val="CommentReference"/>
          <w:sz w:val="24"/>
          <w:szCs w:val="24"/>
        </w:rPr>
        <w:commentReference w:id="1000"/>
      </w:r>
      <w:commentRangeStart w:id="1001"/>
      <w:commentRangeEnd w:id="1001"/>
      <w:r w:rsidRPr="008059EA">
        <w:rPr>
          <w:rStyle w:val="CommentReference"/>
          <w:sz w:val="24"/>
          <w:szCs w:val="24"/>
        </w:rPr>
        <w:commentReference w:id="1001"/>
      </w:r>
      <w:commentRangeStart w:id="1002"/>
      <w:commentRangeEnd w:id="1002"/>
      <w:r w:rsidRPr="008059EA">
        <w:rPr>
          <w:rStyle w:val="CommentReference"/>
          <w:sz w:val="24"/>
          <w:szCs w:val="24"/>
        </w:rPr>
        <w:commentReference w:id="1002"/>
      </w:r>
      <w:commentRangeStart w:id="1003"/>
      <w:commentRangeEnd w:id="1003"/>
      <w:r w:rsidRPr="008059EA">
        <w:rPr>
          <w:rStyle w:val="CommentReference"/>
          <w:sz w:val="24"/>
          <w:szCs w:val="24"/>
        </w:rPr>
        <w:commentReference w:id="1003"/>
      </w:r>
    </w:p>
    <w:p w14:paraId="57B5294E" w14:textId="115C130A" w:rsidR="00CE5B2E" w:rsidRPr="008059EA" w:rsidRDefault="00CE5B2E" w:rsidP="008059EA">
      <w:pPr>
        <w:jc w:val="center"/>
        <w:rPr>
          <w:b/>
          <w:sz w:val="24"/>
          <w:szCs w:val="24"/>
        </w:rPr>
      </w:pPr>
      <w:r w:rsidRPr="008059EA">
        <w:rPr>
          <w:b/>
          <w:sz w:val="24"/>
          <w:szCs w:val="24"/>
        </w:rPr>
        <w:t>SUBPART 52.1 – INSTRUCTIONS FOR USING PROVISIONS AND CLAUSES</w:t>
      </w:r>
    </w:p>
    <w:p w14:paraId="5BFE8773" w14:textId="4E7B5E15" w:rsidR="00CE5B2E" w:rsidRPr="008059EA" w:rsidRDefault="005A1C85" w:rsidP="00CE5B2E">
      <w:pPr>
        <w:rPr>
          <w:sz w:val="24"/>
          <w:szCs w:val="24"/>
        </w:rPr>
      </w:pPr>
      <w:hyperlink w:anchor="P52_101" w:history="1">
        <w:r w:rsidR="00CE5B2E" w:rsidRPr="008059EA">
          <w:rPr>
            <w:sz w:val="24"/>
            <w:szCs w:val="24"/>
            <w:u w:val="single"/>
          </w:rPr>
          <w:t>52.101</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Using Part 52.</w:t>
      </w:r>
    </w:p>
    <w:p w14:paraId="4E9F391E" w14:textId="68EA177C" w:rsidR="00CE5B2E" w:rsidRPr="008059EA" w:rsidRDefault="00CE5B2E" w:rsidP="00CE5B2E">
      <w:pPr>
        <w:rPr>
          <w:b/>
          <w:sz w:val="24"/>
          <w:szCs w:val="24"/>
        </w:rPr>
      </w:pPr>
      <w:r w:rsidRPr="008059EA">
        <w:rPr>
          <w:b/>
          <w:sz w:val="24"/>
          <w:szCs w:val="24"/>
        </w:rPr>
        <w:t>SUBPART 52.2 – TEXTS OF PROVISIONS AND CLAUSES</w:t>
      </w:r>
    </w:p>
    <w:p w14:paraId="4D5F14C8" w14:textId="274E42A9" w:rsidR="00CE5B2E" w:rsidRPr="008059EA" w:rsidRDefault="005A1C85" w:rsidP="00CE5B2E">
      <w:pPr>
        <w:rPr>
          <w:sz w:val="24"/>
          <w:szCs w:val="24"/>
        </w:rPr>
      </w:pPr>
      <w:hyperlink w:anchor="P52_200" w:history="1">
        <w:r w:rsidR="00CE5B2E" w:rsidRPr="008059EA">
          <w:rPr>
            <w:sz w:val="24"/>
            <w:szCs w:val="24"/>
            <w:u w:val="single"/>
          </w:rPr>
          <w:t>52.200</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Scope of subpart.</w:t>
      </w:r>
    </w:p>
    <w:p w14:paraId="00909B5B" w14:textId="6E1C0F36" w:rsidR="00CE5B2E" w:rsidRPr="008059EA" w:rsidRDefault="005A1C85" w:rsidP="007704B1">
      <w:pPr>
        <w:spacing w:after="240"/>
        <w:rPr>
          <w:sz w:val="24"/>
          <w:szCs w:val="24"/>
        </w:rPr>
      </w:pPr>
      <w:hyperlink w:anchor="P5452_233_9001" w:history="1">
        <w:r w:rsidR="004D3BC1" w:rsidRPr="008059EA">
          <w:rPr>
            <w:rStyle w:val="Hyperlink"/>
            <w:sz w:val="24"/>
            <w:szCs w:val="24"/>
          </w:rPr>
          <w:t>5452.233-9001</w:t>
        </w:r>
      </w:hyperlink>
      <w:commentRangeStart w:id="1004"/>
      <w:commentRangeEnd w:id="1004"/>
      <w:r w:rsidR="004D3BC1" w:rsidRPr="008059EA">
        <w:rPr>
          <w:rStyle w:val="CommentReference"/>
          <w:sz w:val="24"/>
          <w:szCs w:val="24"/>
        </w:rPr>
        <w:commentReference w:id="1004"/>
      </w:r>
      <w:r w:rsidR="004D3BC1" w:rsidRPr="008059EA">
        <w:rPr>
          <w:sz w:val="24"/>
          <w:szCs w:val="24"/>
        </w:rPr>
        <w:tab/>
      </w:r>
      <w:r w:rsidR="00CE5B2E" w:rsidRPr="008059EA">
        <w:rPr>
          <w:sz w:val="24"/>
          <w:szCs w:val="24"/>
        </w:rPr>
        <w:t xml:space="preserve">Disputes – Agreement to Use </w:t>
      </w:r>
      <w:commentRangeStart w:id="1005"/>
      <w:r w:rsidR="00CE5B2E" w:rsidRPr="008059EA">
        <w:rPr>
          <w:sz w:val="24"/>
          <w:szCs w:val="24"/>
        </w:rPr>
        <w:t>Alternative</w:t>
      </w:r>
      <w:commentRangeEnd w:id="1005"/>
      <w:r w:rsidR="00CE5B2E" w:rsidRPr="008059EA">
        <w:rPr>
          <w:rStyle w:val="CommentReference"/>
          <w:sz w:val="24"/>
          <w:szCs w:val="24"/>
        </w:rPr>
        <w:commentReference w:id="1005"/>
      </w:r>
      <w:r w:rsidR="00CE5B2E" w:rsidRPr="008059EA">
        <w:rPr>
          <w:sz w:val="24"/>
          <w:szCs w:val="24"/>
        </w:rPr>
        <w:t xml:space="preserve"> Dispute Resolution (ADR)</w:t>
      </w:r>
      <w:commentRangeStart w:id="1006"/>
      <w:r w:rsidR="00CE5B2E" w:rsidRPr="008059EA">
        <w:rPr>
          <w:sz w:val="24"/>
          <w:szCs w:val="24"/>
        </w:rPr>
        <w:t>.</w:t>
      </w:r>
      <w:commentRangeStart w:id="1007"/>
      <w:commentRangeEnd w:id="1007"/>
      <w:r w:rsidR="00CE5B2E" w:rsidRPr="008059EA">
        <w:rPr>
          <w:rStyle w:val="CommentReference"/>
          <w:sz w:val="24"/>
          <w:szCs w:val="24"/>
        </w:rPr>
        <w:commentReference w:id="1007"/>
      </w:r>
      <w:commentRangeEnd w:id="1006"/>
      <w:r w:rsidR="004D3BC1" w:rsidRPr="008059EA">
        <w:rPr>
          <w:rStyle w:val="CommentReference"/>
          <w:sz w:val="24"/>
          <w:szCs w:val="24"/>
        </w:rPr>
        <w:commentReference w:id="1006"/>
      </w:r>
      <w:commentRangeStart w:id="1008"/>
      <w:commentRangeEnd w:id="1008"/>
      <w:r w:rsidR="00CE5B2E" w:rsidRPr="008059EA">
        <w:rPr>
          <w:rStyle w:val="CommentReference"/>
          <w:sz w:val="24"/>
          <w:szCs w:val="24"/>
        </w:rPr>
        <w:commentReference w:id="1008"/>
      </w:r>
      <w:commentRangeStart w:id="1009"/>
      <w:commentRangeEnd w:id="1009"/>
      <w:r w:rsidR="00CE5B2E" w:rsidRPr="008059EA">
        <w:rPr>
          <w:rStyle w:val="CommentReference"/>
          <w:sz w:val="24"/>
          <w:szCs w:val="24"/>
        </w:rPr>
        <w:commentReference w:id="1009"/>
      </w:r>
      <w:commentRangeStart w:id="1010"/>
      <w:commentRangeEnd w:id="1010"/>
      <w:r w:rsidR="00BB39D1" w:rsidRPr="008059EA">
        <w:rPr>
          <w:rStyle w:val="CommentReference"/>
          <w:sz w:val="24"/>
          <w:szCs w:val="24"/>
        </w:rPr>
        <w:commentReference w:id="1010"/>
      </w:r>
    </w:p>
    <w:bookmarkEnd w:id="996"/>
    <w:p w14:paraId="37347D7A" w14:textId="231C103A" w:rsidR="004F3E26" w:rsidRPr="008059EA" w:rsidRDefault="004F3E26" w:rsidP="00BB2644">
      <w:pPr>
        <w:pStyle w:val="Heading2"/>
        <w:spacing w:after="240"/>
      </w:pPr>
      <w:r w:rsidRPr="008059EA">
        <w:t>SUBPART 52.1 – INSTRUCTIONS F</w:t>
      </w:r>
      <w:r w:rsidR="001C466C" w:rsidRPr="008059EA">
        <w:t>OR USING PROVISIONS AND CLAUSES</w:t>
      </w:r>
    </w:p>
    <w:p w14:paraId="6D699288" w14:textId="529D3663" w:rsidR="004F3E26" w:rsidRPr="008059EA" w:rsidRDefault="004F3E26" w:rsidP="007913C2">
      <w:pPr>
        <w:pStyle w:val="Heading3"/>
        <w:rPr>
          <w:sz w:val="24"/>
          <w:szCs w:val="24"/>
        </w:rPr>
      </w:pPr>
      <w:bookmarkStart w:id="1011" w:name="P52_101"/>
      <w:r w:rsidRPr="008059EA">
        <w:rPr>
          <w:sz w:val="24"/>
          <w:szCs w:val="24"/>
        </w:rPr>
        <w:t>52.101</w:t>
      </w:r>
      <w:bookmarkEnd w:id="1011"/>
      <w:r w:rsidR="007913C2" w:rsidRPr="008059EA">
        <w:rPr>
          <w:sz w:val="24"/>
          <w:szCs w:val="24"/>
        </w:rPr>
        <w:t xml:space="preserve"> Using Part 52.</w:t>
      </w:r>
    </w:p>
    <w:p w14:paraId="06276DB6" w14:textId="5CC7B4C8" w:rsidR="004F3E26" w:rsidRPr="008059EA" w:rsidRDefault="004F3E26" w:rsidP="004F3E2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napToGrid w:val="0"/>
          <w:sz w:val="24"/>
          <w:szCs w:val="24"/>
        </w:rPr>
        <w:t>(b) Numbering.</w:t>
      </w:r>
    </w:p>
    <w:p w14:paraId="31A88DCC" w14:textId="688BE97D" w:rsidR="004F3E26" w:rsidRPr="008059EA" w:rsidRDefault="007704B1" w:rsidP="007704B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8059EA">
        <w:rPr>
          <w:sz w:val="24"/>
          <w:szCs w:val="24"/>
        </w:rPr>
        <w:tab/>
      </w:r>
      <w:r w:rsidR="004F3E26" w:rsidRPr="008059EA">
        <w:rPr>
          <w:sz w:val="24"/>
          <w:szCs w:val="24"/>
        </w:rPr>
        <w:t>(2) Provisions or clauses that supplement Federal Acquisition Regulations (FAR) and Defense Federal Acquisition Regulation Supplement (DFARS).</w:t>
      </w:r>
    </w:p>
    <w:p w14:paraId="2A54AB2B" w14:textId="4B7EBE8F" w:rsidR="004F3E26" w:rsidRPr="008059EA" w:rsidRDefault="007704B1" w:rsidP="007704B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z w:val="24"/>
          <w:szCs w:val="24"/>
        </w:rPr>
        <w:tab/>
      </w:r>
      <w:r w:rsidR="004F3E26" w:rsidRPr="008059EA">
        <w:rPr>
          <w:snapToGrid w:val="0"/>
          <w:sz w:val="24"/>
          <w:szCs w:val="24"/>
        </w:rPr>
        <w:t>(ii) Only those provisions and clauses in this directive that are codified are preceded by an assigned CFR chapter number.</w:t>
      </w:r>
    </w:p>
    <w:p w14:paraId="0D376538" w14:textId="34496C5C" w:rsidR="004F3E26" w:rsidRPr="008059EA" w:rsidRDefault="007704B1" w:rsidP="007704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ab/>
      </w:r>
      <w:r w:rsidR="004F3E26" w:rsidRPr="008059EA">
        <w:rPr>
          <w:sz w:val="24"/>
          <w:szCs w:val="24"/>
        </w:rPr>
        <w:t xml:space="preserve">(B) See </w:t>
      </w:r>
      <w:hyperlink w:anchor="P1_301_91" w:history="1">
        <w:r w:rsidR="004F3E26" w:rsidRPr="008059EA">
          <w:rPr>
            <w:rStyle w:val="Hyperlink"/>
            <w:sz w:val="24"/>
            <w:szCs w:val="24"/>
          </w:rPr>
          <w:t>1.301-91(c)</w:t>
        </w:r>
      </w:hyperlink>
      <w:r w:rsidR="004F3E26" w:rsidRPr="008059EA">
        <w:rPr>
          <w:sz w:val="24"/>
          <w:szCs w:val="24"/>
        </w:rPr>
        <w:t>.</w:t>
      </w:r>
    </w:p>
    <w:p w14:paraId="34B94D2D" w14:textId="781E9076" w:rsidR="004F3E26" w:rsidRPr="008059EA" w:rsidRDefault="004F3E26" w:rsidP="00045233">
      <w:pPr>
        <w:pStyle w:val="Heading2"/>
      </w:pPr>
      <w:r w:rsidRPr="008059EA">
        <w:t>SUBPART 52.2 – TEXTS OF PROVISIONS AND CLAUSES</w:t>
      </w:r>
    </w:p>
    <w:p w14:paraId="43D291B6" w14:textId="542B44CF" w:rsidR="004F3E26" w:rsidRPr="008059EA" w:rsidRDefault="00BB2644" w:rsidP="001C466C">
      <w:pPr>
        <w:spacing w:after="240"/>
        <w:jc w:val="center"/>
        <w:rPr>
          <w:i/>
          <w:sz w:val="24"/>
          <w:szCs w:val="24"/>
        </w:rPr>
      </w:pPr>
      <w:r w:rsidRPr="008059EA">
        <w:rPr>
          <w:i/>
          <w:sz w:val="24"/>
          <w:szCs w:val="24"/>
        </w:rPr>
        <w:t>(Revised January 15, 2021 through PROCLTR 2021-03)</w:t>
      </w:r>
      <w:commentRangeStart w:id="1012"/>
      <w:commentRangeEnd w:id="1012"/>
      <w:r w:rsidRPr="008059EA">
        <w:rPr>
          <w:rStyle w:val="CommentReference"/>
          <w:sz w:val="24"/>
          <w:szCs w:val="24"/>
        </w:rPr>
        <w:commentReference w:id="1012"/>
      </w:r>
    </w:p>
    <w:p w14:paraId="5215E0CC" w14:textId="5A3670CD" w:rsidR="004F3E26" w:rsidRPr="008059EA" w:rsidRDefault="004F3E26" w:rsidP="007913C2">
      <w:pPr>
        <w:pStyle w:val="Heading3"/>
        <w:rPr>
          <w:sz w:val="24"/>
          <w:szCs w:val="24"/>
        </w:rPr>
      </w:pPr>
      <w:bookmarkStart w:id="1014" w:name="P52_200"/>
      <w:r w:rsidRPr="008059EA">
        <w:rPr>
          <w:sz w:val="24"/>
          <w:szCs w:val="24"/>
        </w:rPr>
        <w:t>52.200</w:t>
      </w:r>
      <w:bookmarkEnd w:id="1014"/>
      <w:r w:rsidRPr="008059EA">
        <w:rPr>
          <w:sz w:val="24"/>
          <w:szCs w:val="24"/>
        </w:rPr>
        <w:t xml:space="preserve"> Scope of subpart.</w:t>
      </w:r>
    </w:p>
    <w:p w14:paraId="2C5DC2F6" w14:textId="6A22335A" w:rsidR="004F3E26" w:rsidRPr="008059EA" w:rsidRDefault="004F3E26" w:rsidP="001C466C">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14:paraId="5085A20F" w14:textId="4EC5D9A5" w:rsidR="00CE5B2E" w:rsidRPr="008059EA" w:rsidRDefault="00586CF9" w:rsidP="00045233">
      <w:pPr>
        <w:pStyle w:val="Heading3"/>
        <w:rPr>
          <w:sz w:val="24"/>
          <w:szCs w:val="24"/>
        </w:rPr>
      </w:pPr>
      <w:bookmarkStart w:id="1015" w:name="_52.246-9085__Production"/>
      <w:bookmarkStart w:id="1016" w:name="_52.246-9086__Production"/>
      <w:bookmarkStart w:id="1017" w:name="P5452_233_9001"/>
      <w:bookmarkStart w:id="1018" w:name="P52_233_9001"/>
      <w:bookmarkEnd w:id="1015"/>
      <w:bookmarkEnd w:id="1016"/>
      <w:r w:rsidRPr="008059EA">
        <w:rPr>
          <w:sz w:val="24"/>
          <w:szCs w:val="24"/>
        </w:rPr>
        <w:t>54</w:t>
      </w:r>
      <w:r w:rsidR="00CE5B2E" w:rsidRPr="008059EA">
        <w:rPr>
          <w:sz w:val="24"/>
          <w:szCs w:val="24"/>
        </w:rPr>
        <w:t xml:space="preserve">52.233-9001 </w:t>
      </w:r>
      <w:bookmarkEnd w:id="1017"/>
      <w:r w:rsidR="00CE5B2E" w:rsidRPr="008059EA">
        <w:rPr>
          <w:sz w:val="24"/>
          <w:szCs w:val="24"/>
        </w:rPr>
        <w:t>Disputes – Agreement to Use Alternative Dispute Resolution (ADR</w:t>
      </w:r>
      <w:commentRangeStart w:id="1019"/>
      <w:r w:rsidR="00CE5B2E" w:rsidRPr="008059EA">
        <w:rPr>
          <w:sz w:val="24"/>
          <w:szCs w:val="24"/>
        </w:rPr>
        <w:t>)</w:t>
      </w:r>
      <w:commentRangeEnd w:id="1019"/>
      <w:r w:rsidR="00EC3CE5">
        <w:rPr>
          <w:rStyle w:val="CommentReference"/>
          <w:b w:val="0"/>
        </w:rPr>
        <w:commentReference w:id="1019"/>
      </w:r>
      <w:r w:rsidR="00CE5B2E" w:rsidRPr="008059EA">
        <w:rPr>
          <w:sz w:val="24"/>
          <w:szCs w:val="24"/>
        </w:rPr>
        <w:t>.</w:t>
      </w:r>
    </w:p>
    <w:bookmarkEnd w:id="1018"/>
    <w:p w14:paraId="0420A9EE" w14:textId="77777777" w:rsidR="004F3E26" w:rsidRPr="008059EA" w:rsidRDefault="004F3E26" w:rsidP="00922939">
      <w:pPr>
        <w:spacing w:after="240"/>
        <w:rPr>
          <w:color w:val="000000" w:themeColor="text1"/>
          <w:sz w:val="24"/>
          <w:szCs w:val="24"/>
        </w:rPr>
      </w:pPr>
      <w:r w:rsidRPr="008059EA">
        <w:rPr>
          <w:color w:val="000000" w:themeColor="text1"/>
          <w:sz w:val="24"/>
          <w:szCs w:val="24"/>
        </w:rPr>
        <w:t xml:space="preserve">As prescribed in </w:t>
      </w:r>
      <w:hyperlink w:anchor="P33_214" w:history="1">
        <w:r w:rsidRPr="008059EA">
          <w:rPr>
            <w:rStyle w:val="Hyperlink"/>
            <w:sz w:val="24"/>
            <w:szCs w:val="24"/>
          </w:rPr>
          <w:t>33.214</w:t>
        </w:r>
      </w:hyperlink>
      <w:r w:rsidRPr="008059EA">
        <w:rPr>
          <w:color w:val="000000" w:themeColor="text1"/>
          <w:sz w:val="24"/>
          <w:szCs w:val="24"/>
        </w:rPr>
        <w:t>, insert the following provision:</w:t>
      </w:r>
    </w:p>
    <w:p w14:paraId="1C253569" w14:textId="646F5761" w:rsidR="004F3E26" w:rsidRPr="008059EA" w:rsidRDefault="004F3E26" w:rsidP="004F3E26">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w:t>
      </w:r>
      <w:r w:rsidR="00586CF9" w:rsidRPr="008059EA">
        <w:rPr>
          <w:rFonts w:eastAsia="Calibri"/>
          <w:sz w:val="24"/>
          <w:szCs w:val="24"/>
        </w:rPr>
        <w:t>JUN 2020</w:t>
      </w:r>
      <w:r w:rsidRPr="008059EA">
        <w:rPr>
          <w:rFonts w:eastAsia="Calibri"/>
          <w:sz w:val="24"/>
          <w:szCs w:val="24"/>
        </w:rPr>
        <w:t>)</w:t>
      </w:r>
    </w:p>
    <w:p w14:paraId="5A7ED017" w14:textId="288A074F" w:rsidR="004F3E26" w:rsidRPr="008059EA" w:rsidRDefault="004F3E26" w:rsidP="004F3E26">
      <w:pPr>
        <w:rPr>
          <w:color w:val="000000" w:themeColor="text1"/>
          <w:sz w:val="24"/>
          <w:szCs w:val="24"/>
        </w:rPr>
      </w:pPr>
      <w:r w:rsidRPr="008059EA">
        <w:rPr>
          <w:color w:val="000000" w:themeColor="text1"/>
          <w:sz w:val="24"/>
          <w:szCs w:val="24"/>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14:paraId="4E01DF1E" w14:textId="05264673" w:rsidR="004F3E26" w:rsidRPr="008059EA" w:rsidRDefault="004F3E26" w:rsidP="004F3E26">
      <w:pPr>
        <w:rPr>
          <w:color w:val="000000" w:themeColor="text1"/>
          <w:sz w:val="24"/>
          <w:szCs w:val="24"/>
        </w:rPr>
      </w:pPr>
      <w:r w:rsidRPr="008059EA">
        <w:rPr>
          <w:color w:val="000000" w:themeColor="text1"/>
          <w:sz w:val="24"/>
          <w:szCs w:val="24"/>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14:paraId="38D956CB" w14:textId="6A257A4F" w:rsidR="004F3E26" w:rsidRPr="008059EA" w:rsidRDefault="004F3E26" w:rsidP="004F3E26">
      <w:pPr>
        <w:rPr>
          <w:color w:val="000000" w:themeColor="text1"/>
          <w:sz w:val="24"/>
          <w:szCs w:val="24"/>
        </w:rPr>
      </w:pPr>
      <w:r w:rsidRPr="008059EA">
        <w:rPr>
          <w:color w:val="000000" w:themeColor="text1"/>
          <w:sz w:val="24"/>
          <w:szCs w:val="24"/>
        </w:rPr>
        <w:t>(c) If you wish to opt out of this clause, check here [ ]. Alternate wording may be negotiated with the contracting officer.</w:t>
      </w:r>
    </w:p>
    <w:p w14:paraId="114799BE" w14:textId="77777777" w:rsidR="008059EA" w:rsidRDefault="004F3E26" w:rsidP="004F3E26">
      <w:pPr>
        <w:jc w:val="center"/>
        <w:rPr>
          <w:color w:val="000000" w:themeColor="text1"/>
          <w:sz w:val="24"/>
          <w:szCs w:val="24"/>
        </w:rPr>
        <w:sectPr w:rsidR="008059EA" w:rsidSect="00FF4E5A">
          <w:headerReference w:type="even" r:id="rId395"/>
          <w:headerReference w:type="default" r:id="rId396"/>
          <w:footerReference w:type="even" r:id="rId397"/>
          <w:footerReference w:type="default" r:id="rId398"/>
          <w:headerReference w:type="first" r:id="rId399"/>
          <w:footerReference w:type="first" r:id="rId400"/>
          <w:pgSz w:w="12240" w:h="15840"/>
          <w:pgMar w:top="1440" w:right="1440" w:bottom="1440" w:left="1440" w:header="720" w:footer="720" w:gutter="0"/>
          <w:cols w:space="720"/>
          <w:titlePg/>
          <w:docGrid w:linePitch="299"/>
        </w:sectPr>
      </w:pPr>
      <w:r w:rsidRPr="008059EA">
        <w:rPr>
          <w:color w:val="000000" w:themeColor="text1"/>
          <w:sz w:val="24"/>
          <w:szCs w:val="24"/>
        </w:rPr>
        <w:t>(End of Provision)</w:t>
      </w:r>
    </w:p>
    <w:p w14:paraId="306ACE82" w14:textId="77777777" w:rsidR="00CE5B2E" w:rsidRPr="000C7707" w:rsidRDefault="00CE5B2E" w:rsidP="00045233">
      <w:pPr>
        <w:pStyle w:val="Heading1"/>
        <w:rPr>
          <w:sz w:val="24"/>
          <w:szCs w:val="24"/>
        </w:rPr>
      </w:pPr>
      <w:bookmarkStart w:id="1020" w:name="Part53"/>
      <w:r w:rsidRPr="000C7707">
        <w:rPr>
          <w:sz w:val="24"/>
          <w:szCs w:val="24"/>
        </w:rPr>
        <w:lastRenderedPageBreak/>
        <w:t>PART 53 – FORMS</w:t>
      </w:r>
    </w:p>
    <w:p w14:paraId="7BBEBEC7" w14:textId="18FC8694" w:rsidR="00CE5B2E" w:rsidRPr="000C7707" w:rsidRDefault="00883FD7" w:rsidP="00317CD3">
      <w:pPr>
        <w:widowControl w:val="0"/>
        <w:spacing w:after="240"/>
        <w:jc w:val="center"/>
        <w:rPr>
          <w:i/>
          <w:sz w:val="24"/>
          <w:szCs w:val="24"/>
        </w:rPr>
      </w:pPr>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w:t>
      </w:r>
      <w:r w:rsidR="008810DA">
        <w:rPr>
          <w:i/>
          <w:sz w:val="24"/>
          <w:szCs w:val="24"/>
        </w:rPr>
        <w:t>2</w:t>
      </w:r>
      <w:r>
        <w:rPr>
          <w:i/>
          <w:sz w:val="24"/>
          <w:szCs w:val="24"/>
        </w:rPr>
        <w:t>-</w:t>
      </w:r>
      <w:r w:rsidR="008810DA">
        <w:rPr>
          <w:i/>
          <w:sz w:val="24"/>
          <w:szCs w:val="24"/>
        </w:rPr>
        <w:t>03</w:t>
      </w:r>
      <w:r w:rsidR="00DE0360" w:rsidRPr="00CD6247">
        <w:rPr>
          <w:i/>
          <w:sz w:val="24"/>
          <w:szCs w:val="24"/>
        </w:rPr>
        <w:t>)</w:t>
      </w:r>
      <w:commentRangeStart w:id="1021"/>
      <w:commentRangeEnd w:id="1021"/>
      <w:r w:rsidR="00B206DE" w:rsidRPr="00323F95">
        <w:rPr>
          <w:rStyle w:val="CommentReference"/>
          <w:sz w:val="24"/>
          <w:szCs w:val="24"/>
        </w:rPr>
        <w:commentReference w:id="1021"/>
      </w:r>
    </w:p>
    <w:p w14:paraId="26DE727D" w14:textId="19691EEB" w:rsidR="002B7966" w:rsidRPr="000C7707" w:rsidRDefault="00CE5B2E" w:rsidP="00CE5B2E">
      <w:pPr>
        <w:jc w:val="center"/>
        <w:rPr>
          <w:i/>
          <w:sz w:val="24"/>
          <w:szCs w:val="24"/>
        </w:rPr>
      </w:pPr>
      <w:r w:rsidRPr="000C7707">
        <w:rPr>
          <w:b/>
          <w:sz w:val="24"/>
          <w:szCs w:val="24"/>
        </w:rPr>
        <w:t>TABLE OF CONTENTS</w:t>
      </w:r>
    </w:p>
    <w:p w14:paraId="105FF3DC" w14:textId="66D18833" w:rsidR="00CE5B2E" w:rsidRPr="00447626" w:rsidRDefault="00CE5B2E" w:rsidP="00234E5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commentRangeStart w:id="1022"/>
      <w:commentRangeEnd w:id="1022"/>
      <w:r w:rsidRPr="00447626">
        <w:rPr>
          <w:rStyle w:val="CommentReference"/>
          <w:sz w:val="24"/>
          <w:szCs w:val="24"/>
        </w:rPr>
        <w:commentReference w:id="1022"/>
      </w:r>
    </w:p>
    <w:p w14:paraId="4C1AF971" w14:textId="7576CC69" w:rsidR="00CE5B2E" w:rsidRPr="00447626" w:rsidRDefault="005A1C85" w:rsidP="00447626">
      <w:pPr>
        <w:tabs>
          <w:tab w:val="clear" w:pos="1080"/>
          <w:tab w:val="left" w:pos="1260"/>
        </w:tabs>
        <w:rPr>
          <w:sz w:val="24"/>
          <w:szCs w:val="24"/>
        </w:rPr>
      </w:pPr>
      <w:hyperlink w:anchor="P53_213" w:history="1">
        <w:r w:rsidR="00CE5B2E" w:rsidRPr="00447626">
          <w:rPr>
            <w:rStyle w:val="Hyperlink"/>
            <w:sz w:val="24"/>
            <w:szCs w:val="24"/>
            <w:u w:color="231F20"/>
          </w:rPr>
          <w:t>53.213</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purc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 xml:space="preserve">and </w:t>
      </w:r>
      <w:r w:rsidR="00CE5B2E" w:rsidRPr="00447626">
        <w:rPr>
          <w:color w:val="231F20"/>
          <w:spacing w:val="-2"/>
          <w:sz w:val="24"/>
          <w:szCs w:val="24"/>
        </w:rPr>
        <w:t>o</w:t>
      </w:r>
      <w:r w:rsidR="00CE5B2E" w:rsidRPr="00447626">
        <w:rPr>
          <w:color w:val="231F20"/>
          <w:spacing w:val="1"/>
          <w:sz w:val="24"/>
          <w:szCs w:val="24"/>
        </w:rPr>
        <w:t>t</w:t>
      </w:r>
      <w:r w:rsidR="00CE5B2E" w:rsidRPr="00447626">
        <w:rPr>
          <w:color w:val="231F20"/>
          <w:sz w:val="24"/>
          <w:szCs w:val="24"/>
        </w:rPr>
        <w:t>h</w:t>
      </w:r>
      <w:r w:rsidR="00CE5B2E" w:rsidRPr="00447626">
        <w:rPr>
          <w:color w:val="231F20"/>
          <w:spacing w:val="-2"/>
          <w:sz w:val="24"/>
          <w:szCs w:val="24"/>
        </w:rPr>
        <w:t>e</w:t>
      </w:r>
      <w:r w:rsidR="00CE5B2E" w:rsidRPr="00447626">
        <w:rPr>
          <w:color w:val="231F20"/>
          <w:sz w:val="24"/>
          <w:szCs w:val="24"/>
        </w:rPr>
        <w:t xml:space="preserve">r </w:t>
      </w:r>
      <w:r w:rsidR="00CE5B2E" w:rsidRPr="00447626">
        <w:rPr>
          <w:color w:val="231F20"/>
          <w:spacing w:val="-2"/>
          <w:sz w:val="24"/>
          <w:szCs w:val="24"/>
        </w:rPr>
        <w:t>s</w:t>
      </w:r>
      <w:r w:rsidR="00CE5B2E" w:rsidRPr="00447626">
        <w:rPr>
          <w:color w:val="231F20"/>
          <w:spacing w:val="-1"/>
          <w:sz w:val="24"/>
          <w:szCs w:val="24"/>
        </w:rPr>
        <w:t>i</w:t>
      </w:r>
      <w:r w:rsidR="00CE5B2E" w:rsidRPr="00447626">
        <w:rPr>
          <w:color w:val="231F20"/>
          <w:spacing w:val="-4"/>
          <w:sz w:val="24"/>
          <w:szCs w:val="24"/>
        </w:rPr>
        <w:t>m</w:t>
      </w:r>
      <w:r w:rsidR="00CE5B2E" w:rsidRPr="00447626">
        <w:rPr>
          <w:color w:val="231F20"/>
          <w:sz w:val="24"/>
          <w:szCs w:val="24"/>
        </w:rPr>
        <w:t>plified</w:t>
      </w:r>
      <w:r w:rsidR="00CE5B2E" w:rsidRPr="00447626">
        <w:rPr>
          <w:color w:val="231F20"/>
          <w:spacing w:val="-2"/>
          <w:sz w:val="24"/>
          <w:szCs w:val="24"/>
        </w:rPr>
        <w:t xml:space="preserve"> </w:t>
      </w:r>
      <w:r w:rsidR="00CE5B2E" w:rsidRPr="00447626">
        <w:rPr>
          <w:color w:val="231F20"/>
          <w:sz w:val="24"/>
          <w:szCs w:val="24"/>
        </w:rPr>
        <w:t>pu</w:t>
      </w:r>
      <w:r w:rsidR="00CE5B2E" w:rsidRPr="00447626">
        <w:rPr>
          <w:color w:val="231F20"/>
          <w:spacing w:val="-2"/>
          <w:sz w:val="24"/>
          <w:szCs w:val="24"/>
        </w:rPr>
        <w:t>r</w:t>
      </w:r>
      <w:r w:rsidR="00CE5B2E" w:rsidRPr="00447626">
        <w:rPr>
          <w:color w:val="231F20"/>
          <w:sz w:val="24"/>
          <w:szCs w:val="24"/>
        </w:rPr>
        <w:t>cha</w:t>
      </w:r>
      <w:r w:rsidR="00CE5B2E" w:rsidRPr="00447626">
        <w:rPr>
          <w:color w:val="231F20"/>
          <w:spacing w:val="-2"/>
          <w:sz w:val="24"/>
          <w:szCs w:val="24"/>
        </w:rPr>
        <w:t>s</w:t>
      </w:r>
      <w:r w:rsidR="00CE5B2E" w:rsidRPr="00447626">
        <w:rPr>
          <w:color w:val="231F20"/>
          <w:sz w:val="24"/>
          <w:szCs w:val="24"/>
        </w:rPr>
        <w:t>e proce</w:t>
      </w:r>
      <w:r w:rsidR="00CE5B2E" w:rsidRPr="00447626">
        <w:rPr>
          <w:color w:val="231F20"/>
          <w:spacing w:val="-2"/>
          <w:sz w:val="24"/>
          <w:szCs w:val="24"/>
        </w:rPr>
        <w:t>d</w:t>
      </w:r>
      <w:r w:rsidR="00CE5B2E" w:rsidRPr="00447626">
        <w:rPr>
          <w:color w:val="231F20"/>
          <w:sz w:val="24"/>
          <w:szCs w:val="24"/>
        </w:rPr>
        <w:t>u</w:t>
      </w:r>
      <w:r w:rsidR="00CE5B2E" w:rsidRPr="00447626">
        <w:rPr>
          <w:color w:val="231F20"/>
          <w:spacing w:val="-2"/>
          <w:sz w:val="24"/>
          <w:szCs w:val="24"/>
        </w:rPr>
        <w:t>r</w:t>
      </w:r>
      <w:r w:rsidR="00CE5B2E" w:rsidRPr="00447626">
        <w:rPr>
          <w:color w:val="231F20"/>
          <w:sz w:val="24"/>
          <w:szCs w:val="24"/>
        </w:rPr>
        <w:t>es.</w:t>
      </w:r>
    </w:p>
    <w:p w14:paraId="41E03892" w14:textId="3F08BEF0" w:rsidR="00CE5B2E" w:rsidRPr="00447626" w:rsidRDefault="005A1C85" w:rsidP="00447626">
      <w:pPr>
        <w:tabs>
          <w:tab w:val="left" w:pos="1260"/>
        </w:tabs>
        <w:spacing w:before="1"/>
        <w:ind w:right="-20"/>
        <w:rPr>
          <w:color w:val="231F20"/>
          <w:sz w:val="24"/>
          <w:szCs w:val="24"/>
        </w:rPr>
      </w:pPr>
      <w:hyperlink w:anchor="P53_213_90" w:history="1">
        <w:r w:rsidR="00CE5B2E" w:rsidRPr="00447626">
          <w:rPr>
            <w:rStyle w:val="Hyperlink"/>
            <w:sz w:val="24"/>
            <w:szCs w:val="24"/>
          </w:rPr>
          <w:t>53.213</w:t>
        </w:r>
        <w:r w:rsidR="00CE5B2E" w:rsidRPr="00447626">
          <w:rPr>
            <w:rStyle w:val="Hyperlink"/>
            <w:spacing w:val="-4"/>
            <w:sz w:val="24"/>
            <w:szCs w:val="24"/>
          </w:rPr>
          <w:t>-</w:t>
        </w:r>
        <w:r w:rsidR="00CE5B2E" w:rsidRPr="00447626">
          <w:rPr>
            <w:rStyle w:val="Hyperlink"/>
            <w:sz w:val="24"/>
            <w:szCs w:val="24"/>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Blan</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p</w:t>
      </w:r>
      <w:r w:rsidR="00CE5B2E" w:rsidRPr="00447626">
        <w:rPr>
          <w:color w:val="231F20"/>
          <w:spacing w:val="-2"/>
          <w:sz w:val="24"/>
          <w:szCs w:val="24"/>
        </w:rPr>
        <w:t>u</w:t>
      </w:r>
      <w:r w:rsidR="00CE5B2E" w:rsidRPr="00447626">
        <w:rPr>
          <w:color w:val="231F20"/>
          <w:sz w:val="24"/>
          <w:szCs w:val="24"/>
        </w:rPr>
        <w:t>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ree</w:t>
      </w:r>
      <w:r w:rsidR="00CE5B2E" w:rsidRPr="00447626">
        <w:rPr>
          <w:color w:val="231F20"/>
          <w:spacing w:val="-4"/>
          <w:sz w:val="24"/>
          <w:szCs w:val="24"/>
        </w:rPr>
        <w:t>m</w:t>
      </w:r>
      <w:r w:rsidR="00CE5B2E" w:rsidRPr="00447626">
        <w:rPr>
          <w:color w:val="231F20"/>
          <w:sz w:val="24"/>
          <w:szCs w:val="24"/>
        </w:rPr>
        <w:t>ent</w:t>
      </w:r>
      <w:r w:rsidR="00CE5B2E" w:rsidRPr="00447626">
        <w:rPr>
          <w:color w:val="231F20"/>
          <w:spacing w:val="1"/>
          <w:sz w:val="24"/>
          <w:szCs w:val="24"/>
        </w:rPr>
        <w:t xml:space="preserve"> </w:t>
      </w:r>
      <w:r w:rsidR="00CE5B2E" w:rsidRPr="00447626">
        <w:rPr>
          <w:color w:val="231F20"/>
          <w:sz w:val="24"/>
          <w:szCs w:val="24"/>
        </w:rPr>
        <w:t>d</w:t>
      </w:r>
      <w:r w:rsidR="00CE5B2E" w:rsidRPr="00447626">
        <w:rPr>
          <w:color w:val="231F20"/>
          <w:spacing w:val="-2"/>
          <w:sz w:val="24"/>
          <w:szCs w:val="24"/>
        </w:rPr>
        <w:t>e</w:t>
      </w:r>
      <w:r w:rsidR="00CE5B2E" w:rsidRPr="00447626">
        <w:rPr>
          <w:color w:val="231F20"/>
          <w:sz w:val="24"/>
          <w:szCs w:val="24"/>
        </w:rPr>
        <w:t>li</w:t>
      </w:r>
      <w:r w:rsidR="00CE5B2E" w:rsidRPr="00447626">
        <w:rPr>
          <w:color w:val="231F20"/>
          <w:spacing w:val="-2"/>
          <w:sz w:val="24"/>
          <w:szCs w:val="24"/>
        </w:rPr>
        <w:t>v</w:t>
      </w:r>
      <w:r w:rsidR="00CE5B2E" w:rsidRPr="00447626">
        <w:rPr>
          <w:color w:val="231F20"/>
          <w:sz w:val="24"/>
          <w:szCs w:val="24"/>
        </w:rPr>
        <w:t>ery</w:t>
      </w:r>
      <w:r w:rsidR="00CE5B2E" w:rsidRPr="00447626">
        <w:rPr>
          <w:color w:val="231F20"/>
          <w:spacing w:val="-2"/>
          <w:sz w:val="24"/>
          <w:szCs w:val="24"/>
        </w:rPr>
        <w:t xml:space="preserve"> </w:t>
      </w:r>
      <w:r w:rsidR="00CE5B2E" w:rsidRPr="00447626">
        <w:rPr>
          <w:color w:val="231F20"/>
          <w:sz w:val="24"/>
          <w:szCs w:val="24"/>
        </w:rPr>
        <w:t>t</w:t>
      </w:r>
      <w:r w:rsidR="00CE5B2E" w:rsidRPr="00447626">
        <w:rPr>
          <w:color w:val="231F20"/>
          <w:spacing w:val="-1"/>
          <w:sz w:val="24"/>
          <w:szCs w:val="24"/>
        </w:rPr>
        <w:t>i</w:t>
      </w:r>
      <w:r w:rsidR="00CE5B2E" w:rsidRPr="00447626">
        <w:rPr>
          <w:color w:val="231F20"/>
          <w:sz w:val="24"/>
          <w:szCs w:val="24"/>
        </w:rPr>
        <w:t>c</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z w:val="24"/>
          <w:szCs w:val="24"/>
        </w:rPr>
        <w:t>LA</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3"/>
          <w:sz w:val="24"/>
          <w:szCs w:val="24"/>
        </w:rPr>
        <w:t>o</w:t>
      </w:r>
      <w:r w:rsidR="00CE5B2E" w:rsidRPr="00447626">
        <w:rPr>
          <w:color w:val="231F20"/>
          <w:spacing w:val="-2"/>
          <w:sz w:val="24"/>
          <w:szCs w:val="24"/>
        </w:rPr>
        <w:t>r</w:t>
      </w:r>
      <w:r w:rsidR="00CE5B2E" w:rsidRPr="00447626">
        <w:rPr>
          <w:color w:val="231F20"/>
          <w:sz w:val="24"/>
          <w:szCs w:val="24"/>
        </w:rPr>
        <w:t>m</w:t>
      </w:r>
      <w:r w:rsidR="00CE5B2E" w:rsidRPr="00447626">
        <w:rPr>
          <w:color w:val="231F20"/>
          <w:spacing w:val="-4"/>
          <w:sz w:val="24"/>
          <w:szCs w:val="24"/>
        </w:rPr>
        <w:t xml:space="preserve"> </w:t>
      </w:r>
      <w:r w:rsidR="00CE5B2E" w:rsidRPr="00447626">
        <w:rPr>
          <w:color w:val="231F20"/>
          <w:sz w:val="24"/>
          <w:szCs w:val="24"/>
        </w:rPr>
        <w:t>470).</w:t>
      </w:r>
    </w:p>
    <w:p w14:paraId="51E70EAE" w14:textId="3FFFEE26" w:rsidR="00CE5B2E" w:rsidRPr="00447626" w:rsidRDefault="005A1C85" w:rsidP="00CE5B2E">
      <w:pPr>
        <w:tabs>
          <w:tab w:val="left" w:pos="1260"/>
        </w:tabs>
        <w:ind w:right="-20"/>
        <w:rPr>
          <w:color w:val="231F20"/>
          <w:sz w:val="24"/>
          <w:szCs w:val="24"/>
          <w:u w:val="single" w:color="231F20"/>
        </w:rPr>
      </w:pPr>
      <w:hyperlink w:anchor="P53_213_91" w:history="1">
        <w:r w:rsidR="00CE5B2E" w:rsidRPr="00447626">
          <w:rPr>
            <w:rStyle w:val="Hyperlink"/>
            <w:sz w:val="24"/>
            <w:szCs w:val="24"/>
            <w:u w:color="231F20"/>
          </w:rPr>
          <w:t>53.213-91</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bCs/>
          <w:color w:val="231F20"/>
          <w:sz w:val="24"/>
          <w:szCs w:val="24"/>
        </w:rPr>
        <w:t>Ship</w:t>
      </w:r>
      <w:r w:rsidR="00CE5B2E" w:rsidRPr="00447626">
        <w:rPr>
          <w:bCs/>
          <w:color w:val="231F20"/>
          <w:spacing w:val="-3"/>
          <w:sz w:val="24"/>
          <w:szCs w:val="24"/>
        </w:rPr>
        <w:t>p</w:t>
      </w:r>
      <w:r w:rsidR="00CE5B2E" w:rsidRPr="00447626">
        <w:rPr>
          <w:bCs/>
          <w:color w:val="231F20"/>
          <w:spacing w:val="1"/>
          <w:sz w:val="24"/>
          <w:szCs w:val="24"/>
        </w:rPr>
        <w:t>i</w:t>
      </w:r>
      <w:r w:rsidR="00CE5B2E" w:rsidRPr="00447626">
        <w:rPr>
          <w:bCs/>
          <w:color w:val="231F20"/>
          <w:sz w:val="24"/>
          <w:szCs w:val="24"/>
        </w:rPr>
        <w:t xml:space="preserve">ng </w:t>
      </w:r>
      <w:r w:rsidR="00DE4E90">
        <w:rPr>
          <w:bCs/>
          <w:color w:val="231F20"/>
          <w:sz w:val="24"/>
          <w:szCs w:val="24"/>
        </w:rPr>
        <w:t>i</w:t>
      </w:r>
      <w:r w:rsidR="00CE5B2E" w:rsidRPr="00447626">
        <w:rPr>
          <w:bCs/>
          <w:color w:val="231F20"/>
          <w:spacing w:val="-3"/>
          <w:sz w:val="24"/>
          <w:szCs w:val="24"/>
        </w:rPr>
        <w:t>n</w:t>
      </w:r>
      <w:r w:rsidR="00CE5B2E" w:rsidRPr="00447626">
        <w:rPr>
          <w:bCs/>
          <w:color w:val="231F20"/>
          <w:sz w:val="24"/>
          <w:szCs w:val="24"/>
        </w:rPr>
        <w:t>str</w:t>
      </w:r>
      <w:r w:rsidR="00CE5B2E" w:rsidRPr="00447626">
        <w:rPr>
          <w:bCs/>
          <w:color w:val="231F20"/>
          <w:spacing w:val="-2"/>
          <w:sz w:val="24"/>
          <w:szCs w:val="24"/>
        </w:rPr>
        <w:t>u</w:t>
      </w:r>
      <w:r w:rsidR="00CE5B2E" w:rsidRPr="00447626">
        <w:rPr>
          <w:bCs/>
          <w:color w:val="231F20"/>
          <w:sz w:val="24"/>
          <w:szCs w:val="24"/>
        </w:rPr>
        <w:t>ction</w:t>
      </w:r>
      <w:r w:rsidR="00CE5B2E" w:rsidRPr="00447626">
        <w:rPr>
          <w:bCs/>
          <w:color w:val="231F20"/>
          <w:spacing w:val="-3"/>
          <w:sz w:val="24"/>
          <w:szCs w:val="24"/>
        </w:rPr>
        <w:t xml:space="preserve"> </w:t>
      </w:r>
      <w:r w:rsidR="00CE5B2E" w:rsidRPr="00447626">
        <w:rPr>
          <w:bCs/>
          <w:color w:val="231F20"/>
          <w:sz w:val="24"/>
          <w:szCs w:val="24"/>
        </w:rPr>
        <w:t>(</w:t>
      </w:r>
      <w:r w:rsidR="00CE5B2E" w:rsidRPr="00447626">
        <w:rPr>
          <w:bCs/>
          <w:color w:val="231F20"/>
          <w:spacing w:val="-1"/>
          <w:sz w:val="24"/>
          <w:szCs w:val="24"/>
        </w:rPr>
        <w:t>D</w:t>
      </w:r>
      <w:r w:rsidR="00CE5B2E" w:rsidRPr="00447626">
        <w:rPr>
          <w:bCs/>
          <w:color w:val="231F20"/>
          <w:sz w:val="24"/>
          <w:szCs w:val="24"/>
        </w:rPr>
        <w:t>LA</w:t>
      </w:r>
      <w:r w:rsidR="00CE5B2E" w:rsidRPr="00447626">
        <w:rPr>
          <w:bCs/>
          <w:color w:val="231F20"/>
          <w:spacing w:val="-3"/>
          <w:sz w:val="24"/>
          <w:szCs w:val="24"/>
        </w:rPr>
        <w:t xml:space="preserve"> </w:t>
      </w:r>
      <w:r w:rsidR="00CE5B2E" w:rsidRPr="00447626">
        <w:rPr>
          <w:bCs/>
          <w:color w:val="231F20"/>
          <w:spacing w:val="2"/>
          <w:sz w:val="24"/>
          <w:szCs w:val="24"/>
        </w:rPr>
        <w:t>F</w:t>
      </w:r>
      <w:r w:rsidR="00CE5B2E" w:rsidRPr="00447626">
        <w:rPr>
          <w:bCs/>
          <w:color w:val="231F20"/>
          <w:sz w:val="24"/>
          <w:szCs w:val="24"/>
        </w:rPr>
        <w:t>o</w:t>
      </w:r>
      <w:r w:rsidR="00CE5B2E" w:rsidRPr="00447626">
        <w:rPr>
          <w:bCs/>
          <w:color w:val="231F20"/>
          <w:spacing w:val="-2"/>
          <w:sz w:val="24"/>
          <w:szCs w:val="24"/>
        </w:rPr>
        <w:t>r</w:t>
      </w:r>
      <w:r w:rsidR="00CE5B2E" w:rsidRPr="00447626">
        <w:rPr>
          <w:bCs/>
          <w:color w:val="231F20"/>
          <w:sz w:val="24"/>
          <w:szCs w:val="24"/>
        </w:rPr>
        <w:t>m</w:t>
      </w:r>
      <w:r w:rsidR="00CE5B2E" w:rsidRPr="00447626">
        <w:rPr>
          <w:bCs/>
          <w:color w:val="231F20"/>
          <w:spacing w:val="1"/>
          <w:sz w:val="24"/>
          <w:szCs w:val="24"/>
        </w:rPr>
        <w:t xml:space="preserve"> </w:t>
      </w:r>
      <w:r w:rsidR="00CE5B2E" w:rsidRPr="00447626">
        <w:rPr>
          <w:bCs/>
          <w:color w:val="231F20"/>
          <w:sz w:val="24"/>
          <w:szCs w:val="24"/>
        </w:rPr>
        <w:t>122</w:t>
      </w:r>
      <w:r w:rsidR="00CE5B2E" w:rsidRPr="00447626">
        <w:rPr>
          <w:bCs/>
          <w:color w:val="231F20"/>
          <w:spacing w:val="-2"/>
          <w:sz w:val="24"/>
          <w:szCs w:val="24"/>
        </w:rPr>
        <w:t>4</w:t>
      </w:r>
      <w:r w:rsidR="00CE5B2E" w:rsidRPr="00447626">
        <w:rPr>
          <w:bCs/>
          <w:color w:val="231F20"/>
          <w:sz w:val="24"/>
          <w:szCs w:val="24"/>
        </w:rPr>
        <w:t>).</w:t>
      </w:r>
    </w:p>
    <w:p w14:paraId="282B1AA7" w14:textId="78ECE4C4" w:rsidR="00CE5B2E" w:rsidRPr="00447626" w:rsidRDefault="005A1C85" w:rsidP="00CE5B2E">
      <w:pPr>
        <w:tabs>
          <w:tab w:val="left" w:pos="1260"/>
        </w:tabs>
        <w:ind w:right="-20"/>
        <w:rPr>
          <w:sz w:val="24"/>
          <w:szCs w:val="24"/>
        </w:rPr>
      </w:pPr>
      <w:hyperlink w:anchor="P53_213_92" w:history="1">
        <w:r w:rsidR="00CE5B2E" w:rsidRPr="00447626">
          <w:rPr>
            <w:rStyle w:val="Hyperlink"/>
            <w:sz w:val="24"/>
            <w:szCs w:val="24"/>
            <w:u w:color="231F20"/>
          </w:rPr>
          <w:t>53.213</w:t>
        </w:r>
        <w:r w:rsidR="00CE5B2E" w:rsidRPr="00447626">
          <w:rPr>
            <w:rStyle w:val="Hyperlink"/>
            <w:spacing w:val="-4"/>
            <w:sz w:val="24"/>
            <w:szCs w:val="24"/>
            <w:u w:color="231F20"/>
          </w:rPr>
          <w:t>-</w:t>
        </w:r>
        <w:r w:rsidR="00CE5B2E" w:rsidRPr="00447626">
          <w:rPr>
            <w:rStyle w:val="Hyperlink"/>
            <w:sz w:val="24"/>
            <w:szCs w:val="24"/>
            <w:u w:color="231F20"/>
          </w:rPr>
          <w:t>92</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Reque</w:t>
      </w:r>
      <w:r w:rsidR="00CE5B2E" w:rsidRPr="00447626">
        <w:rPr>
          <w:color w:val="231F20"/>
          <w:spacing w:val="-2"/>
          <w:sz w:val="24"/>
          <w:szCs w:val="24"/>
        </w:rPr>
        <w:t>s</w:t>
      </w:r>
      <w:r w:rsidR="00CE5B2E" w:rsidRPr="00447626">
        <w:rPr>
          <w:color w:val="231F20"/>
          <w:sz w:val="24"/>
          <w:szCs w:val="24"/>
        </w:rPr>
        <w:t>t</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2"/>
          <w:sz w:val="24"/>
          <w:szCs w:val="24"/>
        </w:rPr>
        <w:t>o</w:t>
      </w:r>
      <w:r w:rsidR="00CE5B2E" w:rsidRPr="00447626">
        <w:rPr>
          <w:color w:val="231F20"/>
          <w:sz w:val="24"/>
          <w:szCs w:val="24"/>
        </w:rPr>
        <w:t>r qu</w:t>
      </w:r>
      <w:r w:rsidR="00CE5B2E" w:rsidRPr="00447626">
        <w:rPr>
          <w:color w:val="231F20"/>
          <w:spacing w:val="-2"/>
          <w:sz w:val="24"/>
          <w:szCs w:val="24"/>
        </w:rPr>
        <w:t>o</w:t>
      </w:r>
      <w:r w:rsidR="00CE5B2E" w:rsidRPr="00447626">
        <w:rPr>
          <w:color w:val="231F20"/>
          <w:sz w:val="24"/>
          <w:szCs w:val="24"/>
        </w:rPr>
        <w:t>t</w:t>
      </w:r>
      <w:r w:rsidR="00CE5B2E" w:rsidRPr="00447626">
        <w:rPr>
          <w:color w:val="231F20"/>
          <w:spacing w:val="-2"/>
          <w:sz w:val="24"/>
          <w:szCs w:val="24"/>
        </w:rPr>
        <w:t>a</w:t>
      </w:r>
      <w:r w:rsidR="00CE5B2E" w:rsidRPr="00447626">
        <w:rPr>
          <w:color w:val="231F20"/>
          <w:sz w:val="24"/>
          <w:szCs w:val="24"/>
        </w:rPr>
        <w:t>ti</w:t>
      </w:r>
      <w:r w:rsidR="00CE5B2E" w:rsidRPr="00447626">
        <w:rPr>
          <w:color w:val="231F20"/>
          <w:spacing w:val="-2"/>
          <w:sz w:val="24"/>
          <w:szCs w:val="24"/>
        </w:rPr>
        <w:t>o</w:t>
      </w:r>
      <w:r w:rsidR="00CE5B2E" w:rsidRPr="00447626">
        <w:rPr>
          <w:color w:val="231F20"/>
          <w:sz w:val="24"/>
          <w:szCs w:val="24"/>
        </w:rPr>
        <w:t>n (</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r w:rsidR="00CE5B2E" w:rsidRPr="00447626">
        <w:rPr>
          <w:color w:val="231F20"/>
          <w:spacing w:val="-3"/>
          <w:sz w:val="24"/>
          <w:szCs w:val="24"/>
        </w:rPr>
        <w:t xml:space="preserve"> </w:t>
      </w:r>
      <w:r w:rsidR="00CE5B2E" w:rsidRPr="00447626">
        <w:rPr>
          <w:color w:val="231F20"/>
          <w:sz w:val="24"/>
          <w:szCs w:val="24"/>
        </w:rPr>
        <w:t>1231).</w:t>
      </w:r>
    </w:p>
    <w:p w14:paraId="18AA52A9" w14:textId="36AADC89" w:rsidR="00CE5B2E" w:rsidRPr="00447626" w:rsidRDefault="005A1C85" w:rsidP="00CE5B2E">
      <w:pPr>
        <w:tabs>
          <w:tab w:val="left" w:pos="1260"/>
        </w:tabs>
        <w:ind w:right="-20"/>
        <w:rPr>
          <w:sz w:val="24"/>
          <w:szCs w:val="24"/>
        </w:rPr>
      </w:pPr>
      <w:hyperlink w:anchor="P53_219" w:history="1">
        <w:r w:rsidR="00CE5B2E" w:rsidRPr="00447626">
          <w:rPr>
            <w:rStyle w:val="Hyperlink"/>
            <w:sz w:val="24"/>
            <w:szCs w:val="24"/>
            <w:u w:color="231F20"/>
          </w:rPr>
          <w:t>53.219</w:t>
        </w:r>
      </w:hyperlink>
      <w:r w:rsidR="00447626" w:rsidRPr="00922939">
        <w:rPr>
          <w:rStyle w:val="Hyperlink"/>
          <w:sz w:val="24"/>
          <w:szCs w:val="24"/>
          <w:u w:val="none"/>
        </w:rPr>
        <w:tab/>
      </w:r>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business</w:t>
      </w:r>
      <w:r w:rsidR="00CE5B2E" w:rsidRPr="00447626">
        <w:rPr>
          <w:color w:val="231F20"/>
          <w:spacing w:val="-2"/>
          <w:sz w:val="24"/>
          <w:szCs w:val="24"/>
        </w:rPr>
        <w:t xml:space="preserve"> </w:t>
      </w:r>
      <w:r w:rsidR="00CE5B2E" w:rsidRPr="00447626">
        <w:rPr>
          <w:color w:val="231F20"/>
          <w:sz w:val="24"/>
          <w:szCs w:val="24"/>
        </w:rPr>
        <w:t>and</w:t>
      </w:r>
      <w:r w:rsidR="00CE5B2E" w:rsidRPr="00447626">
        <w:rPr>
          <w:color w:val="231F20"/>
          <w:spacing w:val="-2"/>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d</w:t>
      </w:r>
      <w:r w:rsidR="00CE5B2E" w:rsidRPr="00447626">
        <w:rPr>
          <w:color w:val="231F20"/>
          <w:spacing w:val="-1"/>
          <w:sz w:val="24"/>
          <w:szCs w:val="24"/>
        </w:rPr>
        <w:t>i</w:t>
      </w:r>
      <w:r w:rsidR="00CE5B2E" w:rsidRPr="00447626">
        <w:rPr>
          <w:color w:val="231F20"/>
          <w:sz w:val="24"/>
          <w:szCs w:val="24"/>
        </w:rPr>
        <w:t>sad</w:t>
      </w:r>
      <w:r w:rsidR="00CE5B2E" w:rsidRPr="00447626">
        <w:rPr>
          <w:color w:val="231F20"/>
          <w:spacing w:val="-2"/>
          <w:sz w:val="24"/>
          <w:szCs w:val="24"/>
        </w:rPr>
        <w:t>v</w:t>
      </w:r>
      <w:r w:rsidR="00CE5B2E" w:rsidRPr="00447626">
        <w:rPr>
          <w:color w:val="231F20"/>
          <w:sz w:val="24"/>
          <w:szCs w:val="24"/>
        </w:rPr>
        <w:t>an</w:t>
      </w:r>
      <w:r w:rsidR="00CE5B2E" w:rsidRPr="00447626">
        <w:rPr>
          <w:color w:val="231F20"/>
          <w:spacing w:val="1"/>
          <w:sz w:val="24"/>
          <w:szCs w:val="24"/>
        </w:rPr>
        <w:t>t</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ed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w:t>
      </w:r>
      <w:r w:rsidR="00CE5B2E" w:rsidRPr="00447626">
        <w:rPr>
          <w:color w:val="231F20"/>
          <w:sz w:val="24"/>
          <w:szCs w:val="24"/>
        </w:rPr>
        <w:t>con</w:t>
      </w:r>
      <w:r w:rsidR="00CE5B2E" w:rsidRPr="00447626">
        <w:rPr>
          <w:color w:val="231F20"/>
          <w:spacing w:val="-2"/>
          <w:sz w:val="24"/>
          <w:szCs w:val="24"/>
        </w:rPr>
        <w:t>ce</w:t>
      </w:r>
      <w:r w:rsidR="00CE5B2E" w:rsidRPr="00447626">
        <w:rPr>
          <w:color w:val="231F20"/>
          <w:spacing w:val="1"/>
          <w:sz w:val="24"/>
          <w:szCs w:val="24"/>
        </w:rPr>
        <w:t>r</w:t>
      </w:r>
      <w:r w:rsidR="00CE5B2E" w:rsidRPr="00447626">
        <w:rPr>
          <w:color w:val="231F20"/>
          <w:sz w:val="24"/>
          <w:szCs w:val="24"/>
        </w:rPr>
        <w:t>ns.</w:t>
      </w:r>
    </w:p>
    <w:p w14:paraId="5931D6A3" w14:textId="00429F09" w:rsidR="00CE5B2E" w:rsidRPr="00447626" w:rsidRDefault="005A1C85" w:rsidP="00CE5B2E">
      <w:pPr>
        <w:tabs>
          <w:tab w:val="left" w:pos="1260"/>
        </w:tabs>
        <w:spacing w:before="1"/>
        <w:ind w:right="-20"/>
        <w:rPr>
          <w:color w:val="231F20"/>
          <w:sz w:val="24"/>
          <w:szCs w:val="24"/>
        </w:rPr>
      </w:pPr>
      <w:hyperlink w:anchor="P53_219_90" w:history="1">
        <w:r w:rsidR="00CE5B2E" w:rsidRPr="00447626">
          <w:rPr>
            <w:rStyle w:val="Hyperlink"/>
            <w:sz w:val="24"/>
            <w:szCs w:val="24"/>
            <w:u w:color="231F20"/>
          </w:rPr>
          <w:t>53.219</w:t>
        </w:r>
        <w:r w:rsidR="00CE5B2E" w:rsidRPr="00447626">
          <w:rPr>
            <w:rStyle w:val="Hyperlink"/>
            <w:spacing w:val="-4"/>
            <w:sz w:val="24"/>
            <w:szCs w:val="24"/>
            <w:u w:color="231F20"/>
          </w:rPr>
          <w:t>-</w:t>
        </w:r>
        <w:r w:rsidR="00CE5B2E" w:rsidRPr="00447626">
          <w:rPr>
            <w:rStyle w:val="Hyperlink"/>
            <w:sz w:val="24"/>
            <w:szCs w:val="24"/>
            <w:u w:color="231F20"/>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Referr</w:t>
      </w:r>
      <w:r w:rsidR="00CE5B2E" w:rsidRPr="00447626">
        <w:rPr>
          <w:color w:val="231F20"/>
          <w:spacing w:val="-2"/>
          <w:sz w:val="24"/>
          <w:szCs w:val="24"/>
        </w:rPr>
        <w:t>a</w:t>
      </w:r>
      <w:r w:rsidR="00CE5B2E" w:rsidRPr="00447626">
        <w:rPr>
          <w:color w:val="231F20"/>
          <w:sz w:val="24"/>
          <w:szCs w:val="24"/>
        </w:rPr>
        <w:t>l</w:t>
      </w:r>
      <w:r w:rsidR="00CE5B2E" w:rsidRPr="00447626">
        <w:rPr>
          <w:color w:val="231F20"/>
          <w:spacing w:val="1"/>
          <w:sz w:val="24"/>
          <w:szCs w:val="24"/>
        </w:rPr>
        <w:t xml:space="preserve"> </w:t>
      </w:r>
      <w:r w:rsidR="00CE5B2E" w:rsidRPr="00447626">
        <w:rPr>
          <w:color w:val="231F20"/>
          <w:sz w:val="24"/>
          <w:szCs w:val="24"/>
        </w:rPr>
        <w:t>of</w:t>
      </w:r>
      <w:r w:rsidR="00CE5B2E" w:rsidRPr="00447626">
        <w:rPr>
          <w:color w:val="231F20"/>
          <w:spacing w:val="-1"/>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f</w:t>
      </w:r>
      <w:r w:rsidR="00CE5B2E" w:rsidRPr="00447626">
        <w:rPr>
          <w:color w:val="231F20"/>
          <w:sz w:val="24"/>
          <w:szCs w:val="24"/>
        </w:rPr>
        <w:t>or c</w:t>
      </w:r>
      <w:r w:rsidR="00CE5B2E" w:rsidRPr="00447626">
        <w:rPr>
          <w:color w:val="231F20"/>
          <w:spacing w:val="-2"/>
          <w:sz w:val="24"/>
          <w:szCs w:val="24"/>
        </w:rPr>
        <w:t>e</w:t>
      </w:r>
      <w:r w:rsidR="00CE5B2E" w:rsidRPr="00447626">
        <w:rPr>
          <w:color w:val="231F20"/>
          <w:sz w:val="24"/>
          <w:szCs w:val="24"/>
        </w:rPr>
        <w:t>r</w:t>
      </w:r>
      <w:r w:rsidR="00CE5B2E" w:rsidRPr="00447626">
        <w:rPr>
          <w:color w:val="231F20"/>
          <w:spacing w:val="-1"/>
          <w:sz w:val="24"/>
          <w:szCs w:val="24"/>
        </w:rPr>
        <w:t>t</w:t>
      </w:r>
      <w:r w:rsidR="00CE5B2E" w:rsidRPr="00447626">
        <w:rPr>
          <w:color w:val="231F20"/>
          <w:sz w:val="24"/>
          <w:szCs w:val="24"/>
        </w:rPr>
        <w:t>i</w:t>
      </w:r>
      <w:r w:rsidR="00CE5B2E" w:rsidRPr="00447626">
        <w:rPr>
          <w:color w:val="231F20"/>
          <w:spacing w:val="-2"/>
          <w:sz w:val="24"/>
          <w:szCs w:val="24"/>
        </w:rPr>
        <w:t>f</w:t>
      </w:r>
      <w:r w:rsidR="00CE5B2E" w:rsidRPr="00447626">
        <w:rPr>
          <w:color w:val="231F20"/>
          <w:sz w:val="24"/>
          <w:szCs w:val="24"/>
        </w:rPr>
        <w:t>ic</w:t>
      </w:r>
      <w:r w:rsidR="00CE5B2E" w:rsidRPr="00447626">
        <w:rPr>
          <w:color w:val="231F20"/>
          <w:spacing w:val="-2"/>
          <w:sz w:val="24"/>
          <w:szCs w:val="24"/>
        </w:rPr>
        <w:t>a</w:t>
      </w:r>
      <w:r w:rsidR="00CE5B2E" w:rsidRPr="00447626">
        <w:rPr>
          <w:color w:val="231F20"/>
          <w:sz w:val="24"/>
          <w:szCs w:val="24"/>
        </w:rPr>
        <w:t>te</w:t>
      </w:r>
      <w:r w:rsidR="00CE5B2E" w:rsidRPr="00447626">
        <w:rPr>
          <w:color w:val="231F20"/>
          <w:spacing w:val="-2"/>
          <w:sz w:val="24"/>
          <w:szCs w:val="24"/>
        </w:rPr>
        <w:t xml:space="preserve"> </w:t>
      </w:r>
      <w:r w:rsidR="00CE5B2E" w:rsidRPr="00447626">
        <w:rPr>
          <w:color w:val="231F20"/>
          <w:sz w:val="24"/>
          <w:szCs w:val="24"/>
        </w:rPr>
        <w:t xml:space="preserve">of </w:t>
      </w:r>
      <w:r w:rsidR="00CE5B2E" w:rsidRPr="00447626">
        <w:rPr>
          <w:color w:val="231F20"/>
          <w:spacing w:val="-2"/>
          <w:sz w:val="24"/>
          <w:szCs w:val="24"/>
        </w:rPr>
        <w:t>c</w:t>
      </w:r>
      <w:r w:rsidR="00CE5B2E" w:rsidRPr="00447626">
        <w:rPr>
          <w:color w:val="231F20"/>
          <w:sz w:val="24"/>
          <w:szCs w:val="24"/>
        </w:rPr>
        <w:t>o</w:t>
      </w:r>
      <w:r w:rsidR="00CE5B2E" w:rsidRPr="00447626">
        <w:rPr>
          <w:color w:val="231F20"/>
          <w:spacing w:val="-4"/>
          <w:sz w:val="24"/>
          <w:szCs w:val="24"/>
        </w:rPr>
        <w:t>m</w:t>
      </w:r>
      <w:r w:rsidR="00CE5B2E" w:rsidRPr="00447626">
        <w:rPr>
          <w:color w:val="231F20"/>
          <w:sz w:val="24"/>
          <w:szCs w:val="24"/>
        </w:rPr>
        <w:t>pe</w:t>
      </w:r>
      <w:r w:rsidR="00CE5B2E" w:rsidRPr="00447626">
        <w:rPr>
          <w:color w:val="231F20"/>
          <w:spacing w:val="1"/>
          <w:sz w:val="24"/>
          <w:szCs w:val="24"/>
        </w:rPr>
        <w:t>t</w:t>
      </w:r>
      <w:r w:rsidR="00CE5B2E" w:rsidRPr="00447626">
        <w:rPr>
          <w:color w:val="231F20"/>
          <w:spacing w:val="4"/>
          <w:sz w:val="24"/>
          <w:szCs w:val="24"/>
        </w:rPr>
        <w:t>e</w:t>
      </w:r>
      <w:r w:rsidR="00CE5B2E" w:rsidRPr="00447626">
        <w:rPr>
          <w:color w:val="231F20"/>
          <w:sz w:val="24"/>
          <w:szCs w:val="24"/>
        </w:rPr>
        <w:t>n</w:t>
      </w:r>
      <w:r w:rsidR="00CE5B2E" w:rsidRPr="00447626">
        <w:rPr>
          <w:color w:val="231F20"/>
          <w:spacing w:val="-2"/>
          <w:sz w:val="24"/>
          <w:szCs w:val="24"/>
        </w:rPr>
        <w:t>c</w:t>
      </w:r>
      <w:r w:rsidR="00CE5B2E" w:rsidRPr="00447626">
        <w:rPr>
          <w:color w:val="231F20"/>
          <w:sz w:val="24"/>
          <w:szCs w:val="24"/>
        </w:rPr>
        <w:t>y</w:t>
      </w:r>
      <w:r w:rsidR="00CE5B2E" w:rsidRPr="00447626">
        <w:rPr>
          <w:color w:val="231F20"/>
          <w:spacing w:val="-2"/>
          <w:sz w:val="24"/>
          <w:szCs w:val="24"/>
        </w:rPr>
        <w:t xml:space="preserve"> </w:t>
      </w:r>
      <w:r w:rsidR="00CE5B2E" w:rsidRPr="00447626">
        <w:rPr>
          <w:color w:val="231F20"/>
          <w:sz w:val="24"/>
          <w:szCs w:val="24"/>
        </w:rPr>
        <w:t>(CoC) con</w:t>
      </w:r>
      <w:r w:rsidR="00CE5B2E" w:rsidRPr="00447626">
        <w:rPr>
          <w:color w:val="231F20"/>
          <w:spacing w:val="-2"/>
          <w:sz w:val="24"/>
          <w:szCs w:val="24"/>
        </w:rPr>
        <w:t>s</w:t>
      </w:r>
      <w:r w:rsidR="00CE5B2E" w:rsidRPr="00447626">
        <w:rPr>
          <w:color w:val="231F20"/>
          <w:sz w:val="24"/>
          <w:szCs w:val="24"/>
        </w:rPr>
        <w:t>id</w:t>
      </w:r>
      <w:r w:rsidR="00CE5B2E" w:rsidRPr="00447626">
        <w:rPr>
          <w:color w:val="231F20"/>
          <w:spacing w:val="-2"/>
          <w:sz w:val="24"/>
          <w:szCs w:val="24"/>
        </w:rPr>
        <w:t>e</w:t>
      </w:r>
      <w:r w:rsidR="00CE5B2E" w:rsidRPr="00447626">
        <w:rPr>
          <w:color w:val="231F20"/>
          <w:spacing w:val="1"/>
          <w:sz w:val="24"/>
          <w:szCs w:val="24"/>
        </w:rPr>
        <w:t>r</w:t>
      </w:r>
      <w:r w:rsidR="00CE5B2E" w:rsidRPr="00447626">
        <w:rPr>
          <w:color w:val="231F20"/>
          <w:sz w:val="24"/>
          <w:szCs w:val="24"/>
        </w:rPr>
        <w:t>ation</w:t>
      </w:r>
      <w:r w:rsidR="00CE5B2E" w:rsidRPr="00447626">
        <w:rPr>
          <w:color w:val="231F20"/>
          <w:spacing w:val="-2"/>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p>
    <w:p w14:paraId="680422B9" w14:textId="652F3177" w:rsidR="00CE5B2E" w:rsidRPr="00447626" w:rsidRDefault="00CE5B2E" w:rsidP="00CE5B2E">
      <w:pPr>
        <w:tabs>
          <w:tab w:val="left" w:pos="1260"/>
        </w:tabs>
        <w:spacing w:before="1"/>
        <w:ind w:right="-20"/>
        <w:rPr>
          <w:color w:val="231F20"/>
          <w:sz w:val="24"/>
          <w:szCs w:val="24"/>
        </w:rPr>
      </w:pPr>
      <w:r w:rsidRPr="00447626">
        <w:rPr>
          <w:color w:val="231F20"/>
          <w:sz w:val="24"/>
          <w:szCs w:val="24"/>
        </w:rPr>
        <w:tab/>
      </w:r>
      <w:r w:rsidRPr="00447626">
        <w:rPr>
          <w:color w:val="231F20"/>
          <w:sz w:val="24"/>
          <w:szCs w:val="24"/>
        </w:rPr>
        <w:tab/>
      </w:r>
      <w:r w:rsidRPr="00447626">
        <w:rPr>
          <w:color w:val="231F20"/>
          <w:sz w:val="24"/>
          <w:szCs w:val="24"/>
        </w:rPr>
        <w:tab/>
      </w:r>
      <w:r w:rsidR="00447626" w:rsidRPr="00447626">
        <w:rPr>
          <w:color w:val="231F20"/>
          <w:sz w:val="24"/>
          <w:szCs w:val="24"/>
        </w:rPr>
        <w:tab/>
      </w:r>
      <w:r w:rsidRPr="00447626">
        <w:rPr>
          <w:color w:val="231F20"/>
          <w:sz w:val="24"/>
          <w:szCs w:val="24"/>
        </w:rPr>
        <w:t>1756).</w:t>
      </w:r>
    </w:p>
    <w:p w14:paraId="01B5088D" w14:textId="77777777" w:rsidR="00CE5B2E" w:rsidRPr="00447626" w:rsidRDefault="00CE5B2E" w:rsidP="00CE5B2E">
      <w:pPr>
        <w:tabs>
          <w:tab w:val="left" w:pos="1260"/>
        </w:tabs>
        <w:ind w:right="-20"/>
        <w:rPr>
          <w:b/>
          <w:color w:val="231F20"/>
          <w:sz w:val="24"/>
          <w:szCs w:val="24"/>
        </w:rPr>
      </w:pPr>
      <w:r w:rsidRPr="00447626">
        <w:rPr>
          <w:b/>
          <w:color w:val="231F20"/>
          <w:sz w:val="24"/>
          <w:szCs w:val="24"/>
        </w:rPr>
        <w:t>SUBPART 53.3 – ILLUSTRATION OF FORMS</w:t>
      </w:r>
    </w:p>
    <w:p w14:paraId="1915A792" w14:textId="52F0ECC0" w:rsidR="00CE5B2E" w:rsidRPr="00447626" w:rsidRDefault="005A1C85" w:rsidP="00CE5B2E">
      <w:pPr>
        <w:tabs>
          <w:tab w:val="left" w:pos="1260"/>
        </w:tabs>
        <w:ind w:right="-20"/>
        <w:rPr>
          <w:color w:val="231F20"/>
          <w:sz w:val="24"/>
          <w:szCs w:val="24"/>
        </w:rPr>
      </w:pPr>
      <w:hyperlink w:anchor="P53_300" w:history="1">
        <w:r w:rsidR="00CE5B2E" w:rsidRPr="00447626">
          <w:rPr>
            <w:rStyle w:val="Hyperlink"/>
            <w:sz w:val="24"/>
            <w:szCs w:val="24"/>
          </w:rPr>
          <w:t>53.300</w:t>
        </w:r>
      </w:hyperlink>
      <w:r w:rsidR="00CE5B2E" w:rsidRPr="00447626">
        <w:rPr>
          <w:color w:val="231F20"/>
          <w:sz w:val="24"/>
          <w:szCs w:val="24"/>
        </w:rPr>
        <w:tab/>
      </w:r>
      <w:r w:rsidR="00CE5B2E" w:rsidRPr="00447626">
        <w:rPr>
          <w:color w:val="231F20"/>
          <w:sz w:val="24"/>
          <w:szCs w:val="24"/>
        </w:rPr>
        <w:tab/>
      </w:r>
      <w:r w:rsidR="00447626" w:rsidRPr="00447626">
        <w:rPr>
          <w:color w:val="231F20"/>
          <w:sz w:val="24"/>
          <w:szCs w:val="24"/>
        </w:rPr>
        <w:tab/>
      </w:r>
      <w:r w:rsidR="00CE5B2E" w:rsidRPr="00447626">
        <w:rPr>
          <w:color w:val="231F20"/>
          <w:sz w:val="24"/>
          <w:szCs w:val="24"/>
        </w:rPr>
        <w:t>General</w:t>
      </w:r>
    </w:p>
    <w:p w14:paraId="6ECA552B" w14:textId="00B64ED5" w:rsidR="00CE5B2E" w:rsidRPr="00447626" w:rsidRDefault="00CE5B2E" w:rsidP="00CE5B2E">
      <w:pPr>
        <w:tabs>
          <w:tab w:val="left" w:pos="1260"/>
        </w:tabs>
        <w:ind w:right="-20"/>
        <w:rPr>
          <w:b/>
          <w:color w:val="231F20"/>
          <w:sz w:val="24"/>
          <w:szCs w:val="24"/>
        </w:rPr>
      </w:pPr>
      <w:r w:rsidRPr="00447626">
        <w:rPr>
          <w:b/>
          <w:color w:val="231F20"/>
          <w:sz w:val="24"/>
          <w:szCs w:val="24"/>
        </w:rPr>
        <w:t>SUBPART 53.90 – FORMATS AND TEMPLATES</w:t>
      </w:r>
      <w:commentRangeStart w:id="1023"/>
      <w:commentRangeEnd w:id="1023"/>
      <w:r w:rsidRPr="00447626">
        <w:rPr>
          <w:rStyle w:val="CommentReference"/>
          <w:sz w:val="24"/>
          <w:szCs w:val="24"/>
        </w:rPr>
        <w:commentReference w:id="1023"/>
      </w:r>
    </w:p>
    <w:p w14:paraId="63324E40" w14:textId="5FD4275B" w:rsidR="00CE5B2E" w:rsidRPr="00447626" w:rsidRDefault="005A1C85" w:rsidP="00CE5B2E">
      <w:pPr>
        <w:tabs>
          <w:tab w:val="left" w:pos="1260"/>
        </w:tabs>
        <w:spacing w:before="32"/>
        <w:ind w:right="-20"/>
        <w:rPr>
          <w:sz w:val="24"/>
          <w:szCs w:val="24"/>
        </w:rPr>
      </w:pPr>
      <w:hyperlink w:anchor="P53_9001" w:history="1">
        <w:r w:rsidR="00CE5B2E" w:rsidRPr="00203985">
          <w:rPr>
            <w:rStyle w:val="Hyperlink"/>
            <w:sz w:val="24"/>
            <w:szCs w:val="24"/>
          </w:rPr>
          <w:t>53.9001</w:t>
        </w:r>
      </w:hyperlink>
      <w:r w:rsidR="00CE5B2E" w:rsidRPr="00447626">
        <w:rPr>
          <w:color w:val="231F20"/>
          <w:sz w:val="24"/>
          <w:szCs w:val="24"/>
        </w:rPr>
        <w:tab/>
      </w:r>
      <w:r w:rsidR="00CE5B2E" w:rsidRPr="00447626">
        <w:rPr>
          <w:color w:val="231F20"/>
          <w:sz w:val="24"/>
          <w:szCs w:val="24"/>
        </w:rPr>
        <w:tab/>
        <w:t>Appointment of ordering officer.</w:t>
      </w:r>
      <w:commentRangeStart w:id="1024"/>
      <w:commentRangeEnd w:id="1024"/>
      <w:r w:rsidR="00CE5B2E" w:rsidRPr="00447626">
        <w:rPr>
          <w:rStyle w:val="CommentReference"/>
          <w:sz w:val="24"/>
          <w:szCs w:val="24"/>
        </w:rPr>
        <w:commentReference w:id="1024"/>
      </w:r>
    </w:p>
    <w:p w14:paraId="1BF0E25E" w14:textId="23B92F2E" w:rsidR="00CE5B2E" w:rsidRPr="00447626" w:rsidRDefault="005A1C85" w:rsidP="00CE5B2E">
      <w:pPr>
        <w:tabs>
          <w:tab w:val="left" w:pos="1260"/>
        </w:tabs>
        <w:spacing w:before="32"/>
        <w:ind w:right="-20"/>
        <w:rPr>
          <w:sz w:val="24"/>
          <w:szCs w:val="24"/>
        </w:rPr>
      </w:pPr>
      <w:hyperlink w:anchor="P53_9007" w:history="1">
        <w:r w:rsidR="00CE5B2E" w:rsidRPr="00447626">
          <w:rPr>
            <w:rStyle w:val="Hyperlink"/>
            <w:sz w:val="24"/>
            <w:szCs w:val="24"/>
          </w:rPr>
          <w:t>53.9007</w:t>
        </w:r>
      </w:hyperlink>
      <w:r w:rsidR="00CE5B2E" w:rsidRPr="00447626">
        <w:rPr>
          <w:sz w:val="24"/>
          <w:szCs w:val="24"/>
        </w:rPr>
        <w:tab/>
      </w:r>
      <w:r w:rsidR="00CE5B2E" w:rsidRPr="00447626">
        <w:rPr>
          <w:sz w:val="24"/>
          <w:szCs w:val="24"/>
        </w:rPr>
        <w:tab/>
        <w:t xml:space="preserve">Acquisition </w:t>
      </w:r>
      <w:r w:rsidR="00DE4E90">
        <w:rPr>
          <w:sz w:val="24"/>
          <w:szCs w:val="24"/>
        </w:rPr>
        <w:t>p</w:t>
      </w:r>
      <w:r w:rsidR="00CE5B2E" w:rsidRPr="00447626">
        <w:rPr>
          <w:sz w:val="24"/>
          <w:szCs w:val="24"/>
        </w:rPr>
        <w:t>lanning</w:t>
      </w:r>
      <w:r w:rsidR="00DE4E90">
        <w:rPr>
          <w:sz w:val="24"/>
          <w:szCs w:val="24"/>
        </w:rPr>
        <w:t>.</w:t>
      </w:r>
    </w:p>
    <w:p w14:paraId="0328DFF5" w14:textId="13B773C7" w:rsidR="00CE5B2E" w:rsidRPr="00447626" w:rsidRDefault="005A1C85" w:rsidP="00CE5B2E">
      <w:pPr>
        <w:tabs>
          <w:tab w:val="left" w:pos="1260"/>
          <w:tab w:val="center" w:pos="4840"/>
        </w:tabs>
        <w:rPr>
          <w:sz w:val="24"/>
          <w:szCs w:val="24"/>
        </w:rPr>
      </w:pPr>
      <w:hyperlink w:anchor="P53_9013" w:history="1">
        <w:r w:rsidR="00CE5B2E" w:rsidRPr="00447626">
          <w:rPr>
            <w:rStyle w:val="Hyperlink"/>
            <w:sz w:val="24"/>
            <w:szCs w:val="24"/>
          </w:rPr>
          <w:t>53.9013</w:t>
        </w:r>
      </w:hyperlink>
      <w:r w:rsidR="00CE5B2E" w:rsidRPr="00447626">
        <w:rPr>
          <w:sz w:val="24"/>
          <w:szCs w:val="24"/>
        </w:rPr>
        <w:tab/>
      </w:r>
      <w:r w:rsidR="00CE5B2E" w:rsidRPr="00447626">
        <w:rPr>
          <w:sz w:val="24"/>
          <w:szCs w:val="24"/>
        </w:rPr>
        <w:tab/>
        <w:t>Simplified acquisition procedures.</w:t>
      </w:r>
    </w:p>
    <w:p w14:paraId="52246922" w14:textId="74B994C8" w:rsidR="00CE5B2E" w:rsidRPr="00447626" w:rsidRDefault="005A1C85" w:rsidP="00370F25">
      <w:pPr>
        <w:tabs>
          <w:tab w:val="left" w:pos="1260"/>
          <w:tab w:val="center" w:pos="4840"/>
        </w:tabs>
        <w:spacing w:after="240"/>
        <w:rPr>
          <w:sz w:val="24"/>
          <w:szCs w:val="24"/>
        </w:rPr>
      </w:pPr>
      <w:hyperlink w:anchor="P53_9015" w:history="1">
        <w:r w:rsidR="00CE5B2E" w:rsidRPr="00447626">
          <w:rPr>
            <w:rStyle w:val="Hyperlink"/>
            <w:sz w:val="24"/>
            <w:szCs w:val="24"/>
          </w:rPr>
          <w:t>53.9015</w:t>
        </w:r>
        <w:r w:rsidR="00CE5B2E" w:rsidRPr="00922939">
          <w:rPr>
            <w:rStyle w:val="Hyperlink"/>
            <w:sz w:val="24"/>
            <w:szCs w:val="24"/>
            <w:u w:val="none"/>
          </w:rPr>
          <w:tab/>
        </w:r>
      </w:hyperlink>
      <w:r w:rsidR="00CE5B2E" w:rsidRPr="00447626">
        <w:rPr>
          <w:sz w:val="24"/>
          <w:szCs w:val="24"/>
        </w:rPr>
        <w:tab/>
        <w:t xml:space="preserve">Contracting by </w:t>
      </w:r>
      <w:r w:rsidR="00DE4E90">
        <w:rPr>
          <w:sz w:val="24"/>
          <w:szCs w:val="24"/>
        </w:rPr>
        <w:t>n</w:t>
      </w:r>
      <w:r w:rsidR="00CE5B2E" w:rsidRPr="00447626">
        <w:rPr>
          <w:sz w:val="24"/>
          <w:szCs w:val="24"/>
        </w:rPr>
        <w:t>egotiation</w:t>
      </w:r>
      <w:r w:rsidR="00447626">
        <w:rPr>
          <w:sz w:val="24"/>
          <w:szCs w:val="24"/>
        </w:rPr>
        <w:t>.</w:t>
      </w:r>
    </w:p>
    <w:p w14:paraId="53136ACB" w14:textId="77777777" w:rsidR="00CE5B2E" w:rsidRPr="00447626" w:rsidRDefault="00CE5B2E" w:rsidP="00045233">
      <w:pPr>
        <w:pStyle w:val="Heading2"/>
      </w:pPr>
      <w:r w:rsidRPr="00447626">
        <w:t>SUBPART 53.2 – PRESCRIPTION OF FORMS</w:t>
      </w:r>
    </w:p>
    <w:p w14:paraId="2AF4C38A" w14:textId="071F3E90" w:rsidR="00CE5B2E" w:rsidRPr="00447626" w:rsidRDefault="00CE5B2E" w:rsidP="00F2485A">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commentRangeStart w:id="1025"/>
      <w:commentRangeEnd w:id="1025"/>
      <w:r w:rsidRPr="00447626">
        <w:rPr>
          <w:rStyle w:val="CommentReference"/>
          <w:sz w:val="24"/>
          <w:szCs w:val="24"/>
        </w:rPr>
        <w:commentReference w:id="1025"/>
      </w:r>
    </w:p>
    <w:p w14:paraId="55853363" w14:textId="4BEFABBC" w:rsidR="00CE7816" w:rsidRPr="000C7707" w:rsidRDefault="00CE7816" w:rsidP="00370F25">
      <w:pPr>
        <w:pStyle w:val="Heading3"/>
        <w:spacing w:after="240"/>
        <w:rPr>
          <w:sz w:val="24"/>
          <w:szCs w:val="24"/>
        </w:rPr>
      </w:pPr>
      <w:bookmarkStart w:id="1026" w:name="P53_213"/>
      <w:bookmarkStart w:id="1027" w:name="P53_201"/>
      <w:bookmarkEnd w:id="1020"/>
      <w:r w:rsidRPr="000C7707">
        <w:rPr>
          <w:sz w:val="24"/>
          <w:szCs w:val="24"/>
        </w:rPr>
        <w:t>53.213</w:t>
      </w:r>
      <w:bookmarkEnd w:id="1026"/>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14:paraId="186231AC" w14:textId="77777777" w:rsidR="00CE7816" w:rsidRPr="000C7707" w:rsidRDefault="00CE7816" w:rsidP="007913C2">
      <w:pPr>
        <w:pStyle w:val="Heading3"/>
        <w:rPr>
          <w:sz w:val="24"/>
          <w:szCs w:val="24"/>
        </w:rPr>
      </w:pPr>
      <w:bookmarkStart w:id="1028" w:name="P53_203_90"/>
      <w:bookmarkStart w:id="1029" w:name="P53_213_90"/>
      <w:r w:rsidRPr="000C7707">
        <w:rPr>
          <w:sz w:val="24"/>
          <w:szCs w:val="24"/>
        </w:rPr>
        <w:t>53.213</w:t>
      </w:r>
      <w:r w:rsidRPr="000C7707">
        <w:rPr>
          <w:spacing w:val="-2"/>
          <w:sz w:val="24"/>
          <w:szCs w:val="24"/>
        </w:rPr>
        <w:t>-</w:t>
      </w:r>
      <w:r w:rsidRPr="000C7707">
        <w:rPr>
          <w:sz w:val="24"/>
          <w:szCs w:val="24"/>
        </w:rPr>
        <w:t>90</w:t>
      </w:r>
      <w:bookmarkEnd w:id="1028"/>
      <w:bookmarkEnd w:id="1029"/>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14:paraId="5F8CA6DE" w14:textId="02862233" w:rsidR="00CE7816" w:rsidRPr="000C7707" w:rsidRDefault="00CE7816" w:rsidP="00761A6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w:t>
      </w:r>
      <w:r w:rsidR="003D434E" w:rsidRPr="000C7707">
        <w:rPr>
          <w:color w:val="231F20"/>
          <w:sz w:val="24"/>
          <w:szCs w:val="24"/>
        </w:rPr>
        <w:t xml:space="preserve"> </w:t>
      </w:r>
      <w:r w:rsidRPr="000C7707">
        <w:rPr>
          <w:color w:val="231F20"/>
          <w:sz w:val="24"/>
          <w:szCs w:val="24"/>
        </w:rPr>
        <w:t>(</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14:paraId="31EA7255" w14:textId="0CA46BEF" w:rsidR="00CE7816" w:rsidRPr="000C7707" w:rsidRDefault="00CE7816" w:rsidP="00761A6B">
      <w:pPr>
        <w:ind w:right="149"/>
        <w:rPr>
          <w:sz w:val="24"/>
          <w:szCs w:val="24"/>
        </w:rPr>
      </w:pPr>
      <w:r w:rsidRPr="000C7707">
        <w:rPr>
          <w:color w:val="231F20"/>
          <w:sz w:val="24"/>
          <w:szCs w:val="24"/>
        </w:rPr>
        <w:t xml:space="preserve">(a)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w:t>
      </w:r>
      <w:r w:rsidRPr="000C7707">
        <w:rPr>
          <w:color w:val="231F20"/>
          <w:spacing w:val="1"/>
          <w:sz w:val="24"/>
          <w:szCs w:val="24"/>
        </w:rPr>
        <w:t>l</w:t>
      </w:r>
      <w:r w:rsidRPr="000C7707">
        <w:rPr>
          <w:color w:val="231F20"/>
          <w:sz w:val="24"/>
          <w:szCs w:val="24"/>
        </w:rPr>
        <w:t>.</w:t>
      </w:r>
      <w:r w:rsidRPr="000C7707">
        <w:rPr>
          <w:color w:val="231F20"/>
          <w:spacing w:val="51"/>
          <w:sz w:val="24"/>
          <w:szCs w:val="24"/>
        </w:rPr>
        <w:t xml:space="preserve"> </w:t>
      </w:r>
      <w:r w:rsidRPr="000C7707">
        <w:rPr>
          <w:color w:val="231F20"/>
          <w:spacing w:val="2"/>
          <w:sz w:val="24"/>
          <w:szCs w:val="24"/>
        </w:rPr>
        <w:t>T</w:t>
      </w:r>
      <w:r w:rsidRPr="000C7707">
        <w:rPr>
          <w:color w:val="231F20"/>
          <w:sz w:val="24"/>
          <w:szCs w:val="24"/>
        </w:rPr>
        <w:t>he D</w:t>
      </w:r>
      <w:r w:rsidRPr="000C7707">
        <w:rPr>
          <w:color w:val="231F20"/>
          <w:spacing w:val="-3"/>
          <w:sz w:val="24"/>
          <w:szCs w:val="24"/>
        </w:rPr>
        <w:t>e</w:t>
      </w:r>
      <w:r w:rsidRPr="000C7707">
        <w:rPr>
          <w:color w:val="231F20"/>
          <w:sz w:val="24"/>
          <w:szCs w:val="24"/>
        </w:rPr>
        <w:t>fen</w:t>
      </w:r>
      <w:r w:rsidRPr="000C7707">
        <w:rPr>
          <w:color w:val="231F20"/>
          <w:spacing w:val="-2"/>
          <w:sz w:val="24"/>
          <w:szCs w:val="24"/>
        </w:rPr>
        <w:t>s</w:t>
      </w:r>
      <w:r w:rsidRPr="000C7707">
        <w:rPr>
          <w:color w:val="231F20"/>
          <w:sz w:val="24"/>
          <w:szCs w:val="24"/>
        </w:rPr>
        <w:t>e</w:t>
      </w:r>
      <w:r w:rsidRPr="000C7707">
        <w:rPr>
          <w:color w:val="231F20"/>
          <w:spacing w:val="-2"/>
          <w:sz w:val="24"/>
          <w:szCs w:val="24"/>
        </w:rPr>
        <w:t xml:space="preserve"> </w:t>
      </w:r>
      <w:r w:rsidRPr="000C7707">
        <w:rPr>
          <w:color w:val="231F20"/>
          <w:sz w:val="24"/>
          <w:szCs w:val="24"/>
        </w:rPr>
        <w:t>Lo</w:t>
      </w:r>
      <w:r w:rsidRPr="000C7707">
        <w:rPr>
          <w:color w:val="231F20"/>
          <w:spacing w:val="-3"/>
          <w:sz w:val="24"/>
          <w:szCs w:val="24"/>
        </w:rPr>
        <w:t>g</w:t>
      </w:r>
      <w:r w:rsidRPr="000C7707">
        <w:rPr>
          <w:color w:val="231F20"/>
          <w:spacing w:val="1"/>
          <w:sz w:val="24"/>
          <w:szCs w:val="24"/>
        </w:rPr>
        <w:t>i</w:t>
      </w:r>
      <w:r w:rsidRPr="000C7707">
        <w:rPr>
          <w:color w:val="231F20"/>
          <w:sz w:val="24"/>
          <w:szCs w:val="24"/>
        </w:rPr>
        <w:t>s</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cs </w:t>
      </w:r>
      <w:r w:rsidRPr="000C7707">
        <w:rPr>
          <w:color w:val="231F20"/>
          <w:spacing w:val="-1"/>
          <w:sz w:val="24"/>
          <w:szCs w:val="24"/>
        </w:rPr>
        <w:t>A</w:t>
      </w:r>
      <w:r w:rsidRPr="000C7707">
        <w:rPr>
          <w:color w:val="231F20"/>
          <w:spacing w:val="-2"/>
          <w:sz w:val="24"/>
          <w:szCs w:val="24"/>
        </w:rPr>
        <w:t>g</w:t>
      </w:r>
      <w:r w:rsidRPr="000C7707">
        <w:rPr>
          <w:color w:val="231F20"/>
          <w:sz w:val="24"/>
          <w:szCs w:val="24"/>
        </w:rPr>
        <w:t>ency</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D</w:t>
      </w:r>
      <w:r w:rsidRPr="000C7707">
        <w:rPr>
          <w:color w:val="231F20"/>
          <w:sz w:val="24"/>
          <w:szCs w:val="24"/>
        </w:rPr>
        <w:t>L</w:t>
      </w:r>
      <w:r w:rsidRPr="000C7707">
        <w:rPr>
          <w:color w:val="231F20"/>
          <w:spacing w:val="-2"/>
          <w:sz w:val="24"/>
          <w:szCs w:val="24"/>
        </w:rPr>
        <w:t>A</w:t>
      </w:r>
      <w:r w:rsidRPr="000C7707">
        <w:rPr>
          <w:color w:val="231F20"/>
          <w:sz w:val="24"/>
          <w:szCs w:val="24"/>
        </w:rPr>
        <w:t xml:space="preserve">) </w:t>
      </w:r>
      <w:r w:rsidRPr="000C7707">
        <w:rPr>
          <w:color w:val="231F20"/>
          <w:spacing w:val="-3"/>
          <w:sz w:val="24"/>
          <w:szCs w:val="24"/>
        </w:rPr>
        <w:t>F</w:t>
      </w:r>
      <w:r w:rsidRPr="000C7707">
        <w:rPr>
          <w:color w:val="231F20"/>
          <w:sz w:val="24"/>
          <w:szCs w:val="24"/>
        </w:rPr>
        <w:t>orm</w:t>
      </w:r>
      <w:r w:rsidRPr="000C7707">
        <w:rPr>
          <w:color w:val="231F20"/>
          <w:spacing w:val="-4"/>
          <w:sz w:val="24"/>
          <w:szCs w:val="24"/>
        </w:rPr>
        <w:t xml:space="preserve"> </w:t>
      </w:r>
      <w:r w:rsidRPr="000C7707">
        <w:rPr>
          <w:color w:val="231F20"/>
          <w:sz w:val="24"/>
          <w:szCs w:val="24"/>
        </w:rPr>
        <w:t>470 is a</w:t>
      </w:r>
      <w:r w:rsidRPr="000C7707">
        <w:rPr>
          <w:color w:val="231F20"/>
          <w:spacing w:val="-2"/>
          <w:sz w:val="24"/>
          <w:szCs w:val="24"/>
        </w:rPr>
        <w:t xml:space="preserve"> </w:t>
      </w:r>
      <w:r w:rsidRPr="000C7707">
        <w:rPr>
          <w:color w:val="231F20"/>
          <w:sz w:val="24"/>
          <w:szCs w:val="24"/>
        </w:rPr>
        <w:t>cut</w:t>
      </w:r>
      <w:r w:rsidRPr="000C7707">
        <w:rPr>
          <w:color w:val="231F20"/>
          <w:spacing w:val="-1"/>
          <w:sz w:val="24"/>
          <w:szCs w:val="24"/>
        </w:rPr>
        <w:t xml:space="preserve"> </w:t>
      </w:r>
      <w:r w:rsidRPr="000C7707">
        <w:rPr>
          <w:color w:val="231F20"/>
          <w:sz w:val="24"/>
          <w:szCs w:val="24"/>
        </w:rPr>
        <w:t>sh</w:t>
      </w:r>
      <w:r w:rsidRPr="000C7707">
        <w:rPr>
          <w:color w:val="231F20"/>
          <w:spacing w:val="-2"/>
          <w:sz w:val="24"/>
          <w:szCs w:val="24"/>
        </w:rPr>
        <w:t>e</w:t>
      </w:r>
      <w:r w:rsidRPr="000C7707">
        <w:rPr>
          <w:color w:val="231F20"/>
          <w:sz w:val="24"/>
          <w:szCs w:val="24"/>
        </w:rPr>
        <w:t>et</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and is</w:t>
      </w:r>
      <w:r w:rsidRPr="000C7707">
        <w:rPr>
          <w:color w:val="231F20"/>
          <w:spacing w:val="7"/>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ned to be us</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v</w:t>
      </w:r>
      <w:r w:rsidRPr="000C7707">
        <w:rPr>
          <w:color w:val="231F20"/>
          <w:sz w:val="24"/>
          <w:szCs w:val="24"/>
        </w:rPr>
        <w:t>end</w:t>
      </w:r>
      <w:r w:rsidRPr="000C7707">
        <w:rPr>
          <w:color w:val="231F20"/>
          <w:spacing w:val="-2"/>
          <w:sz w:val="24"/>
          <w:szCs w:val="24"/>
        </w:rPr>
        <w:t>o</w:t>
      </w:r>
      <w:r w:rsidRPr="000C7707">
        <w:rPr>
          <w:color w:val="231F20"/>
          <w:sz w:val="24"/>
          <w:szCs w:val="24"/>
        </w:rPr>
        <w:t>r as</w:t>
      </w:r>
      <w:r w:rsidRPr="000C7707">
        <w:rPr>
          <w:color w:val="231F20"/>
          <w:spacing w:val="-2"/>
          <w:sz w:val="24"/>
          <w:szCs w:val="24"/>
        </w:rPr>
        <w:t xml:space="preserve"> </w:t>
      </w:r>
      <w:r w:rsidRPr="000C7707">
        <w:rPr>
          <w:color w:val="231F20"/>
          <w:sz w:val="24"/>
          <w:szCs w:val="24"/>
        </w:rPr>
        <w:t>an</w:t>
      </w:r>
      <w:r w:rsidRPr="000C7707">
        <w:rPr>
          <w:color w:val="231F20"/>
          <w:spacing w:val="-2"/>
          <w:sz w:val="24"/>
          <w:szCs w:val="24"/>
        </w:rPr>
        <w:t xml:space="preserve"> </w:t>
      </w:r>
      <w:r w:rsidRPr="000C7707">
        <w:rPr>
          <w:color w:val="231F20"/>
          <w:sz w:val="24"/>
          <w:szCs w:val="24"/>
        </w:rPr>
        <w:t>ac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 xml:space="preserve">of a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not</w:t>
      </w:r>
      <w:r w:rsidRPr="000C7707">
        <w:rPr>
          <w:color w:val="231F20"/>
          <w:spacing w:val="-1"/>
          <w:sz w:val="24"/>
          <w:szCs w:val="24"/>
        </w:rPr>
        <w:t>i</w:t>
      </w:r>
      <w:r w:rsidRPr="000C7707">
        <w:rPr>
          <w:color w:val="231F20"/>
          <w:sz w:val="24"/>
          <w:szCs w:val="24"/>
        </w:rPr>
        <w:t xml:space="preserve">ce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 xml:space="preserve">t, </w:t>
      </w:r>
      <w:r w:rsidRPr="000C7707">
        <w:rPr>
          <w:color w:val="231F20"/>
          <w:spacing w:val="-2"/>
          <w:sz w:val="24"/>
          <w:szCs w:val="24"/>
        </w:rPr>
        <w:t>a</w:t>
      </w:r>
      <w:r w:rsidRPr="000C7707">
        <w:rPr>
          <w:color w:val="231F20"/>
          <w:sz w:val="24"/>
          <w:szCs w:val="24"/>
        </w:rPr>
        <w:t xml:space="preserve">nd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e</w:t>
      </w:r>
      <w:r w:rsidRPr="000C7707">
        <w:rPr>
          <w:color w:val="231F20"/>
          <w:spacing w:val="1"/>
          <w:sz w:val="24"/>
          <w:szCs w:val="24"/>
        </w:rPr>
        <w:t>l</w:t>
      </w:r>
      <w:r w:rsidRPr="000C7707">
        <w:rPr>
          <w:color w:val="231F20"/>
          <w:sz w:val="24"/>
          <w:szCs w:val="24"/>
        </w:rPr>
        <w:t>i</w:t>
      </w:r>
      <w:r w:rsidRPr="000C7707">
        <w:rPr>
          <w:color w:val="231F20"/>
          <w:spacing w:val="-4"/>
          <w:sz w:val="24"/>
          <w:szCs w:val="24"/>
        </w:rPr>
        <w:t>m</w:t>
      </w:r>
      <w:r w:rsidRPr="000C7707">
        <w:rPr>
          <w:color w:val="231F20"/>
          <w:sz w:val="24"/>
          <w:szCs w:val="24"/>
        </w:rPr>
        <w:t>inates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n</w:t>
      </w:r>
      <w:r w:rsidRPr="000C7707">
        <w:rPr>
          <w:color w:val="231F20"/>
          <w:sz w:val="24"/>
          <w:szCs w:val="24"/>
        </w:rPr>
        <w:t>eed</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 pr</w:t>
      </w:r>
      <w:r w:rsidRPr="000C7707">
        <w:rPr>
          <w:color w:val="231F20"/>
          <w:spacing w:val="-2"/>
          <w:sz w:val="24"/>
          <w:szCs w:val="24"/>
        </w:rPr>
        <w:t>e</w:t>
      </w:r>
      <w:r w:rsidRPr="000C7707">
        <w:rPr>
          <w:color w:val="231F20"/>
          <w:sz w:val="24"/>
          <w:szCs w:val="24"/>
        </w:rPr>
        <w:t>pa</w:t>
      </w:r>
      <w:r w:rsidRPr="000C7707">
        <w:rPr>
          <w:color w:val="231F20"/>
          <w:spacing w:val="-2"/>
          <w:sz w:val="24"/>
          <w:szCs w:val="24"/>
        </w:rPr>
        <w:t>r</w:t>
      </w:r>
      <w:r w:rsidRPr="000C7707">
        <w:rPr>
          <w:color w:val="231F20"/>
          <w:sz w:val="24"/>
          <w:szCs w:val="24"/>
        </w:rPr>
        <w:t>ation,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3"/>
          <w:sz w:val="24"/>
          <w:szCs w:val="24"/>
        </w:rPr>
        <w:t>n</w:t>
      </w:r>
      <w:r w:rsidRPr="000C7707">
        <w:rPr>
          <w:color w:val="231F20"/>
          <w:sz w:val="24"/>
          <w:szCs w:val="24"/>
        </w:rPr>
        <w:t>tr</w:t>
      </w:r>
      <w:r w:rsidRPr="000C7707">
        <w:rPr>
          <w:color w:val="231F20"/>
          <w:spacing w:val="-2"/>
          <w:sz w:val="24"/>
          <w:szCs w:val="24"/>
        </w:rPr>
        <w:t>a</w:t>
      </w:r>
      <w:r w:rsidRPr="000C7707">
        <w:rPr>
          <w:color w:val="231F20"/>
          <w:sz w:val="24"/>
          <w:szCs w:val="24"/>
        </w:rPr>
        <w:t>c</w:t>
      </w:r>
      <w:r w:rsidRPr="000C7707">
        <w:rPr>
          <w:color w:val="231F20"/>
          <w:spacing w:val="1"/>
          <w:sz w:val="24"/>
          <w:szCs w:val="24"/>
        </w:rPr>
        <w:t>t</w:t>
      </w:r>
      <w:r w:rsidRPr="000C7707">
        <w:rPr>
          <w:color w:val="231F20"/>
          <w:sz w:val="24"/>
          <w:szCs w:val="24"/>
        </w:rPr>
        <w:t>o</w:t>
      </w:r>
      <w:r w:rsidRPr="000C7707">
        <w:rPr>
          <w:color w:val="231F20"/>
          <w:spacing w:val="-2"/>
          <w:sz w:val="24"/>
          <w:szCs w:val="24"/>
        </w:rPr>
        <w:t>r</w:t>
      </w:r>
      <w:r w:rsidRPr="000C7707">
        <w:rPr>
          <w:color w:val="231F20"/>
          <w:sz w:val="24"/>
          <w:szCs w:val="24"/>
        </w:rPr>
        <w:t>, of</w:t>
      </w:r>
      <w:r w:rsidRPr="000C7707">
        <w:rPr>
          <w:color w:val="231F20"/>
          <w:spacing w:val="-2"/>
          <w:sz w:val="24"/>
          <w:szCs w:val="24"/>
        </w:rPr>
        <w:t xml:space="preserve"> </w:t>
      </w:r>
      <w:r w:rsidRPr="000C7707">
        <w:rPr>
          <w:color w:val="231F20"/>
          <w:sz w:val="24"/>
          <w:szCs w:val="24"/>
        </w:rPr>
        <w:t>sep</w:t>
      </w:r>
      <w:r w:rsidRPr="000C7707">
        <w:rPr>
          <w:color w:val="231F20"/>
          <w:spacing w:val="-2"/>
          <w:sz w:val="24"/>
          <w:szCs w:val="24"/>
        </w:rPr>
        <w:t>a</w:t>
      </w:r>
      <w:r w:rsidRPr="000C7707">
        <w:rPr>
          <w:color w:val="231F20"/>
          <w:sz w:val="24"/>
          <w:szCs w:val="24"/>
        </w:rPr>
        <w:t>r</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for</w:t>
      </w:r>
      <w:r w:rsidRPr="000C7707">
        <w:rPr>
          <w:color w:val="231F20"/>
          <w:spacing w:val="-1"/>
          <w:sz w:val="24"/>
          <w:szCs w:val="24"/>
        </w:rPr>
        <w:t xml:space="preserve"> t</w:t>
      </w:r>
      <w:r w:rsidRPr="000C7707">
        <w:rPr>
          <w:color w:val="231F20"/>
          <w:sz w:val="24"/>
          <w:szCs w:val="24"/>
        </w:rPr>
        <w:t xml:space="preserve">hese </w:t>
      </w:r>
      <w:r w:rsidRPr="000C7707">
        <w:rPr>
          <w:color w:val="231F20"/>
          <w:spacing w:val="-2"/>
          <w:sz w:val="24"/>
          <w:szCs w:val="24"/>
        </w:rPr>
        <w:t>p</w:t>
      </w:r>
      <w:r w:rsidRPr="000C7707">
        <w:rPr>
          <w:color w:val="231F20"/>
          <w:sz w:val="24"/>
          <w:szCs w:val="24"/>
        </w:rPr>
        <w:t>urp</w:t>
      </w:r>
      <w:r w:rsidRPr="000C7707">
        <w:rPr>
          <w:color w:val="231F20"/>
          <w:spacing w:val="-2"/>
          <w:sz w:val="24"/>
          <w:szCs w:val="24"/>
        </w:rPr>
        <w:t>o</w:t>
      </w:r>
      <w:r w:rsidRPr="000C7707">
        <w:rPr>
          <w:color w:val="231F20"/>
          <w:sz w:val="24"/>
          <w:szCs w:val="24"/>
        </w:rPr>
        <w:t>ses.</w:t>
      </w:r>
      <w:r w:rsidRPr="000C7707">
        <w:rPr>
          <w:color w:val="231F20"/>
          <w:spacing w:val="54"/>
          <w:sz w:val="24"/>
          <w:szCs w:val="24"/>
        </w:rPr>
        <w:t xml:space="preserve"> </w:t>
      </w:r>
      <w:r w:rsidRPr="000C7707">
        <w:rPr>
          <w:color w:val="231F20"/>
          <w:spacing w:val="-1"/>
          <w:sz w:val="24"/>
          <w:szCs w:val="24"/>
        </w:rPr>
        <w:t>A</w:t>
      </w:r>
      <w:r w:rsidRPr="000C7707">
        <w:rPr>
          <w:color w:val="231F20"/>
          <w:spacing w:val="1"/>
          <w:sz w:val="24"/>
          <w:szCs w:val="24"/>
        </w:rPr>
        <w:t>l</w:t>
      </w:r>
      <w:r w:rsidRPr="000C7707">
        <w:rPr>
          <w:color w:val="231F20"/>
          <w:sz w:val="24"/>
          <w:szCs w:val="24"/>
        </w:rPr>
        <w:t xml:space="preserve">so,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perso</w:t>
      </w:r>
      <w:r w:rsidRPr="000C7707">
        <w:rPr>
          <w:color w:val="231F20"/>
          <w:spacing w:val="-2"/>
          <w:sz w:val="24"/>
          <w:szCs w:val="24"/>
        </w:rPr>
        <w:t>n</w:t>
      </w:r>
      <w:r w:rsidRPr="000C7707">
        <w:rPr>
          <w:color w:val="231F20"/>
          <w:sz w:val="24"/>
          <w:szCs w:val="24"/>
        </w:rPr>
        <w:t>nel re</w:t>
      </w:r>
      <w:r w:rsidRPr="000C7707">
        <w:rPr>
          <w:color w:val="231F20"/>
          <w:spacing w:val="-2"/>
          <w:sz w:val="24"/>
          <w:szCs w:val="24"/>
        </w:rPr>
        <w:t>qu</w:t>
      </w:r>
      <w:r w:rsidRPr="000C7707">
        <w:rPr>
          <w:color w:val="231F20"/>
          <w:sz w:val="24"/>
          <w:szCs w:val="24"/>
        </w:rPr>
        <w:t>i</w:t>
      </w:r>
      <w:r w:rsidRPr="000C7707">
        <w:rPr>
          <w:color w:val="231F20"/>
          <w:spacing w:val="-2"/>
          <w:sz w:val="24"/>
          <w:szCs w:val="24"/>
        </w:rPr>
        <w:t>r</w:t>
      </w:r>
      <w:r w:rsidRPr="000C7707">
        <w:rPr>
          <w:color w:val="231F20"/>
          <w:sz w:val="24"/>
          <w:szCs w:val="24"/>
        </w:rPr>
        <w:t>ing inf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 xml:space="preserve">ion </w:t>
      </w:r>
      <w:r w:rsidRPr="000C7707">
        <w:rPr>
          <w:color w:val="231F20"/>
          <w:spacing w:val="-2"/>
          <w:sz w:val="24"/>
          <w:szCs w:val="24"/>
        </w:rPr>
        <w:t>o</w:t>
      </w:r>
      <w:r w:rsidRPr="000C7707">
        <w:rPr>
          <w:color w:val="231F20"/>
          <w:sz w:val="24"/>
          <w:szCs w:val="24"/>
        </w:rPr>
        <w:t>n t</w:t>
      </w:r>
      <w:r w:rsidRPr="000C7707">
        <w:rPr>
          <w:color w:val="231F20"/>
          <w:spacing w:val="-2"/>
          <w:sz w:val="24"/>
          <w:szCs w:val="24"/>
        </w:rPr>
        <w:t>h</w:t>
      </w:r>
      <w:r w:rsidRPr="000C7707">
        <w:rPr>
          <w:color w:val="231F20"/>
          <w:sz w:val="24"/>
          <w:szCs w:val="24"/>
        </w:rPr>
        <w:t>ese</w:t>
      </w:r>
      <w:r w:rsidRPr="000C7707">
        <w:rPr>
          <w:color w:val="231F20"/>
          <w:spacing w:val="-2"/>
          <w:sz w:val="24"/>
          <w:szCs w:val="24"/>
        </w:rPr>
        <w:t xml:space="preserve"> f</w:t>
      </w:r>
      <w:r w:rsidRPr="000C7707">
        <w:rPr>
          <w:color w:val="231F20"/>
          <w:sz w:val="24"/>
          <w:szCs w:val="24"/>
        </w:rPr>
        <w:t>or</w:t>
      </w:r>
      <w:r w:rsidRPr="000C7707">
        <w:rPr>
          <w:color w:val="231F20"/>
          <w:spacing w:val="-4"/>
          <w:sz w:val="24"/>
          <w:szCs w:val="24"/>
        </w:rPr>
        <w:t>m</w:t>
      </w:r>
      <w:r w:rsidRPr="000C7707">
        <w:rPr>
          <w:color w:val="231F20"/>
          <w:sz w:val="24"/>
          <w:szCs w:val="24"/>
        </w:rPr>
        <w:t>s wi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w:t>
      </w:r>
      <w:r w:rsidRPr="000C7707">
        <w:rPr>
          <w:color w:val="231F20"/>
          <w:spacing w:val="1"/>
          <w:sz w:val="24"/>
          <w:szCs w:val="24"/>
        </w:rPr>
        <w:t>i</w:t>
      </w:r>
      <w:r w:rsidRPr="000C7707">
        <w:rPr>
          <w:color w:val="231F20"/>
          <w:spacing w:val="-2"/>
          <w:sz w:val="24"/>
          <w:szCs w:val="24"/>
        </w:rPr>
        <w:t>v</w:t>
      </w:r>
      <w:r w:rsidRPr="000C7707">
        <w:rPr>
          <w:color w:val="231F20"/>
          <w:sz w:val="24"/>
          <w:szCs w:val="24"/>
        </w:rPr>
        <w:t>e it on</w:t>
      </w:r>
      <w:r w:rsidRPr="000C7707">
        <w:rPr>
          <w:color w:val="231F20"/>
          <w:spacing w:val="-2"/>
          <w:sz w:val="24"/>
          <w:szCs w:val="24"/>
        </w:rPr>
        <w:t xml:space="preserve"> </w:t>
      </w:r>
      <w:r w:rsidRPr="000C7707">
        <w:rPr>
          <w:color w:val="231F20"/>
          <w:sz w:val="24"/>
          <w:szCs w:val="24"/>
        </w:rPr>
        <w:t>a s</w:t>
      </w:r>
      <w:r w:rsidRPr="000C7707">
        <w:rPr>
          <w:color w:val="231F20"/>
          <w:spacing w:val="-1"/>
          <w:sz w:val="24"/>
          <w:szCs w:val="24"/>
        </w:rPr>
        <w:t>t</w:t>
      </w:r>
      <w:r w:rsidRPr="000C7707">
        <w:rPr>
          <w:color w:val="231F20"/>
          <w:spacing w:val="-2"/>
          <w:sz w:val="24"/>
          <w:szCs w:val="24"/>
        </w:rPr>
        <w:t>a</w:t>
      </w:r>
      <w:r w:rsidRPr="000C7707">
        <w:rPr>
          <w:color w:val="231F20"/>
          <w:sz w:val="24"/>
          <w:szCs w:val="24"/>
        </w:rPr>
        <w:t>ndard</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w:t>
      </w:r>
    </w:p>
    <w:p w14:paraId="0A30FF00" w14:textId="14DCE195" w:rsidR="00CE7816" w:rsidRPr="000C7707" w:rsidRDefault="00CE7816" w:rsidP="00761A6B">
      <w:pPr>
        <w:ind w:right="102"/>
        <w:rPr>
          <w:sz w:val="24"/>
          <w:szCs w:val="24"/>
        </w:rPr>
      </w:pPr>
      <w:r w:rsidRPr="000C7707">
        <w:rPr>
          <w:color w:val="231F20"/>
          <w:sz w:val="24"/>
          <w:szCs w:val="24"/>
        </w:rPr>
        <w:t xml:space="preserve">(b) </w:t>
      </w:r>
      <w:r w:rsidRPr="000C7707">
        <w:rPr>
          <w:color w:val="231F20"/>
          <w:spacing w:val="-3"/>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c</w:t>
      </w:r>
      <w:r w:rsidRPr="000C7707">
        <w:rPr>
          <w:color w:val="231F20"/>
          <w:sz w:val="24"/>
          <w:szCs w:val="24"/>
        </w:rPr>
        <w:t>edure. A su</w:t>
      </w:r>
      <w:r w:rsidRPr="000C7707">
        <w:rPr>
          <w:color w:val="231F20"/>
          <w:spacing w:val="-3"/>
          <w:sz w:val="24"/>
          <w:szCs w:val="24"/>
        </w:rPr>
        <w:t>p</w:t>
      </w:r>
      <w:r w:rsidRPr="000C7707">
        <w:rPr>
          <w:color w:val="231F20"/>
          <w:sz w:val="24"/>
          <w:szCs w:val="24"/>
        </w:rPr>
        <w:t>ply</w:t>
      </w:r>
      <w:r w:rsidRPr="000C7707">
        <w:rPr>
          <w:color w:val="231F20"/>
          <w:spacing w:val="-2"/>
          <w:sz w:val="24"/>
          <w:szCs w:val="24"/>
        </w:rPr>
        <w:t xml:space="preserve"> 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 xml:space="preserve">s </w:t>
      </w:r>
      <w:r w:rsidRPr="000C7707">
        <w:rPr>
          <w:color w:val="231F20"/>
          <w:spacing w:val="-3"/>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id</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the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 to each C</w:t>
      </w:r>
      <w:r w:rsidRPr="000C7707">
        <w:rPr>
          <w:color w:val="231F20"/>
          <w:spacing w:val="-3"/>
          <w:sz w:val="24"/>
          <w:szCs w:val="24"/>
        </w:rPr>
        <w:t>o</w:t>
      </w:r>
      <w:r w:rsidRPr="000C7707">
        <w:rPr>
          <w:color w:val="231F20"/>
          <w:sz w:val="24"/>
          <w:szCs w:val="24"/>
        </w:rPr>
        <w:t>n</w:t>
      </w:r>
      <w:r w:rsidRPr="000C7707">
        <w:rPr>
          <w:color w:val="231F20"/>
          <w:spacing w:val="-1"/>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1"/>
          <w:sz w:val="24"/>
          <w:szCs w:val="24"/>
        </w:rPr>
        <w:t>w</w:t>
      </w:r>
      <w:r w:rsidRPr="000C7707">
        <w:rPr>
          <w:color w:val="231F20"/>
          <w:sz w:val="24"/>
          <w:szCs w:val="24"/>
        </w:rPr>
        <w:t xml:space="preserve">ho has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i</w:t>
      </w:r>
      <w:r w:rsidRPr="000C7707">
        <w:rPr>
          <w:color w:val="231F20"/>
          <w:spacing w:val="-2"/>
          <w:sz w:val="24"/>
          <w:szCs w:val="24"/>
        </w:rPr>
        <w:t>n</w:t>
      </w:r>
      <w:r w:rsidRPr="000C7707">
        <w:rPr>
          <w:color w:val="231F20"/>
          <w:sz w:val="24"/>
          <w:szCs w:val="24"/>
        </w:rPr>
        <w:t>to a B</w:t>
      </w:r>
      <w:r w:rsidRPr="000C7707">
        <w:rPr>
          <w:color w:val="231F20"/>
          <w:spacing w:val="-3"/>
          <w:sz w:val="24"/>
          <w:szCs w:val="24"/>
        </w:rPr>
        <w:t>P</w:t>
      </w:r>
      <w:r w:rsidRPr="000C7707">
        <w:rPr>
          <w:color w:val="231F20"/>
          <w:sz w:val="24"/>
          <w:szCs w:val="24"/>
        </w:rPr>
        <w:t>A</w:t>
      </w:r>
      <w:r w:rsidRPr="000C7707">
        <w:rPr>
          <w:color w:val="231F20"/>
          <w:spacing w:val="-1"/>
          <w:sz w:val="24"/>
          <w:szCs w:val="24"/>
        </w:rPr>
        <w:t xml:space="preserve"> w</w:t>
      </w:r>
      <w:r w:rsidRPr="000C7707">
        <w:rPr>
          <w:color w:val="231F20"/>
          <w:sz w:val="24"/>
          <w:szCs w:val="24"/>
        </w:rPr>
        <w:t>ith</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c</w:t>
      </w:r>
      <w:r w:rsidRPr="000C7707">
        <w:rPr>
          <w:color w:val="231F20"/>
          <w:sz w:val="24"/>
          <w:szCs w:val="24"/>
        </w:rPr>
        <w:t xml:space="preserve">enter. </w:t>
      </w:r>
      <w:r w:rsidRPr="000C7707">
        <w:rPr>
          <w:color w:val="231F20"/>
          <w:spacing w:val="-1"/>
          <w:sz w:val="24"/>
          <w:szCs w:val="24"/>
        </w:rPr>
        <w:t>U</w:t>
      </w:r>
      <w:r w:rsidRPr="000C7707">
        <w:rPr>
          <w:color w:val="231F20"/>
          <w:spacing w:val="-2"/>
          <w:sz w:val="24"/>
          <w:szCs w:val="24"/>
        </w:rPr>
        <w:t>p</w:t>
      </w:r>
      <w:r w:rsidRPr="000C7707">
        <w:rPr>
          <w:color w:val="231F20"/>
          <w:sz w:val="24"/>
          <w:szCs w:val="24"/>
        </w:rPr>
        <w:t>on t</w:t>
      </w:r>
      <w:r w:rsidRPr="000C7707">
        <w:rPr>
          <w:color w:val="231F20"/>
          <w:spacing w:val="-2"/>
          <w:sz w:val="24"/>
          <w:szCs w:val="24"/>
        </w:rPr>
        <w:t>h</w:t>
      </w:r>
      <w:r w:rsidRPr="000C7707">
        <w:rPr>
          <w:color w:val="231F20"/>
          <w:sz w:val="24"/>
          <w:szCs w:val="24"/>
        </w:rPr>
        <w:t>e p</w:t>
      </w:r>
      <w:r w:rsidRPr="000C7707">
        <w:rPr>
          <w:color w:val="231F20"/>
          <w:spacing w:val="1"/>
          <w:sz w:val="24"/>
          <w:szCs w:val="24"/>
        </w:rPr>
        <w:t>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t</w:t>
      </w:r>
      <w:r w:rsidRPr="000C7707">
        <w:rPr>
          <w:color w:val="231F20"/>
          <w:spacing w:val="-2"/>
          <w:sz w:val="24"/>
          <w:szCs w:val="24"/>
        </w:rPr>
        <w:t>h</w:t>
      </w:r>
      <w:r w:rsidRPr="000C7707">
        <w:rPr>
          <w:color w:val="231F20"/>
          <w:sz w:val="24"/>
          <w:szCs w:val="24"/>
        </w:rPr>
        <w:t>e Con</w:t>
      </w:r>
      <w:r w:rsidRPr="000C7707">
        <w:rPr>
          <w:color w:val="231F20"/>
          <w:spacing w:val="-2"/>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2"/>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ed to co</w:t>
      </w:r>
      <w:r w:rsidRPr="000C7707">
        <w:rPr>
          <w:color w:val="231F20"/>
          <w:spacing w:val="-3"/>
          <w:sz w:val="24"/>
          <w:szCs w:val="24"/>
        </w:rPr>
        <w:t>m</w:t>
      </w:r>
      <w:r w:rsidRPr="000C7707">
        <w:rPr>
          <w:color w:val="231F20"/>
          <w:sz w:val="24"/>
          <w:szCs w:val="24"/>
        </w:rPr>
        <w:t>plete</w:t>
      </w:r>
      <w:r w:rsidRPr="000C7707">
        <w:rPr>
          <w:color w:val="231F20"/>
          <w:spacing w:val="-1"/>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B</w:t>
      </w:r>
      <w:r w:rsidRPr="000C7707">
        <w:rPr>
          <w:color w:val="231F20"/>
          <w:spacing w:val="-1"/>
          <w:sz w:val="24"/>
          <w:szCs w:val="24"/>
        </w:rPr>
        <w:t>P</w:t>
      </w:r>
      <w:r w:rsidRPr="000C7707">
        <w:rPr>
          <w:color w:val="231F20"/>
          <w:sz w:val="24"/>
          <w:szCs w:val="24"/>
        </w:rPr>
        <w:t>A</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li</w:t>
      </w:r>
      <w:r w:rsidRPr="000C7707">
        <w:rPr>
          <w:color w:val="231F20"/>
          <w:spacing w:val="-2"/>
          <w:sz w:val="24"/>
          <w:szCs w:val="24"/>
        </w:rPr>
        <w:t>v</w:t>
      </w:r>
      <w:r w:rsidRPr="000C7707">
        <w:rPr>
          <w:color w:val="231F20"/>
          <w:sz w:val="24"/>
          <w:szCs w:val="24"/>
        </w:rPr>
        <w:t>ery</w:t>
      </w:r>
      <w:r w:rsidRPr="000C7707">
        <w:rPr>
          <w:color w:val="231F20"/>
          <w:spacing w:val="-5"/>
          <w:sz w:val="24"/>
          <w:szCs w:val="24"/>
        </w:rPr>
        <w:t xml:space="preserve"> </w:t>
      </w:r>
      <w:r w:rsidRPr="000C7707">
        <w:rPr>
          <w:color w:val="231F20"/>
          <w:sz w:val="24"/>
          <w:szCs w:val="24"/>
        </w:rPr>
        <w:t>tic</w:t>
      </w:r>
      <w:r w:rsidRPr="000C7707">
        <w:rPr>
          <w:color w:val="231F20"/>
          <w:spacing w:val="-2"/>
          <w:sz w:val="24"/>
          <w:szCs w:val="24"/>
        </w:rPr>
        <w:t>k</w:t>
      </w:r>
      <w:r w:rsidRPr="000C7707">
        <w:rPr>
          <w:color w:val="231F20"/>
          <w:sz w:val="24"/>
          <w:szCs w:val="24"/>
        </w:rPr>
        <w:t>et</w:t>
      </w:r>
      <w:r w:rsidRPr="000C7707">
        <w:rPr>
          <w:color w:val="231F20"/>
          <w:spacing w:val="-2"/>
          <w:sz w:val="24"/>
          <w:szCs w:val="24"/>
        </w:rPr>
        <w:t xml:space="preserve"> </w:t>
      </w:r>
      <w:r w:rsidRPr="000C7707">
        <w:rPr>
          <w:color w:val="231F20"/>
          <w:sz w:val="24"/>
          <w:szCs w:val="24"/>
        </w:rPr>
        <w:t>ba</w:t>
      </w:r>
      <w:r w:rsidRPr="000C7707">
        <w:rPr>
          <w:color w:val="231F20"/>
          <w:spacing w:val="-2"/>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on</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ation</w:t>
      </w:r>
      <w:r w:rsidRPr="000C7707">
        <w:rPr>
          <w:color w:val="231F20"/>
          <w:spacing w:val="-2"/>
          <w:sz w:val="24"/>
          <w:szCs w:val="24"/>
        </w:rPr>
        <w:t xml:space="preserve"> </w:t>
      </w:r>
      <w:r w:rsidRPr="000C7707">
        <w:rPr>
          <w:color w:val="231F20"/>
          <w:sz w:val="24"/>
          <w:szCs w:val="24"/>
        </w:rPr>
        <w:t>conta</w:t>
      </w:r>
      <w:r w:rsidRPr="000C7707">
        <w:rPr>
          <w:color w:val="231F20"/>
          <w:spacing w:val="1"/>
          <w:sz w:val="24"/>
          <w:szCs w:val="24"/>
        </w:rPr>
        <w:t>i</w:t>
      </w:r>
      <w:r w:rsidRPr="000C7707">
        <w:rPr>
          <w:color w:val="231F20"/>
          <w:spacing w:val="-2"/>
          <w:sz w:val="24"/>
          <w:szCs w:val="24"/>
        </w:rPr>
        <w:t>n</w:t>
      </w:r>
      <w:r w:rsidRPr="000C7707">
        <w:rPr>
          <w:color w:val="231F20"/>
          <w:sz w:val="24"/>
          <w:szCs w:val="24"/>
        </w:rPr>
        <w:t>ed in t</w:t>
      </w:r>
      <w:r w:rsidRPr="000C7707">
        <w:rPr>
          <w:color w:val="231F20"/>
          <w:spacing w:val="-2"/>
          <w:sz w:val="24"/>
          <w:szCs w:val="24"/>
        </w:rPr>
        <w:t>h</w:t>
      </w:r>
      <w:r w:rsidRPr="000C7707">
        <w:rPr>
          <w:color w:val="231F20"/>
          <w:sz w:val="24"/>
          <w:szCs w:val="24"/>
        </w:rPr>
        <w:t>e wri</w:t>
      </w:r>
      <w:r w:rsidRPr="000C7707">
        <w:rPr>
          <w:color w:val="231F20"/>
          <w:spacing w:val="-1"/>
          <w:sz w:val="24"/>
          <w:szCs w:val="24"/>
        </w:rPr>
        <w:t>t</w:t>
      </w:r>
      <w:r w:rsidRPr="000C7707">
        <w:rPr>
          <w:color w:val="231F20"/>
          <w:sz w:val="24"/>
          <w:szCs w:val="24"/>
        </w:rPr>
        <w:t xml:space="preserve">ten </w:t>
      </w:r>
      <w:r w:rsidRPr="000C7707">
        <w:rPr>
          <w:color w:val="231F20"/>
          <w:spacing w:val="-2"/>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oral c</w:t>
      </w:r>
      <w:r w:rsidRPr="000C7707">
        <w:rPr>
          <w:color w:val="231F20"/>
          <w:spacing w:val="-2"/>
          <w:sz w:val="24"/>
          <w:szCs w:val="24"/>
        </w:rPr>
        <w:t>a</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w:t>
      </w:r>
      <w:r w:rsidRPr="000C7707">
        <w:rPr>
          <w:color w:val="231F20"/>
          <w:spacing w:val="-2"/>
          <w:sz w:val="24"/>
          <w:szCs w:val="24"/>
        </w:rPr>
        <w:t>n</w:t>
      </w:r>
      <w:r w:rsidRPr="000C7707">
        <w:rPr>
          <w:color w:val="231F20"/>
          <w:sz w:val="24"/>
          <w:szCs w:val="24"/>
        </w:rPr>
        <w:t xml:space="preserve">ce </w:t>
      </w:r>
      <w:r w:rsidRPr="000C7707">
        <w:rPr>
          <w:color w:val="231F20"/>
          <w:spacing w:val="-1"/>
          <w:sz w:val="24"/>
          <w:szCs w:val="24"/>
        </w:rPr>
        <w:t>w</w:t>
      </w:r>
      <w:r w:rsidRPr="000C7707">
        <w:rPr>
          <w:color w:val="231F20"/>
          <w:sz w:val="24"/>
          <w:szCs w:val="24"/>
        </w:rPr>
        <w:t xml:space="preserve">ith </w:t>
      </w:r>
      <w:r w:rsidRPr="000C7707">
        <w:rPr>
          <w:color w:val="231F20"/>
          <w:spacing w:val="-2"/>
          <w:sz w:val="24"/>
          <w:szCs w:val="24"/>
        </w:rPr>
        <w:t>d</w:t>
      </w:r>
      <w:r w:rsidRPr="000C7707">
        <w:rPr>
          <w:color w:val="231F20"/>
          <w:sz w:val="24"/>
          <w:szCs w:val="24"/>
        </w:rPr>
        <w:t>e</w:t>
      </w:r>
      <w:r w:rsidRPr="000C7707">
        <w:rPr>
          <w:color w:val="231F20"/>
          <w:spacing w:val="1"/>
          <w:sz w:val="24"/>
          <w:szCs w:val="24"/>
        </w:rPr>
        <w:t>t</w:t>
      </w:r>
      <w:r w:rsidRPr="000C7707">
        <w:rPr>
          <w:color w:val="231F20"/>
          <w:spacing w:val="-2"/>
          <w:sz w:val="24"/>
          <w:szCs w:val="24"/>
        </w:rPr>
        <w:t>a</w:t>
      </w:r>
      <w:r w:rsidRPr="000C7707">
        <w:rPr>
          <w:color w:val="231F20"/>
          <w:sz w:val="24"/>
          <w:szCs w:val="24"/>
        </w:rPr>
        <w:t>i</w:t>
      </w:r>
      <w:r w:rsidRPr="000C7707">
        <w:rPr>
          <w:color w:val="231F20"/>
          <w:spacing w:val="-1"/>
          <w:sz w:val="24"/>
          <w:szCs w:val="24"/>
        </w:rPr>
        <w:t>l</w:t>
      </w:r>
      <w:r w:rsidRPr="000C7707">
        <w:rPr>
          <w:color w:val="231F20"/>
          <w:sz w:val="24"/>
          <w:szCs w:val="24"/>
        </w:rPr>
        <w:t>ed</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1"/>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ed by</w:t>
      </w:r>
      <w:r w:rsidRPr="000C7707">
        <w:rPr>
          <w:color w:val="231F20"/>
          <w:spacing w:val="-2"/>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co</w:t>
      </w:r>
      <w:r w:rsidRPr="000C7707">
        <w:rPr>
          <w:color w:val="231F20"/>
          <w:spacing w:val="-2"/>
          <w:sz w:val="24"/>
          <w:szCs w:val="24"/>
        </w:rPr>
        <w:t>n</w:t>
      </w:r>
      <w:r w:rsidRPr="000C7707">
        <w:rPr>
          <w:color w:val="231F20"/>
          <w:spacing w:val="1"/>
          <w:sz w:val="24"/>
          <w:szCs w:val="24"/>
        </w:rPr>
        <w:t>t</w:t>
      </w:r>
      <w:r w:rsidRPr="000C7707">
        <w:rPr>
          <w:color w:val="231F20"/>
          <w:sz w:val="24"/>
          <w:szCs w:val="24"/>
        </w:rPr>
        <w:t>r</w:t>
      </w:r>
      <w:r w:rsidRPr="000C7707">
        <w:rPr>
          <w:color w:val="231F20"/>
          <w:spacing w:val="-2"/>
          <w:sz w:val="24"/>
          <w:szCs w:val="24"/>
        </w:rPr>
        <w:t>ac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w:t>
      </w:r>
    </w:p>
    <w:p w14:paraId="14B3477E" w14:textId="2A144513" w:rsidR="00CE7816" w:rsidRPr="000C7707" w:rsidRDefault="00CE7816" w:rsidP="00761A6B">
      <w:pPr>
        <w:ind w:right="298"/>
        <w:rPr>
          <w:sz w:val="24"/>
          <w:szCs w:val="24"/>
        </w:rPr>
      </w:pPr>
      <w:r w:rsidRPr="000C7707">
        <w:rPr>
          <w:color w:val="231F20"/>
          <w:sz w:val="24"/>
          <w:szCs w:val="24"/>
        </w:rPr>
        <w:t xml:space="preserve">(c)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uctio</w:t>
      </w:r>
      <w:r w:rsidRPr="000C7707">
        <w:rPr>
          <w:color w:val="231F20"/>
          <w:spacing w:val="-2"/>
          <w:sz w:val="24"/>
          <w:szCs w:val="24"/>
        </w:rPr>
        <w:t>n</w:t>
      </w:r>
      <w:r w:rsidRPr="000C7707">
        <w:rPr>
          <w:color w:val="231F20"/>
          <w:sz w:val="24"/>
          <w:szCs w:val="24"/>
        </w:rPr>
        <w:t>s 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470. </w:t>
      </w:r>
      <w:r w:rsidRPr="000C7707">
        <w:rPr>
          <w:color w:val="231F20"/>
          <w:spacing w:val="-1"/>
          <w:sz w:val="24"/>
          <w:szCs w:val="24"/>
        </w:rPr>
        <w:t>A</w:t>
      </w:r>
      <w:r w:rsidRPr="000C7707">
        <w:rPr>
          <w:color w:val="231F20"/>
          <w:spacing w:val="2"/>
          <w:sz w:val="24"/>
          <w:szCs w:val="24"/>
        </w:rPr>
        <w:t>f</w:t>
      </w:r>
      <w:r w:rsidRPr="000C7707">
        <w:rPr>
          <w:color w:val="231F20"/>
          <w:sz w:val="24"/>
          <w:szCs w:val="24"/>
        </w:rPr>
        <w:t>ter</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pl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e</w:t>
      </w:r>
      <w:r w:rsidRPr="000C7707">
        <w:rPr>
          <w:color w:val="231F20"/>
          <w:sz w:val="24"/>
          <w:szCs w:val="24"/>
        </w:rPr>
        <w:t>ach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 xml:space="preserve">plete the </w:t>
      </w:r>
      <w:r w:rsidRPr="000C7707">
        <w:rPr>
          <w:color w:val="231F20"/>
          <w:spacing w:val="-2"/>
          <w:sz w:val="24"/>
          <w:szCs w:val="24"/>
        </w:rPr>
        <w:t>c</w:t>
      </w:r>
      <w:r w:rsidRPr="000C7707">
        <w:rPr>
          <w:color w:val="231F20"/>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pl</w:t>
      </w:r>
      <w:r w:rsidRPr="000C7707">
        <w:rPr>
          <w:color w:val="231F20"/>
          <w:spacing w:val="-2"/>
          <w:sz w:val="24"/>
          <w:szCs w:val="24"/>
        </w:rPr>
        <w:t>e</w:t>
      </w:r>
      <w:r w:rsidRPr="000C7707">
        <w:rPr>
          <w:color w:val="231F20"/>
          <w:sz w:val="24"/>
          <w:szCs w:val="24"/>
        </w:rPr>
        <w:t>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in a</w:t>
      </w:r>
      <w:r w:rsidRPr="000C7707">
        <w:rPr>
          <w:color w:val="231F20"/>
          <w:spacing w:val="-2"/>
          <w:sz w:val="24"/>
          <w:szCs w:val="24"/>
        </w:rPr>
        <w:t>c</w:t>
      </w:r>
      <w:r w:rsidRPr="000C7707">
        <w:rPr>
          <w:color w:val="231F20"/>
          <w:sz w:val="24"/>
          <w:szCs w:val="24"/>
        </w:rPr>
        <w:t>co</w:t>
      </w:r>
      <w:r w:rsidRPr="000C7707">
        <w:rPr>
          <w:color w:val="231F20"/>
          <w:spacing w:val="-1"/>
          <w:sz w:val="24"/>
          <w:szCs w:val="24"/>
        </w:rPr>
        <w:t>r</w:t>
      </w:r>
      <w:r w:rsidRPr="000C7707">
        <w:rPr>
          <w:color w:val="231F20"/>
          <w:sz w:val="24"/>
          <w:szCs w:val="24"/>
        </w:rPr>
        <w:t>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th 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g</w:t>
      </w:r>
      <w:r w:rsidRPr="000C7707">
        <w:rPr>
          <w:color w:val="231F20"/>
          <w:sz w:val="24"/>
          <w:szCs w:val="24"/>
        </w:rPr>
        <w:t>en</w:t>
      </w:r>
      <w:r w:rsidRPr="000C7707">
        <w:rPr>
          <w:color w:val="231F20"/>
          <w:spacing w:val="-2"/>
          <w:sz w:val="24"/>
          <w:szCs w:val="24"/>
        </w:rPr>
        <w:t>e</w:t>
      </w:r>
      <w:r w:rsidRPr="000C7707">
        <w:rPr>
          <w:color w:val="231F20"/>
          <w:sz w:val="24"/>
          <w:szCs w:val="24"/>
        </w:rPr>
        <w:t>ral</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w:t>
      </w:r>
      <w:r w:rsidRPr="000C7707">
        <w:rPr>
          <w:color w:val="231F20"/>
          <w:spacing w:val="-1"/>
          <w:sz w:val="24"/>
          <w:szCs w:val="24"/>
        </w:rPr>
        <w:t>t</w:t>
      </w:r>
      <w:r w:rsidRPr="000C7707">
        <w:rPr>
          <w:color w:val="231F20"/>
          <w:sz w:val="24"/>
          <w:szCs w:val="24"/>
        </w:rPr>
        <w:t>io</w:t>
      </w:r>
      <w:r w:rsidRPr="000C7707">
        <w:rPr>
          <w:color w:val="231F20"/>
          <w:spacing w:val="-2"/>
          <w:sz w:val="24"/>
          <w:szCs w:val="24"/>
        </w:rPr>
        <w:t>n</w:t>
      </w:r>
      <w:r w:rsidRPr="000C7707">
        <w:rPr>
          <w:color w:val="231F20"/>
          <w:sz w:val="24"/>
          <w:szCs w:val="24"/>
        </w:rPr>
        <w:t>s b</w:t>
      </w:r>
      <w:r w:rsidRPr="000C7707">
        <w:rPr>
          <w:color w:val="231F20"/>
          <w:spacing w:val="-2"/>
          <w:sz w:val="24"/>
          <w:szCs w:val="24"/>
        </w:rPr>
        <w:t>e</w:t>
      </w:r>
      <w:r w:rsidRPr="000C7707">
        <w:rPr>
          <w:color w:val="231F20"/>
          <w:sz w:val="24"/>
          <w:szCs w:val="24"/>
        </w:rPr>
        <w:t>lo</w:t>
      </w:r>
      <w:r w:rsidRPr="000C7707">
        <w:rPr>
          <w:color w:val="231F20"/>
          <w:spacing w:val="-1"/>
          <w:sz w:val="24"/>
          <w:szCs w:val="24"/>
        </w:rPr>
        <w:t>w</w:t>
      </w:r>
      <w:r w:rsidRPr="000C7707">
        <w:rPr>
          <w:color w:val="231F20"/>
          <w:sz w:val="24"/>
          <w:szCs w:val="24"/>
        </w:rPr>
        <w:t>, and</w:t>
      </w:r>
      <w:r w:rsidRPr="000C7707">
        <w:rPr>
          <w:color w:val="231F20"/>
          <w:spacing w:val="-4"/>
          <w:sz w:val="24"/>
          <w:szCs w:val="24"/>
        </w:rPr>
        <w:t xml:space="preserve"> </w:t>
      </w:r>
      <w:r w:rsidRPr="000C7707">
        <w:rPr>
          <w:color w:val="231F20"/>
          <w:sz w:val="24"/>
          <w:szCs w:val="24"/>
        </w:rPr>
        <w:t>any</w:t>
      </w:r>
      <w:r w:rsidRPr="000C7707">
        <w:rPr>
          <w:color w:val="231F20"/>
          <w:spacing w:val="-2"/>
          <w:sz w:val="24"/>
          <w:szCs w:val="24"/>
        </w:rPr>
        <w:t xml:space="preserve"> </w:t>
      </w:r>
      <w:r w:rsidRPr="000C7707">
        <w:rPr>
          <w:color w:val="231F20"/>
          <w:sz w:val="24"/>
          <w:szCs w:val="24"/>
        </w:rPr>
        <w:t>spec</w:t>
      </w:r>
      <w:r w:rsidRPr="000C7707">
        <w:rPr>
          <w:color w:val="231F20"/>
          <w:spacing w:val="-1"/>
          <w:sz w:val="24"/>
          <w:szCs w:val="24"/>
        </w:rPr>
        <w:t>i</w:t>
      </w:r>
      <w:r w:rsidRPr="000C7707">
        <w:rPr>
          <w:color w:val="231F20"/>
          <w:spacing w:val="1"/>
          <w:sz w:val="24"/>
          <w:szCs w:val="24"/>
        </w:rPr>
        <w:t>f</w:t>
      </w:r>
      <w:r w:rsidRPr="000C7707">
        <w:rPr>
          <w:color w:val="231F20"/>
          <w:spacing w:val="-1"/>
          <w:sz w:val="24"/>
          <w:szCs w:val="24"/>
        </w:rPr>
        <w:t>i</w:t>
      </w:r>
      <w:r w:rsidRPr="000C7707">
        <w:rPr>
          <w:color w:val="231F20"/>
          <w:sz w:val="24"/>
          <w:szCs w:val="24"/>
        </w:rPr>
        <w:t>c in</w:t>
      </w:r>
      <w:r w:rsidRPr="000C7707">
        <w:rPr>
          <w:color w:val="231F20"/>
          <w:spacing w:val="-2"/>
          <w:sz w:val="24"/>
          <w:szCs w:val="24"/>
        </w:rPr>
        <w:t>s</w:t>
      </w:r>
      <w:r w:rsidRPr="000C7707">
        <w:rPr>
          <w:color w:val="231F20"/>
          <w:spacing w:val="1"/>
          <w:sz w:val="24"/>
          <w:szCs w:val="24"/>
        </w:rPr>
        <w:t>t</w:t>
      </w:r>
      <w:r w:rsidRPr="000C7707">
        <w:rPr>
          <w:color w:val="231F20"/>
          <w:sz w:val="24"/>
          <w:szCs w:val="24"/>
        </w:rPr>
        <w:t>ru</w:t>
      </w:r>
      <w:r w:rsidRPr="000C7707">
        <w:rPr>
          <w:color w:val="231F20"/>
          <w:spacing w:val="-2"/>
          <w:sz w:val="24"/>
          <w:szCs w:val="24"/>
        </w:rPr>
        <w:t>c</w:t>
      </w:r>
      <w:r w:rsidRPr="000C7707">
        <w:rPr>
          <w:color w:val="231F20"/>
          <w:spacing w:val="-1"/>
          <w:sz w:val="24"/>
          <w:szCs w:val="24"/>
        </w:rPr>
        <w:t>t</w:t>
      </w:r>
      <w:r w:rsidRPr="000C7707">
        <w:rPr>
          <w:color w:val="231F20"/>
          <w:sz w:val="24"/>
          <w:szCs w:val="24"/>
        </w:rPr>
        <w:t>ions</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ei</w:t>
      </w:r>
      <w:r w:rsidRPr="000C7707">
        <w:rPr>
          <w:color w:val="231F20"/>
          <w:spacing w:val="-2"/>
          <w:sz w:val="24"/>
          <w:szCs w:val="24"/>
        </w:rPr>
        <w:t>v</w:t>
      </w:r>
      <w:r w:rsidRPr="000C7707">
        <w:rPr>
          <w:color w:val="231F20"/>
          <w:sz w:val="24"/>
          <w:szCs w:val="24"/>
        </w:rPr>
        <w:t>ed</w:t>
      </w:r>
      <w:r w:rsidRPr="000C7707">
        <w:rPr>
          <w:color w:val="231F20"/>
          <w:spacing w:val="1"/>
          <w:sz w:val="24"/>
          <w:szCs w:val="24"/>
        </w:rPr>
        <w:t xml:space="preserve"> </w:t>
      </w:r>
      <w:r w:rsidRPr="000C7707">
        <w:rPr>
          <w:color w:val="231F20"/>
          <w:sz w:val="24"/>
          <w:szCs w:val="24"/>
        </w:rPr>
        <w:t>w</w:t>
      </w:r>
      <w:r w:rsidRPr="000C7707">
        <w:rPr>
          <w:color w:val="231F20"/>
          <w:spacing w:val="-2"/>
          <w:sz w:val="24"/>
          <w:szCs w:val="24"/>
        </w:rPr>
        <w:t>i</w:t>
      </w:r>
      <w:r w:rsidRPr="000C7707">
        <w:rPr>
          <w:color w:val="231F20"/>
          <w:sz w:val="24"/>
          <w:szCs w:val="24"/>
        </w:rPr>
        <w:t>th</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w:t>
      </w:r>
      <w:r w:rsidRPr="000C7707">
        <w:rPr>
          <w:color w:val="231F20"/>
          <w:spacing w:val="1"/>
          <w:sz w:val="24"/>
          <w:szCs w:val="24"/>
        </w:rPr>
        <w:t xml:space="preserve"> </w:t>
      </w:r>
      <w:r w:rsidRPr="000C7707">
        <w:rPr>
          <w:color w:val="231F20"/>
          <w:sz w:val="24"/>
          <w:szCs w:val="24"/>
        </w:rPr>
        <w:t>p</w:t>
      </w:r>
      <w:r w:rsidRPr="000C7707">
        <w:rPr>
          <w:color w:val="231F20"/>
          <w:spacing w:val="-1"/>
          <w:sz w:val="24"/>
          <w:szCs w:val="24"/>
        </w:rPr>
        <w:t>l</w:t>
      </w:r>
      <w:r w:rsidRPr="000C7707">
        <w:rPr>
          <w:color w:val="231F20"/>
          <w:sz w:val="24"/>
          <w:szCs w:val="24"/>
        </w:rPr>
        <w:t>ac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w:t>
      </w:r>
      <w:r w:rsidRPr="000C7707">
        <w:rPr>
          <w:color w:val="231F20"/>
          <w:spacing w:val="1"/>
          <w:sz w:val="24"/>
          <w:szCs w:val="24"/>
        </w:rPr>
        <w:t xml:space="preserve"> </w:t>
      </w:r>
      <w:r w:rsidRPr="000C7707">
        <w:rPr>
          <w:color w:val="231F20"/>
          <w:sz w:val="24"/>
          <w:szCs w:val="24"/>
        </w:rPr>
        <w:t>c</w:t>
      </w:r>
      <w:r w:rsidRPr="000C7707">
        <w:rPr>
          <w:color w:val="231F20"/>
          <w:spacing w:val="-2"/>
          <w:sz w:val="24"/>
          <w:szCs w:val="24"/>
        </w:rPr>
        <w:t>a</w:t>
      </w:r>
      <w:r w:rsidRPr="000C7707">
        <w:rPr>
          <w:color w:val="231F20"/>
          <w:sz w:val="24"/>
          <w:szCs w:val="24"/>
        </w:rPr>
        <w:t>ll.</w:t>
      </w:r>
    </w:p>
    <w:p w14:paraId="3CCA71DC" w14:textId="42F16C95" w:rsidR="00CE7816" w:rsidRPr="000C7707" w:rsidRDefault="00370F25" w:rsidP="00761A6B">
      <w:pPr>
        <w:ind w:right="206"/>
        <w:rPr>
          <w:sz w:val="24"/>
          <w:szCs w:val="24"/>
        </w:rPr>
      </w:pPr>
      <w:r w:rsidRPr="000C7707">
        <w:rPr>
          <w:color w:val="231F20"/>
          <w:sz w:val="24"/>
          <w:szCs w:val="24"/>
        </w:rPr>
        <w:tab/>
      </w:r>
      <w:r w:rsidR="00CE7816" w:rsidRPr="000C7707">
        <w:rPr>
          <w:color w:val="231F20"/>
          <w:sz w:val="24"/>
          <w:szCs w:val="24"/>
        </w:rPr>
        <w:t xml:space="preserve">(1)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11.</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sup</w:t>
      </w:r>
      <w:r w:rsidR="00CE7816" w:rsidRPr="000C7707">
        <w:rPr>
          <w:color w:val="231F20"/>
          <w:spacing w:val="-2"/>
          <w:sz w:val="24"/>
          <w:szCs w:val="24"/>
        </w:rPr>
        <w:t>p</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 xml:space="preserve">to </w:t>
      </w:r>
      <w:r w:rsidR="00CE7816" w:rsidRPr="000C7707">
        <w:rPr>
          <w:color w:val="231F20"/>
          <w:spacing w:val="-2"/>
          <w:sz w:val="24"/>
          <w:szCs w:val="24"/>
        </w:rPr>
        <w:t>r</w:t>
      </w:r>
      <w:r w:rsidR="00CE7816" w:rsidRPr="000C7707">
        <w:rPr>
          <w:color w:val="231F20"/>
          <w:sz w:val="24"/>
          <w:szCs w:val="24"/>
        </w:rPr>
        <w:t>each</w:t>
      </w:r>
      <w:r w:rsidR="00CE7816" w:rsidRPr="000C7707">
        <w:rPr>
          <w:color w:val="231F20"/>
          <w:spacing w:val="-2"/>
          <w:sz w:val="24"/>
          <w:szCs w:val="24"/>
        </w:rPr>
        <w:t xml:space="preserve"> </w:t>
      </w:r>
      <w:r w:rsidR="00CE7816" w:rsidRPr="000C7707">
        <w:rPr>
          <w:color w:val="231F20"/>
          <w:sz w:val="24"/>
          <w:szCs w:val="24"/>
        </w:rPr>
        <w:t>des</w:t>
      </w:r>
      <w:r w:rsidR="00CE7816" w:rsidRPr="000C7707">
        <w:rPr>
          <w:color w:val="231F20"/>
          <w:spacing w:val="-1"/>
          <w:sz w:val="24"/>
          <w:szCs w:val="24"/>
        </w:rPr>
        <w:t>t</w:t>
      </w:r>
      <w:r w:rsidR="00CE7816" w:rsidRPr="000C7707">
        <w:rPr>
          <w:color w:val="231F20"/>
          <w:sz w:val="24"/>
          <w:szCs w:val="24"/>
        </w:rPr>
        <w:t>in</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on, n</w:t>
      </w:r>
      <w:r w:rsidR="00CE7816" w:rsidRPr="000C7707">
        <w:rPr>
          <w:color w:val="231F20"/>
          <w:spacing w:val="-2"/>
          <w:sz w:val="24"/>
          <w:szCs w:val="24"/>
        </w:rPr>
        <w:t>o</w:t>
      </w:r>
      <w:r w:rsidR="00CE7816" w:rsidRPr="000C7707">
        <w:rPr>
          <w:color w:val="231F20"/>
          <w:sz w:val="24"/>
          <w:szCs w:val="24"/>
        </w:rPr>
        <w:t xml:space="preserve">t </w:t>
      </w:r>
      <w:r w:rsidR="00CE7816" w:rsidRPr="000C7707">
        <w:rPr>
          <w:color w:val="231F20"/>
          <w:spacing w:val="-1"/>
          <w:sz w:val="24"/>
          <w:szCs w:val="24"/>
        </w:rPr>
        <w:t>t</w:t>
      </w:r>
      <w:r w:rsidR="00CE7816" w:rsidRPr="000C7707">
        <w:rPr>
          <w:color w:val="231F20"/>
          <w:sz w:val="24"/>
          <w:szCs w:val="24"/>
        </w:rPr>
        <w:t>he 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sh</w:t>
      </w:r>
      <w:r w:rsidR="00CE7816" w:rsidRPr="000C7707">
        <w:rPr>
          <w:color w:val="231F20"/>
          <w:spacing w:val="1"/>
          <w:sz w:val="24"/>
          <w:szCs w:val="24"/>
        </w:rPr>
        <w:t>i</w:t>
      </w:r>
      <w:r w:rsidR="00CE7816" w:rsidRPr="000C7707">
        <w:rPr>
          <w:color w:val="231F20"/>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Con</w:t>
      </w:r>
      <w:r w:rsidR="00CE7816" w:rsidRPr="000C7707">
        <w:rPr>
          <w:color w:val="231F20"/>
          <w:spacing w:val="-2"/>
          <w:sz w:val="24"/>
          <w:szCs w:val="24"/>
        </w:rPr>
        <w:t>v</w:t>
      </w:r>
      <w:r w:rsidR="00CE7816" w:rsidRPr="000C7707">
        <w:rPr>
          <w:color w:val="231F20"/>
          <w:sz w:val="24"/>
          <w:szCs w:val="24"/>
        </w:rPr>
        <w:t>ert t</w:t>
      </w:r>
      <w:r w:rsidR="00CE7816" w:rsidRPr="000C7707">
        <w:rPr>
          <w:color w:val="231F20"/>
          <w:spacing w:val="-2"/>
          <w:sz w:val="24"/>
          <w:szCs w:val="24"/>
        </w:rPr>
        <w:t>h</w:t>
      </w:r>
      <w:r w:rsidR="00CE7816" w:rsidRPr="000C7707">
        <w:rPr>
          <w:color w:val="231F20"/>
          <w:sz w:val="24"/>
          <w:szCs w:val="24"/>
        </w:rPr>
        <w:t>e nu</w:t>
      </w:r>
      <w:r w:rsidR="00CE7816" w:rsidRPr="000C7707">
        <w:rPr>
          <w:color w:val="231F20"/>
          <w:spacing w:val="-3"/>
          <w:sz w:val="24"/>
          <w:szCs w:val="24"/>
        </w:rPr>
        <w:t>m</w:t>
      </w:r>
      <w:r w:rsidR="00CE7816" w:rsidRPr="000C7707">
        <w:rPr>
          <w:color w:val="231F20"/>
          <w:sz w:val="24"/>
          <w:szCs w:val="24"/>
        </w:rPr>
        <w:t xml:space="preserve">ber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d</w:t>
      </w:r>
      <w:r w:rsidR="00CE7816" w:rsidRPr="000C7707">
        <w:rPr>
          <w:color w:val="231F20"/>
          <w:spacing w:val="-2"/>
          <w:sz w:val="24"/>
          <w:szCs w:val="24"/>
        </w:rPr>
        <w:t>e</w:t>
      </w:r>
      <w:r w:rsidR="00CE7816" w:rsidRPr="000C7707">
        <w:rPr>
          <w:color w:val="231F20"/>
          <w:sz w:val="24"/>
          <w:szCs w:val="24"/>
        </w:rPr>
        <w:t>l</w:t>
      </w:r>
      <w:r w:rsidR="00CE7816" w:rsidRPr="000C7707">
        <w:rPr>
          <w:color w:val="231F20"/>
          <w:spacing w:val="-1"/>
          <w:sz w:val="24"/>
          <w:szCs w:val="24"/>
        </w:rPr>
        <w:t>i</w:t>
      </w:r>
      <w:r w:rsidR="00CE7816" w:rsidRPr="000C7707">
        <w:rPr>
          <w:color w:val="231F20"/>
          <w:spacing w:val="-2"/>
          <w:sz w:val="24"/>
          <w:szCs w:val="24"/>
        </w:rPr>
        <w:t>v</w:t>
      </w:r>
      <w:r w:rsidR="00CE7816" w:rsidRPr="000C7707">
        <w:rPr>
          <w:color w:val="231F20"/>
          <w:sz w:val="24"/>
          <w:szCs w:val="24"/>
        </w:rPr>
        <w:t>ery</w:t>
      </w:r>
      <w:r w:rsidR="00CE7816" w:rsidRPr="000C7707">
        <w:rPr>
          <w:color w:val="231F20"/>
          <w:spacing w:val="-2"/>
          <w:sz w:val="24"/>
          <w:szCs w:val="24"/>
        </w:rPr>
        <w:t xml:space="preserve"> </w:t>
      </w:r>
      <w:r w:rsidR="00CE7816" w:rsidRPr="000C7707">
        <w:rPr>
          <w:color w:val="231F20"/>
          <w:sz w:val="24"/>
          <w:szCs w:val="24"/>
        </w:rPr>
        <w:t>da</w:t>
      </w:r>
      <w:r w:rsidR="00CE7816" w:rsidRPr="000C7707">
        <w:rPr>
          <w:color w:val="231F20"/>
          <w:spacing w:val="-2"/>
          <w:sz w:val="24"/>
          <w:szCs w:val="24"/>
        </w:rPr>
        <w:t>y</w:t>
      </w:r>
      <w:r w:rsidR="00CE7816" w:rsidRPr="000C7707">
        <w:rPr>
          <w:color w:val="231F20"/>
          <w:sz w:val="24"/>
          <w:szCs w:val="24"/>
        </w:rPr>
        <w:t xml:space="preserve">s </w:t>
      </w:r>
      <w:r w:rsidR="00CE7816" w:rsidRPr="000C7707">
        <w:rPr>
          <w:color w:val="231F20"/>
          <w:spacing w:val="1"/>
          <w:sz w:val="24"/>
          <w:szCs w:val="24"/>
        </w:rPr>
        <w:t>t</w:t>
      </w:r>
      <w:r w:rsidR="00CE7816" w:rsidRPr="000C7707">
        <w:rPr>
          <w:color w:val="231F20"/>
          <w:sz w:val="24"/>
          <w:szCs w:val="24"/>
        </w:rPr>
        <w:t>he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 off</w:t>
      </w:r>
      <w:r w:rsidR="00CE7816" w:rsidRPr="000C7707">
        <w:rPr>
          <w:color w:val="231F20"/>
          <w:spacing w:val="-2"/>
          <w:sz w:val="24"/>
          <w:szCs w:val="24"/>
        </w:rPr>
        <w:t>e</w:t>
      </w:r>
      <w:r w:rsidR="00CE7816" w:rsidRPr="000C7707">
        <w:rPr>
          <w:color w:val="231F20"/>
          <w:sz w:val="24"/>
          <w:szCs w:val="24"/>
        </w:rPr>
        <w:t>red</w:t>
      </w:r>
      <w:r w:rsidR="00CE7816" w:rsidRPr="000C7707">
        <w:rPr>
          <w:color w:val="231F20"/>
          <w:spacing w:val="-2"/>
          <w:sz w:val="24"/>
          <w:szCs w:val="24"/>
        </w:rPr>
        <w:t xml:space="preserve"> </w:t>
      </w:r>
      <w:r w:rsidR="00CE7816" w:rsidRPr="000C7707">
        <w:rPr>
          <w:color w:val="231F20"/>
          <w:sz w:val="24"/>
          <w:szCs w:val="24"/>
        </w:rPr>
        <w:t>to</w:t>
      </w:r>
      <w:r w:rsidR="00CE7816" w:rsidRPr="000C7707">
        <w:rPr>
          <w:color w:val="231F20"/>
          <w:spacing w:val="-2"/>
          <w:sz w:val="24"/>
          <w:szCs w:val="24"/>
        </w:rPr>
        <w:t xml:space="preserve"> </w:t>
      </w:r>
      <w:r w:rsidR="00CE7816" w:rsidRPr="000C7707">
        <w:rPr>
          <w:color w:val="231F20"/>
          <w:sz w:val="24"/>
          <w:szCs w:val="24"/>
        </w:rPr>
        <w:t>an a</w:t>
      </w:r>
      <w:r w:rsidR="00CE7816" w:rsidRPr="000C7707">
        <w:rPr>
          <w:color w:val="231F20"/>
          <w:spacing w:val="-2"/>
          <w:sz w:val="24"/>
          <w:szCs w:val="24"/>
        </w:rPr>
        <w:t>c</w:t>
      </w:r>
      <w:r w:rsidR="00CE7816" w:rsidRPr="000C7707">
        <w:rPr>
          <w:color w:val="231F20"/>
          <w:sz w:val="24"/>
          <w:szCs w:val="24"/>
        </w:rPr>
        <w:t>tu</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z w:val="24"/>
          <w:szCs w:val="24"/>
        </w:rPr>
        <w:t>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54"/>
          <w:sz w:val="24"/>
          <w:szCs w:val="24"/>
        </w:rPr>
        <w:t xml:space="preserve"> </w:t>
      </w:r>
      <w:r w:rsidR="00CE7816" w:rsidRPr="000C7707">
        <w:rPr>
          <w:color w:val="231F20"/>
          <w:spacing w:val="-3"/>
          <w:sz w:val="24"/>
          <w:szCs w:val="24"/>
        </w:rPr>
        <w:t>F</w:t>
      </w:r>
      <w:r w:rsidR="00CE7816" w:rsidRPr="000C7707">
        <w:rPr>
          <w:color w:val="231F20"/>
          <w:sz w:val="24"/>
          <w:szCs w:val="24"/>
        </w:rPr>
        <w:t>or e</w:t>
      </w:r>
      <w:r w:rsidR="00CE7816" w:rsidRPr="000C7707">
        <w:rPr>
          <w:color w:val="231F20"/>
          <w:spacing w:val="-2"/>
          <w:sz w:val="24"/>
          <w:szCs w:val="24"/>
        </w:rPr>
        <w:t>x</w:t>
      </w:r>
      <w:r w:rsidR="00CE7816" w:rsidRPr="000C7707">
        <w:rPr>
          <w:color w:val="231F20"/>
          <w:sz w:val="24"/>
          <w:szCs w:val="24"/>
        </w:rPr>
        <w:t>a</w:t>
      </w:r>
      <w:r w:rsidR="00CE7816" w:rsidRPr="000C7707">
        <w:rPr>
          <w:color w:val="231F20"/>
          <w:spacing w:val="-3"/>
          <w:sz w:val="24"/>
          <w:szCs w:val="24"/>
        </w:rPr>
        <w:t>m</w:t>
      </w:r>
      <w:r w:rsidR="00CE7816" w:rsidRPr="000C7707">
        <w:rPr>
          <w:color w:val="231F20"/>
          <w:sz w:val="24"/>
          <w:szCs w:val="24"/>
        </w:rPr>
        <w:t xml:space="preserve">ple, </w:t>
      </w:r>
      <w:r w:rsidR="00CE7816" w:rsidRPr="000C7707">
        <w:rPr>
          <w:color w:val="231F20"/>
          <w:spacing w:val="1"/>
          <w:sz w:val="24"/>
          <w:szCs w:val="24"/>
        </w:rPr>
        <w:t>i</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1"/>
          <w:sz w:val="24"/>
          <w:szCs w:val="24"/>
        </w:rPr>
        <w:t>G</w:t>
      </w:r>
      <w:r w:rsidR="00CE7816" w:rsidRPr="000C7707">
        <w:rPr>
          <w:color w:val="231F20"/>
          <w:sz w:val="24"/>
          <w:szCs w:val="24"/>
        </w:rPr>
        <w:t>o</w:t>
      </w:r>
      <w:r w:rsidR="00CE7816" w:rsidRPr="000C7707">
        <w:rPr>
          <w:color w:val="231F20"/>
          <w:spacing w:val="-2"/>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off</w:t>
      </w:r>
      <w:r w:rsidR="00CE7816" w:rsidRPr="000C7707">
        <w:rPr>
          <w:color w:val="231F20"/>
          <w:spacing w:val="-2"/>
          <w:sz w:val="24"/>
          <w:szCs w:val="24"/>
        </w:rPr>
        <w:t>e</w:t>
      </w:r>
      <w:r w:rsidR="00CE7816" w:rsidRPr="000C7707">
        <w:rPr>
          <w:color w:val="231F20"/>
          <w:sz w:val="24"/>
          <w:szCs w:val="24"/>
        </w:rPr>
        <w:t>red</w:t>
      </w:r>
      <w:r w:rsidR="00CE7816" w:rsidRPr="000C7707">
        <w:rPr>
          <w:color w:val="231F20"/>
          <w:spacing w:val="-2"/>
          <w:sz w:val="24"/>
          <w:szCs w:val="24"/>
        </w:rPr>
        <w:t xml:space="preserve"> </w:t>
      </w:r>
      <w:r w:rsidR="00CE7816" w:rsidRPr="000C7707">
        <w:rPr>
          <w:color w:val="231F20"/>
          <w:sz w:val="24"/>
          <w:szCs w:val="24"/>
        </w:rPr>
        <w:t>a 3</w:t>
      </w:r>
      <w:r w:rsidR="00CE7816" w:rsidRPr="000C7707">
        <w:rPr>
          <w:color w:val="231F20"/>
          <w:spacing w:val="1"/>
          <w:sz w:val="24"/>
          <w:szCs w:val="24"/>
        </w:rPr>
        <w:t>0</w:t>
      </w:r>
      <w:r w:rsidR="00CE7816" w:rsidRPr="000C7707">
        <w:rPr>
          <w:color w:val="231F20"/>
          <w:spacing w:val="-4"/>
          <w:sz w:val="24"/>
          <w:szCs w:val="24"/>
        </w:rPr>
        <w:t>-</w:t>
      </w:r>
      <w:r w:rsidR="00CE7816" w:rsidRPr="000C7707">
        <w:rPr>
          <w:color w:val="231F20"/>
          <w:sz w:val="24"/>
          <w:szCs w:val="24"/>
        </w:rPr>
        <w:t>day</w:t>
      </w:r>
      <w:r w:rsidR="00CE7816" w:rsidRPr="000C7707">
        <w:rPr>
          <w:color w:val="231F20"/>
          <w:spacing w:val="-2"/>
          <w:sz w:val="24"/>
          <w:szCs w:val="24"/>
        </w:rPr>
        <w:t xml:space="preserve"> </w:t>
      </w:r>
      <w:r w:rsidR="00CE7816" w:rsidRPr="000C7707">
        <w:rPr>
          <w:color w:val="231F20"/>
          <w:sz w:val="24"/>
          <w:szCs w:val="24"/>
        </w:rPr>
        <w:t>de</w:t>
      </w:r>
      <w:r w:rsidR="00CE7816" w:rsidRPr="000C7707">
        <w:rPr>
          <w:color w:val="231F20"/>
          <w:spacing w:val="1"/>
          <w:sz w:val="24"/>
          <w:szCs w:val="24"/>
        </w:rPr>
        <w:t>li</w:t>
      </w:r>
      <w:r w:rsidR="00CE7816" w:rsidRPr="000C7707">
        <w:rPr>
          <w:color w:val="231F20"/>
          <w:spacing w:val="-2"/>
          <w:sz w:val="24"/>
          <w:szCs w:val="24"/>
        </w:rPr>
        <w:t>v</w:t>
      </w:r>
      <w:r w:rsidR="00CE7816" w:rsidRPr="000C7707">
        <w:rPr>
          <w:color w:val="231F20"/>
          <w:sz w:val="24"/>
          <w:szCs w:val="24"/>
        </w:rPr>
        <w:t>ery</w:t>
      </w:r>
      <w:r w:rsidR="00CE7816" w:rsidRPr="000C7707">
        <w:rPr>
          <w:color w:val="231F20"/>
          <w:spacing w:val="-2"/>
          <w:sz w:val="24"/>
          <w:szCs w:val="24"/>
        </w:rPr>
        <w:t xml:space="preserve"> </w:t>
      </w:r>
      <w:r w:rsidR="00CE7816" w:rsidRPr="000C7707">
        <w:rPr>
          <w:color w:val="231F20"/>
          <w:sz w:val="24"/>
          <w:szCs w:val="24"/>
        </w:rPr>
        <w:t>and rec</w:t>
      </w:r>
      <w:r w:rsidR="00CE7816" w:rsidRPr="000C7707">
        <w:rPr>
          <w:color w:val="231F20"/>
          <w:spacing w:val="-2"/>
          <w:sz w:val="24"/>
          <w:szCs w:val="24"/>
        </w:rPr>
        <w:t>e</w:t>
      </w:r>
      <w:r w:rsidR="00CE7816" w:rsidRPr="000C7707">
        <w:rPr>
          <w:color w:val="231F20"/>
          <w:sz w:val="24"/>
          <w:szCs w:val="24"/>
        </w:rPr>
        <w:t>i</w:t>
      </w:r>
      <w:r w:rsidR="00CE7816" w:rsidRPr="000C7707">
        <w:rPr>
          <w:color w:val="231F20"/>
          <w:spacing w:val="-2"/>
          <w:sz w:val="24"/>
          <w:szCs w:val="24"/>
        </w:rPr>
        <w:t>v</w:t>
      </w:r>
      <w:r w:rsidR="00CE7816" w:rsidRPr="000C7707">
        <w:rPr>
          <w:color w:val="231F20"/>
          <w:sz w:val="24"/>
          <w:szCs w:val="24"/>
        </w:rPr>
        <w:t xml:space="preserve">ed </w:t>
      </w:r>
      <w:r w:rsidR="00CE7816" w:rsidRPr="000C7707">
        <w:rPr>
          <w:color w:val="231F20"/>
          <w:spacing w:val="1"/>
          <w:sz w:val="24"/>
          <w:szCs w:val="24"/>
        </w:rPr>
        <w:t>t</w:t>
      </w:r>
      <w:r w:rsidR="00CE7816" w:rsidRPr="000C7707">
        <w:rPr>
          <w:color w:val="231F20"/>
          <w:spacing w:val="-2"/>
          <w:sz w:val="24"/>
          <w:szCs w:val="24"/>
        </w:rPr>
        <w:t>h</w:t>
      </w:r>
      <w:r w:rsidR="00CE7816" w:rsidRPr="000C7707">
        <w:rPr>
          <w:color w:val="231F20"/>
          <w:sz w:val="24"/>
          <w:szCs w:val="24"/>
        </w:rPr>
        <w:t>e or</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1"/>
          <w:sz w:val="24"/>
          <w:szCs w:val="24"/>
        </w:rPr>
        <w:t>w</w:t>
      </w:r>
      <w:r w:rsidR="00CE7816" w:rsidRPr="000C7707">
        <w:rPr>
          <w:color w:val="231F20"/>
          <w:spacing w:val="1"/>
          <w:sz w:val="24"/>
          <w:szCs w:val="24"/>
        </w:rPr>
        <w:t>r</w:t>
      </w:r>
      <w:r w:rsidR="00CE7816" w:rsidRPr="000C7707">
        <w:rPr>
          <w:color w:val="231F20"/>
          <w:spacing w:val="-1"/>
          <w:sz w:val="24"/>
          <w:szCs w:val="24"/>
        </w:rPr>
        <w:t>it</w:t>
      </w:r>
      <w:r w:rsidR="00CE7816" w:rsidRPr="000C7707">
        <w:rPr>
          <w:color w:val="231F20"/>
          <w:spacing w:val="1"/>
          <w:sz w:val="24"/>
          <w:szCs w:val="24"/>
        </w:rPr>
        <w:t>t</w:t>
      </w:r>
      <w:r w:rsidR="00CE7816" w:rsidRPr="000C7707">
        <w:rPr>
          <w:color w:val="231F20"/>
          <w:sz w:val="24"/>
          <w:szCs w:val="24"/>
        </w:rPr>
        <w:t xml:space="preserve">en </w:t>
      </w:r>
      <w:r w:rsidR="00CE7816" w:rsidRPr="000C7707">
        <w:rPr>
          <w:color w:val="231F20"/>
          <w:spacing w:val="-2"/>
          <w:sz w:val="24"/>
          <w:szCs w:val="24"/>
        </w:rPr>
        <w:t>c</w:t>
      </w:r>
      <w:r w:rsidR="00CE7816" w:rsidRPr="000C7707">
        <w:rPr>
          <w:color w:val="231F20"/>
          <w:sz w:val="24"/>
          <w:szCs w:val="24"/>
        </w:rPr>
        <w:t xml:space="preserve">all on 1 </w:t>
      </w:r>
      <w:r w:rsidR="00CE7816" w:rsidRPr="000C7707">
        <w:rPr>
          <w:color w:val="231F20"/>
          <w:spacing w:val="-3"/>
          <w:sz w:val="24"/>
          <w:szCs w:val="24"/>
        </w:rPr>
        <w:t>O</w:t>
      </w:r>
      <w:r w:rsidR="00CE7816" w:rsidRPr="000C7707">
        <w:rPr>
          <w:color w:val="231F20"/>
          <w:sz w:val="24"/>
          <w:szCs w:val="24"/>
        </w:rPr>
        <w:t>c</w:t>
      </w:r>
      <w:r w:rsidR="00CE7816" w:rsidRPr="000C7707">
        <w:rPr>
          <w:color w:val="231F20"/>
          <w:spacing w:val="1"/>
          <w:sz w:val="24"/>
          <w:szCs w:val="24"/>
        </w:rPr>
        <w:t>t</w:t>
      </w:r>
      <w:r w:rsidR="00CE7816" w:rsidRPr="000C7707">
        <w:rPr>
          <w:color w:val="231F20"/>
          <w:sz w:val="24"/>
          <w:szCs w:val="24"/>
        </w:rPr>
        <w:t>ob</w:t>
      </w:r>
      <w:r w:rsidR="00CE7816" w:rsidRPr="000C7707">
        <w:rPr>
          <w:color w:val="231F20"/>
          <w:spacing w:val="-2"/>
          <w:sz w:val="24"/>
          <w:szCs w:val="24"/>
        </w:rPr>
        <w:t>e</w:t>
      </w:r>
      <w:r w:rsidR="00CE7816" w:rsidRPr="000C7707">
        <w:rPr>
          <w:color w:val="231F20"/>
          <w:sz w:val="24"/>
          <w:szCs w:val="24"/>
        </w:rPr>
        <w:t xml:space="preserve">r, </w:t>
      </w:r>
      <w:r w:rsidR="00CE7816" w:rsidRPr="000C7707">
        <w:rPr>
          <w:color w:val="231F20"/>
          <w:spacing w:val="-2"/>
          <w:sz w:val="24"/>
          <w:szCs w:val="24"/>
        </w:rPr>
        <w:t>e</w:t>
      </w:r>
      <w:r w:rsidR="00CE7816" w:rsidRPr="000C7707">
        <w:rPr>
          <w:color w:val="231F20"/>
          <w:sz w:val="24"/>
          <w:szCs w:val="24"/>
        </w:rPr>
        <w:t>nt</w:t>
      </w:r>
      <w:r w:rsidR="00CE7816" w:rsidRPr="000C7707">
        <w:rPr>
          <w:color w:val="231F20"/>
          <w:spacing w:val="-2"/>
          <w:sz w:val="24"/>
          <w:szCs w:val="24"/>
        </w:rPr>
        <w:t>e</w:t>
      </w:r>
      <w:r w:rsidR="00CE7816" w:rsidRPr="000C7707">
        <w:rPr>
          <w:color w:val="231F20"/>
          <w:sz w:val="24"/>
          <w:szCs w:val="24"/>
        </w:rPr>
        <w:t>r 1</w:t>
      </w:r>
      <w:r w:rsidR="00CE7816" w:rsidRPr="000C7707">
        <w:rPr>
          <w:color w:val="231F20"/>
          <w:spacing w:val="-2"/>
          <w:sz w:val="24"/>
          <w:szCs w:val="24"/>
        </w:rPr>
        <w:t>0</w:t>
      </w:r>
      <w:r w:rsidR="00CE7816" w:rsidRPr="000C7707">
        <w:rPr>
          <w:color w:val="231F20"/>
          <w:sz w:val="24"/>
          <w:szCs w:val="24"/>
        </w:rPr>
        <w:t>/3</w:t>
      </w:r>
      <w:r w:rsidR="00CE7816" w:rsidRPr="000C7707">
        <w:rPr>
          <w:color w:val="231F20"/>
          <w:spacing w:val="-2"/>
          <w:sz w:val="24"/>
          <w:szCs w:val="24"/>
        </w:rPr>
        <w:t>1</w:t>
      </w:r>
      <w:r w:rsidR="00CE7816" w:rsidRPr="000C7707">
        <w:rPr>
          <w:color w:val="231F20"/>
          <w:spacing w:val="1"/>
          <w:sz w:val="24"/>
          <w:szCs w:val="24"/>
        </w:rPr>
        <w:t>/</w:t>
      </w:r>
      <w:r w:rsidR="00CE7816" w:rsidRPr="000C7707">
        <w:rPr>
          <w:color w:val="231F20"/>
          <w:spacing w:val="-1"/>
          <w:sz w:val="24"/>
          <w:szCs w:val="24"/>
        </w:rPr>
        <w:t>Y</w:t>
      </w:r>
      <w:r w:rsidR="00CE7816" w:rsidRPr="000C7707">
        <w:rPr>
          <w:color w:val="231F20"/>
          <w:sz w:val="24"/>
          <w:szCs w:val="24"/>
        </w:rPr>
        <w:t>Y as t</w:t>
      </w:r>
      <w:r w:rsidR="00CE7816" w:rsidRPr="000C7707">
        <w:rPr>
          <w:color w:val="231F20"/>
          <w:spacing w:val="-2"/>
          <w:sz w:val="24"/>
          <w:szCs w:val="24"/>
        </w:rPr>
        <w:t>h</w:t>
      </w:r>
      <w:r w:rsidR="00CE7816" w:rsidRPr="000C7707">
        <w:rPr>
          <w:color w:val="231F20"/>
          <w:sz w:val="24"/>
          <w:szCs w:val="24"/>
        </w:rPr>
        <w:t>e required</w:t>
      </w:r>
      <w:r w:rsidR="00CE7816" w:rsidRPr="000C7707">
        <w:rPr>
          <w:color w:val="231F20"/>
          <w:spacing w:val="-2"/>
          <w:sz w:val="24"/>
          <w:szCs w:val="24"/>
        </w:rPr>
        <w:t xml:space="preserve"> </w:t>
      </w:r>
      <w:r w:rsidR="00CE7816" w:rsidRPr="000C7707">
        <w:rPr>
          <w:color w:val="231F20"/>
          <w:sz w:val="24"/>
          <w:szCs w:val="24"/>
        </w:rPr>
        <w:t>date.</w:t>
      </w:r>
    </w:p>
    <w:p w14:paraId="3D7ECA88" w14:textId="40EC9309" w:rsidR="00CE7816" w:rsidRPr="000C7707" w:rsidRDefault="00370F25" w:rsidP="009B4CBB">
      <w:pPr>
        <w:ind w:right="-14"/>
        <w:rPr>
          <w:sz w:val="24"/>
          <w:szCs w:val="24"/>
        </w:rPr>
      </w:pPr>
      <w:r w:rsidRPr="000C7707">
        <w:rPr>
          <w:sz w:val="24"/>
          <w:szCs w:val="24"/>
        </w:rPr>
        <w:tab/>
      </w:r>
      <w:r w:rsidR="00CE7816" w:rsidRPr="000C7707">
        <w:rPr>
          <w:color w:val="231F20"/>
          <w:sz w:val="24"/>
          <w:szCs w:val="24"/>
        </w:rPr>
        <w:t xml:space="preserve">(2)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12.</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sup</w:t>
      </w:r>
      <w:r w:rsidR="00CE7816" w:rsidRPr="000C7707">
        <w:rPr>
          <w:color w:val="231F20"/>
          <w:spacing w:val="-2"/>
          <w:sz w:val="24"/>
          <w:szCs w:val="24"/>
        </w:rPr>
        <w:t>p</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to be</w:t>
      </w:r>
      <w:r w:rsidR="00CE7816" w:rsidRPr="000C7707">
        <w:rPr>
          <w:color w:val="231F20"/>
          <w:spacing w:val="-2"/>
          <w:sz w:val="24"/>
          <w:szCs w:val="24"/>
        </w:rPr>
        <w:t xml:space="preserve"> </w:t>
      </w:r>
      <w:r w:rsidR="00CE7816" w:rsidRPr="000C7707">
        <w:rPr>
          <w:color w:val="231F20"/>
          <w:sz w:val="24"/>
          <w:szCs w:val="24"/>
        </w:rPr>
        <w:t>s</w:t>
      </w:r>
      <w:r w:rsidR="00CE7816" w:rsidRPr="000C7707">
        <w:rPr>
          <w:color w:val="231F20"/>
          <w:spacing w:val="-2"/>
          <w:sz w:val="24"/>
          <w:szCs w:val="24"/>
        </w:rPr>
        <w:t>h</w:t>
      </w:r>
      <w:r w:rsidR="00CE7816" w:rsidRPr="000C7707">
        <w:rPr>
          <w:color w:val="231F20"/>
          <w:sz w:val="24"/>
          <w:szCs w:val="24"/>
        </w:rPr>
        <w:t>ipped,</w:t>
      </w:r>
      <w:r w:rsidR="00CE7816" w:rsidRPr="000C7707">
        <w:rPr>
          <w:color w:val="231F20"/>
          <w:spacing w:val="-2"/>
          <w:sz w:val="24"/>
          <w:szCs w:val="24"/>
        </w:rPr>
        <w:t xml:space="preserve"> </w:t>
      </w:r>
      <w:r w:rsidR="00CE7816" w:rsidRPr="000C7707">
        <w:rPr>
          <w:color w:val="231F20"/>
          <w:sz w:val="24"/>
          <w:szCs w:val="24"/>
        </w:rPr>
        <w:t>not</w:t>
      </w:r>
      <w:r w:rsidR="00CE7816" w:rsidRPr="000C7707">
        <w:rPr>
          <w:color w:val="231F20"/>
          <w:spacing w:val="-2"/>
          <w:sz w:val="24"/>
          <w:szCs w:val="24"/>
        </w:rPr>
        <w:t xml:space="preserve"> </w:t>
      </w:r>
      <w:r w:rsidR="00CE7816" w:rsidRPr="000C7707">
        <w:rPr>
          <w:color w:val="231F20"/>
          <w:sz w:val="24"/>
          <w:szCs w:val="24"/>
        </w:rPr>
        <w:t>deli</w:t>
      </w:r>
      <w:r w:rsidR="00CE7816" w:rsidRPr="000C7707">
        <w:rPr>
          <w:color w:val="231F20"/>
          <w:spacing w:val="-2"/>
          <w:sz w:val="24"/>
          <w:szCs w:val="24"/>
        </w:rPr>
        <w:t>v</w:t>
      </w:r>
      <w:r w:rsidR="00CE7816" w:rsidRPr="000C7707">
        <w:rPr>
          <w:color w:val="231F20"/>
          <w:sz w:val="24"/>
          <w:szCs w:val="24"/>
        </w:rPr>
        <w:t>ered.</w:t>
      </w:r>
    </w:p>
    <w:p w14:paraId="442C936E" w14:textId="1F7CE25B" w:rsidR="00CE7816" w:rsidRPr="000C7707" w:rsidRDefault="00370F25" w:rsidP="00761A6B">
      <w:pPr>
        <w:ind w:right="622"/>
        <w:rPr>
          <w:sz w:val="24"/>
          <w:szCs w:val="24"/>
        </w:rPr>
      </w:pPr>
      <w:r w:rsidRPr="000C7707">
        <w:rPr>
          <w:sz w:val="24"/>
          <w:szCs w:val="24"/>
        </w:rPr>
        <w:tab/>
      </w:r>
      <w:r w:rsidR="00CE7816" w:rsidRPr="000C7707">
        <w:rPr>
          <w:color w:val="231F20"/>
          <w:sz w:val="24"/>
          <w:szCs w:val="24"/>
        </w:rPr>
        <w:t xml:space="preserve">(3)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13</w:t>
      </w:r>
      <w:r w:rsidR="00CE7816" w:rsidRPr="000C7707">
        <w:rPr>
          <w:color w:val="231F20"/>
          <w:spacing w:val="-2"/>
          <w:sz w:val="24"/>
          <w:szCs w:val="24"/>
        </w:rPr>
        <w:t xml:space="preserve"> </w:t>
      </w:r>
      <w:r w:rsidR="00CE7816" w:rsidRPr="000C7707">
        <w:rPr>
          <w:color w:val="231F20"/>
          <w:sz w:val="24"/>
          <w:szCs w:val="24"/>
        </w:rPr>
        <w:t>thr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19.</w:t>
      </w:r>
      <w:r w:rsidR="00CE7816" w:rsidRPr="000C7707">
        <w:rPr>
          <w:color w:val="231F20"/>
          <w:spacing w:val="53"/>
          <w:sz w:val="24"/>
          <w:szCs w:val="24"/>
        </w:rPr>
        <w:t xml:space="preserve"> </w:t>
      </w:r>
      <w:r w:rsidR="00CE7816" w:rsidRPr="000C7707">
        <w:rPr>
          <w:color w:val="231F20"/>
          <w:spacing w:val="-4"/>
          <w:sz w:val="24"/>
          <w:szCs w:val="24"/>
        </w:rPr>
        <w:t>I</w:t>
      </w:r>
      <w:r w:rsidR="00CE7816" w:rsidRPr="000C7707">
        <w:rPr>
          <w:color w:val="231F20"/>
          <w:sz w:val="24"/>
          <w:szCs w:val="24"/>
        </w:rPr>
        <w:t>nfo</w:t>
      </w:r>
      <w:r w:rsidR="00CE7816" w:rsidRPr="000C7707">
        <w:rPr>
          <w:color w:val="231F20"/>
          <w:spacing w:val="3"/>
          <w:sz w:val="24"/>
          <w:szCs w:val="24"/>
        </w:rPr>
        <w:t>r</w:t>
      </w:r>
      <w:r w:rsidR="00CE7816" w:rsidRPr="000C7707">
        <w:rPr>
          <w:color w:val="231F20"/>
          <w:spacing w:val="-4"/>
          <w:sz w:val="24"/>
          <w:szCs w:val="24"/>
        </w:rPr>
        <w:t>m</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ion</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e</w:t>
      </w:r>
      <w:r w:rsidR="00CE7816" w:rsidRPr="000C7707">
        <w:rPr>
          <w:color w:val="231F20"/>
          <w:sz w:val="24"/>
          <w:szCs w:val="24"/>
        </w:rPr>
        <w:t xml:space="preserve">se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will be</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u</w:t>
      </w:r>
      <w:r w:rsidR="00CE7816" w:rsidRPr="000C7707">
        <w:rPr>
          <w:color w:val="231F20"/>
          <w:sz w:val="24"/>
          <w:szCs w:val="24"/>
        </w:rPr>
        <w:t>rn</w:t>
      </w:r>
      <w:r w:rsidR="00CE7816" w:rsidRPr="000C7707">
        <w:rPr>
          <w:color w:val="231F20"/>
          <w:spacing w:val="-1"/>
          <w:sz w:val="24"/>
          <w:szCs w:val="24"/>
        </w:rPr>
        <w:t>i</w:t>
      </w:r>
      <w:r w:rsidR="00CE7816" w:rsidRPr="000C7707">
        <w:rPr>
          <w:color w:val="231F20"/>
          <w:sz w:val="24"/>
          <w:szCs w:val="24"/>
        </w:rPr>
        <w:t>shed by</w:t>
      </w:r>
      <w:r w:rsidR="00CE7816" w:rsidRPr="000C7707">
        <w:rPr>
          <w:color w:val="231F20"/>
          <w:spacing w:val="-2"/>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 xml:space="preserve">e </w:t>
      </w:r>
      <w:r w:rsidR="00CE7816" w:rsidRPr="000C7707">
        <w:rPr>
          <w:color w:val="231F20"/>
          <w:spacing w:val="-2"/>
          <w:sz w:val="24"/>
          <w:szCs w:val="24"/>
        </w:rPr>
        <w:t>c</w:t>
      </w:r>
      <w:r w:rsidR="00CE7816" w:rsidRPr="000C7707">
        <w:rPr>
          <w:color w:val="231F20"/>
          <w:sz w:val="24"/>
          <w:szCs w:val="24"/>
        </w:rPr>
        <w:t>ont</w:t>
      </w:r>
      <w:r w:rsidR="00CE7816" w:rsidRPr="000C7707">
        <w:rPr>
          <w:color w:val="231F20"/>
          <w:spacing w:val="-2"/>
          <w:sz w:val="24"/>
          <w:szCs w:val="24"/>
        </w:rPr>
        <w:t>r</w:t>
      </w:r>
      <w:r w:rsidR="00CE7816" w:rsidRPr="000C7707">
        <w:rPr>
          <w:color w:val="231F20"/>
          <w:sz w:val="24"/>
          <w:szCs w:val="24"/>
        </w:rPr>
        <w:t>ac</w:t>
      </w:r>
      <w:r w:rsidR="00CE7816" w:rsidRPr="000C7707">
        <w:rPr>
          <w:color w:val="231F20"/>
          <w:spacing w:val="-1"/>
          <w:sz w:val="24"/>
          <w:szCs w:val="24"/>
        </w:rPr>
        <w:t>t</w:t>
      </w:r>
      <w:r w:rsidR="00CE7816" w:rsidRPr="000C7707">
        <w:rPr>
          <w:color w:val="231F20"/>
          <w:sz w:val="24"/>
          <w:szCs w:val="24"/>
        </w:rPr>
        <w:t>ing of</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at</w:t>
      </w:r>
      <w:r w:rsidR="00CE7816" w:rsidRPr="000C7707">
        <w:rPr>
          <w:color w:val="231F20"/>
          <w:spacing w:val="-1"/>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ti</w:t>
      </w:r>
      <w:r w:rsidR="00CE7816" w:rsidRPr="000C7707">
        <w:rPr>
          <w:color w:val="231F20"/>
          <w:spacing w:val="-4"/>
          <w:sz w:val="24"/>
          <w:szCs w:val="24"/>
        </w:rPr>
        <w:t>m</w:t>
      </w:r>
      <w:r w:rsidR="00CE7816" w:rsidRPr="000C7707">
        <w:rPr>
          <w:color w:val="231F20"/>
          <w:sz w:val="24"/>
          <w:szCs w:val="24"/>
        </w:rPr>
        <w:t>e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ca</w:t>
      </w:r>
      <w:r w:rsidR="00CE7816" w:rsidRPr="000C7707">
        <w:rPr>
          <w:color w:val="231F20"/>
          <w:spacing w:val="-1"/>
          <w:sz w:val="24"/>
          <w:szCs w:val="24"/>
        </w:rPr>
        <w:t>ll</w:t>
      </w:r>
      <w:r w:rsidR="00CE7816" w:rsidRPr="000C7707">
        <w:rPr>
          <w:color w:val="231F20"/>
          <w:sz w:val="24"/>
          <w:szCs w:val="24"/>
        </w:rPr>
        <w:t>.</w:t>
      </w:r>
      <w:r w:rsidR="00CE7816" w:rsidRPr="000C7707">
        <w:rPr>
          <w:color w:val="231F20"/>
          <w:spacing w:val="55"/>
          <w:sz w:val="24"/>
          <w:szCs w:val="24"/>
        </w:rPr>
        <w:t xml:space="preserve"> </w:t>
      </w:r>
      <w:r w:rsidR="00CE7816" w:rsidRPr="000C7707">
        <w:rPr>
          <w:color w:val="231F20"/>
          <w:sz w:val="24"/>
          <w:szCs w:val="24"/>
        </w:rPr>
        <w:t>Ent</w:t>
      </w:r>
      <w:r w:rsidR="00CE7816" w:rsidRPr="000C7707">
        <w:rPr>
          <w:color w:val="231F20"/>
          <w:spacing w:val="-2"/>
          <w:sz w:val="24"/>
          <w:szCs w:val="24"/>
        </w:rPr>
        <w:t>e</w:t>
      </w:r>
      <w:r w:rsidR="00CE7816" w:rsidRPr="000C7707">
        <w:rPr>
          <w:color w:val="231F20"/>
          <w:sz w:val="24"/>
          <w:szCs w:val="24"/>
        </w:rPr>
        <w:t>r t</w:t>
      </w:r>
      <w:r w:rsidR="00CE7816" w:rsidRPr="000C7707">
        <w:rPr>
          <w:color w:val="231F20"/>
          <w:spacing w:val="-2"/>
          <w:sz w:val="24"/>
          <w:szCs w:val="24"/>
        </w:rPr>
        <w:t>h</w:t>
      </w:r>
      <w:r w:rsidR="00CE7816" w:rsidRPr="000C7707">
        <w:rPr>
          <w:color w:val="231F20"/>
          <w:sz w:val="24"/>
          <w:szCs w:val="24"/>
        </w:rPr>
        <w:t>e na</w:t>
      </w:r>
      <w:r w:rsidR="00CE7816" w:rsidRPr="000C7707">
        <w:rPr>
          <w:color w:val="231F20"/>
          <w:spacing w:val="-4"/>
          <w:sz w:val="24"/>
          <w:szCs w:val="24"/>
        </w:rPr>
        <w:t>m</w:t>
      </w:r>
      <w:r w:rsidR="00CE7816" w:rsidRPr="000C7707">
        <w:rPr>
          <w:color w:val="231F20"/>
          <w:sz w:val="24"/>
          <w:szCs w:val="24"/>
        </w:rPr>
        <w:t xml:space="preserve">e and </w:t>
      </w:r>
      <w:r w:rsidR="00CE7816" w:rsidRPr="000C7707">
        <w:rPr>
          <w:color w:val="231F20"/>
          <w:spacing w:val="-2"/>
          <w:sz w:val="24"/>
          <w:szCs w:val="24"/>
        </w:rPr>
        <w:t>a</w:t>
      </w:r>
      <w:r w:rsidR="00CE7816" w:rsidRPr="000C7707">
        <w:rPr>
          <w:color w:val="231F20"/>
          <w:sz w:val="24"/>
          <w:szCs w:val="24"/>
        </w:rPr>
        <w:t>dd</w:t>
      </w:r>
      <w:r w:rsidR="00CE7816" w:rsidRPr="000C7707">
        <w:rPr>
          <w:color w:val="231F20"/>
          <w:spacing w:val="-2"/>
          <w:sz w:val="24"/>
          <w:szCs w:val="24"/>
        </w:rPr>
        <w:t>re</w:t>
      </w:r>
      <w:r w:rsidR="00CE7816" w:rsidRPr="000C7707">
        <w:rPr>
          <w:color w:val="231F20"/>
          <w:sz w:val="24"/>
          <w:szCs w:val="24"/>
        </w:rPr>
        <w:t>ss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con</w:t>
      </w:r>
      <w:r w:rsidR="00CE7816" w:rsidRPr="000C7707">
        <w:rPr>
          <w:color w:val="231F20"/>
          <w:spacing w:val="-2"/>
          <w:sz w:val="24"/>
          <w:szCs w:val="24"/>
        </w:rPr>
        <w:t>s</w:t>
      </w:r>
      <w:r w:rsidR="00CE7816" w:rsidRPr="000C7707">
        <w:rPr>
          <w:color w:val="231F20"/>
          <w:sz w:val="24"/>
          <w:szCs w:val="24"/>
        </w:rPr>
        <w:t>i</w:t>
      </w:r>
      <w:r w:rsidR="00CE7816" w:rsidRPr="000C7707">
        <w:rPr>
          <w:color w:val="231F20"/>
          <w:spacing w:val="-2"/>
          <w:sz w:val="24"/>
          <w:szCs w:val="24"/>
        </w:rPr>
        <w:t>g</w:t>
      </w:r>
      <w:r w:rsidR="00CE7816" w:rsidRPr="000C7707">
        <w:rPr>
          <w:color w:val="231F20"/>
          <w:sz w:val="24"/>
          <w:szCs w:val="24"/>
        </w:rPr>
        <w:t>nee</w:t>
      </w:r>
      <w:r w:rsidR="00CE7816" w:rsidRPr="000C7707">
        <w:rPr>
          <w:color w:val="231F20"/>
          <w:spacing w:val="3"/>
          <w:sz w:val="24"/>
          <w:szCs w:val="24"/>
        </w:rPr>
        <w:t xml:space="preserve"> </w:t>
      </w:r>
      <w:r w:rsidR="00CE7816" w:rsidRPr="000C7707">
        <w:rPr>
          <w:color w:val="231F20"/>
          <w:sz w:val="24"/>
          <w:szCs w:val="24"/>
        </w:rPr>
        <w:t xml:space="preserve">in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15.</w:t>
      </w:r>
    </w:p>
    <w:p w14:paraId="7D20BC7F" w14:textId="3ECEFDAA" w:rsidR="00CE7816" w:rsidRPr="000C7707" w:rsidRDefault="00370F25" w:rsidP="009B4CBB">
      <w:pPr>
        <w:ind w:right="331"/>
        <w:rPr>
          <w:sz w:val="24"/>
          <w:szCs w:val="24"/>
        </w:rPr>
      </w:pPr>
      <w:r w:rsidRPr="000C7707">
        <w:rPr>
          <w:sz w:val="24"/>
          <w:szCs w:val="24"/>
        </w:rPr>
        <w:lastRenderedPageBreak/>
        <w:tab/>
      </w:r>
      <w:r w:rsidR="00CE7816" w:rsidRPr="000C7707">
        <w:rPr>
          <w:color w:val="231F20"/>
          <w:sz w:val="24"/>
          <w:szCs w:val="24"/>
        </w:rPr>
        <w:t xml:space="preserve">(4)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21</w:t>
      </w:r>
      <w:r w:rsidR="00CE7816" w:rsidRPr="000C7707">
        <w:rPr>
          <w:color w:val="231F20"/>
          <w:spacing w:val="-2"/>
          <w:sz w:val="24"/>
          <w:szCs w:val="24"/>
        </w:rPr>
        <w:t xml:space="preserve"> </w:t>
      </w:r>
      <w:r w:rsidR="00CE7816" w:rsidRPr="000C7707">
        <w:rPr>
          <w:color w:val="231F20"/>
          <w:sz w:val="24"/>
          <w:szCs w:val="24"/>
        </w:rPr>
        <w:t>thr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23.</w:t>
      </w:r>
      <w:r w:rsidR="00CE7816" w:rsidRPr="000C7707">
        <w:rPr>
          <w:color w:val="231F20"/>
          <w:spacing w:val="53"/>
          <w:sz w:val="24"/>
          <w:szCs w:val="24"/>
        </w:rPr>
        <w:t xml:space="preserve"> </w:t>
      </w:r>
      <w:r w:rsidR="00CE7816" w:rsidRPr="000C7707">
        <w:rPr>
          <w:color w:val="231F20"/>
          <w:sz w:val="24"/>
          <w:szCs w:val="24"/>
        </w:rPr>
        <w:t>Entries</w:t>
      </w:r>
      <w:r w:rsidR="00CE7816" w:rsidRPr="000C7707">
        <w:rPr>
          <w:color w:val="231F20"/>
          <w:spacing w:val="-2"/>
          <w:sz w:val="24"/>
          <w:szCs w:val="24"/>
        </w:rPr>
        <w:t xml:space="preserve"> </w:t>
      </w:r>
      <w:r w:rsidR="00CE7816" w:rsidRPr="000C7707">
        <w:rPr>
          <w:color w:val="231F20"/>
          <w:sz w:val="24"/>
          <w:szCs w:val="24"/>
        </w:rPr>
        <w:t>in</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e</w:t>
      </w:r>
      <w:r w:rsidR="00CE7816" w:rsidRPr="000C7707">
        <w:rPr>
          <w:color w:val="231F20"/>
          <w:sz w:val="24"/>
          <w:szCs w:val="24"/>
        </w:rPr>
        <w:t xml:space="preserve">se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w</w:t>
      </w:r>
      <w:r w:rsidR="00CE7816" w:rsidRPr="000C7707">
        <w:rPr>
          <w:color w:val="231F20"/>
          <w:spacing w:val="-2"/>
          <w:sz w:val="24"/>
          <w:szCs w:val="24"/>
        </w:rPr>
        <w:t>i</w:t>
      </w:r>
      <w:r w:rsidR="00CE7816" w:rsidRPr="000C7707">
        <w:rPr>
          <w:color w:val="231F20"/>
          <w:sz w:val="24"/>
          <w:szCs w:val="24"/>
        </w:rPr>
        <w:t>ll</w:t>
      </w:r>
      <w:r w:rsidR="00CE7816" w:rsidRPr="000C7707">
        <w:rPr>
          <w:color w:val="231F20"/>
          <w:spacing w:val="-2"/>
          <w:sz w:val="24"/>
          <w:szCs w:val="24"/>
        </w:rPr>
        <w:t xml:space="preserve"> </w:t>
      </w:r>
      <w:r w:rsidR="00CE7816" w:rsidRPr="000C7707">
        <w:rPr>
          <w:color w:val="231F20"/>
          <w:sz w:val="24"/>
          <w:szCs w:val="24"/>
        </w:rPr>
        <w:t xml:space="preserve">be </w:t>
      </w:r>
      <w:r w:rsidR="00CE7816" w:rsidRPr="000C7707">
        <w:rPr>
          <w:color w:val="231F20"/>
          <w:spacing w:val="-3"/>
          <w:sz w:val="24"/>
          <w:szCs w:val="24"/>
        </w:rPr>
        <w:t>m</w:t>
      </w:r>
      <w:r w:rsidR="00CE7816" w:rsidRPr="000C7707">
        <w:rPr>
          <w:color w:val="231F20"/>
          <w:sz w:val="24"/>
          <w:szCs w:val="24"/>
        </w:rPr>
        <w:t>ade at</w:t>
      </w:r>
      <w:r w:rsidR="00CE7816" w:rsidRPr="000C7707">
        <w:rPr>
          <w:color w:val="231F20"/>
          <w:spacing w:val="-1"/>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ti</w:t>
      </w:r>
      <w:r w:rsidR="00CE7816" w:rsidRPr="000C7707">
        <w:rPr>
          <w:color w:val="231F20"/>
          <w:spacing w:val="-4"/>
          <w:sz w:val="24"/>
          <w:szCs w:val="24"/>
        </w:rPr>
        <w:t>m</w:t>
      </w:r>
      <w:r w:rsidR="00CE7816" w:rsidRPr="000C7707">
        <w:rPr>
          <w:color w:val="231F20"/>
          <w:sz w:val="24"/>
          <w:szCs w:val="24"/>
        </w:rPr>
        <w:t>e of s</w:t>
      </w:r>
      <w:r w:rsidR="00CE7816" w:rsidRPr="000C7707">
        <w:rPr>
          <w:color w:val="231F20"/>
          <w:spacing w:val="-2"/>
          <w:sz w:val="24"/>
          <w:szCs w:val="24"/>
        </w:rPr>
        <w:t>h</w:t>
      </w:r>
      <w:r w:rsidR="00CE7816" w:rsidRPr="000C7707">
        <w:rPr>
          <w:color w:val="231F20"/>
          <w:sz w:val="24"/>
          <w:szCs w:val="24"/>
        </w:rPr>
        <w:t>i</w:t>
      </w:r>
      <w:r w:rsidR="00CE7816" w:rsidRPr="000C7707">
        <w:rPr>
          <w:color w:val="231F20"/>
          <w:spacing w:val="-2"/>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Enter act</w:t>
      </w:r>
      <w:r w:rsidR="00CE7816" w:rsidRPr="000C7707">
        <w:rPr>
          <w:color w:val="231F20"/>
          <w:spacing w:val="-2"/>
          <w:sz w:val="24"/>
          <w:szCs w:val="24"/>
        </w:rPr>
        <w:t>u</w:t>
      </w:r>
      <w:r w:rsidR="00CE7816" w:rsidRPr="000C7707">
        <w:rPr>
          <w:color w:val="231F20"/>
          <w:sz w:val="24"/>
          <w:szCs w:val="24"/>
        </w:rPr>
        <w:t>al</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ate s</w:t>
      </w:r>
      <w:r w:rsidR="00CE7816" w:rsidRPr="000C7707">
        <w:rPr>
          <w:color w:val="231F20"/>
          <w:spacing w:val="-2"/>
          <w:sz w:val="24"/>
          <w:szCs w:val="24"/>
        </w:rPr>
        <w:t>h</w:t>
      </w:r>
      <w:r w:rsidR="00CE7816" w:rsidRPr="000C7707">
        <w:rPr>
          <w:color w:val="231F20"/>
          <w:sz w:val="24"/>
          <w:szCs w:val="24"/>
        </w:rPr>
        <w:t>ipped</w:t>
      </w:r>
      <w:r w:rsidR="00CE7816" w:rsidRPr="000C7707">
        <w:rPr>
          <w:color w:val="231F20"/>
          <w:spacing w:val="-2"/>
          <w:sz w:val="24"/>
          <w:szCs w:val="24"/>
        </w:rPr>
        <w:t xml:space="preserve"> </w:t>
      </w:r>
      <w:r w:rsidR="00CE7816" w:rsidRPr="000C7707">
        <w:rPr>
          <w:color w:val="231F20"/>
          <w:sz w:val="24"/>
          <w:szCs w:val="24"/>
        </w:rPr>
        <w:t xml:space="preserve">or </w:t>
      </w:r>
      <w:r w:rsidR="00CE7816" w:rsidRPr="000C7707">
        <w:rPr>
          <w:color w:val="231F20"/>
          <w:spacing w:val="-2"/>
          <w:sz w:val="24"/>
          <w:szCs w:val="24"/>
        </w:rPr>
        <w:t>d</w:t>
      </w:r>
      <w:r w:rsidR="00CE7816" w:rsidRPr="000C7707">
        <w:rPr>
          <w:color w:val="231F20"/>
          <w:sz w:val="24"/>
          <w:szCs w:val="24"/>
        </w:rPr>
        <w:t>eli</w:t>
      </w:r>
      <w:r w:rsidR="00CE7816" w:rsidRPr="000C7707">
        <w:rPr>
          <w:color w:val="231F20"/>
          <w:spacing w:val="-2"/>
          <w:sz w:val="24"/>
          <w:szCs w:val="24"/>
        </w:rPr>
        <w:t>v</w:t>
      </w:r>
      <w:r w:rsidR="00CE7816" w:rsidRPr="000C7707">
        <w:rPr>
          <w:color w:val="231F20"/>
          <w:sz w:val="24"/>
          <w:szCs w:val="24"/>
        </w:rPr>
        <w:t>ered.</w:t>
      </w:r>
      <w:r w:rsidR="00CE7816" w:rsidRPr="000C7707">
        <w:rPr>
          <w:color w:val="231F20"/>
          <w:spacing w:val="54"/>
          <w:sz w:val="24"/>
          <w:szCs w:val="24"/>
        </w:rPr>
        <w:t xml:space="preserve"> </w:t>
      </w:r>
      <w:r w:rsidR="00CE7816" w:rsidRPr="000C7707">
        <w:rPr>
          <w:color w:val="231F20"/>
          <w:spacing w:val="-1"/>
          <w:sz w:val="24"/>
          <w:szCs w:val="24"/>
        </w:rPr>
        <w:t>N</w:t>
      </w:r>
      <w:r w:rsidR="00CE7816" w:rsidRPr="000C7707">
        <w:rPr>
          <w:color w:val="231F20"/>
          <w:sz w:val="24"/>
          <w:szCs w:val="24"/>
        </w:rPr>
        <w:t>o par</w:t>
      </w:r>
      <w:r w:rsidR="00CE7816" w:rsidRPr="000C7707">
        <w:rPr>
          <w:color w:val="231F20"/>
          <w:spacing w:val="-1"/>
          <w:sz w:val="24"/>
          <w:szCs w:val="24"/>
        </w:rPr>
        <w:t>t</w:t>
      </w:r>
      <w:r w:rsidR="00CE7816" w:rsidRPr="000C7707">
        <w:rPr>
          <w:color w:val="231F20"/>
          <w:sz w:val="24"/>
          <w:szCs w:val="24"/>
        </w:rPr>
        <w:t>ial</w:t>
      </w:r>
      <w:r w:rsidR="00CE7816" w:rsidRPr="000C7707">
        <w:rPr>
          <w:color w:val="231F20"/>
          <w:spacing w:val="-1"/>
          <w:sz w:val="24"/>
          <w:szCs w:val="24"/>
        </w:rPr>
        <w:t xml:space="preserve"> </w:t>
      </w:r>
      <w:r w:rsidR="00CE7816" w:rsidRPr="000C7707">
        <w:rPr>
          <w:color w:val="231F20"/>
          <w:sz w:val="24"/>
          <w:szCs w:val="24"/>
        </w:rPr>
        <w:t>ship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s</w:t>
      </w:r>
      <w:r w:rsidR="00CE7816" w:rsidRPr="000C7707">
        <w:rPr>
          <w:color w:val="231F20"/>
          <w:spacing w:val="-2"/>
          <w:sz w:val="24"/>
          <w:szCs w:val="24"/>
        </w:rPr>
        <w:t xml:space="preserve"> </w:t>
      </w:r>
      <w:r w:rsidR="00CE7816" w:rsidRPr="000C7707">
        <w:rPr>
          <w:color w:val="231F20"/>
          <w:sz w:val="24"/>
          <w:szCs w:val="24"/>
        </w:rPr>
        <w:t xml:space="preserve">to a </w:t>
      </w:r>
      <w:r w:rsidR="00CE7816" w:rsidRPr="000C7707">
        <w:rPr>
          <w:color w:val="231F20"/>
          <w:spacing w:val="-2"/>
          <w:sz w:val="24"/>
          <w:szCs w:val="24"/>
        </w:rPr>
        <w:t>p</w:t>
      </w:r>
      <w:r w:rsidR="00CE7816" w:rsidRPr="000C7707">
        <w:rPr>
          <w:color w:val="231F20"/>
          <w:sz w:val="24"/>
          <w:szCs w:val="24"/>
        </w:rPr>
        <w:t>arti</w:t>
      </w:r>
      <w:r w:rsidR="00CE7816" w:rsidRPr="000C7707">
        <w:rPr>
          <w:color w:val="231F20"/>
          <w:spacing w:val="-2"/>
          <w:sz w:val="24"/>
          <w:szCs w:val="24"/>
        </w:rPr>
        <w:t>c</w:t>
      </w:r>
      <w:r w:rsidR="00CE7816" w:rsidRPr="000C7707">
        <w:rPr>
          <w:color w:val="231F20"/>
          <w:sz w:val="24"/>
          <w:szCs w:val="24"/>
        </w:rPr>
        <w:t>ul</w:t>
      </w:r>
      <w:r w:rsidR="00CE7816" w:rsidRPr="000C7707">
        <w:rPr>
          <w:color w:val="231F20"/>
          <w:spacing w:val="-2"/>
          <w:sz w:val="24"/>
          <w:szCs w:val="24"/>
        </w:rPr>
        <w:t>a</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es</w:t>
      </w:r>
      <w:r w:rsidR="00CE7816" w:rsidRPr="000C7707">
        <w:rPr>
          <w:color w:val="231F20"/>
          <w:spacing w:val="-1"/>
          <w:sz w:val="24"/>
          <w:szCs w:val="24"/>
        </w:rPr>
        <w:t>t</w:t>
      </w:r>
      <w:r w:rsidR="00CE7816" w:rsidRPr="000C7707">
        <w:rPr>
          <w:color w:val="231F20"/>
          <w:sz w:val="24"/>
          <w:szCs w:val="24"/>
        </w:rPr>
        <w:t>in</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on</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pacing w:val="3"/>
          <w:sz w:val="24"/>
          <w:szCs w:val="24"/>
        </w:rPr>
        <w:t>a</w:t>
      </w:r>
      <w:r w:rsidR="00CE7816" w:rsidRPr="000C7707">
        <w:rPr>
          <w:color w:val="231F20"/>
          <w:sz w:val="24"/>
          <w:szCs w:val="24"/>
        </w:rPr>
        <w:t>y</w:t>
      </w:r>
      <w:r w:rsidR="00CE7816" w:rsidRPr="000C7707">
        <w:rPr>
          <w:color w:val="231F20"/>
          <w:spacing w:val="-2"/>
          <w:sz w:val="24"/>
          <w:szCs w:val="24"/>
        </w:rPr>
        <w:t xml:space="preserve"> </w:t>
      </w:r>
      <w:r w:rsidR="00CE7816" w:rsidRPr="000C7707">
        <w:rPr>
          <w:color w:val="231F20"/>
          <w:sz w:val="24"/>
          <w:szCs w:val="24"/>
        </w:rPr>
        <w:t>be</w:t>
      </w:r>
      <w:r w:rsidR="00CE7816" w:rsidRPr="000C7707">
        <w:rPr>
          <w:color w:val="231F20"/>
          <w:spacing w:val="3"/>
          <w:sz w:val="24"/>
          <w:szCs w:val="24"/>
        </w:rPr>
        <w:t xml:space="preserve"> </w:t>
      </w:r>
      <w:r w:rsidR="00CE7816" w:rsidRPr="000C7707">
        <w:rPr>
          <w:color w:val="231F20"/>
          <w:spacing w:val="-4"/>
          <w:sz w:val="24"/>
          <w:szCs w:val="24"/>
        </w:rPr>
        <w:t>m</w:t>
      </w:r>
      <w:r w:rsidR="00CE7816" w:rsidRPr="000C7707">
        <w:rPr>
          <w:color w:val="231F20"/>
          <w:sz w:val="24"/>
          <w:szCs w:val="24"/>
        </w:rPr>
        <w:t xml:space="preserve">ade. </w:t>
      </w:r>
      <w:r w:rsidR="00CE7816" w:rsidRPr="000C7707">
        <w:rPr>
          <w:color w:val="231F20"/>
          <w:spacing w:val="1"/>
          <w:sz w:val="24"/>
          <w:szCs w:val="24"/>
        </w:rPr>
        <w:t xml:space="preserve"> </w:t>
      </w:r>
      <w:r w:rsidR="00CE7816" w:rsidRPr="000C7707">
        <w:rPr>
          <w:color w:val="231F20"/>
          <w:spacing w:val="-4"/>
          <w:sz w:val="24"/>
          <w:szCs w:val="24"/>
        </w:rPr>
        <w:t>I</w:t>
      </w:r>
      <w:r w:rsidR="00CE7816" w:rsidRPr="000C7707">
        <w:rPr>
          <w:color w:val="231F20"/>
          <w:sz w:val="24"/>
          <w:szCs w:val="24"/>
        </w:rPr>
        <w:t>f</w:t>
      </w:r>
      <w:r w:rsidR="00CE7816" w:rsidRPr="000C7707">
        <w:rPr>
          <w:color w:val="231F20"/>
          <w:spacing w:val="3"/>
          <w:sz w:val="24"/>
          <w:szCs w:val="24"/>
        </w:rPr>
        <w:t xml:space="preserve"> </w:t>
      </w:r>
      <w:r w:rsidR="00CE7816" w:rsidRPr="000C7707">
        <w:rPr>
          <w:color w:val="231F20"/>
          <w:spacing w:val="-4"/>
          <w:sz w:val="24"/>
          <w:szCs w:val="24"/>
        </w:rPr>
        <w:t>m</w:t>
      </w:r>
      <w:r w:rsidR="00CE7816" w:rsidRPr="000C7707">
        <w:rPr>
          <w:color w:val="231F20"/>
          <w:sz w:val="24"/>
          <w:szCs w:val="24"/>
        </w:rPr>
        <w:t xml:space="preserve">ore than </w:t>
      </w:r>
      <w:r w:rsidR="00CE7816" w:rsidRPr="000C7707">
        <w:rPr>
          <w:color w:val="231F20"/>
          <w:spacing w:val="-2"/>
          <w:sz w:val="24"/>
          <w:szCs w:val="24"/>
        </w:rPr>
        <w:t>o</w:t>
      </w:r>
      <w:r w:rsidR="00CE7816" w:rsidRPr="000C7707">
        <w:rPr>
          <w:color w:val="231F20"/>
          <w:sz w:val="24"/>
          <w:szCs w:val="24"/>
        </w:rPr>
        <w:t>ne 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 xml:space="preserve">s </w:t>
      </w:r>
      <w:r w:rsidR="00CE7816" w:rsidRPr="000C7707">
        <w:rPr>
          <w:color w:val="231F20"/>
          <w:spacing w:val="-3"/>
          <w:sz w:val="24"/>
          <w:szCs w:val="24"/>
        </w:rPr>
        <w:t>m</w:t>
      </w:r>
      <w:r w:rsidR="00CE7816" w:rsidRPr="000C7707">
        <w:rPr>
          <w:color w:val="231F20"/>
          <w:sz w:val="24"/>
          <w:szCs w:val="24"/>
        </w:rPr>
        <w:t>ade a</w:t>
      </w:r>
      <w:r w:rsidR="00CE7816" w:rsidRPr="000C7707">
        <w:rPr>
          <w:color w:val="231F20"/>
          <w:spacing w:val="-2"/>
          <w:sz w:val="24"/>
          <w:szCs w:val="24"/>
        </w:rPr>
        <w:t>g</w:t>
      </w:r>
      <w:r w:rsidR="00CE7816" w:rsidRPr="000C7707">
        <w:rPr>
          <w:color w:val="231F20"/>
          <w:sz w:val="24"/>
          <w:szCs w:val="24"/>
        </w:rPr>
        <w:t>a</w:t>
      </w:r>
      <w:r w:rsidR="00CE7816" w:rsidRPr="000C7707">
        <w:rPr>
          <w:color w:val="231F20"/>
          <w:spacing w:val="1"/>
          <w:sz w:val="24"/>
          <w:szCs w:val="24"/>
        </w:rPr>
        <w:t>i</w:t>
      </w:r>
      <w:r w:rsidR="00CE7816" w:rsidRPr="000C7707">
        <w:rPr>
          <w:color w:val="231F20"/>
          <w:sz w:val="24"/>
          <w:szCs w:val="24"/>
        </w:rPr>
        <w:t>nst</w:t>
      </w:r>
      <w:r w:rsidR="00CE7816" w:rsidRPr="000C7707">
        <w:rPr>
          <w:color w:val="231F20"/>
          <w:spacing w:val="-1"/>
          <w:sz w:val="24"/>
          <w:szCs w:val="24"/>
        </w:rPr>
        <w:t xml:space="preserve"> </w:t>
      </w:r>
      <w:r w:rsidR="00CE7816" w:rsidRPr="000C7707">
        <w:rPr>
          <w:color w:val="231F20"/>
          <w:sz w:val="24"/>
          <w:szCs w:val="24"/>
        </w:rPr>
        <w:t>a c</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l</w:t>
      </w:r>
      <w:r w:rsidR="00CE7816" w:rsidRPr="000C7707">
        <w:rPr>
          <w:color w:val="231F20"/>
          <w:sz w:val="24"/>
          <w:szCs w:val="24"/>
        </w:rPr>
        <w:t>, p</w:t>
      </w:r>
      <w:r w:rsidR="00CE7816" w:rsidRPr="000C7707">
        <w:rPr>
          <w:color w:val="231F20"/>
          <w:spacing w:val="-2"/>
          <w:sz w:val="24"/>
          <w:szCs w:val="24"/>
        </w:rPr>
        <w:t>r</w:t>
      </w:r>
      <w:r w:rsidR="00CE7816" w:rsidRPr="000C7707">
        <w:rPr>
          <w:color w:val="231F20"/>
          <w:sz w:val="24"/>
          <w:szCs w:val="24"/>
        </w:rPr>
        <w:t>ep</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 xml:space="preserve">e </w:t>
      </w:r>
      <w:r w:rsidR="00CE7816" w:rsidRPr="000C7707">
        <w:rPr>
          <w:color w:val="231F20"/>
          <w:spacing w:val="1"/>
          <w:sz w:val="24"/>
          <w:szCs w:val="24"/>
        </w:rPr>
        <w:t>t</w:t>
      </w:r>
      <w:r w:rsidR="00CE7816" w:rsidRPr="000C7707">
        <w:rPr>
          <w:color w:val="231F20"/>
          <w:spacing w:val="-1"/>
          <w:sz w:val="24"/>
          <w:szCs w:val="24"/>
        </w:rPr>
        <w:t>w</w:t>
      </w:r>
      <w:r w:rsidR="00CE7816" w:rsidRPr="000C7707">
        <w:rPr>
          <w:color w:val="231F20"/>
          <w:sz w:val="24"/>
          <w:szCs w:val="24"/>
        </w:rPr>
        <w:t>o</w:t>
      </w:r>
      <w:r w:rsidR="00CE7816" w:rsidRPr="000C7707">
        <w:rPr>
          <w:color w:val="231F20"/>
          <w:spacing w:val="1"/>
          <w:sz w:val="24"/>
          <w:szCs w:val="24"/>
        </w:rPr>
        <w:t xml:space="preserve"> </w:t>
      </w:r>
      <w:r w:rsidR="00CE7816" w:rsidRPr="000C7707">
        <w:rPr>
          <w:color w:val="231F20"/>
          <w:spacing w:val="-2"/>
          <w:sz w:val="24"/>
          <w:szCs w:val="24"/>
        </w:rPr>
        <w:t>c</w:t>
      </w:r>
      <w:r w:rsidR="00CE7816" w:rsidRPr="000C7707">
        <w:rPr>
          <w:color w:val="231F20"/>
          <w:sz w:val="24"/>
          <w:szCs w:val="24"/>
        </w:rPr>
        <w:t>opies</w:t>
      </w:r>
      <w:r w:rsidR="00CE7816" w:rsidRPr="000C7707">
        <w:rPr>
          <w:color w:val="231F20"/>
          <w:spacing w:val="-1"/>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is form</w:t>
      </w:r>
      <w:r w:rsidR="00CE7816" w:rsidRPr="000C7707">
        <w:rPr>
          <w:color w:val="231F20"/>
          <w:spacing w:val="-4"/>
          <w:sz w:val="24"/>
          <w:szCs w:val="24"/>
        </w:rPr>
        <w:t xml:space="preserve"> </w:t>
      </w:r>
      <w:r w:rsidR="00CE7816" w:rsidRPr="000C7707">
        <w:rPr>
          <w:color w:val="231F20"/>
          <w:sz w:val="24"/>
          <w:szCs w:val="24"/>
        </w:rPr>
        <w:t>for s</w:t>
      </w:r>
      <w:r w:rsidR="00CE7816" w:rsidRPr="000C7707">
        <w:rPr>
          <w:color w:val="231F20"/>
          <w:spacing w:val="-2"/>
          <w:sz w:val="24"/>
          <w:szCs w:val="24"/>
        </w:rPr>
        <w:t>h</w:t>
      </w:r>
      <w:r w:rsidR="00CE7816" w:rsidRPr="000C7707">
        <w:rPr>
          <w:color w:val="231F20"/>
          <w:sz w:val="24"/>
          <w:szCs w:val="24"/>
        </w:rPr>
        <w:t>i</w:t>
      </w:r>
      <w:r w:rsidR="00CE7816" w:rsidRPr="000C7707">
        <w:rPr>
          <w:color w:val="231F20"/>
          <w:spacing w:val="-2"/>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Copies</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 sh</w:t>
      </w:r>
      <w:r w:rsidR="00CE7816" w:rsidRPr="000C7707">
        <w:rPr>
          <w:color w:val="231F20"/>
          <w:spacing w:val="1"/>
          <w:sz w:val="24"/>
          <w:szCs w:val="24"/>
        </w:rPr>
        <w:t>i</w:t>
      </w:r>
      <w:r w:rsidR="00CE7816" w:rsidRPr="000C7707">
        <w:rPr>
          <w:color w:val="231F20"/>
          <w:sz w:val="24"/>
          <w:szCs w:val="24"/>
        </w:rPr>
        <w:t>p</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docu</w:t>
      </w:r>
      <w:r w:rsidR="00CE7816" w:rsidRPr="000C7707">
        <w:rPr>
          <w:color w:val="231F20"/>
          <w:spacing w:val="-3"/>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xml:space="preserve">s </w:t>
      </w:r>
      <w:r w:rsidR="00CE7816" w:rsidRPr="000C7707">
        <w:rPr>
          <w:color w:val="231F20"/>
          <w:spacing w:val="-3"/>
          <w:sz w:val="24"/>
          <w:szCs w:val="24"/>
        </w:rPr>
        <w:t>m</w:t>
      </w:r>
      <w:r w:rsidR="00CE7816" w:rsidRPr="000C7707">
        <w:rPr>
          <w:color w:val="231F20"/>
          <w:sz w:val="24"/>
          <w:szCs w:val="24"/>
        </w:rPr>
        <w:t>ay</w:t>
      </w:r>
      <w:r w:rsidR="00CE7816" w:rsidRPr="000C7707">
        <w:rPr>
          <w:color w:val="231F20"/>
          <w:spacing w:val="-2"/>
          <w:sz w:val="24"/>
          <w:szCs w:val="24"/>
        </w:rPr>
        <w:t xml:space="preserve"> </w:t>
      </w:r>
      <w:r w:rsidR="00CE7816" w:rsidRPr="000C7707">
        <w:rPr>
          <w:color w:val="231F20"/>
          <w:sz w:val="24"/>
          <w:szCs w:val="24"/>
        </w:rPr>
        <w:t>be a</w:t>
      </w:r>
      <w:r w:rsidR="00CE7816" w:rsidRPr="000C7707">
        <w:rPr>
          <w:color w:val="231F20"/>
          <w:spacing w:val="-1"/>
          <w:sz w:val="24"/>
          <w:szCs w:val="24"/>
        </w:rPr>
        <w:t>t</w:t>
      </w:r>
      <w:r w:rsidR="00CE7816" w:rsidRPr="000C7707">
        <w:rPr>
          <w:color w:val="231F20"/>
          <w:sz w:val="24"/>
          <w:szCs w:val="24"/>
        </w:rPr>
        <w:t>ta</w:t>
      </w:r>
      <w:r w:rsidR="00CE7816" w:rsidRPr="000C7707">
        <w:rPr>
          <w:color w:val="231F20"/>
          <w:spacing w:val="-2"/>
          <w:sz w:val="24"/>
          <w:szCs w:val="24"/>
        </w:rPr>
        <w:t>c</w:t>
      </w:r>
      <w:r w:rsidR="00CE7816" w:rsidRPr="000C7707">
        <w:rPr>
          <w:color w:val="231F20"/>
          <w:sz w:val="24"/>
          <w:szCs w:val="24"/>
        </w:rPr>
        <w:t xml:space="preserve">hed </w:t>
      </w:r>
      <w:r w:rsidR="00CE7816" w:rsidRPr="000C7707">
        <w:rPr>
          <w:color w:val="231F20"/>
          <w:spacing w:val="-2"/>
          <w:sz w:val="24"/>
          <w:szCs w:val="24"/>
        </w:rPr>
        <w:t>a</w:t>
      </w:r>
      <w:r w:rsidR="00CE7816" w:rsidRPr="000C7707">
        <w:rPr>
          <w:color w:val="231F20"/>
          <w:sz w:val="24"/>
          <w:szCs w:val="24"/>
        </w:rPr>
        <w:t>s an</w:t>
      </w:r>
      <w:r w:rsidR="00CE7816" w:rsidRPr="000C7707">
        <w:rPr>
          <w:color w:val="231F20"/>
          <w:spacing w:val="-2"/>
          <w:sz w:val="24"/>
          <w:szCs w:val="24"/>
        </w:rPr>
        <w:t xml:space="preserve"> </w:t>
      </w:r>
      <w:r w:rsidR="00CE7816" w:rsidRPr="000C7707">
        <w:rPr>
          <w:color w:val="231F20"/>
          <w:sz w:val="24"/>
          <w:szCs w:val="24"/>
        </w:rPr>
        <w:t>alt</w:t>
      </w:r>
      <w:r w:rsidR="00CE7816" w:rsidRPr="000C7707">
        <w:rPr>
          <w:color w:val="231F20"/>
          <w:spacing w:val="-2"/>
          <w:sz w:val="24"/>
          <w:szCs w:val="24"/>
        </w:rPr>
        <w:t>e</w:t>
      </w:r>
      <w:r w:rsidR="00CE7816" w:rsidRPr="000C7707">
        <w:rPr>
          <w:color w:val="231F20"/>
          <w:sz w:val="24"/>
          <w:szCs w:val="24"/>
        </w:rPr>
        <w:t>rn</w:t>
      </w:r>
      <w:r w:rsidR="00CE7816" w:rsidRPr="000C7707">
        <w:rPr>
          <w:color w:val="231F20"/>
          <w:spacing w:val="-2"/>
          <w:sz w:val="24"/>
          <w:szCs w:val="24"/>
        </w:rPr>
        <w:t>a</w:t>
      </w:r>
      <w:r w:rsidR="00CE7816" w:rsidRPr="000C7707">
        <w:rPr>
          <w:color w:val="231F20"/>
          <w:sz w:val="24"/>
          <w:szCs w:val="24"/>
        </w:rPr>
        <w:t>ti</w:t>
      </w:r>
      <w:r w:rsidR="00CE7816" w:rsidRPr="000C7707">
        <w:rPr>
          <w:color w:val="231F20"/>
          <w:spacing w:val="-2"/>
          <w:sz w:val="24"/>
          <w:szCs w:val="24"/>
        </w:rPr>
        <w:t>v</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to co</w:t>
      </w:r>
      <w:r w:rsidR="00CE7816" w:rsidRPr="000C7707">
        <w:rPr>
          <w:color w:val="231F20"/>
          <w:spacing w:val="-3"/>
          <w:sz w:val="24"/>
          <w:szCs w:val="24"/>
        </w:rPr>
        <w:t>m</w:t>
      </w:r>
      <w:r w:rsidR="00CE7816" w:rsidRPr="000C7707">
        <w:rPr>
          <w:color w:val="231F20"/>
          <w:sz w:val="24"/>
          <w:szCs w:val="24"/>
        </w:rPr>
        <w:t>pleting</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s 21 a</w:t>
      </w:r>
      <w:r w:rsidR="00CE7816" w:rsidRPr="000C7707">
        <w:rPr>
          <w:color w:val="231F20"/>
          <w:spacing w:val="-2"/>
          <w:sz w:val="24"/>
          <w:szCs w:val="24"/>
        </w:rPr>
        <w:t>n</w:t>
      </w:r>
      <w:r w:rsidR="00CE7816" w:rsidRPr="000C7707">
        <w:rPr>
          <w:color w:val="231F20"/>
          <w:sz w:val="24"/>
          <w:szCs w:val="24"/>
        </w:rPr>
        <w:t>d 22.</w:t>
      </w:r>
    </w:p>
    <w:p w14:paraId="6BEC56A9" w14:textId="5DF7D037" w:rsidR="00CE7816" w:rsidRPr="000C7707" w:rsidRDefault="00370F25" w:rsidP="00761A6B">
      <w:pPr>
        <w:ind w:right="175"/>
        <w:rPr>
          <w:sz w:val="24"/>
          <w:szCs w:val="24"/>
        </w:rPr>
      </w:pPr>
      <w:r w:rsidRPr="000C7707">
        <w:rPr>
          <w:sz w:val="24"/>
          <w:szCs w:val="24"/>
        </w:rPr>
        <w:tab/>
      </w:r>
      <w:r w:rsidR="00CE7816" w:rsidRPr="000C7707">
        <w:rPr>
          <w:color w:val="231F20"/>
          <w:sz w:val="24"/>
          <w:szCs w:val="24"/>
        </w:rPr>
        <w:t>(5)</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 xml:space="preserve">as an </w:t>
      </w:r>
      <w:r w:rsidR="00CE7816" w:rsidRPr="000C7707">
        <w:rPr>
          <w:color w:val="231F20"/>
          <w:spacing w:val="-2"/>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no</w:t>
      </w:r>
      <w:r w:rsidR="00CE7816" w:rsidRPr="000C7707">
        <w:rPr>
          <w:color w:val="231F20"/>
          <w:spacing w:val="-1"/>
          <w:sz w:val="24"/>
          <w:szCs w:val="24"/>
        </w:rPr>
        <w:t>w</w:t>
      </w:r>
      <w:r w:rsidR="00CE7816" w:rsidRPr="000C7707">
        <w:rPr>
          <w:color w:val="231F20"/>
          <w:sz w:val="24"/>
          <w:szCs w:val="24"/>
        </w:rPr>
        <w:t>led</w:t>
      </w:r>
      <w:r w:rsidR="00CE7816" w:rsidRPr="000C7707">
        <w:rPr>
          <w:color w:val="231F20"/>
          <w:spacing w:val="-2"/>
          <w:sz w:val="24"/>
          <w:szCs w:val="24"/>
        </w:rPr>
        <w:t>g</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 c</w:t>
      </w:r>
      <w:r w:rsidR="00CE7816" w:rsidRPr="000C7707">
        <w:rPr>
          <w:color w:val="231F20"/>
          <w:spacing w:val="-2"/>
          <w:sz w:val="24"/>
          <w:szCs w:val="24"/>
        </w:rPr>
        <w:t>a</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z w:val="24"/>
          <w:szCs w:val="24"/>
        </w:rPr>
        <w:t>. P</w:t>
      </w:r>
      <w:r w:rsidR="00CE7816" w:rsidRPr="000C7707">
        <w:rPr>
          <w:color w:val="231F20"/>
          <w:spacing w:val="-2"/>
          <w:sz w:val="24"/>
          <w:szCs w:val="24"/>
        </w:rPr>
        <w:t>l</w:t>
      </w:r>
      <w:r w:rsidR="00CE7816" w:rsidRPr="000C7707">
        <w:rPr>
          <w:color w:val="231F20"/>
          <w:sz w:val="24"/>
          <w:szCs w:val="24"/>
        </w:rPr>
        <w:t>ace</w:t>
      </w:r>
      <w:r w:rsidR="00CE7816" w:rsidRPr="000C7707">
        <w:rPr>
          <w:color w:val="231F20"/>
          <w:spacing w:val="-2"/>
          <w:sz w:val="24"/>
          <w:szCs w:val="24"/>
        </w:rPr>
        <w:t xml:space="preserve"> </w:t>
      </w:r>
      <w:r w:rsidR="00CE7816" w:rsidRPr="000C7707">
        <w:rPr>
          <w:color w:val="231F20"/>
          <w:sz w:val="24"/>
          <w:szCs w:val="24"/>
        </w:rPr>
        <w:t>a c</w:t>
      </w:r>
      <w:r w:rsidR="00CE7816" w:rsidRPr="000C7707">
        <w:rPr>
          <w:color w:val="231F20"/>
          <w:spacing w:val="-2"/>
          <w:sz w:val="24"/>
          <w:szCs w:val="24"/>
        </w:rPr>
        <w:t>h</w:t>
      </w:r>
      <w:r w:rsidR="00CE7816" w:rsidRPr="000C7707">
        <w:rPr>
          <w:color w:val="231F20"/>
          <w:sz w:val="24"/>
          <w:szCs w:val="24"/>
        </w:rPr>
        <w:t>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on "*"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pacing w:val="-2"/>
          <w:sz w:val="24"/>
          <w:szCs w:val="24"/>
        </w:rPr>
        <w:t>e</w:t>
      </w:r>
      <w:r w:rsidR="00CE7816" w:rsidRPr="000C7707">
        <w:rPr>
          <w:color w:val="231F20"/>
          <w:sz w:val="24"/>
          <w:szCs w:val="24"/>
        </w:rPr>
        <w:t>s of</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in t</w:t>
      </w:r>
      <w:r w:rsidR="00CE7816" w:rsidRPr="000C7707">
        <w:rPr>
          <w:color w:val="231F20"/>
          <w:spacing w:val="-2"/>
          <w:sz w:val="24"/>
          <w:szCs w:val="24"/>
        </w:rPr>
        <w:t>h</w:t>
      </w:r>
      <w:r w:rsidR="00CE7816" w:rsidRPr="000C7707">
        <w:rPr>
          <w:color w:val="231F20"/>
          <w:sz w:val="24"/>
          <w:szCs w:val="24"/>
        </w:rPr>
        <w:t>e box</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1"/>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no</w:t>
      </w:r>
      <w:r w:rsidR="00CE7816" w:rsidRPr="000C7707">
        <w:rPr>
          <w:color w:val="231F20"/>
          <w:spacing w:val="-1"/>
          <w:sz w:val="24"/>
          <w:szCs w:val="24"/>
        </w:rPr>
        <w:t>w</w:t>
      </w:r>
      <w:r w:rsidR="00CE7816" w:rsidRPr="000C7707">
        <w:rPr>
          <w:color w:val="231F20"/>
          <w:spacing w:val="2"/>
          <w:sz w:val="24"/>
          <w:szCs w:val="24"/>
        </w:rPr>
        <w:t>l</w:t>
      </w:r>
      <w:r w:rsidR="00CE7816" w:rsidRPr="000C7707">
        <w:rPr>
          <w:color w:val="231F20"/>
          <w:spacing w:val="-2"/>
          <w:sz w:val="24"/>
          <w:szCs w:val="24"/>
        </w:rPr>
        <w:t>e</w:t>
      </w:r>
      <w:r w:rsidR="00CE7816" w:rsidRPr="000C7707">
        <w:rPr>
          <w:color w:val="231F20"/>
          <w:sz w:val="24"/>
          <w:szCs w:val="24"/>
        </w:rPr>
        <w:t>dg</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 c</w:t>
      </w:r>
      <w:r w:rsidR="00CE7816" w:rsidRPr="000C7707">
        <w:rPr>
          <w:color w:val="231F20"/>
          <w:spacing w:val="-2"/>
          <w:sz w:val="24"/>
          <w:szCs w:val="24"/>
        </w:rPr>
        <w:t>a</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w:t>
      </w:r>
    </w:p>
    <w:p w14:paraId="64C57B44" w14:textId="11DFAA31" w:rsidR="00CE7816" w:rsidRPr="000C7707" w:rsidRDefault="00370F25" w:rsidP="00761A6B">
      <w:pPr>
        <w:ind w:right="312"/>
        <w:rPr>
          <w:sz w:val="24"/>
          <w:szCs w:val="24"/>
        </w:rPr>
      </w:pPr>
      <w:r w:rsidRPr="000C7707">
        <w:rPr>
          <w:sz w:val="24"/>
          <w:szCs w:val="24"/>
        </w:rPr>
        <w:tab/>
      </w:r>
      <w:r w:rsidR="00CE7816" w:rsidRPr="000C7707">
        <w:rPr>
          <w:color w:val="231F20"/>
          <w:sz w:val="24"/>
          <w:szCs w:val="24"/>
        </w:rPr>
        <w:t>(6)</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this</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as a n</w:t>
      </w:r>
      <w:r w:rsidR="00CE7816" w:rsidRPr="000C7707">
        <w:rPr>
          <w:color w:val="231F20"/>
          <w:spacing w:val="-2"/>
          <w:sz w:val="24"/>
          <w:szCs w:val="24"/>
        </w:rPr>
        <w:t>o</w:t>
      </w:r>
      <w:r w:rsidR="00CE7816" w:rsidRPr="000C7707">
        <w:rPr>
          <w:color w:val="231F20"/>
          <w:sz w:val="24"/>
          <w:szCs w:val="24"/>
        </w:rPr>
        <w:t>ti</w:t>
      </w:r>
      <w:r w:rsidR="00CE7816" w:rsidRPr="000C7707">
        <w:rPr>
          <w:color w:val="231F20"/>
          <w:spacing w:val="-2"/>
          <w:sz w:val="24"/>
          <w:szCs w:val="24"/>
        </w:rPr>
        <w:t>c</w:t>
      </w:r>
      <w:r w:rsidR="00CE7816" w:rsidRPr="000C7707">
        <w:rPr>
          <w:color w:val="231F20"/>
          <w:sz w:val="24"/>
          <w:szCs w:val="24"/>
        </w:rPr>
        <w:t xml:space="preserve">e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xml:space="preserve">. </w:t>
      </w:r>
      <w:r w:rsidR="00CE7816" w:rsidRPr="000C7707">
        <w:rPr>
          <w:color w:val="231F20"/>
          <w:spacing w:val="1"/>
          <w:sz w:val="24"/>
          <w:szCs w:val="24"/>
        </w:rPr>
        <w:t xml:space="preserve"> </w:t>
      </w:r>
      <w:r w:rsidR="00CE7816" w:rsidRPr="000C7707">
        <w:rPr>
          <w:color w:val="231F20"/>
          <w:sz w:val="24"/>
          <w:szCs w:val="24"/>
        </w:rPr>
        <w:t>P</w:t>
      </w:r>
      <w:r w:rsidR="00CE7816" w:rsidRPr="000C7707">
        <w:rPr>
          <w:color w:val="231F20"/>
          <w:spacing w:val="-2"/>
          <w:sz w:val="24"/>
          <w:szCs w:val="24"/>
        </w:rPr>
        <w:t>la</w:t>
      </w:r>
      <w:r w:rsidR="00CE7816" w:rsidRPr="000C7707">
        <w:rPr>
          <w:color w:val="231F20"/>
          <w:sz w:val="24"/>
          <w:szCs w:val="24"/>
        </w:rPr>
        <w:t xml:space="preserve">ce a </w:t>
      </w:r>
      <w:r w:rsidR="00CE7816" w:rsidRPr="000C7707">
        <w:rPr>
          <w:color w:val="231F20"/>
          <w:spacing w:val="-2"/>
          <w:sz w:val="24"/>
          <w:szCs w:val="24"/>
        </w:rPr>
        <w:t>c</w:t>
      </w:r>
      <w:r w:rsidR="00CE7816" w:rsidRPr="000C7707">
        <w:rPr>
          <w:color w:val="231F20"/>
          <w:sz w:val="24"/>
          <w:szCs w:val="24"/>
        </w:rPr>
        <w:t>heck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w:t>
      </w:r>
      <w:r w:rsidR="00CE7816" w:rsidRPr="000C7707">
        <w:rPr>
          <w:color w:val="231F20"/>
          <w:spacing w:val="-2"/>
          <w:sz w:val="24"/>
          <w:szCs w:val="24"/>
        </w:rPr>
        <w:t>o</w:t>
      </w:r>
      <w:r w:rsidR="00CE7816" w:rsidRPr="000C7707">
        <w:rPr>
          <w:color w:val="231F20"/>
          <w:sz w:val="24"/>
          <w:szCs w:val="24"/>
        </w:rPr>
        <w:t>x</w:t>
      </w:r>
      <w:r w:rsidR="00CE7816" w:rsidRPr="000C7707">
        <w:rPr>
          <w:color w:val="231F20"/>
          <w:spacing w:val="-2"/>
          <w:sz w:val="24"/>
          <w:szCs w:val="24"/>
        </w:rPr>
        <w:t xml:space="preserve"> </w:t>
      </w:r>
      <w:r w:rsidR="00CE7816" w:rsidRPr="000C7707">
        <w:rPr>
          <w:color w:val="231F20"/>
          <w:sz w:val="24"/>
          <w:szCs w:val="24"/>
        </w:rPr>
        <w:t>"Pac</w:t>
      </w:r>
      <w:r w:rsidR="00CE7816" w:rsidRPr="000C7707">
        <w:rPr>
          <w:color w:val="231F20"/>
          <w:spacing w:val="-2"/>
          <w:sz w:val="24"/>
          <w:szCs w:val="24"/>
        </w:rPr>
        <w:t>k</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st" (bl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 on</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pacing w:val="-1"/>
          <w:sz w:val="24"/>
          <w:szCs w:val="24"/>
        </w:rPr>
        <w:t>t</w:t>
      </w:r>
      <w:r w:rsidR="00CE7816" w:rsidRPr="000C7707">
        <w:rPr>
          <w:color w:val="231F20"/>
          <w:sz w:val="24"/>
          <w:szCs w:val="24"/>
        </w:rPr>
        <w:t>he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 xml:space="preserve">in the </w:t>
      </w:r>
      <w:r w:rsidR="00CE7816" w:rsidRPr="000C7707">
        <w:rPr>
          <w:color w:val="231F20"/>
          <w:spacing w:val="-2"/>
          <w:sz w:val="24"/>
          <w:szCs w:val="24"/>
        </w:rPr>
        <w:t>b</w:t>
      </w:r>
      <w:r w:rsidR="00CE7816" w:rsidRPr="000C7707">
        <w:rPr>
          <w:color w:val="231F20"/>
          <w:sz w:val="24"/>
          <w:szCs w:val="24"/>
        </w:rPr>
        <w:t>ox "</w:t>
      </w:r>
      <w:r w:rsidR="00CE7816" w:rsidRPr="000C7707">
        <w:rPr>
          <w:color w:val="231F20"/>
          <w:spacing w:val="-1"/>
          <w:sz w:val="24"/>
          <w:szCs w:val="24"/>
        </w:rPr>
        <w:t>N</w:t>
      </w:r>
      <w:r w:rsidR="00CE7816" w:rsidRPr="000C7707">
        <w:rPr>
          <w:color w:val="231F20"/>
          <w:spacing w:val="-2"/>
          <w:sz w:val="24"/>
          <w:szCs w:val="24"/>
        </w:rPr>
        <w:t>o</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of 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9).</w:t>
      </w:r>
    </w:p>
    <w:p w14:paraId="0716D2DF" w14:textId="4AB019C7" w:rsidR="00CE7816" w:rsidRPr="000C7707" w:rsidRDefault="00370F25" w:rsidP="00761A6B">
      <w:pPr>
        <w:ind w:right="130"/>
        <w:rPr>
          <w:sz w:val="24"/>
          <w:szCs w:val="24"/>
        </w:rPr>
      </w:pPr>
      <w:r w:rsidRPr="000C7707">
        <w:rPr>
          <w:sz w:val="24"/>
          <w:szCs w:val="24"/>
        </w:rPr>
        <w:tab/>
      </w:r>
      <w:r w:rsidR="00CE7816" w:rsidRPr="000C7707">
        <w:rPr>
          <w:color w:val="231F20"/>
          <w:sz w:val="24"/>
          <w:szCs w:val="24"/>
        </w:rPr>
        <w:t>(7)</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as a p</w:t>
      </w:r>
      <w:r w:rsidR="00CE7816" w:rsidRPr="000C7707">
        <w:rPr>
          <w:color w:val="231F20"/>
          <w:spacing w:val="-2"/>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li</w:t>
      </w:r>
      <w:r w:rsidR="00CE7816" w:rsidRPr="000C7707">
        <w:rPr>
          <w:color w:val="231F20"/>
          <w:spacing w:val="-2"/>
          <w:sz w:val="24"/>
          <w:szCs w:val="24"/>
        </w:rPr>
        <w:t>s</w:t>
      </w:r>
      <w:r w:rsidR="00CE7816" w:rsidRPr="000C7707">
        <w:rPr>
          <w:color w:val="231F20"/>
          <w:sz w:val="24"/>
          <w:szCs w:val="24"/>
        </w:rPr>
        <w:t xml:space="preserve">t. </w:t>
      </w:r>
      <w:r w:rsidR="001F1F35" w:rsidRPr="000C7707">
        <w:rPr>
          <w:color w:val="231F20"/>
          <w:sz w:val="24"/>
          <w:szCs w:val="24"/>
        </w:rPr>
        <w:t>P</w:t>
      </w:r>
      <w:r w:rsidR="00CE7816" w:rsidRPr="000C7707">
        <w:rPr>
          <w:color w:val="231F20"/>
          <w:spacing w:val="-2"/>
          <w:sz w:val="24"/>
          <w:szCs w:val="24"/>
        </w:rPr>
        <w:t>l</w:t>
      </w:r>
      <w:r w:rsidR="00CE7816" w:rsidRPr="000C7707">
        <w:rPr>
          <w:color w:val="231F20"/>
          <w:spacing w:val="3"/>
          <w:sz w:val="24"/>
          <w:szCs w:val="24"/>
        </w:rPr>
        <w:t>a</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a c</w:t>
      </w:r>
      <w:r w:rsidR="00CE7816" w:rsidRPr="000C7707">
        <w:rPr>
          <w:color w:val="231F20"/>
          <w:spacing w:val="-2"/>
          <w:sz w:val="24"/>
          <w:szCs w:val="24"/>
        </w:rPr>
        <w:t>h</w:t>
      </w:r>
      <w:r w:rsidR="00CE7816" w:rsidRPr="000C7707">
        <w:rPr>
          <w:color w:val="231F20"/>
          <w:sz w:val="24"/>
          <w:szCs w:val="24"/>
        </w:rPr>
        <w:t>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box</w:t>
      </w:r>
      <w:r w:rsidR="00CE7816" w:rsidRPr="000C7707">
        <w:rPr>
          <w:color w:val="231F20"/>
          <w:spacing w:val="-2"/>
          <w:sz w:val="24"/>
          <w:szCs w:val="24"/>
        </w:rPr>
        <w:t xml:space="preserve"> </w:t>
      </w:r>
      <w:r w:rsidR="00CE7816" w:rsidRPr="000C7707">
        <w:rPr>
          <w:color w:val="231F20"/>
          <w:sz w:val="24"/>
          <w:szCs w:val="24"/>
        </w:rPr>
        <w:t>"pac</w:t>
      </w:r>
      <w:r w:rsidR="00CE7816" w:rsidRPr="000C7707">
        <w:rPr>
          <w:color w:val="231F20"/>
          <w:spacing w:val="-2"/>
          <w:sz w:val="24"/>
          <w:szCs w:val="24"/>
        </w:rPr>
        <w:t>k</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 xml:space="preserve">list" </w:t>
      </w:r>
      <w:r w:rsidR="00CE7816" w:rsidRPr="000C7707">
        <w:rPr>
          <w:color w:val="231F20"/>
          <w:spacing w:val="-2"/>
          <w:sz w:val="24"/>
          <w:szCs w:val="24"/>
        </w:rPr>
        <w:t>(</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 on "</w:t>
      </w:r>
      <w:r w:rsidR="00CE7816" w:rsidRPr="000C7707">
        <w:rPr>
          <w:color w:val="231F20"/>
          <w:spacing w:val="-2"/>
          <w:sz w:val="24"/>
          <w:szCs w:val="24"/>
        </w:rPr>
        <w:t>*</w:t>
      </w:r>
      <w:r w:rsidR="00CE7816" w:rsidRPr="000C7707">
        <w:rPr>
          <w:color w:val="231F20"/>
          <w:sz w:val="24"/>
          <w:szCs w:val="24"/>
        </w:rPr>
        <w:t>"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pacing w:val="-2"/>
          <w:sz w:val="24"/>
          <w:szCs w:val="24"/>
        </w:rPr>
        <w:t>e</w:t>
      </w:r>
      <w:r w:rsidR="00CE7816" w:rsidRPr="000C7707">
        <w:rPr>
          <w:color w:val="231F20"/>
          <w:sz w:val="24"/>
          <w:szCs w:val="24"/>
        </w:rPr>
        <w:t>s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re</w:t>
      </w:r>
      <w:r w:rsidR="00CE7816" w:rsidRPr="000C7707">
        <w:rPr>
          <w:color w:val="231F20"/>
          <w:spacing w:val="-2"/>
          <w:sz w:val="24"/>
          <w:szCs w:val="24"/>
        </w:rPr>
        <w:t>p</w:t>
      </w:r>
      <w:r w:rsidR="00CE7816" w:rsidRPr="000C7707">
        <w:rPr>
          <w:color w:val="231F20"/>
          <w:spacing w:val="1"/>
          <w:sz w:val="24"/>
          <w:szCs w:val="24"/>
        </w:rPr>
        <w:t>r</w:t>
      </w:r>
      <w:r w:rsidR="00CE7816" w:rsidRPr="000C7707">
        <w:rPr>
          <w:color w:val="231F20"/>
          <w:sz w:val="24"/>
          <w:szCs w:val="24"/>
        </w:rPr>
        <w:t>o</w:t>
      </w:r>
      <w:r w:rsidR="00CE7816" w:rsidRPr="000C7707">
        <w:rPr>
          <w:color w:val="231F20"/>
          <w:spacing w:val="-2"/>
          <w:sz w:val="24"/>
          <w:szCs w:val="24"/>
        </w:rPr>
        <w:t>d</w:t>
      </w:r>
      <w:r w:rsidR="00CE7816" w:rsidRPr="000C7707">
        <w:rPr>
          <w:color w:val="231F20"/>
          <w:sz w:val="24"/>
          <w:szCs w:val="24"/>
        </w:rPr>
        <w:t>uced</w:t>
      </w:r>
      <w:r w:rsidR="00CE7816" w:rsidRPr="000C7707">
        <w:rPr>
          <w:color w:val="231F20"/>
          <w:spacing w:val="-2"/>
          <w:sz w:val="24"/>
          <w:szCs w:val="24"/>
        </w:rPr>
        <w:t xml:space="preserve"> </w:t>
      </w:r>
      <w:r w:rsidR="00CE7816" w:rsidRPr="000C7707">
        <w:rPr>
          <w:color w:val="231F20"/>
          <w:sz w:val="24"/>
          <w:szCs w:val="24"/>
        </w:rPr>
        <w:t>form</w:t>
      </w:r>
      <w:r w:rsidR="00CE7816" w:rsidRPr="000C7707">
        <w:rPr>
          <w:color w:val="231F20"/>
          <w:spacing w:val="-4"/>
          <w:sz w:val="24"/>
          <w:szCs w:val="24"/>
        </w:rPr>
        <w:t xml:space="preserve"> </w:t>
      </w:r>
      <w:r w:rsidR="00CE7816" w:rsidRPr="000C7707">
        <w:rPr>
          <w:color w:val="231F20"/>
          <w:sz w:val="24"/>
          <w:szCs w:val="24"/>
        </w:rPr>
        <w:t xml:space="preserve">for </w:t>
      </w:r>
      <w:r w:rsidR="00CE7816" w:rsidRPr="000C7707">
        <w:rPr>
          <w:color w:val="231F20"/>
          <w:spacing w:val="-2"/>
          <w:sz w:val="24"/>
          <w:szCs w:val="24"/>
        </w:rPr>
        <w:t>e</w:t>
      </w:r>
      <w:r w:rsidR="00CE7816" w:rsidRPr="000C7707">
        <w:rPr>
          <w:color w:val="231F20"/>
          <w:sz w:val="24"/>
          <w:szCs w:val="24"/>
        </w:rPr>
        <w:t>ach</w:t>
      </w:r>
      <w:r w:rsidR="00CE7816" w:rsidRPr="000C7707">
        <w:rPr>
          <w:color w:val="231F20"/>
          <w:spacing w:val="53"/>
          <w:sz w:val="24"/>
          <w:szCs w:val="24"/>
        </w:rPr>
        <w:t xml:space="preserve"> </w:t>
      </w:r>
      <w:r w:rsidR="00CE7816" w:rsidRPr="000C7707">
        <w:rPr>
          <w:color w:val="231F20"/>
          <w:sz w:val="24"/>
          <w:szCs w:val="24"/>
        </w:rPr>
        <w:t>con</w:t>
      </w:r>
      <w:r w:rsidR="00CE7816" w:rsidRPr="000C7707">
        <w:rPr>
          <w:color w:val="231F20"/>
          <w:spacing w:val="-2"/>
          <w:sz w:val="24"/>
          <w:szCs w:val="24"/>
        </w:rPr>
        <w:t>s</w:t>
      </w:r>
      <w:r w:rsidR="00CE7816" w:rsidRPr="000C7707">
        <w:rPr>
          <w:color w:val="231F20"/>
          <w:sz w:val="24"/>
          <w:szCs w:val="24"/>
        </w:rPr>
        <w:t>i</w:t>
      </w:r>
      <w:r w:rsidR="00CE7816" w:rsidRPr="000C7707">
        <w:rPr>
          <w:color w:val="231F20"/>
          <w:spacing w:val="-2"/>
          <w:sz w:val="24"/>
          <w:szCs w:val="24"/>
        </w:rPr>
        <w:t>g</w:t>
      </w:r>
      <w:r w:rsidR="00CE7816" w:rsidRPr="000C7707">
        <w:rPr>
          <w:color w:val="231F20"/>
          <w:sz w:val="24"/>
          <w:szCs w:val="24"/>
        </w:rPr>
        <w:t xml:space="preserve">nee. </w:t>
      </w:r>
      <w:r w:rsidR="00CE7816" w:rsidRPr="000C7707">
        <w:rPr>
          <w:color w:val="231F20"/>
          <w:spacing w:val="1"/>
          <w:sz w:val="24"/>
          <w:szCs w:val="24"/>
        </w:rPr>
        <w:t xml:space="preserve"> </w:t>
      </w:r>
      <w:r w:rsidR="00CE7816" w:rsidRPr="000C7707">
        <w:rPr>
          <w:color w:val="231F20"/>
          <w:sz w:val="24"/>
          <w:szCs w:val="24"/>
        </w:rPr>
        <w:t>Be</w:t>
      </w:r>
      <w:r w:rsidR="00CE7816" w:rsidRPr="000C7707">
        <w:rPr>
          <w:color w:val="231F20"/>
          <w:spacing w:val="-2"/>
          <w:sz w:val="24"/>
          <w:szCs w:val="24"/>
        </w:rPr>
        <w:t xml:space="preserve"> </w:t>
      </w:r>
      <w:r w:rsidR="00CE7816" w:rsidRPr="000C7707">
        <w:rPr>
          <w:color w:val="231F20"/>
          <w:sz w:val="24"/>
          <w:szCs w:val="24"/>
        </w:rPr>
        <w:t>sure b</w:t>
      </w:r>
      <w:r w:rsidR="00CE7816" w:rsidRPr="000C7707">
        <w:rPr>
          <w:color w:val="231F20"/>
          <w:spacing w:val="1"/>
          <w:sz w:val="24"/>
          <w:szCs w:val="24"/>
        </w:rPr>
        <w:t>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 xml:space="preserve">s 21 </w:t>
      </w:r>
      <w:r w:rsidR="00CE7816" w:rsidRPr="000C7707">
        <w:rPr>
          <w:color w:val="231F20"/>
          <w:spacing w:val="1"/>
          <w:sz w:val="24"/>
          <w:szCs w:val="24"/>
        </w:rPr>
        <w:t>t</w:t>
      </w:r>
      <w:r w:rsidR="00CE7816" w:rsidRPr="000C7707">
        <w:rPr>
          <w:color w:val="231F20"/>
          <w:spacing w:val="-2"/>
          <w:sz w:val="24"/>
          <w:szCs w:val="24"/>
        </w:rPr>
        <w:t>h</w:t>
      </w:r>
      <w:r w:rsidR="00CE7816" w:rsidRPr="000C7707">
        <w:rPr>
          <w:color w:val="231F20"/>
          <w:sz w:val="24"/>
          <w:szCs w:val="24"/>
        </w:rPr>
        <w:t>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23 ha</w:t>
      </w:r>
      <w:r w:rsidR="00CE7816" w:rsidRPr="000C7707">
        <w:rPr>
          <w:color w:val="231F20"/>
          <w:spacing w:val="-2"/>
          <w:sz w:val="24"/>
          <w:szCs w:val="24"/>
        </w:rPr>
        <w:t>v</w:t>
      </w:r>
      <w:r w:rsidR="00CE7816" w:rsidRPr="000C7707">
        <w:rPr>
          <w:color w:val="231F20"/>
          <w:sz w:val="24"/>
          <w:szCs w:val="24"/>
        </w:rPr>
        <w:t>e been co</w:t>
      </w:r>
      <w:r w:rsidR="00CE7816" w:rsidRPr="000C7707">
        <w:rPr>
          <w:color w:val="231F20"/>
          <w:spacing w:val="-3"/>
          <w:sz w:val="24"/>
          <w:szCs w:val="24"/>
        </w:rPr>
        <w:t>m</w:t>
      </w:r>
      <w:r w:rsidR="00CE7816" w:rsidRPr="000C7707">
        <w:rPr>
          <w:color w:val="231F20"/>
          <w:sz w:val="24"/>
          <w:szCs w:val="24"/>
        </w:rPr>
        <w:t>ple</w:t>
      </w:r>
      <w:r w:rsidR="00CE7816" w:rsidRPr="000C7707">
        <w:rPr>
          <w:color w:val="231F20"/>
          <w:spacing w:val="1"/>
          <w:sz w:val="24"/>
          <w:szCs w:val="24"/>
        </w:rPr>
        <w:t>t</w:t>
      </w:r>
      <w:r w:rsidR="00CE7816" w:rsidRPr="000C7707">
        <w:rPr>
          <w:color w:val="231F20"/>
          <w:sz w:val="24"/>
          <w:szCs w:val="24"/>
        </w:rPr>
        <w:t>ed,</w:t>
      </w:r>
      <w:r w:rsidR="00CE7816" w:rsidRPr="000C7707">
        <w:rPr>
          <w:color w:val="231F20"/>
          <w:spacing w:val="-2"/>
          <w:sz w:val="24"/>
          <w:szCs w:val="24"/>
        </w:rPr>
        <w:t xml:space="preserve"> </w:t>
      </w:r>
      <w:r w:rsidR="00CE7816" w:rsidRPr="000C7707">
        <w:rPr>
          <w:color w:val="231F20"/>
          <w:sz w:val="24"/>
          <w:szCs w:val="24"/>
        </w:rPr>
        <w:t xml:space="preserve">as </w:t>
      </w:r>
      <w:r w:rsidR="00CE7816" w:rsidRPr="000C7707">
        <w:rPr>
          <w:color w:val="231F20"/>
          <w:spacing w:val="-2"/>
          <w:sz w:val="24"/>
          <w:szCs w:val="24"/>
        </w:rPr>
        <w:t>a</w:t>
      </w:r>
      <w:r w:rsidR="00CE7816" w:rsidRPr="000C7707">
        <w:rPr>
          <w:color w:val="231F20"/>
          <w:sz w:val="24"/>
          <w:szCs w:val="24"/>
        </w:rPr>
        <w:t>pp</w:t>
      </w:r>
      <w:r w:rsidR="00CE7816" w:rsidRPr="000C7707">
        <w:rPr>
          <w:color w:val="231F20"/>
          <w:spacing w:val="-1"/>
          <w:sz w:val="24"/>
          <w:szCs w:val="24"/>
        </w:rPr>
        <w:t>l</w:t>
      </w:r>
      <w:r w:rsidR="00CE7816" w:rsidRPr="000C7707">
        <w:rPr>
          <w:color w:val="231F20"/>
          <w:sz w:val="24"/>
          <w:szCs w:val="24"/>
        </w:rPr>
        <w:t>ic</w:t>
      </w:r>
      <w:r w:rsidR="00CE7816" w:rsidRPr="000C7707">
        <w:rPr>
          <w:color w:val="231F20"/>
          <w:spacing w:val="-2"/>
          <w:sz w:val="24"/>
          <w:szCs w:val="24"/>
        </w:rPr>
        <w:t>a</w:t>
      </w:r>
      <w:r w:rsidR="00CE7816" w:rsidRPr="000C7707">
        <w:rPr>
          <w:color w:val="231F20"/>
          <w:sz w:val="24"/>
          <w:szCs w:val="24"/>
        </w:rPr>
        <w:t>ble,</w:t>
      </w:r>
      <w:r w:rsidR="00CE7816" w:rsidRPr="000C7707">
        <w:rPr>
          <w:color w:val="231F20"/>
          <w:spacing w:val="-2"/>
          <w:sz w:val="24"/>
          <w:szCs w:val="24"/>
        </w:rPr>
        <w:t xml:space="preserve"> o</w:t>
      </w:r>
      <w:r w:rsidR="00CE7816" w:rsidRPr="000C7707">
        <w:rPr>
          <w:color w:val="231F20"/>
          <w:sz w:val="24"/>
          <w:szCs w:val="24"/>
        </w:rPr>
        <w:t>n the</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4"/>
          <w:sz w:val="24"/>
          <w:szCs w:val="24"/>
        </w:rPr>
        <w:t>m</w:t>
      </w:r>
      <w:r w:rsidR="00CE7816" w:rsidRPr="000C7707">
        <w:rPr>
          <w:color w:val="231F20"/>
          <w:sz w:val="24"/>
          <w:szCs w:val="24"/>
        </w:rPr>
        <w:t>s use</w:t>
      </w:r>
      <w:r w:rsidR="00CE7816" w:rsidRPr="000C7707">
        <w:rPr>
          <w:color w:val="231F20"/>
          <w:spacing w:val="-2"/>
          <w:sz w:val="24"/>
          <w:szCs w:val="24"/>
        </w:rPr>
        <w:t>d</w:t>
      </w:r>
      <w:r w:rsidR="00CE7816" w:rsidRPr="000C7707">
        <w:rPr>
          <w:color w:val="231F20"/>
          <w:sz w:val="24"/>
          <w:szCs w:val="24"/>
        </w:rPr>
        <w:t>. Send</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2"/>
          <w:sz w:val="24"/>
          <w:szCs w:val="24"/>
        </w:rPr>
        <w:t>*</w:t>
      </w:r>
      <w:r w:rsidR="00CE7816" w:rsidRPr="000C7707">
        <w:rPr>
          <w:color w:val="231F20"/>
          <w:sz w:val="24"/>
          <w:szCs w:val="24"/>
        </w:rPr>
        <w:t>"</w:t>
      </w:r>
      <w:r w:rsidR="00CE7816" w:rsidRPr="000C7707">
        <w:rPr>
          <w:color w:val="231F20"/>
          <w:spacing w:val="-1"/>
          <w:sz w:val="24"/>
          <w:szCs w:val="24"/>
        </w:rPr>
        <w:t xml:space="preserve"> </w:t>
      </w:r>
      <w:r w:rsidR="00CE7816" w:rsidRPr="000C7707">
        <w:rPr>
          <w:color w:val="231F20"/>
          <w:sz w:val="24"/>
          <w:szCs w:val="24"/>
        </w:rPr>
        <w:t xml:space="preserve">copies </w:t>
      </w:r>
      <w:r w:rsidR="00CE7816" w:rsidRPr="000C7707">
        <w:rPr>
          <w:color w:val="231F20"/>
          <w:spacing w:val="-1"/>
          <w:sz w:val="24"/>
          <w:szCs w:val="24"/>
        </w:rPr>
        <w:t>t</w:t>
      </w:r>
      <w:r w:rsidR="00CE7816" w:rsidRPr="000C7707">
        <w:rPr>
          <w:color w:val="231F20"/>
          <w:sz w:val="24"/>
          <w:szCs w:val="24"/>
        </w:rPr>
        <w:t>o e</w:t>
      </w:r>
      <w:r w:rsidR="00CE7816" w:rsidRPr="000C7707">
        <w:rPr>
          <w:color w:val="231F20"/>
          <w:spacing w:val="-2"/>
          <w:sz w:val="24"/>
          <w:szCs w:val="24"/>
        </w:rPr>
        <w:t>a</w:t>
      </w:r>
      <w:r w:rsidR="00CE7816" w:rsidRPr="000C7707">
        <w:rPr>
          <w:color w:val="231F20"/>
          <w:sz w:val="24"/>
          <w:szCs w:val="24"/>
        </w:rPr>
        <w:t>ch c</w:t>
      </w:r>
      <w:r w:rsidR="00CE7816" w:rsidRPr="000C7707">
        <w:rPr>
          <w:color w:val="231F20"/>
          <w:spacing w:val="-2"/>
          <w:sz w:val="24"/>
          <w:szCs w:val="24"/>
        </w:rPr>
        <w:t>o</w:t>
      </w:r>
      <w:r w:rsidR="00CE7816" w:rsidRPr="000C7707">
        <w:rPr>
          <w:color w:val="231F20"/>
          <w:sz w:val="24"/>
          <w:szCs w:val="24"/>
        </w:rPr>
        <w:t>ns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nee</w:t>
      </w:r>
      <w:r w:rsidR="00CE7816" w:rsidRPr="000C7707">
        <w:rPr>
          <w:color w:val="231F20"/>
          <w:spacing w:val="-2"/>
          <w:sz w:val="24"/>
          <w:szCs w:val="24"/>
        </w:rPr>
        <w:t xml:space="preserve"> b</w:t>
      </w:r>
      <w:r w:rsidR="00CE7816" w:rsidRPr="000C7707">
        <w:rPr>
          <w:color w:val="231F20"/>
          <w:sz w:val="24"/>
          <w:szCs w:val="24"/>
        </w:rPr>
        <w:t>y</w:t>
      </w:r>
      <w:r w:rsidR="00CE7816" w:rsidRPr="000C7707">
        <w:rPr>
          <w:color w:val="231F20"/>
          <w:spacing w:val="-2"/>
          <w:sz w:val="24"/>
          <w:szCs w:val="24"/>
        </w:rPr>
        <w:t xml:space="preserve"> </w:t>
      </w:r>
      <w:r w:rsidR="00CE7816" w:rsidRPr="000C7707">
        <w:rPr>
          <w:color w:val="231F20"/>
          <w:sz w:val="24"/>
          <w:szCs w:val="24"/>
        </w:rPr>
        <w:t>placing</w:t>
      </w:r>
      <w:r w:rsidR="00CE7816" w:rsidRPr="000C7707">
        <w:rPr>
          <w:color w:val="231F20"/>
          <w:spacing w:val="-2"/>
          <w:sz w:val="24"/>
          <w:szCs w:val="24"/>
        </w:rPr>
        <w:t xml:space="preserve"> </w:t>
      </w:r>
      <w:r w:rsidR="00CE7816" w:rsidRPr="000C7707">
        <w:rPr>
          <w:color w:val="231F20"/>
          <w:sz w:val="24"/>
          <w:szCs w:val="24"/>
        </w:rPr>
        <w:t>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es</w:t>
      </w:r>
      <w:r w:rsidR="00CE7816" w:rsidRPr="000C7707">
        <w:rPr>
          <w:color w:val="231F20"/>
          <w:spacing w:val="-2"/>
          <w:sz w:val="24"/>
          <w:szCs w:val="24"/>
        </w:rPr>
        <w:t xml:space="preserve"> </w:t>
      </w:r>
      <w:r w:rsidR="00CE7816" w:rsidRPr="000C7707">
        <w:rPr>
          <w:color w:val="231F20"/>
          <w:sz w:val="24"/>
          <w:szCs w:val="24"/>
        </w:rPr>
        <w:t>in</w:t>
      </w:r>
      <w:r w:rsidR="00CE7816" w:rsidRPr="000C7707">
        <w:rPr>
          <w:color w:val="231F20"/>
          <w:spacing w:val="-2"/>
          <w:sz w:val="24"/>
          <w:szCs w:val="24"/>
        </w:rPr>
        <w:t>s</w:t>
      </w:r>
      <w:r w:rsidR="00CE7816" w:rsidRPr="000C7707">
        <w:rPr>
          <w:color w:val="231F20"/>
          <w:spacing w:val="1"/>
          <w:sz w:val="24"/>
          <w:szCs w:val="24"/>
        </w:rPr>
        <w:t>i</w:t>
      </w:r>
      <w:r w:rsidR="00CE7816" w:rsidRPr="000C7707">
        <w:rPr>
          <w:color w:val="231F20"/>
          <w:sz w:val="24"/>
          <w:szCs w:val="24"/>
        </w:rPr>
        <w:t xml:space="preserve">de the </w:t>
      </w:r>
      <w:r w:rsidR="00CE7816" w:rsidRPr="000C7707">
        <w:rPr>
          <w:color w:val="231F20"/>
          <w:spacing w:val="-2"/>
          <w:sz w:val="24"/>
          <w:szCs w:val="24"/>
        </w:rPr>
        <w:t>c</w:t>
      </w:r>
      <w:r w:rsidR="00CE7816" w:rsidRPr="000C7707">
        <w:rPr>
          <w:color w:val="231F20"/>
          <w:sz w:val="24"/>
          <w:szCs w:val="24"/>
        </w:rPr>
        <w:t>on</w:t>
      </w:r>
      <w:r w:rsidR="00CE7816" w:rsidRPr="000C7707">
        <w:rPr>
          <w:color w:val="231F20"/>
          <w:spacing w:val="-1"/>
          <w:sz w:val="24"/>
          <w:szCs w:val="24"/>
        </w:rPr>
        <w:t>t</w:t>
      </w:r>
      <w:r w:rsidR="00CE7816" w:rsidRPr="000C7707">
        <w:rPr>
          <w:color w:val="231F20"/>
          <w:sz w:val="24"/>
          <w:szCs w:val="24"/>
        </w:rPr>
        <w:t>a</w:t>
      </w:r>
      <w:r w:rsidR="00CE7816" w:rsidRPr="000C7707">
        <w:rPr>
          <w:color w:val="231F20"/>
          <w:spacing w:val="1"/>
          <w:sz w:val="24"/>
          <w:szCs w:val="24"/>
        </w:rPr>
        <w:t>i</w:t>
      </w:r>
      <w:r w:rsidR="00CE7816" w:rsidRPr="000C7707">
        <w:rPr>
          <w:color w:val="231F20"/>
          <w:spacing w:val="-2"/>
          <w:sz w:val="24"/>
          <w:szCs w:val="24"/>
        </w:rPr>
        <w:t>n</w:t>
      </w:r>
      <w:r w:rsidR="00CE7816" w:rsidRPr="000C7707">
        <w:rPr>
          <w:color w:val="231F20"/>
          <w:sz w:val="24"/>
          <w:szCs w:val="24"/>
        </w:rPr>
        <w:t xml:space="preserve">er </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 xml:space="preserve">n an </w:t>
      </w:r>
      <w:r w:rsidR="00CE7816" w:rsidRPr="000C7707">
        <w:rPr>
          <w:color w:val="231F20"/>
          <w:spacing w:val="-2"/>
          <w:sz w:val="24"/>
          <w:szCs w:val="24"/>
        </w:rPr>
        <w:t>e</w:t>
      </w:r>
      <w:r w:rsidR="00CE7816" w:rsidRPr="000C7707">
        <w:rPr>
          <w:color w:val="231F20"/>
          <w:sz w:val="24"/>
          <w:szCs w:val="24"/>
        </w:rPr>
        <w:t>n</w:t>
      </w:r>
      <w:r w:rsidR="00CE7816" w:rsidRPr="000C7707">
        <w:rPr>
          <w:color w:val="231F20"/>
          <w:spacing w:val="-2"/>
          <w:sz w:val="24"/>
          <w:szCs w:val="24"/>
        </w:rPr>
        <w:t>v</w:t>
      </w:r>
      <w:r w:rsidR="00CE7816" w:rsidRPr="000C7707">
        <w:rPr>
          <w:color w:val="231F20"/>
          <w:sz w:val="24"/>
          <w:szCs w:val="24"/>
        </w:rPr>
        <w:t xml:space="preserve">elope </w:t>
      </w:r>
      <w:r w:rsidR="00CE7816" w:rsidRPr="000C7707">
        <w:rPr>
          <w:color w:val="231F20"/>
          <w:spacing w:val="-2"/>
          <w:sz w:val="24"/>
          <w:szCs w:val="24"/>
        </w:rPr>
        <w:t>a</w:t>
      </w:r>
      <w:r w:rsidR="00CE7816" w:rsidRPr="000C7707">
        <w:rPr>
          <w:color w:val="231F20"/>
          <w:sz w:val="24"/>
          <w:szCs w:val="24"/>
        </w:rPr>
        <w:t>tt</w:t>
      </w:r>
      <w:r w:rsidR="00CE7816" w:rsidRPr="000C7707">
        <w:rPr>
          <w:color w:val="231F20"/>
          <w:spacing w:val="-2"/>
          <w:sz w:val="24"/>
          <w:szCs w:val="24"/>
        </w:rPr>
        <w:t>a</w:t>
      </w:r>
      <w:r w:rsidR="00CE7816" w:rsidRPr="000C7707">
        <w:rPr>
          <w:color w:val="231F20"/>
          <w:sz w:val="24"/>
          <w:szCs w:val="24"/>
        </w:rPr>
        <w:t>ched</w:t>
      </w:r>
      <w:r w:rsidR="00CE7816" w:rsidRPr="000C7707">
        <w:rPr>
          <w:color w:val="231F20"/>
          <w:spacing w:val="-2"/>
          <w:sz w:val="24"/>
          <w:szCs w:val="24"/>
        </w:rPr>
        <w:t xml:space="preserve"> </w:t>
      </w:r>
      <w:r w:rsidR="00CE7816" w:rsidRPr="000C7707">
        <w:rPr>
          <w:color w:val="231F20"/>
          <w:sz w:val="24"/>
          <w:szCs w:val="24"/>
        </w:rPr>
        <w:t>to</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exterior</w:t>
      </w:r>
      <w:r w:rsidR="00CE7816" w:rsidRPr="000C7707">
        <w:rPr>
          <w:color w:val="231F20"/>
          <w:spacing w:val="-2"/>
          <w:sz w:val="24"/>
          <w:szCs w:val="24"/>
        </w:rPr>
        <w:t xml:space="preserve"> </w:t>
      </w:r>
      <w:r w:rsidR="00CE7816" w:rsidRPr="000C7707">
        <w:rPr>
          <w:color w:val="231F20"/>
          <w:sz w:val="24"/>
          <w:szCs w:val="24"/>
        </w:rPr>
        <w:t>of t</w:t>
      </w:r>
      <w:r w:rsidR="00CE7816" w:rsidRPr="000C7707">
        <w:rPr>
          <w:color w:val="231F20"/>
          <w:spacing w:val="-2"/>
          <w:sz w:val="24"/>
          <w:szCs w:val="24"/>
        </w:rPr>
        <w:t>h</w:t>
      </w:r>
      <w:r w:rsidR="00CE7816" w:rsidRPr="000C7707">
        <w:rPr>
          <w:color w:val="231F20"/>
          <w:sz w:val="24"/>
          <w:szCs w:val="24"/>
        </w:rPr>
        <w:t>e co</w:t>
      </w:r>
      <w:r w:rsidR="00CE7816" w:rsidRPr="000C7707">
        <w:rPr>
          <w:color w:val="231F20"/>
          <w:spacing w:val="-2"/>
          <w:sz w:val="24"/>
          <w:szCs w:val="24"/>
        </w:rPr>
        <w:t>n</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e</w:t>
      </w:r>
      <w:r w:rsidR="00CE7816" w:rsidRPr="000C7707">
        <w:rPr>
          <w:color w:val="231F20"/>
          <w:sz w:val="24"/>
          <w:szCs w:val="24"/>
        </w:rPr>
        <w:t>r.</w:t>
      </w:r>
    </w:p>
    <w:p w14:paraId="11A46F75" w14:textId="5D810598" w:rsidR="00CE7816" w:rsidRPr="000C7707" w:rsidRDefault="00370F25" w:rsidP="00761A6B">
      <w:pPr>
        <w:ind w:right="202"/>
        <w:rPr>
          <w:sz w:val="24"/>
          <w:szCs w:val="24"/>
        </w:rPr>
      </w:pPr>
      <w:r w:rsidRPr="000C7707">
        <w:rPr>
          <w:sz w:val="24"/>
          <w:szCs w:val="24"/>
        </w:rPr>
        <w:tab/>
      </w:r>
      <w:r w:rsidR="00CE7816" w:rsidRPr="000C7707">
        <w:rPr>
          <w:color w:val="231F20"/>
          <w:sz w:val="24"/>
          <w:szCs w:val="24"/>
        </w:rPr>
        <w:t>(8)</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this</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as an in</w:t>
      </w:r>
      <w:r w:rsidR="00CE7816" w:rsidRPr="000C7707">
        <w:rPr>
          <w:color w:val="231F20"/>
          <w:spacing w:val="-2"/>
          <w:sz w:val="24"/>
          <w:szCs w:val="24"/>
        </w:rPr>
        <w:t>v</w:t>
      </w:r>
      <w:r w:rsidR="00CE7816" w:rsidRPr="000C7707">
        <w:rPr>
          <w:color w:val="231F20"/>
          <w:sz w:val="24"/>
          <w:szCs w:val="24"/>
        </w:rPr>
        <w:t xml:space="preserve">oice. </w:t>
      </w:r>
      <w:r w:rsidR="00CE7816" w:rsidRPr="000C7707">
        <w:rPr>
          <w:color w:val="231F20"/>
          <w:spacing w:val="-3"/>
          <w:sz w:val="24"/>
          <w:szCs w:val="24"/>
        </w:rPr>
        <w:t>A</w:t>
      </w:r>
      <w:r w:rsidR="00CE7816" w:rsidRPr="000C7707">
        <w:rPr>
          <w:color w:val="231F20"/>
          <w:sz w:val="24"/>
          <w:szCs w:val="24"/>
        </w:rPr>
        <w:t>t</w:t>
      </w:r>
      <w:r w:rsidR="00CE7816" w:rsidRPr="000C7707">
        <w:rPr>
          <w:color w:val="231F20"/>
          <w:spacing w:val="1"/>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e e</w:t>
      </w:r>
      <w:r w:rsidR="00CE7816" w:rsidRPr="000C7707">
        <w:rPr>
          <w:color w:val="231F20"/>
          <w:spacing w:val="-2"/>
          <w:sz w:val="24"/>
          <w:szCs w:val="24"/>
        </w:rPr>
        <w:t>n</w:t>
      </w:r>
      <w:r w:rsidR="00CE7816" w:rsidRPr="000C7707">
        <w:rPr>
          <w:color w:val="231F20"/>
          <w:sz w:val="24"/>
          <w:szCs w:val="24"/>
        </w:rPr>
        <w:t>d of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b</w:t>
      </w:r>
      <w:r w:rsidR="00CE7816" w:rsidRPr="000C7707">
        <w:rPr>
          <w:color w:val="231F20"/>
          <w:spacing w:val="1"/>
          <w:sz w:val="24"/>
          <w:szCs w:val="24"/>
        </w:rPr>
        <w:t>i</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53"/>
          <w:sz w:val="24"/>
          <w:szCs w:val="24"/>
        </w:rPr>
        <w:t xml:space="preserve"> </w:t>
      </w:r>
      <w:r w:rsidR="00CE7816" w:rsidRPr="000C7707">
        <w:rPr>
          <w:color w:val="231F20"/>
          <w:sz w:val="24"/>
          <w:szCs w:val="24"/>
        </w:rPr>
        <w:t>peri</w:t>
      </w:r>
      <w:r w:rsidR="00CE7816" w:rsidRPr="000C7707">
        <w:rPr>
          <w:color w:val="231F20"/>
          <w:spacing w:val="-2"/>
          <w:sz w:val="24"/>
          <w:szCs w:val="24"/>
        </w:rPr>
        <w:t>o</w:t>
      </w:r>
      <w:r w:rsidR="00CE7816" w:rsidRPr="000C7707">
        <w:rPr>
          <w:color w:val="231F20"/>
          <w:sz w:val="24"/>
          <w:szCs w:val="24"/>
        </w:rPr>
        <w:t xml:space="preserve">d, </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n "</w:t>
      </w:r>
      <w:r w:rsidR="00CE7816" w:rsidRPr="000C7707">
        <w:rPr>
          <w:color w:val="231F20"/>
          <w:spacing w:val="-2"/>
          <w:sz w:val="24"/>
          <w:szCs w:val="24"/>
        </w:rPr>
        <w:t>*</w:t>
      </w:r>
      <w:r w:rsidR="00CE7816" w:rsidRPr="000C7707">
        <w:rPr>
          <w:color w:val="231F20"/>
          <w:sz w:val="24"/>
          <w:szCs w:val="24"/>
        </w:rPr>
        <w:t>"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es</w:t>
      </w:r>
      <w:r w:rsidR="00CE7816" w:rsidRPr="000C7707">
        <w:rPr>
          <w:color w:val="231F20"/>
          <w:spacing w:val="-1"/>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 reprodu</w:t>
      </w:r>
      <w:r w:rsidR="00CE7816" w:rsidRPr="000C7707">
        <w:rPr>
          <w:color w:val="231F20"/>
          <w:spacing w:val="-2"/>
          <w:sz w:val="24"/>
          <w:szCs w:val="24"/>
        </w:rPr>
        <w:t>c</w:t>
      </w:r>
      <w:r w:rsidR="00CE7816" w:rsidRPr="000C7707">
        <w:rPr>
          <w:color w:val="231F20"/>
          <w:sz w:val="24"/>
          <w:szCs w:val="24"/>
        </w:rPr>
        <w:t>ed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pacing w:val="-1"/>
          <w:sz w:val="24"/>
          <w:szCs w:val="24"/>
        </w:rPr>
        <w:t>w</w:t>
      </w:r>
      <w:r w:rsidR="00CE7816" w:rsidRPr="000C7707">
        <w:rPr>
          <w:color w:val="231F20"/>
          <w:sz w:val="24"/>
          <w:szCs w:val="24"/>
        </w:rPr>
        <w:t xml:space="preserve">hich </w:t>
      </w:r>
      <w:r w:rsidR="00CE7816" w:rsidRPr="000C7707">
        <w:rPr>
          <w:color w:val="231F20"/>
          <w:spacing w:val="1"/>
          <w:sz w:val="24"/>
          <w:szCs w:val="24"/>
        </w:rPr>
        <w:t>i</w:t>
      </w:r>
      <w:r w:rsidR="00CE7816" w:rsidRPr="000C7707">
        <w:rPr>
          <w:color w:val="231F20"/>
          <w:spacing w:val="-2"/>
          <w:sz w:val="24"/>
          <w:szCs w:val="24"/>
        </w:rPr>
        <w:t>n</w:t>
      </w:r>
      <w:r w:rsidR="00CE7816" w:rsidRPr="000C7707">
        <w:rPr>
          <w:color w:val="231F20"/>
          <w:sz w:val="24"/>
          <w:szCs w:val="24"/>
        </w:rPr>
        <w:t>cludes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s</w:t>
      </w:r>
      <w:r w:rsidR="00CE7816" w:rsidRPr="000C7707">
        <w:rPr>
          <w:color w:val="231F20"/>
          <w:sz w:val="24"/>
          <w:szCs w:val="24"/>
        </w:rPr>
        <w:t>hip</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a</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4"/>
          <w:sz w:val="24"/>
          <w:szCs w:val="24"/>
        </w:rPr>
        <w:t>o</w:t>
      </w:r>
      <w:r w:rsidR="00CE7816" w:rsidRPr="000C7707">
        <w:rPr>
          <w:color w:val="231F20"/>
          <w:sz w:val="24"/>
          <w:szCs w:val="24"/>
        </w:rPr>
        <w:t>r</w:t>
      </w:r>
      <w:r w:rsidR="00CE7816" w:rsidRPr="000C7707">
        <w:rPr>
          <w:color w:val="231F20"/>
          <w:spacing w:val="-2"/>
          <w:sz w:val="24"/>
          <w:szCs w:val="24"/>
        </w:rPr>
        <w:t xml:space="preserve"> </w:t>
      </w:r>
      <w:r w:rsidR="00CE7816" w:rsidRPr="000C7707">
        <w:rPr>
          <w:color w:val="231F20"/>
          <w:sz w:val="24"/>
          <w:szCs w:val="24"/>
        </w:rPr>
        <w:t>a</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2"/>
          <w:sz w:val="24"/>
          <w:szCs w:val="24"/>
        </w:rPr>
        <w:t xml:space="preserve"> </w:t>
      </w:r>
      <w:r w:rsidR="00CE7816" w:rsidRPr="000C7707">
        <w:rPr>
          <w:color w:val="231F20"/>
          <w:sz w:val="24"/>
          <w:szCs w:val="24"/>
        </w:rPr>
        <w:t>de</w:t>
      </w:r>
      <w:r w:rsidR="00CE7816" w:rsidRPr="000C7707">
        <w:rPr>
          <w:color w:val="231F20"/>
          <w:spacing w:val="-2"/>
          <w:sz w:val="24"/>
          <w:szCs w:val="24"/>
        </w:rPr>
        <w:t>s</w:t>
      </w:r>
      <w:r w:rsidR="00CE7816" w:rsidRPr="000C7707">
        <w:rPr>
          <w:color w:val="231F20"/>
          <w:sz w:val="24"/>
          <w:szCs w:val="24"/>
        </w:rPr>
        <w:t>ti</w:t>
      </w:r>
      <w:r w:rsidR="00CE7816" w:rsidRPr="000C7707">
        <w:rPr>
          <w:color w:val="231F20"/>
          <w:spacing w:val="-2"/>
          <w:sz w:val="24"/>
          <w:szCs w:val="24"/>
        </w:rPr>
        <w:t>n</w:t>
      </w:r>
      <w:r w:rsidR="00CE7816" w:rsidRPr="000C7707">
        <w:rPr>
          <w:color w:val="231F20"/>
          <w:sz w:val="24"/>
          <w:szCs w:val="24"/>
        </w:rPr>
        <w:t>ations</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a</w:t>
      </w:r>
      <w:r w:rsidR="00CE7816" w:rsidRPr="000C7707">
        <w:rPr>
          <w:color w:val="231F20"/>
          <w:sz w:val="24"/>
          <w:szCs w:val="24"/>
        </w:rPr>
        <w:t>t</w:t>
      </w:r>
      <w:r w:rsidR="00CE7816" w:rsidRPr="000C7707">
        <w:rPr>
          <w:color w:val="231F20"/>
          <w:spacing w:val="6"/>
          <w:sz w:val="24"/>
          <w:szCs w:val="24"/>
        </w:rPr>
        <w:t xml:space="preserve"> </w:t>
      </w:r>
      <w:r w:rsidR="00CE7816" w:rsidRPr="000C7707">
        <w:rPr>
          <w:color w:val="231F20"/>
          <w:spacing w:val="-2"/>
          <w:sz w:val="24"/>
          <w:szCs w:val="24"/>
        </w:rPr>
        <w:t>c</w:t>
      </w:r>
      <w:r w:rsidR="00CE7816" w:rsidRPr="000C7707">
        <w:rPr>
          <w:color w:val="231F20"/>
          <w:sz w:val="24"/>
          <w:szCs w:val="24"/>
        </w:rPr>
        <w:t>all</w:t>
      </w:r>
      <w:r w:rsidR="00CE7816" w:rsidRPr="000C7707">
        <w:rPr>
          <w:color w:val="231F20"/>
          <w:spacing w:val="-2"/>
          <w:sz w:val="24"/>
          <w:szCs w:val="24"/>
        </w:rPr>
        <w:t xml:space="preserve"> </w:t>
      </w:r>
      <w:r w:rsidR="00CE7816" w:rsidRPr="000C7707">
        <w:rPr>
          <w:color w:val="231F20"/>
          <w:sz w:val="24"/>
          <w:szCs w:val="24"/>
        </w:rPr>
        <w:t>as f</w:t>
      </w:r>
      <w:r w:rsidR="00CE7816" w:rsidRPr="000C7707">
        <w:rPr>
          <w:color w:val="231F20"/>
          <w:spacing w:val="-2"/>
          <w:sz w:val="24"/>
          <w:szCs w:val="24"/>
        </w:rPr>
        <w:t>o</w:t>
      </w:r>
      <w:r w:rsidR="00CE7816" w:rsidRPr="000C7707">
        <w:rPr>
          <w:color w:val="231F20"/>
          <w:sz w:val="24"/>
          <w:szCs w:val="24"/>
        </w:rPr>
        <w:t>l</w:t>
      </w:r>
      <w:r w:rsidR="00CE7816" w:rsidRPr="000C7707">
        <w:rPr>
          <w:color w:val="231F20"/>
          <w:spacing w:val="-1"/>
          <w:sz w:val="24"/>
          <w:szCs w:val="24"/>
        </w:rPr>
        <w:t>l</w:t>
      </w:r>
      <w:r w:rsidR="00CE7816" w:rsidRPr="000C7707">
        <w:rPr>
          <w:color w:val="231F20"/>
          <w:sz w:val="24"/>
          <w:szCs w:val="24"/>
        </w:rPr>
        <w:t>o</w:t>
      </w:r>
      <w:r w:rsidR="00CE7816" w:rsidRPr="000C7707">
        <w:rPr>
          <w:color w:val="231F20"/>
          <w:spacing w:val="-1"/>
          <w:sz w:val="24"/>
          <w:szCs w:val="24"/>
        </w:rPr>
        <w:t>w</w:t>
      </w:r>
      <w:r w:rsidR="00CE7816" w:rsidRPr="000C7707">
        <w:rPr>
          <w:color w:val="231F20"/>
          <w:sz w:val="24"/>
          <w:szCs w:val="24"/>
        </w:rPr>
        <w:t>s:</w:t>
      </w:r>
    </w:p>
    <w:p w14:paraId="6C54A90D" w14:textId="5BA71E78" w:rsidR="00CE7816" w:rsidRPr="000C7707" w:rsidRDefault="00370F25" w:rsidP="00761A6B">
      <w:pPr>
        <w:ind w:right="-20"/>
        <w:rPr>
          <w:sz w:val="24"/>
          <w:szCs w:val="24"/>
        </w:rPr>
      </w:pPr>
      <w:r w:rsidRPr="000C7707">
        <w:rPr>
          <w:sz w:val="24"/>
          <w:szCs w:val="24"/>
        </w:rPr>
        <w:tab/>
      </w:r>
      <w:r w:rsidRPr="000C7707">
        <w:rPr>
          <w:sz w:val="24"/>
          <w:szCs w:val="24"/>
        </w:rPr>
        <w:tab/>
      </w:r>
      <w:r w:rsidR="00CE7816" w:rsidRPr="000C7707">
        <w:rPr>
          <w:color w:val="231F20"/>
          <w:sz w:val="24"/>
          <w:szCs w:val="24"/>
        </w:rPr>
        <w:t>(i)</w:t>
      </w:r>
      <w:r w:rsidR="00CE7816" w:rsidRPr="000C7707">
        <w:rPr>
          <w:color w:val="231F20"/>
          <w:spacing w:val="54"/>
          <w:sz w:val="24"/>
          <w:szCs w:val="24"/>
        </w:rPr>
        <w:t xml:space="preserve"> </w:t>
      </w:r>
      <w:r w:rsidR="00CE7816" w:rsidRPr="000C7707">
        <w:rPr>
          <w:color w:val="231F20"/>
          <w:sz w:val="24"/>
          <w:szCs w:val="24"/>
        </w:rPr>
        <w:t>Pl</w:t>
      </w:r>
      <w:r w:rsidR="00CE7816" w:rsidRPr="000C7707">
        <w:rPr>
          <w:color w:val="231F20"/>
          <w:spacing w:val="-1"/>
          <w:sz w:val="24"/>
          <w:szCs w:val="24"/>
        </w:rPr>
        <w:t>a</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 xml:space="preserve">a </w:t>
      </w:r>
      <w:r w:rsidR="00CE7816" w:rsidRPr="000C7707">
        <w:rPr>
          <w:color w:val="231F20"/>
          <w:spacing w:val="-3"/>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w:t>
      </w:r>
      <w:r w:rsidR="00CE7816" w:rsidRPr="000C7707">
        <w:rPr>
          <w:color w:val="231F20"/>
          <w:spacing w:val="-2"/>
          <w:sz w:val="24"/>
          <w:szCs w:val="24"/>
        </w:rPr>
        <w:t>o</w:t>
      </w:r>
      <w:r w:rsidR="00CE7816" w:rsidRPr="000C7707">
        <w:rPr>
          <w:color w:val="231F20"/>
          <w:sz w:val="24"/>
          <w:szCs w:val="24"/>
        </w:rPr>
        <w:t>x</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w:t>
      </w:r>
      <w:r w:rsidR="00CE7816" w:rsidRPr="000C7707">
        <w:rPr>
          <w:color w:val="231F20"/>
          <w:spacing w:val="-2"/>
          <w:sz w:val="24"/>
          <w:szCs w:val="24"/>
        </w:rPr>
        <w:t>k</w:t>
      </w:r>
      <w:r w:rsidR="00CE7816" w:rsidRPr="000C7707">
        <w:rPr>
          <w:color w:val="231F20"/>
          <w:sz w:val="24"/>
          <w:szCs w:val="24"/>
        </w:rPr>
        <w:t xml:space="preserve">ed </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v</w:t>
      </w:r>
      <w:r w:rsidR="00CE7816" w:rsidRPr="000C7707">
        <w:rPr>
          <w:color w:val="231F20"/>
          <w:sz w:val="24"/>
          <w:szCs w:val="24"/>
        </w:rPr>
        <w:t>oice (</w:t>
      </w:r>
      <w:r w:rsidR="00CE7816" w:rsidRPr="000C7707">
        <w:rPr>
          <w:color w:val="231F20"/>
          <w:spacing w:val="-2"/>
          <w:sz w:val="24"/>
          <w:szCs w:val="24"/>
        </w:rPr>
        <w:t>b</w:t>
      </w:r>
      <w:r w:rsidR="00CE7816" w:rsidRPr="000C7707">
        <w:rPr>
          <w:color w:val="231F20"/>
          <w:sz w:val="24"/>
          <w:szCs w:val="24"/>
        </w:rPr>
        <w:t>lock</w:t>
      </w:r>
      <w:r w:rsidR="00CE7816" w:rsidRPr="000C7707">
        <w:rPr>
          <w:color w:val="231F20"/>
          <w:spacing w:val="-2"/>
          <w:sz w:val="24"/>
          <w:szCs w:val="24"/>
        </w:rPr>
        <w:t xml:space="preserve"> </w:t>
      </w:r>
      <w:r w:rsidR="00CE7816" w:rsidRPr="000C7707">
        <w:rPr>
          <w:color w:val="231F20"/>
          <w:sz w:val="24"/>
          <w:szCs w:val="24"/>
        </w:rPr>
        <w:t xml:space="preserve">9)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each</w:t>
      </w:r>
      <w:r w:rsidR="00CE7816" w:rsidRPr="000C7707">
        <w:rPr>
          <w:color w:val="231F20"/>
          <w:spacing w:val="-2"/>
          <w:sz w:val="24"/>
          <w:szCs w:val="24"/>
        </w:rPr>
        <w:t xml:space="preserve"> </w:t>
      </w:r>
      <w:r w:rsidR="00CE7816" w:rsidRPr="000C7707">
        <w:rPr>
          <w:color w:val="231F20"/>
          <w:sz w:val="24"/>
          <w:szCs w:val="24"/>
        </w:rPr>
        <w:t>copy</w:t>
      </w:r>
      <w:r w:rsidR="00CE7816" w:rsidRPr="000C7707">
        <w:rPr>
          <w:color w:val="231F20"/>
          <w:spacing w:val="-2"/>
          <w:sz w:val="24"/>
          <w:szCs w:val="24"/>
        </w:rPr>
        <w:t xml:space="preserve"> </w:t>
      </w:r>
      <w:r w:rsidR="00CE7816" w:rsidRPr="000C7707">
        <w:rPr>
          <w:color w:val="231F20"/>
          <w:sz w:val="24"/>
          <w:szCs w:val="24"/>
        </w:rPr>
        <w:t xml:space="preserve">of </w:t>
      </w:r>
      <w:r w:rsidR="00CE7816" w:rsidRPr="000C7707">
        <w:rPr>
          <w:color w:val="231F20"/>
          <w:spacing w:val="-1"/>
          <w:sz w:val="24"/>
          <w:szCs w:val="24"/>
        </w:rPr>
        <w:t>t</w:t>
      </w:r>
      <w:r w:rsidR="00CE7816" w:rsidRPr="000C7707">
        <w:rPr>
          <w:color w:val="231F20"/>
          <w:sz w:val="24"/>
          <w:szCs w:val="24"/>
        </w:rPr>
        <w:t>he for</w:t>
      </w:r>
      <w:r w:rsidR="00CE7816" w:rsidRPr="000C7707">
        <w:rPr>
          <w:color w:val="231F20"/>
          <w:spacing w:val="-4"/>
          <w:sz w:val="24"/>
          <w:szCs w:val="24"/>
        </w:rPr>
        <w:t>m</w:t>
      </w:r>
      <w:r w:rsidR="00CE7816" w:rsidRPr="000C7707">
        <w:rPr>
          <w:color w:val="231F20"/>
          <w:sz w:val="24"/>
          <w:szCs w:val="24"/>
        </w:rPr>
        <w:t>.</w:t>
      </w:r>
    </w:p>
    <w:p w14:paraId="06E657DB" w14:textId="1A038F36" w:rsidR="00CE7816" w:rsidRPr="000C7707" w:rsidRDefault="00370F25" w:rsidP="00761A6B">
      <w:pPr>
        <w:ind w:right="171"/>
        <w:rPr>
          <w:sz w:val="24"/>
          <w:szCs w:val="24"/>
        </w:rPr>
      </w:pPr>
      <w:r w:rsidRPr="000C7707">
        <w:rPr>
          <w:sz w:val="24"/>
          <w:szCs w:val="24"/>
        </w:rPr>
        <w:tab/>
      </w:r>
      <w:r w:rsidRPr="000C7707">
        <w:rPr>
          <w:sz w:val="24"/>
          <w:szCs w:val="24"/>
        </w:rPr>
        <w:tab/>
      </w:r>
      <w:r w:rsidR="00CE7816" w:rsidRPr="000C7707">
        <w:rPr>
          <w:color w:val="231F20"/>
          <w:sz w:val="24"/>
          <w:szCs w:val="24"/>
        </w:rPr>
        <w:t>(</w:t>
      </w:r>
      <w:r w:rsidR="00CE7816" w:rsidRPr="000C7707">
        <w:rPr>
          <w:color w:val="231F20"/>
          <w:spacing w:val="-1"/>
          <w:sz w:val="24"/>
          <w:szCs w:val="24"/>
        </w:rPr>
        <w:t>i</w:t>
      </w:r>
      <w:r w:rsidR="00CE7816" w:rsidRPr="000C7707">
        <w:rPr>
          <w:color w:val="231F20"/>
          <w:sz w:val="24"/>
          <w:szCs w:val="24"/>
        </w:rPr>
        <w:t xml:space="preserve">i) </w:t>
      </w:r>
      <w:r w:rsidR="00CE7816" w:rsidRPr="000C7707">
        <w:rPr>
          <w:color w:val="231F20"/>
          <w:spacing w:val="-3"/>
          <w:sz w:val="24"/>
          <w:szCs w:val="24"/>
        </w:rPr>
        <w:t>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 and d</w:t>
      </w:r>
      <w:r w:rsidR="00CE7816" w:rsidRPr="000C7707">
        <w:rPr>
          <w:color w:val="231F20"/>
          <w:spacing w:val="-2"/>
          <w:sz w:val="24"/>
          <w:szCs w:val="24"/>
        </w:rPr>
        <w:t>a</w:t>
      </w:r>
      <w:r w:rsidR="00CE7816" w:rsidRPr="000C7707">
        <w:rPr>
          <w:color w:val="231F20"/>
          <w:sz w:val="24"/>
          <w:szCs w:val="24"/>
        </w:rPr>
        <w:t xml:space="preserve">te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 xml:space="preserve">s </w:t>
      </w:r>
      <w:r w:rsidR="00CE7816" w:rsidRPr="000C7707">
        <w:rPr>
          <w:color w:val="231F20"/>
          <w:spacing w:val="-2"/>
          <w:sz w:val="24"/>
          <w:szCs w:val="24"/>
        </w:rPr>
        <w:t>2</w:t>
      </w:r>
      <w:r w:rsidR="00CE7816" w:rsidRPr="000C7707">
        <w:rPr>
          <w:color w:val="231F20"/>
          <w:sz w:val="24"/>
          <w:szCs w:val="24"/>
        </w:rPr>
        <w:t>4 and 25</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 xml:space="preserve">top </w:t>
      </w:r>
      <w:r w:rsidR="00CE7816" w:rsidRPr="000C7707">
        <w:rPr>
          <w:color w:val="231F20"/>
          <w:spacing w:val="-2"/>
          <w:sz w:val="24"/>
          <w:szCs w:val="24"/>
        </w:rPr>
        <w:t>c</w:t>
      </w:r>
      <w:r w:rsidR="00CE7816" w:rsidRPr="000C7707">
        <w:rPr>
          <w:color w:val="231F20"/>
          <w:sz w:val="24"/>
          <w:szCs w:val="24"/>
        </w:rPr>
        <w:t>opy</w:t>
      </w:r>
      <w:r w:rsidR="00CE7816" w:rsidRPr="000C7707">
        <w:rPr>
          <w:color w:val="231F20"/>
          <w:spacing w:val="-2"/>
          <w:sz w:val="24"/>
          <w:szCs w:val="24"/>
        </w:rPr>
        <w:t xml:space="preserve"> </w:t>
      </w:r>
      <w:r w:rsidR="00CE7816" w:rsidRPr="000C7707">
        <w:rPr>
          <w:color w:val="231F20"/>
          <w:sz w:val="24"/>
          <w:szCs w:val="24"/>
        </w:rPr>
        <w:t>only</w:t>
      </w:r>
      <w:r w:rsidR="00CE7816" w:rsidRPr="000C7707">
        <w:rPr>
          <w:color w:val="231F20"/>
          <w:spacing w:val="-2"/>
          <w:sz w:val="24"/>
          <w:szCs w:val="24"/>
        </w:rPr>
        <w:t xml:space="preserve"> </w:t>
      </w:r>
      <w:r w:rsidR="00CE7816" w:rsidRPr="000C7707">
        <w:rPr>
          <w:color w:val="231F20"/>
          <w:sz w:val="24"/>
          <w:szCs w:val="24"/>
        </w:rPr>
        <w:t>of the</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4"/>
          <w:sz w:val="24"/>
          <w:szCs w:val="24"/>
        </w:rPr>
        <w:t>m</w:t>
      </w:r>
      <w:r w:rsidR="00CE7816" w:rsidRPr="000C7707">
        <w:rPr>
          <w:color w:val="231F20"/>
          <w:sz w:val="24"/>
          <w:szCs w:val="24"/>
        </w:rPr>
        <w:t>.</w:t>
      </w:r>
      <w:r w:rsidR="00CE7816" w:rsidRPr="000C7707">
        <w:rPr>
          <w:color w:val="231F20"/>
          <w:spacing w:val="3"/>
          <w:sz w:val="24"/>
          <w:szCs w:val="24"/>
        </w:rPr>
        <w:t xml:space="preserve"> </w:t>
      </w:r>
      <w:r w:rsidR="00CE7816" w:rsidRPr="000C7707">
        <w:rPr>
          <w:color w:val="231F20"/>
          <w:spacing w:val="-4"/>
          <w:sz w:val="24"/>
          <w:szCs w:val="24"/>
        </w:rPr>
        <w:t>I</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the BPA</w:t>
      </w:r>
      <w:r w:rsidR="00CE7816" w:rsidRPr="000C7707">
        <w:rPr>
          <w:color w:val="231F20"/>
          <w:spacing w:val="-1"/>
          <w:sz w:val="24"/>
          <w:szCs w:val="24"/>
        </w:rPr>
        <w:t xml:space="preserve"> </w:t>
      </w:r>
      <w:r w:rsidR="00CE7816" w:rsidRPr="000C7707">
        <w:rPr>
          <w:color w:val="231F20"/>
          <w:spacing w:val="-2"/>
          <w:sz w:val="24"/>
          <w:szCs w:val="24"/>
        </w:rPr>
        <w:t>u</w:t>
      </w:r>
      <w:r w:rsidR="00CE7816" w:rsidRPr="000C7707">
        <w:rPr>
          <w:color w:val="231F20"/>
          <w:sz w:val="24"/>
          <w:szCs w:val="24"/>
        </w:rPr>
        <w:t xml:space="preserve">nder </w:t>
      </w:r>
      <w:r w:rsidR="00CE7816" w:rsidRPr="000C7707">
        <w:rPr>
          <w:color w:val="231F20"/>
          <w:spacing w:val="-1"/>
          <w:sz w:val="24"/>
          <w:szCs w:val="24"/>
        </w:rPr>
        <w:t>w</w:t>
      </w:r>
      <w:r w:rsidR="00CE7816" w:rsidRPr="000C7707">
        <w:rPr>
          <w:color w:val="231F20"/>
          <w:spacing w:val="-2"/>
          <w:sz w:val="24"/>
          <w:szCs w:val="24"/>
        </w:rPr>
        <w:t>h</w:t>
      </w:r>
      <w:r w:rsidR="00CE7816" w:rsidRPr="000C7707">
        <w:rPr>
          <w:color w:val="231F20"/>
          <w:sz w:val="24"/>
          <w:szCs w:val="24"/>
        </w:rPr>
        <w:t>ich th</w:t>
      </w:r>
      <w:r w:rsidR="00CE7816" w:rsidRPr="000C7707">
        <w:rPr>
          <w:color w:val="231F20"/>
          <w:spacing w:val="-1"/>
          <w:sz w:val="24"/>
          <w:szCs w:val="24"/>
        </w:rPr>
        <w:t>i</w:t>
      </w:r>
      <w:r w:rsidR="00CE7816" w:rsidRPr="000C7707">
        <w:rPr>
          <w:color w:val="231F20"/>
          <w:sz w:val="24"/>
          <w:szCs w:val="24"/>
        </w:rPr>
        <w:t>s c</w:t>
      </w:r>
      <w:r w:rsidR="00CE7816" w:rsidRPr="000C7707">
        <w:rPr>
          <w:color w:val="231F20"/>
          <w:spacing w:val="-2"/>
          <w:sz w:val="24"/>
          <w:szCs w:val="24"/>
        </w:rPr>
        <w:t>a</w:t>
      </w:r>
      <w:r w:rsidR="00CE7816" w:rsidRPr="000C7707">
        <w:rPr>
          <w:color w:val="231F20"/>
          <w:sz w:val="24"/>
          <w:szCs w:val="24"/>
        </w:rPr>
        <w:t xml:space="preserve">ll </w:t>
      </w:r>
      <w:r w:rsidR="00CE7816" w:rsidRPr="000C7707">
        <w:rPr>
          <w:color w:val="231F20"/>
          <w:spacing w:val="-1"/>
          <w:sz w:val="24"/>
          <w:szCs w:val="24"/>
        </w:rPr>
        <w:t>w</w:t>
      </w:r>
      <w:r w:rsidR="00CE7816" w:rsidRPr="000C7707">
        <w:rPr>
          <w:color w:val="231F20"/>
          <w:spacing w:val="-2"/>
          <w:sz w:val="24"/>
          <w:szCs w:val="24"/>
        </w:rPr>
        <w:t>a</w:t>
      </w:r>
      <w:r w:rsidR="00CE7816" w:rsidRPr="000C7707">
        <w:rPr>
          <w:color w:val="231F20"/>
          <w:sz w:val="24"/>
          <w:szCs w:val="24"/>
        </w:rPr>
        <w:t>s iss</w:t>
      </w:r>
      <w:r w:rsidR="00CE7816" w:rsidRPr="000C7707">
        <w:rPr>
          <w:color w:val="231F20"/>
          <w:spacing w:val="-2"/>
          <w:sz w:val="24"/>
          <w:szCs w:val="24"/>
        </w:rPr>
        <w:t>u</w:t>
      </w:r>
      <w:r w:rsidR="00CE7816" w:rsidRPr="000C7707">
        <w:rPr>
          <w:color w:val="231F20"/>
          <w:sz w:val="24"/>
          <w:szCs w:val="24"/>
        </w:rPr>
        <w:t>ed do</w:t>
      </w:r>
      <w:r w:rsidR="00CE7816" w:rsidRPr="000C7707">
        <w:rPr>
          <w:color w:val="231F20"/>
          <w:spacing w:val="-2"/>
          <w:sz w:val="24"/>
          <w:szCs w:val="24"/>
        </w:rPr>
        <w:t>e</w:t>
      </w:r>
      <w:r w:rsidR="00CE7816" w:rsidRPr="000C7707">
        <w:rPr>
          <w:color w:val="231F20"/>
          <w:sz w:val="24"/>
          <w:szCs w:val="24"/>
        </w:rPr>
        <w:t>s n</w:t>
      </w:r>
      <w:r w:rsidR="00CE7816" w:rsidRPr="000C7707">
        <w:rPr>
          <w:color w:val="231F20"/>
          <w:spacing w:val="-2"/>
          <w:sz w:val="24"/>
          <w:szCs w:val="24"/>
        </w:rPr>
        <w:t>o</w:t>
      </w:r>
      <w:r w:rsidR="00CE7816" w:rsidRPr="000C7707">
        <w:rPr>
          <w:color w:val="231F20"/>
          <w:sz w:val="24"/>
          <w:szCs w:val="24"/>
        </w:rPr>
        <w:t>t pro</w:t>
      </w:r>
      <w:r w:rsidR="00CE7816" w:rsidRPr="000C7707">
        <w:rPr>
          <w:color w:val="231F20"/>
          <w:spacing w:val="-2"/>
          <w:sz w:val="24"/>
          <w:szCs w:val="24"/>
        </w:rPr>
        <w:t>v</w:t>
      </w:r>
      <w:r w:rsidR="00CE7816" w:rsidRPr="000C7707">
        <w:rPr>
          <w:color w:val="231F20"/>
          <w:sz w:val="24"/>
          <w:szCs w:val="24"/>
        </w:rPr>
        <w:t>i</w:t>
      </w:r>
      <w:r w:rsidR="00CE7816" w:rsidRPr="000C7707">
        <w:rPr>
          <w:color w:val="231F20"/>
          <w:spacing w:val="-2"/>
          <w:sz w:val="24"/>
          <w:szCs w:val="24"/>
        </w:rPr>
        <w:t>d</w:t>
      </w:r>
      <w:r w:rsidR="00CE7816" w:rsidRPr="000C7707">
        <w:rPr>
          <w:color w:val="231F20"/>
          <w:sz w:val="24"/>
          <w:szCs w:val="24"/>
        </w:rPr>
        <w:t>e f</w:t>
      </w:r>
      <w:r w:rsidR="00CE7816" w:rsidRPr="000C7707">
        <w:rPr>
          <w:color w:val="231F20"/>
          <w:spacing w:val="-2"/>
          <w:sz w:val="24"/>
          <w:szCs w:val="24"/>
        </w:rPr>
        <w:t>o</w:t>
      </w:r>
      <w:r w:rsidR="00CE7816" w:rsidRPr="000C7707">
        <w:rPr>
          <w:color w:val="231F20"/>
          <w:sz w:val="24"/>
          <w:szCs w:val="24"/>
        </w:rPr>
        <w:t xml:space="preserve">r </w:t>
      </w:r>
      <w:r w:rsidR="00CE7816" w:rsidRPr="000C7707">
        <w:rPr>
          <w:color w:val="231F20"/>
          <w:spacing w:val="-1"/>
          <w:sz w:val="24"/>
          <w:szCs w:val="24"/>
        </w:rPr>
        <w:t>t</w:t>
      </w:r>
      <w:r w:rsidR="00CE7816" w:rsidRPr="000C7707">
        <w:rPr>
          <w:color w:val="231F20"/>
          <w:sz w:val="24"/>
          <w:szCs w:val="24"/>
        </w:rPr>
        <w:t>he fa</w:t>
      </w:r>
      <w:r w:rsidR="00CE7816" w:rsidRPr="000C7707">
        <w:rPr>
          <w:color w:val="231F20"/>
          <w:spacing w:val="-2"/>
          <w:sz w:val="24"/>
          <w:szCs w:val="24"/>
        </w:rPr>
        <w:t>s</w:t>
      </w:r>
      <w:r w:rsidR="00CE7816" w:rsidRPr="000C7707">
        <w:rPr>
          <w:color w:val="231F20"/>
          <w:sz w:val="24"/>
          <w:szCs w:val="24"/>
        </w:rPr>
        <w:t>t</w:t>
      </w:r>
      <w:r w:rsidR="00CE7816" w:rsidRPr="000C7707">
        <w:rPr>
          <w:color w:val="231F20"/>
          <w:spacing w:val="1"/>
          <w:sz w:val="24"/>
          <w:szCs w:val="24"/>
        </w:rPr>
        <w:t xml:space="preserve"> </w:t>
      </w:r>
      <w:r w:rsidR="00CE7816" w:rsidRPr="000C7707">
        <w:rPr>
          <w:color w:val="231F20"/>
          <w:sz w:val="24"/>
          <w:szCs w:val="24"/>
        </w:rPr>
        <w:t>pa</w:t>
      </w:r>
      <w:r w:rsidR="00CE7816" w:rsidRPr="000C7707">
        <w:rPr>
          <w:color w:val="231F20"/>
          <w:spacing w:val="-2"/>
          <w:sz w:val="24"/>
          <w:szCs w:val="24"/>
        </w:rPr>
        <w:t>y</w:t>
      </w:r>
      <w:r w:rsidR="00CE7816" w:rsidRPr="000C7707">
        <w:rPr>
          <w:color w:val="231F20"/>
          <w:spacing w:val="-4"/>
          <w:sz w:val="24"/>
          <w:szCs w:val="24"/>
        </w:rPr>
        <w:t>m</w:t>
      </w:r>
      <w:r w:rsidR="00CE7816" w:rsidRPr="000C7707">
        <w:rPr>
          <w:color w:val="231F20"/>
          <w:spacing w:val="3"/>
          <w:sz w:val="24"/>
          <w:szCs w:val="24"/>
        </w:rPr>
        <w:t>e</w:t>
      </w:r>
      <w:r w:rsidR="00CE7816" w:rsidRPr="000C7707">
        <w:rPr>
          <w:color w:val="231F20"/>
          <w:sz w:val="24"/>
          <w:szCs w:val="24"/>
        </w:rPr>
        <w:t xml:space="preserve">nt </w:t>
      </w:r>
      <w:r w:rsidR="00CE7816" w:rsidRPr="000C7707">
        <w:rPr>
          <w:color w:val="231F20"/>
          <w:spacing w:val="3"/>
          <w:sz w:val="24"/>
          <w:szCs w:val="24"/>
        </w:rPr>
        <w:t>p</w:t>
      </w:r>
      <w:r w:rsidR="00CE7816" w:rsidRPr="000C7707">
        <w:rPr>
          <w:color w:val="231F20"/>
          <w:spacing w:val="-2"/>
          <w:sz w:val="24"/>
          <w:szCs w:val="24"/>
        </w:rPr>
        <w:t>r</w:t>
      </w:r>
      <w:r w:rsidR="00CE7816" w:rsidRPr="000C7707">
        <w:rPr>
          <w:color w:val="231F20"/>
          <w:sz w:val="24"/>
          <w:szCs w:val="24"/>
        </w:rPr>
        <w:t>oce</w:t>
      </w:r>
      <w:r w:rsidR="00CE7816" w:rsidRPr="000C7707">
        <w:rPr>
          <w:color w:val="231F20"/>
          <w:spacing w:val="-2"/>
          <w:sz w:val="24"/>
          <w:szCs w:val="24"/>
        </w:rPr>
        <w:t>d</w:t>
      </w:r>
      <w:r w:rsidR="00CE7816" w:rsidRPr="000C7707">
        <w:rPr>
          <w:color w:val="231F20"/>
          <w:sz w:val="24"/>
          <w:szCs w:val="24"/>
        </w:rPr>
        <w:t>ure,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top</w:t>
      </w:r>
      <w:r w:rsidR="00CE7816" w:rsidRPr="000C7707">
        <w:rPr>
          <w:color w:val="231F20"/>
          <w:spacing w:val="-2"/>
          <w:sz w:val="24"/>
          <w:szCs w:val="24"/>
        </w:rPr>
        <w:t xml:space="preserve"> </w:t>
      </w:r>
      <w:r w:rsidR="00CE7816" w:rsidRPr="000C7707">
        <w:rPr>
          <w:color w:val="231F20"/>
          <w:sz w:val="24"/>
          <w:szCs w:val="24"/>
        </w:rPr>
        <w:t>copy</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ust</w:t>
      </w:r>
      <w:r w:rsidR="00CE7816" w:rsidRPr="000C7707">
        <w:rPr>
          <w:color w:val="231F20"/>
          <w:spacing w:val="2"/>
          <w:sz w:val="24"/>
          <w:szCs w:val="24"/>
        </w:rPr>
        <w:t xml:space="preserve"> </w:t>
      </w:r>
      <w:r w:rsidR="00CE7816" w:rsidRPr="000C7707">
        <w:rPr>
          <w:color w:val="231F20"/>
          <w:sz w:val="24"/>
          <w:szCs w:val="24"/>
        </w:rPr>
        <w:t>con</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 xml:space="preserve"> </w:t>
      </w:r>
      <w:r w:rsidR="00CE7816" w:rsidRPr="000C7707">
        <w:rPr>
          <w:color w:val="231F20"/>
          <w:sz w:val="24"/>
          <w:szCs w:val="24"/>
        </w:rPr>
        <w:t>the 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na</w:t>
      </w:r>
      <w:r w:rsidR="00CE7816" w:rsidRPr="000C7707">
        <w:rPr>
          <w:color w:val="231F20"/>
          <w:spacing w:val="1"/>
          <w:sz w:val="24"/>
          <w:szCs w:val="24"/>
        </w:rPr>
        <w:t>t</w:t>
      </w:r>
      <w:r w:rsidR="00CE7816" w:rsidRPr="000C7707">
        <w:rPr>
          <w:color w:val="231F20"/>
          <w:spacing w:val="-2"/>
          <w:sz w:val="24"/>
          <w:szCs w:val="24"/>
        </w:rPr>
        <w:t>u</w:t>
      </w:r>
      <w:r w:rsidR="00CE7816" w:rsidRPr="000C7707">
        <w:rPr>
          <w:color w:val="231F20"/>
          <w:spacing w:val="1"/>
          <w:sz w:val="24"/>
          <w:szCs w:val="24"/>
        </w:rPr>
        <w:t>r</w:t>
      </w:r>
      <w:r w:rsidR="00CE7816" w:rsidRPr="000C7707">
        <w:rPr>
          <w:color w:val="231F20"/>
          <w:sz w:val="24"/>
          <w:szCs w:val="24"/>
        </w:rPr>
        <w:t xml:space="preserve">e </w:t>
      </w:r>
      <w:r w:rsidR="00CE7816" w:rsidRPr="000C7707">
        <w:rPr>
          <w:color w:val="231F20"/>
          <w:spacing w:val="-2"/>
          <w:sz w:val="24"/>
          <w:szCs w:val="24"/>
        </w:rPr>
        <w:t>a</w:t>
      </w:r>
      <w:r w:rsidR="00CE7816" w:rsidRPr="000C7707">
        <w:rPr>
          <w:color w:val="231F20"/>
          <w:sz w:val="24"/>
          <w:szCs w:val="24"/>
        </w:rPr>
        <w:t>nd 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s 27A and 27</w:t>
      </w:r>
      <w:r w:rsidR="00CE7816" w:rsidRPr="000C7707">
        <w:rPr>
          <w:color w:val="231F20"/>
          <w:spacing w:val="-3"/>
          <w:sz w:val="24"/>
          <w:szCs w:val="24"/>
        </w:rPr>
        <w:t>B</w:t>
      </w:r>
      <w:r w:rsidR="00CE7816" w:rsidRPr="000C7707">
        <w:rPr>
          <w:color w:val="231F20"/>
          <w:sz w:val="24"/>
          <w:szCs w:val="24"/>
        </w:rPr>
        <w:t>)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autho</w:t>
      </w:r>
      <w:r w:rsidR="00CE7816" w:rsidRPr="000C7707">
        <w:rPr>
          <w:color w:val="231F20"/>
          <w:spacing w:val="-2"/>
          <w:sz w:val="24"/>
          <w:szCs w:val="24"/>
        </w:rPr>
        <w:t>r</w:t>
      </w:r>
      <w:r w:rsidR="00CE7816" w:rsidRPr="000C7707">
        <w:rPr>
          <w:color w:val="231F20"/>
          <w:sz w:val="24"/>
          <w:szCs w:val="24"/>
        </w:rPr>
        <w:t>i</w:t>
      </w:r>
      <w:r w:rsidR="00CE7816" w:rsidRPr="000C7707">
        <w:rPr>
          <w:color w:val="231F20"/>
          <w:spacing w:val="-2"/>
          <w:sz w:val="24"/>
          <w:szCs w:val="24"/>
        </w:rPr>
        <w:t>z</w:t>
      </w:r>
      <w:r w:rsidR="00CE7816" w:rsidRPr="000C7707">
        <w:rPr>
          <w:color w:val="231F20"/>
          <w:sz w:val="24"/>
          <w:szCs w:val="24"/>
        </w:rPr>
        <w:t>ed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re</w:t>
      </w:r>
      <w:r w:rsidR="00CE7816" w:rsidRPr="000C7707">
        <w:rPr>
          <w:color w:val="231F20"/>
          <w:spacing w:val="-2"/>
          <w:sz w:val="24"/>
          <w:szCs w:val="24"/>
        </w:rPr>
        <w:t>p</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s</w:t>
      </w:r>
      <w:r w:rsidR="00CE7816" w:rsidRPr="000C7707">
        <w:rPr>
          <w:color w:val="231F20"/>
          <w:sz w:val="24"/>
          <w:szCs w:val="24"/>
        </w:rPr>
        <w:t>enta</w:t>
      </w:r>
      <w:r w:rsidR="00CE7816" w:rsidRPr="000C7707">
        <w:rPr>
          <w:color w:val="231F20"/>
          <w:spacing w:val="1"/>
          <w:sz w:val="24"/>
          <w:szCs w:val="24"/>
        </w:rPr>
        <w:t>ti</w:t>
      </w:r>
      <w:r w:rsidR="00CE7816" w:rsidRPr="000C7707">
        <w:rPr>
          <w:color w:val="231F20"/>
          <w:spacing w:val="-2"/>
          <w:sz w:val="24"/>
          <w:szCs w:val="24"/>
        </w:rPr>
        <w:t>v</w:t>
      </w:r>
      <w:r w:rsidR="00CE7816" w:rsidRPr="000C7707">
        <w:rPr>
          <w:color w:val="231F20"/>
          <w:sz w:val="24"/>
          <w:szCs w:val="24"/>
        </w:rPr>
        <w:t>e rec</w:t>
      </w:r>
      <w:r w:rsidR="00CE7816" w:rsidRPr="000C7707">
        <w:rPr>
          <w:color w:val="231F20"/>
          <w:spacing w:val="-2"/>
          <w:sz w:val="24"/>
          <w:szCs w:val="24"/>
        </w:rPr>
        <w:t>e</w:t>
      </w:r>
      <w:r w:rsidR="00CE7816" w:rsidRPr="000C7707">
        <w:rPr>
          <w:color w:val="231F20"/>
          <w:sz w:val="24"/>
          <w:szCs w:val="24"/>
        </w:rPr>
        <w:t>i</w:t>
      </w:r>
      <w:r w:rsidR="00CE7816" w:rsidRPr="000C7707">
        <w:rPr>
          <w:color w:val="231F20"/>
          <w:spacing w:val="-2"/>
          <w:sz w:val="24"/>
          <w:szCs w:val="24"/>
        </w:rPr>
        <w:t>v</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and</w:t>
      </w:r>
      <w:r w:rsidR="00CE7816" w:rsidRPr="000C7707">
        <w:rPr>
          <w:color w:val="231F20"/>
          <w:spacing w:val="1"/>
          <w:sz w:val="24"/>
          <w:szCs w:val="24"/>
        </w:rPr>
        <w:t>/</w:t>
      </w:r>
      <w:r w:rsidR="00CE7816" w:rsidRPr="000C7707">
        <w:rPr>
          <w:color w:val="231F20"/>
          <w:spacing w:val="-2"/>
          <w:sz w:val="24"/>
          <w:szCs w:val="24"/>
        </w:rPr>
        <w:t>o</w:t>
      </w:r>
      <w:r w:rsidR="00CE7816" w:rsidRPr="000C7707">
        <w:rPr>
          <w:color w:val="231F20"/>
          <w:sz w:val="24"/>
          <w:szCs w:val="24"/>
        </w:rPr>
        <w:t>r acce</w:t>
      </w:r>
      <w:r w:rsidR="00CE7816" w:rsidRPr="000C7707">
        <w:rPr>
          <w:color w:val="231F20"/>
          <w:spacing w:val="-2"/>
          <w:sz w:val="24"/>
          <w:szCs w:val="24"/>
        </w:rPr>
        <w:t>p</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2"/>
          <w:sz w:val="24"/>
          <w:szCs w:val="24"/>
        </w:rPr>
        <w:t xml:space="preserve"> </w:t>
      </w:r>
      <w:r w:rsidR="00CE7816" w:rsidRPr="000C7707">
        <w:rPr>
          <w:color w:val="231F20"/>
          <w:sz w:val="24"/>
          <w:szCs w:val="24"/>
        </w:rPr>
        <w:t>the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p>
    <w:p w14:paraId="1C262511" w14:textId="77777777" w:rsidR="00CE7816" w:rsidRPr="000C7707" w:rsidRDefault="00CE7816" w:rsidP="00181B1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14:paraId="698F6AC5" w14:textId="77777777" w:rsidR="00931AFC" w:rsidRPr="000C7707" w:rsidRDefault="00931AFC" w:rsidP="007913C2">
      <w:pPr>
        <w:pStyle w:val="Heading3"/>
        <w:rPr>
          <w:sz w:val="24"/>
          <w:szCs w:val="24"/>
        </w:rPr>
      </w:pPr>
      <w:bookmarkStart w:id="1030" w:name="P53_213_91"/>
      <w:r w:rsidRPr="000C7707">
        <w:rPr>
          <w:sz w:val="24"/>
          <w:szCs w:val="24"/>
        </w:rPr>
        <w:t>53.213</w:t>
      </w:r>
      <w:r w:rsidRPr="000C7707">
        <w:rPr>
          <w:spacing w:val="-2"/>
          <w:sz w:val="24"/>
          <w:szCs w:val="24"/>
        </w:rPr>
        <w:t>-</w:t>
      </w:r>
      <w:r w:rsidRPr="000C7707">
        <w:rPr>
          <w:sz w:val="24"/>
          <w:szCs w:val="24"/>
        </w:rPr>
        <w:t>91</w:t>
      </w:r>
      <w:bookmarkEnd w:id="1030"/>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14:paraId="3DFFEFDE" w14:textId="77777777" w:rsidR="00931AFC" w:rsidRPr="000C7707" w:rsidRDefault="00931AFC" w:rsidP="00181B1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14:paraId="44D4246E" w14:textId="77777777" w:rsidR="00931AFC" w:rsidRPr="000C7707" w:rsidRDefault="00931AFC" w:rsidP="007913C2">
      <w:pPr>
        <w:pStyle w:val="Heading3"/>
        <w:rPr>
          <w:sz w:val="24"/>
          <w:szCs w:val="24"/>
        </w:rPr>
      </w:pPr>
      <w:bookmarkStart w:id="1031" w:name="P53_213_92"/>
      <w:r w:rsidRPr="000C7707">
        <w:rPr>
          <w:sz w:val="24"/>
          <w:szCs w:val="24"/>
        </w:rPr>
        <w:t>53.213</w:t>
      </w:r>
      <w:r w:rsidRPr="000C7707">
        <w:rPr>
          <w:spacing w:val="-2"/>
          <w:sz w:val="24"/>
          <w:szCs w:val="24"/>
        </w:rPr>
        <w:t>-</w:t>
      </w:r>
      <w:r w:rsidRPr="000C7707">
        <w:rPr>
          <w:sz w:val="24"/>
          <w:szCs w:val="24"/>
        </w:rPr>
        <w:t>92</w:t>
      </w:r>
      <w:bookmarkEnd w:id="1031"/>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14:paraId="198659C5" w14:textId="77777777" w:rsidR="00931AFC" w:rsidRPr="000C7707" w:rsidRDefault="00931AFC" w:rsidP="00181B1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14:paraId="4F17F909" w14:textId="16BC0B3F" w:rsidR="00CE7816" w:rsidRPr="000C7707" w:rsidRDefault="00CE7816" w:rsidP="007913C2">
      <w:pPr>
        <w:pStyle w:val="Heading3"/>
        <w:spacing w:after="240"/>
        <w:rPr>
          <w:sz w:val="24"/>
          <w:szCs w:val="24"/>
        </w:rPr>
      </w:pPr>
      <w:bookmarkStart w:id="1032" w:name="P53_219"/>
      <w:r w:rsidRPr="000C7707">
        <w:rPr>
          <w:sz w:val="24"/>
          <w:szCs w:val="24"/>
        </w:rPr>
        <w:t>53.219</w:t>
      </w:r>
      <w:bookmarkEnd w:id="1032"/>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14:paraId="21C5E591" w14:textId="73433A46" w:rsidR="00CE7816" w:rsidRPr="000C7707" w:rsidRDefault="00CE7816" w:rsidP="007913C2">
      <w:pPr>
        <w:pStyle w:val="Heading3"/>
        <w:rPr>
          <w:sz w:val="24"/>
          <w:szCs w:val="24"/>
        </w:rPr>
      </w:pPr>
      <w:bookmarkStart w:id="1033" w:name="P53_219_90"/>
      <w:r w:rsidRPr="000C7707">
        <w:rPr>
          <w:sz w:val="24"/>
          <w:szCs w:val="24"/>
        </w:rPr>
        <w:t>53.219</w:t>
      </w:r>
      <w:r w:rsidRPr="000C7707">
        <w:rPr>
          <w:spacing w:val="-2"/>
          <w:sz w:val="24"/>
          <w:szCs w:val="24"/>
        </w:rPr>
        <w:t>-</w:t>
      </w:r>
      <w:r w:rsidRPr="000C7707">
        <w:rPr>
          <w:sz w:val="24"/>
          <w:szCs w:val="24"/>
        </w:rPr>
        <w:t>90</w:t>
      </w:r>
      <w:bookmarkEnd w:id="1033"/>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14:paraId="0D74202B" w14:textId="29C78382" w:rsidR="00CE7816" w:rsidRPr="000C7707" w:rsidRDefault="00CE7816" w:rsidP="00921877">
      <w:pPr>
        <w:ind w:right="-20"/>
        <w:rPr>
          <w:color w:val="231F20"/>
          <w:sz w:val="24"/>
          <w:szCs w:val="24"/>
        </w:rPr>
      </w:pPr>
      <w:r w:rsidRPr="000C7707">
        <w:rPr>
          <w:color w:val="231F20"/>
          <w:sz w:val="24"/>
          <w:szCs w:val="24"/>
        </w:rPr>
        <w:t xml:space="preserve">(a) </w:t>
      </w:r>
      <w:r w:rsidR="00035E97" w:rsidRPr="000C7707">
        <w:rPr>
          <w:color w:val="231F20"/>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1756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v</w:t>
      </w:r>
      <w:r w:rsidRPr="000C7707">
        <w:rPr>
          <w:color w:val="231F20"/>
          <w:sz w:val="24"/>
          <w:szCs w:val="24"/>
        </w:rPr>
        <w:t>ide</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f</w:t>
      </w:r>
      <w:r w:rsidRPr="000C7707">
        <w:rPr>
          <w:color w:val="231F20"/>
          <w:spacing w:val="-2"/>
          <w:sz w:val="24"/>
          <w:szCs w:val="24"/>
        </w:rPr>
        <w:t>o</w:t>
      </w:r>
      <w:r w:rsidRPr="000C7707">
        <w:rPr>
          <w:color w:val="231F20"/>
          <w:sz w:val="24"/>
          <w:szCs w:val="24"/>
        </w:rPr>
        <w:t>r CoC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r</w:t>
      </w:r>
      <w:r w:rsidRPr="000C7707">
        <w:rPr>
          <w:color w:val="231F20"/>
          <w:sz w:val="24"/>
          <w:szCs w:val="24"/>
        </w:rPr>
        <w:t>e</w:t>
      </w:r>
      <w:r w:rsidRPr="000C7707">
        <w:rPr>
          <w:color w:val="231F20"/>
          <w:spacing w:val="-2"/>
          <w:sz w:val="24"/>
          <w:szCs w:val="24"/>
        </w:rPr>
        <w:t>q</w:t>
      </w:r>
      <w:r w:rsidRPr="000C7707">
        <w:rPr>
          <w:color w:val="231F20"/>
          <w:sz w:val="24"/>
          <w:szCs w:val="24"/>
        </w:rPr>
        <w:t>uir</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pacing w:val="5"/>
          <w:sz w:val="24"/>
          <w:szCs w:val="24"/>
        </w:rPr>
        <w:t>F</w:t>
      </w:r>
      <w:r w:rsidRPr="000C7707">
        <w:rPr>
          <w:color w:val="231F20"/>
          <w:spacing w:val="-1"/>
          <w:sz w:val="24"/>
          <w:szCs w:val="24"/>
        </w:rPr>
        <w:t>A</w:t>
      </w:r>
      <w:r w:rsidRPr="000C7707">
        <w:rPr>
          <w:color w:val="231F20"/>
          <w:sz w:val="24"/>
          <w:szCs w:val="24"/>
        </w:rPr>
        <w:t>R 19.602</w:t>
      </w:r>
      <w:r w:rsidRPr="000C7707">
        <w:rPr>
          <w:color w:val="231F20"/>
          <w:spacing w:val="-4"/>
          <w:sz w:val="24"/>
          <w:szCs w:val="24"/>
        </w:rPr>
        <w:t>-</w:t>
      </w:r>
      <w:r w:rsidRPr="000C7707">
        <w:rPr>
          <w:color w:val="231F20"/>
          <w:sz w:val="24"/>
          <w:szCs w:val="24"/>
        </w:rPr>
        <w:t xml:space="preserve">1 and </w:t>
      </w:r>
      <w:r w:rsidRPr="000C7707">
        <w:rPr>
          <w:color w:val="231F20"/>
          <w:spacing w:val="-1"/>
          <w:sz w:val="24"/>
          <w:szCs w:val="24"/>
        </w:rPr>
        <w:t>D</w:t>
      </w:r>
      <w:r w:rsidRPr="000C7707">
        <w:rPr>
          <w:color w:val="231F20"/>
          <w:sz w:val="24"/>
          <w:szCs w:val="24"/>
        </w:rPr>
        <w:t>F</w:t>
      </w:r>
      <w:r w:rsidRPr="000C7707">
        <w:rPr>
          <w:color w:val="231F20"/>
          <w:spacing w:val="-1"/>
          <w:sz w:val="24"/>
          <w:szCs w:val="24"/>
        </w:rPr>
        <w:t>AR</w:t>
      </w:r>
      <w:r w:rsidRPr="000C7707">
        <w:rPr>
          <w:color w:val="231F20"/>
          <w:sz w:val="24"/>
          <w:szCs w:val="24"/>
        </w:rPr>
        <w:t>S 219.602</w:t>
      </w:r>
      <w:r w:rsidRPr="000C7707">
        <w:rPr>
          <w:color w:val="231F20"/>
          <w:spacing w:val="-2"/>
          <w:sz w:val="24"/>
          <w:szCs w:val="24"/>
        </w:rPr>
        <w:t>-</w:t>
      </w:r>
      <w:r w:rsidRPr="000C7707">
        <w:rPr>
          <w:color w:val="231F20"/>
          <w:sz w:val="24"/>
          <w:szCs w:val="24"/>
        </w:rPr>
        <w:t>1.</w:t>
      </w:r>
    </w:p>
    <w:p w14:paraId="3B02D6C8" w14:textId="0C61DD69" w:rsidR="00CE7816" w:rsidRPr="000C7707" w:rsidRDefault="00CE7816" w:rsidP="00921877">
      <w:pPr>
        <w:ind w:right="-20"/>
        <w:rPr>
          <w:color w:val="231F20"/>
          <w:sz w:val="24"/>
          <w:szCs w:val="24"/>
        </w:rPr>
      </w:pPr>
      <w:r w:rsidRPr="000C7707">
        <w:rPr>
          <w:color w:val="231F20"/>
          <w:sz w:val="24"/>
          <w:szCs w:val="24"/>
        </w:rPr>
        <w:t xml:space="preserve">(b) </w:t>
      </w:r>
      <w:r w:rsidRPr="000C7707">
        <w:rPr>
          <w:color w:val="231F20"/>
          <w:spacing w:val="-1"/>
          <w:sz w:val="24"/>
          <w:szCs w:val="24"/>
        </w:rPr>
        <w:t>G</w:t>
      </w:r>
      <w:r w:rsidRPr="000C7707">
        <w:rPr>
          <w:color w:val="231F20"/>
          <w:spacing w:val="-2"/>
          <w:sz w:val="24"/>
          <w:szCs w:val="24"/>
        </w:rPr>
        <w:t>e</w:t>
      </w:r>
      <w:r w:rsidRPr="000C7707">
        <w:rPr>
          <w:color w:val="231F20"/>
          <w:sz w:val="24"/>
          <w:szCs w:val="24"/>
        </w:rPr>
        <w:t>neral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1756:</w:t>
      </w:r>
    </w:p>
    <w:p w14:paraId="76F6833B" w14:textId="6D853D21" w:rsidR="00CE7816" w:rsidRPr="000C7707" w:rsidRDefault="00370F25" w:rsidP="00921877">
      <w:pPr>
        <w:ind w:right="617"/>
        <w:rPr>
          <w:color w:val="231F20"/>
          <w:sz w:val="24"/>
          <w:szCs w:val="24"/>
        </w:rPr>
      </w:pPr>
      <w:r w:rsidRPr="000C7707">
        <w:rPr>
          <w:sz w:val="24"/>
          <w:szCs w:val="24"/>
        </w:rPr>
        <w:tab/>
      </w:r>
      <w:r w:rsidR="00CE7816" w:rsidRPr="000C7707">
        <w:rPr>
          <w:color w:val="231F20"/>
          <w:sz w:val="24"/>
          <w:szCs w:val="24"/>
        </w:rPr>
        <w:t>(1)</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e na</w:t>
      </w:r>
      <w:r w:rsidR="00CE7816" w:rsidRPr="000C7707">
        <w:rPr>
          <w:color w:val="231F20"/>
          <w:spacing w:val="-4"/>
          <w:sz w:val="24"/>
          <w:szCs w:val="24"/>
        </w:rPr>
        <w:t>m</w:t>
      </w:r>
      <w:r w:rsidR="00CE7816" w:rsidRPr="000C7707">
        <w:rPr>
          <w:color w:val="231F20"/>
          <w:sz w:val="24"/>
          <w:szCs w:val="24"/>
        </w:rPr>
        <w:t>e, si</w:t>
      </w:r>
      <w:r w:rsidR="00CE7816" w:rsidRPr="000C7707">
        <w:rPr>
          <w:color w:val="231F20"/>
          <w:spacing w:val="-2"/>
          <w:sz w:val="24"/>
          <w:szCs w:val="24"/>
        </w:rPr>
        <w:t>z</w:t>
      </w:r>
      <w:r w:rsidR="00CE7816" w:rsidRPr="000C7707">
        <w:rPr>
          <w:color w:val="231F20"/>
          <w:sz w:val="24"/>
          <w:szCs w:val="24"/>
        </w:rPr>
        <w:t xml:space="preserve">e </w:t>
      </w:r>
      <w:r w:rsidR="00CE7816" w:rsidRPr="000C7707">
        <w:rPr>
          <w:color w:val="231F20"/>
          <w:spacing w:val="-2"/>
          <w:sz w:val="24"/>
          <w:szCs w:val="24"/>
        </w:rPr>
        <w:t>s</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z w:val="24"/>
          <w:szCs w:val="24"/>
        </w:rPr>
        <w:t>us,</w:t>
      </w:r>
      <w:r w:rsidR="00CE7816" w:rsidRPr="000C7707">
        <w:rPr>
          <w:color w:val="231F20"/>
          <w:spacing w:val="-2"/>
          <w:sz w:val="24"/>
          <w:szCs w:val="24"/>
        </w:rPr>
        <w:t xml:space="preserve"> a</w:t>
      </w:r>
      <w:r w:rsidR="00CE7816" w:rsidRPr="000C7707">
        <w:rPr>
          <w:color w:val="231F20"/>
          <w:sz w:val="24"/>
          <w:szCs w:val="24"/>
        </w:rPr>
        <w:t>nd t</w:t>
      </w:r>
      <w:r w:rsidR="00CE7816" w:rsidRPr="000C7707">
        <w:rPr>
          <w:color w:val="231F20"/>
          <w:spacing w:val="-2"/>
          <w:sz w:val="24"/>
          <w:szCs w:val="24"/>
        </w:rPr>
        <w:t>o</w:t>
      </w:r>
      <w:r w:rsidR="00CE7816" w:rsidRPr="000C7707">
        <w:rPr>
          <w:color w:val="231F20"/>
          <w:sz w:val="24"/>
          <w:szCs w:val="24"/>
        </w:rPr>
        <w:t>tal do</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2"/>
          <w:sz w:val="24"/>
          <w:szCs w:val="24"/>
        </w:rPr>
        <w:t>a</w:t>
      </w:r>
      <w:r w:rsidR="00CE7816" w:rsidRPr="000C7707">
        <w:rPr>
          <w:color w:val="231F20"/>
          <w:sz w:val="24"/>
          <w:szCs w:val="24"/>
        </w:rPr>
        <w:t xml:space="preserve">r </w:t>
      </w:r>
      <w:r w:rsidR="00CE7816" w:rsidRPr="000C7707">
        <w:rPr>
          <w:color w:val="231F20"/>
          <w:spacing w:val="-2"/>
          <w:sz w:val="24"/>
          <w:szCs w:val="24"/>
        </w:rPr>
        <w:t>v</w:t>
      </w:r>
      <w:r w:rsidR="00CE7816" w:rsidRPr="000C7707">
        <w:rPr>
          <w:color w:val="231F20"/>
          <w:sz w:val="24"/>
          <w:szCs w:val="24"/>
        </w:rPr>
        <w:t>a</w:t>
      </w:r>
      <w:r w:rsidR="00CE7816" w:rsidRPr="000C7707">
        <w:rPr>
          <w:color w:val="231F20"/>
          <w:spacing w:val="1"/>
          <w:sz w:val="24"/>
          <w:szCs w:val="24"/>
        </w:rPr>
        <w:t>l</w:t>
      </w:r>
      <w:r w:rsidR="00CE7816" w:rsidRPr="000C7707">
        <w:rPr>
          <w:color w:val="231F20"/>
          <w:sz w:val="24"/>
          <w:szCs w:val="24"/>
        </w:rPr>
        <w:t>ue</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next</w:t>
      </w:r>
      <w:r w:rsidR="00CE7816" w:rsidRPr="000C7707">
        <w:rPr>
          <w:color w:val="231F20"/>
          <w:spacing w:val="-1"/>
          <w:sz w:val="24"/>
          <w:szCs w:val="24"/>
        </w:rPr>
        <w:t xml:space="preserve"> </w:t>
      </w:r>
      <w:r w:rsidR="00CE7816" w:rsidRPr="000C7707">
        <w:rPr>
          <w:color w:val="231F20"/>
          <w:sz w:val="24"/>
          <w:szCs w:val="24"/>
        </w:rPr>
        <w:t>low</w:t>
      </w:r>
      <w:r w:rsidR="00CE7816" w:rsidRPr="000C7707">
        <w:rPr>
          <w:color w:val="231F20"/>
          <w:spacing w:val="-1"/>
          <w:sz w:val="24"/>
          <w:szCs w:val="24"/>
        </w:rPr>
        <w:t xml:space="preserve"> </w:t>
      </w:r>
      <w:r w:rsidR="00CE7816" w:rsidRPr="000C7707">
        <w:rPr>
          <w:color w:val="231F20"/>
          <w:sz w:val="24"/>
          <w:szCs w:val="24"/>
        </w:rPr>
        <w:t>o</w:t>
      </w:r>
      <w:r w:rsidR="00CE7816" w:rsidRPr="000C7707">
        <w:rPr>
          <w:color w:val="231F20"/>
          <w:spacing w:val="-2"/>
          <w:sz w:val="24"/>
          <w:szCs w:val="24"/>
        </w:rPr>
        <w:t>f</w:t>
      </w:r>
      <w:r w:rsidR="00CE7816" w:rsidRPr="000C7707">
        <w:rPr>
          <w:color w:val="231F20"/>
          <w:sz w:val="24"/>
          <w:szCs w:val="24"/>
        </w:rPr>
        <w:t>f</w:t>
      </w:r>
      <w:r w:rsidR="00CE7816" w:rsidRPr="000C7707">
        <w:rPr>
          <w:color w:val="231F20"/>
          <w:spacing w:val="-2"/>
          <w:sz w:val="24"/>
          <w:szCs w:val="24"/>
        </w:rPr>
        <w:t>e</w:t>
      </w:r>
      <w:r w:rsidR="00CE7816" w:rsidRPr="000C7707">
        <w:rPr>
          <w:color w:val="231F20"/>
          <w:sz w:val="24"/>
          <w:szCs w:val="24"/>
        </w:rPr>
        <w:t>ror</w:t>
      </w:r>
      <w:r w:rsidR="00CE7816" w:rsidRPr="000C7707">
        <w:rPr>
          <w:color w:val="231F20"/>
          <w:spacing w:val="-2"/>
          <w:sz w:val="24"/>
          <w:szCs w:val="24"/>
        </w:rPr>
        <w:t xml:space="preserve"> </w:t>
      </w:r>
      <w:r w:rsidR="00CE7816" w:rsidRPr="000C7707">
        <w:rPr>
          <w:color w:val="231F20"/>
          <w:sz w:val="24"/>
          <w:szCs w:val="24"/>
        </w:rPr>
        <w:t>sho</w:t>
      </w:r>
      <w:r w:rsidR="00CE7816" w:rsidRPr="000C7707">
        <w:rPr>
          <w:color w:val="231F20"/>
          <w:spacing w:val="-2"/>
          <w:sz w:val="24"/>
          <w:szCs w:val="24"/>
        </w:rPr>
        <w:t>u</w:t>
      </w:r>
      <w:r w:rsidR="00CE7816" w:rsidRPr="000C7707">
        <w:rPr>
          <w:color w:val="231F20"/>
          <w:sz w:val="24"/>
          <w:szCs w:val="24"/>
        </w:rPr>
        <w:t>ld be</w:t>
      </w:r>
      <w:r w:rsidR="00CE7816" w:rsidRPr="000C7707">
        <w:rPr>
          <w:color w:val="231F20"/>
          <w:spacing w:val="-2"/>
          <w:sz w:val="24"/>
          <w:szCs w:val="24"/>
        </w:rPr>
        <w:t xml:space="preserve"> </w:t>
      </w:r>
      <w:r w:rsidR="00CE7816" w:rsidRPr="000C7707">
        <w:rPr>
          <w:color w:val="231F20"/>
          <w:spacing w:val="-1"/>
          <w:sz w:val="24"/>
          <w:szCs w:val="24"/>
        </w:rPr>
        <w:t>i</w:t>
      </w:r>
      <w:r w:rsidR="00CE7816" w:rsidRPr="000C7707">
        <w:rPr>
          <w:color w:val="231F20"/>
          <w:sz w:val="24"/>
          <w:szCs w:val="24"/>
        </w:rPr>
        <w:t>denti</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z w:val="24"/>
          <w:szCs w:val="24"/>
        </w:rPr>
        <w:t>ed, ho</w:t>
      </w:r>
      <w:r w:rsidR="00CE7816" w:rsidRPr="000C7707">
        <w:rPr>
          <w:color w:val="231F20"/>
          <w:spacing w:val="-1"/>
          <w:sz w:val="24"/>
          <w:szCs w:val="24"/>
        </w:rPr>
        <w:t>w</w:t>
      </w:r>
      <w:r w:rsidR="00CE7816" w:rsidRPr="000C7707">
        <w:rPr>
          <w:color w:val="231F20"/>
          <w:sz w:val="24"/>
          <w:szCs w:val="24"/>
        </w:rPr>
        <w:t>e</w:t>
      </w:r>
      <w:r w:rsidR="00CE7816" w:rsidRPr="000C7707">
        <w:rPr>
          <w:color w:val="231F20"/>
          <w:spacing w:val="-2"/>
          <w:sz w:val="24"/>
          <w:szCs w:val="24"/>
        </w:rPr>
        <w:t>v</w:t>
      </w:r>
      <w:r w:rsidR="00CE7816" w:rsidRPr="000C7707">
        <w:rPr>
          <w:color w:val="231F20"/>
          <w:sz w:val="24"/>
          <w:szCs w:val="24"/>
        </w:rPr>
        <w:t>er, r</w:t>
      </w:r>
      <w:r w:rsidR="00CE7816" w:rsidRPr="000C7707">
        <w:rPr>
          <w:color w:val="231F20"/>
          <w:spacing w:val="-2"/>
          <w:sz w:val="24"/>
          <w:szCs w:val="24"/>
        </w:rPr>
        <w:t>e</w:t>
      </w:r>
      <w:r w:rsidR="00CE7816" w:rsidRPr="000C7707">
        <w:rPr>
          <w:color w:val="231F20"/>
          <w:sz w:val="24"/>
          <w:szCs w:val="24"/>
        </w:rPr>
        <w:t>f</w:t>
      </w:r>
      <w:r w:rsidR="00CE7816" w:rsidRPr="000C7707">
        <w:rPr>
          <w:color w:val="231F20"/>
          <w:spacing w:val="-2"/>
          <w:sz w:val="24"/>
          <w:szCs w:val="24"/>
        </w:rPr>
        <w:t>e</w:t>
      </w:r>
      <w:r w:rsidR="00CE7816" w:rsidRPr="000C7707">
        <w:rPr>
          <w:color w:val="231F20"/>
          <w:sz w:val="24"/>
          <w:szCs w:val="24"/>
        </w:rPr>
        <w:t>rr</w:t>
      </w:r>
      <w:r w:rsidR="00CE7816" w:rsidRPr="000C7707">
        <w:rPr>
          <w:color w:val="231F20"/>
          <w:spacing w:val="-2"/>
          <w:sz w:val="24"/>
          <w:szCs w:val="24"/>
        </w:rPr>
        <w:t>a</w:t>
      </w:r>
      <w:r w:rsidR="00CE7816" w:rsidRPr="000C7707">
        <w:rPr>
          <w:color w:val="231F20"/>
          <w:sz w:val="24"/>
          <w:szCs w:val="24"/>
        </w:rPr>
        <w:t>ls</w:t>
      </w:r>
      <w:r w:rsidR="00CE7816" w:rsidRPr="000C7707">
        <w:rPr>
          <w:color w:val="231F20"/>
          <w:spacing w:val="-2"/>
          <w:sz w:val="24"/>
          <w:szCs w:val="24"/>
        </w:rPr>
        <w:t xml:space="preserve"> </w:t>
      </w:r>
      <w:r w:rsidR="00CE7816" w:rsidRPr="000C7707">
        <w:rPr>
          <w:color w:val="231F20"/>
          <w:sz w:val="24"/>
          <w:szCs w:val="24"/>
        </w:rPr>
        <w:t>sh</w:t>
      </w:r>
      <w:r w:rsidR="00CE7816" w:rsidRPr="000C7707">
        <w:rPr>
          <w:color w:val="231F20"/>
          <w:spacing w:val="-2"/>
          <w:sz w:val="24"/>
          <w:szCs w:val="24"/>
        </w:rPr>
        <w:t>a</w:t>
      </w:r>
      <w:r w:rsidR="00CE7816" w:rsidRPr="000C7707">
        <w:rPr>
          <w:color w:val="231F20"/>
          <w:sz w:val="24"/>
          <w:szCs w:val="24"/>
        </w:rPr>
        <w:t xml:space="preserve">ll </w:t>
      </w:r>
      <w:r w:rsidR="00CE7816" w:rsidRPr="000C7707">
        <w:rPr>
          <w:color w:val="231F20"/>
          <w:spacing w:val="-2"/>
          <w:sz w:val="24"/>
          <w:szCs w:val="24"/>
        </w:rPr>
        <w:t>n</w:t>
      </w:r>
      <w:r w:rsidR="00CE7816" w:rsidRPr="000C7707">
        <w:rPr>
          <w:color w:val="231F20"/>
          <w:sz w:val="24"/>
          <w:szCs w:val="24"/>
        </w:rPr>
        <w:t>ot</w:t>
      </w:r>
      <w:r w:rsidR="00CE7816" w:rsidRPr="000C7707">
        <w:rPr>
          <w:color w:val="231F20"/>
          <w:spacing w:val="-1"/>
          <w:sz w:val="24"/>
          <w:szCs w:val="24"/>
        </w:rPr>
        <w:t xml:space="preserve"> </w:t>
      </w:r>
      <w:r w:rsidR="00CE7816" w:rsidRPr="000C7707">
        <w:rPr>
          <w:color w:val="231F20"/>
          <w:sz w:val="24"/>
          <w:szCs w:val="24"/>
        </w:rPr>
        <w:t>ur</w:t>
      </w:r>
      <w:r w:rsidR="00CE7816" w:rsidRPr="000C7707">
        <w:rPr>
          <w:color w:val="231F20"/>
          <w:spacing w:val="-2"/>
          <w:sz w:val="24"/>
          <w:szCs w:val="24"/>
        </w:rPr>
        <w:t>g</w:t>
      </w:r>
      <w:r w:rsidR="00CE7816" w:rsidRPr="000C7707">
        <w:rPr>
          <w:color w:val="231F20"/>
          <w:sz w:val="24"/>
          <w:szCs w:val="24"/>
        </w:rPr>
        <w:t>e a co</w:t>
      </w:r>
      <w:r w:rsidR="00CE7816" w:rsidRPr="000C7707">
        <w:rPr>
          <w:color w:val="231F20"/>
          <w:spacing w:val="-2"/>
          <w:sz w:val="24"/>
          <w:szCs w:val="24"/>
        </w:rPr>
        <w:t>n</w:t>
      </w:r>
      <w:r w:rsidR="00CE7816" w:rsidRPr="000C7707">
        <w:rPr>
          <w:color w:val="231F20"/>
          <w:sz w:val="24"/>
          <w:szCs w:val="24"/>
        </w:rPr>
        <w:t>c</w:t>
      </w:r>
      <w:r w:rsidR="00CE7816" w:rsidRPr="000C7707">
        <w:rPr>
          <w:color w:val="231F20"/>
          <w:spacing w:val="1"/>
          <w:sz w:val="24"/>
          <w:szCs w:val="24"/>
        </w:rPr>
        <w:t>l</w:t>
      </w:r>
      <w:r w:rsidR="00CE7816" w:rsidRPr="000C7707">
        <w:rPr>
          <w:color w:val="231F20"/>
          <w:spacing w:val="-2"/>
          <w:sz w:val="24"/>
          <w:szCs w:val="24"/>
        </w:rPr>
        <w:t>u</w:t>
      </w:r>
      <w:r w:rsidR="00CE7816" w:rsidRPr="000C7707">
        <w:rPr>
          <w:color w:val="231F20"/>
          <w:sz w:val="24"/>
          <w:szCs w:val="24"/>
        </w:rPr>
        <w:t>s</w:t>
      </w:r>
      <w:r w:rsidR="00CE7816" w:rsidRPr="000C7707">
        <w:rPr>
          <w:color w:val="231F20"/>
          <w:spacing w:val="1"/>
          <w:sz w:val="24"/>
          <w:szCs w:val="24"/>
        </w:rPr>
        <w:t>i</w:t>
      </w:r>
      <w:r w:rsidR="00CE7816" w:rsidRPr="000C7707">
        <w:rPr>
          <w:color w:val="231F20"/>
          <w:sz w:val="24"/>
          <w:szCs w:val="24"/>
        </w:rPr>
        <w:t>on</w:t>
      </w:r>
      <w:r w:rsidR="00CE7816" w:rsidRPr="000C7707">
        <w:rPr>
          <w:color w:val="231F20"/>
          <w:spacing w:val="-2"/>
          <w:sz w:val="24"/>
          <w:szCs w:val="24"/>
        </w:rPr>
        <w:t xml:space="preserve"> </w:t>
      </w:r>
      <w:r w:rsidR="00CE7816" w:rsidRPr="000C7707">
        <w:rPr>
          <w:color w:val="231F20"/>
          <w:sz w:val="24"/>
          <w:szCs w:val="24"/>
        </w:rPr>
        <w:t>b</w:t>
      </w:r>
      <w:r w:rsidR="00CE7816" w:rsidRPr="000C7707">
        <w:rPr>
          <w:color w:val="231F20"/>
          <w:spacing w:val="3"/>
          <w:sz w:val="24"/>
          <w:szCs w:val="24"/>
        </w:rPr>
        <w:t>a</w:t>
      </w:r>
      <w:r w:rsidR="00CE7816" w:rsidRPr="000C7707">
        <w:rPr>
          <w:color w:val="231F20"/>
          <w:spacing w:val="-2"/>
          <w:sz w:val="24"/>
          <w:szCs w:val="24"/>
        </w:rPr>
        <w:t>s</w:t>
      </w:r>
      <w:r w:rsidR="00CE7816" w:rsidRPr="000C7707">
        <w:rPr>
          <w:color w:val="231F20"/>
          <w:sz w:val="24"/>
          <w:szCs w:val="24"/>
        </w:rPr>
        <w:t>ed u</w:t>
      </w:r>
      <w:r w:rsidR="00CE7816" w:rsidRPr="000C7707">
        <w:rPr>
          <w:color w:val="231F20"/>
          <w:spacing w:val="-2"/>
          <w:sz w:val="24"/>
          <w:szCs w:val="24"/>
        </w:rPr>
        <w:t>p</w:t>
      </w:r>
      <w:r w:rsidR="00CE7816" w:rsidRPr="000C7707">
        <w:rPr>
          <w:color w:val="231F20"/>
          <w:sz w:val="24"/>
          <w:szCs w:val="24"/>
        </w:rPr>
        <w:t>on the</w:t>
      </w:r>
      <w:r w:rsidR="00CE7816" w:rsidRPr="000C7707">
        <w:rPr>
          <w:color w:val="231F20"/>
          <w:spacing w:val="-2"/>
          <w:sz w:val="24"/>
          <w:szCs w:val="24"/>
        </w:rPr>
        <w:t xml:space="preserve"> </w:t>
      </w:r>
      <w:r w:rsidR="00CE7816" w:rsidRPr="000C7707">
        <w:rPr>
          <w:color w:val="231F20"/>
          <w:sz w:val="24"/>
          <w:szCs w:val="24"/>
        </w:rPr>
        <w:t>s</w:t>
      </w:r>
      <w:r w:rsidR="00CE7816" w:rsidRPr="000C7707">
        <w:rPr>
          <w:color w:val="231F20"/>
          <w:spacing w:val="1"/>
          <w:sz w:val="24"/>
          <w:szCs w:val="24"/>
        </w:rPr>
        <w:t>i</w:t>
      </w:r>
      <w:r w:rsidR="00CE7816" w:rsidRPr="000C7707">
        <w:rPr>
          <w:color w:val="231F20"/>
          <w:spacing w:val="-2"/>
          <w:sz w:val="24"/>
          <w:szCs w:val="24"/>
        </w:rPr>
        <w:t>z</w:t>
      </w:r>
      <w:r w:rsidR="00CE7816" w:rsidRPr="000C7707">
        <w:rPr>
          <w:color w:val="231F20"/>
          <w:sz w:val="24"/>
          <w:szCs w:val="24"/>
        </w:rPr>
        <w:t xml:space="preserve">e </w:t>
      </w:r>
      <w:r w:rsidR="00CE7816" w:rsidRPr="000C7707">
        <w:rPr>
          <w:color w:val="231F20"/>
          <w:spacing w:val="-2"/>
          <w:sz w:val="24"/>
          <w:szCs w:val="24"/>
        </w:rPr>
        <w:t>s</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z w:val="24"/>
          <w:szCs w:val="24"/>
        </w:rPr>
        <w:t xml:space="preserve">us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s</w:t>
      </w:r>
      <w:r w:rsidR="00CE7816" w:rsidRPr="000C7707">
        <w:rPr>
          <w:color w:val="231F20"/>
          <w:sz w:val="24"/>
          <w:szCs w:val="24"/>
        </w:rPr>
        <w:t>e</w:t>
      </w:r>
      <w:r w:rsidR="00CE7816" w:rsidRPr="000C7707">
        <w:rPr>
          <w:color w:val="231F20"/>
          <w:spacing w:val="-2"/>
          <w:sz w:val="24"/>
          <w:szCs w:val="24"/>
        </w:rPr>
        <w:t>c</w:t>
      </w:r>
      <w:r w:rsidR="00CE7816" w:rsidRPr="000C7707">
        <w:rPr>
          <w:color w:val="231F20"/>
          <w:sz w:val="24"/>
          <w:szCs w:val="24"/>
        </w:rPr>
        <w:t>ond low</w:t>
      </w:r>
      <w:r w:rsidR="00CE7816" w:rsidRPr="000C7707">
        <w:rPr>
          <w:color w:val="231F20"/>
          <w:spacing w:val="-1"/>
          <w:sz w:val="24"/>
          <w:szCs w:val="24"/>
        </w:rPr>
        <w:t xml:space="preserve"> </w:t>
      </w:r>
      <w:r w:rsidR="00CE7816" w:rsidRPr="000C7707">
        <w:rPr>
          <w:color w:val="231F20"/>
          <w:spacing w:val="-2"/>
          <w:sz w:val="24"/>
          <w:szCs w:val="24"/>
        </w:rPr>
        <w:t>o</w:t>
      </w:r>
      <w:r w:rsidR="00CE7816" w:rsidRPr="000C7707">
        <w:rPr>
          <w:color w:val="231F20"/>
          <w:spacing w:val="1"/>
          <w:sz w:val="24"/>
          <w:szCs w:val="24"/>
        </w:rPr>
        <w:t>f</w:t>
      </w:r>
      <w:r w:rsidR="00CE7816" w:rsidRPr="000C7707">
        <w:rPr>
          <w:color w:val="231F20"/>
          <w:spacing w:val="-2"/>
          <w:sz w:val="24"/>
          <w:szCs w:val="24"/>
        </w:rPr>
        <w:t>f</w:t>
      </w:r>
      <w:r w:rsidR="00CE7816" w:rsidRPr="000C7707">
        <w:rPr>
          <w:color w:val="231F20"/>
          <w:sz w:val="24"/>
          <w:szCs w:val="24"/>
        </w:rPr>
        <w:t>er</w:t>
      </w:r>
      <w:r w:rsidR="00CE7816" w:rsidRPr="000C7707">
        <w:rPr>
          <w:color w:val="231F20"/>
          <w:spacing w:val="-2"/>
          <w:sz w:val="24"/>
          <w:szCs w:val="24"/>
        </w:rPr>
        <w:t>o</w:t>
      </w:r>
      <w:r w:rsidR="00CE7816" w:rsidRPr="000C7707">
        <w:rPr>
          <w:color w:val="231F20"/>
          <w:sz w:val="24"/>
          <w:szCs w:val="24"/>
        </w:rPr>
        <w:t>r.</w:t>
      </w:r>
    </w:p>
    <w:p w14:paraId="6A1560B2" w14:textId="3D039B87" w:rsidR="00B70E1B" w:rsidRDefault="00805691" w:rsidP="00181B1D">
      <w:pPr>
        <w:spacing w:after="240"/>
        <w:ind w:right="-14"/>
        <w:rPr>
          <w:color w:val="231F20"/>
          <w:sz w:val="24"/>
          <w:szCs w:val="24"/>
        </w:rPr>
      </w:pPr>
      <w:r w:rsidRPr="000C7707">
        <w:rPr>
          <w:sz w:val="24"/>
          <w:szCs w:val="24"/>
        </w:rPr>
        <w:tab/>
      </w:r>
      <w:r w:rsidR="00CE7816" w:rsidRPr="000C7707">
        <w:rPr>
          <w:color w:val="231F20"/>
          <w:sz w:val="24"/>
          <w:szCs w:val="24"/>
        </w:rPr>
        <w:t>(2)</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e re</w:t>
      </w:r>
      <w:r w:rsidR="00CE7816" w:rsidRPr="000C7707">
        <w:rPr>
          <w:color w:val="231F20"/>
          <w:spacing w:val="-3"/>
          <w:sz w:val="24"/>
          <w:szCs w:val="24"/>
        </w:rPr>
        <w:t>m</w:t>
      </w:r>
      <w:r w:rsidR="00CE7816" w:rsidRPr="000C7707">
        <w:rPr>
          <w:color w:val="231F20"/>
          <w:sz w:val="24"/>
          <w:szCs w:val="24"/>
        </w:rPr>
        <w:t>a</w:t>
      </w:r>
      <w:r w:rsidR="00CE7816" w:rsidRPr="000C7707">
        <w:rPr>
          <w:color w:val="231F20"/>
          <w:spacing w:val="1"/>
          <w:sz w:val="24"/>
          <w:szCs w:val="24"/>
        </w:rPr>
        <w:t>i</w:t>
      </w:r>
      <w:r w:rsidR="00CE7816" w:rsidRPr="000C7707">
        <w:rPr>
          <w:color w:val="231F20"/>
          <w:sz w:val="24"/>
          <w:szCs w:val="24"/>
        </w:rPr>
        <w:t>ning</w:t>
      </w:r>
      <w:r w:rsidR="00CE7816" w:rsidRPr="000C7707">
        <w:rPr>
          <w:color w:val="231F20"/>
          <w:spacing w:val="-2"/>
          <w:sz w:val="24"/>
          <w:szCs w:val="24"/>
        </w:rPr>
        <w:t xml:space="preserve"> </w:t>
      </w:r>
      <w:r w:rsidR="00CE7816" w:rsidRPr="000C7707">
        <w:rPr>
          <w:color w:val="231F20"/>
          <w:sz w:val="24"/>
          <w:szCs w:val="24"/>
        </w:rPr>
        <w:t>bloc</w:t>
      </w:r>
      <w:r w:rsidR="00CE7816" w:rsidRPr="000C7707">
        <w:rPr>
          <w:color w:val="231F20"/>
          <w:spacing w:val="-2"/>
          <w:sz w:val="24"/>
          <w:szCs w:val="24"/>
        </w:rPr>
        <w:t>k</w:t>
      </w:r>
      <w:r w:rsidR="00CE7816" w:rsidRPr="000C7707">
        <w:rPr>
          <w:color w:val="231F20"/>
          <w:sz w:val="24"/>
          <w:szCs w:val="24"/>
        </w:rPr>
        <w:t xml:space="preserve">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e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are s</w:t>
      </w:r>
      <w:r w:rsidR="00CE7816" w:rsidRPr="000C7707">
        <w:rPr>
          <w:color w:val="231F20"/>
          <w:spacing w:val="-2"/>
          <w:sz w:val="24"/>
          <w:szCs w:val="24"/>
        </w:rPr>
        <w:t>e</w:t>
      </w:r>
      <w:r w:rsidR="00CE7816" w:rsidRPr="000C7707">
        <w:rPr>
          <w:color w:val="231F20"/>
          <w:sz w:val="24"/>
          <w:szCs w:val="24"/>
        </w:rPr>
        <w:t>l</w:t>
      </w:r>
      <w:r w:rsidR="00CE7816" w:rsidRPr="000C7707">
        <w:rPr>
          <w:color w:val="231F20"/>
          <w:spacing w:val="4"/>
          <w:sz w:val="24"/>
          <w:szCs w:val="24"/>
        </w:rPr>
        <w:t>f</w:t>
      </w:r>
      <w:r w:rsidR="00CE7816" w:rsidRPr="000C7707">
        <w:rPr>
          <w:color w:val="231F20"/>
          <w:spacing w:val="-4"/>
          <w:sz w:val="24"/>
          <w:szCs w:val="24"/>
        </w:rPr>
        <w:t>-</w:t>
      </w:r>
      <w:r w:rsidR="00CE7816" w:rsidRPr="000C7707">
        <w:rPr>
          <w:color w:val="231F20"/>
          <w:sz w:val="24"/>
          <w:szCs w:val="24"/>
        </w:rPr>
        <w:t>exp</w:t>
      </w:r>
      <w:r w:rsidR="00CE7816" w:rsidRPr="000C7707">
        <w:rPr>
          <w:color w:val="231F20"/>
          <w:spacing w:val="1"/>
          <w:sz w:val="24"/>
          <w:szCs w:val="24"/>
        </w:rPr>
        <w:t>l</w:t>
      </w:r>
      <w:r w:rsidR="00CE7816" w:rsidRPr="000C7707">
        <w:rPr>
          <w:color w:val="231F20"/>
          <w:sz w:val="24"/>
          <w:szCs w:val="24"/>
        </w:rPr>
        <w:t>a</w:t>
      </w:r>
      <w:r w:rsidR="00CE7816" w:rsidRPr="000C7707">
        <w:rPr>
          <w:color w:val="231F20"/>
          <w:spacing w:val="-2"/>
          <w:sz w:val="24"/>
          <w:szCs w:val="24"/>
        </w:rPr>
        <w:t>n</w:t>
      </w:r>
      <w:r w:rsidR="00CE7816" w:rsidRPr="000C7707">
        <w:rPr>
          <w:color w:val="231F20"/>
          <w:sz w:val="24"/>
          <w:szCs w:val="24"/>
        </w:rPr>
        <w:t>ator</w:t>
      </w:r>
      <w:r w:rsidR="00CE7816" w:rsidRPr="000C7707">
        <w:rPr>
          <w:color w:val="231F20"/>
          <w:spacing w:val="-2"/>
          <w:sz w:val="24"/>
          <w:szCs w:val="24"/>
        </w:rPr>
        <w:t>y</w:t>
      </w:r>
      <w:r w:rsidR="00CE7816" w:rsidRPr="000C7707">
        <w:rPr>
          <w:color w:val="231F20"/>
          <w:sz w:val="24"/>
          <w:szCs w:val="24"/>
        </w:rPr>
        <w:t>.</w:t>
      </w:r>
    </w:p>
    <w:p w14:paraId="547970F6" w14:textId="77777777" w:rsidR="004555B3" w:rsidRPr="00181B1D" w:rsidRDefault="004555B3" w:rsidP="004555B3">
      <w:pPr>
        <w:pStyle w:val="Heading2"/>
      </w:pPr>
      <w:r w:rsidRPr="00181B1D">
        <w:t>SUBPART 53.3 – ILLUSTRATION OF FORMS</w:t>
      </w:r>
    </w:p>
    <w:p w14:paraId="51EF60D6" w14:textId="77777777" w:rsidR="004555B3" w:rsidRPr="00181B1D" w:rsidRDefault="004555B3" w:rsidP="004555B3">
      <w:pPr>
        <w:spacing w:after="240"/>
        <w:jc w:val="center"/>
        <w:rPr>
          <w:i/>
          <w:sz w:val="24"/>
          <w:szCs w:val="24"/>
        </w:rPr>
      </w:pPr>
      <w:r w:rsidRPr="00181B1D">
        <w:rPr>
          <w:i/>
          <w:sz w:val="24"/>
          <w:szCs w:val="24"/>
        </w:rPr>
        <w:t>(Revised August 14, 2019 through PROCLTR 2019-18)</w:t>
      </w:r>
    </w:p>
    <w:p w14:paraId="143B149D" w14:textId="77777777" w:rsidR="004555B3" w:rsidRPr="00323F95" w:rsidRDefault="004555B3" w:rsidP="004555B3">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14:paraId="39929105" w14:textId="77777777" w:rsidR="004555B3" w:rsidRPr="000844EC" w:rsidRDefault="004555B3" w:rsidP="004555B3">
      <w:pPr>
        <w:ind w:right="-14"/>
        <w:rPr>
          <w:b/>
        </w:rPr>
      </w:pPr>
      <w:r w:rsidRPr="00323F95">
        <w:rPr>
          <w:color w:val="231F20"/>
          <w:sz w:val="24"/>
          <w:szCs w:val="24"/>
        </w:rPr>
        <w:t xml:space="preserve">DLA forms are electronically maintained </w:t>
      </w:r>
      <w:r w:rsidRPr="00487C0D">
        <w:rPr>
          <w:color w:val="231F20"/>
          <w:sz w:val="24"/>
          <w:szCs w:val="24"/>
        </w:rPr>
        <w:t xml:space="preserve">at </w:t>
      </w:r>
      <w:hyperlink r:id="rId401" w:history="1">
        <w:r w:rsidRPr="00487C0D">
          <w:rPr>
            <w:rStyle w:val="Hyperlink"/>
            <w:sz w:val="24"/>
            <w:szCs w:val="24"/>
          </w:rPr>
          <w:t>DLA Official Forms</w:t>
        </w:r>
      </w:hyperlink>
      <w:r w:rsidRPr="00487C0D">
        <w:rPr>
          <w:b/>
          <w:sz w:val="24"/>
          <w:szCs w:val="24"/>
        </w:rPr>
        <w:t xml:space="preserve"> </w:t>
      </w:r>
      <w:r w:rsidRPr="00487C0D">
        <w:rPr>
          <w:sz w:val="24"/>
          <w:szCs w:val="24"/>
        </w:rPr>
        <w:t>(</w:t>
      </w:r>
      <w:hyperlink r:id="rId402" w:history="1">
        <w:r w:rsidRPr="00487C0D">
          <w:rPr>
            <w:rStyle w:val="Hyperlink"/>
            <w:sz w:val="24"/>
            <w:szCs w:val="24"/>
          </w:rPr>
          <w:t>https://www.dla.mil/Forms/</w:t>
        </w:r>
      </w:hyperlink>
      <w:r w:rsidRPr="00487C0D">
        <w:rPr>
          <w:sz w:val="24"/>
          <w:szCs w:val="24"/>
        </w:rPr>
        <w:t>).</w:t>
      </w:r>
    </w:p>
    <w:p w14:paraId="42A78736"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14:paraId="2D46C39D" w14:textId="7651BF08" w:rsidR="009E2574" w:rsidRPr="00323F95" w:rsidRDefault="009E2574" w:rsidP="006803AF">
      <w:pPr>
        <w:pStyle w:val="Heading2"/>
        <w:spacing w:before="240"/>
      </w:pPr>
      <w:bookmarkStart w:id="1034" w:name="P53_300"/>
      <w:r w:rsidRPr="00323F95">
        <w:lastRenderedPageBreak/>
        <w:t>SUBPART 53.90 – FORMATS AND TEMPLATES</w:t>
      </w:r>
    </w:p>
    <w:p w14:paraId="31E0557B" w14:textId="3C3CE35C" w:rsidR="00027E82" w:rsidRDefault="009E0E3B" w:rsidP="00027E82">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w:t>
      </w:r>
      <w:r w:rsidR="008006E7">
        <w:rPr>
          <w:i/>
          <w:sz w:val="24"/>
          <w:szCs w:val="24"/>
        </w:rPr>
        <w:t>anuary 11, 2022</w:t>
      </w:r>
      <w:r w:rsidRPr="00CD6247">
        <w:rPr>
          <w:i/>
          <w:sz w:val="24"/>
          <w:szCs w:val="24"/>
        </w:rPr>
        <w:t xml:space="preserve"> through PROCLTR 20</w:t>
      </w:r>
      <w:r>
        <w:rPr>
          <w:i/>
          <w:sz w:val="24"/>
          <w:szCs w:val="24"/>
        </w:rPr>
        <w:t>2</w:t>
      </w:r>
      <w:r w:rsidR="00025580">
        <w:rPr>
          <w:i/>
          <w:sz w:val="24"/>
          <w:szCs w:val="24"/>
        </w:rPr>
        <w:t>2-03</w:t>
      </w:r>
      <w:r w:rsidR="00027E82" w:rsidRPr="00CD6247">
        <w:rPr>
          <w:i/>
          <w:sz w:val="24"/>
          <w:szCs w:val="24"/>
        </w:rPr>
        <w:t>)</w:t>
      </w:r>
      <w:commentRangeStart w:id="1035"/>
      <w:commentRangeEnd w:id="1035"/>
      <w:r w:rsidR="00027E82" w:rsidRPr="00323F95">
        <w:rPr>
          <w:rStyle w:val="CommentReference"/>
          <w:sz w:val="24"/>
          <w:szCs w:val="24"/>
        </w:rPr>
        <w:commentReference w:id="1035"/>
      </w:r>
    </w:p>
    <w:p w14:paraId="70929916" w14:textId="103EB060" w:rsidR="00D74975" w:rsidRPr="008006E7" w:rsidRDefault="00D74975" w:rsidP="00D55B20">
      <w:pPr>
        <w:pStyle w:val="Heading3"/>
        <w:rPr>
          <w:sz w:val="24"/>
          <w:szCs w:val="24"/>
        </w:rPr>
      </w:pPr>
      <w:bookmarkStart w:id="1036" w:name="P53_9001"/>
      <w:bookmarkStart w:id="1037" w:name="Part90"/>
      <w:bookmarkEnd w:id="1027"/>
      <w:bookmarkEnd w:id="1034"/>
      <w:r w:rsidRPr="008006E7">
        <w:rPr>
          <w:sz w:val="24"/>
          <w:szCs w:val="24"/>
        </w:rPr>
        <w:t xml:space="preserve">53.9001 </w:t>
      </w:r>
      <w:r w:rsidR="009B4CBB" w:rsidRPr="008006E7">
        <w:rPr>
          <w:sz w:val="24"/>
          <w:szCs w:val="24"/>
        </w:rPr>
        <w:t>Appointment of ordering officer.</w:t>
      </w:r>
      <w:bookmarkEnd w:id="1036"/>
    </w:p>
    <w:p w14:paraId="3A3129D4" w14:textId="79BCB823" w:rsidR="00B70E1B" w:rsidRDefault="009E2574" w:rsidP="009B4CBB">
      <w:pPr>
        <w:spacing w:after="240"/>
        <w:rPr>
          <w:bCs/>
          <w:sz w:val="24"/>
          <w:szCs w:val="24"/>
        </w:rPr>
      </w:pPr>
      <w:bookmarkStart w:id="1038" w:name="P53_9001_a"/>
      <w:r w:rsidRPr="005C4F13">
        <w:rPr>
          <w:sz w:val="24"/>
          <w:szCs w:val="24"/>
        </w:rPr>
        <w:t>(a)</w:t>
      </w:r>
      <w:bookmarkEnd w:id="1038"/>
      <w:r w:rsidR="00732739">
        <w:rPr>
          <w:sz w:val="24"/>
          <w:szCs w:val="24"/>
        </w:rPr>
        <w:t xml:space="preserve"> </w:t>
      </w:r>
      <w:r w:rsidR="00435575" w:rsidRPr="000C7707">
        <w:rPr>
          <w:bCs/>
          <w:sz w:val="24"/>
          <w:szCs w:val="24"/>
        </w:rPr>
        <w:t xml:space="preserve">As prescribed in </w:t>
      </w:r>
      <w:hyperlink w:anchor="P1_603_3_91" w:history="1">
        <w:r w:rsidR="00E04635" w:rsidRPr="000C7707">
          <w:rPr>
            <w:rStyle w:val="Hyperlink"/>
            <w:bCs/>
            <w:sz w:val="24"/>
            <w:szCs w:val="24"/>
          </w:rPr>
          <w:t>1.603-3-91</w:t>
        </w:r>
      </w:hyperlink>
      <w:r w:rsidR="00E04635" w:rsidRPr="000C7707">
        <w:rPr>
          <w:bCs/>
          <w:sz w:val="24"/>
          <w:szCs w:val="24"/>
        </w:rPr>
        <w:t xml:space="preserve">(c)(2), </w:t>
      </w:r>
      <w:r w:rsidR="00435575" w:rsidRPr="000C7707">
        <w:rPr>
          <w:bCs/>
          <w:sz w:val="24"/>
          <w:szCs w:val="24"/>
        </w:rPr>
        <w:t>use the following appointment letter for ordering officers:</w:t>
      </w:r>
    </w:p>
    <w:p w14:paraId="7D14F403" w14:textId="77777777" w:rsidR="001B09CA" w:rsidRPr="002A4E31" w:rsidRDefault="00B70E1B" w:rsidP="001B09C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sz w:val="24"/>
          <w:szCs w:val="24"/>
        </w:rPr>
      </w:pPr>
      <w:r>
        <w:rPr>
          <w:bCs/>
          <w:sz w:val="24"/>
          <w:szCs w:val="24"/>
        </w:rPr>
        <w:br w:type="page"/>
      </w:r>
      <w:r w:rsidR="001B09CA" w:rsidRPr="002A4E31">
        <w:rPr>
          <w:sz w:val="24"/>
          <w:szCs w:val="24"/>
        </w:rPr>
        <w:lastRenderedPageBreak/>
        <w:t>CUI</w:t>
      </w:r>
    </w:p>
    <w:p w14:paraId="6BE115F7" w14:textId="607ED742" w:rsidR="00203985" w:rsidRPr="002A4E31" w:rsidRDefault="00DB1DD8" w:rsidP="001B09C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sz w:val="24"/>
          <w:szCs w:val="24"/>
        </w:rPr>
      </w:pPr>
      <w:r w:rsidRPr="002A4E31">
        <w:rPr>
          <w:sz w:val="24"/>
          <w:szCs w:val="24"/>
        </w:rPr>
        <w:t>Appointment of Ordering Officer</w:t>
      </w:r>
    </w:p>
    <w:p w14:paraId="2BA7CBB4" w14:textId="1C225344" w:rsidR="00DB1DD8" w:rsidRPr="000C7707" w:rsidRDefault="00DB1DD8" w:rsidP="00203985">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14:paraId="7D3501D8" w14:textId="786113E7" w:rsidR="00DB1DD8" w:rsidRPr="000C7707" w:rsidRDefault="00DB1DD8" w:rsidP="00B95821">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14:paraId="674977B6" w14:textId="77777777" w:rsidR="00DB1DD8" w:rsidRPr="000C7707" w:rsidRDefault="00DB1DD8" w:rsidP="00805691">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14:paraId="0D86280E" w14:textId="54AA6A80" w:rsidR="00DB1DD8" w:rsidRPr="000C7707" w:rsidRDefault="00805691" w:rsidP="00262679">
      <w:pPr>
        <w:tabs>
          <w:tab w:val="left" w:pos="1530"/>
        </w:tabs>
        <w:rPr>
          <w:sz w:val="24"/>
          <w:szCs w:val="24"/>
        </w:rPr>
      </w:pPr>
      <w:r w:rsidRPr="000C7707">
        <w:rPr>
          <w:sz w:val="24"/>
          <w:szCs w:val="24"/>
        </w:rPr>
        <w:tab/>
      </w:r>
      <w:r w:rsidR="00DB1DD8" w:rsidRPr="000C7707">
        <w:rPr>
          <w:sz w:val="24"/>
          <w:szCs w:val="24"/>
        </w:rPr>
        <w:t xml:space="preserve">a. You are </w:t>
      </w:r>
      <w:r w:rsidR="00DB1DD8" w:rsidRPr="000C7707">
        <w:rPr>
          <w:i/>
          <w:sz w:val="24"/>
          <w:szCs w:val="24"/>
        </w:rPr>
        <w:t>not</w:t>
      </w:r>
      <w:r w:rsidR="00DB1DD8" w:rsidRPr="000C7707">
        <w:rPr>
          <w:sz w:val="24"/>
          <w:szCs w:val="24"/>
        </w:rPr>
        <w:t xml:space="preserve"> authorized to—</w:t>
      </w:r>
    </w:p>
    <w:p w14:paraId="6EBB687D" w14:textId="7738E45D" w:rsidR="00DB1DD8" w:rsidRPr="00262679" w:rsidRDefault="00805691" w:rsidP="00F9525C">
      <w:pPr>
        <w:pStyle w:val="Indent3"/>
        <w:rPr>
          <w:b/>
        </w:rPr>
      </w:pPr>
      <w:r w:rsidRPr="000C7707">
        <w:tab/>
      </w:r>
      <w:r w:rsidRPr="000C7707">
        <w:tab/>
      </w:r>
      <w:r w:rsidR="00DB1DD8" w:rsidRPr="00262679">
        <w:t>(1) Delegate your ordering authority.</w:t>
      </w:r>
    </w:p>
    <w:p w14:paraId="26A48796" w14:textId="31C8FE97" w:rsidR="00DB1DD8" w:rsidRPr="00262679" w:rsidRDefault="00DB1DD8" w:rsidP="00F9525C">
      <w:pPr>
        <w:pStyle w:val="Indent3"/>
        <w:rPr>
          <w:b/>
        </w:rPr>
      </w:pPr>
      <w:r w:rsidRPr="00262679">
        <w:tab/>
      </w:r>
      <w:r w:rsidR="00805691" w:rsidRPr="00262679">
        <w:tab/>
      </w:r>
      <w:r w:rsidRPr="00262679">
        <w:t>(2) Place an order for supplies or services not expressly within the scope of the IDC or BPA.</w:t>
      </w:r>
    </w:p>
    <w:p w14:paraId="10F248DB" w14:textId="641E0BE9" w:rsidR="00DB1DD8" w:rsidRPr="00262679" w:rsidRDefault="00805691" w:rsidP="00F9525C">
      <w:pPr>
        <w:pStyle w:val="Indent3"/>
        <w:rPr>
          <w:b/>
        </w:rPr>
      </w:pPr>
      <w:r w:rsidRPr="00262679">
        <w:tab/>
      </w:r>
      <w:r w:rsidRPr="00262679">
        <w:tab/>
      </w:r>
      <w:r w:rsidR="00DB1DD8" w:rsidRPr="00262679">
        <w:t>(3) Take any action that could be considered an alteration of the terms and conditions of the IDC or BPA in any way, either directly or by implication.</w:t>
      </w:r>
    </w:p>
    <w:p w14:paraId="39E1B859" w14:textId="6A8F658C" w:rsidR="00DB1DD8" w:rsidRPr="00262679" w:rsidRDefault="00805691" w:rsidP="00F9525C">
      <w:pPr>
        <w:pStyle w:val="Indent3"/>
        <w:rPr>
          <w:b/>
        </w:rPr>
      </w:pPr>
      <w:r w:rsidRPr="00262679">
        <w:tab/>
      </w:r>
      <w:r w:rsidRPr="00262679">
        <w:tab/>
      </w:r>
      <w:r w:rsidR="00DB1DD8" w:rsidRPr="00262679">
        <w:t>(4) Take any action that could be considered a termination of the IDC or BPA in any way, either directly or by implication.</w:t>
      </w:r>
    </w:p>
    <w:p w14:paraId="236A106A" w14:textId="191CFEE6" w:rsidR="00DB1DD8" w:rsidRPr="00262679" w:rsidRDefault="00805691" w:rsidP="00F9525C">
      <w:pPr>
        <w:pStyle w:val="Indent3"/>
        <w:rPr>
          <w:b/>
        </w:rPr>
      </w:pPr>
      <w:r w:rsidRPr="00262679">
        <w:tab/>
      </w:r>
      <w:r w:rsidRPr="00262679">
        <w:tab/>
      </w:r>
      <w:r w:rsidR="00DB1DD8" w:rsidRPr="00262679">
        <w:t>(5) Issue modifications to the IDC, BPA, or individual orders.</w:t>
      </w:r>
    </w:p>
    <w:p w14:paraId="3704836E" w14:textId="19A3F31F" w:rsidR="00DB1DD8" w:rsidRPr="00262679" w:rsidRDefault="00805691" w:rsidP="00F9525C">
      <w:pPr>
        <w:pStyle w:val="Indent3"/>
        <w:rPr>
          <w:b/>
        </w:rPr>
      </w:pPr>
      <w:r w:rsidRPr="00262679">
        <w:tab/>
      </w:r>
      <w:r w:rsidRPr="00262679">
        <w:tab/>
      </w:r>
      <w:r w:rsidR="00DB1DD8" w:rsidRPr="00262679">
        <w:t>(6) Issue instructions to the contractor to start or stop work.</w:t>
      </w:r>
    </w:p>
    <w:p w14:paraId="4332F365" w14:textId="12BBCE14" w:rsidR="00DB1DD8" w:rsidRPr="00262679" w:rsidRDefault="00805691" w:rsidP="00F9525C">
      <w:pPr>
        <w:pStyle w:val="Indent3"/>
        <w:rPr>
          <w:b/>
        </w:rPr>
      </w:pPr>
      <w:r w:rsidRPr="00262679">
        <w:tab/>
      </w:r>
      <w:r w:rsidRPr="00262679">
        <w:tab/>
      </w:r>
      <w:r w:rsidR="00DB1DD8" w:rsidRPr="00262679">
        <w:t>(8) Additional limitations: [contracting officer insert if applicable.</w:t>
      </w:r>
    </w:p>
    <w:p w14:paraId="47CB3936" w14:textId="1B1AC738" w:rsidR="00DB1DD8" w:rsidRPr="000C7707" w:rsidRDefault="00805691" w:rsidP="00CD2188">
      <w:pPr>
        <w:tabs>
          <w:tab w:val="left" w:pos="1530"/>
        </w:tabs>
        <w:rPr>
          <w:sz w:val="24"/>
          <w:szCs w:val="24"/>
        </w:rPr>
      </w:pPr>
      <w:r w:rsidRPr="000C7707">
        <w:rPr>
          <w:sz w:val="24"/>
          <w:szCs w:val="24"/>
        </w:rPr>
        <w:tab/>
      </w:r>
      <w:r w:rsidR="00DB1DD8" w:rsidRPr="000C7707">
        <w:rPr>
          <w:sz w:val="24"/>
          <w:szCs w:val="24"/>
        </w:rPr>
        <w:t>b. You shall—</w:t>
      </w:r>
    </w:p>
    <w:p w14:paraId="5A5E9572" w14:textId="583ABA0F" w:rsidR="00DB1DD8" w:rsidRPr="000C7707" w:rsidRDefault="00805691" w:rsidP="00CD2188">
      <w:pPr>
        <w:tabs>
          <w:tab w:val="left" w:pos="1530"/>
        </w:tabs>
        <w:rPr>
          <w:sz w:val="24"/>
          <w:szCs w:val="24"/>
        </w:rPr>
      </w:pPr>
      <w:r w:rsidRPr="000C7707">
        <w:rPr>
          <w:sz w:val="24"/>
          <w:szCs w:val="24"/>
        </w:rPr>
        <w:tab/>
      </w:r>
      <w:r w:rsidRPr="000C7707">
        <w:rPr>
          <w:sz w:val="24"/>
          <w:szCs w:val="24"/>
        </w:rPr>
        <w:tab/>
      </w:r>
      <w:r w:rsidR="00DB1DD8" w:rsidRPr="000C7707">
        <w:rPr>
          <w:sz w:val="24"/>
          <w:szCs w:val="24"/>
        </w:rPr>
        <w:t>(1) Place orders for supplies or services only when expressly within the scope of the IDC or BPA.</w:t>
      </w:r>
    </w:p>
    <w:p w14:paraId="79982588" w14:textId="5FE0EF7A" w:rsidR="00DB1DD8" w:rsidRPr="000C7707" w:rsidRDefault="00805691" w:rsidP="000C7663">
      <w:pPr>
        <w:pStyle w:val="Indent4"/>
      </w:pPr>
      <w:r w:rsidRPr="000C7707">
        <w:tab/>
      </w:r>
      <w:r w:rsidRPr="000C7707">
        <w:tab/>
      </w:r>
      <w:r w:rsidR="00DB1DD8" w:rsidRPr="000C7707">
        <w:t>(2) Promptly notify me if you recommend increasing the quantity or dollar value or extending the ordering period to meet emergency requirements, if the contract terms and conditions permit.</w:t>
      </w:r>
    </w:p>
    <w:p w14:paraId="5CE4BA8E" w14:textId="45555355" w:rsidR="00DB1DD8" w:rsidRPr="000C7707" w:rsidRDefault="00805691" w:rsidP="000C7663">
      <w:pPr>
        <w:pStyle w:val="Indent4"/>
      </w:pPr>
      <w:r w:rsidRPr="000C7707">
        <w:tab/>
      </w:r>
      <w:r w:rsidRPr="000C7707">
        <w:tab/>
      </w:r>
      <w:r w:rsidR="00DB1DD8"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14:paraId="61E9FF31" w14:textId="77777777" w:rsidR="00805691" w:rsidRPr="000C7707" w:rsidRDefault="00805691" w:rsidP="000C7663">
      <w:pPr>
        <w:pStyle w:val="Indent4"/>
      </w:pPr>
      <w:r w:rsidRPr="000C7707">
        <w:tab/>
      </w:r>
      <w:r w:rsidRPr="000C7707">
        <w:tab/>
      </w:r>
      <w:r w:rsidR="00DB1DD8" w:rsidRPr="000C7707">
        <w:t>(4) Provide the list of orders to me by the [</w:t>
      </w:r>
      <w:r w:rsidR="00DB1DD8" w:rsidRPr="000C7707">
        <w:rPr>
          <w:i/>
          <w:u w:val="single"/>
        </w:rPr>
        <w:t>contracting officer insert</w:t>
      </w:r>
      <w:r w:rsidR="00DB1DD8" w:rsidRPr="000C7707">
        <w:t>] day of each month.</w:t>
      </w:r>
    </w:p>
    <w:p w14:paraId="0B9F7B58" w14:textId="2FCFA8BE" w:rsidR="00DB1DD8" w:rsidRPr="000C7707" w:rsidRDefault="00805691" w:rsidP="00CD2188">
      <w:pPr>
        <w:pStyle w:val="Indent4"/>
        <w:spacing w:after="240"/>
      </w:pPr>
      <w:r w:rsidRPr="000C7707">
        <w:tab/>
      </w:r>
      <w:r w:rsidRPr="000C7707">
        <w:tab/>
      </w:r>
      <w:r w:rsidR="00DB1DD8" w:rsidRPr="000C7707">
        <w:t>(5) Additional requirements: [contracting officer insert if applicable].</w:t>
      </w:r>
    </w:p>
    <w:p w14:paraId="673BEA1A" w14:textId="4F63D73B" w:rsidR="00697457" w:rsidRDefault="00697457" w:rsidP="00056C10">
      <w:pPr>
        <w:tabs>
          <w:tab w:val="left" w:pos="1530"/>
        </w:tabs>
        <w:spacing w:after="240"/>
        <w:rPr>
          <w:bCs/>
          <w:sz w:val="24"/>
          <w:szCs w:val="24"/>
        </w:rPr>
      </w:pPr>
      <w:r w:rsidRPr="00697457">
        <w:rPr>
          <w:bCs/>
          <w:noProof/>
          <w:sz w:val="24"/>
          <w:szCs w:val="24"/>
        </w:rPr>
        <mc:AlternateContent>
          <mc:Choice Requires="wps">
            <w:drawing>
              <wp:anchor distT="45720" distB="45720" distL="114300" distR="114300" simplePos="0" relativeHeight="251643904" behindDoc="0" locked="0" layoutInCell="1" allowOverlap="1" wp14:anchorId="2CF5C4E3" wp14:editId="2A04E55D">
                <wp:simplePos x="0" y="0"/>
                <wp:positionH relativeFrom="column">
                  <wp:posOffset>2936875</wp:posOffset>
                </wp:positionH>
                <wp:positionV relativeFrom="paragraph">
                  <wp:posOffset>27940</wp:posOffset>
                </wp:positionV>
                <wp:extent cx="3314700" cy="11525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52525"/>
                        </a:xfrm>
                        <a:prstGeom prst="rect">
                          <a:avLst/>
                        </a:prstGeom>
                        <a:solidFill>
                          <a:srgbClr val="FFFFFF"/>
                        </a:solidFill>
                        <a:ln w="9525">
                          <a:solidFill>
                            <a:srgbClr val="000000"/>
                          </a:solidFill>
                          <a:miter lim="800000"/>
                          <a:headEnd/>
                          <a:tailEnd/>
                        </a:ln>
                      </wps:spPr>
                      <wps:txbx>
                        <w:txbxContent>
                          <w:p w14:paraId="154138D3" w14:textId="3CA1FFCB" w:rsidR="00697457" w:rsidRDefault="00697457">
                            <w:pPr>
                              <w:rPr>
                                <w:sz w:val="24"/>
                                <w:szCs w:val="24"/>
                              </w:rPr>
                            </w:pPr>
                            <w:r w:rsidRPr="00572411">
                              <w:rPr>
                                <w:sz w:val="24"/>
                                <w:szCs w:val="24"/>
                              </w:rPr>
                              <w:t>CUI Designation Indicator</w:t>
                            </w:r>
                          </w:p>
                          <w:p w14:paraId="2DDEEB49" w14:textId="24E42705" w:rsidR="00697457" w:rsidRDefault="00697457">
                            <w:pPr>
                              <w:rPr>
                                <w:sz w:val="24"/>
                                <w:szCs w:val="24"/>
                              </w:rPr>
                            </w:pPr>
                            <w:r w:rsidRPr="00572411">
                              <w:rPr>
                                <w:sz w:val="24"/>
                                <w:szCs w:val="24"/>
                              </w:rPr>
                              <w:t>Controlled by: [Name of Procuring Organization]</w:t>
                            </w:r>
                          </w:p>
                          <w:p w14:paraId="6F4251AF"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6226D1D6"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4EC57519"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14245D68" w14:textId="77777777" w:rsidR="00697457" w:rsidRDefault="00697457" w:rsidP="00697457">
                            <w:pPr>
                              <w:tabs>
                                <w:tab w:val="left" w:pos="1530"/>
                              </w:tabs>
                              <w:spacing w:after="240"/>
                              <w:rPr>
                                <w:sz w:val="24"/>
                                <w:szCs w:val="24"/>
                              </w:rPr>
                            </w:pPr>
                            <w:r w:rsidRPr="00572411">
                              <w:rPr>
                                <w:sz w:val="24"/>
                                <w:szCs w:val="24"/>
                              </w:rPr>
                              <w:t>POC: [Phone or email address]</w:t>
                            </w:r>
                          </w:p>
                          <w:p w14:paraId="5FB9A02A" w14:textId="77777777" w:rsidR="00697457" w:rsidRDefault="00697457" w:rsidP="006974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F5C4E3" id="_x0000_t202" coordsize="21600,21600" o:spt="202" path="m,l,21600r21600,l21600,xe">
                <v:stroke joinstyle="miter"/>
                <v:path gradientshapeok="t" o:connecttype="rect"/>
              </v:shapetype>
              <v:shape id="Text Box 2" o:spid="_x0000_s1026" type="#_x0000_t202" style="position:absolute;margin-left:231.25pt;margin-top:2.2pt;width:261pt;height:90.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">
                <v:textbox>
                  <w:txbxContent>
                    <w:p w14:paraId="154138D3" w14:textId="3CA1FFCB" w:rsidR="00697457" w:rsidRDefault="00697457">
                      <w:pPr>
                        <w:rPr>
                          <w:sz w:val="24"/>
                          <w:szCs w:val="24"/>
                        </w:rPr>
                      </w:pPr>
                      <w:r w:rsidRPr="00572411">
                        <w:rPr>
                          <w:sz w:val="24"/>
                          <w:szCs w:val="24"/>
                        </w:rPr>
                        <w:t>CUI Designation Indicator</w:t>
                      </w:r>
                    </w:p>
                    <w:p w14:paraId="2DDEEB49" w14:textId="24E42705" w:rsidR="00697457" w:rsidRDefault="00697457">
                      <w:pPr>
                        <w:rPr>
                          <w:sz w:val="24"/>
                          <w:szCs w:val="24"/>
                        </w:rPr>
                      </w:pPr>
                      <w:r w:rsidRPr="00572411">
                        <w:rPr>
                          <w:sz w:val="24"/>
                          <w:szCs w:val="24"/>
                        </w:rPr>
                        <w:t>Controlled by: [Name of Procuring Organization]</w:t>
                      </w:r>
                    </w:p>
                    <w:p w14:paraId="6F4251AF"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6226D1D6"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4EC57519"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14245D68" w14:textId="77777777" w:rsidR="00697457" w:rsidRDefault="00697457" w:rsidP="00697457">
                      <w:pPr>
                        <w:tabs>
                          <w:tab w:val="left" w:pos="1530"/>
                        </w:tabs>
                        <w:spacing w:after="240"/>
                        <w:rPr>
                          <w:sz w:val="24"/>
                          <w:szCs w:val="24"/>
                        </w:rPr>
                      </w:pPr>
                      <w:r w:rsidRPr="00572411">
                        <w:rPr>
                          <w:sz w:val="24"/>
                          <w:szCs w:val="24"/>
                        </w:rPr>
                        <w:t>POC: [Phone or email address]</w:t>
                      </w:r>
                    </w:p>
                    <w:p w14:paraId="5FB9A02A" w14:textId="77777777" w:rsidR="00697457" w:rsidRDefault="00697457" w:rsidP="00697457"/>
                  </w:txbxContent>
                </v:textbox>
                <w10:wrap type="square"/>
              </v:shape>
            </w:pict>
          </mc:Fallback>
        </mc:AlternateContent>
      </w:r>
    </w:p>
    <w:p w14:paraId="4D7ED1BE" w14:textId="77777777" w:rsidR="00697457" w:rsidRDefault="00697457" w:rsidP="00056C10">
      <w:pPr>
        <w:tabs>
          <w:tab w:val="left" w:pos="1530"/>
        </w:tabs>
        <w:spacing w:after="240"/>
        <w:rPr>
          <w:bCs/>
          <w:sz w:val="24"/>
          <w:szCs w:val="24"/>
        </w:rPr>
      </w:pPr>
    </w:p>
    <w:p w14:paraId="7A1E3CA3" w14:textId="77777777" w:rsidR="00697457" w:rsidRPr="000C7707" w:rsidRDefault="00697457" w:rsidP="00056C10">
      <w:pPr>
        <w:tabs>
          <w:tab w:val="left" w:pos="1530"/>
        </w:tabs>
        <w:spacing w:after="240"/>
        <w:rPr>
          <w:sz w:val="24"/>
          <w:szCs w:val="24"/>
        </w:rPr>
      </w:pPr>
    </w:p>
    <w:p w14:paraId="613C9AAE" w14:textId="4AA2E920" w:rsidR="00BF5BA8" w:rsidRDefault="00BF5BA8" w:rsidP="00BF187B">
      <w:pPr>
        <w:tabs>
          <w:tab w:val="left" w:pos="1530"/>
        </w:tabs>
        <w:spacing w:after="240"/>
        <w:rPr>
          <w:sz w:val="24"/>
          <w:szCs w:val="24"/>
        </w:rPr>
      </w:pP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p>
    <w:p w14:paraId="2C08B768" w14:textId="6B964DB6" w:rsidR="00BF5BA8" w:rsidRDefault="00F90744" w:rsidP="00372C38">
      <w:pPr>
        <w:tabs>
          <w:tab w:val="left" w:pos="1530"/>
        </w:tabs>
        <w:spacing w:before="240" w:after="480"/>
        <w:jc w:val="center"/>
        <w:rPr>
          <w:sz w:val="24"/>
          <w:szCs w:val="24"/>
        </w:rPr>
      </w:pPr>
      <w:r w:rsidRPr="002A4E31">
        <w:rPr>
          <w:sz w:val="24"/>
          <w:szCs w:val="24"/>
        </w:rPr>
        <w:t>CUI</w:t>
      </w:r>
    </w:p>
    <w:p w14:paraId="7787A7A7" w14:textId="77777777" w:rsidR="0012496B" w:rsidRDefault="0012496B" w:rsidP="0012496B">
      <w:pPr>
        <w:tabs>
          <w:tab w:val="left" w:pos="1530"/>
        </w:tabs>
        <w:spacing w:before="240" w:after="240"/>
        <w:jc w:val="center"/>
        <w:rPr>
          <w:sz w:val="24"/>
          <w:szCs w:val="24"/>
        </w:rPr>
      </w:pPr>
      <w:r w:rsidRPr="002A4E31">
        <w:rPr>
          <w:sz w:val="24"/>
          <w:szCs w:val="24"/>
        </w:rPr>
        <w:t>CUI</w:t>
      </w:r>
    </w:p>
    <w:p w14:paraId="29FDE475" w14:textId="77777777" w:rsidR="00C7124D" w:rsidRPr="000C7707" w:rsidRDefault="00C7124D" w:rsidP="00C7124D">
      <w:pPr>
        <w:tabs>
          <w:tab w:val="left" w:pos="1530"/>
        </w:tabs>
        <w:spacing w:after="240"/>
        <w:rPr>
          <w:sz w:val="24"/>
          <w:szCs w:val="24"/>
        </w:rPr>
      </w:pPr>
      <w:r w:rsidRPr="000C7707">
        <w:rPr>
          <w:sz w:val="24"/>
          <w:szCs w:val="24"/>
        </w:rPr>
        <w:lastRenderedPageBreak/>
        <w:t xml:space="preserve">3. </w:t>
      </w:r>
      <w:r w:rsidRPr="000C7707">
        <w:rPr>
          <w:bCs/>
          <w:iCs/>
          <w:sz w:val="24"/>
          <w:szCs w:val="24"/>
          <w:u w:val="single"/>
        </w:rPr>
        <w:t>Standards of Conduct and Contracting Action Reporting Requirements</w:t>
      </w:r>
      <w:r w:rsidRPr="000C7707">
        <w:rPr>
          <w:bCs/>
          <w:iCs/>
          <w:sz w:val="24"/>
          <w:szCs w:val="24"/>
        </w:rPr>
        <w:t>.</w:t>
      </w:r>
    </w:p>
    <w:p w14:paraId="0C3213A8" w14:textId="77777777" w:rsidR="00C7124D" w:rsidRDefault="00C7124D" w:rsidP="00C7124D">
      <w:pPr>
        <w:tabs>
          <w:tab w:val="left" w:pos="1530"/>
        </w:tabs>
        <w:spacing w:after="240"/>
        <w:rPr>
          <w:bCs/>
          <w:sz w:val="24"/>
          <w:szCs w:val="24"/>
        </w:rPr>
      </w:pPr>
      <w:r w:rsidRPr="000C7707">
        <w:rPr>
          <w:sz w:val="24"/>
          <w:szCs w:val="24"/>
        </w:rPr>
        <w:tab/>
        <w:t xml:space="preserve">a. You shall comply with the standards of conduct prescribed in </w:t>
      </w:r>
      <w:r w:rsidRPr="000C7707">
        <w:rPr>
          <w:bCs/>
          <w:sz w:val="24"/>
          <w:szCs w:val="24"/>
        </w:rPr>
        <w:t>DoD Directive 5500.07, Standards of Conduct, and DoD 5000.07-R, The Joint Ethics Regulation (JER), and FAR Subparts 3.1 and 3.2.</w:t>
      </w:r>
    </w:p>
    <w:p w14:paraId="4AE3F638" w14:textId="38546261" w:rsidR="00BF5BA8" w:rsidRPr="000C7707" w:rsidRDefault="00BF5BA8" w:rsidP="00BF187B">
      <w:pPr>
        <w:tabs>
          <w:tab w:val="left" w:pos="1530"/>
        </w:tabs>
        <w:spacing w:before="240" w:after="240"/>
        <w:rPr>
          <w:sz w:val="24"/>
          <w:szCs w:val="24"/>
        </w:rPr>
      </w:pPr>
      <w:r w:rsidRPr="000C7707">
        <w:rPr>
          <w:sz w:val="24"/>
          <w:szCs w:val="24"/>
        </w:rPr>
        <w:tab/>
        <w:t>b. You shall provide me information required for contracting action reporting purposes in the manner and the time specified. (Refer to DFARS 204.6.)</w:t>
      </w:r>
    </w:p>
    <w:p w14:paraId="5498E5BB" w14:textId="6D38830F" w:rsidR="00DB1DD8" w:rsidRPr="000C7707" w:rsidRDefault="00DB1DD8" w:rsidP="000C7707">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14:paraId="3398FDD3" w14:textId="2B45B807"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a. Your appointment may be terminated at any time and shall be terminated in writing; except that your appointment is automatically terminated when the contract is completed or when you leave Government employment.</w:t>
      </w:r>
    </w:p>
    <w:p w14:paraId="12DA4D5E" w14:textId="7E41480E"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14:paraId="5BD6C6E5" w14:textId="72995EDF"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14:paraId="62311044" w14:textId="21ED840E" w:rsidR="00DB1DD8" w:rsidRPr="00E83335" w:rsidRDefault="00A45E09" w:rsidP="00F9525C">
      <w:pPr>
        <w:pStyle w:val="Indent3"/>
        <w:rPr>
          <w:b/>
        </w:rPr>
      </w:pPr>
      <w:r w:rsidRPr="000C7707">
        <w:tab/>
      </w:r>
      <w:r w:rsidRPr="00E83335">
        <w:t xml:space="preserve">d. </w:t>
      </w:r>
      <w:r w:rsidR="00DB1DD8" w:rsidRPr="00E83335">
        <w:t>Your appointment will be terminated if—</w:t>
      </w:r>
    </w:p>
    <w:p w14:paraId="0F49E449" w14:textId="60B9EDDE" w:rsidR="00DB1DD8" w:rsidRPr="00E83335" w:rsidRDefault="00A45E09" w:rsidP="00F9525C">
      <w:pPr>
        <w:pStyle w:val="Indent3"/>
        <w:rPr>
          <w:b/>
        </w:rPr>
      </w:pPr>
      <w:r w:rsidRPr="00E83335">
        <w:tab/>
      </w:r>
      <w:r w:rsidRPr="00E83335">
        <w:tab/>
      </w:r>
      <w:r w:rsidR="00DB1DD8" w:rsidRPr="00E83335">
        <w:t>(1) You exceed or fail to perform within the appointment authority.</w:t>
      </w:r>
    </w:p>
    <w:p w14:paraId="20C7875C" w14:textId="64AA8E44" w:rsidR="00DB1DD8" w:rsidRPr="00E83335" w:rsidRDefault="00A45E09" w:rsidP="00F9525C">
      <w:pPr>
        <w:pStyle w:val="Indent3"/>
        <w:rPr>
          <w:b/>
        </w:rPr>
      </w:pPr>
      <w:r w:rsidRPr="00E83335">
        <w:tab/>
      </w:r>
      <w:r w:rsidR="0067625C" w:rsidRPr="00E83335">
        <w:tab/>
      </w:r>
      <w:r w:rsidR="00DB1DD8" w:rsidRPr="00E83335">
        <w:t>(2) You fail to complete assigned corrective actions noted during oversight reviews.</w:t>
      </w:r>
    </w:p>
    <w:p w14:paraId="26ACD2AD" w14:textId="225E5FAA" w:rsidR="00DB1DD8" w:rsidRPr="005C4F13" w:rsidRDefault="00DB1DD8" w:rsidP="00B95821">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14:paraId="5AA15586" w14:textId="5275E0F4" w:rsidR="00DB1DD8" w:rsidRPr="000C7707" w:rsidRDefault="00DB1DD8" w:rsidP="000C7707">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14:paraId="0A622FB7" w14:textId="4AA2A1DB" w:rsidR="00DB1DD8" w:rsidRPr="000C7707" w:rsidRDefault="00B84833" w:rsidP="00A45E09">
      <w:pPr>
        <w:tabs>
          <w:tab w:val="left" w:pos="1530"/>
        </w:tabs>
        <w:rPr>
          <w:sz w:val="24"/>
          <w:szCs w:val="24"/>
        </w:rPr>
      </w:pPr>
      <w:r w:rsidRPr="000C7707">
        <w:rPr>
          <w:i/>
          <w:sz w:val="24"/>
          <w:szCs w:val="24"/>
          <w:u w:val="single"/>
        </w:rPr>
        <w:t>(contracting officer insert)</w:t>
      </w:r>
      <w:r w:rsidR="00E405E8"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Pr="000C7707">
        <w:rPr>
          <w:i/>
          <w:sz w:val="24"/>
          <w:szCs w:val="24"/>
          <w:u w:val="single"/>
        </w:rPr>
        <w:t>(contracting officer insert)</w:t>
      </w:r>
    </w:p>
    <w:p w14:paraId="73CD2817" w14:textId="2A2E4320" w:rsidR="00DB1DD8" w:rsidRPr="000C7707" w:rsidRDefault="00DB1DD8" w:rsidP="00A45E09">
      <w:pPr>
        <w:tabs>
          <w:tab w:val="left" w:pos="1530"/>
        </w:tabs>
        <w:spacing w:after="480"/>
        <w:rPr>
          <w:sz w:val="24"/>
          <w:szCs w:val="24"/>
        </w:rPr>
      </w:pPr>
      <w:r w:rsidRPr="000C7707">
        <w:rPr>
          <w:sz w:val="24"/>
          <w:szCs w:val="24"/>
        </w:rPr>
        <w:t>Contracting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Contracting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p>
    <w:p w14:paraId="06B714DC" w14:textId="5C2A69A1" w:rsidR="00DB1DD8" w:rsidRPr="000C7707" w:rsidRDefault="00B84833" w:rsidP="00DB1DD8">
      <w:pPr>
        <w:tabs>
          <w:tab w:val="left" w:pos="1530"/>
        </w:tabs>
        <w:rPr>
          <w:sz w:val="24"/>
          <w:szCs w:val="24"/>
        </w:rPr>
      </w:pPr>
      <w:r w:rsidRPr="000C7707">
        <w:rPr>
          <w:i/>
          <w:sz w:val="24"/>
          <w:szCs w:val="24"/>
          <w:u w:val="single"/>
        </w:rPr>
        <w:t>(ordering officer insert)</w:t>
      </w:r>
      <w:r w:rsidR="00E405E8" w:rsidRPr="000C7707">
        <w:rPr>
          <w:sz w:val="24"/>
          <w:szCs w:val="24"/>
        </w:rPr>
        <w:tab/>
      </w:r>
      <w:r w:rsidR="00E405E8" w:rsidRPr="000C7707">
        <w:rPr>
          <w:sz w:val="24"/>
          <w:szCs w:val="24"/>
        </w:rPr>
        <w:tab/>
      </w:r>
      <w:r w:rsidR="00E405E8" w:rsidRPr="000C7707">
        <w:rPr>
          <w:sz w:val="24"/>
          <w:szCs w:val="24"/>
        </w:rPr>
        <w:tab/>
      </w:r>
      <w:r w:rsidR="00E405E8" w:rsidRPr="000C7707">
        <w:rPr>
          <w:sz w:val="24"/>
          <w:szCs w:val="24"/>
        </w:rPr>
        <w:tab/>
      </w:r>
      <w:r w:rsidR="00E405E8" w:rsidRPr="000C7707">
        <w:rPr>
          <w:i/>
          <w:sz w:val="24"/>
          <w:szCs w:val="24"/>
          <w:u w:val="single"/>
        </w:rPr>
        <w:t>(ordering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u w:val="single"/>
        </w:rPr>
        <w:t>(ordering officer insert)</w:t>
      </w:r>
    </w:p>
    <w:p w14:paraId="56F45844" w14:textId="5D013539" w:rsidR="00732739" w:rsidRDefault="00DB1DD8" w:rsidP="00372C38">
      <w:pPr>
        <w:tabs>
          <w:tab w:val="left" w:pos="1530"/>
        </w:tabs>
        <w:spacing w:after="1200"/>
        <w:rPr>
          <w:sz w:val="24"/>
          <w:szCs w:val="24"/>
        </w:rPr>
      </w:pPr>
      <w:r w:rsidRPr="000C7707">
        <w:rPr>
          <w:sz w:val="24"/>
          <w:szCs w:val="24"/>
        </w:rPr>
        <w:t>Ordering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Ordering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p>
    <w:p w14:paraId="307A03EB" w14:textId="5067B6AB" w:rsidR="00732739" w:rsidRDefault="0012496B" w:rsidP="0012496B">
      <w:pPr>
        <w:tabs>
          <w:tab w:val="left" w:pos="1530"/>
        </w:tabs>
        <w:spacing w:before="240"/>
        <w:jc w:val="center"/>
        <w:rPr>
          <w:sz w:val="24"/>
          <w:szCs w:val="24"/>
        </w:rPr>
      </w:pPr>
      <w:r w:rsidRPr="002A4E31">
        <w:rPr>
          <w:sz w:val="24"/>
          <w:szCs w:val="24"/>
        </w:rPr>
        <w:t>CUI</w:t>
      </w:r>
      <w:r w:rsidR="00732739">
        <w:rPr>
          <w:sz w:val="24"/>
          <w:szCs w:val="24"/>
        </w:rPr>
        <w:br w:type="page"/>
      </w:r>
    </w:p>
    <w:p w14:paraId="01057489" w14:textId="76EB005E" w:rsidR="006D0294" w:rsidRPr="00732739" w:rsidRDefault="006D0294" w:rsidP="00732739">
      <w:pPr>
        <w:pStyle w:val="Heading3"/>
        <w:rPr>
          <w:sz w:val="24"/>
          <w:szCs w:val="24"/>
        </w:rPr>
      </w:pPr>
      <w:bookmarkStart w:id="1039" w:name="P53_9007"/>
      <w:r w:rsidRPr="00732739">
        <w:rPr>
          <w:sz w:val="24"/>
          <w:szCs w:val="24"/>
        </w:rPr>
        <w:lastRenderedPageBreak/>
        <w:t xml:space="preserve">53.9007 Acquisition </w:t>
      </w:r>
      <w:r w:rsidR="00DE4E90" w:rsidRPr="00732739">
        <w:rPr>
          <w:sz w:val="24"/>
          <w:szCs w:val="24"/>
        </w:rPr>
        <w:t>p</w:t>
      </w:r>
      <w:r w:rsidRPr="00732739">
        <w:rPr>
          <w:sz w:val="24"/>
          <w:szCs w:val="24"/>
        </w:rPr>
        <w:t>lanning</w:t>
      </w:r>
      <w:r w:rsidR="00DE4E90" w:rsidRPr="00732739">
        <w:rPr>
          <w:sz w:val="24"/>
          <w:szCs w:val="24"/>
        </w:rPr>
        <w:t>.</w:t>
      </w:r>
      <w:bookmarkEnd w:id="1039"/>
    </w:p>
    <w:p w14:paraId="41B7A983" w14:textId="639F24BF" w:rsidR="006D0294" w:rsidRPr="009B4CBB" w:rsidRDefault="006D0294"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right="-20"/>
        <w:rPr>
          <w:color w:val="231F20"/>
          <w:sz w:val="24"/>
          <w:szCs w:val="24"/>
        </w:rPr>
      </w:pPr>
      <w:bookmarkStart w:id="1040" w:name="P53_9007_a"/>
      <w:r w:rsidRPr="009B4CBB">
        <w:rPr>
          <w:sz w:val="24"/>
          <w:szCs w:val="24"/>
        </w:rPr>
        <w:t xml:space="preserve">(a) </w:t>
      </w:r>
      <w:bookmarkEnd w:id="1040"/>
      <w:r w:rsidRPr="009B4CBB">
        <w:rPr>
          <w:color w:val="231F20"/>
          <w:spacing w:val="2"/>
          <w:sz w:val="24"/>
          <w:szCs w:val="24"/>
        </w:rPr>
        <w:t>T</w:t>
      </w:r>
      <w:r w:rsidRPr="009B4CBB">
        <w:rPr>
          <w:color w:val="231F20"/>
          <w:sz w:val="24"/>
          <w:szCs w:val="24"/>
        </w:rPr>
        <w:t>e</w:t>
      </w:r>
      <w:r w:rsidRPr="009B4CBB">
        <w:rPr>
          <w:color w:val="231F20"/>
          <w:spacing w:val="-3"/>
          <w:sz w:val="24"/>
          <w:szCs w:val="24"/>
        </w:rPr>
        <w:t>m</w:t>
      </w:r>
      <w:r w:rsidRPr="009B4CBB">
        <w:rPr>
          <w:color w:val="231F20"/>
          <w:sz w:val="24"/>
          <w:szCs w:val="24"/>
        </w:rPr>
        <w:t>plate</w:t>
      </w:r>
      <w:r w:rsidRPr="009B4CBB">
        <w:rPr>
          <w:color w:val="231F20"/>
          <w:spacing w:val="2"/>
          <w:sz w:val="24"/>
          <w:szCs w:val="24"/>
        </w:rPr>
        <w:t xml:space="preserve"> </w:t>
      </w:r>
      <w:r w:rsidR="002D7887">
        <w:rPr>
          <w:color w:val="231F20"/>
          <w:sz w:val="24"/>
          <w:szCs w:val="24"/>
        </w:rPr>
        <w:t>–</w:t>
      </w:r>
      <w:r w:rsidRPr="009B4CBB">
        <w:rPr>
          <w:color w:val="231F20"/>
          <w:spacing w:val="-4"/>
          <w:sz w:val="24"/>
          <w:szCs w:val="24"/>
        </w:rPr>
        <w:t xml:space="preserve"> </w:t>
      </w:r>
      <w:r w:rsidRPr="009B4CBB">
        <w:rPr>
          <w:color w:val="231F20"/>
          <w:sz w:val="24"/>
          <w:szCs w:val="24"/>
        </w:rPr>
        <w:t>St</w:t>
      </w:r>
      <w:r w:rsidRPr="009B4CBB">
        <w:rPr>
          <w:color w:val="231F20"/>
          <w:spacing w:val="1"/>
          <w:sz w:val="24"/>
          <w:szCs w:val="24"/>
        </w:rPr>
        <w:t>r</w:t>
      </w:r>
      <w:r w:rsidRPr="009B4CBB">
        <w:rPr>
          <w:color w:val="231F20"/>
          <w:sz w:val="24"/>
          <w:szCs w:val="24"/>
        </w:rPr>
        <w:t>e</w:t>
      </w:r>
      <w:r w:rsidRPr="009B4CBB">
        <w:rPr>
          <w:color w:val="231F20"/>
          <w:spacing w:val="-2"/>
          <w:sz w:val="24"/>
          <w:szCs w:val="24"/>
        </w:rPr>
        <w:t>a</w:t>
      </w:r>
      <w:r w:rsidRPr="009B4CBB">
        <w:rPr>
          <w:color w:val="231F20"/>
          <w:spacing w:val="-4"/>
          <w:sz w:val="24"/>
          <w:szCs w:val="24"/>
        </w:rPr>
        <w:t>m</w:t>
      </w:r>
      <w:r w:rsidRPr="009B4CBB">
        <w:rPr>
          <w:color w:val="231F20"/>
          <w:sz w:val="24"/>
          <w:szCs w:val="24"/>
        </w:rPr>
        <w:t>lined Acqu</w:t>
      </w:r>
      <w:r w:rsidRPr="009B4CBB">
        <w:rPr>
          <w:color w:val="231F20"/>
          <w:spacing w:val="-2"/>
          <w:sz w:val="24"/>
          <w:szCs w:val="24"/>
        </w:rPr>
        <w:t>i</w:t>
      </w:r>
      <w:r w:rsidRPr="009B4CBB">
        <w:rPr>
          <w:color w:val="231F20"/>
          <w:sz w:val="24"/>
          <w:szCs w:val="24"/>
        </w:rPr>
        <w:t>sit</w:t>
      </w:r>
      <w:r w:rsidRPr="009B4CBB">
        <w:rPr>
          <w:color w:val="231F20"/>
          <w:spacing w:val="-1"/>
          <w:sz w:val="24"/>
          <w:szCs w:val="24"/>
        </w:rPr>
        <w:t>i</w:t>
      </w:r>
      <w:r w:rsidRPr="009B4CBB">
        <w:rPr>
          <w:color w:val="231F20"/>
          <w:sz w:val="24"/>
          <w:szCs w:val="24"/>
        </w:rPr>
        <w:t>on P</w:t>
      </w:r>
      <w:r w:rsidRPr="009B4CBB">
        <w:rPr>
          <w:color w:val="231F20"/>
          <w:spacing w:val="-2"/>
          <w:sz w:val="24"/>
          <w:szCs w:val="24"/>
        </w:rPr>
        <w:t>l</w:t>
      </w:r>
      <w:r w:rsidRPr="009B4CBB">
        <w:rPr>
          <w:color w:val="231F20"/>
          <w:sz w:val="24"/>
          <w:szCs w:val="24"/>
        </w:rPr>
        <w:t>an (</w:t>
      </w:r>
      <w:r w:rsidRPr="009B4CBB">
        <w:rPr>
          <w:color w:val="231F20"/>
          <w:spacing w:val="-3"/>
          <w:sz w:val="24"/>
          <w:szCs w:val="24"/>
        </w:rPr>
        <w:t>S</w:t>
      </w:r>
      <w:r w:rsidRPr="009B4CBB">
        <w:rPr>
          <w:color w:val="231F20"/>
          <w:spacing w:val="-1"/>
          <w:sz w:val="24"/>
          <w:szCs w:val="24"/>
        </w:rPr>
        <w:t>A</w:t>
      </w:r>
      <w:r w:rsidRPr="009B4CBB">
        <w:rPr>
          <w:color w:val="231F20"/>
          <w:sz w:val="24"/>
          <w:szCs w:val="24"/>
        </w:rPr>
        <w:t>P)</w:t>
      </w:r>
      <w:commentRangeStart w:id="1041"/>
      <w:r w:rsidR="00C24DE4" w:rsidRPr="009B4CBB">
        <w:rPr>
          <w:color w:val="231F20"/>
          <w:sz w:val="24"/>
          <w:szCs w:val="24"/>
        </w:rPr>
        <w:t>.</w:t>
      </w:r>
      <w:commentRangeEnd w:id="1041"/>
      <w:r w:rsidR="005F5CDF">
        <w:rPr>
          <w:rStyle w:val="CommentReference"/>
        </w:rPr>
        <w:commentReference w:id="1041"/>
      </w:r>
    </w:p>
    <w:p w14:paraId="742D08AA" w14:textId="55FEFFA2" w:rsidR="00B70E1B" w:rsidRDefault="006D0294" w:rsidP="00A87498">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sidR="00050577">
        <w:rPr>
          <w:sz w:val="24"/>
          <w:szCs w:val="24"/>
        </w:rPr>
        <w:t xml:space="preserve"> </w:t>
      </w:r>
      <w:r w:rsidR="00050577" w:rsidRPr="00050577">
        <w:rPr>
          <w:i/>
          <w:sz w:val="24"/>
          <w:szCs w:val="24"/>
        </w:rPr>
        <w:t>This Streamlined Acquisition Plan (SAP) format is for illustration purposes only. It mirrors the fillable version in the contract writing system.</w:t>
      </w:r>
    </w:p>
    <w:p w14:paraId="32A1D633"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4EDA2D65" w14:textId="77777777" w:rsidR="00C86124" w:rsidRPr="00F20FFD" w:rsidRDefault="00C86124" w:rsidP="00AF2BFD">
      <w:pPr>
        <w:widowControl w:val="0"/>
        <w:ind w:right="-14"/>
        <w:jc w:val="center"/>
        <w:rPr>
          <w:bCs/>
          <w:sz w:val="24"/>
          <w:szCs w:val="24"/>
        </w:rPr>
      </w:pPr>
      <w:r w:rsidRPr="00F20FFD">
        <w:rPr>
          <w:bCs/>
          <w:sz w:val="24"/>
          <w:szCs w:val="24"/>
        </w:rPr>
        <w:lastRenderedPageBreak/>
        <w:t>CUI</w:t>
      </w:r>
    </w:p>
    <w:p w14:paraId="2C594157" w14:textId="336FD290" w:rsidR="00E41535" w:rsidRPr="00F20FFD" w:rsidRDefault="00E41535" w:rsidP="00C86124">
      <w:pPr>
        <w:widowControl w:val="0"/>
        <w:spacing w:after="240"/>
        <w:ind w:right="-14"/>
        <w:jc w:val="center"/>
        <w:rPr>
          <w:bCs/>
          <w:sz w:val="24"/>
          <w:szCs w:val="24"/>
        </w:rPr>
      </w:pPr>
      <w:r w:rsidRPr="00F20FFD">
        <w:rPr>
          <w:bCs/>
          <w:sz w:val="24"/>
          <w:szCs w:val="24"/>
        </w:rPr>
        <w:t xml:space="preserve">Source Selection Information </w:t>
      </w:r>
      <w:r w:rsidR="002D7887" w:rsidRPr="00F20FFD">
        <w:rPr>
          <w:bCs/>
          <w:sz w:val="24"/>
          <w:szCs w:val="24"/>
        </w:rPr>
        <w:t>–</w:t>
      </w:r>
      <w:r w:rsidRPr="00F20FFD">
        <w:rPr>
          <w:bCs/>
          <w:sz w:val="24"/>
          <w:szCs w:val="24"/>
        </w:rPr>
        <w:t xml:space="preserve"> See FAR 2.101 and 3.104</w:t>
      </w:r>
    </w:p>
    <w:p w14:paraId="7FDE3761" w14:textId="77777777" w:rsidR="00E41535" w:rsidRPr="00F20FFD" w:rsidRDefault="00E41535" w:rsidP="00E41535">
      <w:pPr>
        <w:jc w:val="center"/>
        <w:rPr>
          <w:bCs/>
          <w:sz w:val="24"/>
          <w:szCs w:val="24"/>
        </w:rPr>
      </w:pPr>
      <w:r w:rsidRPr="00F20FFD">
        <w:rPr>
          <w:bCs/>
          <w:sz w:val="24"/>
          <w:szCs w:val="24"/>
        </w:rPr>
        <w:t>Streamlined Acquisition Plan (SAP)</w:t>
      </w:r>
    </w:p>
    <w:p w14:paraId="0AFF7229" w14:textId="52F57BFF" w:rsidR="00E41535" w:rsidRPr="00F20FFD" w:rsidRDefault="00E41535" w:rsidP="00E41535">
      <w:pPr>
        <w:widowControl w:val="0"/>
        <w:adjustRightInd w:val="0"/>
        <w:spacing w:after="240"/>
        <w:ind w:left="720" w:right="158"/>
        <w:jc w:val="center"/>
        <w:rPr>
          <w:sz w:val="24"/>
          <w:szCs w:val="24"/>
        </w:rPr>
      </w:pPr>
      <w:r w:rsidRPr="00F20FFD">
        <w:rPr>
          <w:sz w:val="24"/>
          <w:szCs w:val="24"/>
        </w:rPr>
        <w:t>(Complete and select the box that is appropriate for the acquisition situation)</w:t>
      </w:r>
    </w:p>
    <w:p w14:paraId="076FE926" w14:textId="09C25C5B"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Date: </w:t>
      </w:r>
      <w:r w:rsidRPr="00F20FFD">
        <w:rPr>
          <w:bCs/>
          <w:sz w:val="24"/>
          <w:szCs w:val="24"/>
        </w:rPr>
        <w:fldChar w:fldCharType="begin">
          <w:ffData>
            <w:name w:val="Text1"/>
            <w:enabled/>
            <w:calcOnExit w:val="0"/>
            <w:textInput/>
          </w:ffData>
        </w:fldChar>
      </w:r>
      <w:bookmarkStart w:id="1042" w:name="Text1"/>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bookmarkEnd w:id="1042"/>
      <w:r w:rsidRPr="00F20FFD">
        <w:rPr>
          <w:bCs/>
          <w:sz w:val="24"/>
          <w:szCs w:val="24"/>
        </w:rPr>
        <w:t xml:space="preserve"> </w:t>
      </w:r>
      <w:r w:rsidRPr="00F20FFD">
        <w:rPr>
          <w:bCs/>
          <w:sz w:val="24"/>
          <w:szCs w:val="24"/>
        </w:rPr>
        <w:tab/>
      </w:r>
      <w:r w:rsidRPr="00F20FFD">
        <w:rPr>
          <w:bCs/>
          <w:sz w:val="24"/>
          <w:szCs w:val="24"/>
        </w:rPr>
        <w:tab/>
      </w:r>
      <w:r w:rsidRPr="00F20FFD">
        <w:rPr>
          <w:bCs/>
          <w:sz w:val="24"/>
          <w:szCs w:val="24"/>
        </w:rPr>
        <w:tab/>
      </w:r>
      <w:r w:rsidRPr="00F20FFD">
        <w:rPr>
          <w:bCs/>
          <w:sz w:val="24"/>
          <w:szCs w:val="24"/>
        </w:rPr>
        <w:tab/>
      </w:r>
      <w:r w:rsidRPr="00F20FFD">
        <w:rPr>
          <w:bCs/>
          <w:sz w:val="24"/>
          <w:szCs w:val="24"/>
        </w:rPr>
        <w:tab/>
      </w:r>
      <w:r w:rsidRPr="00F20FFD">
        <w:rPr>
          <w:bCs/>
          <w:sz w:val="24"/>
          <w:szCs w:val="24"/>
        </w:rPr>
        <w:tab/>
      </w:r>
    </w:p>
    <w:p w14:paraId="79D7F01E" w14:textId="3B77357F"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Contracting office: </w:t>
      </w:r>
      <w:r w:rsidRPr="00F20FFD">
        <w:rPr>
          <w:bCs/>
          <w:sz w:val="24"/>
          <w:szCs w:val="24"/>
        </w:rPr>
        <w:fldChar w:fldCharType="begin">
          <w:ffData>
            <w:name w:val="Text2"/>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t>C</w:t>
      </w:r>
      <w:r w:rsidRPr="00F20FFD">
        <w:rPr>
          <w:snapToGrid w:val="0"/>
          <w:sz w:val="24"/>
          <w:szCs w:val="24"/>
        </w:rPr>
        <w:t>ontracting officer</w:t>
      </w:r>
      <w:r w:rsidRPr="00F20FFD">
        <w:rPr>
          <w:bCs/>
          <w:sz w:val="24"/>
          <w:szCs w:val="24"/>
        </w:rPr>
        <w:t xml:space="preserve"> name: </w:t>
      </w:r>
      <w:r w:rsidRPr="00F20FFD">
        <w:rPr>
          <w:bCs/>
          <w:sz w:val="24"/>
          <w:szCs w:val="24"/>
        </w:rPr>
        <w:fldChar w:fldCharType="begin">
          <w:ffData>
            <w:name w:val="Text3"/>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2DB6E493" w14:textId="7CDA2A62"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Requiring activity: </w:t>
      </w:r>
      <w:r w:rsidRPr="00F20FFD">
        <w:rPr>
          <w:bCs/>
          <w:sz w:val="24"/>
          <w:szCs w:val="24"/>
        </w:rPr>
        <w:fldChar w:fldCharType="begin">
          <w:ffData>
            <w:name w:val="Text4"/>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t xml:space="preserve">Voice (DSN): </w:t>
      </w:r>
      <w:r w:rsidRPr="00F20FFD">
        <w:rPr>
          <w:bCs/>
          <w:sz w:val="24"/>
          <w:szCs w:val="24"/>
        </w:rPr>
        <w:fldChar w:fldCharType="begin">
          <w:ffData>
            <w:name w:val="Text5"/>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2B935782" w14:textId="107ECF43"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Project title: </w:t>
      </w:r>
      <w:r w:rsidRPr="00F20FFD">
        <w:rPr>
          <w:bCs/>
          <w:sz w:val="24"/>
          <w:szCs w:val="24"/>
        </w:rPr>
        <w:fldChar w:fldCharType="begin">
          <w:ffData>
            <w:name w:val="Text6"/>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r w:rsidRPr="00F20FFD">
        <w:rPr>
          <w:bCs/>
          <w:sz w:val="24"/>
          <w:szCs w:val="24"/>
        </w:rPr>
        <w:tab/>
        <w:t xml:space="preserve">Fax (DSN): </w:t>
      </w:r>
      <w:r w:rsidRPr="00F20FFD">
        <w:rPr>
          <w:bCs/>
          <w:sz w:val="24"/>
          <w:szCs w:val="24"/>
        </w:rPr>
        <w:fldChar w:fldCharType="begin">
          <w:ffData>
            <w:name w:val="Text7"/>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2517FEBC" w14:textId="77777777"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Supply criticality: </w:t>
      </w:r>
      <w:r w:rsidRPr="00F20FFD">
        <w:rPr>
          <w:bCs/>
          <w:sz w:val="24"/>
          <w:szCs w:val="24"/>
        </w:rPr>
        <w:fldChar w:fldCharType="begin">
          <w:ffData>
            <w:name w:val="Text6"/>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r w:rsidRPr="00F20FFD">
        <w:rPr>
          <w:bCs/>
          <w:sz w:val="24"/>
          <w:szCs w:val="24"/>
        </w:rPr>
        <w:tab/>
      </w:r>
    </w:p>
    <w:p w14:paraId="65E3C749" w14:textId="0E98EFE0"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Contracting officer’s e-mail address: </w:t>
      </w:r>
      <w:r w:rsidRPr="00F20FFD">
        <w:rPr>
          <w:bCs/>
          <w:sz w:val="24"/>
          <w:szCs w:val="24"/>
        </w:rPr>
        <w:fldChar w:fldCharType="begin">
          <w:ffData>
            <w:name w:val="Text8"/>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p>
    <w:p w14:paraId="1F65E61C" w14:textId="50722DA9"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Purchase request (PR) or control number: </w:t>
      </w:r>
      <w:r w:rsidRPr="00F20FFD">
        <w:rPr>
          <w:bCs/>
          <w:sz w:val="24"/>
          <w:szCs w:val="24"/>
        </w:rPr>
        <w:fldChar w:fldCharType="begin">
          <w:ffData>
            <w:name w:val="Text9"/>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7243C8DD" w14:textId="1A90BBA8" w:rsidR="00E41535" w:rsidRPr="00F20FFD" w:rsidRDefault="00E41535" w:rsidP="008B08A5">
      <w:pPr>
        <w:widowControl w:val="0"/>
        <w:adjustRightInd w:val="0"/>
        <w:spacing w:after="240"/>
        <w:ind w:left="720" w:right="162"/>
        <w:rPr>
          <w:bCs/>
          <w:sz w:val="24"/>
          <w:szCs w:val="24"/>
        </w:rPr>
      </w:pPr>
      <w:r w:rsidRPr="00F20FFD">
        <w:rPr>
          <w:bCs/>
          <w:sz w:val="24"/>
          <w:szCs w:val="24"/>
        </w:rPr>
        <w:fldChar w:fldCharType="begin">
          <w:ffData>
            <w:name w:val="Check1"/>
            <w:enabled/>
            <w:calcOnExit w:val="0"/>
            <w:checkBox>
              <w:sizeAuto/>
              <w:default w:val="0"/>
            </w:checkBox>
          </w:ffData>
        </w:fldChar>
      </w:r>
      <w:r w:rsidRPr="00F20FFD">
        <w:rPr>
          <w:bCs/>
          <w:sz w:val="24"/>
          <w:szCs w:val="24"/>
        </w:rPr>
        <w:instrText xml:space="preserve"> FORMCHECKBOX </w:instrText>
      </w:r>
      <w:r w:rsidR="005A1C85">
        <w:rPr>
          <w:bCs/>
          <w:sz w:val="24"/>
          <w:szCs w:val="24"/>
        </w:rPr>
      </w:r>
      <w:r w:rsidR="005A1C85">
        <w:rPr>
          <w:bCs/>
          <w:sz w:val="24"/>
          <w:szCs w:val="24"/>
        </w:rPr>
        <w:fldChar w:fldCharType="separate"/>
      </w:r>
      <w:r w:rsidRPr="00F20FFD">
        <w:rPr>
          <w:bCs/>
          <w:sz w:val="24"/>
          <w:szCs w:val="24"/>
        </w:rPr>
        <w:fldChar w:fldCharType="end"/>
      </w:r>
      <w:r w:rsidRPr="00F20FFD">
        <w:rPr>
          <w:bCs/>
          <w:sz w:val="24"/>
          <w:szCs w:val="24"/>
        </w:rPr>
        <w:t xml:space="preserve"> Construction</w:t>
      </w:r>
      <w:r w:rsidR="008B08A5" w:rsidRPr="00F20FFD">
        <w:rPr>
          <w:bCs/>
          <w:sz w:val="24"/>
          <w:szCs w:val="24"/>
        </w:rPr>
        <w:t xml:space="preserve"> </w:t>
      </w:r>
      <w:r w:rsidRPr="00F20FFD">
        <w:rPr>
          <w:bCs/>
          <w:sz w:val="24"/>
          <w:szCs w:val="24"/>
        </w:rPr>
        <w:fldChar w:fldCharType="begin">
          <w:ffData>
            <w:name w:val="Check2"/>
            <w:enabled/>
            <w:calcOnExit w:val="0"/>
            <w:checkBox>
              <w:sizeAuto/>
              <w:default w:val="0"/>
            </w:checkBox>
          </w:ffData>
        </w:fldChar>
      </w:r>
      <w:r w:rsidRPr="00F20FFD">
        <w:rPr>
          <w:bCs/>
          <w:sz w:val="24"/>
          <w:szCs w:val="24"/>
        </w:rPr>
        <w:instrText xml:space="preserve"> FORMCHECKBOX </w:instrText>
      </w:r>
      <w:r w:rsidR="005A1C85">
        <w:rPr>
          <w:bCs/>
          <w:sz w:val="24"/>
          <w:szCs w:val="24"/>
        </w:rPr>
      </w:r>
      <w:r w:rsidR="005A1C85">
        <w:rPr>
          <w:bCs/>
          <w:sz w:val="24"/>
          <w:szCs w:val="24"/>
        </w:rPr>
        <w:fldChar w:fldCharType="separate"/>
      </w:r>
      <w:r w:rsidRPr="00F20FFD">
        <w:rPr>
          <w:bCs/>
          <w:sz w:val="24"/>
          <w:szCs w:val="24"/>
        </w:rPr>
        <w:fldChar w:fldCharType="end"/>
      </w:r>
      <w:r w:rsidRPr="00F20FFD">
        <w:rPr>
          <w:bCs/>
          <w:sz w:val="24"/>
          <w:szCs w:val="24"/>
        </w:rPr>
        <w:t xml:space="preserve"> Service</w:t>
      </w:r>
      <w:r w:rsidR="008B08A5" w:rsidRPr="00F20FFD">
        <w:rPr>
          <w:bCs/>
          <w:sz w:val="24"/>
          <w:szCs w:val="24"/>
        </w:rPr>
        <w:t xml:space="preserve"> </w:t>
      </w:r>
      <w:r w:rsidRPr="00F20FFD">
        <w:rPr>
          <w:bCs/>
          <w:sz w:val="24"/>
          <w:szCs w:val="24"/>
        </w:rPr>
        <w:fldChar w:fldCharType="begin">
          <w:ffData>
            <w:name w:val="Check3"/>
            <w:enabled/>
            <w:calcOnExit w:val="0"/>
            <w:checkBox>
              <w:sizeAuto/>
              <w:default w:val="0"/>
            </w:checkBox>
          </w:ffData>
        </w:fldChar>
      </w:r>
      <w:r w:rsidRPr="00F20FFD">
        <w:rPr>
          <w:bCs/>
          <w:sz w:val="24"/>
          <w:szCs w:val="24"/>
        </w:rPr>
        <w:instrText xml:space="preserve"> FORMCHECKBOX </w:instrText>
      </w:r>
      <w:r w:rsidR="005A1C85">
        <w:rPr>
          <w:bCs/>
          <w:sz w:val="24"/>
          <w:szCs w:val="24"/>
        </w:rPr>
      </w:r>
      <w:r w:rsidR="005A1C85">
        <w:rPr>
          <w:bCs/>
          <w:sz w:val="24"/>
          <w:szCs w:val="24"/>
        </w:rPr>
        <w:fldChar w:fldCharType="separate"/>
      </w:r>
      <w:r w:rsidRPr="00F20FFD">
        <w:rPr>
          <w:bCs/>
          <w:sz w:val="24"/>
          <w:szCs w:val="24"/>
        </w:rPr>
        <w:fldChar w:fldCharType="end"/>
      </w:r>
      <w:r w:rsidRPr="00F20FFD">
        <w:rPr>
          <w:bCs/>
          <w:sz w:val="24"/>
          <w:szCs w:val="24"/>
        </w:rPr>
        <w:t xml:space="preserve"> Supply</w:t>
      </w:r>
      <w:r w:rsidR="008B08A5" w:rsidRPr="00F20FFD">
        <w:rPr>
          <w:bCs/>
          <w:sz w:val="24"/>
          <w:szCs w:val="24"/>
        </w:rPr>
        <w:t xml:space="preserve"> </w:t>
      </w:r>
      <w:r w:rsidRPr="00F20FFD">
        <w:rPr>
          <w:bCs/>
          <w:sz w:val="24"/>
          <w:szCs w:val="24"/>
        </w:rPr>
        <w:fldChar w:fldCharType="begin">
          <w:ffData>
            <w:name w:val="Check2"/>
            <w:enabled/>
            <w:calcOnExit w:val="0"/>
            <w:checkBox>
              <w:sizeAuto/>
              <w:default w:val="0"/>
            </w:checkBox>
          </w:ffData>
        </w:fldChar>
      </w:r>
      <w:r w:rsidRPr="00F20FFD">
        <w:rPr>
          <w:bCs/>
          <w:sz w:val="24"/>
          <w:szCs w:val="24"/>
        </w:rPr>
        <w:instrText xml:space="preserve"> FORMCHECKBOX </w:instrText>
      </w:r>
      <w:r w:rsidR="005A1C85">
        <w:rPr>
          <w:bCs/>
          <w:sz w:val="24"/>
          <w:szCs w:val="24"/>
        </w:rPr>
      </w:r>
      <w:r w:rsidR="005A1C85">
        <w:rPr>
          <w:bCs/>
          <w:sz w:val="24"/>
          <w:szCs w:val="24"/>
        </w:rPr>
        <w:fldChar w:fldCharType="separate"/>
      </w:r>
      <w:r w:rsidRPr="00F20FFD">
        <w:rPr>
          <w:bCs/>
          <w:sz w:val="24"/>
          <w:szCs w:val="24"/>
        </w:rPr>
        <w:fldChar w:fldCharType="end"/>
      </w:r>
      <w:r w:rsidRPr="00F20FFD">
        <w:rPr>
          <w:bCs/>
          <w:sz w:val="24"/>
          <w:szCs w:val="24"/>
        </w:rPr>
        <w:t xml:space="preserve"> Research and development (R&amp;D)</w:t>
      </w:r>
    </w:p>
    <w:p w14:paraId="4D5CB959" w14:textId="11394EF9" w:rsidR="00E41535" w:rsidRPr="00F20FFD" w:rsidRDefault="00E41535" w:rsidP="008B08A5">
      <w:pPr>
        <w:widowControl w:val="0"/>
        <w:adjustRightInd w:val="0"/>
        <w:spacing w:after="240"/>
        <w:ind w:left="720" w:right="158"/>
        <w:rPr>
          <w:sz w:val="24"/>
          <w:szCs w:val="24"/>
        </w:rPr>
      </w:pPr>
      <w:r w:rsidRPr="00F20FFD">
        <w:rPr>
          <w:sz w:val="24"/>
          <w:szCs w:val="24"/>
        </w:rPr>
        <w:t xml:space="preserve">a. Product Service Code: (Specify for services)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14:paraId="0E2D90C6" w14:textId="29123C10" w:rsidR="00E41535" w:rsidRPr="00F20FFD" w:rsidRDefault="00E41535" w:rsidP="008B08A5">
      <w:pPr>
        <w:widowControl w:val="0"/>
        <w:adjustRightInd w:val="0"/>
        <w:spacing w:after="240"/>
        <w:ind w:left="720" w:right="158"/>
        <w:rPr>
          <w:sz w:val="24"/>
          <w:szCs w:val="24"/>
        </w:rPr>
      </w:pPr>
      <w:r w:rsidRPr="00F20FFD">
        <w:rPr>
          <w:sz w:val="24"/>
          <w:szCs w:val="24"/>
        </w:rPr>
        <w:t xml:space="preserve">b. Services Portfolio Category: (Specify for services)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14:paraId="7B212969" w14:textId="39800296" w:rsidR="00E41535" w:rsidRPr="00F20FFD" w:rsidRDefault="00E41535" w:rsidP="008B08A5">
      <w:pPr>
        <w:widowControl w:val="0"/>
        <w:adjustRightInd w:val="0"/>
        <w:spacing w:after="240"/>
        <w:ind w:left="720" w:right="158"/>
        <w:rPr>
          <w:bCs/>
          <w:sz w:val="24"/>
          <w:szCs w:val="24"/>
        </w:rPr>
      </w:pPr>
      <w:r w:rsidRPr="00F20FFD">
        <w:rPr>
          <w:bCs/>
          <w:sz w:val="24"/>
          <w:szCs w:val="24"/>
        </w:rPr>
        <w:t>I. Brief description of requirement (FAR 7.105(a)(1))</w:t>
      </w:r>
    </w:p>
    <w:p w14:paraId="74DB0671" w14:textId="5F8D27E9" w:rsidR="00E41535" w:rsidRPr="00F20FFD" w:rsidRDefault="00E41535" w:rsidP="008B08A5">
      <w:pPr>
        <w:widowControl w:val="0"/>
        <w:adjustRightInd w:val="0"/>
        <w:spacing w:after="240"/>
        <w:ind w:left="720" w:right="158"/>
        <w:rPr>
          <w:sz w:val="24"/>
          <w:szCs w:val="24"/>
        </w:rPr>
      </w:pPr>
      <w:r w:rsidRPr="00F20FFD">
        <w:rPr>
          <w:sz w:val="24"/>
          <w:szCs w:val="24"/>
        </w:rPr>
        <w:t xml:space="preserve">a. Government estimate: $ </w:t>
      </w:r>
      <w:r w:rsidRPr="00F20FFD">
        <w:rPr>
          <w:sz w:val="24"/>
          <w:szCs w:val="24"/>
        </w:rPr>
        <w:fldChar w:fldCharType="begin">
          <w:ffData>
            <w:name w:val="Text10"/>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r w:rsidRPr="00F20FFD">
        <w:rPr>
          <w:sz w:val="24"/>
          <w:szCs w:val="24"/>
        </w:rPr>
        <w:t xml:space="preserve">  (include all options and surge values)</w:t>
      </w:r>
    </w:p>
    <w:p w14:paraId="532C7FEA" w14:textId="479301DA" w:rsidR="00E41535" w:rsidRPr="00F20FFD" w:rsidRDefault="008B08A5" w:rsidP="008B08A5">
      <w:pPr>
        <w:widowControl w:val="0"/>
        <w:adjustRightInd w:val="0"/>
        <w:spacing w:after="240"/>
        <w:ind w:left="720" w:right="158"/>
        <w:rPr>
          <w:sz w:val="24"/>
          <w:szCs w:val="24"/>
        </w:rPr>
      </w:pPr>
      <w:r w:rsidRPr="00F20FFD">
        <w:rPr>
          <w:sz w:val="24"/>
          <w:szCs w:val="24"/>
        </w:rPr>
        <w:t xml:space="preserve">b. </w:t>
      </w:r>
      <w:r w:rsidR="00E41535" w:rsidRPr="00F20FFD">
        <w:rPr>
          <w:sz w:val="24"/>
          <w:szCs w:val="24"/>
        </w:rPr>
        <w:t xml:space="preserve">Period of performance </w:t>
      </w:r>
      <w:r w:rsidR="00E41535" w:rsidRPr="00F20FFD">
        <w:rPr>
          <w:sz w:val="24"/>
          <w:szCs w:val="24"/>
        </w:rPr>
        <w:fldChar w:fldCharType="begin">
          <w:ffData>
            <w:name w:val="Text13"/>
            <w:enabled/>
            <w:calcOnExit w:val="0"/>
            <w:textInput/>
          </w:ffData>
        </w:fldChar>
      </w:r>
      <w:r w:rsidR="00E41535" w:rsidRPr="00F20FFD">
        <w:rPr>
          <w:sz w:val="24"/>
          <w:szCs w:val="24"/>
        </w:rPr>
        <w:instrText xml:space="preserve"> FORMTEXT </w:instrText>
      </w:r>
      <w:r w:rsidR="00E41535" w:rsidRPr="00F20FFD">
        <w:rPr>
          <w:sz w:val="24"/>
          <w:szCs w:val="24"/>
        </w:rPr>
      </w:r>
      <w:r w:rsidR="00E41535" w:rsidRPr="00F20FFD">
        <w:rPr>
          <w:sz w:val="24"/>
          <w:szCs w:val="24"/>
        </w:rPr>
        <w:fldChar w:fldCharType="separate"/>
      </w:r>
      <w:r w:rsidR="00E41535" w:rsidRPr="00F20FFD">
        <w:rPr>
          <w:noProof/>
          <w:sz w:val="24"/>
          <w:szCs w:val="24"/>
        </w:rPr>
        <w:t> </w:t>
      </w:r>
      <w:r w:rsidR="00E41535" w:rsidRPr="00F20FFD">
        <w:rPr>
          <w:noProof/>
          <w:sz w:val="24"/>
          <w:szCs w:val="24"/>
        </w:rPr>
        <w:t> </w:t>
      </w:r>
      <w:r w:rsidR="00E41535" w:rsidRPr="00F20FFD">
        <w:rPr>
          <w:noProof/>
          <w:sz w:val="24"/>
          <w:szCs w:val="24"/>
        </w:rPr>
        <w:t> </w:t>
      </w:r>
      <w:r w:rsidR="00E41535" w:rsidRPr="00F20FFD">
        <w:rPr>
          <w:noProof/>
          <w:sz w:val="24"/>
          <w:szCs w:val="24"/>
        </w:rPr>
        <w:t> </w:t>
      </w:r>
      <w:r w:rsidR="00E41535" w:rsidRPr="00F20FFD">
        <w:rPr>
          <w:noProof/>
          <w:sz w:val="24"/>
          <w:szCs w:val="24"/>
        </w:rPr>
        <w:t> </w:t>
      </w:r>
      <w:r w:rsidR="00E41535" w:rsidRPr="00F20FFD">
        <w:rPr>
          <w:sz w:val="24"/>
          <w:szCs w:val="24"/>
        </w:rPr>
        <w:fldChar w:fldCharType="end"/>
      </w:r>
      <w:r w:rsidR="00E41535" w:rsidRPr="00F20FFD">
        <w:rPr>
          <w:sz w:val="24"/>
          <w:szCs w:val="24"/>
        </w:rPr>
        <w:t xml:space="preserve"> (include options)</w:t>
      </w:r>
    </w:p>
    <w:p w14:paraId="02E419E9" w14:textId="32A4D38D" w:rsidR="00E41535" w:rsidRPr="00F20FFD" w:rsidRDefault="00E41535" w:rsidP="008B08A5">
      <w:pPr>
        <w:widowControl w:val="0"/>
        <w:adjustRightInd w:val="0"/>
        <w:spacing w:after="240"/>
        <w:ind w:left="720" w:right="158"/>
        <w:rPr>
          <w:sz w:val="24"/>
          <w:szCs w:val="24"/>
        </w:rPr>
      </w:pPr>
      <w:r w:rsidRPr="00F20FFD">
        <w:rPr>
          <w:sz w:val="24"/>
          <w:szCs w:val="24"/>
        </w:rPr>
        <w:t xml:space="preserve">c. Delivery schedule: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14:paraId="78B01DC9" w14:textId="4ABE39A3" w:rsidR="00C67FBB" w:rsidRPr="00B91114" w:rsidRDefault="00C67FBB" w:rsidP="00C67FBB">
      <w:pPr>
        <w:tabs>
          <w:tab w:val="left" w:pos="1530"/>
        </w:tabs>
        <w:spacing w:after="240"/>
        <w:rPr>
          <w:bCs/>
        </w:rPr>
      </w:pPr>
      <w:r w:rsidRPr="00B91114">
        <w:rPr>
          <w:bCs/>
          <w:noProof/>
        </w:rPr>
        <mc:AlternateContent>
          <mc:Choice Requires="wps">
            <w:drawing>
              <wp:anchor distT="45720" distB="45720" distL="114300" distR="114300" simplePos="0" relativeHeight="251656192" behindDoc="0" locked="0" layoutInCell="1" allowOverlap="1" wp14:anchorId="4E3E44B4" wp14:editId="3E9D10F7">
                <wp:simplePos x="0" y="0"/>
                <wp:positionH relativeFrom="column">
                  <wp:posOffset>2936875</wp:posOffset>
                </wp:positionH>
                <wp:positionV relativeFrom="paragraph">
                  <wp:posOffset>50800</wp:posOffset>
                </wp:positionV>
                <wp:extent cx="3314700" cy="12001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00150"/>
                        </a:xfrm>
                        <a:prstGeom prst="rect">
                          <a:avLst/>
                        </a:prstGeom>
                        <a:solidFill>
                          <a:srgbClr val="FFFFFF"/>
                        </a:solidFill>
                        <a:ln w="9525">
                          <a:solidFill>
                            <a:srgbClr val="000000"/>
                          </a:solidFill>
                          <a:miter lim="800000"/>
                          <a:headEnd/>
                          <a:tailEnd/>
                        </a:ln>
                      </wps:spPr>
                      <wps:txbx>
                        <w:txbxContent>
                          <w:p w14:paraId="57E932BB" w14:textId="77777777" w:rsidR="00C67FBB" w:rsidRDefault="00C67FBB" w:rsidP="00C67FBB">
                            <w:pPr>
                              <w:rPr>
                                <w:sz w:val="24"/>
                                <w:szCs w:val="24"/>
                              </w:rPr>
                            </w:pPr>
                            <w:r w:rsidRPr="00572411">
                              <w:rPr>
                                <w:sz w:val="24"/>
                                <w:szCs w:val="24"/>
                              </w:rPr>
                              <w:t>CUI Designation Indicator</w:t>
                            </w:r>
                          </w:p>
                          <w:p w14:paraId="284C0E6C" w14:textId="77777777" w:rsidR="00C67FBB" w:rsidRDefault="00C67FBB" w:rsidP="00C67FBB">
                            <w:pPr>
                              <w:rPr>
                                <w:sz w:val="24"/>
                                <w:szCs w:val="24"/>
                              </w:rPr>
                            </w:pPr>
                            <w:r w:rsidRPr="00572411">
                              <w:rPr>
                                <w:sz w:val="24"/>
                                <w:szCs w:val="24"/>
                              </w:rPr>
                              <w:t>Controlled by: [Name of Procuring Organization]</w:t>
                            </w:r>
                          </w:p>
                          <w:p w14:paraId="08D2060D"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7C3ED8C4"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120ED250"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5DA70B52" w14:textId="77777777" w:rsidR="00C67FBB" w:rsidRDefault="00C67FBB" w:rsidP="00C67FBB">
                            <w:pPr>
                              <w:tabs>
                                <w:tab w:val="left" w:pos="1530"/>
                              </w:tabs>
                              <w:spacing w:after="240"/>
                              <w:rPr>
                                <w:sz w:val="24"/>
                                <w:szCs w:val="24"/>
                              </w:rPr>
                            </w:pPr>
                            <w:r w:rsidRPr="00572411">
                              <w:rPr>
                                <w:sz w:val="24"/>
                                <w:szCs w:val="24"/>
                              </w:rPr>
                              <w:t>POC: [Phone or email address]</w:t>
                            </w:r>
                          </w:p>
                          <w:p w14:paraId="6C6A34D5" w14:textId="77777777" w:rsidR="00C67FBB" w:rsidRDefault="00C67FBB" w:rsidP="00C67F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E44B4" id="_x0000_s1027" type="#_x0000_t202" style="position:absolute;margin-left:231.25pt;margin-top:4pt;width:261pt;height:9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">
                <v:textbox>
                  <w:txbxContent>
                    <w:p w14:paraId="57E932BB" w14:textId="77777777" w:rsidR="00C67FBB" w:rsidRDefault="00C67FBB" w:rsidP="00C67FBB">
                      <w:pPr>
                        <w:rPr>
                          <w:sz w:val="24"/>
                          <w:szCs w:val="24"/>
                        </w:rPr>
                      </w:pPr>
                      <w:r w:rsidRPr="00572411">
                        <w:rPr>
                          <w:sz w:val="24"/>
                          <w:szCs w:val="24"/>
                        </w:rPr>
                        <w:t>CUI Designation Indicator</w:t>
                      </w:r>
                    </w:p>
                    <w:p w14:paraId="284C0E6C" w14:textId="77777777" w:rsidR="00C67FBB" w:rsidRDefault="00C67FBB" w:rsidP="00C67FBB">
                      <w:pPr>
                        <w:rPr>
                          <w:sz w:val="24"/>
                          <w:szCs w:val="24"/>
                        </w:rPr>
                      </w:pPr>
                      <w:r w:rsidRPr="00572411">
                        <w:rPr>
                          <w:sz w:val="24"/>
                          <w:szCs w:val="24"/>
                        </w:rPr>
                        <w:t>Controlled by: [Name of Procuring Organization]</w:t>
                      </w:r>
                    </w:p>
                    <w:p w14:paraId="08D2060D"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7C3ED8C4"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120ED250"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5DA70B52" w14:textId="77777777" w:rsidR="00C67FBB" w:rsidRDefault="00C67FBB" w:rsidP="00C67FBB">
                      <w:pPr>
                        <w:tabs>
                          <w:tab w:val="left" w:pos="1530"/>
                        </w:tabs>
                        <w:spacing w:after="240"/>
                        <w:rPr>
                          <w:sz w:val="24"/>
                          <w:szCs w:val="24"/>
                        </w:rPr>
                      </w:pPr>
                      <w:r w:rsidRPr="00572411">
                        <w:rPr>
                          <w:sz w:val="24"/>
                          <w:szCs w:val="24"/>
                        </w:rPr>
                        <w:t>POC: [Phone or email address]</w:t>
                      </w:r>
                    </w:p>
                    <w:p w14:paraId="6C6A34D5" w14:textId="77777777" w:rsidR="00C67FBB" w:rsidRDefault="00C67FBB" w:rsidP="00C67FBB"/>
                  </w:txbxContent>
                </v:textbox>
                <w10:wrap type="square"/>
              </v:shape>
            </w:pict>
          </mc:Fallback>
        </mc:AlternateContent>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p>
    <w:p w14:paraId="1773B1E4" w14:textId="0F445003" w:rsidR="00C67FBB" w:rsidRPr="00B91114" w:rsidRDefault="00C67FBB" w:rsidP="00C67FBB">
      <w:pPr>
        <w:tabs>
          <w:tab w:val="left" w:pos="1530"/>
        </w:tabs>
        <w:spacing w:after="240"/>
        <w:rPr>
          <w:bCs/>
        </w:rPr>
      </w:pPr>
    </w:p>
    <w:p w14:paraId="4C7C33B2" w14:textId="77777777" w:rsidR="00C67FBB" w:rsidRPr="00B91114" w:rsidRDefault="00C67FBB" w:rsidP="00C67FBB">
      <w:pPr>
        <w:tabs>
          <w:tab w:val="left" w:pos="1530"/>
        </w:tabs>
        <w:spacing w:after="240"/>
        <w:rPr>
          <w:bCs/>
        </w:rPr>
      </w:pPr>
    </w:p>
    <w:p w14:paraId="53D81286" w14:textId="77777777" w:rsidR="00C67FBB" w:rsidRPr="00B91114" w:rsidRDefault="00C67FBB" w:rsidP="00C67FBB">
      <w:pPr>
        <w:tabs>
          <w:tab w:val="left" w:pos="1530"/>
        </w:tabs>
        <w:spacing w:after="240"/>
      </w:pPr>
    </w:p>
    <w:p w14:paraId="234B76DF" w14:textId="77777777" w:rsidR="00C67FBB" w:rsidRPr="00B91114" w:rsidRDefault="00C67FBB" w:rsidP="00C67FBB">
      <w:pPr>
        <w:tabs>
          <w:tab w:val="left" w:pos="1530"/>
        </w:tabs>
        <w:spacing w:after="240"/>
      </w:pP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p>
    <w:p w14:paraId="470DF47A" w14:textId="1A5AA640" w:rsidR="00AF2BFD" w:rsidRPr="00F20FFD" w:rsidRDefault="00AF2BFD" w:rsidP="00372C38">
      <w:pPr>
        <w:tabs>
          <w:tab w:val="left" w:pos="1530"/>
        </w:tabs>
        <w:spacing w:before="960"/>
        <w:jc w:val="center"/>
        <w:rPr>
          <w:sz w:val="24"/>
          <w:szCs w:val="24"/>
        </w:rPr>
      </w:pPr>
      <w:r w:rsidRPr="00F20FFD">
        <w:rPr>
          <w:sz w:val="24"/>
          <w:szCs w:val="24"/>
        </w:rPr>
        <w:t>CUI</w:t>
      </w:r>
    </w:p>
    <w:p w14:paraId="22A8B128" w14:textId="3CA0FF15" w:rsidR="00D12369" w:rsidRPr="00F20FFD" w:rsidRDefault="00D12369" w:rsidP="00D12369">
      <w:pPr>
        <w:tabs>
          <w:tab w:val="left" w:pos="1530"/>
        </w:tabs>
        <w:spacing w:after="240"/>
        <w:jc w:val="center"/>
        <w:rPr>
          <w:sz w:val="24"/>
          <w:szCs w:val="24"/>
        </w:rPr>
      </w:pPr>
      <w:r w:rsidRPr="00F20FFD">
        <w:rPr>
          <w:bCs/>
          <w:sz w:val="24"/>
          <w:szCs w:val="24"/>
        </w:rPr>
        <w:t>Source Selection Information -- See FAR 2.101 and 3.104</w:t>
      </w:r>
    </w:p>
    <w:p w14:paraId="20380C7F" w14:textId="77777777" w:rsidR="00DC17B8" w:rsidRPr="00F20FFD" w:rsidRDefault="00DC17B8" w:rsidP="00DC17B8">
      <w:pPr>
        <w:tabs>
          <w:tab w:val="left" w:pos="1530"/>
        </w:tabs>
        <w:jc w:val="center"/>
        <w:rPr>
          <w:sz w:val="24"/>
          <w:szCs w:val="24"/>
        </w:rPr>
      </w:pPr>
      <w:r w:rsidRPr="00F20FFD">
        <w:rPr>
          <w:sz w:val="24"/>
          <w:szCs w:val="24"/>
        </w:rPr>
        <w:lastRenderedPageBreak/>
        <w:t>CUI</w:t>
      </w:r>
    </w:p>
    <w:p w14:paraId="21442447" w14:textId="6591EB8A" w:rsidR="00DC17B8" w:rsidRPr="00F20FFD" w:rsidRDefault="00DC17B8" w:rsidP="00372C38">
      <w:pPr>
        <w:tabs>
          <w:tab w:val="left" w:pos="1530"/>
        </w:tabs>
        <w:spacing w:after="240"/>
        <w:jc w:val="center"/>
        <w:rPr>
          <w:bCs/>
          <w:sz w:val="24"/>
          <w:szCs w:val="24"/>
        </w:rPr>
      </w:pPr>
      <w:r w:rsidRPr="00F20FFD">
        <w:rPr>
          <w:bCs/>
          <w:sz w:val="24"/>
          <w:szCs w:val="24"/>
        </w:rPr>
        <w:t>Source Selection Information -- See FAR 2.101 and 3.104</w:t>
      </w:r>
    </w:p>
    <w:p w14:paraId="3A55A5A0" w14:textId="77777777" w:rsidR="00F20FFD" w:rsidRPr="00F20FFD" w:rsidRDefault="00F20FFD" w:rsidP="00F20FFD">
      <w:pPr>
        <w:spacing w:after="240"/>
        <w:ind w:left="720"/>
        <w:rPr>
          <w:sz w:val="24"/>
          <w:szCs w:val="24"/>
        </w:rPr>
      </w:pPr>
      <w:r w:rsidRPr="00F20FFD">
        <w:rPr>
          <w:sz w:val="24"/>
          <w:szCs w:val="24"/>
        </w:rPr>
        <w:t>II. Proposed acquisition approach</w:t>
      </w:r>
    </w:p>
    <w:p w14:paraId="3FC56CC4" w14:textId="77777777" w:rsidR="00372C38" w:rsidRPr="00372C38" w:rsidRDefault="00372C38" w:rsidP="00372C38">
      <w:pPr>
        <w:widowControl w:val="0"/>
        <w:adjustRightInd w:val="0"/>
        <w:spacing w:after="240"/>
        <w:ind w:left="720" w:right="158"/>
        <w:rPr>
          <w:bCs/>
          <w:sz w:val="24"/>
          <w:szCs w:val="24"/>
        </w:rPr>
      </w:pPr>
      <w:r w:rsidRPr="00372C38">
        <w:rPr>
          <w:bCs/>
          <w:sz w:val="24"/>
          <w:szCs w:val="24"/>
        </w:rPr>
        <w:t>Extent of competition:</w:t>
      </w:r>
    </w:p>
    <w:p w14:paraId="13EA7C8A" w14:textId="77777777" w:rsidR="00372C38" w:rsidRPr="00372C38" w:rsidRDefault="00372C38" w:rsidP="00372C38">
      <w:pPr>
        <w:widowControl w:val="0"/>
        <w:adjustRightInd w:val="0"/>
        <w:ind w:left="720" w:right="158"/>
        <w:rPr>
          <w:bCs/>
          <w:sz w:val="24"/>
          <w:szCs w:val="24"/>
        </w:rPr>
      </w:pPr>
      <w:r w:rsidRPr="00372C38">
        <w:rPr>
          <w:bCs/>
          <w:sz w:val="24"/>
          <w:szCs w:val="24"/>
        </w:rPr>
        <w:fldChar w:fldCharType="begin">
          <w:ffData>
            <w:name w:val="Check6"/>
            <w:enabled/>
            <w:calcOnExit w:val="0"/>
            <w:checkBox>
              <w:sizeAuto/>
              <w:default w:val="0"/>
            </w:checkBox>
          </w:ffData>
        </w:fldChar>
      </w:r>
      <w:r w:rsidRPr="00372C38">
        <w:rPr>
          <w:bCs/>
          <w:sz w:val="24"/>
          <w:szCs w:val="24"/>
        </w:rPr>
        <w:instrText xml:space="preserve"> FORMCHECKBOX </w:instrText>
      </w:r>
      <w:r w:rsidR="005A1C85">
        <w:rPr>
          <w:bCs/>
          <w:sz w:val="24"/>
          <w:szCs w:val="24"/>
        </w:rPr>
      </w:r>
      <w:r w:rsidR="005A1C85">
        <w:rPr>
          <w:bCs/>
          <w:sz w:val="24"/>
          <w:szCs w:val="24"/>
        </w:rPr>
        <w:fldChar w:fldCharType="separate"/>
      </w:r>
      <w:r w:rsidRPr="00372C38">
        <w:rPr>
          <w:bCs/>
          <w:sz w:val="24"/>
          <w:szCs w:val="24"/>
        </w:rPr>
        <w:fldChar w:fldCharType="end"/>
      </w:r>
      <w:r w:rsidRPr="00372C38">
        <w:rPr>
          <w:bCs/>
          <w:sz w:val="24"/>
          <w:szCs w:val="24"/>
        </w:rPr>
        <w:t xml:space="preserve"> Full and open competition</w:t>
      </w:r>
    </w:p>
    <w:p w14:paraId="25B86BBD" w14:textId="77777777" w:rsidR="00372C38" w:rsidRPr="00372C38" w:rsidRDefault="00372C38" w:rsidP="00372C38">
      <w:pPr>
        <w:widowControl w:val="0"/>
        <w:adjustRightInd w:val="0"/>
        <w:spacing w:after="240"/>
        <w:ind w:left="720" w:right="158"/>
        <w:rPr>
          <w:sz w:val="24"/>
          <w:szCs w:val="24"/>
        </w:rPr>
      </w:pPr>
      <w:r w:rsidRPr="00372C38">
        <w:rPr>
          <w:bCs/>
          <w:sz w:val="24"/>
          <w:szCs w:val="24"/>
        </w:rPr>
        <w:fldChar w:fldCharType="begin">
          <w:ffData>
            <w:name w:val="Check4"/>
            <w:enabled/>
            <w:calcOnExit w:val="0"/>
            <w:checkBox>
              <w:sizeAuto/>
              <w:default w:val="0"/>
            </w:checkBox>
          </w:ffData>
        </w:fldChar>
      </w:r>
      <w:r w:rsidRPr="00372C38">
        <w:rPr>
          <w:bCs/>
          <w:sz w:val="24"/>
          <w:szCs w:val="24"/>
        </w:rPr>
        <w:instrText xml:space="preserve"> FORMCHECKBOX </w:instrText>
      </w:r>
      <w:r w:rsidR="005A1C85">
        <w:rPr>
          <w:bCs/>
          <w:sz w:val="24"/>
          <w:szCs w:val="24"/>
        </w:rPr>
      </w:r>
      <w:r w:rsidR="005A1C85">
        <w:rPr>
          <w:bCs/>
          <w:sz w:val="24"/>
          <w:szCs w:val="24"/>
        </w:rPr>
        <w:fldChar w:fldCharType="separate"/>
      </w:r>
      <w:r w:rsidRPr="00372C38">
        <w:rPr>
          <w:bCs/>
          <w:sz w:val="24"/>
          <w:szCs w:val="24"/>
        </w:rPr>
        <w:fldChar w:fldCharType="end"/>
      </w:r>
      <w:r w:rsidRPr="00372C38">
        <w:rPr>
          <w:bCs/>
          <w:sz w:val="24"/>
          <w:szCs w:val="24"/>
        </w:rPr>
        <w:t xml:space="preserve"> Other than full and open competition* </w:t>
      </w:r>
      <w:r w:rsidRPr="00372C38">
        <w:rPr>
          <w:sz w:val="24"/>
          <w:szCs w:val="24"/>
        </w:rPr>
        <w:t xml:space="preserve">* </w:t>
      </w:r>
      <w:hyperlink r:id="rId403" w:anchor="P72_9633" w:history="1">
        <w:r w:rsidRPr="00372C38">
          <w:rPr>
            <w:rStyle w:val="Hyperlink"/>
            <w:rFonts w:eastAsiaTheme="majorEastAsia"/>
            <w:color w:val="auto"/>
            <w:sz w:val="24"/>
            <w:szCs w:val="24"/>
            <w:u w:val="none"/>
          </w:rPr>
          <w:t>FAR 6.3</w:t>
        </w:r>
      </w:hyperlink>
      <w:r w:rsidRPr="00372C38">
        <w:rPr>
          <w:sz w:val="24"/>
          <w:szCs w:val="24"/>
        </w:rPr>
        <w:t xml:space="preserve"> authority (Specify): </w:t>
      </w:r>
      <w:r w:rsidRPr="00372C38">
        <w:rPr>
          <w:sz w:val="24"/>
          <w:szCs w:val="24"/>
        </w:rPr>
        <w:fldChar w:fldCharType="begin">
          <w:ffData>
            <w:name w:val="Text12"/>
            <w:enabled/>
            <w:calcOnExit w:val="0"/>
            <w:textInput/>
          </w:ffData>
        </w:fldChar>
      </w:r>
      <w:r w:rsidRPr="00372C38">
        <w:rPr>
          <w:sz w:val="24"/>
          <w:szCs w:val="24"/>
        </w:rPr>
        <w:instrText xml:space="preserve"> FORMTEXT </w:instrText>
      </w:r>
      <w:r w:rsidRPr="00372C38">
        <w:rPr>
          <w:sz w:val="24"/>
          <w:szCs w:val="24"/>
        </w:rPr>
      </w:r>
      <w:r w:rsidRPr="00372C38">
        <w:rPr>
          <w:sz w:val="24"/>
          <w:szCs w:val="24"/>
        </w:rPr>
        <w:fldChar w:fldCharType="separate"/>
      </w:r>
      <w:r w:rsidRPr="00372C38">
        <w:rPr>
          <w:noProof/>
          <w:sz w:val="24"/>
          <w:szCs w:val="24"/>
        </w:rPr>
        <w:t> </w:t>
      </w:r>
      <w:r w:rsidRPr="00372C38">
        <w:rPr>
          <w:noProof/>
          <w:sz w:val="24"/>
          <w:szCs w:val="24"/>
        </w:rPr>
        <w:t> </w:t>
      </w:r>
      <w:r w:rsidRPr="00372C38">
        <w:rPr>
          <w:noProof/>
          <w:sz w:val="24"/>
          <w:szCs w:val="24"/>
        </w:rPr>
        <w:t> </w:t>
      </w:r>
      <w:r w:rsidRPr="00372C38">
        <w:rPr>
          <w:noProof/>
          <w:sz w:val="24"/>
          <w:szCs w:val="24"/>
        </w:rPr>
        <w:t> </w:t>
      </w:r>
      <w:r w:rsidRPr="00372C38">
        <w:rPr>
          <w:noProof/>
          <w:sz w:val="24"/>
          <w:szCs w:val="24"/>
        </w:rPr>
        <w:t> </w:t>
      </w:r>
      <w:r w:rsidRPr="00372C38">
        <w:rPr>
          <w:sz w:val="24"/>
          <w:szCs w:val="24"/>
        </w:rPr>
        <w:fldChar w:fldCharType="end"/>
      </w:r>
    </w:p>
    <w:p w14:paraId="2413FD02" w14:textId="77777777" w:rsidR="00D12369" w:rsidRPr="00CD6247" w:rsidRDefault="00D12369" w:rsidP="00D12369">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14:paraId="2DDE072D" w14:textId="77777777" w:rsidR="00D12369" w:rsidRDefault="00D12369" w:rsidP="00D12369">
      <w:pPr>
        <w:widowControl w:val="0"/>
        <w:adjustRightInd w:val="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Competitive non-DoD</w:t>
      </w:r>
    </w:p>
    <w:p w14:paraId="1EBBB32C"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14:paraId="21D55336" w14:textId="222B411D" w:rsidR="00E41535" w:rsidRPr="00CD6247" w:rsidRDefault="00E41535" w:rsidP="00401DF4">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Limited sources (e.g. under Part 8.405-6):</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6FD8C6F" w14:textId="0E957198" w:rsidR="00E41535" w:rsidRPr="00CD6247" w:rsidRDefault="00E41535" w:rsidP="008B08A5">
      <w:pPr>
        <w:widowControl w:val="0"/>
        <w:adjustRightInd w:val="0"/>
        <w:spacing w:after="240"/>
        <w:ind w:left="720" w:right="158"/>
        <w:rPr>
          <w:bCs/>
          <w:sz w:val="24"/>
          <w:szCs w:val="24"/>
        </w:rPr>
      </w:pPr>
      <w:r w:rsidRPr="00CD6247">
        <w:rPr>
          <w:bCs/>
          <w:sz w:val="24"/>
          <w:szCs w:val="24"/>
        </w:rPr>
        <w:t>b. Small business set-aside: (See FAR Part 19)</w:t>
      </w:r>
    </w:p>
    <w:p w14:paraId="6FB284B9" w14:textId="77777777" w:rsidR="00E41535" w:rsidRPr="00CD6247" w:rsidRDefault="00E41535" w:rsidP="00E41535">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14:paraId="2E9A9150" w14:textId="10373134"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Sole source 8a</w:t>
      </w:r>
    </w:p>
    <w:p w14:paraId="7AC5774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14:paraId="047F1C52"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SDVOSB sole source</w:t>
      </w:r>
    </w:p>
    <w:p w14:paraId="1B6E2AC4" w14:textId="1ED73E7D"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w:t>
      </w:r>
      <w:proofErr w:type="spellStart"/>
      <w:r w:rsidRPr="00CD6247">
        <w:rPr>
          <w:bCs/>
          <w:sz w:val="24"/>
          <w:szCs w:val="24"/>
        </w:rPr>
        <w:t>HubZone</w:t>
      </w:r>
      <w:proofErr w:type="spellEnd"/>
      <w:r w:rsidRPr="00CD6247">
        <w:rPr>
          <w:bCs/>
          <w:sz w:val="24"/>
          <w:szCs w:val="24"/>
        </w:rPr>
        <w:t>) Sole Source</w:t>
      </w:r>
    </w:p>
    <w:p w14:paraId="6C6B64C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w:t>
      </w:r>
      <w:proofErr w:type="spellStart"/>
      <w:r w:rsidRPr="00CD6247">
        <w:rPr>
          <w:bCs/>
          <w:sz w:val="24"/>
          <w:szCs w:val="24"/>
        </w:rPr>
        <w:t>HubZone</w:t>
      </w:r>
      <w:proofErr w:type="spellEnd"/>
      <w:r w:rsidRPr="00CD6247">
        <w:rPr>
          <w:bCs/>
          <w:sz w:val="24"/>
          <w:szCs w:val="24"/>
        </w:rPr>
        <w:t xml:space="preserve"> set-aside</w:t>
      </w:r>
    </w:p>
    <w:p w14:paraId="6F066D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14:paraId="64936E0E"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14:paraId="06F20E8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14:paraId="0F249CDA"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14:paraId="0AA20D13" w14:textId="32205F04"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008B08A5">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6C11266B" w14:textId="6A30BC83" w:rsidR="00E41535" w:rsidRPr="00CD6247" w:rsidRDefault="00E41535" w:rsidP="008B08A5">
      <w:pPr>
        <w:widowControl w:val="0"/>
        <w:adjustRightInd w:val="0"/>
        <w:spacing w:after="240"/>
        <w:ind w:left="720" w:right="162"/>
        <w:rPr>
          <w:bCs/>
          <w:sz w:val="24"/>
          <w:szCs w:val="24"/>
        </w:rPr>
      </w:pPr>
      <w:r w:rsidRPr="00CD6247">
        <w:rPr>
          <w:bCs/>
          <w:sz w:val="24"/>
          <w:szCs w:val="24"/>
        </w:rPr>
        <w:t>c. Procedures: (Check all that apply)</w:t>
      </w:r>
    </w:p>
    <w:p w14:paraId="208524EE" w14:textId="3A38E528" w:rsidR="00E41535" w:rsidRPr="00CD6247" w:rsidRDefault="00FD0F88" w:rsidP="00E41535">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043" w:name="Check15"/>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bookmarkEnd w:id="1043"/>
      <w:r w:rsidR="00E41535" w:rsidRPr="00CD6247">
        <w:rPr>
          <w:bCs/>
          <w:sz w:val="24"/>
          <w:szCs w:val="24"/>
          <w:lang w:val="it-IT"/>
        </w:rPr>
        <w:t xml:space="preserve"> FAR 8.404  (GSA/Non-DoD Competitive) </w:t>
      </w:r>
      <w:r w:rsidR="00E41535" w:rsidRPr="00CD6247">
        <w:rPr>
          <w:bCs/>
          <w:sz w:val="24"/>
          <w:szCs w:val="24"/>
        </w:rPr>
        <w:fldChar w:fldCharType="begin">
          <w:ffData>
            <w:name w:val="Check16"/>
            <w:enabled/>
            <w:calcOnExit w:val="0"/>
            <w:checkBox>
              <w:sizeAuto/>
              <w:default w:val="0"/>
            </w:checkBox>
          </w:ffData>
        </w:fldChar>
      </w:r>
      <w:r w:rsidR="00E41535" w:rsidRPr="00CD6247">
        <w:rPr>
          <w:bCs/>
          <w:sz w:val="24"/>
          <w:szCs w:val="24"/>
        </w:rPr>
        <w:instrText xml:space="preserve"> FORMCHECKBOX </w:instrText>
      </w:r>
      <w:r w:rsidR="005A1C85">
        <w:rPr>
          <w:bCs/>
          <w:sz w:val="24"/>
          <w:szCs w:val="24"/>
        </w:rPr>
      </w:r>
      <w:r w:rsidR="005A1C85">
        <w:rPr>
          <w:bCs/>
          <w:sz w:val="24"/>
          <w:szCs w:val="24"/>
        </w:rPr>
        <w:fldChar w:fldCharType="separate"/>
      </w:r>
      <w:r w:rsidR="00E41535" w:rsidRPr="00CD6247">
        <w:rPr>
          <w:bCs/>
          <w:sz w:val="24"/>
          <w:szCs w:val="24"/>
        </w:rPr>
        <w:fldChar w:fldCharType="end"/>
      </w:r>
      <w:r w:rsidR="00E41535" w:rsidRPr="00CD6247">
        <w:rPr>
          <w:bCs/>
          <w:sz w:val="24"/>
          <w:szCs w:val="24"/>
        </w:rPr>
        <w:t xml:space="preserve"> FAR 12 Commercial Items</w:t>
      </w:r>
    </w:p>
    <w:p w14:paraId="2EE6833F" w14:textId="416882E3"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FAR 14 Sealed Bidding</w:t>
      </w:r>
    </w:p>
    <w:p w14:paraId="5C45D7FC" w14:textId="2AE6DCB3"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14:paraId="6C5D5420" w14:textId="2E3F3619" w:rsidR="00E41535" w:rsidRPr="00CD6247" w:rsidRDefault="00E41535" w:rsidP="008B08A5">
      <w:pPr>
        <w:widowControl w:val="0"/>
        <w:adjustRightInd w:val="0"/>
        <w:spacing w:after="240"/>
        <w:ind w:left="720" w:right="162"/>
        <w:rPr>
          <w:bCs/>
          <w:sz w:val="24"/>
          <w:szCs w:val="24"/>
        </w:rPr>
      </w:pPr>
      <w:r w:rsidRPr="00CD6247">
        <w:rPr>
          <w:bCs/>
          <w:sz w:val="24"/>
          <w:szCs w:val="24"/>
        </w:rPr>
        <w:t>d. Contracting method</w:t>
      </w:r>
    </w:p>
    <w:p w14:paraId="39C8EF87" w14:textId="5A56CA2D"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Invitation for bid (IFB)</w:t>
      </w:r>
    </w:p>
    <w:p w14:paraId="6C99D61F"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14:paraId="64B8596C"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Sole source RFP</w:t>
      </w:r>
    </w:p>
    <w:p w14:paraId="0F4B6F4F" w14:textId="3BB17C4E" w:rsidR="00E41535" w:rsidRPr="00F20FFD" w:rsidRDefault="00E41535" w:rsidP="00F20FFD">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Other (fill-in)</w:t>
      </w:r>
    </w:p>
    <w:p w14:paraId="04543785" w14:textId="77777777" w:rsidR="00F20FFD" w:rsidRPr="00F20FFD" w:rsidRDefault="00F20FFD" w:rsidP="00F20FFD">
      <w:pPr>
        <w:tabs>
          <w:tab w:val="left" w:pos="1530"/>
        </w:tabs>
        <w:jc w:val="center"/>
        <w:rPr>
          <w:sz w:val="24"/>
          <w:szCs w:val="24"/>
        </w:rPr>
      </w:pPr>
      <w:r w:rsidRPr="00F20FFD">
        <w:rPr>
          <w:sz w:val="24"/>
          <w:szCs w:val="24"/>
        </w:rPr>
        <w:t>CUI</w:t>
      </w:r>
    </w:p>
    <w:p w14:paraId="2DE2A82F" w14:textId="77777777" w:rsidR="00F20FFD" w:rsidRPr="00F20FFD" w:rsidRDefault="00F20FFD" w:rsidP="00F20FFD">
      <w:pPr>
        <w:tabs>
          <w:tab w:val="left" w:pos="1530"/>
        </w:tabs>
        <w:spacing w:after="720"/>
        <w:jc w:val="center"/>
        <w:rPr>
          <w:sz w:val="24"/>
          <w:szCs w:val="24"/>
        </w:rPr>
      </w:pPr>
      <w:r w:rsidRPr="00F20FFD">
        <w:rPr>
          <w:bCs/>
          <w:sz w:val="24"/>
          <w:szCs w:val="24"/>
        </w:rPr>
        <w:t>Source Selection Information -- See FAR 2.101 and 3.104</w:t>
      </w:r>
    </w:p>
    <w:p w14:paraId="706C9436" w14:textId="77777777" w:rsidR="00F20FFD" w:rsidRPr="00F20FFD" w:rsidRDefault="00F20FFD" w:rsidP="00F20FFD">
      <w:pPr>
        <w:tabs>
          <w:tab w:val="left" w:pos="1530"/>
        </w:tabs>
        <w:jc w:val="center"/>
        <w:rPr>
          <w:sz w:val="24"/>
          <w:szCs w:val="24"/>
        </w:rPr>
      </w:pPr>
      <w:r w:rsidRPr="00F20FFD">
        <w:rPr>
          <w:sz w:val="24"/>
          <w:szCs w:val="24"/>
        </w:rPr>
        <w:lastRenderedPageBreak/>
        <w:t>CUI</w:t>
      </w:r>
    </w:p>
    <w:p w14:paraId="107ED0F5" w14:textId="77777777" w:rsidR="00F20FFD" w:rsidRPr="00F20FFD" w:rsidRDefault="00F20FFD" w:rsidP="00F20FFD">
      <w:pPr>
        <w:tabs>
          <w:tab w:val="left" w:pos="1530"/>
        </w:tabs>
        <w:spacing w:after="240"/>
        <w:jc w:val="center"/>
        <w:rPr>
          <w:sz w:val="24"/>
          <w:szCs w:val="24"/>
        </w:rPr>
      </w:pPr>
      <w:r w:rsidRPr="00F20FFD">
        <w:rPr>
          <w:bCs/>
          <w:sz w:val="24"/>
          <w:szCs w:val="24"/>
        </w:rPr>
        <w:t>Source Selection Information -- See FAR 2.101 and 3.104</w:t>
      </w:r>
    </w:p>
    <w:p w14:paraId="1EE593A6" w14:textId="6EDA4B80" w:rsidR="00E41535" w:rsidRPr="00CD6247" w:rsidRDefault="00E41535" w:rsidP="008B08A5">
      <w:pPr>
        <w:widowControl w:val="0"/>
        <w:adjustRightInd w:val="0"/>
        <w:spacing w:after="240"/>
        <w:ind w:left="720" w:right="158"/>
        <w:rPr>
          <w:bCs/>
          <w:sz w:val="24"/>
          <w:szCs w:val="24"/>
        </w:rPr>
      </w:pPr>
      <w:r w:rsidRPr="00CD6247">
        <w:rPr>
          <w:bCs/>
          <w:sz w:val="24"/>
          <w:szCs w:val="24"/>
        </w:rPr>
        <w:t>e.</w:t>
      </w:r>
      <w:r w:rsidR="00F20FFD">
        <w:rPr>
          <w:bCs/>
          <w:sz w:val="24"/>
          <w:szCs w:val="24"/>
        </w:rPr>
        <w:t xml:space="preserve"> </w:t>
      </w:r>
      <w:r w:rsidRPr="00CD6247">
        <w:rPr>
          <w:bCs/>
          <w:sz w:val="24"/>
          <w:szCs w:val="24"/>
        </w:rPr>
        <w:t>Basis of award:</w:t>
      </w:r>
    </w:p>
    <w:p w14:paraId="781740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Sealed bid – Part 14</w:t>
      </w:r>
    </w:p>
    <w:p w14:paraId="2F021D14"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Negotiation – Part 15</w:t>
      </w:r>
    </w:p>
    <w:p w14:paraId="7F224B9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14:paraId="61BC1E4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14:paraId="08E26C0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14:paraId="7157010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14:paraId="31CFB4D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14:paraId="3558E7AB" w14:textId="36337CD8" w:rsidR="00DC17B8" w:rsidRPr="00B91114" w:rsidRDefault="00E41535" w:rsidP="00302ABE">
      <w:pPr>
        <w:widowControl w:val="0"/>
        <w:adjustRightInd w:val="0"/>
        <w:spacing w:after="240"/>
        <w:ind w:left="720" w:right="158"/>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3F74056" w14:textId="77777777" w:rsidR="00D12369" w:rsidRPr="00CD6247" w:rsidRDefault="00D12369" w:rsidP="00302ABE">
      <w:pPr>
        <w:widowControl w:val="0"/>
        <w:adjustRightInd w:val="0"/>
        <w:spacing w:after="24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326CC492" w14:textId="553E6E2E" w:rsidR="00E41535" w:rsidRPr="00CD6247" w:rsidRDefault="00E41535" w:rsidP="00875886">
      <w:pPr>
        <w:widowControl w:val="0"/>
        <w:adjustRightInd w:val="0"/>
        <w:spacing w:after="240"/>
        <w:ind w:left="720" w:right="158"/>
        <w:rPr>
          <w:bCs/>
          <w:sz w:val="24"/>
          <w:szCs w:val="24"/>
        </w:rPr>
      </w:pPr>
      <w:r w:rsidRPr="00CD6247">
        <w:rPr>
          <w:bCs/>
          <w:sz w:val="24"/>
          <w:szCs w:val="24"/>
        </w:rPr>
        <w:t>f. Contract type (Check all that apply):</w:t>
      </w:r>
    </w:p>
    <w:p w14:paraId="416ED455" w14:textId="23D7B01A" w:rsidR="00875886" w:rsidRDefault="00E41535" w:rsidP="00E41535">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Economic price adjustmen</w:t>
      </w:r>
      <w:r w:rsidR="00875886">
        <w:rPr>
          <w:bCs/>
          <w:sz w:val="24"/>
          <w:szCs w:val="24"/>
        </w:rPr>
        <w:t>t</w:t>
      </w:r>
    </w:p>
    <w:p w14:paraId="3AD8E992" w14:textId="240865A5"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Redetermination</w:t>
      </w:r>
    </w:p>
    <w:p w14:paraId="2E85602E" w14:textId="222EDBB2"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Multiply Award</w:t>
      </w:r>
    </w:p>
    <w:p w14:paraId="4DC78BE4" w14:textId="1694C2AB"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B4E9918"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3EE79DD"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t>g. Sustainability:</w:t>
      </w:r>
    </w:p>
    <w:p w14:paraId="1CF835D7" w14:textId="0B6CB3DC"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14:paraId="79362D8D" w14:textId="6A5686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E7E801F" w14:textId="5BB48A79"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CC27504" w14:textId="1156E5E1" w:rsidR="00E41535" w:rsidRPr="00CD6247" w:rsidRDefault="00E41535" w:rsidP="00AD3ECB">
      <w:pPr>
        <w:widowControl w:val="0"/>
        <w:adjustRightInd w:val="0"/>
        <w:spacing w:after="240"/>
        <w:ind w:left="720" w:right="158"/>
        <w:rPr>
          <w:bCs/>
          <w:sz w:val="24"/>
          <w:szCs w:val="24"/>
        </w:rPr>
      </w:pPr>
      <w:r w:rsidRPr="00CD6247">
        <w:rPr>
          <w:bCs/>
          <w:sz w:val="24"/>
          <w:szCs w:val="24"/>
        </w:rPr>
        <w:t>h. Other considerations (Check all that apply):</w:t>
      </w:r>
    </w:p>
    <w:p w14:paraId="30045D02" w14:textId="0EB91E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First article test (FAT)</w:t>
      </w:r>
    </w:p>
    <w:p w14:paraId="3270EC1F" w14:textId="41261DCC"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w:t>
      </w:r>
    </w:p>
    <w:p w14:paraId="12E6ABC1" w14:textId="6E51FBEA"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3657C81B" w14:textId="40A857CD" w:rsidR="00E41535" w:rsidRPr="00CD6247" w:rsidRDefault="00E41535" w:rsidP="00AD3ECB">
      <w:pPr>
        <w:widowControl w:val="0"/>
        <w:adjustRightInd w:val="0"/>
        <w:spacing w:after="240"/>
        <w:ind w:left="720" w:right="158"/>
        <w:rPr>
          <w:bCs/>
          <w:sz w:val="24"/>
          <w:szCs w:val="24"/>
        </w:rPr>
      </w:pPr>
      <w:r w:rsidRPr="00CD6247">
        <w:rPr>
          <w:bCs/>
          <w:sz w:val="24"/>
          <w:szCs w:val="24"/>
        </w:rPr>
        <w:t>III. Prior procurement history: (If applicable)</w:t>
      </w:r>
    </w:p>
    <w:p w14:paraId="2306348C" w14:textId="6DC6587C" w:rsidR="00E41535" w:rsidRPr="00CD6247" w:rsidRDefault="00E41535" w:rsidP="00AD3EC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14:paraId="0029DF14" w14:textId="77777777" w:rsidR="008E378F" w:rsidRPr="00F20FFD" w:rsidRDefault="008E378F" w:rsidP="008E378F">
      <w:pPr>
        <w:tabs>
          <w:tab w:val="left" w:pos="1530"/>
        </w:tabs>
        <w:jc w:val="center"/>
        <w:rPr>
          <w:sz w:val="24"/>
          <w:szCs w:val="24"/>
        </w:rPr>
      </w:pPr>
      <w:r w:rsidRPr="00F20FFD">
        <w:rPr>
          <w:sz w:val="24"/>
          <w:szCs w:val="24"/>
        </w:rPr>
        <w:t>CUI</w:t>
      </w:r>
    </w:p>
    <w:p w14:paraId="615FB54A" w14:textId="77777777" w:rsidR="008E378F" w:rsidRPr="00F20FFD" w:rsidRDefault="008E378F" w:rsidP="008E378F">
      <w:pPr>
        <w:tabs>
          <w:tab w:val="left" w:pos="1530"/>
        </w:tabs>
        <w:spacing w:after="240"/>
        <w:jc w:val="center"/>
        <w:rPr>
          <w:sz w:val="24"/>
          <w:szCs w:val="24"/>
        </w:rPr>
      </w:pPr>
      <w:r w:rsidRPr="00F20FFD">
        <w:rPr>
          <w:bCs/>
          <w:sz w:val="24"/>
          <w:szCs w:val="24"/>
        </w:rPr>
        <w:t>Source Selection Information -- See FAR 2.101 and 3.104</w:t>
      </w:r>
    </w:p>
    <w:p w14:paraId="25003E44" w14:textId="77777777" w:rsidR="008E378F" w:rsidRPr="00F20FFD" w:rsidRDefault="008E378F" w:rsidP="008E378F">
      <w:pPr>
        <w:tabs>
          <w:tab w:val="left" w:pos="1530"/>
        </w:tabs>
        <w:jc w:val="center"/>
        <w:rPr>
          <w:sz w:val="24"/>
          <w:szCs w:val="24"/>
        </w:rPr>
      </w:pPr>
      <w:r w:rsidRPr="00F20FFD">
        <w:rPr>
          <w:sz w:val="24"/>
          <w:szCs w:val="24"/>
        </w:rPr>
        <w:lastRenderedPageBreak/>
        <w:t>CUI</w:t>
      </w:r>
    </w:p>
    <w:p w14:paraId="15617F9C" w14:textId="77777777" w:rsidR="008E378F" w:rsidRPr="00F20FFD" w:rsidRDefault="008E378F" w:rsidP="008E378F">
      <w:pPr>
        <w:tabs>
          <w:tab w:val="left" w:pos="1530"/>
        </w:tabs>
        <w:spacing w:after="240"/>
        <w:jc w:val="center"/>
        <w:rPr>
          <w:sz w:val="24"/>
          <w:szCs w:val="24"/>
        </w:rPr>
      </w:pPr>
      <w:r w:rsidRPr="00F20FFD">
        <w:rPr>
          <w:bCs/>
          <w:sz w:val="24"/>
          <w:szCs w:val="24"/>
        </w:rPr>
        <w:t>Source Selection Information -- See FAR 2.101 and 3.104</w:t>
      </w:r>
    </w:p>
    <w:p w14:paraId="5BD080D6" w14:textId="33FB1DFE" w:rsidR="00E41535" w:rsidRPr="00CD6247" w:rsidRDefault="00E41535" w:rsidP="00AD3EC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14:paraId="2CFDA89C" w14:textId="6FF1B7FE" w:rsidR="00E41535" w:rsidRPr="00CD6247" w:rsidRDefault="00E41535" w:rsidP="00AD3ECB">
      <w:pPr>
        <w:widowControl w:val="0"/>
        <w:adjustRightInd w:val="0"/>
        <w:spacing w:after="240"/>
        <w:ind w:left="720" w:right="162"/>
        <w:rPr>
          <w:bCs/>
          <w:sz w:val="24"/>
          <w:szCs w:val="24"/>
        </w:rPr>
      </w:pPr>
      <w:r w:rsidRPr="00CD6247">
        <w:rPr>
          <w:bCs/>
          <w:sz w:val="24"/>
          <w:szCs w:val="24"/>
        </w:rPr>
        <w:t>VI. Projected key milestone dates:</w:t>
      </w:r>
    </w:p>
    <w:p w14:paraId="459E09B7" w14:textId="39BD53B0" w:rsidR="00E41535" w:rsidRPr="00BC1E12" w:rsidRDefault="00E41535" w:rsidP="00AD3ECB">
      <w:pPr>
        <w:ind w:left="720"/>
        <w:rPr>
          <w:sz w:val="24"/>
          <w:szCs w:val="24"/>
        </w:rPr>
      </w:pPr>
      <w:r w:rsidRPr="00BC1E12">
        <w:rPr>
          <w:sz w:val="24"/>
          <w:szCs w:val="24"/>
        </w:rPr>
        <w:t xml:space="preserve">Receive purchase request (PR): </w:t>
      </w:r>
      <w:r w:rsidRPr="00BC1E12">
        <w:rPr>
          <w:sz w:val="24"/>
          <w:szCs w:val="24"/>
        </w:rPr>
        <w:fldChar w:fldCharType="begin">
          <w:ffData>
            <w:name w:val="Text20"/>
            <w:enabled/>
            <w:calcOnExit w:val="0"/>
            <w:textInput/>
          </w:ffData>
        </w:fldChar>
      </w:r>
      <w:r w:rsidRPr="00BC1E12">
        <w:rPr>
          <w:sz w:val="24"/>
          <w:szCs w:val="24"/>
        </w:rPr>
        <w:instrText xml:space="preserve"> FORMTEXT </w:instrText>
      </w:r>
      <w:r w:rsidRPr="00BC1E12">
        <w:rPr>
          <w:sz w:val="24"/>
          <w:szCs w:val="24"/>
        </w:rPr>
      </w:r>
      <w:r w:rsidRPr="00BC1E12">
        <w:rPr>
          <w:sz w:val="24"/>
          <w:szCs w:val="24"/>
        </w:rPr>
        <w:fldChar w:fldCharType="separate"/>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sz w:val="24"/>
          <w:szCs w:val="24"/>
        </w:rPr>
        <w:fldChar w:fldCharType="end"/>
      </w:r>
    </w:p>
    <w:p w14:paraId="5AE77CC8" w14:textId="4E3212C4" w:rsidR="00E41535" w:rsidRPr="00BC1E12" w:rsidRDefault="00E41535" w:rsidP="00E41535">
      <w:pPr>
        <w:widowControl w:val="0"/>
        <w:adjustRightInd w:val="0"/>
        <w:ind w:left="720" w:right="158"/>
        <w:rPr>
          <w:bCs/>
          <w:sz w:val="24"/>
          <w:szCs w:val="24"/>
        </w:rPr>
      </w:pPr>
      <w:r w:rsidRPr="00BC1E12">
        <w:rPr>
          <w:bCs/>
          <w:sz w:val="24"/>
          <w:szCs w:val="24"/>
        </w:rPr>
        <w:t>Issue solicitation</w:t>
      </w:r>
      <w:r w:rsidRPr="00BC1E12">
        <w:rPr>
          <w:sz w:val="24"/>
          <w:szCs w:val="24"/>
        </w:rPr>
        <w:t xml:space="preserve">: </w:t>
      </w:r>
      <w:r w:rsidRPr="00BC1E12">
        <w:rPr>
          <w:bCs/>
          <w:sz w:val="24"/>
          <w:szCs w:val="24"/>
        </w:rPr>
        <w:fldChar w:fldCharType="begin">
          <w:ffData>
            <w:name w:val="Text22"/>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7DAAF38C" w14:textId="0BC82864" w:rsidR="00E41535" w:rsidRPr="00BC1E12" w:rsidRDefault="00E41535" w:rsidP="00E41535">
      <w:pPr>
        <w:widowControl w:val="0"/>
        <w:adjustRightInd w:val="0"/>
        <w:ind w:left="720" w:right="158"/>
        <w:rPr>
          <w:bCs/>
          <w:sz w:val="24"/>
          <w:szCs w:val="24"/>
        </w:rPr>
      </w:pPr>
      <w:r w:rsidRPr="00BC1E12">
        <w:rPr>
          <w:bCs/>
          <w:sz w:val="24"/>
          <w:szCs w:val="24"/>
        </w:rPr>
        <w:t>Receive bids/offers</w:t>
      </w:r>
      <w:r w:rsidRPr="00BC1E12">
        <w:rPr>
          <w:sz w:val="24"/>
          <w:szCs w:val="24"/>
        </w:rPr>
        <w:t xml:space="preserve">: </w:t>
      </w:r>
      <w:r w:rsidRPr="00BC1E12">
        <w:rPr>
          <w:bCs/>
          <w:sz w:val="24"/>
          <w:szCs w:val="24"/>
        </w:rPr>
        <w:fldChar w:fldCharType="begin">
          <w:ffData>
            <w:name w:val="Text24"/>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224E3B78" w14:textId="18C23F4D" w:rsidR="00E41535" w:rsidRPr="00BC1E12" w:rsidRDefault="00E41535" w:rsidP="00E41535">
      <w:pPr>
        <w:widowControl w:val="0"/>
        <w:adjustRightInd w:val="0"/>
        <w:ind w:left="720" w:right="158"/>
        <w:rPr>
          <w:sz w:val="24"/>
          <w:szCs w:val="24"/>
        </w:rPr>
      </w:pPr>
      <w:r w:rsidRPr="00BC1E12">
        <w:rPr>
          <w:sz w:val="24"/>
          <w:szCs w:val="24"/>
        </w:rPr>
        <w:t xml:space="preserve">Complete evaluations: </w:t>
      </w:r>
      <w:r w:rsidRPr="00BC1E12">
        <w:rPr>
          <w:sz w:val="24"/>
          <w:szCs w:val="24"/>
        </w:rPr>
        <w:fldChar w:fldCharType="begin">
          <w:ffData>
            <w:name w:val="Text21"/>
            <w:enabled/>
            <w:calcOnExit w:val="0"/>
            <w:textInput/>
          </w:ffData>
        </w:fldChar>
      </w:r>
      <w:r w:rsidRPr="00BC1E12">
        <w:rPr>
          <w:sz w:val="24"/>
          <w:szCs w:val="24"/>
        </w:rPr>
        <w:instrText xml:space="preserve"> FORMTEXT </w:instrText>
      </w:r>
      <w:r w:rsidRPr="00BC1E12">
        <w:rPr>
          <w:sz w:val="24"/>
          <w:szCs w:val="24"/>
        </w:rPr>
      </w:r>
      <w:r w:rsidRPr="00BC1E12">
        <w:rPr>
          <w:sz w:val="24"/>
          <w:szCs w:val="24"/>
        </w:rPr>
        <w:fldChar w:fldCharType="separate"/>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sz w:val="24"/>
          <w:szCs w:val="24"/>
        </w:rPr>
        <w:fldChar w:fldCharType="end"/>
      </w:r>
    </w:p>
    <w:p w14:paraId="2E4C3CF1" w14:textId="57813433" w:rsidR="00E41535" w:rsidRPr="00BC1E12" w:rsidRDefault="00E41535" w:rsidP="00E41535">
      <w:pPr>
        <w:widowControl w:val="0"/>
        <w:adjustRightInd w:val="0"/>
        <w:ind w:left="720" w:right="158"/>
        <w:rPr>
          <w:bCs/>
          <w:sz w:val="24"/>
          <w:szCs w:val="24"/>
        </w:rPr>
      </w:pPr>
      <w:r w:rsidRPr="00BC1E12">
        <w:rPr>
          <w:bCs/>
          <w:sz w:val="24"/>
          <w:szCs w:val="24"/>
        </w:rPr>
        <w:t>Award contract</w:t>
      </w:r>
      <w:r w:rsidRPr="00BC1E12">
        <w:rPr>
          <w:sz w:val="24"/>
          <w:szCs w:val="24"/>
        </w:rPr>
        <w:t xml:space="preserve">: </w:t>
      </w:r>
      <w:r w:rsidRPr="00BC1E12">
        <w:rPr>
          <w:bCs/>
          <w:sz w:val="24"/>
          <w:szCs w:val="24"/>
        </w:rPr>
        <w:fldChar w:fldCharType="begin">
          <w:ffData>
            <w:name w:val="Text23"/>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3DCAB4EE" w14:textId="4A93D76F" w:rsidR="00E41535" w:rsidRPr="00BC1E12" w:rsidRDefault="00E41535" w:rsidP="00AD3ECB">
      <w:pPr>
        <w:widowControl w:val="0"/>
        <w:adjustRightInd w:val="0"/>
        <w:spacing w:after="240"/>
        <w:ind w:left="720" w:right="158"/>
        <w:rPr>
          <w:bCs/>
          <w:sz w:val="24"/>
          <w:szCs w:val="24"/>
        </w:rPr>
      </w:pPr>
      <w:r w:rsidRPr="00BC1E12">
        <w:rPr>
          <w:bCs/>
          <w:sz w:val="24"/>
          <w:szCs w:val="24"/>
        </w:rPr>
        <w:t>Contract start</w:t>
      </w:r>
      <w:r w:rsidRPr="00BC1E12">
        <w:rPr>
          <w:sz w:val="24"/>
          <w:szCs w:val="24"/>
        </w:rPr>
        <w:t xml:space="preserve">: </w:t>
      </w:r>
      <w:r w:rsidRPr="00BC1E12">
        <w:rPr>
          <w:bCs/>
          <w:sz w:val="24"/>
          <w:szCs w:val="24"/>
        </w:rPr>
        <w:fldChar w:fldCharType="begin">
          <w:ffData>
            <w:name w:val="Text25"/>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6B9F4A05" w14:textId="32D898F7" w:rsidR="00AD3ECB" w:rsidRPr="00CD6247" w:rsidRDefault="00AD3ECB" w:rsidP="00AD3EC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14:paraId="20CC6811" w14:textId="0BD74826" w:rsidR="00AD3ECB" w:rsidRPr="00CD6247" w:rsidRDefault="00AD3ECB" w:rsidP="0040774C">
      <w:pPr>
        <w:widowControl w:val="0"/>
        <w:adjustRightInd w:val="0"/>
        <w:spacing w:after="240"/>
        <w:ind w:left="720" w:right="158"/>
        <w:rPr>
          <w:bCs/>
          <w:sz w:val="24"/>
          <w:szCs w:val="24"/>
        </w:rPr>
      </w:pPr>
      <w:r w:rsidRPr="00CD6247">
        <w:rPr>
          <w:bCs/>
          <w:sz w:val="24"/>
          <w:szCs w:val="24"/>
        </w:rPr>
        <w:t>VII. Approvals:</w:t>
      </w:r>
    </w:p>
    <w:p w14:paraId="0B26C756" w14:textId="163C6B8D" w:rsidR="00E41535" w:rsidRPr="00CD6247" w:rsidRDefault="00E41535" w:rsidP="00AD3EC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14:paraId="1DEF40AB" w14:textId="77777777" w:rsidR="00E41535" w:rsidRPr="00CD6247" w:rsidRDefault="00E41535" w:rsidP="00E41535">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E90AE91"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17C4DC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8C12E54" w14:textId="3714F74E"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14:paraId="661B0E3A" w14:textId="40C23070"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14:paraId="36FDAC60"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45B03216"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0E32360"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Reviewer’s signature: ______________________</w:t>
      </w:r>
    </w:p>
    <w:p w14:paraId="71C8E6B4" w14:textId="28C0081D" w:rsidR="00E41535" w:rsidRPr="00CD6247" w:rsidRDefault="00E41535" w:rsidP="0047285D">
      <w:pPr>
        <w:widowControl w:val="0"/>
        <w:adjustRightInd w:val="0"/>
        <w:spacing w:after="240"/>
        <w:ind w:left="720" w:right="158"/>
        <w:rPr>
          <w:bCs/>
          <w:sz w:val="24"/>
          <w:szCs w:val="24"/>
        </w:rPr>
      </w:pPr>
      <w:r w:rsidRPr="00CD6247">
        <w:rPr>
          <w:bCs/>
          <w:sz w:val="24"/>
          <w:szCs w:val="24"/>
        </w:rPr>
        <w:t>** The following section is to be completed by the small business specialist when required**</w:t>
      </w:r>
    </w:p>
    <w:p w14:paraId="291E5012"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14:paraId="0AF28321" w14:textId="77777777" w:rsidR="00E41535" w:rsidRPr="00CD6247" w:rsidRDefault="00E41535" w:rsidP="00E70877">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2728CE1" w14:textId="6A041786" w:rsidR="00E41535" w:rsidRPr="00CD6247" w:rsidRDefault="00E41535" w:rsidP="00E70877">
      <w:pPr>
        <w:widowControl w:val="0"/>
        <w:adjustRightInd w:val="0"/>
        <w:spacing w:after="240"/>
        <w:ind w:left="720" w:right="158"/>
        <w:rPr>
          <w:bCs/>
          <w:sz w:val="24"/>
          <w:szCs w:val="24"/>
        </w:rPr>
      </w:pPr>
      <w:r w:rsidRPr="00CD6247">
        <w:rPr>
          <w:bCs/>
          <w:sz w:val="24"/>
          <w:szCs w:val="24"/>
        </w:rPr>
        <w:t>** The following section is to be completed by the competition advocate when required**</w:t>
      </w:r>
    </w:p>
    <w:p w14:paraId="48357D9D" w14:textId="77777777" w:rsidR="00E41535" w:rsidRPr="00CD6247" w:rsidRDefault="00E41535" w:rsidP="0040774C">
      <w:pPr>
        <w:widowControl w:val="0"/>
        <w:adjustRightInd w:val="0"/>
        <w:spacing w:after="240"/>
        <w:ind w:left="720" w:right="158"/>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5A1C85">
        <w:rPr>
          <w:bCs/>
          <w:sz w:val="24"/>
          <w:szCs w:val="24"/>
        </w:rPr>
      </w:r>
      <w:r w:rsidR="005A1C85">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14:paraId="09836CE2" w14:textId="6C3E3B77" w:rsidR="00056C10" w:rsidRDefault="00E41535" w:rsidP="00C87240">
      <w:pPr>
        <w:widowControl w:val="0"/>
        <w:adjustRightInd w:val="0"/>
        <w:spacing w:after="120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B6E72AC" w14:textId="77777777" w:rsidR="0040774C" w:rsidRPr="00AF2BFD" w:rsidRDefault="0040774C" w:rsidP="0040774C">
      <w:pPr>
        <w:widowControl w:val="0"/>
        <w:ind w:right="-14"/>
        <w:jc w:val="center"/>
        <w:rPr>
          <w:bCs/>
          <w:sz w:val="24"/>
          <w:szCs w:val="24"/>
        </w:rPr>
      </w:pPr>
      <w:r w:rsidRPr="00AF2BFD">
        <w:rPr>
          <w:bCs/>
          <w:sz w:val="24"/>
          <w:szCs w:val="24"/>
        </w:rPr>
        <w:t>CUI</w:t>
      </w:r>
    </w:p>
    <w:p w14:paraId="2A7C3E4A" w14:textId="7CFA3CCE" w:rsidR="0040774C" w:rsidRDefault="0040774C" w:rsidP="00026BF3">
      <w:pPr>
        <w:widowControl w:val="0"/>
        <w:adjustRightInd w:val="0"/>
        <w:ind w:left="720" w:right="158"/>
        <w:jc w:val="center"/>
        <w:rPr>
          <w:bCs/>
          <w:sz w:val="24"/>
          <w:szCs w:val="24"/>
        </w:rPr>
      </w:pPr>
      <w:r w:rsidRPr="00AF2BFD">
        <w:rPr>
          <w:bCs/>
          <w:sz w:val="24"/>
          <w:szCs w:val="24"/>
        </w:rPr>
        <w:t>Source Selection Information -- See FAR 2.101 and 3.104</w:t>
      </w:r>
    </w:p>
    <w:p w14:paraId="5559DB4A" w14:textId="5DCE05C0" w:rsidR="00B52A89" w:rsidRPr="007539FF" w:rsidRDefault="00732739" w:rsidP="00E9642B">
      <w:pPr>
        <w:pStyle w:val="Heading3"/>
        <w:rPr>
          <w:sz w:val="24"/>
          <w:szCs w:val="24"/>
        </w:rPr>
      </w:pPr>
      <w:r>
        <w:br w:type="page"/>
      </w:r>
      <w:bookmarkStart w:id="1044" w:name="P53_9013"/>
      <w:bookmarkEnd w:id="1044"/>
      <w:r w:rsidR="00DA51F1" w:rsidRPr="007539FF">
        <w:rPr>
          <w:sz w:val="24"/>
          <w:szCs w:val="24"/>
        </w:rPr>
        <w:lastRenderedPageBreak/>
        <w:t>53.9013</w:t>
      </w:r>
      <w:r w:rsidR="00B52A89" w:rsidRPr="007539FF">
        <w:rPr>
          <w:sz w:val="24"/>
          <w:szCs w:val="24"/>
        </w:rPr>
        <w:t xml:space="preserve"> Simplified acquisition procedures.</w:t>
      </w:r>
    </w:p>
    <w:p w14:paraId="04CE8583" w14:textId="7D843E60" w:rsidR="006D0294" w:rsidRPr="007539FF" w:rsidRDefault="00DA51F1" w:rsidP="00B52A89">
      <w:pPr>
        <w:rPr>
          <w:sz w:val="24"/>
          <w:szCs w:val="24"/>
        </w:rPr>
      </w:pPr>
      <w:bookmarkStart w:id="1045" w:name="P53_9013_a"/>
      <w:bookmarkEnd w:id="1045"/>
      <w:r w:rsidRPr="007539FF">
        <w:rPr>
          <w:sz w:val="24"/>
          <w:szCs w:val="24"/>
        </w:rPr>
        <w:t xml:space="preserve">(a) </w:t>
      </w:r>
      <w:r w:rsidRPr="007539FF">
        <w:rPr>
          <w:i/>
          <w:sz w:val="24"/>
          <w:szCs w:val="24"/>
        </w:rPr>
        <w:t>Simplified Acquisition Award Documentation (SAAD)</w:t>
      </w:r>
      <w:commentRangeStart w:id="1046"/>
      <w:r w:rsidR="006D0294" w:rsidRPr="007539FF">
        <w:rPr>
          <w:i/>
          <w:sz w:val="24"/>
          <w:szCs w:val="24"/>
        </w:rPr>
        <w:t>.</w:t>
      </w:r>
      <w:commentRangeEnd w:id="1046"/>
      <w:r w:rsidR="0000650F">
        <w:rPr>
          <w:rStyle w:val="CommentReference"/>
        </w:rPr>
        <w:commentReference w:id="1046"/>
      </w:r>
    </w:p>
    <w:p w14:paraId="21DA4987" w14:textId="63B2A747" w:rsidR="00425A6F" w:rsidRPr="007539FF" w:rsidRDefault="00DA51F1" w:rsidP="00DA51F1">
      <w:pPr>
        <w:widowControl w:val="0"/>
        <w:spacing w:after="240"/>
        <w:ind w:right="-14"/>
        <w:rPr>
          <w:i/>
          <w:iCs/>
          <w:color w:val="000000"/>
          <w:sz w:val="24"/>
          <w:szCs w:val="24"/>
        </w:rPr>
      </w:pPr>
      <w:r w:rsidRPr="007539FF">
        <w:rPr>
          <w:color w:val="000000"/>
          <w:sz w:val="24"/>
          <w:szCs w:val="24"/>
        </w:rPr>
        <w:t xml:space="preserve">Contracting officers at DLA Aviation, DLA Land and Maritime, and DLA Troop Support shall use the following format as prescribed in </w:t>
      </w:r>
      <w:hyperlink w:anchor="P13_106_3_b" w:history="1">
        <w:r w:rsidRPr="007539FF">
          <w:rPr>
            <w:rStyle w:val="Hyperlink"/>
            <w:sz w:val="24"/>
            <w:szCs w:val="24"/>
          </w:rPr>
          <w:t>13.106-3(b)</w:t>
        </w:r>
      </w:hyperlink>
      <w:r w:rsidRPr="007539FF">
        <w:rPr>
          <w:color w:val="000000"/>
          <w:sz w:val="24"/>
          <w:szCs w:val="24"/>
        </w:rPr>
        <w:t xml:space="preserve">, </w:t>
      </w:r>
      <w:hyperlink w:anchor="P13_501_b_3" w:history="1">
        <w:r w:rsidRPr="007539FF">
          <w:rPr>
            <w:rStyle w:val="Hyperlink"/>
            <w:sz w:val="24"/>
            <w:szCs w:val="24"/>
          </w:rPr>
          <w:t>13.501(b)(3)</w:t>
        </w:r>
      </w:hyperlink>
      <w:r w:rsidRPr="007539FF">
        <w:rPr>
          <w:color w:val="000000"/>
          <w:sz w:val="24"/>
          <w:szCs w:val="24"/>
        </w:rPr>
        <w:t xml:space="preserve">, and </w:t>
      </w:r>
      <w:hyperlink w:anchor="P15_406_1_b_1" w:history="1">
        <w:r w:rsidRPr="007539FF">
          <w:rPr>
            <w:rStyle w:val="Hyperlink"/>
            <w:sz w:val="24"/>
            <w:szCs w:val="24"/>
          </w:rPr>
          <w:t>15.406-1(b)(1)</w:t>
        </w:r>
      </w:hyperlink>
      <w:r w:rsidRPr="007539FF">
        <w:rPr>
          <w:color w:val="000000"/>
          <w:sz w:val="24"/>
          <w:szCs w:val="24"/>
        </w:rPr>
        <w:t xml:space="preserve">. </w:t>
      </w:r>
      <w:r w:rsidRPr="007539FF">
        <w:rPr>
          <w:i/>
          <w:iCs/>
          <w:color w:val="000000"/>
          <w:sz w:val="24"/>
          <w:szCs w:val="24"/>
        </w:rPr>
        <w:t>This Simplified Acquisition Award Documentation (SAAD</w:t>
      </w:r>
      <w:r w:rsidRPr="007539FF">
        <w:rPr>
          <w:b/>
          <w:bCs/>
          <w:i/>
          <w:iCs/>
          <w:color w:val="000000"/>
          <w:sz w:val="24"/>
          <w:szCs w:val="24"/>
        </w:rPr>
        <w:t xml:space="preserve">) </w:t>
      </w:r>
      <w:r w:rsidRPr="007539FF">
        <w:rPr>
          <w:i/>
          <w:iCs/>
          <w:color w:val="000000"/>
          <w:sz w:val="24"/>
          <w:szCs w:val="24"/>
        </w:rPr>
        <w:t>format is for illustration purposes only. It mirrors the fillable version in the contract writing system</w:t>
      </w:r>
      <w:r w:rsidR="006222F2">
        <w:rPr>
          <w:i/>
          <w:iCs/>
          <w:color w:val="000000"/>
          <w:sz w:val="24"/>
          <w:szCs w:val="24"/>
        </w:rPr>
        <w:t>.</w:t>
      </w:r>
    </w:p>
    <w:p w14:paraId="0D37C10B" w14:textId="77777777" w:rsidR="00425A6F" w:rsidRDefault="00425A6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color w:val="000000"/>
          <w:sz w:val="24"/>
          <w:szCs w:val="24"/>
        </w:rPr>
      </w:pPr>
      <w:r>
        <w:rPr>
          <w:i/>
          <w:iCs/>
          <w:color w:val="000000"/>
          <w:sz w:val="24"/>
          <w:szCs w:val="24"/>
        </w:rPr>
        <w:br w:type="page"/>
      </w:r>
    </w:p>
    <w:p w14:paraId="134E614D" w14:textId="77777777" w:rsidR="008A0D29" w:rsidRPr="00AF2BFD" w:rsidRDefault="008A0D29" w:rsidP="008A0D29">
      <w:pPr>
        <w:widowControl w:val="0"/>
        <w:spacing w:after="240"/>
        <w:ind w:right="-14"/>
        <w:jc w:val="center"/>
        <w:rPr>
          <w:bCs/>
          <w:sz w:val="24"/>
          <w:szCs w:val="24"/>
        </w:rPr>
      </w:pPr>
      <w:r w:rsidRPr="00AF2BFD">
        <w:rPr>
          <w:bCs/>
          <w:sz w:val="24"/>
          <w:szCs w:val="24"/>
        </w:rPr>
        <w:lastRenderedPageBreak/>
        <w:t>CUI</w:t>
      </w:r>
    </w:p>
    <w:p w14:paraId="225F6AC4" w14:textId="77777777" w:rsidR="00072E25" w:rsidRPr="008A0D29" w:rsidRDefault="00072E25" w:rsidP="0088383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sz w:val="24"/>
          <w:szCs w:val="24"/>
        </w:rPr>
      </w:pPr>
      <w:r w:rsidRPr="008A0D29">
        <w:rPr>
          <w:rFonts w:eastAsia="Calibri"/>
          <w:sz w:val="24"/>
          <w:szCs w:val="24"/>
        </w:rPr>
        <w:t>Simplified</w:t>
      </w:r>
      <w:r w:rsidRPr="008A0D29">
        <w:rPr>
          <w:rFonts w:eastAsia="Calibri"/>
          <w:spacing w:val="-13"/>
          <w:sz w:val="24"/>
          <w:szCs w:val="24"/>
        </w:rPr>
        <w:t xml:space="preserve"> </w:t>
      </w:r>
      <w:r w:rsidRPr="008A0D29">
        <w:rPr>
          <w:rFonts w:eastAsia="Calibri"/>
          <w:sz w:val="24"/>
          <w:szCs w:val="24"/>
        </w:rPr>
        <w:t>Acquisition</w:t>
      </w:r>
      <w:r w:rsidRPr="008A0D29">
        <w:rPr>
          <w:rFonts w:eastAsia="Calibri"/>
          <w:spacing w:val="-14"/>
          <w:sz w:val="24"/>
          <w:szCs w:val="24"/>
        </w:rPr>
        <w:t xml:space="preserve"> </w:t>
      </w:r>
      <w:r w:rsidRPr="008A0D29">
        <w:rPr>
          <w:rFonts w:eastAsia="Calibri"/>
          <w:sz w:val="24"/>
          <w:szCs w:val="24"/>
        </w:rPr>
        <w:t>Award</w:t>
      </w:r>
      <w:r w:rsidRPr="008A0D29">
        <w:rPr>
          <w:rFonts w:eastAsia="Calibri"/>
          <w:spacing w:val="-7"/>
          <w:sz w:val="24"/>
          <w:szCs w:val="24"/>
        </w:rPr>
        <w:t xml:space="preserve"> </w:t>
      </w:r>
      <w:r w:rsidRPr="008A0D29">
        <w:rPr>
          <w:rFonts w:eastAsia="Calibri"/>
          <w:sz w:val="24"/>
          <w:szCs w:val="24"/>
        </w:rPr>
        <w:t>Documentation (SAAD)</w:t>
      </w:r>
    </w:p>
    <w:p w14:paraId="3C224A91" w14:textId="7A1CFA40" w:rsidR="00072E25" w:rsidRPr="0007799E" w:rsidRDefault="00072E25"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14:paraId="52AD005D" w14:textId="05CB201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14:paraId="51F3C2F4" w14:textId="11E744B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14:paraId="0F8AFC4F" w14:textId="1FED6435"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14:paraId="61FE2B3A" w14:textId="147CC6AB"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14:paraId="6ECD49AD" w14:textId="3F336890"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14:paraId="54906A7B" w14:textId="510DAECF"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14:paraId="3662AADE" w14:textId="77777777" w:rsidR="00072E25" w:rsidRPr="0007799E" w:rsidRDefault="00072E2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14:paraId="0241CD29" w14:textId="6C0349A4" w:rsidR="00072E25" w:rsidRPr="0007799E" w:rsidRDefault="005A1C8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Procurement is a First Time Buy</w:t>
      </w:r>
    </w:p>
    <w:p w14:paraId="31684E73" w14:textId="06906E95" w:rsidR="00072E25" w:rsidRPr="0007799E" w:rsidRDefault="005A1C85"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Commercial</w:t>
      </w:r>
    </w:p>
    <w:p w14:paraId="0996603C" w14:textId="77391B6A" w:rsidR="00072E25" w:rsidRPr="0007799E" w:rsidRDefault="005A1C85"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F</w:t>
      </w:r>
      <w:r w:rsidR="00072E25" w:rsidRPr="0007799E">
        <w:rPr>
          <w:rFonts w:eastAsiaTheme="minorHAnsi"/>
          <w:color w:val="000000"/>
          <w:sz w:val="24"/>
          <w:szCs w:val="24"/>
        </w:rPr>
        <w:t xml:space="preserve">or non-competitive actions over $1M Contract Business Analysis Repository (CBAR) was checked IAW DLAD </w:t>
      </w:r>
      <w:hyperlink w:anchor="P15_404_1_a_5_S90" w:history="1">
        <w:r w:rsidR="00072E25" w:rsidRPr="00543EAE">
          <w:rPr>
            <w:rStyle w:val="Hyperlink"/>
            <w:rFonts w:eastAsiaTheme="minorHAnsi"/>
            <w:sz w:val="24"/>
            <w:szCs w:val="24"/>
          </w:rPr>
          <w:t>15.404-1(a)(5)(S-90)</w:t>
        </w:r>
      </w:hyperlink>
    </w:p>
    <w:p w14:paraId="68F688BB" w14:textId="77777777" w:rsidR="00072E25" w:rsidRPr="0007799E" w:rsidRDefault="005A1C8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Fast Pay (FAR 13.402(a)-(f))</w:t>
      </w:r>
    </w:p>
    <w:p w14:paraId="54E84AD8" w14:textId="3BE86BE7" w:rsidR="00072E25" w:rsidRPr="00EA4AF1" w:rsidRDefault="005A1C85" w:rsidP="00EA4A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EA4AF1">
            <w:rPr>
              <w:rFonts w:ascii="MS Gothic" w:eastAsia="MS Gothic" w:hAnsi="MS Gothic" w:hint="eastAsia"/>
              <w:bCs/>
              <w:color w:val="000000"/>
              <w:sz w:val="24"/>
              <w:szCs w:val="24"/>
            </w:rPr>
            <w:t>☐</w:t>
          </w:r>
        </w:sdtContent>
      </w:sdt>
      <w:r w:rsidR="00883830" w:rsidRPr="00EA4AF1">
        <w:rPr>
          <w:rFonts w:eastAsiaTheme="minorHAnsi"/>
          <w:bCs/>
          <w:color w:val="000000"/>
          <w:sz w:val="24"/>
          <w:szCs w:val="24"/>
        </w:rPr>
        <w:tab/>
      </w:r>
      <w:r w:rsidR="00072E25" w:rsidRPr="00EA4AF1">
        <w:rPr>
          <w:rFonts w:eastAsiaTheme="minorHAnsi"/>
          <w:bCs/>
          <w:color w:val="000000"/>
          <w:sz w:val="24"/>
          <w:szCs w:val="24"/>
        </w:rPr>
        <w:t>Special Emergency Procurement Authority (</w:t>
      </w:r>
      <w:r w:rsidR="00072E25" w:rsidRPr="00EA4AF1">
        <w:rPr>
          <w:rFonts w:eastAsiaTheme="minorHAnsi"/>
          <w:color w:val="000000"/>
          <w:sz w:val="24"/>
          <w:szCs w:val="24"/>
        </w:rPr>
        <w:t>SEPA) Acquisition (FAR 1</w:t>
      </w:r>
      <w:r w:rsidR="008E545C" w:rsidRPr="00EA4AF1">
        <w:rPr>
          <w:rFonts w:eastAsiaTheme="minorHAnsi"/>
          <w:color w:val="000000"/>
          <w:sz w:val="24"/>
          <w:szCs w:val="24"/>
        </w:rPr>
        <w:t>8.001</w:t>
      </w:r>
      <w:r w:rsidR="00072E25" w:rsidRPr="00EA4AF1">
        <w:rPr>
          <w:rFonts w:eastAsiaTheme="minorHAnsi"/>
          <w:color w:val="000000"/>
          <w:sz w:val="24"/>
          <w:szCs w:val="24"/>
        </w:rPr>
        <w:t>)</w:t>
      </w:r>
      <w:commentRangeStart w:id="1047"/>
      <w:commentRangeEnd w:id="1047"/>
      <w:r w:rsidR="008E545C" w:rsidRPr="00EA4AF1">
        <w:rPr>
          <w:rStyle w:val="CommentReference"/>
          <w:sz w:val="24"/>
          <w:szCs w:val="24"/>
        </w:rPr>
        <w:commentReference w:id="1047"/>
      </w:r>
    </w:p>
    <w:p w14:paraId="2941E64E" w14:textId="499A3DB1" w:rsidR="00EA4AF1" w:rsidRPr="00EA4AF1" w:rsidRDefault="00EA4AF1" w:rsidP="00232A2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
          <w:bCs/>
          <w:color w:val="000000"/>
          <w:sz w:val="24"/>
          <w:szCs w:val="24"/>
          <w:u w:val="single"/>
        </w:rPr>
      </w:pPr>
      <w:r w:rsidRPr="00EA4AF1">
        <w:rPr>
          <w:rFonts w:ascii="Segoe UI Symbol" w:hAnsi="Segoe UI Symbol" w:cs="Segoe UI Symbol"/>
          <w:sz w:val="24"/>
          <w:szCs w:val="24"/>
        </w:rPr>
        <w:t>☐</w:t>
      </w:r>
      <w:r>
        <w:rPr>
          <w:rFonts w:ascii="Segoe UI Symbol" w:hAnsi="Segoe UI Symbol" w:cs="Segoe UI Symbol"/>
          <w:sz w:val="24"/>
          <w:szCs w:val="24"/>
        </w:rPr>
        <w:tab/>
      </w:r>
      <w:r w:rsidRPr="00EA4AF1">
        <w:rPr>
          <w:sz w:val="24"/>
          <w:szCs w:val="24"/>
        </w:rPr>
        <w:t>Simplified Indefinite-Delivery Contract (SIDC).</w:t>
      </w:r>
      <w:commentRangeStart w:id="1048"/>
      <w:r w:rsidRPr="00EA4AF1">
        <w:rPr>
          <w:sz w:val="24"/>
          <w:szCs w:val="24"/>
        </w:rPr>
        <w:t xml:space="preserve"> </w:t>
      </w:r>
      <w:commentRangeEnd w:id="1048"/>
      <w:r w:rsidR="00232A22">
        <w:rPr>
          <w:rStyle w:val="CommentReference"/>
        </w:rPr>
        <w:commentReference w:id="1048"/>
      </w:r>
      <w:r w:rsidRPr="00EA4AF1">
        <w:rPr>
          <w:sz w:val="24"/>
          <w:szCs w:val="24"/>
        </w:rPr>
        <w:t xml:space="preserve">The contracting officer established a guaranteed minimum (GM) quantity </w:t>
      </w:r>
      <w:r w:rsidR="009406C2" w:rsidRPr="002C34CA">
        <w:rPr>
          <w:sz w:val="24"/>
          <w:szCs w:val="24"/>
        </w:rPr>
        <w:t>or GM dollar value</w:t>
      </w:r>
      <w:r w:rsidR="009406C2" w:rsidRPr="00EA4AF1">
        <w:rPr>
          <w:sz w:val="24"/>
          <w:szCs w:val="24"/>
        </w:rPr>
        <w:t xml:space="preserve"> </w:t>
      </w:r>
      <w:r w:rsidRPr="00EA4AF1">
        <w:rPr>
          <w:sz w:val="24"/>
          <w:szCs w:val="24"/>
        </w:rPr>
        <w:t xml:space="preserve">for the period of performance of the basic SIDC, recorded an obligation in the amount of the GM purchase requirement ($________) at time of award, and placed the EBS screen shot documenting the obligation in the contract file IAW DLAD </w:t>
      </w:r>
      <w:hyperlink w:anchor="P13_390" w:history="1">
        <w:r w:rsidRPr="003F61D2">
          <w:rPr>
            <w:rStyle w:val="Hyperlink"/>
            <w:sz w:val="24"/>
            <w:szCs w:val="24"/>
          </w:rPr>
          <w:t>13.390</w:t>
        </w:r>
      </w:hyperlink>
      <w:r w:rsidRPr="00EA4AF1">
        <w:rPr>
          <w:sz w:val="24"/>
          <w:szCs w:val="24"/>
        </w:rPr>
        <w:t>(a)(2)(i).</w:t>
      </w:r>
    </w:p>
    <w:p w14:paraId="11330ADB" w14:textId="602D0B6F"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14:paraId="6E342AEE" w14:textId="77777777" w:rsidR="00072E25" w:rsidRPr="0007799E" w:rsidRDefault="005A1C8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14:paraId="0C5D6832" w14:textId="77777777" w:rsidR="0021763E" w:rsidRDefault="00072E25" w:rsidP="00882672">
      <w:pPr>
        <w:tabs>
          <w:tab w:val="left" w:pos="1530"/>
        </w:tabs>
        <w:spacing w:after="960"/>
        <w:rPr>
          <w:bCs/>
          <w:sz w:val="24"/>
          <w:szCs w:val="24"/>
        </w:rPr>
      </w:pPr>
      <w:r w:rsidRPr="0007799E">
        <w:rPr>
          <w:rFonts w:eastAsiaTheme="minorHAnsi"/>
          <w:b/>
          <w:bCs/>
          <w:color w:val="000000"/>
          <w:sz w:val="24"/>
          <w:szCs w:val="24"/>
        </w:rPr>
        <w:t>Narrative:</w:t>
      </w:r>
    </w:p>
    <w:p w14:paraId="76730A1F" w14:textId="77777777" w:rsidR="0021763E" w:rsidRDefault="0021763E" w:rsidP="0021763E">
      <w:pPr>
        <w:tabs>
          <w:tab w:val="left" w:pos="1530"/>
        </w:tabs>
        <w:spacing w:after="240"/>
        <w:rPr>
          <w:bCs/>
          <w:sz w:val="24"/>
          <w:szCs w:val="24"/>
        </w:rPr>
      </w:pPr>
      <w:r w:rsidRPr="00697457">
        <w:rPr>
          <w:bCs/>
          <w:noProof/>
          <w:sz w:val="24"/>
          <w:szCs w:val="24"/>
        </w:rPr>
        <mc:AlternateContent>
          <mc:Choice Requires="wps">
            <w:drawing>
              <wp:anchor distT="45720" distB="45720" distL="114300" distR="114300" simplePos="0" relativeHeight="251670528" behindDoc="0" locked="0" layoutInCell="1" allowOverlap="1" wp14:anchorId="7247A2BC" wp14:editId="413AE827">
                <wp:simplePos x="0" y="0"/>
                <wp:positionH relativeFrom="column">
                  <wp:posOffset>2936875</wp:posOffset>
                </wp:positionH>
                <wp:positionV relativeFrom="paragraph">
                  <wp:posOffset>27940</wp:posOffset>
                </wp:positionV>
                <wp:extent cx="3314700" cy="11525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52525"/>
                        </a:xfrm>
                        <a:prstGeom prst="rect">
                          <a:avLst/>
                        </a:prstGeom>
                        <a:solidFill>
                          <a:srgbClr val="FFFFFF"/>
                        </a:solidFill>
                        <a:ln w="9525">
                          <a:solidFill>
                            <a:srgbClr val="000000"/>
                          </a:solidFill>
                          <a:miter lim="800000"/>
                          <a:headEnd/>
                          <a:tailEnd/>
                        </a:ln>
                      </wps:spPr>
                      <wps:txbx>
                        <w:txbxContent>
                          <w:p w14:paraId="39C3A707" w14:textId="77777777" w:rsidR="0021763E" w:rsidRDefault="0021763E" w:rsidP="0021763E">
                            <w:pPr>
                              <w:rPr>
                                <w:sz w:val="24"/>
                                <w:szCs w:val="24"/>
                              </w:rPr>
                            </w:pPr>
                            <w:r w:rsidRPr="00572411">
                              <w:rPr>
                                <w:sz w:val="24"/>
                                <w:szCs w:val="24"/>
                              </w:rPr>
                              <w:t>CUI Designation Indicator</w:t>
                            </w:r>
                          </w:p>
                          <w:p w14:paraId="21EB7CD6" w14:textId="77777777" w:rsidR="0021763E" w:rsidRDefault="0021763E" w:rsidP="0021763E">
                            <w:pPr>
                              <w:rPr>
                                <w:sz w:val="24"/>
                                <w:szCs w:val="24"/>
                              </w:rPr>
                            </w:pPr>
                            <w:r w:rsidRPr="00572411">
                              <w:rPr>
                                <w:sz w:val="24"/>
                                <w:szCs w:val="24"/>
                              </w:rPr>
                              <w:t>Controlled by: [Name of Procuring Organization]</w:t>
                            </w:r>
                          </w:p>
                          <w:p w14:paraId="6220D9C2" w14:textId="77777777" w:rsidR="0021763E" w:rsidRPr="00572411" w:rsidRDefault="0021763E" w:rsidP="002176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214ED446" w14:textId="77777777" w:rsidR="0021763E" w:rsidRPr="00572411" w:rsidRDefault="0021763E" w:rsidP="002176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68325160" w14:textId="77777777" w:rsidR="0021763E" w:rsidRPr="00572411" w:rsidRDefault="0021763E" w:rsidP="002176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6D68C8CF" w14:textId="77777777" w:rsidR="0021763E" w:rsidRDefault="0021763E" w:rsidP="0021763E">
                            <w:pPr>
                              <w:tabs>
                                <w:tab w:val="left" w:pos="1530"/>
                              </w:tabs>
                              <w:spacing w:after="240"/>
                              <w:rPr>
                                <w:sz w:val="24"/>
                                <w:szCs w:val="24"/>
                              </w:rPr>
                            </w:pPr>
                            <w:r w:rsidRPr="00572411">
                              <w:rPr>
                                <w:sz w:val="24"/>
                                <w:szCs w:val="24"/>
                              </w:rPr>
                              <w:t>POC: [Phone or email address]</w:t>
                            </w:r>
                          </w:p>
                          <w:p w14:paraId="67EC8D7B" w14:textId="77777777" w:rsidR="0021763E" w:rsidRDefault="0021763E" w:rsidP="002176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7A2BC" id="_x0000_s1028" type="#_x0000_t202" style="position:absolute;margin-left:231.25pt;margin-top:2.2pt;width:261pt;height:90.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">
                <v:textbox>
                  <w:txbxContent>
                    <w:p w14:paraId="39C3A707" w14:textId="77777777" w:rsidR="0021763E" w:rsidRDefault="0021763E" w:rsidP="0021763E">
                      <w:pPr>
                        <w:rPr>
                          <w:sz w:val="24"/>
                          <w:szCs w:val="24"/>
                        </w:rPr>
                      </w:pPr>
                      <w:r w:rsidRPr="00572411">
                        <w:rPr>
                          <w:sz w:val="24"/>
                          <w:szCs w:val="24"/>
                        </w:rPr>
                        <w:t>CUI Designation Indicator</w:t>
                      </w:r>
                    </w:p>
                    <w:p w14:paraId="21EB7CD6" w14:textId="77777777" w:rsidR="0021763E" w:rsidRDefault="0021763E" w:rsidP="0021763E">
                      <w:pPr>
                        <w:rPr>
                          <w:sz w:val="24"/>
                          <w:szCs w:val="24"/>
                        </w:rPr>
                      </w:pPr>
                      <w:r w:rsidRPr="00572411">
                        <w:rPr>
                          <w:sz w:val="24"/>
                          <w:szCs w:val="24"/>
                        </w:rPr>
                        <w:t>Controlled by: [Name of Procuring Organization]</w:t>
                      </w:r>
                    </w:p>
                    <w:p w14:paraId="6220D9C2" w14:textId="77777777" w:rsidR="0021763E" w:rsidRPr="00572411" w:rsidRDefault="0021763E" w:rsidP="002176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214ED446" w14:textId="77777777" w:rsidR="0021763E" w:rsidRPr="00572411" w:rsidRDefault="0021763E" w:rsidP="002176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68325160" w14:textId="77777777" w:rsidR="0021763E" w:rsidRPr="00572411" w:rsidRDefault="0021763E" w:rsidP="002176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6D68C8CF" w14:textId="77777777" w:rsidR="0021763E" w:rsidRDefault="0021763E" w:rsidP="0021763E">
                      <w:pPr>
                        <w:tabs>
                          <w:tab w:val="left" w:pos="1530"/>
                        </w:tabs>
                        <w:spacing w:after="240"/>
                        <w:rPr>
                          <w:sz w:val="24"/>
                          <w:szCs w:val="24"/>
                        </w:rPr>
                      </w:pPr>
                      <w:r w:rsidRPr="00572411">
                        <w:rPr>
                          <w:sz w:val="24"/>
                          <w:szCs w:val="24"/>
                        </w:rPr>
                        <w:t>POC: [Phone or email address]</w:t>
                      </w:r>
                    </w:p>
                    <w:p w14:paraId="67EC8D7B" w14:textId="77777777" w:rsidR="0021763E" w:rsidRDefault="0021763E" w:rsidP="0021763E"/>
                  </w:txbxContent>
                </v:textbox>
                <w10:wrap type="square"/>
              </v:shape>
            </w:pict>
          </mc:Fallback>
        </mc:AlternateContent>
      </w:r>
    </w:p>
    <w:p w14:paraId="20BE6716" w14:textId="36583DCD" w:rsidR="00A92117" w:rsidRDefault="00A92117" w:rsidP="002176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440"/>
        <w:rPr>
          <w:sz w:val="24"/>
          <w:szCs w:val="24"/>
        </w:rPr>
      </w:pPr>
    </w:p>
    <w:p w14:paraId="4DD0C33C" w14:textId="208E5802" w:rsidR="00A92117" w:rsidRDefault="00A92117" w:rsidP="00A92117">
      <w:pPr>
        <w:tabs>
          <w:tab w:val="left" w:pos="1530"/>
        </w:tabs>
        <w:spacing w:after="720"/>
        <w:jc w:val="center"/>
        <w:rPr>
          <w:sz w:val="24"/>
          <w:szCs w:val="24"/>
        </w:rPr>
      </w:pPr>
      <w:r>
        <w:rPr>
          <w:sz w:val="24"/>
          <w:szCs w:val="24"/>
        </w:rPr>
        <w:t>CUI</w:t>
      </w:r>
    </w:p>
    <w:p w14:paraId="68B7A57E" w14:textId="43307999" w:rsidR="00A92117" w:rsidRDefault="00266DEA" w:rsidP="002E576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rFonts w:eastAsiaTheme="minorHAnsi"/>
          <w:color w:val="000000"/>
          <w:sz w:val="24"/>
          <w:szCs w:val="24"/>
        </w:rPr>
      </w:pPr>
      <w:r w:rsidRPr="00266DEA">
        <w:rPr>
          <w:rFonts w:eastAsiaTheme="minorHAnsi"/>
          <w:color w:val="000000"/>
          <w:sz w:val="24"/>
          <w:szCs w:val="24"/>
        </w:rPr>
        <w:lastRenderedPageBreak/>
        <w:t>CUI</w:t>
      </w:r>
    </w:p>
    <w:p w14:paraId="533C6715" w14:textId="50B91DC3" w:rsidR="00072E25" w:rsidRPr="0007799E" w:rsidRDefault="00072E25" w:rsidP="002E576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14:paraId="1CFAFB5A" w14:textId="2B6C5F96"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w:anchor="P17_7505" w:history="1">
        <w:r w:rsidRPr="00543EAE">
          <w:rPr>
            <w:rStyle w:val="Hyperlink"/>
            <w:rFonts w:eastAsiaTheme="minorHAnsi"/>
            <w:b/>
            <w:bCs/>
            <w:sz w:val="24"/>
            <w:szCs w:val="24"/>
          </w:rPr>
          <w:t>17.7505</w:t>
        </w:r>
      </w:hyperlink>
      <w:r w:rsidRPr="0007799E">
        <w:rPr>
          <w:rFonts w:eastAsiaTheme="minorHAnsi"/>
          <w:b/>
          <w:bCs/>
          <w:sz w:val="24"/>
          <w:szCs w:val="24"/>
        </w:rPr>
        <w:t>):</w:t>
      </w:r>
    </w:p>
    <w:p w14:paraId="63897041"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14:paraId="2AA44F2C" w14:textId="2FE67D96" w:rsidR="00072E25" w:rsidRPr="0007799E" w:rsidRDefault="005A1C8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223F96" w:rsidRPr="0007799E">
            <w:rPr>
              <w:rFonts w:ascii="Segoe UI Symbol" w:eastAsia="MS Gothic"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223F96" w:rsidRPr="0007799E">
        <w:rPr>
          <w:rFonts w:eastAsiaTheme="minorHAnsi"/>
          <w:bCs/>
          <w:color w:val="000000"/>
          <w:sz w:val="24"/>
          <w:szCs w:val="24"/>
        </w:rPr>
        <w:tab/>
      </w:r>
      <w:r w:rsidR="00072E25" w:rsidRPr="0007799E">
        <w:rPr>
          <w:rFonts w:eastAsiaTheme="minorHAnsi"/>
          <w:color w:val="000000"/>
          <w:sz w:val="24"/>
          <w:szCs w:val="24"/>
        </w:rPr>
        <w:t>Unit Price has not increased 51% or more within the past 12 months.</w:t>
      </w:r>
    </w:p>
    <w:p w14:paraId="7C7E117D" w14:textId="274B448C" w:rsidR="00072E25" w:rsidRPr="0007799E" w:rsidRDefault="005A1C85" w:rsidP="005605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F50303">
            <w:rPr>
              <w:rFonts w:ascii="MS Gothic" w:eastAsia="MS Gothic" w:hAnsi="MS Gothic" w:hint="eastAsia"/>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Unit Price has increased 51% or more within the past 12 months. Contracting officer has evaluated price and will notify HCA (or HCA’s designee) prior to award.</w:t>
      </w:r>
    </w:p>
    <w:p w14:paraId="0B71E5B2" w14:textId="088D3961"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w:t>
      </w:r>
      <w:r w:rsidR="0007799E" w:rsidRPr="0007799E">
        <w:rPr>
          <w:rFonts w:eastAsiaTheme="minorHAnsi"/>
          <w:color w:val="000000"/>
          <w:sz w:val="24"/>
          <w:szCs w:val="24"/>
        </w:rPr>
        <w:t>plified acquisition procedures:</w:t>
      </w:r>
    </w:p>
    <w:p w14:paraId="2B8585C1" w14:textId="6DF89DAA" w:rsidR="00072E25" w:rsidRPr="0007799E" w:rsidRDefault="005A1C8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223F96" w:rsidRPr="0007799E">
        <w:rPr>
          <w:rFonts w:eastAsiaTheme="minorHAnsi"/>
          <w:bCs/>
          <w:color w:val="000000"/>
          <w:sz w:val="24"/>
          <w:szCs w:val="24"/>
        </w:rPr>
        <w:tab/>
      </w:r>
      <w:r w:rsidR="00072E25" w:rsidRPr="0007799E">
        <w:rPr>
          <w:rFonts w:eastAsiaTheme="minorHAnsi"/>
          <w:color w:val="000000"/>
          <w:sz w:val="24"/>
          <w:szCs w:val="24"/>
        </w:rPr>
        <w:t>Unit Price has not increased 25% or more within the past 12 months.</w:t>
      </w:r>
    </w:p>
    <w:p w14:paraId="3C68F768" w14:textId="7C6B00BF" w:rsidR="00072E25" w:rsidRPr="0007799E" w:rsidRDefault="005A1C8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223F96" w:rsidRPr="0007799E">
        <w:rPr>
          <w:rFonts w:eastAsiaTheme="minorHAnsi"/>
          <w:bCs/>
          <w:color w:val="000000"/>
          <w:sz w:val="24"/>
          <w:szCs w:val="24"/>
        </w:rPr>
        <w:tab/>
      </w:r>
      <w:r w:rsidR="00072E25" w:rsidRPr="0007799E">
        <w:rPr>
          <w:rFonts w:eastAsiaTheme="minorHAnsi"/>
          <w:color w:val="000000"/>
          <w:sz w:val="24"/>
          <w:szCs w:val="24"/>
        </w:rPr>
        <w:t xml:space="preserve">Unit Price has increased 25% or more within the past 12 months. Contracting officer has evaluated price and will notify HCA (or </w:t>
      </w:r>
      <w:r w:rsidR="00E04635" w:rsidRPr="0007799E">
        <w:rPr>
          <w:rFonts w:eastAsiaTheme="minorHAnsi"/>
          <w:color w:val="000000"/>
          <w:sz w:val="24"/>
          <w:szCs w:val="24"/>
        </w:rPr>
        <w:t>HCA’s designee) prior to award.</w:t>
      </w:r>
    </w:p>
    <w:p w14:paraId="6489927B" w14:textId="64145A0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14:paraId="0C5A098F" w14:textId="6F5EA864" w:rsidR="00072E25" w:rsidRPr="0014221E" w:rsidRDefault="00072E2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u w:val="single"/>
        </w:rPr>
      </w:pPr>
      <w:r w:rsidRPr="0007799E">
        <w:rPr>
          <w:rFonts w:eastAsiaTheme="minorHAnsi"/>
          <w:b/>
          <w:color w:val="000000"/>
          <w:sz w:val="24"/>
          <w:szCs w:val="24"/>
          <w:u w:val="single"/>
        </w:rPr>
        <w:t xml:space="preserve">Basis for Award- </w:t>
      </w:r>
      <w:r w:rsidRPr="0014221E">
        <w:rPr>
          <w:rFonts w:eastAsiaTheme="minorHAnsi"/>
          <w:b/>
          <w:bCs/>
          <w:color w:val="000000"/>
          <w:sz w:val="24"/>
          <w:szCs w:val="24"/>
          <w:u w:val="single"/>
        </w:rPr>
        <w:t>FAR</w:t>
      </w:r>
      <w:r w:rsidRPr="0014221E">
        <w:rPr>
          <w:rFonts w:eastAsiaTheme="minorHAnsi"/>
          <w:b/>
          <w:bCs/>
          <w:color w:val="000000"/>
          <w:spacing w:val="-29"/>
          <w:sz w:val="24"/>
          <w:szCs w:val="24"/>
          <w:u w:val="single"/>
        </w:rPr>
        <w:t xml:space="preserve"> </w:t>
      </w:r>
      <w:r w:rsidRPr="0014221E">
        <w:rPr>
          <w:rFonts w:eastAsiaTheme="minorHAnsi"/>
          <w:b/>
          <w:bCs/>
          <w:color w:val="000000"/>
          <w:sz w:val="24"/>
          <w:szCs w:val="24"/>
          <w:u w:val="single"/>
        </w:rPr>
        <w:t xml:space="preserve">13.106-3(a), DLAD 13.106-3(a) &amp; DLAD </w:t>
      </w:r>
      <w:r w:rsidRPr="0014221E">
        <w:rPr>
          <w:rFonts w:eastAsiaTheme="minorHAnsi"/>
          <w:b/>
          <w:bCs/>
          <w:sz w:val="24"/>
          <w:szCs w:val="24"/>
          <w:u w:val="single"/>
        </w:rPr>
        <w:t>15.406-3(a)(11)</w:t>
      </w:r>
      <w:r w:rsidRPr="0014221E">
        <w:rPr>
          <w:rFonts w:eastAsiaTheme="minorHAnsi"/>
          <w:b/>
          <w:bCs/>
          <w:color w:val="000000"/>
          <w:sz w:val="24"/>
          <w:szCs w:val="24"/>
          <w:u w:val="single"/>
        </w:rPr>
        <w:t>:</w:t>
      </w:r>
    </w:p>
    <w:p w14:paraId="752D5D48" w14:textId="36AB3978" w:rsidR="00072E25" w:rsidRPr="0033114F" w:rsidRDefault="00072E25"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r w:rsidR="0032451F">
        <w:rPr>
          <w:rFonts w:eastAsiaTheme="minorHAnsi"/>
          <w:b/>
          <w:color w:val="000000"/>
          <w:sz w:val="24"/>
          <w:szCs w:val="24"/>
        </w:rPr>
        <w:t>:</w:t>
      </w:r>
    </w:p>
    <w:p w14:paraId="6860850C" w14:textId="22BB3CED" w:rsidR="00072E25" w:rsidRPr="0007799E" w:rsidRDefault="005A1C85"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Adequate Price Competition – Manufacturer Competition</w:t>
      </w:r>
    </w:p>
    <w:p w14:paraId="59DCFACB" w14:textId="6ED9A5CB" w:rsidR="00072E25" w:rsidRPr="0007799E" w:rsidRDefault="005A1C8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Adequate Price Competition – Among Providers of Services</w:t>
      </w:r>
    </w:p>
    <w:p w14:paraId="0D8E2AFF" w14:textId="55F538D8" w:rsidR="00072E25" w:rsidRPr="0007799E" w:rsidRDefault="005A1C85"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A</w:t>
      </w:r>
      <w:r w:rsidR="00072E25" w:rsidRPr="0007799E">
        <w:rPr>
          <w:rFonts w:eastAsiaTheme="minorHAnsi"/>
          <w:color w:val="000000"/>
          <w:sz w:val="24"/>
          <w:szCs w:val="24"/>
        </w:rPr>
        <w:t xml:space="preserve">dequate Price Competition – Dealer Competition (only use below SAT). Offered prices are independent, and otherwise successful offeror’s price is not unreasonable. </w:t>
      </w:r>
      <w:r w:rsidR="00072E25" w:rsidRPr="0007799E">
        <w:rPr>
          <w:rFonts w:eastAsiaTheme="minorHAnsi"/>
          <w:b/>
          <w:color w:val="000000"/>
          <w:sz w:val="24"/>
          <w:szCs w:val="24"/>
        </w:rPr>
        <w:t>Provide documentation in Narrative block.</w:t>
      </w:r>
    </w:p>
    <w:p w14:paraId="221425AC" w14:textId="0DE6D27D" w:rsidR="00072E25" w:rsidRPr="0007799E" w:rsidRDefault="005A1C8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N</w:t>
      </w:r>
      <w:r w:rsidR="00072E25" w:rsidRPr="0007799E">
        <w:rPr>
          <w:rFonts w:eastAsiaTheme="minorHAnsi"/>
          <w:color w:val="000000"/>
          <w:sz w:val="24"/>
          <w:szCs w:val="24"/>
        </w:rPr>
        <w:t xml:space="preserve">o Competition (single quote </w:t>
      </w:r>
      <w:r w:rsidR="0007799E" w:rsidRPr="0007799E">
        <w:rPr>
          <w:rFonts w:eastAsiaTheme="minorHAnsi"/>
          <w:color w:val="000000"/>
          <w:sz w:val="24"/>
          <w:szCs w:val="24"/>
        </w:rPr>
        <w:t>or noncompetitive price range).</w:t>
      </w:r>
    </w:p>
    <w:p w14:paraId="79F5F153"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14:paraId="6B38060B" w14:textId="13C5E29A" w:rsidR="00072E25" w:rsidRPr="0007799E" w:rsidRDefault="005A1C85"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4E21AD" w:rsidRPr="0007799E">
            <w:rPr>
              <w:rFonts w:ascii="Segoe UI Symbol" w:eastAsia="MS Gothic" w:hAnsi="Segoe UI Symbol" w:cs="Segoe UI Symbol"/>
              <w:color w:val="000000"/>
              <w:sz w:val="24"/>
              <w:szCs w:val="24"/>
            </w:rPr>
            <w:t>☐</w:t>
          </w:r>
        </w:sdtContent>
      </w:sdt>
      <w:r w:rsidR="004E21AD" w:rsidRPr="0007799E">
        <w:rPr>
          <w:rFonts w:eastAsiaTheme="minorHAnsi"/>
          <w:color w:val="000000"/>
          <w:sz w:val="24"/>
          <w:szCs w:val="24"/>
        </w:rPr>
        <w:tab/>
        <w:t>M</w:t>
      </w:r>
      <w:r w:rsidR="00072E25" w:rsidRPr="0007799E">
        <w:rPr>
          <w:rFonts w:eastAsiaTheme="minorHAnsi"/>
          <w:color w:val="000000"/>
          <w:sz w:val="24"/>
          <w:szCs w:val="24"/>
        </w:rPr>
        <w:t xml:space="preserve">arket Research </w:t>
      </w:r>
      <w:r w:rsidR="00072E25" w:rsidRPr="0007799E">
        <w:rPr>
          <w:rFonts w:eastAsiaTheme="minorHAnsi"/>
          <w:b/>
          <w:color w:val="000000"/>
          <w:sz w:val="24"/>
          <w:szCs w:val="24"/>
        </w:rPr>
        <w:t>(describe in Narrative block; or attach and reference in Narrative block)</w:t>
      </w:r>
    </w:p>
    <w:p w14:paraId="5F4CCECD" w14:textId="109DB9A4" w:rsidR="00072E25" w:rsidRPr="0028141F" w:rsidRDefault="005A1C85"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28141F">
            <w:rPr>
              <w:rFonts w:ascii="MS Gothic" w:eastAsia="MS Gothic" w:hAnsi="MS Gothic" w:hint="eastAsia"/>
              <w:bCs/>
              <w:color w:val="000000"/>
              <w:sz w:val="24"/>
              <w:szCs w:val="24"/>
            </w:rPr>
            <w:t>☐</w:t>
          </w:r>
        </w:sdtContent>
      </w:sdt>
      <w:r w:rsidR="004E21AD" w:rsidRPr="0028141F">
        <w:rPr>
          <w:rFonts w:eastAsiaTheme="minorHAnsi"/>
          <w:color w:val="000000"/>
          <w:sz w:val="24"/>
          <w:szCs w:val="24"/>
        </w:rPr>
        <w:tab/>
        <w:t>I</w:t>
      </w:r>
      <w:r w:rsidR="00072E25" w:rsidRPr="0028141F">
        <w:rPr>
          <w:rFonts w:eastAsiaTheme="minorHAnsi"/>
          <w:color w:val="000000"/>
          <w:sz w:val="24"/>
          <w:szCs w:val="24"/>
        </w:rPr>
        <w:t>tem price set by law or regulation</w:t>
      </w:r>
    </w:p>
    <w:p w14:paraId="20A68396" w14:textId="6E5A55E8" w:rsidR="00072E25" w:rsidRPr="0028141F" w:rsidRDefault="005A1C85"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072E25" w:rsidRPr="0028141F">
            <w:rPr>
              <w:rFonts w:ascii="Segoe UI Symbol" w:eastAsiaTheme="minorHAnsi" w:hAnsi="Segoe UI Symbol" w:cs="Segoe UI Symbol"/>
              <w:bCs/>
              <w:color w:val="000000"/>
              <w:sz w:val="24"/>
              <w:szCs w:val="24"/>
            </w:rPr>
            <w:t>☐</w:t>
          </w:r>
        </w:sdtContent>
      </w:sdt>
      <w:r w:rsidR="004E21AD" w:rsidRPr="0028141F">
        <w:rPr>
          <w:rFonts w:eastAsiaTheme="minorHAnsi"/>
          <w:color w:val="000000"/>
          <w:sz w:val="24"/>
          <w:szCs w:val="24"/>
        </w:rPr>
        <w:tab/>
        <w:t>I</w:t>
      </w:r>
      <w:r w:rsidR="00072E25" w:rsidRPr="0028141F">
        <w:rPr>
          <w:rFonts w:eastAsiaTheme="minorHAnsi"/>
          <w:color w:val="000000"/>
          <w:sz w:val="24"/>
          <w:szCs w:val="24"/>
        </w:rPr>
        <w:t>ndependent Government Estimate (IGE).</w:t>
      </w:r>
      <w:r w:rsidR="004B6698" w:rsidRPr="0028141F">
        <w:rPr>
          <w:rFonts w:eastAsiaTheme="minorHAnsi"/>
          <w:color w:val="000000"/>
          <w:sz w:val="24"/>
          <w:szCs w:val="24"/>
        </w:rPr>
        <w:t xml:space="preserve"> </w:t>
      </w:r>
      <w:r w:rsidR="00072E25" w:rsidRPr="0028141F">
        <w:rPr>
          <w:rFonts w:eastAsiaTheme="minorHAnsi"/>
          <w:color w:val="000000"/>
          <w:sz w:val="24"/>
          <w:szCs w:val="24"/>
        </w:rPr>
        <w:t>Attach the IGE, if Contracting Officer determines IGE required adjustment, address in Narrative block.</w:t>
      </w:r>
    </w:p>
    <w:p w14:paraId="2F12E7A9" w14:textId="1B21FBFB" w:rsidR="00072E25" w:rsidRPr="0028141F" w:rsidRDefault="005A1C85"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FF4248" w:rsidRPr="0028141F">
            <w:rPr>
              <w:rFonts w:ascii="MS Gothic" w:eastAsia="MS Gothic" w:hAnsi="MS Gothic" w:hint="eastAsia"/>
              <w:bCs/>
              <w:color w:val="000000"/>
              <w:sz w:val="24"/>
              <w:szCs w:val="24"/>
            </w:rPr>
            <w:t>☐</w:t>
          </w:r>
        </w:sdtContent>
      </w:sdt>
      <w:r w:rsidR="004E21AD" w:rsidRPr="0028141F">
        <w:rPr>
          <w:rFonts w:eastAsiaTheme="minorHAnsi"/>
          <w:color w:val="000000"/>
          <w:sz w:val="24"/>
          <w:szCs w:val="24"/>
        </w:rPr>
        <w:tab/>
        <w:t>C</w:t>
      </w:r>
      <w:r w:rsidR="00072E25" w:rsidRPr="0028141F">
        <w:rPr>
          <w:rFonts w:eastAsiaTheme="minorHAnsi"/>
          <w:color w:val="000000"/>
          <w:sz w:val="24"/>
          <w:szCs w:val="24"/>
        </w:rPr>
        <w:t>omparison of the proposed price to prices found reasonable on previous purchases: Provide analysis in Narrative block</w:t>
      </w:r>
      <w:r w:rsidR="00DA51F1" w:rsidRPr="0028141F">
        <w:rPr>
          <w:rFonts w:eastAsiaTheme="minorHAnsi"/>
          <w:color w:val="000000"/>
          <w:sz w:val="24"/>
          <w:szCs w:val="24"/>
        </w:rPr>
        <w:t>.</w:t>
      </w:r>
    </w:p>
    <w:p w14:paraId="034E13E4" w14:textId="16781D75" w:rsidR="00072E25" w:rsidRPr="0007799E" w:rsidRDefault="00072E25" w:rsidP="00DA51F1">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r w:rsidRPr="0007799E">
        <w:rPr>
          <w:bCs/>
          <w:sz w:val="24"/>
          <w:szCs w:val="24"/>
        </w:rPr>
        <w:tab/>
      </w:r>
      <w:r w:rsidR="00D37FDA">
        <w:rPr>
          <w:bCs/>
          <w:sz w:val="24"/>
          <w:szCs w:val="24"/>
        </w:rPr>
        <w:tab/>
      </w: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Pr="0007799E">
            <w:rPr>
              <w:rFonts w:ascii="Segoe UI Symbol" w:eastAsia="MS Gothic" w:hAnsi="Segoe UI Symbol" w:cs="Segoe UI Symbol"/>
              <w:bCs/>
              <w:color w:val="000000"/>
              <w:sz w:val="24"/>
              <w:szCs w:val="24"/>
            </w:rPr>
            <w:t>☐</w:t>
          </w:r>
        </w:sdtContent>
      </w:sdt>
      <w:r w:rsidRPr="0007799E">
        <w:rPr>
          <w:sz w:val="24"/>
          <w:szCs w:val="24"/>
        </w:rPr>
        <w:t xml:space="preserve"> Same Item</w:t>
      </w:r>
      <w:r w:rsidR="00DA51F1">
        <w:rPr>
          <w:sz w:val="24"/>
          <w:szCs w:val="24"/>
        </w:rPr>
        <w:t>:</w:t>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sidR="00DA51F1">
            <w:rPr>
              <w:rFonts w:ascii="MS Gothic" w:eastAsia="MS Gothic" w:hAnsi="MS Gothic" w:hint="eastAsia"/>
              <w:bCs/>
              <w:color w:val="000000"/>
              <w:sz w:val="24"/>
              <w:szCs w:val="24"/>
            </w:rPr>
            <w:t>☐</w:t>
          </w:r>
        </w:sdtContent>
      </w:sdt>
      <w:r w:rsidR="00DA51F1" w:rsidRPr="0007799E">
        <w:rPr>
          <w:sz w:val="24"/>
          <w:szCs w:val="24"/>
        </w:rPr>
        <w:t xml:space="preserve"> Similar Item (NSN or Item Description):</w:t>
      </w:r>
    </w:p>
    <w:p w14:paraId="5AD9E253" w14:textId="5DF1504C"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14:paraId="73CC8003" w14:textId="220A58E8"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14:paraId="0757E895" w14:textId="2C2F5BAC"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14:paraId="52824869" w14:textId="77777777" w:rsidR="00072E25" w:rsidRPr="0007799E" w:rsidRDefault="00072E25" w:rsidP="003768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720"/>
        <w:ind w:left="1080"/>
        <w:rPr>
          <w:rFonts w:eastAsiaTheme="minorHAnsi"/>
          <w:color w:val="000000"/>
          <w:sz w:val="24"/>
          <w:szCs w:val="24"/>
        </w:rPr>
      </w:pPr>
      <w:r w:rsidRPr="0007799E">
        <w:rPr>
          <w:rFonts w:eastAsiaTheme="minorHAnsi"/>
          <w:color w:val="000000"/>
          <w:sz w:val="24"/>
          <w:szCs w:val="24"/>
        </w:rPr>
        <w:t>PRC applicable previous purchase:</w:t>
      </w:r>
    </w:p>
    <w:p w14:paraId="371B76C7" w14:textId="77777777" w:rsidR="00E529FB" w:rsidRDefault="00E529FB" w:rsidP="00E529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80"/>
        <w:ind w:left="1080"/>
        <w:jc w:val="center"/>
        <w:rPr>
          <w:rFonts w:eastAsiaTheme="minorHAnsi"/>
          <w:color w:val="000000"/>
          <w:sz w:val="24"/>
          <w:szCs w:val="24"/>
        </w:rPr>
      </w:pPr>
      <w:r>
        <w:rPr>
          <w:rFonts w:eastAsiaTheme="minorHAnsi"/>
          <w:color w:val="000000"/>
          <w:sz w:val="24"/>
          <w:szCs w:val="24"/>
        </w:rPr>
        <w:t>CUI</w:t>
      </w:r>
    </w:p>
    <w:p w14:paraId="3EDFDE76" w14:textId="77777777" w:rsidR="00B03BAC" w:rsidRDefault="00B03BAC" w:rsidP="006F0CE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080"/>
        <w:jc w:val="center"/>
        <w:rPr>
          <w:rFonts w:eastAsiaTheme="minorHAnsi"/>
          <w:color w:val="000000"/>
          <w:sz w:val="24"/>
          <w:szCs w:val="24"/>
        </w:rPr>
      </w:pPr>
      <w:r>
        <w:rPr>
          <w:rFonts w:eastAsiaTheme="minorHAnsi"/>
          <w:color w:val="000000"/>
          <w:sz w:val="24"/>
          <w:szCs w:val="24"/>
        </w:rPr>
        <w:lastRenderedPageBreak/>
        <w:t>CUI</w:t>
      </w:r>
    </w:p>
    <w:p w14:paraId="6B20CB65" w14:textId="0F6C0A9D" w:rsidR="00072E25" w:rsidRPr="0007799E" w:rsidRDefault="00072E25" w:rsidP="006F0CE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080"/>
        <w:rPr>
          <w:rFonts w:eastAsiaTheme="minorHAnsi"/>
          <w:color w:val="000000"/>
          <w:sz w:val="24"/>
          <w:szCs w:val="24"/>
        </w:rPr>
      </w:pPr>
      <w:r w:rsidRPr="0007799E">
        <w:rPr>
          <w:rFonts w:eastAsiaTheme="minorHAnsi"/>
          <w:color w:val="000000"/>
          <w:sz w:val="24"/>
          <w:szCs w:val="24"/>
        </w:rPr>
        <w:t>Prior award determined fair and reasonable based on:</w:t>
      </w:r>
    </w:p>
    <w:p w14:paraId="6427C711" w14:textId="51ED4DC7" w:rsidR="00072E25" w:rsidRPr="0007799E" w:rsidRDefault="005A1C85" w:rsidP="00BE281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66" w:hanging="446"/>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4E21AD" w:rsidRPr="0007799E">
        <w:rPr>
          <w:rFonts w:eastAsiaTheme="minorHAnsi"/>
          <w:bCs/>
          <w:color w:val="000000"/>
          <w:sz w:val="24"/>
          <w:szCs w:val="24"/>
        </w:rPr>
        <w:tab/>
      </w:r>
      <w:r w:rsidR="00072E25" w:rsidRPr="0007799E">
        <w:rPr>
          <w:rFonts w:eastAsiaTheme="minorHAnsi"/>
          <w:color w:val="000000"/>
          <w:sz w:val="24"/>
          <w:szCs w:val="24"/>
        </w:rPr>
        <w:t xml:space="preserve">Current price list, catalog, or advertised unit price: </w:t>
      </w:r>
      <w:r w:rsidR="00072E25" w:rsidRPr="0007799E">
        <w:rPr>
          <w:rFonts w:eastAsiaTheme="minorHAnsi"/>
          <w:b/>
          <w:color w:val="000000"/>
          <w:sz w:val="24"/>
          <w:szCs w:val="24"/>
        </w:rPr>
        <w:t>Describe in Narrative block.</w:t>
      </w:r>
    </w:p>
    <w:p w14:paraId="650CCE3C" w14:textId="2137F075" w:rsidR="00072E25" w:rsidRPr="0007799E" w:rsidRDefault="005A1C85" w:rsidP="00BE281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66" w:hanging="446"/>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4E21AD" w:rsidRPr="0007799E">
        <w:rPr>
          <w:rFonts w:eastAsiaTheme="minorHAnsi"/>
          <w:bCs/>
          <w:color w:val="000000"/>
          <w:sz w:val="24"/>
          <w:szCs w:val="24"/>
        </w:rPr>
        <w:tab/>
      </w:r>
      <w:r w:rsidR="00072E25" w:rsidRPr="0007799E">
        <w:rPr>
          <w:rFonts w:eastAsiaTheme="minorHAnsi"/>
          <w:color w:val="000000"/>
          <w:sz w:val="24"/>
          <w:szCs w:val="24"/>
        </w:rPr>
        <w:t xml:space="preserve">Contracting officer’s knowledge of the item. </w:t>
      </w:r>
      <w:r w:rsidR="00072E25" w:rsidRPr="0007799E">
        <w:rPr>
          <w:rFonts w:eastAsiaTheme="minorHAnsi"/>
          <w:b/>
          <w:color w:val="000000"/>
          <w:sz w:val="24"/>
          <w:szCs w:val="24"/>
        </w:rPr>
        <w:t>Describe in Narrative block.</w:t>
      </w:r>
    </w:p>
    <w:p w14:paraId="3750C5B0" w14:textId="2D3A0B25" w:rsidR="00072E25" w:rsidRPr="0007799E" w:rsidRDefault="005A1C85" w:rsidP="00BE281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66" w:hanging="446"/>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Any other reasonable basis (e.g., informal cost breakdown) </w:t>
      </w:r>
      <w:r w:rsidR="00072E25" w:rsidRPr="0007799E">
        <w:rPr>
          <w:rFonts w:eastAsiaTheme="minorHAnsi"/>
          <w:b/>
          <w:color w:val="000000"/>
          <w:sz w:val="24"/>
          <w:szCs w:val="24"/>
        </w:rPr>
        <w:t>Describe in Narrative block.</w:t>
      </w:r>
    </w:p>
    <w:p w14:paraId="7A3BB11F" w14:textId="3BC92364" w:rsidR="00637BC0" w:rsidRPr="0007799E" w:rsidRDefault="00072E25" w:rsidP="00F3449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14:paraId="5C9CB338" w14:textId="093F8E30" w:rsidR="00072E25" w:rsidRPr="0007799E" w:rsidRDefault="005A1C8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Price is </w:t>
      </w:r>
      <w:r w:rsidR="00072E25" w:rsidRPr="0007799E">
        <w:rPr>
          <w:rFonts w:eastAsiaTheme="minorHAnsi"/>
          <w:i/>
          <w:iCs/>
          <w:color w:val="000000"/>
          <w:sz w:val="24"/>
          <w:szCs w:val="24"/>
        </w:rPr>
        <w:t xml:space="preserve">unfair </w:t>
      </w:r>
      <w:r w:rsidR="00072E25" w:rsidRPr="0007799E">
        <w:rPr>
          <w:rFonts w:eastAsiaTheme="minorHAnsi"/>
          <w:color w:val="000000"/>
          <w:sz w:val="24"/>
          <w:szCs w:val="24"/>
        </w:rPr>
        <w:t xml:space="preserve">and </w:t>
      </w:r>
      <w:r w:rsidR="00072E25" w:rsidRPr="0007799E">
        <w:rPr>
          <w:rFonts w:eastAsiaTheme="minorHAnsi"/>
          <w:i/>
          <w:iCs/>
          <w:color w:val="000000"/>
          <w:sz w:val="24"/>
          <w:szCs w:val="24"/>
        </w:rPr>
        <w:t>unreasonable</w:t>
      </w:r>
      <w:r w:rsidR="00072E25" w:rsidRPr="0007799E">
        <w:rPr>
          <w:rFonts w:eastAsiaTheme="minorHAnsi"/>
          <w:color w:val="000000"/>
          <w:sz w:val="24"/>
          <w:szCs w:val="24"/>
        </w:rPr>
        <w:t xml:space="preserve">. </w:t>
      </w:r>
      <w:r w:rsidR="00072E25" w:rsidRPr="0007799E">
        <w:rPr>
          <w:rFonts w:eastAsiaTheme="minorHAnsi"/>
          <w:b/>
          <w:color w:val="000000"/>
          <w:sz w:val="24"/>
          <w:szCs w:val="24"/>
        </w:rPr>
        <w:t>Complete Narrative block.</w:t>
      </w:r>
    </w:p>
    <w:p w14:paraId="02944DE1" w14:textId="41D70FFD" w:rsidR="00072E25" w:rsidRPr="0007799E" w:rsidRDefault="005A1C85"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Price could </w:t>
      </w:r>
      <w:r w:rsidR="00072E25" w:rsidRPr="0007799E">
        <w:rPr>
          <w:rFonts w:eastAsiaTheme="minorHAnsi"/>
          <w:i/>
          <w:iCs/>
          <w:color w:val="000000"/>
          <w:sz w:val="24"/>
          <w:szCs w:val="24"/>
        </w:rPr>
        <w:t xml:space="preserve">not </w:t>
      </w:r>
      <w:r w:rsidR="00072E25" w:rsidRPr="0007799E">
        <w:rPr>
          <w:rFonts w:eastAsiaTheme="minorHAnsi"/>
          <w:color w:val="000000"/>
          <w:sz w:val="24"/>
          <w:szCs w:val="24"/>
        </w:rPr>
        <w:t xml:space="preserve">be determined fair and reasonable. </w:t>
      </w:r>
      <w:r w:rsidR="00072E25" w:rsidRPr="0007799E">
        <w:rPr>
          <w:rFonts w:eastAsiaTheme="minorHAnsi"/>
          <w:b/>
          <w:color w:val="000000"/>
          <w:sz w:val="24"/>
          <w:szCs w:val="24"/>
        </w:rPr>
        <w:t>Complete Narrative block.</w:t>
      </w:r>
    </w:p>
    <w:p w14:paraId="544B8D18" w14:textId="77777777" w:rsidR="00072E25" w:rsidRPr="0007799E" w:rsidRDefault="00072E25"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14:paraId="1054C6C6" w14:textId="1DCB952A"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14:paraId="1F5A435E" w14:textId="1DF945CE"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14:paraId="64D731C8" w14:textId="3F2701B8" w:rsidR="00072E25" w:rsidRPr="0007799E" w:rsidRDefault="005A1C8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Confirmed whether c</w:t>
      </w:r>
      <w:r w:rsidR="00072E25" w:rsidRPr="0007799E">
        <w:rPr>
          <w:rFonts w:eastAsiaTheme="minorHAnsi"/>
          <w:color w:val="000000"/>
          <w:sz w:val="24"/>
          <w:szCs w:val="24"/>
        </w:rPr>
        <w:t>ontractor is on the Defense Contract Review List (DCRL) and followed applicable Treatment Codes.</w:t>
      </w:r>
    </w:p>
    <w:p w14:paraId="2E9DAE2F" w14:textId="6BD78EA4" w:rsidR="00072E25" w:rsidRPr="0007799E" w:rsidRDefault="005A1C8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Contracting officer checked SAM.gov (FAR 9.405(d)(4)). Awardee is not debarred, suspended, or proposed for suspension/debarment. Awardee is currently in SAM.</w:t>
      </w:r>
    </w:p>
    <w:p w14:paraId="72300375" w14:textId="458681A4"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w:t>
      </w:r>
      <w:r w:rsidR="0007799E" w:rsidRPr="0007799E">
        <w:rPr>
          <w:rFonts w:eastAsiaTheme="minorHAnsi"/>
          <w:bCs/>
          <w:color w:val="000000"/>
          <w:sz w:val="24"/>
          <w:szCs w:val="24"/>
        </w:rPr>
        <w:t>AM Checked:____________________</w:t>
      </w:r>
    </w:p>
    <w:p w14:paraId="37019D29" w14:textId="439F23B6" w:rsidR="00072E25" w:rsidRPr="0007799E" w:rsidRDefault="005A1C85"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072E25" w:rsidRPr="0007799E">
        <w:rPr>
          <w:rFonts w:eastAsiaTheme="minorHAnsi"/>
          <w:bCs/>
          <w:color w:val="000000"/>
          <w:sz w:val="24"/>
          <w:szCs w:val="24"/>
        </w:rPr>
        <w:t>contracting officer reviewed the Supplier Performance Risk System (SPRS) IAW DFARS 213.106-2(b)(i).</w:t>
      </w:r>
    </w:p>
    <w:p w14:paraId="72374AFE" w14:textId="77777777" w:rsidR="00AB5C25" w:rsidRDefault="00072E25" w:rsidP="00376807">
      <w:pPr>
        <w:spacing w:after="168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r w:rsidR="00447626" w:rsidRPr="0007799E">
        <w:rPr>
          <w:b/>
          <w:bCs/>
          <w:sz w:val="24"/>
          <w:szCs w:val="24"/>
        </w:rPr>
        <w:t>.</w:t>
      </w:r>
    </w:p>
    <w:p w14:paraId="2DF6911E" w14:textId="34245E02" w:rsidR="0033114F" w:rsidRDefault="0082400F" w:rsidP="00AB5C25">
      <w:pPr>
        <w:spacing w:after="3600"/>
        <w:jc w:val="center"/>
        <w:rPr>
          <w:b/>
          <w:bCs/>
          <w:sz w:val="24"/>
          <w:szCs w:val="24"/>
        </w:rPr>
      </w:pPr>
      <w:r w:rsidRPr="0082400F">
        <w:rPr>
          <w:sz w:val="24"/>
          <w:szCs w:val="24"/>
        </w:rPr>
        <w:t>CUI</w:t>
      </w:r>
      <w:r w:rsidR="0033114F">
        <w:rPr>
          <w:b/>
          <w:bCs/>
          <w:sz w:val="24"/>
          <w:szCs w:val="24"/>
        </w:rPr>
        <w:br w:type="page"/>
      </w:r>
    </w:p>
    <w:p w14:paraId="595F6CE0" w14:textId="53A92F25" w:rsidR="00B65A4A" w:rsidRPr="0033114F" w:rsidRDefault="00B65A4A" w:rsidP="0033114F">
      <w:pPr>
        <w:rPr>
          <w:sz w:val="24"/>
          <w:szCs w:val="24"/>
        </w:rPr>
      </w:pPr>
      <w:bookmarkStart w:id="1049" w:name="P53_9013_b"/>
      <w:r w:rsidRPr="0033114F">
        <w:rPr>
          <w:sz w:val="24"/>
          <w:szCs w:val="24"/>
        </w:rPr>
        <w:lastRenderedPageBreak/>
        <w:t xml:space="preserve">(b) </w:t>
      </w:r>
      <w:bookmarkEnd w:id="1049"/>
      <w:r w:rsidRPr="00F73D3A">
        <w:rPr>
          <w:i/>
          <w:sz w:val="24"/>
          <w:szCs w:val="24"/>
        </w:rPr>
        <w:t xml:space="preserve">Market Research </w:t>
      </w:r>
      <w:r w:rsidR="0091657E">
        <w:rPr>
          <w:i/>
          <w:sz w:val="24"/>
          <w:szCs w:val="24"/>
        </w:rPr>
        <w:t xml:space="preserve">for </w:t>
      </w:r>
      <w:r w:rsidRPr="00F73D3A">
        <w:rPr>
          <w:i/>
          <w:sz w:val="24"/>
          <w:szCs w:val="24"/>
        </w:rPr>
        <w:t>Commerciality Determination Memorandum (MRCDM)</w:t>
      </w:r>
      <w:commentRangeStart w:id="1050"/>
      <w:r w:rsidRPr="00F73D3A">
        <w:rPr>
          <w:i/>
          <w:sz w:val="24"/>
          <w:szCs w:val="24"/>
        </w:rPr>
        <w:t>.</w:t>
      </w:r>
      <w:commentRangeEnd w:id="1050"/>
      <w:r w:rsidR="00A45001">
        <w:rPr>
          <w:rStyle w:val="CommentReference"/>
        </w:rPr>
        <w:commentReference w:id="1050"/>
      </w:r>
    </w:p>
    <w:p w14:paraId="4B9A40A5" w14:textId="5A10A7A8" w:rsidR="007539FF" w:rsidRDefault="00B65A4A" w:rsidP="00C5013C">
      <w:pPr>
        <w:widowControl w:val="0"/>
        <w:spacing w:after="240"/>
        <w:ind w:right="-14"/>
        <w:rPr>
          <w:i/>
          <w:sz w:val="24"/>
          <w:szCs w:val="24"/>
        </w:rPr>
      </w:pPr>
      <w:r w:rsidRPr="00CD6247">
        <w:rPr>
          <w:sz w:val="24"/>
          <w:szCs w:val="24"/>
        </w:rPr>
        <w:t xml:space="preserve">The contracting officer shall use the MRCDM format as prescribed in </w:t>
      </w:r>
      <w:hyperlink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MRCDM to the acquisition plan, and the acquisition plan may refer to the MRCDM in sections regarding market research and sustainability</w:t>
      </w:r>
      <w:r w:rsidR="00D556B5">
        <w:rPr>
          <w:sz w:val="24"/>
          <w:szCs w:val="24"/>
        </w:rPr>
        <w:t>.</w:t>
      </w:r>
      <w:r w:rsidR="00C5013C">
        <w:rPr>
          <w:sz w:val="24"/>
          <w:szCs w:val="24"/>
        </w:rPr>
        <w:t xml:space="preserve"> </w:t>
      </w:r>
      <w:r w:rsidR="00C5013C" w:rsidRPr="00C5013C">
        <w:rPr>
          <w:i/>
          <w:sz w:val="24"/>
          <w:szCs w:val="24"/>
        </w:rPr>
        <w:t xml:space="preserve">This Market Research </w:t>
      </w:r>
      <w:r w:rsidR="0091657E">
        <w:rPr>
          <w:i/>
          <w:sz w:val="24"/>
          <w:szCs w:val="24"/>
        </w:rPr>
        <w:t xml:space="preserve">for </w:t>
      </w:r>
      <w:r w:rsidR="00C5013C" w:rsidRPr="00C5013C">
        <w:rPr>
          <w:i/>
          <w:sz w:val="24"/>
          <w:szCs w:val="24"/>
        </w:rPr>
        <w:t>Commerciality Determination Memorandum (MRCDM) format</w:t>
      </w:r>
      <w:r w:rsidR="00C5013C" w:rsidRPr="00050577">
        <w:rPr>
          <w:i/>
          <w:sz w:val="24"/>
          <w:szCs w:val="24"/>
        </w:rPr>
        <w:t xml:space="preserve"> is for illustration purposes only. It mirrors the fillable version in the contract writing system.</w:t>
      </w:r>
    </w:p>
    <w:p w14:paraId="4CEA1507" w14:textId="77777777" w:rsidR="007539FF" w:rsidRDefault="007539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00A68124" w14:textId="7CC5D286" w:rsidR="00C5013C" w:rsidRPr="007539FF" w:rsidRDefault="007539FF" w:rsidP="007539FF">
      <w:pPr>
        <w:widowControl w:val="0"/>
        <w:spacing w:after="240"/>
        <w:ind w:right="-14"/>
        <w:jc w:val="center"/>
        <w:rPr>
          <w:iCs/>
          <w:sz w:val="24"/>
          <w:szCs w:val="24"/>
        </w:rPr>
      </w:pPr>
      <w:r w:rsidRPr="007539FF">
        <w:rPr>
          <w:iCs/>
          <w:sz w:val="24"/>
          <w:szCs w:val="24"/>
        </w:rPr>
        <w:lastRenderedPageBreak/>
        <w:t>CUI</w:t>
      </w:r>
    </w:p>
    <w:p w14:paraId="51A1F50E" w14:textId="0BDAC3AA" w:rsidR="006D0294" w:rsidRPr="00BA77BD" w:rsidRDefault="00990A86" w:rsidP="00D556B5">
      <w:pPr>
        <w:spacing w:before="240" w:after="240"/>
        <w:jc w:val="center"/>
        <w:rPr>
          <w:bCs/>
          <w:sz w:val="24"/>
          <w:szCs w:val="24"/>
        </w:rPr>
      </w:pPr>
      <w:r w:rsidRPr="00BA77BD">
        <w:rPr>
          <w:bCs/>
          <w:sz w:val="24"/>
          <w:szCs w:val="24"/>
        </w:rPr>
        <w:t>M</w:t>
      </w:r>
      <w:r w:rsidR="006D0294" w:rsidRPr="00BA77BD">
        <w:rPr>
          <w:bCs/>
          <w:sz w:val="24"/>
          <w:szCs w:val="24"/>
        </w:rPr>
        <w:t>EMORANDUM FOR RECORD</w:t>
      </w:r>
    </w:p>
    <w:p w14:paraId="360137E8" w14:textId="02D5301B" w:rsidR="00C144B4" w:rsidRPr="0033114F" w:rsidRDefault="00A24076" w:rsidP="00C144B4">
      <w:pPr>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00C144B4" w:rsidRPr="00F73D3A">
        <w:rPr>
          <w:i/>
          <w:sz w:val="24"/>
          <w:szCs w:val="24"/>
        </w:rPr>
        <w:t xml:space="preserve">Market Research </w:t>
      </w:r>
      <w:r w:rsidR="00DE12E4">
        <w:rPr>
          <w:i/>
          <w:sz w:val="24"/>
          <w:szCs w:val="24"/>
        </w:rPr>
        <w:t xml:space="preserve">for </w:t>
      </w:r>
      <w:r w:rsidR="00C144B4" w:rsidRPr="00F73D3A">
        <w:rPr>
          <w:i/>
          <w:sz w:val="24"/>
          <w:szCs w:val="24"/>
        </w:rPr>
        <w:t>Commerciality Determination Memorandum (MRCDM)</w:t>
      </w:r>
      <w:commentRangeStart w:id="1051"/>
      <w:r w:rsidR="00C144B4" w:rsidRPr="00F73D3A">
        <w:rPr>
          <w:i/>
          <w:sz w:val="24"/>
          <w:szCs w:val="24"/>
        </w:rPr>
        <w:t>.</w:t>
      </w:r>
      <w:commentRangeEnd w:id="1051"/>
      <w:r w:rsidR="00C144B4">
        <w:rPr>
          <w:rStyle w:val="CommentReference"/>
        </w:rPr>
        <w:commentReference w:id="1051"/>
      </w:r>
    </w:p>
    <w:p w14:paraId="15F90681" w14:textId="689DA391" w:rsidR="00A24076" w:rsidRPr="00CD6247" w:rsidRDefault="00A24076" w:rsidP="00434566">
      <w:pPr>
        <w:widowControl w:val="0"/>
        <w:adjustRightInd w:val="0"/>
        <w:spacing w:after="240"/>
        <w:ind w:right="202"/>
        <w:rPr>
          <w:sz w:val="24"/>
          <w:szCs w:val="24"/>
        </w:rPr>
      </w:pP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14:paraId="2E98E2E0" w14:textId="331EB4C6" w:rsidR="00A24076" w:rsidRPr="00D556B5" w:rsidRDefault="00A24076" w:rsidP="00434566">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14:paraId="721BFC20" w14:textId="67DB2107" w:rsidR="00A24076" w:rsidRPr="00C5013C" w:rsidRDefault="00A24076" w:rsidP="00A24076">
      <w:pPr>
        <w:widowControl w:val="0"/>
        <w:adjustRightInd w:val="0"/>
        <w:rPr>
          <w:spacing w:val="1"/>
          <w:w w:val="99"/>
          <w:position w:val="-1"/>
          <w:sz w:val="24"/>
          <w:szCs w:val="24"/>
        </w:rPr>
      </w:pPr>
      <w:r w:rsidRPr="00C5013C">
        <w:rPr>
          <w:sz w:val="24"/>
          <w:szCs w:val="24"/>
        </w:rPr>
        <w:t xml:space="preserve">Solicitation #: </w:t>
      </w:r>
      <w:r w:rsidR="00C5013C">
        <w:rPr>
          <w:i/>
          <w:sz w:val="24"/>
          <w:szCs w:val="24"/>
          <w:u w:val="single"/>
        </w:rPr>
        <w:t>(contracting officer insert)</w:t>
      </w:r>
      <w:r w:rsidR="00BE2B1E" w:rsidRPr="00C5013C">
        <w:rPr>
          <w:position w:val="-1"/>
          <w:sz w:val="24"/>
          <w:szCs w:val="24"/>
        </w:rPr>
        <w:tab/>
      </w:r>
      <w:r w:rsidR="00BE2B1E" w:rsidRPr="00C5013C">
        <w:rPr>
          <w:position w:val="-1"/>
          <w:sz w:val="24"/>
          <w:szCs w:val="24"/>
        </w:rPr>
        <w:tab/>
      </w:r>
      <w:r w:rsidRPr="00C5013C">
        <w:rPr>
          <w:position w:val="-1"/>
          <w:sz w:val="24"/>
          <w:szCs w:val="24"/>
        </w:rPr>
        <w:tab/>
      </w:r>
      <w:r w:rsidRPr="00C5013C">
        <w:rPr>
          <w:w w:val="99"/>
          <w:position w:val="-1"/>
          <w:sz w:val="24"/>
          <w:szCs w:val="24"/>
        </w:rPr>
        <w:t>NSN(s) (if applicable):</w:t>
      </w:r>
      <w:r w:rsidR="00BE2B1E" w:rsidRPr="00C5013C">
        <w:rPr>
          <w:w w:val="99"/>
          <w:position w:val="-1"/>
          <w:sz w:val="24"/>
          <w:szCs w:val="24"/>
        </w:rPr>
        <w:t xml:space="preserve"> </w:t>
      </w:r>
      <w:r w:rsidR="00C5013C">
        <w:rPr>
          <w:i/>
          <w:sz w:val="24"/>
          <w:szCs w:val="24"/>
          <w:u w:val="single"/>
        </w:rPr>
        <w:t>(contracting officer insert)</w:t>
      </w:r>
    </w:p>
    <w:p w14:paraId="36A43A3B" w14:textId="40B5A225" w:rsidR="00A24076" w:rsidRPr="00C5013C" w:rsidRDefault="00A24076" w:rsidP="00A24076">
      <w:pPr>
        <w:widowControl w:val="0"/>
        <w:adjustRightInd w:val="0"/>
        <w:rPr>
          <w:position w:val="-1"/>
          <w:sz w:val="24"/>
          <w:szCs w:val="24"/>
          <w:u w:val="single"/>
        </w:rPr>
      </w:pPr>
      <w:r w:rsidRPr="00C5013C">
        <w:rPr>
          <w:spacing w:val="1"/>
          <w:w w:val="99"/>
          <w:position w:val="-1"/>
          <w:sz w:val="24"/>
          <w:szCs w:val="24"/>
        </w:rPr>
        <w:t>Item/Requirement Description:</w:t>
      </w:r>
      <w:r w:rsidR="00C5013C">
        <w:rPr>
          <w:spacing w:val="1"/>
          <w:w w:val="99"/>
          <w:position w:val="-1"/>
          <w:sz w:val="24"/>
          <w:szCs w:val="24"/>
        </w:rPr>
        <w:t xml:space="preserve"> </w:t>
      </w:r>
      <w:r w:rsidR="00C5013C">
        <w:rPr>
          <w:i/>
          <w:sz w:val="24"/>
          <w:szCs w:val="24"/>
          <w:u w:val="single"/>
        </w:rPr>
        <w:t>(contracting officer insert)</w:t>
      </w:r>
    </w:p>
    <w:p w14:paraId="555AC4C5" w14:textId="00BBD3FE" w:rsidR="00A24076" w:rsidRPr="00D556B5" w:rsidRDefault="00A24076" w:rsidP="00434566">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sidR="00C5013C">
        <w:rPr>
          <w:i/>
          <w:sz w:val="24"/>
          <w:szCs w:val="24"/>
          <w:u w:val="single"/>
        </w:rPr>
        <w:t>(contracting officer insert)</w:t>
      </w:r>
    </w:p>
    <w:p w14:paraId="0570A51C" w14:textId="77777777" w:rsidR="00BA29A9" w:rsidRPr="00CD6247" w:rsidRDefault="00BA29A9" w:rsidP="00BA29A9">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14:paraId="4D7ACBB5" w14:textId="77777777" w:rsidR="00BA29A9" w:rsidRPr="00CD6247" w:rsidRDefault="00BA29A9" w:rsidP="00BA29A9">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9E6406">
        <w:rPr>
          <w:spacing w:val="-2"/>
        </w:rPr>
        <w:t>products or commercial services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Pr>
          <w:spacing w:val="-9"/>
          <w:sz w:val="24"/>
          <w:szCs w:val="24"/>
        </w:rPr>
        <w:t>needs</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p>
    <w:p w14:paraId="7AE5C2DB" w14:textId="77777777" w:rsidR="00BA29A9" w:rsidRPr="00CD6247" w:rsidRDefault="00BA29A9" w:rsidP="00BA29A9">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Pr>
          <w:spacing w:val="-6"/>
          <w:sz w:val="24"/>
          <w:szCs w:val="24"/>
        </w:rPr>
        <w:t>products or services are</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commentRangeStart w:id="1052"/>
      <w:r w:rsidRPr="00CD6247">
        <w:rPr>
          <w:spacing w:val="-6"/>
          <w:sz w:val="24"/>
          <w:szCs w:val="24"/>
        </w:rPr>
        <w:t xml:space="preserve"> </w:t>
      </w:r>
      <w:commentRangeEnd w:id="1052"/>
      <w:r>
        <w:rPr>
          <w:rStyle w:val="CommentReference"/>
        </w:rPr>
        <w:commentReference w:id="1052"/>
      </w:r>
      <w:r w:rsidRPr="00CD6247">
        <w:rPr>
          <w:spacing w:val="-4"/>
          <w:sz w:val="24"/>
          <w:szCs w:val="24"/>
        </w:rPr>
        <w:t>m</w:t>
      </w:r>
      <w:r w:rsidRPr="00CD6247">
        <w:rPr>
          <w:sz w:val="24"/>
          <w:szCs w:val="24"/>
        </w:rPr>
        <w:t>a</w:t>
      </w:r>
      <w:r w:rsidRPr="00CD6247">
        <w:rPr>
          <w:spacing w:val="3"/>
          <w:sz w:val="24"/>
          <w:szCs w:val="24"/>
        </w:rPr>
        <w:t>r</w:t>
      </w:r>
      <w:r>
        <w:rPr>
          <w:spacing w:val="3"/>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 xml:space="preserve">lic, or evidence of </w:t>
      </w:r>
      <w:r>
        <w:rPr>
          <w:spacing w:val="-6"/>
          <w:sz w:val="24"/>
          <w:szCs w:val="24"/>
        </w:rPr>
        <w:t xml:space="preserve">products or services </w:t>
      </w:r>
      <w:r w:rsidRPr="00CD6247">
        <w:rPr>
          <w:sz w:val="24"/>
          <w:szCs w:val="24"/>
        </w:rPr>
        <w:t>being offered for sale, lease or license to the general public</w:t>
      </w:r>
      <w:r w:rsidRPr="00C5013C">
        <w:rPr>
          <w:sz w:val="24"/>
          <w:szCs w:val="24"/>
        </w:rPr>
        <w:t xml:space="preserve">: </w:t>
      </w:r>
      <w:r>
        <w:rPr>
          <w:i/>
          <w:sz w:val="24"/>
          <w:szCs w:val="24"/>
          <w:u w:val="single"/>
        </w:rPr>
        <w:t>(contracting officer insert response)</w:t>
      </w:r>
    </w:p>
    <w:p w14:paraId="5B713F2C" w14:textId="77777777" w:rsidR="00BA29A9" w:rsidRPr="00CD6247" w:rsidRDefault="00BA29A9" w:rsidP="00BA29A9">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Pr>
          <w:spacing w:val="-6"/>
          <w:sz w:val="24"/>
          <w:szCs w:val="24"/>
        </w:rPr>
        <w:t xml:space="preserve">products are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14:paraId="22915F51" w14:textId="29C8173C" w:rsidR="00BA29A9" w:rsidRDefault="00BA29A9" w:rsidP="00BA29A9">
      <w:pPr>
        <w:widowControl w:val="0"/>
        <w:adjustRightInd w:val="0"/>
        <w:spacing w:after="240"/>
        <w:rPr>
          <w:i/>
          <w:sz w:val="24"/>
          <w:szCs w:val="24"/>
          <w:u w:val="single"/>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Pr>
          <w:spacing w:val="-6"/>
          <w:sz w:val="24"/>
          <w:szCs w:val="24"/>
        </w:rPr>
        <w:t>products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Pr>
          <w:spacing w:val="-6"/>
          <w:sz w:val="24"/>
          <w:szCs w:val="24"/>
        </w:rPr>
        <w:t>products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14:paraId="1E05BFD9" w14:textId="77777777" w:rsidR="0062318D" w:rsidRPr="00CD6247" w:rsidRDefault="00BC3125" w:rsidP="0062318D">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Pr>
          <w:spacing w:val="-6"/>
          <w:sz w:val="24"/>
          <w:szCs w:val="24"/>
        </w:rPr>
        <w:t>products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0062318D">
        <w:rPr>
          <w:sz w:val="24"/>
          <w:szCs w:val="24"/>
        </w:rPr>
        <w:t xml:space="preserve"> </w:t>
      </w:r>
      <w:r w:rsidR="0062318D" w:rsidRPr="00CD6247">
        <w:rPr>
          <w:sz w:val="24"/>
          <w:szCs w:val="24"/>
        </w:rPr>
        <w:t>c</w:t>
      </w:r>
      <w:r w:rsidR="0062318D" w:rsidRPr="00CD6247">
        <w:rPr>
          <w:spacing w:val="1"/>
          <w:sz w:val="24"/>
          <w:szCs w:val="24"/>
        </w:rPr>
        <w:t>om</w:t>
      </w:r>
      <w:r w:rsidR="0062318D" w:rsidRPr="00CD6247">
        <w:rPr>
          <w:spacing w:val="-1"/>
          <w:sz w:val="24"/>
          <w:szCs w:val="24"/>
        </w:rPr>
        <w:t>m</w:t>
      </w:r>
      <w:r w:rsidR="0062318D" w:rsidRPr="00CD6247">
        <w:rPr>
          <w:sz w:val="24"/>
          <w:szCs w:val="24"/>
        </w:rPr>
        <w:t>e</w:t>
      </w:r>
      <w:r w:rsidR="0062318D" w:rsidRPr="00CD6247">
        <w:rPr>
          <w:spacing w:val="1"/>
          <w:sz w:val="24"/>
          <w:szCs w:val="24"/>
        </w:rPr>
        <w:t>r</w:t>
      </w:r>
      <w:r w:rsidR="0062318D" w:rsidRPr="00CD6247">
        <w:rPr>
          <w:sz w:val="24"/>
          <w:szCs w:val="24"/>
        </w:rPr>
        <w:t>cial</w:t>
      </w:r>
      <w:r w:rsidR="0062318D" w:rsidRPr="00CD6247">
        <w:rPr>
          <w:spacing w:val="-6"/>
          <w:sz w:val="24"/>
          <w:szCs w:val="24"/>
        </w:rPr>
        <w:t xml:space="preserve"> </w:t>
      </w:r>
      <w:r w:rsidR="0062318D" w:rsidRPr="00CD6247">
        <w:rPr>
          <w:spacing w:val="-4"/>
          <w:sz w:val="24"/>
          <w:szCs w:val="24"/>
        </w:rPr>
        <w:t>m</w:t>
      </w:r>
      <w:r w:rsidR="0062318D" w:rsidRPr="00CD6247">
        <w:rPr>
          <w:sz w:val="24"/>
          <w:szCs w:val="24"/>
        </w:rPr>
        <w:t>a</w:t>
      </w:r>
      <w:r w:rsidR="0062318D" w:rsidRPr="00CD6247">
        <w:rPr>
          <w:spacing w:val="3"/>
          <w:sz w:val="24"/>
          <w:szCs w:val="24"/>
        </w:rPr>
        <w:t>r</w:t>
      </w:r>
      <w:r w:rsidR="0062318D" w:rsidRPr="00CD6247">
        <w:rPr>
          <w:spacing w:val="-1"/>
          <w:sz w:val="24"/>
          <w:szCs w:val="24"/>
        </w:rPr>
        <w:t>k</w:t>
      </w:r>
      <w:r w:rsidR="0062318D" w:rsidRPr="00CD6247">
        <w:rPr>
          <w:sz w:val="24"/>
          <w:szCs w:val="24"/>
        </w:rPr>
        <w:t>et</w:t>
      </w:r>
      <w:r w:rsidR="0062318D" w:rsidRPr="00CD6247">
        <w:rPr>
          <w:spacing w:val="1"/>
          <w:sz w:val="24"/>
          <w:szCs w:val="24"/>
        </w:rPr>
        <w:t>p</w:t>
      </w:r>
      <w:r w:rsidR="0062318D" w:rsidRPr="00CD6247">
        <w:rPr>
          <w:sz w:val="24"/>
          <w:szCs w:val="24"/>
        </w:rPr>
        <w:t xml:space="preserve">lace </w:t>
      </w:r>
      <w:r w:rsidR="0062318D" w:rsidRPr="00CD6247">
        <w:rPr>
          <w:spacing w:val="1"/>
          <w:sz w:val="24"/>
          <w:szCs w:val="24"/>
        </w:rPr>
        <w:t>o</w:t>
      </w:r>
      <w:r w:rsidR="0062318D" w:rsidRPr="00CD6247">
        <w:rPr>
          <w:sz w:val="24"/>
          <w:szCs w:val="24"/>
        </w:rPr>
        <w:t>r</w:t>
      </w:r>
      <w:r w:rsidR="0062318D" w:rsidRPr="00CD6247">
        <w:rPr>
          <w:spacing w:val="-1"/>
          <w:sz w:val="24"/>
          <w:szCs w:val="24"/>
        </w:rPr>
        <w:t xml:space="preserve"> </w:t>
      </w:r>
      <w:r w:rsidR="0062318D" w:rsidRPr="00CD6247">
        <w:rPr>
          <w:sz w:val="24"/>
          <w:szCs w:val="24"/>
        </w:rPr>
        <w:t>t</w:t>
      </w:r>
      <w:r w:rsidR="0062318D" w:rsidRPr="00CD6247">
        <w:rPr>
          <w:spacing w:val="-1"/>
          <w:sz w:val="24"/>
          <w:szCs w:val="24"/>
        </w:rPr>
        <w:t>h</w:t>
      </w:r>
      <w:r w:rsidR="0062318D" w:rsidRPr="00CD6247">
        <w:rPr>
          <w:sz w:val="24"/>
          <w:szCs w:val="24"/>
        </w:rPr>
        <w:t>e</w:t>
      </w:r>
      <w:r w:rsidR="0062318D" w:rsidRPr="00CD6247">
        <w:rPr>
          <w:spacing w:val="-1"/>
          <w:sz w:val="24"/>
          <w:szCs w:val="24"/>
        </w:rPr>
        <w:t xml:space="preserve"> </w:t>
      </w:r>
      <w:r w:rsidR="0062318D" w:rsidRPr="00CD6247">
        <w:rPr>
          <w:sz w:val="24"/>
          <w:szCs w:val="24"/>
        </w:rPr>
        <w:t>tec</w:t>
      </w:r>
      <w:r w:rsidR="0062318D" w:rsidRPr="00CD6247">
        <w:rPr>
          <w:spacing w:val="-1"/>
          <w:sz w:val="24"/>
          <w:szCs w:val="24"/>
        </w:rPr>
        <w:t>h</w:t>
      </w:r>
      <w:r w:rsidR="0062318D" w:rsidRPr="00CD6247">
        <w:rPr>
          <w:spacing w:val="1"/>
          <w:sz w:val="24"/>
          <w:szCs w:val="24"/>
        </w:rPr>
        <w:t>n</w:t>
      </w:r>
      <w:r w:rsidR="0062318D" w:rsidRPr="00CD6247">
        <w:rPr>
          <w:sz w:val="24"/>
          <w:szCs w:val="24"/>
        </w:rPr>
        <w:t>ical</w:t>
      </w:r>
      <w:r w:rsidR="0062318D" w:rsidRPr="00CD6247">
        <w:rPr>
          <w:spacing w:val="-7"/>
          <w:sz w:val="24"/>
          <w:szCs w:val="24"/>
        </w:rPr>
        <w:t xml:space="preserve"> </w:t>
      </w:r>
      <w:r w:rsidR="0062318D" w:rsidRPr="00CD6247">
        <w:rPr>
          <w:spacing w:val="1"/>
          <w:sz w:val="24"/>
          <w:szCs w:val="24"/>
        </w:rPr>
        <w:t>r</w:t>
      </w:r>
      <w:r w:rsidR="0062318D" w:rsidRPr="00CD6247">
        <w:rPr>
          <w:sz w:val="24"/>
          <w:szCs w:val="24"/>
        </w:rPr>
        <w:t>elati</w:t>
      </w:r>
      <w:r w:rsidR="0062318D" w:rsidRPr="00CD6247">
        <w:rPr>
          <w:spacing w:val="1"/>
          <w:sz w:val="24"/>
          <w:szCs w:val="24"/>
        </w:rPr>
        <w:t>o</w:t>
      </w:r>
      <w:r w:rsidR="0062318D" w:rsidRPr="00CD6247">
        <w:rPr>
          <w:spacing w:val="-1"/>
          <w:sz w:val="24"/>
          <w:szCs w:val="24"/>
        </w:rPr>
        <w:t>n</w:t>
      </w:r>
      <w:r w:rsidR="0062318D" w:rsidRPr="00CD6247">
        <w:rPr>
          <w:spacing w:val="2"/>
          <w:sz w:val="24"/>
          <w:szCs w:val="24"/>
        </w:rPr>
        <w:t>s</w:t>
      </w:r>
      <w:r w:rsidR="0062318D" w:rsidRPr="00CD6247">
        <w:rPr>
          <w:spacing w:val="-1"/>
          <w:sz w:val="24"/>
          <w:szCs w:val="24"/>
        </w:rPr>
        <w:t>h</w:t>
      </w:r>
      <w:r w:rsidR="0062318D" w:rsidRPr="00CD6247">
        <w:rPr>
          <w:sz w:val="24"/>
          <w:szCs w:val="24"/>
        </w:rPr>
        <w:t>ip</w:t>
      </w:r>
      <w:r w:rsidR="0062318D" w:rsidRPr="00CD6247">
        <w:rPr>
          <w:spacing w:val="-7"/>
          <w:sz w:val="24"/>
          <w:szCs w:val="24"/>
        </w:rPr>
        <w:t xml:space="preserve"> </w:t>
      </w:r>
      <w:r w:rsidR="0062318D" w:rsidRPr="00CD6247">
        <w:rPr>
          <w:spacing w:val="1"/>
          <w:sz w:val="24"/>
          <w:szCs w:val="24"/>
        </w:rPr>
        <w:t>b</w:t>
      </w:r>
      <w:r w:rsidR="0062318D" w:rsidRPr="00CD6247">
        <w:rPr>
          <w:sz w:val="24"/>
          <w:szCs w:val="24"/>
        </w:rPr>
        <w:t>e</w:t>
      </w:r>
      <w:r w:rsidR="0062318D" w:rsidRPr="00CD6247">
        <w:rPr>
          <w:spacing w:val="2"/>
          <w:sz w:val="24"/>
          <w:szCs w:val="24"/>
        </w:rPr>
        <w:t>t</w:t>
      </w:r>
      <w:r w:rsidR="0062318D" w:rsidRPr="00CD6247">
        <w:rPr>
          <w:spacing w:val="-5"/>
          <w:sz w:val="24"/>
          <w:szCs w:val="24"/>
        </w:rPr>
        <w:t>w</w:t>
      </w:r>
      <w:r w:rsidR="0062318D" w:rsidRPr="00CD6247">
        <w:rPr>
          <w:sz w:val="24"/>
          <w:szCs w:val="24"/>
        </w:rPr>
        <w:t>e</w:t>
      </w:r>
      <w:r w:rsidR="0062318D" w:rsidRPr="00CD6247">
        <w:rPr>
          <w:spacing w:val="3"/>
          <w:sz w:val="24"/>
          <w:szCs w:val="24"/>
        </w:rPr>
        <w:t>e</w:t>
      </w:r>
      <w:r w:rsidR="0062318D" w:rsidRPr="00CD6247">
        <w:rPr>
          <w:sz w:val="24"/>
          <w:szCs w:val="24"/>
        </w:rPr>
        <w:t>n</w:t>
      </w:r>
      <w:r w:rsidR="0062318D" w:rsidRPr="00CD6247">
        <w:rPr>
          <w:spacing w:val="-8"/>
          <w:sz w:val="24"/>
          <w:szCs w:val="24"/>
        </w:rPr>
        <w:t xml:space="preserve"> </w:t>
      </w:r>
      <w:r w:rsidR="0062318D" w:rsidRPr="00CD6247">
        <w:rPr>
          <w:spacing w:val="2"/>
          <w:sz w:val="24"/>
          <w:szCs w:val="24"/>
        </w:rPr>
        <w:t>t</w:t>
      </w:r>
      <w:r w:rsidR="0062318D" w:rsidRPr="00CD6247">
        <w:rPr>
          <w:spacing w:val="-1"/>
          <w:sz w:val="24"/>
          <w:szCs w:val="24"/>
        </w:rPr>
        <w:t>h</w:t>
      </w:r>
      <w:r w:rsidR="0062318D" w:rsidRPr="00CD6247">
        <w:rPr>
          <w:sz w:val="24"/>
          <w:szCs w:val="24"/>
        </w:rPr>
        <w:t>e</w:t>
      </w:r>
      <w:r w:rsidR="0062318D" w:rsidRPr="00CD6247">
        <w:rPr>
          <w:spacing w:val="1"/>
          <w:sz w:val="24"/>
          <w:szCs w:val="24"/>
        </w:rPr>
        <w:t xml:space="preserve"> </w:t>
      </w:r>
      <w:r w:rsidR="0062318D" w:rsidRPr="00CD6247">
        <w:rPr>
          <w:spacing w:val="-4"/>
          <w:sz w:val="24"/>
          <w:szCs w:val="24"/>
        </w:rPr>
        <w:t>m</w:t>
      </w:r>
      <w:r w:rsidR="0062318D" w:rsidRPr="00CD6247">
        <w:rPr>
          <w:spacing w:val="1"/>
          <w:sz w:val="24"/>
          <w:szCs w:val="24"/>
        </w:rPr>
        <w:t>od</w:t>
      </w:r>
      <w:r w:rsidR="0062318D" w:rsidRPr="00CD6247">
        <w:rPr>
          <w:spacing w:val="2"/>
          <w:sz w:val="24"/>
          <w:szCs w:val="24"/>
        </w:rPr>
        <w:t>i</w:t>
      </w:r>
      <w:r w:rsidR="0062318D" w:rsidRPr="00CD6247">
        <w:rPr>
          <w:spacing w:val="-2"/>
          <w:sz w:val="24"/>
          <w:szCs w:val="24"/>
        </w:rPr>
        <w:t>f</w:t>
      </w:r>
      <w:r w:rsidR="0062318D" w:rsidRPr="00CD6247">
        <w:rPr>
          <w:sz w:val="24"/>
          <w:szCs w:val="24"/>
        </w:rPr>
        <w:t>ied</w:t>
      </w:r>
      <w:r w:rsidR="0062318D" w:rsidRPr="005021AD">
        <w:rPr>
          <w:spacing w:val="-6"/>
          <w:sz w:val="24"/>
          <w:szCs w:val="24"/>
        </w:rPr>
        <w:t xml:space="preserve"> </w:t>
      </w:r>
      <w:r w:rsidR="0062318D">
        <w:rPr>
          <w:spacing w:val="-6"/>
          <w:sz w:val="24"/>
          <w:szCs w:val="24"/>
        </w:rPr>
        <w:t>products</w:t>
      </w:r>
      <w:r w:rsidR="0062318D" w:rsidRPr="00CD6247">
        <w:rPr>
          <w:sz w:val="24"/>
          <w:szCs w:val="24"/>
        </w:rPr>
        <w:t xml:space="preserve">: </w:t>
      </w:r>
      <w:r w:rsidR="0062318D">
        <w:rPr>
          <w:i/>
          <w:sz w:val="24"/>
          <w:szCs w:val="24"/>
          <w:u w:val="single"/>
        </w:rPr>
        <w:t>(contracting officer insert response)</w:t>
      </w:r>
    </w:p>
    <w:p w14:paraId="20C0A5DD" w14:textId="77777777" w:rsidR="00A87FF2" w:rsidRPr="00B91114" w:rsidRDefault="00A87FF2" w:rsidP="00A87FF2">
      <w:pPr>
        <w:tabs>
          <w:tab w:val="left" w:pos="1530"/>
        </w:tabs>
        <w:spacing w:after="240"/>
        <w:rPr>
          <w:bCs/>
        </w:rPr>
      </w:pPr>
      <w:r w:rsidRPr="00B91114">
        <w:rPr>
          <w:bCs/>
          <w:noProof/>
        </w:rPr>
        <mc:AlternateContent>
          <mc:Choice Requires="wps">
            <w:drawing>
              <wp:anchor distT="45720" distB="45720" distL="114300" distR="114300" simplePos="0" relativeHeight="251683840" behindDoc="0" locked="0" layoutInCell="1" allowOverlap="1" wp14:anchorId="0123AB6E" wp14:editId="50745481">
                <wp:simplePos x="0" y="0"/>
                <wp:positionH relativeFrom="column">
                  <wp:posOffset>2936875</wp:posOffset>
                </wp:positionH>
                <wp:positionV relativeFrom="paragraph">
                  <wp:posOffset>50800</wp:posOffset>
                </wp:positionV>
                <wp:extent cx="3314700" cy="12001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00150"/>
                        </a:xfrm>
                        <a:prstGeom prst="rect">
                          <a:avLst/>
                        </a:prstGeom>
                        <a:solidFill>
                          <a:srgbClr val="FFFFFF"/>
                        </a:solidFill>
                        <a:ln w="9525">
                          <a:solidFill>
                            <a:srgbClr val="000000"/>
                          </a:solidFill>
                          <a:miter lim="800000"/>
                          <a:headEnd/>
                          <a:tailEnd/>
                        </a:ln>
                      </wps:spPr>
                      <wps:txbx>
                        <w:txbxContent>
                          <w:p w14:paraId="0D4D21F3" w14:textId="77777777" w:rsidR="00A87FF2" w:rsidRDefault="00A87FF2" w:rsidP="00A87FF2">
                            <w:pPr>
                              <w:rPr>
                                <w:sz w:val="24"/>
                                <w:szCs w:val="24"/>
                              </w:rPr>
                            </w:pPr>
                            <w:r w:rsidRPr="00572411">
                              <w:rPr>
                                <w:sz w:val="24"/>
                                <w:szCs w:val="24"/>
                              </w:rPr>
                              <w:t>CUI Designation Indicator</w:t>
                            </w:r>
                          </w:p>
                          <w:p w14:paraId="631C22FE" w14:textId="77777777" w:rsidR="00A87FF2" w:rsidRDefault="00A87FF2" w:rsidP="00A87FF2">
                            <w:pPr>
                              <w:rPr>
                                <w:sz w:val="24"/>
                                <w:szCs w:val="24"/>
                              </w:rPr>
                            </w:pPr>
                            <w:r w:rsidRPr="00572411">
                              <w:rPr>
                                <w:sz w:val="24"/>
                                <w:szCs w:val="24"/>
                              </w:rPr>
                              <w:t>Controlled by: [Name of Procuring Organization]</w:t>
                            </w:r>
                          </w:p>
                          <w:p w14:paraId="4977618F" w14:textId="77777777" w:rsidR="00A87FF2" w:rsidRPr="00572411" w:rsidRDefault="00A87FF2" w:rsidP="00A87F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03E68B63" w14:textId="77777777" w:rsidR="00A87FF2" w:rsidRPr="00572411" w:rsidRDefault="00A87FF2" w:rsidP="00A87F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3E7DFFAD" w14:textId="77777777" w:rsidR="00A87FF2" w:rsidRPr="00572411" w:rsidRDefault="00A87FF2" w:rsidP="00A87F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02C657DC" w14:textId="77777777" w:rsidR="00A87FF2" w:rsidRDefault="00A87FF2" w:rsidP="00A87FF2">
                            <w:pPr>
                              <w:tabs>
                                <w:tab w:val="left" w:pos="1530"/>
                              </w:tabs>
                              <w:spacing w:after="240"/>
                              <w:rPr>
                                <w:sz w:val="24"/>
                                <w:szCs w:val="24"/>
                              </w:rPr>
                            </w:pPr>
                            <w:r w:rsidRPr="00572411">
                              <w:rPr>
                                <w:sz w:val="24"/>
                                <w:szCs w:val="24"/>
                              </w:rPr>
                              <w:t>POC: [Phone or email address]</w:t>
                            </w:r>
                          </w:p>
                          <w:p w14:paraId="0E253564" w14:textId="77777777" w:rsidR="00A87FF2" w:rsidRDefault="00A87FF2" w:rsidP="00A87F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3AB6E" id="_x0000_s1029" type="#_x0000_t202" style="position:absolute;margin-left:231.25pt;margin-top:4pt;width:261pt;height:9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">
                <v:textbox>
                  <w:txbxContent>
                    <w:p w14:paraId="0D4D21F3" w14:textId="77777777" w:rsidR="00A87FF2" w:rsidRDefault="00A87FF2" w:rsidP="00A87FF2">
                      <w:pPr>
                        <w:rPr>
                          <w:sz w:val="24"/>
                          <w:szCs w:val="24"/>
                        </w:rPr>
                      </w:pPr>
                      <w:r w:rsidRPr="00572411">
                        <w:rPr>
                          <w:sz w:val="24"/>
                          <w:szCs w:val="24"/>
                        </w:rPr>
                        <w:t>CUI Designation Indicator</w:t>
                      </w:r>
                    </w:p>
                    <w:p w14:paraId="631C22FE" w14:textId="77777777" w:rsidR="00A87FF2" w:rsidRDefault="00A87FF2" w:rsidP="00A87FF2">
                      <w:pPr>
                        <w:rPr>
                          <w:sz w:val="24"/>
                          <w:szCs w:val="24"/>
                        </w:rPr>
                      </w:pPr>
                      <w:r w:rsidRPr="00572411">
                        <w:rPr>
                          <w:sz w:val="24"/>
                          <w:szCs w:val="24"/>
                        </w:rPr>
                        <w:t>Controlled by: [Name of Procuring Organization]</w:t>
                      </w:r>
                    </w:p>
                    <w:p w14:paraId="4977618F" w14:textId="77777777" w:rsidR="00A87FF2" w:rsidRPr="00572411" w:rsidRDefault="00A87FF2" w:rsidP="00A87F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Controlled by: [Name of Office or Branch]</w:t>
                      </w:r>
                    </w:p>
                    <w:p w14:paraId="03E68B63" w14:textId="77777777" w:rsidR="00A87FF2" w:rsidRPr="00572411" w:rsidRDefault="00A87FF2" w:rsidP="00A87F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CUI Category: PROCURE (General Procurement)</w:t>
                      </w:r>
                    </w:p>
                    <w:p w14:paraId="3E7DFFAD" w14:textId="77777777" w:rsidR="00A87FF2" w:rsidRPr="00572411" w:rsidRDefault="00A87FF2" w:rsidP="00A87F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572411">
                        <w:rPr>
                          <w:sz w:val="24"/>
                          <w:szCs w:val="24"/>
                        </w:rPr>
                        <w:t>Distribution/Dissemination Control: FED ONLY</w:t>
                      </w:r>
                    </w:p>
                    <w:p w14:paraId="02C657DC" w14:textId="77777777" w:rsidR="00A87FF2" w:rsidRDefault="00A87FF2" w:rsidP="00A87FF2">
                      <w:pPr>
                        <w:tabs>
                          <w:tab w:val="left" w:pos="1530"/>
                        </w:tabs>
                        <w:spacing w:after="240"/>
                        <w:rPr>
                          <w:sz w:val="24"/>
                          <w:szCs w:val="24"/>
                        </w:rPr>
                      </w:pPr>
                      <w:r w:rsidRPr="00572411">
                        <w:rPr>
                          <w:sz w:val="24"/>
                          <w:szCs w:val="24"/>
                        </w:rPr>
                        <w:t>POC: [Phone or email address]</w:t>
                      </w:r>
                    </w:p>
                    <w:p w14:paraId="0E253564" w14:textId="77777777" w:rsidR="00A87FF2" w:rsidRDefault="00A87FF2" w:rsidP="00A87FF2"/>
                  </w:txbxContent>
                </v:textbox>
                <w10:wrap type="square"/>
              </v:shape>
            </w:pict>
          </mc:Fallback>
        </mc:AlternateContent>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p>
    <w:p w14:paraId="19A7D5A5" w14:textId="77777777" w:rsidR="00A87FF2" w:rsidRPr="00B91114" w:rsidRDefault="00A87FF2" w:rsidP="00A87FF2">
      <w:pPr>
        <w:tabs>
          <w:tab w:val="left" w:pos="1530"/>
        </w:tabs>
        <w:spacing w:after="240"/>
        <w:rPr>
          <w:bCs/>
        </w:rPr>
      </w:pPr>
    </w:p>
    <w:p w14:paraId="20C6A60C" w14:textId="56BBE3EC" w:rsidR="00057163" w:rsidRDefault="00057163" w:rsidP="00A87FF2">
      <w:pPr>
        <w:widowControl w:val="0"/>
        <w:adjustRightInd w:val="0"/>
        <w:spacing w:after="240"/>
        <w:rPr>
          <w:sz w:val="24"/>
          <w:szCs w:val="24"/>
        </w:rPr>
      </w:pPr>
    </w:p>
    <w:p w14:paraId="18FEF780" w14:textId="38E7706D" w:rsidR="00057163" w:rsidRDefault="00057163" w:rsidP="00057163">
      <w:pPr>
        <w:widowControl w:val="0"/>
        <w:adjustRightInd w:val="0"/>
        <w:spacing w:after="240"/>
        <w:ind w:right="130"/>
        <w:jc w:val="center"/>
        <w:rPr>
          <w:spacing w:val="3"/>
          <w:sz w:val="24"/>
          <w:szCs w:val="24"/>
        </w:rPr>
      </w:pPr>
    </w:p>
    <w:p w14:paraId="304A514F" w14:textId="65DF9E22" w:rsidR="00357B7C" w:rsidRDefault="00542E7A" w:rsidP="00C74687">
      <w:pPr>
        <w:widowControl w:val="0"/>
        <w:tabs>
          <w:tab w:val="left" w:pos="4500"/>
        </w:tabs>
        <w:adjustRightInd w:val="0"/>
        <w:spacing w:before="720" w:after="240"/>
        <w:ind w:right="130"/>
        <w:jc w:val="center"/>
        <w:rPr>
          <w:spacing w:val="3"/>
          <w:sz w:val="24"/>
          <w:szCs w:val="24"/>
        </w:rPr>
      </w:pP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Pr>
          <w:spacing w:val="3"/>
          <w:sz w:val="24"/>
          <w:szCs w:val="24"/>
        </w:rPr>
        <w:tab/>
      </w:r>
      <w:r w:rsidR="00C74687">
        <w:rPr>
          <w:spacing w:val="3"/>
          <w:sz w:val="24"/>
          <w:szCs w:val="24"/>
        </w:rPr>
        <w:tab/>
      </w:r>
      <w:r w:rsidR="00357B7C">
        <w:rPr>
          <w:spacing w:val="3"/>
          <w:sz w:val="24"/>
          <w:szCs w:val="24"/>
        </w:rPr>
        <w:t>CUI</w:t>
      </w:r>
    </w:p>
    <w:p w14:paraId="129084B2" w14:textId="4D3F5D95" w:rsidR="006264CC" w:rsidRDefault="007D35DE" w:rsidP="006264CC">
      <w:pPr>
        <w:widowControl w:val="0"/>
        <w:adjustRightInd w:val="0"/>
        <w:spacing w:after="240"/>
        <w:jc w:val="center"/>
        <w:rPr>
          <w:w w:val="130"/>
          <w:sz w:val="24"/>
          <w:szCs w:val="24"/>
        </w:rPr>
      </w:pPr>
      <w:r>
        <w:rPr>
          <w:spacing w:val="3"/>
          <w:sz w:val="24"/>
          <w:szCs w:val="24"/>
        </w:rPr>
        <w:lastRenderedPageBreak/>
        <w:t>CUI</w:t>
      </w:r>
    </w:p>
    <w:p w14:paraId="12D2947E" w14:textId="2A9AE002" w:rsidR="00D35E72" w:rsidRPr="00CD6247" w:rsidRDefault="00D35E72" w:rsidP="006264CC">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14:paraId="33976850" w14:textId="77777777" w:rsidR="00D35E72" w:rsidRPr="00B91114" w:rsidRDefault="00D35E72" w:rsidP="00D35E72">
      <w:pPr>
        <w:widowControl w:val="0"/>
        <w:tabs>
          <w:tab w:val="clear" w:pos="720"/>
          <w:tab w:val="left" w:pos="630"/>
        </w:tabs>
        <w:adjustRightInd w:val="0"/>
        <w:spacing w:after="240"/>
        <w:ind w:right="158"/>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Pr>
          <w:spacing w:val="-1"/>
          <w:position w:val="-1"/>
          <w:sz w:val="24"/>
          <w:szCs w:val="24"/>
        </w:rPr>
        <w:t>products or services</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14:paraId="528983ED" w14:textId="77777777" w:rsidR="00D35E72" w:rsidRPr="00CD6247" w:rsidRDefault="00D35E72" w:rsidP="00D35E72">
      <w:pPr>
        <w:widowControl w:val="0"/>
        <w:adjustRightInd w:val="0"/>
        <w:spacing w:after="240"/>
        <w:ind w:right="130"/>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Pr>
          <w:spacing w:val="-3"/>
          <w:sz w:val="24"/>
          <w:szCs w:val="24"/>
        </w:rPr>
        <w:t>products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Pr>
          <w:spacing w:val="-1"/>
          <w:sz w:val="24"/>
          <w:szCs w:val="24"/>
        </w:rPr>
        <w:t>products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14:paraId="00970427" w14:textId="77777777" w:rsidR="00D35E72" w:rsidRPr="00CD6247" w:rsidRDefault="00D35E72" w:rsidP="00D35E72">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14:paraId="3C86F29B" w14:textId="77777777" w:rsidR="00D35E72" w:rsidRPr="00CD6247" w:rsidRDefault="00D35E72" w:rsidP="00D35E72">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14:paraId="2016051F" w14:textId="77777777" w:rsidR="00D35E72" w:rsidRPr="00CD6247" w:rsidRDefault="00D35E72" w:rsidP="00D35E72">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14:paraId="07CF28EB" w14:textId="77777777" w:rsidR="00D35E72" w:rsidRPr="00CD6247" w:rsidRDefault="00D35E72" w:rsidP="00D35E72">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14:paraId="57E12052" w14:textId="77777777" w:rsidR="004F288E" w:rsidRPr="00CD6247" w:rsidRDefault="004F288E" w:rsidP="004F288E">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14:paraId="72A1C8DF" w14:textId="77777777" w:rsidR="004F288E" w:rsidRPr="001B6BAB" w:rsidRDefault="004F288E" w:rsidP="004F288E">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14:paraId="43A4001B" w14:textId="77777777" w:rsidR="004F288E" w:rsidRPr="005B1A91" w:rsidRDefault="004F288E" w:rsidP="004F288E">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 xml:space="preserve">-Off-the-Shelf </w:t>
      </w:r>
      <w:r>
        <w:rPr>
          <w:sz w:val="24"/>
          <w:szCs w:val="24"/>
        </w:rPr>
        <w:t>f</w:t>
      </w:r>
      <w:r w:rsidRPr="00CD6247">
        <w:rPr>
          <w:sz w:val="24"/>
          <w:szCs w:val="24"/>
        </w:rPr>
        <w:t xml:space="preserve">ield is </w:t>
      </w:r>
      <w:r w:rsidRPr="005B1A91">
        <w:rPr>
          <w:sz w:val="24"/>
          <w:szCs w:val="24"/>
        </w:rPr>
        <w:t>coded “Y”;</w:t>
      </w:r>
    </w:p>
    <w:p w14:paraId="05A4F7A2" w14:textId="77777777" w:rsidR="004F288E" w:rsidRPr="00CD6247" w:rsidRDefault="004F288E" w:rsidP="004F288E">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xml:space="preserve">) If </w:t>
      </w:r>
      <w:r w:rsidRPr="008A3DCD">
        <w:rPr>
          <w:sz w:val="24"/>
          <w:szCs w:val="24"/>
        </w:rPr>
        <w:t>product or service</w:t>
      </w:r>
      <w:r w:rsidRPr="00CD6247">
        <w:rPr>
          <w:sz w:val="24"/>
          <w:szCs w:val="24"/>
        </w:rPr>
        <w:t xml:space="preserve"> has been coded in SAP as commercial but </w:t>
      </w:r>
      <w:r>
        <w:rPr>
          <w:sz w:val="24"/>
          <w:szCs w:val="24"/>
        </w:rPr>
        <w:t xml:space="preserve">other than </w:t>
      </w:r>
      <w:r w:rsidRPr="00CD6247">
        <w:rPr>
          <w:sz w:val="24"/>
          <w:szCs w:val="24"/>
        </w:rPr>
        <w:t>commercial practices are required (e.g., QCCs, packaging, etc.), the justification for the use of these practices has been entered in SAP in the internal comments field;</w:t>
      </w:r>
    </w:p>
    <w:p w14:paraId="24BCC3F1" w14:textId="77777777" w:rsidR="004F288E" w:rsidRPr="00CD6247" w:rsidRDefault="004F288E" w:rsidP="004F288E">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14:paraId="78B5AFF7" w14:textId="77777777" w:rsidR="004F288E" w:rsidRPr="00CD6247" w:rsidRDefault="004F288E" w:rsidP="004F288E">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14:paraId="0853BD46" w14:textId="77777777" w:rsidR="00357B7C" w:rsidRDefault="00357B7C" w:rsidP="006264CC">
      <w:pPr>
        <w:widowControl w:val="0"/>
        <w:adjustRightInd w:val="0"/>
        <w:spacing w:before="1200" w:after="240"/>
        <w:ind w:right="130"/>
        <w:jc w:val="center"/>
        <w:rPr>
          <w:spacing w:val="3"/>
          <w:sz w:val="24"/>
          <w:szCs w:val="24"/>
        </w:rPr>
      </w:pPr>
      <w:r>
        <w:rPr>
          <w:spacing w:val="3"/>
          <w:sz w:val="24"/>
          <w:szCs w:val="24"/>
        </w:rPr>
        <w:t>CUI</w:t>
      </w:r>
    </w:p>
    <w:p w14:paraId="30CE527F" w14:textId="77777777" w:rsidR="008C2C6B" w:rsidRDefault="008C2C6B" w:rsidP="008C2C6B">
      <w:pPr>
        <w:widowControl w:val="0"/>
        <w:adjustRightInd w:val="0"/>
        <w:spacing w:before="240" w:after="240"/>
        <w:ind w:right="130"/>
        <w:jc w:val="center"/>
        <w:rPr>
          <w:spacing w:val="3"/>
          <w:sz w:val="24"/>
          <w:szCs w:val="24"/>
        </w:rPr>
      </w:pPr>
      <w:r>
        <w:rPr>
          <w:spacing w:val="3"/>
          <w:sz w:val="24"/>
          <w:szCs w:val="24"/>
        </w:rPr>
        <w:lastRenderedPageBreak/>
        <w:t>CUI</w:t>
      </w:r>
    </w:p>
    <w:p w14:paraId="4CD70D7F" w14:textId="3A9D0143" w:rsidR="0034078B" w:rsidRDefault="0034078B" w:rsidP="0034078B">
      <w:pPr>
        <w:widowControl w:val="0"/>
        <w:tabs>
          <w:tab w:val="left" w:pos="540"/>
        </w:tabs>
        <w:adjustRightInd w:val="0"/>
        <w:spacing w:after="240"/>
        <w:ind w:right="485"/>
        <w:rPr>
          <w:spacing w:val="3"/>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14:paraId="712DAD41" w14:textId="77777777" w:rsidR="0034078B" w:rsidRPr="00CD6247" w:rsidRDefault="0034078B" w:rsidP="0034078B">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14:paraId="005C9AF1" w14:textId="77777777" w:rsidR="0034078B" w:rsidRPr="00CD6247" w:rsidRDefault="0034078B" w:rsidP="0034078B">
      <w:pPr>
        <w:widowControl w:val="0"/>
        <w:tabs>
          <w:tab w:val="left" w:pos="540"/>
        </w:tabs>
        <w:adjustRightInd w:val="0"/>
        <w:spacing w:after="240"/>
        <w:ind w:right="490"/>
        <w:rPr>
          <w:sz w:val="24"/>
          <w:szCs w:val="24"/>
        </w:rPr>
      </w:pPr>
      <w:r w:rsidRPr="00CD6247">
        <w:rPr>
          <w:sz w:val="24"/>
          <w:szCs w:val="24"/>
        </w:rPr>
        <w:t>g. (</w:t>
      </w:r>
      <w:r>
        <w:rPr>
          <w:sz w:val="24"/>
          <w:szCs w:val="24"/>
        </w:rPr>
        <w:tab/>
      </w:r>
      <w:r>
        <w:rPr>
          <w:sz w:val="24"/>
          <w:szCs w:val="24"/>
        </w:rPr>
        <w:tab/>
      </w:r>
      <w:r w:rsidRPr="00CD6247">
        <w:rPr>
          <w:sz w:val="24"/>
          <w:szCs w:val="24"/>
        </w:rPr>
        <w:t xml:space="preserve">) Obtained source lists of similar </w:t>
      </w:r>
      <w:r w:rsidRPr="008A3DCD">
        <w:t>products or services</w:t>
      </w:r>
      <w:r w:rsidRPr="008A3DCD">
        <w:rPr>
          <w:sz w:val="24"/>
          <w:szCs w:val="24"/>
        </w:rPr>
        <w:t xml:space="preserve"> from</w:t>
      </w:r>
      <w:r w:rsidRPr="00CD6247">
        <w:rPr>
          <w:sz w:val="24"/>
          <w:szCs w:val="24"/>
        </w:rPr>
        <w:t xml:space="preserve"> other contracting activities, agencies, trade associations, or sources;</w:t>
      </w:r>
    </w:p>
    <w:p w14:paraId="7BB0BAA2" w14:textId="77777777" w:rsidR="0034078B" w:rsidRDefault="0034078B" w:rsidP="0034078B">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14:paraId="45F4C3B3" w14:textId="5AFB8A0E" w:rsidR="0034078B" w:rsidRPr="00CD6247" w:rsidRDefault="0034078B" w:rsidP="0034078B">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14:paraId="5A049300" w14:textId="7CA92E97" w:rsidR="0034078B" w:rsidRPr="00CD6247" w:rsidRDefault="0034078B" w:rsidP="0034078B">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0010579B">
        <w:rPr>
          <w:sz w:val="24"/>
          <w:szCs w:val="24"/>
        </w:rPr>
        <w:t>)</w:t>
      </w:r>
      <w:r w:rsidRPr="00CD6247">
        <w:rPr>
          <w:sz w:val="24"/>
          <w:szCs w:val="24"/>
        </w:rPr>
        <w:t xml:space="preserve"> Conducted interchange meetings or held </w:t>
      </w:r>
      <w:proofErr w:type="spellStart"/>
      <w:r w:rsidRPr="00CD6247">
        <w:rPr>
          <w:sz w:val="24"/>
          <w:szCs w:val="24"/>
        </w:rPr>
        <w:t>presolicitation</w:t>
      </w:r>
      <w:proofErr w:type="spellEnd"/>
      <w:r w:rsidRPr="00CD6247">
        <w:rPr>
          <w:sz w:val="24"/>
          <w:szCs w:val="24"/>
        </w:rPr>
        <w:t xml:space="preserve"> conferences to involve potential offerors;</w:t>
      </w:r>
    </w:p>
    <w:p w14:paraId="7C885331" w14:textId="73F93932" w:rsidR="0034078B" w:rsidRPr="00CD6247" w:rsidRDefault="0034078B" w:rsidP="0034078B">
      <w:pPr>
        <w:widowControl w:val="0"/>
        <w:tabs>
          <w:tab w:val="left" w:pos="540"/>
        </w:tabs>
        <w:adjustRightInd w:val="0"/>
        <w:spacing w:after="240"/>
        <w:ind w:right="485"/>
        <w:rPr>
          <w:sz w:val="24"/>
          <w:szCs w:val="24"/>
        </w:rPr>
      </w:pPr>
      <w:r w:rsidRPr="00CD6247">
        <w:rPr>
          <w:sz w:val="24"/>
          <w:szCs w:val="24"/>
        </w:rPr>
        <w:t>k. (</w:t>
      </w:r>
      <w:r w:rsidR="00B759CE">
        <w:rPr>
          <w:sz w:val="24"/>
          <w:szCs w:val="24"/>
        </w:rPr>
        <w:tab/>
      </w:r>
      <w:r w:rsidR="00B759CE">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14:paraId="14EC8A18" w14:textId="77777777" w:rsidR="0034078B" w:rsidRPr="00CD6247" w:rsidRDefault="0034078B" w:rsidP="0034078B">
      <w:pPr>
        <w:widowControl w:val="0"/>
        <w:tabs>
          <w:tab w:val="left" w:pos="540"/>
        </w:tabs>
        <w:adjustRightInd w:val="0"/>
        <w:spacing w:after="240"/>
        <w:ind w:right="127"/>
        <w:rPr>
          <w:w w:val="130"/>
          <w:sz w:val="24"/>
          <w:szCs w:val="24"/>
        </w:rPr>
      </w:pPr>
      <w:r w:rsidRPr="00CD6247">
        <w:rPr>
          <w:sz w:val="24"/>
          <w:szCs w:val="24"/>
        </w:rPr>
        <w:t>l.</w:t>
      </w:r>
      <w:commentRangeStart w:id="1053"/>
      <w:r w:rsidRPr="00CD6247">
        <w:rPr>
          <w:sz w:val="24"/>
          <w:szCs w:val="24"/>
        </w:rPr>
        <w:t xml:space="preserve"> </w:t>
      </w:r>
      <w:commentRangeEnd w:id="1053"/>
      <w:r>
        <w:rPr>
          <w:rStyle w:val="CommentReference"/>
        </w:rPr>
        <w:commentReference w:id="1053"/>
      </w:r>
      <w:r w:rsidRPr="00CD6247">
        <w:rPr>
          <w:sz w:val="24"/>
          <w:szCs w:val="24"/>
        </w:rPr>
        <w:t>(</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14:paraId="1F900CE7" w14:textId="77777777" w:rsidR="00094AF2" w:rsidRPr="00CD6247" w:rsidRDefault="00094AF2" w:rsidP="00094AF2">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14:paraId="744BC0A6" w14:textId="77777777" w:rsidR="00094AF2" w:rsidRPr="00CD6247" w:rsidRDefault="00094AF2" w:rsidP="00094AF2">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14:paraId="192A8C21" w14:textId="77777777" w:rsidR="00094AF2" w:rsidRPr="00CD6247" w:rsidRDefault="00094AF2" w:rsidP="00094AF2">
      <w:pPr>
        <w:widowControl w:val="0"/>
        <w:adjustRightInd w:val="0"/>
        <w:spacing w:after="240"/>
        <w:ind w:right="130"/>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14:paraId="104E9027" w14:textId="77777777" w:rsidR="00094AF2" w:rsidRPr="00CD6247" w:rsidRDefault="00094AF2" w:rsidP="00094AF2">
      <w:pPr>
        <w:widowControl w:val="0"/>
        <w:adjustRightInd w:val="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14:paraId="30FCEA8E" w14:textId="77777777" w:rsidR="00094AF2" w:rsidRDefault="00094AF2" w:rsidP="00094AF2">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14:paraId="71BF20E0" w14:textId="77777777" w:rsidR="00094AF2" w:rsidRPr="00CD6247" w:rsidRDefault="00094AF2" w:rsidP="00094AF2">
      <w:pPr>
        <w:widowControl w:val="0"/>
        <w:adjustRightInd w:val="0"/>
        <w:ind w:right="130"/>
        <w:rPr>
          <w:position w:val="-1"/>
          <w:sz w:val="24"/>
          <w:szCs w:val="24"/>
        </w:rPr>
      </w:pPr>
      <w:r w:rsidRPr="00CD6247">
        <w:rPr>
          <w:position w:val="-1"/>
          <w:sz w:val="24"/>
          <w:szCs w:val="24"/>
        </w:rPr>
        <w:t>OR</w:t>
      </w:r>
    </w:p>
    <w:p w14:paraId="4C5D22AB" w14:textId="77777777" w:rsidR="00094AF2" w:rsidRPr="00CD6247" w:rsidRDefault="00094AF2" w:rsidP="00094AF2">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14:paraId="2C07C62D" w14:textId="77777777" w:rsidR="00094AF2" w:rsidRPr="00CD6247" w:rsidRDefault="00094AF2" w:rsidP="00094AF2">
      <w:pPr>
        <w:widowControl w:val="0"/>
        <w:adjustRightInd w:val="0"/>
        <w:spacing w:after="240"/>
        <w:ind w:right="127"/>
        <w:rPr>
          <w:w w:val="130"/>
          <w:sz w:val="24"/>
          <w:szCs w:val="24"/>
        </w:rPr>
      </w:pPr>
      <w:r>
        <w:rPr>
          <w:i/>
          <w:sz w:val="24"/>
          <w:szCs w:val="24"/>
          <w:u w:val="single"/>
        </w:rPr>
        <w:t>(contracting officer insert response)</w:t>
      </w:r>
    </w:p>
    <w:p w14:paraId="414A6DD6" w14:textId="77777777" w:rsidR="00094AF2" w:rsidRDefault="00094AF2" w:rsidP="00094AF2">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14:paraId="5F647B23" w14:textId="77777777" w:rsidR="00094AF2" w:rsidRPr="00CD6247" w:rsidRDefault="00094AF2" w:rsidP="00094AF2">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14:paraId="4A59F5A9" w14:textId="77777777" w:rsidR="00F766E5" w:rsidRDefault="00F766E5" w:rsidP="00AD121C">
      <w:pPr>
        <w:pStyle w:val="NormalWeb"/>
        <w:spacing w:before="1440" w:beforeAutospacing="0" w:after="240" w:afterAutospacing="0"/>
        <w:jc w:val="center"/>
        <w:rPr>
          <w:bCs/>
          <w:szCs w:val="24"/>
          <w:lang w:val="en"/>
        </w:rPr>
      </w:pPr>
      <w:r>
        <w:rPr>
          <w:bCs/>
          <w:szCs w:val="24"/>
          <w:lang w:val="en"/>
        </w:rPr>
        <w:t>CUI</w:t>
      </w:r>
    </w:p>
    <w:p w14:paraId="2C1BE33A" w14:textId="77777777" w:rsidR="00AD121C" w:rsidRDefault="00AD121C" w:rsidP="00AD121C">
      <w:pPr>
        <w:pStyle w:val="NormalWeb"/>
        <w:spacing w:before="0" w:beforeAutospacing="0" w:after="240" w:afterAutospacing="0"/>
        <w:jc w:val="center"/>
        <w:rPr>
          <w:bCs/>
          <w:szCs w:val="24"/>
          <w:lang w:val="en"/>
        </w:rPr>
      </w:pPr>
      <w:r>
        <w:rPr>
          <w:bCs/>
          <w:szCs w:val="24"/>
          <w:lang w:val="en"/>
        </w:rPr>
        <w:lastRenderedPageBreak/>
        <w:t>CUI</w:t>
      </w:r>
    </w:p>
    <w:p w14:paraId="5EB1DF2D" w14:textId="77777777" w:rsidR="00AD121C" w:rsidRPr="00CD6247" w:rsidRDefault="00AD121C" w:rsidP="00AD121C">
      <w:pPr>
        <w:widowControl w:val="0"/>
        <w:adjustRightInd w:val="0"/>
        <w:rPr>
          <w:sz w:val="24"/>
          <w:szCs w:val="24"/>
        </w:rPr>
      </w:pPr>
      <w:r w:rsidRPr="00CD6247">
        <w:rPr>
          <w:sz w:val="24"/>
          <w:szCs w:val="24"/>
        </w:rPr>
        <w:t>Product specialist/technical representative provided concurrence:</w:t>
      </w:r>
    </w:p>
    <w:p w14:paraId="68CBB8A2" w14:textId="77777777" w:rsidR="00AD121C" w:rsidRPr="00CD6247" w:rsidRDefault="00AD121C" w:rsidP="00AD121C">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14:paraId="6A76FF48" w14:textId="77777777" w:rsidR="00AD121C" w:rsidRPr="00CD6247" w:rsidRDefault="00AD121C" w:rsidP="00AD121C">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14:paraId="59264754" w14:textId="77777777" w:rsidR="0001478D" w:rsidRPr="00CD6247" w:rsidRDefault="0001478D" w:rsidP="0001478D">
      <w:pPr>
        <w:pStyle w:val="NormalWeb"/>
        <w:spacing w:before="0" w:beforeAutospacing="0" w:after="240" w:afterAutospacing="0"/>
        <w:rPr>
          <w:bCs/>
          <w:szCs w:val="24"/>
          <w:lang w:val="en"/>
        </w:rPr>
      </w:pPr>
      <w:r w:rsidRPr="00CD6247">
        <w:rPr>
          <w:bCs/>
          <w:szCs w:val="24"/>
          <w:lang w:val="en"/>
        </w:rPr>
        <w:t>Part III</w:t>
      </w:r>
    </w:p>
    <w:p w14:paraId="2C8B379C" w14:textId="77777777" w:rsidR="0001478D" w:rsidRPr="00CD6247" w:rsidRDefault="0001478D" w:rsidP="0001478D">
      <w:pPr>
        <w:pStyle w:val="NormalWeb"/>
        <w:spacing w:before="0" w:beforeAutospacing="0" w:after="0" w:afterAutospacing="0"/>
        <w:rPr>
          <w:szCs w:val="24"/>
          <w:lang w:val="en"/>
        </w:rPr>
      </w:pPr>
      <w:r w:rsidRPr="00CD6247">
        <w:rPr>
          <w:szCs w:val="24"/>
          <w:lang w:val="en"/>
        </w:rPr>
        <w:t>Check one of the following to indicate the type of contract:</w:t>
      </w:r>
    </w:p>
    <w:p w14:paraId="73E12A32" w14:textId="77777777" w:rsidR="0001478D" w:rsidRPr="00CD6247" w:rsidRDefault="0001478D" w:rsidP="0001478D">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14:paraId="201CA7CB" w14:textId="77777777" w:rsidR="0001478D" w:rsidRPr="00CD6247" w:rsidRDefault="0001478D" w:rsidP="0001478D">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14:paraId="065DD251" w14:textId="77777777" w:rsidR="0001478D" w:rsidRPr="008A3DCD" w:rsidRDefault="0001478D" w:rsidP="0001478D">
      <w:pPr>
        <w:spacing w:after="240"/>
        <w:rPr>
          <w:bCs/>
          <w:sz w:val="24"/>
          <w:szCs w:val="24"/>
          <w:lang w:val="en"/>
        </w:rPr>
      </w:pPr>
      <w:r w:rsidRPr="008A3DCD">
        <w:rPr>
          <w:bCs/>
          <w:sz w:val="24"/>
          <w:szCs w:val="24"/>
          <w:lang w:val="en"/>
        </w:rPr>
        <w:t xml:space="preserve">NOTE: For acquisitions of commercial </w:t>
      </w:r>
      <w:r w:rsidRPr="008A3DCD">
        <w:rPr>
          <w:bCs/>
          <w:sz w:val="24"/>
          <w:szCs w:val="24"/>
        </w:rPr>
        <w:t>products or commercial services</w:t>
      </w:r>
      <w:r w:rsidRPr="008A3DCD">
        <w:rPr>
          <w:bCs/>
          <w:sz w:val="24"/>
          <w:szCs w:val="24"/>
          <w:lang w:val="en"/>
        </w:rPr>
        <w:t>, the contracting officer may only award FFP or FP w/EPA type contracts, with limited exceptions (see FAR 12.207).</w:t>
      </w:r>
    </w:p>
    <w:p w14:paraId="585A3069" w14:textId="77777777" w:rsidR="0001478D" w:rsidRPr="00CD6247" w:rsidRDefault="0001478D" w:rsidP="0001478D">
      <w:pPr>
        <w:pStyle w:val="NormalWeb"/>
        <w:spacing w:before="0" w:beforeAutospacing="0" w:after="0" w:afterAutospacing="0"/>
        <w:rPr>
          <w:bCs/>
          <w:szCs w:val="24"/>
          <w:lang w:val="en"/>
        </w:rPr>
      </w:pPr>
      <w:r w:rsidRPr="00CD6247">
        <w:rPr>
          <w:bCs/>
          <w:szCs w:val="24"/>
          <w:lang w:val="en"/>
        </w:rPr>
        <w:t>Part IV</w:t>
      </w:r>
    </w:p>
    <w:p w14:paraId="170014D2" w14:textId="77777777" w:rsidR="0001478D" w:rsidRPr="00CD6247" w:rsidRDefault="0001478D" w:rsidP="0001478D">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14:paraId="792B8C9C" w14:textId="77777777" w:rsidR="0001478D" w:rsidRPr="00CD6247" w:rsidRDefault="0001478D" w:rsidP="0001478D">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14:paraId="16BE3216" w14:textId="77777777" w:rsidR="0001478D" w:rsidRPr="00CD6247" w:rsidRDefault="0001478D" w:rsidP="0001478D">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14:paraId="199441BF" w14:textId="77777777" w:rsidR="0001478D" w:rsidRPr="00CD6247" w:rsidRDefault="0001478D" w:rsidP="0001478D">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14:paraId="67AB085D" w14:textId="77777777" w:rsidR="0001478D" w:rsidRPr="00CD6247" w:rsidRDefault="0001478D" w:rsidP="0001478D">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Pr>
          <w:spacing w:val="-8"/>
          <w:sz w:val="24"/>
          <w:szCs w:val="24"/>
        </w:rPr>
        <w:t>product(s) or service(s)</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14:paraId="276CB8AB" w14:textId="77777777" w:rsidR="0001478D" w:rsidRPr="00CD6247" w:rsidRDefault="0001478D" w:rsidP="0001478D">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14:paraId="10F54CA5" w14:textId="77777777" w:rsidR="0001478D" w:rsidRPr="00CD6247" w:rsidRDefault="0001478D" w:rsidP="0001478D">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Pr>
          <w:spacing w:val="-2"/>
          <w:sz w:val="24"/>
          <w:szCs w:val="24"/>
        </w:rPr>
        <w:t xml:space="preserve">Other than </w:t>
      </w:r>
      <w:r w:rsidRPr="00CD6247">
        <w:rPr>
          <w:spacing w:val="-2"/>
          <w:sz w:val="24"/>
          <w:szCs w:val="24"/>
        </w:rPr>
        <w:t>commercial</w:t>
      </w:r>
    </w:p>
    <w:p w14:paraId="2D8A0539" w14:textId="77777777" w:rsidR="0001478D" w:rsidRPr="00CD6247" w:rsidRDefault="0001478D" w:rsidP="0001478D">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14:paraId="22F726CA" w14:textId="77777777" w:rsidR="0001478D" w:rsidRPr="00CD6247" w:rsidRDefault="0001478D" w:rsidP="0001478D">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14:paraId="7E97C701" w14:textId="77777777" w:rsidR="0001478D" w:rsidRPr="00CD6247" w:rsidRDefault="0001478D" w:rsidP="0001478D">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14:paraId="1FBA7756" w14:textId="77777777" w:rsidR="0001478D" w:rsidRPr="00CD6247" w:rsidRDefault="0001478D" w:rsidP="0001478D">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14:paraId="4F80EF64" w14:textId="77777777" w:rsidR="0001478D" w:rsidRPr="00CD6247" w:rsidRDefault="0001478D" w:rsidP="0001478D">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14:paraId="206C9E4E" w14:textId="77777777" w:rsidR="0001478D" w:rsidRPr="00CD6247" w:rsidRDefault="0001478D" w:rsidP="0001478D">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14:paraId="0201DB0D" w14:textId="77777777" w:rsidR="0001478D" w:rsidRPr="00CD6247" w:rsidRDefault="0001478D" w:rsidP="0001478D">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14:paraId="1C3D247E" w14:textId="77777777" w:rsidR="0001478D" w:rsidRPr="00CD6247" w:rsidRDefault="0001478D" w:rsidP="000C0EF3">
      <w:pPr>
        <w:widowControl w:val="0"/>
        <w:adjustRightInd w:val="0"/>
        <w:ind w:right="-14"/>
        <w:rPr>
          <w:sz w:val="24"/>
          <w:szCs w:val="24"/>
        </w:rPr>
      </w:pPr>
      <w:r w:rsidRPr="00CD6247">
        <w:rPr>
          <w:sz w:val="24"/>
          <w:szCs w:val="24"/>
        </w:rPr>
        <w:t xml:space="preserve">Date: </w:t>
      </w:r>
      <w:r>
        <w:rPr>
          <w:i/>
          <w:sz w:val="24"/>
          <w:szCs w:val="24"/>
          <w:u w:val="single"/>
        </w:rPr>
        <w:t>(approving official insert date)</w:t>
      </w:r>
    </w:p>
    <w:p w14:paraId="70ADB40A" w14:textId="77777777" w:rsidR="0001478D" w:rsidRDefault="0001478D" w:rsidP="000C0EF3">
      <w:pPr>
        <w:rPr>
          <w:sz w:val="24"/>
          <w:szCs w:val="24"/>
        </w:rPr>
      </w:pPr>
      <w:r w:rsidRPr="00CD6247">
        <w:rPr>
          <w:sz w:val="24"/>
          <w:szCs w:val="24"/>
        </w:rPr>
        <w:t xml:space="preserve">(Applies when commercial </w:t>
      </w:r>
      <w:r>
        <w:rPr>
          <w:sz w:val="24"/>
          <w:szCs w:val="24"/>
        </w:rPr>
        <w:t>product</w:t>
      </w:r>
      <w:r w:rsidRPr="00CD6247">
        <w:rPr>
          <w:sz w:val="24"/>
          <w:szCs w:val="24"/>
        </w:rPr>
        <w:t xml:space="preserve"> determination </w:t>
      </w:r>
      <w:r>
        <w:rPr>
          <w:sz w:val="24"/>
          <w:szCs w:val="24"/>
        </w:rPr>
        <w:t xml:space="preserve">was based </w:t>
      </w:r>
      <w:r w:rsidRPr="00CD6247">
        <w:rPr>
          <w:sz w:val="24"/>
          <w:szCs w:val="24"/>
        </w:rPr>
        <w:t>on subsections (1)(ii), (3),</w:t>
      </w:r>
      <w:r>
        <w:rPr>
          <w:sz w:val="24"/>
          <w:szCs w:val="24"/>
        </w:rPr>
        <w:t xml:space="preserve"> or</w:t>
      </w:r>
      <w:r w:rsidRPr="00CD6247">
        <w:rPr>
          <w:sz w:val="24"/>
          <w:szCs w:val="24"/>
        </w:rPr>
        <w:t xml:space="preserve"> (4) of the “commercial item” definition at FAR 2.101.</w:t>
      </w:r>
      <w:r>
        <w:rPr>
          <w:sz w:val="24"/>
          <w:szCs w:val="24"/>
        </w:rPr>
        <w:t xml:space="preserve"> Applies when commercial service determination was based on subsection (2) of the “commercial service” definition at FAR 2.101</w:t>
      </w:r>
      <w:commentRangeStart w:id="1054"/>
      <w:r>
        <w:rPr>
          <w:sz w:val="24"/>
          <w:szCs w:val="24"/>
        </w:rPr>
        <w:t>.</w:t>
      </w:r>
      <w:commentRangeEnd w:id="1054"/>
      <w:r>
        <w:rPr>
          <w:rStyle w:val="CommentReference"/>
        </w:rPr>
        <w:commentReference w:id="1054"/>
      </w:r>
    </w:p>
    <w:p w14:paraId="0D92AE90" w14:textId="75E0BFE2" w:rsidR="0033114F" w:rsidRDefault="00D23FDD" w:rsidP="000C0EF3">
      <w:pPr>
        <w:widowControl w:val="0"/>
        <w:adjustRightInd w:val="0"/>
        <w:spacing w:before="240" w:after="3000"/>
        <w:ind w:right="-14"/>
        <w:jc w:val="center"/>
        <w:rPr>
          <w:sz w:val="24"/>
          <w:szCs w:val="24"/>
        </w:rPr>
      </w:pPr>
      <w:r>
        <w:rPr>
          <w:sz w:val="24"/>
          <w:szCs w:val="24"/>
        </w:rPr>
        <w:t>CUI</w:t>
      </w:r>
      <w:r w:rsidR="0033114F">
        <w:rPr>
          <w:sz w:val="24"/>
          <w:szCs w:val="24"/>
        </w:rPr>
        <w:br w:type="page"/>
      </w:r>
    </w:p>
    <w:p w14:paraId="794649DD" w14:textId="77777777" w:rsidR="000E365D" w:rsidRDefault="000E365D" w:rsidP="000E365D">
      <w:pPr>
        <w:rPr>
          <w:sz w:val="24"/>
          <w:szCs w:val="24"/>
        </w:rPr>
      </w:pPr>
      <w:bookmarkStart w:id="1055" w:name="P53_9013_c"/>
      <w:commentRangeStart w:id="1056"/>
      <w:r>
        <w:rPr>
          <w:sz w:val="24"/>
          <w:szCs w:val="24"/>
        </w:rPr>
        <w:lastRenderedPageBreak/>
        <w:t xml:space="preserve">(c) </w:t>
      </w:r>
      <w:commentRangeEnd w:id="1056"/>
      <w:r w:rsidR="00765E45">
        <w:rPr>
          <w:rStyle w:val="CommentReference"/>
        </w:rPr>
        <w:commentReference w:id="1056"/>
      </w:r>
      <w:bookmarkEnd w:id="1055"/>
      <w:r>
        <w:rPr>
          <w:i/>
          <w:iCs/>
          <w:sz w:val="24"/>
          <w:szCs w:val="24"/>
        </w:rPr>
        <w:t>Alternate Simplified Acquisition Award Documentation (SAAD).</w:t>
      </w:r>
    </w:p>
    <w:p w14:paraId="4CF757BA" w14:textId="1A9601A5" w:rsidR="00F73D3A" w:rsidRDefault="000E365D" w:rsidP="000E36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sz w:val="24"/>
          <w:szCs w:val="24"/>
        </w:rPr>
        <w:t xml:space="preserve">Contracting officers at DLA Distribution, DLA Disposition Services, DLA Contracting Services Office, DLA Strategic Materials, and DLA Energy shall use the </w:t>
      </w:r>
      <w:hyperlink r:id="rId404" w:history="1">
        <w:r w:rsidR="003E46BD">
          <w:rPr>
            <w:noProof/>
            <w:color w:val="0000FF"/>
            <w:sz w:val="24"/>
            <w:szCs w:val="24"/>
            <w:shd w:val="clear" w:color="auto" w:fill="F3F2F1"/>
          </w:rPr>
          <w:drawing>
            <wp:inline distT="0" distB="0" distL="0" distR="0" wp14:anchorId="5B54A21D" wp14:editId="58DC2613">
              <wp:extent cx="152400" cy="152400"/>
              <wp:effectExtent l="0" t="0" r="0" b="0"/>
              <wp:docPr id="1" name="Picture 1" descr="​pd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pic:cNvPicPr>
                        <a:picLocks noChangeAspect="1" noChangeArrowheads="1"/>
                      </pic:cNvPicPr>
                    </pic:nvPicPr>
                    <pic:blipFill>
                      <a:blip r:embed="rId405" r:link="rId40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E46BD">
          <w:rPr>
            <w:rStyle w:val="SmartLink"/>
            <w:sz w:val="24"/>
            <w:szCs w:val="24"/>
          </w:rPr>
          <w:t> SAAD (Alternate) 10-27-21.pdf</w:t>
        </w:r>
      </w:hyperlink>
      <w:r w:rsidR="003E46BD">
        <w:rPr>
          <w:sz w:val="24"/>
          <w:szCs w:val="24"/>
        </w:rPr>
        <w:t xml:space="preserve"> (</w:t>
      </w:r>
      <w:hyperlink r:id="rId407" w:history="1">
        <w:r w:rsidR="003E46BD">
          <w:rPr>
            <w:rStyle w:val="SmartLink"/>
            <w:sz w:val="24"/>
            <w:szCs w:val="24"/>
          </w:rPr>
          <w:t>https://dlamil.dps.mil/teams/C12/N608/FormTemplates/SAAD%20(Alternate)%2010-27-21.pdf</w:t>
        </w:r>
      </w:hyperlink>
      <w:r w:rsidR="003E46BD">
        <w:rPr>
          <w:sz w:val="24"/>
          <w:szCs w:val="24"/>
        </w:rPr>
        <w:t xml:space="preserve">) </w:t>
      </w:r>
      <w:r>
        <w:rPr>
          <w:sz w:val="24"/>
          <w:szCs w:val="24"/>
        </w:rPr>
        <w:t xml:space="preserve">as prescribed in 13.106-3(b), 13.501(b)(3), and 15.406-1(b)(1). DLA Distribution maintains </w:t>
      </w:r>
      <w:r w:rsidR="007519DA">
        <w:rPr>
          <w:sz w:val="24"/>
          <w:szCs w:val="24"/>
        </w:rPr>
        <w:t>the Alternate SAAD</w:t>
      </w:r>
      <w:r w:rsidR="00177CD3">
        <w:rPr>
          <w:sz w:val="24"/>
          <w:szCs w:val="24"/>
        </w:rPr>
        <w:t xml:space="preserve"> online</w:t>
      </w:r>
      <w:r w:rsidR="007519DA">
        <w:rPr>
          <w:sz w:val="24"/>
          <w:szCs w:val="24"/>
        </w:rPr>
        <w:t xml:space="preserve">. </w:t>
      </w:r>
      <w:r>
        <w:rPr>
          <w:sz w:val="24"/>
          <w:szCs w:val="24"/>
        </w:rPr>
        <w:t xml:space="preserve">The contracting officer must sign the format. </w:t>
      </w:r>
      <w:r w:rsidR="00F73D3A">
        <w:rPr>
          <w:i/>
          <w:iCs/>
          <w:sz w:val="24"/>
          <w:szCs w:val="24"/>
        </w:rPr>
        <w:br w:type="page"/>
      </w:r>
    </w:p>
    <w:p w14:paraId="067E277C" w14:textId="5BE58591" w:rsidR="00D713BA" w:rsidRDefault="006D0294" w:rsidP="00FF1DAD">
      <w:pPr>
        <w:pStyle w:val="Heading3"/>
        <w:rPr>
          <w:rFonts w:eastAsia="Calibri"/>
          <w:sz w:val="24"/>
          <w:szCs w:val="24"/>
        </w:rPr>
      </w:pPr>
      <w:bookmarkStart w:id="1057" w:name="P53_9015"/>
      <w:r w:rsidRPr="0054399E">
        <w:rPr>
          <w:rFonts w:eastAsia="Calibri"/>
          <w:sz w:val="24"/>
          <w:szCs w:val="24"/>
        </w:rPr>
        <w:lastRenderedPageBreak/>
        <w:t xml:space="preserve">53.9015 </w:t>
      </w:r>
      <w:bookmarkEnd w:id="1057"/>
      <w:r w:rsidRPr="0054399E">
        <w:rPr>
          <w:rFonts w:eastAsia="Calibri"/>
          <w:sz w:val="24"/>
          <w:szCs w:val="24"/>
        </w:rPr>
        <w:t xml:space="preserve">Contracting by </w:t>
      </w:r>
      <w:r w:rsidR="00D74975" w:rsidRPr="0054399E">
        <w:rPr>
          <w:rFonts w:eastAsia="Calibri"/>
          <w:sz w:val="24"/>
          <w:szCs w:val="24"/>
        </w:rPr>
        <w:t>n</w:t>
      </w:r>
      <w:r w:rsidRPr="0054399E">
        <w:rPr>
          <w:rFonts w:eastAsia="Calibri"/>
          <w:sz w:val="24"/>
          <w:szCs w:val="24"/>
        </w:rPr>
        <w:t>egotiation</w:t>
      </w:r>
      <w:r w:rsidR="00D74975" w:rsidRPr="0054399E">
        <w:rPr>
          <w:rFonts w:eastAsia="Calibri"/>
          <w:sz w:val="24"/>
          <w:szCs w:val="24"/>
        </w:rPr>
        <w:t>.</w:t>
      </w:r>
      <w:commentRangeStart w:id="1058"/>
      <w:commentRangeEnd w:id="1058"/>
      <w:r w:rsidR="0001157B">
        <w:rPr>
          <w:rStyle w:val="CommentReference"/>
          <w:b w:val="0"/>
        </w:rPr>
        <w:commentReference w:id="1058"/>
      </w:r>
      <w:bookmarkStart w:id="1059" w:name="P53_9015_a"/>
    </w:p>
    <w:p w14:paraId="05F5BAB5" w14:textId="4384DD18" w:rsidR="006D0294" w:rsidRPr="00E70B19" w:rsidRDefault="00D713BA" w:rsidP="00D40968">
      <w:pPr>
        <w:rPr>
          <w:sz w:val="24"/>
          <w:szCs w:val="24"/>
        </w:rPr>
      </w:pPr>
      <w:r w:rsidRPr="00E70B19">
        <w:rPr>
          <w:rFonts w:eastAsia="Calibri"/>
          <w:sz w:val="24"/>
          <w:szCs w:val="24"/>
        </w:rPr>
        <w:t>(</w:t>
      </w:r>
      <w:r w:rsidR="006D0294" w:rsidRPr="00E70B19">
        <w:rPr>
          <w:sz w:val="24"/>
          <w:szCs w:val="24"/>
        </w:rPr>
        <w:t>a)</w:t>
      </w:r>
      <w:bookmarkEnd w:id="1059"/>
      <w:r w:rsidR="006D0294" w:rsidRPr="00E70B19">
        <w:rPr>
          <w:sz w:val="24"/>
          <w:szCs w:val="24"/>
        </w:rPr>
        <w:t xml:space="preserve"> Price Negotiation Memorandum </w:t>
      </w:r>
      <w:r w:rsidR="00F63668" w:rsidRPr="00E70B19">
        <w:rPr>
          <w:sz w:val="24"/>
          <w:szCs w:val="24"/>
        </w:rPr>
        <w:t xml:space="preserve">Format – </w:t>
      </w:r>
      <w:r w:rsidR="006D0294" w:rsidRPr="00E70B19">
        <w:rPr>
          <w:sz w:val="24"/>
          <w:szCs w:val="24"/>
        </w:rPr>
        <w:t>Competitive.</w:t>
      </w:r>
    </w:p>
    <w:p w14:paraId="4DA1BFFF" w14:textId="47C68CFA" w:rsidR="003A3FB1" w:rsidRDefault="002C64BE" w:rsidP="001F77A4">
      <w:pPr>
        <w:widowControl w:val="0"/>
        <w:spacing w:after="240"/>
        <w:ind w:right="-14"/>
        <w:rPr>
          <w:i/>
          <w:sz w:val="24"/>
          <w:szCs w:val="24"/>
        </w:rPr>
      </w:pPr>
      <w:r w:rsidRPr="00F63668">
        <w:rPr>
          <w:sz w:val="24"/>
          <w:szCs w:val="24"/>
        </w:rPr>
        <w:t xml:space="preserve">Contracting officers shall use the PNM </w:t>
      </w:r>
      <w:r w:rsidR="00F63668" w:rsidRPr="00F63668">
        <w:rPr>
          <w:sz w:val="24"/>
          <w:szCs w:val="24"/>
        </w:rPr>
        <w:t>Format</w:t>
      </w:r>
      <w:r w:rsidR="00F63668" w:rsidRPr="00F63668">
        <w:rPr>
          <w:b/>
          <w:sz w:val="24"/>
          <w:szCs w:val="24"/>
        </w:rPr>
        <w:t xml:space="preserve"> – </w:t>
      </w:r>
      <w:r w:rsidR="00F63668" w:rsidRPr="00F63668">
        <w:rPr>
          <w:sz w:val="24"/>
          <w:szCs w:val="24"/>
        </w:rPr>
        <w:t xml:space="preserve">Competitive </w:t>
      </w:r>
      <w:r w:rsidRPr="00F63668">
        <w:rPr>
          <w:sz w:val="24"/>
          <w:szCs w:val="24"/>
        </w:rPr>
        <w:t>as prescribed in</w:t>
      </w:r>
      <w:r w:rsidR="00FF15B8">
        <w:rPr>
          <w:sz w:val="24"/>
          <w:szCs w:val="24"/>
        </w:rPr>
        <w:t xml:space="preserve"> </w:t>
      </w:r>
      <w:hyperlink w:anchor="P15_406_3_a_S90" w:history="1">
        <w:r w:rsidR="00FF15B8" w:rsidRPr="00AE5AE6">
          <w:rPr>
            <w:rStyle w:val="Hyperlink"/>
            <w:sz w:val="24"/>
            <w:szCs w:val="24"/>
          </w:rPr>
          <w:t>15.406-3(a)</w:t>
        </w:r>
        <w:r w:rsidR="00B43A39" w:rsidRPr="00AE5AE6">
          <w:rPr>
            <w:rStyle w:val="Hyperlink"/>
            <w:sz w:val="24"/>
            <w:szCs w:val="24"/>
          </w:rPr>
          <w:t>(S-90)</w:t>
        </w:r>
      </w:hyperlink>
      <w:r w:rsidR="00B43A39">
        <w:rPr>
          <w:sz w:val="24"/>
          <w:szCs w:val="24"/>
        </w:rPr>
        <w:t xml:space="preserve"> and </w:t>
      </w:r>
      <w:hyperlink w:anchor="P15_406_3_a_S91" w:history="1">
        <w:r w:rsidR="00B43A39" w:rsidRPr="00282940">
          <w:rPr>
            <w:rStyle w:val="Hyperlink"/>
            <w:sz w:val="24"/>
            <w:szCs w:val="24"/>
          </w:rPr>
          <w:t>15.406-3(a)(S-91)</w:t>
        </w:r>
      </w:hyperlink>
      <w:r w:rsidRPr="00F63668">
        <w:rPr>
          <w:sz w:val="24"/>
          <w:szCs w:val="24"/>
        </w:rPr>
        <w:t>.</w:t>
      </w:r>
      <w:r w:rsidR="001F77A4" w:rsidRPr="00F63668">
        <w:rPr>
          <w:sz w:val="24"/>
          <w:szCs w:val="24"/>
        </w:rPr>
        <w:t xml:space="preserve"> </w:t>
      </w:r>
      <w:r w:rsidR="001F77A4" w:rsidRPr="00F63668">
        <w:rPr>
          <w:i/>
          <w:sz w:val="24"/>
          <w:szCs w:val="24"/>
        </w:rPr>
        <w:t xml:space="preserve">This Price Negotiation </w:t>
      </w:r>
      <w:r w:rsidR="00F63668" w:rsidRPr="00F63668">
        <w:rPr>
          <w:i/>
          <w:iCs/>
          <w:sz w:val="24"/>
          <w:szCs w:val="24"/>
        </w:rPr>
        <w:t>Format</w:t>
      </w:r>
      <w:r w:rsidR="00F63668" w:rsidRPr="00F63668">
        <w:rPr>
          <w:b/>
          <w:i/>
          <w:iCs/>
          <w:sz w:val="24"/>
          <w:szCs w:val="24"/>
        </w:rPr>
        <w:t xml:space="preserve"> – </w:t>
      </w:r>
      <w:r w:rsidR="00F63668" w:rsidRPr="00F63668">
        <w:rPr>
          <w:i/>
          <w:iCs/>
          <w:sz w:val="24"/>
          <w:szCs w:val="24"/>
        </w:rPr>
        <w:t>Competitive</w:t>
      </w:r>
      <w:r w:rsidR="00F63668" w:rsidRPr="00F63668">
        <w:rPr>
          <w:sz w:val="24"/>
          <w:szCs w:val="24"/>
        </w:rPr>
        <w:t xml:space="preserve"> </w:t>
      </w:r>
      <w:r w:rsidR="001F77A4" w:rsidRPr="00F63668">
        <w:rPr>
          <w:i/>
          <w:sz w:val="24"/>
          <w:szCs w:val="24"/>
        </w:rPr>
        <w:t>is for illustration purposes only. It mirrors the fillable version in the contract writing system</w:t>
      </w:r>
      <w:r w:rsidR="00871227" w:rsidRPr="00F63668">
        <w:rPr>
          <w:i/>
          <w:sz w:val="24"/>
          <w:szCs w:val="24"/>
        </w:rPr>
        <w:t>.</w:t>
      </w:r>
    </w:p>
    <w:p w14:paraId="271B3547" w14:textId="77777777" w:rsidR="003A3FB1" w:rsidRDefault="003A3F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2CD3789B" w14:textId="73D1C4CA" w:rsidR="00A35C81" w:rsidRDefault="006F4873" w:rsidP="00E904F8">
      <w:pPr>
        <w:widowControl w:val="0"/>
        <w:ind w:right="-14"/>
        <w:jc w:val="center"/>
        <w:rPr>
          <w:iCs/>
          <w:sz w:val="24"/>
          <w:szCs w:val="24"/>
        </w:rPr>
      </w:pPr>
      <w:r w:rsidRPr="006F4873">
        <w:rPr>
          <w:iCs/>
          <w:sz w:val="24"/>
          <w:szCs w:val="24"/>
        </w:rPr>
        <w:lastRenderedPageBreak/>
        <w:t>CUI</w:t>
      </w:r>
    </w:p>
    <w:p w14:paraId="51776820" w14:textId="593DE6FB" w:rsidR="00E904F8" w:rsidRPr="00194F81" w:rsidRDefault="00194F81" w:rsidP="00194F81">
      <w:pPr>
        <w:widowControl w:val="0"/>
        <w:spacing w:after="240"/>
        <w:ind w:right="-14"/>
        <w:jc w:val="center"/>
        <w:rPr>
          <w:iCs/>
          <w:sz w:val="24"/>
          <w:szCs w:val="24"/>
        </w:rPr>
      </w:pPr>
      <w:r w:rsidRPr="00194F81">
        <w:rPr>
          <w:sz w:val="24"/>
          <w:szCs w:val="24"/>
        </w:rPr>
        <w:t xml:space="preserve">Source Selection Information </w:t>
      </w:r>
      <w:r w:rsidRPr="00194F81">
        <w:rPr>
          <w:rFonts w:ascii="TimesNewRomanPS-BoldMT" w:hAnsi="TimesNewRomanPS-BoldMT" w:cs="TimesNewRomanPS-BoldMT"/>
          <w:sz w:val="24"/>
          <w:szCs w:val="24"/>
        </w:rPr>
        <w:t xml:space="preserve">– </w:t>
      </w:r>
      <w:r w:rsidRPr="00194F81">
        <w:rPr>
          <w:sz w:val="24"/>
          <w:szCs w:val="24"/>
        </w:rPr>
        <w:t>See FAR 2.101 and 3.104</w:t>
      </w:r>
    </w:p>
    <w:p w14:paraId="2792920E" w14:textId="217B5DD1" w:rsidR="001F77A4" w:rsidRPr="00194F81" w:rsidRDefault="00A35C81" w:rsidP="00A35C81">
      <w:pPr>
        <w:jc w:val="center"/>
        <w:rPr>
          <w:rFonts w:eastAsia="Calibri"/>
        </w:rPr>
      </w:pPr>
      <w:r w:rsidRPr="00194F81">
        <w:t xml:space="preserve">PRICE NEGOTIATION MEMORANDUM </w:t>
      </w:r>
      <w:r w:rsidR="00947A56" w:rsidRPr="00194F81">
        <w:t>FORMA</w:t>
      </w:r>
      <w:r w:rsidRPr="00194F81">
        <w:t>T – COMPETITIVE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7"/>
        <w:gridCol w:w="495"/>
        <w:gridCol w:w="434"/>
        <w:gridCol w:w="524"/>
      </w:tblGrid>
      <w:tr w:rsidR="006D0294" w:rsidRPr="001F1742" w14:paraId="1A679AC9"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A79DCBF" w14:textId="72B6FDBD" w:rsidR="006D0294" w:rsidRPr="001F1742" w:rsidRDefault="0099244A" w:rsidP="006D0294">
            <w:pPr>
              <w:tabs>
                <w:tab w:val="left" w:pos="147"/>
                <w:tab w:val="left" w:pos="327"/>
              </w:tabs>
            </w:pPr>
            <w:r>
              <w:t xml:space="preserve">PNM </w:t>
            </w:r>
            <w:r w:rsidR="006D0294" w:rsidRPr="001F1742">
              <w:t>Contents</w:t>
            </w:r>
          </w:p>
        </w:tc>
        <w:tc>
          <w:tcPr>
            <w:tcW w:w="495" w:type="dxa"/>
            <w:tcBorders>
              <w:top w:val="single" w:sz="6" w:space="0" w:color="auto"/>
              <w:left w:val="single" w:sz="6" w:space="0" w:color="auto"/>
              <w:bottom w:val="single" w:sz="6" w:space="0" w:color="auto"/>
              <w:right w:val="single" w:sz="6" w:space="0" w:color="auto"/>
            </w:tcBorders>
          </w:tcPr>
          <w:p w14:paraId="1016612F" w14:textId="77777777" w:rsidR="006D0294" w:rsidRPr="00E65244" w:rsidRDefault="006D0294" w:rsidP="006D0294">
            <w:pPr>
              <w:tabs>
                <w:tab w:val="left" w:pos="147"/>
                <w:tab w:val="left" w:pos="327"/>
              </w:tabs>
            </w:pPr>
            <w:r w:rsidRPr="00E65244">
              <w:t>Yes</w:t>
            </w:r>
          </w:p>
        </w:tc>
        <w:tc>
          <w:tcPr>
            <w:tcW w:w="0" w:type="auto"/>
            <w:tcBorders>
              <w:top w:val="single" w:sz="6" w:space="0" w:color="auto"/>
              <w:left w:val="single" w:sz="6" w:space="0" w:color="auto"/>
              <w:bottom w:val="single" w:sz="6" w:space="0" w:color="auto"/>
              <w:right w:val="single" w:sz="6" w:space="0" w:color="auto"/>
            </w:tcBorders>
          </w:tcPr>
          <w:p w14:paraId="459AFABA" w14:textId="77777777" w:rsidR="006D0294" w:rsidRPr="00E65244" w:rsidRDefault="006D0294" w:rsidP="006D0294">
            <w:pPr>
              <w:tabs>
                <w:tab w:val="left" w:pos="147"/>
                <w:tab w:val="left" w:pos="327"/>
              </w:tabs>
            </w:pPr>
            <w:r w:rsidRPr="00E65244">
              <w:t>No</w:t>
            </w:r>
          </w:p>
        </w:tc>
        <w:tc>
          <w:tcPr>
            <w:tcW w:w="524" w:type="dxa"/>
            <w:tcBorders>
              <w:top w:val="single" w:sz="6" w:space="0" w:color="auto"/>
              <w:left w:val="single" w:sz="6" w:space="0" w:color="auto"/>
              <w:bottom w:val="single" w:sz="6" w:space="0" w:color="auto"/>
              <w:right w:val="single" w:sz="12" w:space="0" w:color="auto"/>
            </w:tcBorders>
          </w:tcPr>
          <w:p w14:paraId="65918351" w14:textId="77777777" w:rsidR="006D0294" w:rsidRPr="00E65244" w:rsidRDefault="006D0294" w:rsidP="006D0294">
            <w:pPr>
              <w:tabs>
                <w:tab w:val="left" w:pos="147"/>
                <w:tab w:val="left" w:pos="327"/>
              </w:tabs>
            </w:pPr>
            <w:r w:rsidRPr="00E65244">
              <w:t>N/A</w:t>
            </w:r>
          </w:p>
        </w:tc>
      </w:tr>
      <w:tr w:rsidR="006D0294" w:rsidRPr="001F1742" w14:paraId="051DC4B1"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13A9DB20" w14:textId="06AF9AB6" w:rsidR="006D0294" w:rsidRPr="001F1742" w:rsidRDefault="00CF4565"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applicable pursuant to FAR 2.101 and 3.104. Refer to DFARS PGI 215.406-3(11)(A) for documents uploaded into CBAR. Mark “</w:t>
            </w:r>
            <w:r w:rsidR="001111F1" w:rsidRPr="001111F1">
              <w:t>CONTROLLED UNCLASSIFIED INFORMATION (CUI)</w:t>
            </w:r>
            <w:r w:rsidRPr="001111F1">
              <w:t xml:space="preserve">” pursuant to </w:t>
            </w:r>
            <w:hyperlink r:id="rId408" w:history="1">
              <w:r w:rsidR="00C67CDE">
                <w:rPr>
                  <w:rStyle w:val="Hyperlink"/>
                </w:rPr>
                <w:t>DoD Instruction 5200.48, Controlled Unclassified Information (CUI)</w:t>
              </w:r>
            </w:hyperlink>
            <w:r w:rsidR="00C67CDE">
              <w:t xml:space="preserve"> (</w:t>
            </w:r>
            <w:hyperlink r:id="rId409" w:history="1">
              <w:r w:rsidR="00C67CDE" w:rsidRPr="005258F1">
                <w:rPr>
                  <w:rStyle w:val="Hyperlink"/>
                </w:rPr>
                <w:t>https://www.esd.whs.mil/Portals/54/Documents/DD/issuances/dodi/520048p.PDF?ver=2020-03-06-100640-800</w:t>
              </w:r>
            </w:hyperlink>
            <w:r w:rsidR="00C67CDE">
              <w:t xml:space="preserve">) and </w:t>
            </w:r>
            <w:hyperlink r:id="rId410" w:history="1">
              <w:r w:rsidR="001111F1">
                <w:rPr>
                  <w:rStyle w:val="Hyperlink"/>
                </w:rPr>
                <w:t>DLA Instruction 5200.48, Controlled Unclassified Information (CUI)</w:t>
              </w:r>
            </w:hyperlink>
            <w:r w:rsidR="001111F1">
              <w:t xml:space="preserve"> (</w:t>
            </w:r>
            <w:hyperlink r:id="rId411" w:history="1">
              <w:r w:rsidR="001111F1" w:rsidRPr="005258F1">
                <w:rPr>
                  <w:rStyle w:val="Hyperlink"/>
                </w:rPr>
                <w:t>https://issuances.dla.mil/Published_Issuances/Controlled%20Unclassified%20Information%20(CUI).pdf?ver=2020-03-06-100640-800</w:t>
              </w:r>
            </w:hyperlink>
            <w:r w:rsidR="001111F1">
              <w:t>)</w:t>
            </w:r>
            <w:commentRangeStart w:id="1060"/>
            <w:r w:rsidR="001111F1">
              <w:t>.</w:t>
            </w:r>
            <w:commentRangeEnd w:id="1060"/>
            <w:r w:rsidR="00E84166">
              <w:rPr>
                <w:rStyle w:val="CommentReference"/>
              </w:rPr>
              <w:commentReference w:id="1060"/>
            </w:r>
          </w:p>
        </w:tc>
        <w:tc>
          <w:tcPr>
            <w:tcW w:w="495" w:type="dxa"/>
            <w:tcBorders>
              <w:top w:val="single" w:sz="6" w:space="0" w:color="auto"/>
              <w:left w:val="single" w:sz="6" w:space="0" w:color="auto"/>
              <w:bottom w:val="single" w:sz="6" w:space="0" w:color="auto"/>
              <w:right w:val="single" w:sz="6" w:space="0" w:color="auto"/>
            </w:tcBorders>
          </w:tcPr>
          <w:p w14:paraId="764826C0"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9038292"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6B4E765" w14:textId="77777777" w:rsidR="006D0294" w:rsidRPr="001F1742" w:rsidRDefault="006D0294" w:rsidP="006D0294">
            <w:pPr>
              <w:tabs>
                <w:tab w:val="left" w:pos="147"/>
                <w:tab w:val="left" w:pos="327"/>
              </w:tabs>
            </w:pPr>
          </w:p>
        </w:tc>
      </w:tr>
      <w:tr w:rsidR="006D0294" w:rsidRPr="001F1742" w14:paraId="74C3A66A" w14:textId="77777777" w:rsidTr="00BB6F67">
        <w:trPr>
          <w:trHeight w:val="259"/>
        </w:trPr>
        <w:tc>
          <w:tcPr>
            <w:tcW w:w="8597" w:type="dxa"/>
            <w:tcBorders>
              <w:top w:val="single" w:sz="6" w:space="0" w:color="auto"/>
              <w:left w:val="single" w:sz="12" w:space="0" w:color="auto"/>
              <w:bottom w:val="single" w:sz="6" w:space="0" w:color="auto"/>
              <w:right w:val="nil"/>
            </w:tcBorders>
            <w:vAlign w:val="center"/>
          </w:tcPr>
          <w:p w14:paraId="620F7A3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495" w:type="dxa"/>
            <w:tcBorders>
              <w:top w:val="single" w:sz="6" w:space="0" w:color="auto"/>
              <w:left w:val="nil"/>
              <w:bottom w:val="single" w:sz="6" w:space="0" w:color="auto"/>
              <w:right w:val="nil"/>
            </w:tcBorders>
          </w:tcPr>
          <w:p w14:paraId="06D06780"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041F52F9"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40BEDA25" w14:textId="77777777" w:rsidR="006D0294" w:rsidRPr="001F1742" w:rsidRDefault="006D0294" w:rsidP="006D0294">
            <w:pPr>
              <w:tabs>
                <w:tab w:val="left" w:pos="147"/>
                <w:tab w:val="left" w:pos="327"/>
              </w:tabs>
            </w:pPr>
          </w:p>
        </w:tc>
      </w:tr>
      <w:tr w:rsidR="006D0294" w:rsidRPr="001F1742" w14:paraId="5528ADC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10D41CB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495" w:type="dxa"/>
            <w:tcBorders>
              <w:top w:val="single" w:sz="6" w:space="0" w:color="auto"/>
              <w:left w:val="single" w:sz="6" w:space="0" w:color="auto"/>
              <w:bottom w:val="single" w:sz="6" w:space="0" w:color="auto"/>
              <w:right w:val="single" w:sz="6" w:space="0" w:color="auto"/>
            </w:tcBorders>
          </w:tcPr>
          <w:p w14:paraId="345E0A52"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6BEB8F8"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DCAB905" w14:textId="77777777" w:rsidR="006D0294" w:rsidRPr="001F1742" w:rsidRDefault="006D0294" w:rsidP="006D0294">
            <w:pPr>
              <w:tabs>
                <w:tab w:val="left" w:pos="147"/>
                <w:tab w:val="left" w:pos="327"/>
              </w:tabs>
            </w:pPr>
          </w:p>
        </w:tc>
      </w:tr>
      <w:tr w:rsidR="006D0294" w:rsidRPr="001F1742" w14:paraId="22B9EA9C"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149EED7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495" w:type="dxa"/>
            <w:tcBorders>
              <w:top w:val="single" w:sz="6" w:space="0" w:color="auto"/>
              <w:left w:val="single" w:sz="6" w:space="0" w:color="auto"/>
              <w:bottom w:val="single" w:sz="6" w:space="0" w:color="auto"/>
              <w:right w:val="single" w:sz="6" w:space="0" w:color="auto"/>
            </w:tcBorders>
          </w:tcPr>
          <w:p w14:paraId="300940C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E06FBDD"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CF94ADE" w14:textId="77777777" w:rsidR="006D0294" w:rsidRPr="001F1742" w:rsidRDefault="006D0294" w:rsidP="006D0294">
            <w:pPr>
              <w:tabs>
                <w:tab w:val="left" w:pos="147"/>
                <w:tab w:val="left" w:pos="327"/>
              </w:tabs>
            </w:pPr>
          </w:p>
        </w:tc>
      </w:tr>
      <w:tr w:rsidR="006D0294" w:rsidRPr="001F1742" w14:paraId="193BE40D"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516A32D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Item or service acquired</w:t>
            </w:r>
          </w:p>
        </w:tc>
        <w:tc>
          <w:tcPr>
            <w:tcW w:w="495" w:type="dxa"/>
            <w:tcBorders>
              <w:top w:val="single" w:sz="6" w:space="0" w:color="auto"/>
              <w:left w:val="single" w:sz="6" w:space="0" w:color="auto"/>
              <w:bottom w:val="single" w:sz="6" w:space="0" w:color="auto"/>
              <w:right w:val="single" w:sz="6" w:space="0" w:color="auto"/>
            </w:tcBorders>
          </w:tcPr>
          <w:p w14:paraId="722D6FF1"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42C6AD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70B5800" w14:textId="77777777" w:rsidR="006D0294" w:rsidRPr="001F1742" w:rsidRDefault="006D0294" w:rsidP="006D0294">
            <w:pPr>
              <w:tabs>
                <w:tab w:val="left" w:pos="147"/>
                <w:tab w:val="left" w:pos="327"/>
              </w:tabs>
            </w:pPr>
          </w:p>
        </w:tc>
      </w:tr>
      <w:tr w:rsidR="006D0294" w:rsidRPr="001F1742" w14:paraId="180A9F51" w14:textId="77777777" w:rsidTr="00BB6F67">
        <w:trPr>
          <w:trHeight w:val="259"/>
        </w:trPr>
        <w:tc>
          <w:tcPr>
            <w:tcW w:w="8597" w:type="dxa"/>
            <w:tcBorders>
              <w:top w:val="single" w:sz="6" w:space="0" w:color="auto"/>
              <w:left w:val="single" w:sz="12" w:space="0" w:color="auto"/>
              <w:bottom w:val="single" w:sz="6" w:space="0" w:color="auto"/>
              <w:right w:val="nil"/>
            </w:tcBorders>
          </w:tcPr>
          <w:p w14:paraId="29A8775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495" w:type="dxa"/>
            <w:tcBorders>
              <w:top w:val="single" w:sz="6" w:space="0" w:color="auto"/>
              <w:left w:val="nil"/>
              <w:bottom w:val="single" w:sz="6" w:space="0" w:color="auto"/>
              <w:right w:val="nil"/>
            </w:tcBorders>
          </w:tcPr>
          <w:p w14:paraId="3EF78D1D"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39ED6E13"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64A48EE4" w14:textId="77777777" w:rsidR="006D0294" w:rsidRPr="001F1742" w:rsidRDefault="006D0294" w:rsidP="006D0294">
            <w:pPr>
              <w:tabs>
                <w:tab w:val="left" w:pos="147"/>
                <w:tab w:val="left" w:pos="327"/>
              </w:tabs>
            </w:pPr>
          </w:p>
        </w:tc>
      </w:tr>
      <w:tr w:rsidR="006D0294" w:rsidRPr="001F1742" w14:paraId="7CC6AD40"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A8E9BC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495" w:type="dxa"/>
            <w:tcBorders>
              <w:top w:val="single" w:sz="6" w:space="0" w:color="auto"/>
              <w:left w:val="single" w:sz="6" w:space="0" w:color="auto"/>
              <w:bottom w:val="single" w:sz="6" w:space="0" w:color="auto"/>
              <w:right w:val="single" w:sz="6" w:space="0" w:color="auto"/>
            </w:tcBorders>
          </w:tcPr>
          <w:p w14:paraId="7BFAE15A"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2A44582"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30B8A54" w14:textId="77777777" w:rsidR="006D0294" w:rsidRPr="001F1742" w:rsidRDefault="006D0294" w:rsidP="006D0294">
            <w:pPr>
              <w:tabs>
                <w:tab w:val="left" w:pos="147"/>
                <w:tab w:val="left" w:pos="327"/>
              </w:tabs>
            </w:pPr>
          </w:p>
        </w:tc>
      </w:tr>
      <w:tr w:rsidR="006D0294" w:rsidRPr="001F1742" w14:paraId="4280D4C2"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CF1704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Offerors</w:t>
            </w:r>
          </w:p>
        </w:tc>
        <w:tc>
          <w:tcPr>
            <w:tcW w:w="495" w:type="dxa"/>
            <w:tcBorders>
              <w:top w:val="single" w:sz="6" w:space="0" w:color="auto"/>
              <w:left w:val="single" w:sz="6" w:space="0" w:color="auto"/>
              <w:bottom w:val="single" w:sz="6" w:space="0" w:color="auto"/>
              <w:right w:val="single" w:sz="6" w:space="0" w:color="auto"/>
            </w:tcBorders>
          </w:tcPr>
          <w:p w14:paraId="056E2426"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D6D881D"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E0BB739" w14:textId="77777777" w:rsidR="006D0294" w:rsidRPr="001F1742" w:rsidRDefault="006D0294" w:rsidP="006D0294">
            <w:pPr>
              <w:tabs>
                <w:tab w:val="left" w:pos="147"/>
                <w:tab w:val="left" w:pos="327"/>
              </w:tabs>
            </w:pPr>
          </w:p>
        </w:tc>
      </w:tr>
      <w:tr w:rsidR="006D0294" w:rsidRPr="001F1742" w14:paraId="56781716"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36EE227"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495" w:type="dxa"/>
            <w:tcBorders>
              <w:top w:val="single" w:sz="6" w:space="0" w:color="auto"/>
              <w:left w:val="single" w:sz="6" w:space="0" w:color="auto"/>
              <w:bottom w:val="single" w:sz="6" w:space="0" w:color="auto"/>
              <w:right w:val="single" w:sz="6" w:space="0" w:color="auto"/>
            </w:tcBorders>
          </w:tcPr>
          <w:p w14:paraId="2FE6DD8B"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6CDDC23"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282FEDC" w14:textId="77777777" w:rsidR="006D0294" w:rsidRPr="001F1742" w:rsidRDefault="006D0294" w:rsidP="006D0294">
            <w:pPr>
              <w:tabs>
                <w:tab w:val="left" w:pos="147"/>
                <w:tab w:val="left" w:pos="327"/>
              </w:tabs>
            </w:pPr>
          </w:p>
        </w:tc>
      </w:tr>
      <w:tr w:rsidR="006D0294" w:rsidRPr="001F1742" w14:paraId="39EECE86"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81A86A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495" w:type="dxa"/>
            <w:tcBorders>
              <w:top w:val="single" w:sz="6" w:space="0" w:color="auto"/>
              <w:left w:val="single" w:sz="6" w:space="0" w:color="auto"/>
              <w:bottom w:val="single" w:sz="6" w:space="0" w:color="auto"/>
              <w:right w:val="single" w:sz="6" w:space="0" w:color="auto"/>
            </w:tcBorders>
          </w:tcPr>
          <w:p w14:paraId="0CAD72F7"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520389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0279793" w14:textId="77777777" w:rsidR="006D0294" w:rsidRPr="001F1742" w:rsidRDefault="006D0294" w:rsidP="006D0294">
            <w:pPr>
              <w:tabs>
                <w:tab w:val="left" w:pos="147"/>
                <w:tab w:val="left" w:pos="327"/>
              </w:tabs>
            </w:pPr>
          </w:p>
        </w:tc>
      </w:tr>
      <w:tr w:rsidR="006D0294" w:rsidRPr="001F1742" w14:paraId="09DA5EF2"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975C8B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495" w:type="dxa"/>
            <w:tcBorders>
              <w:top w:val="single" w:sz="6" w:space="0" w:color="auto"/>
              <w:left w:val="single" w:sz="6" w:space="0" w:color="auto"/>
              <w:bottom w:val="single" w:sz="6" w:space="0" w:color="auto"/>
              <w:right w:val="single" w:sz="6" w:space="0" w:color="auto"/>
            </w:tcBorders>
          </w:tcPr>
          <w:p w14:paraId="56A1ECBF"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D04342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552858D" w14:textId="77777777" w:rsidR="006D0294" w:rsidRPr="001F1742" w:rsidRDefault="006D0294" w:rsidP="006D0294">
            <w:pPr>
              <w:tabs>
                <w:tab w:val="left" w:pos="147"/>
                <w:tab w:val="left" w:pos="327"/>
              </w:tabs>
            </w:pPr>
          </w:p>
        </w:tc>
      </w:tr>
      <w:tr w:rsidR="006D0294" w:rsidRPr="001F1742" w14:paraId="53D9FC3D"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97932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495" w:type="dxa"/>
            <w:tcBorders>
              <w:top w:val="single" w:sz="6" w:space="0" w:color="auto"/>
              <w:left w:val="single" w:sz="6" w:space="0" w:color="auto"/>
              <w:bottom w:val="single" w:sz="6" w:space="0" w:color="auto"/>
              <w:right w:val="single" w:sz="6" w:space="0" w:color="auto"/>
            </w:tcBorders>
          </w:tcPr>
          <w:p w14:paraId="59A251E2"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32C2B03"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07AD8C0" w14:textId="77777777" w:rsidR="006D0294" w:rsidRPr="001F1742" w:rsidRDefault="006D0294" w:rsidP="006D0294">
            <w:pPr>
              <w:tabs>
                <w:tab w:val="left" w:pos="147"/>
                <w:tab w:val="left" w:pos="327"/>
              </w:tabs>
            </w:pPr>
          </w:p>
        </w:tc>
      </w:tr>
      <w:tr w:rsidR="006D0294" w:rsidRPr="001F1742" w14:paraId="4D6B61F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CAE9CB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495" w:type="dxa"/>
            <w:tcBorders>
              <w:top w:val="single" w:sz="6" w:space="0" w:color="auto"/>
              <w:left w:val="single" w:sz="6" w:space="0" w:color="auto"/>
              <w:bottom w:val="single" w:sz="6" w:space="0" w:color="auto"/>
              <w:right w:val="single" w:sz="6" w:space="0" w:color="auto"/>
            </w:tcBorders>
          </w:tcPr>
          <w:p w14:paraId="01BF935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D844F8B"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7EC404B" w14:textId="77777777" w:rsidR="006D0294" w:rsidRPr="001F1742" w:rsidRDefault="006D0294" w:rsidP="006D0294">
            <w:pPr>
              <w:tabs>
                <w:tab w:val="left" w:pos="147"/>
                <w:tab w:val="left" w:pos="327"/>
              </w:tabs>
            </w:pPr>
          </w:p>
        </w:tc>
      </w:tr>
      <w:tr w:rsidR="006D0294" w:rsidRPr="001F1742" w14:paraId="268FA1C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B9985E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495" w:type="dxa"/>
            <w:tcBorders>
              <w:top w:val="single" w:sz="6" w:space="0" w:color="auto"/>
              <w:left w:val="single" w:sz="6" w:space="0" w:color="auto"/>
              <w:bottom w:val="single" w:sz="6" w:space="0" w:color="auto"/>
              <w:right w:val="single" w:sz="6" w:space="0" w:color="auto"/>
            </w:tcBorders>
          </w:tcPr>
          <w:p w14:paraId="3BB3254B"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2AA8C6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3DA3E2A" w14:textId="77777777" w:rsidR="006D0294" w:rsidRPr="001F1742" w:rsidRDefault="006D0294" w:rsidP="006D0294">
            <w:pPr>
              <w:tabs>
                <w:tab w:val="left" w:pos="147"/>
                <w:tab w:val="left" w:pos="327"/>
              </w:tabs>
            </w:pPr>
          </w:p>
        </w:tc>
      </w:tr>
      <w:tr w:rsidR="006D0294" w:rsidRPr="001F1742" w14:paraId="12BFB8A5"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F3F3FCA" w14:textId="31D1AE8D" w:rsidR="006D0294" w:rsidRPr="001F1742" w:rsidRDefault="006D0294" w:rsidP="00160E15">
            <w:pPr>
              <w:tabs>
                <w:tab w:val="left" w:pos="147"/>
                <w:tab w:val="left" w:pos="327"/>
                <w:tab w:val="left" w:pos="508"/>
                <w:tab w:val="left" w:pos="537"/>
                <w:tab w:val="left" w:pos="890"/>
              </w:tabs>
            </w:pPr>
            <w:r w:rsidRPr="001F1742">
              <w:tab/>
            </w:r>
            <w:commentRangeStart w:id="1061"/>
            <w:r w:rsidR="00160E15">
              <w:t>d</w:t>
            </w:r>
            <w:commentRangeEnd w:id="1061"/>
            <w:r w:rsidR="00160E15">
              <w:rPr>
                <w:rStyle w:val="CommentReference"/>
              </w:rPr>
              <w:commentReference w:id="1061"/>
            </w:r>
            <w:r w:rsidRPr="001F1742">
              <w:t>. Clearance authority</w:t>
            </w:r>
          </w:p>
        </w:tc>
        <w:tc>
          <w:tcPr>
            <w:tcW w:w="495" w:type="dxa"/>
            <w:tcBorders>
              <w:top w:val="single" w:sz="6" w:space="0" w:color="auto"/>
              <w:left w:val="single" w:sz="6" w:space="0" w:color="auto"/>
              <w:bottom w:val="single" w:sz="6" w:space="0" w:color="auto"/>
              <w:right w:val="single" w:sz="6" w:space="0" w:color="auto"/>
            </w:tcBorders>
          </w:tcPr>
          <w:p w14:paraId="687F0E0F"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D4B420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B309B38" w14:textId="77777777" w:rsidR="006D0294" w:rsidRPr="001F1742" w:rsidRDefault="006D0294" w:rsidP="006D0294">
            <w:pPr>
              <w:tabs>
                <w:tab w:val="left" w:pos="147"/>
                <w:tab w:val="left" w:pos="327"/>
              </w:tabs>
            </w:pPr>
          </w:p>
        </w:tc>
      </w:tr>
      <w:tr w:rsidR="006D0294" w:rsidRPr="001F1742" w14:paraId="57A29A9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01B4AC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Approval authority</w:t>
            </w:r>
          </w:p>
        </w:tc>
        <w:tc>
          <w:tcPr>
            <w:tcW w:w="495" w:type="dxa"/>
            <w:tcBorders>
              <w:top w:val="single" w:sz="6" w:space="0" w:color="auto"/>
              <w:left w:val="single" w:sz="6" w:space="0" w:color="auto"/>
              <w:bottom w:val="single" w:sz="6" w:space="0" w:color="auto"/>
              <w:right w:val="single" w:sz="6" w:space="0" w:color="auto"/>
            </w:tcBorders>
          </w:tcPr>
          <w:p w14:paraId="1211E23C"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320D503"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D98BD4A" w14:textId="77777777" w:rsidR="006D0294" w:rsidRPr="001F1742" w:rsidRDefault="006D0294" w:rsidP="006D0294">
            <w:pPr>
              <w:tabs>
                <w:tab w:val="left" w:pos="147"/>
                <w:tab w:val="left" w:pos="327"/>
              </w:tabs>
            </w:pPr>
          </w:p>
        </w:tc>
      </w:tr>
      <w:tr w:rsidR="006D0294" w:rsidRPr="001F1742" w14:paraId="41514427"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4129E54"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Approval date, meeting dates, and participants</w:t>
            </w:r>
          </w:p>
        </w:tc>
        <w:tc>
          <w:tcPr>
            <w:tcW w:w="495" w:type="dxa"/>
            <w:tcBorders>
              <w:top w:val="single" w:sz="6" w:space="0" w:color="auto"/>
              <w:left w:val="single" w:sz="6" w:space="0" w:color="auto"/>
              <w:bottom w:val="single" w:sz="6" w:space="0" w:color="auto"/>
              <w:right w:val="single" w:sz="6" w:space="0" w:color="auto"/>
            </w:tcBorders>
          </w:tcPr>
          <w:p w14:paraId="2950CAD1"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B8186A6"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3175629" w14:textId="77777777" w:rsidR="006D0294" w:rsidRPr="001F1742" w:rsidRDefault="006D0294" w:rsidP="006D0294">
            <w:pPr>
              <w:tabs>
                <w:tab w:val="left" w:pos="147"/>
                <w:tab w:val="left" w:pos="327"/>
              </w:tabs>
            </w:pPr>
          </w:p>
        </w:tc>
      </w:tr>
      <w:tr w:rsidR="006D0294" w:rsidRPr="001F1742" w14:paraId="017F1ECB" w14:textId="77777777" w:rsidTr="00BB6F67">
        <w:trPr>
          <w:trHeight w:val="259"/>
        </w:trPr>
        <w:tc>
          <w:tcPr>
            <w:tcW w:w="8597" w:type="dxa"/>
            <w:tcBorders>
              <w:top w:val="single" w:sz="6" w:space="0" w:color="auto"/>
              <w:left w:val="single" w:sz="12" w:space="0" w:color="auto"/>
              <w:bottom w:val="single" w:sz="6" w:space="0" w:color="auto"/>
              <w:right w:val="nil"/>
            </w:tcBorders>
          </w:tcPr>
          <w:p w14:paraId="65B05D2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3. Details</w:t>
            </w:r>
          </w:p>
        </w:tc>
        <w:tc>
          <w:tcPr>
            <w:tcW w:w="495" w:type="dxa"/>
            <w:tcBorders>
              <w:top w:val="single" w:sz="6" w:space="0" w:color="auto"/>
              <w:left w:val="nil"/>
              <w:bottom w:val="single" w:sz="6" w:space="0" w:color="auto"/>
              <w:right w:val="nil"/>
            </w:tcBorders>
          </w:tcPr>
          <w:p w14:paraId="39F2FBA9"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39AD4F59"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48C9D1B6" w14:textId="77777777" w:rsidR="006D0294" w:rsidRPr="001F1742" w:rsidRDefault="006D0294" w:rsidP="006D0294">
            <w:pPr>
              <w:tabs>
                <w:tab w:val="left" w:pos="147"/>
                <w:tab w:val="left" w:pos="327"/>
              </w:tabs>
            </w:pPr>
          </w:p>
        </w:tc>
      </w:tr>
      <w:tr w:rsidR="006D0294" w:rsidRPr="001F1742" w14:paraId="786C111C"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4CD05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495" w:type="dxa"/>
            <w:tcBorders>
              <w:top w:val="single" w:sz="6" w:space="0" w:color="auto"/>
              <w:left w:val="single" w:sz="6" w:space="0" w:color="auto"/>
              <w:bottom w:val="single" w:sz="6" w:space="0" w:color="auto"/>
              <w:right w:val="single" w:sz="6" w:space="0" w:color="auto"/>
            </w:tcBorders>
          </w:tcPr>
          <w:p w14:paraId="48680C37"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AA98024"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3A5BDB8" w14:textId="77777777" w:rsidR="006D0294" w:rsidRPr="001F1742" w:rsidRDefault="006D0294" w:rsidP="006D0294">
            <w:pPr>
              <w:tabs>
                <w:tab w:val="left" w:pos="147"/>
                <w:tab w:val="left" w:pos="327"/>
              </w:tabs>
            </w:pPr>
          </w:p>
        </w:tc>
      </w:tr>
      <w:tr w:rsidR="006D0294" w:rsidRPr="001F1742" w14:paraId="2838F68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4D9542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495" w:type="dxa"/>
            <w:tcBorders>
              <w:top w:val="single" w:sz="6" w:space="0" w:color="auto"/>
              <w:left w:val="single" w:sz="6" w:space="0" w:color="auto"/>
              <w:bottom w:val="single" w:sz="6" w:space="0" w:color="auto"/>
              <w:right w:val="single" w:sz="6" w:space="0" w:color="auto"/>
            </w:tcBorders>
          </w:tcPr>
          <w:p w14:paraId="007D8B06"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B4B238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C9E83F4" w14:textId="77777777" w:rsidR="006D0294" w:rsidRPr="001F1742" w:rsidRDefault="006D0294" w:rsidP="006D0294">
            <w:pPr>
              <w:tabs>
                <w:tab w:val="left" w:pos="147"/>
                <w:tab w:val="left" w:pos="327"/>
              </w:tabs>
            </w:pPr>
          </w:p>
        </w:tc>
      </w:tr>
      <w:tr w:rsidR="006D0294" w:rsidRPr="001F1742" w14:paraId="69807F88"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C56F03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495" w:type="dxa"/>
            <w:tcBorders>
              <w:top w:val="single" w:sz="6" w:space="0" w:color="auto"/>
              <w:left w:val="single" w:sz="6" w:space="0" w:color="auto"/>
              <w:bottom w:val="single" w:sz="6" w:space="0" w:color="auto"/>
              <w:right w:val="single" w:sz="6" w:space="0" w:color="auto"/>
            </w:tcBorders>
          </w:tcPr>
          <w:p w14:paraId="1E4B216A"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34D9D66"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39C2D3F" w14:textId="77777777" w:rsidR="006D0294" w:rsidRPr="001F1742" w:rsidRDefault="006D0294" w:rsidP="006D0294">
            <w:pPr>
              <w:tabs>
                <w:tab w:val="left" w:pos="147"/>
                <w:tab w:val="left" w:pos="327"/>
              </w:tabs>
            </w:pPr>
          </w:p>
        </w:tc>
      </w:tr>
      <w:tr w:rsidR="006D0294" w:rsidRPr="001F1742" w14:paraId="6CE3B09A"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1A986B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Significant dates:</w:t>
            </w:r>
          </w:p>
        </w:tc>
        <w:tc>
          <w:tcPr>
            <w:tcW w:w="495" w:type="dxa"/>
            <w:tcBorders>
              <w:top w:val="single" w:sz="6" w:space="0" w:color="auto"/>
              <w:left w:val="single" w:sz="6" w:space="0" w:color="auto"/>
              <w:bottom w:val="single" w:sz="6" w:space="0" w:color="auto"/>
              <w:right w:val="single" w:sz="6" w:space="0" w:color="auto"/>
            </w:tcBorders>
          </w:tcPr>
          <w:p w14:paraId="5FA1A2B9"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6EC6C4C"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70383CA" w14:textId="77777777" w:rsidR="006D0294" w:rsidRPr="001F1742" w:rsidRDefault="006D0294" w:rsidP="006D0294">
            <w:pPr>
              <w:tabs>
                <w:tab w:val="left" w:pos="147"/>
                <w:tab w:val="left" w:pos="327"/>
              </w:tabs>
            </w:pPr>
          </w:p>
        </w:tc>
      </w:tr>
      <w:tr w:rsidR="006D0294" w:rsidRPr="001F1742" w14:paraId="7558A3E2"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75FAE41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Proposal date</w:t>
            </w:r>
          </w:p>
        </w:tc>
        <w:tc>
          <w:tcPr>
            <w:tcW w:w="495" w:type="dxa"/>
            <w:tcBorders>
              <w:top w:val="single" w:sz="6" w:space="0" w:color="auto"/>
              <w:left w:val="single" w:sz="6" w:space="0" w:color="auto"/>
              <w:bottom w:val="single" w:sz="6" w:space="0" w:color="auto"/>
              <w:right w:val="single" w:sz="6" w:space="0" w:color="auto"/>
            </w:tcBorders>
          </w:tcPr>
          <w:p w14:paraId="350CAEE7"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29EB374"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D573351" w14:textId="77777777" w:rsidR="006D0294" w:rsidRPr="001F1742" w:rsidRDefault="006D0294" w:rsidP="006D0294">
            <w:pPr>
              <w:tabs>
                <w:tab w:val="left" w:pos="147"/>
                <w:tab w:val="left" w:pos="327"/>
              </w:tabs>
            </w:pPr>
          </w:p>
        </w:tc>
      </w:tr>
      <w:tr w:rsidR="006D0294" w:rsidRPr="001F1742" w14:paraId="043AA28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493FFCC"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Discussion (s)/date (s)</w:t>
            </w:r>
          </w:p>
        </w:tc>
        <w:tc>
          <w:tcPr>
            <w:tcW w:w="495" w:type="dxa"/>
            <w:tcBorders>
              <w:top w:val="single" w:sz="6" w:space="0" w:color="auto"/>
              <w:left w:val="single" w:sz="6" w:space="0" w:color="auto"/>
              <w:bottom w:val="single" w:sz="6" w:space="0" w:color="auto"/>
              <w:right w:val="single" w:sz="6" w:space="0" w:color="auto"/>
            </w:tcBorders>
          </w:tcPr>
          <w:p w14:paraId="1CC92820"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C15267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272ABEF" w14:textId="77777777" w:rsidR="006D0294" w:rsidRPr="001F1742" w:rsidRDefault="006D0294" w:rsidP="006D0294">
            <w:pPr>
              <w:tabs>
                <w:tab w:val="left" w:pos="147"/>
                <w:tab w:val="left" w:pos="327"/>
              </w:tabs>
            </w:pPr>
          </w:p>
        </w:tc>
      </w:tr>
      <w:tr w:rsidR="006D0294" w:rsidRPr="001F1742" w14:paraId="09AC2E9D"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87AD3F0"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(3) Final proposal revision date</w:t>
            </w:r>
          </w:p>
        </w:tc>
        <w:tc>
          <w:tcPr>
            <w:tcW w:w="495" w:type="dxa"/>
            <w:tcBorders>
              <w:top w:val="single" w:sz="6" w:space="0" w:color="auto"/>
              <w:left w:val="single" w:sz="6" w:space="0" w:color="auto"/>
              <w:bottom w:val="single" w:sz="6" w:space="0" w:color="auto"/>
              <w:right w:val="single" w:sz="6" w:space="0" w:color="auto"/>
            </w:tcBorders>
          </w:tcPr>
          <w:p w14:paraId="7B21916A"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1D48E5C"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2664D31" w14:textId="77777777" w:rsidR="006D0294" w:rsidRPr="001F1742" w:rsidRDefault="006D0294" w:rsidP="006D0294">
            <w:pPr>
              <w:tabs>
                <w:tab w:val="left" w:pos="147"/>
                <w:tab w:val="left" w:pos="327"/>
              </w:tabs>
            </w:pPr>
          </w:p>
        </w:tc>
      </w:tr>
      <w:tr w:rsidR="006D0294" w:rsidRPr="001F1742" w14:paraId="5DB3B8D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D85006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(4) Other significant date (s) (acquisition review board dates, competitive range determination, solicitation amendments, etc.)</w:t>
            </w:r>
          </w:p>
        </w:tc>
        <w:tc>
          <w:tcPr>
            <w:tcW w:w="495" w:type="dxa"/>
            <w:tcBorders>
              <w:top w:val="single" w:sz="6" w:space="0" w:color="auto"/>
              <w:left w:val="single" w:sz="6" w:space="0" w:color="auto"/>
              <w:bottom w:val="single" w:sz="6" w:space="0" w:color="auto"/>
              <w:right w:val="single" w:sz="6" w:space="0" w:color="auto"/>
            </w:tcBorders>
          </w:tcPr>
          <w:p w14:paraId="626D07D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0BD2CB8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0D7B125" w14:textId="77777777" w:rsidR="006D0294" w:rsidRPr="001F1742" w:rsidRDefault="006D0294" w:rsidP="006D0294">
            <w:pPr>
              <w:tabs>
                <w:tab w:val="left" w:pos="147"/>
                <w:tab w:val="left" w:pos="327"/>
              </w:tabs>
            </w:pPr>
          </w:p>
        </w:tc>
      </w:tr>
      <w:tr w:rsidR="006D0294" w:rsidRPr="001F1742" w14:paraId="6BBBE16D" w14:textId="77777777" w:rsidTr="00BB6F67">
        <w:trPr>
          <w:trHeight w:val="259"/>
        </w:trPr>
        <w:tc>
          <w:tcPr>
            <w:tcW w:w="8597" w:type="dxa"/>
            <w:tcBorders>
              <w:top w:val="single" w:sz="6" w:space="0" w:color="auto"/>
              <w:left w:val="single" w:sz="12" w:space="0" w:color="auto"/>
              <w:bottom w:val="single" w:sz="6" w:space="0" w:color="auto"/>
              <w:right w:val="nil"/>
            </w:tcBorders>
          </w:tcPr>
          <w:p w14:paraId="52C83A7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495" w:type="dxa"/>
            <w:tcBorders>
              <w:top w:val="single" w:sz="6" w:space="0" w:color="auto"/>
              <w:left w:val="nil"/>
              <w:bottom w:val="single" w:sz="6" w:space="0" w:color="auto"/>
              <w:right w:val="nil"/>
            </w:tcBorders>
          </w:tcPr>
          <w:p w14:paraId="667715C8"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018B88DB"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610DDBF3" w14:textId="77777777" w:rsidR="006D0294" w:rsidRPr="001F1742" w:rsidRDefault="006D0294" w:rsidP="006D0294">
            <w:pPr>
              <w:tabs>
                <w:tab w:val="left" w:pos="147"/>
                <w:tab w:val="left" w:pos="327"/>
              </w:tabs>
            </w:pPr>
          </w:p>
        </w:tc>
      </w:tr>
      <w:tr w:rsidR="006D0294" w:rsidRPr="001F1742" w14:paraId="26B77297"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1C40A5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Acquisition background</w:t>
            </w:r>
          </w:p>
        </w:tc>
        <w:tc>
          <w:tcPr>
            <w:tcW w:w="495" w:type="dxa"/>
            <w:tcBorders>
              <w:top w:val="single" w:sz="6" w:space="0" w:color="auto"/>
              <w:left w:val="single" w:sz="6" w:space="0" w:color="auto"/>
              <w:bottom w:val="single" w:sz="6" w:space="0" w:color="auto"/>
              <w:right w:val="single" w:sz="6" w:space="0" w:color="auto"/>
            </w:tcBorders>
          </w:tcPr>
          <w:p w14:paraId="78CD42E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58CAAED"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0862EA0" w14:textId="77777777" w:rsidR="006D0294" w:rsidRPr="001F1742" w:rsidRDefault="006D0294" w:rsidP="006D0294">
            <w:pPr>
              <w:tabs>
                <w:tab w:val="left" w:pos="147"/>
                <w:tab w:val="left" w:pos="327"/>
              </w:tabs>
            </w:pPr>
          </w:p>
        </w:tc>
      </w:tr>
      <w:tr w:rsidR="006D0294" w:rsidRPr="001F1742" w14:paraId="3ED887DD"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6B3C2C0"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495" w:type="dxa"/>
            <w:tcBorders>
              <w:top w:val="single" w:sz="6" w:space="0" w:color="auto"/>
              <w:left w:val="single" w:sz="6" w:space="0" w:color="auto"/>
              <w:bottom w:val="single" w:sz="6" w:space="0" w:color="auto"/>
              <w:right w:val="single" w:sz="6" w:space="0" w:color="auto"/>
            </w:tcBorders>
          </w:tcPr>
          <w:p w14:paraId="19432CEC"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11F2629"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307D739" w14:textId="77777777" w:rsidR="006D0294" w:rsidRPr="001F1742" w:rsidRDefault="006D0294" w:rsidP="006D0294">
            <w:pPr>
              <w:tabs>
                <w:tab w:val="left" w:pos="147"/>
                <w:tab w:val="left" w:pos="327"/>
              </w:tabs>
            </w:pPr>
          </w:p>
        </w:tc>
      </w:tr>
      <w:tr w:rsidR="006D0294" w:rsidRPr="001F1742" w14:paraId="2AF3DC3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14:paraId="13E1012E"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495" w:type="dxa"/>
            <w:tcBorders>
              <w:top w:val="single" w:sz="6" w:space="0" w:color="auto"/>
              <w:left w:val="single" w:sz="6" w:space="0" w:color="auto"/>
              <w:bottom w:val="single" w:sz="6" w:space="0" w:color="auto"/>
              <w:right w:val="single" w:sz="6" w:space="0" w:color="auto"/>
            </w:tcBorders>
          </w:tcPr>
          <w:p w14:paraId="39F6F7A9"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287DFD7"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1A325F4" w14:textId="77777777" w:rsidR="006D0294" w:rsidRPr="001F1742" w:rsidRDefault="006D0294" w:rsidP="006D0294">
            <w:pPr>
              <w:tabs>
                <w:tab w:val="left" w:pos="147"/>
                <w:tab w:val="left" w:pos="327"/>
              </w:tabs>
            </w:pPr>
          </w:p>
        </w:tc>
      </w:tr>
      <w:tr w:rsidR="006D0294" w:rsidRPr="001F1742" w14:paraId="72E5170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8548E0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495" w:type="dxa"/>
            <w:tcBorders>
              <w:top w:val="single" w:sz="6" w:space="0" w:color="auto"/>
              <w:left w:val="single" w:sz="6" w:space="0" w:color="auto"/>
              <w:bottom w:val="single" w:sz="6" w:space="0" w:color="auto"/>
              <w:right w:val="single" w:sz="6" w:space="0" w:color="auto"/>
            </w:tcBorders>
          </w:tcPr>
          <w:p w14:paraId="0EDAD25C"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BC4BF07"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5E164CE" w14:textId="77777777" w:rsidR="006D0294" w:rsidRPr="001F1742" w:rsidRDefault="006D0294" w:rsidP="006D0294">
            <w:pPr>
              <w:tabs>
                <w:tab w:val="left" w:pos="147"/>
                <w:tab w:val="left" w:pos="327"/>
              </w:tabs>
            </w:pPr>
          </w:p>
        </w:tc>
      </w:tr>
      <w:tr w:rsidR="00900A4C" w:rsidRPr="001F1742" w14:paraId="66D0CB4E" w14:textId="77777777" w:rsidTr="00BB6F67">
        <w:trPr>
          <w:trHeight w:val="237"/>
        </w:trPr>
        <w:tc>
          <w:tcPr>
            <w:tcW w:w="8597" w:type="dxa"/>
            <w:tcBorders>
              <w:top w:val="single" w:sz="6" w:space="0" w:color="auto"/>
              <w:left w:val="single" w:sz="12" w:space="0" w:color="auto"/>
              <w:bottom w:val="single" w:sz="6" w:space="0" w:color="auto"/>
              <w:right w:val="single" w:sz="6" w:space="0" w:color="auto"/>
            </w:tcBorders>
          </w:tcPr>
          <w:p w14:paraId="0F44AE26" w14:textId="40CD653C" w:rsidR="00900A4C" w:rsidRPr="001F1742" w:rsidRDefault="00900A4C" w:rsidP="006D0294">
            <w:pPr>
              <w:tabs>
                <w:tab w:val="clear" w:pos="720"/>
                <w:tab w:val="left" w:pos="147"/>
                <w:tab w:val="left" w:pos="327"/>
                <w:tab w:val="left" w:pos="508"/>
                <w:tab w:val="left" w:pos="537"/>
                <w:tab w:val="left" w:pos="710"/>
                <w:tab w:val="left" w:pos="890"/>
              </w:tabs>
            </w:pPr>
            <w:r w:rsidRPr="001F1742">
              <w:lastRenderedPageBreak/>
              <w:tab/>
            </w:r>
            <w:r>
              <w:t>e</w:t>
            </w:r>
            <w:r w:rsidRPr="001F1742">
              <w:t>.</w:t>
            </w:r>
            <w:commentRangeStart w:id="1062"/>
            <w:r w:rsidRPr="003B0753">
              <w:rPr>
                <w:color w:val="000000"/>
              </w:rPr>
              <w:t xml:space="preserve"> </w:t>
            </w:r>
            <w:commentRangeEnd w:id="1062"/>
            <w:r w:rsidRPr="003B0753">
              <w:rPr>
                <w:rStyle w:val="CommentReference"/>
                <w:sz w:val="22"/>
                <w:szCs w:val="22"/>
              </w:rPr>
              <w:commentReference w:id="1062"/>
            </w:r>
            <w:r>
              <w:t>Reserved</w:t>
            </w:r>
            <w:commentRangeStart w:id="1063"/>
            <w:r w:rsidRPr="003B0753">
              <w:rPr>
                <w:color w:val="000000"/>
              </w:rPr>
              <w:t>.</w:t>
            </w:r>
            <w:commentRangeEnd w:id="1063"/>
            <w:r>
              <w:rPr>
                <w:rStyle w:val="CommentReference"/>
              </w:rPr>
              <w:commentReference w:id="1063"/>
            </w:r>
          </w:p>
        </w:tc>
        <w:tc>
          <w:tcPr>
            <w:tcW w:w="495" w:type="dxa"/>
            <w:tcBorders>
              <w:top w:val="single" w:sz="6" w:space="0" w:color="auto"/>
              <w:left w:val="single" w:sz="6" w:space="0" w:color="auto"/>
              <w:bottom w:val="single" w:sz="6" w:space="0" w:color="auto"/>
              <w:right w:val="single" w:sz="6" w:space="0" w:color="auto"/>
            </w:tcBorders>
          </w:tcPr>
          <w:p w14:paraId="58D99DFA" w14:textId="77777777" w:rsidR="00900A4C" w:rsidRPr="001F1742" w:rsidRDefault="00900A4C"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F8E662C" w14:textId="77777777" w:rsidR="00900A4C" w:rsidRPr="001F1742" w:rsidRDefault="00900A4C"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4F28479" w14:textId="77777777" w:rsidR="00900A4C" w:rsidRPr="001F1742" w:rsidRDefault="00900A4C" w:rsidP="006D0294">
            <w:pPr>
              <w:tabs>
                <w:tab w:val="left" w:pos="147"/>
                <w:tab w:val="left" w:pos="327"/>
              </w:tabs>
            </w:pPr>
          </w:p>
        </w:tc>
      </w:tr>
      <w:tr w:rsidR="00F86859" w:rsidRPr="001F1742" w14:paraId="50436D35" w14:textId="77777777" w:rsidTr="00BB6F67">
        <w:trPr>
          <w:trHeight w:val="237"/>
        </w:trPr>
        <w:tc>
          <w:tcPr>
            <w:tcW w:w="8597" w:type="dxa"/>
            <w:tcBorders>
              <w:top w:val="single" w:sz="6" w:space="0" w:color="auto"/>
              <w:left w:val="single" w:sz="12" w:space="0" w:color="auto"/>
              <w:bottom w:val="single" w:sz="6" w:space="0" w:color="auto"/>
              <w:right w:val="single" w:sz="6" w:space="0" w:color="auto"/>
            </w:tcBorders>
          </w:tcPr>
          <w:p w14:paraId="6EA74AA6" w14:textId="02DCF77C" w:rsidR="00F86859" w:rsidRPr="001F1742" w:rsidRDefault="00E753F2" w:rsidP="006D0294">
            <w:pPr>
              <w:tabs>
                <w:tab w:val="clear" w:pos="720"/>
                <w:tab w:val="left" w:pos="147"/>
                <w:tab w:val="left" w:pos="327"/>
                <w:tab w:val="left" w:pos="508"/>
                <w:tab w:val="left" w:pos="537"/>
                <w:tab w:val="left" w:pos="710"/>
                <w:tab w:val="left" w:pos="890"/>
              </w:tabs>
            </w:pPr>
            <w:r w:rsidRPr="001F1742">
              <w:tab/>
            </w:r>
            <w:r>
              <w:t>f</w:t>
            </w:r>
            <w:r w:rsidRPr="001F1742">
              <w:t>.</w:t>
            </w:r>
            <w:commentRangeStart w:id="1064"/>
            <w:r w:rsidRPr="001F1742">
              <w:t xml:space="preserve"> </w:t>
            </w:r>
            <w:commentRangeEnd w:id="1064"/>
            <w:r w:rsidR="003C0877">
              <w:rPr>
                <w:rStyle w:val="CommentReference"/>
              </w:rPr>
              <w:commentReference w:id="1064"/>
            </w:r>
            <w:r w:rsidR="00F86859" w:rsidRPr="00466A82">
              <w:rPr>
                <w:color w:val="000000"/>
                <w:sz w:val="23"/>
                <w:szCs w:val="23"/>
              </w:rPr>
              <w:t xml:space="preserve">Indefinite-Quantity Contract (IQC). The contracting officer established a guaranteed minimum (GM) quantity </w:t>
            </w:r>
            <w:r w:rsidR="00F86859">
              <w:t>or GM dollar value</w:t>
            </w:r>
            <w:r w:rsidR="00F86859" w:rsidRPr="00466A82">
              <w:rPr>
                <w:color w:val="000000"/>
                <w:sz w:val="23"/>
                <w:szCs w:val="23"/>
              </w:rPr>
              <w:t xml:space="preserve"> for the period of performance of the basic IQC, recorded an obligation in the amount of the GM purchase requirement ($________) at time of award, and placed the EBS screen shot documenting the obligation in the contract file IAW DLAD </w:t>
            </w:r>
            <w:hyperlink w:anchor="P16_504" w:history="1">
              <w:r w:rsidR="00F86859" w:rsidRPr="00AF20E9">
                <w:rPr>
                  <w:rStyle w:val="Hyperlink"/>
                  <w:sz w:val="23"/>
                  <w:szCs w:val="23"/>
                </w:rPr>
                <w:t>16.504</w:t>
              </w:r>
            </w:hyperlink>
            <w:r w:rsidR="00F86859" w:rsidRPr="00466A82">
              <w:rPr>
                <w:color w:val="000000"/>
                <w:sz w:val="23"/>
                <w:szCs w:val="23"/>
              </w:rPr>
              <w:t>(a)(1)(S-90).</w:t>
            </w:r>
          </w:p>
        </w:tc>
        <w:tc>
          <w:tcPr>
            <w:tcW w:w="495" w:type="dxa"/>
            <w:tcBorders>
              <w:top w:val="single" w:sz="6" w:space="0" w:color="auto"/>
              <w:left w:val="single" w:sz="6" w:space="0" w:color="auto"/>
              <w:bottom w:val="single" w:sz="6" w:space="0" w:color="auto"/>
              <w:right w:val="single" w:sz="6" w:space="0" w:color="auto"/>
            </w:tcBorders>
          </w:tcPr>
          <w:p w14:paraId="22E7C462" w14:textId="77777777" w:rsidR="00F86859" w:rsidRPr="001F1742" w:rsidRDefault="00F86859"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3065A3AB" w14:textId="77777777" w:rsidR="00F86859" w:rsidRPr="001F1742" w:rsidRDefault="00F86859"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6449636" w14:textId="77777777" w:rsidR="00F86859" w:rsidRPr="001F1742" w:rsidRDefault="00F86859" w:rsidP="006D0294">
            <w:pPr>
              <w:tabs>
                <w:tab w:val="left" w:pos="147"/>
                <w:tab w:val="left" w:pos="327"/>
              </w:tabs>
            </w:pPr>
          </w:p>
        </w:tc>
      </w:tr>
      <w:tr w:rsidR="00067965" w:rsidRPr="001F1742" w14:paraId="243FDF2B" w14:textId="77777777" w:rsidTr="00BB6F67">
        <w:trPr>
          <w:trHeight w:val="259"/>
        </w:trPr>
        <w:tc>
          <w:tcPr>
            <w:tcW w:w="8597" w:type="dxa"/>
            <w:tcBorders>
              <w:top w:val="single" w:sz="6" w:space="0" w:color="auto"/>
              <w:left w:val="single" w:sz="12" w:space="0" w:color="auto"/>
              <w:bottom w:val="single" w:sz="6" w:space="0" w:color="auto"/>
              <w:right w:val="nil"/>
            </w:tcBorders>
          </w:tcPr>
          <w:p w14:paraId="70AD13EC" w14:textId="2CF4B691" w:rsidR="00067965" w:rsidRPr="001F1742" w:rsidRDefault="00B318E7" w:rsidP="006D0294">
            <w:pPr>
              <w:tabs>
                <w:tab w:val="clear" w:pos="720"/>
                <w:tab w:val="left" w:pos="147"/>
                <w:tab w:val="left" w:pos="327"/>
                <w:tab w:val="left" w:pos="508"/>
                <w:tab w:val="left" w:pos="537"/>
                <w:tab w:val="left" w:pos="710"/>
                <w:tab w:val="left" w:pos="890"/>
              </w:tabs>
              <w:rPr>
                <w:b/>
              </w:rPr>
            </w:pPr>
            <w:r w:rsidRPr="001F1742">
              <w:tab/>
            </w:r>
            <w:r w:rsidR="00AD32A5">
              <w:t>g.</w:t>
            </w:r>
            <w:commentRangeStart w:id="1065"/>
            <w:r w:rsidR="00AD32A5">
              <w:t xml:space="preserve"> </w:t>
            </w:r>
            <w:commentRangeEnd w:id="1065"/>
            <w:r w:rsidR="000F2C93">
              <w:rPr>
                <w:rStyle w:val="CommentReference"/>
              </w:rPr>
              <w:commentReference w:id="1065"/>
            </w:r>
            <w:r w:rsidR="0019282C">
              <w:t>Requirements contract. If the award includes a GM, paragraph f. applies.</w:t>
            </w:r>
          </w:p>
        </w:tc>
        <w:tc>
          <w:tcPr>
            <w:tcW w:w="495" w:type="dxa"/>
            <w:tcBorders>
              <w:top w:val="single" w:sz="6" w:space="0" w:color="auto"/>
              <w:left w:val="nil"/>
              <w:bottom w:val="single" w:sz="6" w:space="0" w:color="auto"/>
              <w:right w:val="nil"/>
            </w:tcBorders>
          </w:tcPr>
          <w:p w14:paraId="3AE2478F" w14:textId="77777777" w:rsidR="00067965" w:rsidRPr="001F1742" w:rsidRDefault="00067965" w:rsidP="006D0294">
            <w:pPr>
              <w:tabs>
                <w:tab w:val="left" w:pos="147"/>
                <w:tab w:val="left" w:pos="327"/>
              </w:tabs>
            </w:pPr>
          </w:p>
        </w:tc>
        <w:tc>
          <w:tcPr>
            <w:tcW w:w="0" w:type="auto"/>
            <w:tcBorders>
              <w:top w:val="single" w:sz="6" w:space="0" w:color="auto"/>
              <w:left w:val="nil"/>
              <w:bottom w:val="single" w:sz="6" w:space="0" w:color="auto"/>
              <w:right w:val="nil"/>
            </w:tcBorders>
          </w:tcPr>
          <w:p w14:paraId="15E0187C" w14:textId="77777777" w:rsidR="00067965" w:rsidRPr="001F1742" w:rsidRDefault="00067965"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5118173A" w14:textId="77777777" w:rsidR="00067965" w:rsidRPr="001F1742" w:rsidRDefault="00067965" w:rsidP="006D0294">
            <w:pPr>
              <w:tabs>
                <w:tab w:val="left" w:pos="147"/>
                <w:tab w:val="left" w:pos="327"/>
              </w:tabs>
            </w:pPr>
          </w:p>
        </w:tc>
      </w:tr>
      <w:tr w:rsidR="006D0294" w:rsidRPr="001F1742" w14:paraId="02738E00" w14:textId="77777777" w:rsidTr="00BB6F67">
        <w:trPr>
          <w:trHeight w:val="259"/>
        </w:trPr>
        <w:tc>
          <w:tcPr>
            <w:tcW w:w="8597" w:type="dxa"/>
            <w:tcBorders>
              <w:top w:val="single" w:sz="6" w:space="0" w:color="auto"/>
              <w:left w:val="single" w:sz="12" w:space="0" w:color="auto"/>
              <w:bottom w:val="single" w:sz="6" w:space="0" w:color="auto"/>
              <w:right w:val="nil"/>
            </w:tcBorders>
          </w:tcPr>
          <w:p w14:paraId="59B0C8AC" w14:textId="5EAC5CB5"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5. Evaluation summary</w:t>
            </w:r>
          </w:p>
        </w:tc>
        <w:tc>
          <w:tcPr>
            <w:tcW w:w="495" w:type="dxa"/>
            <w:tcBorders>
              <w:top w:val="single" w:sz="6" w:space="0" w:color="auto"/>
              <w:left w:val="nil"/>
              <w:bottom w:val="single" w:sz="6" w:space="0" w:color="auto"/>
              <w:right w:val="nil"/>
            </w:tcBorders>
          </w:tcPr>
          <w:p w14:paraId="6E0F4E9D"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5C47DEF6"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4C415C02" w14:textId="77777777" w:rsidR="006D0294" w:rsidRPr="001F1742" w:rsidRDefault="006D0294" w:rsidP="006D0294">
            <w:pPr>
              <w:tabs>
                <w:tab w:val="left" w:pos="147"/>
                <w:tab w:val="left" w:pos="327"/>
              </w:tabs>
            </w:pPr>
          </w:p>
        </w:tc>
      </w:tr>
      <w:tr w:rsidR="006D0294" w:rsidRPr="001F1742" w14:paraId="6FA3EC3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61B3E3D" w14:textId="416F1CB0" w:rsidR="006D0294" w:rsidRPr="001F1742" w:rsidRDefault="006D0294"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495" w:type="dxa"/>
            <w:tcBorders>
              <w:top w:val="single" w:sz="6" w:space="0" w:color="auto"/>
              <w:left w:val="single" w:sz="6" w:space="0" w:color="auto"/>
              <w:bottom w:val="single" w:sz="6" w:space="0" w:color="auto"/>
              <w:right w:val="single" w:sz="6" w:space="0" w:color="auto"/>
            </w:tcBorders>
          </w:tcPr>
          <w:p w14:paraId="7E2F7264"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D445B10"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2667504" w14:textId="77777777" w:rsidR="006D0294" w:rsidRPr="001F1742" w:rsidRDefault="006D0294" w:rsidP="006D0294">
            <w:pPr>
              <w:tabs>
                <w:tab w:val="left" w:pos="147"/>
                <w:tab w:val="left" w:pos="327"/>
              </w:tabs>
            </w:pPr>
          </w:p>
        </w:tc>
      </w:tr>
      <w:tr w:rsidR="006D0294" w:rsidRPr="001F1742" w14:paraId="1F4102D7"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14:paraId="7EA940E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Description of price analysis technique (s) used, results, and appropriateness in determining price reasonableness and completeness</w:t>
            </w:r>
          </w:p>
        </w:tc>
        <w:tc>
          <w:tcPr>
            <w:tcW w:w="495" w:type="dxa"/>
            <w:tcBorders>
              <w:top w:val="single" w:sz="6" w:space="0" w:color="auto"/>
              <w:left w:val="single" w:sz="6" w:space="0" w:color="auto"/>
              <w:bottom w:val="single" w:sz="6" w:space="0" w:color="auto"/>
              <w:right w:val="single" w:sz="6" w:space="0" w:color="auto"/>
            </w:tcBorders>
          </w:tcPr>
          <w:p w14:paraId="3E2B0EB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4E082FC"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40DC4BC" w14:textId="77777777" w:rsidR="006D0294" w:rsidRPr="001F1742" w:rsidRDefault="006D0294" w:rsidP="006D0294">
            <w:pPr>
              <w:tabs>
                <w:tab w:val="left" w:pos="147"/>
                <w:tab w:val="left" w:pos="327"/>
              </w:tabs>
            </w:pPr>
          </w:p>
        </w:tc>
      </w:tr>
      <w:tr w:rsidR="006D0294" w:rsidRPr="001F1742" w14:paraId="636D9A87"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C16C1D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495" w:type="dxa"/>
            <w:tcBorders>
              <w:top w:val="single" w:sz="6" w:space="0" w:color="auto"/>
              <w:left w:val="single" w:sz="6" w:space="0" w:color="auto"/>
              <w:bottom w:val="single" w:sz="6" w:space="0" w:color="auto"/>
              <w:right w:val="single" w:sz="6" w:space="0" w:color="auto"/>
            </w:tcBorders>
          </w:tcPr>
          <w:p w14:paraId="3016C60C"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4B880A4"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52BFBF4" w14:textId="77777777" w:rsidR="006D0294" w:rsidRPr="001F1742" w:rsidRDefault="006D0294" w:rsidP="006D0294">
            <w:pPr>
              <w:tabs>
                <w:tab w:val="left" w:pos="147"/>
                <w:tab w:val="left" w:pos="327"/>
              </w:tabs>
            </w:pPr>
          </w:p>
        </w:tc>
      </w:tr>
      <w:tr w:rsidR="006D0294" w:rsidRPr="001F1742" w14:paraId="57017275"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7ECE138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495" w:type="dxa"/>
            <w:tcBorders>
              <w:top w:val="single" w:sz="6" w:space="0" w:color="auto"/>
              <w:left w:val="single" w:sz="6" w:space="0" w:color="auto"/>
              <w:bottom w:val="single" w:sz="6" w:space="0" w:color="auto"/>
              <w:right w:val="single" w:sz="6" w:space="0" w:color="auto"/>
            </w:tcBorders>
          </w:tcPr>
          <w:p w14:paraId="42D0A7EB"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9C6B5EA"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73DC027" w14:textId="77777777" w:rsidR="006D0294" w:rsidRPr="001F1742" w:rsidRDefault="006D0294" w:rsidP="006D0294">
            <w:pPr>
              <w:tabs>
                <w:tab w:val="left" w:pos="147"/>
                <w:tab w:val="left" w:pos="327"/>
              </w:tabs>
            </w:pPr>
          </w:p>
        </w:tc>
      </w:tr>
      <w:tr w:rsidR="006D0294" w:rsidRPr="001F1742" w14:paraId="1973F430"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D90C79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(2) Description of the cost realism analysis technique (s) and their result (s) (if performed) </w:t>
            </w:r>
          </w:p>
        </w:tc>
        <w:tc>
          <w:tcPr>
            <w:tcW w:w="495" w:type="dxa"/>
            <w:tcBorders>
              <w:top w:val="single" w:sz="6" w:space="0" w:color="auto"/>
              <w:left w:val="single" w:sz="6" w:space="0" w:color="auto"/>
              <w:bottom w:val="single" w:sz="6" w:space="0" w:color="auto"/>
              <w:right w:val="single" w:sz="6" w:space="0" w:color="auto"/>
            </w:tcBorders>
          </w:tcPr>
          <w:p w14:paraId="664705C9"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DB5E6E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6691C6A" w14:textId="77777777" w:rsidR="006D0294" w:rsidRPr="001F1742" w:rsidRDefault="006D0294" w:rsidP="006D0294">
            <w:pPr>
              <w:tabs>
                <w:tab w:val="left" w:pos="147"/>
                <w:tab w:val="left" w:pos="327"/>
              </w:tabs>
            </w:pPr>
          </w:p>
        </w:tc>
      </w:tr>
      <w:tr w:rsidR="006D0294" w:rsidRPr="001F1742" w14:paraId="40E6B69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06B9B93" w14:textId="0AF9B209"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(3) Description of assessment of </w:t>
            </w:r>
            <w:r w:rsidR="00382663">
              <w:t>un</w:t>
            </w:r>
            <w:r w:rsidRPr="001F1742">
              <w:t>balanced pricing and any associated risks</w:t>
            </w:r>
          </w:p>
        </w:tc>
        <w:tc>
          <w:tcPr>
            <w:tcW w:w="495" w:type="dxa"/>
            <w:tcBorders>
              <w:top w:val="single" w:sz="6" w:space="0" w:color="auto"/>
              <w:left w:val="single" w:sz="6" w:space="0" w:color="auto"/>
              <w:bottom w:val="single" w:sz="6" w:space="0" w:color="auto"/>
              <w:right w:val="single" w:sz="6" w:space="0" w:color="auto"/>
            </w:tcBorders>
          </w:tcPr>
          <w:p w14:paraId="0B3C0A7B"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96ACD61"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155BAA9" w14:textId="77777777" w:rsidR="006D0294" w:rsidRPr="001F1742" w:rsidRDefault="006D0294" w:rsidP="006D0294">
            <w:pPr>
              <w:tabs>
                <w:tab w:val="left" w:pos="147"/>
                <w:tab w:val="left" w:pos="327"/>
              </w:tabs>
            </w:pPr>
          </w:p>
        </w:tc>
      </w:tr>
      <w:tr w:rsidR="006D0294" w:rsidRPr="001F1742" w14:paraId="74D2B4F6"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DF8A157"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(4) Document decision to conduct discussions and date (s).   Document decision to award without discussions. </w:t>
            </w:r>
          </w:p>
        </w:tc>
        <w:tc>
          <w:tcPr>
            <w:tcW w:w="495" w:type="dxa"/>
            <w:tcBorders>
              <w:top w:val="single" w:sz="6" w:space="0" w:color="auto"/>
              <w:left w:val="single" w:sz="6" w:space="0" w:color="auto"/>
              <w:bottom w:val="single" w:sz="6" w:space="0" w:color="auto"/>
              <w:right w:val="single" w:sz="6" w:space="0" w:color="auto"/>
            </w:tcBorders>
          </w:tcPr>
          <w:p w14:paraId="76526D8E"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341D09A"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EEC9311" w14:textId="77777777" w:rsidR="006D0294" w:rsidRPr="001F1742" w:rsidRDefault="006D0294" w:rsidP="006D0294">
            <w:pPr>
              <w:tabs>
                <w:tab w:val="left" w:pos="147"/>
                <w:tab w:val="left" w:pos="327"/>
              </w:tabs>
            </w:pPr>
          </w:p>
        </w:tc>
      </w:tr>
      <w:tr w:rsidR="006D0294" w:rsidRPr="001F1742" w14:paraId="6ADD1CF1"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2752DA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(5) Description and listing of major differences between the proposal and the final proposal revision prices </w:t>
            </w:r>
          </w:p>
        </w:tc>
        <w:tc>
          <w:tcPr>
            <w:tcW w:w="495" w:type="dxa"/>
            <w:tcBorders>
              <w:top w:val="single" w:sz="6" w:space="0" w:color="auto"/>
              <w:left w:val="single" w:sz="6" w:space="0" w:color="auto"/>
              <w:bottom w:val="single" w:sz="6" w:space="0" w:color="auto"/>
              <w:right w:val="single" w:sz="6" w:space="0" w:color="auto"/>
            </w:tcBorders>
          </w:tcPr>
          <w:p w14:paraId="7464B22F"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614AB76"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202A767" w14:textId="77777777" w:rsidR="006D0294" w:rsidRPr="001F1742" w:rsidRDefault="006D0294" w:rsidP="006D0294">
            <w:pPr>
              <w:tabs>
                <w:tab w:val="left" w:pos="147"/>
                <w:tab w:val="left" w:pos="327"/>
              </w:tabs>
            </w:pPr>
          </w:p>
        </w:tc>
      </w:tr>
      <w:tr w:rsidR="006D0294" w:rsidRPr="001F1742" w14:paraId="779C773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FAC339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495" w:type="dxa"/>
            <w:tcBorders>
              <w:top w:val="single" w:sz="6" w:space="0" w:color="auto"/>
              <w:left w:val="single" w:sz="6" w:space="0" w:color="auto"/>
              <w:bottom w:val="single" w:sz="6" w:space="0" w:color="auto"/>
              <w:right w:val="single" w:sz="6" w:space="0" w:color="auto"/>
            </w:tcBorders>
          </w:tcPr>
          <w:p w14:paraId="4C436924"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12562A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246223E" w14:textId="77777777" w:rsidR="006D0294" w:rsidRPr="001F1742" w:rsidRDefault="006D0294" w:rsidP="006D0294">
            <w:pPr>
              <w:tabs>
                <w:tab w:val="left" w:pos="147"/>
                <w:tab w:val="left" w:pos="327"/>
              </w:tabs>
            </w:pPr>
          </w:p>
        </w:tc>
      </w:tr>
      <w:tr w:rsidR="006D0294" w:rsidRPr="001F1742" w14:paraId="2B9E78F0"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489773BE"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Basis of determination statement of adequate price competition</w:t>
            </w:r>
          </w:p>
        </w:tc>
        <w:tc>
          <w:tcPr>
            <w:tcW w:w="495" w:type="dxa"/>
            <w:tcBorders>
              <w:top w:val="single" w:sz="6" w:space="0" w:color="auto"/>
              <w:left w:val="single" w:sz="6" w:space="0" w:color="auto"/>
              <w:bottom w:val="single" w:sz="6" w:space="0" w:color="auto"/>
              <w:right w:val="single" w:sz="6" w:space="0" w:color="auto"/>
            </w:tcBorders>
          </w:tcPr>
          <w:p w14:paraId="7540215A"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384C7806"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8A5619B" w14:textId="77777777" w:rsidR="006D0294" w:rsidRPr="001F1742" w:rsidRDefault="006D0294" w:rsidP="006D0294">
            <w:pPr>
              <w:tabs>
                <w:tab w:val="left" w:pos="147"/>
                <w:tab w:val="left" w:pos="327"/>
              </w:tabs>
            </w:pPr>
          </w:p>
        </w:tc>
      </w:tr>
      <w:tr w:rsidR="006D0294" w:rsidRPr="001F1742" w14:paraId="7C78A45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14:paraId="79924BCD" w14:textId="003A83E2"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495" w:type="dxa"/>
            <w:tcBorders>
              <w:top w:val="single" w:sz="6" w:space="0" w:color="auto"/>
              <w:left w:val="single" w:sz="6" w:space="0" w:color="auto"/>
              <w:bottom w:val="single" w:sz="6" w:space="0" w:color="auto"/>
              <w:right w:val="single" w:sz="6" w:space="0" w:color="auto"/>
            </w:tcBorders>
          </w:tcPr>
          <w:p w14:paraId="7C72F5A6"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146DD02"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69991BB" w14:textId="77777777" w:rsidR="006D0294" w:rsidRPr="001F1742" w:rsidRDefault="006D0294" w:rsidP="006D0294">
            <w:pPr>
              <w:tabs>
                <w:tab w:val="left" w:pos="147"/>
                <w:tab w:val="left" w:pos="327"/>
              </w:tabs>
            </w:pPr>
          </w:p>
        </w:tc>
      </w:tr>
      <w:tr w:rsidR="006D0294" w:rsidRPr="001F1742" w14:paraId="3B4E02C8"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B46D104"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495" w:type="dxa"/>
            <w:tcBorders>
              <w:top w:val="single" w:sz="6" w:space="0" w:color="auto"/>
              <w:left w:val="single" w:sz="6" w:space="0" w:color="auto"/>
              <w:bottom w:val="single" w:sz="6" w:space="0" w:color="auto"/>
              <w:right w:val="single" w:sz="6" w:space="0" w:color="auto"/>
            </w:tcBorders>
          </w:tcPr>
          <w:p w14:paraId="26CD4DB6"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D2B0EF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7EAF1E0" w14:textId="77777777" w:rsidR="006D0294" w:rsidRPr="001F1742" w:rsidRDefault="006D0294" w:rsidP="006D0294">
            <w:pPr>
              <w:tabs>
                <w:tab w:val="left" w:pos="147"/>
                <w:tab w:val="left" w:pos="327"/>
              </w:tabs>
            </w:pPr>
          </w:p>
        </w:tc>
      </w:tr>
      <w:tr w:rsidR="006D0294" w:rsidRPr="001F1742" w14:paraId="138ADD9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ACD756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495" w:type="dxa"/>
            <w:tcBorders>
              <w:top w:val="single" w:sz="6" w:space="0" w:color="auto"/>
              <w:left w:val="single" w:sz="6" w:space="0" w:color="auto"/>
              <w:bottom w:val="single" w:sz="6" w:space="0" w:color="auto"/>
              <w:right w:val="single" w:sz="6" w:space="0" w:color="auto"/>
            </w:tcBorders>
          </w:tcPr>
          <w:p w14:paraId="771E5DA3" w14:textId="77777777" w:rsidR="006D0294" w:rsidRPr="001F1742" w:rsidRDefault="006D0294" w:rsidP="006D0294">
            <w:pPr>
              <w:tabs>
                <w:tab w:val="left" w:pos="147"/>
                <w:tab w:val="left" w:pos="327"/>
              </w:tabs>
            </w:pPr>
            <w:r w:rsidRPr="001F1742">
              <w:tab/>
            </w:r>
            <w:r w:rsidRPr="001F1742">
              <w:tab/>
            </w:r>
          </w:p>
        </w:tc>
        <w:tc>
          <w:tcPr>
            <w:tcW w:w="0" w:type="auto"/>
            <w:tcBorders>
              <w:top w:val="single" w:sz="6" w:space="0" w:color="auto"/>
              <w:left w:val="single" w:sz="6" w:space="0" w:color="auto"/>
              <w:bottom w:val="single" w:sz="6" w:space="0" w:color="auto"/>
              <w:right w:val="single" w:sz="6" w:space="0" w:color="auto"/>
            </w:tcBorders>
          </w:tcPr>
          <w:p w14:paraId="62FB3943"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AD0B3B4" w14:textId="77777777" w:rsidR="006D0294" w:rsidRPr="001F1742" w:rsidRDefault="006D0294" w:rsidP="006D0294">
            <w:pPr>
              <w:tabs>
                <w:tab w:val="left" w:pos="147"/>
                <w:tab w:val="left" w:pos="327"/>
              </w:tabs>
            </w:pPr>
          </w:p>
        </w:tc>
      </w:tr>
      <w:tr w:rsidR="006D0294" w:rsidRPr="001F1742" w14:paraId="763F146A"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1643549" w14:textId="56867B71"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Definitive statement the offered price selected is fair and reasonable based on adequate price competition.</w:t>
            </w:r>
          </w:p>
        </w:tc>
        <w:tc>
          <w:tcPr>
            <w:tcW w:w="495" w:type="dxa"/>
            <w:tcBorders>
              <w:top w:val="single" w:sz="6" w:space="0" w:color="auto"/>
              <w:left w:val="single" w:sz="6" w:space="0" w:color="auto"/>
              <w:bottom w:val="single" w:sz="6" w:space="0" w:color="auto"/>
              <w:right w:val="single" w:sz="6" w:space="0" w:color="auto"/>
            </w:tcBorders>
          </w:tcPr>
          <w:p w14:paraId="0C5D114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96CAFE0"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9A41179" w14:textId="77777777" w:rsidR="006D0294" w:rsidRPr="001F1742" w:rsidRDefault="006D0294" w:rsidP="006D0294">
            <w:pPr>
              <w:tabs>
                <w:tab w:val="left" w:pos="147"/>
                <w:tab w:val="left" w:pos="327"/>
              </w:tabs>
            </w:pPr>
          </w:p>
        </w:tc>
      </w:tr>
      <w:tr w:rsidR="0032015C" w:rsidRPr="001F1742" w14:paraId="37BC1E34" w14:textId="77777777" w:rsidTr="00BB6F67">
        <w:trPr>
          <w:trHeight w:val="259"/>
        </w:trPr>
        <w:tc>
          <w:tcPr>
            <w:tcW w:w="8597" w:type="dxa"/>
            <w:tcBorders>
              <w:top w:val="single" w:sz="6" w:space="0" w:color="auto"/>
              <w:left w:val="single" w:sz="12" w:space="0" w:color="auto"/>
              <w:bottom w:val="single" w:sz="6" w:space="0" w:color="auto"/>
              <w:right w:val="nil"/>
            </w:tcBorders>
          </w:tcPr>
          <w:p w14:paraId="02E74C33" w14:textId="6E07FFD2" w:rsidR="0032015C" w:rsidRDefault="0032015C" w:rsidP="0032015C">
            <w:pPr>
              <w:tabs>
                <w:tab w:val="left" w:pos="147"/>
                <w:tab w:val="left" w:pos="327"/>
                <w:tab w:val="left" w:pos="508"/>
                <w:tab w:val="left" w:pos="537"/>
                <w:tab w:val="left" w:pos="890"/>
              </w:tabs>
              <w:rPr>
                <w:b/>
              </w:rPr>
            </w:pPr>
            <w:r>
              <w:rPr>
                <w:b/>
              </w:rPr>
              <w:t>6</w:t>
            </w:r>
            <w:r w:rsidRPr="001F1742">
              <w:rPr>
                <w:b/>
              </w:rPr>
              <w:t xml:space="preserve">. </w:t>
            </w:r>
            <w:r w:rsidRPr="00304165">
              <w:rPr>
                <w:b/>
                <w:bCs/>
                <w:color w:val="000000"/>
              </w:rPr>
              <w:t>ADVISORY REPORTS/KEY DOCUMENTS</w:t>
            </w:r>
          </w:p>
        </w:tc>
        <w:tc>
          <w:tcPr>
            <w:tcW w:w="495" w:type="dxa"/>
            <w:tcBorders>
              <w:top w:val="single" w:sz="6" w:space="0" w:color="auto"/>
              <w:left w:val="nil"/>
              <w:bottom w:val="single" w:sz="6" w:space="0" w:color="auto"/>
              <w:right w:val="nil"/>
            </w:tcBorders>
          </w:tcPr>
          <w:p w14:paraId="7E62FF3D" w14:textId="77777777" w:rsidR="0032015C" w:rsidRPr="001F1742" w:rsidRDefault="0032015C" w:rsidP="0032015C">
            <w:pPr>
              <w:tabs>
                <w:tab w:val="left" w:pos="147"/>
                <w:tab w:val="left" w:pos="327"/>
              </w:tabs>
            </w:pPr>
          </w:p>
        </w:tc>
        <w:tc>
          <w:tcPr>
            <w:tcW w:w="0" w:type="auto"/>
            <w:tcBorders>
              <w:top w:val="single" w:sz="6" w:space="0" w:color="auto"/>
              <w:left w:val="nil"/>
              <w:bottom w:val="single" w:sz="6" w:space="0" w:color="auto"/>
              <w:right w:val="nil"/>
            </w:tcBorders>
          </w:tcPr>
          <w:p w14:paraId="36E6C8A4" w14:textId="77777777" w:rsidR="0032015C" w:rsidRPr="001F1742" w:rsidRDefault="0032015C" w:rsidP="0032015C">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4EAC0156" w14:textId="77777777" w:rsidR="0032015C" w:rsidRPr="001F1742" w:rsidRDefault="0032015C" w:rsidP="0032015C">
            <w:pPr>
              <w:tabs>
                <w:tab w:val="left" w:pos="147"/>
                <w:tab w:val="left" w:pos="327"/>
              </w:tabs>
            </w:pPr>
          </w:p>
        </w:tc>
      </w:tr>
      <w:tr w:rsidR="00927166" w:rsidRPr="001F1742" w14:paraId="1775970B" w14:textId="77777777" w:rsidTr="00BB6F67">
        <w:trPr>
          <w:trHeight w:val="259"/>
        </w:trPr>
        <w:tc>
          <w:tcPr>
            <w:tcW w:w="8597" w:type="dxa"/>
            <w:tcBorders>
              <w:top w:val="single" w:sz="6" w:space="0" w:color="auto"/>
              <w:left w:val="single" w:sz="12" w:space="0" w:color="auto"/>
              <w:bottom w:val="single" w:sz="6" w:space="0" w:color="auto"/>
              <w:right w:val="nil"/>
            </w:tcBorders>
          </w:tcPr>
          <w:p w14:paraId="3B474A4D" w14:textId="15488E29" w:rsidR="00927166" w:rsidRDefault="00927166" w:rsidP="00927166">
            <w:pPr>
              <w:tabs>
                <w:tab w:val="left" w:pos="147"/>
                <w:tab w:val="left" w:pos="327"/>
                <w:tab w:val="left" w:pos="508"/>
                <w:tab w:val="left" w:pos="537"/>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495" w:type="dxa"/>
            <w:tcBorders>
              <w:top w:val="single" w:sz="6" w:space="0" w:color="auto"/>
              <w:left w:val="nil"/>
              <w:bottom w:val="single" w:sz="6" w:space="0" w:color="auto"/>
              <w:right w:val="nil"/>
            </w:tcBorders>
          </w:tcPr>
          <w:p w14:paraId="38FA2D89" w14:textId="77777777" w:rsidR="00927166" w:rsidRPr="001F1742" w:rsidRDefault="00927166" w:rsidP="00927166">
            <w:pPr>
              <w:tabs>
                <w:tab w:val="left" w:pos="147"/>
                <w:tab w:val="left" w:pos="327"/>
              </w:tabs>
            </w:pPr>
          </w:p>
        </w:tc>
        <w:tc>
          <w:tcPr>
            <w:tcW w:w="0" w:type="auto"/>
            <w:tcBorders>
              <w:top w:val="single" w:sz="6" w:space="0" w:color="auto"/>
              <w:left w:val="nil"/>
              <w:bottom w:val="single" w:sz="6" w:space="0" w:color="auto"/>
              <w:right w:val="nil"/>
            </w:tcBorders>
          </w:tcPr>
          <w:p w14:paraId="70B1B822" w14:textId="77777777" w:rsidR="00927166" w:rsidRPr="001F1742" w:rsidRDefault="00927166"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6CF1E89C" w14:textId="77777777" w:rsidR="00927166" w:rsidRPr="001F1742" w:rsidRDefault="00927166" w:rsidP="00927166">
            <w:pPr>
              <w:tabs>
                <w:tab w:val="left" w:pos="147"/>
                <w:tab w:val="left" w:pos="327"/>
              </w:tabs>
            </w:pPr>
          </w:p>
        </w:tc>
      </w:tr>
      <w:tr w:rsidR="00464D55" w:rsidRPr="001F1742" w14:paraId="4000243E" w14:textId="77777777" w:rsidTr="00BB6F67">
        <w:trPr>
          <w:trHeight w:val="259"/>
        </w:trPr>
        <w:tc>
          <w:tcPr>
            <w:tcW w:w="8597" w:type="dxa"/>
            <w:tcBorders>
              <w:top w:val="single" w:sz="6" w:space="0" w:color="auto"/>
              <w:left w:val="single" w:sz="12" w:space="0" w:color="auto"/>
              <w:bottom w:val="single" w:sz="6" w:space="0" w:color="auto"/>
              <w:right w:val="nil"/>
            </w:tcBorders>
          </w:tcPr>
          <w:p w14:paraId="42867F46" w14:textId="555F5AA0" w:rsidR="00464D55" w:rsidRPr="00304165" w:rsidRDefault="00464D55" w:rsidP="00927166">
            <w:pPr>
              <w:tabs>
                <w:tab w:val="left" w:pos="147"/>
                <w:tab w:val="left" w:pos="327"/>
                <w:tab w:val="left" w:pos="508"/>
                <w:tab w:val="left" w:pos="537"/>
                <w:tab w:val="left" w:pos="890"/>
              </w:tabs>
              <w:rPr>
                <w:color w:val="000000"/>
                <w:sz w:val="23"/>
                <w:szCs w:val="23"/>
              </w:rPr>
            </w:pPr>
            <w:r>
              <w:rPr>
                <w:b/>
                <w:bCs/>
                <w:color w:val="000000"/>
                <w:sz w:val="23"/>
                <w:szCs w:val="23"/>
              </w:rPr>
              <w:t>7. SIGNATURES</w:t>
            </w:r>
          </w:p>
        </w:tc>
        <w:tc>
          <w:tcPr>
            <w:tcW w:w="495" w:type="dxa"/>
            <w:tcBorders>
              <w:top w:val="single" w:sz="6" w:space="0" w:color="auto"/>
              <w:left w:val="nil"/>
              <w:bottom w:val="single" w:sz="6" w:space="0" w:color="auto"/>
              <w:right w:val="nil"/>
            </w:tcBorders>
          </w:tcPr>
          <w:p w14:paraId="3CCD7E0E" w14:textId="77777777" w:rsidR="00464D55" w:rsidRPr="001F1742" w:rsidRDefault="00464D55" w:rsidP="00927166">
            <w:pPr>
              <w:tabs>
                <w:tab w:val="left" w:pos="147"/>
                <w:tab w:val="left" w:pos="327"/>
              </w:tabs>
            </w:pPr>
          </w:p>
        </w:tc>
        <w:tc>
          <w:tcPr>
            <w:tcW w:w="0" w:type="auto"/>
            <w:tcBorders>
              <w:top w:val="single" w:sz="6" w:space="0" w:color="auto"/>
              <w:left w:val="nil"/>
              <w:bottom w:val="single" w:sz="6" w:space="0" w:color="auto"/>
              <w:right w:val="nil"/>
            </w:tcBorders>
          </w:tcPr>
          <w:p w14:paraId="3269A42C" w14:textId="77777777" w:rsidR="00464D55" w:rsidRPr="001F1742" w:rsidRDefault="00464D55"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19CBF198" w14:textId="77777777" w:rsidR="00464D55" w:rsidRPr="001F1742" w:rsidRDefault="00464D55" w:rsidP="00927166">
            <w:pPr>
              <w:tabs>
                <w:tab w:val="left" w:pos="147"/>
                <w:tab w:val="left" w:pos="327"/>
              </w:tabs>
            </w:pPr>
          </w:p>
        </w:tc>
      </w:tr>
      <w:tr w:rsidR="00464D55" w:rsidRPr="001F1742" w14:paraId="52566482" w14:textId="77777777" w:rsidTr="00BB6F67">
        <w:trPr>
          <w:trHeight w:val="259"/>
        </w:trPr>
        <w:tc>
          <w:tcPr>
            <w:tcW w:w="8597" w:type="dxa"/>
            <w:tcBorders>
              <w:top w:val="single" w:sz="6" w:space="0" w:color="auto"/>
              <w:left w:val="single" w:sz="12" w:space="0" w:color="auto"/>
              <w:bottom w:val="single" w:sz="6" w:space="0" w:color="auto"/>
              <w:right w:val="nil"/>
            </w:tcBorders>
          </w:tcPr>
          <w:p w14:paraId="5C1803BC" w14:textId="5532268F" w:rsidR="00464D55" w:rsidRDefault="000D71F8" w:rsidP="00927166">
            <w:pPr>
              <w:tabs>
                <w:tab w:val="left" w:pos="147"/>
                <w:tab w:val="left" w:pos="327"/>
                <w:tab w:val="left" w:pos="508"/>
                <w:tab w:val="left" w:pos="537"/>
                <w:tab w:val="left" w:pos="890"/>
              </w:tabs>
              <w:rPr>
                <w:b/>
                <w:bCs/>
                <w:color w:val="000000"/>
                <w:sz w:val="23"/>
                <w:szCs w:val="23"/>
              </w:rPr>
            </w:pPr>
            <w:r>
              <w:rPr>
                <w:b/>
              </w:rPr>
              <w:t xml:space="preserve">8. </w:t>
            </w:r>
            <w:commentRangeStart w:id="1066"/>
            <w:commentRangeEnd w:id="1066"/>
            <w:r>
              <w:rPr>
                <w:rStyle w:val="CommentReference"/>
              </w:rPr>
              <w:commentReference w:id="1066"/>
            </w:r>
            <w:r w:rsidRPr="001F1742">
              <w:rPr>
                <w:b/>
              </w:rPr>
              <w:t>Attachments</w:t>
            </w:r>
          </w:p>
        </w:tc>
        <w:tc>
          <w:tcPr>
            <w:tcW w:w="495" w:type="dxa"/>
            <w:tcBorders>
              <w:top w:val="single" w:sz="6" w:space="0" w:color="auto"/>
              <w:left w:val="nil"/>
              <w:bottom w:val="single" w:sz="6" w:space="0" w:color="auto"/>
              <w:right w:val="nil"/>
            </w:tcBorders>
          </w:tcPr>
          <w:p w14:paraId="205428AD" w14:textId="77777777" w:rsidR="00464D55" w:rsidRPr="001F1742" w:rsidRDefault="00464D55" w:rsidP="00927166">
            <w:pPr>
              <w:tabs>
                <w:tab w:val="left" w:pos="147"/>
                <w:tab w:val="left" w:pos="327"/>
              </w:tabs>
            </w:pPr>
          </w:p>
        </w:tc>
        <w:tc>
          <w:tcPr>
            <w:tcW w:w="0" w:type="auto"/>
            <w:tcBorders>
              <w:top w:val="single" w:sz="6" w:space="0" w:color="auto"/>
              <w:left w:val="nil"/>
              <w:bottom w:val="single" w:sz="6" w:space="0" w:color="auto"/>
              <w:right w:val="nil"/>
            </w:tcBorders>
          </w:tcPr>
          <w:p w14:paraId="57A94578" w14:textId="77777777" w:rsidR="00464D55" w:rsidRPr="001F1742" w:rsidRDefault="00464D55"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13DAF785" w14:textId="77777777" w:rsidR="00464D55" w:rsidRPr="001F1742" w:rsidRDefault="00464D55" w:rsidP="00927166">
            <w:pPr>
              <w:tabs>
                <w:tab w:val="left" w:pos="147"/>
                <w:tab w:val="left" w:pos="327"/>
              </w:tabs>
            </w:pPr>
          </w:p>
        </w:tc>
      </w:tr>
      <w:tr w:rsidR="00927166" w:rsidRPr="001F1742" w14:paraId="3D7C378F" w14:textId="77777777" w:rsidTr="00BB6F67">
        <w:trPr>
          <w:trHeight w:val="259"/>
        </w:trPr>
        <w:tc>
          <w:tcPr>
            <w:tcW w:w="8597" w:type="dxa"/>
            <w:tcBorders>
              <w:top w:val="single" w:sz="6" w:space="0" w:color="auto"/>
              <w:left w:val="single" w:sz="12" w:space="0" w:color="auto"/>
              <w:bottom w:val="single" w:sz="12" w:space="0" w:color="auto"/>
              <w:right w:val="single" w:sz="6" w:space="0" w:color="auto"/>
            </w:tcBorders>
          </w:tcPr>
          <w:p w14:paraId="7669CADF" w14:textId="081993DA" w:rsidR="00927166" w:rsidRPr="001F1742" w:rsidRDefault="00927166" w:rsidP="00927166">
            <w:pPr>
              <w:tabs>
                <w:tab w:val="clear" w:pos="720"/>
                <w:tab w:val="left" w:pos="147"/>
                <w:tab w:val="left" w:pos="327"/>
                <w:tab w:val="left" w:pos="508"/>
                <w:tab w:val="left" w:pos="537"/>
                <w:tab w:val="left" w:pos="710"/>
                <w:tab w:val="left" w:pos="890"/>
              </w:tabs>
            </w:pPr>
            <w:r w:rsidRPr="001F1742">
              <w:t>Attachments as identified in the document</w:t>
            </w:r>
            <w:r w:rsidR="000F2134">
              <w:t xml:space="preserve"> </w:t>
            </w:r>
          </w:p>
        </w:tc>
        <w:tc>
          <w:tcPr>
            <w:tcW w:w="495" w:type="dxa"/>
            <w:tcBorders>
              <w:top w:val="single" w:sz="6" w:space="0" w:color="auto"/>
              <w:left w:val="single" w:sz="6" w:space="0" w:color="auto"/>
              <w:bottom w:val="single" w:sz="12" w:space="0" w:color="auto"/>
              <w:right w:val="single" w:sz="6" w:space="0" w:color="auto"/>
            </w:tcBorders>
          </w:tcPr>
          <w:p w14:paraId="5398B4DD" w14:textId="77777777" w:rsidR="00927166" w:rsidRPr="001F1742" w:rsidRDefault="00927166" w:rsidP="00927166">
            <w:pPr>
              <w:tabs>
                <w:tab w:val="left" w:pos="147"/>
                <w:tab w:val="left" w:pos="327"/>
              </w:tabs>
            </w:pPr>
          </w:p>
        </w:tc>
        <w:tc>
          <w:tcPr>
            <w:tcW w:w="0" w:type="auto"/>
            <w:tcBorders>
              <w:top w:val="single" w:sz="6" w:space="0" w:color="auto"/>
              <w:left w:val="single" w:sz="6" w:space="0" w:color="auto"/>
              <w:bottom w:val="single" w:sz="12" w:space="0" w:color="auto"/>
              <w:right w:val="single" w:sz="6" w:space="0" w:color="auto"/>
            </w:tcBorders>
          </w:tcPr>
          <w:p w14:paraId="245F52D6" w14:textId="77777777" w:rsidR="00927166" w:rsidRPr="001F1742" w:rsidRDefault="00927166" w:rsidP="00927166">
            <w:pPr>
              <w:tabs>
                <w:tab w:val="left" w:pos="147"/>
                <w:tab w:val="left" w:pos="327"/>
              </w:tabs>
            </w:pPr>
          </w:p>
        </w:tc>
        <w:tc>
          <w:tcPr>
            <w:tcW w:w="524" w:type="dxa"/>
            <w:tcBorders>
              <w:top w:val="single" w:sz="6" w:space="0" w:color="auto"/>
              <w:left w:val="single" w:sz="6" w:space="0" w:color="auto"/>
              <w:bottom w:val="single" w:sz="12" w:space="0" w:color="auto"/>
              <w:right w:val="single" w:sz="12" w:space="0" w:color="auto"/>
            </w:tcBorders>
          </w:tcPr>
          <w:p w14:paraId="77F99955" w14:textId="77777777" w:rsidR="00927166" w:rsidRPr="001F1742" w:rsidRDefault="00927166" w:rsidP="00927166">
            <w:pPr>
              <w:tabs>
                <w:tab w:val="left" w:pos="147"/>
                <w:tab w:val="left" w:pos="327"/>
              </w:tabs>
            </w:pPr>
          </w:p>
        </w:tc>
      </w:tr>
    </w:tbl>
    <w:p w14:paraId="2328E5EC" w14:textId="77777777" w:rsidR="00BB6F67" w:rsidRDefault="00BB6F67" w:rsidP="00BB6F67">
      <w:pPr>
        <w:widowControl w:val="0"/>
        <w:spacing w:before="1920"/>
        <w:ind w:right="-14"/>
        <w:jc w:val="center"/>
        <w:rPr>
          <w:iCs/>
          <w:sz w:val="24"/>
          <w:szCs w:val="24"/>
        </w:rPr>
      </w:pPr>
      <w:bookmarkStart w:id="1067" w:name="P53_9015_b"/>
      <w:r w:rsidRPr="006F4873">
        <w:rPr>
          <w:iCs/>
          <w:sz w:val="24"/>
          <w:szCs w:val="24"/>
        </w:rPr>
        <w:t>CUI</w:t>
      </w:r>
    </w:p>
    <w:p w14:paraId="55093E4E" w14:textId="77777777" w:rsidR="00FC4F1F" w:rsidRDefault="00BB6F67" w:rsidP="00FC4F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sz w:val="24"/>
          <w:szCs w:val="24"/>
        </w:rPr>
      </w:pPr>
      <w:r w:rsidRPr="00194F81">
        <w:rPr>
          <w:sz w:val="24"/>
          <w:szCs w:val="24"/>
        </w:rPr>
        <w:t xml:space="preserve">Source Selection Information </w:t>
      </w:r>
      <w:r w:rsidRPr="00194F81">
        <w:rPr>
          <w:rFonts w:ascii="TimesNewRomanPS-BoldMT" w:hAnsi="TimesNewRomanPS-BoldMT" w:cs="TimesNewRomanPS-BoldMT"/>
          <w:sz w:val="24"/>
          <w:szCs w:val="24"/>
        </w:rPr>
        <w:t xml:space="preserve">– </w:t>
      </w:r>
      <w:r w:rsidRPr="00194F81">
        <w:rPr>
          <w:sz w:val="24"/>
          <w:szCs w:val="24"/>
        </w:rPr>
        <w:t>See FAR 2.101 and 3.104</w:t>
      </w:r>
    </w:p>
    <w:p w14:paraId="0A773000" w14:textId="593157FC" w:rsidR="0033114F" w:rsidRDefault="0033114F" w:rsidP="00FC4F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r>
        <w:rPr>
          <w:b/>
        </w:rPr>
        <w:br w:type="page"/>
      </w:r>
    </w:p>
    <w:p w14:paraId="0E59F2F1" w14:textId="3CE38919" w:rsidR="006D0294" w:rsidRPr="00543EAE" w:rsidRDefault="006D0294" w:rsidP="002C64BE">
      <w:pPr>
        <w:spacing w:before="240"/>
        <w:rPr>
          <w:sz w:val="24"/>
          <w:szCs w:val="24"/>
        </w:rPr>
      </w:pPr>
      <w:r w:rsidRPr="00543EAE">
        <w:rPr>
          <w:sz w:val="24"/>
          <w:szCs w:val="24"/>
        </w:rPr>
        <w:lastRenderedPageBreak/>
        <w:t>(b)</w:t>
      </w:r>
      <w:bookmarkEnd w:id="1067"/>
      <w:commentRangeStart w:id="1068"/>
      <w:commentRangeStart w:id="1069"/>
      <w:r w:rsidRPr="00543EAE">
        <w:rPr>
          <w:sz w:val="24"/>
          <w:szCs w:val="24"/>
        </w:rPr>
        <w:t xml:space="preserve"> </w:t>
      </w:r>
      <w:commentRangeEnd w:id="1068"/>
      <w:r w:rsidR="00E16EA0">
        <w:rPr>
          <w:rStyle w:val="CommentReference"/>
        </w:rPr>
        <w:commentReference w:id="1068"/>
      </w:r>
      <w:commentRangeEnd w:id="1069"/>
      <w:r w:rsidR="001E049D">
        <w:rPr>
          <w:rStyle w:val="CommentReference"/>
        </w:rPr>
        <w:commentReference w:id="1069"/>
      </w:r>
      <w:commentRangeStart w:id="1070"/>
      <w:r w:rsidR="00A32753">
        <w:rPr>
          <w:sz w:val="24"/>
          <w:szCs w:val="24"/>
        </w:rPr>
        <w:t xml:space="preserve"> </w:t>
      </w:r>
      <w:commentRangeEnd w:id="1070"/>
      <w:r w:rsidR="00A32753">
        <w:rPr>
          <w:rStyle w:val="CommentReference"/>
        </w:rPr>
        <w:commentReference w:id="1070"/>
      </w:r>
      <w:r w:rsidRPr="00543EAE">
        <w:rPr>
          <w:sz w:val="24"/>
          <w:szCs w:val="24"/>
        </w:rPr>
        <w:t xml:space="preserve">Price Negotiation Memorandum </w:t>
      </w:r>
      <w:r w:rsidR="00382663">
        <w:rPr>
          <w:sz w:val="24"/>
          <w:szCs w:val="24"/>
        </w:rPr>
        <w:t>Format</w:t>
      </w:r>
      <w:r w:rsidR="00382663">
        <w:rPr>
          <w:b/>
        </w:rPr>
        <w:t xml:space="preserve"> </w:t>
      </w:r>
      <w:r w:rsidR="00382663" w:rsidRPr="00382663">
        <w:rPr>
          <w:b/>
          <w:u w:val="single"/>
        </w:rPr>
        <w:t>–</w:t>
      </w:r>
      <w:r w:rsidR="00382663">
        <w:rPr>
          <w:b/>
        </w:rPr>
        <w:t xml:space="preserve"> </w:t>
      </w:r>
      <w:r w:rsidRPr="00543EAE">
        <w:rPr>
          <w:sz w:val="24"/>
          <w:szCs w:val="24"/>
        </w:rPr>
        <w:t>Non-</w:t>
      </w:r>
      <w:commentRangeStart w:id="1071"/>
      <w:r w:rsidRPr="00543EAE">
        <w:rPr>
          <w:sz w:val="24"/>
          <w:szCs w:val="24"/>
        </w:rPr>
        <w:t>Competitive</w:t>
      </w:r>
      <w:commentRangeEnd w:id="1071"/>
      <w:r w:rsidR="00E6545F">
        <w:rPr>
          <w:rStyle w:val="CommentReference"/>
        </w:rPr>
        <w:commentReference w:id="1071"/>
      </w:r>
      <w:commentRangeStart w:id="1072"/>
      <w:r w:rsidRPr="00543EAE">
        <w:rPr>
          <w:sz w:val="24"/>
          <w:szCs w:val="24"/>
        </w:rPr>
        <w:t>.</w:t>
      </w:r>
      <w:commentRangeStart w:id="1073"/>
      <w:commentRangeEnd w:id="1073"/>
      <w:r w:rsidR="007F14CE" w:rsidRPr="00543EAE">
        <w:rPr>
          <w:rStyle w:val="CommentReference"/>
          <w:sz w:val="24"/>
          <w:szCs w:val="24"/>
        </w:rPr>
        <w:commentReference w:id="1073"/>
      </w:r>
      <w:commentRangeEnd w:id="1072"/>
      <w:r w:rsidR="007E6AF0" w:rsidRPr="00543EAE">
        <w:rPr>
          <w:rStyle w:val="CommentReference"/>
          <w:sz w:val="24"/>
          <w:szCs w:val="24"/>
        </w:rPr>
        <w:commentReference w:id="1072"/>
      </w:r>
    </w:p>
    <w:p w14:paraId="223BE365" w14:textId="010F6623" w:rsidR="00EE014A" w:rsidRDefault="002C64BE" w:rsidP="0033114F">
      <w:pPr>
        <w:spacing w:after="240"/>
        <w:rPr>
          <w:i/>
          <w:sz w:val="24"/>
          <w:szCs w:val="24"/>
        </w:rPr>
      </w:pPr>
      <w:r w:rsidRPr="00543EAE">
        <w:rPr>
          <w:sz w:val="24"/>
          <w:szCs w:val="24"/>
        </w:rPr>
        <w:t xml:space="preserve">Contracting officers shall use the PNM </w:t>
      </w:r>
      <w:r w:rsidR="00382663">
        <w:rPr>
          <w:sz w:val="24"/>
          <w:szCs w:val="24"/>
        </w:rPr>
        <w:t>Format</w:t>
      </w:r>
      <w:r w:rsidR="00382663">
        <w:rPr>
          <w:b/>
        </w:rPr>
        <w:t xml:space="preserve"> </w:t>
      </w:r>
      <w:r w:rsidR="00382663" w:rsidRPr="00382663">
        <w:rPr>
          <w:b/>
          <w:u w:val="single"/>
        </w:rPr>
        <w:t>–</w:t>
      </w:r>
      <w:r w:rsidR="00382663">
        <w:rPr>
          <w:b/>
        </w:rPr>
        <w:t xml:space="preserve"> </w:t>
      </w:r>
      <w:r w:rsidRPr="00543EAE">
        <w:rPr>
          <w:sz w:val="24"/>
          <w:szCs w:val="24"/>
        </w:rPr>
        <w:t xml:space="preserve">Non-Competitive </w:t>
      </w:r>
      <w:r w:rsidR="00030238" w:rsidRPr="00F63668">
        <w:rPr>
          <w:sz w:val="24"/>
          <w:szCs w:val="24"/>
        </w:rPr>
        <w:t>as prescribed in</w:t>
      </w:r>
      <w:r w:rsidR="00030238">
        <w:rPr>
          <w:sz w:val="24"/>
          <w:szCs w:val="24"/>
        </w:rPr>
        <w:t xml:space="preserve"> </w:t>
      </w:r>
      <w:hyperlink w:anchor="P15_406_3_a_S90" w:history="1">
        <w:r w:rsidR="00030238" w:rsidRPr="00AE5AE6">
          <w:rPr>
            <w:rStyle w:val="Hyperlink"/>
            <w:sz w:val="24"/>
            <w:szCs w:val="24"/>
          </w:rPr>
          <w:t>15.406-3(a)(S-90)</w:t>
        </w:r>
      </w:hyperlink>
      <w:r w:rsidR="00030238">
        <w:rPr>
          <w:sz w:val="24"/>
          <w:szCs w:val="24"/>
        </w:rPr>
        <w:t xml:space="preserve"> and </w:t>
      </w:r>
      <w:hyperlink w:anchor="P15_406_3_a_S91" w:history="1">
        <w:r w:rsidR="00030238" w:rsidRPr="00282940">
          <w:rPr>
            <w:rStyle w:val="Hyperlink"/>
            <w:sz w:val="24"/>
            <w:szCs w:val="24"/>
          </w:rPr>
          <w:t>15.406-3(a)(S-91)</w:t>
        </w:r>
      </w:hyperlink>
      <w:commentRangeStart w:id="1074"/>
      <w:r w:rsidR="00030238" w:rsidRPr="00F63668">
        <w:rPr>
          <w:sz w:val="24"/>
          <w:szCs w:val="24"/>
        </w:rPr>
        <w:t>.</w:t>
      </w:r>
      <w:commentRangeEnd w:id="1074"/>
      <w:r w:rsidR="00030238">
        <w:rPr>
          <w:rStyle w:val="CommentReference"/>
        </w:rPr>
        <w:commentReference w:id="1074"/>
      </w:r>
      <w:r w:rsidR="00030238" w:rsidRPr="00F63668">
        <w:rPr>
          <w:sz w:val="24"/>
          <w:szCs w:val="24"/>
        </w:rPr>
        <w:t xml:space="preserve"> </w:t>
      </w:r>
      <w:r w:rsidR="0058251E" w:rsidRPr="00543EAE">
        <w:rPr>
          <w:i/>
          <w:sz w:val="24"/>
          <w:szCs w:val="24"/>
        </w:rPr>
        <w:t xml:space="preserve">This Price Negotiation Memorandum </w:t>
      </w:r>
      <w:r w:rsidR="00382663">
        <w:rPr>
          <w:i/>
          <w:sz w:val="24"/>
          <w:szCs w:val="24"/>
        </w:rPr>
        <w:t>Format</w:t>
      </w:r>
      <w:r w:rsidR="0058251E" w:rsidRPr="00543EAE">
        <w:rPr>
          <w:i/>
          <w:sz w:val="24"/>
          <w:szCs w:val="24"/>
        </w:rPr>
        <w:t xml:space="preserve"> –Non-Competitive is for illustration purposes only. It mirrors the fillable version in the contract writing system.</w:t>
      </w:r>
    </w:p>
    <w:p w14:paraId="46CDF031" w14:textId="77777777" w:rsidR="00EE014A" w:rsidRDefault="00EE014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0FA40B20" w14:textId="1C4263E9" w:rsidR="0012723E" w:rsidRPr="00361E74" w:rsidRDefault="0012723E" w:rsidP="00361E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sz w:val="24"/>
          <w:szCs w:val="24"/>
        </w:rPr>
      </w:pPr>
      <w:r w:rsidRPr="00361E74">
        <w:rPr>
          <w:sz w:val="24"/>
          <w:szCs w:val="24"/>
        </w:rPr>
        <w:lastRenderedPageBreak/>
        <w:t>CUI</w:t>
      </w:r>
    </w:p>
    <w:p w14:paraId="234B7D34" w14:textId="77777777" w:rsidR="0012723E" w:rsidRPr="00361E74" w:rsidRDefault="0012723E" w:rsidP="00361E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sz w:val="24"/>
          <w:szCs w:val="24"/>
        </w:rPr>
      </w:pPr>
      <w:r w:rsidRPr="00361E74">
        <w:rPr>
          <w:sz w:val="24"/>
          <w:szCs w:val="24"/>
        </w:rPr>
        <w:t xml:space="preserve">Source Selection Information </w:t>
      </w:r>
      <w:r w:rsidRPr="00361E74">
        <w:rPr>
          <w:rFonts w:ascii="TimesNewRomanPS-BoldMT" w:hAnsi="TimesNewRomanPS-BoldMT" w:cs="TimesNewRomanPS-BoldMT"/>
          <w:sz w:val="24"/>
          <w:szCs w:val="24"/>
        </w:rPr>
        <w:t xml:space="preserve">– </w:t>
      </w:r>
      <w:r w:rsidRPr="00361E74">
        <w:rPr>
          <w:sz w:val="24"/>
          <w:szCs w:val="24"/>
        </w:rPr>
        <w:t>See FAR 2.101 and 3.104</w:t>
      </w:r>
    </w:p>
    <w:p w14:paraId="0AF7B9BE" w14:textId="797D9CA9" w:rsidR="00725209" w:rsidRPr="001F1742" w:rsidRDefault="00725209" w:rsidP="00725209">
      <w:pPr>
        <w:jc w:val="center"/>
        <w:rPr>
          <w:b/>
        </w:rPr>
      </w:pPr>
      <w:r w:rsidRPr="001F1742">
        <w:rPr>
          <w:b/>
        </w:rPr>
        <w:t xml:space="preserve">PRICE NEGOTIATION MEMORANDUM </w:t>
      </w:r>
      <w:r w:rsidR="00382663">
        <w:rPr>
          <w:b/>
        </w:rPr>
        <w:t>FORMAT</w:t>
      </w:r>
      <w:r>
        <w:rPr>
          <w:b/>
        </w:rPr>
        <w:t xml:space="preserve"> </w:t>
      </w:r>
      <w:r w:rsidRPr="00382663">
        <w:rPr>
          <w:b/>
          <w:u w:val="single"/>
        </w:rPr>
        <w:t>–</w:t>
      </w:r>
      <w:r>
        <w:rPr>
          <w:b/>
        </w:rPr>
        <w:t xml:space="preserve"> </w:t>
      </w:r>
      <w:r w:rsidRPr="001F1742">
        <w:rPr>
          <w:b/>
        </w:rPr>
        <w:t>NON-COMPETITIVE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613"/>
        <w:gridCol w:w="494"/>
        <w:gridCol w:w="434"/>
        <w:gridCol w:w="523"/>
      </w:tblGrid>
      <w:tr w:rsidR="006D0294" w:rsidRPr="001F1742" w14:paraId="4D3998F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961E560" w14:textId="547C7E9B" w:rsidR="006D0294" w:rsidRPr="001F1742" w:rsidRDefault="006D0294" w:rsidP="006D0294">
            <w:pPr>
              <w:tabs>
                <w:tab w:val="clear" w:pos="360"/>
                <w:tab w:val="clear" w:pos="720"/>
                <w:tab w:val="left" w:pos="180"/>
                <w:tab w:val="left" w:pos="354"/>
                <w:tab w:val="left" w:pos="549"/>
                <w:tab w:val="left" w:pos="706"/>
                <w:tab w:val="left" w:pos="946"/>
              </w:tabs>
            </w:pPr>
            <w:r w:rsidRPr="001F1742">
              <w:t>PNM Contents</w:t>
            </w:r>
          </w:p>
        </w:tc>
        <w:tc>
          <w:tcPr>
            <w:tcW w:w="0" w:type="auto"/>
            <w:tcBorders>
              <w:top w:val="single" w:sz="6" w:space="0" w:color="auto"/>
              <w:left w:val="single" w:sz="6" w:space="0" w:color="auto"/>
              <w:bottom w:val="single" w:sz="6" w:space="0" w:color="auto"/>
              <w:right w:val="single" w:sz="6" w:space="0" w:color="auto"/>
            </w:tcBorders>
            <w:hideMark/>
          </w:tcPr>
          <w:p w14:paraId="1BA96E04" w14:textId="70612CB8" w:rsidR="006D0294" w:rsidRPr="001F1742" w:rsidRDefault="00382663" w:rsidP="006D0294">
            <w:r>
              <w:t>Yes</w:t>
            </w:r>
          </w:p>
        </w:tc>
        <w:tc>
          <w:tcPr>
            <w:tcW w:w="0" w:type="auto"/>
            <w:tcBorders>
              <w:top w:val="single" w:sz="6" w:space="0" w:color="auto"/>
              <w:left w:val="single" w:sz="6" w:space="0" w:color="auto"/>
              <w:bottom w:val="single" w:sz="6" w:space="0" w:color="auto"/>
              <w:right w:val="single" w:sz="6" w:space="0" w:color="auto"/>
            </w:tcBorders>
            <w:hideMark/>
          </w:tcPr>
          <w:p w14:paraId="4DEE56A2" w14:textId="778E35D6" w:rsidR="006D0294" w:rsidRPr="001F1742" w:rsidRDefault="00382663" w:rsidP="006D0294">
            <w:r>
              <w:t>No</w:t>
            </w:r>
          </w:p>
        </w:tc>
        <w:tc>
          <w:tcPr>
            <w:tcW w:w="0" w:type="auto"/>
            <w:tcBorders>
              <w:top w:val="single" w:sz="6" w:space="0" w:color="auto"/>
              <w:left w:val="single" w:sz="6" w:space="0" w:color="auto"/>
              <w:bottom w:val="single" w:sz="6" w:space="0" w:color="auto"/>
              <w:right w:val="single" w:sz="6" w:space="0" w:color="auto"/>
            </w:tcBorders>
            <w:hideMark/>
          </w:tcPr>
          <w:p w14:paraId="4B7E741F" w14:textId="77777777" w:rsidR="006D0294" w:rsidRPr="001F1742" w:rsidRDefault="006D0294" w:rsidP="006D0294">
            <w:r w:rsidRPr="001F1742">
              <w:t>N/A</w:t>
            </w:r>
          </w:p>
        </w:tc>
      </w:tr>
      <w:tr w:rsidR="006D0294" w:rsidRPr="001F1742" w14:paraId="773DC3B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9486941" w14:textId="77777777" w:rsidR="00382663" w:rsidRDefault="00382663" w:rsidP="001E0686">
            <w:pPr>
              <w:tabs>
                <w:tab w:val="left" w:pos="180"/>
                <w:tab w:val="left" w:pos="549"/>
                <w:tab w:val="left" w:pos="946"/>
              </w:tabs>
            </w:pPr>
            <w:r w:rsidRPr="001111F1">
              <w:t xml:space="preserve">Mark “CONTROLLED UNCLASSIFIED INFORMATION (CUI)” pursuant to </w:t>
            </w:r>
            <w:hyperlink r:id="rId412" w:history="1">
              <w:r>
                <w:rPr>
                  <w:rStyle w:val="Hyperlink"/>
                </w:rPr>
                <w:t>DoD Instruction 5200.48, Controlled Unclassified Information (CUI)</w:t>
              </w:r>
            </w:hyperlink>
            <w:r>
              <w:t xml:space="preserve"> (</w:t>
            </w:r>
            <w:hyperlink r:id="rId413" w:history="1">
              <w:r w:rsidRPr="005258F1">
                <w:rPr>
                  <w:rStyle w:val="Hyperlink"/>
                </w:rPr>
                <w:t>https://www.esd.whs.mil/Portals/54/Documents/DD/issuances/dodi/520048p.PDF?ver=2020-03-06-100640-800</w:t>
              </w:r>
            </w:hyperlink>
            <w:r>
              <w:t xml:space="preserve">) and </w:t>
            </w:r>
            <w:hyperlink r:id="rId414" w:history="1">
              <w:r>
                <w:rPr>
                  <w:rStyle w:val="Hyperlink"/>
                </w:rPr>
                <w:t>DLA Instruction 5200.48, Controlled Unclassified Information (CUI)</w:t>
              </w:r>
            </w:hyperlink>
            <w:r>
              <w:t xml:space="preserve"> (</w:t>
            </w:r>
            <w:hyperlink r:id="rId415" w:history="1">
              <w:r w:rsidRPr="005258F1">
                <w:rPr>
                  <w:rStyle w:val="Hyperlink"/>
                </w:rPr>
                <w:t>https://issuances.dla.mil/Published_Issuances/Controlled%20Unclassified%20Information%20(CUI).pdf?ver=2020-03-06-100640-800</w:t>
              </w:r>
            </w:hyperlink>
            <w:r>
              <w:t xml:space="preserve">). </w:t>
            </w:r>
          </w:p>
          <w:p w14:paraId="35AEDF94" w14:textId="11562FD1" w:rsidR="006D0294" w:rsidRPr="001F1742" w:rsidRDefault="001E0686"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0" w:type="auto"/>
            <w:tcBorders>
              <w:top w:val="single" w:sz="6" w:space="0" w:color="auto"/>
              <w:left w:val="single" w:sz="6" w:space="0" w:color="auto"/>
              <w:bottom w:val="single" w:sz="6" w:space="0" w:color="auto"/>
              <w:right w:val="single" w:sz="6" w:space="0" w:color="auto"/>
            </w:tcBorders>
          </w:tcPr>
          <w:p w14:paraId="10C3F70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8E96FB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E705A1C" w14:textId="77777777" w:rsidR="006D0294" w:rsidRPr="001F1742" w:rsidRDefault="006D0294" w:rsidP="006D0294"/>
        </w:tc>
      </w:tr>
      <w:tr w:rsidR="006D0294" w:rsidRPr="001F1742" w14:paraId="070D8F15" w14:textId="77777777" w:rsidTr="000864C0">
        <w:trPr>
          <w:trHeight w:val="259"/>
        </w:trPr>
        <w:tc>
          <w:tcPr>
            <w:tcW w:w="0" w:type="auto"/>
            <w:tcBorders>
              <w:top w:val="single" w:sz="6" w:space="0" w:color="auto"/>
              <w:left w:val="single" w:sz="6" w:space="0" w:color="auto"/>
              <w:bottom w:val="single" w:sz="6" w:space="0" w:color="auto"/>
              <w:right w:val="nil"/>
            </w:tcBorders>
          </w:tcPr>
          <w:p w14:paraId="1789C0F0"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0" w:type="auto"/>
            <w:tcBorders>
              <w:top w:val="single" w:sz="6" w:space="0" w:color="auto"/>
              <w:left w:val="nil"/>
              <w:bottom w:val="single" w:sz="6" w:space="0" w:color="auto"/>
              <w:right w:val="nil"/>
            </w:tcBorders>
          </w:tcPr>
          <w:p w14:paraId="1ABB6412"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21FAD8D0"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2F5C67F9" w14:textId="77777777" w:rsidR="006D0294" w:rsidRPr="001F1742" w:rsidRDefault="006D0294" w:rsidP="006D0294"/>
        </w:tc>
      </w:tr>
      <w:tr w:rsidR="006D0294" w:rsidRPr="001F1742" w14:paraId="2B134B2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E36C10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0" w:type="auto"/>
            <w:tcBorders>
              <w:top w:val="single" w:sz="6" w:space="0" w:color="auto"/>
              <w:left w:val="single" w:sz="6" w:space="0" w:color="auto"/>
              <w:bottom w:val="single" w:sz="6" w:space="0" w:color="auto"/>
              <w:right w:val="single" w:sz="6" w:space="0" w:color="auto"/>
            </w:tcBorders>
          </w:tcPr>
          <w:p w14:paraId="05978CA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1FA854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2D6F21F" w14:textId="77777777" w:rsidR="006D0294" w:rsidRPr="001F1742" w:rsidRDefault="006D0294" w:rsidP="006D0294"/>
        </w:tc>
      </w:tr>
      <w:tr w:rsidR="006D0294" w:rsidRPr="001F1742" w14:paraId="6966CF7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E360FD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0" w:type="auto"/>
            <w:tcBorders>
              <w:top w:val="single" w:sz="6" w:space="0" w:color="auto"/>
              <w:left w:val="single" w:sz="6" w:space="0" w:color="auto"/>
              <w:bottom w:val="single" w:sz="6" w:space="0" w:color="auto"/>
              <w:right w:val="single" w:sz="6" w:space="0" w:color="auto"/>
            </w:tcBorders>
          </w:tcPr>
          <w:p w14:paraId="1B0AD00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8DB4801"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F660F53" w14:textId="77777777" w:rsidR="006D0294" w:rsidRPr="001F1742" w:rsidRDefault="006D0294" w:rsidP="006D0294"/>
        </w:tc>
      </w:tr>
      <w:tr w:rsidR="006D0294" w:rsidRPr="001F1742" w14:paraId="3192020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8332E0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0" w:type="auto"/>
            <w:tcBorders>
              <w:top w:val="single" w:sz="6" w:space="0" w:color="auto"/>
              <w:left w:val="single" w:sz="6" w:space="0" w:color="auto"/>
              <w:bottom w:val="single" w:sz="6" w:space="0" w:color="auto"/>
              <w:right w:val="single" w:sz="6" w:space="0" w:color="auto"/>
            </w:tcBorders>
          </w:tcPr>
          <w:p w14:paraId="4E78A14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4D0BEA6" w14:textId="0DBB461E" w:rsidR="006D0294" w:rsidRPr="00382663"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72E9835" w14:textId="77777777" w:rsidR="006D0294" w:rsidRPr="001F1742" w:rsidRDefault="006D0294" w:rsidP="006D0294"/>
        </w:tc>
      </w:tr>
      <w:tr w:rsidR="006D0294" w:rsidRPr="001F1742" w14:paraId="3886C98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965433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0" w:type="auto"/>
            <w:tcBorders>
              <w:top w:val="single" w:sz="6" w:space="0" w:color="auto"/>
              <w:left w:val="single" w:sz="6" w:space="0" w:color="auto"/>
              <w:bottom w:val="single" w:sz="6" w:space="0" w:color="auto"/>
              <w:right w:val="single" w:sz="6" w:space="0" w:color="auto"/>
            </w:tcBorders>
          </w:tcPr>
          <w:p w14:paraId="4CCFE83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F0DA83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9FBB621" w14:textId="77777777" w:rsidR="006D0294" w:rsidRPr="001F1742" w:rsidRDefault="006D0294" w:rsidP="006D0294"/>
        </w:tc>
      </w:tr>
      <w:tr w:rsidR="006D0294" w:rsidRPr="001F1742" w14:paraId="23E77999" w14:textId="77777777" w:rsidTr="000864C0">
        <w:trPr>
          <w:trHeight w:val="259"/>
        </w:trPr>
        <w:tc>
          <w:tcPr>
            <w:tcW w:w="0" w:type="auto"/>
            <w:tcBorders>
              <w:top w:val="single" w:sz="6" w:space="0" w:color="auto"/>
              <w:left w:val="single" w:sz="6" w:space="0" w:color="auto"/>
              <w:bottom w:val="single" w:sz="6" w:space="0" w:color="auto"/>
              <w:right w:val="nil"/>
            </w:tcBorders>
          </w:tcPr>
          <w:p w14:paraId="25EE536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0" w:type="auto"/>
            <w:tcBorders>
              <w:top w:val="single" w:sz="6" w:space="0" w:color="auto"/>
              <w:left w:val="nil"/>
              <w:bottom w:val="single" w:sz="6" w:space="0" w:color="auto"/>
              <w:right w:val="nil"/>
            </w:tcBorders>
          </w:tcPr>
          <w:p w14:paraId="43036174"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73BE6558"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6A42E8BD" w14:textId="77777777" w:rsidR="006D0294" w:rsidRPr="001F1742" w:rsidRDefault="006D0294" w:rsidP="006D0294"/>
        </w:tc>
      </w:tr>
      <w:tr w:rsidR="006D0294" w:rsidRPr="001F1742" w14:paraId="01CD0D7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2309B6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1DC5A5F1" w14:textId="1AD38171" w:rsidR="006D0294" w:rsidRPr="00382663"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27BCFE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2E3374B" w14:textId="77777777" w:rsidR="006D0294" w:rsidRPr="001F1742" w:rsidRDefault="006D0294" w:rsidP="006D0294"/>
        </w:tc>
      </w:tr>
      <w:tr w:rsidR="006D0294" w:rsidRPr="001F1742" w14:paraId="381EA39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2896FAF"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0" w:type="auto"/>
            <w:tcBorders>
              <w:top w:val="single" w:sz="6" w:space="0" w:color="auto"/>
              <w:left w:val="single" w:sz="6" w:space="0" w:color="auto"/>
              <w:bottom w:val="single" w:sz="6" w:space="0" w:color="auto"/>
              <w:right w:val="single" w:sz="6" w:space="0" w:color="auto"/>
            </w:tcBorders>
          </w:tcPr>
          <w:p w14:paraId="5D8E58E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38F67076" w14:textId="3F197F74"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1453C14" w14:textId="77777777" w:rsidR="006D0294" w:rsidRPr="001F1742" w:rsidRDefault="006D0294" w:rsidP="006D0294"/>
        </w:tc>
      </w:tr>
      <w:tr w:rsidR="006D0294" w:rsidRPr="001F1742" w14:paraId="3E5768F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A77511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0" w:type="auto"/>
            <w:tcBorders>
              <w:top w:val="single" w:sz="6" w:space="0" w:color="auto"/>
              <w:left w:val="single" w:sz="6" w:space="0" w:color="auto"/>
              <w:bottom w:val="single" w:sz="6" w:space="0" w:color="auto"/>
              <w:right w:val="single" w:sz="6" w:space="0" w:color="auto"/>
            </w:tcBorders>
          </w:tcPr>
          <w:p w14:paraId="1E6DD84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70E491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A16235C" w14:textId="77777777" w:rsidR="006D0294" w:rsidRPr="001F1742" w:rsidRDefault="006D0294" w:rsidP="006D0294"/>
        </w:tc>
      </w:tr>
      <w:tr w:rsidR="006D0294" w:rsidRPr="001F1742" w14:paraId="0BF9CA1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A61F4B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Proposed and objective positions</w:t>
            </w:r>
          </w:p>
        </w:tc>
        <w:tc>
          <w:tcPr>
            <w:tcW w:w="0" w:type="auto"/>
            <w:tcBorders>
              <w:top w:val="single" w:sz="6" w:space="0" w:color="auto"/>
              <w:left w:val="single" w:sz="6" w:space="0" w:color="auto"/>
              <w:bottom w:val="single" w:sz="6" w:space="0" w:color="auto"/>
              <w:right w:val="single" w:sz="6" w:space="0" w:color="auto"/>
            </w:tcBorders>
          </w:tcPr>
          <w:p w14:paraId="5AF6D4E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A6A6A6"/>
          </w:tcPr>
          <w:p w14:paraId="4A53288B" w14:textId="503B4FD8"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34728EC" w14:textId="77777777" w:rsidR="006D0294" w:rsidRPr="001F1742" w:rsidRDefault="006D0294" w:rsidP="006D0294"/>
        </w:tc>
      </w:tr>
      <w:tr w:rsidR="006D0294" w:rsidRPr="001F1742" w14:paraId="03B9B25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8C9AA0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Proposed, objective and considered negotiated positions</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3B8D46DB" w14:textId="0E72EEFC"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5E417C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A6FF293" w14:textId="77777777" w:rsidR="006D0294" w:rsidRPr="001F1742" w:rsidRDefault="006D0294" w:rsidP="006D0294"/>
        </w:tc>
      </w:tr>
      <w:tr w:rsidR="006D0294" w:rsidRPr="001F1742" w14:paraId="3F23E07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5FC862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Separate summaries for options, etc.</w:t>
            </w:r>
          </w:p>
        </w:tc>
        <w:tc>
          <w:tcPr>
            <w:tcW w:w="0" w:type="auto"/>
            <w:tcBorders>
              <w:top w:val="single" w:sz="6" w:space="0" w:color="auto"/>
              <w:left w:val="single" w:sz="6" w:space="0" w:color="auto"/>
              <w:bottom w:val="single" w:sz="6" w:space="0" w:color="auto"/>
              <w:right w:val="single" w:sz="6" w:space="0" w:color="auto"/>
            </w:tcBorders>
          </w:tcPr>
          <w:p w14:paraId="43B292D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4B8A07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9F1DFCF" w14:textId="77777777" w:rsidR="006D0294" w:rsidRPr="001F1742" w:rsidRDefault="006D0294" w:rsidP="006D0294"/>
        </w:tc>
      </w:tr>
      <w:tr w:rsidR="006D0294" w:rsidRPr="001F1742" w14:paraId="67FC133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E670E0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Fee or profit rate for each position </w:t>
            </w:r>
          </w:p>
        </w:tc>
        <w:tc>
          <w:tcPr>
            <w:tcW w:w="0" w:type="auto"/>
            <w:tcBorders>
              <w:top w:val="single" w:sz="6" w:space="0" w:color="auto"/>
              <w:left w:val="single" w:sz="6" w:space="0" w:color="auto"/>
              <w:bottom w:val="single" w:sz="6" w:space="0" w:color="auto"/>
              <w:right w:val="single" w:sz="6" w:space="0" w:color="auto"/>
            </w:tcBorders>
          </w:tcPr>
          <w:p w14:paraId="3291B90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B73E18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7A0341D" w14:textId="77777777" w:rsidR="006D0294" w:rsidRPr="001F1742" w:rsidRDefault="006D0294" w:rsidP="006D0294"/>
        </w:tc>
      </w:tr>
      <w:tr w:rsidR="006D0294" w:rsidRPr="001F1742" w14:paraId="76A431C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C7A77F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Award fee pool for each position (as applicable) Ceiling price and percentage for each position (as applicable for cost contracts)</w:t>
            </w:r>
          </w:p>
        </w:tc>
        <w:tc>
          <w:tcPr>
            <w:tcW w:w="0" w:type="auto"/>
            <w:tcBorders>
              <w:top w:val="single" w:sz="6" w:space="0" w:color="auto"/>
              <w:left w:val="single" w:sz="6" w:space="0" w:color="auto"/>
              <w:bottom w:val="single" w:sz="6" w:space="0" w:color="auto"/>
              <w:right w:val="single" w:sz="6" w:space="0" w:color="auto"/>
            </w:tcBorders>
          </w:tcPr>
          <w:p w14:paraId="11599ED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62F82F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7BFDD93" w14:textId="77777777" w:rsidR="006D0294" w:rsidRPr="001F1742" w:rsidRDefault="006D0294" w:rsidP="006D0294"/>
        </w:tc>
      </w:tr>
      <w:tr w:rsidR="006D0294" w:rsidRPr="001F1742" w14:paraId="4A2B0DF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417B12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Contract type for each position (FFP, FP/EPA, CPFF, CPAF, etc.)</w:t>
            </w:r>
          </w:p>
        </w:tc>
        <w:tc>
          <w:tcPr>
            <w:tcW w:w="0" w:type="auto"/>
            <w:tcBorders>
              <w:top w:val="single" w:sz="6" w:space="0" w:color="auto"/>
              <w:left w:val="single" w:sz="6" w:space="0" w:color="auto"/>
              <w:bottom w:val="single" w:sz="6" w:space="0" w:color="auto"/>
              <w:right w:val="single" w:sz="6" w:space="0" w:color="auto"/>
            </w:tcBorders>
          </w:tcPr>
          <w:p w14:paraId="6BF34495"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E9B032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BD51FA0" w14:textId="77777777" w:rsidR="006D0294" w:rsidRPr="001F1742" w:rsidRDefault="006D0294" w:rsidP="006D0294"/>
        </w:tc>
      </w:tr>
      <w:tr w:rsidR="006D0294" w:rsidRPr="001F1742" w14:paraId="7D56A8C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70C3E2EB"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5E54CE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8C50E2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ABD5AF0" w14:textId="77777777" w:rsidR="006D0294" w:rsidRPr="001F1742" w:rsidRDefault="006D0294" w:rsidP="006D0294"/>
        </w:tc>
      </w:tr>
      <w:tr w:rsidR="006D0294" w:rsidRPr="001F1742" w14:paraId="5613FBE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0096340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Approval authority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D57116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043E8A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841F9AC" w14:textId="77777777" w:rsidR="006D0294" w:rsidRPr="001F1742" w:rsidRDefault="006D0294" w:rsidP="006D0294"/>
        </w:tc>
      </w:tr>
      <w:tr w:rsidR="006D0294" w:rsidRPr="001F1742" w14:paraId="5818806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57B2FEB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Approval date, meeting date (s), and participants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8E1B43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5CBEC7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B3A5696" w14:textId="77777777" w:rsidR="006D0294" w:rsidRPr="001F1742" w:rsidRDefault="006D0294" w:rsidP="006D0294"/>
        </w:tc>
      </w:tr>
      <w:tr w:rsidR="006D0294" w:rsidRPr="001F1742" w14:paraId="6ADF630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3F03977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Limitations and specific approving authority conditions</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7D656B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4CA9EC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C3AE7E7" w14:textId="77777777" w:rsidR="006D0294" w:rsidRPr="001F1742" w:rsidRDefault="006D0294" w:rsidP="006D0294"/>
        </w:tc>
      </w:tr>
      <w:tr w:rsidR="006D0294" w:rsidRPr="001F1742" w14:paraId="64BE86B6" w14:textId="77777777" w:rsidTr="000864C0">
        <w:trPr>
          <w:trHeight w:val="259"/>
        </w:trPr>
        <w:tc>
          <w:tcPr>
            <w:tcW w:w="0" w:type="auto"/>
            <w:tcBorders>
              <w:top w:val="single" w:sz="6" w:space="0" w:color="auto"/>
              <w:left w:val="single" w:sz="6" w:space="0" w:color="auto"/>
              <w:bottom w:val="single" w:sz="6" w:space="0" w:color="auto"/>
              <w:right w:val="nil"/>
            </w:tcBorders>
          </w:tcPr>
          <w:p w14:paraId="16E7FDA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0" w:type="auto"/>
            <w:tcBorders>
              <w:top w:val="single" w:sz="6" w:space="0" w:color="auto"/>
              <w:left w:val="nil"/>
              <w:bottom w:val="single" w:sz="6" w:space="0" w:color="auto"/>
              <w:right w:val="nil"/>
            </w:tcBorders>
          </w:tcPr>
          <w:p w14:paraId="5CF9F8E8"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7CCEB9F0"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21C02E57" w14:textId="77777777" w:rsidR="006D0294" w:rsidRPr="001F1742" w:rsidRDefault="006D0294" w:rsidP="006D0294"/>
        </w:tc>
      </w:tr>
      <w:tr w:rsidR="006D0294" w:rsidRPr="001F1742" w14:paraId="1264CED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C42DC6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0" w:type="auto"/>
            <w:tcBorders>
              <w:top w:val="single" w:sz="6" w:space="0" w:color="auto"/>
              <w:left w:val="single" w:sz="6" w:space="0" w:color="auto"/>
              <w:bottom w:val="single" w:sz="6" w:space="0" w:color="auto"/>
              <w:right w:val="single" w:sz="6" w:space="0" w:color="auto"/>
            </w:tcBorders>
          </w:tcPr>
          <w:p w14:paraId="2C0EC8B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E36F83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DDD0064" w14:textId="77777777" w:rsidR="006D0294" w:rsidRPr="001F1742" w:rsidRDefault="006D0294" w:rsidP="006D0294"/>
        </w:tc>
      </w:tr>
      <w:tr w:rsidR="006D0294" w:rsidRPr="001F1742" w14:paraId="371231F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05F4DF8"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Quantity and type</w:t>
            </w:r>
          </w:p>
        </w:tc>
        <w:tc>
          <w:tcPr>
            <w:tcW w:w="0" w:type="auto"/>
            <w:tcBorders>
              <w:top w:val="single" w:sz="6" w:space="0" w:color="auto"/>
              <w:left w:val="single" w:sz="6" w:space="0" w:color="auto"/>
              <w:bottom w:val="single" w:sz="6" w:space="0" w:color="auto"/>
              <w:right w:val="single" w:sz="6" w:space="0" w:color="auto"/>
            </w:tcBorders>
          </w:tcPr>
          <w:p w14:paraId="233EEA5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FB14E9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02002A5" w14:textId="77777777" w:rsidR="006D0294" w:rsidRPr="001F1742" w:rsidRDefault="006D0294" w:rsidP="006D0294"/>
        </w:tc>
      </w:tr>
      <w:tr w:rsidR="006D0294" w:rsidRPr="001F1742" w14:paraId="0429E0E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014534F"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Previous buys for the same or similar items</w:t>
            </w:r>
          </w:p>
        </w:tc>
        <w:tc>
          <w:tcPr>
            <w:tcW w:w="0" w:type="auto"/>
            <w:tcBorders>
              <w:top w:val="single" w:sz="6" w:space="0" w:color="auto"/>
              <w:left w:val="single" w:sz="6" w:space="0" w:color="auto"/>
              <w:bottom w:val="single" w:sz="6" w:space="0" w:color="auto"/>
              <w:right w:val="single" w:sz="6" w:space="0" w:color="auto"/>
            </w:tcBorders>
          </w:tcPr>
          <w:p w14:paraId="36CCD17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A8CC54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5792915" w14:textId="77777777" w:rsidR="006D0294" w:rsidRPr="001F1742" w:rsidRDefault="006D0294" w:rsidP="006D0294"/>
        </w:tc>
      </w:tr>
      <w:tr w:rsidR="006D0294" w:rsidRPr="001F1742" w14:paraId="2A500CA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5A4A77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(A) Date (s) of recent buys</w:t>
            </w:r>
          </w:p>
        </w:tc>
        <w:tc>
          <w:tcPr>
            <w:tcW w:w="0" w:type="auto"/>
            <w:tcBorders>
              <w:top w:val="single" w:sz="6" w:space="0" w:color="auto"/>
              <w:left w:val="single" w:sz="6" w:space="0" w:color="auto"/>
              <w:bottom w:val="single" w:sz="6" w:space="0" w:color="auto"/>
              <w:right w:val="single" w:sz="6" w:space="0" w:color="auto"/>
            </w:tcBorders>
          </w:tcPr>
          <w:p w14:paraId="28B9AC5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6156835" w14:textId="6A46E108"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E4BBAF5" w14:textId="77777777" w:rsidR="006D0294" w:rsidRPr="001F1742" w:rsidRDefault="006D0294" w:rsidP="006D0294"/>
        </w:tc>
      </w:tr>
      <w:tr w:rsidR="006D0294" w:rsidRPr="001F1742" w14:paraId="33B57AA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C02B06B"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(B) Quantity</w:t>
            </w:r>
          </w:p>
        </w:tc>
        <w:tc>
          <w:tcPr>
            <w:tcW w:w="0" w:type="auto"/>
            <w:tcBorders>
              <w:top w:val="single" w:sz="6" w:space="0" w:color="auto"/>
              <w:left w:val="single" w:sz="6" w:space="0" w:color="auto"/>
              <w:bottom w:val="single" w:sz="6" w:space="0" w:color="auto"/>
              <w:right w:val="single" w:sz="6" w:space="0" w:color="auto"/>
            </w:tcBorders>
          </w:tcPr>
          <w:p w14:paraId="6E36F0D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CC1EDCD" w14:textId="3C33E58B"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6CCA3D2" w14:textId="77777777" w:rsidR="006D0294" w:rsidRPr="001F1742" w:rsidRDefault="006D0294" w:rsidP="006D0294"/>
        </w:tc>
      </w:tr>
      <w:tr w:rsidR="006D0294" w:rsidRPr="001F1742" w14:paraId="0D75B39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42FC19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(C) Contract type</w:t>
            </w:r>
          </w:p>
        </w:tc>
        <w:tc>
          <w:tcPr>
            <w:tcW w:w="0" w:type="auto"/>
            <w:tcBorders>
              <w:top w:val="single" w:sz="6" w:space="0" w:color="auto"/>
              <w:left w:val="single" w:sz="6" w:space="0" w:color="auto"/>
              <w:bottom w:val="single" w:sz="6" w:space="0" w:color="auto"/>
              <w:right w:val="single" w:sz="6" w:space="0" w:color="auto"/>
            </w:tcBorders>
          </w:tcPr>
          <w:p w14:paraId="4723BFE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41853A1C" w14:textId="2DF9E615"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F132B6D" w14:textId="77777777" w:rsidR="006D0294" w:rsidRPr="001F1742" w:rsidRDefault="006D0294" w:rsidP="006D0294"/>
        </w:tc>
      </w:tr>
      <w:tr w:rsidR="006D0294" w:rsidRPr="001F1742" w14:paraId="466B2C3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7785EA8"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(D) Prior unit or total prices (target and finals if applicable and available: document separately  recurring and nonrecurring costs)</w:t>
            </w:r>
          </w:p>
        </w:tc>
        <w:tc>
          <w:tcPr>
            <w:tcW w:w="0" w:type="auto"/>
            <w:tcBorders>
              <w:top w:val="single" w:sz="6" w:space="0" w:color="auto"/>
              <w:left w:val="single" w:sz="6" w:space="0" w:color="auto"/>
              <w:bottom w:val="single" w:sz="6" w:space="0" w:color="auto"/>
              <w:right w:val="single" w:sz="6" w:space="0" w:color="auto"/>
            </w:tcBorders>
          </w:tcPr>
          <w:p w14:paraId="5FD43DF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6C599B45" w14:textId="66FC6C46"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4A699E8" w14:textId="77777777" w:rsidR="006D0294" w:rsidRPr="001F1742" w:rsidRDefault="006D0294" w:rsidP="006D0294"/>
        </w:tc>
      </w:tr>
      <w:tr w:rsidR="006D0294" w:rsidRPr="001F1742" w14:paraId="6177014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8C89D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(E) Current unit or CLIN prices (may attach) with name of item, NSN, part number, quantities, etc., as applicable (document separately recurring nonrecurring costs)</w:t>
            </w:r>
          </w:p>
        </w:tc>
        <w:tc>
          <w:tcPr>
            <w:tcW w:w="0" w:type="auto"/>
            <w:tcBorders>
              <w:top w:val="single" w:sz="6" w:space="0" w:color="auto"/>
              <w:left w:val="single" w:sz="6" w:space="0" w:color="auto"/>
              <w:bottom w:val="single" w:sz="6" w:space="0" w:color="auto"/>
              <w:right w:val="single" w:sz="6" w:space="0" w:color="auto"/>
            </w:tcBorders>
          </w:tcPr>
          <w:p w14:paraId="62908545"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D55A08D" w14:textId="7CD29F8E"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8FD1E0F" w14:textId="77777777" w:rsidR="006D0294" w:rsidRPr="001F1742" w:rsidRDefault="006D0294" w:rsidP="006D0294"/>
        </w:tc>
      </w:tr>
      <w:tr w:rsidR="006D0294" w:rsidRPr="001F1742" w14:paraId="6D15B32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D7A2810"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 xml:space="preserve">(F) Summary explanation of significant differences between the instant buy and most recent historical price (s) </w:t>
            </w:r>
          </w:p>
        </w:tc>
        <w:tc>
          <w:tcPr>
            <w:tcW w:w="0" w:type="auto"/>
            <w:tcBorders>
              <w:top w:val="single" w:sz="6" w:space="0" w:color="auto"/>
              <w:left w:val="single" w:sz="6" w:space="0" w:color="auto"/>
              <w:bottom w:val="single" w:sz="6" w:space="0" w:color="auto"/>
              <w:right w:val="single" w:sz="6" w:space="0" w:color="auto"/>
            </w:tcBorders>
          </w:tcPr>
          <w:p w14:paraId="425FCB0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6FFC7D84" w14:textId="373FFA88"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4683713" w14:textId="77777777" w:rsidR="006D0294" w:rsidRPr="001F1742" w:rsidRDefault="006D0294" w:rsidP="006D0294"/>
        </w:tc>
      </w:tr>
      <w:tr w:rsidR="006D0294" w:rsidRPr="001F1742" w14:paraId="6CCB319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4861A6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lastRenderedPageBreak/>
              <w:tab/>
            </w:r>
            <w:r w:rsidRPr="001F1742">
              <w:tab/>
            </w:r>
            <w:r w:rsidRPr="001F1742">
              <w:tab/>
              <w:t>(G) Stock Position of Items (include date stock position, current unfilled orders, inventory consumption rate, due-in quantities, etc.  Discuss any over or under position)</w:t>
            </w:r>
          </w:p>
        </w:tc>
        <w:tc>
          <w:tcPr>
            <w:tcW w:w="0" w:type="auto"/>
            <w:tcBorders>
              <w:top w:val="single" w:sz="6" w:space="0" w:color="auto"/>
              <w:left w:val="single" w:sz="6" w:space="0" w:color="auto"/>
              <w:bottom w:val="single" w:sz="6" w:space="0" w:color="auto"/>
              <w:right w:val="single" w:sz="6" w:space="0" w:color="auto"/>
            </w:tcBorders>
          </w:tcPr>
          <w:p w14:paraId="57AF055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706C5EB9" w14:textId="2C7AF545"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87ADF0A" w14:textId="77777777" w:rsidR="006D0294" w:rsidRPr="001F1742" w:rsidRDefault="006D0294" w:rsidP="006D0294"/>
        </w:tc>
      </w:tr>
      <w:tr w:rsidR="006D0294" w:rsidRPr="001F1742" w14:paraId="42E28EF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A3B299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0" w:type="auto"/>
            <w:tcBorders>
              <w:top w:val="single" w:sz="6" w:space="0" w:color="auto"/>
              <w:left w:val="single" w:sz="6" w:space="0" w:color="auto"/>
              <w:bottom w:val="single" w:sz="6" w:space="0" w:color="auto"/>
              <w:right w:val="single" w:sz="6" w:space="0" w:color="auto"/>
            </w:tcBorders>
          </w:tcPr>
          <w:p w14:paraId="5AB7E391"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BA21DB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55B1932" w14:textId="77777777" w:rsidR="006D0294" w:rsidRPr="001F1742" w:rsidRDefault="006D0294" w:rsidP="006D0294"/>
        </w:tc>
      </w:tr>
      <w:tr w:rsidR="006D0294" w:rsidRPr="001F1742" w14:paraId="05ACDF6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hideMark/>
          </w:tcPr>
          <w:p w14:paraId="0892B67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0" w:type="auto"/>
            <w:tcBorders>
              <w:top w:val="single" w:sz="6" w:space="0" w:color="auto"/>
              <w:left w:val="single" w:sz="6" w:space="0" w:color="auto"/>
              <w:bottom w:val="single" w:sz="6" w:space="0" w:color="auto"/>
              <w:right w:val="single" w:sz="6" w:space="0" w:color="auto"/>
            </w:tcBorders>
          </w:tcPr>
          <w:p w14:paraId="7F6E402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39F107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847CDBE" w14:textId="77777777" w:rsidR="006D0294" w:rsidRPr="001F1742" w:rsidRDefault="006D0294" w:rsidP="006D0294"/>
        </w:tc>
      </w:tr>
      <w:tr w:rsidR="006D0294" w:rsidRPr="001F1742" w14:paraId="0183333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403ED3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0" w:type="auto"/>
            <w:tcBorders>
              <w:top w:val="single" w:sz="6" w:space="0" w:color="auto"/>
              <w:left w:val="single" w:sz="6" w:space="0" w:color="auto"/>
              <w:bottom w:val="single" w:sz="6" w:space="0" w:color="auto"/>
              <w:right w:val="single" w:sz="6" w:space="0" w:color="auto"/>
            </w:tcBorders>
          </w:tcPr>
          <w:p w14:paraId="35AFBBD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1C6A3D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C883C6F" w14:textId="77777777" w:rsidR="006D0294" w:rsidRPr="001F1742" w:rsidRDefault="006D0294" w:rsidP="006D0294"/>
        </w:tc>
      </w:tr>
      <w:tr w:rsidR="006D0294" w:rsidRPr="001F1742" w14:paraId="52D15C3C" w14:textId="77777777" w:rsidTr="000864C0">
        <w:trPr>
          <w:trHeight w:val="259"/>
        </w:trPr>
        <w:tc>
          <w:tcPr>
            <w:tcW w:w="0" w:type="auto"/>
            <w:tcBorders>
              <w:top w:val="single" w:sz="6" w:space="0" w:color="auto"/>
              <w:left w:val="single" w:sz="6" w:space="0" w:color="auto"/>
              <w:bottom w:val="single" w:sz="6" w:space="0" w:color="auto"/>
              <w:right w:val="nil"/>
            </w:tcBorders>
          </w:tcPr>
          <w:p w14:paraId="214F692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0" w:type="auto"/>
            <w:tcBorders>
              <w:top w:val="single" w:sz="6" w:space="0" w:color="auto"/>
              <w:left w:val="nil"/>
              <w:bottom w:val="single" w:sz="6" w:space="0" w:color="auto"/>
              <w:right w:val="nil"/>
            </w:tcBorders>
          </w:tcPr>
          <w:p w14:paraId="7E816676"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4544C726"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7A98CBDA" w14:textId="77777777" w:rsidR="006D0294" w:rsidRPr="001F1742" w:rsidRDefault="006D0294" w:rsidP="006D0294"/>
        </w:tc>
      </w:tr>
      <w:tr w:rsidR="006D0294" w:rsidRPr="001F1742" w14:paraId="247786C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4CC555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0" w:type="auto"/>
            <w:tcBorders>
              <w:top w:val="single" w:sz="6" w:space="0" w:color="auto"/>
              <w:left w:val="single" w:sz="6" w:space="0" w:color="auto"/>
              <w:bottom w:val="single" w:sz="6" w:space="0" w:color="auto"/>
              <w:right w:val="single" w:sz="6" w:space="0" w:color="auto"/>
            </w:tcBorders>
          </w:tcPr>
          <w:p w14:paraId="6DF1F75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6AB9D0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0B4D5B6" w14:textId="77777777" w:rsidR="006D0294" w:rsidRPr="001F1742" w:rsidRDefault="006D0294" w:rsidP="006D0294"/>
        </w:tc>
      </w:tr>
      <w:tr w:rsidR="006D0294" w:rsidRPr="001F1742" w14:paraId="4D60A68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7B3E97"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0" w:type="auto"/>
            <w:tcBorders>
              <w:top w:val="single" w:sz="6" w:space="0" w:color="auto"/>
              <w:left w:val="single" w:sz="6" w:space="0" w:color="auto"/>
              <w:bottom w:val="single" w:sz="6" w:space="0" w:color="auto"/>
              <w:right w:val="single" w:sz="6" w:space="0" w:color="auto"/>
            </w:tcBorders>
          </w:tcPr>
          <w:p w14:paraId="4B1CF1B5"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071983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0E8C881" w14:textId="77777777" w:rsidR="006D0294" w:rsidRPr="001F1742" w:rsidRDefault="006D0294" w:rsidP="006D0294"/>
        </w:tc>
      </w:tr>
      <w:tr w:rsidR="006D0294" w:rsidRPr="001F1742" w14:paraId="672CDCC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FE13C3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0" w:type="auto"/>
            <w:tcBorders>
              <w:top w:val="single" w:sz="6" w:space="0" w:color="auto"/>
              <w:left w:val="single" w:sz="6" w:space="0" w:color="auto"/>
              <w:bottom w:val="single" w:sz="6" w:space="0" w:color="auto"/>
              <w:right w:val="single" w:sz="6" w:space="0" w:color="auto"/>
            </w:tcBorders>
          </w:tcPr>
          <w:p w14:paraId="4ED00C81"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E7C9AB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D491163" w14:textId="77777777" w:rsidR="006D0294" w:rsidRPr="001F1742" w:rsidRDefault="006D0294" w:rsidP="006D0294"/>
        </w:tc>
      </w:tr>
      <w:tr w:rsidR="006D0294" w:rsidRPr="001F1742" w14:paraId="360FA7B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F1F9C8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0" w:type="auto"/>
            <w:tcBorders>
              <w:top w:val="single" w:sz="6" w:space="0" w:color="auto"/>
              <w:left w:val="single" w:sz="6" w:space="0" w:color="auto"/>
              <w:bottom w:val="single" w:sz="6" w:space="0" w:color="auto"/>
              <w:right w:val="single" w:sz="6" w:space="0" w:color="auto"/>
            </w:tcBorders>
          </w:tcPr>
          <w:p w14:paraId="3AC4009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C587BA1"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98B74E1" w14:textId="77777777" w:rsidR="006D0294" w:rsidRPr="001F1742" w:rsidRDefault="006D0294" w:rsidP="006D0294"/>
        </w:tc>
      </w:tr>
      <w:tr w:rsidR="006D0294" w:rsidRPr="001F1742" w14:paraId="1FF1655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1A1F85E" w14:textId="5D0C1DA4"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e. Unique features such as should cost, design-to-cost, life cycle cost, special payment procedures, and special provisions (clauses: savings, EPA, progress payments, performance based payments, validation of critical safety item and date , incentives, etc.)</w:t>
            </w:r>
          </w:p>
        </w:tc>
        <w:tc>
          <w:tcPr>
            <w:tcW w:w="0" w:type="auto"/>
            <w:tcBorders>
              <w:top w:val="single" w:sz="6" w:space="0" w:color="auto"/>
              <w:left w:val="single" w:sz="6" w:space="0" w:color="auto"/>
              <w:bottom w:val="single" w:sz="6" w:space="0" w:color="auto"/>
              <w:right w:val="single" w:sz="6" w:space="0" w:color="auto"/>
            </w:tcBorders>
          </w:tcPr>
          <w:p w14:paraId="0DC1DC4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12D71F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77A7543" w14:textId="77777777" w:rsidR="006D0294" w:rsidRPr="001F1742" w:rsidRDefault="006D0294" w:rsidP="006D0294"/>
        </w:tc>
      </w:tr>
      <w:tr w:rsidR="00D306DA" w:rsidRPr="001F1742" w14:paraId="10CD5B0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CEF906B" w14:textId="46FE7B17" w:rsidR="00D306DA" w:rsidRPr="00A46D5B" w:rsidRDefault="00D306DA" w:rsidP="006D0294">
            <w:pPr>
              <w:tabs>
                <w:tab w:val="clear" w:pos="360"/>
                <w:tab w:val="clear" w:pos="720"/>
                <w:tab w:val="left" w:pos="180"/>
                <w:tab w:val="left" w:pos="316"/>
                <w:tab w:val="left" w:pos="354"/>
                <w:tab w:val="left" w:pos="549"/>
                <w:tab w:val="left" w:pos="586"/>
                <w:tab w:val="left" w:pos="706"/>
                <w:tab w:val="left" w:pos="946"/>
              </w:tabs>
            </w:pPr>
            <w:r w:rsidRPr="001F1742">
              <w:tab/>
            </w:r>
            <w:r w:rsidRPr="00A46D5B">
              <w:t>f.</w:t>
            </w:r>
            <w:commentRangeStart w:id="1075"/>
            <w:r w:rsidRPr="00A46D5B">
              <w:t xml:space="preserve"> </w:t>
            </w:r>
            <w:commentRangeEnd w:id="1075"/>
            <w:r w:rsidR="00052BFC">
              <w:rPr>
                <w:rStyle w:val="CommentReference"/>
              </w:rPr>
              <w:commentReference w:id="1075"/>
            </w:r>
            <w:r w:rsidR="00E21914">
              <w:t>Reserved.</w:t>
            </w:r>
          </w:p>
        </w:tc>
        <w:tc>
          <w:tcPr>
            <w:tcW w:w="0" w:type="auto"/>
            <w:tcBorders>
              <w:top w:val="single" w:sz="6" w:space="0" w:color="auto"/>
              <w:left w:val="single" w:sz="6" w:space="0" w:color="auto"/>
              <w:bottom w:val="single" w:sz="6" w:space="0" w:color="auto"/>
              <w:right w:val="single" w:sz="6" w:space="0" w:color="auto"/>
            </w:tcBorders>
          </w:tcPr>
          <w:p w14:paraId="0D845B66" w14:textId="6ED7C9E3" w:rsidR="00D306DA" w:rsidRPr="001F1742" w:rsidRDefault="00D306DA"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9B31BB7" w14:textId="77777777" w:rsidR="00D306DA" w:rsidRPr="001F1742" w:rsidRDefault="00D306DA"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73B1625" w14:textId="77777777" w:rsidR="00D306DA" w:rsidRPr="001F1742" w:rsidRDefault="00D306DA" w:rsidP="006D0294"/>
        </w:tc>
      </w:tr>
      <w:tr w:rsidR="00E21914" w:rsidRPr="001F1742" w14:paraId="4C481DC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8397"/>
            </w:tblGrid>
            <w:tr w:rsidR="00466A82" w:rsidRPr="00466A82" w14:paraId="4BA02AF8" w14:textId="77777777" w:rsidTr="000864C0">
              <w:trPr>
                <w:trHeight w:val="859"/>
              </w:trPr>
              <w:tc>
                <w:tcPr>
                  <w:tcW w:w="12240" w:type="dxa"/>
                </w:tcPr>
                <w:p w14:paraId="305BC4F8" w14:textId="168DF1B3" w:rsidR="00466A82" w:rsidRPr="00466A82" w:rsidRDefault="00466A82" w:rsidP="00466A8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66A82">
                    <w:rPr>
                      <w:color w:val="000000"/>
                      <w:sz w:val="23"/>
                      <w:szCs w:val="23"/>
                    </w:rPr>
                    <w:t>g.</w:t>
                  </w:r>
                  <w:commentRangeStart w:id="1076"/>
                  <w:r w:rsidRPr="00466A82">
                    <w:rPr>
                      <w:color w:val="000000"/>
                      <w:sz w:val="23"/>
                      <w:szCs w:val="23"/>
                    </w:rPr>
                    <w:t xml:space="preserve"> </w:t>
                  </w:r>
                  <w:commentRangeEnd w:id="1076"/>
                  <w:r w:rsidR="003B0CEA">
                    <w:rPr>
                      <w:rStyle w:val="CommentReference"/>
                    </w:rPr>
                    <w:commentReference w:id="1076"/>
                  </w:r>
                  <w:r w:rsidRPr="00466A82">
                    <w:rPr>
                      <w:color w:val="000000"/>
                      <w:sz w:val="23"/>
                      <w:szCs w:val="23"/>
                    </w:rPr>
                    <w:t xml:space="preserve">Indefinite-Quantity Contract (IQC). The contracting officer established a guaranteed minimum (GM) quantity </w:t>
                  </w:r>
                  <w:r w:rsidR="00AD5062">
                    <w:t>or GM dollar value</w:t>
                  </w:r>
                  <w:r w:rsidR="00AD5062" w:rsidRPr="00466A82">
                    <w:rPr>
                      <w:color w:val="000000"/>
                      <w:sz w:val="23"/>
                      <w:szCs w:val="23"/>
                    </w:rPr>
                    <w:t xml:space="preserve"> </w:t>
                  </w:r>
                  <w:r w:rsidRPr="00466A82">
                    <w:rPr>
                      <w:color w:val="000000"/>
                      <w:sz w:val="23"/>
                      <w:szCs w:val="23"/>
                    </w:rPr>
                    <w:t xml:space="preserve">for the period of performance of the basic IQC, recorded an obligation in the amount of the GM purchase requirement ($________) at time of award, and placed the EBS screen shot documenting the obligation in the contract file IAW DLAD </w:t>
                  </w:r>
                  <w:hyperlink w:anchor="P16_504" w:history="1">
                    <w:r w:rsidRPr="00AF20E9">
                      <w:rPr>
                        <w:rStyle w:val="Hyperlink"/>
                        <w:sz w:val="23"/>
                        <w:szCs w:val="23"/>
                      </w:rPr>
                      <w:t>16.504</w:t>
                    </w:r>
                  </w:hyperlink>
                  <w:r w:rsidRPr="00466A82">
                    <w:rPr>
                      <w:color w:val="000000"/>
                      <w:sz w:val="23"/>
                      <w:szCs w:val="23"/>
                    </w:rPr>
                    <w:t>(a)(1)(S-90).</w:t>
                  </w:r>
                </w:p>
              </w:tc>
            </w:tr>
          </w:tbl>
          <w:p w14:paraId="39759137" w14:textId="77777777" w:rsidR="00E21914" w:rsidRPr="001F1742" w:rsidRDefault="00E21914" w:rsidP="006D0294">
            <w:pPr>
              <w:tabs>
                <w:tab w:val="clear" w:pos="360"/>
                <w:tab w:val="clear" w:pos="720"/>
                <w:tab w:val="left" w:pos="180"/>
                <w:tab w:val="left" w:pos="316"/>
                <w:tab w:val="left" w:pos="354"/>
                <w:tab w:val="left" w:pos="549"/>
                <w:tab w:val="left" w:pos="586"/>
                <w:tab w:val="left" w:pos="706"/>
                <w:tab w:val="left" w:pos="946"/>
              </w:tabs>
            </w:pPr>
          </w:p>
        </w:tc>
        <w:tc>
          <w:tcPr>
            <w:tcW w:w="0" w:type="auto"/>
            <w:tcBorders>
              <w:top w:val="single" w:sz="6" w:space="0" w:color="auto"/>
              <w:left w:val="single" w:sz="6" w:space="0" w:color="auto"/>
              <w:bottom w:val="single" w:sz="6" w:space="0" w:color="auto"/>
              <w:right w:val="single" w:sz="6" w:space="0" w:color="auto"/>
            </w:tcBorders>
          </w:tcPr>
          <w:p w14:paraId="6E50C2B8" w14:textId="77777777" w:rsidR="00E21914" w:rsidRPr="001F1742" w:rsidRDefault="00E2191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B4B0195" w14:textId="77777777" w:rsidR="00E21914" w:rsidRPr="001F1742" w:rsidRDefault="00E2191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7888AF7" w14:textId="77777777" w:rsidR="00E21914" w:rsidRPr="001F1742" w:rsidRDefault="00E21914" w:rsidP="006D0294"/>
        </w:tc>
      </w:tr>
      <w:tr w:rsidR="00E21914" w:rsidRPr="001F1742" w14:paraId="6E69C46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6904"/>
            </w:tblGrid>
            <w:tr w:rsidR="00AE2F12" w:rsidRPr="00AE2F12" w14:paraId="0EF1CB97" w14:textId="77777777">
              <w:trPr>
                <w:trHeight w:val="305"/>
              </w:trPr>
              <w:tc>
                <w:tcPr>
                  <w:tcW w:w="0" w:type="auto"/>
                </w:tcPr>
                <w:p w14:paraId="3395A543" w14:textId="735B18E5" w:rsidR="00AE2F12" w:rsidRPr="00AE2F12" w:rsidRDefault="00AE2F12" w:rsidP="00AE2F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E2F12">
                    <w:rPr>
                      <w:color w:val="000000"/>
                      <w:sz w:val="23"/>
                      <w:szCs w:val="23"/>
                    </w:rPr>
                    <w:t>h.</w:t>
                  </w:r>
                  <w:commentRangeStart w:id="1077"/>
                  <w:r w:rsidRPr="00AE2F12">
                    <w:rPr>
                      <w:color w:val="000000"/>
                      <w:sz w:val="23"/>
                      <w:szCs w:val="23"/>
                    </w:rPr>
                    <w:t xml:space="preserve"> </w:t>
                  </w:r>
                  <w:commentRangeEnd w:id="1077"/>
                  <w:r w:rsidR="00F56A50">
                    <w:rPr>
                      <w:rStyle w:val="CommentReference"/>
                    </w:rPr>
                    <w:commentReference w:id="1077"/>
                  </w:r>
                  <w:r w:rsidRPr="00AE2F12">
                    <w:rPr>
                      <w:color w:val="000000"/>
                      <w:sz w:val="23"/>
                      <w:szCs w:val="23"/>
                    </w:rPr>
                    <w:t>Requirements Contract. If award includes a GM, paragraph g. applies.</w:t>
                  </w:r>
                </w:p>
              </w:tc>
            </w:tr>
          </w:tbl>
          <w:p w14:paraId="292BE035" w14:textId="0DCDACE3" w:rsidR="00E21914" w:rsidRPr="00AE2F12" w:rsidRDefault="00E21914" w:rsidP="006D0294">
            <w:pPr>
              <w:tabs>
                <w:tab w:val="clear" w:pos="360"/>
                <w:tab w:val="clear" w:pos="720"/>
                <w:tab w:val="left" w:pos="180"/>
                <w:tab w:val="left" w:pos="316"/>
                <w:tab w:val="left" w:pos="354"/>
                <w:tab w:val="left" w:pos="549"/>
                <w:tab w:val="left" w:pos="586"/>
                <w:tab w:val="left" w:pos="706"/>
                <w:tab w:val="left" w:pos="946"/>
              </w:tabs>
            </w:pPr>
          </w:p>
        </w:tc>
        <w:tc>
          <w:tcPr>
            <w:tcW w:w="0" w:type="auto"/>
            <w:tcBorders>
              <w:top w:val="single" w:sz="6" w:space="0" w:color="auto"/>
              <w:left w:val="single" w:sz="6" w:space="0" w:color="auto"/>
              <w:bottom w:val="single" w:sz="6" w:space="0" w:color="auto"/>
              <w:right w:val="single" w:sz="6" w:space="0" w:color="auto"/>
            </w:tcBorders>
          </w:tcPr>
          <w:p w14:paraId="134519DD" w14:textId="77777777" w:rsidR="00E21914" w:rsidRPr="001F1742" w:rsidRDefault="00E2191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CFDE722" w14:textId="77777777" w:rsidR="00E21914" w:rsidRPr="001F1742" w:rsidRDefault="00E2191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398F7DE" w14:textId="77777777" w:rsidR="00E21914" w:rsidRPr="001F1742" w:rsidRDefault="00E21914" w:rsidP="006D0294"/>
        </w:tc>
      </w:tr>
      <w:tr w:rsidR="006D0294" w:rsidRPr="001F1742" w14:paraId="3A34EE67" w14:textId="77777777" w:rsidTr="000864C0">
        <w:trPr>
          <w:trHeight w:val="259"/>
        </w:trPr>
        <w:tc>
          <w:tcPr>
            <w:tcW w:w="0" w:type="auto"/>
            <w:tcBorders>
              <w:top w:val="single" w:sz="6" w:space="0" w:color="auto"/>
              <w:left w:val="single" w:sz="6" w:space="0" w:color="auto"/>
              <w:bottom w:val="single" w:sz="6" w:space="0" w:color="auto"/>
              <w:right w:val="nil"/>
            </w:tcBorders>
          </w:tcPr>
          <w:p w14:paraId="0AC9272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0" w:type="auto"/>
            <w:tcBorders>
              <w:top w:val="single" w:sz="6" w:space="0" w:color="auto"/>
              <w:left w:val="nil"/>
              <w:bottom w:val="single" w:sz="6" w:space="0" w:color="auto"/>
              <w:right w:val="nil"/>
            </w:tcBorders>
          </w:tcPr>
          <w:p w14:paraId="61EEC7C5"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2072C5E8"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6E1F19FD" w14:textId="77777777" w:rsidR="006D0294" w:rsidRPr="001F1742" w:rsidRDefault="006D0294" w:rsidP="006D0294"/>
        </w:tc>
      </w:tr>
      <w:tr w:rsidR="006D0294" w:rsidRPr="001F1742" w14:paraId="5D673DB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BAACA0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0" w:type="auto"/>
            <w:tcBorders>
              <w:top w:val="single" w:sz="6" w:space="0" w:color="auto"/>
              <w:left w:val="single" w:sz="6" w:space="0" w:color="auto"/>
              <w:bottom w:val="single" w:sz="6" w:space="0" w:color="auto"/>
              <w:right w:val="single" w:sz="6" w:space="0" w:color="auto"/>
            </w:tcBorders>
          </w:tcPr>
          <w:p w14:paraId="0216060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1F201F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C41A517" w14:textId="77777777" w:rsidR="006D0294" w:rsidRPr="001F1742" w:rsidRDefault="006D0294" w:rsidP="006D0294"/>
        </w:tc>
      </w:tr>
      <w:tr w:rsidR="006D0294" w:rsidRPr="001F1742" w14:paraId="6BA828A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CB797E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(1) Price element summary for proposed, objective, and considered negotiated amount.  Discuss the position for proposed, objective and considered negotiated positions by topic.  </w:t>
            </w:r>
          </w:p>
        </w:tc>
        <w:tc>
          <w:tcPr>
            <w:tcW w:w="0" w:type="auto"/>
            <w:tcBorders>
              <w:top w:val="single" w:sz="6" w:space="0" w:color="auto"/>
              <w:left w:val="single" w:sz="6" w:space="0" w:color="auto"/>
              <w:bottom w:val="single" w:sz="6" w:space="0" w:color="auto"/>
              <w:right w:val="single" w:sz="6" w:space="0" w:color="auto"/>
            </w:tcBorders>
          </w:tcPr>
          <w:p w14:paraId="0A4C685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04CAEF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8E2461B" w14:textId="77777777" w:rsidR="006D0294" w:rsidRPr="001F1742" w:rsidRDefault="006D0294" w:rsidP="006D0294"/>
        </w:tc>
      </w:tr>
      <w:tr w:rsidR="006D0294" w:rsidRPr="001F1742" w14:paraId="5129496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D2BE336" w14:textId="28EE4142"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commentRangeStart w:id="1078"/>
            <w:r w:rsidR="00F97E6F">
              <w:t xml:space="preserve"> </w:t>
            </w:r>
            <w:commentRangeEnd w:id="1078"/>
            <w:r w:rsidR="00F97E6F">
              <w:rPr>
                <w:rStyle w:val="CommentReference"/>
              </w:rPr>
              <w:commentReference w:id="1078"/>
            </w:r>
            <w:r w:rsidR="00F97E6F">
              <w:t xml:space="preserve">  </w:t>
            </w:r>
          </w:p>
        </w:tc>
        <w:tc>
          <w:tcPr>
            <w:tcW w:w="0" w:type="auto"/>
            <w:tcBorders>
              <w:top w:val="single" w:sz="6" w:space="0" w:color="auto"/>
              <w:left w:val="single" w:sz="6" w:space="0" w:color="auto"/>
              <w:bottom w:val="single" w:sz="6" w:space="0" w:color="auto"/>
              <w:right w:val="single" w:sz="6" w:space="0" w:color="auto"/>
            </w:tcBorders>
          </w:tcPr>
          <w:p w14:paraId="07B85AF9" w14:textId="257174DC" w:rsidR="006D0294" w:rsidRPr="001F1742" w:rsidRDefault="00EA2889" w:rsidP="006D0294">
            <w:pPr>
              <w:jc w:val="center"/>
            </w:pPr>
            <w:r>
              <w:t xml:space="preserve">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686B974" w14:textId="65896235" w:rsidR="006D0294" w:rsidRPr="00EA2889"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9857D6B" w14:textId="77777777" w:rsidR="006D0294" w:rsidRPr="001F1742" w:rsidRDefault="006D0294" w:rsidP="006D0294"/>
        </w:tc>
      </w:tr>
      <w:tr w:rsidR="006D0294" w:rsidRPr="001F1742" w14:paraId="3B829A6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7F13AC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0" w:type="auto"/>
            <w:tcBorders>
              <w:top w:val="single" w:sz="6" w:space="0" w:color="auto"/>
              <w:left w:val="single" w:sz="6" w:space="0" w:color="auto"/>
              <w:bottom w:val="single" w:sz="6" w:space="0" w:color="auto"/>
              <w:right w:val="single" w:sz="6" w:space="0" w:color="auto"/>
            </w:tcBorders>
          </w:tcPr>
          <w:p w14:paraId="3C698A2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7E62FD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4C743D9" w14:textId="77777777" w:rsidR="006D0294" w:rsidRPr="001F1742" w:rsidRDefault="006D0294" w:rsidP="006D0294"/>
        </w:tc>
      </w:tr>
      <w:tr w:rsidR="006D0294" w:rsidRPr="001F1742" w14:paraId="2849534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C6A083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Identifies submission of subcontractor cost or pricing data necessary to determine a reasonable price.  (Even if HCA waived the submission for prime contractor) </w:t>
            </w:r>
          </w:p>
        </w:tc>
        <w:tc>
          <w:tcPr>
            <w:tcW w:w="0" w:type="auto"/>
            <w:tcBorders>
              <w:top w:val="single" w:sz="6" w:space="0" w:color="auto"/>
              <w:left w:val="single" w:sz="6" w:space="0" w:color="auto"/>
              <w:bottom w:val="single" w:sz="6" w:space="0" w:color="auto"/>
              <w:right w:val="single" w:sz="6" w:space="0" w:color="auto"/>
            </w:tcBorders>
          </w:tcPr>
          <w:p w14:paraId="2ACA9CB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9EB1E2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BF099CF" w14:textId="77777777" w:rsidR="006D0294" w:rsidRPr="001F1742" w:rsidRDefault="006D0294" w:rsidP="006D0294"/>
        </w:tc>
      </w:tr>
      <w:tr w:rsidR="006D0294" w:rsidRPr="001F1742" w14:paraId="6CCF844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00D4DD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Price analysis and objective adjustments resulting from requirement changes</w:t>
            </w:r>
          </w:p>
        </w:tc>
        <w:tc>
          <w:tcPr>
            <w:tcW w:w="0" w:type="auto"/>
            <w:tcBorders>
              <w:top w:val="single" w:sz="6" w:space="0" w:color="auto"/>
              <w:left w:val="single" w:sz="6" w:space="0" w:color="auto"/>
              <w:bottom w:val="single" w:sz="6" w:space="0" w:color="auto"/>
              <w:right w:val="single" w:sz="6" w:space="0" w:color="auto"/>
            </w:tcBorders>
          </w:tcPr>
          <w:p w14:paraId="396F488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D3D672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7AC6C9D" w14:textId="77777777" w:rsidR="006D0294" w:rsidRPr="001F1742" w:rsidRDefault="006D0294" w:rsidP="006D0294"/>
        </w:tc>
      </w:tr>
      <w:tr w:rsidR="006D0294" w:rsidRPr="001F1742" w14:paraId="42DE015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0133977"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Significant differences between objective and negotiated amounts</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2C906CC3" w14:textId="4EE744B6"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BA9494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86D4431" w14:textId="77777777" w:rsidR="006D0294" w:rsidRPr="001F1742" w:rsidRDefault="006D0294" w:rsidP="006D0294"/>
        </w:tc>
      </w:tr>
      <w:tr w:rsidR="006D0294" w:rsidRPr="001F1742" w14:paraId="16B2B13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9E7266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(7) Use of advisory information and report (s) to support the objective, including significant differences, objective, and final negotiated agreement.</w:t>
            </w:r>
          </w:p>
        </w:tc>
        <w:tc>
          <w:tcPr>
            <w:tcW w:w="0" w:type="auto"/>
            <w:tcBorders>
              <w:top w:val="single" w:sz="6" w:space="0" w:color="auto"/>
              <w:left w:val="single" w:sz="6" w:space="0" w:color="auto"/>
              <w:bottom w:val="single" w:sz="6" w:space="0" w:color="auto"/>
              <w:right w:val="single" w:sz="6" w:space="0" w:color="auto"/>
            </w:tcBorders>
          </w:tcPr>
          <w:p w14:paraId="13B8FA3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A62C2D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9D90C1D" w14:textId="77777777" w:rsidR="006D0294" w:rsidRPr="001F1742" w:rsidRDefault="006D0294" w:rsidP="006D0294"/>
        </w:tc>
      </w:tr>
      <w:tr w:rsidR="006D0294" w:rsidRPr="001F1742" w14:paraId="2837CB60" w14:textId="77777777" w:rsidTr="000864C0">
        <w:trPr>
          <w:trHeight w:val="588"/>
        </w:trPr>
        <w:tc>
          <w:tcPr>
            <w:tcW w:w="0" w:type="auto"/>
            <w:tcBorders>
              <w:top w:val="single" w:sz="6" w:space="0" w:color="auto"/>
              <w:left w:val="single" w:sz="6" w:space="0" w:color="auto"/>
              <w:bottom w:val="single" w:sz="6" w:space="0" w:color="auto"/>
              <w:right w:val="single" w:sz="6" w:space="0" w:color="auto"/>
            </w:tcBorders>
          </w:tcPr>
          <w:p w14:paraId="60456E6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0" w:type="auto"/>
            <w:tcBorders>
              <w:top w:val="single" w:sz="6" w:space="0" w:color="auto"/>
              <w:left w:val="single" w:sz="6" w:space="0" w:color="auto"/>
              <w:bottom w:val="single" w:sz="6" w:space="0" w:color="auto"/>
              <w:right w:val="single" w:sz="6" w:space="0" w:color="auto"/>
            </w:tcBorders>
          </w:tcPr>
          <w:p w14:paraId="62A98D6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DA2B1C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58A5DA9" w14:textId="77777777" w:rsidR="006D0294" w:rsidRPr="001F1742" w:rsidRDefault="006D0294" w:rsidP="006D0294"/>
        </w:tc>
      </w:tr>
      <w:tr w:rsidR="006D0294" w:rsidRPr="001F1742" w14:paraId="748FE5F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F81F77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0" w:type="auto"/>
            <w:tcBorders>
              <w:top w:val="single" w:sz="6" w:space="0" w:color="auto"/>
              <w:left w:val="single" w:sz="6" w:space="0" w:color="auto"/>
              <w:bottom w:val="single" w:sz="6" w:space="0" w:color="auto"/>
              <w:right w:val="single" w:sz="6" w:space="0" w:color="auto"/>
            </w:tcBorders>
          </w:tcPr>
          <w:p w14:paraId="37FE948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C94B6DD" w14:textId="5DBF064A"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038227D" w14:textId="77777777" w:rsidR="006D0294" w:rsidRPr="001F1742" w:rsidRDefault="006D0294" w:rsidP="006D0294"/>
        </w:tc>
      </w:tr>
      <w:tr w:rsidR="006D0294" w:rsidRPr="001F1742" w14:paraId="4CE56B0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F75CBF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bookmarkStart w:id="1079"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751E5BD4" w14:textId="206B0846"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8B5CE7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1BDE41F" w14:textId="77777777" w:rsidR="006D0294" w:rsidRPr="001F1742" w:rsidRDefault="006D0294" w:rsidP="006D0294"/>
        </w:tc>
      </w:tr>
      <w:tr w:rsidR="006D0294" w:rsidRPr="001F1742" w14:paraId="43CD3B1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46D4DD" w14:textId="3F0AAEA2" w:rsidR="006D0294" w:rsidRPr="001F1742" w:rsidRDefault="006D0294" w:rsidP="001E0686">
            <w:pPr>
              <w:tabs>
                <w:tab w:val="left" w:pos="180"/>
                <w:tab w:val="left" w:pos="316"/>
                <w:tab w:val="left" w:pos="549"/>
                <w:tab w:val="left" w:pos="586"/>
                <w:tab w:val="left" w:pos="946"/>
              </w:tabs>
            </w:pPr>
            <w:r w:rsidRPr="001F1742">
              <w:tab/>
              <w:t xml:space="preserve">e. </w:t>
            </w:r>
            <w:r w:rsidR="001E0686">
              <w:t xml:space="preserve">For </w:t>
            </w:r>
            <w:r w:rsidR="00382663">
              <w:t xml:space="preserve">noncompetitive </w:t>
            </w:r>
            <w:r w:rsidR="001E0686">
              <w:t>a</w:t>
            </w:r>
            <w:r w:rsidRPr="001F1742">
              <w:t xml:space="preserve">ctions exceeding </w:t>
            </w:r>
            <w:r w:rsidR="001E0686">
              <w:t>$1M</w:t>
            </w:r>
            <w:r w:rsidRPr="001F1742">
              <w:t xml:space="preserve">, the contracting officer must search the Contract Business Analysis Repository (CBAR) and document the results of CBAR search.  </w:t>
            </w:r>
          </w:p>
        </w:tc>
        <w:tc>
          <w:tcPr>
            <w:tcW w:w="0" w:type="auto"/>
            <w:tcBorders>
              <w:top w:val="single" w:sz="6" w:space="0" w:color="auto"/>
              <w:left w:val="single" w:sz="6" w:space="0" w:color="auto"/>
              <w:bottom w:val="single" w:sz="6" w:space="0" w:color="auto"/>
              <w:right w:val="single" w:sz="6" w:space="0" w:color="auto"/>
            </w:tcBorders>
          </w:tcPr>
          <w:p w14:paraId="7060F16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21A1BC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EA8FBB5" w14:textId="77777777" w:rsidR="006D0294" w:rsidRPr="001F1742" w:rsidRDefault="006D0294" w:rsidP="006D0294"/>
        </w:tc>
      </w:tr>
      <w:tr w:rsidR="006D0294" w:rsidRPr="001F1742" w14:paraId="5614B79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36120F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lastRenderedPageBreak/>
              <w:tab/>
              <w:t>f. When performing cost analysis, major cost element summary with subparagraph index for proposed, objective and considered negotiated amounts (including direct and  indirect costs for labor, materials,)</w:t>
            </w:r>
          </w:p>
        </w:tc>
        <w:tc>
          <w:tcPr>
            <w:tcW w:w="0" w:type="auto"/>
            <w:tcBorders>
              <w:top w:val="single" w:sz="6" w:space="0" w:color="auto"/>
              <w:left w:val="single" w:sz="6" w:space="0" w:color="auto"/>
              <w:bottom w:val="single" w:sz="6" w:space="0" w:color="auto"/>
              <w:right w:val="single" w:sz="6" w:space="0" w:color="auto"/>
            </w:tcBorders>
          </w:tcPr>
          <w:p w14:paraId="3039CF3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4CF28A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A5766F0" w14:textId="77777777" w:rsidR="006D0294" w:rsidRPr="001F1742" w:rsidRDefault="006D0294" w:rsidP="006D0294"/>
        </w:tc>
      </w:tr>
      <w:tr w:rsidR="006D0294" w:rsidRPr="001F1742" w14:paraId="6C62839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3D4E53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0" w:type="auto"/>
            <w:tcBorders>
              <w:top w:val="single" w:sz="6" w:space="0" w:color="auto"/>
              <w:left w:val="single" w:sz="6" w:space="0" w:color="auto"/>
              <w:bottom w:val="single" w:sz="6" w:space="0" w:color="auto"/>
              <w:right w:val="single" w:sz="6" w:space="0" w:color="auto"/>
            </w:tcBorders>
          </w:tcPr>
          <w:p w14:paraId="496B41E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2CB442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B029031" w14:textId="77777777" w:rsidR="006D0294" w:rsidRPr="001F1742" w:rsidRDefault="006D0294" w:rsidP="006D0294"/>
        </w:tc>
      </w:tr>
      <w:tr w:rsidR="006D0294" w:rsidRPr="001F1742" w14:paraId="279D356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A5EFEE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Summary breakout of major cost items</w:t>
            </w:r>
          </w:p>
        </w:tc>
        <w:tc>
          <w:tcPr>
            <w:tcW w:w="0" w:type="auto"/>
            <w:tcBorders>
              <w:top w:val="single" w:sz="6" w:space="0" w:color="auto"/>
              <w:left w:val="single" w:sz="6" w:space="0" w:color="auto"/>
              <w:bottom w:val="single" w:sz="6" w:space="0" w:color="auto"/>
              <w:right w:val="single" w:sz="6" w:space="0" w:color="auto"/>
            </w:tcBorders>
          </w:tcPr>
          <w:p w14:paraId="49652BC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94E091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1BF012E" w14:textId="77777777" w:rsidR="006D0294" w:rsidRPr="001F1742" w:rsidRDefault="006D0294" w:rsidP="006D0294"/>
        </w:tc>
      </w:tr>
      <w:tr w:rsidR="006D0294" w:rsidRPr="001F1742" w14:paraId="02B02D4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5167547"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(A) Labor hours by rate category</w:t>
            </w:r>
          </w:p>
        </w:tc>
        <w:tc>
          <w:tcPr>
            <w:tcW w:w="0" w:type="auto"/>
            <w:tcBorders>
              <w:top w:val="single" w:sz="6" w:space="0" w:color="auto"/>
              <w:left w:val="single" w:sz="6" w:space="0" w:color="auto"/>
              <w:bottom w:val="single" w:sz="6" w:space="0" w:color="auto"/>
              <w:right w:val="single" w:sz="6" w:space="0" w:color="auto"/>
            </w:tcBorders>
          </w:tcPr>
          <w:p w14:paraId="599DFBD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CD4035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C8FC61E" w14:textId="77777777" w:rsidR="006D0294" w:rsidRPr="001F1742" w:rsidRDefault="006D0294" w:rsidP="006D0294"/>
        </w:tc>
      </w:tr>
      <w:tr w:rsidR="006D0294" w:rsidRPr="001F1742" w14:paraId="76965E3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BC53E4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(B) Identify and discuss indirect rate (s)</w:t>
            </w:r>
          </w:p>
        </w:tc>
        <w:tc>
          <w:tcPr>
            <w:tcW w:w="0" w:type="auto"/>
            <w:tcBorders>
              <w:top w:val="single" w:sz="6" w:space="0" w:color="auto"/>
              <w:left w:val="single" w:sz="6" w:space="0" w:color="auto"/>
              <w:bottom w:val="single" w:sz="6" w:space="0" w:color="auto"/>
              <w:right w:val="single" w:sz="6" w:space="0" w:color="auto"/>
            </w:tcBorders>
          </w:tcPr>
          <w:p w14:paraId="18F3FD7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34ED75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2A888D6" w14:textId="77777777" w:rsidR="006D0294" w:rsidRPr="001F1742" w:rsidRDefault="006D0294" w:rsidP="006D0294"/>
        </w:tc>
      </w:tr>
      <w:tr w:rsidR="006D0294" w:rsidRPr="001F1742" w14:paraId="5A9FAAD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1A97A71"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(C) Materials and other costs by category</w:t>
            </w:r>
          </w:p>
        </w:tc>
        <w:tc>
          <w:tcPr>
            <w:tcW w:w="0" w:type="auto"/>
            <w:tcBorders>
              <w:top w:val="single" w:sz="6" w:space="0" w:color="auto"/>
              <w:left w:val="single" w:sz="6" w:space="0" w:color="auto"/>
              <w:bottom w:val="single" w:sz="6" w:space="0" w:color="auto"/>
              <w:right w:val="single" w:sz="6" w:space="0" w:color="auto"/>
            </w:tcBorders>
          </w:tcPr>
          <w:p w14:paraId="5DCAEA5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C8CC24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F070034" w14:textId="77777777" w:rsidR="006D0294" w:rsidRPr="001F1742" w:rsidRDefault="006D0294" w:rsidP="006D0294"/>
        </w:tc>
      </w:tr>
      <w:tr w:rsidR="006D0294" w:rsidRPr="001F1742" w14:paraId="22FC388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A6B2100"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(D) Subcontractor cost or pricing data</w:t>
            </w:r>
          </w:p>
        </w:tc>
        <w:tc>
          <w:tcPr>
            <w:tcW w:w="0" w:type="auto"/>
            <w:tcBorders>
              <w:top w:val="single" w:sz="6" w:space="0" w:color="auto"/>
              <w:left w:val="single" w:sz="6" w:space="0" w:color="auto"/>
              <w:bottom w:val="single" w:sz="6" w:space="0" w:color="auto"/>
              <w:right w:val="single" w:sz="6" w:space="0" w:color="auto"/>
            </w:tcBorders>
          </w:tcPr>
          <w:p w14:paraId="3ADDDDB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C903BE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456049F" w14:textId="77777777" w:rsidR="006D0294" w:rsidRPr="001F1742" w:rsidRDefault="006D0294" w:rsidP="006D0294"/>
        </w:tc>
      </w:tr>
      <w:tr w:rsidR="006D0294" w:rsidRPr="001F1742" w14:paraId="6AFCF95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1117B1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0" w:type="auto"/>
            <w:tcBorders>
              <w:top w:val="single" w:sz="6" w:space="0" w:color="auto"/>
              <w:left w:val="single" w:sz="6" w:space="0" w:color="auto"/>
              <w:bottom w:val="single" w:sz="6" w:space="0" w:color="auto"/>
              <w:right w:val="single" w:sz="6" w:space="0" w:color="auto"/>
            </w:tcBorders>
          </w:tcPr>
          <w:p w14:paraId="56AD133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48C67B8C" w14:textId="452922CC"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17E728B" w14:textId="77777777" w:rsidR="006D0294" w:rsidRPr="001F1742" w:rsidRDefault="006D0294" w:rsidP="006D0294"/>
        </w:tc>
      </w:tr>
      <w:tr w:rsidR="006D0294" w:rsidRPr="001F1742" w14:paraId="0E86B0A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5F56276"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0" w:type="auto"/>
            <w:tcBorders>
              <w:top w:val="single" w:sz="6" w:space="0" w:color="auto"/>
              <w:left w:val="single" w:sz="6" w:space="0" w:color="auto"/>
              <w:bottom w:val="single" w:sz="6" w:space="0" w:color="auto"/>
              <w:right w:val="single" w:sz="6" w:space="0" w:color="auto"/>
            </w:tcBorders>
          </w:tcPr>
          <w:p w14:paraId="31CEF33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6B54DD6B" w14:textId="5628BCE2"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1BF2F4F" w14:textId="77777777" w:rsidR="006D0294" w:rsidRPr="001F1742" w:rsidRDefault="006D0294" w:rsidP="006D0294"/>
        </w:tc>
      </w:tr>
      <w:tr w:rsidR="006D0294" w:rsidRPr="001F1742" w14:paraId="74DA775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033F765"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0" w:type="auto"/>
            <w:tcBorders>
              <w:top w:val="single" w:sz="6" w:space="0" w:color="auto"/>
              <w:left w:val="single" w:sz="6" w:space="0" w:color="auto"/>
              <w:bottom w:val="single" w:sz="6" w:space="0" w:color="auto"/>
              <w:right w:val="single" w:sz="6" w:space="0" w:color="auto"/>
            </w:tcBorders>
          </w:tcPr>
          <w:p w14:paraId="44A6B9C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4B31EA33" w14:textId="73E2FC98"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4F27760" w14:textId="77777777" w:rsidR="006D0294" w:rsidRPr="001F1742" w:rsidRDefault="006D0294" w:rsidP="006D0294"/>
        </w:tc>
      </w:tr>
      <w:tr w:rsidR="006D0294" w:rsidRPr="001F1742" w14:paraId="587C98F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C2119CC"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0" w:type="auto"/>
            <w:tcBorders>
              <w:top w:val="single" w:sz="6" w:space="0" w:color="auto"/>
              <w:left w:val="single" w:sz="6" w:space="0" w:color="auto"/>
              <w:bottom w:val="single" w:sz="6" w:space="0" w:color="auto"/>
              <w:right w:val="single" w:sz="6" w:space="0" w:color="auto"/>
            </w:tcBorders>
          </w:tcPr>
          <w:p w14:paraId="1CE7952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7B52D91A" w14:textId="660152E5"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45FC104" w14:textId="77777777" w:rsidR="006D0294" w:rsidRPr="001F1742" w:rsidRDefault="006D0294" w:rsidP="006D0294"/>
        </w:tc>
      </w:tr>
      <w:tr w:rsidR="006D0294" w:rsidRPr="001F1742" w14:paraId="2EF4EF9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F05CFEB"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0" w:type="auto"/>
            <w:tcBorders>
              <w:top w:val="single" w:sz="6" w:space="0" w:color="auto"/>
              <w:left w:val="single" w:sz="6" w:space="0" w:color="auto"/>
              <w:bottom w:val="single" w:sz="6" w:space="0" w:color="auto"/>
              <w:right w:val="single" w:sz="6" w:space="0" w:color="auto"/>
            </w:tcBorders>
          </w:tcPr>
          <w:p w14:paraId="5D06321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1BBFC96" w14:textId="5BD608CF"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3D5DFBC" w14:textId="77777777" w:rsidR="006D0294" w:rsidRPr="001F1742" w:rsidRDefault="006D0294" w:rsidP="006D0294"/>
        </w:tc>
      </w:tr>
      <w:tr w:rsidR="006D0294" w:rsidRPr="001F1742" w14:paraId="717DFF7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598217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(E) Basis or estimating method used</w:t>
            </w:r>
          </w:p>
        </w:tc>
        <w:tc>
          <w:tcPr>
            <w:tcW w:w="0" w:type="auto"/>
            <w:tcBorders>
              <w:top w:val="single" w:sz="6" w:space="0" w:color="auto"/>
              <w:left w:val="single" w:sz="6" w:space="0" w:color="auto"/>
              <w:bottom w:val="single" w:sz="6" w:space="0" w:color="auto"/>
              <w:right w:val="single" w:sz="6" w:space="0" w:color="auto"/>
            </w:tcBorders>
          </w:tcPr>
          <w:p w14:paraId="384983A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74BEC2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6AEF872" w14:textId="77777777" w:rsidR="006D0294" w:rsidRPr="001F1742" w:rsidRDefault="006D0294" w:rsidP="006D0294"/>
        </w:tc>
      </w:tr>
      <w:tr w:rsidR="006D0294" w:rsidRPr="001F1742" w14:paraId="0897DA5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9BE27BD"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(F) Explanation of contractor data not relied on and reason for using other than contractor's data, identify data used to develop the government's position</w:t>
            </w:r>
          </w:p>
        </w:tc>
        <w:tc>
          <w:tcPr>
            <w:tcW w:w="0" w:type="auto"/>
            <w:tcBorders>
              <w:top w:val="single" w:sz="6" w:space="0" w:color="auto"/>
              <w:left w:val="single" w:sz="6" w:space="0" w:color="auto"/>
              <w:bottom w:val="single" w:sz="6" w:space="0" w:color="auto"/>
              <w:right w:val="single" w:sz="6" w:space="0" w:color="auto"/>
            </w:tcBorders>
          </w:tcPr>
          <w:p w14:paraId="5F07376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2E6528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8F8B72B" w14:textId="77777777" w:rsidR="006D0294" w:rsidRPr="001F1742" w:rsidRDefault="006D0294" w:rsidP="006D0294"/>
        </w:tc>
      </w:tr>
      <w:tr w:rsidR="006D0294" w:rsidRPr="001F1742" w14:paraId="13AC9A7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49F2C45"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0" w:type="auto"/>
            <w:tcBorders>
              <w:top w:val="single" w:sz="6" w:space="0" w:color="auto"/>
              <w:left w:val="single" w:sz="6" w:space="0" w:color="auto"/>
              <w:bottom w:val="single" w:sz="6" w:space="0" w:color="auto"/>
              <w:right w:val="single" w:sz="6" w:space="0" w:color="auto"/>
            </w:tcBorders>
          </w:tcPr>
          <w:p w14:paraId="29721A8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97151A4" w14:textId="3D1CE370"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B55BFD2" w14:textId="77777777" w:rsidR="006D0294" w:rsidRPr="001F1742" w:rsidRDefault="006D0294" w:rsidP="006D0294"/>
        </w:tc>
      </w:tr>
      <w:tr w:rsidR="006D0294" w:rsidRPr="001F1742" w14:paraId="387CD5D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FAE32B3"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(H) Significant differences between the objective and negotiated amounts</w:t>
            </w: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8DBDFB5" w14:textId="184E0B4B"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622050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228F647" w14:textId="77777777" w:rsidR="006D0294" w:rsidRPr="001F1742" w:rsidRDefault="006D0294" w:rsidP="006D0294"/>
        </w:tc>
      </w:tr>
      <w:tr w:rsidR="006D0294" w:rsidRPr="001F1742" w14:paraId="7D98222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825517C"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(I)  Use of advisory reports supporting the objective, including significant differences between them, the objective, and the final negotiated agreement</w:t>
            </w:r>
          </w:p>
        </w:tc>
        <w:tc>
          <w:tcPr>
            <w:tcW w:w="0" w:type="auto"/>
            <w:tcBorders>
              <w:top w:val="single" w:sz="6" w:space="0" w:color="auto"/>
              <w:left w:val="single" w:sz="6" w:space="0" w:color="auto"/>
              <w:bottom w:val="single" w:sz="6" w:space="0" w:color="auto"/>
              <w:right w:val="single" w:sz="6" w:space="0" w:color="auto"/>
            </w:tcBorders>
          </w:tcPr>
          <w:p w14:paraId="3AB3BF7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CC5F62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181048A" w14:textId="77777777" w:rsidR="006D0294" w:rsidRPr="001F1742" w:rsidRDefault="006D0294" w:rsidP="006D0294"/>
        </w:tc>
      </w:tr>
      <w:tr w:rsidR="006D0294" w:rsidRPr="001F1742" w14:paraId="01FF886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0644F3F"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 xml:space="preserve">(J)  For </w:t>
            </w:r>
            <w:proofErr w:type="spellStart"/>
            <w:r w:rsidRPr="001F1742">
              <w:t>undefinitized</w:t>
            </w:r>
            <w:proofErr w:type="spellEnd"/>
            <w:r w:rsidRPr="001F1742">
              <w:t xml:space="preserve"> contract actions:  actual costs to date, % of completion, trends and, as applicable, the contractor's estimate to complete</w:t>
            </w:r>
          </w:p>
        </w:tc>
        <w:tc>
          <w:tcPr>
            <w:tcW w:w="0" w:type="auto"/>
            <w:tcBorders>
              <w:top w:val="single" w:sz="6" w:space="0" w:color="auto"/>
              <w:left w:val="single" w:sz="6" w:space="0" w:color="auto"/>
              <w:bottom w:val="single" w:sz="6" w:space="0" w:color="auto"/>
              <w:right w:val="single" w:sz="6" w:space="0" w:color="auto"/>
            </w:tcBorders>
          </w:tcPr>
          <w:p w14:paraId="33410C9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18BC0A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969FC44" w14:textId="77777777" w:rsidR="006D0294" w:rsidRPr="001F1742" w:rsidRDefault="006D0294" w:rsidP="006D0294"/>
        </w:tc>
      </w:tr>
      <w:tr w:rsidR="006D0294" w:rsidRPr="001F1742" w14:paraId="51F3FEC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31FDC9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With incentive arrangements, describe the basis for share ratio (s) and ceiling price (s)</w:t>
            </w:r>
          </w:p>
        </w:tc>
        <w:tc>
          <w:tcPr>
            <w:tcW w:w="0" w:type="auto"/>
            <w:tcBorders>
              <w:top w:val="single" w:sz="6" w:space="0" w:color="auto"/>
              <w:left w:val="single" w:sz="6" w:space="0" w:color="auto"/>
              <w:bottom w:val="single" w:sz="6" w:space="0" w:color="auto"/>
              <w:right w:val="single" w:sz="6" w:space="0" w:color="auto"/>
            </w:tcBorders>
          </w:tcPr>
          <w:p w14:paraId="385F31A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3701A4FF" w14:textId="0513FA4A"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5239ABC" w14:textId="77777777" w:rsidR="006D0294" w:rsidRPr="001F1742" w:rsidRDefault="006D0294" w:rsidP="006D0294"/>
        </w:tc>
      </w:tr>
      <w:tr w:rsidR="006D0294" w:rsidRPr="001F1742" w14:paraId="1CCC83F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82FCE1" w14:textId="5836F983"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Profit (Fee). Explain how the contracting officer developed the objective</w:t>
            </w:r>
          </w:p>
        </w:tc>
        <w:tc>
          <w:tcPr>
            <w:tcW w:w="0" w:type="auto"/>
            <w:tcBorders>
              <w:top w:val="single" w:sz="6" w:space="0" w:color="auto"/>
              <w:left w:val="single" w:sz="6" w:space="0" w:color="auto"/>
              <w:bottom w:val="single" w:sz="6" w:space="0" w:color="auto"/>
              <w:right w:val="single" w:sz="6" w:space="0" w:color="auto"/>
            </w:tcBorders>
          </w:tcPr>
          <w:p w14:paraId="742C079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82D4E5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D22D830" w14:textId="77777777" w:rsidR="006D0294" w:rsidRPr="001F1742" w:rsidRDefault="006D0294" w:rsidP="006D0294"/>
        </w:tc>
      </w:tr>
      <w:tr w:rsidR="006D0294" w:rsidRPr="001F1742" w14:paraId="6080CFA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CEEEB4C" w14:textId="500EED48"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(A) If using WGM, state assigned weights and provide reasoning when weights are below or above normal. (DD 1547 Attached to the PNM)</w:t>
            </w:r>
          </w:p>
        </w:tc>
        <w:tc>
          <w:tcPr>
            <w:tcW w:w="0" w:type="auto"/>
            <w:tcBorders>
              <w:top w:val="single" w:sz="6" w:space="0" w:color="auto"/>
              <w:left w:val="single" w:sz="6" w:space="0" w:color="auto"/>
              <w:bottom w:val="single" w:sz="6" w:space="0" w:color="auto"/>
              <w:right w:val="single" w:sz="6" w:space="0" w:color="auto"/>
            </w:tcBorders>
          </w:tcPr>
          <w:p w14:paraId="24C5C3A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1EF15F6" w14:textId="6A75ABA4"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C2A5EB9" w14:textId="77777777" w:rsidR="006D0294" w:rsidRPr="001F1742" w:rsidRDefault="006D0294" w:rsidP="006D0294"/>
        </w:tc>
      </w:tr>
      <w:tr w:rsidR="006D0294" w:rsidRPr="001F1742" w14:paraId="773702D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8ABEBF9" w14:textId="77777777"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br w:type="page"/>
            </w:r>
            <w:r w:rsidRPr="001F1742">
              <w:tab/>
            </w:r>
            <w:r w:rsidRPr="001F1742">
              <w:tab/>
            </w:r>
            <w:r w:rsidRPr="001F1742">
              <w:tab/>
              <w:t>(B) If not using WGM, explain why and how the contracting officer developed the profit objective</w:t>
            </w:r>
          </w:p>
        </w:tc>
        <w:tc>
          <w:tcPr>
            <w:tcW w:w="0" w:type="auto"/>
            <w:tcBorders>
              <w:top w:val="single" w:sz="6" w:space="0" w:color="auto"/>
              <w:left w:val="single" w:sz="6" w:space="0" w:color="auto"/>
              <w:bottom w:val="single" w:sz="6" w:space="0" w:color="auto"/>
              <w:right w:val="single" w:sz="6" w:space="0" w:color="auto"/>
            </w:tcBorders>
          </w:tcPr>
          <w:p w14:paraId="06889E4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422CD612" w14:textId="3F46ACB6"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D1D46EE" w14:textId="77777777" w:rsidR="006D0294" w:rsidRPr="001F1742" w:rsidRDefault="006D0294" w:rsidP="006D0294"/>
        </w:tc>
      </w:tr>
      <w:tr w:rsidR="006D0294" w:rsidRPr="001F1742" w14:paraId="561AA48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4758911" w14:textId="77777777"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C180E3D" w14:textId="155C9ECE"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Pr>
          <w:p w14:paraId="41E73BC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EED7126" w14:textId="77777777" w:rsidR="006D0294" w:rsidRPr="001F1742" w:rsidRDefault="006D0294" w:rsidP="006D0294"/>
        </w:tc>
      </w:tr>
      <w:bookmarkEnd w:id="1079"/>
      <w:tr w:rsidR="006D0294" w:rsidRPr="001F1742" w14:paraId="38BDFFE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727CF0D" w14:textId="2E453596"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h</w:t>
            </w:r>
            <w:r w:rsidRPr="001F1742">
              <w:t xml:space="preserve">. </w:t>
            </w:r>
            <w:r w:rsidR="006D0294" w:rsidRPr="001F1742">
              <w:t>Summarize and include a definitive statement on why the negotiated price is fair and reasonable. (Address the 25% limitation on price increases (DFARS 217.7505)</w:t>
            </w: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2D3EFC0B" w14:textId="40AF2CE4"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457EF1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C7B1414" w14:textId="77777777" w:rsidR="006D0294" w:rsidRPr="001F1742" w:rsidRDefault="006D0294" w:rsidP="006D0294"/>
        </w:tc>
      </w:tr>
      <w:tr w:rsidR="006D0294" w:rsidRPr="001F1742" w14:paraId="4896174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C0E58EA" w14:textId="2AF325AB"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i</w:t>
            </w:r>
            <w:r w:rsidRPr="001F1742">
              <w:t xml:space="preserve">. </w:t>
            </w:r>
            <w:r w:rsidR="006D0294" w:rsidRPr="001F1742">
              <w:t xml:space="preserve">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0" w:type="auto"/>
            <w:tcBorders>
              <w:top w:val="single" w:sz="6" w:space="0" w:color="auto"/>
              <w:left w:val="single" w:sz="6" w:space="0" w:color="auto"/>
              <w:bottom w:val="single" w:sz="6" w:space="0" w:color="auto"/>
              <w:right w:val="single" w:sz="6" w:space="0" w:color="auto"/>
            </w:tcBorders>
          </w:tcPr>
          <w:p w14:paraId="7D7604B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39FB62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11AB4C8" w14:textId="77777777" w:rsidR="006D0294" w:rsidRPr="001F1742" w:rsidRDefault="006D0294" w:rsidP="006D0294"/>
        </w:tc>
      </w:tr>
      <w:tr w:rsidR="00766703" w:rsidRPr="001F1742" w14:paraId="0455BF0C" w14:textId="77777777" w:rsidTr="000864C0">
        <w:trPr>
          <w:trHeight w:val="259"/>
        </w:trPr>
        <w:tc>
          <w:tcPr>
            <w:tcW w:w="0" w:type="auto"/>
            <w:tcBorders>
              <w:top w:val="single" w:sz="6" w:space="0" w:color="auto"/>
              <w:left w:val="single" w:sz="6" w:space="0" w:color="auto"/>
              <w:bottom w:val="single" w:sz="6" w:space="0" w:color="auto"/>
              <w:right w:val="nil"/>
            </w:tcBorders>
          </w:tcPr>
          <w:p w14:paraId="1FE88749" w14:textId="22B422CF" w:rsidR="00766703" w:rsidRPr="00766703" w:rsidRDefault="00766703"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0" w:type="auto"/>
            <w:tcBorders>
              <w:top w:val="single" w:sz="6" w:space="0" w:color="auto"/>
              <w:left w:val="nil"/>
              <w:bottom w:val="single" w:sz="6" w:space="0" w:color="auto"/>
              <w:right w:val="nil"/>
            </w:tcBorders>
          </w:tcPr>
          <w:p w14:paraId="369AC0E7" w14:textId="77777777" w:rsidR="00766703" w:rsidRPr="001F1742" w:rsidRDefault="00766703" w:rsidP="00E64FB4">
            <w:pPr>
              <w:jc w:val="center"/>
            </w:pPr>
          </w:p>
        </w:tc>
        <w:tc>
          <w:tcPr>
            <w:tcW w:w="0" w:type="auto"/>
            <w:tcBorders>
              <w:top w:val="single" w:sz="6" w:space="0" w:color="auto"/>
              <w:left w:val="nil"/>
              <w:bottom w:val="single" w:sz="6" w:space="0" w:color="auto"/>
              <w:right w:val="nil"/>
            </w:tcBorders>
          </w:tcPr>
          <w:p w14:paraId="69E73F66" w14:textId="77777777" w:rsidR="00766703" w:rsidRPr="001F1742" w:rsidRDefault="00766703" w:rsidP="00E64FB4">
            <w:pPr>
              <w:jc w:val="center"/>
            </w:pPr>
          </w:p>
        </w:tc>
        <w:tc>
          <w:tcPr>
            <w:tcW w:w="0" w:type="auto"/>
            <w:tcBorders>
              <w:top w:val="single" w:sz="6" w:space="0" w:color="auto"/>
              <w:left w:val="nil"/>
              <w:bottom w:val="single" w:sz="6" w:space="0" w:color="auto"/>
              <w:right w:val="single" w:sz="6" w:space="0" w:color="auto"/>
            </w:tcBorders>
          </w:tcPr>
          <w:p w14:paraId="677811F5" w14:textId="77777777" w:rsidR="00766703" w:rsidRPr="001F1742" w:rsidRDefault="00766703" w:rsidP="00E64FB4"/>
        </w:tc>
      </w:tr>
      <w:tr w:rsidR="00766703" w:rsidRPr="001F1742" w14:paraId="3292E8F3" w14:textId="77777777" w:rsidTr="000864C0">
        <w:trPr>
          <w:trHeight w:val="259"/>
        </w:trPr>
        <w:tc>
          <w:tcPr>
            <w:tcW w:w="0" w:type="auto"/>
            <w:tcBorders>
              <w:top w:val="single" w:sz="6" w:space="0" w:color="auto"/>
              <w:left w:val="single" w:sz="6" w:space="0" w:color="auto"/>
              <w:bottom w:val="single" w:sz="6" w:space="0" w:color="auto"/>
              <w:right w:val="nil"/>
            </w:tcBorders>
          </w:tcPr>
          <w:p w14:paraId="3ED8A55E" w14:textId="299B7B47" w:rsidR="00766703" w:rsidRPr="00D4227D" w:rsidRDefault="00D4227D"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0" w:type="auto"/>
            <w:tcBorders>
              <w:top w:val="single" w:sz="6" w:space="0" w:color="auto"/>
              <w:left w:val="nil"/>
              <w:bottom w:val="single" w:sz="6" w:space="0" w:color="auto"/>
              <w:right w:val="nil"/>
            </w:tcBorders>
          </w:tcPr>
          <w:p w14:paraId="184CE124" w14:textId="77777777" w:rsidR="00766703" w:rsidRPr="001F1742" w:rsidRDefault="00766703" w:rsidP="00E64FB4">
            <w:pPr>
              <w:jc w:val="center"/>
            </w:pPr>
          </w:p>
        </w:tc>
        <w:tc>
          <w:tcPr>
            <w:tcW w:w="0" w:type="auto"/>
            <w:tcBorders>
              <w:top w:val="single" w:sz="6" w:space="0" w:color="auto"/>
              <w:left w:val="nil"/>
              <w:bottom w:val="single" w:sz="6" w:space="0" w:color="auto"/>
              <w:right w:val="nil"/>
            </w:tcBorders>
          </w:tcPr>
          <w:p w14:paraId="5865DB52" w14:textId="77777777" w:rsidR="00766703" w:rsidRPr="001F1742" w:rsidRDefault="00766703" w:rsidP="00E64FB4">
            <w:pPr>
              <w:jc w:val="center"/>
            </w:pPr>
          </w:p>
        </w:tc>
        <w:tc>
          <w:tcPr>
            <w:tcW w:w="0" w:type="auto"/>
            <w:tcBorders>
              <w:top w:val="single" w:sz="6" w:space="0" w:color="auto"/>
              <w:left w:val="nil"/>
              <w:bottom w:val="single" w:sz="6" w:space="0" w:color="auto"/>
              <w:right w:val="single" w:sz="6" w:space="0" w:color="auto"/>
            </w:tcBorders>
          </w:tcPr>
          <w:p w14:paraId="569BD04C" w14:textId="77777777" w:rsidR="00766703" w:rsidRPr="001F1742" w:rsidRDefault="00766703" w:rsidP="00E64FB4"/>
        </w:tc>
      </w:tr>
      <w:tr w:rsidR="00E64FB4" w:rsidRPr="001F1742" w14:paraId="21304672" w14:textId="77777777" w:rsidTr="000864C0">
        <w:trPr>
          <w:trHeight w:val="259"/>
        </w:trPr>
        <w:tc>
          <w:tcPr>
            <w:tcW w:w="0" w:type="auto"/>
            <w:tcBorders>
              <w:top w:val="single" w:sz="6" w:space="0" w:color="auto"/>
              <w:left w:val="single" w:sz="6" w:space="0" w:color="auto"/>
              <w:bottom w:val="single" w:sz="6" w:space="0" w:color="auto"/>
              <w:right w:val="nil"/>
            </w:tcBorders>
          </w:tcPr>
          <w:p w14:paraId="7860B354" w14:textId="7518A000" w:rsidR="00E64FB4" w:rsidRPr="001F1742" w:rsidRDefault="00F52677" w:rsidP="0027234E">
            <w:pPr>
              <w:tabs>
                <w:tab w:val="left" w:pos="180"/>
                <w:tab w:val="left" w:pos="316"/>
                <w:tab w:val="left" w:pos="549"/>
                <w:tab w:val="left" w:pos="586"/>
                <w:tab w:val="left" w:pos="946"/>
              </w:tabs>
              <w:rPr>
                <w:b/>
              </w:rPr>
            </w:pPr>
            <w:r>
              <w:rPr>
                <w:b/>
              </w:rPr>
              <w:t>7</w:t>
            </w:r>
            <w:r w:rsidR="0027234E">
              <w:rPr>
                <w:b/>
              </w:rPr>
              <w:t xml:space="preserve">. </w:t>
            </w:r>
            <w:commentRangeStart w:id="1080"/>
            <w:commentRangeEnd w:id="1080"/>
            <w:r w:rsidR="0027234E">
              <w:rPr>
                <w:rStyle w:val="CommentReference"/>
              </w:rPr>
              <w:commentReference w:id="1080"/>
            </w:r>
            <w:r w:rsidR="00E64FB4" w:rsidRPr="001F1742">
              <w:rPr>
                <w:b/>
              </w:rPr>
              <w:t>Signatures</w:t>
            </w:r>
          </w:p>
        </w:tc>
        <w:tc>
          <w:tcPr>
            <w:tcW w:w="0" w:type="auto"/>
            <w:tcBorders>
              <w:top w:val="single" w:sz="6" w:space="0" w:color="auto"/>
              <w:left w:val="nil"/>
              <w:bottom w:val="single" w:sz="6" w:space="0" w:color="auto"/>
              <w:right w:val="nil"/>
            </w:tcBorders>
          </w:tcPr>
          <w:p w14:paraId="30CC9434" w14:textId="77777777" w:rsidR="00E64FB4" w:rsidRPr="001F1742" w:rsidRDefault="00E64FB4" w:rsidP="00E64FB4">
            <w:pPr>
              <w:jc w:val="center"/>
            </w:pPr>
          </w:p>
        </w:tc>
        <w:tc>
          <w:tcPr>
            <w:tcW w:w="0" w:type="auto"/>
            <w:tcBorders>
              <w:top w:val="single" w:sz="6" w:space="0" w:color="auto"/>
              <w:left w:val="nil"/>
              <w:bottom w:val="single" w:sz="6" w:space="0" w:color="auto"/>
              <w:right w:val="nil"/>
            </w:tcBorders>
          </w:tcPr>
          <w:p w14:paraId="335E5DF1" w14:textId="77777777" w:rsidR="00E64FB4" w:rsidRPr="001F1742" w:rsidRDefault="00E64FB4" w:rsidP="00E64FB4">
            <w:pPr>
              <w:jc w:val="center"/>
            </w:pPr>
          </w:p>
        </w:tc>
        <w:tc>
          <w:tcPr>
            <w:tcW w:w="0" w:type="auto"/>
            <w:tcBorders>
              <w:top w:val="single" w:sz="6" w:space="0" w:color="auto"/>
              <w:left w:val="nil"/>
              <w:bottom w:val="single" w:sz="6" w:space="0" w:color="auto"/>
              <w:right w:val="single" w:sz="6" w:space="0" w:color="auto"/>
            </w:tcBorders>
          </w:tcPr>
          <w:p w14:paraId="4646B23A" w14:textId="77777777" w:rsidR="00E64FB4" w:rsidRPr="001F1742" w:rsidRDefault="00E64FB4" w:rsidP="00E64FB4"/>
        </w:tc>
      </w:tr>
      <w:tr w:rsidR="00E64FB4" w:rsidRPr="001F1742" w14:paraId="4AAF34D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40B420E"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0" w:type="auto"/>
            <w:tcBorders>
              <w:top w:val="single" w:sz="6" w:space="0" w:color="auto"/>
              <w:left w:val="single" w:sz="6" w:space="0" w:color="auto"/>
              <w:bottom w:val="single" w:sz="6" w:space="0" w:color="auto"/>
              <w:right w:val="single" w:sz="6" w:space="0" w:color="auto"/>
            </w:tcBorders>
          </w:tcPr>
          <w:p w14:paraId="4EF1E73B"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31409B99"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169E1C45" w14:textId="77777777" w:rsidR="00E64FB4" w:rsidRPr="001F1742" w:rsidRDefault="00E64FB4" w:rsidP="00E64FB4"/>
        </w:tc>
      </w:tr>
      <w:tr w:rsidR="00E64FB4" w:rsidRPr="001F1742" w14:paraId="09E984D8" w14:textId="77777777" w:rsidTr="000864C0">
        <w:trPr>
          <w:trHeight w:val="259"/>
        </w:trPr>
        <w:tc>
          <w:tcPr>
            <w:tcW w:w="0" w:type="auto"/>
            <w:tcBorders>
              <w:top w:val="single" w:sz="6" w:space="0" w:color="auto"/>
              <w:left w:val="single" w:sz="6" w:space="0" w:color="auto"/>
              <w:bottom w:val="single" w:sz="6" w:space="0" w:color="auto"/>
              <w:right w:val="nil"/>
            </w:tcBorders>
          </w:tcPr>
          <w:p w14:paraId="3E8A2725" w14:textId="324EFB68" w:rsidR="00E64FB4" w:rsidRPr="001F1742" w:rsidRDefault="00F52677" w:rsidP="00DF630B">
            <w:pPr>
              <w:tabs>
                <w:tab w:val="left" w:pos="180"/>
                <w:tab w:val="left" w:pos="316"/>
                <w:tab w:val="left" w:pos="549"/>
                <w:tab w:val="left" w:pos="586"/>
                <w:tab w:val="left" w:pos="946"/>
              </w:tabs>
            </w:pPr>
            <w:r>
              <w:rPr>
                <w:b/>
              </w:rPr>
              <w:t>8.</w:t>
            </w:r>
            <w:r w:rsidR="00E64FB4" w:rsidRPr="001F1742">
              <w:rPr>
                <w:b/>
              </w:rPr>
              <w:t xml:space="preserve"> Attachments</w:t>
            </w:r>
          </w:p>
        </w:tc>
        <w:tc>
          <w:tcPr>
            <w:tcW w:w="0" w:type="auto"/>
            <w:tcBorders>
              <w:top w:val="single" w:sz="6" w:space="0" w:color="auto"/>
              <w:left w:val="nil"/>
              <w:bottom w:val="single" w:sz="6" w:space="0" w:color="auto"/>
              <w:right w:val="nil"/>
            </w:tcBorders>
          </w:tcPr>
          <w:p w14:paraId="550C7B86" w14:textId="77777777" w:rsidR="00E64FB4" w:rsidRPr="001F1742" w:rsidRDefault="00E64FB4" w:rsidP="00E64FB4">
            <w:pPr>
              <w:jc w:val="center"/>
            </w:pPr>
          </w:p>
        </w:tc>
        <w:tc>
          <w:tcPr>
            <w:tcW w:w="0" w:type="auto"/>
            <w:tcBorders>
              <w:top w:val="single" w:sz="6" w:space="0" w:color="auto"/>
              <w:left w:val="nil"/>
              <w:bottom w:val="single" w:sz="6" w:space="0" w:color="auto"/>
              <w:right w:val="nil"/>
            </w:tcBorders>
          </w:tcPr>
          <w:p w14:paraId="5AEBAFA6" w14:textId="77777777" w:rsidR="00E64FB4" w:rsidRPr="001F1742" w:rsidRDefault="00E64FB4" w:rsidP="00E64FB4">
            <w:pPr>
              <w:jc w:val="center"/>
            </w:pPr>
          </w:p>
        </w:tc>
        <w:tc>
          <w:tcPr>
            <w:tcW w:w="0" w:type="auto"/>
            <w:tcBorders>
              <w:top w:val="single" w:sz="6" w:space="0" w:color="auto"/>
              <w:left w:val="nil"/>
              <w:bottom w:val="single" w:sz="6" w:space="0" w:color="auto"/>
              <w:right w:val="single" w:sz="6" w:space="0" w:color="auto"/>
            </w:tcBorders>
          </w:tcPr>
          <w:p w14:paraId="1EBE69B2" w14:textId="77777777" w:rsidR="00E64FB4" w:rsidRPr="001F1742" w:rsidRDefault="00E64FB4" w:rsidP="00E64FB4"/>
        </w:tc>
      </w:tr>
      <w:tr w:rsidR="00E64FB4" w:rsidRPr="001F1742" w14:paraId="09319BB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E9A0844"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lastRenderedPageBreak/>
              <w:tab/>
              <w:t xml:space="preserve">a. DD Form 1547 - Weighted Guidelines </w:t>
            </w:r>
          </w:p>
        </w:tc>
        <w:tc>
          <w:tcPr>
            <w:tcW w:w="0" w:type="auto"/>
            <w:tcBorders>
              <w:top w:val="single" w:sz="6" w:space="0" w:color="auto"/>
              <w:left w:val="single" w:sz="6" w:space="0" w:color="auto"/>
              <w:bottom w:val="single" w:sz="6" w:space="0" w:color="auto"/>
              <w:right w:val="single" w:sz="6" w:space="0" w:color="auto"/>
            </w:tcBorders>
          </w:tcPr>
          <w:p w14:paraId="563C0293"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573BB47E"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28881F9D" w14:textId="77777777" w:rsidR="00E64FB4" w:rsidRPr="001F1742" w:rsidRDefault="00E64FB4" w:rsidP="00E64FB4"/>
        </w:tc>
      </w:tr>
      <w:tr w:rsidR="00E64FB4" w:rsidRPr="001F1742" w14:paraId="435EAEB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F2F4825"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0" w:type="auto"/>
            <w:tcBorders>
              <w:top w:val="single" w:sz="6" w:space="0" w:color="auto"/>
              <w:left w:val="single" w:sz="6" w:space="0" w:color="auto"/>
              <w:bottom w:val="single" w:sz="6" w:space="0" w:color="auto"/>
              <w:right w:val="single" w:sz="6" w:space="0" w:color="auto"/>
            </w:tcBorders>
          </w:tcPr>
          <w:p w14:paraId="63EF81AA"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764E48DF"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344E855A" w14:textId="77777777" w:rsidR="00E64FB4" w:rsidRPr="001F1742" w:rsidRDefault="00E64FB4" w:rsidP="00E64FB4"/>
        </w:tc>
      </w:tr>
      <w:tr w:rsidR="00E64FB4" w:rsidRPr="001F1742" w14:paraId="0D7CC1D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261F807"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0" w:type="auto"/>
            <w:tcBorders>
              <w:top w:val="single" w:sz="6" w:space="0" w:color="auto"/>
              <w:left w:val="single" w:sz="6" w:space="0" w:color="auto"/>
              <w:bottom w:val="single" w:sz="6" w:space="0" w:color="auto"/>
              <w:right w:val="single" w:sz="6" w:space="0" w:color="auto"/>
            </w:tcBorders>
          </w:tcPr>
          <w:p w14:paraId="2374F1F2"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58729CBE"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3FF3F7F8" w14:textId="77777777" w:rsidR="00E64FB4" w:rsidRPr="001F1742" w:rsidRDefault="00E64FB4" w:rsidP="00E64FB4"/>
        </w:tc>
      </w:tr>
    </w:tbl>
    <w:p w14:paraId="0625C375" w14:textId="1C85235E" w:rsidR="006D0294" w:rsidRDefault="006D0294"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p w14:paraId="370282FB" w14:textId="77777777" w:rsidR="0062212F" w:rsidRPr="00361E74" w:rsidRDefault="0062212F" w:rsidP="008E0C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10200"/>
        <w:jc w:val="center"/>
        <w:rPr>
          <w:sz w:val="24"/>
          <w:szCs w:val="24"/>
        </w:rPr>
      </w:pPr>
      <w:r w:rsidRPr="00361E74">
        <w:rPr>
          <w:sz w:val="24"/>
          <w:szCs w:val="24"/>
        </w:rPr>
        <w:t>CUI</w:t>
      </w:r>
    </w:p>
    <w:p w14:paraId="7667A8A1" w14:textId="77777777" w:rsidR="0062212F" w:rsidRPr="00361E74" w:rsidRDefault="0062212F" w:rsidP="006221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sz w:val="24"/>
          <w:szCs w:val="24"/>
        </w:rPr>
      </w:pPr>
      <w:r w:rsidRPr="00361E74">
        <w:rPr>
          <w:sz w:val="24"/>
          <w:szCs w:val="24"/>
        </w:rPr>
        <w:t xml:space="preserve">Source Selection Information </w:t>
      </w:r>
      <w:r w:rsidRPr="00361E74">
        <w:rPr>
          <w:rFonts w:ascii="TimesNewRomanPS-BoldMT" w:hAnsi="TimesNewRomanPS-BoldMT" w:cs="TimesNewRomanPS-BoldMT"/>
          <w:sz w:val="24"/>
          <w:szCs w:val="24"/>
        </w:rPr>
        <w:t xml:space="preserve">– </w:t>
      </w:r>
      <w:r w:rsidRPr="00361E74">
        <w:rPr>
          <w:sz w:val="24"/>
          <w:szCs w:val="24"/>
        </w:rPr>
        <w:t>See FAR 2.101 and 3.104</w:t>
      </w:r>
    </w:p>
    <w:p w14:paraId="3AAA9ADA" w14:textId="77777777" w:rsidR="0062212F" w:rsidRDefault="0062212F"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1037"/>
    <w:p w14:paraId="170EAEE9" w14:textId="77777777" w:rsidR="003C4862" w:rsidRDefault="003C4862" w:rsidP="00580B25">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3C4862" w:rsidSect="0060392F">
          <w:headerReference w:type="even" r:id="rId416"/>
          <w:headerReference w:type="default" r:id="rId417"/>
          <w:footerReference w:type="even" r:id="rId418"/>
          <w:footerReference w:type="default" r:id="rId419"/>
          <w:headerReference w:type="first" r:id="rId420"/>
          <w:pgSz w:w="12240" w:h="15840"/>
          <w:pgMar w:top="1080" w:right="1080" w:bottom="1080" w:left="1080" w:header="720" w:footer="720" w:gutter="0"/>
          <w:cols w:space="720"/>
          <w:docGrid w:linePitch="360"/>
        </w:sectPr>
      </w:pPr>
    </w:p>
    <w:p w14:paraId="451027C8" w14:textId="26FD643E" w:rsidR="003D6284" w:rsidRPr="004F0B25" w:rsidRDefault="003D6284" w:rsidP="001533C0">
      <w:pPr>
        <w:pStyle w:val="Heading1"/>
        <w:rPr>
          <w:sz w:val="24"/>
          <w:szCs w:val="24"/>
        </w:rPr>
      </w:pPr>
      <w:bookmarkStart w:id="1081" w:name="PGI"/>
      <w:r w:rsidRPr="004F0B25">
        <w:rPr>
          <w:sz w:val="24"/>
          <w:szCs w:val="24"/>
        </w:rPr>
        <w:lastRenderedPageBreak/>
        <w:t>PROCEDURES, GUIDANCE, AND INFORMATION (PGI)</w:t>
      </w:r>
      <w:commentRangeStart w:id="1082"/>
      <w:commentRangeEnd w:id="1082"/>
      <w:r w:rsidR="00000C75" w:rsidRPr="004F0B25">
        <w:rPr>
          <w:rStyle w:val="CommentReference"/>
          <w:sz w:val="24"/>
          <w:szCs w:val="24"/>
        </w:rPr>
        <w:commentReference w:id="1082"/>
      </w:r>
      <w:bookmarkEnd w:id="1081"/>
    </w:p>
    <w:p w14:paraId="2A263594" w14:textId="32F59CBD" w:rsidR="003D6284" w:rsidRPr="004F0B25" w:rsidRDefault="00591163" w:rsidP="00AD4B77">
      <w:pPr>
        <w:spacing w:after="240"/>
        <w:jc w:val="center"/>
        <w:rPr>
          <w:b/>
          <w:i/>
          <w:sz w:val="24"/>
          <w:szCs w:val="24"/>
        </w:rPr>
      </w:pPr>
      <w:r w:rsidRPr="004F0B25">
        <w:rPr>
          <w:i/>
          <w:sz w:val="24"/>
          <w:szCs w:val="24"/>
        </w:rPr>
        <w:t xml:space="preserve">(Revised </w:t>
      </w:r>
      <w:r w:rsidR="004A3AAE">
        <w:rPr>
          <w:i/>
          <w:sz w:val="24"/>
          <w:szCs w:val="24"/>
        </w:rPr>
        <w:t>January 1</w:t>
      </w:r>
      <w:r w:rsidR="00133C61">
        <w:rPr>
          <w:i/>
          <w:sz w:val="24"/>
          <w:szCs w:val="24"/>
        </w:rPr>
        <w:t>4</w:t>
      </w:r>
      <w:r w:rsidR="004A3AAE">
        <w:rPr>
          <w:i/>
          <w:sz w:val="24"/>
          <w:szCs w:val="24"/>
        </w:rPr>
        <w:t xml:space="preserve">, 2022 </w:t>
      </w:r>
      <w:r w:rsidRPr="004F0B25">
        <w:rPr>
          <w:i/>
          <w:sz w:val="24"/>
          <w:szCs w:val="24"/>
        </w:rPr>
        <w:t>through PROCLTR 202</w:t>
      </w:r>
      <w:r w:rsidR="009C0E1C">
        <w:rPr>
          <w:i/>
          <w:sz w:val="24"/>
          <w:szCs w:val="24"/>
        </w:rPr>
        <w:t>2</w:t>
      </w:r>
      <w:r w:rsidRPr="004F0B25">
        <w:rPr>
          <w:i/>
          <w:sz w:val="24"/>
          <w:szCs w:val="24"/>
        </w:rPr>
        <w:t>-</w:t>
      </w:r>
      <w:r w:rsidR="009C0E1C">
        <w:rPr>
          <w:i/>
          <w:sz w:val="24"/>
          <w:szCs w:val="24"/>
        </w:rPr>
        <w:t>03</w:t>
      </w:r>
      <w:r w:rsidR="003D6284" w:rsidRPr="004F0B25">
        <w:rPr>
          <w:i/>
          <w:sz w:val="24"/>
          <w:szCs w:val="24"/>
          <w:lang w:val="en"/>
        </w:rPr>
        <w:t>)</w:t>
      </w:r>
    </w:p>
    <w:p w14:paraId="2D9E5B11" w14:textId="7B4DE888" w:rsidR="00D11D1C" w:rsidRPr="004F0B25" w:rsidRDefault="003D6284" w:rsidP="002B7966">
      <w:pPr>
        <w:jc w:val="center"/>
        <w:rPr>
          <w:sz w:val="24"/>
          <w:szCs w:val="24"/>
        </w:rPr>
      </w:pPr>
      <w:r w:rsidRPr="004F0B25">
        <w:rPr>
          <w:b/>
          <w:sz w:val="24"/>
          <w:szCs w:val="24"/>
        </w:rPr>
        <w:t>TABLE OF CONTENTS</w:t>
      </w:r>
    </w:p>
    <w:p w14:paraId="65983F9A" w14:textId="3A3206CE" w:rsidR="00B971C0" w:rsidRPr="004F0B25" w:rsidRDefault="00D11D1C" w:rsidP="003E3464">
      <w:pPr>
        <w:rPr>
          <w:b/>
          <w:sz w:val="24"/>
          <w:szCs w:val="24"/>
        </w:rPr>
      </w:pPr>
      <w:r w:rsidRPr="004F0B25">
        <w:rPr>
          <w:b/>
          <w:sz w:val="24"/>
          <w:szCs w:val="24"/>
        </w:rPr>
        <w:t>PGI PART 1 – FEDERAL ACQUISITION REGULATIONS SYSTEM</w:t>
      </w:r>
    </w:p>
    <w:p w14:paraId="4352A351" w14:textId="73632203" w:rsidR="00025ADE" w:rsidRPr="004F0B25" w:rsidRDefault="00025ADE"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0B25">
        <w:rPr>
          <w:b/>
          <w:sz w:val="24"/>
          <w:szCs w:val="24"/>
        </w:rPr>
        <w:t>PGI PART 3</w:t>
      </w:r>
      <w:r w:rsidR="00436F12" w:rsidRPr="004F0B25">
        <w:rPr>
          <w:b/>
          <w:sz w:val="24"/>
          <w:szCs w:val="24"/>
        </w:rPr>
        <w:t xml:space="preserve"> – </w:t>
      </w:r>
      <w:r w:rsidRPr="004F0B25">
        <w:rPr>
          <w:b/>
          <w:sz w:val="24"/>
          <w:szCs w:val="24"/>
        </w:rPr>
        <w:t>IMPROPER BUSINESS PRACTICES AND PERSONAL CONFLICTS OF</w:t>
      </w:r>
      <w:r w:rsidR="00817C7E">
        <w:rPr>
          <w:b/>
          <w:sz w:val="24"/>
          <w:szCs w:val="24"/>
        </w:rPr>
        <w:t xml:space="preserve"> </w:t>
      </w:r>
      <w:r w:rsidRPr="004F0B25">
        <w:rPr>
          <w:b/>
          <w:sz w:val="24"/>
          <w:szCs w:val="24"/>
        </w:rPr>
        <w:t>INTEREST</w:t>
      </w:r>
    </w:p>
    <w:p w14:paraId="1682497A" w14:textId="623ADFA4" w:rsidR="00FE233D" w:rsidRDefault="00507730"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FE233D">
        <w:rPr>
          <w:b/>
          <w:bCs/>
          <w:sz w:val="24"/>
          <w:szCs w:val="24"/>
        </w:rPr>
        <w:t>PGI PART 13 – SIMPLIFIED ACQUISITION PROCEDURES</w:t>
      </w:r>
    </w:p>
    <w:p w14:paraId="38CD836E" w14:textId="6CD3FF9B" w:rsidR="001E4EDA" w:rsidRPr="001E4EDA" w:rsidRDefault="001E4EDA" w:rsidP="001E4E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E4EDA">
        <w:rPr>
          <w:b/>
          <w:bCs/>
          <w:color w:val="000000"/>
          <w:sz w:val="24"/>
          <w:szCs w:val="24"/>
        </w:rPr>
        <w:t>PGI PART 16 – TYPES OF CONTRACTS</w:t>
      </w:r>
    </w:p>
    <w:p w14:paraId="45D36D21" w14:textId="5C7F08EF" w:rsidR="001E4EDA" w:rsidRPr="001E4EDA" w:rsidRDefault="001E4EDA" w:rsidP="001E4E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r w:rsidRPr="001E4EDA">
        <w:rPr>
          <w:b/>
          <w:bCs/>
          <w:color w:val="000000"/>
          <w:sz w:val="24"/>
          <w:szCs w:val="24"/>
        </w:rPr>
        <w:t>PGI SUBPART 16.5 – INDEFINITE-DELIVERY CONTRACTS</w:t>
      </w:r>
    </w:p>
    <w:p w14:paraId="5AF19BA0" w14:textId="1C01D007" w:rsidR="001E4EDA" w:rsidRPr="001E4EDA" w:rsidRDefault="001E4EDA" w:rsidP="001E4E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E4EDA">
        <w:rPr>
          <w:b/>
          <w:bCs/>
          <w:color w:val="000000"/>
          <w:sz w:val="24"/>
          <w:szCs w:val="24"/>
        </w:rPr>
        <w:t>PGI 16.504 Indefinite-quantity contracts.</w:t>
      </w:r>
    </w:p>
    <w:p w14:paraId="5309AD46" w14:textId="47E8B779" w:rsidR="004F0B25" w:rsidRPr="004F0B25" w:rsidRDefault="004F0B25"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r w:rsidRPr="004F0B25">
        <w:rPr>
          <w:b/>
          <w:color w:val="000000"/>
          <w:sz w:val="24"/>
          <w:szCs w:val="24"/>
        </w:rPr>
        <w:t>PGI Part 15</w:t>
      </w:r>
      <w:r w:rsidR="00436F12" w:rsidRPr="004F0B25">
        <w:rPr>
          <w:b/>
          <w:sz w:val="24"/>
          <w:szCs w:val="24"/>
        </w:rPr>
        <w:t xml:space="preserve"> – </w:t>
      </w:r>
      <w:r w:rsidRPr="004F0B25">
        <w:rPr>
          <w:b/>
          <w:color w:val="000000"/>
          <w:sz w:val="24"/>
          <w:szCs w:val="24"/>
        </w:rPr>
        <w:t>CONTRACTING BY NEGOTIATION.</w:t>
      </w:r>
    </w:p>
    <w:p w14:paraId="5A010C77" w14:textId="689C0C80" w:rsidR="004F0B25" w:rsidRPr="004F0B25" w:rsidRDefault="004F0B25" w:rsidP="004F0B25">
      <w:pPr>
        <w:rPr>
          <w:color w:val="000000"/>
          <w:sz w:val="24"/>
          <w:szCs w:val="24"/>
        </w:rPr>
      </w:pPr>
      <w:r w:rsidRPr="004F0B25">
        <w:rPr>
          <w:color w:val="000000"/>
          <w:sz w:val="24"/>
          <w:szCs w:val="24"/>
        </w:rPr>
        <w:t xml:space="preserve">PGI 15.403-3 </w:t>
      </w:r>
      <w:r w:rsidR="00543EAE">
        <w:rPr>
          <w:color w:val="000000"/>
          <w:sz w:val="24"/>
          <w:szCs w:val="24"/>
        </w:rPr>
        <w:tab/>
      </w:r>
      <w:r w:rsidR="00543EAE">
        <w:rPr>
          <w:color w:val="000000"/>
          <w:sz w:val="24"/>
          <w:szCs w:val="24"/>
        </w:rPr>
        <w:tab/>
      </w:r>
      <w:r w:rsidRPr="004F0B25">
        <w:rPr>
          <w:color w:val="000000"/>
          <w:sz w:val="24"/>
          <w:szCs w:val="24"/>
        </w:rPr>
        <w:t>Requiring data other than certified cost or pricing data.</w:t>
      </w:r>
    </w:p>
    <w:p w14:paraId="317E4487" w14:textId="155ADDF0" w:rsidR="00806ED7" w:rsidRPr="004F0B25" w:rsidRDefault="00806ED7" w:rsidP="004F0B25">
      <w:pPr>
        <w:rPr>
          <w:b/>
          <w:sz w:val="24"/>
          <w:szCs w:val="24"/>
        </w:rPr>
      </w:pPr>
      <w:r w:rsidRPr="004F0B25">
        <w:rPr>
          <w:b/>
          <w:sz w:val="24"/>
          <w:szCs w:val="24"/>
        </w:rPr>
        <w:t>PGI PART 25 – FOREIGN ACQUISITION</w:t>
      </w:r>
    </w:p>
    <w:p w14:paraId="42403370" w14:textId="7E1FE9DD" w:rsidR="00DE474F" w:rsidRDefault="005A1C85" w:rsidP="00806E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sectPr w:rsidR="00DE474F" w:rsidSect="0060392F">
          <w:headerReference w:type="even" r:id="rId421"/>
          <w:headerReference w:type="default" r:id="rId422"/>
          <w:footerReference w:type="default" r:id="rId423"/>
          <w:pgSz w:w="12240" w:h="15840"/>
          <w:pgMar w:top="1080" w:right="1080" w:bottom="1080" w:left="1080" w:header="720" w:footer="720" w:gutter="0"/>
          <w:cols w:space="720"/>
          <w:docGrid w:linePitch="360"/>
        </w:sectPr>
      </w:pPr>
      <w:hyperlink w:anchor="P_PGI_25_7902_4" w:history="1">
        <w:r w:rsidR="00A56F0E" w:rsidRPr="004F0B25">
          <w:rPr>
            <w:rStyle w:val="Hyperlink"/>
            <w:sz w:val="24"/>
            <w:szCs w:val="24"/>
          </w:rPr>
          <w:t xml:space="preserve">PGI </w:t>
        </w:r>
        <w:r w:rsidR="00806ED7" w:rsidRPr="004F0B25">
          <w:rPr>
            <w:rStyle w:val="Hyperlink"/>
            <w:sz w:val="24"/>
            <w:szCs w:val="24"/>
          </w:rPr>
          <w:t>25.7902-4</w:t>
        </w:r>
      </w:hyperlink>
      <w:r w:rsidR="00806ED7" w:rsidRPr="004F0B25">
        <w:rPr>
          <w:sz w:val="24"/>
          <w:szCs w:val="24"/>
        </w:rPr>
        <w:t xml:space="preserve"> </w:t>
      </w:r>
      <w:r w:rsidR="00274775" w:rsidRPr="004F0B25">
        <w:rPr>
          <w:sz w:val="24"/>
          <w:szCs w:val="24"/>
        </w:rPr>
        <w:tab/>
      </w:r>
      <w:r w:rsidR="00806ED7" w:rsidRPr="004F0B25">
        <w:rPr>
          <w:sz w:val="24"/>
          <w:szCs w:val="24"/>
        </w:rPr>
        <w:t>Procedures</w:t>
      </w:r>
      <w:r w:rsidR="00806ED7" w:rsidRPr="00415D41">
        <w:rPr>
          <w:sz w:val="24"/>
          <w:szCs w:val="24"/>
        </w:rPr>
        <w:t>.</w:t>
      </w:r>
    </w:p>
    <w:p w14:paraId="5406BB3A" w14:textId="028AE946" w:rsidR="003E0137" w:rsidRPr="00415D41" w:rsidRDefault="003E0137" w:rsidP="00045233">
      <w:pPr>
        <w:pStyle w:val="Heading1"/>
        <w:rPr>
          <w:sz w:val="24"/>
          <w:szCs w:val="24"/>
        </w:rPr>
      </w:pPr>
      <w:bookmarkStart w:id="1083" w:name="P_PGI_1"/>
      <w:bookmarkStart w:id="1084" w:name="PGI_1"/>
      <w:bookmarkStart w:id="1085" w:name="PGI_Part_1"/>
      <w:bookmarkEnd w:id="1083"/>
      <w:r w:rsidRPr="00415D41">
        <w:rPr>
          <w:sz w:val="24"/>
          <w:szCs w:val="24"/>
        </w:rPr>
        <w:lastRenderedPageBreak/>
        <w:t xml:space="preserve">PGI PART 1 </w:t>
      </w:r>
      <w:bookmarkEnd w:id="1084"/>
      <w:bookmarkEnd w:id="1085"/>
      <w:r w:rsidRPr="00415D41">
        <w:rPr>
          <w:sz w:val="24"/>
          <w:szCs w:val="24"/>
        </w:rPr>
        <w:t>– FEDERAL ACQUISITION REGULATIONS SYSTEM</w:t>
      </w:r>
    </w:p>
    <w:p w14:paraId="38874F80" w14:textId="0D9FBF3D" w:rsidR="00FB090D" w:rsidRPr="00415D41" w:rsidRDefault="00FB090D" w:rsidP="00AD4B77">
      <w:pPr>
        <w:spacing w:after="240"/>
        <w:jc w:val="center"/>
        <w:rPr>
          <w:i/>
          <w:sz w:val="24"/>
          <w:szCs w:val="24"/>
        </w:rPr>
      </w:pPr>
      <w:r w:rsidRPr="00415D41">
        <w:rPr>
          <w:i/>
          <w:sz w:val="24"/>
          <w:szCs w:val="24"/>
        </w:rPr>
        <w:t>(</w:t>
      </w:r>
      <w:r w:rsidR="003E3464" w:rsidRPr="00415D41">
        <w:rPr>
          <w:i/>
          <w:sz w:val="24"/>
          <w:szCs w:val="24"/>
        </w:rPr>
        <w:t>Issued</w:t>
      </w:r>
      <w:r w:rsidRPr="00415D41">
        <w:rPr>
          <w:i/>
          <w:sz w:val="24"/>
          <w:szCs w:val="24"/>
        </w:rPr>
        <w:t xml:space="preserve"> February 25, 2019 through PROCLTR 2019-04)</w:t>
      </w:r>
    </w:p>
    <w:p w14:paraId="5DD93E13" w14:textId="722F342B" w:rsidR="00866662" w:rsidRDefault="00866662" w:rsidP="00866662">
      <w:pPr>
        <w:jc w:val="center"/>
        <w:rPr>
          <w:b/>
          <w:sz w:val="24"/>
          <w:szCs w:val="24"/>
        </w:rPr>
      </w:pPr>
      <w:r w:rsidRPr="00FB5DE4">
        <w:rPr>
          <w:b/>
          <w:bCs/>
          <w:color w:val="000000"/>
          <w:sz w:val="24"/>
          <w:szCs w:val="24"/>
        </w:rPr>
        <w:t>TABLE OF CONTENTS</w:t>
      </w:r>
    </w:p>
    <w:p w14:paraId="6A05D518" w14:textId="04BCE63C" w:rsidR="00BC2EDF" w:rsidRPr="00415D41" w:rsidRDefault="00BC2EDF" w:rsidP="00BC2EDF">
      <w:pPr>
        <w:rPr>
          <w:b/>
          <w:sz w:val="24"/>
          <w:szCs w:val="24"/>
        </w:rPr>
      </w:pPr>
      <w:r w:rsidRPr="00415D41">
        <w:rPr>
          <w:b/>
          <w:sz w:val="24"/>
          <w:szCs w:val="24"/>
        </w:rPr>
        <w:t>PGI PART 1 – FEDERAL ACQUISITION REGULATIONS SYSTEM</w:t>
      </w:r>
    </w:p>
    <w:p w14:paraId="7CCCE311" w14:textId="77777777" w:rsidR="00BC2EDF" w:rsidRPr="00415D41" w:rsidRDefault="005A1C85"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BC2EDF" w:rsidRPr="00415D41">
          <w:rPr>
            <w:rStyle w:val="Hyperlink"/>
            <w:sz w:val="24"/>
            <w:szCs w:val="24"/>
          </w:rPr>
          <w:t>PGI 1.601</w:t>
        </w:r>
      </w:hyperlink>
      <w:r w:rsidR="00BC2EDF" w:rsidRPr="00415D41">
        <w:rPr>
          <w:sz w:val="24"/>
          <w:szCs w:val="24"/>
        </w:rPr>
        <w:tab/>
        <w:t>General.</w:t>
      </w:r>
    </w:p>
    <w:p w14:paraId="5B2FEBD9" w14:textId="71FCB123" w:rsidR="00BC2EDF" w:rsidRPr="00415D41" w:rsidRDefault="005A1C85"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00BC2EDF" w:rsidRPr="00415D41">
          <w:rPr>
            <w:rStyle w:val="Hyperlink"/>
            <w:sz w:val="24"/>
            <w:szCs w:val="24"/>
          </w:rPr>
          <w:t>PGI 1.602-3</w:t>
        </w:r>
      </w:hyperlink>
      <w:r w:rsidR="00BC2EDF" w:rsidRPr="00415D41">
        <w:rPr>
          <w:sz w:val="24"/>
          <w:szCs w:val="24"/>
        </w:rPr>
        <w:t xml:space="preserve"> </w:t>
      </w:r>
      <w:r w:rsidR="00BC2EDF" w:rsidRPr="00415D41">
        <w:rPr>
          <w:sz w:val="24"/>
          <w:szCs w:val="24"/>
        </w:rPr>
        <w:tab/>
        <w:t>Ratification of unauthorized commitments.</w:t>
      </w:r>
    </w:p>
    <w:p w14:paraId="707F6265" w14:textId="43B0708F" w:rsidR="002E5470" w:rsidRPr="00817C7E" w:rsidRDefault="002E5470" w:rsidP="002C64BE">
      <w:pPr>
        <w:pStyle w:val="Heading2"/>
        <w:spacing w:after="240"/>
      </w:pPr>
      <w:r w:rsidRPr="00817C7E">
        <w:t>PGI SUBPART 1.6</w:t>
      </w:r>
      <w:r w:rsidR="00A8082B" w:rsidRPr="00817C7E">
        <w:t xml:space="preserve"> – </w:t>
      </w:r>
      <w:r w:rsidRPr="00817C7E">
        <w:t>CAREER DEVELOPMENT, CONTRACTING AUTHORITY, AND RESPONSIBILITIES</w:t>
      </w:r>
      <w:commentRangeStart w:id="1086"/>
      <w:commentRangeEnd w:id="1086"/>
      <w:r w:rsidR="009E2725" w:rsidRPr="00817C7E">
        <w:rPr>
          <w:rStyle w:val="CommentReference"/>
          <w:sz w:val="24"/>
          <w:szCs w:val="24"/>
        </w:rPr>
        <w:commentReference w:id="1086"/>
      </w:r>
    </w:p>
    <w:p w14:paraId="2A5F825F" w14:textId="7DEC99DF" w:rsidR="003E0137" w:rsidRPr="00415D41" w:rsidRDefault="003E0137" w:rsidP="00045233">
      <w:pPr>
        <w:pStyle w:val="Heading3"/>
        <w:rPr>
          <w:sz w:val="24"/>
          <w:szCs w:val="24"/>
        </w:rPr>
      </w:pPr>
      <w:bookmarkStart w:id="1087" w:name="P_PGI_1_601"/>
      <w:r w:rsidRPr="00415D41">
        <w:rPr>
          <w:sz w:val="24"/>
          <w:szCs w:val="24"/>
        </w:rPr>
        <w:t>PGI 1.601</w:t>
      </w:r>
      <w:bookmarkEnd w:id="1087"/>
      <w:r w:rsidRPr="00415D41">
        <w:rPr>
          <w:sz w:val="24"/>
          <w:szCs w:val="24"/>
        </w:rPr>
        <w:t xml:space="preserve"> General.</w:t>
      </w:r>
    </w:p>
    <w:p w14:paraId="3A5B35D9" w14:textId="467AF854" w:rsidR="003E0137" w:rsidRPr="00415D41" w:rsidRDefault="003E0137" w:rsidP="003E0137">
      <w:pPr>
        <w:pStyle w:val="Default"/>
        <w:rPr>
          <w:rFonts w:ascii="Times New Roman" w:hAnsi="Times New Roman" w:cs="Times New Roman"/>
        </w:rPr>
      </w:pPr>
      <w:r w:rsidRPr="00415D41">
        <w:rPr>
          <w:rFonts w:ascii="Times New Roman" w:hAnsi="Times New Roman" w:cs="Times New Roman"/>
        </w:rPr>
        <w:t>(a)(S-90) The DLA Acquisition Director designates DLA HCAs, subject to the following limitations</w:t>
      </w:r>
      <w:r w:rsidR="00817C7E">
        <w:rPr>
          <w:rFonts w:ascii="Times New Roman" w:hAnsi="Times New Roman" w:cs="Times New Roman"/>
        </w:rPr>
        <w:t>:</w:t>
      </w:r>
    </w:p>
    <w:p w14:paraId="582DA271" w14:textId="1580BF36"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 Designations authorizing exercise of all HCA contracting authority require that the designee is—</w:t>
      </w:r>
    </w:p>
    <w:p w14:paraId="69BDB65E" w14:textId="1C047C0D"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 member of the Senior Executive Service (SES);</w:t>
      </w:r>
    </w:p>
    <w:p w14:paraId="2E0A34E0" w14:textId="19B7E3FB"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DAWIA Level III certified in Contracting; and,</w:t>
      </w:r>
    </w:p>
    <w:p w14:paraId="589B5176" w14:textId="094C4AC0"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Continuous Learning Points (CLPs)</w:t>
      </w:r>
    </w:p>
    <w:p w14:paraId="5990FEC5" w14:textId="3B625F3B"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(ii)(A) Designations authorizing exercise of restricted HCA contracting authority require that the designees is—</w:t>
      </w:r>
    </w:p>
    <w:p w14:paraId="2A8AC2C7" w14:textId="53CE540C"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3E0137" w:rsidRPr="00415D41">
        <w:rPr>
          <w:rFonts w:ascii="Times New Roman" w:hAnsi="Times New Roman" w:cs="Times New Roman"/>
          <w:i/>
          <w:u w:val="single"/>
        </w:rPr>
        <w:t>1</w:t>
      </w:r>
      <w:r w:rsidR="003E0137" w:rsidRPr="00415D41">
        <w:rPr>
          <w:rFonts w:ascii="Times New Roman" w:hAnsi="Times New Roman" w:cs="Times New Roman"/>
        </w:rPr>
        <w:t>) A GS-15;</w:t>
      </w:r>
    </w:p>
    <w:p w14:paraId="285F25C2" w14:textId="08C616D9"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3E0137" w:rsidRPr="00415D41">
        <w:rPr>
          <w:rFonts w:ascii="Times New Roman" w:hAnsi="Times New Roman" w:cs="Times New Roman"/>
          <w:i/>
          <w:u w:val="single"/>
        </w:rPr>
        <w:t>2</w:t>
      </w:r>
      <w:r w:rsidR="003E0137" w:rsidRPr="00415D41">
        <w:rPr>
          <w:rFonts w:ascii="Times New Roman" w:hAnsi="Times New Roman" w:cs="Times New Roman"/>
        </w:rPr>
        <w:t>) DAWIA Level III certified in Contracting; and</w:t>
      </w:r>
    </w:p>
    <w:p w14:paraId="653858AB" w14:textId="5FA26B44"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3E0137" w:rsidRPr="00415D41">
        <w:rPr>
          <w:rFonts w:ascii="Times New Roman" w:hAnsi="Times New Roman" w:cs="Times New Roman"/>
          <w:i/>
          <w:u w:val="single"/>
        </w:rPr>
        <w:t>3</w:t>
      </w:r>
      <w:r w:rsidR="003E0137" w:rsidRPr="00415D41">
        <w:rPr>
          <w:rFonts w:ascii="Times New Roman" w:hAnsi="Times New Roman" w:cs="Times New Roman"/>
        </w:rPr>
        <w:t>) Current in completion of CLPs.</w:t>
      </w:r>
    </w:p>
    <w:p w14:paraId="3DAE861E" w14:textId="32BDFFBE" w:rsidR="003E0137" w:rsidRPr="00415D41" w:rsidRDefault="00AD4B77" w:rsidP="003F08B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w:t>
      </w:r>
      <w:r w:rsidR="00552751" w:rsidRPr="00415D41">
        <w:rPr>
          <w:rFonts w:ascii="Times New Roman" w:hAnsi="Times New Roman" w:cs="Times New Roman"/>
        </w:rPr>
        <w:t xml:space="preserve">at the </w:t>
      </w:r>
      <w:hyperlink r:id="rId424" w:history="1">
        <w:r w:rsidR="00552751" w:rsidRPr="00415D41">
          <w:rPr>
            <w:rStyle w:val="Hyperlink"/>
            <w:rFonts w:ascii="Times New Roman" w:hAnsi="Times New Roman" w:cs="Times New Roman"/>
          </w:rPr>
          <w:t>DLA Acquisition – J7</w:t>
        </w:r>
      </w:hyperlink>
      <w:r w:rsidR="00552751" w:rsidRPr="00415D41">
        <w:rPr>
          <w:rStyle w:val="Hyperlink"/>
          <w:rFonts w:ascii="Times New Roman" w:hAnsi="Times New Roman" w:cs="Times New Roman"/>
          <w:u w:val="none"/>
        </w:rPr>
        <w:t xml:space="preserve"> </w:t>
      </w:r>
      <w:r w:rsidR="00552751" w:rsidRPr="00415D41">
        <w:rPr>
          <w:rFonts w:ascii="Times New Roman" w:hAnsi="Times New Roman" w:cs="Times New Roman"/>
        </w:rPr>
        <w:t xml:space="preserve">SharePoint site </w:t>
      </w:r>
      <w:r w:rsidR="00552751" w:rsidRPr="00415D41">
        <w:rPr>
          <w:rStyle w:val="Hyperlink"/>
          <w:rFonts w:ascii="Times New Roman" w:hAnsi="Times New Roman" w:cs="Times New Roman"/>
        </w:rPr>
        <w:t>(https://dlamil.dps.mil/Sites/Acquisition/Pages/default.aspx)</w:t>
      </w:r>
      <w:r w:rsidR="003E0137" w:rsidRPr="00415D41">
        <w:rPr>
          <w:rFonts w:ascii="Times New Roman" w:hAnsi="Times New Roman" w:cs="Times New Roman"/>
        </w:rPr>
        <w:t xml:space="preserve"> for a complete list of required approval levels and delegation limitations.</w:t>
      </w:r>
    </w:p>
    <w:p w14:paraId="6B5BF940" w14:textId="37DBF70D" w:rsidR="003E0137" w:rsidRPr="00415D41" w:rsidRDefault="003E0137" w:rsidP="003E0137">
      <w:pPr>
        <w:pStyle w:val="Default"/>
        <w:rPr>
          <w:rFonts w:ascii="Times New Roman" w:hAnsi="Times New Roman" w:cs="Times New Roman"/>
        </w:rPr>
      </w:pPr>
      <w:r w:rsidRPr="00415D41">
        <w:rPr>
          <w:rFonts w:ascii="Times New Roman" w:hAnsi="Times New Roman" w:cs="Times New Roman"/>
        </w:rPr>
        <w:t>(a)(S-91) When a designated HCA for an MSC is not available to act, the order of elevation is as follows:</w:t>
      </w:r>
    </w:p>
    <w:p w14:paraId="4275E99C" w14:textId="6D7D55EA"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 The Deputy Commander of the MSC will act as the HCA if the Deputy Commander is—</w:t>
      </w:r>
    </w:p>
    <w:p w14:paraId="408FEC19" w14:textId="74F568C2"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An SES;</w:t>
      </w:r>
    </w:p>
    <w:p w14:paraId="6C616088" w14:textId="042108F2"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DAWIA Level III certified in Contracting; and</w:t>
      </w:r>
    </w:p>
    <w:p w14:paraId="6EC13F5C" w14:textId="1246C90D"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CLPs.</w:t>
      </w:r>
    </w:p>
    <w:p w14:paraId="06A8934D" w14:textId="1058B196"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 When the Deputy Commander of the MSC does not meet the qualifications at (a)(S-91)(i) of this section, or meets the qualifications but is not available to act, the Commander of the MSC will act as the HCA if the Commander is—</w:t>
      </w:r>
    </w:p>
    <w:p w14:paraId="0C27B396" w14:textId="2D08B838"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 General Officer/Flag Officer or an SES;</w:t>
      </w:r>
    </w:p>
    <w:p w14:paraId="6A214753" w14:textId="55D62DDC"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DAWIA Level III certified in Contracting; and</w:t>
      </w:r>
    </w:p>
    <w:p w14:paraId="19BA2015" w14:textId="1A834809"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CLPs.</w:t>
      </w:r>
    </w:p>
    <w:p w14:paraId="146D92CF" w14:textId="7A2DD98D"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(iii) The DLA Acquisition Deputy Director will act as the HCA—</w:t>
      </w:r>
    </w:p>
    <w:p w14:paraId="4AA5C61F" w14:textId="7D813550"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If neither the Deputy Commander nor the Commander of the MSC meets the qualifications at (a)(S-91)(i) or (ii) of this section, or meets the qualifications but is not available to act; or</w:t>
      </w:r>
    </w:p>
    <w:p w14:paraId="54AE7292" w14:textId="5C49150D"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lastRenderedPageBreak/>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In the absence of the SPE for authorities retained by the SPE under a designation of restricted HCA contracting authority (see (a)(S-90)(ii) of this section).</w:t>
      </w:r>
    </w:p>
    <w:p w14:paraId="436E26AD" w14:textId="1C912F4F"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(iv) The DLA SPE (including the DLA Vice Director when acting as SPE in the absence of the DLA SPE) will act as the HCA in the absence of—</w:t>
      </w:r>
    </w:p>
    <w:p w14:paraId="73CE9A4E" w14:textId="235FD0AC" w:rsidR="003E0137" w:rsidRPr="00415D41" w:rsidRDefault="00F967E5" w:rsidP="003E0137">
      <w:pPr>
        <w:pStyle w:val="PlainText"/>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r>
      <w:r w:rsidR="003E0137" w:rsidRPr="00415D41">
        <w:rPr>
          <w:rFonts w:ascii="Times New Roman" w:hAnsi="Times New Roman"/>
          <w:sz w:val="24"/>
          <w:szCs w:val="24"/>
        </w:rPr>
        <w:t>(A) An MSC HCA and any qualified acting MSC HCA as listed above; or</w:t>
      </w:r>
    </w:p>
    <w:p w14:paraId="58028BE9" w14:textId="3CACFF95" w:rsidR="003E0137" w:rsidRPr="00415D41" w:rsidRDefault="00F967E5" w:rsidP="00F967E5">
      <w:pPr>
        <w:pStyle w:val="PlainText"/>
        <w:spacing w:after="240"/>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r>
      <w:r w:rsidR="003E0137" w:rsidRPr="00415D41">
        <w:rPr>
          <w:rFonts w:ascii="Times New Roman" w:hAnsi="Times New Roman"/>
          <w:sz w:val="24"/>
          <w:szCs w:val="24"/>
        </w:rPr>
        <w:t>(B) The HCA for procuring organizations for which the DLA Acquisition Deputy Director is HCA.</w:t>
      </w:r>
    </w:p>
    <w:p w14:paraId="41CE021E" w14:textId="6492C491" w:rsidR="003E0137" w:rsidRPr="00B72742" w:rsidRDefault="003E0137" w:rsidP="00045233">
      <w:pPr>
        <w:pStyle w:val="Heading3"/>
        <w:rPr>
          <w:sz w:val="24"/>
          <w:szCs w:val="24"/>
        </w:rPr>
      </w:pPr>
      <w:bookmarkStart w:id="1088" w:name="P_PGI_1_602_3"/>
      <w:r w:rsidRPr="00B72742">
        <w:rPr>
          <w:sz w:val="24"/>
          <w:szCs w:val="24"/>
        </w:rPr>
        <w:t xml:space="preserve">PGI 1.602-3 </w:t>
      </w:r>
      <w:bookmarkEnd w:id="1088"/>
      <w:r w:rsidRPr="00B72742">
        <w:rPr>
          <w:sz w:val="24"/>
          <w:szCs w:val="24"/>
        </w:rPr>
        <w:t>Ratification of unauthorized commitments.</w:t>
      </w:r>
    </w:p>
    <w:p w14:paraId="41AEC621" w14:textId="09338E94" w:rsidR="003E0137" w:rsidRPr="00B72742" w:rsidRDefault="003E0137" w:rsidP="00AE34AF">
      <w:pPr>
        <w:spacing w:after="240"/>
        <w:rPr>
          <w:rFonts w:eastAsia="Calibri"/>
          <w:sz w:val="24"/>
          <w:szCs w:val="24"/>
        </w:rPr>
      </w:pPr>
      <w:r w:rsidRPr="00B72742">
        <w:rPr>
          <w:rFonts w:eastAsia="Calibri"/>
          <w:sz w:val="24"/>
          <w:szCs w:val="24"/>
        </w:rPr>
        <w:t xml:space="preserve">(c) Use the following checklist as prescribed at </w:t>
      </w:r>
      <w:hyperlink w:anchor="P1_602_3_c_S90" w:history="1">
        <w:r w:rsidRPr="00B72742">
          <w:rPr>
            <w:rStyle w:val="Hyperlink"/>
            <w:rFonts w:eastAsia="Calibri"/>
            <w:sz w:val="24"/>
            <w:szCs w:val="24"/>
          </w:rPr>
          <w:t>1.602-3(c)(S-90)</w:t>
        </w:r>
      </w:hyperlink>
      <w:r w:rsidRPr="00B72742">
        <w:rPr>
          <w:rFonts w:eastAsia="Calibri"/>
          <w:sz w:val="24"/>
          <w:szCs w:val="24"/>
        </w:rPr>
        <w:t>:</w:t>
      </w:r>
    </w:p>
    <w:p w14:paraId="24903020" w14:textId="77777777" w:rsidR="00B545E3" w:rsidRPr="00B72742" w:rsidRDefault="00B545E3" w:rsidP="00381E49">
      <w:pPr>
        <w:jc w:val="center"/>
        <w:rPr>
          <w:b/>
          <w:sz w:val="24"/>
          <w:szCs w:val="24"/>
        </w:rPr>
      </w:pPr>
      <w:r w:rsidRPr="00B72742">
        <w:rPr>
          <w:b/>
          <w:sz w:val="24"/>
          <w:szCs w:val="24"/>
        </w:rPr>
        <w:t>Ratification of Unauthorized Commitments Checklist</w:t>
      </w:r>
    </w:p>
    <w:p w14:paraId="0298025D" w14:textId="14AD6EE5" w:rsidR="00B545E3" w:rsidRPr="00B72742" w:rsidRDefault="00F967E5" w:rsidP="00381E49">
      <w:pPr>
        <w:spacing w:before="240" w:after="240"/>
        <w:rPr>
          <w:sz w:val="24"/>
          <w:szCs w:val="24"/>
          <w:u w:val="single"/>
        </w:rPr>
      </w:pPr>
      <w:r w:rsidRPr="00B72742">
        <w:rPr>
          <w:sz w:val="24"/>
          <w:szCs w:val="24"/>
        </w:rPr>
        <w:t xml:space="preserve">I. </w:t>
      </w:r>
      <w:r w:rsidR="00B545E3" w:rsidRPr="00B72742">
        <w:rPr>
          <w:sz w:val="24"/>
          <w:szCs w:val="24"/>
        </w:rPr>
        <w:t>Responsibilities of the contracting office that made the unauthorized commitment:</w:t>
      </w:r>
    </w:p>
    <w:p w14:paraId="04848CCA" w14:textId="2852FA27" w:rsidR="00B545E3" w:rsidRPr="00B72742" w:rsidRDefault="00F967E5" w:rsidP="00AE2F94">
      <w:pPr>
        <w:spacing w:after="240"/>
        <w:rPr>
          <w:sz w:val="24"/>
          <w:szCs w:val="24"/>
          <w:u w:val="single"/>
        </w:rPr>
      </w:pPr>
      <w:r w:rsidRPr="00B72742">
        <w:rPr>
          <w:sz w:val="24"/>
          <w:szCs w:val="24"/>
        </w:rPr>
        <w:tab/>
      </w:r>
      <w:r w:rsidR="00B545E3" w:rsidRPr="00B72742">
        <w:rPr>
          <w:sz w:val="24"/>
          <w:szCs w:val="24"/>
        </w:rPr>
        <w:t>1. [</w:t>
      </w:r>
      <w:r w:rsidRPr="00B72742">
        <w:rPr>
          <w:sz w:val="24"/>
          <w:szCs w:val="24"/>
        </w:rPr>
        <w:t xml:space="preserve"> </w:t>
      </w:r>
      <w:r w:rsidR="00381E49" w:rsidRPr="00B72742">
        <w:rPr>
          <w:sz w:val="24"/>
          <w:szCs w:val="24"/>
        </w:rPr>
        <w:t xml:space="preserve"> </w:t>
      </w:r>
      <w:r w:rsidR="00B545E3" w:rsidRPr="00B72742">
        <w:rPr>
          <w:sz w:val="24"/>
          <w:szCs w:val="24"/>
        </w:rPr>
        <w:t>]  Provide a signed statement addressing the following:</w:t>
      </w:r>
    </w:p>
    <w:p w14:paraId="14FFB708" w14:textId="19E5C9E6" w:rsidR="00510C60" w:rsidRPr="00B72742" w:rsidRDefault="00510C60" w:rsidP="00510C60">
      <w:pPr>
        <w:spacing w:before="240" w:after="240"/>
        <w:rPr>
          <w:sz w:val="24"/>
          <w:szCs w:val="24"/>
        </w:rPr>
      </w:pPr>
      <w:r w:rsidRPr="00B72742">
        <w:rPr>
          <w:sz w:val="24"/>
          <w:szCs w:val="24"/>
        </w:rPr>
        <w:tab/>
      </w:r>
      <w:r w:rsidR="00381E49" w:rsidRPr="00B72742">
        <w:rPr>
          <w:sz w:val="24"/>
          <w:szCs w:val="24"/>
        </w:rPr>
        <w:tab/>
        <w:t>a. [  ] Circumstances that led to the unauthorized commitment;</w:t>
      </w:r>
    </w:p>
    <w:p w14:paraId="162B43FA" w14:textId="61AB6977" w:rsidR="00381E49" w:rsidRPr="00B72742" w:rsidRDefault="00381E49" w:rsidP="00381E49">
      <w:pPr>
        <w:spacing w:after="240"/>
        <w:rPr>
          <w:sz w:val="24"/>
          <w:szCs w:val="24"/>
        </w:rPr>
      </w:pPr>
      <w:r w:rsidRPr="00B72742">
        <w:rPr>
          <w:sz w:val="24"/>
          <w:szCs w:val="24"/>
        </w:rPr>
        <w:tab/>
      </w:r>
      <w:r w:rsidRPr="00B72742">
        <w:rPr>
          <w:sz w:val="24"/>
          <w:szCs w:val="24"/>
        </w:rPr>
        <w:tab/>
        <w:t>b. [</w:t>
      </w:r>
      <w:r w:rsidR="00BD7A98" w:rsidRPr="00B72742">
        <w:rPr>
          <w:sz w:val="24"/>
          <w:szCs w:val="24"/>
        </w:rPr>
        <w:t xml:space="preserve">  </w:t>
      </w:r>
      <w:r w:rsidRPr="00B72742">
        <w:rPr>
          <w:sz w:val="24"/>
          <w:szCs w:val="24"/>
        </w:rPr>
        <w:t>] Name of the employee who made the commitment;</w:t>
      </w:r>
    </w:p>
    <w:p w14:paraId="754FE20F" w14:textId="77777777" w:rsidR="00381E49" w:rsidRPr="00B72742" w:rsidRDefault="00381E49" w:rsidP="00381E49">
      <w:pPr>
        <w:spacing w:after="240"/>
        <w:rPr>
          <w:sz w:val="24"/>
          <w:szCs w:val="24"/>
        </w:rPr>
      </w:pPr>
      <w:r w:rsidRPr="00B72742">
        <w:rPr>
          <w:sz w:val="24"/>
          <w:szCs w:val="24"/>
        </w:rPr>
        <w:tab/>
      </w:r>
      <w:r w:rsidRPr="00B72742">
        <w:rPr>
          <w:sz w:val="24"/>
          <w:szCs w:val="24"/>
        </w:rPr>
        <w:tab/>
        <w:t>c. [  ] Date of commitment;</w:t>
      </w:r>
    </w:p>
    <w:p w14:paraId="66DFAC7D" w14:textId="4D54CAE0" w:rsidR="00510C60" w:rsidRPr="00B72742" w:rsidRDefault="00381E49" w:rsidP="00510C60">
      <w:pPr>
        <w:spacing w:before="240" w:after="240"/>
        <w:rPr>
          <w:sz w:val="24"/>
          <w:szCs w:val="24"/>
        </w:rPr>
      </w:pPr>
      <w:r w:rsidRPr="00B72742">
        <w:rPr>
          <w:sz w:val="24"/>
          <w:szCs w:val="24"/>
        </w:rPr>
        <w:tab/>
      </w:r>
      <w:r w:rsidRPr="00B72742">
        <w:rPr>
          <w:sz w:val="24"/>
          <w:szCs w:val="24"/>
        </w:rPr>
        <w:tab/>
        <w:t>d. [  ] Government requirement that necessitated the commitment;</w:t>
      </w:r>
    </w:p>
    <w:p w14:paraId="41A6EE7B" w14:textId="3E524FDC" w:rsidR="00381E49" w:rsidRPr="00B72742" w:rsidRDefault="00381E49" w:rsidP="00AE2F94">
      <w:pPr>
        <w:spacing w:after="240"/>
        <w:rPr>
          <w:sz w:val="24"/>
          <w:szCs w:val="24"/>
        </w:rPr>
      </w:pPr>
      <w:r w:rsidRPr="00B72742">
        <w:rPr>
          <w:sz w:val="24"/>
          <w:szCs w:val="24"/>
        </w:rPr>
        <w:tab/>
      </w:r>
      <w:r w:rsidRPr="00B72742">
        <w:rPr>
          <w:sz w:val="24"/>
          <w:szCs w:val="24"/>
        </w:rPr>
        <w:tab/>
        <w:t>e. [  ] Reason(s) employee did not follow normal procurement procedures;</w:t>
      </w:r>
    </w:p>
    <w:p w14:paraId="0DBE0653" w14:textId="028703BB" w:rsidR="00381E49" w:rsidRPr="00B72742" w:rsidRDefault="00381E49" w:rsidP="00AE2F94">
      <w:pPr>
        <w:spacing w:after="240"/>
        <w:rPr>
          <w:sz w:val="24"/>
          <w:szCs w:val="24"/>
        </w:rPr>
      </w:pPr>
      <w:r w:rsidRPr="00B72742">
        <w:rPr>
          <w:sz w:val="24"/>
          <w:szCs w:val="24"/>
        </w:rPr>
        <w:tab/>
      </w:r>
      <w:r w:rsidRPr="00B72742">
        <w:rPr>
          <w:sz w:val="24"/>
          <w:szCs w:val="24"/>
        </w:rPr>
        <w:tab/>
        <w:t>f. [  ] Whether the Government derived any benefit from the goods or services received;</w:t>
      </w:r>
    </w:p>
    <w:p w14:paraId="21413436" w14:textId="13555CBD" w:rsidR="00381E49" w:rsidRPr="00B72742" w:rsidRDefault="00381E49" w:rsidP="00AE2F94">
      <w:pPr>
        <w:spacing w:after="240"/>
        <w:rPr>
          <w:sz w:val="24"/>
          <w:szCs w:val="24"/>
        </w:rPr>
      </w:pPr>
      <w:r w:rsidRPr="00B72742">
        <w:rPr>
          <w:sz w:val="24"/>
          <w:szCs w:val="24"/>
        </w:rPr>
        <w:tab/>
      </w:r>
      <w:r w:rsidRPr="00B72742">
        <w:rPr>
          <w:sz w:val="24"/>
          <w:szCs w:val="24"/>
        </w:rPr>
        <w:tab/>
        <w:t>g. [  ] Cost of the goods or services; and</w:t>
      </w:r>
    </w:p>
    <w:p w14:paraId="0E5248F8" w14:textId="07197860" w:rsidR="00B545E3" w:rsidRPr="00B72742" w:rsidRDefault="00381E49" w:rsidP="00AE2F94">
      <w:pPr>
        <w:spacing w:after="240"/>
        <w:rPr>
          <w:sz w:val="24"/>
          <w:szCs w:val="24"/>
        </w:rPr>
      </w:pPr>
      <w:r w:rsidRPr="00B72742">
        <w:rPr>
          <w:sz w:val="24"/>
          <w:szCs w:val="24"/>
        </w:rPr>
        <w:tab/>
      </w:r>
      <w:r w:rsidRPr="00B72742">
        <w:rPr>
          <w:sz w:val="24"/>
          <w:szCs w:val="24"/>
        </w:rPr>
        <w:tab/>
        <w:t>h. [  ] Any other pertinent facts.</w:t>
      </w:r>
    </w:p>
    <w:p w14:paraId="532AB09D" w14:textId="215635DD" w:rsidR="00B545E3" w:rsidRPr="00B72742" w:rsidRDefault="00381E49" w:rsidP="00AE2F94">
      <w:pPr>
        <w:spacing w:after="240"/>
        <w:rPr>
          <w:sz w:val="24"/>
          <w:szCs w:val="24"/>
        </w:rPr>
      </w:pPr>
      <w:r w:rsidRPr="00B72742">
        <w:rPr>
          <w:sz w:val="24"/>
          <w:szCs w:val="24"/>
        </w:rPr>
        <w:tab/>
      </w:r>
      <w:r w:rsidR="00B545E3" w:rsidRPr="00B72742">
        <w:rPr>
          <w:sz w:val="24"/>
          <w:szCs w:val="24"/>
        </w:rPr>
        <w:t xml:space="preserve">2. </w:t>
      </w:r>
      <w:r w:rsidRPr="00B72742">
        <w:rPr>
          <w:sz w:val="24"/>
          <w:szCs w:val="24"/>
        </w:rPr>
        <w:t xml:space="preserve">[  ] </w:t>
      </w:r>
      <w:r w:rsidR="00B545E3" w:rsidRPr="00B72742">
        <w:rPr>
          <w:sz w:val="24"/>
          <w:szCs w:val="24"/>
        </w:rPr>
        <w:t>Provide all orders, original invoices, and other documentary evidence of the transaction.</w:t>
      </w:r>
    </w:p>
    <w:p w14:paraId="41119A92" w14:textId="3C2F1966" w:rsidR="00B545E3" w:rsidRPr="00B72742" w:rsidRDefault="00B545E3" w:rsidP="00381E49">
      <w:pPr>
        <w:spacing w:after="240"/>
        <w:rPr>
          <w:sz w:val="24"/>
          <w:szCs w:val="24"/>
        </w:rPr>
      </w:pPr>
      <w:r w:rsidRPr="00B72742">
        <w:rPr>
          <w:sz w:val="24"/>
          <w:szCs w:val="24"/>
        </w:rPr>
        <w:t>II. Responsibilities of the supervisor of the employee who made the unauthorized commitment:</w:t>
      </w:r>
    </w:p>
    <w:p w14:paraId="19A428A5" w14:textId="7E1095FE" w:rsidR="00B545E3" w:rsidRPr="00B72742" w:rsidRDefault="00381E49" w:rsidP="002671CF">
      <w:pPr>
        <w:spacing w:after="240"/>
        <w:rPr>
          <w:sz w:val="24"/>
          <w:szCs w:val="24"/>
        </w:rPr>
      </w:pPr>
      <w:r w:rsidRPr="00B72742">
        <w:rPr>
          <w:sz w:val="24"/>
          <w:szCs w:val="24"/>
        </w:rPr>
        <w:tab/>
      </w:r>
      <w:r w:rsidR="00B545E3" w:rsidRPr="00B72742">
        <w:rPr>
          <w:sz w:val="24"/>
          <w:szCs w:val="24"/>
        </w:rPr>
        <w:t>1. [  ] Provide an endorsement to the contracting officer concurring with the recommendation to ratify.</w:t>
      </w:r>
      <w:r w:rsidR="002671CF" w:rsidRPr="00B72742">
        <w:rPr>
          <w:sz w:val="24"/>
          <w:szCs w:val="24"/>
        </w:rPr>
        <w:t xml:space="preserve"> </w:t>
      </w:r>
      <w:r w:rsidR="00B545E3" w:rsidRPr="00B72742">
        <w:rPr>
          <w:sz w:val="24"/>
          <w:szCs w:val="24"/>
        </w:rPr>
        <w:t>Include the following:</w:t>
      </w:r>
    </w:p>
    <w:p w14:paraId="352E8EED" w14:textId="21EE1F75"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a. [  ] Verification the documentation is accurate and complete.</w:t>
      </w:r>
    </w:p>
    <w:p w14:paraId="3B89B4A5" w14:textId="5DE802A4"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b. [  ] Documentation of corrective action(s) taken or proposed to prevent a recurrence.</w:t>
      </w:r>
    </w:p>
    <w:p w14:paraId="406EE7C9" w14:textId="42523CB8" w:rsidR="00B545E3" w:rsidRPr="00B72742" w:rsidRDefault="00381E49" w:rsidP="002671CF">
      <w:pPr>
        <w:spacing w:after="240"/>
        <w:rPr>
          <w:sz w:val="24"/>
          <w:szCs w:val="24"/>
        </w:rPr>
      </w:pPr>
      <w:r w:rsidRPr="00B72742">
        <w:rPr>
          <w:sz w:val="24"/>
          <w:szCs w:val="24"/>
        </w:rPr>
        <w:tab/>
      </w:r>
      <w:r w:rsidR="00B545E3" w:rsidRPr="00B72742">
        <w:rPr>
          <w:sz w:val="24"/>
          <w:szCs w:val="24"/>
        </w:rPr>
        <w:t>2. [  ] Provide complete purchase request and appropriate funding, with documentation—</w:t>
      </w:r>
    </w:p>
    <w:p w14:paraId="2B635EA8" w14:textId="29DADD5F"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a. [  ] Supporting the funding decision; and</w:t>
      </w:r>
    </w:p>
    <w:p w14:paraId="28BB21D0" w14:textId="6DEC9082"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b. [  ] Consultation with Office of Counsel, if applicable.</w:t>
      </w:r>
    </w:p>
    <w:p w14:paraId="1C9F4BBB" w14:textId="16BE226B" w:rsidR="00B545E3" w:rsidRPr="00B72742" w:rsidRDefault="00B545E3" w:rsidP="0030064F">
      <w:pPr>
        <w:spacing w:after="240"/>
        <w:rPr>
          <w:sz w:val="24"/>
          <w:szCs w:val="24"/>
          <w:u w:val="single"/>
        </w:rPr>
      </w:pPr>
      <w:r w:rsidRPr="00B72742">
        <w:rPr>
          <w:sz w:val="24"/>
          <w:szCs w:val="24"/>
        </w:rPr>
        <w:lastRenderedPageBreak/>
        <w:t>The obligation is generally chargeable to the fiscal year when the unauthorized commitment occurred; or, if such funds are unavailable, from currently available funds.</w:t>
      </w:r>
    </w:p>
    <w:p w14:paraId="3119C884" w14:textId="7162EAA4" w:rsidR="00B545E3" w:rsidRPr="00B72742" w:rsidRDefault="00B545E3" w:rsidP="002671CF">
      <w:pPr>
        <w:spacing w:after="240"/>
        <w:rPr>
          <w:sz w:val="24"/>
          <w:szCs w:val="24"/>
        </w:rPr>
      </w:pPr>
      <w:r w:rsidRPr="00B72742">
        <w:rPr>
          <w:sz w:val="24"/>
          <w:szCs w:val="24"/>
        </w:rPr>
        <w:t>III. Responsibilities of the contracting officer:</w:t>
      </w:r>
    </w:p>
    <w:p w14:paraId="1B0B6B58" w14:textId="75EDDB28" w:rsidR="00B545E3" w:rsidRPr="00B72742" w:rsidRDefault="0030064F" w:rsidP="002671CF">
      <w:pPr>
        <w:spacing w:after="240"/>
        <w:rPr>
          <w:sz w:val="24"/>
          <w:szCs w:val="24"/>
        </w:rPr>
      </w:pPr>
      <w:r w:rsidRPr="00B72742">
        <w:rPr>
          <w:sz w:val="24"/>
          <w:szCs w:val="24"/>
        </w:rPr>
        <w:tab/>
      </w:r>
      <w:r w:rsidR="00B545E3" w:rsidRPr="00B72742">
        <w:rPr>
          <w:sz w:val="24"/>
          <w:szCs w:val="24"/>
        </w:rPr>
        <w:t>1. Prepare a determination and findings (D&amp;F).  Include the following:</w:t>
      </w:r>
    </w:p>
    <w:p w14:paraId="4C7AA693" w14:textId="7BFC571A"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a. [  ] Summary statement of facts;</w:t>
      </w:r>
    </w:p>
    <w:p w14:paraId="16D15166" w14:textId="012D1CE9"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b. [  ] Office of Counsel coordination;</w:t>
      </w:r>
    </w:p>
    <w:p w14:paraId="7CC8445C" w14:textId="3598B88A"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 xml:space="preserve">c. [  ] Recommendation for approval of ratification action or other disposition (see </w:t>
      </w:r>
      <w:hyperlink w:anchor="P1_602_3_d" w:history="1">
        <w:r w:rsidR="00B545E3" w:rsidRPr="00B72742">
          <w:rPr>
            <w:rStyle w:val="Hyperlink"/>
            <w:sz w:val="24"/>
            <w:szCs w:val="24"/>
          </w:rPr>
          <w:t>1.602-3(d)</w:t>
        </w:r>
      </w:hyperlink>
      <w:r w:rsidR="00B545E3" w:rsidRPr="00B72742">
        <w:rPr>
          <w:sz w:val="24"/>
          <w:szCs w:val="24"/>
        </w:rPr>
        <w:t xml:space="preserve"> if requesting relief on a quantum meruit basis);</w:t>
      </w:r>
    </w:p>
    <w:p w14:paraId="7E46A7F0" w14:textId="3C10C286" w:rsidR="00B545E3" w:rsidRPr="00B72742" w:rsidRDefault="0030064F" w:rsidP="002671CF">
      <w:pPr>
        <w:pStyle w:val="ListParagraph"/>
        <w:spacing w:after="240"/>
        <w:ind w:left="0"/>
        <w:contextualSpacing w:val="0"/>
        <w:rPr>
          <w:szCs w:val="24"/>
        </w:rPr>
      </w:pPr>
      <w:r w:rsidRPr="00B72742">
        <w:rPr>
          <w:szCs w:val="24"/>
        </w:rPr>
        <w:tab/>
      </w:r>
      <w:r w:rsidRPr="00B72742">
        <w:rPr>
          <w:szCs w:val="24"/>
        </w:rPr>
        <w:tab/>
      </w:r>
      <w:r w:rsidR="00B545E3" w:rsidRPr="00B72742">
        <w:rPr>
          <w:szCs w:val="24"/>
        </w:rPr>
        <w:t>d. [  ] Documentation of corrective action(s) taken or proposed to prevent a recurrence; and</w:t>
      </w:r>
    </w:p>
    <w:p w14:paraId="25096E0B" w14:textId="1D98A268"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 xml:space="preserve">e. </w:t>
      </w:r>
      <w:r w:rsidRPr="00B72742">
        <w:rPr>
          <w:sz w:val="24"/>
          <w:szCs w:val="24"/>
        </w:rPr>
        <w:t>[  ]</w:t>
      </w:r>
      <w:r w:rsidR="00B545E3" w:rsidRPr="00B72742">
        <w:rPr>
          <w:sz w:val="24"/>
          <w:szCs w:val="24"/>
        </w:rPr>
        <w:t xml:space="preserve"> Documentation affirming the circumstances meet the following limitations in FAR 1.602-3(c):</w:t>
      </w:r>
    </w:p>
    <w:p w14:paraId="31EB6FCC" w14:textId="4F8CF22D"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14:paraId="3C75E6AE" w14:textId="68D6A42D"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(ii) [</w:t>
      </w:r>
      <w:r w:rsidRPr="00B72742">
        <w:rPr>
          <w:sz w:val="24"/>
          <w:szCs w:val="24"/>
        </w:rPr>
        <w:t xml:space="preserve"> </w:t>
      </w:r>
      <w:r w:rsidR="00B545E3" w:rsidRPr="00B72742">
        <w:rPr>
          <w:sz w:val="24"/>
          <w:szCs w:val="24"/>
        </w:rPr>
        <w:t xml:space="preserve"> ] The ratifying official has the authority to enter into a contractual commitment.</w:t>
      </w:r>
    </w:p>
    <w:p w14:paraId="59DAD4C2" w14:textId="4B6640E4"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(iii) [  ] The resulting contract would otherwise have been proper if made by an appropriate contracting officer.  The Government was not otherwise precluded by law from procuring the supplies or services.</w:t>
      </w:r>
    </w:p>
    <w:p w14:paraId="7DBAF689" w14:textId="78D830D9"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(iv) [  ] The contracting officer reviewing the unauthorized commitment determines the price to be fair and reasonable.</w:t>
      </w:r>
    </w:p>
    <w:p w14:paraId="3BA4FE41" w14:textId="61F37D8C"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t>(v)</w:t>
      </w:r>
      <w:r w:rsidR="00B545E3" w:rsidRPr="00B72742">
        <w:rPr>
          <w:sz w:val="24"/>
          <w:szCs w:val="24"/>
        </w:rPr>
        <w:t xml:space="preserve"> [  ] Payment is not for unallowable costs.</w:t>
      </w:r>
    </w:p>
    <w:p w14:paraId="71786C33" w14:textId="01A5A93A"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(vi) [  ] The contracting officer recommends payment.</w:t>
      </w:r>
    </w:p>
    <w:p w14:paraId="13F8E6E4" w14:textId="378E323F"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t xml:space="preserve">(vii) </w:t>
      </w:r>
      <w:r w:rsidR="00B545E3" w:rsidRPr="00B72742">
        <w:rPr>
          <w:sz w:val="24"/>
          <w:szCs w:val="24"/>
        </w:rPr>
        <w:t>[  ] Proper type of funds are available and were available at the time the unauthorized commitment was made.</w:t>
      </w:r>
    </w:p>
    <w:p w14:paraId="79D7E34F" w14:textId="15082127"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(viii) [  ] The ratification is in accordance with any other limitations prescribed under local/regional procedures.</w:t>
      </w:r>
    </w:p>
    <w:p w14:paraId="4093E1A7" w14:textId="0AABD541" w:rsidR="003E0137" w:rsidRPr="00B72742" w:rsidRDefault="003E0137" w:rsidP="003E0137">
      <w:pPr>
        <w:rPr>
          <w:sz w:val="24"/>
          <w:szCs w:val="24"/>
        </w:rPr>
      </w:pPr>
      <w:bookmarkStart w:id="1089" w:name="P_PGI_1_602_3_d"/>
      <w:bookmarkEnd w:id="1089"/>
      <w:r w:rsidRPr="00B72742">
        <w:rPr>
          <w:sz w:val="24"/>
          <w:szCs w:val="24"/>
        </w:rPr>
        <w:t>(d) Nonratifiable claims.</w:t>
      </w:r>
    </w:p>
    <w:p w14:paraId="58442B6C" w14:textId="472D5100" w:rsidR="003E0137" w:rsidRDefault="003E0137" w:rsidP="0030064F">
      <w:pPr>
        <w:spacing w:after="240"/>
      </w:pPr>
      <w:r w:rsidRPr="00B72742">
        <w:rPr>
          <w:sz w:val="24"/>
          <w:szCs w:val="24"/>
        </w:rPr>
        <w:t>Use the following checklist as prescribed at</w:t>
      </w:r>
      <w:r w:rsidR="00AE0251" w:rsidRPr="00B72742">
        <w:rPr>
          <w:sz w:val="24"/>
          <w:szCs w:val="24"/>
        </w:rPr>
        <w:t xml:space="preserve"> </w:t>
      </w:r>
      <w:hyperlink w:anchor="P1_602_3_d_S92" w:history="1">
        <w:r w:rsidR="00AE0251" w:rsidRPr="00B72742">
          <w:rPr>
            <w:rStyle w:val="Hyperlink"/>
            <w:sz w:val="24"/>
            <w:szCs w:val="24"/>
          </w:rPr>
          <w:t>1.602-3(d)(S-92)</w:t>
        </w:r>
      </w:hyperlink>
      <w:r w:rsidR="00AE0251" w:rsidRPr="00B72742">
        <w:rPr>
          <w:sz w:val="24"/>
          <w:szCs w:val="24"/>
        </w:rPr>
        <w:t>:</w:t>
      </w:r>
    </w:p>
    <w:p w14:paraId="7873A730" w14:textId="77777777" w:rsidR="0030064F" w:rsidRPr="00B72742" w:rsidRDefault="0030064F" w:rsidP="0030064F">
      <w:pPr>
        <w:spacing w:after="240"/>
        <w:jc w:val="center"/>
        <w:rPr>
          <w:b/>
          <w:sz w:val="24"/>
          <w:szCs w:val="24"/>
        </w:rPr>
      </w:pPr>
      <w:r w:rsidRPr="00B72742">
        <w:rPr>
          <w:b/>
          <w:sz w:val="24"/>
          <w:szCs w:val="24"/>
        </w:rPr>
        <w:t>Quantum Meruit Checklist.</w:t>
      </w:r>
    </w:p>
    <w:p w14:paraId="07E1C92A" w14:textId="77777777" w:rsidR="0030064F" w:rsidRPr="00B72742" w:rsidRDefault="0030064F" w:rsidP="0030064F">
      <w:pPr>
        <w:spacing w:after="240"/>
        <w:rPr>
          <w:bCs/>
          <w:sz w:val="24"/>
          <w:szCs w:val="24"/>
        </w:rPr>
      </w:pPr>
      <w:r w:rsidRPr="00B72742">
        <w:rPr>
          <w:bCs/>
          <w:sz w:val="24"/>
          <w:szCs w:val="24"/>
        </w:rPr>
        <w:t>I. The contracting officer shall—</w:t>
      </w:r>
    </w:p>
    <w:p w14:paraId="13461662" w14:textId="1132F4CD" w:rsidR="0030064F" w:rsidRPr="00B72742" w:rsidRDefault="008058CA" w:rsidP="0030064F">
      <w:pPr>
        <w:spacing w:after="240"/>
        <w:rPr>
          <w:sz w:val="24"/>
          <w:szCs w:val="24"/>
        </w:rPr>
      </w:pPr>
      <w:r w:rsidRPr="00B72742">
        <w:rPr>
          <w:sz w:val="24"/>
          <w:szCs w:val="24"/>
        </w:rPr>
        <w:lastRenderedPageBreak/>
        <w:tab/>
      </w:r>
      <w:r w:rsidR="0030064F" w:rsidRPr="00B72742">
        <w:rPr>
          <w:sz w:val="24"/>
          <w:szCs w:val="24"/>
        </w:rPr>
        <w:t>1. Obtain the following from the office that received the voluntary goods or services:</w:t>
      </w:r>
    </w:p>
    <w:p w14:paraId="30848641" w14:textId="5C1966B3"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a. [  ] A written statement detailing the circumstances that led to contractor performance without a contract and/or a lapse in contract coverage; and</w:t>
      </w:r>
    </w:p>
    <w:p w14:paraId="671F4A9F" w14:textId="0405AE52"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b. The following documentation:</w:t>
      </w:r>
    </w:p>
    <w:p w14:paraId="367E9BE4" w14:textId="17A65A95"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 [  ] Contractor claim;</w:t>
      </w:r>
    </w:p>
    <w:p w14:paraId="322F4369" w14:textId="56025FB9"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(ii) [  ] Contractor invoices; and</w:t>
      </w:r>
    </w:p>
    <w:p w14:paraId="5A39D4DB" w14:textId="3B29FEEA"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(iii) [  ] Correspondence related to the claim.</w:t>
      </w:r>
    </w:p>
    <w:p w14:paraId="58D24C9A" w14:textId="4E365749"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2.  Obtain a statement from the contractor addressing—</w:t>
      </w:r>
    </w:p>
    <w:p w14:paraId="16D19999" w14:textId="6CC8264E"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t>a</w:t>
      </w:r>
      <w:r w:rsidR="0030064F" w:rsidRPr="00B72742">
        <w:rPr>
          <w:szCs w:val="24"/>
        </w:rPr>
        <w:t>. [  ] The contractor’s knowledge or understanding regarding a lack of contract;</w:t>
      </w:r>
    </w:p>
    <w:p w14:paraId="01FE3A68" w14:textId="42B9D06E"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b. [  ] Why the contractor performed or allowed performance without a contract;</w:t>
      </w:r>
    </w:p>
    <w:p w14:paraId="111367A0" w14:textId="0F3CC3C5"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c. [  ] Why the contractor believes it is entitled to relief;</w:t>
      </w:r>
    </w:p>
    <w:p w14:paraId="307B0F50" w14:textId="74DB98BC"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d. [  ] Why the contractor’s performance meets the good faith test; and</w:t>
      </w:r>
    </w:p>
    <w:p w14:paraId="7C0744A7" w14:textId="2905B2D6"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e. [  ] Address and contact information of contractor and, if applicable, legal counsel.</w:t>
      </w:r>
    </w:p>
    <w:p w14:paraId="1E7E9592" w14:textId="70BAFD71" w:rsidR="0030064F" w:rsidRPr="00B72742" w:rsidRDefault="008058CA" w:rsidP="0030064F">
      <w:pPr>
        <w:spacing w:after="240"/>
        <w:rPr>
          <w:sz w:val="24"/>
          <w:szCs w:val="24"/>
        </w:rPr>
      </w:pPr>
      <w:r w:rsidRPr="00B72742">
        <w:rPr>
          <w:sz w:val="24"/>
          <w:szCs w:val="24"/>
        </w:rPr>
        <w:tab/>
      </w:r>
      <w:r w:rsidR="0030064F" w:rsidRPr="00B72742">
        <w:rPr>
          <w:sz w:val="24"/>
          <w:szCs w:val="24"/>
        </w:rPr>
        <w:t>3. [  ] Consult Office of Counsel to help determine whether the circumstances warrant requesting relief on a quantum meruit basis, and obtain documentation of discussion.</w:t>
      </w:r>
    </w:p>
    <w:p w14:paraId="4F3EA2E8" w14:textId="574EE985" w:rsidR="0030064F" w:rsidRPr="00B72742" w:rsidRDefault="0030064F" w:rsidP="0030064F">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14:paraId="30FC77D2" w14:textId="3452ACDA"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1. [  ] Introductory paragraph providing an overview of the claim.</w:t>
      </w:r>
    </w:p>
    <w:p w14:paraId="608D8F73" w14:textId="039CABF2"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2. Background paragraph that includes—</w:t>
      </w:r>
    </w:p>
    <w:p w14:paraId="31C518A7" w14:textId="268B2746"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a. [  ] A detailed explanation of how and when the contractor performance without a contract and/or a lapse in contract coverage occurred.</w:t>
      </w:r>
    </w:p>
    <w:p w14:paraId="714F8B64" w14:textId="196C5409"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b. [  ] Information regarding knowledge of Government employee(s) involved; and</w:t>
      </w:r>
    </w:p>
    <w:p w14:paraId="13A37B89" w14:textId="0362B5BA"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c. [  ] Dates of events.</w:t>
      </w:r>
    </w:p>
    <w:p w14:paraId="01C6E228" w14:textId="214D455B"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3. [  ] Analysis paragraph explaining how the circumstances warrant requesting relief on a quantum meruit basis.  Include documentation of the following:</w:t>
      </w:r>
    </w:p>
    <w:p w14:paraId="45DED287" w14:textId="7258C345"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a. [  ] The goods or services would have been a permissible procurement had correct procedures been followed;</w:t>
      </w:r>
    </w:p>
    <w:p w14:paraId="103F4F27" w14:textId="4C47FE76" w:rsidR="0030064F" w:rsidRPr="00B72742" w:rsidRDefault="008058CA" w:rsidP="00D5256C">
      <w:pPr>
        <w:pStyle w:val="Header"/>
        <w:tabs>
          <w:tab w:val="clear" w:pos="4320"/>
          <w:tab w:val="clear" w:pos="8640"/>
          <w:tab w:val="left" w:pos="0"/>
        </w:tabs>
        <w:spacing w:before="240" w:after="240"/>
        <w:rPr>
          <w:sz w:val="24"/>
          <w:szCs w:val="24"/>
        </w:rPr>
      </w:pPr>
      <w:r w:rsidRPr="00B72742">
        <w:rPr>
          <w:sz w:val="24"/>
          <w:szCs w:val="24"/>
        </w:rPr>
        <w:tab/>
      </w:r>
      <w:r w:rsidRPr="00B72742">
        <w:rPr>
          <w:sz w:val="24"/>
          <w:szCs w:val="24"/>
        </w:rPr>
        <w:tab/>
      </w:r>
      <w:r w:rsidR="0030064F" w:rsidRPr="00B72742">
        <w:rPr>
          <w:sz w:val="24"/>
          <w:szCs w:val="24"/>
        </w:rPr>
        <w:t>b. [  ] The Government received and accepted a benefit;</w:t>
      </w:r>
    </w:p>
    <w:p w14:paraId="67CC47EF" w14:textId="3BE4093C"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c. [  ] The contractor acted in good faith; and</w:t>
      </w:r>
    </w:p>
    <w:p w14:paraId="22F08194" w14:textId="3620D79F" w:rsidR="0030064F" w:rsidRPr="00B72742" w:rsidRDefault="003D6EE3" w:rsidP="0030064F">
      <w:pPr>
        <w:pStyle w:val="ListParagraph"/>
        <w:spacing w:after="240"/>
        <w:ind w:left="0"/>
        <w:contextualSpacing w:val="0"/>
        <w:rPr>
          <w:szCs w:val="24"/>
        </w:rPr>
      </w:pPr>
      <w:r w:rsidRPr="00B72742">
        <w:rPr>
          <w:szCs w:val="24"/>
        </w:rPr>
        <w:lastRenderedPageBreak/>
        <w:tab/>
      </w:r>
      <w:r w:rsidRPr="00B72742">
        <w:rPr>
          <w:szCs w:val="24"/>
        </w:rPr>
        <w:tab/>
      </w:r>
      <w:r w:rsidR="0030064F" w:rsidRPr="00B72742">
        <w:rPr>
          <w:szCs w:val="24"/>
        </w:rPr>
        <w:t>d. [  ] The amount to be paid represents a reasonable value of the benefit received.</w:t>
      </w:r>
    </w:p>
    <w:p w14:paraId="7FA7D7DD" w14:textId="6C48D772" w:rsidR="0030064F" w:rsidRPr="00B72742" w:rsidRDefault="00980DD7" w:rsidP="0030064F">
      <w:pPr>
        <w:pStyle w:val="ListParagraph"/>
        <w:spacing w:after="240"/>
        <w:ind w:left="0"/>
        <w:contextualSpacing w:val="0"/>
        <w:rPr>
          <w:szCs w:val="24"/>
        </w:rPr>
      </w:pPr>
      <w:r w:rsidRPr="00B72742">
        <w:rPr>
          <w:szCs w:val="24"/>
        </w:rPr>
        <w:tab/>
      </w:r>
      <w:r w:rsidR="0030064F" w:rsidRPr="00B72742">
        <w:rPr>
          <w:szCs w:val="24"/>
        </w:rPr>
        <w:t>4. [  ]  Recommendation paragraph with request for relief.</w:t>
      </w:r>
    </w:p>
    <w:p w14:paraId="651135F7" w14:textId="493AEB86" w:rsidR="0030064F" w:rsidRPr="00B72742" w:rsidRDefault="00980DD7" w:rsidP="0030064F">
      <w:pPr>
        <w:spacing w:after="240"/>
        <w:rPr>
          <w:sz w:val="24"/>
          <w:szCs w:val="24"/>
        </w:rPr>
      </w:pPr>
      <w:r w:rsidRPr="00B72742">
        <w:rPr>
          <w:sz w:val="24"/>
          <w:szCs w:val="24"/>
        </w:rPr>
        <w:tab/>
      </w:r>
      <w:r w:rsidR="0030064F" w:rsidRPr="00B72742">
        <w:rPr>
          <w:sz w:val="24"/>
          <w:szCs w:val="24"/>
        </w:rPr>
        <w:t>5. [  ] Description and documentation of individual and systemic corrective action(s) the supervisor or other authority have taken or have proposed to take to prevent recurrence.</w:t>
      </w:r>
    </w:p>
    <w:p w14:paraId="74637271" w14:textId="77777777" w:rsidR="00867711" w:rsidRPr="00B72742" w:rsidRDefault="0030064F" w:rsidP="00980DD7">
      <w:pPr>
        <w:spacing w:after="240"/>
        <w:jc w:val="center"/>
        <w:rPr>
          <w:b/>
          <w:sz w:val="24"/>
          <w:szCs w:val="24"/>
        </w:rPr>
      </w:pPr>
      <w:r w:rsidRPr="00B72742">
        <w:rPr>
          <w:b/>
          <w:sz w:val="24"/>
          <w:szCs w:val="24"/>
        </w:rPr>
        <w:t>DO NOT INCLUDE ANY PERSONNEL DISCIPLINARY ACTION, WHICH IS PRIVACY ACT PROTECTED.</w:t>
      </w:r>
    </w:p>
    <w:p w14:paraId="6E65197D" w14:textId="1A61E13F" w:rsidR="00867711" w:rsidRPr="00B72742" w:rsidRDefault="00980DD7" w:rsidP="00867711">
      <w:pPr>
        <w:spacing w:after="240"/>
        <w:rPr>
          <w:sz w:val="24"/>
          <w:szCs w:val="24"/>
        </w:rPr>
      </w:pPr>
      <w:r w:rsidRPr="00B72742">
        <w:rPr>
          <w:sz w:val="24"/>
          <w:szCs w:val="24"/>
        </w:rPr>
        <w:tab/>
      </w:r>
      <w:r w:rsidR="00867711" w:rsidRPr="00B72742">
        <w:rPr>
          <w:sz w:val="24"/>
          <w:szCs w:val="24"/>
        </w:rPr>
        <w:t>6. Attach the following:</w:t>
      </w:r>
    </w:p>
    <w:p w14:paraId="378FC0CE" w14:textId="22BB40F3" w:rsidR="00867711" w:rsidRPr="00B72742" w:rsidRDefault="00980DD7" w:rsidP="00867711">
      <w:pPr>
        <w:spacing w:after="240"/>
        <w:rPr>
          <w:sz w:val="24"/>
          <w:szCs w:val="24"/>
        </w:rPr>
      </w:pPr>
      <w:r w:rsidRPr="00B72742">
        <w:rPr>
          <w:sz w:val="24"/>
          <w:szCs w:val="24"/>
        </w:rPr>
        <w:tab/>
      </w:r>
      <w:r w:rsidRPr="00B72742">
        <w:rPr>
          <w:sz w:val="24"/>
          <w:szCs w:val="24"/>
        </w:rPr>
        <w:tab/>
      </w:r>
      <w:r w:rsidR="00867711" w:rsidRPr="00B72742">
        <w:rPr>
          <w:sz w:val="24"/>
          <w:szCs w:val="24"/>
        </w:rPr>
        <w:t>a. [  ] Documentation obtained from the office that received the voluntary goods or services and from the contractor (see Section I); and</w:t>
      </w:r>
    </w:p>
    <w:p w14:paraId="3B660156" w14:textId="2FCB994C" w:rsidR="00E80ED8" w:rsidRDefault="00980DD7" w:rsidP="003E4655">
      <w:pPr>
        <w:spacing w:after="240"/>
        <w:rPr>
          <w:sz w:val="24"/>
          <w:szCs w:val="24"/>
        </w:rPr>
      </w:pPr>
      <w:r w:rsidRPr="00B72742">
        <w:rPr>
          <w:sz w:val="24"/>
          <w:szCs w:val="24"/>
        </w:rPr>
        <w:tab/>
      </w:r>
      <w:r w:rsidRPr="00B72742">
        <w:rPr>
          <w:sz w:val="24"/>
          <w:szCs w:val="24"/>
        </w:rPr>
        <w:tab/>
      </w:r>
      <w:r w:rsidR="00867711" w:rsidRPr="00B72742">
        <w:rPr>
          <w:sz w:val="24"/>
          <w:szCs w:val="24"/>
        </w:rPr>
        <w:t>b. [  ] Letter for CAE signature issuing initial notice and determination to the claimant</w:t>
      </w:r>
      <w:r w:rsidR="006A5008">
        <w:rPr>
          <w:sz w:val="24"/>
          <w:szCs w:val="24"/>
        </w:rPr>
        <w:t>.</w:t>
      </w:r>
    </w:p>
    <w:p w14:paraId="30C4B873" w14:textId="77777777" w:rsidR="00E80ED8" w:rsidRDefault="00E80ED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09AC3DCD" w14:textId="77777777" w:rsidR="00DE474F" w:rsidRDefault="00DE474F" w:rsidP="003E4655">
      <w:pPr>
        <w:spacing w:after="240"/>
        <w:sectPr w:rsidR="00DE474F" w:rsidSect="0060392F">
          <w:headerReference w:type="even" r:id="rId425"/>
          <w:headerReference w:type="default" r:id="rId426"/>
          <w:footerReference w:type="even" r:id="rId427"/>
          <w:footerReference w:type="default" r:id="rId428"/>
          <w:pgSz w:w="12240" w:h="15840"/>
          <w:pgMar w:top="1080" w:right="1080" w:bottom="1080" w:left="1080" w:header="720" w:footer="720" w:gutter="0"/>
          <w:cols w:space="720"/>
          <w:docGrid w:linePitch="360"/>
        </w:sectPr>
      </w:pPr>
    </w:p>
    <w:p w14:paraId="6A2D7E39" w14:textId="2E741335" w:rsidR="00EC70C4" w:rsidRPr="0034700C" w:rsidRDefault="00BF5ACF" w:rsidP="000C501B">
      <w:pPr>
        <w:pStyle w:val="Heading1"/>
        <w:rPr>
          <w:sz w:val="24"/>
          <w:szCs w:val="24"/>
        </w:rPr>
      </w:pPr>
      <w:bookmarkStart w:id="1090" w:name="P_PGI_3"/>
      <w:bookmarkStart w:id="1091" w:name="PGI_3"/>
      <w:bookmarkStart w:id="1092" w:name="_Hlk60749234"/>
      <w:r w:rsidRPr="0034700C">
        <w:rPr>
          <w:sz w:val="24"/>
          <w:szCs w:val="24"/>
        </w:rPr>
        <w:lastRenderedPageBreak/>
        <w:t>PGI PART 3</w:t>
      </w:r>
      <w:bookmarkEnd w:id="1090"/>
      <w:r w:rsidR="00C71036" w:rsidRPr="00415D41">
        <w:rPr>
          <w:sz w:val="24"/>
          <w:szCs w:val="24"/>
        </w:rPr>
        <w:t xml:space="preserve"> – </w:t>
      </w:r>
      <w:r w:rsidRPr="0034700C">
        <w:rPr>
          <w:sz w:val="24"/>
          <w:szCs w:val="24"/>
        </w:rPr>
        <w:t xml:space="preserve">IMPROPER BUSINESS PRACTICES AND PERSONAL CONFLICTS OF </w:t>
      </w:r>
      <w:r w:rsidR="00EC70C4" w:rsidRPr="0034700C">
        <w:rPr>
          <w:sz w:val="24"/>
          <w:szCs w:val="24"/>
        </w:rPr>
        <w:t>INTEREST</w:t>
      </w:r>
    </w:p>
    <w:bookmarkEnd w:id="1091"/>
    <w:p w14:paraId="6E5038B4" w14:textId="77777777" w:rsidR="00EC70C4" w:rsidRPr="0034700C" w:rsidRDefault="00EC70C4" w:rsidP="00EC70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34700C">
        <w:rPr>
          <w:i/>
          <w:sz w:val="24"/>
          <w:szCs w:val="24"/>
        </w:rPr>
        <w:t>(Added March 23, 2020 in accordance with PROCLTR 2020-04)</w:t>
      </w:r>
    </w:p>
    <w:p w14:paraId="180C2F48" w14:textId="77777777" w:rsidR="009869A1" w:rsidRDefault="009869A1" w:rsidP="009869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b/>
          <w:sz w:val="24"/>
          <w:szCs w:val="24"/>
        </w:rPr>
      </w:pPr>
      <w:r>
        <w:rPr>
          <w:b/>
          <w:sz w:val="24"/>
          <w:szCs w:val="24"/>
        </w:rPr>
        <w:t>TABLE OF CONTENTS</w:t>
      </w:r>
    </w:p>
    <w:p w14:paraId="655B3864" w14:textId="6A6DF991"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PGI P</w:t>
      </w:r>
      <w:r w:rsidR="00EC70C4" w:rsidRPr="00104D41">
        <w:rPr>
          <w:b/>
          <w:sz w:val="24"/>
          <w:szCs w:val="24"/>
        </w:rPr>
        <w:t>ART</w:t>
      </w:r>
      <w:r w:rsidRPr="00104D41">
        <w:rPr>
          <w:b/>
          <w:sz w:val="24"/>
          <w:szCs w:val="24"/>
        </w:rPr>
        <w:t xml:space="preserve"> 3</w:t>
      </w:r>
      <w:r w:rsidRPr="00104D41">
        <w:rPr>
          <w:b/>
          <w:sz w:val="24"/>
          <w:szCs w:val="24"/>
        </w:rPr>
        <w:tab/>
        <w:t>IMPROPER BUSINESS PRACTICES AND PERSONAL CONFLICTS OF</w:t>
      </w:r>
    </w:p>
    <w:p w14:paraId="778F3C40" w14:textId="0CFADC0A"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INTEREST</w:t>
      </w:r>
    </w:p>
    <w:p w14:paraId="4D0760FB" w14:textId="745A2DB6" w:rsidR="00700ECB" w:rsidRPr="0034700C" w:rsidRDefault="005A1C85"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w:anchor="P_PGI_3_104_4" w:history="1">
        <w:r w:rsidR="00700ECB" w:rsidRPr="0034700C">
          <w:rPr>
            <w:rStyle w:val="Hyperlink"/>
            <w:bCs/>
            <w:sz w:val="24"/>
            <w:szCs w:val="24"/>
          </w:rPr>
          <w:t>PGI 3.104-4</w:t>
        </w:r>
      </w:hyperlink>
      <w:r w:rsidR="00700ECB" w:rsidRPr="0034700C">
        <w:rPr>
          <w:bCs/>
          <w:sz w:val="24"/>
          <w:szCs w:val="24"/>
        </w:rPr>
        <w:tab/>
        <w:t>Statutory and related prohibitions, restrictions, and requirements.</w:t>
      </w:r>
    </w:p>
    <w:p w14:paraId="0A6057C6" w14:textId="77777777" w:rsidR="00700ECB" w:rsidRPr="00104D41" w:rsidRDefault="00700ECB" w:rsidP="00025ADE">
      <w:pPr>
        <w:pStyle w:val="Heading2"/>
        <w:spacing w:after="240"/>
      </w:pPr>
      <w:bookmarkStart w:id="1093" w:name="P_PGI_3_1"/>
      <w:r w:rsidRPr="00104D41">
        <w:t xml:space="preserve">PGI SUBPART 3.1 </w:t>
      </w:r>
      <w:bookmarkEnd w:id="1093"/>
      <w:r w:rsidRPr="00104D41">
        <w:t>– SAFEGUARDS</w:t>
      </w:r>
    </w:p>
    <w:p w14:paraId="70273FB9" w14:textId="77777777" w:rsidR="00700ECB" w:rsidRPr="00104D41" w:rsidRDefault="00700ECB" w:rsidP="007C12AF">
      <w:pPr>
        <w:pStyle w:val="Heading3"/>
        <w:rPr>
          <w:sz w:val="24"/>
          <w:szCs w:val="24"/>
        </w:rPr>
      </w:pPr>
      <w:bookmarkStart w:id="1094" w:name="P_PGI_3_104_4"/>
      <w:bookmarkStart w:id="1095" w:name="_Hlk65164126"/>
      <w:r w:rsidRPr="00104D41">
        <w:rPr>
          <w:sz w:val="24"/>
          <w:szCs w:val="24"/>
        </w:rPr>
        <w:t>PGI 3.104-4</w:t>
      </w:r>
      <w:bookmarkEnd w:id="1094"/>
      <w:r w:rsidRPr="00104D41">
        <w:rPr>
          <w:sz w:val="24"/>
          <w:szCs w:val="24"/>
        </w:rPr>
        <w:t xml:space="preserve"> Statutory and related prohibitions, restrictions, and requirements.</w:t>
      </w:r>
    </w:p>
    <w:p w14:paraId="2CC48D50" w14:textId="59974CFA"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104D41">
        <w:rPr>
          <w:sz w:val="24"/>
          <w:szCs w:val="24"/>
        </w:rPr>
        <w:t>(a) Contractor and Agency personnel that require NDAs due to their assigned activities will provide copies of their NDA to the contracting officer. This copy will become part of the contract.</w:t>
      </w:r>
    </w:p>
    <w:p w14:paraId="06308A22" w14:textId="77777777" w:rsidR="00F43B81" w:rsidRDefault="00700ECB" w:rsidP="007C12AF">
      <w:pPr>
        <w:rPr>
          <w:sz w:val="24"/>
          <w:szCs w:val="24"/>
        </w:rPr>
        <w:sectPr w:rsidR="00F43B81" w:rsidSect="0060392F">
          <w:headerReference w:type="even" r:id="rId429"/>
          <w:headerReference w:type="default" r:id="rId430"/>
          <w:footerReference w:type="even" r:id="rId431"/>
          <w:pgSz w:w="12240" w:h="15840"/>
          <w:pgMar w:top="1080" w:right="1080" w:bottom="1080" w:left="1080" w:header="720" w:footer="720" w:gutter="0"/>
          <w:cols w:space="720"/>
          <w:docGrid w:linePitch="360"/>
        </w:sectPr>
      </w:pPr>
      <w:bookmarkStart w:id="1096" w:name="_Hlk60757283"/>
      <w:r w:rsidRPr="00104D41">
        <w:rPr>
          <w:sz w:val="24"/>
          <w:szCs w:val="24"/>
        </w:rPr>
        <w:t>(b)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w:p w14:paraId="69FB60FE" w14:textId="77777777" w:rsidR="00F43B81" w:rsidRPr="00A67DDD" w:rsidRDefault="00F43B81" w:rsidP="002D13D9">
      <w:pPr>
        <w:pStyle w:val="Heading1"/>
        <w:rPr>
          <w:sz w:val="24"/>
          <w:szCs w:val="24"/>
        </w:rPr>
      </w:pPr>
      <w:r w:rsidRPr="00A67DDD">
        <w:rPr>
          <w:sz w:val="24"/>
          <w:szCs w:val="24"/>
        </w:rPr>
        <w:lastRenderedPageBreak/>
        <w:t>PGI PART 13 – SIMPLIFIED ACQUISITION PROCEDURES</w:t>
      </w:r>
    </w:p>
    <w:p w14:paraId="7252662F" w14:textId="1808986A" w:rsidR="00F43B81" w:rsidRPr="00A67DDD" w:rsidRDefault="00F43B81"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w:t>
      </w:r>
      <w:r w:rsidR="00ED6238">
        <w:rPr>
          <w:i/>
          <w:sz w:val="24"/>
          <w:szCs w:val="24"/>
        </w:rPr>
        <w:t>Updated January 11, 2022</w:t>
      </w:r>
      <w:r w:rsidR="008306A7">
        <w:rPr>
          <w:i/>
          <w:sz w:val="24"/>
          <w:szCs w:val="24"/>
        </w:rPr>
        <w:t xml:space="preserve"> </w:t>
      </w:r>
      <w:r w:rsidRPr="00A67DDD">
        <w:rPr>
          <w:i/>
          <w:sz w:val="24"/>
          <w:szCs w:val="24"/>
        </w:rPr>
        <w:t>in accordance with PROCLTR 2021-</w:t>
      </w:r>
      <w:r w:rsidR="008306A7">
        <w:rPr>
          <w:i/>
          <w:sz w:val="24"/>
          <w:szCs w:val="24"/>
        </w:rPr>
        <w:t>15</w:t>
      </w:r>
      <w:commentRangeStart w:id="1097"/>
      <w:r w:rsidRPr="00A67DDD">
        <w:rPr>
          <w:i/>
          <w:sz w:val="24"/>
          <w:szCs w:val="24"/>
        </w:rPr>
        <w:t>)</w:t>
      </w:r>
      <w:commentRangeEnd w:id="1097"/>
      <w:r w:rsidR="00E75B91">
        <w:rPr>
          <w:rStyle w:val="CommentReference"/>
        </w:rPr>
        <w:commentReference w:id="1097"/>
      </w:r>
    </w:p>
    <w:p w14:paraId="3FD03377" w14:textId="77777777" w:rsidR="00E153E6" w:rsidRDefault="00E153E6" w:rsidP="00E153E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
          <w:bCs/>
          <w:color w:val="000000"/>
          <w:sz w:val="24"/>
          <w:szCs w:val="24"/>
        </w:rPr>
      </w:pPr>
      <w:bookmarkStart w:id="1098" w:name="P_PGI_13"/>
      <w:r>
        <w:rPr>
          <w:b/>
          <w:bCs/>
          <w:color w:val="000000"/>
          <w:sz w:val="24"/>
          <w:szCs w:val="24"/>
        </w:rPr>
        <w:t>TABLE OF CONTENTS</w:t>
      </w:r>
    </w:p>
    <w:p w14:paraId="413C2F5D" w14:textId="7BA9E557" w:rsidR="00F43B81" w:rsidRPr="00F43B81" w:rsidRDefault="00F43B81" w:rsidP="00CE0DC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43B81">
        <w:rPr>
          <w:b/>
          <w:bCs/>
          <w:color w:val="000000"/>
          <w:sz w:val="24"/>
          <w:szCs w:val="24"/>
        </w:rPr>
        <w:t>PGI PART 13 – SIMPLIFIED ACQUISITION PROCEDURES</w:t>
      </w:r>
      <w:bookmarkEnd w:id="1098"/>
    </w:p>
    <w:p w14:paraId="7C97F4E3" w14:textId="7A4F9C88" w:rsidR="00C16374" w:rsidRPr="00C16374" w:rsidRDefault="00C16374" w:rsidP="00926E7D">
      <w:pPr>
        <w:pStyle w:val="Heading2"/>
        <w:jc w:val="left"/>
        <w:rPr>
          <w:rFonts w:eastAsiaTheme="minorHAnsi"/>
        </w:rPr>
      </w:pPr>
      <w:r w:rsidRPr="00C16374">
        <w:rPr>
          <w:rFonts w:eastAsiaTheme="minorHAnsi"/>
        </w:rPr>
        <w:t>PGI SUBPART 13.3 – SIMPLIFIED ACQUISITION METHODS</w:t>
      </w:r>
    </w:p>
    <w:p w14:paraId="54AFAB6D" w14:textId="28EF3A2F" w:rsidR="00C46EB5" w:rsidRPr="00C46EB5" w:rsidRDefault="005A1C85" w:rsidP="00C46E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3_390" w:history="1">
        <w:r w:rsidR="00C46EB5" w:rsidRPr="00C46EB5">
          <w:rPr>
            <w:rStyle w:val="Hyperlink"/>
            <w:sz w:val="24"/>
            <w:szCs w:val="24"/>
          </w:rPr>
          <w:t>PGI 13.390</w:t>
        </w:r>
      </w:hyperlink>
      <w:r w:rsidR="00C46EB5" w:rsidRPr="00C46EB5">
        <w:rPr>
          <w:color w:val="000000"/>
          <w:sz w:val="24"/>
          <w:szCs w:val="24"/>
        </w:rPr>
        <w:t xml:space="preserve"> Simplified indefinite-delivery contracts (SIDCs).</w:t>
      </w:r>
    </w:p>
    <w:p w14:paraId="5EEAB5BC" w14:textId="77777777" w:rsidR="00C16374" w:rsidRPr="00C16374" w:rsidRDefault="00C16374" w:rsidP="00C16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C16374">
        <w:rPr>
          <w:rFonts w:eastAsiaTheme="minorHAnsi"/>
          <w:b/>
          <w:bCs/>
          <w:sz w:val="24"/>
          <w:szCs w:val="24"/>
        </w:rPr>
        <w:t>SUBPART 13.4 – FAST PAYMENT PROCEDURE</w:t>
      </w:r>
      <w:r w:rsidRPr="00C16374">
        <w:rPr>
          <w:b/>
          <w:bCs/>
          <w:sz w:val="24"/>
          <w:szCs w:val="24"/>
        </w:rPr>
        <w:t xml:space="preserve"> </w:t>
      </w:r>
    </w:p>
    <w:p w14:paraId="3CF1EADC" w14:textId="2896C1A9" w:rsidR="00F43B81" w:rsidRPr="00F43B81" w:rsidRDefault="005A1C85"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3_402" w:history="1">
        <w:r w:rsidR="00F43B81" w:rsidRPr="00F43B81">
          <w:rPr>
            <w:rStyle w:val="Hyperlink"/>
            <w:sz w:val="24"/>
            <w:szCs w:val="24"/>
          </w:rPr>
          <w:t>PGI 13.402</w:t>
        </w:r>
      </w:hyperlink>
      <w:r w:rsidR="00F43B81" w:rsidRPr="00F43B81">
        <w:rPr>
          <w:color w:val="000000"/>
          <w:sz w:val="24"/>
          <w:szCs w:val="24"/>
        </w:rPr>
        <w:t xml:space="preserve"> Conditions for use.</w:t>
      </w:r>
    </w:p>
    <w:p w14:paraId="533F7DB9" w14:textId="32C230C0" w:rsidR="00F43B81" w:rsidRPr="009530F2" w:rsidRDefault="00F43B81" w:rsidP="0072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rFonts w:eastAsiaTheme="minorHAnsi"/>
          <w:b/>
          <w:sz w:val="24"/>
          <w:szCs w:val="24"/>
        </w:rPr>
      </w:pPr>
      <w:r w:rsidRPr="009530F2">
        <w:rPr>
          <w:b/>
          <w:bCs/>
          <w:color w:val="000000"/>
          <w:sz w:val="24"/>
          <w:szCs w:val="24"/>
        </w:rPr>
        <w:t xml:space="preserve">PGI </w:t>
      </w:r>
      <w:r w:rsidR="00C61753" w:rsidRPr="009530F2">
        <w:rPr>
          <w:b/>
          <w:bCs/>
          <w:color w:val="000000"/>
          <w:sz w:val="24"/>
          <w:szCs w:val="24"/>
        </w:rPr>
        <w:t>SUB</w:t>
      </w:r>
      <w:r w:rsidRPr="009530F2">
        <w:rPr>
          <w:b/>
          <w:bCs/>
          <w:color w:val="000000"/>
          <w:sz w:val="24"/>
          <w:szCs w:val="24"/>
        </w:rPr>
        <w:t>PART 13</w:t>
      </w:r>
      <w:r w:rsidR="00C61753" w:rsidRPr="009530F2">
        <w:rPr>
          <w:b/>
          <w:bCs/>
          <w:color w:val="000000"/>
          <w:sz w:val="24"/>
          <w:szCs w:val="24"/>
        </w:rPr>
        <w:t>.3</w:t>
      </w:r>
      <w:r w:rsidRPr="009530F2">
        <w:rPr>
          <w:b/>
          <w:bCs/>
          <w:color w:val="000000"/>
          <w:sz w:val="24"/>
          <w:szCs w:val="24"/>
        </w:rPr>
        <w:t xml:space="preserve"> – SIMPLIFIED ACQUISITION </w:t>
      </w:r>
      <w:r w:rsidR="00926E7D" w:rsidRPr="009530F2">
        <w:rPr>
          <w:rFonts w:eastAsiaTheme="minorHAnsi"/>
          <w:b/>
          <w:sz w:val="24"/>
          <w:szCs w:val="24"/>
        </w:rPr>
        <w:t>METHODS</w:t>
      </w:r>
    </w:p>
    <w:p w14:paraId="5ED50A6B" w14:textId="6291BD96" w:rsidR="00724783" w:rsidRPr="00C46EB5" w:rsidRDefault="00724783" w:rsidP="00F252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r w:rsidRPr="00A67DDD">
        <w:rPr>
          <w:i/>
          <w:sz w:val="24"/>
          <w:szCs w:val="24"/>
        </w:rPr>
        <w:t>(</w:t>
      </w:r>
      <w:r>
        <w:rPr>
          <w:i/>
          <w:sz w:val="24"/>
          <w:szCs w:val="24"/>
        </w:rPr>
        <w:t xml:space="preserve">Updated January 11, 2022 </w:t>
      </w:r>
      <w:r w:rsidRPr="00A67DDD">
        <w:rPr>
          <w:i/>
          <w:sz w:val="24"/>
          <w:szCs w:val="24"/>
        </w:rPr>
        <w:t>in accordance with PROCLTR 2021-</w:t>
      </w:r>
      <w:r>
        <w:rPr>
          <w:i/>
          <w:sz w:val="24"/>
          <w:szCs w:val="24"/>
        </w:rPr>
        <w:t>15</w:t>
      </w:r>
      <w:commentRangeStart w:id="1099"/>
      <w:r>
        <w:rPr>
          <w:i/>
          <w:sz w:val="24"/>
          <w:szCs w:val="24"/>
        </w:rPr>
        <w:t>)</w:t>
      </w:r>
      <w:commentRangeEnd w:id="1099"/>
      <w:r w:rsidR="00F252D2">
        <w:rPr>
          <w:rStyle w:val="CommentReference"/>
        </w:rPr>
        <w:commentReference w:id="1099"/>
      </w:r>
    </w:p>
    <w:p w14:paraId="1D4F7E78" w14:textId="0F6D7E63" w:rsidR="00C46EB5" w:rsidRPr="008B7F64" w:rsidRDefault="00C46EB5" w:rsidP="008B7F64">
      <w:pPr>
        <w:pStyle w:val="Heading3"/>
        <w:rPr>
          <w:sz w:val="24"/>
          <w:szCs w:val="24"/>
        </w:rPr>
      </w:pPr>
      <w:bookmarkStart w:id="1100" w:name="P_PGI_13_390"/>
      <w:r w:rsidRPr="008B7F64">
        <w:rPr>
          <w:rStyle w:val="Heading3Char"/>
          <w:b/>
          <w:bCs/>
          <w:sz w:val="24"/>
          <w:szCs w:val="24"/>
        </w:rPr>
        <w:t>PGI 13.390</w:t>
      </w:r>
      <w:bookmarkEnd w:id="1100"/>
      <w:r w:rsidRPr="008B7F64">
        <w:rPr>
          <w:bCs/>
          <w:sz w:val="24"/>
          <w:szCs w:val="24"/>
        </w:rPr>
        <w:t xml:space="preserve"> </w:t>
      </w:r>
      <w:r w:rsidRPr="008B7F64">
        <w:rPr>
          <w:sz w:val="24"/>
          <w:szCs w:val="24"/>
        </w:rPr>
        <w:t>Simplified indefinite-delivery contracts (SIDCs)</w:t>
      </w:r>
      <w:commentRangeStart w:id="1101"/>
      <w:r w:rsidRPr="008B7F64">
        <w:rPr>
          <w:sz w:val="24"/>
          <w:szCs w:val="24"/>
        </w:rPr>
        <w:t>.</w:t>
      </w:r>
      <w:commentRangeEnd w:id="1101"/>
      <w:r w:rsidR="0012574B">
        <w:rPr>
          <w:rStyle w:val="CommentReference"/>
          <w:b w:val="0"/>
        </w:rPr>
        <w:commentReference w:id="1101"/>
      </w:r>
    </w:p>
    <w:p w14:paraId="5BA1D257" w14:textId="1A6DE987" w:rsidR="00802DF4" w:rsidRPr="0088798E" w:rsidRDefault="00C46EB5" w:rsidP="00C46E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88798E">
        <w:rPr>
          <w:color w:val="000000"/>
          <w:sz w:val="24"/>
          <w:szCs w:val="24"/>
        </w:rPr>
        <w:t xml:space="preserve">(a)(1)(S-90)(A) </w:t>
      </w:r>
      <w:r w:rsidRPr="0088798E">
        <w:rPr>
          <w:i/>
          <w:iCs/>
          <w:color w:val="000000"/>
          <w:sz w:val="24"/>
          <w:szCs w:val="24"/>
        </w:rPr>
        <w:t>Establishment of guaranteed minimum purchase requirements and obligations</w:t>
      </w:r>
      <w:r w:rsidRPr="0088798E">
        <w:rPr>
          <w:color w:val="000000"/>
          <w:sz w:val="24"/>
          <w:szCs w:val="24"/>
        </w:rPr>
        <w:t xml:space="preserve">. Procuring organizations shall review SIDC awards and report the results in accordance with mandatory </w:t>
      </w:r>
      <w:hyperlink w:anchor="P_PGI_16_504" w:history="1">
        <w:r w:rsidRPr="00995E0E">
          <w:rPr>
            <w:rStyle w:val="Hyperlink"/>
            <w:sz w:val="24"/>
            <w:szCs w:val="24"/>
          </w:rPr>
          <w:t>PGI 16.504</w:t>
        </w:r>
      </w:hyperlink>
      <w:r w:rsidRPr="0088798E">
        <w:rPr>
          <w:color w:val="000000"/>
          <w:sz w:val="24"/>
          <w:szCs w:val="24"/>
        </w:rPr>
        <w:t>(a)(1)(S-90)(B).</w:t>
      </w:r>
    </w:p>
    <w:p w14:paraId="36A4646F" w14:textId="0B06A61F" w:rsidR="00CD21DC" w:rsidRPr="006C4B29" w:rsidRDefault="00CD21DC" w:rsidP="00CD21DC">
      <w:pPr>
        <w:pStyle w:val="Heading2"/>
        <w:spacing w:after="240"/>
        <w:rPr>
          <w:rFonts w:eastAsiaTheme="minorHAnsi"/>
        </w:rPr>
      </w:pPr>
      <w:r w:rsidRPr="006C4B29">
        <w:rPr>
          <w:rFonts w:eastAsiaTheme="minorHAnsi"/>
        </w:rPr>
        <w:t>PGI SUBPART 13.4 – FAST PAYMENT PROCEDURE</w:t>
      </w:r>
    </w:p>
    <w:p w14:paraId="45C71140" w14:textId="2F1AEA89" w:rsidR="00F43B81" w:rsidRPr="006C4B29" w:rsidRDefault="00F43B81" w:rsidP="00331236">
      <w:pPr>
        <w:pStyle w:val="Heading3"/>
        <w:rPr>
          <w:sz w:val="24"/>
          <w:szCs w:val="24"/>
        </w:rPr>
      </w:pPr>
      <w:bookmarkStart w:id="1102" w:name="P_PGI_13_402"/>
      <w:r w:rsidRPr="006C4B29">
        <w:rPr>
          <w:sz w:val="24"/>
          <w:szCs w:val="24"/>
        </w:rPr>
        <w:t xml:space="preserve">PGI 13.402 </w:t>
      </w:r>
      <w:bookmarkEnd w:id="1102"/>
      <w:r w:rsidRPr="006C4B29">
        <w:rPr>
          <w:sz w:val="24"/>
          <w:szCs w:val="24"/>
        </w:rPr>
        <w:t>Conditions for use.</w:t>
      </w:r>
    </w:p>
    <w:p w14:paraId="00EDA570" w14:textId="473246C1"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103" w:name="P_PGI_13_402_f"/>
      <w:r w:rsidRPr="006C4B29">
        <w:rPr>
          <w:color w:val="000000"/>
          <w:sz w:val="24"/>
          <w:szCs w:val="24"/>
        </w:rPr>
        <w:t>(f)</w:t>
      </w:r>
      <w:bookmarkEnd w:id="1103"/>
      <w:r w:rsidRPr="006C4B29">
        <w:rPr>
          <w:color w:val="000000"/>
          <w:sz w:val="24"/>
          <w:szCs w:val="24"/>
        </w:rPr>
        <w:t xml:space="preserve">(1) </w:t>
      </w:r>
      <w:r w:rsidRPr="006C4B29">
        <w:rPr>
          <w:i/>
          <w:iCs/>
          <w:color w:val="000000"/>
          <w:sz w:val="24"/>
          <w:szCs w:val="24"/>
        </w:rPr>
        <w:t>Monthly reports</w:t>
      </w:r>
      <w:r w:rsidRPr="006C4B29">
        <w:rPr>
          <w:color w:val="000000"/>
          <w:sz w:val="24"/>
          <w:szCs w:val="24"/>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P13_402" w:history="1">
        <w:r w:rsidR="003E5D1B" w:rsidRPr="006C4B29">
          <w:rPr>
            <w:rStyle w:val="Hyperlink"/>
            <w:sz w:val="24"/>
            <w:szCs w:val="24"/>
          </w:rPr>
          <w:t>13.402</w:t>
        </w:r>
      </w:hyperlink>
      <w:r w:rsidRPr="006C4B29">
        <w:rPr>
          <w:color w:val="000000"/>
          <w:sz w:val="24"/>
          <w:szCs w:val="24"/>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P13_402" w:history="1">
        <w:r w:rsidRPr="006C4B29">
          <w:rPr>
            <w:rStyle w:val="Hyperlink"/>
            <w:sz w:val="24"/>
            <w:szCs w:val="24"/>
          </w:rPr>
          <w:t>13.402</w:t>
        </w:r>
      </w:hyperlink>
      <w:r w:rsidRPr="006C4B29">
        <w:rPr>
          <w:color w:val="000000"/>
          <w:sz w:val="24"/>
          <w:szCs w:val="24"/>
        </w:rPr>
        <w:t>(S-90)). The violation score shall be green for no violations, yellow for one violation, and red for two or more violations.</w:t>
      </w:r>
    </w:p>
    <w:p w14:paraId="37F05D5B" w14:textId="26E4EC9A" w:rsidR="00F43B81" w:rsidRPr="006C4B29" w:rsidRDefault="002E4656" w:rsidP="002E465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(i) For each procuring organization with a raw violation score of yellow or red in any of the three categories, its compliance office shall—</w:t>
      </w:r>
    </w:p>
    <w:p w14:paraId="1B3A3139" w14:textId="260EAD44" w:rsidR="00F43B81" w:rsidRPr="006C4B29"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Pr="006C4B29">
        <w:rPr>
          <w:color w:val="000000"/>
          <w:sz w:val="24"/>
          <w:szCs w:val="24"/>
        </w:rPr>
        <w:tab/>
      </w:r>
      <w:r w:rsidR="00F43B81" w:rsidRPr="006C4B29">
        <w:rPr>
          <w:color w:val="000000"/>
          <w:sz w:val="24"/>
          <w:szCs w:val="24"/>
        </w:rPr>
        <w:t>(A) Review the threshold and other identified violations for accuracy and identify any errors; and</w:t>
      </w:r>
    </w:p>
    <w:p w14:paraId="227F0963" w14:textId="375588D1" w:rsidR="00F43B81" w:rsidRPr="006C4B29"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Pr="006C4B29">
        <w:rPr>
          <w:color w:val="000000"/>
          <w:sz w:val="24"/>
          <w:szCs w:val="24"/>
        </w:rPr>
        <w:tab/>
      </w:r>
      <w:r w:rsidR="00F43B81" w:rsidRPr="006C4B29">
        <w:rPr>
          <w:color w:val="000000"/>
          <w:sz w:val="24"/>
          <w:szCs w:val="24"/>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14:paraId="7E97DED9" w14:textId="27BC39C9" w:rsidR="00F43B81" w:rsidRPr="006C4B29" w:rsidRDefault="002E4656" w:rsidP="002E465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(ii) The DLA Acquisition Compliance, Policy and Pricing Division shall track the final adjudicated score.</w:t>
      </w:r>
    </w:p>
    <w:p w14:paraId="234D1A67" w14:textId="3A782CBB" w:rsidR="00F43B81" w:rsidRPr="006C4B29"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F43B81" w:rsidRPr="006C4B29">
        <w:rPr>
          <w:color w:val="000000"/>
          <w:sz w:val="24"/>
          <w:szCs w:val="24"/>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14:paraId="5FFAA6BA" w14:textId="6C2CD488" w:rsidR="00F43B81" w:rsidRPr="006C4B29" w:rsidRDefault="002E4656" w:rsidP="002E465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(2) </w:t>
      </w:r>
      <w:r w:rsidR="00F43B81" w:rsidRPr="006C4B29">
        <w:rPr>
          <w:i/>
          <w:iCs/>
          <w:color w:val="000000"/>
          <w:sz w:val="24"/>
          <w:szCs w:val="24"/>
        </w:rPr>
        <w:t>Receipt validation</w:t>
      </w:r>
      <w:r w:rsidR="00F43B81" w:rsidRPr="006C4B29">
        <w:rPr>
          <w:color w:val="000000"/>
          <w:sz w:val="24"/>
          <w:szCs w:val="24"/>
        </w:rPr>
        <w:t>. DLA Operations Order Management shall identify missing material receipt acknowledgements (MRAs) and request that the responsible party provide them.</w:t>
      </w:r>
    </w:p>
    <w:p w14:paraId="2DDB0816" w14:textId="0EE258F3" w:rsidR="00F43B81" w:rsidRPr="006C4B29" w:rsidRDefault="002E4656" w:rsidP="002E465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lastRenderedPageBreak/>
        <w:tab/>
      </w:r>
      <w:r w:rsidR="00F43B81" w:rsidRPr="006C4B29">
        <w:rPr>
          <w:color w:val="000000"/>
          <w:sz w:val="24"/>
          <w:szCs w:val="24"/>
        </w:rPr>
        <w:t xml:space="preserve">(3) </w:t>
      </w:r>
      <w:r w:rsidR="00F43B81" w:rsidRPr="006C4B29">
        <w:rPr>
          <w:i/>
          <w:iCs/>
          <w:color w:val="000000"/>
          <w:sz w:val="24"/>
          <w:szCs w:val="24"/>
        </w:rPr>
        <w:t>Shipment discrepancies</w:t>
      </w:r>
      <w:r w:rsidR="00F43B81" w:rsidRPr="006C4B29">
        <w:rPr>
          <w:color w:val="000000"/>
          <w:sz w:val="24"/>
          <w:szCs w:val="24"/>
        </w:rPr>
        <w:t>. DLA Inventory Management shall take action on discrepant orders as identified by Supply Discrepancy Reports (SF 364).</w:t>
      </w:r>
    </w:p>
    <w:p w14:paraId="46D1F7A7" w14:textId="2B37EC81" w:rsidR="00F43B81" w:rsidRPr="006C4B29" w:rsidRDefault="002E465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6C4B29">
        <w:rPr>
          <w:color w:val="000000"/>
          <w:sz w:val="24"/>
          <w:szCs w:val="24"/>
        </w:rPr>
        <w:tab/>
      </w:r>
      <w:r w:rsidR="00F43B81" w:rsidRPr="006C4B29">
        <w:rPr>
          <w:color w:val="000000"/>
          <w:sz w:val="24"/>
          <w:szCs w:val="24"/>
        </w:rPr>
        <w:t xml:space="preserve">(4) </w:t>
      </w:r>
      <w:r w:rsidR="00F43B81" w:rsidRPr="006C4B29">
        <w:rPr>
          <w:i/>
          <w:iCs/>
          <w:color w:val="000000"/>
          <w:sz w:val="24"/>
          <w:szCs w:val="24"/>
        </w:rPr>
        <w:t xml:space="preserve">Quarterly reports. </w:t>
      </w:r>
      <w:r w:rsidR="00F43B81" w:rsidRPr="006C4B29">
        <w:rPr>
          <w:color w:val="000000"/>
          <w:sz w:val="24"/>
          <w:szCs w:val="24"/>
        </w:rPr>
        <w:t xml:space="preserve">Procuring organizations shall provide quarterly reports to the SPE, through the DLA Acquisition Compliance, Policy and Pricing Division. The purpose of the quarterly reporting requirement is to track customer receipt of material for each organization </w:t>
      </w:r>
      <w:r w:rsidRPr="006C4B29">
        <w:rPr>
          <w:color w:val="000000"/>
          <w:sz w:val="24"/>
          <w:szCs w:val="24"/>
        </w:rPr>
        <w:t>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14:paraId="4FD77DA4" w14:textId="2003E980" w:rsidR="00A36D45" w:rsidRPr="006C4B29" w:rsidRDefault="00A36D45"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6C4B29">
        <w:rPr>
          <w:i/>
          <w:iCs/>
          <w:color w:val="000000"/>
          <w:sz w:val="24"/>
          <w:szCs w:val="24"/>
        </w:rPr>
        <w:t>(Beginning of report format)</w:t>
      </w:r>
    </w:p>
    <w:p w14:paraId="65682CBE" w14:textId="330BF21C" w:rsidR="00F43B81" w:rsidRPr="006C4B29" w:rsidRDefault="00F43B81"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6C4B29">
        <w:rPr>
          <w:color w:val="000000"/>
          <w:sz w:val="24"/>
          <w:szCs w:val="24"/>
        </w:rPr>
        <w:t>FAST PAY VALIDATION REPORT</w:t>
      </w:r>
    </w:p>
    <w:p w14:paraId="68895527" w14:textId="4856DDC2"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1. Procuring Organization (include Supply Chain, if applicable): [</w:t>
      </w:r>
      <w:r w:rsidRPr="006C4B29">
        <w:rPr>
          <w:i/>
          <w:iCs/>
          <w:color w:val="000000"/>
          <w:sz w:val="24"/>
          <w:szCs w:val="24"/>
          <w:u w:val="single"/>
        </w:rPr>
        <w:t>procuring organization insert</w:t>
      </w:r>
      <w:r w:rsidRPr="006C4B29">
        <w:rPr>
          <w:color w:val="000000"/>
          <w:sz w:val="24"/>
          <w:szCs w:val="24"/>
        </w:rPr>
        <w:t>]</w:t>
      </w:r>
    </w:p>
    <w:p w14:paraId="7794BB17" w14:textId="7E14CCAB"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2. Time Frame: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24808CDF" w14:textId="77777777" w:rsidR="00613CD3"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3. Confidence Level/Confidence Interval: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7E6510C6" w14:textId="5D13603A" w:rsidR="008B00A6"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4. Total number of lines in the population: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661226FD" w14:textId="2B130A96"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5. Total number of lines in the sample: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616EA1A2" w14:textId="0BD8AB43"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6. Total number of FMS lines in sample (do not require receipt):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8C00AC4" w14:textId="77777777" w:rsidR="00613CD3"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7. Total number of sampled lines with non-discrepant MRAs (FMS not included):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47CF6D72" w14:textId="52625E9C"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8. Percentage of non-FMS lines validated by system MRAs: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7BA67F69" w14:textId="48BB10EF"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9. Contract/order type and counts: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614369A" w14:textId="77777777" w:rsidR="00613CD3"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a. Manual purchase order (“P”):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1749D34" w14:textId="77777777" w:rsidR="00613CD3"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b. Automated purchase orders (“V”):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2F46B4F2" w14:textId="59F886FF" w:rsidR="00F43B81"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c. Delivery orders against IDIQs (“F”):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46986D5F" w14:textId="2A601CE4" w:rsidR="00F43B81"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d. Other “G”: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19E4CDC7" w14:textId="1090C8DA" w:rsidR="008B00A6"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10. Total number of sampled lines with no MRA (FMS not included):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5BFB96A5" w14:textId="0BFD6F41" w:rsidR="008B00A6"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11. Total number of samples lines with MRAs but with discrepant quantities (FMS not included):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28EF4636" w14:textId="1D9EB003" w:rsidR="008B00A6" w:rsidRPr="006C4B29" w:rsidRDefault="008B00A6"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12. Total number of lines requiring manual validation: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6A8B563C" w14:textId="77777777" w:rsidR="00613CD3" w:rsidRPr="006C4B29" w:rsidRDefault="00D96012" w:rsidP="00613CD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8B00A6" w:rsidRPr="006C4B29">
        <w:rPr>
          <w:color w:val="000000"/>
          <w:sz w:val="24"/>
          <w:szCs w:val="24"/>
        </w:rPr>
        <w:t xml:space="preserve">a. Total number validated and method of validation: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EE42185" w14:textId="4DFAD518" w:rsidR="008B00A6" w:rsidRPr="006C4B29" w:rsidRDefault="00613CD3" w:rsidP="00613CD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8B00A6" w:rsidRPr="006C4B29">
        <w:rPr>
          <w:color w:val="000000"/>
          <w:sz w:val="24"/>
          <w:szCs w:val="24"/>
        </w:rPr>
        <w:t xml:space="preserve">(i) System-generated non-discrepant MRA: </w:t>
      </w:r>
      <w:r w:rsidRPr="006C4B29">
        <w:rPr>
          <w:color w:val="000000"/>
          <w:sz w:val="24"/>
          <w:szCs w:val="24"/>
        </w:rPr>
        <w:t>[</w:t>
      </w:r>
      <w:r w:rsidRPr="006C4B29">
        <w:rPr>
          <w:i/>
          <w:iCs/>
          <w:color w:val="000000"/>
          <w:sz w:val="24"/>
          <w:szCs w:val="24"/>
          <w:u w:val="single"/>
        </w:rPr>
        <w:t>procuring organization insert</w:t>
      </w:r>
      <w:r w:rsidRPr="006C4B29">
        <w:rPr>
          <w:color w:val="000000"/>
          <w:sz w:val="24"/>
          <w:szCs w:val="24"/>
        </w:rPr>
        <w:t>]</w:t>
      </w:r>
    </w:p>
    <w:p w14:paraId="60E6A589" w14:textId="335F9BF6"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(ii) Proof of Delivery: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159194C7" w14:textId="77777777" w:rsidR="00613CD3"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(iii) Email confirmation: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6359536B" w14:textId="3E31BFA3"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(iv) Certified Invoice: [</w:t>
      </w:r>
      <w:r w:rsidR="008B00A6" w:rsidRPr="006C4B29">
        <w:rPr>
          <w:i/>
          <w:iCs/>
          <w:color w:val="000000"/>
          <w:sz w:val="24"/>
          <w:szCs w:val="24"/>
        </w:rPr>
        <w:t>procuring organization insert</w:t>
      </w:r>
      <w:r w:rsidR="008B00A6" w:rsidRPr="006C4B29">
        <w:rPr>
          <w:color w:val="000000"/>
          <w:sz w:val="24"/>
          <w:szCs w:val="24"/>
        </w:rPr>
        <w:t>]</w:t>
      </w:r>
    </w:p>
    <w:p w14:paraId="74E21FD0" w14:textId="2013EEEC"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lastRenderedPageBreak/>
        <w:tab/>
      </w:r>
      <w:r w:rsidRPr="006C4B29">
        <w:rPr>
          <w:color w:val="000000"/>
          <w:sz w:val="24"/>
          <w:szCs w:val="24"/>
        </w:rPr>
        <w:tab/>
      </w:r>
      <w:r w:rsidR="008B00A6" w:rsidRPr="006C4B29">
        <w:rPr>
          <w:color w:val="000000"/>
          <w:sz w:val="24"/>
          <w:szCs w:val="24"/>
        </w:rPr>
        <w:t xml:space="preserve">(v) Other: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21EB56A4" w14:textId="15FCD956"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8B00A6" w:rsidRPr="006C4B29">
        <w:rPr>
          <w:color w:val="000000"/>
          <w:sz w:val="24"/>
          <w:szCs w:val="24"/>
        </w:rPr>
        <w:t xml:space="preserve">b. Contract/order type and counts: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5C679097" w14:textId="71D35493"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 Manual purchase orders (“M” &amp; “P”):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C22E7D8" w14:textId="3765E740"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(ii) Automated purchase orders (“V”):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45F03B9E" w14:textId="2C2BF50A" w:rsidR="00613CD3" w:rsidRPr="006C4B29" w:rsidRDefault="00D96012" w:rsidP="00613CD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(iii) Delivery orders against IDIQs (“F”):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52980419" w14:textId="1228E545" w:rsidR="008B00A6" w:rsidRPr="006C4B29" w:rsidRDefault="008B00A6" w:rsidP="006D43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6C4B29">
        <w:rPr>
          <w:i/>
          <w:iCs/>
          <w:color w:val="000000"/>
          <w:sz w:val="24"/>
          <w:szCs w:val="24"/>
        </w:rPr>
        <w:t>(End of report format)</w:t>
      </w:r>
    </w:p>
    <w:p w14:paraId="2CE21FF4" w14:textId="361ABE21"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8B00A6" w:rsidRPr="006C4B29">
        <w:rPr>
          <w:color w:val="000000"/>
          <w:sz w:val="24"/>
          <w:szCs w:val="24"/>
        </w:rPr>
        <w:t xml:space="preserve">(5) Contracting officers shall use the SAAD at </w:t>
      </w:r>
      <w:hyperlink w:anchor="P53_9013_a" w:history="1">
        <w:r w:rsidR="008B00A6" w:rsidRPr="006C4B29">
          <w:rPr>
            <w:rStyle w:val="Hyperlink"/>
            <w:sz w:val="24"/>
            <w:szCs w:val="24"/>
          </w:rPr>
          <w:t>53.9013(a)</w:t>
        </w:r>
      </w:hyperlink>
      <w:r w:rsidR="008B00A6" w:rsidRPr="006C4B29">
        <w:rPr>
          <w:color w:val="000000"/>
          <w:sz w:val="24"/>
          <w:szCs w:val="24"/>
        </w:rPr>
        <w:t xml:space="preserve"> or the alternate SAAD at </w:t>
      </w:r>
      <w:hyperlink w:anchor="P53_9013_c" w:history="1">
        <w:r w:rsidR="008B00A6" w:rsidRPr="006C4B29">
          <w:rPr>
            <w:rStyle w:val="Hyperlink"/>
            <w:sz w:val="24"/>
            <w:szCs w:val="24"/>
          </w:rPr>
          <w:t>53.9013(c)</w:t>
        </w:r>
      </w:hyperlink>
      <w:r w:rsidR="008B00A6" w:rsidRPr="006C4B29">
        <w:rPr>
          <w:color w:val="000000"/>
          <w:sz w:val="24"/>
          <w:szCs w:val="24"/>
        </w:rPr>
        <w:t xml:space="preserve">, as applicable, to document the use of fast payment procedures for purchase orders, when applicable, and verify compliance with the applicable fast payment threshold. If the authority for a threshold at </w:t>
      </w:r>
      <w:hyperlink w:anchor="P13_402" w:history="1">
        <w:r w:rsidR="008B00A6" w:rsidRPr="006C4B29">
          <w:rPr>
            <w:rStyle w:val="Hyperlink"/>
            <w:sz w:val="24"/>
            <w:szCs w:val="24"/>
          </w:rPr>
          <w:t>13.402</w:t>
        </w:r>
      </w:hyperlink>
      <w:r w:rsidR="008B00A6" w:rsidRPr="006C4B29">
        <w:rPr>
          <w:color w:val="000000"/>
          <w:sz w:val="24"/>
          <w:szCs w:val="24"/>
        </w:rPr>
        <w:t xml:space="preserve"> flows from an exception at </w:t>
      </w:r>
      <w:hyperlink w:anchor="P13_402" w:history="1">
        <w:r w:rsidR="008B00A6" w:rsidRPr="006C4B29">
          <w:rPr>
            <w:rStyle w:val="Hyperlink"/>
            <w:sz w:val="24"/>
            <w:szCs w:val="24"/>
          </w:rPr>
          <w:t>13.402</w:t>
        </w:r>
      </w:hyperlink>
      <w:r w:rsidR="008B00A6" w:rsidRPr="006C4B29">
        <w:rPr>
          <w:color w:val="000000"/>
          <w:sz w:val="24"/>
          <w:szCs w:val="24"/>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14:paraId="79F0AA8E" w14:textId="56867071"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8B00A6" w:rsidRPr="006C4B29">
        <w:rPr>
          <w:color w:val="000000"/>
          <w:sz w:val="24"/>
          <w:szCs w:val="24"/>
        </w:rPr>
        <w:t>(6) Contracting officers shall follow the job aids identified below when creating and maintaining contracts using fast payment procedures.</w:t>
      </w:r>
    </w:p>
    <w:p w14:paraId="20CBFE67" w14:textId="106436F6"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8B00A6" w:rsidRPr="006C4B29">
        <w:rPr>
          <w:color w:val="000000"/>
          <w:sz w:val="24"/>
          <w:szCs w:val="24"/>
        </w:rPr>
        <w:t xml:space="preserve">(i) Enterprise Core Component (ECC) Job Aids. See </w:t>
      </w:r>
      <w:hyperlink r:id="rId432" w:history="1">
        <w:r w:rsidR="00784EC3" w:rsidRPr="006C4B29">
          <w:rPr>
            <w:rStyle w:val="Hyperlink"/>
            <w:sz w:val="24"/>
            <w:szCs w:val="24"/>
          </w:rPr>
          <w:t>EBS ONLINE HELP</w:t>
        </w:r>
      </w:hyperlink>
      <w:r w:rsidR="00784EC3" w:rsidRPr="006C4B29">
        <w:rPr>
          <w:color w:val="0000FF"/>
          <w:sz w:val="24"/>
          <w:szCs w:val="24"/>
        </w:rPr>
        <w:t xml:space="preserve"> (</w:t>
      </w:r>
      <w:hyperlink r:id="rId433" w:history="1">
        <w:r w:rsidR="00784EC3" w:rsidRPr="006C4B29">
          <w:rPr>
            <w:rStyle w:val="Hyperlink"/>
            <w:sz w:val="24"/>
            <w:szCs w:val="24"/>
          </w:rPr>
          <w:t>https://dlamil.dps.mil/sites/P1/ebs/Pages/ONLINEHELP.aspx</w:t>
        </w:r>
      </w:hyperlink>
      <w:r w:rsidR="008B00A6" w:rsidRPr="006C4B29">
        <w:rPr>
          <w:color w:val="0000FF"/>
          <w:sz w:val="24"/>
          <w:szCs w:val="24"/>
        </w:rPr>
        <w:t>)</w:t>
      </w:r>
      <w:r w:rsidR="008B00A6" w:rsidRPr="006C4B29">
        <w:rPr>
          <w:color w:val="000000"/>
          <w:sz w:val="24"/>
          <w:szCs w:val="24"/>
        </w:rPr>
        <w:t>, select “eProcurement”, and select “LTCs (Outline Agreements) in ECC” to access—</w:t>
      </w:r>
    </w:p>
    <w:p w14:paraId="4CEB6FC9" w14:textId="1C79CCED"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D96012" w:rsidRPr="006C4B29">
        <w:rPr>
          <w:color w:val="000000"/>
          <w:sz w:val="24"/>
          <w:szCs w:val="24"/>
        </w:rPr>
        <w:tab/>
      </w:r>
      <w:r w:rsidR="008B00A6" w:rsidRPr="006C4B29">
        <w:rPr>
          <w:color w:val="000000"/>
          <w:sz w:val="24"/>
          <w:szCs w:val="24"/>
        </w:rPr>
        <w:t>(A) Long-Term Contracting: Creating an Outline Agreement</w:t>
      </w:r>
    </w:p>
    <w:p w14:paraId="7F2C5EF6" w14:textId="07B76FE6"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D96012" w:rsidRPr="006C4B29">
        <w:rPr>
          <w:color w:val="000000"/>
          <w:sz w:val="24"/>
          <w:szCs w:val="24"/>
        </w:rPr>
        <w:tab/>
      </w:r>
      <w:r w:rsidR="008B00A6" w:rsidRPr="006C4B29">
        <w:rPr>
          <w:color w:val="000000"/>
          <w:sz w:val="24"/>
          <w:szCs w:val="24"/>
        </w:rPr>
        <w:t>(B) ECC 778 OA Upload Spreadsheet Data Dictionary</w:t>
      </w:r>
    </w:p>
    <w:p w14:paraId="6444079D" w14:textId="12E54D44"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8B00A6" w:rsidRPr="006C4B29">
        <w:rPr>
          <w:color w:val="000000"/>
          <w:sz w:val="24"/>
          <w:szCs w:val="24"/>
        </w:rPr>
        <w:t xml:space="preserve">(ii) Supplier Relationship Management (SRM) Job Aids. See </w:t>
      </w:r>
      <w:hyperlink r:id="rId434" w:history="1">
        <w:r w:rsidR="00784EC3" w:rsidRPr="006C4B29">
          <w:rPr>
            <w:rStyle w:val="Hyperlink"/>
            <w:sz w:val="24"/>
            <w:szCs w:val="24"/>
          </w:rPr>
          <w:t>EBS ONLINE HELP</w:t>
        </w:r>
      </w:hyperlink>
      <w:r w:rsidR="00784EC3" w:rsidRPr="006C4B29">
        <w:rPr>
          <w:color w:val="0000FF"/>
          <w:sz w:val="24"/>
          <w:szCs w:val="24"/>
        </w:rPr>
        <w:t xml:space="preserve"> (</w:t>
      </w:r>
      <w:hyperlink r:id="rId435" w:history="1">
        <w:r w:rsidR="00784EC3" w:rsidRPr="006C4B29">
          <w:rPr>
            <w:rStyle w:val="Hyperlink"/>
            <w:sz w:val="24"/>
            <w:szCs w:val="24"/>
          </w:rPr>
          <w:t>https://dlamil.dps.mil/sites/P1/ebs/Pages/ONLINEHELP.aspx</w:t>
        </w:r>
      </w:hyperlink>
      <w:r w:rsidR="00784EC3" w:rsidRPr="006C4B29">
        <w:rPr>
          <w:color w:val="0000FF"/>
          <w:sz w:val="24"/>
          <w:szCs w:val="24"/>
        </w:rPr>
        <w:t>)</w:t>
      </w:r>
      <w:r w:rsidR="00784EC3" w:rsidRPr="006C4B29">
        <w:rPr>
          <w:color w:val="000000"/>
          <w:sz w:val="24"/>
          <w:szCs w:val="24"/>
        </w:rPr>
        <w:t xml:space="preserve">, </w:t>
      </w:r>
      <w:r w:rsidR="008B00A6" w:rsidRPr="006C4B29">
        <w:rPr>
          <w:color w:val="000000"/>
          <w:sz w:val="24"/>
          <w:szCs w:val="24"/>
        </w:rPr>
        <w:t>select “eProcurement”, and select “LTCs in SRM” to access—</w:t>
      </w:r>
    </w:p>
    <w:p w14:paraId="20E502CE" w14:textId="2F5A93AE"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D96012" w:rsidRPr="006C4B29">
        <w:rPr>
          <w:color w:val="000000"/>
          <w:sz w:val="24"/>
          <w:szCs w:val="24"/>
        </w:rPr>
        <w:tab/>
      </w:r>
      <w:r w:rsidR="008B00A6" w:rsidRPr="006C4B29">
        <w:rPr>
          <w:color w:val="000000"/>
          <w:sz w:val="24"/>
          <w:szCs w:val="24"/>
        </w:rPr>
        <w:t>(A) Long-Term Contracts (LTCs): Creating and Maintaining Contracts via Spreadsheet Upload</w:t>
      </w:r>
    </w:p>
    <w:p w14:paraId="0CA95A7A" w14:textId="3C9D418C"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CA5E6C" w:rsidRPr="006C4B29">
        <w:rPr>
          <w:color w:val="000000"/>
          <w:sz w:val="24"/>
          <w:szCs w:val="24"/>
        </w:rPr>
        <w:tab/>
      </w:r>
      <w:r w:rsidRPr="006C4B29">
        <w:rPr>
          <w:color w:val="000000"/>
          <w:sz w:val="24"/>
          <w:szCs w:val="24"/>
        </w:rPr>
        <w:tab/>
      </w:r>
      <w:r w:rsidR="008B00A6" w:rsidRPr="006C4B29">
        <w:rPr>
          <w:color w:val="000000"/>
          <w:sz w:val="24"/>
          <w:szCs w:val="24"/>
        </w:rPr>
        <w:t>(B) Long-Term Contracts (LTCs): Manually Create a Long-Term Contract from an RFx Bid Response</w:t>
      </w:r>
    </w:p>
    <w:p w14:paraId="5800B24A" w14:textId="372B78D0"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CA5E6C" w:rsidRPr="006C4B29">
        <w:rPr>
          <w:color w:val="000000"/>
          <w:sz w:val="24"/>
          <w:szCs w:val="24"/>
        </w:rPr>
        <w:tab/>
      </w:r>
      <w:r w:rsidR="008B00A6" w:rsidRPr="006C4B29">
        <w:rPr>
          <w:color w:val="000000"/>
          <w:sz w:val="24"/>
          <w:szCs w:val="24"/>
        </w:rPr>
        <w:t>(C) Long-Term Contracts (LTCs): Upload Spreadsheet Fields Guidance</w:t>
      </w:r>
    </w:p>
    <w:p w14:paraId="4B6AD74F" w14:textId="19C6934A" w:rsidR="008B00A6" w:rsidRPr="006C4B29" w:rsidRDefault="00D96012"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CA5E6C" w:rsidRPr="006C4B29">
        <w:rPr>
          <w:color w:val="000000"/>
          <w:sz w:val="24"/>
          <w:szCs w:val="24"/>
        </w:rPr>
        <w:tab/>
      </w:r>
      <w:r w:rsidR="008B00A6" w:rsidRPr="006C4B29">
        <w:rPr>
          <w:color w:val="000000"/>
          <w:sz w:val="24"/>
          <w:szCs w:val="24"/>
        </w:rPr>
        <w:t>(D) SRM LTC Contract Upload Spreadsheet Reference Only</w:t>
      </w:r>
    </w:p>
    <w:p w14:paraId="64681B01" w14:textId="720D3B8C" w:rsidR="004F0B25" w:rsidRPr="006C4B29" w:rsidRDefault="00D96012" w:rsidP="00D960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6C4B29">
        <w:rPr>
          <w:color w:val="000000"/>
          <w:sz w:val="24"/>
          <w:szCs w:val="24"/>
        </w:rPr>
        <w:tab/>
      </w:r>
      <w:r w:rsidRPr="006C4B29">
        <w:rPr>
          <w:color w:val="000000"/>
          <w:sz w:val="24"/>
          <w:szCs w:val="24"/>
        </w:rPr>
        <w:tab/>
      </w:r>
      <w:r w:rsidR="00CA5E6C" w:rsidRPr="006C4B29">
        <w:rPr>
          <w:color w:val="000000"/>
          <w:sz w:val="24"/>
          <w:szCs w:val="24"/>
        </w:rPr>
        <w:tab/>
      </w:r>
      <w:r w:rsidR="008B00A6" w:rsidRPr="006C4B29">
        <w:rPr>
          <w:color w:val="000000"/>
          <w:sz w:val="24"/>
          <w:szCs w:val="24"/>
        </w:rPr>
        <w:t>(E) Creating a PO in SRM</w:t>
      </w:r>
      <w:bookmarkEnd w:id="1092"/>
      <w:bookmarkEnd w:id="1095"/>
      <w:bookmarkEnd w:id="1096"/>
    </w:p>
    <w:p w14:paraId="7AAD2C9D" w14:textId="77777777" w:rsidR="00700ECB" w:rsidRDefault="00700ECB" w:rsidP="007C12AF">
      <w:pPr>
        <w:rPr>
          <w:b/>
        </w:rPr>
        <w:sectPr w:rsidR="00700ECB" w:rsidSect="0060392F">
          <w:pgSz w:w="12240" w:h="15840"/>
          <w:pgMar w:top="1080" w:right="1080" w:bottom="1080" w:left="1080" w:header="720" w:footer="720" w:gutter="0"/>
          <w:cols w:space="720"/>
          <w:docGrid w:linePitch="360"/>
        </w:sectPr>
      </w:pPr>
    </w:p>
    <w:bookmarkStart w:id="1104" w:name="P_PGI_25"/>
    <w:p w14:paraId="109FA896" w14:textId="0F373F9C" w:rsidR="004F0B25" w:rsidRPr="00FE007E" w:rsidRDefault="00FE007E" w:rsidP="00012346">
      <w:pPr>
        <w:pStyle w:val="Heading1"/>
        <w:rPr>
          <w:sz w:val="24"/>
          <w:szCs w:val="24"/>
        </w:rPr>
      </w:pPr>
      <w:r w:rsidRPr="00FE007E">
        <w:rPr>
          <w:sz w:val="24"/>
          <w:szCs w:val="24"/>
        </w:rPr>
        <w:lastRenderedPageBreak/>
        <w:fldChar w:fldCharType="begin"/>
      </w:r>
      <w:r w:rsidRPr="00FE007E">
        <w:rPr>
          <w:sz w:val="24"/>
          <w:szCs w:val="24"/>
        </w:rPr>
        <w:instrText xml:space="preserve"> HYPERLINK  \l "P_PGI_15" </w:instrText>
      </w:r>
      <w:r w:rsidRPr="00FE007E">
        <w:rPr>
          <w:sz w:val="24"/>
          <w:szCs w:val="24"/>
        </w:rPr>
        <w:fldChar w:fldCharType="separate"/>
      </w:r>
      <w:bookmarkStart w:id="1105" w:name="P_PGI_15"/>
      <w:r w:rsidR="004F0B25" w:rsidRPr="00FE007E">
        <w:rPr>
          <w:rStyle w:val="Hyperlink"/>
          <w:color w:val="auto"/>
          <w:sz w:val="24"/>
          <w:szCs w:val="24"/>
          <w:u w:val="none"/>
        </w:rPr>
        <w:t>P</w:t>
      </w:r>
      <w:bookmarkEnd w:id="1105"/>
      <w:r w:rsidR="004F0B25" w:rsidRPr="00FE007E">
        <w:rPr>
          <w:rStyle w:val="Hyperlink"/>
          <w:color w:val="auto"/>
          <w:sz w:val="24"/>
          <w:szCs w:val="24"/>
          <w:u w:val="none"/>
        </w:rPr>
        <w:t>GI PART 15 – CONTRACTING BY NEGOTIATION</w:t>
      </w:r>
      <w:bookmarkEnd w:id="1104"/>
      <w:r w:rsidRPr="00FE007E">
        <w:rPr>
          <w:sz w:val="24"/>
          <w:szCs w:val="24"/>
        </w:rPr>
        <w:fldChar w:fldCharType="end"/>
      </w:r>
    </w:p>
    <w:p w14:paraId="3FBECE8D" w14:textId="5D8BC63B" w:rsidR="00F83AB4" w:rsidRPr="00030B27" w:rsidRDefault="00F83AB4" w:rsidP="00FE00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Cs/>
          <w:i/>
          <w:color w:val="000000"/>
          <w:sz w:val="24"/>
          <w:szCs w:val="24"/>
        </w:rPr>
      </w:pPr>
      <w:r w:rsidRPr="00030B27">
        <w:rPr>
          <w:bCs/>
          <w:i/>
          <w:color w:val="000000"/>
          <w:sz w:val="24"/>
          <w:szCs w:val="24"/>
        </w:rPr>
        <w:t>(Added October 13, 2020 in accordance with PROCLTR 20-21)</w:t>
      </w:r>
    </w:p>
    <w:p w14:paraId="20E5B356" w14:textId="77777777" w:rsidR="00F83AB4" w:rsidRPr="00030B27" w:rsidRDefault="00F83AB4" w:rsidP="00F83AB4">
      <w:pPr>
        <w:jc w:val="center"/>
        <w:rPr>
          <w:b/>
          <w:sz w:val="24"/>
          <w:szCs w:val="24"/>
        </w:rPr>
      </w:pPr>
      <w:r w:rsidRPr="00030B27">
        <w:rPr>
          <w:b/>
          <w:sz w:val="24"/>
          <w:szCs w:val="24"/>
        </w:rPr>
        <w:t>TABLE OF CONTENTS</w:t>
      </w:r>
    </w:p>
    <w:p w14:paraId="25BA3EAB" w14:textId="609E9F58" w:rsidR="00F83AB4" w:rsidRPr="00030B27" w:rsidRDefault="00F83AB4"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14:paraId="6212BE40" w14:textId="4615CB96" w:rsidR="00F83AB4" w:rsidRPr="00030B27" w:rsidRDefault="005A1C85" w:rsidP="00F83AB4">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00F83AB4" w:rsidRPr="00030B27">
          <w:rPr>
            <w:rStyle w:val="Hyperlink"/>
            <w:bCs/>
            <w:sz w:val="24"/>
            <w:szCs w:val="24"/>
          </w:rPr>
          <w:t>PGI 15.403-3</w:t>
        </w:r>
      </w:hyperlink>
      <w:r w:rsidR="00F83AB4" w:rsidRPr="00030B27">
        <w:rPr>
          <w:bCs/>
          <w:color w:val="000000"/>
          <w:sz w:val="24"/>
          <w:szCs w:val="24"/>
        </w:rPr>
        <w:t xml:space="preserve"> </w:t>
      </w:r>
      <w:r w:rsidR="00F83AB4" w:rsidRPr="00030B27">
        <w:rPr>
          <w:bCs/>
          <w:color w:val="000000"/>
          <w:sz w:val="24"/>
          <w:szCs w:val="24"/>
        </w:rPr>
        <w:tab/>
      </w:r>
      <w:r w:rsidR="00F83AB4" w:rsidRPr="00030B27">
        <w:rPr>
          <w:bCs/>
          <w:color w:val="000000"/>
          <w:sz w:val="24"/>
          <w:szCs w:val="24"/>
        </w:rPr>
        <w:tab/>
        <w:t>Requiring data other than certified cost or pricing data.</w:t>
      </w:r>
    </w:p>
    <w:p w14:paraId="58132CD3" w14:textId="747759BC" w:rsidR="004F0B25" w:rsidRPr="00030B27" w:rsidRDefault="004F0B25" w:rsidP="00030B27">
      <w:pPr>
        <w:pStyle w:val="Heading2"/>
        <w:spacing w:after="240"/>
      </w:pPr>
      <w:r w:rsidRPr="00030B27">
        <w:t>PGI SUBPART 15.4 – CONTRACT PRICING</w:t>
      </w:r>
      <w:commentRangeStart w:id="1106"/>
      <w:commentRangeEnd w:id="1106"/>
      <w:r w:rsidR="00012346" w:rsidRPr="00030B27">
        <w:rPr>
          <w:rStyle w:val="CommentReference"/>
          <w:b w:val="0"/>
          <w:sz w:val="24"/>
          <w:szCs w:val="24"/>
        </w:rPr>
        <w:commentReference w:id="1106"/>
      </w:r>
    </w:p>
    <w:p w14:paraId="72AB8C8A" w14:textId="4C35CD81" w:rsidR="004F0B25" w:rsidRPr="00317835" w:rsidRDefault="004F0B25" w:rsidP="00317835">
      <w:pPr>
        <w:pStyle w:val="Heading3"/>
        <w:rPr>
          <w:sz w:val="24"/>
          <w:szCs w:val="24"/>
        </w:rPr>
      </w:pPr>
      <w:bookmarkStart w:id="1107" w:name="P_PGI_15_403_3"/>
      <w:r w:rsidRPr="00317835">
        <w:rPr>
          <w:sz w:val="24"/>
          <w:szCs w:val="24"/>
        </w:rPr>
        <w:t xml:space="preserve">PGI 15.403-3 </w:t>
      </w:r>
      <w:bookmarkEnd w:id="1107"/>
      <w:r w:rsidRPr="00317835">
        <w:rPr>
          <w:sz w:val="24"/>
          <w:szCs w:val="24"/>
        </w:rPr>
        <w:t>Requiring data other than certified cost or pricing data</w:t>
      </w:r>
      <w:r w:rsidR="00012346" w:rsidRPr="00317835">
        <w:rPr>
          <w:sz w:val="24"/>
          <w:szCs w:val="24"/>
        </w:rPr>
        <w:t>.</w:t>
      </w:r>
    </w:p>
    <w:p w14:paraId="0E1A85C9" w14:textId="77777777" w:rsidR="005B0E1B" w:rsidRDefault="004F0B25" w:rsidP="0031783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sectPr w:rsidR="005B0E1B" w:rsidSect="0060392F">
          <w:headerReference w:type="even" r:id="rId436"/>
          <w:headerReference w:type="default" r:id="rId437"/>
          <w:footerReference w:type="even" r:id="rId438"/>
          <w:footerReference w:type="default" r:id="rId439"/>
          <w:pgSz w:w="12240" w:h="15840"/>
          <w:pgMar w:top="1080" w:right="1080" w:bottom="1080" w:left="1080" w:header="720" w:footer="720" w:gutter="0"/>
          <w:cols w:space="720"/>
          <w:docGrid w:linePitch="360"/>
        </w:sectPr>
      </w:pPr>
      <w:r w:rsidRPr="00317835">
        <w:rPr>
          <w:color w:val="000000"/>
          <w:sz w:val="24"/>
          <w:szCs w:val="24"/>
        </w:rPr>
        <w:t>(6)(ii)</w:t>
      </w:r>
      <w:commentRangeStart w:id="1108"/>
      <w:r w:rsidRPr="00317835">
        <w:rPr>
          <w:color w:val="000000"/>
          <w:sz w:val="24"/>
          <w:szCs w:val="24"/>
        </w:rPr>
        <w:t xml:space="preserve"> </w:t>
      </w:r>
      <w:commentRangeEnd w:id="1108"/>
      <w:r w:rsidR="00BA6E6A" w:rsidRPr="00317835">
        <w:rPr>
          <w:rStyle w:val="CommentReference"/>
          <w:sz w:val="24"/>
          <w:szCs w:val="24"/>
        </w:rPr>
        <w:commentReference w:id="1108"/>
      </w:r>
      <w:r w:rsidRPr="00317835">
        <w:rPr>
          <w:color w:val="000000"/>
          <w:sz w:val="24"/>
          <w:szCs w:val="24"/>
        </w:rPr>
        <w:t xml:space="preserve">Instead of forwarding information directly to Defense Pricing and Contracting </w:t>
      </w:r>
      <w:r w:rsidRPr="00317835">
        <w:rPr>
          <w:b/>
          <w:bCs/>
          <w:color w:val="000000"/>
          <w:sz w:val="24"/>
          <w:szCs w:val="24"/>
        </w:rPr>
        <w:t>(</w:t>
      </w:r>
      <w:r w:rsidRPr="00317835">
        <w:rPr>
          <w:color w:val="000000"/>
          <w:sz w:val="24"/>
          <w:szCs w:val="24"/>
        </w:rPr>
        <w:t xml:space="preserve">DPC), HCAs shall submit consolidated, validated reports to the </w:t>
      </w:r>
      <w:r w:rsidR="006342D3" w:rsidRPr="00317835">
        <w:rPr>
          <w:sz w:val="24"/>
          <w:szCs w:val="24"/>
        </w:rPr>
        <w:t>DLA Acquisition Compliance, Policy and Pricing Division</w:t>
      </w:r>
      <w:r w:rsidRPr="00317835">
        <w:rPr>
          <w:color w:val="000000"/>
          <w:sz w:val="24"/>
          <w:szCs w:val="24"/>
        </w:rPr>
        <w:t xml:space="preserve"> Pricing Program Manager (PM) within 20 days after the end of each quarter. Negative replies are required. The </w:t>
      </w:r>
      <w:r w:rsidR="00BA6E6A" w:rsidRPr="00317835">
        <w:rPr>
          <w:sz w:val="24"/>
          <w:szCs w:val="24"/>
        </w:rPr>
        <w:t>DLA Acquisition Compliance, Policy and Pricing Division</w:t>
      </w:r>
      <w:r w:rsidR="00BA6E6A" w:rsidRPr="00317835">
        <w:rPr>
          <w:color w:val="000000"/>
          <w:sz w:val="24"/>
          <w:szCs w:val="24"/>
        </w:rPr>
        <w:t xml:space="preserve"> </w:t>
      </w:r>
      <w:r w:rsidRPr="00317835">
        <w:rPr>
          <w:color w:val="000000"/>
          <w:sz w:val="24"/>
          <w:szCs w:val="24"/>
        </w:rPr>
        <w:t xml:space="preserve">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sidR="00BA6E6A" w:rsidRPr="00317835">
        <w:rPr>
          <w:sz w:val="24"/>
          <w:szCs w:val="24"/>
        </w:rPr>
        <w:t>DLA Acquisition Compliance, Policy and Pricing Division</w:t>
      </w:r>
      <w:r w:rsidR="00BA6E6A" w:rsidRPr="00317835">
        <w:rPr>
          <w:color w:val="000000"/>
          <w:sz w:val="24"/>
          <w:szCs w:val="24"/>
        </w:rPr>
        <w:t xml:space="preserve"> </w:t>
      </w:r>
      <w:r w:rsidRPr="00317835">
        <w:rPr>
          <w:color w:val="000000"/>
          <w:sz w:val="24"/>
          <w:szCs w:val="24"/>
        </w:rPr>
        <w:t>Pricing PM, who will brief the DLA Acquisition Deputy Director. Submit reports using the spreadsheet at</w:t>
      </w:r>
      <w:r w:rsidR="00F83AB4" w:rsidRPr="00317835">
        <w:rPr>
          <w:color w:val="000000"/>
          <w:sz w:val="24"/>
          <w:szCs w:val="24"/>
        </w:rPr>
        <w:t xml:space="preserve"> </w:t>
      </w:r>
      <w:hyperlink r:id="rId440" w:history="1">
        <w:r w:rsidRPr="00317835">
          <w:rPr>
            <w:rStyle w:val="Hyperlink"/>
            <w:sz w:val="24"/>
            <w:szCs w:val="24"/>
          </w:rPr>
          <w:t>Denials of Requests for Data Other than Certified Cost or Pricing Data</w:t>
        </w:r>
      </w:hyperlink>
      <w:r w:rsidRPr="00317835">
        <w:rPr>
          <w:color w:val="0000FF"/>
          <w:sz w:val="24"/>
          <w:szCs w:val="24"/>
        </w:rPr>
        <w:t xml:space="preserve">) </w:t>
      </w:r>
      <w:hyperlink r:id="rId441" w:history="1">
        <w:r w:rsidRPr="00317835">
          <w:rPr>
            <w:rStyle w:val="Hyperlink"/>
            <w:sz w:val="24"/>
            <w:szCs w:val="24"/>
          </w:rPr>
          <w:t>https://dlamil.dps.mil/sites/Acquisition/Shared%20Documents/J-72/4_%20Attachment_A-2_Denied_Data_Requests_Template_with_2-Added_Columns.xlsx</w:t>
        </w:r>
      </w:hyperlink>
      <w:r w:rsidRPr="00317835">
        <w:rPr>
          <w:color w:val="0000FF"/>
          <w:sz w:val="24"/>
          <w:szCs w:val="24"/>
        </w:rPr>
        <w:t>).</w:t>
      </w:r>
      <w:r w:rsidRPr="00317835">
        <w:rPr>
          <w:sz w:val="24"/>
          <w:szCs w:val="24"/>
        </w:rPr>
        <w:br w:type="page"/>
      </w:r>
    </w:p>
    <w:p w14:paraId="2BF8EF12" w14:textId="03F89E06" w:rsidR="004F0B25" w:rsidRDefault="009135C6" w:rsidP="00206DAE">
      <w:pPr>
        <w:pStyle w:val="Heading1"/>
        <w:rPr>
          <w:sz w:val="24"/>
          <w:szCs w:val="24"/>
        </w:rPr>
      </w:pPr>
      <w:r w:rsidRPr="00772025">
        <w:rPr>
          <w:sz w:val="24"/>
          <w:szCs w:val="24"/>
        </w:rPr>
        <w:lastRenderedPageBreak/>
        <w:t xml:space="preserve">PGI </w:t>
      </w:r>
      <w:r w:rsidR="001D2FE7" w:rsidRPr="00772025">
        <w:rPr>
          <w:sz w:val="24"/>
          <w:szCs w:val="24"/>
        </w:rPr>
        <w:t>PART 16 – TYPES OF CONTRACTS</w:t>
      </w:r>
    </w:p>
    <w:p w14:paraId="73D2FA55" w14:textId="36AD18FD" w:rsidR="00206DAE" w:rsidRPr="00206DAE" w:rsidRDefault="00206DAE" w:rsidP="00206DAE">
      <w:pPr>
        <w:spacing w:after="240"/>
        <w:jc w:val="center"/>
      </w:pPr>
      <w:r w:rsidRPr="004D7614">
        <w:rPr>
          <w:i/>
          <w:sz w:val="24"/>
          <w:szCs w:val="24"/>
        </w:rPr>
        <w:t xml:space="preserve">(Revised </w:t>
      </w:r>
      <w:r>
        <w:rPr>
          <w:i/>
          <w:sz w:val="24"/>
          <w:szCs w:val="24"/>
        </w:rPr>
        <w:t>January 11, 2022</w:t>
      </w:r>
      <w:r w:rsidRPr="004D7614">
        <w:rPr>
          <w:i/>
          <w:sz w:val="24"/>
          <w:szCs w:val="24"/>
        </w:rPr>
        <w:t xml:space="preserve"> through PROCLTR 20</w:t>
      </w:r>
      <w:r>
        <w:rPr>
          <w:i/>
          <w:sz w:val="24"/>
          <w:szCs w:val="24"/>
        </w:rPr>
        <w:t>21-15</w:t>
      </w:r>
      <w:commentRangeStart w:id="1109"/>
      <w:r>
        <w:rPr>
          <w:i/>
          <w:sz w:val="24"/>
          <w:szCs w:val="24"/>
        </w:rPr>
        <w:t>)</w:t>
      </w:r>
      <w:commentRangeEnd w:id="1109"/>
      <w:r w:rsidR="00342D4E">
        <w:rPr>
          <w:rStyle w:val="CommentReference"/>
        </w:rPr>
        <w:commentReference w:id="1109"/>
      </w:r>
    </w:p>
    <w:p w14:paraId="27E437A0" w14:textId="77777777" w:rsidR="00244534" w:rsidRDefault="00244534" w:rsidP="007720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bookmarkStart w:id="1110" w:name="PGI_PART_25"/>
      <w:r>
        <w:rPr>
          <w:b/>
          <w:bCs/>
          <w:color w:val="000000"/>
          <w:sz w:val="24"/>
          <w:szCs w:val="24"/>
        </w:rPr>
        <w:t>TABLE OF CONTENTS</w:t>
      </w:r>
    </w:p>
    <w:p w14:paraId="2BA14E6B" w14:textId="0DEBBDFC" w:rsidR="00244534" w:rsidRPr="00B10580" w:rsidRDefault="00244534" w:rsidP="002445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111" w:name="PGI_PART_16"/>
      <w:r w:rsidRPr="00B10580">
        <w:rPr>
          <w:b/>
          <w:bCs/>
          <w:color w:val="000000"/>
          <w:sz w:val="24"/>
          <w:szCs w:val="24"/>
        </w:rPr>
        <w:t xml:space="preserve">PGI PART 16 </w:t>
      </w:r>
      <w:bookmarkEnd w:id="1111"/>
      <w:r w:rsidRPr="00B10580">
        <w:rPr>
          <w:b/>
          <w:bCs/>
          <w:color w:val="000000"/>
          <w:sz w:val="24"/>
          <w:szCs w:val="24"/>
        </w:rPr>
        <w:t>– TYPES OF CONTRACTS</w:t>
      </w:r>
    </w:p>
    <w:p w14:paraId="664A37BC" w14:textId="7FC5029C" w:rsidR="00244534" w:rsidRPr="00B10580" w:rsidRDefault="005A1C85" w:rsidP="009135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6_504" w:history="1">
        <w:r w:rsidR="00244534" w:rsidRPr="00B10580">
          <w:rPr>
            <w:rStyle w:val="Hyperlink"/>
            <w:sz w:val="24"/>
            <w:szCs w:val="24"/>
          </w:rPr>
          <w:t>PGI 16.504</w:t>
        </w:r>
      </w:hyperlink>
      <w:r w:rsidR="00244534" w:rsidRPr="00B10580">
        <w:rPr>
          <w:color w:val="000000"/>
          <w:sz w:val="24"/>
          <w:szCs w:val="24"/>
        </w:rPr>
        <w:t xml:space="preserve"> Indefinite-quantity contracts.</w:t>
      </w:r>
    </w:p>
    <w:p w14:paraId="7BE16ED8" w14:textId="1F7E8450" w:rsidR="0030064F" w:rsidRDefault="00244534" w:rsidP="007A4C23">
      <w:pPr>
        <w:pStyle w:val="Heading2"/>
      </w:pPr>
      <w:r w:rsidRPr="00112791">
        <w:t>PGI SUBPART 16.5 – INDEFINITE-DELIVERY CONTRACTS</w:t>
      </w:r>
      <w:bookmarkEnd w:id="1110"/>
    </w:p>
    <w:p w14:paraId="53A6C3C8" w14:textId="11E3CABC" w:rsidR="007A4C23" w:rsidRPr="00B10580" w:rsidRDefault="00A678AF" w:rsidP="000F653D">
      <w:pPr>
        <w:spacing w:after="240"/>
        <w:jc w:val="center"/>
        <w:rPr>
          <w:sz w:val="24"/>
          <w:szCs w:val="24"/>
        </w:rPr>
      </w:pPr>
      <w:r w:rsidRPr="00B10580">
        <w:rPr>
          <w:sz w:val="24"/>
          <w:szCs w:val="24"/>
        </w:rPr>
        <w:t>(</w:t>
      </w:r>
      <w:r w:rsidRPr="00B10580">
        <w:rPr>
          <w:i/>
          <w:iCs/>
          <w:sz w:val="24"/>
          <w:szCs w:val="24"/>
        </w:rPr>
        <w:t>Revised January 11, 2022 through PROCLTR 2021-15</w:t>
      </w:r>
      <w:commentRangeStart w:id="1112"/>
      <w:r w:rsidR="00AF0FAD" w:rsidRPr="00B10580">
        <w:rPr>
          <w:i/>
          <w:iCs/>
          <w:sz w:val="24"/>
          <w:szCs w:val="24"/>
        </w:rPr>
        <w:t>)</w:t>
      </w:r>
      <w:commentRangeEnd w:id="1112"/>
      <w:r w:rsidR="006A5C43">
        <w:rPr>
          <w:rStyle w:val="CommentReference"/>
        </w:rPr>
        <w:commentReference w:id="1112"/>
      </w:r>
    </w:p>
    <w:p w14:paraId="73A0B3C1" w14:textId="07194D64" w:rsidR="003D2762" w:rsidRPr="00E45F61" w:rsidRDefault="003D2762" w:rsidP="00E45F61">
      <w:pPr>
        <w:pStyle w:val="Heading3"/>
        <w:rPr>
          <w:sz w:val="24"/>
          <w:szCs w:val="24"/>
        </w:rPr>
      </w:pPr>
      <w:bookmarkStart w:id="1113" w:name="P_PGI_16_504"/>
      <w:r w:rsidRPr="00E45F61">
        <w:rPr>
          <w:sz w:val="24"/>
          <w:szCs w:val="24"/>
        </w:rPr>
        <w:t xml:space="preserve">PGI 16.504 </w:t>
      </w:r>
      <w:bookmarkEnd w:id="1113"/>
      <w:r w:rsidRPr="00E45F61">
        <w:rPr>
          <w:sz w:val="24"/>
          <w:szCs w:val="24"/>
        </w:rPr>
        <w:t>Indefinite-quantity contracts</w:t>
      </w:r>
      <w:commentRangeStart w:id="1114"/>
      <w:r w:rsidRPr="00E45F61">
        <w:rPr>
          <w:sz w:val="24"/>
          <w:szCs w:val="24"/>
        </w:rPr>
        <w:t>.</w:t>
      </w:r>
      <w:commentRangeEnd w:id="1114"/>
      <w:r w:rsidR="005B5E32">
        <w:rPr>
          <w:rStyle w:val="CommentReference"/>
          <w:b w:val="0"/>
        </w:rPr>
        <w:commentReference w:id="1114"/>
      </w:r>
    </w:p>
    <w:p w14:paraId="771CD9D6" w14:textId="62EE7B1D" w:rsidR="003D2762" w:rsidRPr="003D2762" w:rsidRDefault="003D2762" w:rsidP="003D276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D2762">
        <w:rPr>
          <w:color w:val="000000"/>
          <w:sz w:val="24"/>
          <w:szCs w:val="24"/>
        </w:rPr>
        <w:t xml:space="preserve">(a)(1)(S-90) </w:t>
      </w:r>
      <w:r w:rsidRPr="003D2762">
        <w:rPr>
          <w:i/>
          <w:iCs/>
          <w:color w:val="000000"/>
          <w:sz w:val="24"/>
          <w:szCs w:val="24"/>
        </w:rPr>
        <w:t>Establishing guaranteed minimum quantities</w:t>
      </w:r>
      <w:r w:rsidR="00F66FF1">
        <w:t xml:space="preserve"> </w:t>
      </w:r>
      <w:r w:rsidRPr="003D2762">
        <w:rPr>
          <w:i/>
          <w:iCs/>
          <w:color w:val="000000"/>
          <w:sz w:val="24"/>
          <w:szCs w:val="24"/>
        </w:rPr>
        <w:t>and recording obligations</w:t>
      </w:r>
      <w:r w:rsidRPr="003D2762">
        <w:rPr>
          <w:color w:val="000000"/>
          <w:sz w:val="24"/>
          <w:szCs w:val="24"/>
        </w:rPr>
        <w:t>.</w:t>
      </w:r>
    </w:p>
    <w:p w14:paraId="28DDE825" w14:textId="0F79B24B" w:rsidR="003D2762" w:rsidRPr="003D2762" w:rsidRDefault="00112791" w:rsidP="00112791">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sidR="003D2762" w:rsidRPr="003D2762">
        <w:rPr>
          <w:color w:val="000000"/>
          <w:sz w:val="24"/>
          <w:szCs w:val="24"/>
        </w:rPr>
        <w:t xml:space="preserve">(B) </w:t>
      </w:r>
      <w:r w:rsidR="003D2762" w:rsidRPr="003D2762">
        <w:rPr>
          <w:i/>
          <w:iCs/>
          <w:color w:val="000000"/>
          <w:sz w:val="24"/>
          <w:szCs w:val="24"/>
        </w:rPr>
        <w:t xml:space="preserve">Monthly review and reporting. </w:t>
      </w:r>
      <w:r w:rsidR="003D2762" w:rsidRPr="003D2762">
        <w:rPr>
          <w:color w:val="000000"/>
          <w:sz w:val="24"/>
          <w:szCs w:val="24"/>
        </w:rPr>
        <w:t xml:space="preserve">Procuring organizations shall access </w:t>
      </w:r>
      <w:hyperlink r:id="rId442" w:history="1">
        <w:r w:rsidR="005A475C">
          <w:rPr>
            <w:rStyle w:val="Hyperlink"/>
            <w:sz w:val="24"/>
            <w:szCs w:val="24"/>
          </w:rPr>
          <w:t>Guaranteed Minimum</w:t>
        </w:r>
      </w:hyperlink>
      <w:r w:rsidR="00A7053E">
        <w:rPr>
          <w:color w:val="0562C1"/>
          <w:sz w:val="24"/>
          <w:szCs w:val="24"/>
        </w:rPr>
        <w:t xml:space="preserve"> </w:t>
      </w:r>
      <w:r w:rsidR="00FC1A1D">
        <w:rPr>
          <w:color w:val="0562C1"/>
          <w:sz w:val="24"/>
          <w:szCs w:val="24"/>
        </w:rPr>
        <w:t>(</w:t>
      </w:r>
      <w:hyperlink r:id="rId443" w:history="1">
        <w:r w:rsidR="00FC1A1D" w:rsidRPr="008C2149">
          <w:rPr>
            <w:rStyle w:val="Hyperlink"/>
            <w:sz w:val="24"/>
            <w:szCs w:val="24"/>
          </w:rPr>
          <w:t>https://dlamil.dps.mil/sites/Acquisition/Shared%20Documents/Forms/AllItems.aspx?viewid=e9b41126%2Dd28f%2D4f87%2Da9f7%2Dddf914a82406&amp;id=%2Fsites%2FAcquisition%2FShared%20Documents%2FGuaranteed%20Minimum</w:t>
        </w:r>
      </w:hyperlink>
      <w:r w:rsidR="003D2762" w:rsidRPr="003D2762">
        <w:rPr>
          <w:color w:val="000000"/>
          <w:sz w:val="24"/>
          <w:szCs w:val="24"/>
        </w:rPr>
        <w:t>); and</w:t>
      </w:r>
    </w:p>
    <w:p w14:paraId="641FA197" w14:textId="4A08DE9D" w:rsidR="003D2762" w:rsidRPr="003D2762" w:rsidRDefault="00A7053E" w:rsidP="00A7053E">
      <w:pPr>
        <w:tabs>
          <w:tab w:val="clear" w:pos="3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5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3D2762" w:rsidRPr="003D2762">
        <w:rPr>
          <w:color w:val="000000"/>
          <w:sz w:val="24"/>
          <w:szCs w:val="24"/>
        </w:rPr>
        <w:t xml:space="preserve">(i) Use instructions to query guaranteed minimums in ECC and SRM; and </w:t>
      </w:r>
    </w:p>
    <w:p w14:paraId="7D631ECC" w14:textId="77777777" w:rsidR="00EC4436" w:rsidRDefault="00A7053E" w:rsidP="00112791">
      <w:pPr>
        <w:spacing w:after="240"/>
        <w:rPr>
          <w:color w:val="000000"/>
          <w:sz w:val="24"/>
          <w:szCs w:val="24"/>
        </w:rPr>
        <w:sectPr w:rsidR="00EC4436" w:rsidSect="0060392F">
          <w:pgSz w:w="12240" w:h="15840"/>
          <w:pgMar w:top="1080" w:right="1080" w:bottom="1080" w:left="1080" w:header="720" w:footer="720" w:gutter="0"/>
          <w:cols w:space="720"/>
          <w:docGrid w:linePitch="360"/>
        </w:sectPr>
      </w:pPr>
      <w:r>
        <w:rPr>
          <w:color w:val="000000"/>
          <w:sz w:val="24"/>
          <w:szCs w:val="24"/>
        </w:rPr>
        <w:tab/>
      </w:r>
      <w:r>
        <w:rPr>
          <w:color w:val="000000"/>
          <w:sz w:val="24"/>
          <w:szCs w:val="24"/>
        </w:rPr>
        <w:tab/>
      </w:r>
      <w:r>
        <w:rPr>
          <w:color w:val="000000"/>
          <w:sz w:val="24"/>
          <w:szCs w:val="24"/>
        </w:rPr>
        <w:tab/>
      </w:r>
      <w:r>
        <w:rPr>
          <w:color w:val="000000"/>
          <w:sz w:val="24"/>
          <w:szCs w:val="24"/>
        </w:rPr>
        <w:tab/>
      </w:r>
      <w:r w:rsidR="003D2762" w:rsidRPr="00112791">
        <w:rPr>
          <w:color w:val="000000"/>
          <w:sz w:val="24"/>
          <w:szCs w:val="24"/>
        </w:rPr>
        <w:t>(ii) Complete the Procuring Org Monthly Reporting Template and submit to the DLA Acquisition Procurement Process &amp; Systems Division on a monthly basis (by the 10th of the month for the preceding month).</w:t>
      </w:r>
    </w:p>
    <w:p w14:paraId="52770736" w14:textId="5D1196B9" w:rsidR="00EA4B4D" w:rsidRPr="00250775" w:rsidRDefault="00DA6BFA" w:rsidP="00723D9D">
      <w:pPr>
        <w:pStyle w:val="Heading1"/>
        <w:rPr>
          <w:sz w:val="24"/>
          <w:szCs w:val="24"/>
        </w:rPr>
      </w:pPr>
      <w:r w:rsidRPr="00250775">
        <w:rPr>
          <w:sz w:val="24"/>
          <w:szCs w:val="24"/>
        </w:rPr>
        <w:lastRenderedPageBreak/>
        <w:t xml:space="preserve">PGI </w:t>
      </w:r>
      <w:r w:rsidR="00EA4B4D" w:rsidRPr="00250775">
        <w:rPr>
          <w:sz w:val="24"/>
          <w:szCs w:val="24"/>
        </w:rPr>
        <w:t>PART 23 – ENVIRONMENT, ENERGY AND WATER EFFICIENCY, RENEWABLE</w:t>
      </w:r>
    </w:p>
    <w:p w14:paraId="3B5C878C" w14:textId="77777777" w:rsidR="00EA4B4D" w:rsidRPr="00250775" w:rsidRDefault="00EA4B4D" w:rsidP="00D910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
          <w:bCs/>
          <w:color w:val="000000"/>
          <w:sz w:val="24"/>
          <w:szCs w:val="24"/>
        </w:rPr>
      </w:pPr>
      <w:r w:rsidRPr="00250775">
        <w:rPr>
          <w:b/>
          <w:bCs/>
          <w:color w:val="000000"/>
          <w:sz w:val="24"/>
          <w:szCs w:val="24"/>
        </w:rPr>
        <w:t>ENERGY TECHNOLOGIES, OCCUPATIONAL SAFETY, AND DRUG-FREE</w:t>
      </w:r>
    </w:p>
    <w:p w14:paraId="67C8D309" w14:textId="65446F4C" w:rsidR="00EA4B4D" w:rsidRPr="001A6707" w:rsidRDefault="00EA4B4D" w:rsidP="00D910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r w:rsidRPr="001A6707">
        <w:rPr>
          <w:b/>
          <w:bCs/>
          <w:color w:val="000000"/>
          <w:sz w:val="24"/>
          <w:szCs w:val="24"/>
        </w:rPr>
        <w:t>WORKPLACE</w:t>
      </w:r>
      <w:commentRangeStart w:id="1115"/>
      <w:commentRangeEnd w:id="1115"/>
      <w:r w:rsidR="00D81B50" w:rsidRPr="001A6707">
        <w:rPr>
          <w:rStyle w:val="CommentReference"/>
          <w:sz w:val="24"/>
          <w:szCs w:val="24"/>
        </w:rPr>
        <w:commentReference w:id="1115"/>
      </w:r>
    </w:p>
    <w:p w14:paraId="5CAE0186" w14:textId="3A9E5968" w:rsidR="00173D81" w:rsidRPr="001A6707" w:rsidRDefault="00DA6BFA" w:rsidP="00173D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1A6707">
        <w:rPr>
          <w:b/>
          <w:bCs/>
          <w:color w:val="000000"/>
          <w:sz w:val="24"/>
          <w:szCs w:val="24"/>
        </w:rPr>
        <w:t xml:space="preserve">PGI </w:t>
      </w:r>
      <w:r w:rsidR="00173D81" w:rsidRPr="001A6707">
        <w:rPr>
          <w:b/>
          <w:bCs/>
          <w:color w:val="000000"/>
          <w:sz w:val="24"/>
          <w:szCs w:val="24"/>
        </w:rPr>
        <w:t>PART 23 – ENVIRONMENT, ENERGY AND WATER EFFICIENCY, RENEWABLE</w:t>
      </w:r>
    </w:p>
    <w:p w14:paraId="1A7D545D" w14:textId="77777777" w:rsidR="00173D81" w:rsidRPr="001A6707" w:rsidRDefault="00173D81" w:rsidP="00173D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1A6707">
        <w:rPr>
          <w:b/>
          <w:bCs/>
          <w:color w:val="000000"/>
          <w:sz w:val="24"/>
          <w:szCs w:val="24"/>
        </w:rPr>
        <w:t>ENERGY TECHNOLOGIES, OCCUPATIONAL SAFETY, AND DRUG-FREE</w:t>
      </w:r>
    </w:p>
    <w:p w14:paraId="551A2FBA" w14:textId="68A5D865" w:rsidR="00173D81" w:rsidRPr="001A6707" w:rsidRDefault="00173D81" w:rsidP="00173D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1A6707">
        <w:rPr>
          <w:b/>
          <w:bCs/>
          <w:color w:val="000000"/>
          <w:sz w:val="24"/>
          <w:szCs w:val="24"/>
        </w:rPr>
        <w:t>WORKPLACE</w:t>
      </w:r>
    </w:p>
    <w:p w14:paraId="3D6B9520" w14:textId="50B46BD4" w:rsidR="00173D81" w:rsidRDefault="005A1C85" w:rsidP="00173D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23_9001" w:history="1">
        <w:r w:rsidR="00DE2121" w:rsidRPr="001A6707">
          <w:rPr>
            <w:rStyle w:val="Hyperlink"/>
            <w:sz w:val="24"/>
            <w:szCs w:val="24"/>
          </w:rPr>
          <w:t xml:space="preserve">PGI </w:t>
        </w:r>
        <w:r w:rsidR="00173D81" w:rsidRPr="001A6707">
          <w:rPr>
            <w:rStyle w:val="Hyperlink"/>
            <w:sz w:val="24"/>
            <w:szCs w:val="24"/>
          </w:rPr>
          <w:t>23.9001</w:t>
        </w:r>
      </w:hyperlink>
      <w:r w:rsidR="00173D81" w:rsidRPr="001A6707">
        <w:rPr>
          <w:color w:val="000000"/>
          <w:sz w:val="24"/>
          <w:szCs w:val="24"/>
        </w:rPr>
        <w:t xml:space="preserve"> General.</w:t>
      </w:r>
    </w:p>
    <w:p w14:paraId="02246DB7" w14:textId="36AE1007" w:rsidR="005509C0" w:rsidRDefault="00277111" w:rsidP="005509C0">
      <w:pPr>
        <w:pStyle w:val="Heading2"/>
      </w:pPr>
      <w:r>
        <w:t xml:space="preserve">PGI </w:t>
      </w:r>
      <w:r w:rsidR="005509C0">
        <w:t xml:space="preserve">SUBPART 23.90 </w:t>
      </w:r>
      <w:r w:rsidR="005509C0">
        <w:rPr>
          <w:rFonts w:ascii="TimesNewRomanPS-BoldMT" w:hAnsi="TimesNewRomanPS-BoldMT" w:cs="TimesNewRomanPS-BoldMT"/>
        </w:rPr>
        <w:t xml:space="preserve">– </w:t>
      </w:r>
      <w:r w:rsidR="005509C0">
        <w:t>ENSURING ADEQUATE COVID-19 SAFETY PROTOCOLS FOR</w:t>
      </w:r>
    </w:p>
    <w:p w14:paraId="4A91AB05" w14:textId="77777777" w:rsidR="005509C0" w:rsidRDefault="005509C0" w:rsidP="005509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sz w:val="24"/>
          <w:szCs w:val="24"/>
        </w:rPr>
      </w:pPr>
      <w:r>
        <w:rPr>
          <w:b/>
          <w:bCs/>
          <w:sz w:val="24"/>
          <w:szCs w:val="24"/>
        </w:rPr>
        <w:t>FEDERAL CONTRACTORS</w:t>
      </w:r>
    </w:p>
    <w:p w14:paraId="1E54DD8F" w14:textId="30ACC72A" w:rsidR="00EA4B4D" w:rsidRPr="001A6707" w:rsidRDefault="00DE2121" w:rsidP="005509C0">
      <w:pPr>
        <w:pStyle w:val="Heading3"/>
      </w:pPr>
      <w:bookmarkStart w:id="1116" w:name="P_PGI_23_9001"/>
      <w:r w:rsidRPr="001A6707">
        <w:t xml:space="preserve">PGI </w:t>
      </w:r>
      <w:r w:rsidR="00EA4B4D" w:rsidRPr="001A6707">
        <w:t>23.9001</w:t>
      </w:r>
      <w:bookmarkEnd w:id="1116"/>
      <w:r w:rsidR="00EA4B4D" w:rsidRPr="001A6707">
        <w:t xml:space="preserve"> General.</w:t>
      </w:r>
    </w:p>
    <w:p w14:paraId="0761EBEE" w14:textId="153F2672" w:rsidR="00174B25" w:rsidRPr="00173D81" w:rsidRDefault="00EA4B4D" w:rsidP="00D910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sectPr w:rsidR="00174B25" w:rsidRPr="00173D81" w:rsidSect="0060392F">
          <w:pgSz w:w="12240" w:h="15840"/>
          <w:pgMar w:top="1080" w:right="1080" w:bottom="1080" w:left="1080" w:header="720" w:footer="720" w:gutter="0"/>
          <w:cols w:space="720"/>
          <w:docGrid w:linePitch="360"/>
        </w:sectPr>
      </w:pPr>
      <w:r w:rsidRPr="001A6707">
        <w:rPr>
          <w:color w:val="000000"/>
          <w:sz w:val="24"/>
          <w:szCs w:val="24"/>
        </w:rPr>
        <w:t xml:space="preserve">(c) See </w:t>
      </w:r>
      <w:hyperlink r:id="rId444" w:history="1">
        <w:r w:rsidR="008066E8" w:rsidRPr="001A6707">
          <w:rPr>
            <w:rStyle w:val="Hyperlink"/>
            <w:sz w:val="24"/>
            <w:szCs w:val="24"/>
          </w:rPr>
          <w:t>Vaccination Deviation Flow Chart</w:t>
        </w:r>
      </w:hyperlink>
      <w:r w:rsidR="008066E8" w:rsidRPr="001A6707">
        <w:rPr>
          <w:color w:val="0563C2"/>
          <w:sz w:val="24"/>
          <w:szCs w:val="24"/>
        </w:rPr>
        <w:t xml:space="preserve"> </w:t>
      </w:r>
      <w:r w:rsidR="003D1EAC" w:rsidRPr="001A6707">
        <w:rPr>
          <w:sz w:val="24"/>
          <w:szCs w:val="24"/>
        </w:rPr>
        <w:t>(</w:t>
      </w:r>
      <w:hyperlink r:id="rId445" w:history="1">
        <w:r w:rsidR="003D1EAC" w:rsidRPr="001A6707">
          <w:rPr>
            <w:rStyle w:val="Hyperlink"/>
            <w:sz w:val="24"/>
            <w:szCs w:val="24"/>
          </w:rPr>
          <w:t>https://dlamil.dps.mil/sites/Acquisition/Shared%20Documents/J-72/Vaccination%20Deviation%20Flow%20Chart_Updated_29OCT2021.pdf</w:t>
        </w:r>
      </w:hyperlink>
      <w:r w:rsidR="003D1EAC" w:rsidRPr="001A6707">
        <w:rPr>
          <w:sz w:val="24"/>
          <w:szCs w:val="24"/>
        </w:rPr>
        <w:t>)</w:t>
      </w:r>
      <w:r w:rsidR="003D1EAC" w:rsidRPr="001A6707">
        <w:rPr>
          <w:color w:val="0563C2"/>
          <w:sz w:val="24"/>
          <w:szCs w:val="24"/>
        </w:rPr>
        <w:t xml:space="preserve"> </w:t>
      </w:r>
      <w:r w:rsidRPr="001A6707">
        <w:rPr>
          <w:color w:val="000000"/>
          <w:sz w:val="24"/>
          <w:szCs w:val="24"/>
        </w:rPr>
        <w:t>on the Acquisition SharePoint Page. The flow chart includes</w:t>
      </w:r>
      <w:r w:rsidR="00D91072" w:rsidRPr="001A6707">
        <w:rPr>
          <w:color w:val="000000"/>
          <w:sz w:val="24"/>
          <w:szCs w:val="24"/>
        </w:rPr>
        <w:t xml:space="preserve"> </w:t>
      </w:r>
      <w:r w:rsidRPr="001A6707">
        <w:rPr>
          <w:color w:val="000000"/>
          <w:sz w:val="24"/>
          <w:szCs w:val="24"/>
        </w:rPr>
        <w:t>Frequently Asked Questions (FAQs).</w:t>
      </w:r>
    </w:p>
    <w:p w14:paraId="38B4059E" w14:textId="6505C779" w:rsidR="00122A4E" w:rsidRPr="00D920A9" w:rsidRDefault="00BC1EA1" w:rsidP="00EA4B4D">
      <w:pPr>
        <w:pStyle w:val="Heading1"/>
        <w:rPr>
          <w:i/>
          <w:sz w:val="24"/>
          <w:szCs w:val="24"/>
        </w:rPr>
      </w:pPr>
      <w:r w:rsidRPr="00D920A9">
        <w:rPr>
          <w:sz w:val="24"/>
          <w:szCs w:val="24"/>
        </w:rPr>
        <w:lastRenderedPageBreak/>
        <w:t xml:space="preserve">PGI </w:t>
      </w:r>
      <w:r w:rsidR="00122A4E" w:rsidRPr="00D920A9">
        <w:rPr>
          <w:sz w:val="24"/>
          <w:szCs w:val="24"/>
        </w:rPr>
        <w:t>PART 25 – FOREIGN ACQUISITION</w:t>
      </w:r>
      <w:commentRangeStart w:id="1117"/>
      <w:commentRangeEnd w:id="1117"/>
      <w:r w:rsidR="00122A4E" w:rsidRPr="00D920A9">
        <w:rPr>
          <w:rStyle w:val="CommentReference"/>
          <w:b w:val="0"/>
          <w:bCs/>
          <w:sz w:val="24"/>
          <w:szCs w:val="24"/>
        </w:rPr>
        <w:commentReference w:id="1117"/>
      </w:r>
    </w:p>
    <w:p w14:paraId="2FCCAAB2" w14:textId="527DA1C6" w:rsidR="00700EAC" w:rsidRPr="00D56379" w:rsidRDefault="00700EAC" w:rsidP="00A56F0E">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14:paraId="3BE1AF9A" w14:textId="77777777" w:rsidR="001F707B" w:rsidRPr="00D56379" w:rsidRDefault="00C201F4" w:rsidP="001F707B">
      <w:pPr>
        <w:jc w:val="center"/>
        <w:rPr>
          <w:b/>
          <w:sz w:val="24"/>
          <w:szCs w:val="24"/>
        </w:rPr>
      </w:pPr>
      <w:r w:rsidRPr="00D56379">
        <w:rPr>
          <w:b/>
          <w:sz w:val="24"/>
          <w:szCs w:val="24"/>
        </w:rPr>
        <w:t>TABLE OF CONTENTS</w:t>
      </w:r>
    </w:p>
    <w:p w14:paraId="3CECB954" w14:textId="073B3BB7" w:rsidR="00C201F4" w:rsidRPr="005956B8" w:rsidRDefault="005A1C85" w:rsidP="001F707B">
      <w:pPr>
        <w:spacing w:after="240"/>
        <w:rPr>
          <w:rFonts w:eastAsia="Calibri"/>
          <w:sz w:val="24"/>
          <w:szCs w:val="24"/>
          <w:lang w:val="en"/>
        </w:rPr>
      </w:pPr>
      <w:hyperlink w:anchor="P_PGI_25_7902_4" w:history="1">
        <w:r w:rsidR="00C201F4" w:rsidRPr="005956B8">
          <w:rPr>
            <w:rStyle w:val="Hyperlink"/>
            <w:sz w:val="24"/>
            <w:szCs w:val="24"/>
          </w:rPr>
          <w:t>PGI 25.7902-4</w:t>
        </w:r>
      </w:hyperlink>
      <w:r w:rsidR="00C201F4" w:rsidRPr="005956B8">
        <w:rPr>
          <w:sz w:val="24"/>
          <w:szCs w:val="24"/>
        </w:rPr>
        <w:t xml:space="preserve"> Procedures.</w:t>
      </w:r>
    </w:p>
    <w:p w14:paraId="6EE82A71" w14:textId="77777777" w:rsidR="001F707B" w:rsidRDefault="001F707B" w:rsidP="001F707B">
      <w:pPr>
        <w:pStyle w:val="Heading2"/>
      </w:pPr>
      <w:r>
        <w:rPr>
          <w:rFonts w:eastAsia="Calibri"/>
          <w:lang w:val="en"/>
        </w:rPr>
        <w:t xml:space="preserve">PGI </w:t>
      </w:r>
      <w:r w:rsidRPr="00CB630C">
        <w:rPr>
          <w:rFonts w:eastAsia="Calibri"/>
          <w:lang w:val="en"/>
        </w:rPr>
        <w:t>SUBPART 25.79 – EXPORT CONTROL</w:t>
      </w:r>
    </w:p>
    <w:p w14:paraId="27CB2D44" w14:textId="3E416C65" w:rsidR="00700EAC" w:rsidRPr="00727D95" w:rsidRDefault="00700EAC" w:rsidP="001F707B">
      <w:pPr>
        <w:pStyle w:val="Heading3"/>
        <w:spacing w:before="240"/>
        <w:rPr>
          <w:sz w:val="24"/>
          <w:szCs w:val="24"/>
        </w:rPr>
      </w:pPr>
      <w:bookmarkStart w:id="1118" w:name="P_PGI_25_7902_4"/>
      <w:r w:rsidRPr="00727D95">
        <w:rPr>
          <w:sz w:val="24"/>
          <w:szCs w:val="24"/>
        </w:rPr>
        <w:t xml:space="preserve">PGI 25.7902-4 </w:t>
      </w:r>
      <w:bookmarkEnd w:id="1118"/>
      <w:r w:rsidRPr="00727D95">
        <w:rPr>
          <w:sz w:val="24"/>
          <w:szCs w:val="24"/>
        </w:rPr>
        <w:t>Procedures.</w:t>
      </w:r>
    </w:p>
    <w:p w14:paraId="3894603F" w14:textId="5989A77A"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14:paraId="2F3D22DC" w14:textId="706E53D4"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00700EAC" w:rsidRPr="00727D95">
        <w:rPr>
          <w:bCs/>
          <w:sz w:val="24"/>
          <w:szCs w:val="24"/>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w:t>
      </w:r>
      <w:r w:rsidRPr="00727D95">
        <w:rPr>
          <w:bCs/>
          <w:sz w:val="24"/>
          <w:szCs w:val="24"/>
        </w:rPr>
        <w:t xml:space="preserve"> in the award.</w:t>
      </w:r>
    </w:p>
    <w:p w14:paraId="576F20D2" w14:textId="77777777"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5D4AFC64" w14:textId="5E007809"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w:t>
      </w:r>
      <w:r w:rsidR="00336826" w:rsidRPr="00727D95">
        <w:rPr>
          <w:bCs/>
          <w:sz w:val="24"/>
          <w:szCs w:val="24"/>
        </w:rPr>
        <w:t>FEB</w:t>
      </w:r>
      <w:r w:rsidRPr="00727D95">
        <w:rPr>
          <w:bCs/>
          <w:sz w:val="24"/>
          <w:szCs w:val="24"/>
        </w:rPr>
        <w:t xml:space="preserve"> 2020)</w:t>
      </w:r>
    </w:p>
    <w:p w14:paraId="20C17BF2" w14:textId="5EFF0562"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w:t>
      </w:r>
      <w:r w:rsidR="005B1952" w:rsidRPr="00727D95">
        <w:rPr>
          <w:bCs/>
          <w:sz w:val="24"/>
          <w:szCs w:val="24"/>
        </w:rPr>
        <w:t>n of applicable technical data.</w:t>
      </w:r>
    </w:p>
    <w:p w14:paraId="39BCB0CE" w14:textId="77777777"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16D7AA07" w14:textId="14C1943E"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00700EAC" w:rsidRPr="00727D95">
        <w:rPr>
          <w:bCs/>
          <w:sz w:val="24"/>
          <w:szCs w:val="24"/>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14:paraId="6AA28430" w14:textId="2E43DBA8"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
          <w:bCs/>
          <w:sz w:val="24"/>
          <w:szCs w:val="24"/>
        </w:rPr>
        <w:tab/>
      </w:r>
      <w:r w:rsidR="00700EAC"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14:paraId="77B627BC" w14:textId="3AC7FDF8"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r>
      <w:r w:rsidR="00700EAC" w:rsidRPr="00727D95">
        <w:rPr>
          <w:bCs/>
          <w:sz w:val="24"/>
          <w:szCs w:val="24"/>
        </w:rPr>
        <w:t>(A) The product specialist has validated the item meets all current revision requirements based on the offeror’s responses in procurement note C04, Unused Former Government Surplus Property (see 11.390(a)); and</w:t>
      </w:r>
    </w:p>
    <w:p w14:paraId="221F52A2" w14:textId="2FFD071E"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r>
      <w:r w:rsidR="00700EAC" w:rsidRPr="00727D95">
        <w:rPr>
          <w:bCs/>
          <w:sz w:val="24"/>
          <w:szCs w:val="24"/>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14:paraId="26B1C3BB" w14:textId="4D3AB3AC"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00700EAC" w:rsidRPr="00727D95">
        <w:rPr>
          <w:bCs/>
          <w:sz w:val="24"/>
          <w:szCs w:val="24"/>
        </w:rPr>
        <w:t>(ii) The contracting officer shall include the offeror’s assertion and product specialist’s recommendation in the contract file, and insert procurement note H10 in the award.</w:t>
      </w:r>
    </w:p>
    <w:p w14:paraId="0CAE9D3A" w14:textId="18139ACB"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w:t>
      </w:r>
      <w:r w:rsidR="005B1952" w:rsidRPr="00727D95">
        <w:rPr>
          <w:bCs/>
          <w:sz w:val="24"/>
          <w:szCs w:val="24"/>
        </w:rPr>
        <w:t>entation in the contract file.</w:t>
      </w:r>
    </w:p>
    <w:p w14:paraId="1B217632" w14:textId="37EAF3E5" w:rsidR="009A0B56"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9A0B56" w:rsidSect="0060392F">
          <w:pgSz w:w="12240" w:h="15840"/>
          <w:pgMar w:top="1080" w:right="1080" w:bottom="1080" w:left="1080" w:header="720" w:footer="720" w:gutter="0"/>
          <w:cols w:space="720"/>
          <w:docGrid w:linePitch="360"/>
        </w:sectPr>
      </w:pPr>
      <w:r w:rsidRPr="00727D95">
        <w:rPr>
          <w:bCs/>
          <w:sz w:val="24"/>
          <w:szCs w:val="24"/>
        </w:rPr>
        <w:lastRenderedPageBreak/>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r w:rsidR="00D22155">
        <w:rPr>
          <w:bCs/>
          <w:sz w:val="24"/>
          <w:szCs w:val="24"/>
        </w:rPr>
        <w:t>.</w:t>
      </w:r>
    </w:p>
    <w:p w14:paraId="116D3799" w14:textId="301CA9B9" w:rsidR="00954E62" w:rsidRDefault="00954E62" w:rsidP="004E4730">
      <w:pPr>
        <w:pStyle w:val="Heading1"/>
        <w:rPr>
          <w:sz w:val="24"/>
          <w:szCs w:val="24"/>
        </w:rPr>
      </w:pPr>
      <w:bookmarkStart w:id="1119" w:name="P_PGI_53"/>
      <w:r w:rsidRPr="00D91D55">
        <w:rPr>
          <w:sz w:val="24"/>
          <w:szCs w:val="24"/>
        </w:rPr>
        <w:lastRenderedPageBreak/>
        <w:t>PGI PART 53 – FORMS</w:t>
      </w:r>
      <w:bookmarkEnd w:id="1119"/>
    </w:p>
    <w:p w14:paraId="43FAAF0A" w14:textId="357A3FBE" w:rsidR="004E4730" w:rsidRDefault="004E4730" w:rsidP="006238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A67DDD">
        <w:rPr>
          <w:i/>
          <w:sz w:val="24"/>
          <w:szCs w:val="24"/>
        </w:rPr>
        <w:t xml:space="preserve">(Added </w:t>
      </w:r>
      <w:r w:rsidR="005A7B16">
        <w:rPr>
          <w:i/>
          <w:sz w:val="24"/>
          <w:szCs w:val="24"/>
        </w:rPr>
        <w:t>January 11, 2022</w:t>
      </w:r>
      <w:r w:rsidR="005A7B16" w:rsidRPr="00095E47">
        <w:rPr>
          <w:i/>
          <w:sz w:val="24"/>
          <w:szCs w:val="24"/>
        </w:rPr>
        <w:t xml:space="preserve"> </w:t>
      </w:r>
      <w:r w:rsidR="00A80166">
        <w:rPr>
          <w:i/>
          <w:sz w:val="24"/>
          <w:szCs w:val="24"/>
        </w:rPr>
        <w:t xml:space="preserve">in accordance with </w:t>
      </w:r>
      <w:r w:rsidR="005A7B16" w:rsidRPr="00095E47">
        <w:rPr>
          <w:i/>
          <w:sz w:val="24"/>
          <w:szCs w:val="24"/>
        </w:rPr>
        <w:t>through PROCLTR 202</w:t>
      </w:r>
      <w:r w:rsidR="005A7B16">
        <w:rPr>
          <w:i/>
          <w:sz w:val="24"/>
          <w:szCs w:val="24"/>
        </w:rPr>
        <w:t>2</w:t>
      </w:r>
      <w:r w:rsidR="005A7B16" w:rsidRPr="00095E47">
        <w:rPr>
          <w:i/>
          <w:sz w:val="24"/>
          <w:szCs w:val="24"/>
        </w:rPr>
        <w:t>-0</w:t>
      </w:r>
      <w:r w:rsidR="005A7B16">
        <w:rPr>
          <w:i/>
          <w:sz w:val="24"/>
          <w:szCs w:val="24"/>
        </w:rPr>
        <w:t>3</w:t>
      </w:r>
      <w:r w:rsidR="005A7B16" w:rsidRPr="00095E47">
        <w:rPr>
          <w:i/>
          <w:sz w:val="24"/>
          <w:szCs w:val="24"/>
        </w:rPr>
        <w:t>)</w:t>
      </w:r>
    </w:p>
    <w:p w14:paraId="379525A6" w14:textId="553A9889" w:rsidR="00D920A9" w:rsidRDefault="00D920A9" w:rsidP="006238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sz w:val="24"/>
          <w:szCs w:val="24"/>
        </w:rPr>
      </w:pPr>
      <w:r w:rsidRPr="00D56379">
        <w:rPr>
          <w:b/>
          <w:sz w:val="24"/>
          <w:szCs w:val="24"/>
        </w:rPr>
        <w:t>TABLE OF CONTENTS</w:t>
      </w:r>
    </w:p>
    <w:p w14:paraId="70798FCC" w14:textId="77777777" w:rsidR="000A0431" w:rsidRPr="000A0431" w:rsidRDefault="000A0431" w:rsidP="000A04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0A0431">
        <w:rPr>
          <w:b/>
          <w:bCs/>
          <w:sz w:val="24"/>
          <w:szCs w:val="24"/>
        </w:rPr>
        <w:t>PGI SUBPART 53.90 – FORMATS AND TEMPLATES</w:t>
      </w:r>
    </w:p>
    <w:p w14:paraId="5F09D6E1" w14:textId="53262362" w:rsidR="00623803" w:rsidRPr="000A0431" w:rsidRDefault="005A1C85" w:rsidP="006238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b/>
          <w:bCs/>
          <w:sz w:val="24"/>
          <w:szCs w:val="24"/>
        </w:rPr>
      </w:pPr>
      <w:hyperlink w:anchor="P_PGI_53_9000" w:history="1">
        <w:r w:rsidR="00623803" w:rsidRPr="000A0431">
          <w:rPr>
            <w:rStyle w:val="Hyperlink"/>
            <w:bCs/>
            <w:sz w:val="24"/>
            <w:szCs w:val="24"/>
          </w:rPr>
          <w:t>53.9000</w:t>
        </w:r>
      </w:hyperlink>
      <w:r w:rsidR="00623803" w:rsidRPr="000A0431">
        <w:rPr>
          <w:rStyle w:val="Heading2Char"/>
          <w:b w:val="0"/>
          <w:bCs/>
        </w:rPr>
        <w:tab/>
        <w:t>Controlled Unclassified Information (CUI) Marking</w:t>
      </w:r>
      <w:r w:rsidR="00623803" w:rsidRPr="000A0431">
        <w:rPr>
          <w:b/>
          <w:bCs/>
          <w:sz w:val="24"/>
          <w:szCs w:val="24"/>
        </w:rPr>
        <w:t>.</w:t>
      </w:r>
    </w:p>
    <w:p w14:paraId="7B2F84D6" w14:textId="2F9CDA08" w:rsidR="000A0431" w:rsidRDefault="000A0431" w:rsidP="00A80166">
      <w:pPr>
        <w:pStyle w:val="Heading2"/>
      </w:pPr>
      <w:r w:rsidRPr="000A0431">
        <w:t>PGI SUBPART 53.90 – FORMATS AND TEMPLATES</w:t>
      </w:r>
    </w:p>
    <w:p w14:paraId="561FE55B" w14:textId="77777777" w:rsidR="00A80166" w:rsidRDefault="00A80166" w:rsidP="00A801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A67DDD">
        <w:rPr>
          <w:i/>
          <w:sz w:val="24"/>
          <w:szCs w:val="24"/>
        </w:rPr>
        <w:t xml:space="preserve">(Added </w:t>
      </w:r>
      <w:r>
        <w:rPr>
          <w:i/>
          <w:sz w:val="24"/>
          <w:szCs w:val="24"/>
        </w:rPr>
        <w:t>January 11, 2022</w:t>
      </w:r>
      <w:r w:rsidRPr="00095E47">
        <w:rPr>
          <w:i/>
          <w:sz w:val="24"/>
          <w:szCs w:val="24"/>
        </w:rPr>
        <w:t xml:space="preserve"> </w:t>
      </w:r>
      <w:r>
        <w:rPr>
          <w:i/>
          <w:sz w:val="24"/>
          <w:szCs w:val="24"/>
        </w:rPr>
        <w:t xml:space="preserve">in accordance with </w:t>
      </w:r>
      <w:r w:rsidRPr="00095E47">
        <w:rPr>
          <w:i/>
          <w:sz w:val="24"/>
          <w:szCs w:val="24"/>
        </w:rPr>
        <w:t>through PROCLTR 202</w:t>
      </w:r>
      <w:r>
        <w:rPr>
          <w:i/>
          <w:sz w:val="24"/>
          <w:szCs w:val="24"/>
        </w:rPr>
        <w:t>2</w:t>
      </w:r>
      <w:r w:rsidRPr="00095E47">
        <w:rPr>
          <w:i/>
          <w:sz w:val="24"/>
          <w:szCs w:val="24"/>
        </w:rPr>
        <w:t>-0</w:t>
      </w:r>
      <w:r>
        <w:rPr>
          <w:i/>
          <w:sz w:val="24"/>
          <w:szCs w:val="24"/>
        </w:rPr>
        <w:t>3</w:t>
      </w:r>
      <w:r w:rsidRPr="00095E47">
        <w:rPr>
          <w:i/>
          <w:sz w:val="24"/>
          <w:szCs w:val="24"/>
        </w:rPr>
        <w:t>)</w:t>
      </w:r>
    </w:p>
    <w:p w14:paraId="2F6ED0D5" w14:textId="301A8CB5" w:rsidR="00C53A76" w:rsidRPr="003C4159" w:rsidRDefault="00C53A76" w:rsidP="000A26C4">
      <w:pPr>
        <w:pStyle w:val="Heading3"/>
        <w:rPr>
          <w:sz w:val="24"/>
          <w:szCs w:val="24"/>
        </w:rPr>
      </w:pPr>
      <w:bookmarkStart w:id="1120" w:name="P_PGI_53_90"/>
      <w:bookmarkStart w:id="1121" w:name="P_PGI_53_9000"/>
      <w:r w:rsidRPr="003C4159">
        <w:rPr>
          <w:sz w:val="24"/>
          <w:szCs w:val="24"/>
        </w:rPr>
        <w:t xml:space="preserve">53.9000 </w:t>
      </w:r>
      <w:bookmarkEnd w:id="1120"/>
      <w:bookmarkEnd w:id="1121"/>
      <w:r w:rsidRPr="003C4159">
        <w:rPr>
          <w:sz w:val="24"/>
          <w:szCs w:val="24"/>
        </w:rPr>
        <w:t>Controlled Unclassified Information (CUI) Marking.</w:t>
      </w:r>
      <w:commentRangeStart w:id="1122"/>
      <w:commentRangeEnd w:id="1122"/>
      <w:r w:rsidR="009712A2" w:rsidRPr="003C4159">
        <w:rPr>
          <w:rStyle w:val="CommentReference"/>
          <w:b w:val="0"/>
          <w:bCs/>
          <w:sz w:val="24"/>
          <w:szCs w:val="24"/>
        </w:rPr>
        <w:commentReference w:id="1122"/>
      </w:r>
    </w:p>
    <w:p w14:paraId="3D60433C" w14:textId="1FDA39FB" w:rsidR="00A10A29" w:rsidRDefault="00F25CFD" w:rsidP="002C0F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D048F">
        <w:rPr>
          <w:noProof/>
          <w:sz w:val="24"/>
          <w:szCs w:val="24"/>
        </w:rPr>
        <mc:AlternateContent>
          <mc:Choice Requires="wps">
            <w:drawing>
              <wp:anchor distT="45720" distB="45720" distL="114300" distR="114300" simplePos="0" relativeHeight="251658752" behindDoc="0" locked="0" layoutInCell="1" allowOverlap="1" wp14:anchorId="645995FE" wp14:editId="2BF4FD0B">
                <wp:simplePos x="0" y="0"/>
                <wp:positionH relativeFrom="column">
                  <wp:posOffset>114300</wp:posOffset>
                </wp:positionH>
                <wp:positionV relativeFrom="paragraph">
                  <wp:posOffset>464820</wp:posOffset>
                </wp:positionV>
                <wp:extent cx="5934075" cy="3105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105150"/>
                        </a:xfrm>
                        <a:prstGeom prst="rect">
                          <a:avLst/>
                        </a:prstGeom>
                        <a:solidFill>
                          <a:srgbClr val="FFFFFF"/>
                        </a:solidFill>
                        <a:ln w="9525">
                          <a:solidFill>
                            <a:srgbClr val="000000"/>
                          </a:solidFill>
                          <a:miter lim="800000"/>
                          <a:headEnd/>
                          <a:tailEnd/>
                        </a:ln>
                      </wps:spPr>
                      <wps:txbx>
                        <w:txbxContent>
                          <w:p w14:paraId="2D293B16" w14:textId="40481D08" w:rsidR="008D048F" w:rsidRPr="00C53A76" w:rsidRDefault="008D048F" w:rsidP="008D04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Controlled by: [Name of DoD Component determining that the information is CUI]</w:t>
                            </w:r>
                          </w:p>
                          <w:p w14:paraId="402BC46A" w14:textId="11137B0B" w:rsidR="008D048F" w:rsidRPr="00C53A76" w:rsidRDefault="008D048F" w:rsidP="008D04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(This should normally be DLA and MSC name. Omit this if using memo with DLA or DLA</w:t>
                            </w:r>
                            <w:r>
                              <w:rPr>
                                <w:i/>
                                <w:iCs/>
                                <w:sz w:val="24"/>
                                <w:szCs w:val="24"/>
                              </w:rPr>
                              <w:t xml:space="preserve"> </w:t>
                            </w:r>
                            <w:r w:rsidRPr="00C53A76">
                              <w:rPr>
                                <w:i/>
                                <w:iCs/>
                                <w:sz w:val="24"/>
                                <w:szCs w:val="24"/>
                              </w:rPr>
                              <w:t>procuring organization letterhead.)</w:t>
                            </w:r>
                          </w:p>
                          <w:p w14:paraId="04AD5F27" w14:textId="77777777" w:rsidR="008D048F" w:rsidRPr="00C53A76" w:rsidRDefault="008D048F" w:rsidP="008D04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Controlled by: [Name of Office making the CUI determination]</w:t>
                            </w:r>
                          </w:p>
                          <w:p w14:paraId="0A2813F8" w14:textId="77777777" w:rsidR="008D048F" w:rsidRPr="00C53A76" w:rsidRDefault="008D048F" w:rsidP="008D04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(This is typically the procuring organization sublevel/branch name or code.)</w:t>
                            </w:r>
                          </w:p>
                          <w:p w14:paraId="6A6BC273"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CUI Category: [List category or categories of CUI]</w:t>
                            </w:r>
                          </w:p>
                          <w:p w14:paraId="430FB1EF"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(The most common categories are General Procurement, Source Selection, and Privacy;</w:t>
                            </w:r>
                          </w:p>
                          <w:p w14:paraId="4C29F6D7"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however, others may apply (e.g., General Proprietary Business Information, Legal</w:t>
                            </w:r>
                          </w:p>
                          <w:p w14:paraId="00EF67DB"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Privilege.). Documents marked for the CUI Category - Source Selection still require</w:t>
                            </w:r>
                          </w:p>
                          <w:p w14:paraId="7B6FF68D"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markings IAW FAR 3.104-4(c). The top and bottom of each page must also be marked</w:t>
                            </w:r>
                          </w:p>
                          <w:p w14:paraId="11526FB2"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BoldItalicMT" w:hAnsi="TimesNewRomanPS-BoldItalicMT" w:cs="TimesNewRomanPS-BoldItalicMT"/>
                                <w:i/>
                                <w:iCs/>
                                <w:sz w:val="24"/>
                                <w:szCs w:val="24"/>
                              </w:rPr>
                            </w:pPr>
                            <w:r w:rsidRPr="00C53A76">
                              <w:rPr>
                                <w:rFonts w:ascii="TimesNewRomanPS-BoldItalicMT" w:hAnsi="TimesNewRomanPS-BoldItalicMT" w:cs="TimesNewRomanPS-BoldItalicMT"/>
                                <w:i/>
                                <w:iCs/>
                                <w:sz w:val="24"/>
                                <w:szCs w:val="24"/>
                              </w:rPr>
                              <w:t xml:space="preserve">“Source Selection </w:t>
                            </w:r>
                            <w:r w:rsidRPr="00C53A76">
                              <w:rPr>
                                <w:i/>
                                <w:iCs/>
                                <w:sz w:val="24"/>
                                <w:szCs w:val="24"/>
                              </w:rPr>
                              <w:t xml:space="preserve">Information - </w:t>
                            </w:r>
                            <w:r w:rsidRPr="00C53A76">
                              <w:rPr>
                                <w:rFonts w:ascii="TimesNewRomanPS-BoldItalicMT" w:hAnsi="TimesNewRomanPS-BoldItalicMT" w:cs="TimesNewRomanPS-BoldItalicMT"/>
                                <w:i/>
                                <w:iCs/>
                                <w:sz w:val="24"/>
                                <w:szCs w:val="24"/>
                              </w:rPr>
                              <w:t>See FAR 2.101 and 3.104”.)</w:t>
                            </w:r>
                          </w:p>
                          <w:p w14:paraId="2293B10B"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Distribution/Dissemination Control: [Include Limited Dissemination Control of who can</w:t>
                            </w:r>
                          </w:p>
                          <w:p w14:paraId="16FBC160"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view the document]</w:t>
                            </w:r>
                          </w:p>
                          <w:p w14:paraId="53363333"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BoldItalicMT" w:hAnsi="TimesNewRomanPS-BoldItalicMT" w:cs="TimesNewRomanPS-BoldItalicMT"/>
                                <w:i/>
                                <w:iCs/>
                                <w:sz w:val="24"/>
                                <w:szCs w:val="24"/>
                              </w:rPr>
                            </w:pPr>
                            <w:r w:rsidRPr="00C53A76">
                              <w:rPr>
                                <w:rFonts w:ascii="TimesNewRomanPS-BoldItalicMT" w:hAnsi="TimesNewRomanPS-BoldItalicMT" w:cs="TimesNewRomanPS-BoldItalicMT"/>
                                <w:i/>
                                <w:iCs/>
                                <w:sz w:val="24"/>
                                <w:szCs w:val="24"/>
                              </w:rPr>
                              <w:t>(In most cases use “FED ONLY” for internal documents and emails. Use “FEDCON” for</w:t>
                            </w:r>
                          </w:p>
                          <w:p w14:paraId="615715A0"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emails and other correspondence with contractors. The CUI Limited Dissemination Controls</w:t>
                            </w:r>
                          </w:p>
                          <w:p w14:paraId="64E57CC1"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list in DLAI 5200.48 includes all available options.)</w:t>
                            </w:r>
                          </w:p>
                          <w:p w14:paraId="52EFEBF4"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POC: [Email address or phone number of document originator]</w:t>
                            </w:r>
                          </w:p>
                          <w:p w14:paraId="1D7EFB54" w14:textId="48715EA1" w:rsidR="008D048F" w:rsidRDefault="008D04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995FE" id="_x0000_s1030" type="#_x0000_t202" style="position:absolute;margin-left:9pt;margin-top:36.6pt;width:467.25pt;height:24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">
                <v:textbox>
                  <w:txbxContent>
                    <w:p w14:paraId="2D293B16" w14:textId="40481D08" w:rsidR="008D048F" w:rsidRPr="00C53A76" w:rsidRDefault="008D048F" w:rsidP="008D04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Controlled by: [Name of DoD Component determining that the information is CUI]</w:t>
                      </w:r>
                    </w:p>
                    <w:p w14:paraId="402BC46A" w14:textId="11137B0B" w:rsidR="008D048F" w:rsidRPr="00C53A76" w:rsidRDefault="008D048F" w:rsidP="008D04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(This should normally be DLA and MSC name. Omit this if using memo with DLA or DLA</w:t>
                      </w:r>
                      <w:r>
                        <w:rPr>
                          <w:i/>
                          <w:iCs/>
                          <w:sz w:val="24"/>
                          <w:szCs w:val="24"/>
                        </w:rPr>
                        <w:t xml:space="preserve"> </w:t>
                      </w:r>
                      <w:r w:rsidRPr="00C53A76">
                        <w:rPr>
                          <w:i/>
                          <w:iCs/>
                          <w:sz w:val="24"/>
                          <w:szCs w:val="24"/>
                        </w:rPr>
                        <w:t>procuring organization letterhead.)</w:t>
                      </w:r>
                    </w:p>
                    <w:p w14:paraId="04AD5F27" w14:textId="77777777" w:rsidR="008D048F" w:rsidRPr="00C53A76" w:rsidRDefault="008D048F" w:rsidP="008D04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Controlled by: [Name of Office making the CUI determination]</w:t>
                      </w:r>
                    </w:p>
                    <w:p w14:paraId="0A2813F8" w14:textId="77777777" w:rsidR="008D048F" w:rsidRPr="00C53A76" w:rsidRDefault="008D048F" w:rsidP="008D04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(This is typically the procuring organization sublevel/branch name or code.)</w:t>
                      </w:r>
                    </w:p>
                    <w:p w14:paraId="6A6BC273"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CUI Category: [List category or categories of CUI]</w:t>
                      </w:r>
                    </w:p>
                    <w:p w14:paraId="430FB1EF"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(The most common categories are General Procurement, Source Selection, and Privacy;</w:t>
                      </w:r>
                    </w:p>
                    <w:p w14:paraId="4C29F6D7"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however, others may apply (e.g., General Proprietary Business Information, Legal</w:t>
                      </w:r>
                    </w:p>
                    <w:p w14:paraId="00EF67DB"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Privilege.). Documents marked for the CUI Category - Source Selection still require</w:t>
                      </w:r>
                    </w:p>
                    <w:p w14:paraId="7B6FF68D"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markings IAW FAR 3.104-4(c). The top and bottom of each page must also be marked</w:t>
                      </w:r>
                    </w:p>
                    <w:p w14:paraId="11526FB2"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BoldItalicMT" w:hAnsi="TimesNewRomanPS-BoldItalicMT" w:cs="TimesNewRomanPS-BoldItalicMT"/>
                          <w:i/>
                          <w:iCs/>
                          <w:sz w:val="24"/>
                          <w:szCs w:val="24"/>
                        </w:rPr>
                      </w:pPr>
                      <w:r w:rsidRPr="00C53A76">
                        <w:rPr>
                          <w:rFonts w:ascii="TimesNewRomanPS-BoldItalicMT" w:hAnsi="TimesNewRomanPS-BoldItalicMT" w:cs="TimesNewRomanPS-BoldItalicMT"/>
                          <w:i/>
                          <w:iCs/>
                          <w:sz w:val="24"/>
                          <w:szCs w:val="24"/>
                        </w:rPr>
                        <w:t xml:space="preserve">“Source Selection </w:t>
                      </w:r>
                      <w:r w:rsidRPr="00C53A76">
                        <w:rPr>
                          <w:i/>
                          <w:iCs/>
                          <w:sz w:val="24"/>
                          <w:szCs w:val="24"/>
                        </w:rPr>
                        <w:t xml:space="preserve">Information - </w:t>
                      </w:r>
                      <w:r w:rsidRPr="00C53A76">
                        <w:rPr>
                          <w:rFonts w:ascii="TimesNewRomanPS-BoldItalicMT" w:hAnsi="TimesNewRomanPS-BoldItalicMT" w:cs="TimesNewRomanPS-BoldItalicMT"/>
                          <w:i/>
                          <w:iCs/>
                          <w:sz w:val="24"/>
                          <w:szCs w:val="24"/>
                        </w:rPr>
                        <w:t>See FAR 2.101 and 3.104”.)</w:t>
                      </w:r>
                    </w:p>
                    <w:p w14:paraId="2293B10B"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Distribution/Dissemination Control: [Include Limited Dissemination Control of who can</w:t>
                      </w:r>
                    </w:p>
                    <w:p w14:paraId="16FBC160"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view the document]</w:t>
                      </w:r>
                    </w:p>
                    <w:p w14:paraId="53363333"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BoldItalicMT" w:hAnsi="TimesNewRomanPS-BoldItalicMT" w:cs="TimesNewRomanPS-BoldItalicMT"/>
                          <w:i/>
                          <w:iCs/>
                          <w:sz w:val="24"/>
                          <w:szCs w:val="24"/>
                        </w:rPr>
                      </w:pPr>
                      <w:r w:rsidRPr="00C53A76">
                        <w:rPr>
                          <w:rFonts w:ascii="TimesNewRomanPS-BoldItalicMT" w:hAnsi="TimesNewRomanPS-BoldItalicMT" w:cs="TimesNewRomanPS-BoldItalicMT"/>
                          <w:i/>
                          <w:iCs/>
                          <w:sz w:val="24"/>
                          <w:szCs w:val="24"/>
                        </w:rPr>
                        <w:t>(In most cases use “FED ONLY” for internal documents and emails. Use “FEDCON” for</w:t>
                      </w:r>
                    </w:p>
                    <w:p w14:paraId="615715A0"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emails and other correspondence with contractors. The CUI Limited Dissemination Controls</w:t>
                      </w:r>
                    </w:p>
                    <w:p w14:paraId="64E57CC1"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sz w:val="24"/>
                          <w:szCs w:val="24"/>
                        </w:rPr>
                      </w:pPr>
                      <w:r w:rsidRPr="00C53A76">
                        <w:rPr>
                          <w:i/>
                          <w:iCs/>
                          <w:sz w:val="24"/>
                          <w:szCs w:val="24"/>
                        </w:rPr>
                        <w:t>list in DLAI 5200.48 includes all available options.)</w:t>
                      </w:r>
                    </w:p>
                    <w:p w14:paraId="52EFEBF4" w14:textId="77777777" w:rsidR="00346D4D" w:rsidRPr="00C53A76" w:rsidRDefault="00346D4D" w:rsidP="00346D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POC: [Email address or phone number of document originator]</w:t>
                      </w:r>
                    </w:p>
                    <w:p w14:paraId="1D7EFB54" w14:textId="48715EA1" w:rsidR="008D048F" w:rsidRDefault="008D048F"/>
                  </w:txbxContent>
                </v:textbox>
                <w10:wrap type="square"/>
              </v:shape>
            </w:pict>
          </mc:Fallback>
        </mc:AlternateContent>
      </w:r>
      <w:r w:rsidR="00C53A76" w:rsidRPr="00C53A76">
        <w:rPr>
          <w:sz w:val="24"/>
          <w:szCs w:val="24"/>
        </w:rPr>
        <w:t>(a) The originator of a communication or documentation is responsible for determining, at the</w:t>
      </w:r>
      <w:r w:rsidR="00693FE0">
        <w:rPr>
          <w:sz w:val="24"/>
          <w:szCs w:val="24"/>
        </w:rPr>
        <w:t xml:space="preserve"> </w:t>
      </w:r>
      <w:r w:rsidR="00C53A76" w:rsidRPr="00C53A76">
        <w:rPr>
          <w:sz w:val="24"/>
          <w:szCs w:val="24"/>
        </w:rPr>
        <w:t xml:space="preserve">time of </w:t>
      </w:r>
      <w:r w:rsidR="00C53A76" w:rsidRPr="00F25CFD">
        <w:rPr>
          <w:sz w:val="24"/>
          <w:szCs w:val="24"/>
        </w:rPr>
        <w:t>creation, whether information in a communication or documentation falls into a CUI</w:t>
      </w:r>
      <w:r w:rsidR="00693FE0" w:rsidRPr="00F25CFD">
        <w:rPr>
          <w:sz w:val="24"/>
          <w:szCs w:val="24"/>
        </w:rPr>
        <w:t xml:space="preserve"> </w:t>
      </w:r>
      <w:r w:rsidR="00C53A76" w:rsidRPr="00F25CFD">
        <w:rPr>
          <w:sz w:val="24"/>
          <w:szCs w:val="24"/>
        </w:rPr>
        <w:t>category.</w:t>
      </w:r>
    </w:p>
    <w:p w14:paraId="2CF518B4" w14:textId="0997CE83" w:rsidR="00C53A76" w:rsidRPr="00C53A76" w:rsidRDefault="00C53A76" w:rsidP="00C53A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(b) Contracting Officers may access the following resources and training material for</w:t>
      </w:r>
    </w:p>
    <w:p w14:paraId="1C8FEE91" w14:textId="6F278AE9" w:rsidR="002F1D1A" w:rsidRDefault="00C53A76" w:rsidP="005115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additional guidance:</w:t>
      </w:r>
    </w:p>
    <w:p w14:paraId="4B5CE787" w14:textId="432C6C07" w:rsidR="005115A7" w:rsidRPr="005D28ED" w:rsidRDefault="002F1D1A" w:rsidP="002F1D1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9A0B56" w:rsidRPr="00C53A76">
        <w:rPr>
          <w:color w:val="000000"/>
          <w:sz w:val="24"/>
          <w:szCs w:val="24"/>
        </w:rPr>
        <w:t xml:space="preserve">(1) </w:t>
      </w:r>
      <w:hyperlink r:id="rId446" w:history="1">
        <w:r w:rsidR="007701D4">
          <w:rPr>
            <w:rStyle w:val="Hyperlink"/>
            <w:sz w:val="24"/>
            <w:szCs w:val="24"/>
          </w:rPr>
          <w:t>DoDI 5200.48 Controlled Unclassified Information (CUI)</w:t>
        </w:r>
      </w:hyperlink>
      <w:r w:rsidR="00B5510F">
        <w:rPr>
          <w:color w:val="000000"/>
          <w:sz w:val="24"/>
          <w:szCs w:val="24"/>
        </w:rPr>
        <w:t xml:space="preserve"> </w:t>
      </w:r>
      <w:r w:rsidR="007701D4">
        <w:rPr>
          <w:color w:val="000000"/>
          <w:sz w:val="24"/>
          <w:szCs w:val="24"/>
        </w:rPr>
        <w:t>(</w:t>
      </w:r>
      <w:hyperlink r:id="rId447" w:history="1">
        <w:r w:rsidR="007D3F6C" w:rsidRPr="00272995">
          <w:rPr>
            <w:rStyle w:val="Hyperlink"/>
            <w:sz w:val="24"/>
            <w:szCs w:val="24"/>
          </w:rPr>
          <w:t>https://dlamil.dps.mil/sites/Intelligence/PublishingImages/cui/DoDI%205200.48%20-%20Controlled%20Unclassified%20Information%20%28CUI%29%20%28002%29.pdf</w:t>
        </w:r>
      </w:hyperlink>
      <w:r w:rsidR="007D3F6C">
        <w:rPr>
          <w:color w:val="000000"/>
          <w:sz w:val="24"/>
          <w:szCs w:val="24"/>
        </w:rPr>
        <w:t>).</w:t>
      </w:r>
    </w:p>
    <w:p w14:paraId="58032FB3" w14:textId="4306E2FD" w:rsidR="000E28D3" w:rsidRDefault="002F1D1A" w:rsidP="009A0B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Pr>
          <w:color w:val="000000"/>
          <w:sz w:val="24"/>
          <w:szCs w:val="24"/>
        </w:rPr>
        <w:tab/>
      </w:r>
      <w:r w:rsidR="009A0B56" w:rsidRPr="00C53A76">
        <w:rPr>
          <w:color w:val="000000"/>
          <w:sz w:val="24"/>
          <w:szCs w:val="24"/>
        </w:rPr>
        <w:t xml:space="preserve">(2) </w:t>
      </w:r>
      <w:hyperlink r:id="rId448" w:history="1">
        <w:r w:rsidR="000E28D3">
          <w:rPr>
            <w:rStyle w:val="Hyperlink"/>
            <w:sz w:val="24"/>
            <w:szCs w:val="24"/>
          </w:rPr>
          <w:t>DLAI 5200.48, Controlled Unclassified Information (CUI)</w:t>
        </w:r>
      </w:hyperlink>
      <w:r w:rsidR="000E28D3">
        <w:rPr>
          <w:color w:val="0000FF"/>
          <w:sz w:val="24"/>
          <w:szCs w:val="24"/>
        </w:rPr>
        <w:t xml:space="preserve"> (</w:t>
      </w:r>
      <w:hyperlink r:id="rId449" w:history="1">
        <w:r w:rsidR="000E28D3" w:rsidRPr="00272995">
          <w:rPr>
            <w:rStyle w:val="Hyperlink"/>
            <w:sz w:val="24"/>
            <w:szCs w:val="24"/>
          </w:rPr>
          <w:t>https://dlamil.dps.mil/sites/Intelligence/Shared%20Documents/DLAI%205200.48%20CUI.pdf</w:t>
        </w:r>
      </w:hyperlink>
      <w:r w:rsidR="00C12F8F">
        <w:rPr>
          <w:color w:val="0000FF"/>
          <w:sz w:val="24"/>
          <w:szCs w:val="24"/>
        </w:rPr>
        <w:t>).</w:t>
      </w:r>
    </w:p>
    <w:p w14:paraId="34DFA390" w14:textId="34836069" w:rsidR="00006FEC" w:rsidRPr="00006FEC" w:rsidRDefault="00C12F8F" w:rsidP="00C12F8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9A0B56" w:rsidRPr="00C53A76">
        <w:rPr>
          <w:color w:val="000000"/>
          <w:sz w:val="24"/>
          <w:szCs w:val="24"/>
        </w:rPr>
        <w:t xml:space="preserve">(3) </w:t>
      </w:r>
      <w:hyperlink r:id="rId450" w:history="1">
        <w:r w:rsidR="00A911AB">
          <w:rPr>
            <w:rStyle w:val="Hyperlink"/>
            <w:sz w:val="24"/>
            <w:szCs w:val="24"/>
          </w:rPr>
          <w:t>DLA Intelligence CUI Resources</w:t>
        </w:r>
      </w:hyperlink>
      <w:r w:rsidR="00A911AB">
        <w:rPr>
          <w:sz w:val="24"/>
          <w:szCs w:val="24"/>
        </w:rPr>
        <w:t xml:space="preserve"> (</w:t>
      </w:r>
      <w:hyperlink r:id="rId451" w:history="1">
        <w:r w:rsidR="002A382F" w:rsidRPr="00272995">
          <w:rPr>
            <w:rStyle w:val="Hyperlink"/>
            <w:sz w:val="24"/>
            <w:szCs w:val="24"/>
          </w:rPr>
          <w:t>https://dlamil.dps.mil/sites/Intelligence/cui</w:t>
        </w:r>
      </w:hyperlink>
      <w:r w:rsidR="002A382F">
        <w:rPr>
          <w:sz w:val="24"/>
          <w:szCs w:val="24"/>
        </w:rPr>
        <w:t>).</w:t>
      </w:r>
      <w:r w:rsidR="00A911AB">
        <w:rPr>
          <w:sz w:val="24"/>
          <w:szCs w:val="24"/>
        </w:rPr>
        <w:t xml:space="preserve"> </w:t>
      </w:r>
    </w:p>
    <w:p w14:paraId="43A2EAD8" w14:textId="73747121" w:rsidR="009A0B56" w:rsidRDefault="00C27AAF" w:rsidP="00C12F8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t xml:space="preserve">(4) </w:t>
      </w:r>
      <w:hyperlink r:id="rId452" w:history="1">
        <w:r w:rsidR="000B63A1">
          <w:rPr>
            <w:rStyle w:val="Hyperlink"/>
            <w:sz w:val="24"/>
            <w:szCs w:val="24"/>
          </w:rPr>
          <w:t>CUI Categories | National Archives</w:t>
        </w:r>
      </w:hyperlink>
      <w:r w:rsidR="00781497">
        <w:rPr>
          <w:color w:val="000000"/>
          <w:sz w:val="24"/>
          <w:szCs w:val="24"/>
        </w:rPr>
        <w:t xml:space="preserve"> (</w:t>
      </w:r>
      <w:hyperlink r:id="rId453" w:history="1">
        <w:r w:rsidR="00781497" w:rsidRPr="005616CF">
          <w:rPr>
            <w:rStyle w:val="Hyperlink"/>
            <w:sz w:val="24"/>
            <w:szCs w:val="24"/>
          </w:rPr>
          <w:t>https://www.bing.com/search?q=categories%3A+https%3A%2F%2Fwww.archives.gov%2Fcui%2Fregistry%2Fcategorylist&amp;src=IE-SearchBox&amp;FORM=IESR3N</w:t>
        </w:r>
      </w:hyperlink>
      <w:r w:rsidR="00A70950">
        <w:rPr>
          <w:color w:val="000000"/>
          <w:sz w:val="24"/>
          <w:szCs w:val="24"/>
        </w:rPr>
        <w:t>).</w:t>
      </w:r>
    </w:p>
    <w:p w14:paraId="030D13A8" w14:textId="0565E4FC" w:rsidR="00AD2692" w:rsidRPr="001B3720" w:rsidRDefault="007D0AC3"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t>(5</w:t>
      </w:r>
      <w:r w:rsidRPr="00D91D6B">
        <w:rPr>
          <w:color w:val="000000"/>
          <w:sz w:val="24"/>
          <w:szCs w:val="24"/>
        </w:rPr>
        <w:t xml:space="preserve">) </w:t>
      </w:r>
      <w:hyperlink r:id="rId454" w:history="1">
        <w:r w:rsidR="00C5389E" w:rsidRPr="00D91D6B">
          <w:rPr>
            <w:rStyle w:val="Hyperlink"/>
            <w:sz w:val="24"/>
            <w:szCs w:val="24"/>
          </w:rPr>
          <w:t xml:space="preserve">DoD CUI Training (PowerPoint) </w:t>
        </w:r>
      </w:hyperlink>
      <w:r w:rsidR="00C5389E" w:rsidRPr="00D91D6B">
        <w:rPr>
          <w:color w:val="0000FF"/>
          <w:sz w:val="24"/>
          <w:szCs w:val="24"/>
        </w:rPr>
        <w:t>(</w:t>
      </w:r>
      <w:hyperlink r:id="rId455" w:history="1">
        <w:r w:rsidR="00C5389E" w:rsidRPr="00D91D6B">
          <w:rPr>
            <w:rStyle w:val="Hyperlink"/>
            <w:sz w:val="24"/>
            <w:szCs w:val="24"/>
          </w:rPr>
          <w:t>https://www.dodcui.mil/Portals/109/Documents/Training%20Docs/21-S-0588%20cleared%20CUI%20Awareness%20Training%20Nov%202020.pdf?ver=eOMZuMPrdLXcnhS6egUe2w%3d%3d</w:t>
        </w:r>
      </w:hyperlink>
      <w:r w:rsidR="00EF675A" w:rsidRPr="00D91D6B">
        <w:rPr>
          <w:color w:val="0000FF"/>
          <w:sz w:val="24"/>
          <w:szCs w:val="24"/>
        </w:rPr>
        <w:t xml:space="preserve">) </w:t>
      </w:r>
      <w:r w:rsidR="00EF675A" w:rsidRPr="00D91D6B">
        <w:rPr>
          <w:color w:val="000000"/>
          <w:sz w:val="24"/>
          <w:szCs w:val="24"/>
        </w:rPr>
        <w:t xml:space="preserve">(see </w:t>
      </w:r>
      <w:r w:rsidR="00EF675A" w:rsidRPr="001B3720">
        <w:rPr>
          <w:color w:val="000000"/>
          <w:sz w:val="24"/>
          <w:szCs w:val="24"/>
        </w:rPr>
        <w:t>pages 21 through 24 for examples of markings)</w:t>
      </w:r>
      <w:r w:rsidR="00EF675A" w:rsidRPr="001B3720">
        <w:rPr>
          <w:color w:val="0000FF"/>
          <w:sz w:val="24"/>
          <w:szCs w:val="24"/>
        </w:rPr>
        <w:t>.</w:t>
      </w:r>
    </w:p>
    <w:sectPr w:rsidR="00AD2692" w:rsidRPr="001B3720" w:rsidSect="0060392F">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1-04-29T19:09:00Z" w:initials="BARCDA(">
    <w:p w14:paraId="15FF653C" w14:textId="77777777" w:rsidR="00EE71FC" w:rsidRDefault="00EE71FC">
      <w:pPr>
        <w:pStyle w:val="CommentText"/>
      </w:pPr>
      <w:r>
        <w:rPr>
          <w:rStyle w:val="CommentReference"/>
        </w:rPr>
        <w:annotationRef/>
      </w:r>
      <w:r>
        <w:t>On 4/29/21, the DLAD Editor updated 1.691(e)(3)(i) and (xviii) IAW PROCLTR 21-09.</w:t>
      </w:r>
    </w:p>
    <w:p w14:paraId="58980620" w14:textId="77777777" w:rsidR="00F56891" w:rsidRDefault="00F56891">
      <w:pPr>
        <w:pStyle w:val="CommentText"/>
      </w:pPr>
    </w:p>
    <w:p w14:paraId="63524957" w14:textId="5D4EF609" w:rsidR="00F56891" w:rsidRDefault="00F56891">
      <w:pPr>
        <w:pStyle w:val="CommentText"/>
      </w:pPr>
      <w:r>
        <w:t>On 1</w:t>
      </w:r>
      <w:r w:rsidR="00322457">
        <w:t>/27/22, the DLAD Editor updated 1.691(e)(3)(xv) IAW PROCLTR 22-01.</w:t>
      </w:r>
    </w:p>
  </w:comment>
  <w:comment w:id="2" w:author="Burleigh, Anne R CIV DLA ACQUISITION (USA)" w:date="2016-08-19T16:21:00Z" w:initials="BARCDA(">
    <w:p w14:paraId="6B4E2A8B" w14:textId="77777777" w:rsidR="00EE71FC" w:rsidRDefault="00EE71FC" w:rsidP="00552873">
      <w:pPr>
        <w:pStyle w:val="CommentText"/>
      </w:pPr>
      <w:r>
        <w:rPr>
          <w:rStyle w:val="CommentReference"/>
        </w:rPr>
        <w:annotationRef/>
      </w:r>
      <w:r>
        <w:t>On 9/19/16, the DLAD Editor added 1.670 IAW PROCLTR 16-09.</w:t>
      </w:r>
    </w:p>
  </w:comment>
  <w:comment w:id="6" w:author="Burleigh, Anne R CIV DLA ACQUISITION (USA)" w:date="2019-02-25T13:54:00Z" w:initials="BARCDA(">
    <w:p w14:paraId="63A3967D" w14:textId="6B8B519A" w:rsidR="00EE71FC" w:rsidRDefault="00EE71FC">
      <w:pPr>
        <w:pStyle w:val="CommentText"/>
      </w:pPr>
      <w:r>
        <w:rPr>
          <w:rStyle w:val="CommentReference"/>
        </w:rPr>
        <w:annotationRef/>
      </w:r>
      <w:r>
        <w:t>On 2/25/19, the DLAD Editor updated 1.105-3 IAW PROCLTR 19-04.</w:t>
      </w:r>
    </w:p>
  </w:comment>
  <w:comment w:id="7" w:author="Burleigh, Anne R CIV DLA ACQUISITION (USA)" w:date="2020-02-24T18:02:00Z" w:initials="BARCDA(">
    <w:p w14:paraId="540B05E8" w14:textId="79A38DC3" w:rsidR="00EE71FC" w:rsidRDefault="00EE71FC" w:rsidP="00E453A5">
      <w:r>
        <w:rPr>
          <w:rStyle w:val="CommentReference"/>
        </w:rPr>
        <w:annotationRef/>
      </w:r>
      <w:r w:rsidRPr="00757A52">
        <w:t xml:space="preserve">On 2/24/20, the DLAD Editor made a technical amendment </w:t>
      </w:r>
      <w:r w:rsidRPr="006562CD">
        <w:t>to 1.105-3(S-90), reformatting the DLAD link to be labelled for accessibility</w:t>
      </w:r>
      <w:r>
        <w:t>.</w:t>
      </w:r>
    </w:p>
  </w:comment>
  <w:comment w:id="8" w:author="Burleigh, Anne R CIV DLA ACQUISITION (USA)" w:date="2020-02-14T11:38:00Z" w:initials="BARCDA(">
    <w:p w14:paraId="64607D79" w14:textId="7FE8954D" w:rsidR="00EE71FC" w:rsidRDefault="00EE71FC">
      <w:pPr>
        <w:pStyle w:val="CommentText"/>
      </w:pPr>
      <w:r>
        <w:rPr>
          <w:rStyle w:val="CommentReference"/>
        </w:rPr>
        <w:annotationRef/>
      </w:r>
      <w:r>
        <w:t xml:space="preserve">On 2/14/20, the DLAD Editor made a technical amendment  at 1.105-3(S-90)(1), inserting a period after the link for the Acquisition – J7 SharePoint site; </w:t>
      </w:r>
      <w:r>
        <w:rPr>
          <w:rStyle w:val="Hyperlink"/>
          <w:color w:val="auto"/>
          <w:u w:val="none"/>
        </w:rPr>
        <w:t>removing “; and”;  deleting paragraph (2), “</w:t>
      </w:r>
      <w:r>
        <w:t>Provides t</w:t>
      </w:r>
      <w:r w:rsidRPr="001000D9">
        <w:t>he published version of the DLAD to</w:t>
      </w:r>
      <w:r>
        <w:t xml:space="preserve"> Acquisition.gov (GSA).”</w:t>
      </w:r>
    </w:p>
  </w:comment>
  <w:comment w:id="9" w:author="Burleigh, Anne R CIV DLA ACQUISITION (USA)" w:date="2019-10-08T15:15:00Z" w:initials="BARCDA(">
    <w:p w14:paraId="41566A1D" w14:textId="6C932CFE" w:rsidR="00EE71FC" w:rsidRDefault="00EE71FC">
      <w:pPr>
        <w:pStyle w:val="CommentText"/>
      </w:pPr>
      <w:r>
        <w:t>On 10/8/19, the DLAD Editor made a technical amendment at 1.105-3(S-90)(2), removing “</w:t>
      </w:r>
      <w:r>
        <w:rPr>
          <w:rStyle w:val="CommentReference"/>
        </w:rPr>
        <w:annotationRef/>
      </w:r>
      <w:r w:rsidRPr="001000D9">
        <w:t xml:space="preserve">the </w:t>
      </w:r>
      <w:r w:rsidRPr="001000D9">
        <w:rPr>
          <w:rFonts w:eastAsia="Calibri"/>
        </w:rPr>
        <w:t>Federal Acquisition Regulation Site (</w:t>
      </w:r>
      <w:r w:rsidRPr="001000D9">
        <w:t xml:space="preserve">FARSite) Webmaster, who maintains it </w:t>
      </w:r>
      <w:r>
        <w:t xml:space="preserve">on the Hill Air Force Base FAR Website </w:t>
      </w:r>
      <w:r w:rsidRPr="001000D9">
        <w:t xml:space="preserve">at </w:t>
      </w:r>
      <w:r w:rsidRPr="002B3D4C">
        <w:rPr>
          <w:rFonts w:eastAsia="Calibri"/>
        </w:rPr>
        <w:t>http://farsite.hill.af.mil/</w:t>
      </w:r>
      <w:r>
        <w:rPr>
          <w:rStyle w:val="Hyperlink"/>
          <w:rFonts w:eastAsia="Calibri"/>
          <w:u w:val="none"/>
        </w:rPr>
        <w:t xml:space="preserve"> </w:t>
      </w:r>
      <w:r>
        <w:rPr>
          <w:rStyle w:val="Hyperlink"/>
          <w:rFonts w:eastAsia="Calibri"/>
          <w:color w:val="auto"/>
          <w:u w:val="none"/>
        </w:rPr>
        <w:t>and inserting “Acquisition.gov (GSA)”</w:t>
      </w:r>
      <w:r w:rsidRPr="001000D9">
        <w:t>.</w:t>
      </w:r>
    </w:p>
  </w:comment>
  <w:comment w:id="10" w:author="Burleigh, Anne R CIV DLA ACQUISITION (USA)" w:date="2020-11-09T11:17:00Z" w:initials="BARCDA(">
    <w:p w14:paraId="406F73F3" w14:textId="20BEC2C4" w:rsidR="00EE71FC" w:rsidRDefault="00EE71FC">
      <w:pPr>
        <w:pStyle w:val="CommentText"/>
      </w:pPr>
      <w:r>
        <w:rPr>
          <w:rStyle w:val="CommentReference"/>
        </w:rPr>
        <w:annotationRef/>
      </w:r>
      <w:r>
        <w:t>On 11/6/20, the DLAD Editor made a technical amendment at 1.105-3(S-90)(1) adding paragraph (2), “Provides the published version of the DLAD for posting on  “</w:t>
      </w:r>
      <w:hyperlink r:id="rId1" w:history="1">
        <w:r w:rsidRPr="009C2C86">
          <w:rPr>
            <w:rStyle w:val="Hyperlink"/>
            <w:sz w:val="24"/>
            <w:szCs w:val="24"/>
          </w:rPr>
          <w:t>ACQUISITION.GOV</w:t>
        </w:r>
      </w:hyperlink>
      <w:r w:rsidRPr="009C2C86">
        <w:rPr>
          <w:sz w:val="24"/>
          <w:szCs w:val="24"/>
        </w:rPr>
        <w:t xml:space="preserve"> (</w:t>
      </w:r>
      <w:hyperlink r:id="rId2" w:history="1">
        <w:r w:rsidRPr="009C2C86">
          <w:rPr>
            <w:rStyle w:val="Hyperlink"/>
            <w:sz w:val="24"/>
            <w:szCs w:val="24"/>
          </w:rPr>
          <w:t>https://www.acquisition.gov/</w:t>
        </w:r>
      </w:hyperlink>
      <w:r w:rsidRPr="009C2C86">
        <w:rPr>
          <w:sz w:val="24"/>
          <w:szCs w:val="24"/>
        </w:rPr>
        <w:t>)</w:t>
      </w:r>
      <w:r>
        <w:rPr>
          <w:sz w:val="24"/>
          <w:szCs w:val="24"/>
        </w:rPr>
        <w:t>.”</w:t>
      </w:r>
    </w:p>
  </w:comment>
  <w:comment w:id="11" w:author="Burleigh, Anne R CIV DLA ACQUISITION (USA)" w:date="2020-02-24T18:03:00Z" w:initials="BARCDA(">
    <w:p w14:paraId="2CD03D91" w14:textId="786C8F39" w:rsidR="00EE71FC" w:rsidRDefault="00EE71FC" w:rsidP="00E453A5">
      <w:r>
        <w:rPr>
          <w:rStyle w:val="CommentReference"/>
        </w:rPr>
        <w:annotationRef/>
      </w:r>
      <w:r w:rsidRPr="002B3D4C">
        <w:t>On 2/24/20, the DLAD Editor made a technical amendment to 1.105-3(S-91), reformatting the DLA Issuances Public Repository to be labelled for accessibility.</w:t>
      </w:r>
    </w:p>
  </w:comment>
  <w:comment w:id="13" w:author="Burleigh, Anne R CIV DLA ACQUISITION (USA)" w:date="2019-03-19T18:39:00Z" w:initials="BARCDA(">
    <w:p w14:paraId="40D26EE1" w14:textId="01843B64" w:rsidR="00EE71FC" w:rsidRDefault="00EE71FC">
      <w:pPr>
        <w:pStyle w:val="CommentText"/>
      </w:pPr>
      <w:r>
        <w:rPr>
          <w:rStyle w:val="CommentReference"/>
        </w:rPr>
        <w:annotationRef/>
      </w:r>
      <w:r>
        <w:t>The DLAD Editor revised 1.170, Peer Reviews, IAW PROCLTR 18-18.</w:t>
      </w:r>
    </w:p>
  </w:comment>
  <w:comment w:id="14" w:author="Burleigh, Anne R CIV DLA ACQUISITION (USA)" w:date="2021-12-09T17:27:00Z" w:initials="BARCDA(">
    <w:p w14:paraId="575BAA78" w14:textId="426F79E6" w:rsidR="004A0B06" w:rsidRDefault="004A0B06">
      <w:pPr>
        <w:pStyle w:val="CommentText"/>
      </w:pPr>
      <w:r>
        <w:rPr>
          <w:rStyle w:val="CommentReference"/>
        </w:rPr>
        <w:annotationRef/>
      </w:r>
      <w:r>
        <w:t xml:space="preserve">On 12/9/21, the DLAD Editor updated 1.170(a)  to read a’DPC peer reviews” instead of DoD peer reviews” IAW DFARS Case </w:t>
      </w:r>
      <w:r w:rsidRPr="00F30406">
        <w:rPr>
          <w:sz w:val="24"/>
          <w:szCs w:val="24"/>
        </w:rPr>
        <w:t>2019-D037</w:t>
      </w:r>
      <w:r>
        <w:rPr>
          <w:sz w:val="24"/>
          <w:szCs w:val="24"/>
        </w:rPr>
        <w:t xml:space="preserve"> final rule.</w:t>
      </w:r>
    </w:p>
  </w:comment>
  <w:comment w:id="15" w:author="Burleigh, Anne R CIV DLA ACQUISITION (USA)" w:date="2020-02-18T13:56:00Z" w:initials="BARCDA(">
    <w:p w14:paraId="254B2C13" w14:textId="39BBA497" w:rsidR="00EE71FC" w:rsidRDefault="00EE71FC">
      <w:pPr>
        <w:pStyle w:val="CommentText"/>
      </w:pPr>
      <w:r>
        <w:rPr>
          <w:rStyle w:val="CommentReference"/>
        </w:rPr>
        <w:annotationRef/>
      </w:r>
      <w:r>
        <w:t>On 2/19/19, the DLAD Editor made a technical amendment replacing “DPAP” with “DPC” throughout the DLAD.</w:t>
      </w:r>
    </w:p>
  </w:comment>
  <w:comment w:id="19" w:author="Burleigh, Anne R CIV DLA ACQUISITION (USA)" w:date="2019-02-25T13:59:00Z" w:initials="BARCDA(">
    <w:p w14:paraId="00816AA4" w14:textId="1C1B42EC" w:rsidR="00EE71FC" w:rsidRDefault="00EE71FC">
      <w:pPr>
        <w:pStyle w:val="CommentText"/>
      </w:pPr>
      <w:r>
        <w:rPr>
          <w:rStyle w:val="CommentReference"/>
        </w:rPr>
        <w:annotationRef/>
      </w:r>
      <w:r>
        <w:t>On 2/25/19, the DLAD Editor updated 1.201-91 IAW PROCLTR 19-04.</w:t>
      </w:r>
    </w:p>
  </w:comment>
  <w:comment w:id="21" w:author="Burleigh, Anne R CIV DLA ACQUISITION (USA)" w:date="2019-02-25T14:04:00Z" w:initials="BARCDA(">
    <w:p w14:paraId="1647442F" w14:textId="1BC9137C" w:rsidR="00EE71FC" w:rsidRDefault="00EE71FC">
      <w:pPr>
        <w:pStyle w:val="CommentText"/>
      </w:pPr>
      <w:r>
        <w:rPr>
          <w:rStyle w:val="CommentReference"/>
        </w:rPr>
        <w:annotationRef/>
      </w:r>
      <w:r>
        <w:t>On 2/25/19, the DLAD Editor updated 1.301(a)(1) IAW PROCLTR 19-04.</w:t>
      </w:r>
    </w:p>
  </w:comment>
  <w:comment w:id="25" w:author="Burleigh, Anne R CIV DLA ACQUISITION (USA)" w:date="2019-02-25T14:05:00Z" w:initials="BARCDA(">
    <w:p w14:paraId="58B364CE" w14:textId="4F5B33A9" w:rsidR="00EE71FC" w:rsidRDefault="00EE71FC">
      <w:pPr>
        <w:pStyle w:val="CommentText"/>
      </w:pPr>
      <w:r>
        <w:rPr>
          <w:rStyle w:val="CommentReference"/>
        </w:rPr>
        <w:annotationRef/>
      </w:r>
      <w:r>
        <w:t>On 2/25/19, the DLAD Editor updated 1.304 IAW PROCLTR 19-04.</w:t>
      </w:r>
    </w:p>
  </w:comment>
  <w:comment w:id="29" w:author="Burleigh, Anne R CIV DLA ACQUISITION (USA)" w:date="2019-02-25T14:08:00Z" w:initials="BARCDA(">
    <w:p w14:paraId="295E48FC" w14:textId="7A5A2E8A" w:rsidR="00EE71FC" w:rsidRDefault="00EE71FC">
      <w:pPr>
        <w:pStyle w:val="CommentText"/>
      </w:pPr>
      <w:r>
        <w:rPr>
          <w:rStyle w:val="CommentReference"/>
        </w:rPr>
        <w:annotationRef/>
      </w:r>
      <w:r>
        <w:t>On 2/25/19, the DLAD Editor updated 1.501-2 IAW PROCLTR 19-04.</w:t>
      </w:r>
    </w:p>
  </w:comment>
  <w:comment w:id="30" w:author="Burleigh, Anne R CIV DLA ACQUISITION (USA)" w:date="2021-04-29T19:05:00Z" w:initials="BARCDA(">
    <w:p w14:paraId="38CB43B6" w14:textId="77777777" w:rsidR="002230D6" w:rsidRDefault="00EE71FC" w:rsidP="002230D6">
      <w:pPr>
        <w:pStyle w:val="CommentText"/>
      </w:pPr>
      <w:r>
        <w:rPr>
          <w:rStyle w:val="CommentReference"/>
        </w:rPr>
        <w:annotationRef/>
      </w:r>
      <w:r w:rsidR="002230D6">
        <w:t>On 2/25/19, the DLAD Editor updated 1.601 IAW PROCLTR 19-04.</w:t>
      </w:r>
    </w:p>
    <w:p w14:paraId="39DC4F80" w14:textId="77777777" w:rsidR="00B2551D" w:rsidRDefault="00B2551D">
      <w:pPr>
        <w:pStyle w:val="CommentText"/>
      </w:pPr>
    </w:p>
    <w:p w14:paraId="10C49A6F" w14:textId="77777777" w:rsidR="00B2551D" w:rsidRDefault="00B2551D">
      <w:pPr>
        <w:pStyle w:val="CommentText"/>
      </w:pPr>
      <w:r>
        <w:t>On 2/25/19, the DLAD Editor updated 1.601-91 IAW PROCLTR 19-04.</w:t>
      </w:r>
    </w:p>
    <w:p w14:paraId="07913D5A" w14:textId="77777777" w:rsidR="00B2551D" w:rsidRDefault="00B2551D">
      <w:pPr>
        <w:pStyle w:val="CommentText"/>
      </w:pPr>
    </w:p>
    <w:p w14:paraId="1D4B0715" w14:textId="77777777" w:rsidR="00EE71FC" w:rsidRDefault="00EE71FC">
      <w:pPr>
        <w:pStyle w:val="CommentText"/>
      </w:pPr>
      <w:r>
        <w:t>On 4/29/21, the DLAD Editor updated 1.691(e)(3)(i) and (xviii) IAW PROCLTR 21-09.</w:t>
      </w:r>
    </w:p>
    <w:p w14:paraId="681EE5D7" w14:textId="77777777" w:rsidR="00573449" w:rsidRDefault="00573449">
      <w:pPr>
        <w:pStyle w:val="CommentText"/>
      </w:pPr>
    </w:p>
    <w:p w14:paraId="04644F3D" w14:textId="77777777" w:rsidR="00573449" w:rsidRDefault="00573449" w:rsidP="00573449">
      <w:pPr>
        <w:pStyle w:val="CommentText"/>
      </w:pPr>
      <w:r>
        <w:t>On 1/27/22, the DLAD Editor updated 1.691(e)(3)(xv) IAW PROCLTR 22-01.</w:t>
      </w:r>
    </w:p>
    <w:p w14:paraId="69C44862" w14:textId="625B6AD9" w:rsidR="00573449" w:rsidRDefault="00573449">
      <w:pPr>
        <w:pStyle w:val="CommentText"/>
      </w:pPr>
    </w:p>
  </w:comment>
  <w:comment w:id="34" w:author="Burleigh, Anne R CIV DLA ACQUISITION (USA)" w:date="2019-02-25T14:11:00Z" w:initials="BARCDA(">
    <w:p w14:paraId="02C67E4B" w14:textId="52F81B77" w:rsidR="00EE71FC" w:rsidRDefault="00EE71FC">
      <w:pPr>
        <w:pStyle w:val="CommentText"/>
      </w:pPr>
      <w:r>
        <w:rPr>
          <w:rStyle w:val="CommentReference"/>
        </w:rPr>
        <w:annotationRef/>
      </w:r>
      <w:r>
        <w:t>On 2/25/19, the DLAD Editor updated 1.601-91 IAW PROCLTR 19-04.</w:t>
      </w:r>
    </w:p>
  </w:comment>
  <w:comment w:id="37" w:author="Burleigh, Anne R CIV DLA ACQUISITION (USA)" w:date="2019-02-25T14:12:00Z" w:initials="BARCDA(">
    <w:p w14:paraId="0B23BF80" w14:textId="01ED5605" w:rsidR="00EE71FC" w:rsidRDefault="00EE71FC">
      <w:pPr>
        <w:pStyle w:val="CommentText"/>
      </w:pPr>
      <w:r>
        <w:rPr>
          <w:rStyle w:val="CommentReference"/>
        </w:rPr>
        <w:annotationRef/>
      </w:r>
      <w:r>
        <w:t>On 2/25/19, the DLAD Editor updated 1.602-2 IAW PROCLTR 19-04.</w:t>
      </w:r>
    </w:p>
  </w:comment>
  <w:comment w:id="39" w:author="Burleigh, Anne R CIV DLA ACQUISITION (USA)" w:date="2020-11-24T13:52:00Z" w:initials="BARCDA(">
    <w:p w14:paraId="7DB40971" w14:textId="24CFFC03" w:rsidR="00EE71FC" w:rsidRDefault="00EE71FC">
      <w:pPr>
        <w:pStyle w:val="CommentText"/>
      </w:pPr>
      <w:r>
        <w:rPr>
          <w:rStyle w:val="CommentReference"/>
        </w:rPr>
        <w:annotationRef/>
      </w:r>
      <w:r>
        <w:t xml:space="preserve">On 11/24/20, the DLAD Editor made a technical amendment inserting the updated link to DoDI 5000.72 that incorporates Change 2 effective 11/6//20. </w:t>
      </w:r>
    </w:p>
  </w:comment>
  <w:comment w:id="40" w:author="Burleigh, Anne R CIV DLA ACQUISITION (USA)" w:date="2020-05-04T19:39:00Z" w:initials="BARCDA(">
    <w:p w14:paraId="34C20D6E" w14:textId="49D8466B" w:rsidR="00EE71FC" w:rsidRDefault="00EE71FC" w:rsidP="005B0274">
      <w:pPr>
        <w:rPr>
          <w:spacing w:val="-3"/>
          <w:sz w:val="24"/>
          <w:szCs w:val="24"/>
        </w:rPr>
      </w:pPr>
      <w:r w:rsidRPr="005B0274">
        <w:rPr>
          <w:rFonts w:eastAsia="Calibri"/>
          <w:sz w:val="24"/>
          <w:szCs w:val="24"/>
        </w:rPr>
        <w:t xml:space="preserve">On 5/4/20, the DLAD Editor made a technical amendment at 1.602-2(d)(S-91), </w:t>
      </w:r>
      <w:r>
        <w:rPr>
          <w:rFonts w:eastAsia="Calibri"/>
          <w:sz w:val="24"/>
          <w:szCs w:val="24"/>
        </w:rPr>
        <w:t>deleting</w:t>
      </w:r>
      <w:r w:rsidRPr="005B0274">
        <w:rPr>
          <w:rFonts w:eastAsia="Calibri"/>
          <w:sz w:val="24"/>
          <w:szCs w:val="24"/>
        </w:rPr>
        <w:t xml:space="preserve"> </w:t>
      </w:r>
      <w:r>
        <w:rPr>
          <w:rFonts w:eastAsia="Calibri"/>
          <w:sz w:val="24"/>
          <w:szCs w:val="24"/>
        </w:rPr>
        <w:t xml:space="preserve">policy on the </w:t>
      </w:r>
      <w:r w:rsidRPr="005B0274">
        <w:rPr>
          <w:rFonts w:eastAsia="Calibri"/>
          <w:sz w:val="24"/>
          <w:szCs w:val="24"/>
        </w:rPr>
        <w:t>Contracting Officer’s Representative Tracking (CORT) Tool Program</w:t>
      </w:r>
      <w:r>
        <w:rPr>
          <w:rFonts w:eastAsia="Calibri"/>
          <w:sz w:val="24"/>
          <w:szCs w:val="24"/>
        </w:rPr>
        <w:t xml:space="preserve"> (see below)</w:t>
      </w:r>
      <w:r w:rsidRPr="005B0274">
        <w:rPr>
          <w:rFonts w:eastAsia="Calibri"/>
          <w:sz w:val="24"/>
          <w:szCs w:val="24"/>
        </w:rPr>
        <w:t xml:space="preserve"> and inserting </w:t>
      </w:r>
      <w:r>
        <w:rPr>
          <w:rFonts w:eastAsia="Calibri"/>
          <w:sz w:val="24"/>
          <w:szCs w:val="24"/>
        </w:rPr>
        <w:t xml:space="preserve">policy addressing the </w:t>
      </w:r>
      <w:r w:rsidRPr="005B0274">
        <w:rPr>
          <w:spacing w:val="-3"/>
          <w:sz w:val="24"/>
          <w:szCs w:val="24"/>
        </w:rPr>
        <w:t>Joint Appointment Module (JAM)</w:t>
      </w:r>
      <w:r>
        <w:rPr>
          <w:spacing w:val="-3"/>
          <w:sz w:val="24"/>
          <w:szCs w:val="24"/>
        </w:rPr>
        <w:t xml:space="preserve"> </w:t>
      </w:r>
      <w:r w:rsidRPr="005B0274">
        <w:rPr>
          <w:spacing w:val="-3"/>
          <w:sz w:val="24"/>
          <w:szCs w:val="24"/>
        </w:rPr>
        <w:t xml:space="preserve">and </w:t>
      </w:r>
      <w:r>
        <w:rPr>
          <w:spacing w:val="-3"/>
          <w:sz w:val="24"/>
          <w:szCs w:val="24"/>
        </w:rPr>
        <w:t xml:space="preserve">the </w:t>
      </w:r>
      <w:r w:rsidRPr="005B0274">
        <w:rPr>
          <w:spacing w:val="-3"/>
          <w:sz w:val="24"/>
          <w:szCs w:val="24"/>
        </w:rPr>
        <w:t>Surveillance and Performance Monitoring (SPM)</w:t>
      </w:r>
      <w:r>
        <w:rPr>
          <w:spacing w:val="-3"/>
          <w:sz w:val="24"/>
          <w:szCs w:val="24"/>
        </w:rPr>
        <w:t xml:space="preserve"> Module</w:t>
      </w:r>
      <w:r w:rsidRPr="005B0274">
        <w:rPr>
          <w:spacing w:val="-3"/>
          <w:sz w:val="24"/>
          <w:szCs w:val="24"/>
        </w:rPr>
        <w:t xml:space="preserve">; after </w:t>
      </w:r>
      <w:r>
        <w:rPr>
          <w:spacing w:val="-3"/>
          <w:sz w:val="24"/>
          <w:szCs w:val="24"/>
        </w:rPr>
        <w:t>obtaining confirmation from</w:t>
      </w:r>
      <w:r w:rsidRPr="005B0274">
        <w:rPr>
          <w:spacing w:val="-3"/>
          <w:sz w:val="24"/>
          <w:szCs w:val="24"/>
        </w:rPr>
        <w:t xml:space="preserve"> the J76 COR Systems PMs</w:t>
      </w:r>
      <w:r>
        <w:rPr>
          <w:spacing w:val="-3"/>
          <w:sz w:val="24"/>
          <w:szCs w:val="24"/>
        </w:rPr>
        <w:t xml:space="preserve">. (Reference DPC memo, </w:t>
      </w:r>
      <w:r>
        <w:rPr>
          <w:sz w:val="20"/>
          <w:szCs w:val="20"/>
        </w:rPr>
        <w:t>Procurement</w:t>
      </w:r>
      <w:r>
        <w:rPr>
          <w:spacing w:val="-29"/>
          <w:sz w:val="20"/>
          <w:szCs w:val="20"/>
        </w:rPr>
        <w:t xml:space="preserve"> </w:t>
      </w:r>
      <w:r>
        <w:rPr>
          <w:sz w:val="20"/>
          <w:szCs w:val="20"/>
        </w:rPr>
        <w:t>Integrated</w:t>
      </w:r>
      <w:r>
        <w:rPr>
          <w:spacing w:val="-8"/>
          <w:sz w:val="20"/>
          <w:szCs w:val="20"/>
        </w:rPr>
        <w:t xml:space="preserve"> </w:t>
      </w:r>
      <w:r>
        <w:rPr>
          <w:sz w:val="20"/>
          <w:szCs w:val="20"/>
        </w:rPr>
        <w:t>Enterprise</w:t>
      </w:r>
      <w:r>
        <w:rPr>
          <w:spacing w:val="-11"/>
          <w:sz w:val="20"/>
          <w:szCs w:val="20"/>
        </w:rPr>
        <w:t xml:space="preserve"> </w:t>
      </w:r>
      <w:r>
        <w:rPr>
          <w:sz w:val="20"/>
          <w:szCs w:val="20"/>
        </w:rPr>
        <w:t>Environment</w:t>
      </w:r>
      <w:r>
        <w:rPr>
          <w:spacing w:val="-14"/>
          <w:sz w:val="20"/>
          <w:szCs w:val="20"/>
        </w:rPr>
        <w:t xml:space="preserve"> </w:t>
      </w:r>
      <w:r>
        <w:rPr>
          <w:spacing w:val="4"/>
          <w:sz w:val="20"/>
          <w:szCs w:val="20"/>
        </w:rPr>
        <w:t>(PIEE) 6.0.0 Release,</w:t>
      </w:r>
      <w:r>
        <w:rPr>
          <w:spacing w:val="-3"/>
          <w:sz w:val="24"/>
          <w:szCs w:val="24"/>
        </w:rPr>
        <w:t xml:space="preserve"> dated 7/3/19.)</w:t>
      </w:r>
    </w:p>
    <w:p w14:paraId="739A3B5B" w14:textId="77777777" w:rsidR="00EE71FC" w:rsidRDefault="00EE71FC" w:rsidP="004676A8">
      <w:pPr>
        <w:rPr>
          <w:sz w:val="24"/>
          <w:szCs w:val="24"/>
        </w:rPr>
      </w:pPr>
      <w:r>
        <w:rPr>
          <w:sz w:val="24"/>
          <w:szCs w:val="24"/>
        </w:rPr>
        <w:t>Deleted policy:</w:t>
      </w:r>
    </w:p>
    <w:p w14:paraId="09DEE154" w14:textId="7FDA451C" w:rsidR="00EE71FC" w:rsidRPr="00525E03" w:rsidRDefault="00EE71FC" w:rsidP="004676A8">
      <w:pPr>
        <w:rPr>
          <w:rFonts w:eastAsia="Calibri"/>
          <w:sz w:val="24"/>
          <w:szCs w:val="24"/>
        </w:rPr>
      </w:pPr>
      <w:r w:rsidRPr="00DA7F8B">
        <w:rPr>
          <w:sz w:val="24"/>
          <w:szCs w:val="24"/>
        </w:rPr>
        <w:t xml:space="preserve">(d)(S-91) </w:t>
      </w:r>
      <w:r w:rsidRPr="00DA7F8B">
        <w:rPr>
          <w:rFonts w:eastAsia="Calibri"/>
          <w:i/>
          <w:sz w:val="24"/>
          <w:szCs w:val="24"/>
        </w:rPr>
        <w:t>Contracting Officer’s Representative</w:t>
      </w:r>
      <w:r w:rsidRPr="00525E03">
        <w:rPr>
          <w:rFonts w:eastAsia="Calibri"/>
          <w:i/>
          <w:sz w:val="24"/>
          <w:szCs w:val="24"/>
        </w:rPr>
        <w:t xml:space="preserve"> Tracking (CORT) Tool Program</w:t>
      </w:r>
      <w:r w:rsidRPr="00525E03">
        <w:rPr>
          <w:rFonts w:eastAsia="Calibri"/>
          <w:sz w:val="24"/>
          <w:szCs w:val="24"/>
        </w:rPr>
        <w:t>.</w:t>
      </w:r>
    </w:p>
    <w:p w14:paraId="0D93E418" w14:textId="77777777" w:rsidR="00EE71FC" w:rsidRDefault="00EE71FC" w:rsidP="004676A8">
      <w:pPr>
        <w:contextualSpacing/>
        <w:rPr>
          <w:rFonts w:eastAsia="Calibri"/>
          <w:sz w:val="24"/>
          <w:szCs w:val="24"/>
        </w:rPr>
      </w:pPr>
      <w:r w:rsidRPr="00525E03">
        <w:rPr>
          <w:rFonts w:eastAsia="Calibri"/>
          <w:sz w:val="24"/>
          <w:szCs w:val="24"/>
        </w:rPr>
        <w:t xml:space="preserve">(i) </w:t>
      </w:r>
      <w:r w:rsidRPr="00DA7F8B">
        <w:rPr>
          <w:rFonts w:eastAsia="Calibri"/>
          <w:sz w:val="24"/>
          <w:szCs w:val="24"/>
        </w:rPr>
        <w:t xml:space="preserve">See </w:t>
      </w:r>
      <w:hyperlink r:id="rId3" w:history="1">
        <w:r w:rsidRPr="00614611">
          <w:rPr>
            <w:rStyle w:val="Hyperlink"/>
            <w:rFonts w:eastAsia="Calibri"/>
            <w:sz w:val="24"/>
            <w:szCs w:val="24"/>
          </w:rPr>
          <w:t>https://wawf.eb.mil/</w:t>
        </w:r>
      </w:hyperlink>
      <w:r w:rsidRPr="00DA7F8B">
        <w:rPr>
          <w:rFonts w:eastAsia="Calibri"/>
          <w:sz w:val="24"/>
          <w:szCs w:val="24"/>
        </w:rPr>
        <w:t xml:space="preserve"> to open the CORT Tool. The CORT</w:t>
      </w:r>
      <w:r w:rsidRPr="00C720D3">
        <w:rPr>
          <w:rFonts w:eastAsia="Calibri"/>
          <w:sz w:val="24"/>
          <w:szCs w:val="24"/>
        </w:rPr>
        <w:t xml:space="preserve"> Tool provides access to the Annual File Review_SmartForm, User’s Guide, Frequently Asked Questions (FAQs), web-based training, training slides, and other resources</w:t>
      </w:r>
      <w:r w:rsidRPr="00095E47">
        <w:rPr>
          <w:rFonts w:eastAsia="Calibri"/>
          <w:sz w:val="24"/>
          <w:szCs w:val="24"/>
        </w:rPr>
        <w:t xml:space="preserve"> for maintaining COR files. DLA-provided ethics training meets the annual ethics training requirements for CORT Tool.</w:t>
      </w:r>
    </w:p>
    <w:p w14:paraId="78CDCA82" w14:textId="40C59270" w:rsidR="00EE71FC" w:rsidRPr="004676A8" w:rsidRDefault="00EE71FC" w:rsidP="005B0274">
      <w:pPr>
        <w:contextualSpacing/>
        <w:rPr>
          <w:rFonts w:eastAsia="Calibri"/>
          <w:sz w:val="24"/>
          <w:szCs w:val="24"/>
        </w:rPr>
      </w:pPr>
      <w:r w:rsidRPr="00095E47">
        <w:rPr>
          <w:rFonts w:eastAsia="Calibri"/>
          <w:sz w:val="24"/>
          <w:szCs w:val="24"/>
        </w:rPr>
        <w:t xml:space="preserve">(ii) CORT Tool Department Administrators at each procuring organization can assist </w:t>
      </w:r>
      <w:r w:rsidRPr="00A941F2">
        <w:rPr>
          <w:rFonts w:eastAsia="Calibri"/>
          <w:sz w:val="24"/>
          <w:szCs w:val="24"/>
        </w:rPr>
        <w:t>with access and navigation issues.</w:t>
      </w:r>
    </w:p>
  </w:comment>
  <w:comment w:id="41" w:author="Burleigh, Anne R CIV DLA ACQUISITION (USA)" w:date="2019-08-07T15:04:00Z" w:initials="BARCDA(">
    <w:p w14:paraId="6A3389CB" w14:textId="4337486D" w:rsidR="00EE71FC" w:rsidRDefault="00EE71FC">
      <w:pPr>
        <w:pStyle w:val="CommentText"/>
      </w:pPr>
      <w:r>
        <w:rPr>
          <w:rStyle w:val="CommentReference"/>
        </w:rPr>
        <w:annotationRef/>
      </w:r>
      <w:r>
        <w:rPr>
          <w:rStyle w:val="CommentReference"/>
        </w:rPr>
        <w:t>On 8/7/19, the DLAD Editor added 1.602-2(d)(S-92) IAW PROCLTR 19-15.</w:t>
      </w:r>
    </w:p>
  </w:comment>
  <w:comment w:id="42" w:author="Burleigh, Anne R CIV DLA ACQUISITION (USA)" w:date="2021-06-03T19:24:00Z" w:initials="BARCDA(">
    <w:p w14:paraId="291BE960" w14:textId="77777777" w:rsidR="00EE71FC" w:rsidRDefault="00EE71FC" w:rsidP="002131E6">
      <w:pPr>
        <w:pStyle w:val="CommentText"/>
        <w:spacing w:after="240"/>
      </w:pPr>
      <w:r>
        <w:rPr>
          <w:rStyle w:val="CommentReference"/>
        </w:rPr>
        <w:annotationRef/>
      </w:r>
      <w:r>
        <w:t>On 6/3/21, the DLAD Editor made a technical amendment at 1.602-2(d)(S-92) inserting the updated link to the DoD COR Guidebook. The following was deleted:</w:t>
      </w:r>
    </w:p>
    <w:p w14:paraId="23D4A244" w14:textId="33E4A932" w:rsidR="00EE71FC" w:rsidRDefault="005A1C85" w:rsidP="002131E6">
      <w:pPr>
        <w:pStyle w:val="CommentText"/>
      </w:pPr>
      <w:hyperlink r:id="rId4" w:history="1">
        <w:r w:rsidR="00EE71FC" w:rsidRPr="00A941F2">
          <w:rPr>
            <w:rStyle w:val="Hyperlink"/>
            <w:bCs/>
            <w:sz w:val="24"/>
            <w:szCs w:val="24"/>
          </w:rPr>
          <w:t>Department of Defense COR Handbook</w:t>
        </w:r>
      </w:hyperlink>
      <w:r w:rsidR="00EE71FC" w:rsidRPr="00A941F2">
        <w:t xml:space="preserve"> (</w:t>
      </w:r>
      <w:hyperlink r:id="rId5" w:history="1">
        <w:r w:rsidR="00EE71FC" w:rsidRPr="00A941F2">
          <w:rPr>
            <w:rStyle w:val="Hyperlink"/>
            <w:bCs/>
            <w:sz w:val="24"/>
            <w:szCs w:val="24"/>
          </w:rPr>
          <w:t>https://www.acq.osd.mil/dpap/cpic/cp/docs/USA001390-12_DoD_COR_Handbook_Signed.pdf</w:t>
        </w:r>
      </w:hyperlink>
      <w:r w:rsidR="00EE71FC" w:rsidRPr="00A941F2">
        <w:rPr>
          <w:bCs/>
          <w:sz w:val="24"/>
          <w:szCs w:val="24"/>
        </w:rPr>
        <w:t>)</w:t>
      </w:r>
    </w:p>
  </w:comment>
  <w:comment w:id="43" w:author="Burleigh, Anne R CIV DLA ACQUISITION (USA)" w:date="2019-02-25T14:13:00Z" w:initials="BARCDA(">
    <w:p w14:paraId="66CE7920" w14:textId="0B88F0BA" w:rsidR="00EE71FC" w:rsidRDefault="00EE71FC">
      <w:pPr>
        <w:pStyle w:val="CommentText"/>
      </w:pPr>
      <w:r>
        <w:rPr>
          <w:rStyle w:val="CommentReference"/>
        </w:rPr>
        <w:annotationRef/>
      </w:r>
      <w:r>
        <w:t>On 2/25/19, the DLAD Editor updated 1.602-2-90 IAW PROCLTR 19-04.</w:t>
      </w:r>
    </w:p>
  </w:comment>
  <w:comment w:id="46" w:author="Burleigh, Anne R CIV DLA ACQUISITION (USA)" w:date="2019-02-25T14:15:00Z" w:initials="BARCDA(">
    <w:p w14:paraId="1FBF1C30" w14:textId="43C42DF8" w:rsidR="00EE71FC" w:rsidRDefault="00EE71FC">
      <w:pPr>
        <w:pStyle w:val="CommentText"/>
      </w:pPr>
      <w:r>
        <w:rPr>
          <w:rStyle w:val="CommentReference"/>
        </w:rPr>
        <w:annotationRef/>
      </w:r>
      <w:r>
        <w:t>On 2/25/19, the DLAD Editor added new 1.602-2-91 IAW PROCLTR 19-04.</w:t>
      </w:r>
    </w:p>
  </w:comment>
  <w:comment w:id="47" w:author="Burleigh, Anne R CIV DLA ACQUISITION (USA)" w:date="2019-02-25T14:19:00Z" w:initials="BARCDA(">
    <w:p w14:paraId="7DC87AF9" w14:textId="300C473F" w:rsidR="00EE71FC" w:rsidRDefault="00EE71FC">
      <w:pPr>
        <w:pStyle w:val="CommentText"/>
      </w:pPr>
      <w:r>
        <w:rPr>
          <w:rStyle w:val="CommentReference"/>
        </w:rPr>
        <w:annotationRef/>
      </w:r>
      <w:r>
        <w:t>On 2/25/19, the DLAD Editor updated 1.602-3 IAW PROCLTR 19-04.</w:t>
      </w:r>
    </w:p>
  </w:comment>
  <w:comment w:id="56" w:author="Burleigh, Anne R CIV DLA ACQUISITION (USA)" w:date="2019-02-25T14:30:00Z" w:initials="BARCDA(">
    <w:p w14:paraId="61712891" w14:textId="66120D93" w:rsidR="00EE71FC" w:rsidRDefault="00EE71FC">
      <w:pPr>
        <w:pStyle w:val="CommentText"/>
      </w:pPr>
      <w:r>
        <w:rPr>
          <w:rStyle w:val="CommentReference"/>
        </w:rPr>
        <w:annotationRef/>
      </w:r>
      <w:r>
        <w:t>On 2/25/19, the DLAD Editor deleted 1.602-3-90, Quantum Meruit Actions, which is replaced by 1.602-3(d)(S-92) IAW PROCLTR 19-04.</w:t>
      </w:r>
    </w:p>
  </w:comment>
  <w:comment w:id="59" w:author="Burleigh, Anne R CIV DLA ACQUISITION (USA)" w:date="2020-02-28T11:47:00Z" w:initials="BARCDA(">
    <w:p w14:paraId="113424D3" w14:textId="3713E0A1" w:rsidR="00EE71FC" w:rsidRDefault="00EE71FC" w:rsidP="008352FA">
      <w:pPr>
        <w:pStyle w:val="CommentText"/>
        <w:spacing w:after="240"/>
      </w:pPr>
      <w:r>
        <w:rPr>
          <w:rStyle w:val="CommentReference"/>
        </w:rPr>
        <w:annotationRef/>
      </w:r>
      <w:r>
        <w:t>On 2/25/19, the DLAD Editor revised the last sentence in 1.602-90(a) as follows: Inserted “Procuring organizations shall maintain a</w:t>
      </w:r>
      <w:r w:rsidRPr="0049226D">
        <w:rPr>
          <w:rFonts w:eastAsiaTheme="minorHAnsi"/>
          <w:szCs w:val="21"/>
        </w:rPr>
        <w:t xml:space="preserve">ll evidentiary matter in </w:t>
      </w:r>
      <w:r>
        <w:rPr>
          <w:rFonts w:eastAsiaTheme="minorHAnsi"/>
          <w:szCs w:val="21"/>
        </w:rPr>
        <w:t xml:space="preserve">two </w:t>
      </w:r>
      <w:r w:rsidRPr="0049226D">
        <w:rPr>
          <w:rFonts w:eastAsiaTheme="minorHAnsi"/>
          <w:szCs w:val="21"/>
        </w:rPr>
        <w:t>central repositor</w:t>
      </w:r>
      <w:r>
        <w:rPr>
          <w:rFonts w:eastAsiaTheme="minorHAnsi"/>
          <w:szCs w:val="21"/>
        </w:rPr>
        <w:t>ies as follows: (1) Maintain all documents in the procuring organization repository; and (2) Maintain copies of all Standard Forms 1402 in the DLA Contracting Officer Warrant Database.</w:t>
      </w:r>
      <w:r>
        <w:rPr>
          <w:rStyle w:val="CommentReference"/>
        </w:rPr>
        <w:annotationRef/>
      </w:r>
      <w:r>
        <w:rPr>
          <w:rFonts w:eastAsiaTheme="minorHAnsi"/>
          <w:szCs w:val="21"/>
        </w:rPr>
        <w:t>”. Deleted “</w:t>
      </w:r>
      <w:r w:rsidRPr="0049226D">
        <w:rPr>
          <w:rFonts w:eastAsiaTheme="minorHAnsi"/>
          <w:szCs w:val="21"/>
        </w:rPr>
        <w:t>All evidentiary matter is maintained in a central repository</w:t>
      </w:r>
      <w:r>
        <w:rPr>
          <w:rFonts w:eastAsiaTheme="minorHAnsi"/>
          <w:szCs w:val="21"/>
        </w:rPr>
        <w:t>.”</w:t>
      </w:r>
    </w:p>
  </w:comment>
  <w:comment w:id="60" w:author="Burleigh, Anne R CIV DLA ACQUISITION (USA)" w:date="2020-02-28T11:49:00Z" w:initials="BARCDA(">
    <w:p w14:paraId="5C2FDD49" w14:textId="030839BC" w:rsidR="00EE71FC" w:rsidRDefault="00EE71FC">
      <w:pPr>
        <w:pStyle w:val="CommentText"/>
      </w:pPr>
      <w:r>
        <w:rPr>
          <w:rStyle w:val="CommentReference"/>
        </w:rPr>
        <w:annotationRef/>
      </w:r>
      <w:r>
        <w:t>On 5/1/19, the DLAD Editor revised the last sentence in 1.690-90(a) IAW PROCLTR 19-07, which formalized the revision on 2/25/19.</w:t>
      </w:r>
    </w:p>
  </w:comment>
  <w:comment w:id="62" w:author="Burleigh, Anne R CIV DLA ACQUISITION (USA)" w:date="2020-04-03T18:05:00Z" w:initials="BARCDA(">
    <w:p w14:paraId="5A481E72" w14:textId="77777777" w:rsidR="00D50AAC" w:rsidRDefault="00D50AAC" w:rsidP="00D50AAC">
      <w:pPr>
        <w:pStyle w:val="CommentText"/>
      </w:pPr>
      <w:r>
        <w:rPr>
          <w:rStyle w:val="CommentReference"/>
        </w:rPr>
        <w:annotationRef/>
      </w:r>
      <w:r>
        <w:t>On 4/3/20, the DLAD Editor made a technical amendment to 1.602-90(b), inserting a link to the DLA Official Issuances page with instructions to scroll to DLAM 5025.04, and removing the direct link to the DLAM.</w:t>
      </w:r>
    </w:p>
  </w:comment>
  <w:comment w:id="63" w:author="Burleigh, Anne R CIV DLA ACQUISITION (USA)" w:date="2021-08-11T11:41:00Z" w:initials="BARCDA(">
    <w:p w14:paraId="1BC4EA29" w14:textId="77777777" w:rsidR="00D50AAC" w:rsidRDefault="00D50AAC" w:rsidP="00D50AAC">
      <w:pPr>
        <w:pStyle w:val="CommentText"/>
      </w:pPr>
      <w:r>
        <w:rPr>
          <w:rStyle w:val="CommentReference"/>
        </w:rPr>
        <w:annotationRef/>
      </w:r>
      <w:r>
        <w:t>On 8/11/21, the DLAD Editor made a technical amendment at 1.690-90(b) inserting a hyperlink to DLAM 5025.04.</w:t>
      </w:r>
    </w:p>
  </w:comment>
  <w:comment w:id="64" w:author="Burleigh, Anne R CIV DLA ACQUISITION (USA)" w:date="2019-02-25T14:32:00Z" w:initials="BARCDA(">
    <w:p w14:paraId="759DBE1B" w14:textId="77777777" w:rsidR="00EE71FC" w:rsidRDefault="00EE71FC" w:rsidP="006F4534">
      <w:pPr>
        <w:pStyle w:val="CommentText"/>
      </w:pPr>
      <w:r>
        <w:rPr>
          <w:rStyle w:val="CommentReference"/>
        </w:rPr>
        <w:annotationRef/>
      </w:r>
      <w:r>
        <w:t>On 2/25/19, the DLAD Editor updated 1.602-90(b) IAW PROCLTR 19-04.</w:t>
      </w:r>
    </w:p>
  </w:comment>
  <w:comment w:id="66" w:author="Burleigh, Anne R CIV DLA ACQUISITION (USA)" w:date="2019-02-25T14:34:00Z" w:initials="BARCDA(">
    <w:p w14:paraId="4FAB8126" w14:textId="26279EE8" w:rsidR="00EE71FC" w:rsidRDefault="00EE71FC">
      <w:pPr>
        <w:pStyle w:val="CommentText"/>
      </w:pPr>
      <w:r>
        <w:rPr>
          <w:rStyle w:val="CommentReference"/>
        </w:rPr>
        <w:annotationRef/>
      </w:r>
      <w:r>
        <w:t>On 2/25/19, the DLAD Editor updated 1.603-3-90 IAW PROCLTR 19-04.</w:t>
      </w:r>
    </w:p>
  </w:comment>
  <w:comment w:id="67" w:author="Burleigh, Anne R CIV DLA ACQUISITION (USA)" w:date="2021-08-11T12:08:00Z" w:initials="BARCDA(">
    <w:p w14:paraId="60D5E1F0" w14:textId="1D11539A" w:rsidR="00B65C3D" w:rsidRDefault="00B65C3D">
      <w:pPr>
        <w:pStyle w:val="CommentText"/>
      </w:pPr>
      <w:r>
        <w:rPr>
          <w:rStyle w:val="CommentReference"/>
        </w:rPr>
        <w:annotationRef/>
      </w:r>
      <w:r>
        <w:t xml:space="preserve">On 8/11/21, the DLAD Editor </w:t>
      </w:r>
      <w:r w:rsidR="00B24064">
        <w:t xml:space="preserve">updated </w:t>
      </w:r>
      <w:r w:rsidR="00B24064" w:rsidRPr="00A941F2">
        <w:rPr>
          <w:sz w:val="24"/>
          <w:szCs w:val="24"/>
        </w:rPr>
        <w:t>1.603-3-90</w:t>
      </w:r>
      <w:r w:rsidR="00B24064">
        <w:rPr>
          <w:sz w:val="24"/>
          <w:szCs w:val="24"/>
        </w:rPr>
        <w:t>(</w:t>
      </w:r>
      <w:r w:rsidR="000B54C9">
        <w:rPr>
          <w:sz w:val="24"/>
          <w:szCs w:val="24"/>
        </w:rPr>
        <w:t>a</w:t>
      </w:r>
      <w:r w:rsidR="00B24064">
        <w:rPr>
          <w:sz w:val="24"/>
          <w:szCs w:val="24"/>
        </w:rPr>
        <w:t xml:space="preserve">) to </w:t>
      </w:r>
      <w:r w:rsidR="004B2C71">
        <w:rPr>
          <w:sz w:val="24"/>
          <w:szCs w:val="24"/>
        </w:rPr>
        <w:t>fix</w:t>
      </w:r>
      <w:r w:rsidR="00B24064">
        <w:rPr>
          <w:sz w:val="24"/>
          <w:szCs w:val="24"/>
        </w:rPr>
        <w:t xml:space="preserve"> the hyperlink to DLAM 5025.07.</w:t>
      </w:r>
    </w:p>
  </w:comment>
  <w:comment w:id="73" w:author="Burleigh, Anne R CIV DLA ACQUISITION (USA)" w:date="2020-05-05T17:20:00Z" w:initials="BARCDA(">
    <w:p w14:paraId="5EDFF71B" w14:textId="30DBAC06" w:rsidR="00EE71FC" w:rsidRDefault="00EE71FC">
      <w:pPr>
        <w:pStyle w:val="CommentText"/>
      </w:pPr>
      <w:r>
        <w:rPr>
          <w:rStyle w:val="CommentReference"/>
        </w:rPr>
        <w:annotationRef/>
      </w:r>
      <w:r>
        <w:t xml:space="preserve">On 5/5/20, the DLAD Editor made a technical amendment to 1.604 inserting “the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and removing “</w:t>
      </w:r>
      <w:r w:rsidRPr="00095E47">
        <w:rPr>
          <w:sz w:val="24"/>
          <w:szCs w:val="24"/>
        </w:rPr>
        <w:t>CORs and the C</w:t>
      </w:r>
      <w:r>
        <w:rPr>
          <w:sz w:val="24"/>
          <w:szCs w:val="24"/>
        </w:rPr>
        <w:t>OR Tracking (CORT) Tool program”. (See DLAD Editor’s comment at 1.602-2(d)(S-91).)</w:t>
      </w:r>
    </w:p>
  </w:comment>
  <w:comment w:id="75" w:author="Burleigh, Anne R CIV DLA ACQUISITION (USA)" w:date="2016-08-19T16:22:00Z" w:initials="BARCDA(">
    <w:p w14:paraId="6C3CD5BC" w14:textId="77777777" w:rsidR="00EE71FC" w:rsidRDefault="00EE71FC" w:rsidP="00552873">
      <w:pPr>
        <w:pStyle w:val="CommentText"/>
      </w:pPr>
      <w:r>
        <w:rPr>
          <w:rStyle w:val="CommentReference"/>
        </w:rPr>
        <w:annotationRef/>
      </w:r>
      <w:r>
        <w:t>On 9/19/16,  the DLAD Editor added 1.670 IAW PROCLTR 16-09.</w:t>
      </w:r>
    </w:p>
  </w:comment>
  <w:comment w:id="80" w:author="Burleigh, Anne R CIV DLA ACQUISITION (USA)" w:date="2019-03-19T18:28:00Z" w:initials="BARCDA(">
    <w:p w14:paraId="5DC29B87" w14:textId="58005511" w:rsidR="00EE71FC" w:rsidRDefault="00EE71FC">
      <w:pPr>
        <w:pStyle w:val="CommentText"/>
      </w:pPr>
      <w:r>
        <w:rPr>
          <w:rStyle w:val="CommentReference"/>
        </w:rPr>
        <w:annotationRef/>
      </w:r>
      <w:r>
        <w:t>On 3/19/19, the DLAD Editor inserted 1.690-3, Strategic Solution Analysis Reviews, IAW PROCLTR 19-02.  The DLAD Editor inadvertently failed to include it in the DLAD Revisions dated 1/7/19 and 2/27/19.</w:t>
      </w:r>
    </w:p>
  </w:comment>
  <w:comment w:id="82" w:author="Burleigh, Anne R CIV DLA ACQUISITION (USA)" w:date="2020-05-04T17:37:00Z" w:initials="BARCDA(">
    <w:p w14:paraId="48CFB0FF" w14:textId="77777777" w:rsidR="00EE71FC" w:rsidRDefault="00EE71FC" w:rsidP="002776BD">
      <w:pPr>
        <w:pStyle w:val="CommentText"/>
      </w:pPr>
      <w:r>
        <w:rPr>
          <w:rStyle w:val="CommentReference"/>
        </w:rPr>
        <w:annotationRef/>
      </w:r>
      <w:r>
        <w:t xml:space="preserve">On 3/19/19, the DLAD Editor inserted “1.690-4” in lieu of “1.690-3” with no change in section content IAW PROCLTR 19-02.  The DLAD Editor inadvertently failed to include it in the DLAD Revisions dated 1/7/19 and 2/27/19. </w:t>
      </w:r>
    </w:p>
    <w:p w14:paraId="407A6077" w14:textId="62C60100" w:rsidR="00EE71FC" w:rsidRDefault="00EE71FC" w:rsidP="002776BD">
      <w:pPr>
        <w:pStyle w:val="CommentText"/>
      </w:pPr>
      <w:r>
        <w:rPr>
          <w:rStyle w:val="CommentReference"/>
        </w:rPr>
        <w:annotationRef/>
      </w:r>
    </w:p>
  </w:comment>
  <w:comment w:id="84" w:author="Burleigh, Anne R CIV DLA ACQUISITION (USA)" w:date="2019-03-19T18:26:00Z" w:initials="BARCDA(">
    <w:p w14:paraId="74EF057E" w14:textId="42045DCB" w:rsidR="00EE71FC" w:rsidRDefault="00EE71FC">
      <w:pPr>
        <w:pStyle w:val="CommentText"/>
      </w:pPr>
      <w:r>
        <w:rPr>
          <w:rStyle w:val="CommentReference"/>
        </w:rPr>
        <w:annotationRef/>
      </w:r>
      <w:r>
        <w:t>On 3/19/19, the DLAD Editor inserted 1.690-5, Business Case Analysis, IAW PROCLTR 19-02.  The DLAD Editor inadvertently failed to include it in the DLAD Revisions dated 1/7/19 and 2/27/19.</w:t>
      </w:r>
    </w:p>
  </w:comment>
  <w:comment w:id="86" w:author="Burleigh, Anne R CIV DLA ACQUISITION (USA)" w:date="2019-02-25T12:14:00Z" w:initials="BARCDA(">
    <w:p w14:paraId="0C4C389A" w14:textId="1C6D8D43" w:rsidR="00EE71FC" w:rsidRDefault="00EE71FC">
      <w:pPr>
        <w:pStyle w:val="CommentText"/>
      </w:pPr>
      <w:r>
        <w:rPr>
          <w:rStyle w:val="CommentReference"/>
        </w:rPr>
        <w:annotationRef/>
      </w:r>
      <w:r>
        <w:t>On 2/25/19, the DLAD Editor replaced Section 1.691 in its entirety IAW PROCLTR 19-05.</w:t>
      </w:r>
    </w:p>
  </w:comment>
  <w:comment w:id="87" w:author="Burleigh, Anne R CIV DLA ACQUISITION (USA)" w:date="2021-04-29T19:08:00Z" w:initials="BARCDA(">
    <w:p w14:paraId="308EAC6C" w14:textId="085E3058" w:rsidR="00EE71FC" w:rsidRDefault="00EE71FC">
      <w:pPr>
        <w:pStyle w:val="CommentText"/>
      </w:pPr>
      <w:r>
        <w:rPr>
          <w:rStyle w:val="CommentReference"/>
        </w:rPr>
        <w:annotationRef/>
      </w:r>
      <w:r>
        <w:t>On 4/29/21, the DLAD Editor updated 1.691(e)(3)(i) and (xviii) IAW PROCLTR 21-09.</w:t>
      </w:r>
    </w:p>
  </w:comment>
  <w:comment w:id="88" w:author="Burleigh, Anne R CIV DLA ACQUISITION (USA)" w:date="2022-01-27T10:49:00Z" w:initials="BARCDA(">
    <w:p w14:paraId="175E6652" w14:textId="52C4E34D" w:rsidR="00CF32AA" w:rsidRDefault="00CF32AA">
      <w:pPr>
        <w:pStyle w:val="CommentText"/>
      </w:pPr>
      <w:r>
        <w:rPr>
          <w:rStyle w:val="CommentReference"/>
        </w:rPr>
        <w:annotationRef/>
      </w:r>
      <w:r>
        <w:t>On 1/27/22, the DKAD Editor updated 1.691</w:t>
      </w:r>
      <w:r w:rsidR="00BE3542">
        <w:t>(e)</w:t>
      </w:r>
      <w:r w:rsidR="003A0E22">
        <w:t>(3)(xv) IAW PROCLTR 22-01.</w:t>
      </w:r>
    </w:p>
  </w:comment>
  <w:comment w:id="89" w:author="Burleigh, Anne R CIV DLA ACQUISITION (USA)" w:date="2021-04-29T19:08:00Z" w:initials="BARCDA(">
    <w:p w14:paraId="20714C8E" w14:textId="542A2D71" w:rsidR="00EE71FC" w:rsidRDefault="00EE71FC">
      <w:pPr>
        <w:pStyle w:val="CommentText"/>
      </w:pPr>
      <w:r>
        <w:rPr>
          <w:rStyle w:val="CommentReference"/>
        </w:rPr>
        <w:annotationRef/>
      </w:r>
      <w:r>
        <w:t>On 4/29/21, the DLAD Editor updated 1.691(e)(3)(i) and (xviii) IAW PROCLTR 21-09.</w:t>
      </w:r>
    </w:p>
  </w:comment>
  <w:comment w:id="91" w:author="Burleigh, Anne R CIV DLA ACQUISITION (USA)" w:date="2022-01-30T14:31:00Z" w:initials="BARCDA(">
    <w:p w14:paraId="3BE210C5" w14:textId="1DA75D6E" w:rsidR="0023365A" w:rsidRDefault="0023365A">
      <w:pPr>
        <w:pStyle w:val="CommentText"/>
      </w:pPr>
      <w:r>
        <w:rPr>
          <w:rStyle w:val="CommentReference"/>
        </w:rPr>
        <w:annotationRef/>
      </w:r>
      <w:r>
        <w:t>On 1/11/22, the DLAD Editor revised the definition of CUI IAW PROCLTR 22-03.</w:t>
      </w:r>
    </w:p>
  </w:comment>
  <w:comment w:id="94" w:author="Burleigh, Anne R CIV DLA ACQUISITION (USA)" w:date="2020-10-01T13:34:00Z" w:initials="BARCDA(">
    <w:p w14:paraId="2709BBD4" w14:textId="193CFC9D" w:rsidR="00EE71FC" w:rsidRDefault="00EE71FC"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rStyle w:val="CommentReference"/>
        </w:rPr>
        <w:annotationRef/>
      </w:r>
      <w:r>
        <w:t xml:space="preserve">On 10/1/20, the DLAD Editor made a technical amendment to the definition of “bridge action or bridge contract” to update the hyperlink and url to the Joint Dep Defense CMO USD(AT&amp;L) memo dated 1-31-18. Former policy issued in PROCLTR 20-16 was as follows: </w:t>
      </w:r>
      <w:r>
        <w:rPr>
          <w:color w:val="0000FF"/>
          <w:sz w:val="23"/>
          <w:szCs w:val="23"/>
        </w:rPr>
        <w:t xml:space="preserve">Joint Deputy Defense Chief Management Officer and Undersecretary of Defense for Acquisition and Sustainment memorandum, SUBJECT: Bridge Action Reduction Measures and Reporting Requirement, dated January 31, 2018, Attachment 1  </w:t>
      </w:r>
      <w:r>
        <w:rPr>
          <w:sz w:val="23"/>
          <w:szCs w:val="23"/>
        </w:rPr>
        <w:t>(</w:t>
      </w:r>
      <w:hyperlink r:id="rId6" w:history="1">
        <w:r w:rsidRPr="00B20C3A">
          <w:rPr>
            <w:rStyle w:val="Hyperlink"/>
            <w:sz w:val="23"/>
            <w:szCs w:val="23"/>
          </w:rPr>
          <w:t>https://www.acq.osd.mil/dpap/sa/docs/policies/Bridge_Action_Reduction_Measures_&amp;_Reporting_Requirement.pdf</w:t>
        </w:r>
      </w:hyperlink>
      <w:r>
        <w:rPr>
          <w:color w:val="0000FF"/>
          <w:sz w:val="23"/>
          <w:szCs w:val="23"/>
        </w:rPr>
        <w:t xml:space="preserve"> </w:t>
      </w:r>
      <w:r>
        <w:rPr>
          <w:sz w:val="23"/>
          <w:szCs w:val="23"/>
        </w:rPr>
        <w:t>).</w:t>
      </w:r>
    </w:p>
    <w:p w14:paraId="2C7C5AF9" w14:textId="682968D2" w:rsidR="00EE71FC" w:rsidRDefault="00EE71FC">
      <w:pPr>
        <w:pStyle w:val="CommentText"/>
      </w:pPr>
    </w:p>
  </w:comment>
  <w:comment w:id="95" w:author="Burleigh, Anne R CIV DLA ACQUISITION (USA)" w:date="2020-05-04T17:40:00Z" w:initials="BARCDA(">
    <w:p w14:paraId="3E63347F" w14:textId="5800214C" w:rsidR="00EE71FC" w:rsidRDefault="00EE71FC">
      <w:pPr>
        <w:pStyle w:val="CommentText"/>
      </w:pPr>
      <w:r>
        <w:rPr>
          <w:rStyle w:val="CommentReference"/>
        </w:rPr>
        <w:annotationRef/>
      </w:r>
      <w:r>
        <w:rPr>
          <w:sz w:val="18"/>
          <w:szCs w:val="18"/>
        </w:rPr>
        <w:t xml:space="preserve">On 3/29/16, the DLAD Editor removed the reference to </w:t>
      </w:r>
      <w:r w:rsidRPr="00424269">
        <w:rPr>
          <w:sz w:val="18"/>
          <w:szCs w:val="18"/>
        </w:rPr>
        <w:t>Director, Acquisition and Procurement</w:t>
      </w:r>
      <w:r>
        <w:rPr>
          <w:sz w:val="18"/>
          <w:szCs w:val="18"/>
        </w:rPr>
        <w:t xml:space="preserve"> as the CCO for </w:t>
      </w:r>
      <w:r w:rsidRPr="00424269">
        <w:rPr>
          <w:sz w:val="18"/>
          <w:szCs w:val="18"/>
        </w:rPr>
        <w:t>Defense Media Activity (DMA), including DMA Riverside Contracting Office and DMA Fort Meade Contracting Office</w:t>
      </w:r>
      <w:r>
        <w:rPr>
          <w:sz w:val="18"/>
          <w:szCs w:val="18"/>
        </w:rPr>
        <w:t>.  This is in accordance with DPAP Memorandum, SUBJECT: Delegation of Contracting Authority, dated 3/17/16, which realigned DMA from DLA to DPAP for delegation of contracting authority.</w:t>
      </w:r>
    </w:p>
  </w:comment>
  <w:comment w:id="97" w:author="Burleigh, Anne R CIV DLA ACQUISITION (USA)" w:date="2019-02-25T15:21:00Z" w:initials="BARCDA(">
    <w:p w14:paraId="09B38112" w14:textId="054FCF0D" w:rsidR="00EE71FC" w:rsidRDefault="00EE71FC">
      <w:pPr>
        <w:pStyle w:val="CommentText"/>
      </w:pPr>
      <w:r>
        <w:rPr>
          <w:rStyle w:val="CommentReference"/>
        </w:rPr>
        <w:annotationRef/>
      </w:r>
      <w:r>
        <w:rPr>
          <w:sz w:val="18"/>
          <w:szCs w:val="18"/>
        </w:rPr>
        <w:t xml:space="preserve">On 2/25/19, the DLAD Editor updated the CCO column for the DLA Aviation Supplier Operations at Richmond contracting activity, inserting  “Director and </w:t>
      </w:r>
      <w:r w:rsidRPr="00424269">
        <w:rPr>
          <w:sz w:val="18"/>
          <w:szCs w:val="18"/>
        </w:rPr>
        <w:t>Deputy Director, Supplier Operations</w:t>
      </w:r>
      <w:r>
        <w:rPr>
          <w:sz w:val="18"/>
          <w:szCs w:val="18"/>
        </w:rPr>
        <w:t>” in place of “</w:t>
      </w:r>
      <w:r w:rsidRPr="00424269">
        <w:rPr>
          <w:sz w:val="18"/>
          <w:szCs w:val="18"/>
        </w:rPr>
        <w:t>Deputy Directors, Supplier Operations</w:t>
      </w:r>
      <w:r>
        <w:rPr>
          <w:sz w:val="18"/>
          <w:szCs w:val="18"/>
        </w:rPr>
        <w:t>.”</w:t>
      </w:r>
    </w:p>
  </w:comment>
  <w:comment w:id="98" w:author="Burleigh, Anne R CIV DLA ACQUISITION (USA)" w:date="2019-02-25T15:21:00Z" w:initials="BARCDA(">
    <w:p w14:paraId="6457CB7F" w14:textId="1E11D5E9" w:rsidR="00EE71FC" w:rsidRDefault="00EE71FC">
      <w:pPr>
        <w:pStyle w:val="CommentText"/>
      </w:pPr>
      <w:r>
        <w:rPr>
          <w:rStyle w:val="CommentReference"/>
        </w:rPr>
        <w:annotationRef/>
      </w:r>
      <w:r>
        <w:rPr>
          <w:sz w:val="18"/>
          <w:szCs w:val="18"/>
        </w:rPr>
        <w:t>On 2/25/19, the DLAD Editor updated the Contracting Office column for the DLA Aviation Supplier Operations at Richmond contracting activity, inserting “</w:t>
      </w:r>
      <w:r w:rsidRPr="00424269">
        <w:rPr>
          <w:sz w:val="18"/>
          <w:szCs w:val="18"/>
        </w:rPr>
        <w:t>DLA Aviation Supplier Operations at Richmond (FA</w:t>
      </w:r>
      <w:r>
        <w:rPr>
          <w:sz w:val="18"/>
          <w:szCs w:val="18"/>
        </w:rPr>
        <w:t xml:space="preserve"> and FM</w:t>
      </w:r>
      <w:r w:rsidRPr="00424269">
        <w:rPr>
          <w:sz w:val="18"/>
          <w:szCs w:val="18"/>
        </w:rPr>
        <w:t>)</w:t>
      </w:r>
      <w:r>
        <w:rPr>
          <w:sz w:val="18"/>
          <w:szCs w:val="18"/>
        </w:rPr>
        <w:t>” in place of “</w:t>
      </w:r>
      <w:r>
        <w:rPr>
          <w:rStyle w:val="CommentReference"/>
        </w:rPr>
        <w:annotationRef/>
      </w:r>
      <w:r w:rsidRPr="00424269">
        <w:rPr>
          <w:sz w:val="18"/>
          <w:szCs w:val="18"/>
        </w:rPr>
        <w:t>DLA Aviation Supplier Operations at Richmond (FA)</w:t>
      </w:r>
      <w:r>
        <w:rPr>
          <w:sz w:val="18"/>
          <w:szCs w:val="18"/>
        </w:rPr>
        <w:t xml:space="preserve">.”  </w:t>
      </w:r>
      <w:r>
        <w:rPr>
          <w:rStyle w:val="CommentReference"/>
        </w:rPr>
        <w:annotationRef/>
      </w:r>
    </w:p>
  </w:comment>
  <w:comment w:id="99" w:author="Burleigh, Anne R CIV DLA ACQUISITION (USA)" w:date="2020-03-21T13:31:00Z" w:initials="BARCDA(">
    <w:p w14:paraId="1BB65FF9" w14:textId="0378807A" w:rsidR="00EE71FC" w:rsidRDefault="00EE71FC">
      <w:pPr>
        <w:pStyle w:val="CommentText"/>
      </w:pPr>
      <w:r>
        <w:rPr>
          <w:rStyle w:val="CommentReference"/>
        </w:rPr>
        <w:annotationRef/>
      </w:r>
      <w:r>
        <w:t>On 3/21/20, the DLAD Editor added the definition of “collaboration folders” in accordance with PROCLTR 20-01.</w:t>
      </w:r>
    </w:p>
  </w:comment>
  <w:comment w:id="100" w:author="Anne" w:date="2022-01-11T19:02:00Z" w:initials="A">
    <w:p w14:paraId="410249ED" w14:textId="5DBAAF4B" w:rsidR="008C2B13" w:rsidRDefault="008C2B13">
      <w:pPr>
        <w:pStyle w:val="CommentText"/>
      </w:pPr>
      <w:r>
        <w:rPr>
          <w:rStyle w:val="CommentReference"/>
        </w:rPr>
        <w:annotationRef/>
      </w:r>
      <w:r>
        <w:t>On 1/11/22, the DLAD Editor revised the definition of CUI IAW PROCLTR 22-03.</w:t>
      </w:r>
    </w:p>
  </w:comment>
  <w:comment w:id="101" w:author="Burleigh, Anne R CIV DLA ACQUISITION (USA)" w:date="2020-03-21T13:33:00Z" w:initials="BARCDA(">
    <w:p w14:paraId="5F2540A9" w14:textId="7EE5FA7B" w:rsidR="00EE71FC" w:rsidRDefault="00EE71FC">
      <w:pPr>
        <w:pStyle w:val="CommentText"/>
      </w:pPr>
      <w:r>
        <w:rPr>
          <w:rStyle w:val="CommentReference"/>
        </w:rPr>
        <w:annotationRef/>
      </w:r>
      <w:r>
        <w:t>On 3/21/20, the DLAD Editor added the definition of “DLA Export Control Technical Data Access” in accordance with PROCLTR 20-01.</w:t>
      </w:r>
    </w:p>
  </w:comment>
  <w:comment w:id="102" w:author="Burleigh, Anne R CIV DLA ACQUISITION (USA)" w:date="2020-03-21T13:35:00Z" w:initials="BARCDA(">
    <w:p w14:paraId="7E3951D4" w14:textId="0B8F2E98" w:rsidR="00EE71FC" w:rsidRDefault="00EE71FC">
      <w:pPr>
        <w:pStyle w:val="CommentText"/>
      </w:pPr>
      <w:r>
        <w:rPr>
          <w:rStyle w:val="CommentReference"/>
        </w:rPr>
        <w:annotationRef/>
      </w:r>
      <w:r>
        <w:t>On 3/21/20, the DLAD Editor added the definition of “</w:t>
      </w:r>
      <w:r w:rsidRPr="003963F4">
        <w:t>e</w:t>
      </w:r>
      <w:r w:rsidRPr="003963F4">
        <w:rPr>
          <w:rFonts w:eastAsiaTheme="minorHAnsi"/>
        </w:rPr>
        <w:t>nhanced validation</w:t>
      </w:r>
      <w:r>
        <w:rPr>
          <w:rFonts w:eastAsiaTheme="minorHAnsi"/>
        </w:rPr>
        <w:t>”</w:t>
      </w:r>
      <w:r>
        <w:t xml:space="preserve"> in accordance with PROCLTR 20-01.</w:t>
      </w:r>
    </w:p>
  </w:comment>
  <w:comment w:id="103" w:author="Burleigh, Anne R CIV DLA ACQUISITION (USA)" w:date="2020-03-21T13:37:00Z" w:initials="BARCDA(">
    <w:p w14:paraId="4D32B474" w14:textId="0F6F7D52" w:rsidR="00EE71FC" w:rsidRDefault="00EE71FC">
      <w:pPr>
        <w:pStyle w:val="CommentText"/>
      </w:pPr>
      <w:r>
        <w:rPr>
          <w:rStyle w:val="CommentReference"/>
        </w:rPr>
        <w:annotationRef/>
      </w:r>
      <w:r>
        <w:t xml:space="preserve">On 3/21/20, the DLAD Editor added the definition of  </w:t>
      </w:r>
      <w:r w:rsidRPr="00507DAF">
        <w:t>“</w:t>
      </w:r>
      <w:r w:rsidRPr="0071662A">
        <w:t>JCP certification”</w:t>
      </w:r>
      <w:r>
        <w:t xml:space="preserve"> in accordance with PROCLTR 20-01.</w:t>
      </w:r>
    </w:p>
  </w:comment>
  <w:comment w:id="106" w:author="Burleigh, Anne R CIV DLA ACQUISITION (USA)" w:date="2016-11-16T14:23:00Z" w:initials="BARCDA(">
    <w:p w14:paraId="62EA2856" w14:textId="77777777" w:rsidR="00EE71FC" w:rsidRDefault="00EE71FC" w:rsidP="00581216">
      <w:pPr>
        <w:pStyle w:val="CommentText"/>
      </w:pPr>
      <w:r>
        <w:rPr>
          <w:rStyle w:val="CommentReference"/>
        </w:rPr>
        <w:annotationRef/>
      </w:r>
      <w:r>
        <w:t>On 7/26/16, the DLAD Editor replaced Part 3 in its entirety IAW PROCLTR 16-08.</w:t>
      </w:r>
    </w:p>
  </w:comment>
  <w:comment w:id="125" w:author="Burleigh, Anne R CIV DLA ACQUISITION (USA)" w:date="2017-07-31T14:52:00Z" w:initials="BARCDA(">
    <w:p w14:paraId="6D047613" w14:textId="77777777" w:rsidR="00F10667" w:rsidRDefault="00EE71FC" w:rsidP="003735A3">
      <w:pPr>
        <w:pStyle w:val="CommentText"/>
      </w:pPr>
      <w:r>
        <w:rPr>
          <w:rStyle w:val="CommentReference"/>
        </w:rPr>
        <w:annotationRef/>
      </w:r>
      <w:r w:rsidR="00F10667">
        <w:t>On 1/30/22, the DLAD Editor updated section 4.1303-90 and added section 4.1303-91 IAW PROCLTR 22-04.</w:t>
      </w:r>
    </w:p>
    <w:p w14:paraId="357C9197" w14:textId="77777777" w:rsidR="00F10667" w:rsidRDefault="00F10667" w:rsidP="003735A3">
      <w:pPr>
        <w:pStyle w:val="CommentText"/>
      </w:pPr>
    </w:p>
    <w:p w14:paraId="4E55C98C" w14:textId="5F32A8A4" w:rsidR="00EE71FC" w:rsidRDefault="00EE71FC" w:rsidP="003735A3">
      <w:pPr>
        <w:pStyle w:val="CommentText"/>
      </w:pPr>
      <w:r>
        <w:t>On 8/3/17 the DLAD Editor updated Part 4 IAW PROCLTR 17-13.</w:t>
      </w:r>
    </w:p>
    <w:p w14:paraId="4C69BA04" w14:textId="77777777" w:rsidR="00E7681D" w:rsidRDefault="00E7681D" w:rsidP="003735A3">
      <w:pPr>
        <w:pStyle w:val="CommentText"/>
      </w:pPr>
    </w:p>
    <w:p w14:paraId="7BFBFE78" w14:textId="77777777" w:rsidR="00E7681D" w:rsidRDefault="00E7681D" w:rsidP="003735A3">
      <w:pPr>
        <w:pStyle w:val="CommentText"/>
      </w:pPr>
      <w:r>
        <w:t>On 9/19/16, the DLAD Editor replaced Part 4 in its entirety IAW PROCLTR 16-09.</w:t>
      </w:r>
    </w:p>
    <w:p w14:paraId="74459E79" w14:textId="77777777" w:rsidR="00E7681D" w:rsidRDefault="00E7681D" w:rsidP="003735A3">
      <w:pPr>
        <w:pStyle w:val="CommentText"/>
      </w:pPr>
    </w:p>
    <w:p w14:paraId="2DDD6DB6" w14:textId="3ACF7667" w:rsidR="00E7681D" w:rsidRDefault="00E7681D" w:rsidP="00E7681D">
      <w:pPr>
        <w:pStyle w:val="CommentText"/>
      </w:pPr>
      <w:r>
        <w:t>On 3/9/18, the DLAD Editor updated section 4.805 IAW PROCLTR 18-05.</w:t>
      </w:r>
    </w:p>
    <w:p w14:paraId="43FE289B" w14:textId="08689E53" w:rsidR="00E7681D" w:rsidRDefault="00E7681D" w:rsidP="00E7681D">
      <w:pPr>
        <w:pStyle w:val="CommentText"/>
      </w:pPr>
    </w:p>
    <w:p w14:paraId="308E8BBA" w14:textId="67933389" w:rsidR="00E7681D" w:rsidRDefault="00E7681D" w:rsidP="00E7681D">
      <w:pPr>
        <w:pStyle w:val="CommentText"/>
      </w:pPr>
      <w:r>
        <w:t>On 8/9/18, the DLAD Editor updated Part 4 IAW PROCLTR 18-11.</w:t>
      </w:r>
    </w:p>
    <w:p w14:paraId="57873B19" w14:textId="77777777" w:rsidR="00E7681D" w:rsidRDefault="00E7681D" w:rsidP="003735A3">
      <w:pPr>
        <w:pStyle w:val="CommentText"/>
      </w:pPr>
    </w:p>
    <w:p w14:paraId="6AE125E4" w14:textId="77777777" w:rsidR="00E7681D" w:rsidRDefault="00E7681D" w:rsidP="003735A3">
      <w:pPr>
        <w:pStyle w:val="CommentText"/>
      </w:pPr>
      <w:r>
        <w:t>On 5/10/19, the DLAD Editor updated 4.804 IAW PROCLTR 19-11.</w:t>
      </w:r>
    </w:p>
    <w:p w14:paraId="35850073" w14:textId="77777777" w:rsidR="00E7681D" w:rsidRDefault="00E7681D" w:rsidP="003735A3">
      <w:pPr>
        <w:pStyle w:val="CommentText"/>
      </w:pPr>
    </w:p>
    <w:p w14:paraId="485351D8" w14:textId="77777777" w:rsidR="00E7681D" w:rsidRDefault="00E7681D" w:rsidP="003735A3">
      <w:pPr>
        <w:pStyle w:val="CommentText"/>
      </w:pPr>
      <w:r>
        <w:t>On 1/15/21, the DLAD Editor updated 4.1303-90 IAW PROCLTR 21-03.</w:t>
      </w:r>
    </w:p>
    <w:p w14:paraId="6DEAC3E7" w14:textId="77777777" w:rsidR="00E7681D" w:rsidRDefault="00E7681D" w:rsidP="003735A3">
      <w:pPr>
        <w:pStyle w:val="CommentText"/>
      </w:pPr>
    </w:p>
    <w:p w14:paraId="2A399904" w14:textId="77777777" w:rsidR="00E7681D" w:rsidRDefault="00E7681D" w:rsidP="003735A3">
      <w:pPr>
        <w:pStyle w:val="CommentText"/>
      </w:pPr>
      <w:r w:rsidRPr="005A0CA3">
        <w:t>On 3/31/21, the DLAD Editor updated 4.804 to add new paragraph (S-90)-(S-91) IAW PROCLTR 21-08.</w:t>
      </w:r>
    </w:p>
    <w:p w14:paraId="405AEC84" w14:textId="77777777" w:rsidR="00E7681D" w:rsidRDefault="00E7681D" w:rsidP="003735A3">
      <w:pPr>
        <w:pStyle w:val="CommentText"/>
      </w:pPr>
    </w:p>
    <w:p w14:paraId="7850D0AA" w14:textId="77777777" w:rsidR="00E7681D" w:rsidRDefault="00E7681D" w:rsidP="003735A3">
      <w:pPr>
        <w:pStyle w:val="CommentText"/>
      </w:pPr>
      <w:r>
        <w:t>On 4/30/21, the DLAD Editor removed section 4.7302 IAW PROCLTR 21-10.</w:t>
      </w:r>
    </w:p>
    <w:p w14:paraId="7FF10B01" w14:textId="77777777" w:rsidR="008F3CEF" w:rsidRDefault="008F3CEF" w:rsidP="003735A3">
      <w:pPr>
        <w:pStyle w:val="CommentText"/>
      </w:pPr>
    </w:p>
    <w:p w14:paraId="187C58A7" w14:textId="5D401B00" w:rsidR="008F3CEF" w:rsidRDefault="008F3CEF" w:rsidP="003735A3">
      <w:pPr>
        <w:pStyle w:val="CommentText"/>
      </w:pPr>
      <w:r>
        <w:t>On 10/13/20, the DLAD Editor added 4.606-90 IAW PROCLTR 20-23.</w:t>
      </w:r>
    </w:p>
  </w:comment>
  <w:comment w:id="126" w:author="Burleigh, Anne R CIV DLA ACQUISITION (USA)" w:date="2021-04-30T16:13:00Z" w:initials="BARCDA(">
    <w:p w14:paraId="498C46BB" w14:textId="334EFF09" w:rsidR="00EE71FC" w:rsidRDefault="00EE71FC">
      <w:pPr>
        <w:pStyle w:val="CommentText"/>
      </w:pPr>
      <w:r>
        <w:rPr>
          <w:rStyle w:val="CommentReference"/>
        </w:rPr>
        <w:annotationRef/>
      </w:r>
      <w:r>
        <w:t>On 4/30/21, the DLAD Editor removed section 4.7302 IAW PROCLTR 21-10.</w:t>
      </w:r>
    </w:p>
  </w:comment>
  <w:comment w:id="130" w:author="Burleigh, Anne R CIV DLA ACQUISITION (USA)" w:date="2020-06-18T13:24:00Z" w:initials="BARCDA(">
    <w:p w14:paraId="7A87C61E" w14:textId="40F32BC0" w:rsidR="00EE71FC" w:rsidRDefault="00EE71FC">
      <w:pPr>
        <w:pStyle w:val="CommentText"/>
      </w:pPr>
      <w:r>
        <w:rPr>
          <w:rStyle w:val="CommentReference"/>
        </w:rPr>
        <w:annotationRef/>
      </w:r>
      <w:r>
        <w:t>On 6/11/20, the DLAD Editor updated 4.502(b) IAW PROCLTR 20-12.</w:t>
      </w:r>
    </w:p>
  </w:comment>
  <w:comment w:id="131" w:author="Burleigh, Anne R CIV DLA ACQUISITION (USA)" w:date="2021-04-30T11:49:00Z" w:initials="BARCDA(">
    <w:p w14:paraId="71A9BDBB" w14:textId="4B719C41" w:rsidR="00EE71FC" w:rsidRDefault="00EE71FC">
      <w:pPr>
        <w:pStyle w:val="CommentText"/>
      </w:pPr>
      <w:r>
        <w:rPr>
          <w:rStyle w:val="CommentReference"/>
        </w:rPr>
        <w:annotationRef/>
      </w:r>
      <w:r>
        <w:t xml:space="preserve">On 4/30/21, the DLAD Editor made a technical amendment at 4.502(b)(v) to </w:t>
      </w:r>
      <w:bookmarkStart w:id="132" w:name="_Hlk70677124"/>
      <w:r>
        <w:t>replace reference to “</w:t>
      </w:r>
      <w:r w:rsidRPr="00F97851">
        <w:rPr>
          <w:sz w:val="24"/>
          <w:szCs w:val="24"/>
        </w:rPr>
        <w:t>GPE/FedBizOpps</w:t>
      </w:r>
      <w:r>
        <w:rPr>
          <w:sz w:val="24"/>
          <w:szCs w:val="24"/>
        </w:rPr>
        <w:t>”</w:t>
      </w:r>
      <w:r>
        <w:t xml:space="preserve"> with “</w:t>
      </w:r>
      <w:hyperlink r:id="rId7" w:history="1">
        <w:r w:rsidRPr="00E849F1">
          <w:rPr>
            <w:rStyle w:val="Hyperlink"/>
            <w:sz w:val="24"/>
            <w:szCs w:val="24"/>
            <w:lang w:val="en"/>
          </w:rPr>
          <w:t>Contract Opportunities</w:t>
        </w:r>
      </w:hyperlink>
      <w:r>
        <w:rPr>
          <w:sz w:val="24"/>
          <w:szCs w:val="24"/>
          <w:lang w:val="en"/>
        </w:rPr>
        <w:t xml:space="preserve"> (</w:t>
      </w:r>
      <w:hyperlink r:id="rId8" w:history="1">
        <w:r w:rsidRPr="00E849F1">
          <w:rPr>
            <w:rStyle w:val="Hyperlink"/>
            <w:sz w:val="24"/>
            <w:szCs w:val="24"/>
            <w:lang w:val="en"/>
          </w:rPr>
          <w:t>https://beta.sam.gov/content/opportunities</w:t>
        </w:r>
      </w:hyperlink>
      <w:r>
        <w:rPr>
          <w:sz w:val="24"/>
          <w:szCs w:val="24"/>
          <w:lang w:val="en"/>
        </w:rPr>
        <w:t xml:space="preserve">) on </w:t>
      </w:r>
      <w:hyperlink r:id="rId9" w:history="1">
        <w:r>
          <w:rPr>
            <w:rStyle w:val="Hyperlink"/>
            <w:sz w:val="24"/>
            <w:szCs w:val="24"/>
            <w:lang w:val="en"/>
          </w:rPr>
          <w:t>beta.SAM.gov</w:t>
        </w:r>
      </w:hyperlink>
      <w:r>
        <w:rPr>
          <w:sz w:val="24"/>
          <w:szCs w:val="24"/>
          <w:lang w:val="en"/>
        </w:rPr>
        <w:t xml:space="preserve"> (</w:t>
      </w:r>
      <w:hyperlink r:id="rId10"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11"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12" w:history="1">
        <w:r w:rsidRPr="00E849F1">
          <w:rPr>
            <w:rStyle w:val="Hyperlink"/>
            <w:sz w:val="24"/>
            <w:szCs w:val="24"/>
            <w:lang w:val="en"/>
          </w:rPr>
          <w:t>https://www.acq.osd.mil/dpap/policy/policyvault/USA002493-19-DPC.pdf</w:t>
        </w:r>
      </w:hyperlink>
      <w:r>
        <w:rPr>
          <w:sz w:val="24"/>
          <w:szCs w:val="24"/>
          <w:lang w:val="en"/>
        </w:rPr>
        <w:t>).</w:t>
      </w:r>
      <w:bookmarkEnd w:id="132"/>
    </w:p>
  </w:comment>
  <w:comment w:id="133" w:author="Burleigh, Anne R CIV DLA ACQUISITION (USA)" w:date="2021-06-09T11:28:00Z" w:initials="BARCDA(">
    <w:p w14:paraId="24C2F81F" w14:textId="15F1C8BB" w:rsidR="001C4389" w:rsidRDefault="0022072D" w:rsidP="0022072D">
      <w:r>
        <w:rPr>
          <w:rStyle w:val="CommentReference"/>
        </w:rPr>
        <w:annotationRef/>
      </w:r>
      <w:r>
        <w:rPr>
          <w:sz w:val="24"/>
          <w:szCs w:val="24"/>
        </w:rPr>
        <w:t xml:space="preserve">On 6/9/21, the DLAD Editor made a technical amendment at 4.502(b)(v) </w:t>
      </w:r>
      <w:bookmarkStart w:id="134" w:name="_Hlk74132873"/>
      <w:r>
        <w:rPr>
          <w:sz w:val="24"/>
          <w:szCs w:val="24"/>
        </w:rPr>
        <w:t xml:space="preserve">updating the links to Contract Opportunities and SAM.gov in accordance with the </w:t>
      </w:r>
      <w:r w:rsidR="00EE55D3">
        <w:rPr>
          <w:sz w:val="24"/>
          <w:szCs w:val="24"/>
        </w:rPr>
        <w:t xml:space="preserve">5/24/21 </w:t>
      </w:r>
      <w:r>
        <w:rPr>
          <w:sz w:val="24"/>
          <w:szCs w:val="24"/>
        </w:rPr>
        <w:t>integration of Legacy SAM</w:t>
      </w:r>
      <w:r w:rsidR="001C4389">
        <w:t xml:space="preserve">.gov. </w:t>
      </w:r>
      <w:bookmarkEnd w:id="134"/>
      <w:r w:rsidR="001C4389">
        <w:t>The following was deleted:</w:t>
      </w:r>
    </w:p>
    <w:p w14:paraId="5B03401A" w14:textId="77777777" w:rsidR="001C4389" w:rsidRDefault="001C4389" w:rsidP="0022072D"/>
    <w:p w14:paraId="0E61DF3F" w14:textId="4C9A5322" w:rsidR="0022072D" w:rsidRDefault="0022072D" w:rsidP="0022072D">
      <w:pPr>
        <w:rPr>
          <w:sz w:val="24"/>
          <w:szCs w:val="24"/>
        </w:rPr>
      </w:pPr>
      <w:r>
        <w:rPr>
          <w:sz w:val="24"/>
          <w:szCs w:val="24"/>
        </w:rPr>
        <w:t>“</w:t>
      </w:r>
      <w:r w:rsidRPr="007D5910">
        <w:rPr>
          <w:sz w:val="24"/>
          <w:szCs w:val="24"/>
        </w:rPr>
        <w:t xml:space="preserve">the </w:t>
      </w:r>
      <w:hyperlink r:id="rId13" w:history="1">
        <w:r w:rsidRPr="007D5910">
          <w:rPr>
            <w:rStyle w:val="Hyperlink"/>
            <w:sz w:val="24"/>
            <w:szCs w:val="24"/>
            <w:lang w:val="en"/>
          </w:rPr>
          <w:t>Contract Opportunities</w:t>
        </w:r>
      </w:hyperlink>
      <w:r w:rsidRPr="007D5910">
        <w:rPr>
          <w:sz w:val="24"/>
          <w:szCs w:val="24"/>
          <w:lang w:val="en"/>
        </w:rPr>
        <w:t xml:space="preserve"> (</w:t>
      </w:r>
      <w:hyperlink r:id="rId14" w:history="1">
        <w:r w:rsidRPr="007D5910">
          <w:rPr>
            <w:rStyle w:val="Hyperlink"/>
            <w:sz w:val="24"/>
            <w:szCs w:val="24"/>
            <w:lang w:val="en"/>
          </w:rPr>
          <w:t>https://beta.sam.gov/content/opportunities</w:t>
        </w:r>
      </w:hyperlink>
      <w:r w:rsidRPr="007D5910">
        <w:rPr>
          <w:sz w:val="24"/>
          <w:szCs w:val="24"/>
          <w:lang w:val="en"/>
        </w:rPr>
        <w:t xml:space="preserve">) on </w:t>
      </w:r>
      <w:hyperlink r:id="rId15" w:history="1">
        <w:r w:rsidRPr="007D5910">
          <w:rPr>
            <w:rStyle w:val="Hyperlink"/>
            <w:sz w:val="24"/>
            <w:szCs w:val="24"/>
            <w:lang w:val="en"/>
          </w:rPr>
          <w:t>beta.SAM.gov</w:t>
        </w:r>
      </w:hyperlink>
      <w:r w:rsidRPr="007D5910">
        <w:rPr>
          <w:sz w:val="24"/>
          <w:szCs w:val="24"/>
          <w:lang w:val="en"/>
        </w:rPr>
        <w:t xml:space="preserve"> (</w:t>
      </w:r>
      <w:hyperlink r:id="rId16" w:history="1">
        <w:r w:rsidRPr="007D5910">
          <w:rPr>
            <w:rStyle w:val="Hyperlink"/>
            <w:sz w:val="24"/>
            <w:szCs w:val="24"/>
            <w:lang w:val="en"/>
          </w:rPr>
          <w:t>https://beta.sam.gov/content/home</w:t>
        </w:r>
      </w:hyperlink>
      <w:r w:rsidRPr="007D5910">
        <w:rPr>
          <w:sz w:val="24"/>
          <w:szCs w:val="24"/>
          <w:lang w:val="en"/>
        </w:rPr>
        <w:t>)</w:t>
      </w:r>
      <w:r w:rsidR="001C4389">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49DF914A" w14:textId="5BBE33CD" w:rsidR="0022072D" w:rsidRDefault="0022072D">
      <w:pPr>
        <w:pStyle w:val="CommentText"/>
      </w:pPr>
    </w:p>
  </w:comment>
  <w:comment w:id="135" w:author="Burleigh, Anne R CIV DLA ACQUISITION (USA)" w:date="2020-06-11T14:50:00Z" w:initials="BARCDA(">
    <w:p w14:paraId="72197CA9" w14:textId="7DDB157A" w:rsidR="00EE71FC" w:rsidRDefault="00EE71FC">
      <w:pPr>
        <w:pStyle w:val="CommentText"/>
      </w:pPr>
      <w:r>
        <w:rPr>
          <w:rStyle w:val="CommentReference"/>
        </w:rPr>
        <w:annotationRef/>
      </w:r>
      <w:r>
        <w:t>On 6/11/20, the DLAD Editor updated procurement L01 IAW PROCLTR 20-12; and made a technical amendment, changing the date of procurement note L01 from “XXX” to “JUN”, consistent with the date of PROCLTR 20-12.</w:t>
      </w:r>
    </w:p>
  </w:comment>
  <w:comment w:id="136" w:author="Burleigh, Anne R CIV DLA ACQUISITION (USA)" w:date="2020-06-11T14:51:00Z" w:initials="BARCDA(">
    <w:p w14:paraId="0485A09C" w14:textId="39D9D4AC" w:rsidR="00EE71FC" w:rsidRDefault="00EE71FC">
      <w:pPr>
        <w:pStyle w:val="CommentText"/>
      </w:pPr>
      <w:r>
        <w:rPr>
          <w:rStyle w:val="CommentReference"/>
        </w:rPr>
        <w:annotationRef/>
      </w:r>
      <w:r>
        <w:t>On 6/11/20, the DLAD Editor updated procurement L02 IAW PROCLTR 20-12; and made a technical amendment, changing the date of procurement note L02 from “XXX” to “JUN”, consistent with the date of PROCLTR 20-12.</w:t>
      </w:r>
    </w:p>
  </w:comment>
  <w:comment w:id="143" w:author="Burleigh, Anne R CIV DLA ACQUISITION (USA)" w:date="2020-10-13T13:29:00Z" w:initials="BARCDA(">
    <w:p w14:paraId="204E0BC6" w14:textId="06E18D7A" w:rsidR="00EE71FC" w:rsidRDefault="00EE71FC">
      <w:pPr>
        <w:pStyle w:val="CommentText"/>
      </w:pPr>
      <w:r>
        <w:rPr>
          <w:rStyle w:val="CommentReference"/>
        </w:rPr>
        <w:annotationRef/>
      </w:r>
      <w:r>
        <w:t>On 10/13/20, the DLAD Editor added 4.606-90 IAW PROCLTR 20-23.</w:t>
      </w:r>
    </w:p>
  </w:comment>
  <w:comment w:id="145" w:author="Burleigh, Anne R CIV DLA ACQUISITION (USA)" w:date="2020-06-18T13:30:00Z" w:initials="BARCDA(">
    <w:p w14:paraId="34C5A164" w14:textId="5ED1D7D1" w:rsidR="00EE71FC" w:rsidRDefault="00EE71FC">
      <w:pPr>
        <w:pStyle w:val="CommentText"/>
      </w:pPr>
      <w:r>
        <w:rPr>
          <w:rStyle w:val="CommentReference"/>
        </w:rPr>
        <w:annotationRef/>
      </w:r>
      <w:r>
        <w:t>On 6/11/20, the DLAD Editor updated 4.703(a) IAW PROCLTR 20-12.</w:t>
      </w:r>
    </w:p>
  </w:comment>
  <w:comment w:id="146" w:author="Burleigh, Anne R CIV DLA ACQUISITION (USA)" w:date="2020-06-11T14:51:00Z" w:initials="BARCDA(">
    <w:p w14:paraId="7102FF6F" w14:textId="48E2250F" w:rsidR="00EE71FC" w:rsidRDefault="00EE71FC" w:rsidP="00677A07">
      <w:pPr>
        <w:pStyle w:val="CommentText"/>
      </w:pPr>
      <w:r>
        <w:rPr>
          <w:rStyle w:val="CommentReference"/>
        </w:rPr>
        <w:annotationRef/>
      </w:r>
      <w:r>
        <w:t>On 6/11/20, the DLAD Editor made a technical amendment,changing the date of procurement note C03 from “XXX” to “JUN”, consistent with the date of PROCLTR 20-12.</w:t>
      </w:r>
    </w:p>
  </w:comment>
  <w:comment w:id="147" w:author="Burleigh, Anne R CIV DLA ACQUISITION (USA)" w:date="2017-02-17T10:25:00Z" w:initials="BARCDA(">
    <w:p w14:paraId="4D27DBA1" w14:textId="77777777" w:rsidR="00EE71FC" w:rsidRDefault="00EE71FC" w:rsidP="003735A3">
      <w:pPr>
        <w:pStyle w:val="CommentText"/>
      </w:pPr>
      <w:r>
        <w:rPr>
          <w:rStyle w:val="CommentReference"/>
        </w:rPr>
        <w:annotationRef/>
      </w:r>
      <w:r>
        <w:t>On 2/17/17 the DLAD Editor updated 4.805 IAW PROCLTR 17-11.</w:t>
      </w:r>
    </w:p>
  </w:comment>
  <w:comment w:id="148" w:author="Burleigh, Anne R CIV DLA ACQUISITION (USA)" w:date="2017-05-25T15:58:00Z" w:initials="BARCDA(">
    <w:p w14:paraId="0D2184AF" w14:textId="77777777" w:rsidR="00EE71FC" w:rsidRDefault="00EE71FC" w:rsidP="003735A3">
      <w:pPr>
        <w:pStyle w:val="CommentText"/>
      </w:pPr>
      <w:r>
        <w:rPr>
          <w:rStyle w:val="CommentReference"/>
        </w:rPr>
        <w:annotationRef/>
      </w:r>
      <w:r>
        <w:rPr>
          <w:noProof/>
        </w:rPr>
        <w:t>On 5/25/17, the DLAD Editor updated Subpart 4.8 IAW PROCLTR 17-13.</w:t>
      </w:r>
    </w:p>
  </w:comment>
  <w:comment w:id="149" w:author="Burleigh, Anne R CIV DLA ACQUISITION (USA)" w:date="2018-03-09T15:42:00Z" w:initials="BARCDA(">
    <w:p w14:paraId="59EBF534" w14:textId="77777777" w:rsidR="00EE71FC" w:rsidRDefault="00EE71FC" w:rsidP="003735A3">
      <w:pPr>
        <w:pStyle w:val="CommentText"/>
      </w:pPr>
      <w:r>
        <w:rPr>
          <w:rStyle w:val="CommentReference"/>
        </w:rPr>
        <w:annotationRef/>
      </w:r>
      <w:r>
        <w:t>On 3/9/18, the DLAD Editor updated section 4.805 IAW PROCLTR 18-05.</w:t>
      </w:r>
    </w:p>
  </w:comment>
  <w:comment w:id="150" w:author="Burleigh, Anne R CIV DLA ACQUISITION (USA)" w:date="2019-05-10T17:57:00Z" w:initials="BARCDA(">
    <w:p w14:paraId="5ABD35D8" w14:textId="59C9D053" w:rsidR="00EE71FC" w:rsidRDefault="00EE71FC">
      <w:pPr>
        <w:pStyle w:val="CommentText"/>
      </w:pPr>
      <w:r>
        <w:rPr>
          <w:rStyle w:val="CommentReference"/>
        </w:rPr>
        <w:annotationRef/>
      </w:r>
      <w:r>
        <w:t>On 5/10/19, the DLAD Editor updated 4.804 IAW PROCLTR 19-11.</w:t>
      </w:r>
    </w:p>
  </w:comment>
  <w:comment w:id="151" w:author="Burleigh, Anne R CIV DLA ACQUISITION (USA)" w:date="2021-03-31T11:22:00Z" w:initials="BARCDA(">
    <w:p w14:paraId="28FE32FD" w14:textId="05069048" w:rsidR="00EE71FC" w:rsidRDefault="00EE71FC">
      <w:pPr>
        <w:pStyle w:val="CommentText"/>
      </w:pPr>
      <w:r>
        <w:rPr>
          <w:rStyle w:val="CommentReference"/>
        </w:rPr>
        <w:annotationRef/>
      </w:r>
      <w:r w:rsidRPr="00E96308">
        <w:t>On 3/31/21, the DLAD Editor updated 4.804 to add new paragraph (S-90)-(S-91) IAW PROCLTR 21-08.</w:t>
      </w:r>
    </w:p>
  </w:comment>
  <w:comment w:id="154" w:author="Burleigh, Anne R CIV DLA ACQUISITION (USA)" w:date="2021-03-31T11:28:00Z" w:initials="BARCDA(">
    <w:p w14:paraId="3B183929" w14:textId="5718ED8D" w:rsidR="00EE71FC" w:rsidRDefault="00EE71FC">
      <w:pPr>
        <w:pStyle w:val="CommentText"/>
      </w:pPr>
      <w:r>
        <w:rPr>
          <w:rStyle w:val="CommentReference"/>
        </w:rPr>
        <w:annotationRef/>
      </w:r>
      <w:r w:rsidRPr="00E96308">
        <w:t>On 3/31/21, the DLAD Editor inserted paragraph number “(S-90)” IAW PROCLTR 21-08.</w:t>
      </w:r>
    </w:p>
  </w:comment>
  <w:comment w:id="155" w:author="Burleigh, Anne R CIV DLA ACQUISITION (USA)" w:date="2017-11-14T17:41:00Z" w:initials="BARCDA(">
    <w:p w14:paraId="7BD1A7B6" w14:textId="77777777" w:rsidR="00EE71FC" w:rsidRDefault="00EE71FC" w:rsidP="003735A3">
      <w:pPr>
        <w:pStyle w:val="CommentText"/>
      </w:pPr>
      <w:r>
        <w:rPr>
          <w:rStyle w:val="CommentReference"/>
        </w:rPr>
        <w:annotationRef/>
      </w:r>
      <w:r>
        <w:t>On 11/14/17, the DLAD Editor made a technical amendment to 4.804, adding a statement advising that DLA Acquisition and DLA Finance have authorized removal of ULOs/UDOs) with remaining funds of $600 or less and expired contract delivery dates equal to or greater than 120 days</w:t>
      </w:r>
      <w:r w:rsidRPr="00BA6DA3">
        <w:t xml:space="preserve"> </w:t>
      </w:r>
      <w:r>
        <w:t xml:space="preserve">in DLA EBS  IAW </w:t>
      </w:r>
      <w:r>
        <w:rPr>
          <w:lang w:val="en"/>
        </w:rPr>
        <w:t>DLA Acquisition and DLA Finance memorandum, Clearing Aged Unliquidated Obligations (ULOs) and Undelivered Orders (UDOs) with Remaining Funds of $600 or Less</w:t>
      </w:r>
      <w:r w:rsidRPr="005B66B2">
        <w:rPr>
          <w:lang w:val="en"/>
        </w:rPr>
        <w:t>, dated August 5, 2017</w:t>
      </w:r>
      <w:r>
        <w:rPr>
          <w:lang w:val="en"/>
        </w:rPr>
        <w:t xml:space="preserve"> (see </w:t>
      </w:r>
      <w:r>
        <w:t xml:space="preserve"> </w:t>
      </w:r>
      <w:hyperlink r:id="rId17" w:history="1">
        <w:r w:rsidRPr="00C34623">
          <w:rPr>
            <w:rStyle w:val="Hyperlink"/>
            <w:color w:val="0563C1"/>
          </w:rPr>
          <w:t>https://eworkplace.dla.mil/sites/S7/J8/Leadership%20Messages/Write%20Off%20Letter%20Signed.pdf</w:t>
        </w:r>
      </w:hyperlink>
      <w:r w:rsidRPr="00C34623">
        <w:t>)</w:t>
      </w:r>
      <w:r>
        <w:t xml:space="preserve">.  </w:t>
      </w:r>
      <w:r>
        <w:rPr>
          <w:rStyle w:val="CommentReference"/>
        </w:rPr>
        <w:annotationRef/>
      </w:r>
    </w:p>
  </w:comment>
  <w:comment w:id="156" w:author="Burleigh, Anne R CIV DLA ACQUISITION (USA)" w:date="2020-09-15T09:57:00Z" w:initials="BARCDA(">
    <w:p w14:paraId="4F280EBD" w14:textId="5A4F2B23" w:rsidR="00EE71FC" w:rsidRDefault="00EE71FC">
      <w:pPr>
        <w:pStyle w:val="CommentText"/>
      </w:pPr>
      <w:r>
        <w:rPr>
          <w:rStyle w:val="CommentReference"/>
        </w:rPr>
        <w:annotationRef/>
      </w:r>
      <w:r>
        <w:t>On 9/15/20, the DLAD Editor made a technical amendment to 4.804 correcting the hyperlink for DLAM 7010.02 to read “</w:t>
      </w:r>
      <w:hyperlink r:id="rId18" w:history="1">
        <w:r w:rsidRPr="00AD04C6">
          <w:rPr>
            <w:rStyle w:val="Hyperlink"/>
            <w:sz w:val="24"/>
            <w:szCs w:val="24"/>
          </w:rPr>
          <w:t>https://issue-p.dla.mil/Published_Issuances/Unliquidated%20Obligations%20(ULO)%20and%20Undelivered%20Orders%20(UDO)%20Management.pdf</w:t>
        </w:r>
      </w:hyperlink>
      <w:r>
        <w:rPr>
          <w:sz w:val="24"/>
          <w:szCs w:val="24"/>
        </w:rPr>
        <w:t xml:space="preserve">”. Deleted link is as follows: </w:t>
      </w:r>
      <w:hyperlink r:id="rId19" w:history="1">
        <w:r w:rsidRPr="00B935BA">
          <w:rPr>
            <w:rStyle w:val="Hyperlink"/>
            <w:sz w:val="24"/>
            <w:szCs w:val="24"/>
          </w:rPr>
          <w:t>https://issue-p.dla.mil/Published_Issuances/DLAM%20ULO%20Mgmt_FINAL.pdf</w:t>
        </w:r>
      </w:hyperlink>
      <w:r>
        <w:rPr>
          <w:rStyle w:val="Hyperlink"/>
          <w:sz w:val="24"/>
          <w:szCs w:val="24"/>
        </w:rPr>
        <w:t>.</w:t>
      </w:r>
    </w:p>
  </w:comment>
  <w:comment w:id="157" w:author="Burleigh, Anne R CIV DLA ACQUISITION (USA)" w:date="2021-03-31T11:35:00Z" w:initials="BARCDA(">
    <w:p w14:paraId="6C68B0B5" w14:textId="029C6747" w:rsidR="00EE71FC" w:rsidRDefault="00EE71FC">
      <w:pPr>
        <w:pStyle w:val="CommentText"/>
      </w:pPr>
      <w:r>
        <w:rPr>
          <w:rStyle w:val="CommentReference"/>
        </w:rPr>
        <w:annotationRef/>
      </w:r>
      <w:r w:rsidRPr="00E96308">
        <w:t>On 3/31/21, the DLAD Editor added new paragraph 4.804(S-91) IAW PROCLTR 21-08.</w:t>
      </w:r>
    </w:p>
  </w:comment>
  <w:comment w:id="159" w:author="Burleigh, Anne R CIV DLA ACQUISITION (USA)" w:date="2019-05-01T13:42:00Z" w:initials="BARCDA(">
    <w:p w14:paraId="223C4135" w14:textId="23A9F6D8" w:rsidR="00EE71FC" w:rsidRDefault="00EE71FC">
      <w:pPr>
        <w:pStyle w:val="CommentText"/>
      </w:pPr>
      <w:r>
        <w:rPr>
          <w:rStyle w:val="CommentReference"/>
        </w:rPr>
        <w:annotationRef/>
      </w:r>
      <w:r>
        <w:t>On 5/1/19, the DLAD Editor updated 4.805(a) IAW PROCLTR 19-08, inserting new policy at 4.805(a)(1)-(3).</w:t>
      </w:r>
    </w:p>
  </w:comment>
  <w:comment w:id="160" w:author="Burleigh, Anne R CIV DLA ACQUISITION (USA)" w:date="2018-03-09T15:38:00Z" w:initials="BARCDA(">
    <w:p w14:paraId="2EB2AAB2" w14:textId="77777777" w:rsidR="00EE71FC" w:rsidRDefault="00EE71FC" w:rsidP="00650795">
      <w:pPr>
        <w:pStyle w:val="CommentText"/>
      </w:pPr>
      <w:r>
        <w:rPr>
          <w:rStyle w:val="CommentReference"/>
        </w:rPr>
        <w:annotationRef/>
      </w:r>
      <w:r>
        <w:t>On 3/9/18, the DLAD Editor updated 4.805(b) IAW PROCLTR 18-05.  The DLAD Editor made a technical amendment changing the subparagraph numbering to “(1)-(5)” in lieu of “(i)-(v),” consistent with FAR numbering convention.</w:t>
      </w:r>
    </w:p>
  </w:comment>
  <w:comment w:id="161" w:author="Burleigh, Anne R CIV DLA ACQUISITION (USA)" w:date="2019-05-01T13:37:00Z" w:initials="BARCDA(">
    <w:p w14:paraId="2B41B90E" w14:textId="277BE206" w:rsidR="00EE71FC" w:rsidRDefault="00EE71FC" w:rsidP="006B0D21">
      <w:pPr>
        <w:pStyle w:val="CommentText"/>
      </w:pPr>
      <w:r>
        <w:rPr>
          <w:rStyle w:val="CommentReference"/>
        </w:rPr>
        <w:annotationRef/>
      </w:r>
      <w:r>
        <w:t xml:space="preserve">On 5/1/19, the DLAD Editor updated 4.805(b) IAW PROCLTR 19-08, to renumber existing paragraph (b)(5) as (b)(4) and remove existing policy at (b)(4) as shown below: </w:t>
      </w:r>
    </w:p>
    <w:p w14:paraId="3E8BF7FA" w14:textId="77777777" w:rsidR="00EE71FC" w:rsidRDefault="00EE71FC" w:rsidP="006B0D21">
      <w:pPr>
        <w:pStyle w:val="CommentText"/>
      </w:pPr>
    </w:p>
    <w:p w14:paraId="2AE9B1F5" w14:textId="540E0B35" w:rsidR="00EE71FC" w:rsidRDefault="00EE71FC" w:rsidP="006B0D21">
      <w:pPr>
        <w:pStyle w:val="CommentText"/>
      </w:pPr>
      <w:r>
        <w:t xml:space="preserve">“(4) </w:t>
      </w:r>
      <w:r w:rsidRPr="004D72B0">
        <w:rPr>
          <w:color w:val="000000"/>
        </w:rPr>
        <w:t>Include a reference statement in the Records Management contract file notifying authorized users of the location of any document or material maintained outside Records Management.</w:t>
      </w:r>
      <w:r>
        <w:rPr>
          <w:color w:val="000000"/>
        </w:rPr>
        <w:t>”</w:t>
      </w:r>
    </w:p>
  </w:comment>
  <w:comment w:id="162" w:author="Burleigh, Anne R CIV DLA ACQUISITION (USA)" w:date="2022-01-30T15:13:00Z" w:initials="BARCDA(">
    <w:p w14:paraId="18FC3A8B" w14:textId="77777777" w:rsidR="00652911" w:rsidRDefault="00652911">
      <w:pPr>
        <w:pStyle w:val="CommentText"/>
      </w:pPr>
      <w:r>
        <w:rPr>
          <w:rStyle w:val="CommentReference"/>
        </w:rPr>
        <w:annotationRef/>
      </w:r>
      <w:r>
        <w:t>On 1/30/22, the DLAD Editor updated section 4.1303-90 and added section 4.1303-91 IAW PROCLTR 22-04.</w:t>
      </w:r>
    </w:p>
    <w:p w14:paraId="0A2EE3AD" w14:textId="77777777" w:rsidR="00652911" w:rsidRDefault="00652911">
      <w:pPr>
        <w:pStyle w:val="CommentText"/>
      </w:pPr>
    </w:p>
    <w:p w14:paraId="7D4ACC2B" w14:textId="0E55DE51" w:rsidR="00652911" w:rsidRDefault="00652911">
      <w:pPr>
        <w:pStyle w:val="CommentText"/>
      </w:pPr>
      <w:r>
        <w:t>On 1/15/2</w:t>
      </w:r>
      <w:r w:rsidR="009A51D1">
        <w:t>1</w:t>
      </w:r>
      <w:r>
        <w:t xml:space="preserve">, the DLAD Editor </w:t>
      </w:r>
      <w:r w:rsidR="009A51D1">
        <w:t>updated subpart 4.13 IAW PROCLTR 21-03.</w:t>
      </w:r>
    </w:p>
  </w:comment>
  <w:comment w:id="166" w:author="Burleigh, Anne R CIV DLA ACQUISITION (USA)" w:date="2021-01-15T15:31:00Z" w:initials="BARCDA(">
    <w:p w14:paraId="45D22A05" w14:textId="7860E502" w:rsidR="00F918F3" w:rsidRDefault="00EE71FC" w:rsidP="00F918F3">
      <w:pPr>
        <w:pStyle w:val="CommentText"/>
      </w:pPr>
      <w:r>
        <w:rPr>
          <w:rStyle w:val="CommentReference"/>
        </w:rPr>
        <w:annotationRef/>
      </w:r>
      <w:r w:rsidR="00D139D1">
        <w:t>On 1/30/22, the DLAD Editor updated section 4.1303-90</w:t>
      </w:r>
      <w:r w:rsidR="0060383B">
        <w:t xml:space="preserve"> and </w:t>
      </w:r>
      <w:r w:rsidR="00663FAC">
        <w:t>procurement note H14 IAW PROCLTR 22-04</w:t>
      </w:r>
      <w:r w:rsidR="00E45051">
        <w:t>.</w:t>
      </w:r>
      <w:r w:rsidR="00F918F3">
        <w:t xml:space="preserve"> . Procurement note H14 is dated DEC 2021, consistent with the date H14 was migrated to EProcurement.</w:t>
      </w:r>
    </w:p>
    <w:p w14:paraId="5E291AB2" w14:textId="77777777" w:rsidR="00D139D1" w:rsidRDefault="00D139D1">
      <w:pPr>
        <w:pStyle w:val="CommentText"/>
      </w:pPr>
    </w:p>
    <w:p w14:paraId="23085C1B" w14:textId="24EE1F07" w:rsidR="00EE71FC" w:rsidRDefault="00EE71FC">
      <w:pPr>
        <w:pStyle w:val="CommentText"/>
      </w:pPr>
      <w:r>
        <w:t>On 1/15/21, the DLAD Editor updated 4.1303-90 IAW PROCLTR 21-03.</w:t>
      </w:r>
    </w:p>
  </w:comment>
  <w:comment w:id="167" w:author="Burleigh, Anne R CIV DLA ACQUISITION (USA)" w:date="2020-03-27T22:13:00Z" w:initials="BARCDA(">
    <w:p w14:paraId="1755C027" w14:textId="7737B311" w:rsidR="00EE71FC" w:rsidRDefault="00EE71FC">
      <w:pPr>
        <w:pStyle w:val="CommentText"/>
      </w:pPr>
      <w:r>
        <w:rPr>
          <w:rStyle w:val="CommentReference"/>
        </w:rPr>
        <w:annotationRef/>
      </w:r>
      <w:r>
        <w:rPr>
          <w:rStyle w:val="CommentReference"/>
        </w:rPr>
        <w:annotationRef/>
      </w:r>
      <w:r>
        <w:t>On 7/1/19, the DLAD Editor made a technical amendment to 4.1303-90 inserting “DLA SOP J72.001”.</w:t>
      </w:r>
    </w:p>
  </w:comment>
  <w:comment w:id="168" w:author="Burleigh, Anne R CIV DLA ACQUISITION (USA)" w:date="2019-05-31T16:05:00Z" w:initials="BARCDA(">
    <w:p w14:paraId="6FFA4005" w14:textId="5B7629A1" w:rsidR="00EE71FC" w:rsidRDefault="00EE71FC">
      <w:pPr>
        <w:pStyle w:val="CommentText"/>
      </w:pPr>
      <w:r>
        <w:rPr>
          <w:rStyle w:val="CommentReference"/>
        </w:rPr>
        <w:annotationRef/>
      </w:r>
      <w:r>
        <w:t>On 5/31/19, the DLAD Editor made a technical amendment to 4.1303-90, updating the link to the SOP.</w:t>
      </w:r>
    </w:p>
  </w:comment>
  <w:comment w:id="169" w:author="Burleigh, Anne R CIV DLA ACQUISITION (USA)" w:date="2021-01-15T15:48:00Z" w:initials="BARCDA(">
    <w:p w14:paraId="4AA0E6E4" w14:textId="5257F5C8" w:rsidR="000A0BBB" w:rsidRDefault="000A0BBB">
      <w:pPr>
        <w:pStyle w:val="CommentText"/>
      </w:pPr>
      <w:r>
        <w:t xml:space="preserve">On 1/30/22, the DLAD Editor </w:t>
      </w:r>
      <w:r w:rsidR="00F65C9E">
        <w:t xml:space="preserve">revised paragraph (m) </w:t>
      </w:r>
      <w:r>
        <w:t>procurement note H14 IAW PROCLTR 22-04.</w:t>
      </w:r>
      <w:r w:rsidR="00251A59">
        <w:t xml:space="preserve"> Procurement note H14 is dated DEC 2021, consistent with the date H14 was migrated to EProcurement.</w:t>
      </w:r>
    </w:p>
    <w:p w14:paraId="7165C242" w14:textId="77777777" w:rsidR="000A0BBB" w:rsidRDefault="000A0BBB">
      <w:pPr>
        <w:pStyle w:val="CommentText"/>
      </w:pPr>
    </w:p>
    <w:p w14:paraId="6C195DB0" w14:textId="19C68EEC" w:rsidR="00EE71FC" w:rsidRDefault="00EE71FC">
      <w:pPr>
        <w:pStyle w:val="CommentText"/>
      </w:pPr>
      <w:r>
        <w:rPr>
          <w:rStyle w:val="CommentReference"/>
        </w:rPr>
        <w:annotationRef/>
      </w:r>
      <w:r>
        <w:t>On 1/15/21, the DLAD Editor added procurement note H14 IAW PROCLTR 21-03.</w:t>
      </w:r>
    </w:p>
  </w:comment>
  <w:comment w:id="170" w:author="Burleigh, Anne R CIV DLA ACQUISITION (USA)" w:date="2022-01-30T15:25:00Z" w:initials="BARCDA(">
    <w:p w14:paraId="53FFE024" w14:textId="7663D1D2" w:rsidR="00885E81" w:rsidRDefault="00885E81">
      <w:pPr>
        <w:pStyle w:val="CommentText"/>
      </w:pPr>
      <w:r>
        <w:rPr>
          <w:rStyle w:val="CommentReference"/>
        </w:rPr>
        <w:annotationRef/>
      </w:r>
      <w:r w:rsidR="00084982">
        <w:t>On 1/30/22, the DLAD Editor added section 4.1303-91 and procurement note H16 IAW PROCLTR 22-04.</w:t>
      </w:r>
      <w:r w:rsidR="00F90110">
        <w:t xml:space="preserve"> Procurement note H16 is dated DEC 2021, consistent with the date H16 was migrated to EProcurement.</w:t>
      </w:r>
    </w:p>
  </w:comment>
  <w:comment w:id="171" w:author="Burleigh, Anne R CIV DLA ACQUISITION (USA)" w:date="2022-01-30T15:54:00Z" w:initials="BARCDA(">
    <w:p w14:paraId="7C132B32" w14:textId="3E2BF2DC" w:rsidR="00E2512F" w:rsidRDefault="00E2512F" w:rsidP="00E2512F">
      <w:pPr>
        <w:pStyle w:val="CommentText"/>
      </w:pPr>
      <w:r>
        <w:rPr>
          <w:rStyle w:val="CommentReference"/>
        </w:rPr>
        <w:annotationRef/>
      </w:r>
      <w:r w:rsidR="00F918F3">
        <w:t xml:space="preserve">On </w:t>
      </w:r>
      <w:r>
        <w:t>. Procurement note H1</w:t>
      </w:r>
      <w:r w:rsidR="00F90110">
        <w:t>6</w:t>
      </w:r>
      <w:r>
        <w:t xml:space="preserve"> is dated DEC 2021, consistent with the date H1</w:t>
      </w:r>
      <w:r w:rsidR="00F90110">
        <w:t>6</w:t>
      </w:r>
      <w:r>
        <w:t xml:space="preserve"> was migrated to EProcurement.</w:t>
      </w:r>
    </w:p>
    <w:p w14:paraId="1941E473" w14:textId="066D2011" w:rsidR="00E2512F" w:rsidRDefault="00E2512F">
      <w:pPr>
        <w:pStyle w:val="CommentText"/>
      </w:pPr>
    </w:p>
  </w:comment>
  <w:comment w:id="174" w:author="Anne" w:date="2021-01-12T10:56:00Z" w:initials="A">
    <w:p w14:paraId="4276BE5C" w14:textId="17DB0B4D" w:rsidR="00EE71FC" w:rsidRDefault="00EE71FC" w:rsidP="00EB4609">
      <w:pPr>
        <w:pStyle w:val="CommentText"/>
        <w:spacing w:after="240"/>
      </w:pPr>
      <w:r>
        <w:rPr>
          <w:rStyle w:val="CommentReference"/>
        </w:rPr>
        <w:annotationRef/>
      </w:r>
      <w:r>
        <w:t>On 1/12/21, the DLAD Editor made a technical amendment updating the hyperlinks at 4.1601(a). Deleted links are as follows:</w:t>
      </w:r>
    </w:p>
    <w:p w14:paraId="3253F76C" w14:textId="77777777" w:rsidR="00EE71FC" w:rsidRPr="00BF2AFB" w:rsidRDefault="005A1C85" w:rsidP="00287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hyperlink r:id="rId20" w:history="1">
        <w:r w:rsidR="00EE71FC" w:rsidRPr="00BF2AFB">
          <w:rPr>
            <w:rStyle w:val="Hyperlink"/>
            <w:bCs/>
            <w:sz w:val="24"/>
            <w:szCs w:val="24"/>
          </w:rPr>
          <w:t>Table Maintenance: Maintaining PIIN Tables</w:t>
        </w:r>
      </w:hyperlink>
    </w:p>
    <w:p w14:paraId="5A47B490" w14:textId="77777777" w:rsidR="00EE71FC" w:rsidRPr="00BF2AFB" w:rsidRDefault="005A1C85" w:rsidP="00287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21" w:history="1">
        <w:r w:rsidR="00EE71FC" w:rsidRPr="00BF2AFB">
          <w:rPr>
            <w:rStyle w:val="Hyperlink"/>
            <w:bCs/>
            <w:sz w:val="24"/>
            <w:szCs w:val="24"/>
          </w:rPr>
          <w:t>Table Maintenance: Maintaining Basic Agreement PIIN/SPIIN Tables</w:t>
        </w:r>
      </w:hyperlink>
    </w:p>
    <w:p w14:paraId="47D0759A" w14:textId="0E10F198" w:rsidR="00EE71FC" w:rsidRDefault="005A1C85" w:rsidP="00EB46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hyperlink r:id="rId22" w:history="1">
        <w:r w:rsidR="00EE71FC" w:rsidRPr="00BF2AFB">
          <w:rPr>
            <w:rStyle w:val="Hyperlink"/>
            <w:bCs/>
            <w:sz w:val="24"/>
            <w:szCs w:val="24"/>
          </w:rPr>
          <w:t>Table Maintenance: PIIN and Call Number Table Maintenance and Associated Error Workflow Tables</w:t>
        </w:r>
      </w:hyperlink>
    </w:p>
  </w:comment>
  <w:comment w:id="176" w:author="Burleigh, Anne R CIV DLA ACQUISITION (USA)" w:date="2017-06-21T14:09:00Z" w:initials="BARCDA(">
    <w:p w14:paraId="60DDF27C" w14:textId="77777777" w:rsidR="00EE71FC" w:rsidRDefault="00EE71FC" w:rsidP="00650795">
      <w:pPr>
        <w:pStyle w:val="CommentText"/>
      </w:pPr>
      <w:r>
        <w:rPr>
          <w:rStyle w:val="CommentReference"/>
        </w:rPr>
        <w:annotationRef/>
      </w:r>
      <w:r>
        <w:rPr>
          <w:noProof/>
        </w:rPr>
        <w:t>On 6/21/17, the DLAD Editor made a technical amendment adding new section 4.7103-2 to reference DEVIATION 17-01.</w:t>
      </w:r>
    </w:p>
  </w:comment>
  <w:comment w:id="177" w:author="Burleigh, Anne R CIV DLA ACQUISITION (USA)" w:date="2019-11-19T16:25:00Z" w:initials="BARCDA(">
    <w:p w14:paraId="09A0C2DC" w14:textId="50A0BBAC" w:rsidR="00EE71FC" w:rsidRDefault="00EE71FC">
      <w:pPr>
        <w:pStyle w:val="CommentText"/>
      </w:pPr>
      <w:r>
        <w:rPr>
          <w:rStyle w:val="CommentReference"/>
        </w:rPr>
        <w:annotationRef/>
      </w:r>
      <w:r>
        <w:t>On 11/19/19, the DLAD Editor made a technical amendment inserting reference to DEVIATION 20-01, which expires on  11/17/22, and removing reference to DEVIATION 17-01.</w:t>
      </w:r>
    </w:p>
  </w:comment>
  <w:comment w:id="178" w:author="Burleigh, Anne R CIV DLA ACQUISITION (USA)" w:date="2020-03-30T10:38:00Z" w:initials="BARCDA(">
    <w:p w14:paraId="1665169A" w14:textId="191560DF" w:rsidR="00EE71FC" w:rsidRDefault="00EE71FC">
      <w:pPr>
        <w:pStyle w:val="CommentText"/>
      </w:pPr>
      <w:r>
        <w:rPr>
          <w:rStyle w:val="CommentReference"/>
        </w:rPr>
        <w:annotationRef/>
      </w:r>
      <w:r>
        <w:t>On 3/30/20, the DLAD Editor made a technical amendment to 4.7103-2, correcting the expiration date of DEVIATION 20-01 to read “November 17, 2022” instead of “November 17, 2011”.</w:t>
      </w:r>
    </w:p>
  </w:comment>
  <w:comment w:id="180" w:author="Burleigh, Anne R CIV DLA ACQUISITION (USA)" w:date="2017-06-21T14:13:00Z" w:initials="BARCDA(">
    <w:p w14:paraId="3DAC7B0E" w14:textId="3F169EE9" w:rsidR="00EE71FC" w:rsidRDefault="00EE71FC" w:rsidP="00650795">
      <w:pPr>
        <w:pStyle w:val="CommentText"/>
      </w:pPr>
      <w:r>
        <w:rPr>
          <w:rStyle w:val="CommentReference"/>
        </w:rPr>
        <w:annotationRef/>
      </w:r>
      <w:r>
        <w:rPr>
          <w:noProof/>
        </w:rPr>
        <w:t>On 6/21/17, the DLAD Editor added new section 4.7104-2 to reference 4.7103-2, which references DEVIATION 20-01.</w:t>
      </w:r>
    </w:p>
  </w:comment>
  <w:comment w:id="181" w:author="Burleigh, Anne R CIV DLA ACQUISITION (USA)" w:date="2021-04-30T16:15:00Z" w:initials="BARCDA(">
    <w:p w14:paraId="5309E555" w14:textId="28A66FCB" w:rsidR="00EE71FC" w:rsidRDefault="00EE71FC">
      <w:pPr>
        <w:pStyle w:val="CommentText"/>
      </w:pPr>
      <w:r>
        <w:rPr>
          <w:rStyle w:val="CommentReference"/>
        </w:rPr>
        <w:annotationRef/>
      </w:r>
      <w:r>
        <w:t>On 4/30/21, the DLAD Editor removed section 4.7302 IAW PROCLTR 21-10.</w:t>
      </w:r>
    </w:p>
  </w:comment>
  <w:comment w:id="187" w:author="Burleigh, Anne R CIV DLA ACQUISITION (USA)" w:date="2021-07-06T11:55:00Z" w:initials="BARCDA(">
    <w:p w14:paraId="53131ABC" w14:textId="14D305E9" w:rsidR="00F92C51" w:rsidRDefault="00F92C51">
      <w:pPr>
        <w:pStyle w:val="CommentText"/>
      </w:pPr>
      <w:r>
        <w:rPr>
          <w:rStyle w:val="CommentReference"/>
        </w:rPr>
        <w:annotationRef/>
      </w:r>
      <w:r>
        <w:t>On 7/6/21, the DLAD Editor</w:t>
      </w:r>
      <w:r w:rsidR="00367B97">
        <w:t xml:space="preserve"> made  </w:t>
      </w:r>
      <w:r w:rsidR="00523E93">
        <w:t xml:space="preserve">a </w:t>
      </w:r>
      <w:r w:rsidR="00367B97">
        <w:t>technical amendment at 4.7303-3(a)(S-92),</w:t>
      </w:r>
      <w:r>
        <w:t xml:space="preserve"> correct</w:t>
      </w:r>
      <w:r w:rsidR="00367B97">
        <w:t>ing</w:t>
      </w:r>
      <w:r>
        <w:t xml:space="preserve"> </w:t>
      </w:r>
      <w:r w:rsidR="00A52689">
        <w:t>“DLA C</w:t>
      </w:r>
      <w:r w:rsidR="00367B97">
        <w:t>omputer</w:t>
      </w:r>
      <w:r w:rsidR="00A52689">
        <w:t xml:space="preserve"> Emergency Response Team”</w:t>
      </w:r>
      <w:r w:rsidR="00523E93">
        <w:t xml:space="preserve"> to read</w:t>
      </w:r>
      <w:r w:rsidR="00A52689">
        <w:t xml:space="preserve"> “DLA C</w:t>
      </w:r>
      <w:r w:rsidR="00367B97">
        <w:t>yber</w:t>
      </w:r>
      <w:r w:rsidR="00A52689">
        <w:t xml:space="preserve"> Emergency Response Team”.</w:t>
      </w:r>
    </w:p>
  </w:comment>
  <w:comment w:id="189" w:author="Burleigh, Anne R CIV DLA ACQUISITION (USA)" w:date="2016-11-16T16:58:00Z" w:initials="BARCDA(">
    <w:p w14:paraId="74A14413" w14:textId="77777777" w:rsidR="00EE71FC" w:rsidRDefault="00EE71FC" w:rsidP="00DA3509">
      <w:pPr>
        <w:pStyle w:val="CommentText"/>
      </w:pPr>
      <w:r>
        <w:rPr>
          <w:rStyle w:val="CommentReference"/>
        </w:rPr>
        <w:annotationRef/>
      </w:r>
      <w:r>
        <w:t>On 7/26/16, the DLAD Editor replaced Part 5 in its entirety IAW PROCLTR 16-08.</w:t>
      </w:r>
    </w:p>
  </w:comment>
  <w:comment w:id="193" w:author="Anne Burleigh" w:date="2018-08-10T10:34:00Z" w:initials="AB">
    <w:p w14:paraId="02E9FE6D" w14:textId="77777777" w:rsidR="00EE71FC" w:rsidRDefault="00EE71FC" w:rsidP="00DA3509">
      <w:pPr>
        <w:pStyle w:val="CommentText"/>
      </w:pPr>
      <w:r>
        <w:rPr>
          <w:rStyle w:val="CommentReference"/>
        </w:rPr>
        <w:annotationRef/>
      </w:r>
      <w:r>
        <w:t xml:space="preserve">On 8/10/18, the DLAD Editor made a technical amendment to 5.202(a)(13) deleting “$150,000”and inserting “the SAT,” IAW </w:t>
      </w:r>
      <w:r w:rsidRPr="00AC234A">
        <w:t>Class Deviation 2018-O0013 -- Micro-Purchase Threshold, Simplified Acquisition Threshold, and Special Emergency Procurement Authority</w:t>
      </w:r>
      <w:r>
        <w:t xml:space="preserve">, dated </w:t>
      </w:r>
      <w:r w:rsidRPr="00AC234A">
        <w:t>4-13-18</w:t>
      </w:r>
      <w:r>
        <w:t xml:space="preserve">, which increased the basic SAT threshold from $150,000 to $250,000.  </w:t>
      </w:r>
    </w:p>
  </w:comment>
  <w:comment w:id="196" w:author="Burleigh, Anne R CIV DLA ACQUISITION (USA)" w:date="2021-04-30T11:49:00Z" w:initials="BARCDA(">
    <w:p w14:paraId="02FD3107" w14:textId="77777777" w:rsidR="001C4389" w:rsidRDefault="001C4389" w:rsidP="001C4389">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23" w:history="1">
        <w:r w:rsidRPr="00E849F1">
          <w:rPr>
            <w:rStyle w:val="Hyperlink"/>
            <w:sz w:val="24"/>
            <w:szCs w:val="24"/>
            <w:lang w:val="en"/>
          </w:rPr>
          <w:t>Contract Opportunities</w:t>
        </w:r>
      </w:hyperlink>
      <w:r>
        <w:rPr>
          <w:sz w:val="24"/>
          <w:szCs w:val="24"/>
          <w:lang w:val="en"/>
        </w:rPr>
        <w:t xml:space="preserve"> (</w:t>
      </w:r>
      <w:hyperlink r:id="rId24" w:history="1">
        <w:r w:rsidRPr="00E849F1">
          <w:rPr>
            <w:rStyle w:val="Hyperlink"/>
            <w:sz w:val="24"/>
            <w:szCs w:val="24"/>
            <w:lang w:val="en"/>
          </w:rPr>
          <w:t>https://beta.sam.gov/content/opportunities</w:t>
        </w:r>
      </w:hyperlink>
      <w:r>
        <w:rPr>
          <w:sz w:val="24"/>
          <w:szCs w:val="24"/>
          <w:lang w:val="en"/>
        </w:rPr>
        <w:t xml:space="preserve">) on </w:t>
      </w:r>
      <w:hyperlink r:id="rId25" w:history="1">
        <w:r>
          <w:rPr>
            <w:rStyle w:val="Hyperlink"/>
            <w:sz w:val="24"/>
            <w:szCs w:val="24"/>
            <w:lang w:val="en"/>
          </w:rPr>
          <w:t>beta.SAM.gov</w:t>
        </w:r>
      </w:hyperlink>
      <w:r>
        <w:rPr>
          <w:sz w:val="24"/>
          <w:szCs w:val="24"/>
          <w:lang w:val="en"/>
        </w:rPr>
        <w:t xml:space="preserve"> (</w:t>
      </w:r>
      <w:hyperlink r:id="rId26"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27"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28" w:history="1">
        <w:r w:rsidRPr="00E849F1">
          <w:rPr>
            <w:rStyle w:val="Hyperlink"/>
            <w:sz w:val="24"/>
            <w:szCs w:val="24"/>
            <w:lang w:val="en"/>
          </w:rPr>
          <w:t>https://www.acq.osd.mil/dpap/policy/policyvault/USA002493-19-DPC.pdf</w:t>
        </w:r>
      </w:hyperlink>
      <w:r>
        <w:rPr>
          <w:sz w:val="24"/>
          <w:szCs w:val="24"/>
          <w:lang w:val="en"/>
        </w:rPr>
        <w:t>).</w:t>
      </w:r>
    </w:p>
  </w:comment>
  <w:comment w:id="197" w:author="Burleigh, Anne R CIV DLA ACQUISITION (USA)" w:date="2021-06-09T11:28:00Z" w:initials="BARCDA(">
    <w:p w14:paraId="464E890D" w14:textId="0CE49899" w:rsidR="001C4389" w:rsidRDefault="001C4389" w:rsidP="001C4389">
      <w:r>
        <w:rPr>
          <w:rStyle w:val="CommentReference"/>
        </w:rPr>
        <w:annotationRef/>
      </w:r>
      <w:r>
        <w:rPr>
          <w:sz w:val="24"/>
          <w:szCs w:val="24"/>
        </w:rPr>
        <w:t xml:space="preserve">On 6/9/21, the DLAD Editor made a technical amendment at </w:t>
      </w:r>
      <w:r w:rsidR="00F233B9">
        <w:rPr>
          <w:sz w:val="24"/>
          <w:szCs w:val="24"/>
        </w:rPr>
        <w:t>5.301(a)(1)</w:t>
      </w:r>
      <w:r>
        <w:rPr>
          <w:sz w:val="24"/>
          <w:szCs w:val="24"/>
        </w:rPr>
        <w:t xml:space="preserve"> updating the links to Contract Opportunities and SAM.gov in accordance with the integration of Legacy SAM</w:t>
      </w:r>
      <w:r>
        <w:t>.gov. The following was deleted:</w:t>
      </w:r>
    </w:p>
    <w:p w14:paraId="4DEC8857" w14:textId="77777777" w:rsidR="001C4389" w:rsidRDefault="001C4389" w:rsidP="001C4389"/>
    <w:p w14:paraId="063754E4" w14:textId="77777777" w:rsidR="001C4389" w:rsidRDefault="001C4389" w:rsidP="001C4389">
      <w:pPr>
        <w:rPr>
          <w:sz w:val="24"/>
          <w:szCs w:val="24"/>
        </w:rPr>
      </w:pPr>
      <w:r>
        <w:rPr>
          <w:sz w:val="24"/>
          <w:szCs w:val="24"/>
        </w:rPr>
        <w:t>“</w:t>
      </w:r>
      <w:r w:rsidRPr="007D5910">
        <w:rPr>
          <w:sz w:val="24"/>
          <w:szCs w:val="24"/>
        </w:rPr>
        <w:t xml:space="preserve">the </w:t>
      </w:r>
      <w:hyperlink r:id="rId29" w:history="1">
        <w:r w:rsidRPr="007D5910">
          <w:rPr>
            <w:rStyle w:val="Hyperlink"/>
            <w:sz w:val="24"/>
            <w:szCs w:val="24"/>
            <w:lang w:val="en"/>
          </w:rPr>
          <w:t>Contract Opportunities</w:t>
        </w:r>
      </w:hyperlink>
      <w:r w:rsidRPr="007D5910">
        <w:rPr>
          <w:sz w:val="24"/>
          <w:szCs w:val="24"/>
          <w:lang w:val="en"/>
        </w:rPr>
        <w:t xml:space="preserve"> (</w:t>
      </w:r>
      <w:hyperlink r:id="rId30" w:history="1">
        <w:r w:rsidRPr="007D5910">
          <w:rPr>
            <w:rStyle w:val="Hyperlink"/>
            <w:sz w:val="24"/>
            <w:szCs w:val="24"/>
            <w:lang w:val="en"/>
          </w:rPr>
          <w:t>https://beta.sam.gov/content/opportunities</w:t>
        </w:r>
      </w:hyperlink>
      <w:r w:rsidRPr="007D5910">
        <w:rPr>
          <w:sz w:val="24"/>
          <w:szCs w:val="24"/>
          <w:lang w:val="en"/>
        </w:rPr>
        <w:t xml:space="preserve">) on </w:t>
      </w:r>
      <w:hyperlink r:id="rId31" w:history="1">
        <w:r w:rsidRPr="007D5910">
          <w:rPr>
            <w:rStyle w:val="Hyperlink"/>
            <w:sz w:val="24"/>
            <w:szCs w:val="24"/>
            <w:lang w:val="en"/>
          </w:rPr>
          <w:t>beta.SAM.gov</w:t>
        </w:r>
      </w:hyperlink>
      <w:r w:rsidRPr="007D5910">
        <w:rPr>
          <w:sz w:val="24"/>
          <w:szCs w:val="24"/>
          <w:lang w:val="en"/>
        </w:rPr>
        <w:t xml:space="preserve"> (</w:t>
      </w:r>
      <w:hyperlink r:id="rId32"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13C055CB" w14:textId="77777777" w:rsidR="001C4389" w:rsidRDefault="001C4389" w:rsidP="001C4389">
      <w:pPr>
        <w:pStyle w:val="CommentText"/>
      </w:pPr>
    </w:p>
  </w:comment>
  <w:comment w:id="198" w:author="Burleigh, Anne R CIV DLA ACQUISITION (USA)" w:date="2021-04-30T11:56:00Z" w:initials="BARCDA(">
    <w:p w14:paraId="269B07D1" w14:textId="4731048D" w:rsidR="00EE71FC" w:rsidRDefault="00EE71FC">
      <w:pPr>
        <w:pStyle w:val="CommentText"/>
      </w:pPr>
      <w:r>
        <w:rPr>
          <w:rStyle w:val="CommentReference"/>
        </w:rPr>
        <w:annotationRef/>
      </w:r>
      <w:r>
        <w:t xml:space="preserve">On 4/30/21, the DLAD Editor made a technical amendment at 5.301(a)(1) </w:t>
      </w:r>
      <w:bookmarkStart w:id="199" w:name="_Hlk70677032"/>
      <w:r>
        <w:t>to replace reference to “</w:t>
      </w:r>
      <w:r w:rsidRPr="00F97851">
        <w:rPr>
          <w:sz w:val="24"/>
          <w:szCs w:val="24"/>
        </w:rPr>
        <w:t>GPE/FedBizOpps</w:t>
      </w:r>
      <w:r>
        <w:rPr>
          <w:sz w:val="24"/>
          <w:szCs w:val="24"/>
        </w:rPr>
        <w:t>”</w:t>
      </w:r>
      <w:r>
        <w:t xml:space="preserve"> with “</w:t>
      </w:r>
      <w:hyperlink r:id="rId33" w:history="1">
        <w:r w:rsidRPr="00E849F1">
          <w:rPr>
            <w:rStyle w:val="Hyperlink"/>
            <w:sz w:val="24"/>
            <w:szCs w:val="24"/>
            <w:lang w:val="en"/>
          </w:rPr>
          <w:t>Contract Opportunities</w:t>
        </w:r>
      </w:hyperlink>
      <w:r>
        <w:rPr>
          <w:sz w:val="24"/>
          <w:szCs w:val="24"/>
          <w:lang w:val="en"/>
        </w:rPr>
        <w:t xml:space="preserve"> (</w:t>
      </w:r>
      <w:hyperlink r:id="rId34" w:history="1">
        <w:r w:rsidRPr="00E849F1">
          <w:rPr>
            <w:rStyle w:val="Hyperlink"/>
            <w:sz w:val="24"/>
            <w:szCs w:val="24"/>
            <w:lang w:val="en"/>
          </w:rPr>
          <w:t>https://beta.sam.gov/content/opportunities</w:t>
        </w:r>
      </w:hyperlink>
      <w:r>
        <w:rPr>
          <w:sz w:val="24"/>
          <w:szCs w:val="24"/>
          <w:lang w:val="en"/>
        </w:rPr>
        <w:t xml:space="preserve">) on </w:t>
      </w:r>
      <w:hyperlink r:id="rId35" w:history="1">
        <w:r>
          <w:rPr>
            <w:rStyle w:val="Hyperlink"/>
            <w:sz w:val="24"/>
            <w:szCs w:val="24"/>
            <w:lang w:val="en"/>
          </w:rPr>
          <w:t>beta.SAM.gov</w:t>
        </w:r>
      </w:hyperlink>
      <w:r>
        <w:rPr>
          <w:sz w:val="24"/>
          <w:szCs w:val="24"/>
          <w:lang w:val="en"/>
        </w:rPr>
        <w:t xml:space="preserve"> (</w:t>
      </w:r>
      <w:hyperlink r:id="rId36" w:history="1">
        <w:r w:rsidRPr="00E849F1">
          <w:rPr>
            <w:rStyle w:val="Hyperlink"/>
            <w:sz w:val="24"/>
            <w:szCs w:val="24"/>
            <w:lang w:val="en"/>
          </w:rPr>
          <w:t>https://beta.sam.gov/content/home</w:t>
        </w:r>
      </w:hyperlink>
      <w:r>
        <w:rPr>
          <w:sz w:val="24"/>
          <w:szCs w:val="24"/>
          <w:lang w:val="en"/>
        </w:rPr>
        <w:t xml:space="preserve">) </w:t>
      </w:r>
      <w:bookmarkEnd w:id="199"/>
      <w:r>
        <w:rPr>
          <w:sz w:val="24"/>
          <w:szCs w:val="24"/>
          <w:lang w:val="en"/>
        </w:rPr>
        <w:t xml:space="preserve">IAW DPC Memorandum, SUBJECT: Deplying Contracting Opportunities in Beta.SAM; Retirement of FedBizOpps, dated 11/5/19. </w:t>
      </w:r>
      <w:hyperlink r:id="rId37"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38" w:history="1">
        <w:r w:rsidRPr="00E849F1">
          <w:rPr>
            <w:rStyle w:val="Hyperlink"/>
            <w:sz w:val="24"/>
            <w:szCs w:val="24"/>
            <w:lang w:val="en"/>
          </w:rPr>
          <w:t>https://www.acq.osd.mil/dpap/policy/policyvault/USA002493-19-DPC.pdf</w:t>
        </w:r>
      </w:hyperlink>
      <w:r>
        <w:rPr>
          <w:sz w:val="24"/>
          <w:szCs w:val="24"/>
          <w:lang w:val="en"/>
        </w:rPr>
        <w:t>).</w:t>
      </w:r>
    </w:p>
  </w:comment>
  <w:comment w:id="205" w:author="Burleigh, Anne R CIV DLA ACQUISITION (USA)" w:date="2016-10-24T12:53:00Z" w:initials="BARCDA(">
    <w:p w14:paraId="1071050E" w14:textId="77777777" w:rsidR="00EE71FC" w:rsidRDefault="00EE71FC" w:rsidP="00DA3509">
      <w:pPr>
        <w:pStyle w:val="CommentText"/>
      </w:pPr>
      <w:r>
        <w:rPr>
          <w:rStyle w:val="CommentReference"/>
        </w:rPr>
        <w:annotationRef/>
      </w:r>
      <w:r>
        <w:t>On 10/24/16, the DLAD Editor replaced Part 6 in its entirety IAW PROCLTR 16-10.</w:t>
      </w:r>
    </w:p>
  </w:comment>
  <w:comment w:id="211" w:author="Burleigh, Anne R CIV DLA ACQUISITION (USA)" w:date="2019-02-20T17:26:00Z" w:initials="BARCDA(">
    <w:p w14:paraId="1BFAA88D" w14:textId="0AEBB02E" w:rsidR="00EE71FC" w:rsidRDefault="00EE71FC">
      <w:pPr>
        <w:pStyle w:val="CommentText"/>
      </w:pPr>
      <w:r>
        <w:rPr>
          <w:rStyle w:val="CommentReference"/>
        </w:rPr>
        <w:annotationRef/>
      </w:r>
      <w:r>
        <w:t>On 2/20/19, the DLAD Editor made a technical amendment to 6.305-90(b),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12" w:author="Burleigh, Anne R CIV DLA ACQUISITION (USA)" w:date="2020-04-17T14:03:00Z" w:initials="BARCDA(">
    <w:p w14:paraId="2F37F0E7" w14:textId="307D5905" w:rsidR="00EE71FC" w:rsidRDefault="00EE71FC">
      <w:pPr>
        <w:pStyle w:val="CommentText"/>
        <w:rPr>
          <w:bCs/>
          <w:sz w:val="28"/>
          <w:szCs w:val="28"/>
        </w:rPr>
      </w:pPr>
      <w:r>
        <w:rPr>
          <w:rStyle w:val="CommentReference"/>
        </w:rPr>
        <w:annotationRef/>
      </w:r>
      <w:r>
        <w:rPr>
          <w:bCs/>
          <w:sz w:val="28"/>
          <w:szCs w:val="28"/>
        </w:rPr>
        <w:t>C19</w:t>
      </w:r>
    </w:p>
    <w:p w14:paraId="53CCE12B" w14:textId="77777777" w:rsidR="00EE71FC" w:rsidRPr="003E7F23" w:rsidRDefault="00EE71FC">
      <w:pPr>
        <w:pStyle w:val="CommentText"/>
      </w:pPr>
    </w:p>
  </w:comment>
  <w:comment w:id="213" w:author="Burleigh, Anne R CIV DLA ACQUISITION (USA)" w:date="2019-02-20T17:31:00Z" w:initials="BARCDA(">
    <w:p w14:paraId="5D52FE49" w14:textId="3E1143D3" w:rsidR="00EE71FC" w:rsidRDefault="00EE71FC">
      <w:pPr>
        <w:pStyle w:val="CommentText"/>
      </w:pPr>
      <w:r>
        <w:rPr>
          <w:rStyle w:val="CommentReference"/>
        </w:rPr>
        <w:annotationRef/>
      </w:r>
      <w:r>
        <w:t>On 2/20/19, the DLAD Editor made a technical amendment to 6.305-90(c),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14" w:author="Burleigh, Anne R CIV DLA ACQUISITION (USA)" w:date="2020-04-17T14:25:00Z" w:initials="BARCDA(">
    <w:p w14:paraId="574CD63B" w14:textId="7EC8B4C0" w:rsidR="00EE71FC" w:rsidRDefault="00EE71FC">
      <w:pPr>
        <w:pStyle w:val="CommentText"/>
      </w:pPr>
      <w:r>
        <w:rPr>
          <w:rStyle w:val="CommentReference"/>
        </w:rPr>
        <w:annotationRef/>
      </w:r>
      <w:r w:rsidRPr="003E7F23">
        <w:rPr>
          <w:bCs/>
          <w:sz w:val="28"/>
          <w:szCs w:val="28"/>
        </w:rPr>
        <w:t>On 4/17/20, the DLAD Editor made a technical amendment to 6.305-90(</w:t>
      </w:r>
      <w:r>
        <w:rPr>
          <w:bCs/>
          <w:sz w:val="28"/>
          <w:szCs w:val="28"/>
        </w:rPr>
        <w:t>c</w:t>
      </w:r>
      <w:r w:rsidRPr="003E7F23">
        <w:rPr>
          <w:bCs/>
          <w:sz w:val="28"/>
          <w:szCs w:val="28"/>
        </w:rPr>
        <w:t xml:space="preserve">), deleting </w:t>
      </w:r>
      <w:r>
        <w:rPr>
          <w:bCs/>
          <w:sz w:val="28"/>
          <w:szCs w:val="28"/>
        </w:rPr>
        <w:t>“</w:t>
      </w:r>
      <w:r w:rsidRPr="003E7F23">
        <w:rPr>
          <w:sz w:val="24"/>
          <w:szCs w:val="24"/>
        </w:rPr>
        <w:t>DLA Acquisition Compliance, Policy and Pricing Division</w:t>
      </w:r>
      <w:r>
        <w:rPr>
          <w:sz w:val="24"/>
          <w:szCs w:val="24"/>
        </w:rPr>
        <w:t>” and inserting “DLA Acquisition</w:t>
      </w:r>
      <w:r w:rsidRPr="003E7F23">
        <w:rPr>
          <w:sz w:val="24"/>
          <w:szCs w:val="24"/>
        </w:rPr>
        <w:t xml:space="preserve"> </w:t>
      </w:r>
      <w:r w:rsidRPr="003E7F23">
        <w:rPr>
          <w:rStyle w:val="CommentReference"/>
          <w:sz w:val="24"/>
          <w:szCs w:val="24"/>
        </w:rPr>
        <w:annotationRef/>
      </w:r>
      <w:r w:rsidRPr="003E7F23">
        <w:rPr>
          <w:bCs/>
          <w:sz w:val="28"/>
          <w:szCs w:val="28"/>
        </w:rPr>
        <w:t xml:space="preserve"> Operations</w:t>
      </w:r>
      <w:r>
        <w:rPr>
          <w:bCs/>
          <w:sz w:val="28"/>
          <w:szCs w:val="28"/>
        </w:rPr>
        <w:t xml:space="preserve"> Division”.</w:t>
      </w:r>
    </w:p>
  </w:comment>
  <w:comment w:id="217" w:author="Burleigh, Anne R CIV DLA ACQUISITION (USA)" w:date="2017-02-10T13:20:00Z" w:initials="BARCDA(">
    <w:p w14:paraId="1815B6D9" w14:textId="77777777" w:rsidR="00EE71FC" w:rsidRDefault="00EE71FC" w:rsidP="002067EC">
      <w:pPr>
        <w:pStyle w:val="CommentText"/>
      </w:pPr>
      <w:r>
        <w:rPr>
          <w:rStyle w:val="CommentReference"/>
        </w:rPr>
        <w:annotationRef/>
      </w:r>
      <w:r>
        <w:t>Updated IAW DLA Acquisition Director designation memorandum dated 12/19/16</w:t>
      </w:r>
    </w:p>
  </w:comment>
  <w:comment w:id="219" w:author="Burleigh, Anne R CIV DLA ACQUISITION (USA)" w:date="2020-09-30T13:57:00Z" w:initials="BARCDA(">
    <w:p w14:paraId="1F893409" w14:textId="27DB1E9E" w:rsidR="00EE71FC" w:rsidRDefault="00EE71FC">
      <w:pPr>
        <w:pStyle w:val="CommentText"/>
      </w:pPr>
      <w:r>
        <w:rPr>
          <w:rStyle w:val="CommentReference"/>
        </w:rPr>
        <w:annotationRef/>
      </w:r>
      <w:r>
        <w:t>On 9/30/20, the DLAD Editor made a technical amendment to 6.503(b)(2), inserting “DLA Acquisition Operations Division” and deleting “DLA Acquisition Pricing, Policy and Compliance Division”.</w:t>
      </w:r>
    </w:p>
  </w:comment>
  <w:comment w:id="222" w:author="Burleigh, Anne R CIV DLA ACQUISITION (USA)" w:date="2021-08-30T12:41:00Z" w:initials="BARCDA(">
    <w:p w14:paraId="0DE6905E" w14:textId="22E4C597" w:rsidR="001767D3" w:rsidRDefault="001767D3">
      <w:pPr>
        <w:pStyle w:val="CommentText"/>
      </w:pPr>
      <w:r>
        <w:rPr>
          <w:rStyle w:val="CommentReference"/>
        </w:rPr>
        <w:annotationRef/>
      </w:r>
      <w:r>
        <w:t>On 8/3</w:t>
      </w:r>
      <w:r w:rsidR="00A21944">
        <w:t>0</w:t>
      </w:r>
      <w:r>
        <w:t xml:space="preserve">/21, the DLAD Editor </w:t>
      </w:r>
      <w:r w:rsidR="0052048A">
        <w:t>added section 7.107-4 IAW PROCLTR 21-13.</w:t>
      </w:r>
    </w:p>
  </w:comment>
  <w:comment w:id="225" w:author="Burleigh, Anne R CIV DLA ACQUISITION (USA)" w:date="2021-08-30T12:41:00Z" w:initials="BARCDA(">
    <w:p w14:paraId="22A94B6E" w14:textId="2C73C4F4" w:rsidR="0052048A" w:rsidRDefault="0052048A" w:rsidP="0052048A">
      <w:pPr>
        <w:pStyle w:val="CommentText"/>
      </w:pPr>
      <w:r>
        <w:rPr>
          <w:rStyle w:val="CommentReference"/>
        </w:rPr>
        <w:annotationRef/>
      </w:r>
      <w:r>
        <w:t>On 8/3</w:t>
      </w:r>
      <w:r w:rsidR="00A21944">
        <w:t>0</w:t>
      </w:r>
      <w:r>
        <w:t>/21, the DLAD Editor added section 7.107-4 IAW PROCLTR 21-13.</w:t>
      </w:r>
    </w:p>
  </w:comment>
  <w:comment w:id="226" w:author="Burleigh, Anne R CIV DLA ACQUISITION (USA)" w:date="2019-03-26T14:28:00Z" w:initials="BARCDA(">
    <w:p w14:paraId="703B482E" w14:textId="0B65E892" w:rsidR="00EE71FC" w:rsidRDefault="00EE71FC">
      <w:pPr>
        <w:pStyle w:val="CommentText"/>
      </w:pPr>
      <w:r>
        <w:rPr>
          <w:rStyle w:val="CommentReference"/>
        </w:rPr>
        <w:annotationRef/>
      </w:r>
      <w:r>
        <w:t>On 9-21-18, the DLAD Editor deleted the content of 7.102(d) shown below and inserted “Reserved”, consistent with the intent of PROCLTR 17-14, which deleted 13.500(S-91).</w:t>
      </w:r>
    </w:p>
    <w:p w14:paraId="1AF102BA" w14:textId="05D5FBBC" w:rsidR="00EE71FC" w:rsidRDefault="00EE71FC" w:rsidP="00495315">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228" w:author="Burleigh, Anne R CIV DLA ACQUISITION (USA)" w:date="2018-08-10T17:54:00Z" w:initials="BARCDA(">
    <w:p w14:paraId="14CFE866" w14:textId="77777777" w:rsidR="00EE71FC" w:rsidRDefault="00EE71FC" w:rsidP="002067EC">
      <w:pPr>
        <w:pStyle w:val="CommentText"/>
      </w:pPr>
      <w:r>
        <w:rPr>
          <w:rStyle w:val="CommentReference"/>
        </w:rPr>
        <w:annotationRef/>
      </w:r>
      <w:r>
        <w:t>On 8/10/18, the DLAD Editor added 7.102-90 IAW PROCLTR 18-17.</w:t>
      </w:r>
    </w:p>
  </w:comment>
  <w:comment w:id="229" w:author="Burleigh, Anne R CIV DLA ACQUISITION (USA)" w:date="2018-08-10T17:55:00Z" w:initials="BARCDA(">
    <w:p w14:paraId="07134895" w14:textId="77777777" w:rsidR="00EE71FC" w:rsidRDefault="00EE71FC" w:rsidP="002067EC">
      <w:pPr>
        <w:pStyle w:val="CommentText"/>
      </w:pPr>
      <w:r>
        <w:rPr>
          <w:rStyle w:val="CommentReference"/>
        </w:rPr>
        <w:annotationRef/>
      </w:r>
      <w:r>
        <w:t>On 8/10/18, the DLAD Editor made a technical amendment to 7.102-90(d)(2) deleting “(ii)” and inserting “(iii)” to correct a numerical error in PROCLTR 18-17.</w:t>
      </w:r>
    </w:p>
  </w:comment>
  <w:comment w:id="233" w:author="Burleigh, Anne R CIV DLA ACQUISITION (USA)" w:date="2021-05-25T20:57:00Z" w:initials="BARCDA(">
    <w:p w14:paraId="39D4B7FB" w14:textId="77777777" w:rsidR="00EE71FC" w:rsidRDefault="00EE71FC" w:rsidP="00BD5628">
      <w:pPr>
        <w:pStyle w:val="CommentText"/>
        <w:spacing w:after="240"/>
      </w:pPr>
      <w:r>
        <w:rPr>
          <w:rStyle w:val="CommentReference"/>
        </w:rPr>
        <w:annotationRef/>
      </w:r>
      <w:r>
        <w:rPr>
          <w:rStyle w:val="CommentReference"/>
        </w:rPr>
        <w:annotationRef/>
      </w:r>
      <w:r>
        <w:t>On 5/14/21, the DLAD Editor made a technical amendment at 7.103(g) IAW PROCLTR 20-17.</w:t>
      </w:r>
    </w:p>
    <w:p w14:paraId="30A2F2B3" w14:textId="77777777" w:rsidR="00EE71FC" w:rsidRDefault="00EE71FC" w:rsidP="00BD5628">
      <w:pPr>
        <w:pStyle w:val="CommentText"/>
      </w:pPr>
      <w:r>
        <w:t>The following policy was inserted:</w:t>
      </w:r>
    </w:p>
    <w:p w14:paraId="764580AF" w14:textId="77777777" w:rsidR="00EE71FC" w:rsidRPr="00217610" w:rsidRDefault="00EE71FC" w:rsidP="00BD5628">
      <w:pPr>
        <w:pStyle w:val="Default"/>
        <w:rPr>
          <w:rFonts w:ascii="Times New Roman" w:hAnsi="Times New Roman" w:cs="Times New Roman"/>
        </w:rPr>
      </w:pPr>
      <w:r>
        <w:rPr>
          <w:rFonts w:ascii="Times New Roman" w:hAnsi="Times New Roman" w:cs="Times New Roman"/>
          <w:lang w:val="en"/>
        </w:rPr>
        <w:t>“</w:t>
      </w:r>
      <w:r w:rsidRPr="00217610">
        <w:rPr>
          <w:rFonts w:ascii="Times New Roman" w:hAnsi="Times New Roman" w:cs="Times New Roman"/>
        </w:rPr>
        <w:t xml:space="preserve">(1) All service requirements require written review, validation, prioritization and approval/disapproval by the Decision Authority as directed in DLA Manual 5000.74, DLA Acquisition of Services. </w:t>
      </w:r>
    </w:p>
    <w:p w14:paraId="6366BA99" w14:textId="77777777" w:rsidR="00EE71FC" w:rsidRPr="00217610" w:rsidRDefault="00EE71FC" w:rsidP="00BD56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(2) Program managers, functional service managers, requirements generators, requirements owners, and requirements analysts must— </w:t>
      </w:r>
    </w:p>
    <w:p w14:paraId="771177B0" w14:textId="77777777" w:rsidR="00EE71FC" w:rsidRPr="00217610" w:rsidRDefault="00EE71FC" w:rsidP="00BD562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approval of all service requirements under their purview by the appropriate Decision Authority, who must provide approval of service requirements before the contracting officer develops an acquisition strategy; and </w:t>
      </w:r>
    </w:p>
    <w:p w14:paraId="7429A1A8" w14:textId="77777777" w:rsidR="00EE71FC" w:rsidRPr="00217610" w:rsidRDefault="00EE71FC" w:rsidP="00BD562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7C2B9AA5" w14:textId="77777777" w:rsidR="00EE71FC" w:rsidRPr="00217610" w:rsidRDefault="00EE71FC" w:rsidP="00BD56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(3) Contracting officers must: </w:t>
      </w:r>
    </w:p>
    <w:p w14:paraId="2FD8AC72" w14:textId="77777777" w:rsidR="00EE71FC" w:rsidRPr="00217610" w:rsidRDefault="00EE71FC" w:rsidP="00BD562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documentation of the review, validation, approval, and funding of service requirements with the requirements package; and </w:t>
      </w:r>
    </w:p>
    <w:p w14:paraId="265C58AC" w14:textId="77777777" w:rsidR="00EE71FC" w:rsidRDefault="00EE71FC" w:rsidP="00BD5628">
      <w:pPr>
        <w:pStyle w:val="CommentText"/>
        <w:rPr>
          <w:color w:val="000000"/>
          <w:sz w:val="24"/>
          <w:szCs w:val="24"/>
        </w:rPr>
      </w:pPr>
      <w:r w:rsidRPr="00217610">
        <w:rPr>
          <w:color w:val="000000"/>
          <w:sz w:val="24"/>
          <w:szCs w:val="24"/>
        </w:rPr>
        <w:tab/>
      </w:r>
      <w:r w:rsidRPr="00217610">
        <w:rPr>
          <w:color w:val="000000"/>
          <w:sz w:val="24"/>
          <w:szCs w:val="24"/>
        </w:rPr>
        <w:tab/>
        <w:t>(ii) Include a statement in the acquisition plan that the documentation of the review, validation, approval, and funding of the service requirements demonstrates the requirement is valid, approved, and funded</w:t>
      </w:r>
      <w:r>
        <w:rPr>
          <w:color w:val="000000"/>
          <w:sz w:val="24"/>
          <w:szCs w:val="24"/>
        </w:rPr>
        <w:t>.”</w:t>
      </w:r>
    </w:p>
    <w:p w14:paraId="3FC28E5C" w14:textId="77777777" w:rsidR="00EE71FC" w:rsidRDefault="00EE71FC" w:rsidP="00BD5628">
      <w:pPr>
        <w:pStyle w:val="CommentText"/>
        <w:rPr>
          <w:color w:val="000000"/>
          <w:sz w:val="24"/>
          <w:szCs w:val="24"/>
        </w:rPr>
      </w:pPr>
      <w:r>
        <w:rPr>
          <w:color w:val="000000"/>
          <w:sz w:val="24"/>
          <w:szCs w:val="24"/>
        </w:rPr>
        <w:t>The following policy was removed:</w:t>
      </w:r>
    </w:p>
    <w:p w14:paraId="70CBC1AB" w14:textId="03CC2B63" w:rsidR="00EE71FC" w:rsidRPr="00BD5628" w:rsidRDefault="00EE71FC" w:rsidP="00BD5628">
      <w:pPr>
        <w:spacing w:after="240"/>
        <w:rPr>
          <w:sz w:val="24"/>
          <w:szCs w:val="24"/>
          <w:lang w:val="en"/>
        </w:rPr>
      </w:pPr>
      <w:r>
        <w:rPr>
          <w:sz w:val="24"/>
          <w:szCs w:val="24"/>
          <w:lang w:val="en"/>
        </w:rPr>
        <w:t>“</w:t>
      </w:r>
      <w:r w:rsidRPr="00E272D9">
        <w:rPr>
          <w:sz w:val="24"/>
          <w:szCs w:val="24"/>
          <w:lang w:val="en"/>
        </w:rPr>
        <w:t>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r>
        <w:rPr>
          <w:sz w:val="24"/>
          <w:szCs w:val="24"/>
          <w:lang w:val="en"/>
        </w:rPr>
        <w:t>”</w:t>
      </w:r>
    </w:p>
  </w:comment>
  <w:comment w:id="238" w:author="Burleigh, Anne R CIV DLA ACQUISITION (USA)" w:date="2019-08-07T15:45:00Z" w:initials="BARCDA(">
    <w:p w14:paraId="16FDC986" w14:textId="4E86FC15" w:rsidR="00EE71FC" w:rsidRDefault="00EE71FC">
      <w:pPr>
        <w:pStyle w:val="CommentText"/>
      </w:pPr>
      <w:r>
        <w:rPr>
          <w:rStyle w:val="CommentReference"/>
        </w:rPr>
        <w:annotationRef/>
      </w:r>
      <w:r>
        <w:t>On 8/7/19, the DLAD Editor added 7.105 IAW PROCLTR 19-14.</w:t>
      </w:r>
    </w:p>
  </w:comment>
  <w:comment w:id="240" w:author="Burleigh, Anne R CIV DLA ACQUISITION (USA)" w:date="2019-08-07T15:52:00Z" w:initials="BARCDA(">
    <w:p w14:paraId="636B1F52" w14:textId="4D94D64B" w:rsidR="00EE71FC" w:rsidRDefault="00EE71FC">
      <w:pPr>
        <w:pStyle w:val="CommentText"/>
      </w:pPr>
      <w:r>
        <w:rPr>
          <w:rStyle w:val="CommentReference"/>
        </w:rPr>
        <w:annotationRef/>
      </w:r>
      <w:r>
        <w:t>On 8/7/19, the DLAD Editor added 7.107-1 IAW PROCLTR 19-14.</w:t>
      </w:r>
    </w:p>
  </w:comment>
  <w:comment w:id="246" w:author="Burleigh, Anne R CIV DLA ACQUISITION (USA)" w:date="2019-08-07T15:54:00Z" w:initials="BARCDA(">
    <w:p w14:paraId="6DBFE77A" w14:textId="2E48D8B4" w:rsidR="00EE71FC" w:rsidRDefault="00EE71FC">
      <w:pPr>
        <w:pStyle w:val="CommentText"/>
      </w:pPr>
      <w:r>
        <w:rPr>
          <w:rStyle w:val="CommentReference"/>
        </w:rPr>
        <w:annotationRef/>
      </w:r>
      <w:r>
        <w:t>On 8/7/19, the DLAD Editor added 7.107-3 IAW PROCLTR 19-14.</w:t>
      </w:r>
    </w:p>
  </w:comment>
  <w:comment w:id="249" w:author="Burleigh, Anne R CIV DLA ACQUISITION (USA)" w:date="2019-03-19T18:35:00Z" w:initials="BARCDA(">
    <w:p w14:paraId="7DE596BE" w14:textId="3C205FBC" w:rsidR="00EE71FC" w:rsidRDefault="00EE71FC">
      <w:pPr>
        <w:pStyle w:val="CommentText"/>
      </w:pPr>
      <w:r>
        <w:rPr>
          <w:rStyle w:val="CommentReference"/>
        </w:rPr>
        <w:annotationRef/>
      </w:r>
      <w:r>
        <w:t>The DLAD Editor added 7.107-5, Notifications, IAW PROCLTR 19-01.</w:t>
      </w:r>
    </w:p>
  </w:comment>
  <w:comment w:id="250" w:author="Burleigh, Anne R CIV DLA ACQUISITION (USA)" w:date="2019-08-07T16:00:00Z" w:initials="BARCDA(">
    <w:p w14:paraId="169FE4E6" w14:textId="6450EB87" w:rsidR="00EE71FC" w:rsidRDefault="00EE71FC">
      <w:pPr>
        <w:pStyle w:val="CommentText"/>
      </w:pPr>
      <w:r>
        <w:rPr>
          <w:rStyle w:val="CommentReference"/>
        </w:rPr>
        <w:annotationRef/>
      </w:r>
      <w:r>
        <w:t>On 8/7/19, the DLAD Editor added 7.107-5(a)(1) IAW PROCLTR 19-14.</w:t>
      </w:r>
    </w:p>
  </w:comment>
  <w:comment w:id="251" w:author="Burleigh, Anne R CIV DLA ACQUISITION (USA)" w:date="2021-04-30T11:49:00Z" w:initials="BARCDA(">
    <w:p w14:paraId="38929C73" w14:textId="77777777" w:rsidR="005F0088" w:rsidRDefault="005F0088" w:rsidP="005F0088">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39" w:history="1">
        <w:r w:rsidRPr="00E849F1">
          <w:rPr>
            <w:rStyle w:val="Hyperlink"/>
            <w:sz w:val="24"/>
            <w:szCs w:val="24"/>
            <w:lang w:val="en"/>
          </w:rPr>
          <w:t>Contract Opportunities</w:t>
        </w:r>
      </w:hyperlink>
      <w:r>
        <w:rPr>
          <w:sz w:val="24"/>
          <w:szCs w:val="24"/>
          <w:lang w:val="en"/>
        </w:rPr>
        <w:t xml:space="preserve"> (</w:t>
      </w:r>
      <w:hyperlink r:id="rId40" w:history="1">
        <w:r w:rsidRPr="00E849F1">
          <w:rPr>
            <w:rStyle w:val="Hyperlink"/>
            <w:sz w:val="24"/>
            <w:szCs w:val="24"/>
            <w:lang w:val="en"/>
          </w:rPr>
          <w:t>https://beta.sam.gov/content/opportunities</w:t>
        </w:r>
      </w:hyperlink>
      <w:r>
        <w:rPr>
          <w:sz w:val="24"/>
          <w:szCs w:val="24"/>
          <w:lang w:val="en"/>
        </w:rPr>
        <w:t xml:space="preserve">) on </w:t>
      </w:r>
      <w:hyperlink r:id="rId41" w:history="1">
        <w:r>
          <w:rPr>
            <w:rStyle w:val="Hyperlink"/>
            <w:sz w:val="24"/>
            <w:szCs w:val="24"/>
            <w:lang w:val="en"/>
          </w:rPr>
          <w:t>beta.SAM.gov</w:t>
        </w:r>
      </w:hyperlink>
      <w:r>
        <w:rPr>
          <w:sz w:val="24"/>
          <w:szCs w:val="24"/>
          <w:lang w:val="en"/>
        </w:rPr>
        <w:t xml:space="preserve"> (</w:t>
      </w:r>
      <w:hyperlink r:id="rId42"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43"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44" w:history="1">
        <w:r w:rsidRPr="00E849F1">
          <w:rPr>
            <w:rStyle w:val="Hyperlink"/>
            <w:sz w:val="24"/>
            <w:szCs w:val="24"/>
            <w:lang w:val="en"/>
          </w:rPr>
          <w:t>https://www.acq.osd.mil/dpap/policy/policyvault/USA002493-19-DPC.pdf</w:t>
        </w:r>
      </w:hyperlink>
      <w:r>
        <w:rPr>
          <w:sz w:val="24"/>
          <w:szCs w:val="24"/>
          <w:lang w:val="en"/>
        </w:rPr>
        <w:t>).</w:t>
      </w:r>
    </w:p>
  </w:comment>
  <w:comment w:id="252" w:author="Burleigh, Anne R CIV DLA ACQUISITION (USA)" w:date="2021-06-09T11:28:00Z" w:initials="BARCDA(">
    <w:p w14:paraId="6B88A704" w14:textId="78CF1685" w:rsidR="005F0088" w:rsidRDefault="005F0088" w:rsidP="005F0088">
      <w:r>
        <w:rPr>
          <w:rStyle w:val="CommentReference"/>
        </w:rPr>
        <w:annotationRef/>
      </w:r>
      <w:r>
        <w:rPr>
          <w:sz w:val="24"/>
          <w:szCs w:val="24"/>
        </w:rPr>
        <w:t xml:space="preserve">On 6/9/21, the DLAD Editor made a technical amendment at </w:t>
      </w:r>
      <w:r w:rsidR="00670592">
        <w:rPr>
          <w:sz w:val="24"/>
          <w:szCs w:val="24"/>
        </w:rPr>
        <w:t>7.107-5(b)(1)</w:t>
      </w:r>
      <w:r>
        <w:rPr>
          <w:sz w:val="24"/>
          <w:szCs w:val="24"/>
        </w:rPr>
        <w:t xml:space="preserve"> updating the links to Contract Opportunities and SAM.gov in accordance with the integration of Legacy SAM</w:t>
      </w:r>
      <w:r>
        <w:t>.gov. The following was deleted:</w:t>
      </w:r>
    </w:p>
    <w:p w14:paraId="747C29FA" w14:textId="77777777" w:rsidR="005F0088" w:rsidRDefault="005F0088" w:rsidP="005F0088"/>
    <w:p w14:paraId="5A6360D1" w14:textId="37B363ED" w:rsidR="005F0088" w:rsidRDefault="005A1C85" w:rsidP="005F0088">
      <w:pPr>
        <w:rPr>
          <w:sz w:val="24"/>
          <w:szCs w:val="24"/>
        </w:rPr>
      </w:pPr>
      <w:hyperlink r:id="rId45" w:history="1">
        <w:r w:rsidR="005F0088">
          <w:rPr>
            <w:rStyle w:val="Hyperlink"/>
            <w:snapToGrid w:val="0"/>
            <w:sz w:val="24"/>
            <w:szCs w:val="24"/>
          </w:rPr>
          <w:t>Contract Opportunities</w:t>
        </w:r>
      </w:hyperlink>
      <w:r w:rsidR="005F0088">
        <w:rPr>
          <w:snapToGrid w:val="0"/>
          <w:sz w:val="24"/>
          <w:szCs w:val="24"/>
        </w:rPr>
        <w:t xml:space="preserve"> </w:t>
      </w:r>
      <w:r w:rsidR="00872A9E">
        <w:rPr>
          <w:snapToGrid w:val="0"/>
          <w:sz w:val="24"/>
          <w:szCs w:val="24"/>
        </w:rPr>
        <w:t xml:space="preserve">at Authoritative Site for Assistance Listings, Wage Determinations, and Contract Opportunities </w:t>
      </w:r>
      <w:r w:rsidR="005F0088">
        <w:rPr>
          <w:snapToGrid w:val="0"/>
          <w:sz w:val="24"/>
          <w:szCs w:val="24"/>
        </w:rPr>
        <w:t>(</w:t>
      </w:r>
      <w:hyperlink r:id="rId46" w:history="1">
        <w:r w:rsidR="005F0088" w:rsidRPr="005258F1">
          <w:rPr>
            <w:rStyle w:val="Hyperlink"/>
            <w:snapToGrid w:val="0"/>
            <w:sz w:val="24"/>
            <w:szCs w:val="24"/>
          </w:rPr>
          <w:t>https://sam.gov/content/opportunities</w:t>
        </w:r>
      </w:hyperlink>
      <w:r w:rsidR="005F0088">
        <w:rPr>
          <w:snapToGrid w:val="0"/>
          <w:sz w:val="24"/>
          <w:szCs w:val="24"/>
        </w:rPr>
        <w:t xml:space="preserve">) at </w:t>
      </w:r>
      <w:hyperlink r:id="rId47" w:history="1">
        <w:r w:rsidR="005F0088">
          <w:rPr>
            <w:rStyle w:val="Hyperlink"/>
            <w:snapToGrid w:val="0"/>
            <w:sz w:val="24"/>
            <w:szCs w:val="24"/>
          </w:rPr>
          <w:t>SAM.gov</w:t>
        </w:r>
      </w:hyperlink>
      <w:r w:rsidR="005F0088">
        <w:rPr>
          <w:snapToGrid w:val="0"/>
          <w:sz w:val="24"/>
          <w:szCs w:val="24"/>
        </w:rPr>
        <w:t xml:space="preserve"> (</w:t>
      </w:r>
      <w:hyperlink r:id="rId48" w:history="1">
        <w:r w:rsidR="005F0088" w:rsidRPr="005258F1">
          <w:rPr>
            <w:rStyle w:val="Hyperlink"/>
            <w:snapToGrid w:val="0"/>
            <w:sz w:val="24"/>
            <w:szCs w:val="24"/>
          </w:rPr>
          <w:t>https://sam.gov/content/home</w:t>
        </w:r>
      </w:hyperlink>
      <w:r w:rsidR="005F0088" w:rsidRPr="007D5910">
        <w:rPr>
          <w:sz w:val="24"/>
          <w:szCs w:val="24"/>
          <w:lang w:val="en"/>
        </w:rPr>
        <w:t>)</w:t>
      </w:r>
      <w:r w:rsidR="005F0088" w:rsidRPr="007D5910">
        <w:rPr>
          <w:rStyle w:val="CommentReference"/>
          <w:sz w:val="24"/>
          <w:szCs w:val="24"/>
        </w:rPr>
        <w:annotationRef/>
      </w:r>
      <w:r w:rsidR="005F0088">
        <w:rPr>
          <w:rStyle w:val="CommentReference"/>
        </w:rPr>
        <w:annotationRef/>
      </w:r>
      <w:r w:rsidR="005F0088">
        <w:rPr>
          <w:sz w:val="24"/>
          <w:szCs w:val="24"/>
          <w:lang w:val="en"/>
        </w:rPr>
        <w:t xml:space="preserve"> </w:t>
      </w:r>
      <w:r w:rsidR="005F0088">
        <w:rPr>
          <w:rStyle w:val="CommentReference"/>
        </w:rPr>
        <w:annotationRef/>
      </w:r>
    </w:p>
    <w:p w14:paraId="31861BA7" w14:textId="77777777" w:rsidR="005F0088" w:rsidRDefault="005F0088" w:rsidP="005F0088">
      <w:pPr>
        <w:pStyle w:val="CommentText"/>
      </w:pPr>
    </w:p>
  </w:comment>
  <w:comment w:id="253" w:author="Burleigh, Anne R CIV DLA ACQUISITION (USA)" w:date="2021-04-30T11:56:00Z" w:initials="BARCDA(">
    <w:p w14:paraId="00DF9476" w14:textId="77777777" w:rsidR="005F0088" w:rsidRDefault="005F0088" w:rsidP="005F0088">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49" w:history="1">
        <w:r w:rsidRPr="00E849F1">
          <w:rPr>
            <w:rStyle w:val="Hyperlink"/>
            <w:sz w:val="24"/>
            <w:szCs w:val="24"/>
            <w:lang w:val="en"/>
          </w:rPr>
          <w:t>Contract Opportunities</w:t>
        </w:r>
      </w:hyperlink>
      <w:r>
        <w:rPr>
          <w:sz w:val="24"/>
          <w:szCs w:val="24"/>
          <w:lang w:val="en"/>
        </w:rPr>
        <w:t xml:space="preserve"> (</w:t>
      </w:r>
      <w:hyperlink r:id="rId50" w:history="1">
        <w:r w:rsidRPr="00E849F1">
          <w:rPr>
            <w:rStyle w:val="Hyperlink"/>
            <w:sz w:val="24"/>
            <w:szCs w:val="24"/>
            <w:lang w:val="en"/>
          </w:rPr>
          <w:t>https://beta.sam.gov/content/opportunities</w:t>
        </w:r>
      </w:hyperlink>
      <w:r>
        <w:rPr>
          <w:sz w:val="24"/>
          <w:szCs w:val="24"/>
          <w:lang w:val="en"/>
        </w:rPr>
        <w:t xml:space="preserve">) on </w:t>
      </w:r>
      <w:hyperlink r:id="rId51" w:history="1">
        <w:r>
          <w:rPr>
            <w:rStyle w:val="Hyperlink"/>
            <w:sz w:val="24"/>
            <w:szCs w:val="24"/>
            <w:lang w:val="en"/>
          </w:rPr>
          <w:t>beta.SAM.gov</w:t>
        </w:r>
      </w:hyperlink>
      <w:r>
        <w:rPr>
          <w:sz w:val="24"/>
          <w:szCs w:val="24"/>
          <w:lang w:val="en"/>
        </w:rPr>
        <w:t xml:space="preserve"> (</w:t>
      </w:r>
      <w:hyperlink r:id="rId52"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3"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54" w:history="1">
        <w:r w:rsidRPr="00E849F1">
          <w:rPr>
            <w:rStyle w:val="Hyperlink"/>
            <w:sz w:val="24"/>
            <w:szCs w:val="24"/>
            <w:lang w:val="en"/>
          </w:rPr>
          <w:t>https://www.acq.osd.mil/dpap/policy/policyvault/USA002493-19-DPC.pdf</w:t>
        </w:r>
      </w:hyperlink>
      <w:r>
        <w:rPr>
          <w:sz w:val="24"/>
          <w:szCs w:val="24"/>
          <w:lang w:val="en"/>
        </w:rPr>
        <w:t>).</w:t>
      </w:r>
    </w:p>
  </w:comment>
  <w:comment w:id="254" w:author="Burleigh, Anne R CIV DLA ACQUISITION (USA)" w:date="2020-03-30T10:58:00Z" w:initials="BARCDA(">
    <w:p w14:paraId="7AA5740E" w14:textId="75D1FD8A" w:rsidR="00EE71FC" w:rsidRDefault="00EE71FC">
      <w:pPr>
        <w:pStyle w:val="CommentText"/>
      </w:pPr>
      <w:r>
        <w:rPr>
          <w:rStyle w:val="CommentReference"/>
        </w:rPr>
        <w:annotationRef/>
      </w:r>
      <w:r>
        <w:rPr>
          <w:sz w:val="24"/>
          <w:szCs w:val="24"/>
          <w:lang w:val="en"/>
        </w:rPr>
        <w:t xml:space="preserve">On 3/30/20, the DLAD Editor updated 7.107-5, to remove references to the </w:t>
      </w:r>
      <w:r w:rsidRPr="00E272D9">
        <w:rPr>
          <w:sz w:val="24"/>
          <w:szCs w:val="24"/>
          <w:lang w:val="en"/>
        </w:rPr>
        <w:t>Federal Business Opportunities (FBO) website</w:t>
      </w:r>
      <w:r>
        <w:rPr>
          <w:sz w:val="24"/>
          <w:szCs w:val="24"/>
          <w:lang w:val="en"/>
        </w:rPr>
        <w:t>.</w:t>
      </w:r>
    </w:p>
  </w:comment>
  <w:comment w:id="266" w:author="Burleigh, Anne R CIV DLA ACQUISITION (USA)" w:date="2016-12-16T12:33:00Z" w:initials="BARCDA(">
    <w:p w14:paraId="4EC01BBA" w14:textId="77777777" w:rsidR="00EE71FC" w:rsidRDefault="00EE71FC" w:rsidP="002067EC">
      <w:pPr>
        <w:pStyle w:val="CommentText"/>
      </w:pPr>
      <w:r>
        <w:rPr>
          <w:rStyle w:val="CommentReference"/>
        </w:rPr>
        <w:annotationRef/>
      </w:r>
      <w:r>
        <w:t>On 12/16/16, the DLAD Editor replaced Part 8 in its entirety IAW PROCLTR 17-07.</w:t>
      </w:r>
    </w:p>
  </w:comment>
  <w:comment w:id="267" w:author="Burleigh, Anne R CIV DLA ACQUISITION (USA)" w:date="2020-12-08T12:03:00Z" w:initials="BARCDA(">
    <w:p w14:paraId="3DD11C25" w14:textId="63655FE7" w:rsidR="00EE71FC" w:rsidRDefault="00EE71FC">
      <w:pPr>
        <w:pStyle w:val="CommentText"/>
      </w:pPr>
      <w:r>
        <w:rPr>
          <w:rStyle w:val="CommentReference"/>
        </w:rPr>
        <w:annotationRef/>
      </w:r>
      <w:r>
        <w:t>On 12/8/20, the DLAD Editor updated Part 8 IAW PROCLTR 21-02.</w:t>
      </w:r>
    </w:p>
  </w:comment>
  <w:comment w:id="273" w:author="Burleigh, Anne R CIV DLA ACQUISITION (USA)" w:date="2016-08-24T10:16:00Z" w:initials="BARCDA(">
    <w:p w14:paraId="34603438" w14:textId="77777777" w:rsidR="00EE71FC" w:rsidRDefault="00EE71FC" w:rsidP="000D1DA8">
      <w:pPr>
        <w:pStyle w:val="CommentText"/>
      </w:pPr>
      <w:r>
        <w:rPr>
          <w:rStyle w:val="CommentReference"/>
        </w:rPr>
        <w:annotationRef/>
      </w:r>
      <w:r>
        <w:t>On 9/19/16, the DLAD Editor replaced Part 9 in its entirety IAW PROCLTR 16-09.</w:t>
      </w:r>
    </w:p>
    <w:p w14:paraId="0776DE95" w14:textId="77777777" w:rsidR="00182DB6" w:rsidRDefault="00182DB6" w:rsidP="000D1DA8">
      <w:pPr>
        <w:pStyle w:val="CommentText"/>
      </w:pPr>
    </w:p>
    <w:p w14:paraId="3CD05F43" w14:textId="77777777" w:rsidR="00182DB6" w:rsidRDefault="00182DB6" w:rsidP="000D1DA8">
      <w:pPr>
        <w:pStyle w:val="CommentText"/>
      </w:pPr>
      <w:r>
        <w:t>On 9/1/17, the DLAD Editor updated 9.105-1, 9.202, and 9.306 IAW PROCLTR 17-15.</w:t>
      </w:r>
    </w:p>
    <w:p w14:paraId="504D521F" w14:textId="77777777" w:rsidR="00182DB6" w:rsidRDefault="00182DB6" w:rsidP="000D1DA8">
      <w:pPr>
        <w:pStyle w:val="CommentText"/>
      </w:pPr>
    </w:p>
    <w:p w14:paraId="24540DF7" w14:textId="77777777" w:rsidR="00182DB6" w:rsidRDefault="00182DB6" w:rsidP="000D1DA8">
      <w:pPr>
        <w:pStyle w:val="CommentText"/>
      </w:pPr>
      <w:r>
        <w:t>On 5/17/18, the DLAD Editor updated Part 9 IAW PROCLTR 18-08.</w:t>
      </w:r>
    </w:p>
    <w:p w14:paraId="27F0445F" w14:textId="77777777" w:rsidR="00182DB6" w:rsidRDefault="00182DB6" w:rsidP="000D1DA8">
      <w:pPr>
        <w:pStyle w:val="CommentText"/>
      </w:pPr>
    </w:p>
    <w:p w14:paraId="232B24E6" w14:textId="77777777" w:rsidR="00182DB6" w:rsidRDefault="00182DB6" w:rsidP="000D1DA8">
      <w:pPr>
        <w:pStyle w:val="CommentText"/>
      </w:pPr>
      <w:r>
        <w:t>On 5/10/19, the DLAD Editor deleted 9.202(a)(2)(iii) and marked it “Reserved” IAW PROCLTR 19-12.</w:t>
      </w:r>
    </w:p>
    <w:p w14:paraId="510844EB" w14:textId="77777777" w:rsidR="00182DB6" w:rsidRDefault="00182DB6" w:rsidP="000D1DA8">
      <w:pPr>
        <w:pStyle w:val="CommentText"/>
      </w:pPr>
    </w:p>
    <w:p w14:paraId="4548CCDA" w14:textId="3EAC20B3" w:rsidR="00182DB6" w:rsidRDefault="00182DB6" w:rsidP="00182DB6">
      <w:pPr>
        <w:pStyle w:val="CommentText"/>
      </w:pPr>
      <w:r>
        <w:rPr>
          <w:rStyle w:val="CommentReference"/>
        </w:rPr>
        <w:annotationRef/>
      </w:r>
      <w:r>
        <w:t>On 8/30/21, the DLAD Editor updated 9.105-1 IAW PROCLTR 21-14.</w:t>
      </w:r>
    </w:p>
    <w:p w14:paraId="6C6F4A8B" w14:textId="77777777" w:rsidR="006B1155" w:rsidRDefault="006B1155" w:rsidP="00182DB6">
      <w:pPr>
        <w:pStyle w:val="CommentText"/>
      </w:pPr>
    </w:p>
    <w:p w14:paraId="7A76AD36" w14:textId="048B9655" w:rsidR="00182DB6" w:rsidRDefault="006B1155" w:rsidP="000D1DA8">
      <w:pPr>
        <w:pStyle w:val="CommentText"/>
      </w:pPr>
      <w:r>
        <w:t>On 1/27/22, the DLAD Editor updated 9.105-1(S-90)(4) IAW DEVIATION 22-02.</w:t>
      </w:r>
    </w:p>
  </w:comment>
  <w:comment w:id="274" w:author="Burleigh, Anne R CIV DLA ACQUISITION (USA)" w:date="2021-08-30T12:58:00Z" w:initials="BARCDA(">
    <w:p w14:paraId="6F7A7D69" w14:textId="77777777" w:rsidR="006F0128" w:rsidRDefault="006F0128" w:rsidP="006F0128">
      <w:pPr>
        <w:pStyle w:val="CommentText"/>
      </w:pPr>
      <w:r>
        <w:rPr>
          <w:rStyle w:val="CommentReference"/>
        </w:rPr>
        <w:annotationRef/>
      </w:r>
      <w:r>
        <w:t>On 8/30/21, the DLAD Editor updated 9.105-1 IAW PROCLTR 21-14.</w:t>
      </w:r>
    </w:p>
    <w:p w14:paraId="6E0A99FB" w14:textId="77777777" w:rsidR="00BD464E" w:rsidRDefault="00BD464E" w:rsidP="006F0128">
      <w:pPr>
        <w:pStyle w:val="CommentText"/>
      </w:pPr>
    </w:p>
    <w:p w14:paraId="107FC36E" w14:textId="408003F6" w:rsidR="00BD464E" w:rsidRDefault="00BD464E" w:rsidP="006F0128">
      <w:pPr>
        <w:pStyle w:val="CommentText"/>
      </w:pPr>
      <w:r>
        <w:t>On 1/27/22, the DLAD Editor updated 9.105-1</w:t>
      </w:r>
      <w:r w:rsidR="00F92E88">
        <w:t>(S-90)(4) IAW DEVIATION 22-02</w:t>
      </w:r>
      <w:r w:rsidR="0086784A">
        <w:t>, with one technical amendment inserting “not” before “more than seven business days”.</w:t>
      </w:r>
      <w:r w:rsidR="00F92E88">
        <w:t>.</w:t>
      </w:r>
    </w:p>
  </w:comment>
  <w:comment w:id="277" w:author="Burleigh, Anne R CIV DLA ACQUISITION (USA)" w:date="2019-03-19T18:58:00Z" w:initials="BARCDA(">
    <w:p w14:paraId="19557873" w14:textId="432603AC" w:rsidR="00EE71FC" w:rsidRDefault="00EE71FC">
      <w:pPr>
        <w:pStyle w:val="CommentText"/>
      </w:pPr>
      <w:r>
        <w:rPr>
          <w:rStyle w:val="CommentReference"/>
        </w:rPr>
        <w:annotationRef/>
      </w:r>
      <w:r>
        <w:t>PROCLTR 18-08 added 9.100-90, Business Decision Analytics (BDA) Dashboard.</w:t>
      </w:r>
    </w:p>
  </w:comment>
  <w:comment w:id="282" w:author="Burleigh, Anne R CIV DLA ACQUISITION (USA)" w:date="2017-09-01T12:13:00Z" w:initials="BARCDA(">
    <w:p w14:paraId="6271DF7C" w14:textId="77777777" w:rsidR="00EE71FC" w:rsidRDefault="00EE71FC" w:rsidP="0088662F">
      <w:pPr>
        <w:contextualSpacing/>
        <w:rPr>
          <w:lang w:val="en"/>
        </w:rPr>
      </w:pPr>
      <w:r>
        <w:rPr>
          <w:rStyle w:val="CommentReference"/>
        </w:rPr>
        <w:annotationRef/>
      </w:r>
      <w:r>
        <w:rPr>
          <w:lang w:val="en"/>
        </w:rPr>
        <w:t>On 9/1/17, the DLAD Editor made a technical amendment to 9.105-1(S-90) to clarify the intent with no change in meaning.  Former text is as follows:</w:t>
      </w:r>
    </w:p>
    <w:p w14:paraId="45978451" w14:textId="77777777" w:rsidR="00EE71FC" w:rsidRDefault="00EE71FC" w:rsidP="0088662F">
      <w:pPr>
        <w:contextualSpacing/>
        <w:rPr>
          <w:lang w:val="en"/>
        </w:rPr>
      </w:pPr>
      <w:r w:rsidRPr="00251809">
        <w:rPr>
          <w:lang w:val="en"/>
        </w:rPr>
        <w:t xml:space="preserve">  (S-</w:t>
      </w:r>
      <w:r>
        <w:rPr>
          <w:lang w:val="en"/>
        </w:rPr>
        <w:t xml:space="preserve">90) </w:t>
      </w:r>
      <w:r w:rsidRPr="00251809">
        <w:rPr>
          <w:lang w:val="en"/>
        </w:rPr>
        <w:t xml:space="preserve">For the automated simplified purchasing process, </w:t>
      </w:r>
      <w:r>
        <w:rPr>
          <w:lang w:val="en"/>
        </w:rPr>
        <w:t xml:space="preserve">the system checks the DCRL. </w:t>
      </w:r>
      <w:r w:rsidRPr="00251809">
        <w:rPr>
          <w:lang w:val="en"/>
        </w:rPr>
        <w:t>An offeror debarred or suspended is deemed not qualified for award and not considered in automated evaluation</w:t>
      </w:r>
      <w:r>
        <w:rPr>
          <w:lang w:val="en"/>
        </w:rPr>
        <w:t xml:space="preserve">. </w:t>
      </w:r>
    </w:p>
    <w:p w14:paraId="60BC0352" w14:textId="77777777" w:rsidR="00EE71FC" w:rsidRPr="00251809" w:rsidRDefault="00EE71FC" w:rsidP="0088662F">
      <w:pPr>
        <w:contextualSpacing/>
        <w:rPr>
          <w:lang w:val="en"/>
        </w:rPr>
      </w:pPr>
      <w:r w:rsidRPr="00251809">
        <w:rPr>
          <w:lang w:val="en"/>
        </w:rPr>
        <w:t>Low evaluated offers from offerors on the DCRL (for other than debarred and suspended) are rejected from the automated system for manual determination of responsibility</w:t>
      </w:r>
      <w:r>
        <w:rPr>
          <w:lang w:val="en"/>
        </w:rPr>
        <w:t xml:space="preserve">. </w:t>
      </w:r>
      <w:r w:rsidRPr="00251809">
        <w:rPr>
          <w:lang w:val="en"/>
        </w:rPr>
        <w:t xml:space="preserve">When making determinations of responsibility, review the DCRL and comply with DCRL Special Attention Treatment Codes in </w:t>
      </w:r>
      <w:r w:rsidRPr="00251809">
        <w:rPr>
          <w:rFonts w:eastAsiaTheme="minorHAnsi"/>
        </w:rPr>
        <w:t>Enterprise Central Component (SAP-ECC) and Supplier Relationship Management (SAP SRM/EProcurement)</w:t>
      </w:r>
      <w:r w:rsidRPr="00251809">
        <w:rPr>
          <w:lang w:val="en"/>
        </w:rPr>
        <w:t>.</w:t>
      </w:r>
    </w:p>
    <w:p w14:paraId="27D85036" w14:textId="77777777" w:rsidR="00EE71FC" w:rsidRPr="00251809" w:rsidRDefault="00EE71FC" w:rsidP="0088662F">
      <w:pPr>
        <w:contextualSpacing/>
        <w:rPr>
          <w:lang w:val="en"/>
        </w:rPr>
      </w:pPr>
      <w:r w:rsidRPr="00251809">
        <w:rPr>
          <w:lang w:val="en"/>
        </w:rPr>
        <w:t xml:space="preserve">  </w:t>
      </w:r>
      <w:r>
        <w:rPr>
          <w:lang w:val="en"/>
        </w:rPr>
        <w:t xml:space="preserve">    </w:t>
      </w:r>
      <w:r w:rsidRPr="00251809">
        <w:rPr>
          <w:lang w:val="en"/>
        </w:rPr>
        <w:t>(1</w:t>
      </w:r>
      <w:r>
        <w:rPr>
          <w:lang w:val="en"/>
        </w:rPr>
        <w:t xml:space="preserve">) </w:t>
      </w:r>
      <w:r w:rsidRPr="00251809">
        <w:rPr>
          <w:lang w:val="en"/>
        </w:rPr>
        <w:t>Contractors on the DCRL shall be considered for solicitation (except when the Special Attention Reason Code is “A” or the Special Attention Treatment Code is “08”.</w:t>
      </w:r>
    </w:p>
    <w:p w14:paraId="3089DEEA" w14:textId="77777777" w:rsidR="00EE71FC" w:rsidRPr="002B729B" w:rsidRDefault="00EE71FC" w:rsidP="0088662F">
      <w:pPr>
        <w:contextualSpacing/>
        <w:rPr>
          <w:lang w:val="en"/>
        </w:rPr>
      </w:pPr>
      <w:r>
        <w:rPr>
          <w:lang w:val="en"/>
        </w:rPr>
        <w:t xml:space="preserve">    </w:t>
      </w:r>
      <w:r w:rsidRPr="00251809">
        <w:rPr>
          <w:lang w:val="en"/>
        </w:rPr>
        <w:t xml:space="preserve">  (2</w:t>
      </w:r>
      <w:r>
        <w:rPr>
          <w:lang w:val="en"/>
        </w:rPr>
        <w:t xml:space="preserve">) </w:t>
      </w:r>
      <w:r w:rsidRPr="00251809">
        <w:rPr>
          <w:lang w:val="en"/>
        </w:rPr>
        <w:t xml:space="preserve">When the DCRL Special Attention Treatment Code description states “review Contractor Performance History,” request a </w:t>
      </w:r>
      <w:r w:rsidRPr="002B729B">
        <w:rPr>
          <w:lang w:val="en"/>
        </w:rPr>
        <w:t>Contractor Performance History.</w:t>
      </w:r>
    </w:p>
    <w:p w14:paraId="343992CC" w14:textId="77777777" w:rsidR="00EE71FC" w:rsidRPr="00251809" w:rsidRDefault="00EE71FC" w:rsidP="0088662F">
      <w:pPr>
        <w:contextualSpacing/>
        <w:rPr>
          <w:lang w:val="en"/>
        </w:rPr>
      </w:pPr>
      <w:r>
        <w:rPr>
          <w:lang w:val="en"/>
        </w:rPr>
        <w:t xml:space="preserve">    </w:t>
      </w:r>
      <w:r w:rsidRPr="00251809">
        <w:rPr>
          <w:lang w:val="en"/>
        </w:rPr>
        <w:t xml:space="preserve">  (3) Confirm the information in SAM not more than two days prior to award, and document the contract file.</w:t>
      </w:r>
    </w:p>
    <w:p w14:paraId="1FC16325" w14:textId="77777777" w:rsidR="00EE71FC" w:rsidRDefault="00EE71FC" w:rsidP="0088662F">
      <w:pPr>
        <w:pStyle w:val="CommentText"/>
      </w:pPr>
    </w:p>
    <w:p w14:paraId="59053D69" w14:textId="77777777" w:rsidR="00EE71FC" w:rsidRDefault="00EE71FC" w:rsidP="0088662F">
      <w:pPr>
        <w:pStyle w:val="CommentText"/>
      </w:pPr>
      <w:r>
        <w:rPr>
          <w:rStyle w:val="CommentReference"/>
        </w:rPr>
        <w:annotationRef/>
      </w:r>
    </w:p>
  </w:comment>
  <w:comment w:id="283" w:author="Burleigh, Anne R CIV DLA ACQUISITION (USA)" w:date="2020-11-13T11:43:00Z" w:initials="BARCDA(">
    <w:p w14:paraId="29479A8A" w14:textId="77777777" w:rsidR="00EE71FC" w:rsidRDefault="00EE71FC">
      <w:pPr>
        <w:pStyle w:val="CommentText"/>
      </w:pPr>
      <w:bookmarkStart w:id="284" w:name="_Hlk60679465"/>
      <w:r>
        <w:rPr>
          <w:rStyle w:val="CommentReference"/>
        </w:rPr>
        <w:annotationRef/>
      </w:r>
      <w:r>
        <w:t xml:space="preserve">On 11/10/20, the DLAD Editor made a </w:t>
      </w:r>
      <w:bookmarkStart w:id="285" w:name="_Hlk60679084"/>
      <w:r>
        <w:t>technical amendment at 9.105-1(S-90)(4), correcting “ four days” to read “four business days” IAW PROCLTR 20-03.</w:t>
      </w:r>
      <w:bookmarkEnd w:id="285"/>
    </w:p>
    <w:p w14:paraId="34CDB801" w14:textId="77777777" w:rsidR="00743869" w:rsidRDefault="00743869">
      <w:pPr>
        <w:pStyle w:val="CommentText"/>
      </w:pPr>
    </w:p>
    <w:p w14:paraId="117ECE4D" w14:textId="77777777" w:rsidR="00C54E60" w:rsidRDefault="00C54E60">
      <w:pPr>
        <w:pStyle w:val="CommentText"/>
        <w:rPr>
          <w:sz w:val="24"/>
          <w:szCs w:val="24"/>
        </w:rPr>
      </w:pPr>
      <w:r w:rsidRPr="00BE1529">
        <w:t xml:space="preserve">On 11/13/20, the DLAD Editor </w:t>
      </w:r>
      <w:r>
        <w:t xml:space="preserve">corrected policy at 9.105-1(S-90)(4) to incorporate the exception for </w:t>
      </w:r>
      <w:r>
        <w:rPr>
          <w:bCs/>
          <w:sz w:val="23"/>
          <w:szCs w:val="23"/>
        </w:rPr>
        <w:t xml:space="preserve">DLA Maritime at Mechanicsburg and DLA Aviation Philadelphia DLR </w:t>
      </w:r>
      <w:r>
        <w:t xml:space="preserve">IAW DEVIATION 20-06. The DLAD Editor also </w:t>
      </w:r>
      <w:r w:rsidRPr="00BE1529">
        <w:t>made a technical amendment</w:t>
      </w:r>
      <w:r>
        <w:t>,</w:t>
      </w:r>
      <w:r w:rsidRPr="00BE1529">
        <w:t xml:space="preserve"> </w:t>
      </w:r>
      <w:r w:rsidRPr="00BE1529">
        <w:rPr>
          <w:sz w:val="24"/>
          <w:szCs w:val="24"/>
        </w:rPr>
        <w:t>replac</w:t>
      </w:r>
      <w:r>
        <w:rPr>
          <w:sz w:val="24"/>
          <w:szCs w:val="24"/>
        </w:rPr>
        <w:t>ing</w:t>
      </w:r>
      <w:r w:rsidRPr="00BE1529">
        <w:rPr>
          <w:sz w:val="24"/>
          <w:szCs w:val="24"/>
        </w:rPr>
        <w:t xml:space="preserve"> “four days” with “four business days” </w:t>
      </w:r>
      <w:r>
        <w:rPr>
          <w:sz w:val="24"/>
          <w:szCs w:val="24"/>
        </w:rPr>
        <w:t>IAW</w:t>
      </w:r>
      <w:r w:rsidRPr="00BE1529">
        <w:rPr>
          <w:sz w:val="24"/>
          <w:szCs w:val="24"/>
        </w:rPr>
        <w:t xml:space="preserve"> </w:t>
      </w:r>
      <w:r>
        <w:rPr>
          <w:sz w:val="24"/>
          <w:szCs w:val="24"/>
        </w:rPr>
        <w:t>PROCLTR 20-03.</w:t>
      </w:r>
    </w:p>
    <w:p w14:paraId="18A2D453" w14:textId="77777777" w:rsidR="00C54E60" w:rsidRDefault="00C54E60">
      <w:pPr>
        <w:pStyle w:val="CommentText"/>
        <w:rPr>
          <w:sz w:val="24"/>
          <w:szCs w:val="24"/>
        </w:rPr>
      </w:pPr>
    </w:p>
    <w:p w14:paraId="04C4FD7C" w14:textId="48BD1386" w:rsidR="00743869" w:rsidRDefault="00743869">
      <w:pPr>
        <w:pStyle w:val="CommentText"/>
      </w:pPr>
      <w:r>
        <w:t>On 1/27/22, the DLAD Editor updated 9.105-1(S-90)(4) IAW DEVIATION 22-02, with one technical amendment inserting “not” before “more than seven business days”.</w:t>
      </w:r>
    </w:p>
    <w:bookmarkEnd w:id="284"/>
  </w:comment>
  <w:comment w:id="286" w:author="Burleigh, Anne R CIV DLA ACQUISITION (USA)" w:date="2019-02-20T17:31:00Z" w:initials="BARCDA(">
    <w:p w14:paraId="0A86BF11" w14:textId="3B96F279" w:rsidR="00EE71FC" w:rsidRDefault="00EE71FC" w:rsidP="00894215">
      <w:pPr>
        <w:pStyle w:val="CommentText"/>
      </w:pPr>
      <w:r>
        <w:rPr>
          <w:rStyle w:val="CommentReference"/>
        </w:rPr>
        <w:annotationRef/>
      </w:r>
      <w:r>
        <w:t>On 2/20/19, the DLAD Editor made a technical amendment to 9.105-1(S-92)(1),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87" w:author="Burleigh, Anne R CIV DLA ACQUISITION (USA)" w:date="2017-07-20T09:41:00Z" w:initials="BARCDA(">
    <w:p w14:paraId="31C88ACB" w14:textId="77777777" w:rsidR="00EE71FC" w:rsidRDefault="00EE71FC" w:rsidP="00CE2B05">
      <w:pPr>
        <w:pStyle w:val="CommentText"/>
      </w:pPr>
      <w:r>
        <w:rPr>
          <w:rStyle w:val="CommentReference"/>
        </w:rPr>
        <w:annotationRef/>
      </w:r>
      <w:r>
        <w:t>On 9-1-17, the DLAD Editor updated 9.105-1(S-93)(2)(i) IAW PROCLTR 17-15.</w:t>
      </w:r>
    </w:p>
  </w:comment>
  <w:comment w:id="290" w:author="Burleigh, Anne R CIV DLA ACQUISITION (USA)" w:date="2019-03-19T18:59:00Z" w:initials="BARCDA(">
    <w:p w14:paraId="7347631D" w14:textId="392A90F5" w:rsidR="00EE71FC" w:rsidRDefault="00EE71FC">
      <w:pPr>
        <w:pStyle w:val="CommentText"/>
      </w:pPr>
      <w:r>
        <w:rPr>
          <w:rStyle w:val="CommentReference"/>
        </w:rPr>
        <w:annotationRef/>
      </w:r>
      <w:r>
        <w:t>PROCLTR 18-08 added 9.105-1(S-96), Business Decision Analytics (BDA) Job Aids.</w:t>
      </w:r>
    </w:p>
  </w:comment>
  <w:comment w:id="294" w:author="Burleigh, Anne R CIV DLA ACQUISITION (USA)" w:date="2020-06-18T13:35:00Z" w:initials="BARCDA(">
    <w:p w14:paraId="6628832B" w14:textId="34B6F674" w:rsidR="00EE71FC" w:rsidRDefault="00EE71FC">
      <w:pPr>
        <w:pStyle w:val="CommentText"/>
      </w:pPr>
      <w:r>
        <w:rPr>
          <w:rStyle w:val="CommentReference"/>
        </w:rPr>
        <w:annotationRef/>
      </w:r>
      <w:r>
        <w:t>On 6/11/20, the DLAD Editor updated 9.202(a)(2)(ii) IAW PROCLTR 20-12.</w:t>
      </w:r>
    </w:p>
  </w:comment>
  <w:comment w:id="295" w:author="Burleigh, Anne R CIV DLA ACQUISITION (USA)" w:date="2020-06-11T14:51:00Z" w:initials="BARCDA(">
    <w:p w14:paraId="455B751B" w14:textId="5F59C300" w:rsidR="00EE71FC" w:rsidRDefault="00EE71FC" w:rsidP="002A3037">
      <w:pPr>
        <w:pStyle w:val="CommentText"/>
      </w:pPr>
      <w:r>
        <w:rPr>
          <w:rStyle w:val="CommentReference"/>
        </w:rPr>
        <w:annotationRef/>
      </w:r>
      <w:r>
        <w:t>On 6/11/20, the DLAD Editor updated procurement note M01 IAW PROCLTR 20-12 and made a technical amendment,changing the date of procurement note M01 from “XXX” to “JUN”, consistent with the date of PROCLTR 20-12.</w:t>
      </w:r>
    </w:p>
  </w:comment>
  <w:comment w:id="296" w:author="Burleigh, Anne R CIV DLA ACQUISITION (USA)" w:date="2020-06-18T13:36:00Z" w:initials="BARCDA(">
    <w:p w14:paraId="59B1D663" w14:textId="35CC10C6" w:rsidR="00EE71FC" w:rsidRDefault="00EE71FC">
      <w:pPr>
        <w:pStyle w:val="CommentText"/>
      </w:pPr>
      <w:r>
        <w:rPr>
          <w:rStyle w:val="CommentReference"/>
        </w:rPr>
        <w:annotationRef/>
      </w:r>
      <w:r>
        <w:t>On 6/11/20, the DLAD Editor updated 9.202(a)(2)(iv) IAW PROCLTR 20-12.</w:t>
      </w:r>
    </w:p>
  </w:comment>
  <w:comment w:id="297" w:author="Burleigh, Anne R CIV DLA ACQUISITION (USA)" w:date="2020-06-11T14:51:00Z" w:initials="BARCDA(">
    <w:p w14:paraId="032DBD7F" w14:textId="644B7F75" w:rsidR="00EE71FC" w:rsidRDefault="00EE71FC" w:rsidP="002A3037">
      <w:pPr>
        <w:pStyle w:val="CommentText"/>
      </w:pPr>
      <w:r>
        <w:rPr>
          <w:rStyle w:val="CommentReference"/>
        </w:rPr>
        <w:annotationRef/>
      </w:r>
      <w:r>
        <w:t>On 6/11/20, the DLAD Editor updated procurement note M03 IAW PROCLTR 20-12 and made a technical amendment, changing the date of procurement note M03 from “XXX” to “JUN”, consistent with the date of PROCLTR 20-12.</w:t>
      </w:r>
    </w:p>
  </w:comment>
  <w:comment w:id="299" w:author="Washington, Tracie M CIV DLA ACQUISITION (USA)" w:date="2022-03-10T16:49:00Z" w:initials="STMCDA(">
    <w:p w14:paraId="2AB4E068" w14:textId="00B234A5" w:rsidR="002972D4" w:rsidRDefault="002972D4">
      <w:pPr>
        <w:pStyle w:val="CommentText"/>
      </w:pPr>
      <w:r>
        <w:rPr>
          <w:rStyle w:val="CommentReference"/>
        </w:rPr>
        <w:annotationRef/>
      </w:r>
      <w:r>
        <w:t>On 3/10/22, the DLAD Editor c</w:t>
      </w:r>
      <w:r w:rsidRPr="002972D4">
        <w:t>orrected acronym for product item description, inserting “PID” and deleted “PIID”.</w:t>
      </w:r>
    </w:p>
  </w:comment>
  <w:comment w:id="301" w:author="Burleigh, Anne R CIV DLA ACQUISITION (USA)" w:date="2021-04-30T11:49:00Z" w:initials="BARCDA(">
    <w:p w14:paraId="68FBADE7" w14:textId="77777777" w:rsidR="00A157A3" w:rsidRDefault="00A157A3" w:rsidP="00A157A3">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55" w:history="1">
        <w:r w:rsidRPr="00E849F1">
          <w:rPr>
            <w:rStyle w:val="Hyperlink"/>
            <w:sz w:val="24"/>
            <w:szCs w:val="24"/>
            <w:lang w:val="en"/>
          </w:rPr>
          <w:t>Contract Opportunities</w:t>
        </w:r>
      </w:hyperlink>
      <w:r>
        <w:rPr>
          <w:sz w:val="24"/>
          <w:szCs w:val="24"/>
          <w:lang w:val="en"/>
        </w:rPr>
        <w:t xml:space="preserve"> (</w:t>
      </w:r>
      <w:hyperlink r:id="rId56" w:history="1">
        <w:r w:rsidRPr="00E849F1">
          <w:rPr>
            <w:rStyle w:val="Hyperlink"/>
            <w:sz w:val="24"/>
            <w:szCs w:val="24"/>
            <w:lang w:val="en"/>
          </w:rPr>
          <w:t>https://beta.sam.gov/content/opportunities</w:t>
        </w:r>
      </w:hyperlink>
      <w:r>
        <w:rPr>
          <w:sz w:val="24"/>
          <w:szCs w:val="24"/>
          <w:lang w:val="en"/>
        </w:rPr>
        <w:t xml:space="preserve">) on </w:t>
      </w:r>
      <w:hyperlink r:id="rId57" w:history="1">
        <w:r>
          <w:rPr>
            <w:rStyle w:val="Hyperlink"/>
            <w:sz w:val="24"/>
            <w:szCs w:val="24"/>
            <w:lang w:val="en"/>
          </w:rPr>
          <w:t>beta.SAM.gov</w:t>
        </w:r>
      </w:hyperlink>
      <w:r>
        <w:rPr>
          <w:sz w:val="24"/>
          <w:szCs w:val="24"/>
          <w:lang w:val="en"/>
        </w:rPr>
        <w:t xml:space="preserve"> (</w:t>
      </w:r>
      <w:hyperlink r:id="rId58"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9"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0" w:history="1">
        <w:r w:rsidRPr="00E849F1">
          <w:rPr>
            <w:rStyle w:val="Hyperlink"/>
            <w:sz w:val="24"/>
            <w:szCs w:val="24"/>
            <w:lang w:val="en"/>
          </w:rPr>
          <w:t>https://www.acq.osd.mil/dpap/policy/policyvault/USA002493-19-DPC.pdf</w:t>
        </w:r>
      </w:hyperlink>
      <w:r>
        <w:rPr>
          <w:sz w:val="24"/>
          <w:szCs w:val="24"/>
          <w:lang w:val="en"/>
        </w:rPr>
        <w:t>).</w:t>
      </w:r>
    </w:p>
  </w:comment>
  <w:comment w:id="302" w:author="Burleigh, Anne R CIV DLA ACQUISITION (USA)" w:date="2021-06-09T11:28:00Z" w:initials="BARCDA(">
    <w:p w14:paraId="1A4B7579" w14:textId="5E547A7B" w:rsidR="00A157A3" w:rsidRDefault="00A157A3" w:rsidP="00A157A3">
      <w:r>
        <w:rPr>
          <w:rStyle w:val="CommentReference"/>
        </w:rPr>
        <w:annotationRef/>
      </w:r>
      <w:r>
        <w:rPr>
          <w:sz w:val="24"/>
          <w:szCs w:val="24"/>
        </w:rPr>
        <w:t xml:space="preserve">On 6/9/21, the DLAD Editor made a technical amendment at </w:t>
      </w:r>
      <w:r w:rsidR="00652C6A">
        <w:rPr>
          <w:sz w:val="24"/>
          <w:szCs w:val="24"/>
        </w:rPr>
        <w:t>9.204(a)(1)</w:t>
      </w:r>
      <w:r>
        <w:rPr>
          <w:sz w:val="24"/>
          <w:szCs w:val="24"/>
        </w:rPr>
        <w:t xml:space="preserve"> updating the links to Contract Opportunities and SAM.gov in accordance with the integration of Legacy SAM</w:t>
      </w:r>
      <w:r>
        <w:t>.gov. The following was deleted:</w:t>
      </w:r>
    </w:p>
    <w:p w14:paraId="331ADD9F" w14:textId="77777777" w:rsidR="00A157A3" w:rsidRDefault="00A157A3" w:rsidP="00A157A3">
      <w:pPr>
        <w:rPr>
          <w:sz w:val="24"/>
          <w:szCs w:val="24"/>
        </w:rPr>
      </w:pPr>
      <w:r>
        <w:rPr>
          <w:sz w:val="24"/>
          <w:szCs w:val="24"/>
        </w:rPr>
        <w:t>“</w:t>
      </w:r>
      <w:r w:rsidRPr="007D5910">
        <w:rPr>
          <w:sz w:val="24"/>
          <w:szCs w:val="24"/>
        </w:rPr>
        <w:t xml:space="preserve">the </w:t>
      </w:r>
      <w:hyperlink r:id="rId61" w:history="1">
        <w:r w:rsidRPr="007D5910">
          <w:rPr>
            <w:rStyle w:val="Hyperlink"/>
            <w:sz w:val="24"/>
            <w:szCs w:val="24"/>
            <w:lang w:val="en"/>
          </w:rPr>
          <w:t>Contract Opportunities</w:t>
        </w:r>
      </w:hyperlink>
      <w:r w:rsidRPr="007D5910">
        <w:rPr>
          <w:sz w:val="24"/>
          <w:szCs w:val="24"/>
          <w:lang w:val="en"/>
        </w:rPr>
        <w:t xml:space="preserve"> (</w:t>
      </w:r>
      <w:hyperlink r:id="rId62" w:history="1">
        <w:r w:rsidRPr="007D5910">
          <w:rPr>
            <w:rStyle w:val="Hyperlink"/>
            <w:sz w:val="24"/>
            <w:szCs w:val="24"/>
            <w:lang w:val="en"/>
          </w:rPr>
          <w:t>https://beta.sam.gov/content/opportunities</w:t>
        </w:r>
      </w:hyperlink>
      <w:r w:rsidRPr="007D5910">
        <w:rPr>
          <w:sz w:val="24"/>
          <w:szCs w:val="24"/>
          <w:lang w:val="en"/>
        </w:rPr>
        <w:t xml:space="preserve">) on </w:t>
      </w:r>
      <w:hyperlink r:id="rId63" w:history="1">
        <w:r w:rsidRPr="007D5910">
          <w:rPr>
            <w:rStyle w:val="Hyperlink"/>
            <w:sz w:val="24"/>
            <w:szCs w:val="24"/>
            <w:lang w:val="en"/>
          </w:rPr>
          <w:t>beta.SAM.gov</w:t>
        </w:r>
      </w:hyperlink>
      <w:r w:rsidRPr="007D5910">
        <w:rPr>
          <w:sz w:val="24"/>
          <w:szCs w:val="24"/>
          <w:lang w:val="en"/>
        </w:rPr>
        <w:t xml:space="preserve"> (</w:t>
      </w:r>
      <w:hyperlink r:id="rId64"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28B4E2BF" w14:textId="77777777" w:rsidR="00A157A3" w:rsidRDefault="00A157A3" w:rsidP="00A157A3">
      <w:pPr>
        <w:pStyle w:val="CommentText"/>
      </w:pPr>
    </w:p>
  </w:comment>
  <w:comment w:id="303" w:author="Burleigh, Anne R CIV DLA ACQUISITION (USA)" w:date="2021-04-30T11:56:00Z" w:initials="BARCDA(">
    <w:p w14:paraId="3E6B85E4" w14:textId="77777777" w:rsidR="00A157A3" w:rsidRDefault="00A157A3" w:rsidP="00A157A3">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65" w:history="1">
        <w:r w:rsidRPr="00E849F1">
          <w:rPr>
            <w:rStyle w:val="Hyperlink"/>
            <w:sz w:val="24"/>
            <w:szCs w:val="24"/>
            <w:lang w:val="en"/>
          </w:rPr>
          <w:t>Contract Opportunities</w:t>
        </w:r>
      </w:hyperlink>
      <w:r>
        <w:rPr>
          <w:sz w:val="24"/>
          <w:szCs w:val="24"/>
          <w:lang w:val="en"/>
        </w:rPr>
        <w:t xml:space="preserve"> (</w:t>
      </w:r>
      <w:hyperlink r:id="rId66" w:history="1">
        <w:r w:rsidRPr="00E849F1">
          <w:rPr>
            <w:rStyle w:val="Hyperlink"/>
            <w:sz w:val="24"/>
            <w:szCs w:val="24"/>
            <w:lang w:val="en"/>
          </w:rPr>
          <w:t>https://beta.sam.gov/content/opportunities</w:t>
        </w:r>
      </w:hyperlink>
      <w:r>
        <w:rPr>
          <w:sz w:val="24"/>
          <w:szCs w:val="24"/>
          <w:lang w:val="en"/>
        </w:rPr>
        <w:t xml:space="preserve">) on </w:t>
      </w:r>
      <w:hyperlink r:id="rId67" w:history="1">
        <w:r>
          <w:rPr>
            <w:rStyle w:val="Hyperlink"/>
            <w:sz w:val="24"/>
            <w:szCs w:val="24"/>
            <w:lang w:val="en"/>
          </w:rPr>
          <w:t>beta.SAM.gov</w:t>
        </w:r>
      </w:hyperlink>
      <w:r>
        <w:rPr>
          <w:sz w:val="24"/>
          <w:szCs w:val="24"/>
          <w:lang w:val="en"/>
        </w:rPr>
        <w:t xml:space="preserve"> (</w:t>
      </w:r>
      <w:hyperlink r:id="rId68"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69"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70" w:history="1">
        <w:r w:rsidRPr="00E849F1">
          <w:rPr>
            <w:rStyle w:val="Hyperlink"/>
            <w:sz w:val="24"/>
            <w:szCs w:val="24"/>
            <w:lang w:val="en"/>
          </w:rPr>
          <w:t>https://www.acq.osd.mil/dpap/policy/policyvault/USA002493-19-DPC.pdf</w:t>
        </w:r>
      </w:hyperlink>
      <w:r>
        <w:rPr>
          <w:sz w:val="24"/>
          <w:szCs w:val="24"/>
          <w:lang w:val="en"/>
        </w:rPr>
        <w:t>).</w:t>
      </w:r>
    </w:p>
  </w:comment>
  <w:comment w:id="304" w:author="Burleigh, Anne R CIV DLA ACQUISITION (USA)" w:date="2021-04-30T11:36:00Z" w:initials="BARCDA(">
    <w:p w14:paraId="33D596A8" w14:textId="2ED91B23" w:rsidR="00EE71FC" w:rsidRDefault="00EE71FC">
      <w:pPr>
        <w:pStyle w:val="CommentText"/>
      </w:pPr>
      <w:r>
        <w:rPr>
          <w:rStyle w:val="CommentReference"/>
        </w:rPr>
        <w:annotationRef/>
      </w:r>
      <w:r>
        <w:t xml:space="preserve">On 4/30/21, the DLAD Editor made a technical amendment at 9.204(a)(1) to </w:t>
      </w:r>
      <w:bookmarkStart w:id="305" w:name="_Hlk70677908"/>
      <w:r>
        <w:t xml:space="preserve">replace reference to </w:t>
      </w:r>
      <w:hyperlink r:id="rId71" w:history="1">
        <w:r w:rsidRPr="00E849F1">
          <w:rPr>
            <w:rStyle w:val="Hyperlink"/>
          </w:rPr>
          <w:t>www.fedbizopps.gov</w:t>
        </w:r>
      </w:hyperlink>
      <w:r>
        <w:t xml:space="preserve"> with </w:t>
      </w:r>
      <w:hyperlink r:id="rId72" w:history="1">
        <w:r>
          <w:rPr>
            <w:rStyle w:val="Hyperlink"/>
            <w:sz w:val="24"/>
            <w:szCs w:val="24"/>
            <w:lang w:val="en"/>
          </w:rPr>
          <w:t>Contract Opportunities</w:t>
        </w:r>
      </w:hyperlink>
      <w:r>
        <w:rPr>
          <w:sz w:val="24"/>
          <w:szCs w:val="24"/>
          <w:lang w:val="en"/>
        </w:rPr>
        <w:t xml:space="preserve"> (</w:t>
      </w:r>
      <w:hyperlink r:id="rId73" w:history="1">
        <w:r w:rsidRPr="00E849F1">
          <w:rPr>
            <w:rStyle w:val="Hyperlink"/>
            <w:sz w:val="24"/>
            <w:szCs w:val="24"/>
            <w:lang w:val="en"/>
          </w:rPr>
          <w:t>https://beta.sam.gov/content/opportunities</w:t>
        </w:r>
      </w:hyperlink>
      <w:r>
        <w:rPr>
          <w:sz w:val="24"/>
          <w:szCs w:val="24"/>
          <w:lang w:val="en"/>
        </w:rPr>
        <w:t xml:space="preserve">) on </w:t>
      </w:r>
      <w:hyperlink r:id="rId74" w:history="1">
        <w:r>
          <w:rPr>
            <w:rStyle w:val="Hyperlink"/>
            <w:sz w:val="24"/>
            <w:szCs w:val="24"/>
            <w:lang w:val="en"/>
          </w:rPr>
          <w:t>beta.SAM.gov</w:t>
        </w:r>
      </w:hyperlink>
      <w:r>
        <w:rPr>
          <w:sz w:val="24"/>
          <w:szCs w:val="24"/>
          <w:lang w:val="en"/>
        </w:rPr>
        <w:t xml:space="preserve"> (</w:t>
      </w:r>
      <w:hyperlink r:id="rId75" w:history="1">
        <w:r w:rsidRPr="00E849F1">
          <w:rPr>
            <w:rStyle w:val="Hyperlink"/>
            <w:sz w:val="24"/>
            <w:szCs w:val="24"/>
            <w:lang w:val="en"/>
          </w:rPr>
          <w:t>https://beta.sam.gov/content/home</w:t>
        </w:r>
      </w:hyperlink>
      <w:bookmarkEnd w:id="305"/>
      <w:r>
        <w:rPr>
          <w:sz w:val="24"/>
          <w:szCs w:val="24"/>
          <w:lang w:val="en"/>
        </w:rPr>
        <w:t xml:space="preserve">) IAW DPC Memorandum, SUBJECT: Deplying Contracting Opportunities in Beta.SAM; Retirement of FedBizOpps, dated 11/5/19. </w:t>
      </w:r>
      <w:hyperlink r:id="rId76"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77" w:history="1">
        <w:r w:rsidRPr="00E849F1">
          <w:rPr>
            <w:rStyle w:val="Hyperlink"/>
            <w:sz w:val="24"/>
            <w:szCs w:val="24"/>
            <w:lang w:val="en"/>
          </w:rPr>
          <w:t>https://www.acq.osd.mil/dpap/policy/policyvault/USA002493-19-DPC.pdf</w:t>
        </w:r>
      </w:hyperlink>
      <w:r>
        <w:rPr>
          <w:sz w:val="24"/>
          <w:szCs w:val="24"/>
          <w:lang w:val="en"/>
        </w:rPr>
        <w:t xml:space="preserve">). </w:t>
      </w:r>
    </w:p>
  </w:comment>
  <w:comment w:id="312" w:author="Burleigh, Anne R CIV DLA ACQUISITION (USA)" w:date="2017-07-20T09:57:00Z" w:initials="BARCDA(">
    <w:p w14:paraId="7F03C87E" w14:textId="77777777" w:rsidR="00EE71FC" w:rsidRDefault="00EE71FC" w:rsidP="00F44BDC">
      <w:pPr>
        <w:pStyle w:val="CommentText"/>
      </w:pPr>
      <w:r>
        <w:rPr>
          <w:rStyle w:val="CommentReference"/>
        </w:rPr>
        <w:annotationRef/>
      </w:r>
      <w:r>
        <w:t>On 9-1-17, the DLAD Editor added paragraphs (S-90) and (S-91) IAW PROCLTR 17-15.</w:t>
      </w:r>
    </w:p>
  </w:comment>
  <w:comment w:id="313" w:author="Burleigh, Anne R CIV DLA ACQUISITION (USA)" w:date="2020-06-10T18:54:00Z" w:initials="BARCDA(">
    <w:p w14:paraId="44012C12" w14:textId="3FF7C42B" w:rsidR="00EE71FC" w:rsidRDefault="00EE71FC">
      <w:pPr>
        <w:pStyle w:val="CommentText"/>
      </w:pPr>
      <w:r>
        <w:rPr>
          <w:rStyle w:val="CommentReference"/>
        </w:rPr>
        <w:annotationRef/>
      </w:r>
      <w:r>
        <w:t>On 6/10/20, the DLAD Editor updated 9.306 IAW PROCLTR 20-09.</w:t>
      </w:r>
    </w:p>
  </w:comment>
  <w:comment w:id="314" w:author="Burleigh, Anne R CIV DLA ACQUISITION (USA)" w:date="2020-06-10T19:05:00Z" w:initials="BARCDA(">
    <w:p w14:paraId="489D8E09" w14:textId="56440CC1" w:rsidR="00EE71FC" w:rsidRDefault="00EE71FC">
      <w:pPr>
        <w:pStyle w:val="CommentText"/>
      </w:pPr>
      <w:r>
        <w:rPr>
          <w:rStyle w:val="CommentReference"/>
        </w:rPr>
        <w:annotationRef/>
      </w:r>
      <w:r>
        <w:t>On 6/10/20, the DLAD Editor made a technical amendment removing “APR” from the date of procurement E08 and inserting “MAY”, consistent with the effective date of PROCLTR 20-09.</w:t>
      </w:r>
    </w:p>
  </w:comment>
  <w:comment w:id="315" w:author="Burleigh, Anne R CIV DLA ACQUISITION (USA)" w:date="2020-06-10T19:05:00Z" w:initials="BARCDA(">
    <w:p w14:paraId="1B947027" w14:textId="13003048" w:rsidR="00EE71FC" w:rsidRDefault="00EE71FC" w:rsidP="00E87682">
      <w:pPr>
        <w:pStyle w:val="CommentText"/>
      </w:pPr>
      <w:r>
        <w:rPr>
          <w:rStyle w:val="CommentReference"/>
        </w:rPr>
        <w:annotationRef/>
      </w:r>
      <w:r>
        <w:t>On 6/10/20, the DLAD Editor made a technical amendment removing “APR” from the date of procurement E09 and inserting “MAY”, consistent with the effective date of PROCLTR 20-09.</w:t>
      </w:r>
    </w:p>
  </w:comment>
  <w:comment w:id="316" w:author="Burleigh, Anne R CIV DLA ACQUISITION (USA)" w:date="2020-06-10T19:05:00Z" w:initials="BARCDA(">
    <w:p w14:paraId="74C74190" w14:textId="70AF14E1" w:rsidR="00EE71FC" w:rsidRDefault="00EE71FC" w:rsidP="000C0957">
      <w:pPr>
        <w:pStyle w:val="CommentText"/>
      </w:pPr>
      <w:r>
        <w:rPr>
          <w:rStyle w:val="CommentReference"/>
        </w:rPr>
        <w:annotationRef/>
      </w:r>
      <w:r>
        <w:t>On 6/10/20, the DLAD Editor made a technical amendment removing “APR” from the date of procurement E10 and inserting “MAY”, consistent with the effective date of PROCLTR 20-09.</w:t>
      </w:r>
    </w:p>
  </w:comment>
  <w:comment w:id="317" w:author="Burleigh, Anne R CIV DLA ACQUISITION (USA)" w:date="2020-06-10T19:31:00Z" w:initials="BARCDA(">
    <w:p w14:paraId="029055FE" w14:textId="7B66B238" w:rsidR="00EE71FC" w:rsidRDefault="00EE71FC">
      <w:pPr>
        <w:pStyle w:val="CommentText"/>
      </w:pPr>
      <w:r>
        <w:rPr>
          <w:rStyle w:val="CommentReference"/>
        </w:rPr>
        <w:annotationRef/>
      </w:r>
      <w:r>
        <w:t>On 6/10/20, the DLAD Editor made a technical amendment to 9.306(S-95), changing subparagraph “(a)’ to “(1)”, consistent with the intent of PROCLTR 20-09.</w:t>
      </w:r>
    </w:p>
  </w:comment>
  <w:comment w:id="318" w:author="Burleigh, Anne R CIV DLA ACQUISITION (USA)" w:date="2020-06-10T19:05:00Z" w:initials="BARCDA(">
    <w:p w14:paraId="37977880" w14:textId="303A9073" w:rsidR="00EE71FC" w:rsidRDefault="00EE71FC" w:rsidP="00FC56AE">
      <w:pPr>
        <w:pStyle w:val="CommentText"/>
      </w:pPr>
      <w:r>
        <w:rPr>
          <w:rStyle w:val="CommentReference"/>
        </w:rPr>
        <w:annotationRef/>
      </w:r>
      <w:r>
        <w:t>On 6/10/20, the DLAD Editor made a technical amendment removing “APR” from the date of procurement E01 and inserting “MAY”, consistent with the effective date of PROCLTR 20-09.</w:t>
      </w:r>
    </w:p>
  </w:comment>
  <w:comment w:id="319" w:author="Burleigh, Anne R CIV DLA ACQUISITION (USA)" w:date="2020-06-10T19:05:00Z" w:initials="BARCDA(">
    <w:p w14:paraId="017D43B0" w14:textId="27D83729" w:rsidR="00EE71FC" w:rsidRDefault="00EE71FC" w:rsidP="00FC56AE">
      <w:pPr>
        <w:pStyle w:val="CommentText"/>
      </w:pPr>
      <w:r>
        <w:rPr>
          <w:rStyle w:val="CommentReference"/>
        </w:rPr>
        <w:annotationRef/>
      </w:r>
      <w:r>
        <w:t>On 6/10/20, the DLAD Editor made a technical amendment removing “APR” from the date of procurement E02 and inserting “MAY”, consistent with the effective date of PROCLTR 20-09.</w:t>
      </w:r>
    </w:p>
  </w:comment>
  <w:comment w:id="320" w:author="Burleigh, Anne R CIV DLA ACQUISITION (USA)" w:date="2020-06-10T19:05:00Z" w:initials="BARCDA(">
    <w:p w14:paraId="00F13BDE" w14:textId="23A88044" w:rsidR="00EE71FC" w:rsidRDefault="00EE71FC" w:rsidP="005A5D22">
      <w:pPr>
        <w:pStyle w:val="CommentText"/>
      </w:pPr>
      <w:r>
        <w:rPr>
          <w:rStyle w:val="CommentReference"/>
        </w:rPr>
        <w:annotationRef/>
      </w:r>
      <w:r>
        <w:t>On 6/10/20, the DLAD Editor made a technical amendment removing “APR” from the date of procurement M04 and inserting “MAY”, consistent with the effective date of PROCLTR 20-09.</w:t>
      </w:r>
    </w:p>
  </w:comment>
  <w:comment w:id="321" w:author="Burleigh, Anne R CIV DLA ACQUISITION (USA)" w:date="2017-09-05T12:14:00Z" w:initials="BARCDA(">
    <w:p w14:paraId="27899733" w14:textId="77777777" w:rsidR="00EE71FC" w:rsidRDefault="00EE71FC" w:rsidP="00B8258C">
      <w:pPr>
        <w:pStyle w:val="CommentText"/>
      </w:pPr>
      <w:r>
        <w:rPr>
          <w:rStyle w:val="CommentReference"/>
        </w:rPr>
        <w:annotationRef/>
      </w:r>
      <w:r>
        <w:t>On 9/1/17, the DLAD Editor made a technical amendment, updating the date of procurement note L22 from “MAR 2017” to “SEP 2017,” consistent with the effective date of PROCLTR 17-15.</w:t>
      </w:r>
    </w:p>
  </w:comment>
  <w:comment w:id="325" w:author="Burleigh, Anne R CIV DLA ACQUISITION (USA)" w:date="2016-08-24T10:16:00Z" w:initials="BARCDA(">
    <w:p w14:paraId="3556D7BB" w14:textId="77777777" w:rsidR="00EE71FC" w:rsidRDefault="00EE71FC" w:rsidP="00B8258C">
      <w:pPr>
        <w:pStyle w:val="CommentText"/>
      </w:pPr>
      <w:r>
        <w:rPr>
          <w:rStyle w:val="CommentReference"/>
        </w:rPr>
        <w:annotationRef/>
      </w:r>
      <w:r>
        <w:t>On 9/19/16, the DLAD Editor replaced Part 9 in its entirety IAW PROCLTR 16-09.</w:t>
      </w:r>
    </w:p>
  </w:comment>
  <w:comment w:id="328" w:author="Burleigh, Anne R CIV DLA ACQUISITION (USA)" w:date="2019-08-07T17:11:00Z" w:initials="BARCDA(">
    <w:p w14:paraId="19091782" w14:textId="45535B81" w:rsidR="00EE71FC" w:rsidRDefault="00EE71FC">
      <w:pPr>
        <w:pStyle w:val="CommentText"/>
      </w:pPr>
      <w:r>
        <w:rPr>
          <w:rStyle w:val="CommentReference"/>
        </w:rPr>
        <w:annotationRef/>
      </w:r>
      <w:r>
        <w:t>On 8/7/19, the DLAD Editor revised 9.405(a) IAW PROCLTR 19-16.</w:t>
      </w:r>
    </w:p>
  </w:comment>
  <w:comment w:id="333" w:author="Burleigh, Anne R CIV DLA ACQUISITION (USA)" w:date="2016-11-17T15:53:00Z" w:initials="BARCDA(">
    <w:p w14:paraId="11127E85" w14:textId="77777777" w:rsidR="00EE71FC" w:rsidRDefault="00EE71FC" w:rsidP="00B8258C">
      <w:pPr>
        <w:pStyle w:val="CommentText"/>
      </w:pPr>
      <w:r>
        <w:rPr>
          <w:rStyle w:val="CommentReference"/>
        </w:rPr>
        <w:annotationRef/>
      </w:r>
      <w:r>
        <w:t>Part 10 was deleted IAW PROCLTR 15-13.</w:t>
      </w:r>
    </w:p>
  </w:comment>
  <w:comment w:id="335" w:author="Burleigh, Anne R CIV DLA ACQUISITION (USA)" w:date="2021-04-16T17:04:00Z" w:initials="BARCDA(">
    <w:p w14:paraId="601E90DE" w14:textId="084BE493" w:rsidR="00EE71FC" w:rsidRDefault="00EE71FC" w:rsidP="00CD7A01">
      <w:pPr>
        <w:pStyle w:val="CommentText"/>
      </w:pPr>
      <w:r>
        <w:rPr>
          <w:rStyle w:val="CommentReference"/>
        </w:rPr>
        <w:annotationRef/>
      </w:r>
      <w:r>
        <w:t xml:space="preserve">On 4-16-21, the DLAD Editor made a technical amendment removing the following, consistent with </w:t>
      </w:r>
      <w:r w:rsidRPr="007161A0">
        <w:t xml:space="preserve">DFARS </w:t>
      </w:r>
      <w:r>
        <w:t>C</w:t>
      </w:r>
      <w:r w:rsidRPr="007161A0">
        <w:t>ase 2019-D023</w:t>
      </w:r>
      <w:r>
        <w:t xml:space="preserve">, which removed </w:t>
      </w:r>
      <w:r w:rsidRPr="007161A0">
        <w:t>DFARS PGI 211.273-3(3)</w:t>
      </w:r>
      <w:r>
        <w:t xml:space="preserve">: </w:t>
      </w:r>
    </w:p>
    <w:p w14:paraId="0E3D076C" w14:textId="77777777" w:rsidR="00EE71FC" w:rsidRPr="005736A1" w:rsidRDefault="005A1C85" w:rsidP="00CD7A0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lang w:val="en"/>
        </w:rPr>
      </w:pPr>
      <w:hyperlink w:anchor="P11_273" w:history="1">
        <w:r w:rsidR="00EE71FC" w:rsidRPr="005736A1">
          <w:rPr>
            <w:rStyle w:val="Hyperlink"/>
            <w:sz w:val="24"/>
            <w:szCs w:val="24"/>
            <w:lang w:val="en"/>
          </w:rPr>
          <w:t>11.273</w:t>
        </w:r>
      </w:hyperlink>
      <w:r w:rsidR="00EE71FC" w:rsidRPr="00306D70">
        <w:rPr>
          <w:rStyle w:val="Hyperlink"/>
          <w:sz w:val="24"/>
          <w:szCs w:val="24"/>
          <w:u w:val="none"/>
          <w:lang w:val="en"/>
        </w:rPr>
        <w:tab/>
      </w:r>
      <w:r w:rsidR="00EE71FC" w:rsidRPr="00306D70">
        <w:rPr>
          <w:rStyle w:val="Hyperlink"/>
          <w:sz w:val="24"/>
          <w:szCs w:val="24"/>
          <w:u w:val="none"/>
          <w:lang w:val="en"/>
        </w:rPr>
        <w:tab/>
      </w:r>
      <w:r w:rsidR="00EE71FC" w:rsidRPr="005736A1">
        <w:rPr>
          <w:sz w:val="24"/>
          <w:szCs w:val="24"/>
          <w:lang w:val="en"/>
        </w:rPr>
        <w:t>Substitutions for military or Federal specifications and standards.</w:t>
      </w:r>
    </w:p>
    <w:p w14:paraId="565261CC" w14:textId="77777777" w:rsidR="00EE71FC" w:rsidRPr="005736A1" w:rsidRDefault="005A1C85" w:rsidP="00CD7A01">
      <w:pPr>
        <w:rPr>
          <w:sz w:val="24"/>
          <w:szCs w:val="24"/>
        </w:rPr>
      </w:pPr>
      <w:hyperlink w:anchor="P11_273_3" w:history="1">
        <w:r w:rsidR="00EE71FC" w:rsidRPr="005736A1">
          <w:rPr>
            <w:rStyle w:val="Hyperlink"/>
            <w:sz w:val="24"/>
            <w:szCs w:val="24"/>
          </w:rPr>
          <w:t>11.273-3</w:t>
        </w:r>
      </w:hyperlink>
      <w:r w:rsidR="00EE71FC" w:rsidRPr="00306D70">
        <w:rPr>
          <w:rStyle w:val="Hyperlink"/>
          <w:sz w:val="24"/>
          <w:szCs w:val="24"/>
          <w:u w:val="none"/>
        </w:rPr>
        <w:tab/>
      </w:r>
      <w:r w:rsidR="00EE71FC" w:rsidRPr="005736A1">
        <w:rPr>
          <w:sz w:val="24"/>
          <w:szCs w:val="24"/>
        </w:rPr>
        <w:t>Procedures.</w:t>
      </w:r>
    </w:p>
    <w:p w14:paraId="015753F8" w14:textId="77777777" w:rsidR="00EE71FC" w:rsidRDefault="00EE71FC" w:rsidP="00CD7A01">
      <w:pPr>
        <w:pStyle w:val="CommentText"/>
      </w:pPr>
    </w:p>
    <w:p w14:paraId="4728FEBD" w14:textId="317EB0DB" w:rsidR="00EE71FC" w:rsidRPr="005736A1" w:rsidRDefault="00EE71FC" w:rsidP="00CD7A01">
      <w:pPr>
        <w:spacing w:after="240"/>
        <w:rPr>
          <w:sz w:val="24"/>
          <w:szCs w:val="24"/>
        </w:rPr>
      </w:pPr>
    </w:p>
    <w:p w14:paraId="6BAF9F05" w14:textId="0AC17221" w:rsidR="00EE71FC" w:rsidRDefault="00EE71FC">
      <w:pPr>
        <w:pStyle w:val="CommentText"/>
      </w:pPr>
    </w:p>
  </w:comment>
  <w:comment w:id="338" w:author="Burleigh, Anne R CIV DLA ACQUISITION (USA)" w:date="2021-04-16T16:59:00Z" w:initials="BARCDA(">
    <w:p w14:paraId="45A05558" w14:textId="52DA13CA" w:rsidR="00EE71FC" w:rsidRDefault="00EE71FC">
      <w:pPr>
        <w:pStyle w:val="CommentText"/>
      </w:pPr>
      <w:r>
        <w:rPr>
          <w:rStyle w:val="CommentReference"/>
        </w:rPr>
        <w:annotationRef/>
      </w:r>
      <w:r>
        <w:t xml:space="preserve">On 4-16-21, the DLAD Editor made a technical amendment removing section 11.273 consistent with </w:t>
      </w:r>
      <w:r w:rsidRPr="007161A0">
        <w:t xml:space="preserve">DFARS </w:t>
      </w:r>
      <w:r>
        <w:t>C</w:t>
      </w:r>
      <w:r w:rsidRPr="007161A0">
        <w:t>ase 2019-D023</w:t>
      </w:r>
      <w:r>
        <w:t xml:space="preserve">, which removed </w:t>
      </w:r>
      <w:r w:rsidRPr="007161A0">
        <w:t>DFARS PGI 211.273-3(3)</w:t>
      </w:r>
      <w:r>
        <w:t>. Deleted text follows:</w:t>
      </w:r>
    </w:p>
    <w:p w14:paraId="32F6F05B" w14:textId="77777777" w:rsidR="00EE71FC" w:rsidRPr="009B6F03" w:rsidRDefault="00EE71FC" w:rsidP="007161A0">
      <w:pPr>
        <w:pStyle w:val="Heading3"/>
        <w:spacing w:after="240"/>
        <w:rPr>
          <w:sz w:val="24"/>
          <w:szCs w:val="24"/>
          <w:lang w:val="en"/>
        </w:rPr>
      </w:pPr>
      <w:r w:rsidRPr="009B6F03">
        <w:rPr>
          <w:sz w:val="24"/>
          <w:szCs w:val="24"/>
          <w:lang w:val="en"/>
        </w:rPr>
        <w:t>11.273 Substitutions for military or Federal specifications and standards.</w:t>
      </w:r>
    </w:p>
    <w:p w14:paraId="466F8F4D" w14:textId="77777777" w:rsidR="00EE71FC" w:rsidRPr="009B6F03" w:rsidRDefault="00EE71FC" w:rsidP="007161A0">
      <w:pPr>
        <w:pStyle w:val="Heading3"/>
        <w:rPr>
          <w:sz w:val="24"/>
          <w:szCs w:val="24"/>
        </w:rPr>
      </w:pPr>
      <w:r w:rsidRPr="009B6F03">
        <w:rPr>
          <w:sz w:val="24"/>
          <w:szCs w:val="24"/>
        </w:rPr>
        <w:t>11.273-3 Procedures.</w:t>
      </w:r>
    </w:p>
    <w:p w14:paraId="40D9584F" w14:textId="77777777" w:rsidR="00EE71FC" w:rsidRPr="005736A1" w:rsidRDefault="00EE71FC" w:rsidP="007161A0">
      <w:pPr>
        <w:spacing w:after="240"/>
        <w:rPr>
          <w:sz w:val="24"/>
          <w:szCs w:val="24"/>
        </w:rPr>
      </w:pPr>
      <w:r w:rsidRPr="005736A1">
        <w:rPr>
          <w:sz w:val="24"/>
          <w:szCs w:val="24"/>
        </w:rPr>
        <w:t>(2)(ii) The contracting officer shall coordinate with the product specialist for further coordination with DCMA.</w:t>
      </w:r>
    </w:p>
    <w:p w14:paraId="044310FE" w14:textId="6FF5D95A" w:rsidR="00EE71FC" w:rsidRDefault="00EE71FC">
      <w:pPr>
        <w:pStyle w:val="CommentText"/>
      </w:pPr>
    </w:p>
  </w:comment>
  <w:comment w:id="343" w:author="Burleigh, Anne R CIV DLA ACQUISITION (USA)" w:date="2016-11-02T15:04:00Z" w:initials="BARCDA(">
    <w:p w14:paraId="0FD5480F" w14:textId="77777777" w:rsidR="00EE71FC" w:rsidRDefault="00EE71FC" w:rsidP="00A37FEE">
      <w:pPr>
        <w:pStyle w:val="CommentText"/>
      </w:pPr>
      <w:r>
        <w:rPr>
          <w:rStyle w:val="CommentReference"/>
        </w:rPr>
        <w:annotationRef/>
      </w:r>
      <w:r>
        <w:t>On 12/16/16, the DLAD Editor updated 11.390 IAW PROCLTR 2017-03.</w:t>
      </w:r>
    </w:p>
  </w:comment>
  <w:comment w:id="344" w:author="Burleigh, Anne R CIV DLA ACQUISITION (USA)" w:date="2022-03-15T13:30:00Z" w:initials="BARCDA(">
    <w:p w14:paraId="65F17DB3" w14:textId="77777777" w:rsidR="00FC4CB8" w:rsidRDefault="00FC4CB8" w:rsidP="00FC4CB8">
      <w:pPr>
        <w:pStyle w:val="CommentText"/>
      </w:pPr>
      <w:r>
        <w:rPr>
          <w:rStyle w:val="CommentReference"/>
        </w:rPr>
        <w:annotationRef/>
      </w:r>
      <w:r>
        <w:t>On 3/15/22, the DLAD Editor made a technical amendment, inserting the SEP 2021 version of procurement note C04, which replaced the DEC 2016 version. The DLAD Editor revised the DEC 2016 version  by technical amendment, making only format changes to conform with the version of C04 that will be incorporated in DIBBS. The SEP 2021 version was incorporated in the 1/10/22 version of DLAD Procurement Notes.</w:t>
      </w:r>
    </w:p>
  </w:comment>
  <w:comment w:id="357" w:author="Burleigh, Anne R CIV DLA ACQUISITION (USA)" w:date="2016-11-02T15:05:00Z" w:initials="BARCDA(">
    <w:p w14:paraId="28730A9C" w14:textId="77777777" w:rsidR="00EE71FC" w:rsidRDefault="00EE71FC" w:rsidP="00A37FEE">
      <w:pPr>
        <w:pStyle w:val="CommentText"/>
      </w:pPr>
      <w:r>
        <w:rPr>
          <w:rStyle w:val="CommentReference"/>
        </w:rPr>
        <w:annotationRef/>
      </w:r>
      <w:r>
        <w:t>On 12/16/16, the DLAD Editor updated 11.9001 IAW PROCLTR 17-03.</w:t>
      </w:r>
    </w:p>
  </w:comment>
  <w:comment w:id="358" w:author="Burleigh, Anne R CIV DLA ACQUISITION (USA)" w:date="2018-08-10T17:42:00Z" w:initials="BARCDA(">
    <w:p w14:paraId="2FBC16EC" w14:textId="77777777" w:rsidR="00EE71FC" w:rsidRDefault="00EE71FC" w:rsidP="00A37FEE">
      <w:pPr>
        <w:pStyle w:val="CommentText"/>
      </w:pPr>
      <w:r>
        <w:rPr>
          <w:rStyle w:val="CommentReference"/>
        </w:rPr>
        <w:annotationRef/>
      </w:r>
      <w:r>
        <w:t>On 8/10/18, the DLAD Editor added new subpart 11.90 IAW PROCLTR 18-14.</w:t>
      </w:r>
    </w:p>
  </w:comment>
  <w:comment w:id="359" w:author="Burleigh, Anne R CIV DLA ACQUISITION (USA)" w:date="2020-03-22T00:35:00Z" w:initials="BARCDA(">
    <w:p w14:paraId="554909BD" w14:textId="319DC06C" w:rsidR="00EE71FC" w:rsidRDefault="00EE71FC">
      <w:pPr>
        <w:pStyle w:val="CommentText"/>
      </w:pPr>
      <w:r>
        <w:rPr>
          <w:rStyle w:val="CommentReference"/>
        </w:rPr>
        <w:annotationRef/>
      </w:r>
      <w:r>
        <w:t>On 8/10/18, the DLAD Editor made a technical amendment deleting “11.9001” and inserting “11.9101” consistent with the intent of PROCLTR 18-14.</w:t>
      </w:r>
    </w:p>
  </w:comment>
  <w:comment w:id="360" w:author="Burleigh, Anne R CIV DLA ACQUISITION (USA)" w:date="2020-03-22T00:38:00Z" w:initials="BARCDA(">
    <w:p w14:paraId="462AAA66" w14:textId="77777777" w:rsidR="00EE71FC" w:rsidRDefault="00EE71FC" w:rsidP="00133165">
      <w:pPr>
        <w:pStyle w:val="CommentText"/>
      </w:pPr>
      <w:r>
        <w:rPr>
          <w:rStyle w:val="CommentReference"/>
        </w:rPr>
        <w:annotationRef/>
      </w:r>
      <w:r>
        <w:t>On 8/10/18, the DLAD Editor made a technical amendment inserting “parts and” before “supplies” consistent with the intent of PROCLTR 18-14 as confirmed by the Technical &amp; Quality Assurance Process Owner and Division Chief, J344.</w:t>
      </w:r>
    </w:p>
    <w:p w14:paraId="3EF454FF" w14:textId="3E6D95FA" w:rsidR="00EE71FC" w:rsidRDefault="00EE71FC">
      <w:pPr>
        <w:pStyle w:val="CommentText"/>
      </w:pPr>
    </w:p>
  </w:comment>
  <w:comment w:id="361" w:author="Burleigh, Anne R CIV DLA ACQUISITION (USA)" w:date="2020-03-22T00:39:00Z" w:initials="BARCDA(">
    <w:p w14:paraId="0A711AC4" w14:textId="45CD197F" w:rsidR="00EE71FC" w:rsidRDefault="00EE71FC">
      <w:pPr>
        <w:pStyle w:val="CommentText"/>
      </w:pPr>
      <w:r>
        <w:rPr>
          <w:rStyle w:val="CommentReference"/>
        </w:rPr>
        <w:annotationRef/>
      </w:r>
      <w:r>
        <w:t>On 8/10/18, the DLAD Editor made a technical amendment to the date of procurement note L31 deleting “APR” and inserting “JUN” consistent with the date PROCLTR 18-14 was incorporated into EProcurement.</w:t>
      </w:r>
    </w:p>
  </w:comment>
  <w:comment w:id="362" w:author="Burleigh, Anne R CIV DLA ACQUISITION (USA)" w:date="2018-08-10T16:42:00Z" w:initials="BARCDA(">
    <w:p w14:paraId="06FC8D03" w14:textId="77777777" w:rsidR="00EE71FC" w:rsidRDefault="00EE71FC" w:rsidP="00A37FEE">
      <w:pPr>
        <w:pStyle w:val="CommentText"/>
      </w:pPr>
      <w:r>
        <w:rPr>
          <w:rStyle w:val="CommentReference"/>
        </w:rPr>
        <w:annotationRef/>
      </w:r>
      <w:r>
        <w:t>On 8/10/18, the DLAD Editor made a technical amendment inserting “parts or” before “supplies” consistent with the intent of PROCLTR 18-14 as confirmed by the Technical &amp; Quality Assurance Process Owner and Division Chief, J344.</w:t>
      </w:r>
    </w:p>
  </w:comment>
  <w:comment w:id="363" w:author="Burleigh, Anne R CIV DLA ACQUISITION (USA)" w:date="2018-08-10T16:50:00Z" w:initials="BARCDA(">
    <w:p w14:paraId="21BA71DA" w14:textId="77777777" w:rsidR="00EE71FC" w:rsidRDefault="00EE71FC" w:rsidP="00A37FEE">
      <w:pPr>
        <w:pStyle w:val="CommentText"/>
      </w:pPr>
      <w:r>
        <w:rPr>
          <w:rStyle w:val="CommentReference"/>
        </w:rPr>
        <w:annotationRef/>
      </w:r>
      <w:r>
        <w:t>On 8/10/18, the DLAD Editor made a technical amendment inserting “quoter/” in front of “offeror” consistent with the intent of PROCLTR 18-14.</w:t>
      </w:r>
    </w:p>
  </w:comment>
  <w:comment w:id="364" w:author="Burleigh, Anne R CIV DLA ACQUISITION (USA)" w:date="2018-08-10T16:49:00Z" w:initials="BARCDA(">
    <w:p w14:paraId="08AE6FCC" w14:textId="77777777" w:rsidR="00EE71FC" w:rsidRDefault="00EE71FC" w:rsidP="00A37FEE">
      <w:pPr>
        <w:pStyle w:val="CommentText"/>
      </w:pPr>
      <w:r>
        <w:rPr>
          <w:rStyle w:val="CommentReference"/>
        </w:rPr>
        <w:annotationRef/>
      </w:r>
      <w:r>
        <w:t>On 8/10/18, the DLAD Editor made a technical amendment deleting “vendor” and inserting “quoter/offeror” consistent with the intent of PROCLTR 18-14.</w:t>
      </w:r>
    </w:p>
  </w:comment>
  <w:comment w:id="365" w:author="Burleigh, Anne R CIV DLA ACQUISITION (USA)" w:date="2019-03-19T18:53:00Z" w:initials="BARCDA(">
    <w:p w14:paraId="5A6ADD0A" w14:textId="77777777" w:rsidR="00EE71FC" w:rsidRDefault="00EE71FC" w:rsidP="00F530B7">
      <w:pPr>
        <w:pStyle w:val="CommentText"/>
      </w:pPr>
      <w:r>
        <w:rPr>
          <w:rStyle w:val="CommentReference"/>
        </w:rPr>
        <w:annotationRef/>
      </w:r>
      <w:r>
        <w:t>The DLAD Editor added Subpart 11.92 IAW PROCLTR 18-13.</w:t>
      </w:r>
    </w:p>
  </w:comment>
  <w:comment w:id="366" w:author="Burleigh, Anne R CIV DLA ACQUISITION (USA)" w:date="2020-09-15T16:16:00Z" w:initials="BARCDA(">
    <w:p w14:paraId="5DDF9023" w14:textId="464C3D7B" w:rsidR="00EE71FC" w:rsidRDefault="00EE71FC">
      <w:pPr>
        <w:pStyle w:val="CommentText"/>
      </w:pPr>
      <w:r>
        <w:rPr>
          <w:rStyle w:val="CommentReference"/>
        </w:rPr>
        <w:annotationRef/>
      </w:r>
      <w:r>
        <w:t>The DLAD Editor updated Subpart 11.92 IAW PROCLTR 19-03.</w:t>
      </w:r>
    </w:p>
  </w:comment>
  <w:comment w:id="368" w:author="Burleigh, Anne R CIV DLA ACQUISITION (USA)" w:date="2020-09-15T16:18:00Z" w:initials="BARCDA(">
    <w:p w14:paraId="5CF313EC" w14:textId="62DF61F2" w:rsidR="00EE71FC" w:rsidRDefault="00EE71FC">
      <w:pPr>
        <w:pStyle w:val="CommentText"/>
      </w:pPr>
      <w:r>
        <w:rPr>
          <w:rStyle w:val="CommentReference"/>
        </w:rPr>
        <w:annotationRef/>
      </w:r>
      <w:r>
        <w:t>The DLAD Editor updated 11.9201 IAW PROCLTR 19-03.</w:t>
      </w:r>
    </w:p>
  </w:comment>
  <w:comment w:id="369" w:author="Burleigh, Anne R CIV DLA ACQUISITION (USA)" w:date="2020-06-18T13:38:00Z" w:initials="BARCDA(">
    <w:p w14:paraId="5EA9C06C" w14:textId="039F4DCE" w:rsidR="00EE71FC" w:rsidRDefault="00EE71FC">
      <w:pPr>
        <w:pStyle w:val="CommentText"/>
      </w:pPr>
      <w:r>
        <w:rPr>
          <w:rStyle w:val="CommentReference"/>
        </w:rPr>
        <w:annotationRef/>
      </w:r>
      <w:r>
        <w:t>On 6/11/20, the DLAD Editor updated 11.9201(b) IAW PROCLTR 20-12.</w:t>
      </w:r>
    </w:p>
  </w:comment>
  <w:comment w:id="370" w:author="Burleigh, Anne R CIV DLA ACQUISITION (USA)" w:date="2020-06-11T14:51:00Z" w:initials="BARCDA(">
    <w:p w14:paraId="7674F875" w14:textId="0D96E520" w:rsidR="00EE71FC" w:rsidRDefault="00EE71FC" w:rsidP="00403C4D">
      <w:pPr>
        <w:pStyle w:val="CommentText"/>
      </w:pPr>
      <w:r>
        <w:rPr>
          <w:rStyle w:val="CommentReference"/>
        </w:rPr>
        <w:annotationRef/>
      </w:r>
      <w:r>
        <w:t>On 6/11/20, the DLAD Editor updated procurement note L32 IAW PROCLTR 20-12 and made a technical amendment, changing the date of procurement note L32 from “XXX” to “JUN”, consistent with the date of PROCLTR 20-12.</w:t>
      </w:r>
    </w:p>
  </w:comment>
  <w:comment w:id="371" w:author="Burleigh, Anne R CIV DLA ACQUISITION (USA)" w:date="2020-06-12T19:57:00Z" w:initials="BARCDA(">
    <w:p w14:paraId="6DAF9C69" w14:textId="460DAEBD" w:rsidR="00EE71FC" w:rsidRDefault="00EE71FC">
      <w:pPr>
        <w:pStyle w:val="CommentText"/>
      </w:pPr>
      <w:r>
        <w:rPr>
          <w:rStyle w:val="CommentReference"/>
        </w:rPr>
        <w:annotationRef/>
      </w:r>
      <w:r>
        <w:t>On 6/12/20, the DLAD Editor updated 11.9201(d) IAW PROCLTR 20-13.</w:t>
      </w:r>
    </w:p>
  </w:comment>
  <w:comment w:id="372" w:author="Burleigh, Anne R CIV DLA ACQUISITION (USA)" w:date="2020-06-11T14:51:00Z" w:initials="BARCDA(">
    <w:p w14:paraId="72B40FF8" w14:textId="6A3E043D" w:rsidR="00EE71FC" w:rsidRDefault="00EE71FC" w:rsidP="00DB0BC1">
      <w:pPr>
        <w:pStyle w:val="CommentText"/>
      </w:pPr>
      <w:r>
        <w:rPr>
          <w:rStyle w:val="CommentReference"/>
        </w:rPr>
        <w:annotationRef/>
      </w:r>
      <w:r>
        <w:t>On 6/11/20, the DLAD Editor made a technical amendment,changing the date of procurement note H13 from “XXX” to “JUN”, consistent with the date of PROCLTR 20-13.</w:t>
      </w:r>
    </w:p>
  </w:comment>
  <w:comment w:id="373" w:author="Burleigh, Anne R CIV DLA ACQUISITION (USA)" w:date="2020-09-15T20:27:00Z" w:initials="BARCDA(">
    <w:p w14:paraId="59244F07" w14:textId="39C853E4" w:rsidR="00EE71FC" w:rsidRDefault="00EE71FC">
      <w:pPr>
        <w:pStyle w:val="CommentText"/>
      </w:pPr>
      <w:r>
        <w:rPr>
          <w:rStyle w:val="CommentReference"/>
        </w:rPr>
        <w:annotationRef/>
      </w:r>
      <w:r>
        <w:t>On 9/15/20, the DLAD Editor made a technical amendment, removing the reference to “M10”, IAW the intent of PROCLTR 20-13.</w:t>
      </w:r>
    </w:p>
  </w:comment>
  <w:comment w:id="375" w:author="Burleigh, Anne R CIV DLA ACQUISITION (USA)" w:date="2020-09-15T16:13:00Z" w:initials="BARCDA(">
    <w:p w14:paraId="1ED261BE" w14:textId="474DFAA9" w:rsidR="00EE71FC" w:rsidRDefault="00EE71FC">
      <w:pPr>
        <w:pStyle w:val="CommentText"/>
      </w:pPr>
      <w:r>
        <w:rPr>
          <w:rStyle w:val="CommentReference"/>
        </w:rPr>
        <w:annotationRef/>
      </w:r>
      <w:r>
        <w:t>The DLAD Editor updated 11.9202 IAW PROCLTR 19-03.</w:t>
      </w:r>
    </w:p>
  </w:comment>
  <w:comment w:id="377" w:author="Burleigh, Anne R CIV DLA ACQUISITION (USA)" w:date="2013-11-06T12:34:00Z" w:initials="F">
    <w:p w14:paraId="4E32907F" w14:textId="77777777" w:rsidR="00EE71FC" w:rsidRDefault="00EE71FC" w:rsidP="00A37FEE">
      <w:pPr>
        <w:pStyle w:val="CommentText"/>
      </w:pPr>
      <w:r>
        <w:rPr>
          <w:rStyle w:val="CommentReference"/>
        </w:rPr>
        <w:annotationRef/>
      </w:r>
      <w:r>
        <w:t>On 12/27/16, the DLAD Editor replaced Part 12 in its entirety IAW PROCLTR 2017-08 dated 12/22/16.</w:t>
      </w:r>
    </w:p>
  </w:comment>
  <w:comment w:id="379" w:author="Burleigh, Anne R CIV DLA ACQUISITION (USA)" w:date="2017-05-16T17:38:00Z" w:initials="BARCDA(">
    <w:p w14:paraId="78FDE97B" w14:textId="77777777" w:rsidR="00EE71FC" w:rsidRDefault="00EE71FC" w:rsidP="00A37FEE">
      <w:pPr>
        <w:pStyle w:val="CommentText"/>
      </w:pPr>
      <w:r>
        <w:rPr>
          <w:rStyle w:val="CommentReference"/>
        </w:rPr>
        <w:annotationRef/>
      </w:r>
      <w:r>
        <w:rPr>
          <w:noProof/>
        </w:rPr>
        <w:t xml:space="preserve">On 5/16/17, the DLAD Editor made a technical amendment replacing "the contracting officer must conduct an engineering analysis and/or exercise technical judgment to confirm this claim" with "the contracting officer must ensure an engineering analysis is conducted and/or technical judgment is exercised to confirm this claim."  This change is consistent with the intent of PROCLTR 17-08. </w:t>
      </w:r>
    </w:p>
  </w:comment>
  <w:comment w:id="381" w:author="Burleigh, Anne R CIV DLA ACQUISITION (USA)" w:date="2017-06-15T14:21:00Z" w:initials="BARCDA(">
    <w:p w14:paraId="055B5C6B" w14:textId="77777777" w:rsidR="00EE71FC" w:rsidRDefault="00EE71FC" w:rsidP="00571CE9">
      <w:pPr>
        <w:pStyle w:val="CommentText"/>
      </w:pPr>
      <w:r>
        <w:rPr>
          <w:rStyle w:val="CommentReference"/>
        </w:rPr>
        <w:annotationRef/>
      </w:r>
      <w:r>
        <w:rPr>
          <w:noProof/>
        </w:rPr>
        <w:t>On 6/15/17, the DLAD Editor made a technical amendment deleting the reference to 52.217-9006, which was deleted by PROCLTR 17-10.</w:t>
      </w:r>
    </w:p>
  </w:comment>
  <w:comment w:id="382" w:author="Burleigh, Anne R CIV DLA ACQUISITION (USA)" w:date="2020-03-07T20:54:00Z" w:initials="BARCDA(">
    <w:p w14:paraId="14A751C6" w14:textId="7AE01145" w:rsidR="00EE71FC" w:rsidRDefault="00EE71FC">
      <w:pPr>
        <w:pStyle w:val="CommentText"/>
      </w:pPr>
      <w:r>
        <w:rPr>
          <w:rStyle w:val="CommentReference"/>
        </w:rPr>
        <w:annotationRef/>
      </w:r>
      <w:r>
        <w:t>On 3/7/20, the DLAD Editor made a technical amendment, deleting “Origin” and inserting “Source” in the title of procurement note E06.</w:t>
      </w:r>
    </w:p>
  </w:comment>
  <w:comment w:id="383" w:author="Burleigh, Anne R CIV DLA ACQUISITION (USA)" w:date="2019-05-10T17:07:00Z" w:initials="BARCDA(">
    <w:p w14:paraId="0C0663AD" w14:textId="77777777" w:rsidR="00EE71FC" w:rsidRDefault="00EE71FC" w:rsidP="002B4B0D">
      <w:pPr>
        <w:pStyle w:val="CommentText"/>
      </w:pPr>
      <w:r>
        <w:rPr>
          <w:rStyle w:val="CommentReference"/>
        </w:rPr>
        <w:annotationRef/>
      </w:r>
      <w:r>
        <w:t xml:space="preserve">On 5/10/19, the DLAD Editor removed the following, IAW PROCLTR 19-12: </w:t>
      </w:r>
    </w:p>
    <w:p w14:paraId="19F936A8" w14:textId="34AD1D08" w:rsidR="00EE71FC" w:rsidRDefault="00EE71FC" w:rsidP="002B4B0D">
      <w:pPr>
        <w:pStyle w:val="CommentText"/>
      </w:pPr>
      <w:r>
        <w:t>“</w:t>
      </w:r>
      <w:r w:rsidRPr="00677372">
        <w:t xml:space="preserve">M02, Qualified Suppliers List of Manufacturers (QSLM) for Gun Parts Federal Supply Class (FSCs) 1005, 1010, 1015, 1025, 1055, and 1095, as prescribed in </w:t>
      </w:r>
      <w:hyperlink w:anchor="P9_202" w:history="1">
        <w:r w:rsidRPr="00F2089E">
          <w:rPr>
            <w:rStyle w:val="Hyperlink"/>
          </w:rPr>
          <w:t>9.202</w:t>
        </w:r>
      </w:hyperlink>
      <w:r w:rsidRPr="00677372">
        <w:t>(a)(2)(iii);</w:t>
      </w:r>
      <w:r>
        <w:t>”</w:t>
      </w:r>
    </w:p>
  </w:comment>
  <w:comment w:id="384" w:author="Burleigh, Anne R CIV DLA ACQUISITION (USA)" w:date="2017-06-15T14:51:00Z" w:initials="BARCDA(">
    <w:p w14:paraId="2481820E" w14:textId="77777777" w:rsidR="00EE71FC" w:rsidRDefault="00EE71FC" w:rsidP="00571CE9">
      <w:pPr>
        <w:pStyle w:val="CommentText"/>
      </w:pPr>
      <w:r>
        <w:rPr>
          <w:rStyle w:val="CommentReference"/>
        </w:rPr>
        <w:annotationRef/>
      </w:r>
      <w:r>
        <w:rPr>
          <w:noProof/>
        </w:rPr>
        <w:t>On 6/15/17, the DLAD Editor made a technical amendment deleting an obsolete reference to 52.217-9017, which was deleted by PROCLTR 17-10.</w:t>
      </w:r>
    </w:p>
  </w:comment>
  <w:comment w:id="385" w:author="Burleigh, Anne R CIV DLA ACQUISITION (USA)" w:date="2022-02-04T16:23:00Z" w:initials="BARCDA(">
    <w:p w14:paraId="7F397515" w14:textId="2AEA79CF" w:rsidR="00E15DBD" w:rsidRPr="00711E5D" w:rsidRDefault="00E15DBD" w:rsidP="00E15DBD">
      <w:pPr>
        <w:pStyle w:val="ListParagraph"/>
        <w:ind w:left="0"/>
        <w:textAlignment w:val="baseline"/>
        <w:rPr>
          <w:szCs w:val="24"/>
        </w:rPr>
      </w:pPr>
      <w:r>
        <w:rPr>
          <w:szCs w:val="24"/>
        </w:rPr>
        <w:t>On 2/4/22, the DLAD Editor made a technical amendment at 12.301(f)(S-110), inserting</w:t>
      </w:r>
      <w:r w:rsidR="00373368">
        <w:rPr>
          <w:rStyle w:val="CommentReference"/>
        </w:rPr>
        <w:annotationRef/>
      </w:r>
      <w:r w:rsidRPr="00711E5D">
        <w:rPr>
          <w:szCs w:val="24"/>
        </w:rPr>
        <w:t xml:space="preserve"> “E08, First Article Testing Requirements, as prescribed in 9.306(S-90)” to replace “H03, Supplemental First Article Testing Requirements, as prescribed in </w:t>
      </w:r>
      <w:hyperlink r:id="rId78" w:anchor="P9_306" w:tgtFrame="_blank" w:history="1">
        <w:r w:rsidRPr="00711E5D">
          <w:rPr>
            <w:szCs w:val="24"/>
          </w:rPr>
          <w:t>9.306</w:t>
        </w:r>
      </w:hyperlink>
      <w:r w:rsidRPr="00711E5D">
        <w:rPr>
          <w:szCs w:val="24"/>
        </w:rPr>
        <w:t>(a)” IAW PROCLTR 20-09.</w:t>
      </w:r>
    </w:p>
    <w:p w14:paraId="6BCBE951" w14:textId="5A4DA7F4" w:rsidR="00373368" w:rsidRDefault="00373368">
      <w:pPr>
        <w:pStyle w:val="CommentText"/>
      </w:pPr>
    </w:p>
  </w:comment>
  <w:comment w:id="391" w:author="Burleigh, Anne R CIV DLA ACQUISITION (USA)" w:date="2014-11-05T14:54:00Z" w:initials="F">
    <w:p w14:paraId="3A1A6146" w14:textId="4B18E6D9" w:rsidR="00557201" w:rsidRDefault="00EE71FC" w:rsidP="00D31677">
      <w:pPr>
        <w:pStyle w:val="CommentText"/>
        <w:spacing w:after="240"/>
      </w:pPr>
      <w:r>
        <w:rPr>
          <w:rStyle w:val="CommentReference"/>
        </w:rPr>
        <w:annotationRef/>
      </w:r>
      <w:r w:rsidR="00557201">
        <w:t>On 1/11/22, the DLAD Editor added 13.500(c)</w:t>
      </w:r>
      <w:r w:rsidR="00703CA7">
        <w:t xml:space="preserve"> </w:t>
      </w:r>
      <w:r w:rsidR="00557201">
        <w:t>IAW PROCLTR 21-16.</w:t>
      </w:r>
    </w:p>
    <w:p w14:paraId="077EB484" w14:textId="3D3BCC53" w:rsidR="00EE71FC" w:rsidRDefault="00EE71FC" w:rsidP="00267E34">
      <w:pPr>
        <w:pStyle w:val="CommentText"/>
        <w:spacing w:after="120"/>
      </w:pPr>
      <w:r>
        <w:t>On 11/5/14, the DLAD Editor updated 13.301 IAW PROCLTR 15-06.</w:t>
      </w:r>
    </w:p>
    <w:p w14:paraId="7BD28F0B" w14:textId="07907E5A" w:rsidR="00267E34" w:rsidRDefault="00817D0F" w:rsidP="00267E34">
      <w:pPr>
        <w:pStyle w:val="CommentText"/>
        <w:spacing w:after="120"/>
      </w:pPr>
      <w:r>
        <w:t>On 11/6/13, the DLAD Editor replaced Part 13 in its entirety IAW PROCLTR 2014-10 dated 10/17/13.</w:t>
      </w:r>
    </w:p>
  </w:comment>
  <w:comment w:id="392" w:author="Burleigh, Anne R CIV DLA ACQUISITION (USA)" w:date="2015-10-21T12:16:00Z" w:initials="F">
    <w:p w14:paraId="2E2EB84E" w14:textId="77777777" w:rsidR="00EE71FC" w:rsidRDefault="00EE71FC" w:rsidP="00571CE9">
      <w:pPr>
        <w:pStyle w:val="CommentText"/>
      </w:pPr>
      <w:r>
        <w:rPr>
          <w:rStyle w:val="CommentReference"/>
        </w:rPr>
        <w:annotationRef/>
      </w:r>
      <w:r>
        <w:t>On 10/20/15, the DLAD Editor deleted 13.101 from the Table of Contents IAW PROCLTR 15-12.</w:t>
      </w:r>
    </w:p>
  </w:comment>
  <w:comment w:id="393" w:author="Burleigh, Anne R CIV DLA ACQUISITION (USA)" w:date="2015-10-21T12:17:00Z" w:initials="F">
    <w:p w14:paraId="51614181" w14:textId="77777777" w:rsidR="00EE71FC" w:rsidRDefault="00EE71FC" w:rsidP="00571CE9">
      <w:pPr>
        <w:pStyle w:val="CommentText"/>
      </w:pPr>
      <w:r>
        <w:rPr>
          <w:rStyle w:val="CommentReference"/>
        </w:rPr>
        <w:annotationRef/>
      </w:r>
      <w:r>
        <w:t>On 10/20/15, the DLAD Editor deleted 13.106-1-90 from the Table of Contents IAW PROCLTR 15-12.</w:t>
      </w:r>
    </w:p>
  </w:comment>
  <w:comment w:id="394" w:author="Burleigh, Anne R CIV DLA ACQUISITION (USA)" w:date="2020-02-20T14:46:00Z" w:initials="BARCDA(">
    <w:p w14:paraId="00D2F04A" w14:textId="3ED6865E" w:rsidR="00EE71FC" w:rsidRDefault="00EE71FC">
      <w:pPr>
        <w:pStyle w:val="CommentText"/>
      </w:pPr>
      <w:r>
        <w:rPr>
          <w:rStyle w:val="CommentReference"/>
        </w:rPr>
        <w:annotationRef/>
      </w:r>
      <w:r>
        <w:t>On 2/6/20, the DLAD Editor made a technical amendment to correct the title of section 13.390 to read, “Indefinite delivery contracts (IDCs) below the simplified acquisition threshold (SAT)” instead of “Indefinite delivery purchase orders (IDPOs).”</w:t>
      </w:r>
    </w:p>
  </w:comment>
  <w:comment w:id="395" w:author="Burleigh, Anne R CIV DLA ACQUISITION (USA)" w:date="2019-08-14T17:18:00Z" w:initials="BARCDA(">
    <w:p w14:paraId="64EDBFD5" w14:textId="52D2B54C" w:rsidR="00EE71FC" w:rsidRDefault="00EE71FC">
      <w:pPr>
        <w:pStyle w:val="CommentText"/>
      </w:pPr>
      <w:r>
        <w:rPr>
          <w:rStyle w:val="CommentReference"/>
        </w:rPr>
        <w:annotationRef/>
      </w:r>
      <w:r>
        <w:t>On 8/14/19, the DLAD Editor made a technical amendment, inserting “13.404 Contract clause”, which was missing from the Part 13 Table of Contents</w:t>
      </w:r>
    </w:p>
  </w:comment>
  <w:comment w:id="396" w:author="Burleigh, Anne R CIV DLA ACQUISITION (USA)" w:date="2022-01-30T22:29:00Z" w:initials="BARCDA(">
    <w:p w14:paraId="7A85D254" w14:textId="14152A40" w:rsidR="0021323B" w:rsidRDefault="0021323B" w:rsidP="0021323B">
      <w:pPr>
        <w:pStyle w:val="CommentText"/>
      </w:pPr>
      <w:r>
        <w:rPr>
          <w:rStyle w:val="CommentReference"/>
        </w:rPr>
        <w:annotationRef/>
      </w:r>
      <w:r w:rsidRPr="00B54112">
        <w:rPr>
          <w:rStyle w:val="CommentReference"/>
        </w:rPr>
        <w:t>On 1/30/22,</w:t>
      </w:r>
      <w:r>
        <w:rPr>
          <w:rStyle w:val="CommentReference"/>
        </w:rPr>
        <w:t xml:space="preserve"> the DLAD Editor </w:t>
      </w:r>
      <w:r>
        <w:t>made a technical amendment, changing the title of subpart 13.5 from “Simplified Procedures for Certain Commercial Items” to “Simplified Procedures for Certain Commercial Products and Commercil Services” IAW FAR Case 2018-018, Revision of the Definition of “Commercial Item”.</w:t>
      </w:r>
    </w:p>
    <w:p w14:paraId="0B028E4E" w14:textId="77777777" w:rsidR="00B54112" w:rsidRDefault="00B54112" w:rsidP="0021323B">
      <w:pPr>
        <w:pStyle w:val="CommentText"/>
      </w:pPr>
    </w:p>
    <w:p w14:paraId="00519D91" w14:textId="05BBDFA5" w:rsidR="002D7504" w:rsidRDefault="002D7504" w:rsidP="002D7504">
      <w:pPr>
        <w:pStyle w:val="CommentText"/>
      </w:pPr>
      <w:r>
        <w:t>On 12/1/21 DLAD Editor added 13.500(c)(1) IAW PROCTR 21-16.</w:t>
      </w:r>
    </w:p>
    <w:p w14:paraId="09470C9F" w14:textId="77777777" w:rsidR="00B54112" w:rsidRDefault="00B54112" w:rsidP="002D7504">
      <w:pPr>
        <w:pStyle w:val="CommentText"/>
      </w:pPr>
    </w:p>
    <w:p w14:paraId="7AE2D0AE" w14:textId="77777777" w:rsidR="002D7504" w:rsidRPr="0011036C" w:rsidRDefault="002D7504" w:rsidP="002D7504">
      <w:pPr>
        <w:rPr>
          <w:sz w:val="24"/>
          <w:szCs w:val="24"/>
        </w:rPr>
      </w:pPr>
      <w:r>
        <w:t xml:space="preserve">On 3/19/20, the DLAD Editor made a technical amendment to the Subpart 13.5 title, </w:t>
      </w:r>
      <w:r w:rsidRPr="0011036C">
        <w:t>inserting “</w:t>
      </w:r>
      <w:hyperlink r:id="rId79" w:history="1">
        <w:r w:rsidRPr="0011036C">
          <w:rPr>
            <w:rStyle w:val="Hyperlink"/>
            <w:color w:val="auto"/>
            <w:sz w:val="24"/>
            <w:szCs w:val="24"/>
            <w:u w:val="none"/>
          </w:rPr>
          <w:t>SIMPLIFIED PROCEDURES FOR CERTAIN COMMERCIAL ITEMS</w:t>
        </w:r>
      </w:hyperlink>
      <w:r w:rsidRPr="0011036C">
        <w:rPr>
          <w:sz w:val="24"/>
          <w:szCs w:val="24"/>
        </w:rPr>
        <w:t>” and deleting “TEST PROGRAM FOR CERTAIN COMMERCIAL ITEMS”.</w:t>
      </w:r>
    </w:p>
    <w:p w14:paraId="4A3E5DE1" w14:textId="7EAAD3A1" w:rsidR="002D7504" w:rsidRDefault="002D7504" w:rsidP="0021323B">
      <w:pPr>
        <w:pStyle w:val="CommentText"/>
      </w:pPr>
    </w:p>
  </w:comment>
  <w:comment w:id="397" w:author="Burleigh, Anne R CIV DLA ACQUISITION (USA)" w:date="2022-01-30T15:45:00Z" w:initials="BARCDA(">
    <w:p w14:paraId="673A33F9" w14:textId="1B2D7649" w:rsidR="00915DE5" w:rsidRDefault="00915DE5">
      <w:pPr>
        <w:pStyle w:val="CommentText"/>
      </w:pPr>
      <w:r>
        <w:rPr>
          <w:rStyle w:val="CommentReference"/>
        </w:rPr>
        <w:annotationRef/>
      </w:r>
      <w:r w:rsidR="007A3EB5">
        <w:t>On 1/11/22, the DLAD Editor added 13.500</w:t>
      </w:r>
      <w:r w:rsidR="003A5400">
        <w:t>(c)</w:t>
      </w:r>
      <w:r w:rsidR="0011036C">
        <w:t xml:space="preserve"> </w:t>
      </w:r>
      <w:r w:rsidR="007A3EB5">
        <w:t>IAW PROCLTR 21-16.</w:t>
      </w:r>
    </w:p>
  </w:comment>
  <w:comment w:id="399" w:author="Burleigh, Anne R CIV DLA ACQUISITION (USA)" w:date="2020-02-20T14:47:00Z" w:initials="BARCDA(">
    <w:p w14:paraId="77CD3A81" w14:textId="420861F0" w:rsidR="00EE71FC" w:rsidRDefault="00EE71FC">
      <w:pPr>
        <w:pStyle w:val="CommentText"/>
      </w:pPr>
      <w:r>
        <w:rPr>
          <w:rStyle w:val="CommentReference"/>
        </w:rPr>
        <w:annotationRef/>
      </w:r>
      <w:r>
        <w:t>On 8/22/14, the DLAD Editor made a technical amendment to renumber “13.003-90” as “13.003” IAW PROCLTR 12-36.</w:t>
      </w:r>
    </w:p>
  </w:comment>
  <w:comment w:id="400" w:author="Burleigh, Anne R CIV DLA ACQUISITION (USA)" w:date="2019-08-14T13:36:00Z" w:initials="BARCDA(">
    <w:p w14:paraId="34FA8BED" w14:textId="042908B6" w:rsidR="00EE71FC" w:rsidRDefault="00EE71FC">
      <w:pPr>
        <w:pStyle w:val="CommentText"/>
      </w:pPr>
      <w:r>
        <w:rPr>
          <w:rStyle w:val="CommentReference"/>
        </w:rPr>
        <w:annotationRef/>
      </w:r>
      <w:r>
        <w:t>On 8/14/19, the DLAD Editor added 13.003(S-90) IAW PROCLTR 19-18.</w:t>
      </w:r>
    </w:p>
  </w:comment>
  <w:comment w:id="401" w:author="Burleigh, Anne R CIV DLA ACQUISITION (USA)" w:date="2021-06-09T17:50:00Z" w:initials="BARCDA(">
    <w:p w14:paraId="27445BF3" w14:textId="47F9637B" w:rsidR="004E5F4B" w:rsidRDefault="004E5F4B">
      <w:pPr>
        <w:pStyle w:val="CommentText"/>
      </w:pPr>
      <w:r>
        <w:rPr>
          <w:rStyle w:val="CommentReference"/>
        </w:rPr>
        <w:annotationRef/>
      </w:r>
      <w:r>
        <w:t>On 6/9/21, the DLAD Editor updated 13.106-3 iaw PROCLTR 21-11.</w:t>
      </w:r>
    </w:p>
  </w:comment>
  <w:comment w:id="402" w:author="Burleigh, Anne R CIV DLA ACQUISITION (USA)" w:date="2015-10-21T12:17:00Z" w:initials="F">
    <w:p w14:paraId="653260EB" w14:textId="77777777" w:rsidR="00EE71FC" w:rsidRDefault="00EE71FC" w:rsidP="00097EAC">
      <w:pPr>
        <w:pStyle w:val="CommentText"/>
      </w:pPr>
      <w:r>
        <w:rPr>
          <w:rStyle w:val="CommentReference"/>
        </w:rPr>
        <w:annotationRef/>
      </w:r>
      <w:r>
        <w:t>On 10/20/15, the DLAD Editor deleted 13.101 IAW PROCLTR 15-12.</w:t>
      </w:r>
    </w:p>
  </w:comment>
  <w:comment w:id="404" w:author="Burleigh, Anne R CIV DLA ACQUISITION (USA)" w:date="2015-10-21T12:19:00Z" w:initials="F">
    <w:p w14:paraId="58BCF4CE" w14:textId="77777777" w:rsidR="00EE71FC" w:rsidRDefault="00EE71FC" w:rsidP="00097EAC">
      <w:pPr>
        <w:pStyle w:val="CommentText"/>
      </w:pPr>
      <w:r>
        <w:rPr>
          <w:rStyle w:val="CommentReference"/>
        </w:rPr>
        <w:annotationRef/>
      </w:r>
      <w:r>
        <w:t>On 10/20/15, the DLAD Editor deleted 13.106-1-90 IAW PROCLTR 15-12.</w:t>
      </w:r>
    </w:p>
  </w:comment>
  <w:comment w:id="406" w:author="Burleigh, Anne R CIV DLA ACQUISITION (USA)" w:date="2019-08-14T13:38:00Z" w:initials="BARCDA(">
    <w:p w14:paraId="178DBEEF" w14:textId="45FF2BAD" w:rsidR="00EE71FC" w:rsidRDefault="00EE71FC">
      <w:pPr>
        <w:pStyle w:val="CommentText"/>
      </w:pPr>
      <w:r>
        <w:rPr>
          <w:rStyle w:val="CommentReference"/>
        </w:rPr>
        <w:annotationRef/>
      </w:r>
      <w:r>
        <w:t>On 8/14/19, the DLAD Editor updated 13.106-3 IAW PROCLTR 19-18.</w:t>
      </w:r>
    </w:p>
  </w:comment>
  <w:comment w:id="409" w:author="Burleigh, Anne R CIV DLA ACQUISITION (USA)" w:date="2021-06-09T17:56:00Z" w:initials="BARCDA(">
    <w:p w14:paraId="60D1DA29" w14:textId="473EFF7E" w:rsidR="001279C7" w:rsidRDefault="001279C7">
      <w:pPr>
        <w:pStyle w:val="CommentText"/>
      </w:pPr>
      <w:r>
        <w:rPr>
          <w:rStyle w:val="CommentReference"/>
        </w:rPr>
        <w:annotationRef/>
      </w:r>
      <w:r>
        <w:t>On 6/9/21, the DLAD Editor updated 13.106-3(a)(1)(S-91)(B) and (C) iaw PROCLTR 21-11.</w:t>
      </w:r>
    </w:p>
  </w:comment>
  <w:comment w:id="413" w:author="Burleigh, Anne R CIV DLA ACQUISITION (USA)" w:date="2019-08-14T13:46:00Z" w:initials="BARCDA(">
    <w:p w14:paraId="05E52E25" w14:textId="6345325D" w:rsidR="00EE71FC" w:rsidRDefault="00EE71FC">
      <w:pPr>
        <w:pStyle w:val="CommentText"/>
      </w:pPr>
      <w:r>
        <w:rPr>
          <w:rStyle w:val="CommentReference"/>
        </w:rPr>
        <w:annotationRef/>
      </w:r>
      <w:r>
        <w:t>On 8/14/19, the DLAD Editor updated 13.201 IAW PROCLTR 19-18.</w:t>
      </w:r>
    </w:p>
  </w:comment>
  <w:comment w:id="415" w:author="Burleigh, Anne R CIV DLA ACQUISITION (USA)" w:date="2020-12-09T17:26:00Z" w:initials="BARCDA(">
    <w:p w14:paraId="590099EC" w14:textId="39F13900" w:rsidR="00EE71FC" w:rsidRDefault="00EE71FC" w:rsidP="008925BE">
      <w:pPr>
        <w:pStyle w:val="CommentText"/>
      </w:pPr>
      <w:r>
        <w:rPr>
          <w:rStyle w:val="CommentReference"/>
        </w:rPr>
        <w:annotationRef/>
      </w:r>
      <w:r w:rsidRPr="008925BE">
        <w:t xml:space="preserve">On 12/4/20, the DLAD Editor made a technical amendment at 13.201(g)(1) in accordance with FAC 2020-07/FAR Case 2018-004, which increased MPT and SAT thresholds and superseded </w:t>
      </w:r>
      <w:r w:rsidRPr="008925BE">
        <w:rPr>
          <w:sz w:val="24"/>
          <w:szCs w:val="24"/>
        </w:rPr>
        <w:t>DEVIATION 2018-O0018</w:t>
      </w:r>
      <w:r w:rsidRPr="008925BE">
        <w:t xml:space="preserve">. </w:t>
      </w:r>
      <w:r w:rsidRPr="008925BE">
        <w:rPr>
          <w:sz w:val="24"/>
          <w:szCs w:val="24"/>
        </w:rPr>
        <w:t xml:space="preserve">The following policy is deleted: “DFARS 218.270 (DEVIATION 2018-O0018) </w:t>
      </w:r>
      <w:r w:rsidRPr="008925BE">
        <w:rPr>
          <w:bCs/>
          <w:sz w:val="24"/>
          <w:szCs w:val="24"/>
        </w:rPr>
        <w:t xml:space="preserve">replaces </w:t>
      </w:r>
      <w:r w:rsidRPr="008925BE">
        <w:rPr>
          <w:sz w:val="24"/>
          <w:szCs w:val="24"/>
        </w:rPr>
        <w:t>“head of the agency” with “head of the contracting activity,” as defined in FAR 2.101, at FAR 13.201(g)</w:t>
      </w:r>
      <w:r>
        <w:rPr>
          <w:sz w:val="24"/>
          <w:szCs w:val="24"/>
        </w:rPr>
        <w:t>…</w:t>
      </w:r>
      <w:r w:rsidRPr="008925BE">
        <w:rPr>
          <w:rFonts w:eastAsiaTheme="minorHAnsi"/>
          <w:sz w:val="24"/>
          <w:szCs w:val="24"/>
        </w:rPr>
        <w:t>”</w:t>
      </w:r>
    </w:p>
  </w:comment>
  <w:comment w:id="417" w:author="Burleigh, Anne R CIV DLA ACQUISITION (USA)" w:date="2014-11-05T14:55:00Z" w:initials="F">
    <w:p w14:paraId="3C281122" w14:textId="77777777" w:rsidR="00EE71FC" w:rsidRDefault="00EE71FC" w:rsidP="00097EAC">
      <w:pPr>
        <w:pStyle w:val="CommentText"/>
      </w:pPr>
      <w:r>
        <w:rPr>
          <w:rStyle w:val="CommentReference"/>
        </w:rPr>
        <w:annotationRef/>
      </w:r>
      <w:r>
        <w:t>On 11/5/14, the DLAD Editor updated 13.301 IAW PROCLTR 15-06.</w:t>
      </w:r>
    </w:p>
    <w:p w14:paraId="6D0302BD" w14:textId="2854114A" w:rsidR="00525F0F" w:rsidRDefault="00525F0F" w:rsidP="00097EAC">
      <w:pPr>
        <w:pStyle w:val="CommentText"/>
      </w:pPr>
    </w:p>
  </w:comment>
  <w:comment w:id="419" w:author="Burleigh, Anne R CIV DLA ACQUISITION (USA)" w:date="2019-08-14T13:48:00Z" w:initials="BARCDA(">
    <w:p w14:paraId="09D0DED0" w14:textId="59C9657E" w:rsidR="00EE71FC" w:rsidRDefault="00EE71FC">
      <w:pPr>
        <w:pStyle w:val="CommentText"/>
      </w:pPr>
      <w:r>
        <w:rPr>
          <w:rStyle w:val="CommentReference"/>
        </w:rPr>
        <w:annotationRef/>
      </w:r>
      <w:r>
        <w:t>On 8/14/19, the DLAD Editor updated 13.301 IAW PROCLTR 19-18.</w:t>
      </w:r>
    </w:p>
  </w:comment>
  <w:comment w:id="425" w:author="Anne" w:date="2022-01-11T13:37:00Z" w:initials="A">
    <w:p w14:paraId="2650FF85" w14:textId="2D9943E1" w:rsidR="00C703CB" w:rsidRDefault="00C703CB" w:rsidP="00C703CB">
      <w:pPr>
        <w:pStyle w:val="CommentText"/>
      </w:pPr>
      <w:r>
        <w:rPr>
          <w:rStyle w:val="CommentReference"/>
        </w:rPr>
        <w:annotationRef/>
      </w:r>
      <w:r>
        <w:t>On 1-11-22, the DLAD Editor made a technical amend</w:t>
      </w:r>
      <w:r w:rsidR="007D6B40">
        <w:t>ment to 13.390(a)(2)</w:t>
      </w:r>
      <w:r w:rsidR="0020585D">
        <w:t>(i) as follows: I</w:t>
      </w:r>
      <w:r>
        <w:t xml:space="preserve">nserted “or GM dollar value” </w:t>
      </w:r>
      <w:r w:rsidR="00700E6B">
        <w:t xml:space="preserve">after “guaranteed minimum (GM) quantity” </w:t>
      </w:r>
      <w:r>
        <w:t>IAW the intent of PROCLTR 21-15.</w:t>
      </w:r>
    </w:p>
    <w:p w14:paraId="04E662A8" w14:textId="0C67625B" w:rsidR="00C703CB" w:rsidRDefault="00C703CB">
      <w:pPr>
        <w:pStyle w:val="CommentText"/>
      </w:pPr>
    </w:p>
  </w:comment>
  <w:comment w:id="426" w:author="Anne" w:date="2022-01-11T13:37:00Z" w:initials="A">
    <w:p w14:paraId="4B4213E0" w14:textId="6BCDD64B" w:rsidR="0020585D" w:rsidRDefault="0020585D" w:rsidP="0020585D">
      <w:pPr>
        <w:pStyle w:val="CommentText"/>
      </w:pPr>
      <w:r>
        <w:rPr>
          <w:rStyle w:val="CommentReference"/>
        </w:rPr>
        <w:annotationRef/>
      </w:r>
      <w:r>
        <w:t xml:space="preserve">On 1-11-22, the DLAD Editor made a technical amendment to 13.390(a)(2)(ii) as follows: Inserted “or GM dollar value” </w:t>
      </w:r>
      <w:r w:rsidR="00700E6B">
        <w:t xml:space="preserve">after “guaranteed minimum (GM) quantity” </w:t>
      </w:r>
      <w:r>
        <w:t>IAW the intent of PROCLTR 21-15.</w:t>
      </w:r>
    </w:p>
  </w:comment>
  <w:comment w:id="427" w:author="Anne" w:date="2022-01-11T12:13:00Z" w:initials="A">
    <w:p w14:paraId="264A0E6C" w14:textId="46A48888" w:rsidR="003855D5" w:rsidRDefault="003855D5">
      <w:pPr>
        <w:pStyle w:val="CommentText"/>
      </w:pPr>
      <w:r>
        <w:rPr>
          <w:rStyle w:val="CommentReference"/>
        </w:rPr>
        <w:annotationRef/>
      </w:r>
      <w:r w:rsidR="006256AF">
        <w:t>On 1-11-22, the DLAD Editor made a technical amendment replacing “XXX” in the date of procurement note H05 (as issued in PROCLTR 21-15) with “SEP”, consistent with the date H06 was migrated to EProcurement.</w:t>
      </w:r>
    </w:p>
  </w:comment>
  <w:comment w:id="428" w:author="Anne" w:date="2022-01-11T12:13:00Z" w:initials="A">
    <w:p w14:paraId="782CEDAB" w14:textId="4831BEE1" w:rsidR="003E6045" w:rsidRDefault="003E6045" w:rsidP="003E6045">
      <w:pPr>
        <w:pStyle w:val="CommentText"/>
      </w:pPr>
      <w:r>
        <w:rPr>
          <w:rStyle w:val="CommentReference"/>
        </w:rPr>
        <w:annotationRef/>
      </w:r>
      <w:r w:rsidR="00CE4F9C">
        <w:t xml:space="preserve">On 1-11-22, the DLAD Editor made a technical amendment replacing “XXX” in the date of procurement note H06 </w:t>
      </w:r>
      <w:r w:rsidR="00B9500C">
        <w:t xml:space="preserve">(as issued in PROCLTR 21-15) </w:t>
      </w:r>
      <w:r w:rsidR="00CE4F9C">
        <w:t>with “SEP”</w:t>
      </w:r>
      <w:r w:rsidR="00B9500C">
        <w:t xml:space="preserve">, consistent with the date </w:t>
      </w:r>
      <w:r w:rsidR="006256AF">
        <w:t>H06 was migrated to EProcurement.</w:t>
      </w:r>
    </w:p>
  </w:comment>
  <w:comment w:id="430" w:author="Burleigh, Anne R CIV DLA ACQUISITION (USA)" w:date="2017-07-21T13:31:00Z" w:initials="BARCDA(">
    <w:p w14:paraId="61C9E5D2" w14:textId="77777777" w:rsidR="00EE71FC" w:rsidRDefault="00EE71FC" w:rsidP="00203122">
      <w:pPr>
        <w:pStyle w:val="CommentText"/>
      </w:pPr>
      <w:r>
        <w:rPr>
          <w:rStyle w:val="CommentReference"/>
        </w:rPr>
        <w:annotationRef/>
      </w:r>
      <w:r>
        <w:t>On 9/1/17, the DLAD Editor replaced Part 13 in its entirety IAW PROCLTR 17-14.</w:t>
      </w:r>
    </w:p>
  </w:comment>
  <w:comment w:id="431" w:author="Burleigh, Anne R CIV DLA ACQUISITION (USA)" w:date="2021-04-02T13:07:00Z" w:initials="BARCDA(">
    <w:p w14:paraId="19828108" w14:textId="77777777" w:rsidR="00EE71FC" w:rsidRDefault="00EE71FC" w:rsidP="00203122">
      <w:pPr>
        <w:pStyle w:val="CommentText"/>
      </w:pPr>
      <w:r>
        <w:rPr>
          <w:rStyle w:val="CommentReference"/>
        </w:rPr>
        <w:annotationRef/>
      </w:r>
      <w:r>
        <w:t>On 4/2/21, the DLAD Editor updated 13.402 IAW PROCLTR 21-07.</w:t>
      </w:r>
    </w:p>
  </w:comment>
  <w:comment w:id="432" w:author="Burleigh, Anne R CIV DLA ACQUISITION (USA)" w:date="2020-11-17T12:41:00Z" w:initials="BARCDA(">
    <w:p w14:paraId="5BB628A7" w14:textId="7794AE62" w:rsidR="00EE71FC" w:rsidRDefault="00EE71FC">
      <w:pPr>
        <w:pStyle w:val="CommentText"/>
      </w:pPr>
      <w:r>
        <w:rPr>
          <w:rStyle w:val="CommentReference"/>
        </w:rPr>
        <w:annotationRef/>
      </w:r>
      <w:r>
        <w:t>On 11/17/20, the DLAD Editor made a technical amendment to correct an error at 13.402(a) by inserting “maximum” to replace “minimum”. The corrected sentence reads as follows: “</w:t>
      </w:r>
      <w:r w:rsidRPr="003F7F88">
        <w:rPr>
          <w:sz w:val="24"/>
          <w:szCs w:val="24"/>
        </w:rPr>
        <w:t xml:space="preserve">DLA Troop Support Construction and Equipment is authorized to use fast payment procedures for its tailored logistics support of FSG 80 requirements on individual orders with a </w:t>
      </w:r>
      <w:r>
        <w:rPr>
          <w:sz w:val="24"/>
          <w:szCs w:val="24"/>
        </w:rPr>
        <w:t xml:space="preserve">maximum </w:t>
      </w:r>
      <w:r>
        <w:rPr>
          <w:rStyle w:val="CommentReference"/>
        </w:rPr>
        <w:annotationRef/>
      </w:r>
      <w:r w:rsidRPr="003F7F88">
        <w:rPr>
          <w:sz w:val="24"/>
          <w:szCs w:val="24"/>
        </w:rPr>
        <w:t>threshold of $35,000 for CONUS and $150,000 for OCONUS.</w:t>
      </w:r>
      <w:r>
        <w:rPr>
          <w:sz w:val="24"/>
          <w:szCs w:val="24"/>
        </w:rPr>
        <w:t>”</w:t>
      </w:r>
    </w:p>
  </w:comment>
  <w:comment w:id="433" w:author="Burleigh, Anne R CIV DLA ACQUISITION (USA)" w:date="2020-09-30T13:27:00Z" w:initials="BARCDA(">
    <w:p w14:paraId="1CCBEC10" w14:textId="553447C0" w:rsidR="00EE71FC" w:rsidRDefault="00EE71FC">
      <w:pPr>
        <w:pStyle w:val="CommentText"/>
      </w:pPr>
      <w:r>
        <w:rPr>
          <w:rStyle w:val="CommentReference"/>
        </w:rPr>
        <w:annotationRef/>
      </w:r>
      <w:r w:rsidRPr="003F7F88">
        <w:rPr>
          <w:sz w:val="24"/>
          <w:szCs w:val="24"/>
        </w:rPr>
        <w:t>On 9/30/20, the DLAD Edit</w:t>
      </w:r>
      <w:r>
        <w:rPr>
          <w:sz w:val="24"/>
          <w:szCs w:val="24"/>
        </w:rPr>
        <w:t>or made a technical amendment at</w:t>
      </w:r>
      <w:r w:rsidRPr="003F7F88">
        <w:rPr>
          <w:sz w:val="24"/>
          <w:szCs w:val="24"/>
        </w:rPr>
        <w:t xml:space="preserve"> 13.402(a), adding the following: DLA Troop Support Construction and Equipment is authorized to use fast payment procedures for its tailored logistics support of FSG 80 requirements on individual orders with a minimum threshold of $35,000 for CONUS and $150,000 for OCONUS. </w:t>
      </w:r>
      <w:r w:rsidRPr="003F7F88">
        <w:rPr>
          <w:bCs/>
          <w:sz w:val="24"/>
          <w:szCs w:val="24"/>
        </w:rPr>
        <w:t>Tailored logistics support contracting initiatives (see 17.9500) are prime vendor programs for purposes of these authorities</w:t>
      </w:r>
    </w:p>
  </w:comment>
  <w:comment w:id="434" w:author="Burleigh, Anne R CIV DLA ACQUISITION (USA)" w:date="2021-04-02T13:47:00Z" w:initials="BARCDA(">
    <w:p w14:paraId="59F99359" w14:textId="046AFE27" w:rsidR="00EE71FC" w:rsidRDefault="00EE71FC">
      <w:pPr>
        <w:pStyle w:val="CommentText"/>
      </w:pPr>
      <w:r>
        <w:rPr>
          <w:rStyle w:val="CommentReference"/>
        </w:rPr>
        <w:annotationRef/>
      </w:r>
      <w:r>
        <w:t>On 4/2/21, the DLAD Editor updated</w:t>
      </w:r>
      <w:r w:rsidRPr="00DB2FEB">
        <w:t xml:space="preserve"> </w:t>
      </w:r>
      <w:r>
        <w:t>13.402(f) and (S-90) IAW PROCLTR 21-07.</w:t>
      </w:r>
    </w:p>
  </w:comment>
  <w:comment w:id="436" w:author="Burleigh, Anne R CIV DLA ACQUISITION (USA)" w:date="2021-04-02T13:47:00Z" w:initials="BARCDA(">
    <w:p w14:paraId="6B06FB15" w14:textId="7B2B4D1C" w:rsidR="00EE71FC" w:rsidRDefault="00EE71FC">
      <w:pPr>
        <w:pStyle w:val="CommentText"/>
      </w:pPr>
      <w:r>
        <w:rPr>
          <w:rStyle w:val="CommentReference"/>
        </w:rPr>
        <w:annotationRef/>
      </w:r>
      <w:r>
        <w:t>On 4/2/21, the DLAD Editor updated</w:t>
      </w:r>
      <w:r w:rsidRPr="00DB2FEB">
        <w:t xml:space="preserve"> </w:t>
      </w:r>
      <w:r>
        <w:t>13.402(f) and (S-90) IAW PROCLTR 21-07.</w:t>
      </w:r>
    </w:p>
  </w:comment>
  <w:comment w:id="437" w:author="Burleigh, Anne R CIV DLA ACQUISITION (USA)" w:date="2020-05-20T17:19:00Z" w:initials="BARCDA(">
    <w:p w14:paraId="032F7A9C" w14:textId="0B75862F" w:rsidR="00EE71FC" w:rsidRDefault="00EE71FC">
      <w:pPr>
        <w:pStyle w:val="CommentText"/>
      </w:pPr>
      <w:r>
        <w:rPr>
          <w:sz w:val="24"/>
          <w:szCs w:val="24"/>
        </w:rPr>
        <w:t xml:space="preserve">On 5/20/20, the DLAD Editor made a technical amendment to 13.404(S-90), </w:t>
      </w:r>
      <w:r>
        <w:rPr>
          <w:rStyle w:val="CommentReference"/>
        </w:rPr>
        <w:annotationRef/>
      </w:r>
      <w:r>
        <w:rPr>
          <w:sz w:val="24"/>
          <w:szCs w:val="24"/>
        </w:rPr>
        <w:t xml:space="preserve">inserting a reference to </w:t>
      </w:r>
      <w:r w:rsidRPr="004D7614">
        <w:rPr>
          <w:rFonts w:eastAsiaTheme="minorHAnsi"/>
          <w:sz w:val="24"/>
          <w:szCs w:val="24"/>
        </w:rPr>
        <w:t xml:space="preserve">DEVIATION </w:t>
      </w:r>
      <w:r>
        <w:rPr>
          <w:sz w:val="24"/>
          <w:szCs w:val="24"/>
        </w:rPr>
        <w:t xml:space="preserve">20-05 and removing the reference to DEVIATION </w:t>
      </w:r>
      <w:r w:rsidRPr="004D7614">
        <w:rPr>
          <w:rFonts w:eastAsiaTheme="minorHAnsi"/>
          <w:sz w:val="24"/>
          <w:szCs w:val="24"/>
        </w:rPr>
        <w:t>17-03</w:t>
      </w:r>
      <w:r>
        <w:rPr>
          <w:rFonts w:eastAsiaTheme="minorHAnsi"/>
          <w:sz w:val="24"/>
          <w:szCs w:val="24"/>
        </w:rPr>
        <w:t>; and correcting the clause reference to read 52.213-1(c)(2) instead of 52.213(c)(2).</w:t>
      </w:r>
    </w:p>
  </w:comment>
  <w:comment w:id="438" w:author="Burleigh, Anne R CIV DLA ACQUISITION (USA)" w:date="2022-01-30T22:29:00Z" w:initials="BARCDA(">
    <w:p w14:paraId="215192A6" w14:textId="4BE62D40" w:rsidR="005B23F0" w:rsidRDefault="005B23F0">
      <w:pPr>
        <w:pStyle w:val="CommentText"/>
      </w:pPr>
      <w:r>
        <w:rPr>
          <w:rStyle w:val="CommentReference"/>
        </w:rPr>
        <w:annotationRef/>
      </w:r>
      <w:r>
        <w:rPr>
          <w:rStyle w:val="CommentReference"/>
        </w:rPr>
        <w:t xml:space="preserve">On 1/30/22, the DLAD Editor </w:t>
      </w:r>
      <w:r>
        <w:t>made a technical amendment, changing the title of subpart 13.5 from “Simplified Procedures for Certain Commercial Items” to “Simplified Procedures for Certain Commercial Products and Commercil Services” IAW FAR Case 2018-018, Revision of the Definition of “Commercial Item”.</w:t>
      </w:r>
    </w:p>
  </w:comment>
  <w:comment w:id="439" w:author="Burleigh, Anne R CIV DLA ACQUISITION (USA)" w:date="2022-01-30T15:58:00Z" w:initials="BARCDA(">
    <w:p w14:paraId="5DDE1706" w14:textId="7BE0EA3C" w:rsidR="00EF3A14" w:rsidRDefault="00EF3A14">
      <w:pPr>
        <w:pStyle w:val="CommentText"/>
      </w:pPr>
      <w:r>
        <w:rPr>
          <w:rStyle w:val="CommentReference"/>
        </w:rPr>
        <w:annotationRef/>
      </w:r>
      <w:r>
        <w:t>On 12/1/21 DLAD Editor added 13.500 (c)(1) IAW PROCTR 21-16.</w:t>
      </w:r>
    </w:p>
  </w:comment>
  <w:comment w:id="441" w:author="Swann, Tracie M CIV DLA ACQUISITION (USA)" w:date="2021-12-01T14:40:00Z" w:initials="STMCDA(">
    <w:p w14:paraId="738ABD13" w14:textId="213A9239" w:rsidR="00307600" w:rsidRDefault="00307600">
      <w:pPr>
        <w:pStyle w:val="CommentText"/>
      </w:pPr>
      <w:r>
        <w:rPr>
          <w:rStyle w:val="CommentReference"/>
        </w:rPr>
        <w:annotationRef/>
      </w:r>
      <w:r>
        <w:t>On 12/1/21 DLAD Editor added 13.500(c)(1) IAW PROCTR 21-16.</w:t>
      </w:r>
    </w:p>
  </w:comment>
  <w:comment w:id="444" w:author="Burleigh, Anne R CIV DLA ACQUISITION (USA)" w:date="2022-01-30T22:22:00Z" w:initials="BARCDA(">
    <w:p w14:paraId="39C68FFB" w14:textId="0134FAC1" w:rsidR="008A6290" w:rsidRDefault="008A6290">
      <w:pPr>
        <w:pStyle w:val="CommentText"/>
      </w:pPr>
      <w:r>
        <w:rPr>
          <w:rStyle w:val="CommentReference"/>
        </w:rPr>
        <w:annotationRef/>
      </w:r>
      <w:r>
        <w:t>On 1/30/22, the DLAD Editor made technical amendment</w:t>
      </w:r>
      <w:r w:rsidR="00D631DE">
        <w:t>s to 13.501(b)(3)</w:t>
      </w:r>
      <w:r w:rsidR="00DD065B">
        <w:t>,</w:t>
      </w:r>
      <w:r w:rsidR="00D631DE">
        <w:t xml:space="preserve"> replacing</w:t>
      </w:r>
      <w:r w:rsidR="009073B0">
        <w:t xml:space="preserve"> references to</w:t>
      </w:r>
      <w:r w:rsidR="00D631DE">
        <w:t xml:space="preserve"> </w:t>
      </w:r>
      <w:r w:rsidR="009073B0">
        <w:t>“</w:t>
      </w:r>
      <w:r w:rsidR="009073B0" w:rsidRPr="00271EF7">
        <w:rPr>
          <w:sz w:val="24"/>
          <w:szCs w:val="24"/>
        </w:rPr>
        <w:t>Market Research for Commercial Items and Commerciality Determination Memorandum</w:t>
      </w:r>
      <w:r w:rsidR="00DD065B">
        <w:rPr>
          <w:sz w:val="24"/>
          <w:szCs w:val="24"/>
        </w:rPr>
        <w:t>” and</w:t>
      </w:r>
      <w:r w:rsidR="009073B0" w:rsidRPr="00271EF7">
        <w:rPr>
          <w:sz w:val="24"/>
          <w:szCs w:val="24"/>
        </w:rPr>
        <w:t xml:space="preserve"> </w:t>
      </w:r>
      <w:r w:rsidR="00DD065B">
        <w:rPr>
          <w:sz w:val="24"/>
          <w:szCs w:val="24"/>
        </w:rPr>
        <w:t>“</w:t>
      </w:r>
      <w:r w:rsidR="009073B0" w:rsidRPr="00271EF7">
        <w:rPr>
          <w:sz w:val="24"/>
          <w:szCs w:val="24"/>
        </w:rPr>
        <w:t>(MRCICDM)</w:t>
      </w:r>
      <w:r w:rsidR="009073B0">
        <w:rPr>
          <w:sz w:val="24"/>
          <w:szCs w:val="24"/>
        </w:rPr>
        <w:t>”</w:t>
      </w:r>
      <w:r w:rsidR="00DD065B">
        <w:rPr>
          <w:sz w:val="24"/>
          <w:szCs w:val="24"/>
        </w:rPr>
        <w:t xml:space="preserve"> with</w:t>
      </w:r>
      <w:r w:rsidR="009073B0">
        <w:rPr>
          <w:sz w:val="24"/>
          <w:szCs w:val="24"/>
        </w:rPr>
        <w:t xml:space="preserve"> </w:t>
      </w:r>
      <w:r w:rsidR="00DD065B">
        <w:rPr>
          <w:sz w:val="24"/>
          <w:szCs w:val="24"/>
        </w:rPr>
        <w:t>“</w:t>
      </w:r>
      <w:r w:rsidR="00DD065B" w:rsidRPr="00271EF7">
        <w:rPr>
          <w:sz w:val="24"/>
          <w:szCs w:val="24"/>
        </w:rPr>
        <w:t>Market Research for Commerciality Determination Memorandum</w:t>
      </w:r>
      <w:r w:rsidR="00DD065B">
        <w:rPr>
          <w:sz w:val="24"/>
          <w:szCs w:val="24"/>
        </w:rPr>
        <w:t>” and “MRCDM”, respectively</w:t>
      </w:r>
      <w:r w:rsidR="00C3736D">
        <w:rPr>
          <w:sz w:val="24"/>
          <w:szCs w:val="24"/>
        </w:rPr>
        <w:t>;</w:t>
      </w:r>
      <w:r w:rsidR="00D8070F">
        <w:rPr>
          <w:sz w:val="24"/>
          <w:szCs w:val="24"/>
        </w:rPr>
        <w:t xml:space="preserve"> </w:t>
      </w:r>
      <w:r w:rsidR="00C3736D">
        <w:rPr>
          <w:sz w:val="24"/>
          <w:szCs w:val="24"/>
        </w:rPr>
        <w:t xml:space="preserve">and replacing “item” with “product or service” </w:t>
      </w:r>
      <w:r w:rsidR="00D8070F">
        <w:t>IAW FAR Case 2018-018, Revision of the Definition of “Commercial Item”.</w:t>
      </w:r>
      <w:r w:rsidR="00DD065B">
        <w:rPr>
          <w:sz w:val="24"/>
          <w:szCs w:val="24"/>
        </w:rPr>
        <w:t>.</w:t>
      </w:r>
    </w:p>
  </w:comment>
  <w:comment w:id="446" w:author="Anne" w:date="2022-01-11T12:33:00Z" w:initials="A">
    <w:p w14:paraId="0CB53E57" w14:textId="62AF6089" w:rsidR="00C75572" w:rsidRDefault="00C75572">
      <w:pPr>
        <w:pStyle w:val="CommentText"/>
      </w:pPr>
      <w:r>
        <w:rPr>
          <w:rStyle w:val="CommentReference"/>
        </w:rPr>
        <w:annotationRef/>
      </w:r>
      <w:r>
        <w:t>On 1-11-22, the DLAD Editor added 13.590 IAW PROCLTR 21-15.</w:t>
      </w:r>
    </w:p>
  </w:comment>
  <w:comment w:id="448" w:author="Burleigh, Anne R CIV DLA ACQUISITION (USA)" w:date="2016-10-27T12:32:00Z" w:initials="BARCDA(">
    <w:p w14:paraId="64CB0677" w14:textId="77777777" w:rsidR="00EE71FC" w:rsidRDefault="00EE71FC" w:rsidP="00097EAC">
      <w:pPr>
        <w:pStyle w:val="CommentText"/>
      </w:pPr>
      <w:r>
        <w:rPr>
          <w:rStyle w:val="CommentReference"/>
        </w:rPr>
        <w:annotationRef/>
      </w:r>
      <w:r>
        <w:t>On 10/27/16, the DLAD Editor replaced Part 15 in its entirety IAW PROCLTR 17-01.</w:t>
      </w:r>
    </w:p>
  </w:comment>
  <w:comment w:id="449" w:author="Burleigh, Anne R CIV DLA ACQUISITION (USA)" w:date="2021-06-09T17:50:00Z" w:initials="BARCDA(">
    <w:p w14:paraId="5396A1F8" w14:textId="2E3929AA" w:rsidR="00803DFF" w:rsidRDefault="00803DFF" w:rsidP="00803DFF">
      <w:pPr>
        <w:pStyle w:val="CommentText"/>
      </w:pPr>
      <w:r>
        <w:rPr>
          <w:rStyle w:val="CommentReference"/>
        </w:rPr>
        <w:annotationRef/>
      </w:r>
      <w:r>
        <w:t>On 6/9/21, the DLAD Editor updated 15.303, 15.403-4, 15.406-1, and15.406-3 iaw PROCLTR 21-11.</w:t>
      </w:r>
    </w:p>
  </w:comment>
  <w:comment w:id="450" w:author="Burleigh, Anne R CIV DLA ACQUISITION (USA)" w:date="2019-08-14T13:53:00Z" w:initials="BARCDA(">
    <w:p w14:paraId="3D245A9B" w14:textId="0D8F07BE" w:rsidR="00EE71FC" w:rsidRDefault="00EE71FC">
      <w:pPr>
        <w:pStyle w:val="CommentText"/>
      </w:pPr>
      <w:r>
        <w:rPr>
          <w:rStyle w:val="CommentReference"/>
        </w:rPr>
        <w:annotationRef/>
      </w:r>
      <w:r>
        <w:t>On 8/14/19, the DLAD Editor added section 15.405 IAW PROCLTR 19-18.</w:t>
      </w:r>
    </w:p>
  </w:comment>
  <w:comment w:id="452" w:author="Burleigh, Anne R CIV DLA ACQUISITION (USA)" w:date="2021-06-09T17:50:00Z" w:initials="BARCDA(">
    <w:p w14:paraId="38F19274" w14:textId="77777777" w:rsidR="00C658F2" w:rsidRDefault="00C658F2" w:rsidP="00C658F2">
      <w:pPr>
        <w:pStyle w:val="CommentText"/>
      </w:pPr>
      <w:r>
        <w:rPr>
          <w:rStyle w:val="CommentReference"/>
        </w:rPr>
        <w:annotationRef/>
      </w:r>
      <w:r>
        <w:t>On 6/9/21, the DLAD Editor updated 15.303, 15.403-4, 15.406-1, and15.406-3 iaw PROCLTR 21-11.</w:t>
      </w:r>
    </w:p>
  </w:comment>
  <w:comment w:id="453" w:author="Burleigh, Anne R CIV DLA ACQUISITION (USA)" w:date="2020-06-11T17:06:00Z" w:initials="BARCDA(">
    <w:p w14:paraId="034915B6" w14:textId="625BD002" w:rsidR="00EE71FC" w:rsidRDefault="00EE71FC">
      <w:pPr>
        <w:pStyle w:val="CommentText"/>
      </w:pPr>
      <w:r>
        <w:rPr>
          <w:rStyle w:val="CommentReference"/>
        </w:rPr>
        <w:annotationRef/>
      </w:r>
      <w:r>
        <w:t>On 6/11/20, the DLAD Editor updated 15.303 IAW PROCLTR 20-12.</w:t>
      </w:r>
    </w:p>
  </w:comment>
  <w:comment w:id="454" w:author="Burleigh, Anne R CIV DLA ACQUISITION (USA)" w:date="2021-06-09T18:08:00Z" w:initials="BARCDA(">
    <w:p w14:paraId="03EADDCD" w14:textId="79ED00DD" w:rsidR="00013DE4" w:rsidRDefault="00013DE4">
      <w:pPr>
        <w:pStyle w:val="CommentText"/>
      </w:pPr>
      <w:r>
        <w:rPr>
          <w:rStyle w:val="CommentReference"/>
        </w:rPr>
        <w:annotationRef/>
      </w:r>
      <w:r>
        <w:t>On 6/9/21, the DLAD Editor updated 15.303(a) iaw PROCLTR 21-11.</w:t>
      </w:r>
    </w:p>
  </w:comment>
  <w:comment w:id="455" w:author="Burleigh, Anne R CIV DLA ACQUISITION (USA)" w:date="2020-06-18T13:41:00Z" w:initials="BARCDA(">
    <w:p w14:paraId="53FF656F" w14:textId="53C64959" w:rsidR="00EE71FC" w:rsidRDefault="00EE71FC">
      <w:pPr>
        <w:pStyle w:val="CommentText"/>
      </w:pPr>
      <w:r>
        <w:rPr>
          <w:rStyle w:val="CommentReference"/>
        </w:rPr>
        <w:annotationRef/>
      </w:r>
      <w:r>
        <w:t>On 6/11/20, the DLAD Editor updated 15.303(c)(3)(i) IAW PROCLTR 20-12 and made a technical amendment, inserting “when using the Supplier Performance Risk System (SPRS)” and removing “if they will use the Supplier Performance Risk System (SPRS)”.</w:t>
      </w:r>
    </w:p>
  </w:comment>
  <w:comment w:id="456" w:author="Burleigh, Anne R CIV DLA ACQUISITION (USA)" w:date="2020-06-11T14:51:00Z" w:initials="BARCDA(">
    <w:p w14:paraId="249BBA1E" w14:textId="5CE0EE5A" w:rsidR="00EE71FC" w:rsidRDefault="00EE71FC" w:rsidP="00136C85">
      <w:pPr>
        <w:pStyle w:val="CommentText"/>
      </w:pPr>
      <w:r>
        <w:rPr>
          <w:rStyle w:val="CommentReference"/>
        </w:rPr>
        <w:annotationRef/>
      </w:r>
      <w:r>
        <w:t>On 6/11/20, the DLAD Editor updated procurement note L08 IAW PROCLTR 20-12 and made a technical amendment, changing the date of procurement note L08 from “XXX” to “JUN”, consistent with the date of PROCLTR 20-12.</w:t>
      </w:r>
    </w:p>
  </w:comment>
  <w:comment w:id="459" w:author="Burleigh, Anne R CIV DLA ACQUISITION (USA)" w:date="2019-08-14T13:58:00Z" w:initials="BARCDA(">
    <w:p w14:paraId="1B436D4A" w14:textId="5B287FB9" w:rsidR="00EE71FC" w:rsidRDefault="00EE71FC">
      <w:pPr>
        <w:pStyle w:val="CommentText"/>
      </w:pPr>
      <w:r>
        <w:rPr>
          <w:rStyle w:val="CommentReference"/>
        </w:rPr>
        <w:annotationRef/>
      </w:r>
      <w:r>
        <w:t>On 8/14/19, the DLAD Editor updated 15.402 IAW PROCLTR 19-18.</w:t>
      </w:r>
    </w:p>
  </w:comment>
  <w:comment w:id="460" w:author="Burleigh, Anne R CIV DLA ACQUISITION (USA)" w:date="2020-03-21T13:17:00Z" w:initials="BARCDA(">
    <w:p w14:paraId="19CCFFB2" w14:textId="174A038A" w:rsidR="00EE71FC" w:rsidRDefault="00EE71FC">
      <w:pPr>
        <w:pStyle w:val="CommentText"/>
      </w:pPr>
      <w:r>
        <w:rPr>
          <w:rStyle w:val="CommentReference"/>
        </w:rPr>
        <w:annotationRef/>
      </w:r>
      <w:r>
        <w:rPr>
          <w:rStyle w:val="CommentReference"/>
        </w:rPr>
        <w:t>On 3/21/20, the DLAD Editor made a technical amendment, deleting 15.402(S-90) the following policy, consistent with the intent of PROCLTR 19-18: “</w:t>
      </w:r>
      <w:r w:rsidRPr="004D7614">
        <w:rPr>
          <w:sz w:val="24"/>
          <w:szCs w:val="24"/>
        </w:rPr>
        <w:t>If the contracting officer cannot determine the price is fair and reasonable, the contracting officer may use a one-time acquisition under the SAT to maintain customer support.</w:t>
      </w:r>
      <w:r>
        <w:rPr>
          <w:sz w:val="24"/>
          <w:szCs w:val="24"/>
        </w:rPr>
        <w:t>” The deleted policy applies only to prime vendor-type contracts, which use market basket/price evaluation list/catalog, etc., for items on the contract. When price cannot be determined fair and reasonable, policy at 15.406-3(b)(ii), Adjudication Procedures, applies.</w:t>
      </w:r>
    </w:p>
  </w:comment>
  <w:comment w:id="461" w:author="Burleigh, Anne R CIV DLA ACQUISITION (USA)" w:date="2020-04-10T10:50:00Z" w:initials="BARCDA(">
    <w:p w14:paraId="6E2C1E33" w14:textId="129E38D9" w:rsidR="00EE71FC" w:rsidRDefault="00EE71FC">
      <w:pPr>
        <w:pStyle w:val="CommentText"/>
      </w:pPr>
      <w:r>
        <w:rPr>
          <w:rStyle w:val="CommentReference"/>
        </w:rPr>
        <w:annotationRef/>
      </w:r>
      <w:r>
        <w:t>On 4/10/20, the DLAD Editor made a correction to the 3/21/20 technical amendment, inserting 15.406-1(b)(ii) and deleting 15.406-3(ii).</w:t>
      </w:r>
    </w:p>
  </w:comment>
  <w:comment w:id="465" w:author="Burleigh, Anne R CIV DLA ACQUISITION (USA)" w:date="2021-06-09T18:11:00Z" w:initials="BARCDA(">
    <w:p w14:paraId="31891C40" w14:textId="77777777" w:rsidR="00F954B7" w:rsidRDefault="00F954B7" w:rsidP="00F954B7">
      <w:pPr>
        <w:pStyle w:val="CommentText"/>
      </w:pPr>
      <w:r>
        <w:rPr>
          <w:rStyle w:val="CommentReference"/>
        </w:rPr>
        <w:annotationRef/>
      </w:r>
      <w:r>
        <w:t>On 6/9/21, the DLAD Editor added 15.403-4(b)(1) iaw PROCLTR 21-11.</w:t>
      </w:r>
    </w:p>
  </w:comment>
  <w:comment w:id="468" w:author="Burleigh, Anne R CIV DLA ACQUISITION (USA)" w:date="2019-08-14T13:59:00Z" w:initials="BARCDA(">
    <w:p w14:paraId="1EF1C7CF" w14:textId="1C04D52A" w:rsidR="00EE71FC" w:rsidRDefault="00EE71FC">
      <w:pPr>
        <w:pStyle w:val="CommentText"/>
      </w:pPr>
      <w:r>
        <w:rPr>
          <w:rStyle w:val="CommentReference"/>
        </w:rPr>
        <w:annotationRef/>
      </w:r>
      <w:r>
        <w:t>On 8/14/19, the DLAD Editor updated 15.404-1 IAW PROCLTR 19-18.</w:t>
      </w:r>
    </w:p>
  </w:comment>
  <w:comment w:id="472" w:author="Burleigh, Anne R CIV DLA ACQUISITION (USA)" w:date="2019-08-14T14:06:00Z" w:initials="BARCDA(">
    <w:p w14:paraId="6A763259" w14:textId="7ED75C9D" w:rsidR="00EE71FC" w:rsidRDefault="00EE71FC">
      <w:pPr>
        <w:pStyle w:val="CommentText"/>
      </w:pPr>
      <w:r>
        <w:rPr>
          <w:rStyle w:val="CommentReference"/>
        </w:rPr>
        <w:annotationRef/>
      </w:r>
      <w:r>
        <w:t>On 8/14/19, the DLAD Editor added section 15.405 IAW PROCLTR 19-18.</w:t>
      </w:r>
    </w:p>
  </w:comment>
  <w:comment w:id="476" w:author="Burleigh, Anne R CIV DLA ACQUISITION (USA)" w:date="2019-08-14T14:09:00Z" w:initials="BARCDA(">
    <w:p w14:paraId="4C3E78DF" w14:textId="7ABFF7A1" w:rsidR="00EE71FC" w:rsidRDefault="00EE71FC">
      <w:pPr>
        <w:pStyle w:val="CommentText"/>
      </w:pPr>
      <w:r>
        <w:rPr>
          <w:rStyle w:val="CommentReference"/>
        </w:rPr>
        <w:annotationRef/>
      </w:r>
      <w:r>
        <w:t>On 8/14/19, the DLAD Editor updated 15.406-1 IAW PROCLTR 19-18.</w:t>
      </w:r>
    </w:p>
  </w:comment>
  <w:comment w:id="477" w:author="Burleigh, Anne R CIV DLA ACQUISITION (USA)" w:date="2021-06-09T19:19:00Z" w:initials="BARCDA(">
    <w:p w14:paraId="59BA1FA4" w14:textId="77777777" w:rsidR="008D6CF9" w:rsidRDefault="008D6CF9" w:rsidP="008D6CF9">
      <w:pPr>
        <w:pStyle w:val="CommentText"/>
      </w:pPr>
      <w:r>
        <w:rPr>
          <w:rStyle w:val="CommentReference"/>
        </w:rPr>
        <w:annotationRef/>
      </w:r>
      <w:r>
        <w:t>On 6/9/21, the DLAD Editor updated 15.406-(b)(1)-(2) iaw PROCLTR 21-11.</w:t>
      </w:r>
    </w:p>
  </w:comment>
  <w:comment w:id="478" w:author="Burleigh, Anne R CIV DLA ACQUISITION (USA)" w:date="2021-06-29T15:38:00Z" w:initials="BARCDA(">
    <w:p w14:paraId="2DC93BBA" w14:textId="24991D4C" w:rsidR="00C20FF0" w:rsidRDefault="00AA77F1" w:rsidP="00C20FF0">
      <w:pPr>
        <w:pStyle w:val="CommentText"/>
        <w:rPr>
          <w:sz w:val="24"/>
          <w:szCs w:val="24"/>
        </w:rPr>
      </w:pPr>
      <w:r>
        <w:rPr>
          <w:rStyle w:val="CommentReference"/>
        </w:rPr>
        <w:annotationRef/>
      </w:r>
      <w:r w:rsidR="00C20FF0">
        <w:rPr>
          <w:sz w:val="24"/>
          <w:szCs w:val="24"/>
        </w:rPr>
        <w:t>On 6/29/21, the DLAD Editor made technical amendments at 15.406-1(b)(1)-(2) to correct errors in the 6/9/21 updates that conflict with the policy issued in PROCLTR 21-11. See revisions below:</w:t>
      </w:r>
    </w:p>
    <w:p w14:paraId="77FF7BBF" w14:textId="77777777" w:rsidR="00A72A07" w:rsidRDefault="00A72A07" w:rsidP="00C20FF0">
      <w:pPr>
        <w:rPr>
          <w:color w:val="000000"/>
          <w:sz w:val="24"/>
          <w:szCs w:val="24"/>
        </w:rPr>
      </w:pPr>
    </w:p>
    <w:p w14:paraId="1C0520FE" w14:textId="1B5A7321" w:rsidR="00C20FF0" w:rsidRDefault="00C20FF0" w:rsidP="00C20FF0">
      <w:pPr>
        <w:rPr>
          <w:color w:val="000000"/>
          <w:sz w:val="24"/>
          <w:szCs w:val="24"/>
        </w:rPr>
      </w:pPr>
      <w:r>
        <w:rPr>
          <w:color w:val="000000"/>
          <w:sz w:val="24"/>
          <w:szCs w:val="24"/>
        </w:rPr>
        <w:t>(b)(1): Removed “and up to $10 million that do not use cost analysis”, as shown by the following strikethrough:</w:t>
      </w:r>
    </w:p>
    <w:p w14:paraId="0BCF82A0" w14:textId="77777777" w:rsidR="00C20FF0" w:rsidRDefault="00C20FF0" w:rsidP="00C20FF0">
      <w:pPr>
        <w:rPr>
          <w:sz w:val="24"/>
          <w:szCs w:val="24"/>
        </w:rPr>
      </w:pPr>
      <w:r>
        <w:rPr>
          <w:color w:val="000000"/>
          <w:sz w:val="24"/>
          <w:szCs w:val="24"/>
        </w:rPr>
        <w:t xml:space="preserve">For acquisitions above the SAT </w:t>
      </w:r>
      <w:r>
        <w:rPr>
          <w:strike/>
          <w:color w:val="000000"/>
          <w:sz w:val="24"/>
          <w:szCs w:val="24"/>
        </w:rPr>
        <w:t>and up to $10 million that do not use cost analysi</w:t>
      </w:r>
      <w:r>
        <w:rPr>
          <w:color w:val="000000"/>
          <w:sz w:val="24"/>
          <w:szCs w:val="24"/>
        </w:rPr>
        <w:t>s, except for those noted within (b)(2) of this section, the contracting officer shall document the basis for the prenegotiation objectives using the appropriate Price Negotiation Memorandum (PNM) format (see 15.406-3(a)(S-90)-(S-91)</w:t>
      </w:r>
      <w:r>
        <w:rPr>
          <w:sz w:val="24"/>
          <w:szCs w:val="24"/>
        </w:rPr>
        <w:t>.</w:t>
      </w:r>
    </w:p>
    <w:p w14:paraId="08F4E93C" w14:textId="77777777" w:rsidR="00055C25" w:rsidRDefault="00055C25" w:rsidP="00C20FF0">
      <w:pPr>
        <w:rPr>
          <w:sz w:val="24"/>
          <w:szCs w:val="24"/>
        </w:rPr>
      </w:pPr>
    </w:p>
    <w:p w14:paraId="32D2D924" w14:textId="4B9AB3EA" w:rsidR="00C20FF0" w:rsidRDefault="00C20FF0" w:rsidP="00C20FF0">
      <w:pPr>
        <w:rPr>
          <w:sz w:val="24"/>
          <w:szCs w:val="24"/>
        </w:rPr>
      </w:pPr>
      <w:r>
        <w:rPr>
          <w:sz w:val="24"/>
          <w:szCs w:val="24"/>
        </w:rPr>
        <w:t>(b)(2): Removed “and acquisitions under $10 million that use cost analysis procedures” and made editorial corrections, as shown by following strikethroughs:</w:t>
      </w:r>
    </w:p>
    <w:p w14:paraId="7E4928A8" w14:textId="77777777" w:rsidR="00055C25" w:rsidRDefault="00055C25" w:rsidP="00C20FF0">
      <w:pPr>
        <w:rPr>
          <w:sz w:val="24"/>
          <w:szCs w:val="24"/>
        </w:rPr>
      </w:pPr>
    </w:p>
    <w:p w14:paraId="150D9CD9" w14:textId="57A9A4AD" w:rsidR="00AA77F1" w:rsidRPr="00C20FF0" w:rsidRDefault="00C20FF0" w:rsidP="00C20FF0">
      <w:pPr>
        <w:rPr>
          <w:sz w:val="24"/>
          <w:szCs w:val="24"/>
        </w:rPr>
      </w:pPr>
      <w:r>
        <w:rPr>
          <w:sz w:val="24"/>
          <w:szCs w:val="24"/>
        </w:rPr>
        <w:t>For acquisitions above the SAT up to $10 million that do not use cost analysis, and for acquisitions conducted using FAR 13.5 procedures</w:t>
      </w:r>
      <w:r>
        <w:rPr>
          <w:strike/>
          <w:sz w:val="24"/>
          <w:szCs w:val="24"/>
        </w:rPr>
        <w:t>) and acquisitions under $10 million that use cost analysis, procedures</w:t>
      </w:r>
      <w:r>
        <w:rPr>
          <w:sz w:val="24"/>
          <w:szCs w:val="24"/>
        </w:rPr>
        <w:t xml:space="preserve">, the contracting officer shall </w:t>
      </w:r>
      <w:r>
        <w:rPr>
          <w:strike/>
          <w:sz w:val="24"/>
          <w:szCs w:val="24"/>
        </w:rPr>
        <w:t>[</w:t>
      </w:r>
      <w:r>
        <w:rPr>
          <w:sz w:val="24"/>
          <w:szCs w:val="24"/>
        </w:rPr>
        <w:t xml:space="preserve">document the basis for the </w:t>
      </w:r>
      <w:r w:rsidR="00055C25">
        <w:rPr>
          <w:sz w:val="24"/>
          <w:szCs w:val="24"/>
        </w:rPr>
        <w:t>p</w:t>
      </w:r>
      <w:r>
        <w:rPr>
          <w:sz w:val="24"/>
          <w:szCs w:val="24"/>
        </w:rPr>
        <w:t>renegotiation objectives but is not required to use the Price Negotiation Memorandum (PNM) format prescribed at 15.406-3(a)(S-90)-(S-91). The contracting officer may use another format (e.g., memorandum, briefing charts, or spreadsheets) to document the objectives.</w:t>
      </w:r>
    </w:p>
  </w:comment>
  <w:comment w:id="480" w:author="Burleigh, Anne R CIV DLA ACQUISITION (USA)" w:date="2016-10-27T12:59:00Z" w:initials="BARCDA(">
    <w:p w14:paraId="1FA41546" w14:textId="77777777" w:rsidR="00EE71FC" w:rsidRDefault="00EE71FC" w:rsidP="00097EAC">
      <w:pPr>
        <w:pStyle w:val="CommentText"/>
      </w:pPr>
      <w:r>
        <w:rPr>
          <w:rStyle w:val="CommentReference"/>
        </w:rPr>
        <w:annotationRef/>
      </w:r>
      <w:r>
        <w:t>On 10/27/16, the DLAD Editor replaced 15.406-3 in its entirety IAW PROCLTR 17-01.  The policy in PROCLTR 17-01 is identical to the 15.406-3 policy issued by PROCLTR 16-11.</w:t>
      </w:r>
    </w:p>
  </w:comment>
  <w:comment w:id="481" w:author="Burleigh, Anne R CIV DLA ACQUISITION (USA)" w:date="2019-08-14T14:10:00Z" w:initials="BARCDA(">
    <w:p w14:paraId="71C44D4D" w14:textId="6A4A328A" w:rsidR="00EE71FC" w:rsidRDefault="00EE71FC">
      <w:pPr>
        <w:pStyle w:val="CommentText"/>
      </w:pPr>
      <w:r>
        <w:rPr>
          <w:rStyle w:val="CommentReference"/>
        </w:rPr>
        <w:annotationRef/>
      </w:r>
      <w:r>
        <w:t>On 8/14/18, the DLAD Editor updated 15.406-3 IAW PROCLTR 19-18.</w:t>
      </w:r>
    </w:p>
  </w:comment>
  <w:comment w:id="483" w:author="Burleigh, Anne R CIV DLA ACQUISITION (USA)" w:date="2021-06-09T19:39:00Z" w:initials="BARCDA(">
    <w:p w14:paraId="4777A929" w14:textId="4A4A3E22" w:rsidR="00693C37" w:rsidRDefault="00693C37">
      <w:pPr>
        <w:pStyle w:val="CommentText"/>
      </w:pPr>
      <w:r>
        <w:rPr>
          <w:rStyle w:val="CommentReference"/>
        </w:rPr>
        <w:annotationRef/>
      </w:r>
      <w:r w:rsidR="00986B95">
        <w:t>On 6/9/21, the DLAD Editor updated (a)(11)  iaw PROCLTR 21-11.</w:t>
      </w:r>
    </w:p>
  </w:comment>
  <w:comment w:id="486" w:author="Burleigh, Anne R CIV DLA ACQUISITION (USA)" w:date="2020-03-05T11:06:00Z" w:initials="BARCDA(">
    <w:p w14:paraId="125A2E85" w14:textId="17F80428" w:rsidR="00EE71FC" w:rsidRDefault="00EE71FC">
      <w:pPr>
        <w:pStyle w:val="CommentText"/>
      </w:pPr>
      <w:r>
        <w:rPr>
          <w:rStyle w:val="CommentReference"/>
        </w:rPr>
        <w:annotationRef/>
      </w:r>
      <w:r>
        <w:rPr>
          <w:sz w:val="28"/>
          <w:szCs w:val="28"/>
        </w:rPr>
        <w:t xml:space="preserve">On 3/5/20, the DLAD Editor made a technical amendment to 15.406-3(a)(11)(U)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87" w:author="Burleigh, Anne R CIV DLA ACQUISITION (USA)" w:date="2020-03-05T11:07:00Z" w:initials="BARCDA(">
    <w:p w14:paraId="67B6E803" w14:textId="75AD8F48" w:rsidR="00EE71FC" w:rsidRDefault="00EE71FC">
      <w:pPr>
        <w:pStyle w:val="CommentText"/>
      </w:pPr>
      <w:r>
        <w:rPr>
          <w:rStyle w:val="CommentReference"/>
        </w:rPr>
        <w:annotationRef/>
      </w:r>
      <w:r>
        <w:rPr>
          <w:sz w:val="28"/>
          <w:szCs w:val="28"/>
        </w:rPr>
        <w:t xml:space="preserve">On 3/5/20, the DLAD Editor made a technical amendment to 15.406-3(a)(11)(V)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89" w:author="Burleigh, Anne R CIV DLA ACQUISITION (USA)" w:date="2021-06-09T19:37:00Z" w:initials="BARCDA(">
    <w:p w14:paraId="44606227" w14:textId="77777777" w:rsidR="00A51B33" w:rsidRDefault="00A51B33" w:rsidP="00A51B33">
      <w:pPr>
        <w:pStyle w:val="CommentText"/>
      </w:pPr>
      <w:r>
        <w:rPr>
          <w:rStyle w:val="CommentReference"/>
        </w:rPr>
        <w:annotationRef/>
      </w:r>
      <w:r>
        <w:t>On 6/9/21, the DLAD Editor added 15.406-3(a)(S-90)-(S-91) iaw PROCLTR 21-11.</w:t>
      </w:r>
    </w:p>
  </w:comment>
  <w:comment w:id="490" w:author="Burleigh, Anne R CIV DLA ACQUISITION (USA)" w:date="2021-07-09T16:15:00Z" w:initials="BARCDA(">
    <w:p w14:paraId="48ECECA6" w14:textId="6FB88FC7" w:rsidR="00756F64" w:rsidRDefault="00756F64">
      <w:pPr>
        <w:pStyle w:val="CommentText"/>
      </w:pPr>
      <w:r>
        <w:rPr>
          <w:rStyle w:val="CommentReference"/>
        </w:rPr>
        <w:annotationRef/>
      </w:r>
      <w:r w:rsidR="00C15516">
        <w:t>On 7/9/21, the DLAD Editor made a technical amendment inserting 15.406-3(a)(S-90) and (a)(S-91) after 15.406-3(a)(11) instead of before.</w:t>
      </w:r>
    </w:p>
  </w:comment>
  <w:comment w:id="492" w:author="Burleigh, Anne R CIV DLA ACQUISITION (USA)" w:date="2021-07-09T16:15:00Z" w:initials="BARCDA(">
    <w:p w14:paraId="342046CF" w14:textId="1A6A3B7C" w:rsidR="00756F64" w:rsidRDefault="00756F64">
      <w:pPr>
        <w:pStyle w:val="CommentText"/>
      </w:pPr>
      <w:r>
        <w:rPr>
          <w:rStyle w:val="CommentReference"/>
        </w:rPr>
        <w:annotationRef/>
      </w:r>
      <w:r>
        <w:t xml:space="preserve">On 7/9/21, the DLAD Editor made a technical amendment inserting 15.406-3(a)(S-90) and (a)(S-91) after </w:t>
      </w:r>
      <w:r w:rsidR="00C15516">
        <w:t>15.406-3</w:t>
      </w:r>
      <w:r>
        <w:t>(</w:t>
      </w:r>
      <w:r w:rsidR="00C15516">
        <w:t>a</w:t>
      </w:r>
      <w:r>
        <w:t>)(11) instead of before.</w:t>
      </w:r>
    </w:p>
  </w:comment>
  <w:comment w:id="494" w:author="Burleigh, Anne R CIV DLA ACQUISITION (USA)" w:date="2020-03-31T19:27:00Z" w:initials="BARCDA(">
    <w:p w14:paraId="774216FD" w14:textId="6FA8E006" w:rsidR="00EE71FC" w:rsidRDefault="00EE71FC">
      <w:pPr>
        <w:pStyle w:val="CommentText"/>
      </w:pPr>
      <w:r>
        <w:rPr>
          <w:rStyle w:val="CommentReference"/>
        </w:rPr>
        <w:annotationRef/>
      </w:r>
      <w:r>
        <w:t>On 10/27/16, the DLAD Editor made a technical amendment inserting “(OCT)” instead of “(XXX)” consistent with the intent of PROCLTR 17-01.</w:t>
      </w:r>
    </w:p>
  </w:comment>
  <w:comment w:id="495" w:author="Burleigh, Anne R CIV DLA ACQUISITION (USA)" w:date="2020-03-31T19:28:00Z" w:initials="BARCDA(">
    <w:p w14:paraId="22A3525F" w14:textId="7ADC8C51" w:rsidR="00EE71FC" w:rsidRDefault="00EE71FC">
      <w:pPr>
        <w:pStyle w:val="CommentText"/>
      </w:pPr>
      <w:r>
        <w:rPr>
          <w:rStyle w:val="CommentReference"/>
        </w:rPr>
        <w:annotationRef/>
      </w:r>
      <w:r>
        <w:t>On 10/27/16, the DLAD Editor made a technical amendment inserting “(OCT)” instead of “(XXX)” consistent with the intent of PROCLTR 17-01.</w:t>
      </w:r>
    </w:p>
  </w:comment>
  <w:comment w:id="500" w:author="Burleigh, Anne R CIV DLA ACQUISITION (USA)" w:date="2014-11-03T13:19:00Z" w:initials="F">
    <w:p w14:paraId="2564CABF" w14:textId="530D4755" w:rsidR="00A474EA" w:rsidRDefault="00EE71FC" w:rsidP="00097EAC">
      <w:pPr>
        <w:pStyle w:val="CommentText"/>
      </w:pPr>
      <w:r>
        <w:rPr>
          <w:rStyle w:val="CommentReference"/>
        </w:rPr>
        <w:annotationRef/>
      </w:r>
      <w:r w:rsidR="00961290">
        <w:t>On 1/11/22, the DLAD Editor updated sections 16.504 IAW PROCLTR 21-15.</w:t>
      </w:r>
    </w:p>
    <w:p w14:paraId="5577C54A" w14:textId="09EB5D3E" w:rsidR="00EE71FC" w:rsidRDefault="00EE71FC" w:rsidP="00097EAC">
      <w:pPr>
        <w:pStyle w:val="CommentText"/>
      </w:pPr>
      <w:r>
        <w:t>On 11/3/14, the DLAD Editor revised 16.504-90 IAW PROCLTR 15-03.</w:t>
      </w:r>
    </w:p>
    <w:p w14:paraId="1BA07A69" w14:textId="7684C8BC" w:rsidR="00A474EA" w:rsidRDefault="00A474EA" w:rsidP="00097EAC">
      <w:pPr>
        <w:pStyle w:val="CommentText"/>
        <w:rPr>
          <w:b/>
        </w:rPr>
      </w:pPr>
      <w:r>
        <w:t>On 5/10/19, the DLAD Editor revised Subpart 16.2 IAW PROCLTR 19-09.</w:t>
      </w:r>
    </w:p>
    <w:p w14:paraId="42F9255F" w14:textId="26C2D635" w:rsidR="00A87070" w:rsidRDefault="00A87070" w:rsidP="00097EAC">
      <w:pPr>
        <w:pStyle w:val="CommentText"/>
      </w:pP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p w14:paraId="42374AA2" w14:textId="6B1B8EB1" w:rsidR="00707F0B" w:rsidRDefault="00707F0B" w:rsidP="00097EAC">
      <w:pPr>
        <w:pStyle w:val="CommentText"/>
      </w:pPr>
      <w:r>
        <w:t>On 8/3/17, the DLAD Editor replaced Part 16 in its entirety IAW PROCLTR 17-17.</w:t>
      </w:r>
    </w:p>
  </w:comment>
  <w:comment w:id="501" w:author="Burleigh, Anne R CIV DLA ACQUISITION (USA)" w:date="2014-01-30T15:37:00Z" w:initials="F">
    <w:p w14:paraId="3C870B61" w14:textId="77777777" w:rsidR="00EE71FC" w:rsidRDefault="00EE71FC" w:rsidP="00097EAC">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503" w:author="Burleigh, Anne R CIV DLA ACQUISITION (USA)" w:date="2014-02-12T17:10:00Z" w:initials="F">
    <w:p w14:paraId="23CC5E09" w14:textId="77777777" w:rsidR="00EE71FC" w:rsidRDefault="00EE71FC" w:rsidP="00097EAC">
      <w:pPr>
        <w:pStyle w:val="CommentText"/>
      </w:pPr>
      <w:r>
        <w:rPr>
          <w:rStyle w:val="CommentReference"/>
        </w:rPr>
        <w:annotationRef/>
      </w:r>
      <w:r>
        <w:t xml:space="preserve">On 12/18/13, the DLAD Editor updated 16.190 IAW PROCLTR 2014-55.  </w:t>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504" w:author="Burleigh, Anne R CIV DLA ACQUISITION (USA)" w:date="2021-05-27T12:30:00Z" w:initials="BARCDA(">
    <w:p w14:paraId="3342701B" w14:textId="00C983CD" w:rsidR="00EE71FC" w:rsidRDefault="00EE71FC">
      <w:pPr>
        <w:pStyle w:val="CommentText"/>
      </w:pPr>
      <w:r>
        <w:rPr>
          <w:rStyle w:val="CommentReference"/>
        </w:rPr>
        <w:annotationRef/>
      </w:r>
      <w:r>
        <w:t>On 5/27/21, the DLAD Editor made a technical amendment removing paragraph designation “(a)”, consistent with the removal of paragraph (b) by PROCLTR 20-16.</w:t>
      </w:r>
    </w:p>
  </w:comment>
  <w:comment w:id="505" w:author="Burleigh, Anne R CIV DLA ACQUISITION (USA)" w:date="2020-07-06T11:59:00Z" w:initials="BARCDA(">
    <w:p w14:paraId="661382C3" w14:textId="0F7220F3" w:rsidR="00EE71FC" w:rsidRDefault="00EE71FC">
      <w:pPr>
        <w:pStyle w:val="CommentText"/>
      </w:pPr>
      <w:r>
        <w:rPr>
          <w:rStyle w:val="CommentReference"/>
        </w:rPr>
        <w:annotationRef/>
      </w:r>
      <w:r>
        <w:t>On</w:t>
      </w:r>
      <w:r>
        <w:rPr>
          <w:noProof/>
        </w:rPr>
        <w:t xml:space="preserve"> </w:t>
      </w:r>
      <w:r>
        <w:t>7/6/20, the DLAD Editor deleted 16.190(b) IAW PROCLTR 20-16. Deleted policy is as follows:</w:t>
      </w:r>
    </w:p>
    <w:p w14:paraId="5022F710" w14:textId="77777777" w:rsidR="00EE71FC" w:rsidRDefault="00EE71FC" w:rsidP="00626E05">
      <w:pPr>
        <w:spacing w:after="240"/>
        <w:rPr>
          <w:rFonts w:eastAsia="Calibri"/>
          <w:sz w:val="24"/>
          <w:szCs w:val="24"/>
        </w:rPr>
      </w:pPr>
      <w:r w:rsidRPr="004D7614">
        <w:rPr>
          <w:rFonts w:eastAsia="Calibri"/>
          <w:sz w:val="24"/>
          <w:szCs w:val="24"/>
        </w:rPr>
        <w:t xml:space="preserve">(b) Make awards for supplies and services valued over the SAT within the established number of days after receipt of the PR as shown below, </w:t>
      </w:r>
      <w:r w:rsidRPr="00323F95">
        <w:rPr>
          <w:rFonts w:eastAsia="Calibri"/>
          <w:sz w:val="24"/>
          <w:szCs w:val="24"/>
        </w:rPr>
        <w:t>based on the type and dollar value of the procurement:</w:t>
      </w:r>
    </w:p>
    <w:p w14:paraId="1CF1607D" w14:textId="77777777" w:rsidR="00EE71FC" w:rsidRDefault="00EE71FC" w:rsidP="00626E05">
      <w:pPr>
        <w:spacing w:after="240"/>
        <w:rPr>
          <w:rFonts w:eastAsia="Calibri"/>
          <w:sz w:val="24"/>
          <w:szCs w:val="24"/>
        </w:rPr>
      </w:pPr>
    </w:p>
    <w:p w14:paraId="730F52B4" w14:textId="77777777" w:rsidR="00EE71FC" w:rsidRPr="005865B4" w:rsidRDefault="00EE71FC" w:rsidP="00626E05">
      <w:pPr>
        <w:pStyle w:val="Caption"/>
        <w:keepNext/>
        <w:jc w:val="center"/>
        <w:rPr>
          <w:sz w:val="24"/>
          <w:szCs w:val="24"/>
        </w:rPr>
      </w:pPr>
      <w:r w:rsidRPr="005865B4">
        <w:rPr>
          <w:sz w:val="24"/>
          <w:szCs w:val="24"/>
        </w:rPr>
        <w:t xml:space="preserve">Table </w:t>
      </w:r>
      <w:r w:rsidRPr="005865B4">
        <w:rPr>
          <w:sz w:val="24"/>
          <w:szCs w:val="24"/>
        </w:rPr>
        <w:fldChar w:fldCharType="begin"/>
      </w:r>
      <w:r w:rsidRPr="005865B4">
        <w:rPr>
          <w:sz w:val="24"/>
          <w:szCs w:val="24"/>
        </w:rPr>
        <w:instrText xml:space="preserve"> SEQ Table \* ARABIC </w:instrText>
      </w:r>
      <w:r w:rsidRPr="005865B4">
        <w:rPr>
          <w:sz w:val="24"/>
          <w:szCs w:val="24"/>
        </w:rPr>
        <w:fldChar w:fldCharType="separate"/>
      </w:r>
      <w:r w:rsidRPr="005865B4">
        <w:rPr>
          <w:noProof/>
          <w:sz w:val="24"/>
          <w:szCs w:val="24"/>
        </w:rPr>
        <w:t>1</w:t>
      </w:r>
      <w:r w:rsidRPr="005865B4">
        <w:rPr>
          <w:sz w:val="24"/>
          <w:szCs w:val="24"/>
        </w:rPr>
        <w:fldChar w:fldCharType="end"/>
      </w:r>
      <w:r>
        <w:rPr>
          <w:sz w:val="24"/>
          <w:szCs w:val="24"/>
        </w:rPr>
        <w:t xml:space="preserve"> –</w:t>
      </w:r>
      <w:r w:rsidRPr="005865B4">
        <w:rPr>
          <w:sz w:val="24"/>
          <w:szCs w:val="24"/>
        </w:rPr>
        <w:t xml:space="preserve"> Required Award Times </w:t>
      </w:r>
      <w:r>
        <w:rPr>
          <w:sz w:val="24"/>
          <w:szCs w:val="24"/>
        </w:rPr>
        <w:t>Based On</w:t>
      </w:r>
      <w:r w:rsidRPr="005865B4">
        <w:rPr>
          <w:sz w:val="24"/>
          <w:szCs w:val="24"/>
        </w:rPr>
        <w:t xml:space="preserve"> Level of Competition and Dollar Value</w:t>
      </w:r>
    </w:p>
    <w:tbl>
      <w:tblPr>
        <w:tblStyle w:val="TableGrid"/>
        <w:tblW w:w="9350" w:type="dxa"/>
        <w:tblLook w:val="04A0" w:firstRow="1" w:lastRow="0" w:firstColumn="1" w:lastColumn="0" w:noHBand="0" w:noVBand="1"/>
        <w:tblCaption w:val="Required Number of Days to Award"/>
        <w:tblDescription w:val="Identifies required number of days to award based on combination of competition level and award dollar value "/>
      </w:tblPr>
      <w:tblGrid>
        <w:gridCol w:w="2605"/>
        <w:gridCol w:w="2605"/>
        <w:gridCol w:w="4140"/>
      </w:tblGrid>
      <w:tr w:rsidR="00EE71FC" w14:paraId="0EC25CBC" w14:textId="77777777" w:rsidTr="00626E05">
        <w:trPr>
          <w:tblHeader/>
        </w:trPr>
        <w:tc>
          <w:tcPr>
            <w:tcW w:w="2605" w:type="dxa"/>
          </w:tcPr>
          <w:p w14:paraId="2DE4C58B" w14:textId="77777777" w:rsidR="00EE71FC" w:rsidRDefault="00EE71FC" w:rsidP="00626E05">
            <w:pPr>
              <w:spacing w:after="240"/>
              <w:rPr>
                <w:rFonts w:eastAsia="Calibri"/>
                <w:b/>
                <w:sz w:val="24"/>
                <w:szCs w:val="24"/>
              </w:rPr>
            </w:pPr>
            <w:r>
              <w:rPr>
                <w:rFonts w:eastAsia="Calibri"/>
                <w:b/>
                <w:sz w:val="24"/>
                <w:szCs w:val="24"/>
              </w:rPr>
              <w:t>Level of Competition</w:t>
            </w:r>
          </w:p>
        </w:tc>
        <w:tc>
          <w:tcPr>
            <w:tcW w:w="2605" w:type="dxa"/>
          </w:tcPr>
          <w:p w14:paraId="3C7B2C9B" w14:textId="77777777" w:rsidR="00EE71FC" w:rsidRPr="000928A3" w:rsidRDefault="00EE71FC" w:rsidP="00626E05">
            <w:pPr>
              <w:spacing w:after="240"/>
              <w:rPr>
                <w:rFonts w:eastAsia="Calibri"/>
                <w:b/>
                <w:sz w:val="24"/>
                <w:szCs w:val="24"/>
              </w:rPr>
            </w:pPr>
            <w:r>
              <w:rPr>
                <w:rFonts w:eastAsia="Calibri"/>
                <w:b/>
                <w:sz w:val="24"/>
                <w:szCs w:val="24"/>
              </w:rPr>
              <w:t xml:space="preserve">Award Dollar Value </w:t>
            </w:r>
          </w:p>
        </w:tc>
        <w:tc>
          <w:tcPr>
            <w:tcW w:w="4140" w:type="dxa"/>
          </w:tcPr>
          <w:p w14:paraId="5C6AF83E" w14:textId="77777777" w:rsidR="00EE71FC" w:rsidRPr="000928A3" w:rsidRDefault="00EE71FC" w:rsidP="00626E05">
            <w:pPr>
              <w:spacing w:after="240"/>
              <w:jc w:val="center"/>
              <w:rPr>
                <w:rFonts w:eastAsia="Calibri"/>
                <w:b/>
                <w:sz w:val="24"/>
                <w:szCs w:val="24"/>
              </w:rPr>
            </w:pPr>
            <w:r>
              <w:rPr>
                <w:rFonts w:eastAsia="Calibri"/>
                <w:b/>
                <w:sz w:val="24"/>
                <w:szCs w:val="24"/>
              </w:rPr>
              <w:t>Number of Days from PR to Award</w:t>
            </w:r>
          </w:p>
        </w:tc>
      </w:tr>
      <w:tr w:rsidR="00EE71FC" w14:paraId="7C490AAE" w14:textId="77777777" w:rsidTr="00626E05">
        <w:tc>
          <w:tcPr>
            <w:tcW w:w="2605" w:type="dxa"/>
          </w:tcPr>
          <w:p w14:paraId="516C5596" w14:textId="77777777" w:rsidR="00EE71FC" w:rsidRPr="00323F95" w:rsidRDefault="00EE71FC" w:rsidP="00626E05">
            <w:pPr>
              <w:contextualSpacing/>
              <w:jc w:val="center"/>
              <w:rPr>
                <w:color w:val="000000"/>
              </w:rPr>
            </w:pPr>
            <w:r>
              <w:rPr>
                <w:rFonts w:eastAsia="Calibri"/>
                <w:sz w:val="24"/>
                <w:szCs w:val="24"/>
              </w:rPr>
              <w:t>Sole Source</w:t>
            </w:r>
          </w:p>
        </w:tc>
        <w:tc>
          <w:tcPr>
            <w:tcW w:w="2605" w:type="dxa"/>
          </w:tcPr>
          <w:p w14:paraId="441C4BA9" w14:textId="77777777" w:rsidR="00EE71FC" w:rsidRPr="00323F95" w:rsidRDefault="00EE71FC" w:rsidP="00626E05">
            <w:pPr>
              <w:contextualSpacing/>
              <w:jc w:val="center"/>
              <w:rPr>
                <w:color w:val="000000"/>
              </w:rPr>
            </w:pPr>
            <w:r w:rsidRPr="00323F95">
              <w:rPr>
                <w:color w:val="000000"/>
              </w:rPr>
              <w:t>&gt;SAT</w:t>
            </w:r>
            <w:r w:rsidRPr="00323F95">
              <w:rPr>
                <w:rStyle w:val="CommentReference"/>
              </w:rPr>
              <w:annotationRef/>
            </w:r>
          </w:p>
          <w:p w14:paraId="0C8F6904" w14:textId="77777777" w:rsidR="00EE71FC" w:rsidRDefault="00EE71FC" w:rsidP="00626E05">
            <w:pPr>
              <w:spacing w:after="240"/>
              <w:jc w:val="center"/>
              <w:rPr>
                <w:rFonts w:eastAsia="Calibri"/>
                <w:sz w:val="24"/>
                <w:szCs w:val="24"/>
              </w:rPr>
            </w:pPr>
            <w:r w:rsidRPr="00323F95">
              <w:rPr>
                <w:color w:val="000000"/>
              </w:rPr>
              <w:t>-$700K</w:t>
            </w:r>
          </w:p>
        </w:tc>
        <w:tc>
          <w:tcPr>
            <w:tcW w:w="4140" w:type="dxa"/>
          </w:tcPr>
          <w:p w14:paraId="74BC7107" w14:textId="77777777" w:rsidR="00EE71FC" w:rsidRDefault="00EE71FC" w:rsidP="00626E05">
            <w:pPr>
              <w:spacing w:after="240"/>
              <w:jc w:val="center"/>
              <w:rPr>
                <w:rFonts w:eastAsia="Calibri"/>
                <w:sz w:val="24"/>
                <w:szCs w:val="24"/>
              </w:rPr>
            </w:pPr>
            <w:r>
              <w:rPr>
                <w:rFonts w:eastAsia="Calibri"/>
                <w:sz w:val="24"/>
                <w:szCs w:val="24"/>
              </w:rPr>
              <w:t>110</w:t>
            </w:r>
          </w:p>
        </w:tc>
      </w:tr>
      <w:tr w:rsidR="00EE71FC" w14:paraId="41541DC2" w14:textId="77777777" w:rsidTr="00626E05">
        <w:tc>
          <w:tcPr>
            <w:tcW w:w="2605" w:type="dxa"/>
          </w:tcPr>
          <w:p w14:paraId="192BC035"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3E7962A2" w14:textId="77777777" w:rsidR="00EE71FC" w:rsidRDefault="00EE71FC" w:rsidP="00626E05">
            <w:pPr>
              <w:spacing w:after="240"/>
              <w:jc w:val="center"/>
              <w:rPr>
                <w:rFonts w:eastAsia="Calibri"/>
                <w:sz w:val="24"/>
                <w:szCs w:val="24"/>
              </w:rPr>
            </w:pPr>
            <w:r w:rsidRPr="00323F95">
              <w:rPr>
                <w:color w:val="000000"/>
              </w:rPr>
              <w:t>&gt;$700K-$10M</w:t>
            </w:r>
          </w:p>
        </w:tc>
        <w:tc>
          <w:tcPr>
            <w:tcW w:w="4140" w:type="dxa"/>
          </w:tcPr>
          <w:p w14:paraId="51C9AF3A" w14:textId="77777777" w:rsidR="00EE71FC" w:rsidRDefault="00EE71FC" w:rsidP="00626E05">
            <w:pPr>
              <w:spacing w:after="240"/>
              <w:jc w:val="center"/>
              <w:rPr>
                <w:rFonts w:eastAsia="Calibri"/>
                <w:sz w:val="24"/>
                <w:szCs w:val="24"/>
              </w:rPr>
            </w:pPr>
            <w:r>
              <w:rPr>
                <w:rFonts w:eastAsia="Calibri"/>
                <w:sz w:val="24"/>
                <w:szCs w:val="24"/>
              </w:rPr>
              <w:t>140</w:t>
            </w:r>
          </w:p>
        </w:tc>
      </w:tr>
      <w:tr w:rsidR="00EE71FC" w14:paraId="4A67CA2F" w14:textId="77777777" w:rsidTr="00626E05">
        <w:tc>
          <w:tcPr>
            <w:tcW w:w="2605" w:type="dxa"/>
          </w:tcPr>
          <w:p w14:paraId="53068593"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3C3F3A09" w14:textId="77777777" w:rsidR="00EE71FC" w:rsidRDefault="00EE71FC" w:rsidP="00626E05">
            <w:pPr>
              <w:spacing w:after="240"/>
              <w:jc w:val="center"/>
              <w:rPr>
                <w:rFonts w:eastAsia="Calibri"/>
                <w:sz w:val="24"/>
                <w:szCs w:val="24"/>
              </w:rPr>
            </w:pPr>
            <w:r w:rsidRPr="00323F95">
              <w:rPr>
                <w:color w:val="000000"/>
              </w:rPr>
              <w:t>&gt;$10M-$100M</w:t>
            </w:r>
          </w:p>
        </w:tc>
        <w:tc>
          <w:tcPr>
            <w:tcW w:w="4140" w:type="dxa"/>
          </w:tcPr>
          <w:p w14:paraId="60A238BE" w14:textId="77777777" w:rsidR="00EE71FC" w:rsidRDefault="00EE71FC" w:rsidP="00626E05">
            <w:pPr>
              <w:spacing w:after="240"/>
              <w:jc w:val="center"/>
              <w:rPr>
                <w:rFonts w:eastAsia="Calibri"/>
                <w:sz w:val="24"/>
                <w:szCs w:val="24"/>
              </w:rPr>
            </w:pPr>
            <w:r>
              <w:rPr>
                <w:rFonts w:eastAsia="Calibri"/>
                <w:sz w:val="24"/>
                <w:szCs w:val="24"/>
              </w:rPr>
              <w:t>180</w:t>
            </w:r>
          </w:p>
        </w:tc>
      </w:tr>
      <w:tr w:rsidR="00EE71FC" w14:paraId="6975605D" w14:textId="77777777" w:rsidTr="00626E05">
        <w:tc>
          <w:tcPr>
            <w:tcW w:w="2605" w:type="dxa"/>
          </w:tcPr>
          <w:p w14:paraId="0AC43BE7"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253AC3B1" w14:textId="77777777" w:rsidR="00EE71FC" w:rsidRDefault="00EE71FC" w:rsidP="00626E05">
            <w:pPr>
              <w:spacing w:after="240"/>
              <w:jc w:val="center"/>
              <w:rPr>
                <w:rFonts w:eastAsia="Calibri"/>
                <w:sz w:val="24"/>
                <w:szCs w:val="24"/>
              </w:rPr>
            </w:pPr>
            <w:r w:rsidRPr="00323F95">
              <w:rPr>
                <w:color w:val="000000"/>
              </w:rPr>
              <w:t>&gt;$100M-$500M</w:t>
            </w:r>
          </w:p>
        </w:tc>
        <w:tc>
          <w:tcPr>
            <w:tcW w:w="4140" w:type="dxa"/>
          </w:tcPr>
          <w:p w14:paraId="5A722EAC" w14:textId="77777777" w:rsidR="00EE71FC" w:rsidRDefault="00EE71FC" w:rsidP="00626E05">
            <w:pPr>
              <w:spacing w:after="240"/>
              <w:jc w:val="center"/>
              <w:rPr>
                <w:rFonts w:eastAsia="Calibri"/>
                <w:sz w:val="24"/>
                <w:szCs w:val="24"/>
              </w:rPr>
            </w:pPr>
            <w:r>
              <w:rPr>
                <w:rFonts w:eastAsia="Calibri"/>
                <w:sz w:val="24"/>
                <w:szCs w:val="24"/>
              </w:rPr>
              <w:t>210</w:t>
            </w:r>
          </w:p>
        </w:tc>
      </w:tr>
      <w:tr w:rsidR="00EE71FC" w14:paraId="22EBE8E8" w14:textId="77777777" w:rsidTr="00626E05">
        <w:tc>
          <w:tcPr>
            <w:tcW w:w="2605" w:type="dxa"/>
          </w:tcPr>
          <w:p w14:paraId="56FEAE7E"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03790865" w14:textId="77777777" w:rsidR="00EE71FC" w:rsidRDefault="00EE71FC" w:rsidP="00626E05">
            <w:pPr>
              <w:spacing w:after="240"/>
              <w:jc w:val="center"/>
              <w:rPr>
                <w:rFonts w:eastAsia="Calibri"/>
                <w:sz w:val="24"/>
                <w:szCs w:val="24"/>
              </w:rPr>
            </w:pPr>
            <w:r w:rsidRPr="00323F95">
              <w:rPr>
                <w:color w:val="000000"/>
              </w:rPr>
              <w:t>&gt;$500M</w:t>
            </w:r>
          </w:p>
        </w:tc>
        <w:tc>
          <w:tcPr>
            <w:tcW w:w="4140" w:type="dxa"/>
          </w:tcPr>
          <w:p w14:paraId="5543BE64" w14:textId="77777777" w:rsidR="00EE71FC" w:rsidRDefault="00EE71FC" w:rsidP="00626E05">
            <w:pPr>
              <w:spacing w:after="240"/>
              <w:jc w:val="center"/>
              <w:rPr>
                <w:rFonts w:eastAsia="Calibri"/>
                <w:sz w:val="24"/>
                <w:szCs w:val="24"/>
              </w:rPr>
            </w:pPr>
            <w:r>
              <w:rPr>
                <w:rFonts w:eastAsia="Calibri"/>
                <w:sz w:val="24"/>
                <w:szCs w:val="24"/>
              </w:rPr>
              <w:t>270</w:t>
            </w:r>
          </w:p>
        </w:tc>
      </w:tr>
      <w:tr w:rsidR="00EE71FC" w14:paraId="0B88CAFD" w14:textId="77777777" w:rsidTr="00626E05">
        <w:tc>
          <w:tcPr>
            <w:tcW w:w="2605" w:type="dxa"/>
          </w:tcPr>
          <w:p w14:paraId="4F52D94F" w14:textId="77777777" w:rsidR="00EE71FC" w:rsidRPr="00323F95" w:rsidRDefault="00EE71FC" w:rsidP="00626E05">
            <w:pPr>
              <w:contextualSpacing/>
              <w:jc w:val="center"/>
              <w:rPr>
                <w:color w:val="000000"/>
              </w:rPr>
            </w:pPr>
            <w:r>
              <w:rPr>
                <w:rFonts w:eastAsia="Calibri"/>
                <w:sz w:val="24"/>
                <w:szCs w:val="24"/>
              </w:rPr>
              <w:t>Competitive</w:t>
            </w:r>
          </w:p>
        </w:tc>
        <w:tc>
          <w:tcPr>
            <w:tcW w:w="2605" w:type="dxa"/>
          </w:tcPr>
          <w:p w14:paraId="38677B0D" w14:textId="77777777" w:rsidR="00EE71FC" w:rsidRPr="00323F95" w:rsidRDefault="00EE71FC" w:rsidP="00626E05">
            <w:pPr>
              <w:contextualSpacing/>
              <w:jc w:val="center"/>
              <w:rPr>
                <w:color w:val="000000"/>
              </w:rPr>
            </w:pPr>
            <w:r w:rsidRPr="00323F95">
              <w:rPr>
                <w:color w:val="000000"/>
              </w:rPr>
              <w:t>&gt;SAT</w:t>
            </w:r>
            <w:r w:rsidRPr="00323F95">
              <w:rPr>
                <w:rStyle w:val="CommentReference"/>
              </w:rPr>
              <w:annotationRef/>
            </w:r>
          </w:p>
          <w:p w14:paraId="74E862E8" w14:textId="77777777" w:rsidR="00EE71FC" w:rsidRDefault="00EE71FC" w:rsidP="00626E05">
            <w:pPr>
              <w:spacing w:after="240"/>
              <w:jc w:val="center"/>
              <w:rPr>
                <w:rFonts w:eastAsia="Calibri"/>
                <w:sz w:val="24"/>
                <w:szCs w:val="24"/>
              </w:rPr>
            </w:pPr>
            <w:r w:rsidRPr="00323F95">
              <w:rPr>
                <w:color w:val="000000"/>
              </w:rPr>
              <w:t>-$700K</w:t>
            </w:r>
          </w:p>
        </w:tc>
        <w:tc>
          <w:tcPr>
            <w:tcW w:w="4140" w:type="dxa"/>
          </w:tcPr>
          <w:p w14:paraId="12275F89" w14:textId="77777777" w:rsidR="00EE71FC" w:rsidRDefault="00EE71FC" w:rsidP="00626E05">
            <w:pPr>
              <w:spacing w:after="240"/>
              <w:jc w:val="center"/>
              <w:rPr>
                <w:rFonts w:eastAsia="Calibri"/>
                <w:sz w:val="24"/>
                <w:szCs w:val="24"/>
              </w:rPr>
            </w:pPr>
            <w:r>
              <w:rPr>
                <w:rFonts w:eastAsia="Calibri"/>
                <w:sz w:val="24"/>
                <w:szCs w:val="24"/>
              </w:rPr>
              <w:t>110</w:t>
            </w:r>
          </w:p>
        </w:tc>
      </w:tr>
      <w:tr w:rsidR="00EE71FC" w14:paraId="45B1FDDC" w14:textId="77777777" w:rsidTr="00626E05">
        <w:tc>
          <w:tcPr>
            <w:tcW w:w="2605" w:type="dxa"/>
          </w:tcPr>
          <w:p w14:paraId="19DFF293"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3F69C0C0" w14:textId="77777777" w:rsidR="00EE71FC" w:rsidRDefault="00EE71FC" w:rsidP="00626E05">
            <w:pPr>
              <w:spacing w:after="240"/>
              <w:jc w:val="center"/>
              <w:rPr>
                <w:rFonts w:eastAsia="Calibri"/>
                <w:sz w:val="24"/>
                <w:szCs w:val="24"/>
              </w:rPr>
            </w:pPr>
            <w:r w:rsidRPr="00323F95">
              <w:rPr>
                <w:color w:val="000000"/>
              </w:rPr>
              <w:t>&gt;$700K-$10M</w:t>
            </w:r>
          </w:p>
        </w:tc>
        <w:tc>
          <w:tcPr>
            <w:tcW w:w="4140" w:type="dxa"/>
          </w:tcPr>
          <w:p w14:paraId="57146D4D" w14:textId="77777777" w:rsidR="00EE71FC" w:rsidRDefault="00EE71FC" w:rsidP="00626E05">
            <w:pPr>
              <w:spacing w:after="240"/>
              <w:jc w:val="center"/>
              <w:rPr>
                <w:rFonts w:eastAsia="Calibri"/>
                <w:sz w:val="24"/>
                <w:szCs w:val="24"/>
              </w:rPr>
            </w:pPr>
            <w:r>
              <w:rPr>
                <w:rFonts w:eastAsia="Calibri"/>
                <w:sz w:val="24"/>
                <w:szCs w:val="24"/>
              </w:rPr>
              <w:t>135</w:t>
            </w:r>
          </w:p>
        </w:tc>
      </w:tr>
      <w:tr w:rsidR="00EE71FC" w14:paraId="02272BAE" w14:textId="77777777" w:rsidTr="00626E05">
        <w:tc>
          <w:tcPr>
            <w:tcW w:w="2605" w:type="dxa"/>
          </w:tcPr>
          <w:p w14:paraId="5864C76C"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2D4366A8" w14:textId="77777777" w:rsidR="00EE71FC" w:rsidRDefault="00EE71FC" w:rsidP="00626E05">
            <w:pPr>
              <w:spacing w:after="240"/>
              <w:jc w:val="center"/>
              <w:rPr>
                <w:rFonts w:eastAsia="Calibri"/>
                <w:sz w:val="24"/>
                <w:szCs w:val="24"/>
              </w:rPr>
            </w:pPr>
            <w:r w:rsidRPr="00323F95">
              <w:rPr>
                <w:color w:val="000000"/>
              </w:rPr>
              <w:t>&gt;$10M-$100M</w:t>
            </w:r>
          </w:p>
        </w:tc>
        <w:tc>
          <w:tcPr>
            <w:tcW w:w="4140" w:type="dxa"/>
          </w:tcPr>
          <w:p w14:paraId="0DC60E81" w14:textId="77777777" w:rsidR="00EE71FC" w:rsidRDefault="00EE71FC" w:rsidP="00626E05">
            <w:pPr>
              <w:spacing w:after="240"/>
              <w:jc w:val="center"/>
              <w:rPr>
                <w:rFonts w:eastAsia="Calibri"/>
                <w:sz w:val="24"/>
                <w:szCs w:val="24"/>
              </w:rPr>
            </w:pPr>
            <w:r>
              <w:rPr>
                <w:rFonts w:eastAsia="Calibri"/>
                <w:sz w:val="24"/>
                <w:szCs w:val="24"/>
              </w:rPr>
              <w:t>180</w:t>
            </w:r>
          </w:p>
        </w:tc>
      </w:tr>
      <w:tr w:rsidR="00EE71FC" w14:paraId="5D214CC7" w14:textId="77777777" w:rsidTr="00626E05">
        <w:tc>
          <w:tcPr>
            <w:tcW w:w="2605" w:type="dxa"/>
          </w:tcPr>
          <w:p w14:paraId="33C36A42"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6AD03AB8" w14:textId="77777777" w:rsidR="00EE71FC" w:rsidRDefault="00EE71FC" w:rsidP="00626E05">
            <w:pPr>
              <w:spacing w:after="240"/>
              <w:jc w:val="center"/>
              <w:rPr>
                <w:rFonts w:eastAsia="Calibri"/>
                <w:sz w:val="24"/>
                <w:szCs w:val="24"/>
              </w:rPr>
            </w:pPr>
            <w:r w:rsidRPr="00323F95">
              <w:rPr>
                <w:color w:val="000000"/>
              </w:rPr>
              <w:t>&gt;$100M-$500M</w:t>
            </w:r>
          </w:p>
        </w:tc>
        <w:tc>
          <w:tcPr>
            <w:tcW w:w="4140" w:type="dxa"/>
          </w:tcPr>
          <w:p w14:paraId="5169A665" w14:textId="77777777" w:rsidR="00EE71FC" w:rsidRDefault="00EE71FC" w:rsidP="00626E05">
            <w:pPr>
              <w:spacing w:after="240"/>
              <w:jc w:val="center"/>
              <w:rPr>
                <w:rFonts w:eastAsia="Calibri"/>
                <w:sz w:val="24"/>
                <w:szCs w:val="24"/>
              </w:rPr>
            </w:pPr>
            <w:r>
              <w:rPr>
                <w:rFonts w:eastAsia="Calibri"/>
                <w:sz w:val="24"/>
                <w:szCs w:val="24"/>
              </w:rPr>
              <w:t>215</w:t>
            </w:r>
          </w:p>
        </w:tc>
      </w:tr>
      <w:tr w:rsidR="00EE71FC" w14:paraId="29581CCD" w14:textId="77777777" w:rsidTr="00626E05">
        <w:tc>
          <w:tcPr>
            <w:tcW w:w="2605" w:type="dxa"/>
          </w:tcPr>
          <w:p w14:paraId="618B5132"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38B6E260" w14:textId="77777777" w:rsidR="00EE71FC" w:rsidRPr="00323F95" w:rsidRDefault="00EE71FC" w:rsidP="00626E05">
            <w:pPr>
              <w:spacing w:after="240"/>
              <w:jc w:val="center"/>
              <w:rPr>
                <w:color w:val="000000"/>
              </w:rPr>
            </w:pPr>
            <w:r w:rsidRPr="00323F95">
              <w:rPr>
                <w:color w:val="000000"/>
              </w:rPr>
              <w:t>&gt;$500M</w:t>
            </w:r>
          </w:p>
        </w:tc>
        <w:tc>
          <w:tcPr>
            <w:tcW w:w="4140" w:type="dxa"/>
          </w:tcPr>
          <w:p w14:paraId="5B175657" w14:textId="77777777" w:rsidR="00EE71FC" w:rsidRDefault="00EE71FC" w:rsidP="00626E05">
            <w:pPr>
              <w:spacing w:after="240"/>
              <w:jc w:val="center"/>
              <w:rPr>
                <w:rFonts w:eastAsia="Calibri"/>
                <w:sz w:val="24"/>
                <w:szCs w:val="24"/>
              </w:rPr>
            </w:pPr>
            <w:r>
              <w:rPr>
                <w:rFonts w:eastAsia="Calibri"/>
                <w:sz w:val="24"/>
                <w:szCs w:val="24"/>
              </w:rPr>
              <w:t>270</w:t>
            </w:r>
          </w:p>
        </w:tc>
      </w:tr>
    </w:tbl>
    <w:p w14:paraId="18EB2CAE" w14:textId="77777777" w:rsidR="00EE71FC" w:rsidRDefault="00EE71FC">
      <w:pPr>
        <w:pStyle w:val="CommentText"/>
      </w:pPr>
    </w:p>
  </w:comment>
  <w:comment w:id="507" w:author="Burleigh, Anne R CIV DLA ACQUISITION (USA)" w:date="2020-03-22T00:11:00Z" w:initials="BARCDA(">
    <w:p w14:paraId="1F824B9F" w14:textId="7CB40BD8" w:rsidR="00EE71FC" w:rsidRDefault="00EE71FC">
      <w:pPr>
        <w:pStyle w:val="CommentText"/>
      </w:pPr>
      <w:r>
        <w:rPr>
          <w:rStyle w:val="CommentReference"/>
        </w:rPr>
        <w:annotationRef/>
      </w:r>
      <w:r>
        <w:t>On November 5, 2013, the DLAD Editor added 16.191 IAW PROCLTR 2014-05 dated October 15, 2013.</w:t>
      </w:r>
    </w:p>
  </w:comment>
  <w:comment w:id="508" w:author="Burleigh, Anne R CIV DLA ACQUISITION (USA)" w:date="2020-10-13T15:40:00Z" w:initials="BARCDA(">
    <w:p w14:paraId="05F36921" w14:textId="14583C33" w:rsidR="00EE71FC" w:rsidRDefault="00EE71FC">
      <w:pPr>
        <w:pStyle w:val="CommentText"/>
      </w:pPr>
      <w:r>
        <w:rPr>
          <w:rStyle w:val="CommentReference"/>
        </w:rPr>
        <w:annotationRef/>
      </w:r>
      <w:r>
        <w:t>On 10/13/20, the DLAD Editor updated 16.191(c)(3)(ii) IAW PROCLTR 21-01.</w:t>
      </w:r>
    </w:p>
  </w:comment>
  <w:comment w:id="509" w:author="Burleigh, Anne R CIV DLA ACQUISITION (USA)" w:date="2020-10-13T15:40:00Z" w:initials="BARCDA(">
    <w:p w14:paraId="7DAA364B" w14:textId="1BC9CBFA" w:rsidR="00EE71FC" w:rsidRDefault="00EE71FC">
      <w:pPr>
        <w:pStyle w:val="CommentText"/>
      </w:pPr>
      <w:r>
        <w:rPr>
          <w:rStyle w:val="CommentReference"/>
        </w:rPr>
        <w:annotationRef/>
      </w:r>
      <w:r>
        <w:t>On 10/13/20, the DLAD Editor updated 16.191(c)(3)(iii) IAW PROCLTR 21-01.</w:t>
      </w:r>
    </w:p>
  </w:comment>
  <w:comment w:id="510" w:author="Burleigh, Anne R CIV DLA ACQUISITION (USA)" w:date="2019-05-10T17:38:00Z" w:initials="BARCDA(">
    <w:p w14:paraId="38DA6876" w14:textId="7C8A8813" w:rsidR="00EE71FC" w:rsidRDefault="00EE71FC">
      <w:pPr>
        <w:pStyle w:val="CommentText"/>
      </w:pPr>
      <w:r>
        <w:rPr>
          <w:rStyle w:val="CommentReference"/>
        </w:rPr>
        <w:annotationRef/>
      </w:r>
      <w:r>
        <w:t>On 8/3/17, the DLAD Editor revised Subpart 16.2 IAW PROCLTR 17-17.</w:t>
      </w:r>
    </w:p>
  </w:comment>
  <w:comment w:id="511" w:author="Burleigh, Anne R CIV DLA ACQUISITION (USA)" w:date="2014-01-30T15:37:00Z" w:initials="F">
    <w:p w14:paraId="2CB20C73" w14:textId="77777777" w:rsidR="00EE71FC" w:rsidRDefault="00EE71FC" w:rsidP="00E8426C">
      <w:pPr>
        <w:pStyle w:val="CommentText"/>
      </w:pPr>
      <w:r>
        <w:rPr>
          <w:rStyle w:val="CommentReference"/>
        </w:rPr>
        <w:annotationRef/>
      </w:r>
      <w:r w:rsidRPr="003475DB">
        <w:rPr>
          <w:b/>
        </w:rPr>
        <w:t>NOTE:</w:t>
      </w:r>
      <w:r>
        <w:t xml:space="preserve">  Part 16 was revised in its entirety by PROCLTR 2014-15, dated 10/18/13.  </w:t>
      </w:r>
    </w:p>
    <w:p w14:paraId="459456B8" w14:textId="77777777" w:rsidR="00EE71FC" w:rsidRDefault="00EE71FC" w:rsidP="00E8426C">
      <w:pPr>
        <w:pStyle w:val="CommentText"/>
      </w:pPr>
    </w:p>
    <w:p w14:paraId="66CF9A7F" w14:textId="77777777" w:rsidR="00EE71FC" w:rsidRDefault="00EE71FC" w:rsidP="00E8426C">
      <w:pPr>
        <w:pStyle w:val="CommentText"/>
      </w:pPr>
      <w:r>
        <w:t>PROCLTR 2014-15 was retracted on 11/8/13 pending revision to 16.190.  PROCLTR 2014-15 was reactivated 12/18/14, except that policy at 16.190 was superseded by PROCLTR 2014-55, dated 12/17/13.</w:t>
      </w:r>
    </w:p>
  </w:comment>
  <w:comment w:id="512" w:author="Burleigh, Anne R CIV DLA ACQUISITION (USA)" w:date="2019-05-10T17:39:00Z" w:initials="BARCDA(">
    <w:p w14:paraId="1E329D37" w14:textId="0D0C3E20" w:rsidR="00EE71FC" w:rsidRDefault="00EE71FC">
      <w:pPr>
        <w:pStyle w:val="CommentText"/>
      </w:pPr>
      <w:r>
        <w:rPr>
          <w:rStyle w:val="CommentReference"/>
        </w:rPr>
        <w:annotationRef/>
      </w:r>
      <w:r>
        <w:t>On 5/10/19, the DLAD Editor updated Subpart 16.2 IAW PROCLTR 19-09.</w:t>
      </w:r>
    </w:p>
  </w:comment>
  <w:comment w:id="523" w:author="Burleigh, Anne R CIV DLA ACQUISITION (USA)" w:date="2020-03-31T19:30:00Z" w:initials="BARCDA(">
    <w:p w14:paraId="061CA829" w14:textId="27D79DDD" w:rsidR="00EE71FC" w:rsidRDefault="00EE71FC">
      <w:pPr>
        <w:pStyle w:val="CommentText"/>
      </w:pPr>
      <w:r>
        <w:rPr>
          <w:rStyle w:val="CommentReference"/>
        </w:rPr>
        <w:annotationRef/>
      </w:r>
      <w:r>
        <w:t>On 8/3/17, the DLAD Editor made a technical amendment to 16.290(a)(2) correcting “M__” to read “M09” consistent with the intent of PROCLTR 17-17.</w:t>
      </w:r>
    </w:p>
  </w:comment>
  <w:comment w:id="524" w:author="Burleigh, Anne R CIV DLA ACQUISITION (USA)" w:date="2020-06-18T13:46:00Z" w:initials="BARCDA(">
    <w:p w14:paraId="686E6012" w14:textId="10F978C7" w:rsidR="00EE71FC" w:rsidRDefault="00EE71FC">
      <w:pPr>
        <w:pStyle w:val="CommentText"/>
      </w:pPr>
      <w:r>
        <w:rPr>
          <w:rStyle w:val="CommentReference"/>
        </w:rPr>
        <w:annotationRef/>
      </w:r>
      <w:r>
        <w:t>On 6/10/20, the DLAD Editor updated 16.290(d) IAW PROCLTR 20-12.</w:t>
      </w:r>
    </w:p>
  </w:comment>
  <w:comment w:id="525" w:author="Burleigh, Anne R CIV DLA ACQUISITION (USA)" w:date="2017-07-21T16:14:00Z" w:initials="BARCDA(">
    <w:p w14:paraId="32FFE8E9" w14:textId="77777777" w:rsidR="00EE71FC" w:rsidRDefault="00EE71FC" w:rsidP="00E8426C">
      <w:pPr>
        <w:pStyle w:val="CommentText"/>
      </w:pPr>
      <w:r>
        <w:rPr>
          <w:rStyle w:val="CommentReference"/>
        </w:rPr>
        <w:annotationRef/>
      </w:r>
      <w:r>
        <w:t>On 8/3/17, the DLAD Editor made a technical amendment to insert the “Notes for fill-in text” in a new paragraph 16.290(d)(3) and renumber the subparagraphs accordingly, to more clearly separate the instructions for completing the procurement note from the procurement note itself. This change in placement is consistent with the intent of PROCLTR 17-17.</w:t>
      </w:r>
    </w:p>
  </w:comment>
  <w:comment w:id="526" w:author="Burleigh, Anne R CIV DLA ACQUISITION (USA)" w:date="2020-06-11T14:51:00Z" w:initials="BARCDA(">
    <w:p w14:paraId="5F56BF46" w14:textId="1D57A30A" w:rsidR="00EE71FC" w:rsidRDefault="00EE71FC" w:rsidP="00DE5244">
      <w:pPr>
        <w:pStyle w:val="CommentText"/>
      </w:pPr>
      <w:r>
        <w:rPr>
          <w:rStyle w:val="CommentReference"/>
        </w:rPr>
        <w:annotationRef/>
      </w:r>
      <w:r>
        <w:t>On 6/11/20, the DLAD Editor updated procurement note C09 IAW PROCLTR 20-12 and made a technical amendment, changing the date of procurement note C09 from “XXX” to “JUN”, consistent with the date of PROCLTR 20-12.</w:t>
      </w:r>
    </w:p>
  </w:comment>
  <w:comment w:id="527" w:author="Burleigh, Anne R CIV DLA ACQUISITION (USA)" w:date="2020-06-18T13:48:00Z" w:initials="BARCDA(">
    <w:p w14:paraId="5564EB7C" w14:textId="5FB88BA7" w:rsidR="00EE71FC" w:rsidRDefault="00EE71FC">
      <w:pPr>
        <w:pStyle w:val="CommentText"/>
      </w:pPr>
      <w:r>
        <w:rPr>
          <w:rStyle w:val="CommentReference"/>
        </w:rPr>
        <w:annotationRef/>
      </w:r>
      <w:r>
        <w:t>On 6/10/20, the DLAD Editor updated 16.290(e) IAW PROCLTR 20-12.</w:t>
      </w:r>
    </w:p>
  </w:comment>
  <w:comment w:id="528" w:author="Burleigh, Anne R CIV DLA ACQUISITION (USA)" w:date="2020-06-12T20:01:00Z" w:initials="BARCDA(">
    <w:p w14:paraId="7287455D" w14:textId="49CA8F11" w:rsidR="00EE71FC" w:rsidRDefault="00EE71FC">
      <w:pPr>
        <w:pStyle w:val="CommentText"/>
      </w:pPr>
      <w:r>
        <w:rPr>
          <w:rStyle w:val="CommentReference"/>
        </w:rPr>
        <w:annotationRef/>
      </w:r>
      <w:r>
        <w:t>On 6/12/20, the DLAD Editor updated 16.290(i) (AW PROCLTR 20-13.</w:t>
      </w:r>
    </w:p>
  </w:comment>
  <w:comment w:id="529" w:author="Burleigh, Anne R CIV DLA ACQUISITION (USA)" w:date="2020-06-11T14:51:00Z" w:initials="BARCDA(">
    <w:p w14:paraId="2FDED487" w14:textId="3CD764B9" w:rsidR="00EE71FC" w:rsidRDefault="00EE71FC" w:rsidP="00DB0BC1">
      <w:pPr>
        <w:pStyle w:val="CommentText"/>
      </w:pPr>
      <w:r>
        <w:rPr>
          <w:rStyle w:val="CommentReference"/>
        </w:rPr>
        <w:annotationRef/>
      </w:r>
      <w:r>
        <w:t>On 6/11/20, the DLAD Editor made a technical amendment,changing the date of procurement note H12 from “XXX” to “JUN”, consistent with the date of PROCLTR 20-13.</w:t>
      </w:r>
    </w:p>
  </w:comment>
  <w:comment w:id="530" w:author="Burleigh, Anne R CIV DLA ACQUISITION (USA)" w:date="2014-01-30T15:37:00Z" w:initials="F">
    <w:p w14:paraId="7BC946A3" w14:textId="77777777" w:rsidR="0090181A" w:rsidRDefault="0090181A" w:rsidP="0090181A">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p w14:paraId="0B42D67B" w14:textId="77777777" w:rsidR="00740FA5" w:rsidRDefault="00740FA5" w:rsidP="0090181A">
      <w:pPr>
        <w:pStyle w:val="CommentText"/>
      </w:pPr>
    </w:p>
    <w:p w14:paraId="3B5E0E66" w14:textId="133D8DAC" w:rsidR="00740FA5" w:rsidRDefault="00740FA5" w:rsidP="0090181A">
      <w:pPr>
        <w:pStyle w:val="CommentText"/>
      </w:pPr>
      <w:r>
        <w:t>On 1/11/22, the DLAD Editor updated sections 16.504 and 16.504 IAW PROCLTR 21-15.</w:t>
      </w:r>
    </w:p>
  </w:comment>
  <w:comment w:id="533" w:author="Burleigh, Anne R CIV DLA ACQUISITION (USA)" w:date="2022-01-30T13:25:00Z" w:initials="BARCDA(">
    <w:p w14:paraId="4116ED76" w14:textId="7406AFA3" w:rsidR="00740FA5" w:rsidRDefault="00740FA5">
      <w:pPr>
        <w:pStyle w:val="CommentText"/>
      </w:pPr>
      <w:r>
        <w:rPr>
          <w:rStyle w:val="CommentReference"/>
        </w:rPr>
        <w:annotationRef/>
      </w:r>
      <w:r>
        <w:t>On 1/11/22, the DLAD Editor updated sections 16.50</w:t>
      </w:r>
      <w:r w:rsidR="00FC28E3">
        <w:t>3</w:t>
      </w:r>
      <w:r>
        <w:t xml:space="preserve"> IAW PROCLTR 21-15.</w:t>
      </w:r>
    </w:p>
  </w:comment>
  <w:comment w:id="534" w:author="Burleigh, Anne R CIV DLA ACQUISITION (USA)" w:date="2022-01-30T13:25:00Z" w:initials="BARCDA(">
    <w:p w14:paraId="2585B2B9" w14:textId="6071CB99" w:rsidR="00740FA5" w:rsidRDefault="00740FA5">
      <w:pPr>
        <w:pStyle w:val="CommentText"/>
      </w:pPr>
      <w:r>
        <w:rPr>
          <w:rStyle w:val="CommentReference"/>
        </w:rPr>
        <w:annotationRef/>
      </w:r>
      <w:r>
        <w:t>On 1/11/22, the DLAD Editor updated sections 16.504 IAW PROCLTR 21-15.</w:t>
      </w:r>
    </w:p>
  </w:comment>
  <w:comment w:id="535" w:author="Burleigh, Anne R CIV DLA ACQUISITION (USA)" w:date="2022-02-04T15:44:00Z" w:initials="BARCDA(">
    <w:p w14:paraId="012F1866" w14:textId="77777777" w:rsidR="00393DC0" w:rsidRPr="00711E5D" w:rsidRDefault="00393DC0" w:rsidP="00393DC0">
      <w:pPr>
        <w:pStyle w:val="ListParagraph"/>
        <w:ind w:left="0"/>
        <w:textAlignment w:val="baseline"/>
        <w:rPr>
          <w:szCs w:val="24"/>
        </w:rPr>
      </w:pPr>
      <w:r>
        <w:rPr>
          <w:rStyle w:val="CommentReference"/>
        </w:rPr>
        <w:annotationRef/>
      </w:r>
      <w:r>
        <w:t xml:space="preserve">On 2/4/22, the DLAD Editor inserted “or GM dollar value” after “GM quantity” </w:t>
      </w:r>
      <w:r w:rsidRPr="00711E5D">
        <w:rPr>
          <w:szCs w:val="24"/>
        </w:rPr>
        <w:t xml:space="preserve">consistent with </w:t>
      </w:r>
      <w:r>
        <w:rPr>
          <w:szCs w:val="24"/>
        </w:rPr>
        <w:t>intent of PROCLTR</w:t>
      </w:r>
      <w:r w:rsidRPr="00711E5D">
        <w:rPr>
          <w:szCs w:val="24"/>
        </w:rPr>
        <w:t xml:space="preserve"> </w:t>
      </w:r>
      <w:r>
        <w:rPr>
          <w:szCs w:val="24"/>
        </w:rPr>
        <w:t>21-15.</w:t>
      </w:r>
    </w:p>
    <w:p w14:paraId="06C7BB94" w14:textId="77777777" w:rsidR="00393DC0" w:rsidRDefault="00393DC0" w:rsidP="00393DC0">
      <w:pPr>
        <w:pStyle w:val="CommentText"/>
      </w:pPr>
    </w:p>
  </w:comment>
  <w:comment w:id="536" w:author="Burleigh, Anne R CIV DLA ACQUISITION (USA)" w:date="2022-02-04T15:44:00Z" w:initials="BARCDA(">
    <w:p w14:paraId="7E5F62B2" w14:textId="77777777" w:rsidR="0019537F" w:rsidRPr="00711E5D" w:rsidRDefault="00724899" w:rsidP="0019537F">
      <w:pPr>
        <w:pStyle w:val="ListParagraph"/>
        <w:ind w:left="0"/>
        <w:textAlignment w:val="baseline"/>
        <w:rPr>
          <w:szCs w:val="24"/>
        </w:rPr>
      </w:pPr>
      <w:r>
        <w:rPr>
          <w:rStyle w:val="CommentReference"/>
        </w:rPr>
        <w:annotationRef/>
      </w:r>
      <w:r>
        <w:t xml:space="preserve">On 2/4/22, the DLAD Editor inserted “or GM dollar value” after “GM quantity” </w:t>
      </w:r>
      <w:r w:rsidR="0019537F" w:rsidRPr="00711E5D">
        <w:rPr>
          <w:szCs w:val="24"/>
        </w:rPr>
        <w:t xml:space="preserve">consistent with </w:t>
      </w:r>
      <w:r w:rsidR="0019537F">
        <w:rPr>
          <w:szCs w:val="24"/>
        </w:rPr>
        <w:t>intent of PROCLTR</w:t>
      </w:r>
      <w:r w:rsidR="0019537F" w:rsidRPr="00711E5D">
        <w:rPr>
          <w:szCs w:val="24"/>
        </w:rPr>
        <w:t xml:space="preserve"> </w:t>
      </w:r>
      <w:r w:rsidR="0019537F">
        <w:rPr>
          <w:szCs w:val="24"/>
        </w:rPr>
        <w:t>21-15.</w:t>
      </w:r>
    </w:p>
    <w:p w14:paraId="2F9C65C0" w14:textId="2C5A540E" w:rsidR="00724899" w:rsidRDefault="00724899">
      <w:pPr>
        <w:pStyle w:val="CommentText"/>
      </w:pPr>
    </w:p>
  </w:comment>
  <w:comment w:id="537" w:author="Burleigh, Anne R CIV DLA ACQUISITION (USA)" w:date="2019-06-10T12:00:00Z" w:initials="BARCDA(">
    <w:p w14:paraId="64A895BA" w14:textId="6ED0D0B8" w:rsidR="00EE71FC" w:rsidRDefault="00EE71FC">
      <w:pPr>
        <w:pStyle w:val="CommentText"/>
      </w:pPr>
      <w:r>
        <w:rPr>
          <w:rStyle w:val="CommentReference"/>
        </w:rPr>
        <w:annotationRef/>
      </w:r>
      <w:r>
        <w:t>On 6/10/19, the DLAD Editor made a technical correction to 16.504(a)(4)(viii), replacing “Optional Form 36” with “Optional Form 336, Continuation Sheet.”</w:t>
      </w:r>
    </w:p>
  </w:comment>
  <w:comment w:id="538" w:author="Burleigh, Anne R CIV DLA ACQUISITION (USA)" w:date="2019-06-10T12:01:00Z" w:initials="BARCDA(">
    <w:p w14:paraId="14562CFE" w14:textId="4C1B32F7" w:rsidR="00EE71FC" w:rsidRDefault="00EE71FC">
      <w:pPr>
        <w:pStyle w:val="CommentText"/>
      </w:pPr>
      <w:r>
        <w:rPr>
          <w:rStyle w:val="CommentReference"/>
        </w:rPr>
        <w:annotationRef/>
      </w:r>
      <w:r>
        <w:t>On 6/10/19, the DLAD Editor made a technical correction to 16.504(a)(4)(viii), replacing “Optional Form 36” with “Optional Form 336, Continuation Sheet.”</w:t>
      </w:r>
    </w:p>
  </w:comment>
  <w:comment w:id="539" w:author="Burleigh, Anne R CIV DLA ACQUISITION (USA)" w:date="2019-10-11T14:02:00Z" w:initials="BARCDA(">
    <w:p w14:paraId="7A3A498F" w14:textId="564CAAF7" w:rsidR="00EE71FC" w:rsidRPr="00EF4EB7" w:rsidRDefault="00EE71FC">
      <w:pPr>
        <w:pStyle w:val="CommentText"/>
      </w:pPr>
      <w:r>
        <w:rPr>
          <w:rStyle w:val="CommentReference"/>
        </w:rPr>
        <w:annotationRef/>
      </w:r>
      <w:r>
        <w:t>On 10/11/19, the DLAD Editor made a technical amendment to 16.504(c)(1)(ii)(D)(</w:t>
      </w:r>
      <w:r>
        <w:rPr>
          <w:i/>
        </w:rPr>
        <w:t>1</w:t>
      </w:r>
      <w:r>
        <w:t xml:space="preserve">)(S-91) inserting “not exceeding” between “and” and “the threshold” IAW </w:t>
      </w:r>
      <w:r>
        <w:rPr>
          <w:lang w:val="en"/>
        </w:rPr>
        <w:t>FAR 16.504</w:t>
      </w:r>
      <w:r>
        <w:rPr>
          <w:rStyle w:val="ph"/>
          <w:lang w:val="en"/>
        </w:rPr>
        <w:t>(c)(1)(ii)(D)(1).</w:t>
      </w:r>
    </w:p>
  </w:comment>
  <w:comment w:id="541" w:author="Burleigh, Anne R CIV DLA ACQUISITION (USA)" w:date="2020-12-10T14:50:00Z" w:initials="BARCDA(">
    <w:p w14:paraId="54861E54" w14:textId="3636B12B" w:rsidR="00EE71FC" w:rsidRPr="00E37074" w:rsidRDefault="00EE71FC" w:rsidP="00E37074">
      <w:pPr>
        <w:pStyle w:val="CommentText"/>
        <w:spacing w:after="240"/>
        <w:rPr>
          <w:sz w:val="24"/>
          <w:szCs w:val="24"/>
        </w:rPr>
      </w:pPr>
      <w:r>
        <w:rPr>
          <w:rStyle w:val="CommentReference"/>
        </w:rPr>
        <w:annotationRef/>
      </w:r>
      <w:r w:rsidRPr="00464576">
        <w:t xml:space="preserve">On 12/10/20, the DLAD Editor made a technical amendment </w:t>
      </w:r>
      <w:bookmarkStart w:id="542" w:name="_Hlk58504438"/>
      <w:r w:rsidRPr="00E37074">
        <w:t>at 1</w:t>
      </w:r>
      <w:bookmarkStart w:id="543" w:name="_Hlk58505553"/>
      <w:r w:rsidRPr="00E37074">
        <w:t>6.504(c)(1)(ii)(D)(</w:t>
      </w:r>
      <w:r w:rsidRPr="00E37074">
        <w:rPr>
          <w:i/>
          <w:iCs/>
        </w:rPr>
        <w:t>1</w:t>
      </w:r>
      <w:r w:rsidRPr="00E37074">
        <w:t>)(S-92) adding the following clarification to the existing paragraph</w:t>
      </w:r>
      <w:r>
        <w:t>,</w:t>
      </w:r>
      <w:r w:rsidRPr="00E37074">
        <w:t xml:space="preserve"> </w:t>
      </w:r>
      <w:r w:rsidRPr="00E37074">
        <w:rPr>
          <w:sz w:val="24"/>
          <w:szCs w:val="24"/>
        </w:rPr>
        <w:t>which read “</w:t>
      </w:r>
      <w:r w:rsidRPr="00E37074">
        <w:rPr>
          <w:rFonts w:eastAsia="Calibri"/>
          <w:sz w:val="24"/>
          <w:szCs w:val="24"/>
          <w:lang w:eastAsia="x-none"/>
        </w:rPr>
        <w:t xml:space="preserve">Single awards over </w:t>
      </w:r>
      <w:r w:rsidRPr="00E37074">
        <w:rPr>
          <w:sz w:val="24"/>
          <w:szCs w:val="24"/>
        </w:rPr>
        <w:t>the threshold at FAR 16.504(c)(1)(ii)(D)(</w:t>
      </w:r>
      <w:r w:rsidRPr="00E37074">
        <w:rPr>
          <w:i/>
          <w:sz w:val="24"/>
          <w:szCs w:val="24"/>
        </w:rPr>
        <w:t>1</w:t>
      </w:r>
      <w:r w:rsidRPr="00E37074">
        <w:rPr>
          <w:sz w:val="24"/>
          <w:szCs w:val="24"/>
        </w:rPr>
        <w:t>).”:</w:t>
      </w:r>
    </w:p>
    <w:p w14:paraId="59786D5C" w14:textId="77777777" w:rsidR="00EE71FC" w:rsidRDefault="00EE71FC" w:rsidP="006A7146">
      <w:pPr>
        <w:pStyle w:val="CommentText"/>
        <w:spacing w:after="240"/>
      </w:pPr>
    </w:p>
    <w:p w14:paraId="3A2DEE1B" w14:textId="55ACCF95" w:rsidR="00EE71FC" w:rsidRPr="003E1A5D" w:rsidRDefault="00EE71FC" w:rsidP="004567B6">
      <w:r w:rsidRPr="00464576">
        <w:rPr>
          <w:sz w:val="24"/>
          <w:szCs w:val="24"/>
        </w:rPr>
        <w:t>“excluding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80"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81"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r w:rsidRPr="00464576">
        <w:rPr>
          <w:rStyle w:val="CommentReference"/>
        </w:rPr>
        <w:annotationRef/>
      </w:r>
      <w:r w:rsidRPr="00464576">
        <w:rPr>
          <w:spacing w:val="-5"/>
          <w:kern w:val="20"/>
          <w:sz w:val="24"/>
          <w:szCs w:val="24"/>
        </w:rPr>
        <w:t>.”</w:t>
      </w:r>
      <w:r w:rsidRPr="00464576">
        <w:rPr>
          <w:rStyle w:val="CommentReference"/>
        </w:rPr>
        <w:annotationRef/>
      </w:r>
      <w:bookmarkEnd w:id="543"/>
    </w:p>
    <w:bookmarkEnd w:id="542"/>
  </w:comment>
  <w:comment w:id="544" w:author="Burleigh, Anne R CIV DLA ACQUISITION (USA)" w:date="2019-10-11T14:04:00Z" w:initials="BARCDA(">
    <w:p w14:paraId="109176FB" w14:textId="19BFA224" w:rsidR="00EE71FC" w:rsidRPr="002E710D" w:rsidRDefault="00EE71FC">
      <w:pPr>
        <w:pStyle w:val="CommentText"/>
      </w:pPr>
      <w:r>
        <w:rPr>
          <w:lang w:eastAsia="x-none"/>
        </w:rPr>
        <w:t>On 10/11/19, the DLAD Editor made a technical amendment to 16.504(c)(1)(ii)(D)(</w:t>
      </w:r>
      <w:r>
        <w:rPr>
          <w:i/>
          <w:lang w:eastAsia="x-none"/>
        </w:rPr>
        <w:t>1</w:t>
      </w:r>
      <w:r>
        <w:rPr>
          <w:lang w:eastAsia="x-none"/>
        </w:rPr>
        <w:t>)(S-92)(</w:t>
      </w:r>
      <w:r w:rsidRPr="002E710D">
        <w:rPr>
          <w:i/>
          <w:lang w:eastAsia="x-none"/>
        </w:rPr>
        <w:t>A</w:t>
      </w:r>
      <w:r>
        <w:rPr>
          <w:lang w:eastAsia="x-none"/>
        </w:rPr>
        <w:t>) deleting the following from the first sentence: “</w:t>
      </w:r>
      <w:r>
        <w:rPr>
          <w:rStyle w:val="CommentReference"/>
        </w:rPr>
        <w:annotationRef/>
      </w:r>
      <w:r w:rsidRPr="008033A2">
        <w:rPr>
          <w:lang w:eastAsia="x-none"/>
        </w:rPr>
        <w:t xml:space="preserve">using a template </w:t>
      </w:r>
      <w:r w:rsidRPr="008033A2">
        <w:rPr>
          <w:lang w:val="x-none" w:eastAsia="x-none"/>
        </w:rPr>
        <w:t xml:space="preserve">substantially the same as the templates provided in PROCLTR 2009-14, for a </w:t>
      </w:r>
      <w:r w:rsidRPr="008033A2">
        <w:rPr>
          <w:lang w:eastAsia="x-none"/>
        </w:rPr>
        <w:t>S</w:t>
      </w:r>
      <w:r w:rsidRPr="008033A2">
        <w:rPr>
          <w:lang w:val="x-none" w:eastAsia="x-none"/>
        </w:rPr>
        <w:t xml:space="preserve">ingle </w:t>
      </w:r>
      <w:r w:rsidRPr="008033A2">
        <w:rPr>
          <w:lang w:eastAsia="x-none"/>
        </w:rPr>
        <w:t>A</w:t>
      </w:r>
      <w:r w:rsidRPr="008033A2">
        <w:rPr>
          <w:lang w:val="x-none" w:eastAsia="x-none"/>
        </w:rPr>
        <w:t>ward D</w:t>
      </w:r>
      <w:r w:rsidRPr="008033A2">
        <w:rPr>
          <w:lang w:eastAsia="x-none"/>
        </w:rPr>
        <w:t>&amp;</w:t>
      </w:r>
      <w:r w:rsidRPr="008033A2">
        <w:rPr>
          <w:lang w:val="x-none" w:eastAsia="x-none"/>
        </w:rPr>
        <w:t>F – Fixed Price Orders and Single Award D</w:t>
      </w:r>
      <w:r w:rsidRPr="008033A2">
        <w:rPr>
          <w:lang w:eastAsia="x-none"/>
        </w:rPr>
        <w:t>&amp;</w:t>
      </w:r>
      <w:r w:rsidRPr="008033A2">
        <w:rPr>
          <w:lang w:val="x-none" w:eastAsia="x-none"/>
        </w:rPr>
        <w:t>F – Sole Source</w:t>
      </w:r>
      <w:r>
        <w:rPr>
          <w:lang w:eastAsia="x-none"/>
        </w:rPr>
        <w:t>.”  The first sentence now reads, “</w:t>
      </w:r>
      <w:r w:rsidRPr="008033A2">
        <w:rPr>
          <w:lang w:val="x-none" w:eastAsia="x-none"/>
        </w:rPr>
        <w:t xml:space="preserve">Preferably within the early stages of the acquisition process, but no less than 21 days before contract award, the </w:t>
      </w:r>
      <w:r w:rsidRPr="008033A2">
        <w:rPr>
          <w:lang w:eastAsia="x-none"/>
        </w:rPr>
        <w:t xml:space="preserve">procuring organization </w:t>
      </w:r>
      <w:r w:rsidRPr="008033A2">
        <w:rPr>
          <w:lang w:val="x-none" w:eastAsia="x-none"/>
        </w:rPr>
        <w:t xml:space="preserve">shall submit a D&amp;F to </w:t>
      </w:r>
      <w:r w:rsidRPr="008033A2">
        <w:rPr>
          <w:lang w:eastAsia="x-none"/>
        </w:rPr>
        <w:t>the DLA Acquisition Operations Division</w:t>
      </w:r>
      <w:r>
        <w:rPr>
          <w:lang w:eastAsia="x-none"/>
        </w:rPr>
        <w:t xml:space="preserve">.” </w:t>
      </w:r>
    </w:p>
  </w:comment>
  <w:comment w:id="545" w:author="Burleigh, Anne R CIV DLA ACQUISITION (USA)" w:date="2020-12-10T15:14:00Z" w:initials="BARCDA(">
    <w:p w14:paraId="3C95CDC7" w14:textId="12FDF5F0" w:rsidR="00EE71FC" w:rsidRPr="00464576" w:rsidRDefault="00EE71FC" w:rsidP="00464576">
      <w:pPr>
        <w:spacing w:line="240" w:lineRule="atLeast"/>
      </w:pPr>
      <w:r>
        <w:rPr>
          <w:rStyle w:val="CommentReference"/>
        </w:rPr>
        <w:annotationRef/>
      </w:r>
      <w:bookmarkStart w:id="546" w:name="_Hlk58865982"/>
      <w:bookmarkStart w:id="547" w:name="_Hlk58506271"/>
      <w:r w:rsidRPr="00464576">
        <w:t>On 12/10/20, the DLAD Editor made a technical amendment at 16.504(c)(1)(ii)(D)(</w:t>
      </w:r>
      <w:r w:rsidRPr="00464576">
        <w:rPr>
          <w:i/>
          <w:iCs/>
        </w:rPr>
        <w:t>1</w:t>
      </w:r>
      <w:r w:rsidRPr="00464576">
        <w:t>) deleting paragraph (S-93), which w</w:t>
      </w:r>
      <w:r>
        <w:t>as</w:t>
      </w:r>
      <w:r w:rsidRPr="00464576">
        <w:t xml:space="preserve"> superseded by DFARS policy issued IAW DFARS Case 2018-D076. DFARS </w:t>
      </w:r>
      <w:r w:rsidRPr="00464576">
        <w:rPr>
          <w:color w:val="000000"/>
          <w:spacing w:val="-5"/>
        </w:rPr>
        <w:t>216.504(c)(1)(ii)(D)</w:t>
      </w:r>
      <w:r w:rsidRPr="00464576">
        <w:rPr>
          <w:i/>
          <w:iCs/>
          <w:color w:val="000000"/>
          <w:spacing w:val="-5"/>
        </w:rPr>
        <w:t>(1)</w:t>
      </w:r>
      <w:r w:rsidRPr="00464576">
        <w:rPr>
          <w:color w:val="000000"/>
          <w:spacing w:val="-5"/>
        </w:rPr>
        <w:t> now states, “The senior procurement executive has the authority to make the determination authorized in FAR 16.504(c)(1)(ii)(D)</w:t>
      </w:r>
      <w:r w:rsidRPr="00464576">
        <w:rPr>
          <w:i/>
          <w:iCs/>
          <w:color w:val="000000"/>
          <w:spacing w:val="-5"/>
        </w:rPr>
        <w:t>(1)</w:t>
      </w:r>
      <w:r w:rsidRPr="00464576">
        <w:rPr>
          <w:color w:val="000000"/>
          <w:spacing w:val="-5"/>
        </w:rPr>
        <w:t xml:space="preserve">”. Therefore, paragraph (S-93) </w:t>
      </w:r>
      <w:r w:rsidRPr="00464576">
        <w:t>shown below is no longer needed.</w:t>
      </w:r>
    </w:p>
    <w:p w14:paraId="6C6A7703" w14:textId="77777777" w:rsidR="00EE71FC" w:rsidRPr="00464576" w:rsidRDefault="00EE71FC">
      <w:pPr>
        <w:pStyle w:val="CommentText"/>
      </w:pPr>
    </w:p>
    <w:p w14:paraId="1E994D2C" w14:textId="1E2D21D5" w:rsidR="00EE71FC" w:rsidRPr="00A839F5" w:rsidRDefault="00EE71FC" w:rsidP="00A839F5">
      <w:pPr>
        <w:rPr>
          <w:highlight w:val="yellow"/>
        </w:rPr>
      </w:pPr>
      <w:r w:rsidRPr="00464576">
        <w:t>“(S-93) The DLA Director has delegated head of agency authority to the DLA Acquisition Director, who shall sign the written D&amp;F to make a single award of a task or delivery order contract over the threshold at FAR 16.504(c)(1)(ii)(D)(</w:t>
      </w:r>
      <w:r w:rsidRPr="00464576">
        <w:rPr>
          <w:i/>
        </w:rPr>
        <w:t>1</w:t>
      </w:r>
      <w:r w:rsidRPr="00464576">
        <w:t>).</w:t>
      </w:r>
      <w:bookmarkEnd w:id="546"/>
      <w:bookmarkEnd w:id="547"/>
    </w:p>
    <w:p w14:paraId="2612D647" w14:textId="5A042774" w:rsidR="00EE71FC" w:rsidRDefault="00EE71FC">
      <w:pPr>
        <w:pStyle w:val="CommentText"/>
      </w:pPr>
    </w:p>
  </w:comment>
  <w:comment w:id="548" w:author="Burleigh, Anne R CIV DLA ACQUISITION (USA)" w:date="2020-12-14T19:13:00Z" w:initials="BARCDA(">
    <w:p w14:paraId="4EE650F6" w14:textId="7F467050" w:rsidR="00EE71FC" w:rsidRPr="00A839F5" w:rsidRDefault="00EE71FC" w:rsidP="00A839F5">
      <w:pPr>
        <w:rPr>
          <w:sz w:val="23"/>
          <w:szCs w:val="23"/>
        </w:rPr>
      </w:pPr>
      <w:r>
        <w:rPr>
          <w:rStyle w:val="CommentReference"/>
        </w:rPr>
        <w:annotationRef/>
      </w:r>
      <w:bookmarkStart w:id="549" w:name="_Hlk58866550"/>
      <w:r w:rsidRPr="00A839F5">
        <w:rPr>
          <w:sz w:val="23"/>
          <w:szCs w:val="23"/>
        </w:rPr>
        <w:t xml:space="preserve">On 12/10/20, the DLAD Editor made a technical amendment </w:t>
      </w:r>
      <w:r w:rsidRPr="00A839F5">
        <w:t>at 16.504(c)(1)(ii)(D)(</w:t>
      </w:r>
      <w:r w:rsidRPr="00A839F5">
        <w:rPr>
          <w:i/>
          <w:iCs/>
        </w:rPr>
        <w:t>1</w:t>
      </w:r>
      <w:r w:rsidRPr="00A839F5">
        <w:t xml:space="preserve">) deleting paragraph (S-94), which was superseded by policy revisions pursuant to DFARS </w:t>
      </w:r>
      <w:r w:rsidRPr="00A839F5">
        <w:rPr>
          <w:sz w:val="23"/>
          <w:szCs w:val="23"/>
        </w:rPr>
        <w:t xml:space="preserve">Case 2018-D076. DFARS </w:t>
      </w:r>
      <w:r w:rsidRPr="00A839F5">
        <w:rPr>
          <w:rFonts w:ascii="Century Schoolbook" w:hAnsi="Century Schoolbook"/>
          <w:color w:val="000000"/>
          <w:sz w:val="24"/>
          <w:szCs w:val="24"/>
        </w:rPr>
        <w:t>216.504</w:t>
      </w:r>
      <w:r w:rsidRPr="00A839F5">
        <w:rPr>
          <w:rFonts w:ascii="Century Schoolbook" w:hAnsi="Century Schoolbook"/>
          <w:color w:val="000000"/>
          <w:spacing w:val="-5"/>
          <w:sz w:val="27"/>
          <w:szCs w:val="27"/>
        </w:rPr>
        <w:t>(c)(1)(ii</w:t>
      </w:r>
      <w:r w:rsidRPr="00A839F5">
        <w:rPr>
          <w:rFonts w:ascii="Century Schoolbook" w:hAnsi="Century Schoolbook"/>
          <w:color w:val="000000"/>
          <w:spacing w:val="-5"/>
          <w:sz w:val="27"/>
          <w:szCs w:val="27"/>
          <w:highlight w:val="yellow"/>
        </w:rPr>
        <w:t>)(D)</w:t>
      </w:r>
      <w:r w:rsidRPr="00A839F5">
        <w:rPr>
          <w:rStyle w:val="Emphasis"/>
          <w:rFonts w:ascii="Century Schoolbook" w:hAnsi="Century Schoolbook"/>
          <w:color w:val="000000"/>
          <w:spacing w:val="-5"/>
          <w:sz w:val="27"/>
          <w:szCs w:val="27"/>
          <w:highlight w:val="yellow"/>
        </w:rPr>
        <w:t>(ii</w:t>
      </w:r>
      <w:r w:rsidRPr="00A839F5">
        <w:rPr>
          <w:rStyle w:val="Emphasis"/>
          <w:rFonts w:ascii="Century Schoolbook" w:hAnsi="Century Schoolbook"/>
          <w:color w:val="000000"/>
          <w:spacing w:val="-5"/>
          <w:sz w:val="27"/>
          <w:szCs w:val="27"/>
        </w:rPr>
        <w:t>)</w:t>
      </w:r>
      <w:r w:rsidRPr="00A839F5">
        <w:rPr>
          <w:rFonts w:ascii="Century Schoolbook" w:hAnsi="Century Schoolbook"/>
          <w:color w:val="000000"/>
          <w:spacing w:val="-5"/>
          <w:sz w:val="27"/>
          <w:szCs w:val="27"/>
        </w:rPr>
        <w:t> now states, “A copy of each determination made in accordance with FAR 16.504(c)(1)(ii)(D) shall be submitted to the Director, Defense Procurement and Acquisition Policy, via the OUSD(AT&amp;L)DPAP/CPIC email address at </w:t>
      </w:r>
      <w:hyperlink r:id="rId82" w:history="1">
        <w:r w:rsidRPr="00A839F5">
          <w:rPr>
            <w:rStyle w:val="Hyperlink"/>
            <w:rFonts w:ascii="Century Schoolbook" w:hAnsi="Century Schoolbook"/>
            <w:spacing w:val="-5"/>
            <w:sz w:val="27"/>
            <w:szCs w:val="27"/>
          </w:rPr>
          <w:t>osd.pentagon.ousd-atl.mbx.cpic@mail.mil</w:t>
        </w:r>
      </w:hyperlink>
      <w:r w:rsidRPr="00A839F5">
        <w:rPr>
          <w:rFonts w:ascii="Century Schoolbook" w:hAnsi="Century Schoolbook"/>
          <w:color w:val="000000"/>
          <w:spacing w:val="-5"/>
          <w:sz w:val="27"/>
          <w:szCs w:val="27"/>
        </w:rPr>
        <w:t xml:space="preserve">.” </w:t>
      </w:r>
      <w:r w:rsidRPr="00A839F5">
        <w:t xml:space="preserve">There is no longer any requirement for notice in the current DFARS; therefore, the </w:t>
      </w:r>
      <w:r w:rsidRPr="00A839F5">
        <w:rPr>
          <w:sz w:val="23"/>
          <w:szCs w:val="23"/>
        </w:rPr>
        <w:t>deleted paragrapah shown below is obsolete:</w:t>
      </w:r>
    </w:p>
    <w:p w14:paraId="07EB5CAC" w14:textId="77777777" w:rsidR="00EE71FC" w:rsidRPr="00A839F5" w:rsidRDefault="00EE71FC">
      <w:pPr>
        <w:pStyle w:val="CommentText"/>
        <w:rPr>
          <w:sz w:val="23"/>
          <w:szCs w:val="23"/>
        </w:rPr>
      </w:pPr>
    </w:p>
    <w:p w14:paraId="003308EC" w14:textId="68195C0D" w:rsidR="00EE71FC" w:rsidRPr="00A839F5" w:rsidRDefault="00EE71FC" w:rsidP="00A839F5">
      <w:pPr>
        <w:spacing w:after="240"/>
        <w:rPr>
          <w:strike/>
          <w:sz w:val="24"/>
          <w:szCs w:val="24"/>
        </w:rPr>
      </w:pPr>
      <w:r w:rsidRPr="00A839F5">
        <w:rPr>
          <w:sz w:val="24"/>
          <w:szCs w:val="24"/>
        </w:rPr>
        <w:t xml:space="preserve">(S-94) Copy of the determination. The DLA Acquisition Policy Division shall submit a copy of the signed D&amp;F to the Director, Defense Procurement and Acquisition Policy, via the OUSD(A&amp;S)DPC/CPIC email address at </w:t>
      </w:r>
      <w:hyperlink r:id="rId83" w:history="1">
        <w:r w:rsidRPr="00A839F5">
          <w:rPr>
            <w:color w:val="0000FF"/>
            <w:sz w:val="24"/>
            <w:szCs w:val="24"/>
            <w:u w:val="single"/>
          </w:rPr>
          <w:t>osd.pentagon.ousd-atl.mbx.cpic@mail.mil</w:t>
        </w:r>
      </w:hyperlink>
      <w:r w:rsidRPr="00A839F5">
        <w:rPr>
          <w:sz w:val="24"/>
          <w:szCs w:val="24"/>
        </w:rPr>
        <w:t>.”</w:t>
      </w:r>
      <w:bookmarkEnd w:id="549"/>
    </w:p>
  </w:comment>
  <w:comment w:id="552" w:author="Burleigh, Anne R CIV DLA ACQUISITION (USA)" w:date="2019-05-10T18:11:00Z" w:initials="BARCDA(">
    <w:p w14:paraId="69A6057F" w14:textId="2759F01A" w:rsidR="00EE71FC" w:rsidRDefault="00EE71FC">
      <w:pPr>
        <w:pStyle w:val="CommentText"/>
      </w:pPr>
      <w:r>
        <w:rPr>
          <w:rStyle w:val="CommentReference"/>
        </w:rPr>
        <w:annotationRef/>
      </w:r>
      <w:r>
        <w:rPr>
          <w:rStyle w:val="CommentReference"/>
        </w:rPr>
        <w:annotationRef/>
      </w:r>
      <w:r>
        <w:rPr>
          <w:rFonts w:eastAsia="Calibri"/>
          <w:snapToGrid w:val="0"/>
        </w:rPr>
        <w:t xml:space="preserve">On 5/10/19, the DLAD Editor made a technical amendment to 16.505(b)(8), identifying the Program Manager for Competition, DLA Acquisition Operations Division, as the individual to whom the ombudsman shall forward the contractor complaint instead of the DLA Compliance, Policy and Pricing Division.  </w:t>
      </w:r>
    </w:p>
  </w:comment>
  <w:comment w:id="561" w:author="Burleigh, Anne R CIV DLA ACQUISITION (USA)" w:date="2016-12-29T14:52:00Z" w:initials="BARCDA(">
    <w:p w14:paraId="5101111B" w14:textId="77777777" w:rsidR="00EE71FC" w:rsidRDefault="00EE71FC" w:rsidP="007B4423">
      <w:pPr>
        <w:pStyle w:val="CommentText"/>
      </w:pPr>
      <w:r>
        <w:rPr>
          <w:rStyle w:val="CommentReference"/>
        </w:rPr>
        <w:annotationRef/>
      </w:r>
      <w:r>
        <w:t>On 2/17/17, the DLAD Editor replaced Part 17 in its entirety IAW PROCLTR 17-10.</w:t>
      </w:r>
    </w:p>
    <w:p w14:paraId="05EF0D5E" w14:textId="77777777" w:rsidR="004871FC" w:rsidRDefault="004871FC" w:rsidP="007B4423">
      <w:pPr>
        <w:pStyle w:val="CommentText"/>
      </w:pPr>
    </w:p>
    <w:p w14:paraId="0156753C" w14:textId="3AC29430" w:rsidR="004871FC" w:rsidRDefault="00C73C6C" w:rsidP="007B4423">
      <w:pPr>
        <w:pStyle w:val="CommentText"/>
      </w:pPr>
      <w:r>
        <w:t>On 1-11-22, the DLAD Editor added 17.207(S-90) IAW PROCLTR 21-15.</w:t>
      </w:r>
    </w:p>
  </w:comment>
  <w:comment w:id="566" w:author="Burleigh, Anne R CIV DLA ACQUISITION (USA)" w:date="2022-01-30T13:27:00Z" w:initials="BARCDA(">
    <w:p w14:paraId="3AEE74E4" w14:textId="23BCA142" w:rsidR="004871FC" w:rsidRDefault="004871FC">
      <w:pPr>
        <w:pStyle w:val="CommentText"/>
      </w:pPr>
      <w:r>
        <w:rPr>
          <w:rStyle w:val="CommentReference"/>
        </w:rPr>
        <w:annotationRef/>
      </w:r>
      <w:r>
        <w:t>On 1-11-22, the DLAD Editor added 17.207(S-90) IAW PROCLTR 21-15.</w:t>
      </w:r>
    </w:p>
  </w:comment>
  <w:comment w:id="570" w:author="Anne" w:date="2022-01-11T12:56:00Z" w:initials="A">
    <w:p w14:paraId="2DB1EE3B" w14:textId="05ED0A6B" w:rsidR="005C6C71" w:rsidRDefault="005C6C71">
      <w:pPr>
        <w:pStyle w:val="CommentText"/>
      </w:pPr>
      <w:r>
        <w:rPr>
          <w:rStyle w:val="CommentReference"/>
        </w:rPr>
        <w:annotationRef/>
      </w:r>
      <w:r>
        <w:t>On 1-11-22, the DLAD Editor added 17.207(S-90) IAW PROCLTR 21-15.</w:t>
      </w:r>
    </w:p>
  </w:comment>
  <w:comment w:id="575" w:author="Burleigh, Anne R CIV DLA ACQUISITION (USA)" w:date="2017-06-16T18:11:00Z" w:initials="BARCDA(">
    <w:p w14:paraId="770F4B6A" w14:textId="77777777" w:rsidR="00EE71FC" w:rsidRDefault="00EE71FC" w:rsidP="007B4423">
      <w:pPr>
        <w:pStyle w:val="CommentText"/>
      </w:pPr>
      <w:r>
        <w:rPr>
          <w:rStyle w:val="CommentReference"/>
        </w:rPr>
        <w:annotationRef/>
      </w:r>
      <w:r>
        <w:rPr>
          <w:noProof/>
        </w:rPr>
        <w:t>On 6/16/17, the DLAD Editor made a technical amendment deleting an obsolete reference to 17.504, which was deleted IAW PROCLTR 17-10.</w:t>
      </w:r>
    </w:p>
  </w:comment>
  <w:comment w:id="579" w:author="Burleigh, Anne R CIV DLA ACQUISITION (USA)" w:date="2019-08-14T14:17:00Z" w:initials="BARCDA(">
    <w:p w14:paraId="6DFEC73D" w14:textId="56678595" w:rsidR="00EE71FC" w:rsidRDefault="00EE71FC">
      <w:pPr>
        <w:pStyle w:val="CommentText"/>
      </w:pPr>
      <w:r>
        <w:rPr>
          <w:rStyle w:val="CommentReference"/>
        </w:rPr>
        <w:annotationRef/>
      </w:r>
      <w:r>
        <w:t>On 8/14/19, the DLAD Editor updated 17.7405 IAW PROCLTR 19-18.</w:t>
      </w:r>
    </w:p>
  </w:comment>
  <w:comment w:id="582" w:author="Burleigh, Anne R CIV DLA ACQUISITION (USA)" w:date="2019-08-14T14:19:00Z" w:initials="BARCDA(">
    <w:p w14:paraId="6F461E3B" w14:textId="40871778" w:rsidR="00EE71FC" w:rsidRDefault="00EE71FC">
      <w:pPr>
        <w:pStyle w:val="CommentText"/>
      </w:pPr>
      <w:r>
        <w:rPr>
          <w:rStyle w:val="CommentReference"/>
        </w:rPr>
        <w:annotationRef/>
      </w:r>
      <w:r>
        <w:t>On 8/14/19, the DLAD Editor updated 17.7505 IAW PROCLTR 19-18.</w:t>
      </w:r>
    </w:p>
  </w:comment>
  <w:comment w:id="583" w:author="Burleigh, Anne R CIV DLA ACQUISITION (USA)" w:date="2020-10-13T12:01:00Z" w:initials="BARCDA(">
    <w:p w14:paraId="03B83ECD" w14:textId="1896D36A" w:rsidR="00EE71FC" w:rsidRDefault="00EE71FC">
      <w:pPr>
        <w:pStyle w:val="CommentText"/>
      </w:pPr>
      <w:r>
        <w:rPr>
          <w:rStyle w:val="CommentReference"/>
        </w:rPr>
        <w:annotationRef/>
      </w:r>
      <w:r>
        <w:t>On 10/13/20, the DLAD Editor added 17.75-5(a)(1) IAW PROCLTR 20-20..</w:t>
      </w:r>
    </w:p>
  </w:comment>
  <w:comment w:id="586" w:author="Burleigh, Anne R CIV DLA ACQUISITION (USA)" w:date="2020-05-06T14:34:00Z" w:initials="BARCDA(">
    <w:p w14:paraId="63E7D3F8" w14:textId="740DE899" w:rsidR="00EE71FC" w:rsidRDefault="00EE71FC" w:rsidP="00894040">
      <w:pPr>
        <w:pStyle w:val="CommentText"/>
      </w:pPr>
      <w:r>
        <w:rPr>
          <w:rStyle w:val="CommentReference"/>
        </w:rPr>
        <w:annotationRef/>
      </w:r>
      <w:r>
        <w:t>On 5/6/20, the DLAD Editor made a technical amendment at 17.9100, inserting link to “DLAI 4140.18” and removing “DLAI 3210”, which was superseded by DLAI 4140.18.</w:t>
      </w:r>
    </w:p>
  </w:comment>
  <w:comment w:id="587" w:author="Burleigh, Anne R CIV DLA ACQUISITION (USA)" w:date="2020-05-06T14:38:00Z" w:initials="BARCDA(">
    <w:p w14:paraId="2DDA11C4" w14:textId="2105DE7A" w:rsidR="00EE71FC" w:rsidRDefault="00EE71FC">
      <w:pPr>
        <w:pStyle w:val="CommentText"/>
      </w:pPr>
      <w:r>
        <w:rPr>
          <w:rStyle w:val="CommentReference"/>
        </w:rPr>
        <w:annotationRef/>
      </w:r>
      <w:r>
        <w:t>On 11/19/19, the DLAD Editor made a technical amendment replacing “</w:t>
      </w:r>
      <w:r w:rsidRPr="0095626F">
        <w:rPr>
          <w:bCs/>
        </w:rPr>
        <w:t xml:space="preserve">DLAI 3210, </w:t>
      </w:r>
      <w:hyperlink r:id="rId84" w:history="1">
        <w:r w:rsidRPr="0095626F">
          <w:rPr>
            <w:bCs/>
            <w:color w:val="0000FF"/>
            <w:u w:val="single"/>
          </w:rPr>
          <w:t>Organic Manufacturing</w:t>
        </w:r>
      </w:hyperlink>
      <w:r>
        <w:rPr>
          <w:bCs/>
          <w:color w:val="0000FF"/>
        </w:rPr>
        <w:t xml:space="preserve">” </w:t>
      </w:r>
      <w:r>
        <w:rPr>
          <w:bCs/>
        </w:rPr>
        <w:t>with</w:t>
      </w:r>
      <w:r>
        <w:rPr>
          <w:bCs/>
          <w:color w:val="0000FF"/>
          <w:u w:val="single"/>
        </w:rPr>
        <w:t xml:space="preserve"> </w:t>
      </w:r>
      <w:r w:rsidRPr="00A67E90">
        <w:rPr>
          <w:bCs/>
          <w:color w:val="0000FF"/>
        </w:rPr>
        <w:t>“</w:t>
      </w:r>
      <w:r w:rsidRPr="0095626F">
        <w:rPr>
          <w:bCs/>
        </w:rPr>
        <w:t>DLAI 3210</w:t>
      </w:r>
      <w:r>
        <w:rPr>
          <w:bCs/>
        </w:rPr>
        <w:t>.01</w:t>
      </w:r>
      <w:r w:rsidRPr="0095626F">
        <w:rPr>
          <w:bCs/>
        </w:rPr>
        <w:t xml:space="preserve">, </w:t>
      </w:r>
      <w:hyperlink r:id="rId85" w:history="1">
        <w:r w:rsidRPr="0095626F">
          <w:rPr>
            <w:bCs/>
            <w:color w:val="0000FF"/>
            <w:u w:val="single"/>
          </w:rPr>
          <w:t>Organic Manufacturing</w:t>
        </w:r>
      </w:hyperlink>
      <w:r>
        <w:rPr>
          <w:bCs/>
          <w:color w:val="0000FF"/>
          <w:u w:val="single"/>
        </w:rPr>
        <w:t>”</w:t>
      </w:r>
      <w:r w:rsidRPr="00A67E90">
        <w:rPr>
          <w:bCs/>
        </w:rPr>
        <w:t>;</w:t>
      </w:r>
      <w:r>
        <w:rPr>
          <w:bCs/>
        </w:rPr>
        <w:t xml:space="preserve"> which updated the link to </w:t>
      </w:r>
      <w:r w:rsidRPr="00A67E90">
        <w:rPr>
          <w:bCs/>
        </w:rPr>
        <w:t>"https://issuances.dla.mil/Published_Issuances/i3210.01%20CH%201.pdf".</w:t>
      </w:r>
    </w:p>
  </w:comment>
  <w:comment w:id="594" w:author="Burleigh, Anne R CIV DLA ACQUISITION (USA)" w:date="2019-05-20T18:16:00Z" w:initials="BARCDA(">
    <w:p w14:paraId="7EF782C1" w14:textId="7F6C6814" w:rsidR="00EE71FC" w:rsidRPr="008F2806" w:rsidRDefault="00EE71FC">
      <w:pPr>
        <w:pStyle w:val="CommentText"/>
      </w:pPr>
      <w:r>
        <w:rPr>
          <w:rStyle w:val="CommentReference"/>
        </w:rPr>
        <w:annotationRef/>
      </w:r>
      <w:r>
        <w:t xml:space="preserve">On 5/20/19, the DLAD Editor made a technical amendment to 17.9301 Definitions, </w:t>
      </w:r>
      <w:r w:rsidRPr="0095626F">
        <w:rPr>
          <w:i/>
        </w:rPr>
        <w:t>Industrial capability issue (ICI)</w:t>
      </w:r>
      <w:r>
        <w:t xml:space="preserve">, inserting a reference to DLA Instruction 5025.03, Industrial Capabilities Program – Manage the Warstopper Program; and deleting the reference to </w:t>
      </w:r>
      <w:hyperlink r:id="rId86" w:history="1">
        <w:r w:rsidRPr="0095626F">
          <w:rPr>
            <w:color w:val="0000FF"/>
            <w:u w:val="single"/>
          </w:rPr>
          <w:t>DLA Instruction 1212 Industrial Capabilities Program – Manage the Warstopper Program</w:t>
        </w:r>
      </w:hyperlink>
      <w:r w:rsidRPr="008F2806">
        <w:t xml:space="preserve">, which </w:t>
      </w:r>
      <w:r>
        <w:t>DLAI 5025.03</w:t>
      </w:r>
      <w:r w:rsidRPr="008F2806">
        <w:t xml:space="preserve"> superseded.</w:t>
      </w:r>
    </w:p>
  </w:comment>
  <w:comment w:id="595" w:author="Burleigh, Anne R CIV DLA ACQUISITION (USA)" w:date="2019-05-20T18:28:00Z" w:initials="BARCDA(">
    <w:p w14:paraId="3A73E39E" w14:textId="54D06E12" w:rsidR="00EE71FC" w:rsidRDefault="00EE71FC">
      <w:pPr>
        <w:pStyle w:val="CommentText"/>
      </w:pPr>
      <w:r>
        <w:rPr>
          <w:rStyle w:val="CommentReference"/>
        </w:rPr>
        <w:annotationRef/>
      </w:r>
      <w:r>
        <w:t xml:space="preserve">On 5/20/19, the DLAD Editor made a technical amendment to 17.9301 Definitions, </w:t>
      </w:r>
      <w:r>
        <w:rPr>
          <w:i/>
        </w:rPr>
        <w:t>S&amp;S event</w:t>
      </w:r>
      <w:r>
        <w:t>, inserting the following: “DLA Manual 5025.12, Industrial Capability Program Surge and Sustainment (S&amp;S), Enclosure 4 provides details on surge and sustainment events (Numbered I through VI).”; and deleting “</w:t>
      </w:r>
      <w:r w:rsidRPr="0095626F">
        <w:t>DLA Instruction 1214, Industrial Capability Program – Surge and Sustainment (S&amp;S), Enclosure 4</w:t>
      </w:r>
      <w:r w:rsidRPr="0095626F">
        <w:rPr>
          <w:rFonts w:eastAsia="Calibri"/>
        </w:rPr>
        <w:t xml:space="preserve"> provides details on surge and sustainment events (Numbered I through VII)</w:t>
      </w:r>
      <w:r>
        <w:rPr>
          <w:rFonts w:eastAsia="Calibri"/>
        </w:rPr>
        <w:t>.”</w:t>
      </w:r>
    </w:p>
  </w:comment>
  <w:comment w:id="598" w:author="Burleigh, Anne R CIV DLA ACQUISITION (USA)" w:date="2019-05-10T18:16:00Z" w:initials="BARCDA(">
    <w:p w14:paraId="7BE5A587" w14:textId="1ED44A7D" w:rsidR="00EE71FC" w:rsidRDefault="00EE71FC">
      <w:pPr>
        <w:pStyle w:val="CommentText"/>
      </w:pPr>
      <w:r>
        <w:rPr>
          <w:rStyle w:val="CommentReference"/>
        </w:rPr>
        <w:annotationRef/>
      </w:r>
      <w:r>
        <w:t>On 5/10/19, the DLAD Editor made a technical amendment to 17.9303(a), inserting “DLAM 5025.12” reference and deleting “DLAI 1214”.</w:t>
      </w:r>
    </w:p>
  </w:comment>
  <w:comment w:id="599" w:author="Burleigh, Anne R CIV DLA ACQUISITION (USA)" w:date="2019-10-11T15:03:00Z" w:initials="BARCDA(">
    <w:p w14:paraId="27926452" w14:textId="3271C6F7" w:rsidR="00EE71FC" w:rsidRDefault="00EE71FC">
      <w:pPr>
        <w:pStyle w:val="CommentText"/>
      </w:pPr>
      <w:r>
        <w:rPr>
          <w:rStyle w:val="CommentReference"/>
        </w:rPr>
        <w:annotationRef/>
      </w:r>
      <w:r>
        <w:t>On 10/11/19, the DLAD Editor made a technical amendment to 17.9303(b), adding the following: “</w:t>
      </w:r>
      <w:r w:rsidRPr="007805EA">
        <w:t>When  Fragility and Criticality (FaC) is determined applicable for non-covered surge items, the contracting officer must include FaC in acquisition plans. Detailed procedures on tasks and responsibilities for the contracting officer and industrial specialist can be found in DLAI 5025.04, Industrial Capability Program - Industrial Base Health Fragility and Criticality Policy.</w:t>
      </w:r>
      <w:r>
        <w:rPr>
          <w:rStyle w:val="CommentReference"/>
        </w:rPr>
        <w:annotationRef/>
      </w:r>
      <w:r>
        <w:rPr>
          <w:color w:val="1F497D"/>
        </w:rPr>
        <w:t>”</w:t>
      </w:r>
    </w:p>
  </w:comment>
  <w:comment w:id="601" w:author="Burleigh, Anne R CIV DLA ACQUISITION (USA)" w:date="2017-12-04T14:57:00Z" w:initials="BARCDA(">
    <w:p w14:paraId="282EF1D2" w14:textId="77777777" w:rsidR="00EE71FC" w:rsidRDefault="00EE71FC" w:rsidP="00743873">
      <w:pPr>
        <w:pStyle w:val="CommentText"/>
      </w:pPr>
      <w:r>
        <w:rPr>
          <w:rStyle w:val="CommentReference"/>
        </w:rPr>
        <w:annotationRef/>
      </w:r>
      <w:r w:rsidRPr="004E4E35">
        <w:t>On 12/4/17, the DLAD Editor made a technical amendment to 17.9303(d)(1), updating the link to the industrial base management system to read “</w:t>
      </w:r>
      <w:hyperlink r:id="rId87" w:history="1">
        <w:r w:rsidRPr="004E4E35">
          <w:rPr>
            <w:rStyle w:val="Hyperlink"/>
            <w:color w:val="auto"/>
          </w:rPr>
          <w:t>https://www.jccs.gov/SSDB/IBMS/Home.aspx</w:t>
        </w:r>
      </w:hyperlink>
      <w:r w:rsidRPr="004E4E35">
        <w:t>” instead of “https://headquarters.dla.mil/APPS/IBMS.”</w:t>
      </w:r>
    </w:p>
  </w:comment>
  <w:comment w:id="603" w:author="Burleigh, Anne R CIV DLA ACQUISITION (USA)" w:date="2019-03-26T14:28:00Z" w:initials="BARCDA(">
    <w:p w14:paraId="45A08048" w14:textId="77777777" w:rsidR="00EE71FC" w:rsidRDefault="00EE71FC" w:rsidP="00D02B17">
      <w:pPr>
        <w:pStyle w:val="CommentText"/>
      </w:pPr>
      <w:r>
        <w:rPr>
          <w:rStyle w:val="CommentReference"/>
        </w:rPr>
        <w:annotationRef/>
      </w:r>
      <w:r>
        <w:t>On 9-21-18, the DLAD Editor deleted the content of 7.102(d) shown below and inserted “Reserved”, consistent with the intent of PROCLTR 17-14, which deleted 13.500(S-91).</w:t>
      </w:r>
    </w:p>
    <w:p w14:paraId="39661CA7" w14:textId="77777777" w:rsidR="00EE71FC" w:rsidRDefault="00EE71FC" w:rsidP="00D02B17">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602" w:author="Burleigh, Anne R CIV DLA ACQUISITION (USA)" w:date="2020-05-04T19:19:00Z" w:initials="BARCDA(">
    <w:p w14:paraId="6E2E6E35" w14:textId="461467EE" w:rsidR="00EE71FC" w:rsidRPr="00D02B17" w:rsidRDefault="00EE71FC" w:rsidP="00D02B17">
      <w:pPr>
        <w:contextualSpacing/>
        <w:rPr>
          <w:rFonts w:eastAsia="Calibri"/>
          <w:sz w:val="24"/>
          <w:szCs w:val="24"/>
        </w:rPr>
      </w:pPr>
      <w:r>
        <w:rPr>
          <w:rStyle w:val="CommentReference"/>
        </w:rPr>
        <w:annotationRef/>
      </w:r>
      <w:r>
        <w:rPr>
          <w:rFonts w:eastAsia="Calibri"/>
          <w:sz w:val="24"/>
          <w:szCs w:val="24"/>
        </w:rPr>
        <w:t>On 5/4/20, the DLAD Editor made a technical amendment at 17.9303(d)(2), inserting “Reserved.” and deleting “</w:t>
      </w:r>
      <w:r w:rsidRPr="00CD6247">
        <w:rPr>
          <w:rFonts w:eastAsia="Calibri"/>
          <w:sz w:val="24"/>
          <w:szCs w:val="24"/>
        </w:rPr>
        <w:t xml:space="preserve">Support Planning Integrated Data Enterprise Readiness System (SPIDERS) website at </w:t>
      </w:r>
      <w:hyperlink r:id="rId88" w:history="1">
        <w:r w:rsidRPr="00CD6247">
          <w:rPr>
            <w:rFonts w:eastAsia="Calibri"/>
            <w:color w:val="0000FF"/>
            <w:sz w:val="24"/>
            <w:szCs w:val="24"/>
            <w:u w:val="single"/>
          </w:rPr>
          <w:t>https://spiders.dla.mil</w:t>
        </w:r>
      </w:hyperlink>
      <w:r w:rsidRPr="00D02B17">
        <w:rPr>
          <w:rFonts w:eastAsia="Calibri"/>
          <w:sz w:val="24"/>
          <w:szCs w:val="24"/>
        </w:rPr>
        <w:t>.”; after confirming with the J74 Industrial Capabilities PM that J7 discontinued the program in 2017.</w:t>
      </w:r>
    </w:p>
  </w:comment>
  <w:comment w:id="604" w:author="Burleigh, Anne R CIV DLA ACQUISITION (USA)" w:date="2020-05-04T19:23:00Z" w:initials="BARCDA(">
    <w:p w14:paraId="7CC480F1" w14:textId="67F4A8A9" w:rsidR="00EE71FC" w:rsidRDefault="00EE71FC" w:rsidP="00D02B17">
      <w:pPr>
        <w:spacing w:after="240"/>
        <w:contextualSpacing/>
      </w:pPr>
      <w:r>
        <w:rPr>
          <w:rStyle w:val="CommentReference"/>
        </w:rPr>
        <w:annotationRef/>
      </w:r>
      <w:r>
        <w:rPr>
          <w:rFonts w:eastAsia="Calibri"/>
          <w:sz w:val="24"/>
          <w:szCs w:val="24"/>
        </w:rPr>
        <w:t xml:space="preserve">On 5/4/20, the DLAD Editor made a technical amendment at 17.9303(d)(2), inserting </w:t>
      </w:r>
      <w:r w:rsidRPr="009E7BA2">
        <w:rPr>
          <w:rFonts w:eastAsia="Calibri"/>
          <w:sz w:val="24"/>
          <w:szCs w:val="24"/>
        </w:rPr>
        <w:t>“DLA Troop Support Medica</w:t>
      </w:r>
      <w:r>
        <w:rPr>
          <w:rFonts w:eastAsia="Calibri"/>
          <w:sz w:val="24"/>
          <w:szCs w:val="24"/>
        </w:rPr>
        <w:t xml:space="preserve">l </w:t>
      </w:r>
      <w:r w:rsidRPr="009E7BA2">
        <w:rPr>
          <w:rFonts w:eastAsia="Calibri"/>
          <w:sz w:val="24"/>
          <w:szCs w:val="24"/>
        </w:rPr>
        <w:t>Master (DMM) Online Catalog</w:t>
      </w:r>
      <w:r>
        <w:rPr>
          <w:rFonts w:eastAsia="Calibri"/>
          <w:sz w:val="24"/>
          <w:szCs w:val="24"/>
        </w:rPr>
        <w:t xml:space="preserve">” in place of </w:t>
      </w:r>
      <w:r w:rsidRPr="009E7BA2">
        <w:rPr>
          <w:rFonts w:eastAsia="Calibri"/>
          <w:sz w:val="24"/>
          <w:szCs w:val="24"/>
        </w:rPr>
        <w:t>“Readiness management application (RMA)”</w:t>
      </w:r>
      <w:r>
        <w:rPr>
          <w:rFonts w:eastAsia="Calibri"/>
          <w:sz w:val="24"/>
          <w:szCs w:val="24"/>
        </w:rPr>
        <w:t>.</w:t>
      </w:r>
    </w:p>
  </w:comment>
  <w:comment w:id="605" w:author="Burleigh, Anne R CIV DLA ACQUISITION (USA)" w:date="2020-03-22T00:06:00Z" w:initials="BARCDA(">
    <w:p w14:paraId="0282094F" w14:textId="77777777" w:rsidR="00EE71FC" w:rsidRDefault="00EE71FC" w:rsidP="0002333D">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606" w:author="Burleigh, Anne R CIV DLA ACQUISITION (USA)" w:date="2017-08-08T18:25:00Z" w:initials="BARCDA(">
    <w:p w14:paraId="51ABD47E" w14:textId="77777777" w:rsidR="00EE71FC" w:rsidRDefault="00EE71FC" w:rsidP="0002333D">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4803D9D7" w14:textId="77777777" w:rsidR="00EE71FC" w:rsidRDefault="00EE71FC" w:rsidP="0002333D">
      <w:pPr>
        <w:pStyle w:val="CommentText"/>
      </w:pPr>
    </w:p>
  </w:comment>
  <w:comment w:id="608" w:author="Burleigh, Anne R CIV DLA ACQUISITION (USA)" w:date="2017-05-09T17:20:00Z" w:initials="BARCDA(">
    <w:p w14:paraId="6C70E949" w14:textId="77777777" w:rsidR="00EE71FC" w:rsidRDefault="00EE71FC" w:rsidP="003E7BDD">
      <w:pPr>
        <w:pStyle w:val="CommentText"/>
      </w:pPr>
      <w:r>
        <w:rPr>
          <w:rStyle w:val="CommentReference"/>
        </w:rPr>
        <w:annotationRef/>
      </w:r>
      <w:r>
        <w:rPr>
          <w:noProof/>
        </w:rPr>
        <w:t>On 5/9/17, the DLAD Editor made a technical amendment deleting Troop Support Medical and Subsistence from the L19 prescription.  (They are covered by procurement notes L20 and L21, respectively.)</w:t>
      </w:r>
    </w:p>
  </w:comment>
  <w:comment w:id="609" w:author="Burleigh, Anne R CIV DLA ACQUISITION (USA)" w:date="2020-06-18T13:58:00Z" w:initials="BARCDA(">
    <w:p w14:paraId="3D7797D9" w14:textId="1739EE17" w:rsidR="00EE71FC" w:rsidRDefault="00EE71FC">
      <w:pPr>
        <w:pStyle w:val="CommentText"/>
      </w:pPr>
      <w:r>
        <w:rPr>
          <w:rStyle w:val="CommentReference"/>
        </w:rPr>
        <w:annotationRef/>
      </w:r>
      <w:r>
        <w:t>On 6/11/20, the DLAD Editor updated 17.9304(d) IAW PROCLTR 20-12.</w:t>
      </w:r>
    </w:p>
  </w:comment>
  <w:comment w:id="610" w:author="Burleigh, Anne R CIV DLA ACQUISITION (USA)" w:date="2021-01-19T13:02:00Z" w:initials="BARCDA(">
    <w:p w14:paraId="64CA1211" w14:textId="77777777" w:rsidR="00EE71FC" w:rsidRDefault="00EE71FC">
      <w:pPr>
        <w:pStyle w:val="CommentText"/>
        <w:rPr>
          <w:color w:val="000000"/>
          <w:sz w:val="24"/>
          <w:szCs w:val="24"/>
        </w:rPr>
      </w:pPr>
      <w:r>
        <w:rPr>
          <w:rStyle w:val="CommentReference"/>
        </w:rPr>
        <w:annotationRef/>
      </w:r>
      <w:r>
        <w:t xml:space="preserve">On 1/19/21, the DLAD Editor made technical amendments (i) correcting </w:t>
      </w:r>
      <w:r w:rsidRPr="00B6242B">
        <w:rPr>
          <w:sz w:val="24"/>
          <w:szCs w:val="24"/>
        </w:rPr>
        <w:t xml:space="preserve">errors in prescription and text of procurement note L19 as it appeared in DLAD Revision dated </w:t>
      </w:r>
      <w:r>
        <w:rPr>
          <w:sz w:val="24"/>
          <w:szCs w:val="24"/>
        </w:rPr>
        <w:t>10/</w:t>
      </w:r>
      <w:r w:rsidRPr="00B6242B">
        <w:rPr>
          <w:sz w:val="24"/>
          <w:szCs w:val="24"/>
        </w:rPr>
        <w:t>15</w:t>
      </w:r>
      <w:r>
        <w:rPr>
          <w:sz w:val="24"/>
          <w:szCs w:val="24"/>
        </w:rPr>
        <w:t>/20; (ii) i</w:t>
      </w:r>
      <w:r w:rsidRPr="00B6242B">
        <w:rPr>
          <w:sz w:val="24"/>
          <w:szCs w:val="24"/>
        </w:rPr>
        <w:t>nserted updated website</w:t>
      </w:r>
      <w:r>
        <w:rPr>
          <w:sz w:val="24"/>
          <w:szCs w:val="24"/>
        </w:rPr>
        <w:t>; and (iii) r</w:t>
      </w:r>
      <w:r w:rsidRPr="00B6242B">
        <w:rPr>
          <w:sz w:val="24"/>
          <w:szCs w:val="24"/>
        </w:rPr>
        <w:t xml:space="preserve">evised </w:t>
      </w:r>
      <w:r w:rsidRPr="00B6242B">
        <w:rPr>
          <w:color w:val="000000"/>
          <w:sz w:val="24"/>
          <w:szCs w:val="24"/>
        </w:rPr>
        <w:t xml:space="preserve">procurement note date from </w:t>
      </w:r>
      <w:r w:rsidRPr="00B6242B">
        <w:rPr>
          <w:rFonts w:eastAsia="Calibri"/>
          <w:sz w:val="24"/>
          <w:szCs w:val="24"/>
        </w:rPr>
        <w:t xml:space="preserve">JUN 2020 </w:t>
      </w:r>
      <w:r w:rsidRPr="00B6242B">
        <w:rPr>
          <w:color w:val="000000"/>
          <w:sz w:val="24"/>
          <w:szCs w:val="24"/>
        </w:rPr>
        <w:t>to JAN 2021.</w:t>
      </w:r>
      <w:r>
        <w:rPr>
          <w:color w:val="000000"/>
          <w:sz w:val="24"/>
          <w:szCs w:val="24"/>
        </w:rPr>
        <w:t xml:space="preserve"> </w:t>
      </w:r>
    </w:p>
    <w:p w14:paraId="7784B828" w14:textId="5552CE88" w:rsidR="00EE71FC" w:rsidRDefault="00EE71FC">
      <w:pPr>
        <w:pStyle w:val="CommentText"/>
        <w:rPr>
          <w:color w:val="000000"/>
          <w:sz w:val="24"/>
          <w:szCs w:val="24"/>
        </w:rPr>
      </w:pPr>
      <w:r>
        <w:rPr>
          <w:color w:val="000000"/>
          <w:sz w:val="24"/>
          <w:szCs w:val="24"/>
        </w:rPr>
        <w:t>Deleted policy follows:</w:t>
      </w:r>
    </w:p>
    <w:p w14:paraId="3999D17D" w14:textId="77777777" w:rsidR="00EE71FC" w:rsidRPr="00246856" w:rsidRDefault="00EE71FC" w:rsidP="00F660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L19 Surge and Sustainment (S&amp;S) – Capability Assessment Plan (CAP) (</w:t>
      </w:r>
      <w:r w:rsidRPr="00246856">
        <w:rPr>
          <w:bCs/>
          <w:color w:val="000000"/>
          <w:sz w:val="23"/>
          <w:szCs w:val="23"/>
        </w:rPr>
        <w:t>JUN 2020</w:t>
      </w:r>
      <w:r w:rsidRPr="00246856">
        <w:rPr>
          <w:color w:val="000000"/>
          <w:sz w:val="23"/>
          <w:szCs w:val="23"/>
        </w:rPr>
        <w:t>)</w:t>
      </w:r>
    </w:p>
    <w:p w14:paraId="4AF2D50B" w14:textId="5D068518" w:rsidR="00EE71FC" w:rsidRDefault="00EE71FC" w:rsidP="00F66063">
      <w:pPr>
        <w:pStyle w:val="CommentText"/>
      </w:pPr>
      <w:r w:rsidRPr="00246856">
        <w:rPr>
          <w:color w:val="000000"/>
          <w:sz w:val="23"/>
          <w:szCs w:val="23"/>
        </w:rPr>
        <w:t xml:space="preserve">Offerors </w:t>
      </w:r>
      <w:r w:rsidRPr="00246856">
        <w:rPr>
          <w:b/>
          <w:bCs/>
          <w:color w:val="000000"/>
          <w:sz w:val="23"/>
          <w:szCs w:val="23"/>
        </w:rPr>
        <w:t xml:space="preserve">shall </w:t>
      </w:r>
      <w:r w:rsidRPr="00246856">
        <w:rPr>
          <w:color w:val="000000"/>
          <w:sz w:val="23"/>
          <w:szCs w:val="23"/>
        </w:rPr>
        <w:t xml:space="preserve">must complete the CAP electronically using the </w:t>
      </w:r>
      <w:r w:rsidRPr="00246856">
        <w:rPr>
          <w:b/>
          <w:bCs/>
          <w:color w:val="000000"/>
          <w:sz w:val="23"/>
          <w:szCs w:val="23"/>
        </w:rPr>
        <w:t>W</w:t>
      </w:r>
      <w:r w:rsidRPr="00246856">
        <w:rPr>
          <w:color w:val="000000"/>
          <w:sz w:val="23"/>
          <w:szCs w:val="23"/>
        </w:rPr>
        <w:t xml:space="preserve">orldwide </w:t>
      </w:r>
      <w:r w:rsidRPr="00246856">
        <w:rPr>
          <w:b/>
          <w:bCs/>
          <w:color w:val="000000"/>
          <w:sz w:val="23"/>
          <w:szCs w:val="23"/>
        </w:rPr>
        <w:t>W</w:t>
      </w:r>
      <w:r w:rsidRPr="00246856">
        <w:rPr>
          <w:color w:val="000000"/>
          <w:sz w:val="23"/>
          <w:szCs w:val="23"/>
        </w:rPr>
        <w:t xml:space="preserve">eb </w:t>
      </w:r>
      <w:r>
        <w:rPr>
          <w:b/>
          <w:bCs/>
          <w:color w:val="000000"/>
          <w:sz w:val="23"/>
          <w:szCs w:val="23"/>
        </w:rPr>
        <w:t>I</w:t>
      </w:r>
      <w:r w:rsidRPr="00246856">
        <w:rPr>
          <w:color w:val="000000"/>
          <w:sz w:val="23"/>
          <w:szCs w:val="23"/>
        </w:rPr>
        <w:t xml:space="preserve">ndustrial </w:t>
      </w:r>
      <w:r w:rsidRPr="00246856">
        <w:rPr>
          <w:b/>
          <w:bCs/>
          <w:color w:val="000000"/>
          <w:sz w:val="23"/>
          <w:szCs w:val="23"/>
        </w:rPr>
        <w:t>C</w:t>
      </w:r>
      <w:r w:rsidRPr="00246856">
        <w:rPr>
          <w:color w:val="000000"/>
          <w:sz w:val="23"/>
          <w:szCs w:val="23"/>
        </w:rPr>
        <w:t xml:space="preserve">capabilities </w:t>
      </w:r>
      <w:r w:rsidRPr="00246856">
        <w:rPr>
          <w:b/>
          <w:bCs/>
          <w:color w:val="000000"/>
          <w:sz w:val="23"/>
          <w:szCs w:val="23"/>
        </w:rPr>
        <w:t>P</w:t>
      </w:r>
      <w:r w:rsidRPr="00246856">
        <w:rPr>
          <w:color w:val="000000"/>
          <w:sz w:val="23"/>
          <w:szCs w:val="23"/>
        </w:rPr>
        <w:t xml:space="preserve">program (WICAP) website at </w:t>
      </w:r>
      <w:r w:rsidRPr="00C02872">
        <w:rPr>
          <w:bCs/>
          <w:color w:val="0000FF"/>
          <w:sz w:val="23"/>
          <w:szCs w:val="23"/>
        </w:rPr>
        <w:t>Worldwide Web Industrial Capabilities Program (WICAP)</w:t>
      </w:r>
      <w:r w:rsidRPr="00246856">
        <w:rPr>
          <w:b/>
          <w:bCs/>
          <w:color w:val="0000FF"/>
          <w:sz w:val="23"/>
          <w:szCs w:val="23"/>
        </w:rPr>
        <w:t xml:space="preserve"> (</w:t>
      </w:r>
      <w:hyperlink r:id="rId89" w:history="1">
        <w:r w:rsidRPr="006E396E">
          <w:rPr>
            <w:rStyle w:val="Hyperlink"/>
            <w:sz w:val="23"/>
            <w:szCs w:val="23"/>
          </w:rPr>
          <w:t>https://www.jccs.gov/wicap</w:t>
        </w:r>
      </w:hyperlink>
      <w:r w:rsidRPr="00246856">
        <w:rPr>
          <w:b/>
          <w:bCs/>
          <w:color w:val="0000FF"/>
          <w:sz w:val="23"/>
          <w:szCs w:val="23"/>
        </w:rPr>
        <w:t>)</w:t>
      </w:r>
      <w:r w:rsidRPr="00246856">
        <w:rPr>
          <w:color w:val="0000FF"/>
          <w:sz w:val="23"/>
          <w:szCs w:val="23"/>
        </w:rPr>
        <w:t>.</w:t>
      </w:r>
      <w:r>
        <w:rPr>
          <w:rStyle w:val="CommentReference"/>
        </w:rPr>
        <w:annotationRef/>
      </w:r>
    </w:p>
  </w:comment>
  <w:comment w:id="618" w:author="Burleigh, Anne R CIV DLA ACQUISITION (USA)" w:date="2020-12-15T20:03:00Z" w:initials="BARCDA(">
    <w:p w14:paraId="09996514" w14:textId="1CE3E0CA" w:rsidR="00EE71FC" w:rsidRDefault="00EE71FC">
      <w:pPr>
        <w:pStyle w:val="CommentText"/>
      </w:pPr>
      <w:r w:rsidRPr="00A26219">
        <w:rPr>
          <w:rStyle w:val="CommentReference"/>
        </w:rPr>
        <w:annotationRef/>
      </w:r>
      <w:bookmarkStart w:id="619" w:name="_Hlk58955225"/>
      <w:r w:rsidRPr="00A26219">
        <w:t>On 12/15/20, the DLAD Editor updated procurement note L19 at 17.9304(d), inserting the correct we</w:t>
      </w:r>
      <w:r>
        <w:t>b</w:t>
      </w:r>
      <w:r w:rsidRPr="00A26219">
        <w:t xml:space="preserve">site </w:t>
      </w:r>
      <w:hyperlink r:id="rId90" w:history="1">
        <w:r w:rsidRPr="002619D1">
          <w:rPr>
            <w:rStyle w:val="Hyperlink"/>
          </w:rPr>
          <w:t>https://ibms.dape.dla.mil/wicap</w:t>
        </w:r>
      </w:hyperlink>
      <w:r w:rsidRPr="00A26219">
        <w:t xml:space="preserve"> and removing </w:t>
      </w:r>
      <w:hyperlink r:id="rId91" w:history="1">
        <w:r w:rsidRPr="00A26219">
          <w:rPr>
            <w:rStyle w:val="Hyperlink"/>
            <w:sz w:val="23"/>
            <w:szCs w:val="23"/>
          </w:rPr>
          <w:t>https://www.jccs.gov/wicap</w:t>
        </w:r>
      </w:hyperlink>
      <w:bookmarkEnd w:id="619"/>
    </w:p>
  </w:comment>
  <w:comment w:id="620" w:author="Burleigh, Anne R CIV DLA ACQUISITION (USA)" w:date="2020-06-18T14:07:00Z" w:initials="BARCDA(">
    <w:p w14:paraId="7007F285" w14:textId="6984335D" w:rsidR="00EE71FC" w:rsidRDefault="00EE71FC">
      <w:pPr>
        <w:pStyle w:val="CommentText"/>
      </w:pPr>
      <w:r>
        <w:rPr>
          <w:rStyle w:val="CommentReference"/>
        </w:rPr>
        <w:annotationRef/>
      </w:r>
      <w:r>
        <w:t>On 6/11/20, the DLAD Editor updated procurement note L19 IAW PROCLTR 20-12.</w:t>
      </w:r>
    </w:p>
  </w:comment>
  <w:comment w:id="621" w:author="Burleigh, Anne R CIV DLA ACQUISITION (USA)" w:date="2020-06-18T14:14:00Z" w:initials="BARCDA(">
    <w:p w14:paraId="12A2A7C3" w14:textId="56A79A8C" w:rsidR="00EE71FC" w:rsidRDefault="00EE71FC">
      <w:pPr>
        <w:pStyle w:val="CommentText"/>
      </w:pPr>
      <w:r>
        <w:rPr>
          <w:rStyle w:val="CommentReference"/>
        </w:rPr>
        <w:annotationRef/>
      </w:r>
      <w:r>
        <w:t>On 6/11/20, the DLAD Editor updated 17.9304(e) IAW PROCLTR 20-12.</w:t>
      </w:r>
    </w:p>
  </w:comment>
  <w:comment w:id="622" w:author="Burleigh, Anne R CIV DLA ACQUISITION (USA)" w:date="2020-06-18T14:18:00Z" w:initials="BARCDA(">
    <w:p w14:paraId="15747EF1" w14:textId="1EA7559C" w:rsidR="00EE71FC" w:rsidRDefault="00EE71FC">
      <w:pPr>
        <w:pStyle w:val="CommentText"/>
      </w:pPr>
      <w:r>
        <w:rPr>
          <w:rStyle w:val="CommentReference"/>
        </w:rPr>
        <w:annotationRef/>
      </w:r>
      <w:r>
        <w:t>On 6/11/20, the DLAD Editor updated procurement note L20 IAW PROCLTR 20-12 and made a technical amendment, changing the date of the procurement note from “XXX” to “JUN” IAW the date of PROCLTR 20-12.</w:t>
      </w:r>
    </w:p>
  </w:comment>
  <w:comment w:id="623" w:author="Burleigh, Anne R CIV DLA ACQUISITION (USA)" w:date="2017-08-08T18:26:00Z" w:initials="BARCDA(">
    <w:p w14:paraId="38216181" w14:textId="77777777" w:rsidR="00EE71FC" w:rsidRDefault="00EE71FC" w:rsidP="001B4162">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73A651A0" w14:textId="77777777" w:rsidR="00EE71FC" w:rsidRDefault="00EE71FC" w:rsidP="001B4162">
      <w:pPr>
        <w:pStyle w:val="CommentText"/>
      </w:pPr>
    </w:p>
  </w:comment>
  <w:comment w:id="624" w:author="Burleigh, Anne R CIV DLA ACQUISITION (USA)" w:date="2017-08-08T18:27:00Z" w:initials="BARCDA(">
    <w:p w14:paraId="4E965711" w14:textId="77777777" w:rsidR="00EE71FC" w:rsidRDefault="00EE71FC" w:rsidP="001B4162">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78970F66" w14:textId="77777777" w:rsidR="00EE71FC" w:rsidRDefault="00EE71FC" w:rsidP="001B4162">
      <w:pPr>
        <w:pStyle w:val="CommentText"/>
      </w:pPr>
    </w:p>
  </w:comment>
  <w:comment w:id="626" w:author="Burleigh, Anne R CIV DLA ACQUISITION (USA)" w:date="2020-06-18T14:21:00Z" w:initials="BARCDA(">
    <w:p w14:paraId="0580C3BC" w14:textId="74AA36F2" w:rsidR="00EE71FC" w:rsidRDefault="00EE71FC">
      <w:pPr>
        <w:pStyle w:val="CommentText"/>
      </w:pPr>
      <w:r>
        <w:rPr>
          <w:rStyle w:val="CommentReference"/>
        </w:rPr>
        <w:annotationRef/>
      </w:r>
      <w:r>
        <w:t>On 6/11/20, the DLAD Editor updated 17.9305 IAW PROCLTR 20-12.</w:t>
      </w:r>
    </w:p>
  </w:comment>
  <w:comment w:id="627" w:author="Burleigh, Anne R CIV DLA ACQUISITION (USA)" w:date="2020-06-18T14:58:00Z" w:initials="BARCDA(">
    <w:p w14:paraId="65ED4776" w14:textId="09E0686E" w:rsidR="00EE71FC" w:rsidRDefault="00EE71FC">
      <w:pPr>
        <w:pStyle w:val="CommentText"/>
      </w:pPr>
      <w:r>
        <w:rPr>
          <w:rStyle w:val="CommentReference"/>
        </w:rPr>
        <w:annotationRef/>
      </w:r>
      <w:r>
        <w:t>On 6/11/20, the DLAD Editor updated procurement note C07 IAW PROCLTR 20-12 and made a technical amendment changing the date of procurement note C07 from “XXX” to “JUN” consistent with the date of PROCLTR 20-12.</w:t>
      </w:r>
    </w:p>
  </w:comment>
  <w:comment w:id="628" w:author="Burleigh, Anne R CIV DLA ACQUISITION (USA)" w:date="2020-12-15T20:03:00Z" w:initials="BARCDA(">
    <w:p w14:paraId="04975BAD" w14:textId="0E66E473" w:rsidR="00EE71FC" w:rsidRPr="00D542B1" w:rsidRDefault="00EE71FC" w:rsidP="004414E1">
      <w:pPr>
        <w:pStyle w:val="CommentText"/>
      </w:pPr>
      <w:r w:rsidRPr="00A26219">
        <w:rPr>
          <w:rStyle w:val="CommentReference"/>
        </w:rPr>
        <w:annotationRef/>
      </w:r>
      <w:r w:rsidRPr="00A26219">
        <w:t>On 1/</w:t>
      </w:r>
      <w:r>
        <w:t>4</w:t>
      </w:r>
      <w:r w:rsidRPr="00A26219">
        <w:t>/2</w:t>
      </w:r>
      <w:r>
        <w:t>1</w:t>
      </w:r>
      <w:r w:rsidRPr="00A26219">
        <w:t xml:space="preserve">, the DLAD Editor updated procurement note </w:t>
      </w:r>
      <w:r>
        <w:t>C07</w:t>
      </w:r>
      <w:r w:rsidRPr="00A26219">
        <w:t xml:space="preserve"> at 17.930</w:t>
      </w:r>
      <w:r>
        <w:t>5</w:t>
      </w:r>
      <w:r w:rsidRPr="00A26219">
        <w:t>, inserting the correct we</w:t>
      </w:r>
      <w:r>
        <w:t>b</w:t>
      </w:r>
      <w:r w:rsidRPr="00A26219">
        <w:t xml:space="preserve">site </w:t>
      </w:r>
      <w:hyperlink r:id="rId92" w:history="1">
        <w:r w:rsidRPr="002619D1">
          <w:rPr>
            <w:rStyle w:val="Hyperlink"/>
          </w:rPr>
          <w:t>https://ibms.dape.dla.mil/wicap</w:t>
        </w:r>
      </w:hyperlink>
      <w:r w:rsidRPr="00A26219">
        <w:t xml:space="preserve"> and removing </w:t>
      </w:r>
      <w:hyperlink r:id="rId93" w:history="1">
        <w:r w:rsidRPr="00A26219">
          <w:rPr>
            <w:rStyle w:val="Hyperlink"/>
            <w:sz w:val="23"/>
            <w:szCs w:val="23"/>
          </w:rPr>
          <w:t>https://www.jccs.gov/wicap</w:t>
        </w:r>
      </w:hyperlink>
      <w:r>
        <w:rPr>
          <w:rStyle w:val="Hyperlink"/>
          <w:sz w:val="23"/>
          <w:szCs w:val="23"/>
          <w:u w:val="none"/>
        </w:rPr>
        <w:t xml:space="preserve">. </w:t>
      </w:r>
      <w:r w:rsidRPr="00D542B1">
        <w:rPr>
          <w:rStyle w:val="Hyperlink"/>
          <w:color w:val="auto"/>
          <w:sz w:val="23"/>
          <w:szCs w:val="23"/>
          <w:u w:val="none"/>
        </w:rPr>
        <w:t>Revised date from JUN 2020 to JAN 2021.</w:t>
      </w:r>
    </w:p>
  </w:comment>
  <w:comment w:id="629" w:author="Burleigh, Anne R CIV DLA ACQUISITION (USA)" w:date="2020-06-18T14:07:00Z" w:initials="BARCDA(">
    <w:p w14:paraId="3DA4B445" w14:textId="23EDE1D3" w:rsidR="00EE71FC" w:rsidRDefault="00EE71FC" w:rsidP="004414E1">
      <w:pPr>
        <w:pStyle w:val="CommentText"/>
      </w:pPr>
      <w:r>
        <w:rPr>
          <w:rStyle w:val="CommentReference"/>
        </w:rPr>
        <w:annotationRef/>
      </w:r>
      <w:r>
        <w:t>On 6/11/20, the DLAD Editor updated procurement note C07 IAW PROCLTR 20-12.</w:t>
      </w:r>
    </w:p>
  </w:comment>
  <w:comment w:id="630" w:author="Burleigh, Anne R CIV DLA ACQUISITION (USA)" w:date="2020-03-22T00:06:00Z" w:initials="BARCDA(">
    <w:p w14:paraId="72C89E44" w14:textId="64728019" w:rsidR="00EE71FC" w:rsidRDefault="00EE71FC">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631" w:author="Burleigh, Anne R CIV DLA ACQUISITION (USA)" w:date="2017-08-08T18:25:00Z" w:initials="BARCDA(">
    <w:p w14:paraId="08D65C5C" w14:textId="77777777" w:rsidR="00EE71FC" w:rsidRDefault="00EE71FC" w:rsidP="00741C70">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22A1E681" w14:textId="77777777" w:rsidR="00EE71FC" w:rsidRDefault="00EE71FC" w:rsidP="00741C70">
      <w:pPr>
        <w:pStyle w:val="CommentText"/>
      </w:pPr>
    </w:p>
  </w:comment>
  <w:comment w:id="633" w:author="Burleigh, Anne R CIV DLA ACQUISITION (USA)" w:date="2020-12-10T12:07:00Z" w:initials="BARCDA(">
    <w:p w14:paraId="72B68D5A" w14:textId="6D144EB9" w:rsidR="00EE71FC" w:rsidRDefault="00EE71FC" w:rsidP="003C5332">
      <w:pPr>
        <w:rPr>
          <w:rFonts w:eastAsia="Calibri"/>
          <w:sz w:val="24"/>
          <w:szCs w:val="24"/>
        </w:rPr>
      </w:pPr>
      <w:r>
        <w:rPr>
          <w:rStyle w:val="CommentReference"/>
        </w:rPr>
        <w:annotationRef/>
      </w:r>
      <w:bookmarkStart w:id="634" w:name="_Hlk58500843"/>
      <w:r>
        <w:rPr>
          <w:rFonts w:eastAsia="Calibri"/>
          <w:sz w:val="24"/>
          <w:szCs w:val="24"/>
        </w:rPr>
        <w:t>On 12/10/20, the DLAD Editor made a technical amendment to insert “Reserved” at 17.9305(d), and delete the policy shown below,which was superseded by policy at 17.9304(d)  issued by PROCLTR 20-12. (The PROCLTR did not reflect this deletion.)</w:t>
      </w:r>
    </w:p>
    <w:p w14:paraId="17842D70" w14:textId="77777777" w:rsidR="00EE71FC" w:rsidRDefault="00EE71FC" w:rsidP="003C5332">
      <w:pPr>
        <w:rPr>
          <w:rFonts w:eastAsia="Calibri"/>
          <w:sz w:val="24"/>
          <w:szCs w:val="24"/>
        </w:rPr>
      </w:pPr>
    </w:p>
    <w:p w14:paraId="73B055A9" w14:textId="61F0851D" w:rsidR="00EE71FC" w:rsidRPr="00CD6247" w:rsidRDefault="00EE71FC" w:rsidP="003C5332">
      <w:pPr>
        <w:rPr>
          <w:rFonts w:eastAsia="Calibri"/>
          <w:sz w:val="24"/>
          <w:szCs w:val="24"/>
        </w:rPr>
      </w:pPr>
      <w:r>
        <w:rPr>
          <w:rFonts w:eastAsia="Calibri"/>
          <w:sz w:val="24"/>
          <w:szCs w:val="24"/>
        </w:rPr>
        <w:t>“</w:t>
      </w:r>
      <w:r w:rsidRPr="00CD6247">
        <w:rPr>
          <w:rFonts w:eastAsia="Calibri"/>
          <w:sz w:val="24"/>
          <w:szCs w:val="24"/>
        </w:rPr>
        <w:t>Solicitations issued by DLA Aviation, DLA Land and Maritime, and DLA Troop Support Construction &amp; Equipment (C&amp;E), Clothing &amp; Textile (C&amp;T), and Industrial Hardware (IH) must include procurement note L19 when S&amp;S requirements apply.</w:t>
      </w:r>
      <w:r>
        <w:rPr>
          <w:rStyle w:val="CommentReference"/>
        </w:rPr>
        <w:annotationRef/>
      </w:r>
    </w:p>
    <w:p w14:paraId="4ED32B74" w14:textId="77777777" w:rsidR="00EE71FC" w:rsidRPr="00CD6247" w:rsidRDefault="00EE71FC" w:rsidP="003C5332">
      <w:pPr>
        <w:widowControl w:val="0"/>
        <w:spacing w:line="251" w:lineRule="exact"/>
        <w:rPr>
          <w:sz w:val="24"/>
          <w:szCs w:val="24"/>
        </w:rPr>
      </w:pPr>
      <w:r w:rsidRPr="00CD6247">
        <w:rPr>
          <w:sz w:val="24"/>
          <w:szCs w:val="24"/>
        </w:rPr>
        <w:t>*****</w:t>
      </w:r>
    </w:p>
    <w:p w14:paraId="1636F31C" w14:textId="77777777" w:rsidR="00EE71FC" w:rsidRPr="00CD6247" w:rsidRDefault="00EE71FC" w:rsidP="003C5332">
      <w:pPr>
        <w:rPr>
          <w:rFonts w:eastAsia="Calibri"/>
          <w:sz w:val="24"/>
          <w:szCs w:val="24"/>
        </w:rPr>
      </w:pPr>
      <w:r w:rsidRPr="00CD6247">
        <w:rPr>
          <w:rFonts w:eastAsia="Calibri"/>
          <w:sz w:val="24"/>
          <w:szCs w:val="24"/>
        </w:rPr>
        <w:t>L19 Surge and Sustainment (S&amp;S) – Capability Assessment Plan (CAP) (MAY 2017)</w:t>
      </w:r>
    </w:p>
    <w:p w14:paraId="55193736" w14:textId="77777777" w:rsidR="00EE71FC" w:rsidRPr="00CD6247" w:rsidRDefault="00EE71FC" w:rsidP="003C5332">
      <w:pPr>
        <w:rPr>
          <w:rFonts w:eastAsia="Calibri"/>
          <w:sz w:val="24"/>
          <w:szCs w:val="24"/>
        </w:rPr>
      </w:pPr>
      <w:r w:rsidRPr="00CD6247">
        <w:rPr>
          <w:rFonts w:eastAsia="Calibri"/>
          <w:sz w:val="24"/>
          <w:szCs w:val="24"/>
        </w:rPr>
        <w:t xml:space="preserve">Offerors must complete the CAP electronically using the </w:t>
      </w:r>
      <w:hyperlink r:id="rId94" w:history="1">
        <w:r>
          <w:rPr>
            <w:rStyle w:val="Hyperlink"/>
            <w:rFonts w:eastAsia="Calibri"/>
            <w:sz w:val="24"/>
            <w:szCs w:val="24"/>
          </w:rPr>
          <w:t>World Wide Web Industrial Capabilities Assessment Program (WICAP) Website</w:t>
        </w:r>
      </w:hyperlink>
      <w:r w:rsidRPr="006B70DA">
        <w:rPr>
          <w:rStyle w:val="Hyperlink"/>
          <w:rFonts w:eastAsia="Calibri"/>
          <w:color w:val="auto"/>
          <w:sz w:val="24"/>
          <w:szCs w:val="24"/>
          <w:u w:val="none"/>
        </w:rPr>
        <w:t xml:space="preserve"> at </w:t>
      </w:r>
      <w:hyperlink r:id="rId95" w:history="1">
        <w:r w:rsidRPr="00486A2A">
          <w:rPr>
            <w:rStyle w:val="Hyperlink"/>
            <w:rFonts w:eastAsia="Calibri"/>
            <w:sz w:val="24"/>
            <w:szCs w:val="24"/>
          </w:rPr>
          <w:t>https://www.jccs.gov/wicap</w:t>
        </w:r>
      </w:hyperlink>
      <w:r w:rsidRPr="00CD6247">
        <w:rPr>
          <w:rFonts w:eastAsia="Calibri"/>
          <w:color w:val="0000FF"/>
          <w:sz w:val="24"/>
          <w:szCs w:val="24"/>
          <w:u w:val="single"/>
        </w:rPr>
        <w:t>.</w:t>
      </w:r>
      <w:r w:rsidRPr="00CD6247">
        <w:rPr>
          <w:rStyle w:val="CommentReference"/>
          <w:sz w:val="24"/>
          <w:szCs w:val="24"/>
        </w:rPr>
        <w:annotationRef/>
      </w:r>
    </w:p>
    <w:p w14:paraId="4367FBBE" w14:textId="203933BC" w:rsidR="00EE71FC" w:rsidRPr="00CD6247" w:rsidRDefault="00EE71FC" w:rsidP="003C5332">
      <w:pPr>
        <w:widowControl w:val="0"/>
        <w:spacing w:line="251" w:lineRule="exact"/>
        <w:rPr>
          <w:rFonts w:eastAsia="Calibri"/>
          <w:sz w:val="24"/>
          <w:szCs w:val="24"/>
        </w:rPr>
      </w:pPr>
      <w:r w:rsidRPr="00CD6247">
        <w:rPr>
          <w:sz w:val="24"/>
          <w:szCs w:val="24"/>
        </w:rPr>
        <w:t>*****</w:t>
      </w:r>
      <w:r>
        <w:rPr>
          <w:sz w:val="24"/>
          <w:szCs w:val="24"/>
        </w:rPr>
        <w:t>”</w:t>
      </w:r>
    </w:p>
    <w:bookmarkEnd w:id="634"/>
    <w:p w14:paraId="7B97DF47" w14:textId="07317BCC" w:rsidR="00EE71FC" w:rsidRDefault="00EE71FC">
      <w:pPr>
        <w:pStyle w:val="CommentText"/>
      </w:pPr>
    </w:p>
  </w:comment>
  <w:comment w:id="635" w:author="Burleigh, Anne R CIV DLA ACQUISITION (USA)" w:date="2017-08-08T18:25:00Z" w:initials="BARCDA(">
    <w:p w14:paraId="58198CB3" w14:textId="77777777" w:rsidR="00EE71FC" w:rsidRDefault="00EE71FC" w:rsidP="00AA5BE8">
      <w:pPr>
        <w:pStyle w:val="CommentText"/>
      </w:pPr>
      <w:r>
        <w:rPr>
          <w:rStyle w:val="CommentReference"/>
        </w:rPr>
        <w:annotationRef/>
      </w:r>
      <w:r>
        <w:rPr>
          <w:rStyle w:val="CommentReference"/>
        </w:rPr>
        <w:annotationRef/>
      </w:r>
      <w:r>
        <w:t>On 8/3/17, the DLAD Editor made a technical amendment correcting the date of procurement note L20 to read “FEB” instead of “JAN,” IAW EProcurement implementation of PROCLTR 17-10.</w:t>
      </w:r>
    </w:p>
    <w:p w14:paraId="67378BB6" w14:textId="77777777" w:rsidR="00EE71FC" w:rsidRDefault="00EE71FC" w:rsidP="00AA5BE8">
      <w:pPr>
        <w:pStyle w:val="CommentText"/>
      </w:pPr>
    </w:p>
  </w:comment>
  <w:comment w:id="636" w:author="Burleigh, Anne R CIV DLA ACQUISITION (USA)" w:date="2017-08-08T18:26:00Z" w:initials="BARCDA(">
    <w:p w14:paraId="5512F9CD" w14:textId="77777777" w:rsidR="00EE71FC" w:rsidRDefault="00EE71FC" w:rsidP="00AA5BE8">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54060F54" w14:textId="77777777" w:rsidR="00EE71FC" w:rsidRDefault="00EE71FC" w:rsidP="00AA5BE8">
      <w:pPr>
        <w:pStyle w:val="CommentText"/>
      </w:pPr>
    </w:p>
  </w:comment>
  <w:comment w:id="637" w:author="Burleigh, Anne R CIV DLA ACQUISITION (USA)" w:date="2017-08-08T18:27:00Z" w:initials="BARCDA(">
    <w:p w14:paraId="01068366" w14:textId="77777777" w:rsidR="00EE71FC" w:rsidRDefault="00EE71FC" w:rsidP="00AA5BE8">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71EB884A" w14:textId="77777777" w:rsidR="00EE71FC" w:rsidRDefault="00EE71FC" w:rsidP="00AA5BE8">
      <w:pPr>
        <w:pStyle w:val="CommentText"/>
      </w:pPr>
    </w:p>
  </w:comment>
  <w:comment w:id="642" w:author="Burleigh, Anne R CIV DLA ACQUISITION (USA)" w:date="2020-09-30T13:34:00Z" w:initials="BARCDA(">
    <w:p w14:paraId="15FE62FE" w14:textId="33EB32C6" w:rsidR="00EE71FC" w:rsidRPr="003F7F88" w:rsidRDefault="00EE71FC">
      <w:pPr>
        <w:pStyle w:val="CommentText"/>
      </w:pPr>
      <w:r>
        <w:rPr>
          <w:rStyle w:val="CommentReference"/>
        </w:rPr>
        <w:annotationRef/>
      </w:r>
      <w:r w:rsidRPr="003F7F88">
        <w:rPr>
          <w:bCs/>
          <w:sz w:val="24"/>
          <w:szCs w:val="24"/>
        </w:rPr>
        <w:t>On 9/30/20, the DLAD Editor made a technical amendment to 17.9500, adding the following: TLSC initiatives are prime vendor programs for purposes of the authorities at 13.402(a) to use fast payment procedures.</w:t>
      </w:r>
    </w:p>
  </w:comment>
  <w:comment w:id="647" w:author="Burleigh, Anne R CIV DLA ACQUISITION (USA)" w:date="2017-08-08T18:24:00Z" w:initials="BARCDA(">
    <w:p w14:paraId="518CD0F5" w14:textId="77777777" w:rsidR="00EE71FC" w:rsidRDefault="00EE71FC" w:rsidP="00F33255">
      <w:pPr>
        <w:pStyle w:val="CommentText"/>
      </w:pPr>
      <w:r>
        <w:rPr>
          <w:rStyle w:val="CommentReference"/>
        </w:rPr>
        <w:annotationRef/>
      </w:r>
      <w:r>
        <w:rPr>
          <w:rStyle w:val="CommentReference"/>
        </w:rPr>
        <w:annotationRef/>
      </w:r>
      <w:r>
        <w:t>On 8/3/17, the DLAD Editor made a technical amendment correcting the date of procurement note C08 to read “FEB” instead of “JAN,” IAW EProcurement implementation of PROCLTR 17-10.</w:t>
      </w:r>
    </w:p>
    <w:p w14:paraId="22393AB2" w14:textId="77777777" w:rsidR="00EE71FC" w:rsidRDefault="00EE71FC" w:rsidP="00F33255">
      <w:pPr>
        <w:pStyle w:val="CommentText"/>
      </w:pPr>
    </w:p>
  </w:comment>
  <w:comment w:id="649" w:author="Burleigh, Anne R CIV DLA ACQUISITION (USA)" w:date="2019-08-14T14:24:00Z" w:initials="BARCDA(">
    <w:p w14:paraId="0FF4E403" w14:textId="77777777" w:rsidR="00BB7043" w:rsidRDefault="00EE71FC">
      <w:pPr>
        <w:pStyle w:val="CommentText"/>
      </w:pPr>
      <w:r>
        <w:rPr>
          <w:rStyle w:val="CommentReference"/>
        </w:rPr>
        <w:annotationRef/>
      </w:r>
      <w:r w:rsidR="000A6BB1">
        <w:t>On 12/1/21, the DLAD Editor updated</w:t>
      </w:r>
      <w:r w:rsidR="00BB7043">
        <w:t xml:space="preserve"> section 18.2 IAW PROCLTR 21-16.</w:t>
      </w:r>
    </w:p>
    <w:p w14:paraId="2648358D" w14:textId="1D097C5E" w:rsidR="00EE71FC" w:rsidRDefault="00EE71FC">
      <w:pPr>
        <w:pStyle w:val="CommentText"/>
      </w:pPr>
      <w:r>
        <w:t>On 8/14/19, the DLAD Editor added part 18 IAW PROCLTR 19-18.</w:t>
      </w:r>
    </w:p>
  </w:comment>
  <w:comment w:id="650" w:author="Burleigh, Anne R CIV DLA ACQUISITION (USA)" w:date="2019-12-04T10:55:00Z" w:initials="BARCDA(">
    <w:p w14:paraId="7014E455" w14:textId="77777777" w:rsidR="00EE71FC" w:rsidRDefault="00EE71FC" w:rsidP="004D6A85">
      <w:pPr>
        <w:pStyle w:val="CommentText"/>
      </w:pPr>
      <w:r>
        <w:rPr>
          <w:rStyle w:val="CommentReference"/>
        </w:rPr>
        <w:annotationRef/>
      </w:r>
      <w:r>
        <w:t>On 12/4/19, the DLAD Editor made a technical amendment replacing 18.271 with the correct section number 18.270 in accordance with the DFARS.</w:t>
      </w:r>
    </w:p>
  </w:comment>
  <w:comment w:id="654" w:author="Swann, Tracie M CIV DLA ACQUISITION (USA)" w:date="2021-12-01T14:56:00Z" w:initials="STMCDA(">
    <w:p w14:paraId="3540989A" w14:textId="5F9E010A" w:rsidR="000F7E79" w:rsidRDefault="000F7E79">
      <w:pPr>
        <w:pStyle w:val="CommentText"/>
      </w:pPr>
      <w:r>
        <w:rPr>
          <w:rStyle w:val="CommentReference"/>
        </w:rPr>
        <w:annotationRef/>
      </w:r>
      <w:r>
        <w:t>On 12/1/21 DLAD Editor updated 18.270 (a)-(c) IAW PROCLTR 21-16.</w:t>
      </w:r>
    </w:p>
  </w:comment>
  <w:comment w:id="656" w:author="Burleigh, Anne R CIV DLA ACQUISITION (USA)" w:date="2019-12-04T10:55:00Z" w:initials="BARCDA(">
    <w:p w14:paraId="31B332F0" w14:textId="27854E18" w:rsidR="00EE71FC" w:rsidRDefault="00EE71FC">
      <w:pPr>
        <w:pStyle w:val="CommentText"/>
      </w:pPr>
      <w:r>
        <w:rPr>
          <w:rStyle w:val="CommentReference"/>
        </w:rPr>
        <w:annotationRef/>
      </w:r>
      <w:r>
        <w:t>On 12/4/19, the DLAD Editor made a technical amendment replacing 18.271 with the correct section number 18.270 in accordance with the DFARS.</w:t>
      </w:r>
    </w:p>
  </w:comment>
  <w:comment w:id="655" w:author="Burleigh, Anne R CIV DLA ACQUISITION (USA)" w:date="2020-10-19T14:22:00Z" w:initials="BARCDA(">
    <w:p w14:paraId="17F25B4C" w14:textId="783E3000" w:rsidR="00EE71FC" w:rsidRDefault="00EE71FC">
      <w:pPr>
        <w:pStyle w:val="CommentText"/>
      </w:pPr>
      <w:r>
        <w:rPr>
          <w:rStyle w:val="CommentReference"/>
        </w:rPr>
        <w:annotationRef/>
      </w:r>
      <w:r>
        <w:t>On 10/19/20, the DLAD Editor technical amendment updating 18.270 IAW FAC 2020-07/FAR Case 2018-004, which increased MPT and SAT thresholds. Deleted policies are shown as strikethrough below:</w:t>
      </w:r>
    </w:p>
    <w:p w14:paraId="2BF45572" w14:textId="77777777" w:rsidR="00EE71FC" w:rsidRDefault="00EE71FC" w:rsidP="00BA4BD3">
      <w:pPr>
        <w:adjustRightInd w:val="0"/>
      </w:pPr>
    </w:p>
    <w:p w14:paraId="0760DF09" w14:textId="1F9B82C4" w:rsidR="00EE71FC" w:rsidRPr="00B62CE6" w:rsidRDefault="005A1C85" w:rsidP="00BA4BD3">
      <w:pPr>
        <w:adjustRightInd w:val="0"/>
        <w:rPr>
          <w:strike/>
          <w:sz w:val="24"/>
          <w:szCs w:val="24"/>
        </w:rPr>
      </w:pPr>
      <w:hyperlink w:anchor="P18_271" w:history="1">
        <w:r w:rsidR="00EE71FC" w:rsidRPr="00BA4BD3">
          <w:rPr>
            <w:rStyle w:val="Hyperlink"/>
            <w:b/>
            <w:color w:val="auto"/>
            <w:sz w:val="24"/>
            <w:szCs w:val="24"/>
            <w:u w:val="none"/>
          </w:rPr>
          <w:t>18.270</w:t>
        </w:r>
      </w:hyperlink>
      <w:r w:rsidR="00EE71FC" w:rsidRPr="00BA4BD3">
        <w:rPr>
          <w:b/>
          <w:sz w:val="24"/>
          <w:szCs w:val="24"/>
        </w:rPr>
        <w:t xml:space="preserve"> Head of contracting activity determinations. </w:t>
      </w:r>
      <w:r w:rsidR="00EE71FC" w:rsidRPr="00BA4BD3">
        <w:rPr>
          <w:b/>
          <w:bCs/>
          <w:strike/>
          <w:sz w:val="24"/>
          <w:szCs w:val="24"/>
        </w:rPr>
        <w:t xml:space="preserve"> </w:t>
      </w:r>
      <w:r w:rsidR="00EE71FC" w:rsidRPr="00BA4BD3">
        <w:rPr>
          <w:bCs/>
          <w:strike/>
          <w:sz w:val="24"/>
          <w:szCs w:val="24"/>
        </w:rPr>
        <w:t>DFARS 218.270 (</w:t>
      </w:r>
      <w:r w:rsidR="00EE71FC" w:rsidRPr="00BA4BD3">
        <w:rPr>
          <w:strike/>
          <w:sz w:val="24"/>
          <w:szCs w:val="24"/>
        </w:rPr>
        <w:t xml:space="preserve">DEVIATION 2018-O0018) replaces “head of the agency” with “head of the contracting activity,” as defined in FAR 2.101, in the locations at </w:t>
      </w:r>
      <w:hyperlink w:anchor="P18_270" w:history="1">
        <w:r w:rsidR="00EE71FC" w:rsidRPr="00BA4BD3">
          <w:rPr>
            <w:rStyle w:val="Hyperlink"/>
            <w:strike/>
            <w:sz w:val="24"/>
            <w:szCs w:val="24"/>
          </w:rPr>
          <w:t>18.270</w:t>
        </w:r>
      </w:hyperlink>
      <w:r w:rsidR="00EE71FC" w:rsidRPr="00BA4BD3">
        <w:rPr>
          <w:strike/>
          <w:sz w:val="24"/>
          <w:szCs w:val="24"/>
        </w:rPr>
        <w:t>(a)-(e).</w:t>
      </w:r>
      <w:r w:rsidR="00EE71FC" w:rsidRPr="00CD6247">
        <w:rPr>
          <w:sz w:val="24"/>
          <w:szCs w:val="24"/>
        </w:rPr>
        <w:t xml:space="preserve"> </w:t>
      </w:r>
      <w:r w:rsidR="00EE71FC" w:rsidRPr="00B62CE6">
        <w:rPr>
          <w:strike/>
          <w:sz w:val="24"/>
          <w:szCs w:val="24"/>
        </w:rPr>
        <w:t>The DLA Acquisition Director has delegated this authority to the contracting officer.</w:t>
      </w:r>
    </w:p>
    <w:p w14:paraId="2A591584" w14:textId="77777777" w:rsidR="00EE71FC" w:rsidRPr="00BA4BD3" w:rsidRDefault="00EE71FC" w:rsidP="00BA4BD3">
      <w:pPr>
        <w:adjustRightInd w:val="0"/>
        <w:rPr>
          <w:strike/>
          <w:sz w:val="24"/>
          <w:szCs w:val="24"/>
        </w:rPr>
      </w:pPr>
      <w:r w:rsidRPr="00BA4BD3">
        <w:rPr>
          <w:strike/>
          <w:sz w:val="24"/>
          <w:szCs w:val="24"/>
        </w:rPr>
        <w:t>(a) FAR 2.101 (DEVIATION 2018-O0018):</w:t>
      </w:r>
    </w:p>
    <w:p w14:paraId="369B3A1A" w14:textId="77777777" w:rsidR="00EE71FC" w:rsidRPr="00BA4BD3" w:rsidRDefault="00EE71FC" w:rsidP="00BA4BD3">
      <w:pPr>
        <w:adjustRightInd w:val="0"/>
        <w:rPr>
          <w:strike/>
          <w:sz w:val="24"/>
          <w:szCs w:val="24"/>
        </w:rPr>
      </w:pPr>
      <w:r w:rsidRPr="00BA4BD3">
        <w:rPr>
          <w:strike/>
          <w:sz w:val="24"/>
          <w:szCs w:val="24"/>
        </w:rPr>
        <w:tab/>
        <w:t>(1) Definition of "micro-purchase threshold," paragraph (4).</w:t>
      </w:r>
    </w:p>
    <w:p w14:paraId="7C10C66B" w14:textId="77777777" w:rsidR="00EE71FC" w:rsidRPr="00BA4BD3" w:rsidRDefault="00EE71FC" w:rsidP="00BA4BD3">
      <w:pPr>
        <w:adjustRightInd w:val="0"/>
        <w:rPr>
          <w:strike/>
          <w:sz w:val="24"/>
          <w:szCs w:val="24"/>
        </w:rPr>
      </w:pPr>
      <w:r w:rsidRPr="00BA4BD3">
        <w:rPr>
          <w:strike/>
          <w:sz w:val="24"/>
          <w:szCs w:val="24"/>
        </w:rPr>
        <w:tab/>
        <w:t>(2) Definition of "simplified acquisition threshold."</w:t>
      </w:r>
    </w:p>
    <w:p w14:paraId="2A98E1F2" w14:textId="77777777" w:rsidR="00EE71FC" w:rsidRPr="00BA4BD3" w:rsidRDefault="00EE71FC" w:rsidP="00BA4BD3">
      <w:pPr>
        <w:adjustRightInd w:val="0"/>
        <w:rPr>
          <w:strike/>
          <w:sz w:val="24"/>
          <w:szCs w:val="24"/>
        </w:rPr>
      </w:pPr>
      <w:r w:rsidRPr="00BA4BD3">
        <w:rPr>
          <w:strike/>
          <w:sz w:val="24"/>
          <w:szCs w:val="24"/>
        </w:rPr>
        <w:t>(b) FAR 12.102(f) (DEVIATION 2018-O0018).</w:t>
      </w:r>
    </w:p>
    <w:p w14:paraId="4620CA1E" w14:textId="77777777" w:rsidR="00EE71FC" w:rsidRPr="00BA4BD3" w:rsidRDefault="00EE71FC" w:rsidP="00BA4BD3">
      <w:pPr>
        <w:adjustRightInd w:val="0"/>
        <w:rPr>
          <w:strike/>
          <w:sz w:val="24"/>
          <w:szCs w:val="24"/>
        </w:rPr>
      </w:pPr>
      <w:r w:rsidRPr="00BA4BD3">
        <w:rPr>
          <w:strike/>
          <w:sz w:val="24"/>
          <w:szCs w:val="24"/>
        </w:rPr>
        <w:t>(c) FAR 13.201(g) (DEVIATION 2018-O0018), except the determination authority for credit card purchases is the HCA (see 13.201(g)).</w:t>
      </w:r>
    </w:p>
    <w:p w14:paraId="72F6CC7E" w14:textId="77777777" w:rsidR="00EE71FC" w:rsidRPr="00BA4BD3" w:rsidRDefault="00EE71FC" w:rsidP="00BA4BD3">
      <w:pPr>
        <w:adjustRightInd w:val="0"/>
        <w:rPr>
          <w:strike/>
          <w:sz w:val="24"/>
          <w:szCs w:val="24"/>
        </w:rPr>
      </w:pPr>
      <w:r w:rsidRPr="00BA4BD3">
        <w:rPr>
          <w:strike/>
          <w:sz w:val="24"/>
          <w:szCs w:val="24"/>
        </w:rPr>
        <w:t>(d) FAR 13.500(c) (DEVIATION 2018-O0018).</w:t>
      </w:r>
    </w:p>
    <w:p w14:paraId="7A189D12" w14:textId="2620F2E3" w:rsidR="00EE71FC" w:rsidRPr="00F5441E" w:rsidRDefault="00EE71FC" w:rsidP="00F5441E">
      <w:pPr>
        <w:adjustRightInd w:val="0"/>
        <w:rPr>
          <w:strike/>
          <w:sz w:val="24"/>
          <w:szCs w:val="24"/>
        </w:rPr>
      </w:pPr>
      <w:r w:rsidRPr="00BA4BD3">
        <w:rPr>
          <w:strike/>
          <w:sz w:val="24"/>
          <w:szCs w:val="24"/>
        </w:rPr>
        <w:t>(e) FAR 18.202(a), (b), and (d), and 18.204(b</w:t>
      </w:r>
      <w:r>
        <w:rPr>
          <w:strike/>
          <w:sz w:val="24"/>
          <w:szCs w:val="24"/>
        </w:rPr>
        <w:t>).</w:t>
      </w:r>
    </w:p>
  </w:comment>
  <w:comment w:id="662" w:author="Burleigh, Anne R CIV DLA ACQUISITION (USA)" w:date="2019-05-13T17:09:00Z" w:initials="BARCDA(">
    <w:p w14:paraId="54D5F7A8" w14:textId="2A1AA470" w:rsidR="00EE71FC" w:rsidRDefault="00EE71FC">
      <w:pPr>
        <w:pStyle w:val="CommentText"/>
      </w:pPr>
      <w:r>
        <w:rPr>
          <w:rStyle w:val="CommentReference"/>
        </w:rPr>
        <w:annotationRef/>
      </w:r>
      <w:r>
        <w:t>DEVIATION 19-02 expired 4/30/19. The DLAD Editor deleted 19.201(c)(10)(B)(S-90) as follows:</w:t>
      </w:r>
    </w:p>
    <w:p w14:paraId="49994FD4" w14:textId="2AF55BEB" w:rsidR="00EE71FC" w:rsidRDefault="00EE71FC" w:rsidP="0015491D">
      <w:pPr>
        <w:ind w:right="-20"/>
        <w:rPr>
          <w:position w:val="1"/>
        </w:rPr>
      </w:pPr>
      <w:r>
        <w:rPr>
          <w:position w:val="1"/>
        </w:rPr>
        <w:t xml:space="preserve">  “(c)(10)((B)(S-90) In accordance with DEVIATION 19-02, the following requirements apply regarding completion and coordination of the DD Form 2579: </w:t>
      </w:r>
      <w:r>
        <w:rPr>
          <w:rStyle w:val="CommentReference"/>
        </w:rPr>
        <w:annotationRef/>
      </w:r>
    </w:p>
    <w:p w14:paraId="19986065" w14:textId="77777777" w:rsidR="00EE71FC" w:rsidRDefault="00EE71FC" w:rsidP="0015491D">
      <w:pPr>
        <w:ind w:right="-20"/>
        <w:rPr>
          <w:position w:val="1"/>
        </w:rPr>
      </w:pPr>
      <w:r>
        <w:rPr>
          <w:position w:val="1"/>
        </w:rPr>
        <w:t xml:space="preserve">                  (</w:t>
      </w:r>
      <w:r>
        <w:rPr>
          <w:i/>
          <w:position w:val="1"/>
        </w:rPr>
        <w:t>1</w:t>
      </w:r>
      <w:r>
        <w:rPr>
          <w:position w:val="1"/>
        </w:rPr>
        <w:t>) For manual buys, contracting personnel shall manually complete and distribute the August 2015 version of the DD Form 2579.</w:t>
      </w:r>
    </w:p>
    <w:p w14:paraId="27497EFC" w14:textId="437B5A9A" w:rsidR="00EE71FC" w:rsidRDefault="00EE71FC" w:rsidP="0015491D">
      <w:pPr>
        <w:pStyle w:val="CommentText"/>
      </w:pPr>
      <w:r>
        <w:rPr>
          <w:position w:val="1"/>
        </w:rPr>
        <w:t xml:space="preserve">                  (</w:t>
      </w:r>
      <w:r>
        <w:rPr>
          <w:i/>
          <w:position w:val="1"/>
        </w:rPr>
        <w:t>2</w:t>
      </w:r>
      <w:r>
        <w:rPr>
          <w:position w:val="1"/>
        </w:rPr>
        <w:t>) For automated buys, contracting personnel are authorized to continue using the current system-generated DD Form 2579.”</w:t>
      </w:r>
    </w:p>
  </w:comment>
  <w:comment w:id="664" w:author="Burleigh, Anne R CIV DLA ACQUISITION (USA)" w:date="2017-08-08T18:31:00Z" w:initials="BARCDA(">
    <w:p w14:paraId="3A769818" w14:textId="77777777" w:rsidR="00EE71FC" w:rsidRDefault="00EE71FC" w:rsidP="00B13E90">
      <w:pPr>
        <w:pStyle w:val="CommentText"/>
      </w:pPr>
      <w:r>
        <w:rPr>
          <w:rStyle w:val="CommentReference"/>
        </w:rPr>
        <w:annotationRef/>
      </w:r>
      <w:r>
        <w:rPr>
          <w:rStyle w:val="CommentReference"/>
        </w:rPr>
        <w:annotationRef/>
      </w:r>
      <w:r>
        <w:t>On 8/3/17, the DLAD Editor made a technical amendment correcting the date of procurement note L11 to read “AUG” instead of “JUN,” IAW EProcurement implementation of PROCLTR 17-19.</w:t>
      </w:r>
    </w:p>
    <w:p w14:paraId="72B5B4AC" w14:textId="77777777" w:rsidR="00EE71FC" w:rsidRDefault="00EE71FC" w:rsidP="00B13E90">
      <w:pPr>
        <w:pStyle w:val="CommentText"/>
      </w:pPr>
    </w:p>
  </w:comment>
  <w:comment w:id="665" w:author="Burleigh, Anne R CIV DLA ACQUISITION (USA)" w:date="2017-08-08T18:34:00Z" w:initials="BARCDA(">
    <w:p w14:paraId="2814EDD7" w14:textId="77777777" w:rsidR="00EE71FC" w:rsidRDefault="00EE71FC" w:rsidP="00B13E90">
      <w:pPr>
        <w:pStyle w:val="CommentText"/>
      </w:pPr>
      <w:r>
        <w:rPr>
          <w:rStyle w:val="CommentReference"/>
        </w:rPr>
        <w:annotationRef/>
      </w:r>
      <w:r>
        <w:t>On 8/3/17, the DLAD Editor made a technical amendment correcting the date of procurement note L12 to read “AUG” instead of “JUN,” IAW EProcurement implementation of PROCLTR 17-19.</w:t>
      </w:r>
      <w:r>
        <w:rPr>
          <w:rStyle w:val="CommentReference"/>
        </w:rPr>
        <w:annotationRef/>
      </w:r>
    </w:p>
    <w:p w14:paraId="45F52746" w14:textId="77777777" w:rsidR="00EE71FC" w:rsidRDefault="00EE71FC" w:rsidP="00B13E90">
      <w:pPr>
        <w:pStyle w:val="CommentText"/>
      </w:pPr>
    </w:p>
  </w:comment>
  <w:comment w:id="666" w:author="Burleigh, Anne R CIV DLA ACQUISITION (USA)" w:date="2017-08-08T18:36:00Z" w:initials="BARCDA(">
    <w:p w14:paraId="5FA7B761" w14:textId="77777777" w:rsidR="00EE71FC" w:rsidRDefault="00EE71FC" w:rsidP="00B13E90">
      <w:pPr>
        <w:pStyle w:val="CommentText"/>
      </w:pPr>
      <w:r>
        <w:rPr>
          <w:rStyle w:val="CommentReference"/>
        </w:rPr>
        <w:annotationRef/>
      </w:r>
      <w:r>
        <w:t>On 8/3/17, the DLAD Editor made a technical amendment correcting the date of procurement note L14 to read “AUG” instead of “JUN,” IAW EProcurement implementation of PROCLTR 17-19.</w:t>
      </w:r>
    </w:p>
  </w:comment>
  <w:comment w:id="667" w:author="Burleigh, Anne R CIV DLA ACQUISITION (USA)" w:date="2017-08-08T18:37:00Z" w:initials="BARCDA(">
    <w:p w14:paraId="377A43B3" w14:textId="77777777" w:rsidR="00EE71FC" w:rsidRDefault="00EE71FC" w:rsidP="00B13E90">
      <w:pPr>
        <w:pStyle w:val="CommentText"/>
      </w:pPr>
      <w:r>
        <w:rPr>
          <w:rStyle w:val="CommentReference"/>
        </w:rPr>
        <w:annotationRef/>
      </w:r>
      <w:r>
        <w:t>On 8/3/17, the DLAD Editor made a technical amendment correcting the date of procurement note L16 to read “AUG” instead of “JUN,” IAW EProcurement implementation of PROCLTR 17-19.</w:t>
      </w:r>
    </w:p>
  </w:comment>
  <w:comment w:id="668" w:author="Burleigh, Anne R CIV DLA ACQUISITION (USA)" w:date="2017-08-08T18:37:00Z" w:initials="BARCDA(">
    <w:p w14:paraId="2806ECB1" w14:textId="77777777" w:rsidR="00EE71FC" w:rsidRDefault="00EE71FC" w:rsidP="00B13E90">
      <w:pPr>
        <w:pStyle w:val="CommentText"/>
      </w:pPr>
      <w:r>
        <w:rPr>
          <w:rStyle w:val="CommentReference"/>
        </w:rPr>
        <w:annotationRef/>
      </w:r>
      <w:r>
        <w:t>On 8/3/17, the DLAD Editor made a technical amendment correcting the date of procurement note L17 to read “AUG” instead of “JUN,” IAW EProcurement implementation of PROCLTR 17-19.</w:t>
      </w:r>
    </w:p>
  </w:comment>
  <w:comment w:id="670" w:author="Burleigh, Anne R CIV DLA ACQUISITION (USA)" w:date="2020-10-13T11:56:00Z" w:initials="BARCDA(">
    <w:p w14:paraId="4C32D02D" w14:textId="73810D8F" w:rsidR="00EE71FC" w:rsidRDefault="00EE71FC">
      <w:pPr>
        <w:pStyle w:val="CommentText"/>
      </w:pPr>
      <w:r>
        <w:rPr>
          <w:rStyle w:val="CommentReference"/>
        </w:rPr>
        <w:annotationRef/>
      </w:r>
      <w:r>
        <w:t>On 10/13/20, the DLAD Editor updated 19.502-2 IAW PROCLTR 20-19.</w:t>
      </w:r>
    </w:p>
  </w:comment>
  <w:comment w:id="671" w:author="Burleigh, Anne R CIV DLA ACQUISITION (USA)" w:date="2015-10-21T12:54:00Z" w:initials="F">
    <w:p w14:paraId="4A2955A2" w14:textId="77777777" w:rsidR="00EE71FC" w:rsidRDefault="00EE71FC" w:rsidP="00B13E90">
      <w:pPr>
        <w:pStyle w:val="CommentText"/>
      </w:pPr>
      <w:r>
        <w:rPr>
          <w:rStyle w:val="CommentReference"/>
        </w:rPr>
        <w:annotationRef/>
      </w:r>
      <w:r>
        <w:t>On 10/21/15, the DLAD Editor deleted 19.502-3(90) IAW PROCLTR 15-12.</w:t>
      </w:r>
    </w:p>
  </w:comment>
  <w:comment w:id="673" w:author="Burleigh, Anne R CIV DLA ACQUISITION (USA)" w:date="2013-11-07T10:31:00Z" w:initials="F">
    <w:p w14:paraId="7D63588F" w14:textId="77777777" w:rsidR="00EE71FC" w:rsidRDefault="00EE71FC" w:rsidP="00494C41">
      <w:pPr>
        <w:pStyle w:val="CommentText"/>
      </w:pPr>
      <w:r>
        <w:rPr>
          <w:rStyle w:val="CommentReference"/>
        </w:rPr>
        <w:annotationRef/>
      </w:r>
      <w:r>
        <w:t>On 11/7/13, the DLAD Editor updated 19.505(b) IAW PROCLTR 2014-11 dated 10/17/13, except that references to “contracting agency” were removed.</w:t>
      </w:r>
    </w:p>
  </w:comment>
  <w:comment w:id="674" w:author="fhp0094" w:date="2013-11-07T10:33:00Z" w:initials="F">
    <w:p w14:paraId="67496AA5" w14:textId="77777777" w:rsidR="00EE71FC" w:rsidRDefault="00EE71FC" w:rsidP="00494C41">
      <w:pPr>
        <w:pStyle w:val="CommentText"/>
      </w:pPr>
      <w:r>
        <w:rPr>
          <w:rStyle w:val="CommentReference"/>
        </w:rPr>
        <w:annotationRef/>
      </w:r>
      <w:r>
        <w:t xml:space="preserve">On Nov 7 DLAD editor added 19.505(b)  IAW </w:t>
      </w:r>
      <w:r w:rsidRPr="00DC4CC9">
        <w:t>PROCLTR 2008-68</w:t>
      </w:r>
      <w:r>
        <w:t>.</w:t>
      </w:r>
    </w:p>
  </w:comment>
  <w:comment w:id="675" w:author="Burleigh, Anne R CIV DLA ACQUISITION (USA)" w:date="2020-03-21T23:56:00Z" w:initials="BARCDA(">
    <w:p w14:paraId="168EF7F5" w14:textId="77777777" w:rsidR="00EE71FC" w:rsidRDefault="00EE71FC" w:rsidP="00B76454">
      <w:pPr>
        <w:pStyle w:val="CommentText"/>
      </w:pPr>
      <w:r>
        <w:rPr>
          <w:rStyle w:val="CommentReference"/>
        </w:rPr>
        <w:annotationRef/>
      </w:r>
      <w:r>
        <w:t xml:space="preserve">On 3/10/06 DLAD editor added subpart 19.590 IAW </w:t>
      </w:r>
      <w:r w:rsidRPr="00DC4CC9">
        <w:rPr>
          <w:rFonts w:ascii="Courier New" w:hAnsi="Courier New" w:cs="Courier New"/>
          <w:b/>
          <w:bCs/>
          <w:i/>
          <w:iCs/>
          <w:sz w:val="16"/>
          <w:szCs w:val="16"/>
        </w:rPr>
        <w:t>PROCLTR 2006-03</w:t>
      </w:r>
      <w:r>
        <w:t xml:space="preserve">.  </w:t>
      </w:r>
    </w:p>
    <w:p w14:paraId="63F28A15" w14:textId="05CB37EA" w:rsidR="00EE71FC" w:rsidRDefault="00EE71FC" w:rsidP="00B76454">
      <w:pPr>
        <w:pStyle w:val="CommentText"/>
      </w:pPr>
      <w:r>
        <w:t xml:space="preserve">On 8/9/02 DLAD editor added this subpart 19.590 IAW PROCLTR 02-14.  </w:t>
      </w:r>
    </w:p>
  </w:comment>
  <w:comment w:id="676" w:author="Burleigh, Anne R CIV DLA ACQUISITION (USA)" w:date="2020-03-21T23:57:00Z" w:initials="BARCDA(">
    <w:p w14:paraId="0ADBC169" w14:textId="7BB88DBA" w:rsidR="00EE71FC" w:rsidRDefault="00EE71FC">
      <w:pPr>
        <w:pStyle w:val="CommentText"/>
      </w:pPr>
      <w:r>
        <w:rPr>
          <w:rStyle w:val="CommentReference"/>
        </w:rPr>
        <w:annotationRef/>
      </w:r>
      <w:r>
        <w:t xml:space="preserve">On 1/7/15, the DLAD Editor made a technical amendment to the title of section 19.590 to insert “Enterprise Business Systems applications” in lieu of the obsolete reference to </w:t>
      </w:r>
      <w:r w:rsidRPr="00D70DB3">
        <w:t>“business systems modernization (BSM) applications</w:t>
      </w:r>
      <w:r w:rsidRPr="00D70DB3">
        <w:annotationRef/>
      </w:r>
      <w:r w:rsidRPr="00D70DB3">
        <w:t xml:space="preserve"> and legacy systems having the capability to apply “cascading logic.”</w:t>
      </w:r>
    </w:p>
  </w:comment>
  <w:comment w:id="679" w:author="Burleigh, Anne R CIV DLA ACQUISITION (USA)" w:date="2019-02-20T17:31:00Z" w:initials="BARCDA(">
    <w:p w14:paraId="19A80307" w14:textId="7932ADA5" w:rsidR="00EE71FC" w:rsidRDefault="00EE71FC" w:rsidP="0074340B">
      <w:pPr>
        <w:pStyle w:val="CommentText"/>
      </w:pPr>
      <w:r>
        <w:rPr>
          <w:rStyle w:val="CommentReference"/>
        </w:rPr>
        <w:annotationRef/>
      </w:r>
      <w:r>
        <w:t>On 2/20/19, the DLAD Editor made a technical amendment to 19.602-3(c)(S-90)(i),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680" w:author="Burleigh, Anne R CIV DLA ACQUISITION (USA)" w:date="2020-03-24T20:00:00Z" w:initials="BARCDA(">
    <w:p w14:paraId="5BEE9AF3" w14:textId="1B8954C0" w:rsidR="00EE71FC" w:rsidRDefault="00EE71FC">
      <w:pPr>
        <w:pStyle w:val="CommentText"/>
      </w:pPr>
      <w:r>
        <w:rPr>
          <w:rStyle w:val="CommentReference"/>
        </w:rPr>
        <w:annotationRef/>
      </w:r>
      <w:r>
        <w:t>On 2/20/19, the DLAD Editor made a technical amendment to 19.602-3(c)(S-90)(ii),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681" w:author="Burleigh, Anne R CIV DLA ACQUISITION (USA)" w:date="2019-02-20T17:31:00Z" w:initials="BARCDA(">
    <w:p w14:paraId="28F9174A" w14:textId="63119F7B" w:rsidR="00EE71FC" w:rsidRDefault="00EE71FC" w:rsidP="0001132F">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682" w:author="Burleigh, Anne R CIV DLA ACQUISITION (USA)" w:date="2019-02-20T17:31:00Z" w:initials="BARCDA(">
    <w:p w14:paraId="7544A7A1" w14:textId="75520C50" w:rsidR="00EE71FC" w:rsidRDefault="00EE71FC" w:rsidP="000F1801">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684" w:author="Burleigh, Anne R CIV DLA ACQUISITION (USA)" w:date="2014-04-18T15:13:00Z" w:initials="F">
    <w:p w14:paraId="2E3474AA" w14:textId="77777777" w:rsidR="00EE71FC" w:rsidRPr="00D15EA2" w:rsidRDefault="00EE71FC" w:rsidP="00076EFC">
      <w:pPr>
        <w:pStyle w:val="CommentText"/>
      </w:pPr>
      <w:r>
        <w:rPr>
          <w:rStyle w:val="CommentReference"/>
        </w:rPr>
        <w:annotationRef/>
      </w:r>
      <w:r>
        <w:t>On 4/18/14, the DLAD Editor made a technical correction to delete 19.790,</w:t>
      </w:r>
      <w:r w:rsidRPr="00D15EA2">
        <w:rPr>
          <w:b/>
        </w:rPr>
        <w:t xml:space="preserve"> </w:t>
      </w:r>
      <w:r w:rsidRPr="00D15EA2">
        <w:t xml:space="preserve">Responsibility for </w:t>
      </w:r>
      <w:r>
        <w:t>R</w:t>
      </w:r>
      <w:r w:rsidRPr="00D15EA2">
        <w:t xml:space="preserve">eviewing the </w:t>
      </w:r>
      <w:r>
        <w:t>S</w:t>
      </w:r>
      <w:r w:rsidRPr="00D15EA2">
        <w:t xml:space="preserve">ubcontracting </w:t>
      </w:r>
      <w:r>
        <w:t>P</w:t>
      </w:r>
      <w:r w:rsidRPr="00D15EA2">
        <w:t>rogram</w:t>
      </w:r>
      <w:r>
        <w:t>, IAW the deletion of 42.202(e)(S-90) by PROCLTR 14-20</w:t>
      </w:r>
      <w:r w:rsidRPr="00D15EA2">
        <w:t xml:space="preserve">.  </w:t>
      </w:r>
    </w:p>
  </w:comment>
  <w:comment w:id="685" w:author="Burleigh, Anne R CIV DLA ACQUISITION (USA)" w:date="2015-10-21T12:55:00Z" w:initials="F">
    <w:p w14:paraId="2D6C71E7" w14:textId="77777777" w:rsidR="00EE71FC" w:rsidRDefault="00EE71FC" w:rsidP="00076EFC">
      <w:pPr>
        <w:pStyle w:val="CommentText"/>
      </w:pPr>
      <w:r>
        <w:rPr>
          <w:rStyle w:val="CommentReference"/>
        </w:rPr>
        <w:annotationRef/>
      </w:r>
      <w:r>
        <w:t>On 10/21/15, the DLAD Editor deleted 19.705-2 IAW PROCLTR 15-12.</w:t>
      </w:r>
    </w:p>
  </w:comment>
  <w:comment w:id="687" w:author="Burleigh, Anne R CIV DLA ACQUISITION (USA)" w:date="2020-10-13T12:37:00Z" w:initials="BARCDA(">
    <w:p w14:paraId="06103ACA" w14:textId="78960244" w:rsidR="00EE71FC" w:rsidRDefault="00EE71FC">
      <w:pPr>
        <w:pStyle w:val="CommentText"/>
      </w:pPr>
      <w:r>
        <w:rPr>
          <w:rStyle w:val="CommentReference"/>
        </w:rPr>
        <w:annotationRef/>
      </w:r>
      <w:r>
        <w:t>On 10/13/20, the DLAD Editor updated 19.705-4 IAW PROCLTR 20-22.</w:t>
      </w:r>
    </w:p>
  </w:comment>
  <w:comment w:id="689" w:author="Burleigh, Anne R CIV DLA ACQUISITION (USA)" w:date="2020-10-13T12:38:00Z" w:initials="BARCDA(">
    <w:p w14:paraId="57431E34" w14:textId="03724C67" w:rsidR="00EE71FC" w:rsidRDefault="00EE71FC">
      <w:pPr>
        <w:pStyle w:val="CommentText"/>
      </w:pPr>
      <w:r>
        <w:rPr>
          <w:rStyle w:val="CommentReference"/>
        </w:rPr>
        <w:annotationRef/>
      </w:r>
      <w:r>
        <w:t>On 10/13/20, the DLAD Editor added 19.70505 IAW PROCLTR 20-22.</w:t>
      </w:r>
    </w:p>
  </w:comment>
  <w:comment w:id="691" w:author="Burleigh, Anne R CIV DLA ACQUISITION (USA)" w:date="2020-02-26T12:36:00Z" w:initials="BARCDA(">
    <w:p w14:paraId="78C76CF6" w14:textId="263D067D" w:rsidR="00EE71FC" w:rsidRDefault="00EE71FC">
      <w:pPr>
        <w:pStyle w:val="CommentText"/>
      </w:pPr>
      <w:r>
        <w:rPr>
          <w:rStyle w:val="CommentReference"/>
        </w:rPr>
        <w:annotationRef/>
      </w:r>
      <w:r>
        <w:t>Parts 20 and 21 are “Reserved” in the FAR.</w:t>
      </w:r>
    </w:p>
  </w:comment>
  <w:comment w:id="693" w:author="DLA" w:date="2016-07-26T16:40:00Z" w:initials="D">
    <w:p w14:paraId="240368C1" w14:textId="77777777" w:rsidR="00EE71FC" w:rsidRDefault="00EE71FC" w:rsidP="00022468">
      <w:pPr>
        <w:pStyle w:val="CommentText"/>
      </w:pPr>
      <w:r>
        <w:rPr>
          <w:rStyle w:val="CommentReference"/>
        </w:rPr>
        <w:annotationRef/>
      </w:r>
      <w:r>
        <w:t>On 7/26/16, the DLAD Editor replaced Part 22 in its entirety IAW PROCLTR 16-08.</w:t>
      </w:r>
    </w:p>
  </w:comment>
  <w:comment w:id="695" w:author="Burleigh, Anne R CIV DLA ACQUISITION (USA)" w:date="2019-02-20T17:31:00Z" w:initials="BARCDA(">
    <w:p w14:paraId="48DB1DCB" w14:textId="752F2CC9" w:rsidR="00EE71FC" w:rsidRDefault="00EE71FC" w:rsidP="00746B55">
      <w:pPr>
        <w:pStyle w:val="CommentText"/>
      </w:pPr>
      <w:r>
        <w:rPr>
          <w:rStyle w:val="CommentReference"/>
        </w:rPr>
        <w:annotationRef/>
      </w:r>
      <w:r>
        <w:t>On 2/20/19, the DLAD Editor made a technical amendment to 22.001,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702" w:author="Burleigh, Anne R CIV DLA ACQUISITION (USA)" w:date="2016-08-19T17:03:00Z" w:initials="BARCDA(">
    <w:p w14:paraId="07CB3A34" w14:textId="77777777" w:rsidR="00EE71FC" w:rsidRDefault="00EE71FC" w:rsidP="00022468">
      <w:pPr>
        <w:pStyle w:val="CommentText"/>
      </w:pPr>
      <w:r>
        <w:rPr>
          <w:rStyle w:val="CommentReference"/>
        </w:rPr>
        <w:annotationRef/>
      </w:r>
      <w:r>
        <w:t>On 9/19/16, the DLAD Editor replaced Part 23 in its entirety IAW PROCLTR 16-09.</w:t>
      </w:r>
    </w:p>
    <w:p w14:paraId="6C01E80A" w14:textId="77777777" w:rsidR="001D300B" w:rsidRDefault="001D300B" w:rsidP="00022468">
      <w:pPr>
        <w:pStyle w:val="CommentText"/>
      </w:pPr>
    </w:p>
    <w:p w14:paraId="24B6B950" w14:textId="53F39C94" w:rsidR="00F467FC" w:rsidRDefault="001D300B" w:rsidP="00022468">
      <w:pPr>
        <w:pStyle w:val="CommentText"/>
      </w:pPr>
      <w:r>
        <w:t>On 1/27/22, the DLAD Editor added subpart 23.90</w:t>
      </w:r>
      <w:r w:rsidR="00182FC2">
        <w:t xml:space="preserve"> and section 23.9001</w:t>
      </w:r>
      <w:r w:rsidR="00A92C8F">
        <w:t xml:space="preserve"> IAW PROCLTR 22-02</w:t>
      </w:r>
      <w:r w:rsidR="00E608E0">
        <w:t>. The DLAD</w:t>
      </w:r>
      <w:r w:rsidR="00E608E0" w:rsidRPr="00E608E0">
        <w:t xml:space="preserve"> </w:t>
      </w:r>
      <w:r w:rsidR="00E608E0">
        <w:t xml:space="preserve">Editor </w:t>
      </w:r>
      <w:r w:rsidR="00F467FC">
        <w:t>made a technical amendment to the policy issued by PROCLTR 22-02</w:t>
      </w:r>
      <w:r w:rsidR="006C496E">
        <w:t>.</w:t>
      </w:r>
      <w:r w:rsidR="000E2D74">
        <w:t xml:space="preserve"> </w:t>
      </w:r>
      <w:r w:rsidR="006C496E">
        <w:t xml:space="preserve">The DLAD Editor did not include section 23.9002, </w:t>
      </w:r>
      <w:r w:rsidR="006C496E" w:rsidRPr="00A547A3">
        <w:rPr>
          <w:sz w:val="24"/>
          <w:szCs w:val="24"/>
        </w:rPr>
        <w:t>Exception for urgent, mission-critical need</w:t>
      </w:r>
      <w:r w:rsidR="006C496E">
        <w:rPr>
          <w:sz w:val="24"/>
          <w:szCs w:val="24"/>
        </w:rPr>
        <w:t>, in the DLAD</w:t>
      </w:r>
      <w:r w:rsidR="002D0D9B">
        <w:rPr>
          <w:sz w:val="24"/>
          <w:szCs w:val="24"/>
        </w:rPr>
        <w:t xml:space="preserve">. </w:t>
      </w:r>
      <w:r w:rsidR="00F467FC">
        <w:rPr>
          <w:sz w:val="24"/>
          <w:szCs w:val="24"/>
        </w:rPr>
        <w:t>Section 23.9002 was s</w:t>
      </w:r>
      <w:r w:rsidR="00F467FC" w:rsidRPr="00A547A3">
        <w:t>uperseded</w:t>
      </w:r>
      <w:r w:rsidR="00F467FC">
        <w:t xml:space="preserve"> </w:t>
      </w:r>
      <w:r w:rsidR="00F467FC" w:rsidRPr="002D0497">
        <w:t>by DPC</w:t>
      </w:r>
      <w:r w:rsidR="00F467FC" w:rsidRPr="002D0497">
        <w:rPr>
          <w:b/>
          <w:bCs/>
        </w:rPr>
        <w:t xml:space="preserve"> </w:t>
      </w:r>
      <w:r w:rsidR="00F467FC" w:rsidRPr="002D0497">
        <w:rPr>
          <w:rFonts w:eastAsiaTheme="minorHAnsi"/>
        </w:rPr>
        <w:t>memorandum SUBJECT: Coronavirus Disease 2019 Vaccination: Limited Exception Up to 60 Days, dated November 30, 2021</w:t>
      </w:r>
      <w:r w:rsidR="00F467FC">
        <w:rPr>
          <w:rFonts w:eastAsiaTheme="minorHAnsi"/>
        </w:rPr>
        <w:t>.</w:t>
      </w:r>
    </w:p>
    <w:p w14:paraId="6E79D2B5" w14:textId="14B2DCE9" w:rsidR="00E608E0" w:rsidRDefault="00E608E0" w:rsidP="00022468">
      <w:pPr>
        <w:pStyle w:val="CommentText"/>
      </w:pPr>
    </w:p>
  </w:comment>
  <w:comment w:id="705" w:author="Burleigh, Anne R CIV DLA ACQUISITION (USA)" w:date="2022-01-27T13:59:00Z" w:initials="BARCDA(">
    <w:p w14:paraId="5CCB5BD6" w14:textId="1F2B754F" w:rsidR="00B375FC" w:rsidRDefault="00B375FC" w:rsidP="00E02C75">
      <w:pPr>
        <w:contextualSpacing/>
        <w:textAlignment w:val="baseline"/>
      </w:pPr>
      <w:r>
        <w:rPr>
          <w:rStyle w:val="CommentReference"/>
        </w:rPr>
        <w:annotationRef/>
      </w:r>
      <w:r>
        <w:t>On 1/27/22, the DLAD Editor added section 2</w:t>
      </w:r>
      <w:r w:rsidR="0023027A">
        <w:t xml:space="preserve">3.9001 IAW PROCLTR 22-02. </w:t>
      </w:r>
    </w:p>
  </w:comment>
  <w:comment w:id="706" w:author="Burleigh, Anne R CIV DLA ACQUISITION (USA)" w:date="2022-01-27T13:42:00Z" w:initials="BARCDA(">
    <w:p w14:paraId="3471908F" w14:textId="402B90FD" w:rsidR="0080222A" w:rsidRDefault="00D84657" w:rsidP="00372170">
      <w:pPr>
        <w:contextualSpacing/>
        <w:textAlignment w:val="baseline"/>
      </w:pPr>
      <w:r>
        <w:rPr>
          <w:rStyle w:val="CommentReference"/>
        </w:rPr>
        <w:annotationRef/>
      </w:r>
      <w:r w:rsidR="00DA4304">
        <w:t>On 1/27/22</w:t>
      </w:r>
      <w:r w:rsidR="00C24788">
        <w:t>,</w:t>
      </w:r>
      <w:r w:rsidR="00DA4304">
        <w:t xml:space="preserve"> </w:t>
      </w:r>
      <w:r w:rsidR="00C24788">
        <w:t>t</w:t>
      </w:r>
      <w:r w:rsidR="00DA4304">
        <w:t xml:space="preserve">he DLAD Editor made a technical amendment </w:t>
      </w:r>
      <w:r w:rsidR="0080222A">
        <w:t>to the policy issued by PROCLTR 22-02</w:t>
      </w:r>
      <w:r w:rsidR="00C26D54">
        <w:t xml:space="preserve">. The DLAD Editor did not include </w:t>
      </w:r>
      <w:r w:rsidR="0080222A">
        <w:t xml:space="preserve">section 23.9002, </w:t>
      </w:r>
      <w:r w:rsidR="0080222A" w:rsidRPr="00A547A3">
        <w:rPr>
          <w:sz w:val="24"/>
          <w:szCs w:val="24"/>
        </w:rPr>
        <w:t>Exception for urgent, mission-critical need</w:t>
      </w:r>
      <w:r w:rsidR="00C26D54">
        <w:rPr>
          <w:sz w:val="24"/>
          <w:szCs w:val="24"/>
        </w:rPr>
        <w:t>, in the DLAD.</w:t>
      </w:r>
      <w:r w:rsidR="0080222A">
        <w:rPr>
          <w:sz w:val="24"/>
          <w:szCs w:val="24"/>
        </w:rPr>
        <w:t>.Section 23.9002 was s</w:t>
      </w:r>
      <w:r w:rsidR="0080222A" w:rsidRPr="00A547A3">
        <w:t>uperseded</w:t>
      </w:r>
      <w:r w:rsidR="0080222A">
        <w:t xml:space="preserve"> </w:t>
      </w:r>
      <w:r w:rsidR="0080222A" w:rsidRPr="002D0497">
        <w:t>by DPC</w:t>
      </w:r>
      <w:r w:rsidR="0080222A" w:rsidRPr="002D0497">
        <w:rPr>
          <w:b/>
          <w:bCs/>
        </w:rPr>
        <w:t xml:space="preserve"> </w:t>
      </w:r>
      <w:r w:rsidR="0080222A" w:rsidRPr="002D0497">
        <w:rPr>
          <w:rFonts w:eastAsiaTheme="minorHAnsi"/>
        </w:rPr>
        <w:t>memorandum SUBJECT: Coronavirus Disease 2019 Vaccination: Limited Exception Up to 60 Days, dated November 30, 2021</w:t>
      </w:r>
      <w:r w:rsidR="0080222A">
        <w:rPr>
          <w:rFonts w:eastAsiaTheme="minorHAnsi"/>
        </w:rPr>
        <w:t>.</w:t>
      </w:r>
    </w:p>
    <w:p w14:paraId="54241783" w14:textId="5DA9282F" w:rsidR="00D84657" w:rsidRDefault="00146331">
      <w:pPr>
        <w:pStyle w:val="CommentText"/>
      </w:pPr>
      <w:r>
        <w:rPr>
          <w:rFonts w:eastAsiaTheme="minorHAnsi"/>
        </w:rPr>
        <w:t>.</w:t>
      </w:r>
    </w:p>
  </w:comment>
  <w:comment w:id="708" w:author="Burleigh, Anne R CIV DLA ACQUISITION (USA)" w:date="2019-02-19T17:27:00Z" w:initials="BARCDA(">
    <w:p w14:paraId="611A01C5" w14:textId="77777777" w:rsidR="00EE71FC" w:rsidRDefault="00EE71FC" w:rsidP="00022468">
      <w:pPr>
        <w:pStyle w:val="CommentText"/>
      </w:pPr>
      <w:r>
        <w:rPr>
          <w:rStyle w:val="CommentReference"/>
        </w:rPr>
        <w:annotationRef/>
      </w:r>
      <w:r>
        <w:t>On 9/19/16, the DLAD Editor replaced Part 25 in its entirety IAW PROCLTR 16-09.</w:t>
      </w:r>
    </w:p>
    <w:p w14:paraId="48E2FAC4" w14:textId="46BB15FB" w:rsidR="00EE71FC" w:rsidRDefault="00EE71FC">
      <w:pPr>
        <w:pStyle w:val="CommentText"/>
      </w:pPr>
    </w:p>
  </w:comment>
  <w:comment w:id="715" w:author="Burleigh, Anne R CIV DLA ACQUISITION (USA)" w:date="2020-03-21T23:46:00Z" w:initials="BARCDA(">
    <w:p w14:paraId="2D1FF175" w14:textId="4FE6F4B3" w:rsidR="00EE71FC" w:rsidRDefault="00EE71FC">
      <w:pPr>
        <w:pStyle w:val="CommentText"/>
      </w:pPr>
      <w:r>
        <w:rPr>
          <w:rStyle w:val="CommentReference"/>
        </w:rPr>
        <w:annotationRef/>
      </w:r>
      <w:r>
        <w:t>On 8/9/18, the DLAD Editor updated 25.802-71 IAW PROCLTR 18-10.</w:t>
      </w:r>
    </w:p>
  </w:comment>
  <w:comment w:id="716" w:author="Burleigh, Anne R CIV DLA ACQUISITION (USA)" w:date="2020-03-21T23:49:00Z" w:initials="BARCDA(">
    <w:p w14:paraId="4B1F6A5A" w14:textId="572CF1C1" w:rsidR="00EE71FC" w:rsidRDefault="00EE71FC">
      <w:pPr>
        <w:pStyle w:val="CommentText"/>
      </w:pPr>
      <w:r>
        <w:rPr>
          <w:rStyle w:val="CommentReference"/>
        </w:rPr>
        <w:annotationRef/>
      </w:r>
      <w:r>
        <w:t>On 8/9/18, the DLAD Editor made a technical amendment, replacing 25.802-71(a) as issued in PROCLTR 18-10, with 25.802-71(S-90), consistent with FAR numbering convention.</w:t>
      </w:r>
    </w:p>
  </w:comment>
  <w:comment w:id="717" w:author="Burleigh, Anne R CIV DLA ACQUISITION (USA)" w:date="2020-03-21T23:49:00Z" w:initials="BARCDA(">
    <w:p w14:paraId="46FA6C97" w14:textId="0A8F20D2" w:rsidR="00EE71FC" w:rsidRDefault="00EE71FC">
      <w:pPr>
        <w:pStyle w:val="CommentText"/>
      </w:pPr>
      <w:r>
        <w:rPr>
          <w:rStyle w:val="CommentReference"/>
        </w:rPr>
        <w:annotationRef/>
      </w:r>
      <w:r>
        <w:t>On 8/9/18, the DLAD Editor made a technical amendment, replacing 25.802-71(b)” as issued in PROCLTR 18-10, with 25.802-71(S-91), consistent with FAR numbering convention.</w:t>
      </w:r>
    </w:p>
  </w:comment>
  <w:comment w:id="718" w:author="Anne Burleigh" w:date="2018-08-09T11:39:00Z" w:initials="AB">
    <w:p w14:paraId="73DABF35" w14:textId="77777777" w:rsidR="00EE71FC" w:rsidRDefault="00EE71FC" w:rsidP="004D1A51">
      <w:pPr>
        <w:pStyle w:val="CommentText"/>
      </w:pPr>
      <w:r>
        <w:rPr>
          <w:rStyle w:val="CommentReference"/>
        </w:rPr>
        <w:annotationRef/>
      </w:r>
      <w:r>
        <w:t>On 8/9/18, the DLAD Editor made a technical amendment inserting paragraph number (S-92) to identify the portion of DLAD 25.802-71 not removed by PROCLTR 18-10.</w:t>
      </w:r>
    </w:p>
  </w:comment>
  <w:comment w:id="719" w:author="Burleigh, Anne R CIV DLA ACQUISITION (USA)" w:date="2020-04-03T17:01:00Z" w:initials="BARCDA(">
    <w:p w14:paraId="1FFD964D" w14:textId="103A6E15" w:rsidR="00EE71FC" w:rsidRDefault="00EE71FC">
      <w:pPr>
        <w:pStyle w:val="CommentText"/>
      </w:pPr>
      <w:r>
        <w:rPr>
          <w:rStyle w:val="CommentReference"/>
        </w:rPr>
        <w:annotationRef/>
      </w:r>
      <w:r>
        <w:t>On 5/17/18, the DLAD Editor made a technical amendment to 25.802-71, adding a reference to Director DLA Memorandum for DLA Acquisition Director,  SUBJECT:  Delegation of Authority to Sign Individual Category I and II End Use Certificates (EUCs), dated March 19, 2018.</w:t>
      </w:r>
    </w:p>
  </w:comment>
  <w:comment w:id="737" w:author="Burleigh, Anne R CIV DLA ACQUISITION (USA)" w:date="2020-10-13T13:37:00Z" w:initials="BARCDA(">
    <w:p w14:paraId="64564E21" w14:textId="1231BE47" w:rsidR="00EE71FC" w:rsidRDefault="00EE71FC">
      <w:pPr>
        <w:pStyle w:val="CommentText"/>
      </w:pPr>
      <w:r>
        <w:rPr>
          <w:rStyle w:val="CommentReference"/>
        </w:rPr>
        <w:annotationRef/>
      </w:r>
      <w:r>
        <w:t>On 10/13/20, the DLAD Editor updated 25.7902-4(S-91)(2) IAW PROCLTR 20-24.</w:t>
      </w:r>
    </w:p>
  </w:comment>
  <w:comment w:id="739" w:author="Burleigh, Anne R CIV DLA ACQUISITION (USA)" w:date="2016-08-19T16:56:00Z" w:initials="BARCDA(">
    <w:p w14:paraId="701FA101" w14:textId="77777777" w:rsidR="00EE71FC" w:rsidRDefault="00EE71FC" w:rsidP="004D1A51">
      <w:pPr>
        <w:pStyle w:val="CommentText"/>
      </w:pPr>
      <w:r>
        <w:rPr>
          <w:rStyle w:val="CommentReference"/>
        </w:rPr>
        <w:annotationRef/>
      </w:r>
      <w:r>
        <w:t>On 9/19/16, the DLAD Editor replaced DLAD Part 27 in its entirety IAW PROCLTR 16-09.</w:t>
      </w:r>
    </w:p>
  </w:comment>
  <w:comment w:id="747" w:author="Burleigh, Anne R CIV DLA ACQUISITION (USA)" w:date="2020-03-21T14:37:00Z" w:initials="BARCDA(">
    <w:p w14:paraId="11B6F6A7" w14:textId="3F8B608C" w:rsidR="00EE71FC" w:rsidRDefault="00EE71FC">
      <w:pPr>
        <w:pStyle w:val="CommentText"/>
      </w:pPr>
      <w:r>
        <w:rPr>
          <w:rStyle w:val="CommentReference"/>
        </w:rPr>
        <w:annotationRef/>
      </w:r>
      <w:r>
        <w:t>On 3/21/20, the DLAD Editor corrected the section numbering to read “27.9001” instead of “27.901”, consistent with the intent of PROCLTR 20-01.</w:t>
      </w:r>
    </w:p>
  </w:comment>
  <w:comment w:id="750" w:author="Burleigh, Anne R CIV DLA ACQUISITION (USA)" w:date="2020-03-21T14:38:00Z" w:initials="BARCDA(">
    <w:p w14:paraId="6103C2B5" w14:textId="1836F385" w:rsidR="00EE71FC" w:rsidRDefault="00EE71FC">
      <w:pPr>
        <w:pStyle w:val="CommentText"/>
      </w:pPr>
      <w:r>
        <w:rPr>
          <w:rStyle w:val="CommentReference"/>
        </w:rPr>
        <w:annotationRef/>
      </w:r>
      <w:r>
        <w:t>On 3/21/20, the DLAD Editor corrected the section numbering to read “27.9002” instead of “27.902”, consistent with the intent of PROCLTR 20-01.</w:t>
      </w:r>
    </w:p>
  </w:comment>
  <w:comment w:id="753" w:author="Burleigh, Anne R CIV DLA ACQUISITION (USA)" w:date="2020-03-21T14:39:00Z" w:initials="BARCDA(">
    <w:p w14:paraId="68234DE0" w14:textId="2C1D13B2" w:rsidR="00EE71FC" w:rsidRDefault="00EE71FC">
      <w:pPr>
        <w:pStyle w:val="CommentText"/>
      </w:pPr>
      <w:r>
        <w:rPr>
          <w:rStyle w:val="CommentReference"/>
        </w:rPr>
        <w:annotationRef/>
      </w:r>
      <w:r>
        <w:t>On 3/21/20, the DLAD Editor corrected the section numbering to read “27.9003” instead of “27.903”, consistent with the intent of PROCLTR 20-01.</w:t>
      </w:r>
    </w:p>
  </w:comment>
  <w:comment w:id="754" w:author="Burleigh, Anne R CIV DLA ACQUISITION (USA)" w:date="2019-02-19T17:31:00Z" w:initials="BARCDA(">
    <w:p w14:paraId="2C7D83BE" w14:textId="79536A85" w:rsidR="00EE71FC" w:rsidRDefault="00EE71FC">
      <w:pPr>
        <w:pStyle w:val="CommentText"/>
      </w:pPr>
      <w:r>
        <w:rPr>
          <w:rStyle w:val="CommentReference"/>
        </w:rPr>
        <w:annotationRef/>
      </w:r>
      <w:r>
        <w:t>On 10/21/15, the DLAD Editor deleted Subpart 27.71 IAW PROCLTR 15-12.</w:t>
      </w:r>
    </w:p>
  </w:comment>
  <w:comment w:id="756" w:author="Burleigh, Anne R CIV DLA ACQUISITION (USA)" w:date="2019-02-19T17:33:00Z" w:initials="BARCDA(">
    <w:p w14:paraId="092843CD" w14:textId="77777777" w:rsidR="00EE71FC" w:rsidRDefault="00EE71FC" w:rsidP="004D1A51">
      <w:pPr>
        <w:pStyle w:val="CommentText"/>
      </w:pPr>
      <w:r>
        <w:rPr>
          <w:rStyle w:val="CommentReference"/>
        </w:rPr>
        <w:annotationRef/>
      </w:r>
      <w:r>
        <w:rPr>
          <w:rStyle w:val="CommentReference"/>
        </w:rPr>
        <w:annotationRef/>
      </w:r>
      <w:r>
        <w:t>On 3/29/16, the DLAD Editor revised Part 28 IAW PROCLTR 16-06.</w:t>
      </w:r>
    </w:p>
    <w:p w14:paraId="16E68EAA" w14:textId="25FBD571" w:rsidR="00EE71FC" w:rsidRDefault="00EE71FC">
      <w:pPr>
        <w:pStyle w:val="CommentText"/>
      </w:pPr>
    </w:p>
  </w:comment>
  <w:comment w:id="765" w:author="Burleigh, Anne R CIV DLA ACQUISITION (USA)" w:date="2019-02-19T17:34:00Z" w:initials="BARCDA(">
    <w:p w14:paraId="33AE9E25" w14:textId="6833E45B" w:rsidR="00EE71FC" w:rsidRDefault="00EE71FC">
      <w:pPr>
        <w:pStyle w:val="CommentText"/>
      </w:pPr>
      <w:r>
        <w:rPr>
          <w:rStyle w:val="CommentReference"/>
        </w:rPr>
        <w:annotationRef/>
      </w:r>
      <w:r>
        <w:t>On 3/29/16, the DLAD Editor revised Part 30 IAW PROCLTR 16-06.</w:t>
      </w:r>
    </w:p>
  </w:comment>
  <w:comment w:id="766" w:author="Burleigh, Anne R CIV DLA ACQUISITION (USA)" w:date="2016-10-24T13:48:00Z" w:initials="BARCDA(">
    <w:p w14:paraId="73C5FC36" w14:textId="77777777" w:rsidR="00EE71FC" w:rsidRDefault="00EE71FC" w:rsidP="003A6BA4">
      <w:pPr>
        <w:pStyle w:val="CommentText"/>
      </w:pPr>
      <w:r>
        <w:rPr>
          <w:rStyle w:val="CommentReference"/>
        </w:rPr>
        <w:annotationRef/>
      </w:r>
      <w:r>
        <w:t xml:space="preserve">On 10/24/16, the DLAD Editor made a technical amendment to 30.201-5, replacing “(a)” with “(a)(1)(B).” </w:t>
      </w:r>
    </w:p>
  </w:comment>
  <w:comment w:id="767" w:author="Burleigh, Anne R CIV DLA ACQUISITION (USA)" w:date="2016-10-24T13:50:00Z" w:initials="BARCDA(">
    <w:p w14:paraId="0D699C55" w14:textId="77777777" w:rsidR="00EE71FC" w:rsidRDefault="00EE71FC" w:rsidP="003A6BA4">
      <w:pPr>
        <w:pStyle w:val="CommentText"/>
      </w:pPr>
      <w:r>
        <w:rPr>
          <w:rStyle w:val="CommentReference"/>
        </w:rPr>
        <w:annotationRef/>
      </w:r>
      <w:r>
        <w:t>On 10/24/16, the DLAD Editor made a technical amendment to 30.201-5, replacing “(b)” with “(e).”</w:t>
      </w:r>
    </w:p>
  </w:comment>
  <w:comment w:id="768" w:author="Burleigh, Anne R CIV DLA ACQUISITION (USA)" w:date="2019-02-19T17:36:00Z" w:initials="BARCDA(">
    <w:p w14:paraId="550CB591" w14:textId="72B12D58" w:rsidR="00EE71FC" w:rsidRDefault="00EE71FC">
      <w:pPr>
        <w:pStyle w:val="CommentText"/>
      </w:pPr>
      <w:r>
        <w:rPr>
          <w:rStyle w:val="CommentReference"/>
        </w:rPr>
        <w:annotationRef/>
      </w:r>
      <w:r>
        <w:t>On 2/19/19, the DLAD Editor made a technical amendment replacing “Contract and Pricing Compliance Division” with “Compliance, Policy and Pricing Division.”</w:t>
      </w:r>
    </w:p>
  </w:comment>
  <w:comment w:id="771" w:author="Burleigh, Anne R CIV DLA ACQUISITION (USA)" w:date="2013-11-08T21:44:00Z" w:initials="F">
    <w:p w14:paraId="0B63D5B9" w14:textId="77777777" w:rsidR="00EE71FC" w:rsidRDefault="00EE71FC" w:rsidP="004F39BA">
      <w:pPr>
        <w:pStyle w:val="CommentText"/>
      </w:pPr>
      <w:r>
        <w:rPr>
          <w:rStyle w:val="CommentReference"/>
        </w:rPr>
        <w:annotationRef/>
      </w:r>
      <w:r>
        <w:t>On 11/8/13, the DLAD Editor revised Part 32 in its entirety IAW PROCLTR 2014-27 dated 10/31/13.</w:t>
      </w:r>
    </w:p>
  </w:comment>
  <w:comment w:id="772" w:author="Burleigh, Anne R CIV DLA ACQUISITION (USA)" w:date="2016-03-29T17:47:00Z" w:initials="F">
    <w:p w14:paraId="100AD986" w14:textId="77777777" w:rsidR="00EE71FC" w:rsidRDefault="00EE71FC" w:rsidP="004F39BA">
      <w:pPr>
        <w:pStyle w:val="CommentText"/>
      </w:pPr>
      <w:r>
        <w:rPr>
          <w:rStyle w:val="CommentReference"/>
        </w:rPr>
        <w:annotationRef/>
      </w:r>
      <w:r>
        <w:t>On 3/29/16, the DLAD Editor revised Part 32 IAW PROCLTR 16-06.</w:t>
      </w:r>
    </w:p>
  </w:comment>
  <w:comment w:id="773" w:author="Burleigh, Anne R CIV DLA ACQUISITION (USA)" w:date="2021-01-15T16:13:00Z" w:initials="BARCDA(">
    <w:p w14:paraId="4BC7A92C" w14:textId="55E7E0F3" w:rsidR="00EE71FC" w:rsidRPr="006522C6" w:rsidRDefault="00EE71FC">
      <w:pPr>
        <w:pStyle w:val="CommentText"/>
      </w:pPr>
      <w:r w:rsidRPr="006522C6">
        <w:rPr>
          <w:rStyle w:val="CommentReference"/>
        </w:rPr>
        <w:annotationRef/>
      </w:r>
      <w:r w:rsidRPr="006522C6">
        <w:t xml:space="preserve">On 1/15/21, the DLAD Editor updated 32.905(c)(S-90)(1)(i) </w:t>
      </w:r>
      <w:r>
        <w:t xml:space="preserve">and 32.908-94 </w:t>
      </w:r>
      <w:r w:rsidRPr="006522C6">
        <w:t>IAW PROCLTR 21-03.</w:t>
      </w:r>
    </w:p>
  </w:comment>
  <w:comment w:id="774" w:author="RJ70048" w:date="2013-03-18T08:32:00Z" w:initials="R">
    <w:p w14:paraId="7448591F" w14:textId="77777777" w:rsidR="00EE71FC" w:rsidRPr="00BD4BFF" w:rsidRDefault="00EE71FC" w:rsidP="004F39BA">
      <w:pPr>
        <w:rPr>
          <w:sz w:val="14"/>
          <w:szCs w:val="14"/>
        </w:rPr>
      </w:pPr>
      <w:r>
        <w:rPr>
          <w:rStyle w:val="CommentReference"/>
        </w:rPr>
        <w:annotationRef/>
      </w:r>
      <w:r>
        <w:t xml:space="preserve">  On 7/8/05 DLAD editor removed 32.502-3 “Solicitation Provisions” IAW </w:t>
      </w:r>
      <w:r w:rsidRPr="007650BE">
        <w:rPr>
          <w:rFonts w:ascii="Courier New" w:hAnsi="Courier New" w:cs="Courier New"/>
          <w:b/>
          <w:bCs/>
          <w:i/>
          <w:iCs/>
          <w:sz w:val="16"/>
          <w:szCs w:val="16"/>
        </w:rPr>
        <w:t>PROCLTR 05-07</w:t>
      </w:r>
      <w:r>
        <w:t xml:space="preserve">.   Archived text follows: </w:t>
      </w:r>
      <w:r w:rsidRPr="00BD4BFF">
        <w:rPr>
          <w:sz w:val="14"/>
          <w:szCs w:val="14"/>
        </w:rPr>
        <w:t>32.502</w:t>
      </w:r>
      <w:r w:rsidRPr="00BD4BFF">
        <w:rPr>
          <w:sz w:val="14"/>
          <w:szCs w:val="14"/>
        </w:rPr>
        <w:noBreakHyphen/>
        <w:t>3  Solicitation provisions.</w:t>
      </w:r>
    </w:p>
    <w:p w14:paraId="168FF4B3" w14:textId="77777777" w:rsidR="00EE71FC" w:rsidRPr="00BD4BFF" w:rsidRDefault="00EE71FC" w:rsidP="004F39BA"/>
    <w:p w14:paraId="2BAB2303" w14:textId="77777777" w:rsidR="00EE71FC" w:rsidRPr="00BD4BFF" w:rsidRDefault="00EE71FC" w:rsidP="004F39BA">
      <w:r w:rsidRPr="00BD4BFF">
        <w:t xml:space="preserve">  (90)  To specify the applicable progress payment rate, a provision substantially as follows shall be included in orders with FPI and the workshops of NIB/NISH that authorize progress payments.  </w:t>
      </w:r>
    </w:p>
    <w:p w14:paraId="5F6AF577" w14:textId="77777777" w:rsidR="00EE71FC" w:rsidRPr="00BD4BFF" w:rsidRDefault="00EE71FC" w:rsidP="004F39BA"/>
    <w:p w14:paraId="2557CC18" w14:textId="77777777" w:rsidR="00EE71FC" w:rsidRPr="00BD4BFF" w:rsidRDefault="00EE71FC" w:rsidP="004F39BA">
      <w:r w:rsidRPr="00BD4BFF">
        <w:t>"Paragraph (a) of the clause at DFARS 252.232</w:t>
      </w:r>
      <w:r w:rsidRPr="00BD4BFF">
        <w:noBreakHyphen/>
        <w:t>7004, DoD Progress Payment Rates, which is hereby incorporated by reference, specifies the progress payment rate applicable to this order."</w:t>
      </w:r>
    </w:p>
    <w:p w14:paraId="343D83D8" w14:textId="77777777" w:rsidR="00EE71FC" w:rsidRDefault="00EE71FC" w:rsidP="004F39BA">
      <w:pPr>
        <w:pStyle w:val="CommentText"/>
      </w:pPr>
    </w:p>
  </w:comment>
  <w:comment w:id="775" w:author="Burleigh, Anne R CIV DLA ACQUISITION (USA)" w:date="2020-10-01T14:28:00Z" w:initials="BARCDA(">
    <w:p w14:paraId="3EB39D6F" w14:textId="677744D5" w:rsidR="00EE71FC" w:rsidRDefault="00EE71FC">
      <w:pPr>
        <w:pStyle w:val="CommentText"/>
      </w:pPr>
      <w:r>
        <w:rPr>
          <w:rStyle w:val="CommentReference"/>
        </w:rPr>
        <w:annotationRef/>
      </w:r>
      <w:r>
        <w:t>On 10/9/19, the DLAD Editor added section 32.904 to the Table of Contents IAW PROCLTR 19-19.</w:t>
      </w:r>
    </w:p>
  </w:comment>
  <w:comment w:id="776" w:author="Burleigh, Anne R CIV DLA ACQUISITION (USA)" w:date="2015-10-21T13:26:00Z" w:initials="F">
    <w:p w14:paraId="36F7C81E" w14:textId="77777777" w:rsidR="00EE71FC" w:rsidRDefault="00EE71FC" w:rsidP="004F39BA">
      <w:pPr>
        <w:pStyle w:val="CommentText"/>
      </w:pPr>
      <w:r>
        <w:rPr>
          <w:rStyle w:val="CommentReference"/>
        </w:rPr>
        <w:annotationRef/>
      </w:r>
      <w:r>
        <w:t>On 10/21/15, the DLAD Editor deleted 32.908-90 and 32.908-92 from the Table of Contents IAW PROCLTR 15-12.</w:t>
      </w:r>
    </w:p>
  </w:comment>
  <w:comment w:id="781" w:author="Burleigh, Anne R CIV DLA ACQUISITION (USA)" w:date="2020-07-07T12:34:00Z" w:initials="BARCDA(">
    <w:p w14:paraId="68E92DC2" w14:textId="43D93916" w:rsidR="00EE71FC" w:rsidRDefault="00EE71FC">
      <w:pPr>
        <w:pStyle w:val="CommentText"/>
      </w:pPr>
      <w:r>
        <w:rPr>
          <w:rStyle w:val="CommentReference"/>
        </w:rPr>
        <w:annotationRef/>
      </w:r>
      <w:r>
        <w:t>On 2/20/19, the DLAD Editor made a technical amendment to 32.006-5, deleting “</w:t>
      </w:r>
      <w:r w:rsidRPr="00456D16">
        <w:t>Under Secretary of Defense (Acquisition and Technology)</w:t>
      </w:r>
      <w:r>
        <w:t>” and inserting “Under Secretary for Defense for Acquisition and Sustainment (USD (A&amp;S)).”</w:t>
      </w:r>
    </w:p>
  </w:comment>
  <w:comment w:id="787" w:author="fhp0094" w:date="2013-11-08T21:51:00Z" w:initials="F">
    <w:p w14:paraId="17102926" w14:textId="77777777" w:rsidR="00EE71FC" w:rsidRDefault="00EE71FC" w:rsidP="004F39BA">
      <w:pPr>
        <w:pStyle w:val="CommentText"/>
      </w:pPr>
      <w:r>
        <w:rPr>
          <w:rStyle w:val="CommentReference"/>
        </w:rPr>
        <w:annotationRef/>
      </w:r>
      <w:r>
        <w:t xml:space="preserve">On Jun 23 DLAD editor added 32.908 IAW </w:t>
      </w:r>
      <w:r w:rsidRPr="000A2196">
        <w:t>PROCLTR 2008-31</w:t>
      </w:r>
      <w:r>
        <w:t>.</w:t>
      </w:r>
    </w:p>
  </w:comment>
  <w:comment w:id="788" w:author="Burleigh, Anne R CIV DLA ACQUISITION (USA)" w:date="2021-01-15T16:16:00Z" w:initials="BARCDA(">
    <w:p w14:paraId="2E888FFC" w14:textId="3AFFA5EF" w:rsidR="00EE71FC" w:rsidRPr="006522C6" w:rsidRDefault="00EE71FC" w:rsidP="00C70CE2">
      <w:pPr>
        <w:pStyle w:val="CommentText"/>
      </w:pPr>
      <w:r>
        <w:rPr>
          <w:rStyle w:val="CommentReference"/>
        </w:rPr>
        <w:annotationRef/>
      </w:r>
      <w:r w:rsidRPr="006522C6">
        <w:t xml:space="preserve">On 1/15/21, the DLAD Editor updated 32.905(c)(S-90)(1)(i) </w:t>
      </w:r>
      <w:r>
        <w:t xml:space="preserve">and 32.908-94 </w:t>
      </w:r>
      <w:r w:rsidRPr="006522C6">
        <w:t>IAW PROCLTR 21-03.</w:t>
      </w:r>
    </w:p>
    <w:p w14:paraId="1A5034D4" w14:textId="4808940F" w:rsidR="00EE71FC" w:rsidRDefault="00EE71FC">
      <w:pPr>
        <w:pStyle w:val="CommentText"/>
      </w:pPr>
    </w:p>
  </w:comment>
  <w:comment w:id="791" w:author="Burleigh, Anne R CIV DLA ACQUISITION (USA)" w:date="2019-10-09T17:53:00Z" w:initials="BARCDA(">
    <w:p w14:paraId="2120938F" w14:textId="20BB0ED2" w:rsidR="00EE71FC" w:rsidRDefault="00EE71FC">
      <w:pPr>
        <w:pStyle w:val="CommentText"/>
      </w:pPr>
      <w:r>
        <w:rPr>
          <w:rStyle w:val="CommentReference"/>
        </w:rPr>
        <w:annotationRef/>
      </w:r>
      <w:r>
        <w:t>On 10/9/19, the DLAD Editor added 32.904 IAW PROCLTR 19-19.</w:t>
      </w:r>
    </w:p>
  </w:comment>
  <w:comment w:id="792" w:author="Burleigh, Anne R CIV DLA ACQUISITION (USA)" w:date="2020-06-17T13:27:00Z" w:initials="BARCDA(">
    <w:p w14:paraId="5ED6CADA" w14:textId="01B1F181" w:rsidR="00EE71FC" w:rsidRDefault="00EE71FC">
      <w:pPr>
        <w:pStyle w:val="CommentText"/>
      </w:pPr>
      <w:r>
        <w:rPr>
          <w:rStyle w:val="CommentReference"/>
        </w:rPr>
        <w:annotationRef/>
      </w:r>
      <w:r>
        <w:t>On 6/10/20, the DLAD Editor updated 32.904 IAW PROCLTR 20-07.</w:t>
      </w:r>
    </w:p>
  </w:comment>
  <w:comment w:id="794" w:author="Burleigh, Anne R CIV DLA ACQUISITION (USA)" w:date="2013-11-08T22:20:00Z" w:initials="F">
    <w:p w14:paraId="62075452" w14:textId="77777777" w:rsidR="00EE71FC" w:rsidRDefault="00EE71FC" w:rsidP="004F39BA">
      <w:pPr>
        <w:pStyle w:val="CommentText"/>
      </w:pPr>
      <w:r>
        <w:rPr>
          <w:rStyle w:val="CommentReference"/>
        </w:rPr>
        <w:annotationRef/>
      </w:r>
      <w:r>
        <w:t xml:space="preserve">On 11/8/13, the DLAD Editor revised 32.905 IAW PROCLTR 2014-27 dated 10/31/13; except that policy at 32.905-1(A) (incorporated from former PGI) was placed at 32.905(c)(S-90)(1)(ii), and existing policy at 32.905(a)-(c) was retained IAW PROCLTR 2013-37. </w:t>
      </w:r>
    </w:p>
  </w:comment>
  <w:comment w:id="795" w:author="RJ70048" w:date="2014-08-22T14:40:00Z" w:initials="R">
    <w:p w14:paraId="4E3AAC7F" w14:textId="77777777" w:rsidR="00EE71FC" w:rsidRDefault="00EE71FC" w:rsidP="004F39BA">
      <w:pPr>
        <w:pStyle w:val="CommentText"/>
      </w:pPr>
      <w:r>
        <w:rPr>
          <w:rStyle w:val="CommentReference"/>
        </w:rPr>
        <w:annotationRef/>
      </w:r>
      <w:r>
        <w:t>On 3/18/2013, the DLAD editor added this section, 32.905, IAW PROCLTR 2013-37.</w:t>
      </w:r>
    </w:p>
  </w:comment>
  <w:comment w:id="796" w:author="Burleigh, Anne R CIV DLA ACQUISITION (USA)" w:date="2022-01-25T17:21:00Z" w:initials="BARCDA(">
    <w:p w14:paraId="3B7C9D91" w14:textId="1FDDB01D" w:rsidR="00512177" w:rsidRDefault="00512177">
      <w:pPr>
        <w:pStyle w:val="CommentText"/>
      </w:pPr>
      <w:r>
        <w:rPr>
          <w:rStyle w:val="CommentReference"/>
        </w:rPr>
        <w:annotationRef/>
      </w:r>
      <w:r>
        <w:t xml:space="preserve">On 1/25/22, the DLAD Editor made a technical amendment at </w:t>
      </w:r>
      <w:r w:rsidR="00720905">
        <w:t>32.905(a)(S-90(1)</w:t>
      </w:r>
      <w:r>
        <w:t>(ii), inserting “T” before “PD</w:t>
      </w:r>
      <w:r w:rsidR="00720905">
        <w:t>”.</w:t>
      </w:r>
    </w:p>
  </w:comment>
  <w:comment w:id="797" w:author="Burleigh, Anne R CIV DLA ACQUISITION (USA)" w:date="2021-01-15T17:05:00Z" w:initials="BARCDA(">
    <w:p w14:paraId="2685B610" w14:textId="7FF4F680" w:rsidR="00EE71FC" w:rsidRDefault="00EE71FC">
      <w:pPr>
        <w:pStyle w:val="CommentText"/>
      </w:pPr>
      <w:r>
        <w:rPr>
          <w:rStyle w:val="CommentReference"/>
        </w:rPr>
        <w:annotationRef/>
      </w:r>
      <w:r w:rsidRPr="00AB00AF">
        <w:rPr>
          <w:sz w:val="23"/>
          <w:szCs w:val="23"/>
        </w:rPr>
        <w:t xml:space="preserve">On 1/15/21, the DLAD Editor updated 32.908-94 IAW PROCLTR 21-03; and made </w:t>
      </w:r>
      <w:r>
        <w:rPr>
          <w:sz w:val="23"/>
          <w:szCs w:val="23"/>
        </w:rPr>
        <w:t xml:space="preserve">a </w:t>
      </w:r>
      <w:r w:rsidRPr="00AB00AF">
        <w:rPr>
          <w:sz w:val="23"/>
          <w:szCs w:val="23"/>
        </w:rPr>
        <w:t>technical amendment r</w:t>
      </w:r>
      <w:r w:rsidRPr="00AB00AF">
        <w:t>edesignat</w:t>
      </w:r>
      <w:r>
        <w:t>ing</w:t>
      </w:r>
      <w:r w:rsidRPr="00AB00AF">
        <w:t xml:space="preserve"> procurement note L33 as H15, to reflect correct </w:t>
      </w:r>
      <w:r>
        <w:t xml:space="preserve">UCF </w:t>
      </w:r>
      <w:r w:rsidRPr="00AB00AF">
        <w:t xml:space="preserve">placement of </w:t>
      </w:r>
      <w:r>
        <w:t xml:space="preserve">the </w:t>
      </w:r>
      <w:r w:rsidRPr="00AB00AF">
        <w:t>procurement note IAW the intent of PROCLTR 21-03.</w:t>
      </w:r>
    </w:p>
  </w:comment>
  <w:comment w:id="798" w:author="Burleigh, Anne R CIV DLA ACQUISITION (USA)" w:date="2014-08-22T14:50:00Z" w:initials="F">
    <w:p w14:paraId="0D2E0217" w14:textId="77777777" w:rsidR="00EE71FC" w:rsidRPr="00881F21" w:rsidRDefault="00EE71FC" w:rsidP="004F39BA">
      <w:pPr>
        <w:pStyle w:val="CommentText"/>
      </w:pPr>
      <w:r>
        <w:rPr>
          <w:rStyle w:val="CommentReference"/>
        </w:rPr>
        <w:annotationRef/>
      </w:r>
      <w:r>
        <w:t>On 8/22/14, the DLAD Editor made a technical amendment inserting 32.905(S-90)(1)(ii)(B)(</w:t>
      </w:r>
      <w:r>
        <w:rPr>
          <w:i/>
        </w:rPr>
        <w:t>1</w:t>
      </w:r>
      <w:r>
        <w:t>)-(</w:t>
      </w:r>
      <w:r>
        <w:rPr>
          <w:i/>
        </w:rPr>
        <w:t>2</w:t>
      </w:r>
      <w:r>
        <w:t>) IAW PROCLTR 13-37.  The policy was erroneously deleted when moved from DLAD PGI IAW PROCLTR 14-27.</w:t>
      </w:r>
    </w:p>
  </w:comment>
  <w:comment w:id="800" w:author="Burleigh, Anne R CIV DLA ACQUISITION (USA)" w:date="2013-11-08T22:28:00Z" w:initials="F">
    <w:p w14:paraId="3912EC1F" w14:textId="77777777" w:rsidR="00EE71FC" w:rsidRDefault="00EE71FC" w:rsidP="004F39BA">
      <w:pPr>
        <w:pStyle w:val="CommentText"/>
      </w:pPr>
      <w:r>
        <w:rPr>
          <w:rStyle w:val="CommentReference"/>
        </w:rPr>
        <w:annotationRef/>
      </w:r>
      <w:r>
        <w:t xml:space="preserve">On 11/8/13, the DLAD Editor revised 32.908 IAW PROCLTR 2014-27 dated 10/31/13; except that clause prescriptions for </w:t>
      </w:r>
    </w:p>
  </w:comment>
  <w:comment w:id="801" w:author="RJ70048" w:date="2013-11-08T22:28:00Z" w:initials="R">
    <w:p w14:paraId="25F92AD8" w14:textId="77777777" w:rsidR="00EE71FC" w:rsidRDefault="00EE71FC" w:rsidP="004F39BA">
      <w:pPr>
        <w:pStyle w:val="CommentText"/>
      </w:pPr>
      <w:r>
        <w:rPr>
          <w:rStyle w:val="CommentReference"/>
        </w:rPr>
        <w:annotationRef/>
      </w:r>
      <w:r>
        <w:t xml:space="preserve"> </w:t>
      </w:r>
    </w:p>
    <w:p w14:paraId="62ED622E" w14:textId="77777777" w:rsidR="00EE71FC" w:rsidRDefault="00EE71FC" w:rsidP="004F39BA">
      <w:pPr>
        <w:pStyle w:val="CommentText"/>
      </w:pPr>
    </w:p>
    <w:p w14:paraId="47DC6404" w14:textId="77777777" w:rsidR="00EE71FC" w:rsidRDefault="00EE71FC" w:rsidP="004F39BA">
      <w:pPr>
        <w:pStyle w:val="CommentText"/>
      </w:pPr>
      <w:r>
        <w:t>On 3/18/2013, the DLAD editor revised this section, 32.908-90 in its entirety through renumbering and adding 1 new clause IAW PROCLTR 2013-37.</w:t>
      </w:r>
    </w:p>
    <w:p w14:paraId="6CF5B71B" w14:textId="77777777" w:rsidR="00EE71FC" w:rsidRDefault="00EE71FC" w:rsidP="004F39BA">
      <w:pPr>
        <w:pStyle w:val="CommentText"/>
      </w:pPr>
      <w:r>
        <w:t xml:space="preserve">On 6/3/2008 DLAD Editor added 32.908-90 with clause 52.232-9001  IAW </w:t>
      </w:r>
      <w:r w:rsidRPr="00327E19">
        <w:t>PROCLTR 2008-23.</w:t>
      </w:r>
      <w:r>
        <w:t xml:space="preserve"> </w:t>
      </w:r>
    </w:p>
    <w:p w14:paraId="297E75DB" w14:textId="77777777" w:rsidR="00EE71FC" w:rsidRDefault="00EE71FC" w:rsidP="004F39BA">
      <w:pPr>
        <w:pStyle w:val="CommentText"/>
      </w:pPr>
    </w:p>
    <w:p w14:paraId="737C0D86" w14:textId="77777777" w:rsidR="00EE71FC" w:rsidRDefault="00EE71FC" w:rsidP="004F39BA">
      <w:pPr>
        <w:pStyle w:val="CommentText"/>
      </w:pPr>
      <w:r>
        <w:t>On 6/6/2012, the DLAD editor added this section 32-908-92 and clause 52.232-9008 IAW PROCLTR 2012-37.</w:t>
      </w:r>
    </w:p>
  </w:comment>
  <w:comment w:id="802" w:author="Burleigh, Anne R CIV DLA ACQUISITION (USA)" w:date="2015-10-21T13:30:00Z" w:initials="F">
    <w:p w14:paraId="791FCC01" w14:textId="77777777" w:rsidR="00EE71FC" w:rsidRDefault="00EE71FC" w:rsidP="004F39BA">
      <w:pPr>
        <w:pStyle w:val="CommentText"/>
      </w:pPr>
      <w:r>
        <w:rPr>
          <w:rStyle w:val="CommentReference"/>
        </w:rPr>
        <w:annotationRef/>
      </w:r>
      <w:r>
        <w:t>On 10/21/15, the DLAD Editor deleted 32.908-90 and 32.908-92 IAW PROCLTR 15-12.</w:t>
      </w:r>
    </w:p>
  </w:comment>
  <w:comment w:id="804" w:author="Burleigh, Anne R CIV DLA ACQUISITION (USA)" w:date="2017-06-14T16:00:00Z" w:initials="BARCDA(">
    <w:p w14:paraId="078D9B1C" w14:textId="77777777" w:rsidR="00EE71FC" w:rsidRDefault="00EE71FC" w:rsidP="00BD51E4">
      <w:pPr>
        <w:pStyle w:val="CommentText"/>
      </w:pPr>
      <w:r>
        <w:rPr>
          <w:rStyle w:val="CommentReference"/>
        </w:rPr>
        <w:annotationRef/>
      </w:r>
      <w:r>
        <w:rPr>
          <w:noProof/>
        </w:rPr>
        <w:t>On 11/8/13, renumbered prescription consistent with other renumbering in 32.908 IAW PROCLTR 14-27.</w:t>
      </w:r>
    </w:p>
  </w:comment>
  <w:comment w:id="805" w:author="Burleigh, Anne R CIV DLA ACQUISITION (USA)" w:date="2021-01-15T16:43:00Z" w:initials="BARCDA(">
    <w:p w14:paraId="707CBF03" w14:textId="77777777" w:rsidR="00EE71FC" w:rsidRDefault="00EE71FC" w:rsidP="00AB00AF">
      <w:pPr>
        <w:rPr>
          <w:sz w:val="23"/>
          <w:szCs w:val="23"/>
        </w:rPr>
      </w:pPr>
      <w:r>
        <w:rPr>
          <w:rStyle w:val="CommentReference"/>
        </w:rPr>
        <w:annotationRef/>
      </w:r>
      <w:r w:rsidRPr="00AB00AF">
        <w:rPr>
          <w:sz w:val="23"/>
          <w:szCs w:val="23"/>
        </w:rPr>
        <w:t xml:space="preserve">On 1/15/21, the DLAD Editor </w:t>
      </w:r>
      <w:r>
        <w:rPr>
          <w:sz w:val="23"/>
          <w:szCs w:val="23"/>
        </w:rPr>
        <w:t>added procurement H15*</w:t>
      </w:r>
      <w:r w:rsidRPr="00AB00AF">
        <w:rPr>
          <w:sz w:val="23"/>
          <w:szCs w:val="23"/>
        </w:rPr>
        <w:t xml:space="preserve"> IAW PROCLTR 21-03</w:t>
      </w:r>
      <w:r>
        <w:rPr>
          <w:sz w:val="23"/>
          <w:szCs w:val="23"/>
        </w:rPr>
        <w:t>.</w:t>
      </w:r>
    </w:p>
    <w:p w14:paraId="53753272" w14:textId="61E34E91" w:rsidR="00EE71FC" w:rsidRPr="00AB00AF" w:rsidRDefault="00EE71FC" w:rsidP="00AB00AF">
      <w:r>
        <w:rPr>
          <w:sz w:val="23"/>
          <w:szCs w:val="23"/>
        </w:rPr>
        <w:t xml:space="preserve">*By </w:t>
      </w:r>
      <w:r w:rsidRPr="00AB00AF">
        <w:rPr>
          <w:sz w:val="23"/>
          <w:szCs w:val="23"/>
        </w:rPr>
        <w:t>technical amendment</w:t>
      </w:r>
      <w:r>
        <w:rPr>
          <w:sz w:val="23"/>
          <w:szCs w:val="23"/>
        </w:rPr>
        <w:t>s</w:t>
      </w:r>
      <w:r w:rsidRPr="00AB00AF">
        <w:rPr>
          <w:sz w:val="23"/>
          <w:szCs w:val="23"/>
        </w:rPr>
        <w:t xml:space="preserve"> </w:t>
      </w:r>
      <w:r w:rsidRPr="00AB00AF">
        <w:t>IAW the intent of PROCLTR 21-03</w:t>
      </w:r>
      <w:r>
        <w:t xml:space="preserve">, the DLAD Editor </w:t>
      </w:r>
      <w:r w:rsidRPr="00AB00AF">
        <w:rPr>
          <w:sz w:val="23"/>
          <w:szCs w:val="23"/>
        </w:rPr>
        <w:t>r</w:t>
      </w:r>
      <w:r w:rsidRPr="00AB00AF">
        <w:t>edesignat</w:t>
      </w:r>
      <w:r>
        <w:t>ed</w:t>
      </w:r>
      <w:r w:rsidRPr="00AB00AF">
        <w:t xml:space="preserve"> procurement note L33 as H15, to reflect correct </w:t>
      </w:r>
      <w:r>
        <w:t xml:space="preserve">UCF </w:t>
      </w:r>
      <w:r w:rsidRPr="00AB00AF">
        <w:t xml:space="preserve">placement of </w:t>
      </w:r>
      <w:r>
        <w:t xml:space="preserve">the </w:t>
      </w:r>
      <w:r w:rsidRPr="00AB00AF">
        <w:t>procurement note.</w:t>
      </w:r>
    </w:p>
  </w:comment>
  <w:comment w:id="807" w:author="Burleigh, Anne R CIV DLA ACQUISITION (USA)" w:date="2016-11-02T14:43:00Z" w:initials="BARCDA(">
    <w:p w14:paraId="3F0BB49F" w14:textId="77777777" w:rsidR="00EE71FC" w:rsidRDefault="00EE71FC" w:rsidP="00167B3F">
      <w:pPr>
        <w:pStyle w:val="CommentText"/>
      </w:pPr>
      <w:r>
        <w:rPr>
          <w:rStyle w:val="CommentReference"/>
        </w:rPr>
        <w:annotationRef/>
      </w:r>
      <w:r>
        <w:t>On 12/16/16, the DLAD Editor replaced Part 33 in its entirety IAW PROCLTR 17-04.</w:t>
      </w:r>
    </w:p>
  </w:comment>
  <w:comment w:id="812" w:author="Burleigh, Anne R CIV DLA ACQUISITION (USA)" w:date="2020-10-15T10:40:00Z" w:initials="BARCDA(">
    <w:p w14:paraId="67EE1543" w14:textId="0D62B1FC" w:rsidR="00EE71FC" w:rsidRDefault="00EE71FC">
      <w:pPr>
        <w:pStyle w:val="CommentText"/>
      </w:pPr>
      <w:r>
        <w:rPr>
          <w:rStyle w:val="CommentReference"/>
        </w:rPr>
        <w:annotationRef/>
      </w:r>
      <w:r>
        <w:t>On 10/15/20, the DLAD Editor made a technical amendment correcting the numbering of 52.233-9001 to read 5452.233-9001.</w:t>
      </w:r>
    </w:p>
  </w:comment>
  <w:comment w:id="813" w:author="Burleigh, Anne R CIV DLA ACQUISITION (USA)" w:date="2015-10-13T14:23:00Z" w:initials="F">
    <w:p w14:paraId="05DE2C36" w14:textId="77777777" w:rsidR="00EE71FC" w:rsidRDefault="00EE71FC" w:rsidP="00167B3F">
      <w:pPr>
        <w:pStyle w:val="CommentText"/>
      </w:pPr>
      <w:r>
        <w:rPr>
          <w:rStyle w:val="CommentReference"/>
        </w:rPr>
        <w:annotationRef/>
      </w:r>
      <w:r>
        <w:t>Part 34</w:t>
      </w:r>
    </w:p>
  </w:comment>
  <w:comment w:id="814" w:author="Burleigh, Anne R CIV DLA ACQUISITION (USA)" w:date="2015-10-13T14:23:00Z" w:initials="F">
    <w:p w14:paraId="3752D362" w14:textId="77777777" w:rsidR="00EE71FC" w:rsidRDefault="00EE71FC" w:rsidP="00167B3F">
      <w:pPr>
        <w:pStyle w:val="CommentText"/>
      </w:pPr>
      <w:r>
        <w:rPr>
          <w:rStyle w:val="CommentReference"/>
        </w:rPr>
        <w:annotationRef/>
      </w:r>
      <w:r>
        <w:t>Part 35 was deleted by PROCLTR 14-39.</w:t>
      </w:r>
    </w:p>
  </w:comment>
  <w:comment w:id="815" w:author="Burleigh, Anne R CIV DLA ACQUISITION (USA)" w:date="2015-10-13T14:23:00Z" w:initials="F">
    <w:p w14:paraId="7F84202D" w14:textId="77777777" w:rsidR="00EE71FC" w:rsidRDefault="00EE71FC" w:rsidP="00167B3F">
      <w:pPr>
        <w:pStyle w:val="CommentText"/>
      </w:pPr>
      <w:r>
        <w:rPr>
          <w:rStyle w:val="CommentReference"/>
        </w:rPr>
        <w:annotationRef/>
      </w:r>
      <w:r>
        <w:t xml:space="preserve">Part 36 </w:t>
      </w:r>
    </w:p>
  </w:comment>
  <w:comment w:id="821" w:author="Burleigh, Anne R CIV DLA ACQUISITION (USA)" w:date="2020-06-10T13:06:00Z" w:initials="BARCDA(">
    <w:p w14:paraId="6FBEFAB5" w14:textId="7D83C4C7" w:rsidR="00EE71FC" w:rsidRDefault="00EE71FC">
      <w:pPr>
        <w:pStyle w:val="CommentText"/>
      </w:pPr>
      <w:r>
        <w:rPr>
          <w:rStyle w:val="CommentReference"/>
        </w:rPr>
        <w:annotationRef/>
      </w:r>
      <w:r>
        <w:t>On 6/10/20, the DLAD Editor made a technical amendment at 34.7101(a)(S-90) inserting a 508-compliant hyperlink for CADE CSDR Policies, consistent with the intent of PROCLTR 20-05.</w:t>
      </w:r>
    </w:p>
  </w:comment>
  <w:comment w:id="823" w:author="Burleigh, Anne R CIV DLA ACQUISITION (USA)" w:date="2016-10-24T12:57:00Z" w:initials="BARCDA(">
    <w:p w14:paraId="29155FC8" w14:textId="77777777" w:rsidR="00EE71FC" w:rsidRDefault="00EE71FC" w:rsidP="00167B3F">
      <w:pPr>
        <w:pStyle w:val="CommentText"/>
      </w:pPr>
      <w:r>
        <w:rPr>
          <w:rStyle w:val="CommentReference"/>
        </w:rPr>
        <w:annotationRef/>
      </w:r>
      <w:r>
        <w:t>On 10/24/16, the DLAD Editor replaced Part 37 in its entirety IAW PROCLTR 16-10.</w:t>
      </w:r>
    </w:p>
  </w:comment>
  <w:comment w:id="827" w:author="Burleigh, Anne R CIV DLA ACQUISITION (USA)" w:date="2019-12-02T13:32:00Z" w:initials="BARCDA(">
    <w:p w14:paraId="5275BAB1" w14:textId="62D22B7C" w:rsidR="00EE71FC" w:rsidRDefault="00EE71FC">
      <w:pPr>
        <w:pStyle w:val="CommentText"/>
      </w:pPr>
      <w:r>
        <w:rPr>
          <w:rStyle w:val="CommentReference"/>
        </w:rPr>
        <w:annotationRef/>
      </w:r>
      <w:r>
        <w:t xml:space="preserve">On 12/2/19, the DLAD Editor made a technical amendment deleting policy at 37.103(e), consistent with joint memorandum dated 10/16/19 issued by USD(A&amp;S) and ASD for Manpower, SUBJECT:  </w:t>
      </w:r>
      <w:r w:rsidRPr="00FE5AAE">
        <w:t>Revised DoD Contracting Manpower Reporting Initiative</w:t>
      </w:r>
      <w:r>
        <w:t>.  Deleted policy:</w:t>
      </w:r>
    </w:p>
    <w:p w14:paraId="35AE23B7" w14:textId="25D3FEA7" w:rsidR="00EE71FC" w:rsidRDefault="00EE71FC">
      <w:pPr>
        <w:pStyle w:val="CommentText"/>
      </w:pPr>
      <w:r>
        <w:t>(e) The c</w:t>
      </w:r>
      <w:r w:rsidRPr="00530DD0">
        <w:t xml:space="preserve">ontracting </w:t>
      </w:r>
      <w:r>
        <w:t>o</w:t>
      </w:r>
      <w:r w:rsidRPr="00530DD0">
        <w:t>fficer shall ensure compliance with U</w:t>
      </w:r>
      <w:r>
        <w:t xml:space="preserve">SD(AT&amp;L) </w:t>
      </w:r>
      <w:r w:rsidRPr="00530DD0">
        <w:t xml:space="preserve">memorandum dated November 28, 2012, </w:t>
      </w:r>
      <w:hyperlink r:id="rId96" w:history="1">
        <w:r w:rsidRPr="00530DD0">
          <w:rPr>
            <w:rStyle w:val="Hyperlink"/>
          </w:rPr>
          <w:t>Enterprise-wide Contractor Manpower Reporting Application</w:t>
        </w:r>
      </w:hyperlink>
      <w:r>
        <w:t xml:space="preserve">. </w:t>
      </w:r>
      <w:r w:rsidRPr="00530DD0">
        <w:t xml:space="preserve">The contractor manpower reporting requirement does not apply to </w:t>
      </w:r>
      <w:r>
        <w:t xml:space="preserve">procurements listed by product service code </w:t>
      </w:r>
      <w:r w:rsidRPr="00530DD0">
        <w:t>S111 Utilities</w:t>
      </w:r>
      <w:r>
        <w:t>-</w:t>
      </w:r>
      <w:r w:rsidRPr="00530DD0">
        <w:t>Gas services</w:t>
      </w:r>
      <w:r>
        <w:t xml:space="preserve">, </w:t>
      </w:r>
      <w:r w:rsidRPr="00530DD0">
        <w:t>S112 Utilities</w:t>
      </w:r>
      <w:r>
        <w:t>-</w:t>
      </w:r>
      <w:r w:rsidRPr="00530DD0">
        <w:t>Electricity services</w:t>
      </w:r>
      <w:r>
        <w:t xml:space="preserve">, </w:t>
      </w:r>
      <w:r w:rsidRPr="00530DD0">
        <w:t>S113 Utilities</w:t>
      </w:r>
      <w:r>
        <w:t>-T</w:t>
      </w:r>
      <w:r w:rsidRPr="00530DD0">
        <w:t xml:space="preserve">elephone and/or </w:t>
      </w:r>
      <w:r>
        <w:t>C</w:t>
      </w:r>
      <w:r w:rsidRPr="00530DD0">
        <w:t>ommunications services</w:t>
      </w:r>
      <w:r>
        <w:t xml:space="preserve">, </w:t>
      </w:r>
      <w:r w:rsidRPr="00530DD0">
        <w:t>S114 Utilities</w:t>
      </w:r>
      <w:r>
        <w:t>-</w:t>
      </w:r>
      <w:r w:rsidRPr="00530DD0">
        <w:t>Water services</w:t>
      </w:r>
      <w:r>
        <w:t>, S119</w:t>
      </w:r>
      <w:r w:rsidRPr="00530DD0">
        <w:t xml:space="preserve"> Other </w:t>
      </w:r>
      <w:r>
        <w:t>U</w:t>
      </w:r>
      <w:r w:rsidRPr="00530DD0">
        <w:t>tilities</w:t>
      </w:r>
      <w:r>
        <w:t xml:space="preserve"> and</w:t>
      </w:r>
      <w:r w:rsidRPr="00530DD0">
        <w:t xml:space="preserve"> Construction of structures and facilities</w:t>
      </w:r>
      <w:r>
        <w:t xml:space="preserve">.  </w:t>
      </w:r>
    </w:p>
  </w:comment>
  <w:comment w:id="849" w:author="Burleigh, Anne R CIV DLA ACQUISITION (USA)" w:date="2022-01-27T12:12:00Z" w:initials="BARCDA(">
    <w:p w14:paraId="486DB6FC" w14:textId="0E46B9CB" w:rsidR="00ED7A86" w:rsidRDefault="00ED7A86">
      <w:pPr>
        <w:pStyle w:val="CommentText"/>
      </w:pPr>
      <w:r>
        <w:rPr>
          <w:rStyle w:val="CommentReference"/>
        </w:rPr>
        <w:annotationRef/>
      </w:r>
      <w:r>
        <w:t>On 1/18/22, the DLAD Editor updated the title of subpart 39.2 and inserted revised text at sections 39.201, 39.203, and 39.204 iaw PROCLTR 21-17.</w:t>
      </w:r>
    </w:p>
  </w:comment>
  <w:comment w:id="850" w:author="Burleigh, Anne R CIV DLA ACQUISITION (USA)" w:date="2022-01-30T16:07:00Z" w:initials="BARCDA(">
    <w:p w14:paraId="52DEA4A3" w14:textId="6BED381C" w:rsidR="00CF1D07" w:rsidRDefault="00CF1D07">
      <w:pPr>
        <w:pStyle w:val="CommentText"/>
      </w:pPr>
      <w:r>
        <w:rPr>
          <w:rStyle w:val="CommentReference"/>
        </w:rPr>
        <w:annotationRef/>
      </w:r>
      <w:r>
        <w:t>On 1/18/22, the DLAD Editor updated the title of subpart 39.2 and inserted revised text at sections 39.201, 39.203, and 39.204 iaw PROCLTR 21-17.</w:t>
      </w:r>
      <w:r w:rsidR="00E31E64">
        <w:t xml:space="preserve"> The DLAD Editor </w:t>
      </w:r>
      <w:r w:rsidR="009339A6">
        <w:t xml:space="preserve">changed </w:t>
      </w:r>
      <w:r w:rsidR="00E31E64">
        <w:t>the date of procurement note L29 to OCT 2021 IAW PROCLTR 21-17 and consistent with the date the updated procurement L29 was incorporated in EProcurement.</w:t>
      </w:r>
    </w:p>
  </w:comment>
  <w:comment w:id="853" w:author="Burleigh, Anne R CIV DLA ACQUISITION (USA)" w:date="2022-01-30T16:17:00Z" w:initials="BARCDA(">
    <w:p w14:paraId="5839700B" w14:textId="7EB4D21A" w:rsidR="00E94B63" w:rsidRDefault="00E94B63">
      <w:pPr>
        <w:pStyle w:val="CommentText"/>
      </w:pPr>
      <w:r>
        <w:rPr>
          <w:rStyle w:val="CommentReference"/>
        </w:rPr>
        <w:annotationRef/>
      </w:r>
      <w:r w:rsidR="00F65BE5">
        <w:t xml:space="preserve">On 1/18/22, the DLAD Editor </w:t>
      </w:r>
      <w:r w:rsidR="009339A6">
        <w:t xml:space="preserve">changed </w:t>
      </w:r>
      <w:r w:rsidR="00F65BE5">
        <w:t xml:space="preserve">the date of procurement note L29 </w:t>
      </w:r>
      <w:r w:rsidR="00E31E64">
        <w:t xml:space="preserve">to OCT 2021 </w:t>
      </w:r>
      <w:r w:rsidR="00F65BE5">
        <w:t>IAW PROCLTR 21-17</w:t>
      </w:r>
      <w:r w:rsidR="00C5452C">
        <w:t xml:space="preserve"> and consistent with the date the updated procurement L29 was incorporated in EProcurement.</w:t>
      </w:r>
    </w:p>
  </w:comment>
  <w:comment w:id="854" w:author="Burleigh, Anne R CIV DLA ACQUISITION (USA)" w:date="2022-02-18T11:20:00Z" w:initials="BARCDA(">
    <w:p w14:paraId="04023B33" w14:textId="7C32703E" w:rsidR="00C25F85" w:rsidRDefault="00C25F85">
      <w:pPr>
        <w:pStyle w:val="CommentText"/>
      </w:pPr>
      <w:r>
        <w:rPr>
          <w:rStyle w:val="CommentReference"/>
        </w:rPr>
        <w:annotationRef/>
      </w:r>
      <w:r>
        <w:t>On 2/18/22, the DLAD Editor made a technical amendment to reinsert procurement note</w:t>
      </w:r>
      <w:r w:rsidR="00706CD4">
        <w:t xml:space="preserve"> H11, which was inadvertently deleted from the 1/31/22 DLAD revision.</w:t>
      </w:r>
    </w:p>
  </w:comment>
  <w:comment w:id="861" w:author="Burleigh, Anne R CIV DLA ACQUISITION (USA)" w:date="2021-05-03T17:13:00Z" w:initials="BARCDA(">
    <w:p w14:paraId="234F28D1" w14:textId="61084DB7" w:rsidR="00EE71FC" w:rsidRDefault="00EE71FC" w:rsidP="00095C11">
      <w:pPr>
        <w:pStyle w:val="CommentText"/>
      </w:pPr>
      <w:r>
        <w:rPr>
          <w:rStyle w:val="CommentReference"/>
        </w:rPr>
        <w:annotationRef/>
      </w:r>
      <w:r>
        <w:t>On 5/3/21, the DLAD Editor made a technical amendment, correcting the revision date and PROCLTR number of the subpart 39.90 by inserting “</w:t>
      </w:r>
      <w:r w:rsidRPr="00CD6247">
        <w:rPr>
          <w:i/>
          <w:sz w:val="24"/>
          <w:szCs w:val="24"/>
        </w:rPr>
        <w:t>Revised August 3, 2017 through PROCLTR 2017-16</w:t>
      </w:r>
      <w:r w:rsidRPr="00095C11">
        <w:rPr>
          <w:iCs/>
          <w:sz w:val="24"/>
          <w:szCs w:val="24"/>
        </w:rPr>
        <w:t>” and deleting</w:t>
      </w:r>
      <w:r>
        <w:rPr>
          <w:i/>
          <w:sz w:val="24"/>
          <w:szCs w:val="24"/>
        </w:rPr>
        <w:t xml:space="preserve"> “</w:t>
      </w:r>
      <w:r w:rsidRPr="00CD6247">
        <w:rPr>
          <w:i/>
          <w:sz w:val="24"/>
          <w:szCs w:val="24"/>
        </w:rPr>
        <w:t xml:space="preserve">Revised </w:t>
      </w:r>
      <w:r>
        <w:rPr>
          <w:i/>
          <w:sz w:val="24"/>
          <w:szCs w:val="24"/>
        </w:rPr>
        <w:t>December 8, 2020 through PROCLTR 2021-02”.</w:t>
      </w:r>
      <w:r>
        <w:rPr>
          <w:rStyle w:val="CommentReference"/>
        </w:rPr>
        <w:annotationRef/>
      </w:r>
    </w:p>
  </w:comment>
  <w:comment w:id="863" w:author="Burleigh, Anne R CIV DLA ACQUISITION (USA)" w:date="2020-03-31T20:04:00Z" w:initials="BARCDA(">
    <w:p w14:paraId="4065F5D4" w14:textId="241660A1" w:rsidR="00EE71FC" w:rsidRDefault="00EE71FC">
      <w:pPr>
        <w:pStyle w:val="CommentText"/>
      </w:pPr>
      <w:r>
        <w:rPr>
          <w:rStyle w:val="CommentReference"/>
        </w:rPr>
        <w:annotationRef/>
      </w:r>
      <w:r>
        <w:t>On 10/8/19, the DLAD Editor made a technical amendment at 39.9001(b) replacing “office” with “DLA procuring organization”.</w:t>
      </w:r>
    </w:p>
  </w:comment>
  <w:comment w:id="864" w:author="Burleigh, Anne R CIV DLA ACQUISITION (USA)" w:date="2019-05-10T18:22:00Z" w:initials="BARCDA(">
    <w:p w14:paraId="4A9F8057" w14:textId="0DF6AC11" w:rsidR="00EE71FC" w:rsidRDefault="00EE71FC">
      <w:pPr>
        <w:pStyle w:val="CommentText"/>
      </w:pPr>
      <w:r>
        <w:rPr>
          <w:rStyle w:val="CommentReference"/>
        </w:rPr>
        <w:annotationRef/>
      </w:r>
      <w:r>
        <w:t>On 5/10/19, the DLAD Editor made a technical amendment to 39.9001(l)(1), inserting “DLAM 5000.76, Accountability of Capital Internal Use Software (IUS)” and deleting “SOP 6100.09, Accounting for IUS Software”.</w:t>
      </w:r>
    </w:p>
  </w:comment>
  <w:comment w:id="866" w:author="Burleigh, Anne R CIV DLA ACQUISITION (USA)" w:date="2021-05-03T16:48:00Z" w:initials="BARCDA(">
    <w:p w14:paraId="76902F5D" w14:textId="4394538A" w:rsidR="00EE71FC" w:rsidRDefault="00EE71FC">
      <w:pPr>
        <w:pStyle w:val="CommentText"/>
      </w:pPr>
      <w:r>
        <w:rPr>
          <w:rStyle w:val="CommentReference"/>
        </w:rPr>
        <w:annotationRef/>
      </w:r>
      <w:r>
        <w:t xml:space="preserve">On 5/3/21, the DLAD Editor made a technical amendment, removing </w:t>
      </w:r>
      <w:bookmarkStart w:id="867" w:name="_Hlk70953894"/>
      <w:r>
        <w:t>“(reference 46.501-90</w:t>
      </w:r>
      <w:bookmarkEnd w:id="867"/>
      <w:r>
        <w:t>)” IAW the intent of PROCLTR 17-16; which moved policy at 46.501-90 to 39.9001(l)(3)(iv).</w:t>
      </w:r>
    </w:p>
  </w:comment>
  <w:comment w:id="870" w:author="Burleigh, Anne R CIV DLA ACQUISITION (USA)" w:date="2016-10-24T12:59:00Z" w:initials="BARCDA(">
    <w:p w14:paraId="597BB6B3" w14:textId="77777777" w:rsidR="00EE71FC" w:rsidRDefault="00EE71FC" w:rsidP="00167B3F">
      <w:pPr>
        <w:pStyle w:val="CommentText"/>
      </w:pPr>
      <w:r>
        <w:rPr>
          <w:rStyle w:val="CommentReference"/>
        </w:rPr>
        <w:annotationRef/>
      </w:r>
      <w:r>
        <w:t>On 10/24/16, the DLAD Editor replaced Part 42 in its entirety IAW PROCLTR 16-10.</w:t>
      </w:r>
    </w:p>
  </w:comment>
  <w:comment w:id="871" w:author="Burleigh, Anne R CIV DLA ACQUISITION (USA)" w:date="2021-08-30T09:46:00Z" w:initials="BARCDA(">
    <w:p w14:paraId="10BCD5AD" w14:textId="17956403" w:rsidR="00D55360" w:rsidRDefault="00D55360">
      <w:pPr>
        <w:pStyle w:val="CommentText"/>
      </w:pPr>
      <w:r>
        <w:rPr>
          <w:rStyle w:val="CommentReference"/>
        </w:rPr>
        <w:annotationRef/>
      </w:r>
      <w:r>
        <w:t xml:space="preserve">On 8/30/21, the DLAD Editor updated </w:t>
      </w:r>
      <w:r w:rsidR="000F7980">
        <w:t>section</w:t>
      </w:r>
      <w:r>
        <w:t xml:space="preserve"> 42</w:t>
      </w:r>
      <w:r w:rsidR="00426B7C">
        <w:t>.302</w:t>
      </w:r>
      <w:r>
        <w:t xml:space="preserve"> IAW PROCLTR 21-12.</w:t>
      </w:r>
    </w:p>
    <w:p w14:paraId="2F457DB8" w14:textId="77777777" w:rsidR="000F7980" w:rsidRDefault="000F7980">
      <w:pPr>
        <w:pStyle w:val="CommentText"/>
      </w:pPr>
    </w:p>
    <w:p w14:paraId="264574D3" w14:textId="15899ACC" w:rsidR="000F7980" w:rsidRDefault="000F7980">
      <w:pPr>
        <w:pStyle w:val="CommentText"/>
      </w:pPr>
      <w:r>
        <w:t xml:space="preserve">On 3/30/22, the DLAD Editor updated section 46.302 IAW PROCLTR 22-06. </w:t>
      </w:r>
    </w:p>
  </w:comment>
  <w:comment w:id="874" w:author="Burleigh, Anne R CIV DLA ACQUISITION (USA)" w:date="2017-12-28T11:08:00Z" w:initials="BARCDA(">
    <w:p w14:paraId="1B998650" w14:textId="77777777" w:rsidR="00EE71FC" w:rsidRDefault="00EE71FC" w:rsidP="007A482E">
      <w:pPr>
        <w:pStyle w:val="CommentText"/>
      </w:pPr>
      <w:r>
        <w:rPr>
          <w:rStyle w:val="CommentReference"/>
        </w:rPr>
        <w:annotationRef/>
      </w:r>
      <w:r>
        <w:t>On 12/29/17, the DLAD Editor updated 42.202 IAW PROCLTR 18-03.</w:t>
      </w:r>
    </w:p>
  </w:comment>
  <w:comment w:id="875" w:author="Burleigh, Anne R CIV DLA ACQUISITION (USA)" w:date="2019-05-15T17:30:00Z" w:initials="BARCDA(">
    <w:p w14:paraId="1614B183" w14:textId="57053A5A" w:rsidR="00EE71FC" w:rsidRDefault="00EE71FC">
      <w:pPr>
        <w:pStyle w:val="CommentText"/>
      </w:pPr>
      <w:r>
        <w:rPr>
          <w:rStyle w:val="CommentReference"/>
        </w:rPr>
        <w:annotationRef/>
      </w:r>
      <w:r>
        <w:t>On 5/15/19, the DLAD Editor updated 42.202 IAW PROCLTR 19-13.</w:t>
      </w:r>
    </w:p>
  </w:comment>
  <w:comment w:id="876" w:author="Washington, Tracie M CIV DLA ACQUISITION (USA)" w:date="2022-03-30T16:47:00Z" w:initials="STMCDA(">
    <w:p w14:paraId="2B981DE4" w14:textId="1487F0C1" w:rsidR="00AF4BBC" w:rsidRDefault="00AF4BBC">
      <w:pPr>
        <w:pStyle w:val="CommentText"/>
      </w:pPr>
      <w:r>
        <w:rPr>
          <w:rStyle w:val="CommentReference"/>
        </w:rPr>
        <w:annotationRef/>
      </w:r>
      <w:r>
        <w:t>On 3/30/22, the DLAD Editor updated section 4</w:t>
      </w:r>
      <w:r w:rsidR="00E0648E">
        <w:t>2</w:t>
      </w:r>
      <w:r>
        <w:t>.302</w:t>
      </w:r>
      <w:r w:rsidR="00E0648E">
        <w:t>(S-90)</w:t>
      </w:r>
      <w:r>
        <w:t xml:space="preserve"> IAW PROCLTR 22-06.</w:t>
      </w:r>
    </w:p>
  </w:comment>
  <w:comment w:id="878" w:author="Burleigh, Anne R CIV DLA ACQUISITION (USA)" w:date="2016-12-27T15:27:00Z" w:initials="BARCDA(">
    <w:p w14:paraId="37F1711E" w14:textId="77777777" w:rsidR="00EE71FC" w:rsidRDefault="00EE71FC" w:rsidP="007A482E">
      <w:pPr>
        <w:pStyle w:val="CommentText"/>
      </w:pPr>
      <w:r>
        <w:rPr>
          <w:rStyle w:val="CommentReference"/>
        </w:rPr>
        <w:annotationRef/>
      </w:r>
      <w:r>
        <w:t>On 12/27/16, the DLAD Editor updated 42.302(a) IAW PROCLTR 17-09.</w:t>
      </w:r>
    </w:p>
  </w:comment>
  <w:comment w:id="879" w:author="Burleigh, Anne R CIV DLA ACQUISITION (USA)" w:date="2020-03-31T20:05:00Z" w:initials="BARCDA(">
    <w:p w14:paraId="5EB17DCE" w14:textId="7448667A" w:rsidR="00EE71FC" w:rsidRDefault="00EE71FC">
      <w:pPr>
        <w:pStyle w:val="CommentText"/>
      </w:pPr>
      <w:r>
        <w:rPr>
          <w:rStyle w:val="CommentReference"/>
        </w:rPr>
        <w:annotationRef/>
      </w:r>
      <w:r>
        <w:t>On 3/8/18, the DLAD Editor made a technical amendment correcting the subparagraph numbering of “(a)(13)(B)(1)” to read “(13)(B)(1).”</w:t>
      </w:r>
    </w:p>
  </w:comment>
  <w:comment w:id="880" w:author="Burleigh, Anne R CIV DLA ACQUISITION (USA)" w:date="2020-04-03T17:55:00Z" w:initials="BARCDA(">
    <w:p w14:paraId="09B88A9E" w14:textId="315D5F43" w:rsidR="00EE71FC" w:rsidRPr="00A9600F" w:rsidRDefault="00EE71FC">
      <w:pPr>
        <w:pStyle w:val="CommentText"/>
        <w:rPr>
          <w:b/>
        </w:rPr>
      </w:pPr>
      <w:r>
        <w:rPr>
          <w:rStyle w:val="CommentReference"/>
        </w:rPr>
        <w:annotationRef/>
      </w:r>
      <w:r w:rsidRPr="00A9600F">
        <w:rPr>
          <w:rStyle w:val="Strong"/>
          <w:b w:val="0"/>
          <w:color w:val="444444"/>
        </w:rPr>
        <w:t>On 4/3/20, the DLAD Editor made a technical amendment to 42.302(a)(13)(B)(1), replacing the link to the Contract Administration Services Directory</w:t>
      </w:r>
      <w:r w:rsidRPr="00A9600F">
        <w:rPr>
          <w:b/>
          <w:color w:val="444444"/>
        </w:rPr>
        <w:t xml:space="preserve"> </w:t>
      </w:r>
      <w:r w:rsidRPr="00A9600F">
        <w:rPr>
          <w:rStyle w:val="Strong"/>
          <w:b w:val="0"/>
          <w:color w:val="444444"/>
        </w:rPr>
        <w:t>(CASD), which</w:t>
      </w:r>
      <w:r w:rsidRPr="00A9600F">
        <w:rPr>
          <w:b/>
          <w:color w:val="444444"/>
        </w:rPr>
        <w:t xml:space="preserve"> is </w:t>
      </w:r>
      <w:r w:rsidRPr="00A9600F">
        <w:rPr>
          <w:color w:val="444444"/>
        </w:rPr>
        <w:t>currently unavailable, with the link to the DCMA Contract Management Team Search.</w:t>
      </w:r>
    </w:p>
  </w:comment>
  <w:comment w:id="881" w:author="Burleigh, Anne R CIV DLA ACQUISITION (USA)" w:date="2021-08-30T10:56:00Z" w:initials="BARCDA(">
    <w:p w14:paraId="757CD80D" w14:textId="77777777" w:rsidR="00002FBE" w:rsidRDefault="00002FBE">
      <w:pPr>
        <w:pStyle w:val="CommentText"/>
      </w:pPr>
      <w:r>
        <w:rPr>
          <w:rStyle w:val="CommentReference"/>
        </w:rPr>
        <w:annotationRef/>
      </w:r>
      <w:r>
        <w:t>On 8/30/21, the DLAD Editor added 42.302(S-90) IAW PROCLTR 21-12.</w:t>
      </w:r>
    </w:p>
    <w:p w14:paraId="398C3D55" w14:textId="77777777" w:rsidR="00AF4BBC" w:rsidRDefault="00AF4BBC">
      <w:pPr>
        <w:pStyle w:val="CommentText"/>
      </w:pPr>
    </w:p>
    <w:p w14:paraId="5CF0CE21" w14:textId="4C9C0156" w:rsidR="00AF4BBC" w:rsidRDefault="00AF4BBC">
      <w:pPr>
        <w:pStyle w:val="CommentText"/>
      </w:pPr>
      <w:r>
        <w:t>On 3/30/22, the DLAD Editor updated 42.302(S-90) IAW PROCLTR 22-06.</w:t>
      </w:r>
    </w:p>
  </w:comment>
  <w:comment w:id="886" w:author="Burleigh, Anne R CIV DLA ACQUISITION (USA)" w:date="2018-03-16T13:00:00Z" w:initials="BARCDA(">
    <w:p w14:paraId="6121BF75" w14:textId="77777777" w:rsidR="00F92637" w:rsidRDefault="00EE71FC" w:rsidP="00B6768B">
      <w:pPr>
        <w:pStyle w:val="CommentText"/>
      </w:pPr>
      <w:r>
        <w:rPr>
          <w:rStyle w:val="CommentReference"/>
        </w:rPr>
        <w:annotationRef/>
      </w:r>
      <w:r w:rsidR="00F92637">
        <w:t>On 8/10/18, the DLAD Editor added new section 43.102 IAW PROCLTR 18-16.</w:t>
      </w:r>
    </w:p>
    <w:p w14:paraId="330969E9" w14:textId="77777777" w:rsidR="009C1798" w:rsidRDefault="009C1798" w:rsidP="00B6768B">
      <w:pPr>
        <w:pStyle w:val="CommentText"/>
      </w:pPr>
      <w:r>
        <w:t>On 3/20/18, the DLAD Editor added Part 43 IAW PROCLTR 18-06.</w:t>
      </w:r>
    </w:p>
    <w:p w14:paraId="1EF9630E" w14:textId="3952A825" w:rsidR="00EE71FC" w:rsidRDefault="00EE71FC" w:rsidP="00B6768B">
      <w:pPr>
        <w:pStyle w:val="CommentText"/>
      </w:pPr>
      <w:r>
        <w:t>DLAD Part 43 was deleted IAW PROCLTR 15-13 dated 9/29/17.</w:t>
      </w:r>
    </w:p>
  </w:comment>
  <w:comment w:id="887" w:author="Burleigh, Anne R CIV DLA ACQUISITION (USA)" w:date="2018-08-10T17:47:00Z" w:initials="BARCDA(">
    <w:p w14:paraId="2761C76E" w14:textId="77777777" w:rsidR="00EE71FC" w:rsidRDefault="00EE71FC" w:rsidP="00B6768B">
      <w:pPr>
        <w:pStyle w:val="CommentText"/>
      </w:pPr>
      <w:r>
        <w:rPr>
          <w:rStyle w:val="CommentReference"/>
        </w:rPr>
        <w:annotationRef/>
      </w:r>
      <w:r>
        <w:t>On 8/10/18, the DLAD Editor added new section 43.102 IAW PROCLTR 18-16.</w:t>
      </w:r>
    </w:p>
  </w:comment>
  <w:comment w:id="893" w:author="Burleigh, Anne R CIV DLA ACQUISITION (USA)" w:date="2015-10-13T15:07:00Z" w:initials="F">
    <w:p w14:paraId="58666DA7" w14:textId="77777777" w:rsidR="00EE71FC" w:rsidRDefault="00EE71FC" w:rsidP="00B6768B">
      <w:pPr>
        <w:pStyle w:val="CommentText"/>
      </w:pPr>
      <w:r>
        <w:rPr>
          <w:rStyle w:val="CommentReference"/>
        </w:rPr>
        <w:annotationRef/>
      </w:r>
      <w:r>
        <w:t>Part 43 was deleted IAW PROCLTR 15-13.</w:t>
      </w:r>
    </w:p>
  </w:comment>
  <w:comment w:id="894" w:author="Burleigh, Anne R CIV DLA ACQUISITION (USA)" w:date="2022-01-30T19:16:00Z" w:initials="BARCDA(">
    <w:p w14:paraId="70196CA6" w14:textId="2EBDEC28" w:rsidR="00872B3A" w:rsidRDefault="00872B3A">
      <w:pPr>
        <w:pStyle w:val="CommentText"/>
      </w:pPr>
      <w:r>
        <w:rPr>
          <w:rStyle w:val="CommentReference"/>
        </w:rPr>
        <w:annotationRef/>
      </w:r>
      <w:r>
        <w:t>On 9/19/16, the DLAD Editor replaced Part 45 in its entirety IAW PROCLTR 16-09.</w:t>
      </w:r>
    </w:p>
  </w:comment>
  <w:comment w:id="900" w:author="Burleigh, Anne R CIV DLA ACQUISITION (USA)" w:date="2017-09-05T17:35:00Z" w:initials="BARCDA(">
    <w:p w14:paraId="0E957C82" w14:textId="77777777" w:rsidR="00EE71FC" w:rsidRDefault="00EE71FC" w:rsidP="00B6768B">
      <w:pPr>
        <w:pStyle w:val="CommentText"/>
      </w:pPr>
      <w:r>
        <w:rPr>
          <w:rStyle w:val="CommentReference"/>
        </w:rPr>
        <w:annotationRef/>
      </w:r>
      <w:r>
        <w:t xml:space="preserve">On 9/1/17, the DLAD Editor made technical amendments to 45.105(a) updating the following links: </w:t>
      </w:r>
    </w:p>
    <w:p w14:paraId="17D63828" w14:textId="77777777" w:rsidR="00EE71FC" w:rsidRDefault="00EE71FC" w:rsidP="00B6768B">
      <w:pPr>
        <w:pStyle w:val="CommentText"/>
      </w:pPr>
      <w:r>
        <w:t>(1) “</w:t>
      </w:r>
      <w:hyperlink r:id="rId97" w:history="1">
        <w:r w:rsidRPr="00980CBF">
          <w:rPr>
            <w:rStyle w:val="Hyperlink"/>
            <w:lang w:val="en"/>
          </w:rPr>
          <w:t>DOD Instruction 4160.02, Accountability and Management of Government Contract Property</w:t>
        </w:r>
      </w:hyperlink>
      <w:r w:rsidRPr="00DD73CA">
        <w:rPr>
          <w:rStyle w:val="Hyperlink"/>
          <w:color w:val="auto"/>
          <w:u w:val="none"/>
          <w:lang w:val="en"/>
        </w:rPr>
        <w:t>”</w:t>
      </w:r>
      <w:r w:rsidRPr="00DD73CA">
        <w:t xml:space="preserve"> </w:t>
      </w:r>
      <w:r w:rsidRPr="00AF1623">
        <w:t>corrected to read “</w:t>
      </w:r>
      <w:r w:rsidRPr="00AF1623">
        <w:rPr>
          <w:lang w:val="en"/>
        </w:rPr>
        <w:t>D</w:t>
      </w:r>
      <w:r w:rsidRPr="00AF1623">
        <w:t>oDI 4161.02, Accountability and Management of Government Contract Property</w:t>
      </w:r>
      <w:r>
        <w:t xml:space="preserve">, </w:t>
      </w:r>
      <w:r w:rsidRPr="00980CBF">
        <w:rPr>
          <w:lang w:val="en"/>
        </w:rPr>
        <w:t>dated April 27, 2012</w:t>
      </w:r>
      <w:r>
        <w:rPr>
          <w:lang w:val="en"/>
        </w:rPr>
        <w:t xml:space="preserve">, </w:t>
      </w:r>
      <w:r>
        <w:t xml:space="preserve">which can be accessed at </w:t>
      </w:r>
      <w:hyperlink r:id="rId98" w:history="1">
        <w:r w:rsidRPr="00644FF5">
          <w:rPr>
            <w:rStyle w:val="Hyperlink"/>
          </w:rPr>
          <w:t>http://www.esd.whs.mil/Portals/54/Documents/DD/issuances/dodi/416102p.pdf</w:t>
        </w:r>
      </w:hyperlink>
      <w:r>
        <w:t>.”</w:t>
      </w:r>
    </w:p>
    <w:p w14:paraId="10352176" w14:textId="77777777" w:rsidR="00EE71FC" w:rsidRPr="00DD73CA" w:rsidRDefault="00EE71FC" w:rsidP="00B6768B">
      <w:pPr>
        <w:pStyle w:val="NoSpacing"/>
        <w:rPr>
          <w:rFonts w:ascii="Times New Roman" w:hAnsi="Times New Roman"/>
          <w:lang w:val="en"/>
        </w:rPr>
      </w:pPr>
      <w:r w:rsidRPr="00DD73CA">
        <w:rPr>
          <w:rFonts w:ascii="Times New Roman" w:hAnsi="Times New Roman"/>
        </w:rPr>
        <w:t>(2) “</w:t>
      </w:r>
      <w:hyperlink r:id="rId99" w:history="1">
        <w:r w:rsidRPr="00DD73CA">
          <w:rPr>
            <w:rStyle w:val="Hyperlink"/>
            <w:rFonts w:ascii="Times New Roman" w:hAnsi="Times New Roman"/>
            <w:lang w:val="en"/>
          </w:rPr>
          <w:t>DOD Guidebook for Contract Property Administration</w:t>
        </w:r>
      </w:hyperlink>
      <w:r w:rsidRPr="00DD73CA">
        <w:rPr>
          <w:rStyle w:val="Hyperlink"/>
          <w:rFonts w:ascii="Times New Roman" w:hAnsi="Times New Roman"/>
          <w:lang w:val="en"/>
        </w:rPr>
        <w:t xml:space="preserve">” </w:t>
      </w:r>
      <w:r w:rsidRPr="00DD73CA">
        <w:rPr>
          <w:rStyle w:val="Hyperlink"/>
          <w:rFonts w:ascii="Times New Roman" w:hAnsi="Times New Roman"/>
          <w:color w:val="auto"/>
          <w:u w:val="none"/>
          <w:lang w:val="en"/>
        </w:rPr>
        <w:t>corrected to read “</w:t>
      </w:r>
      <w:r w:rsidRPr="00DD73CA">
        <w:rPr>
          <w:rFonts w:ascii="Times New Roman" w:hAnsi="Times New Roman"/>
          <w:lang w:val="en"/>
        </w:rPr>
        <w:t xml:space="preserve">DoD Guidebook for Contract Property Administration, dated December 2014, which can be accessed at </w:t>
      </w:r>
      <w:hyperlink r:id="rId100" w:history="1">
        <w:r w:rsidRPr="00DD73CA">
          <w:rPr>
            <w:rStyle w:val="Hyperlink"/>
            <w:rFonts w:ascii="Times New Roman" w:hAnsi="Times New Roman"/>
          </w:rPr>
          <w:t>https://www.dau.mil/guidebooks/Shared%20Documents%20HTML/Guidebook%20for%20Contract%20Property%20Administration.aspx</w:t>
        </w:r>
      </w:hyperlink>
      <w:r w:rsidRPr="00DD73CA">
        <w:rPr>
          <w:rFonts w:ascii="Times New Roman" w:hAnsi="Times New Roman"/>
        </w:rPr>
        <w:t>.”</w:t>
      </w:r>
      <w:r w:rsidRPr="00DD73CA">
        <w:rPr>
          <w:rFonts w:ascii="Times New Roman" w:hAnsi="Times New Roman"/>
          <w:lang w:val="en"/>
        </w:rPr>
        <w:t xml:space="preserve"> </w:t>
      </w:r>
    </w:p>
    <w:p w14:paraId="615177EB" w14:textId="77777777" w:rsidR="00EE71FC" w:rsidRDefault="00EE71FC" w:rsidP="00B6768B">
      <w:pPr>
        <w:pStyle w:val="Default"/>
      </w:pPr>
      <w:r>
        <w:t xml:space="preserve"> </w:t>
      </w:r>
    </w:p>
  </w:comment>
  <w:comment w:id="904" w:author="Burleigh, Anne R CIV DLA ACQUISITION (USA)" w:date="2017-07-20T14:22:00Z" w:initials="BARCDA(">
    <w:p w14:paraId="3CC11808" w14:textId="77777777" w:rsidR="00EE71FC" w:rsidRDefault="00EE71FC" w:rsidP="00B6768B">
      <w:pPr>
        <w:pStyle w:val="CommentText"/>
      </w:pPr>
      <w:r>
        <w:rPr>
          <w:rStyle w:val="CommentReference"/>
        </w:rPr>
        <w:annotationRef/>
      </w:r>
      <w:r>
        <w:t>On 8/3/17, the DLAD Editor updated Part 46 IAW PROCLTR 17-18.</w:t>
      </w:r>
    </w:p>
  </w:comment>
  <w:comment w:id="905" w:author="Burleigh, Anne R CIV DLA ACQUISITION (USA)" w:date="2016-08-25T15:18:00Z" w:initials="BARCDA(">
    <w:p w14:paraId="56C3B336" w14:textId="77777777" w:rsidR="00EE71FC" w:rsidRDefault="00EE71FC" w:rsidP="00B6768B">
      <w:pPr>
        <w:pStyle w:val="CommentText"/>
      </w:pPr>
      <w:r>
        <w:rPr>
          <w:rStyle w:val="CommentReference"/>
        </w:rPr>
        <w:annotationRef/>
      </w:r>
      <w:r>
        <w:t>On 9/19/16, the DLAD Editor replaced Part 46 in its entirety IAW PROCLTR 16-09.</w:t>
      </w:r>
    </w:p>
    <w:p w14:paraId="2CBF0353" w14:textId="77777777" w:rsidR="00EE71FC" w:rsidRDefault="00EE71FC" w:rsidP="00B6768B">
      <w:pPr>
        <w:pStyle w:val="CommentText"/>
      </w:pPr>
    </w:p>
  </w:comment>
  <w:comment w:id="906" w:author="Burleigh, Anne R CIV DLA ACQUISITION (USA)" w:date="2018-03-09T15:52:00Z" w:initials="BARCDA(">
    <w:p w14:paraId="36EF3F6D" w14:textId="77777777" w:rsidR="00EE71FC" w:rsidRDefault="00EE71FC" w:rsidP="00B6768B">
      <w:pPr>
        <w:pStyle w:val="CommentText"/>
      </w:pPr>
      <w:r>
        <w:rPr>
          <w:rStyle w:val="CommentReference"/>
        </w:rPr>
        <w:annotationRef/>
      </w:r>
      <w:r>
        <w:t>On 3/9/18, the DLAD Editor updated procurement note E07 (see 46.402(S-92)  IAW PROCLTR 18-04.</w:t>
      </w:r>
    </w:p>
  </w:comment>
  <w:comment w:id="907" w:author="Burleigh, Anne R CIV DLA ACQUISITION (USA)" w:date="2021-01-27T15:39:00Z" w:initials="BARCDA(">
    <w:p w14:paraId="78A14228" w14:textId="2F6682D6" w:rsidR="00EE71FC" w:rsidRPr="0008452E" w:rsidRDefault="00EE71FC">
      <w:pPr>
        <w:pStyle w:val="CommentText"/>
        <w:rPr>
          <w:i/>
          <w:iCs/>
        </w:rPr>
      </w:pPr>
      <w:r>
        <w:rPr>
          <w:rStyle w:val="CommentReference"/>
        </w:rPr>
        <w:annotationRef/>
      </w:r>
      <w:r>
        <w:t>On 1/27/21, the DLAD Editor updated 46.402(S-91) IAW PROCLTR 21-05.</w:t>
      </w:r>
    </w:p>
  </w:comment>
  <w:comment w:id="908" w:author="Washington, Tracie M CIV DLA ACQUISITION (USA)" w:date="2022-03-10T15:54:00Z" w:initials="STMCDA(">
    <w:p w14:paraId="0661FC9F" w14:textId="46DF8A49" w:rsidR="00C37D51" w:rsidRDefault="00C37D51">
      <w:pPr>
        <w:pStyle w:val="CommentText"/>
      </w:pPr>
      <w:r>
        <w:rPr>
          <w:rStyle w:val="CommentReference"/>
        </w:rPr>
        <w:annotationRef/>
      </w:r>
      <w:r>
        <w:t>On 3/10/22, the DLAD Editor upated sections 46.703 &amp; 46.704 IAW PROCLTR 22-XX.</w:t>
      </w:r>
    </w:p>
  </w:comment>
  <w:comment w:id="910" w:author="Burleigh, Anne R CIV DLA ACQUISITION (USA)" w:date="2017-07-31T14:29:00Z" w:initials="BARCDA(">
    <w:p w14:paraId="21211D1E" w14:textId="77777777" w:rsidR="00EE71FC" w:rsidRDefault="00EE71FC" w:rsidP="00B6768B">
      <w:pPr>
        <w:pStyle w:val="CommentText"/>
      </w:pPr>
      <w:r>
        <w:rPr>
          <w:rStyle w:val="CommentReference"/>
        </w:rPr>
        <w:annotationRef/>
      </w:r>
      <w:r>
        <w:t>On 8/3/17, the DLAD Editor updated 46.000 IAW PROCLTR 17-18.</w:t>
      </w:r>
    </w:p>
  </w:comment>
  <w:comment w:id="916" w:author="Burleigh, Anne R CIV DLA ACQUISITION (USA)" w:date="2017-07-20T14:24:00Z" w:initials="BARCDA(">
    <w:p w14:paraId="288CE9F9" w14:textId="77777777" w:rsidR="00EE71FC" w:rsidRDefault="00EE71FC" w:rsidP="00B6768B">
      <w:pPr>
        <w:pStyle w:val="CommentText"/>
      </w:pPr>
      <w:r>
        <w:rPr>
          <w:rStyle w:val="CommentReference"/>
        </w:rPr>
        <w:annotationRef/>
      </w:r>
      <w:r>
        <w:t>On 8/3/17, the DLAD Editor revised 46.290 IAW PROCLTR 17-18.</w:t>
      </w:r>
    </w:p>
  </w:comment>
  <w:comment w:id="918" w:author="Burleigh, Anne R CIV DLA ACQUISITION (USA)" w:date="2017-07-20T14:25:00Z" w:initials="BARCDA(">
    <w:p w14:paraId="60208CF8" w14:textId="3532A0D2" w:rsidR="00EE71FC" w:rsidRDefault="00EE71FC" w:rsidP="00B6768B">
      <w:pPr>
        <w:pStyle w:val="CommentText"/>
      </w:pPr>
      <w:r>
        <w:rPr>
          <w:rStyle w:val="CommentReference"/>
        </w:rPr>
        <w:annotationRef/>
      </w:r>
      <w:r>
        <w:t>On 8/3/17, the DLAD Editor revised 46.291 IAW PROCLTR 17-18.</w:t>
      </w:r>
    </w:p>
  </w:comment>
  <w:comment w:id="919" w:author="Burleigh, Anne R CIV DLA ACQUISITION (USA)" w:date="2020-06-10T19:53:00Z" w:initials="BARCDA(">
    <w:p w14:paraId="6ECFFE2D" w14:textId="51CEA337" w:rsidR="00EE71FC" w:rsidRDefault="00EE71FC">
      <w:pPr>
        <w:pStyle w:val="CommentText"/>
      </w:pPr>
      <w:r>
        <w:rPr>
          <w:rStyle w:val="CommentReference"/>
        </w:rPr>
        <w:annotationRef/>
      </w:r>
      <w:r>
        <w:t>On 6/10/20, the DLAD Editor updated 46.291 IAW PROCLTR 20-09.</w:t>
      </w:r>
    </w:p>
  </w:comment>
  <w:comment w:id="920" w:author="Washington, Tracie M CIV DLA ACQUISITION (USA) [2]" w:date="2022-03-31T13:20:00Z" w:initials="WTMCDA(">
    <w:p w14:paraId="42F5865D" w14:textId="0FF16B6C" w:rsidR="00553D3B" w:rsidRDefault="00553D3B">
      <w:pPr>
        <w:pStyle w:val="CommentText"/>
      </w:pPr>
      <w:r>
        <w:rPr>
          <w:rStyle w:val="CommentReference"/>
        </w:rPr>
        <w:annotationRef/>
      </w:r>
      <w:r>
        <w:t>On 3/31/22, DLAD Editor corrected DLAD</w:t>
      </w:r>
      <w:r w:rsidRPr="00553D3B">
        <w:t xml:space="preserve"> </w:t>
      </w:r>
      <w:r>
        <w:t xml:space="preserve">parapgraph </w:t>
      </w:r>
      <w:r w:rsidRPr="00553D3B">
        <w:rPr>
          <w:b/>
          <w:bCs/>
        </w:rPr>
        <w:t>(7)(f)(ii)</w:t>
      </w:r>
      <w:r>
        <w:rPr>
          <w:b/>
          <w:bCs/>
        </w:rPr>
        <w:t>(E)</w:t>
      </w:r>
      <w:r>
        <w:t xml:space="preserve"> to be consistent with the version in Eprocurement. </w:t>
      </w:r>
    </w:p>
  </w:comment>
  <w:comment w:id="921" w:author="Burleigh, Anne R CIV DLA ACQUISITION (USA)" w:date="2021-06-29T17:22:00Z" w:initials="BARCDA(">
    <w:p w14:paraId="19AECC4C" w14:textId="4CDF98CA" w:rsidR="00EC3B87" w:rsidRDefault="00EC3B87">
      <w:pPr>
        <w:pStyle w:val="CommentText"/>
      </w:pPr>
      <w:r>
        <w:rPr>
          <w:rStyle w:val="CommentReference"/>
        </w:rPr>
        <w:annotationRef/>
      </w:r>
      <w:r>
        <w:t xml:space="preserve">On 6/29/21, the DLAD Editor made a technical amendment at </w:t>
      </w:r>
      <w:r w:rsidR="00290D34">
        <w:t xml:space="preserve">46.291(d), procurement note </w:t>
      </w:r>
      <w:r>
        <w:t>E03</w:t>
      </w:r>
      <w:r w:rsidR="00290D34">
        <w:t xml:space="preserve">, paragraph </w:t>
      </w:r>
      <w:r w:rsidR="00D203CD">
        <w:t>(7)(f)(ii), inserting fill-in lines for (A)-(E)</w:t>
      </w:r>
      <w:r w:rsidR="00065286">
        <w:t xml:space="preserve"> consistent with the formatting in PROCLTR 20-09.</w:t>
      </w:r>
    </w:p>
  </w:comment>
  <w:comment w:id="922" w:author="Washington, Tracie M CIV DLA ACQUISITION (USA)" w:date="2022-03-30T15:38:00Z" w:initials="STMCDA(">
    <w:p w14:paraId="332EA97D" w14:textId="2BCD55E6" w:rsidR="001C2694" w:rsidRPr="00F55D5F" w:rsidRDefault="00C43AB6" w:rsidP="001C2694">
      <w:pPr>
        <w:rPr>
          <w:rFonts w:eastAsia="Calibri"/>
          <w:sz w:val="24"/>
          <w:szCs w:val="24"/>
        </w:rPr>
      </w:pPr>
      <w:r>
        <w:rPr>
          <w:rStyle w:val="CommentReference"/>
        </w:rPr>
        <w:annotationRef/>
      </w:r>
      <w:r>
        <w:t>On 3/30/22, DLAD Editor revised</w:t>
      </w:r>
      <w:r w:rsidR="001C2694">
        <w:t xml:space="preserve"> </w:t>
      </w:r>
      <w:r w:rsidR="001C2694" w:rsidRPr="001C2694">
        <w:rPr>
          <w:b/>
          <w:bCs/>
          <w:sz w:val="24"/>
          <w:szCs w:val="24"/>
        </w:rPr>
        <w:t>paragraph(7)(f)(ii)(E):</w:t>
      </w:r>
      <w:r w:rsidR="001C2694" w:rsidRPr="001C2694">
        <w:rPr>
          <w:rFonts w:eastAsia="Calibri"/>
          <w:sz w:val="24"/>
          <w:szCs w:val="24"/>
        </w:rPr>
        <w:t xml:space="preserve"> </w:t>
      </w:r>
      <w:r w:rsidR="001C2694" w:rsidRPr="00F55D5F">
        <w:rPr>
          <w:rFonts w:eastAsia="Calibri"/>
          <w:sz w:val="24"/>
          <w:szCs w:val="24"/>
        </w:rPr>
        <w:t>Currently reads: (E) Total Delivery Days (Sum of paragraph (2)(i) through (iv)) above</w:t>
      </w:r>
    </w:p>
    <w:p w14:paraId="10171D21" w14:textId="3EDA3DEA" w:rsidR="00C43AB6" w:rsidRDefault="001C2694">
      <w:pPr>
        <w:pStyle w:val="CommentText"/>
      </w:pPr>
      <w:r w:rsidRPr="001C2694">
        <w:rPr>
          <w:rFonts w:eastAsia="Calibri"/>
          <w:sz w:val="24"/>
          <w:szCs w:val="24"/>
        </w:rPr>
        <w:t xml:space="preserve">Corrected Paragraph </w:t>
      </w:r>
      <w:r w:rsidRPr="00F55D5F">
        <w:rPr>
          <w:rFonts w:eastAsia="Calibri"/>
          <w:sz w:val="24"/>
          <w:szCs w:val="24"/>
        </w:rPr>
        <w:t>(E)</w:t>
      </w:r>
      <w:r w:rsidRPr="001C2694">
        <w:rPr>
          <w:rFonts w:eastAsia="Calibri"/>
          <w:sz w:val="24"/>
          <w:szCs w:val="24"/>
        </w:rPr>
        <w:t xml:space="preserve"> to read “</w:t>
      </w:r>
      <w:r w:rsidRPr="00F55D5F">
        <w:rPr>
          <w:rFonts w:eastAsia="Calibri"/>
          <w:sz w:val="24"/>
          <w:szCs w:val="24"/>
        </w:rPr>
        <w:t>Total Delivery Days (Sum of paragraphs (ii)(A) through (D)) above</w:t>
      </w:r>
      <w:r w:rsidRPr="001C2694">
        <w:rPr>
          <w:rFonts w:eastAsia="Calibri"/>
          <w:sz w:val="24"/>
          <w:szCs w:val="24"/>
        </w:rPr>
        <w:t>”</w:t>
      </w:r>
      <w:r w:rsidR="00036855">
        <w:rPr>
          <w:rFonts w:eastAsia="Calibri"/>
          <w:sz w:val="24"/>
          <w:szCs w:val="24"/>
        </w:rPr>
        <w:t>.</w:t>
      </w:r>
      <w:r w:rsidR="008B3C0E" w:rsidRPr="008B3C0E">
        <w:t xml:space="preserve"> </w:t>
      </w:r>
      <w:r w:rsidR="008B3C0E" w:rsidRPr="008B3C0E">
        <w:rPr>
          <w:rFonts w:eastAsia="Calibri"/>
          <w:sz w:val="24"/>
          <w:szCs w:val="24"/>
        </w:rPr>
        <w:t xml:space="preserve">On 3/31/22, DLAD Editor corrected DLAD parapgraph </w:t>
      </w:r>
      <w:r w:rsidR="008B3C0E" w:rsidRPr="008B3C0E">
        <w:rPr>
          <w:rFonts w:eastAsia="Calibri"/>
          <w:b/>
          <w:bCs/>
          <w:sz w:val="24"/>
          <w:szCs w:val="24"/>
        </w:rPr>
        <w:t>(7)(f)(ii)(E)</w:t>
      </w:r>
      <w:r w:rsidR="008B3C0E" w:rsidRPr="008B3C0E">
        <w:rPr>
          <w:rFonts w:eastAsia="Calibri"/>
          <w:sz w:val="24"/>
          <w:szCs w:val="24"/>
        </w:rPr>
        <w:t xml:space="preserve"> to be consistent with the version in Eprocurement</w:t>
      </w:r>
      <w:r w:rsidR="006321BB">
        <w:t>.</w:t>
      </w:r>
    </w:p>
  </w:comment>
  <w:comment w:id="923" w:author="Burleigh, Anne R CIV DLA ACQUISITION (USA)" w:date="2020-06-10T19:05:00Z" w:initials="BARCDA(">
    <w:p w14:paraId="27EE6817" w14:textId="72D9D8B0" w:rsidR="00EE71FC" w:rsidRDefault="00EE71FC" w:rsidP="00802561">
      <w:pPr>
        <w:pStyle w:val="CommentText"/>
      </w:pPr>
      <w:r>
        <w:rPr>
          <w:rStyle w:val="CommentReference"/>
        </w:rPr>
        <w:annotationRef/>
      </w:r>
      <w:r>
        <w:t>On 6/10/20, the DLAD Editor made a technical amendment removing “APR” from the date of procurement E04 and inserting “MAY”, consistent with the effective date of PROCLTR 20-09.</w:t>
      </w:r>
    </w:p>
  </w:comment>
  <w:comment w:id="924" w:author="Burleigh, Anne R CIV DLA ACQUISITION (USA)" w:date="2020-06-10T19:05:00Z" w:initials="BARCDA(">
    <w:p w14:paraId="4CD6E5B0" w14:textId="31C96A39" w:rsidR="00EE71FC" w:rsidRDefault="00EE71FC" w:rsidP="00802561">
      <w:pPr>
        <w:pStyle w:val="CommentText"/>
      </w:pPr>
      <w:r>
        <w:rPr>
          <w:rStyle w:val="CommentReference"/>
        </w:rPr>
        <w:annotationRef/>
      </w:r>
      <w:r>
        <w:t>On 6/10/20, the DLAD Editor made a technical amendment removing “APR” from the date of procurement E05 and inserting “MAY”, consistent with the effective date of PROCLTR 20-09.</w:t>
      </w:r>
    </w:p>
  </w:comment>
  <w:comment w:id="925" w:author="Burleigh, Anne R CIV DLA ACQUISITION (USA)" w:date="2017-07-31T14:31:00Z" w:initials="BARCDA(">
    <w:p w14:paraId="7C933FDF" w14:textId="77777777" w:rsidR="00EE71FC" w:rsidRDefault="00EE71FC" w:rsidP="00C66DF9">
      <w:pPr>
        <w:pStyle w:val="CommentText"/>
      </w:pPr>
      <w:r>
        <w:rPr>
          <w:rStyle w:val="CommentReference"/>
        </w:rPr>
        <w:annotationRef/>
      </w:r>
      <w:r>
        <w:t>On 8/3/17, the DLAD Editor updated procurement note E04 IAW PROCLTR 17-18.</w:t>
      </w:r>
    </w:p>
  </w:comment>
  <w:comment w:id="927" w:author="Anne Burleigh" w:date="2018-08-10T15:21:00Z" w:initials="AB">
    <w:p w14:paraId="34B1B3CE" w14:textId="77777777" w:rsidR="00EE71FC" w:rsidRDefault="00EE71FC" w:rsidP="00C66DF9">
      <w:pPr>
        <w:pStyle w:val="CommentText"/>
      </w:pPr>
      <w:r>
        <w:rPr>
          <w:rStyle w:val="CommentReference"/>
        </w:rPr>
        <w:annotationRef/>
      </w:r>
      <w:r>
        <w:t>On 8/10/18, the DLAD Editor updated 46.292 IAW PROCLTR 18-12.</w:t>
      </w:r>
    </w:p>
  </w:comment>
  <w:comment w:id="928" w:author="Burleigh, Anne R CIV DLA ACQUISITION (USA)" w:date="2017-07-20T14:26:00Z" w:initials="BARCDA(">
    <w:p w14:paraId="204BAD05" w14:textId="77777777" w:rsidR="00EE71FC" w:rsidRDefault="00EE71FC" w:rsidP="00C66DF9">
      <w:pPr>
        <w:pStyle w:val="CommentText"/>
      </w:pPr>
      <w:r>
        <w:rPr>
          <w:rStyle w:val="CommentReference"/>
        </w:rPr>
        <w:annotationRef/>
      </w:r>
      <w:r>
        <w:t>On 8/3/17, the DLAD Editor added 46.292 IAW PROCLTR 17-18.</w:t>
      </w:r>
    </w:p>
  </w:comment>
  <w:comment w:id="929" w:author="Anne Burleigh" w:date="2018-08-10T15:25:00Z" w:initials="AB">
    <w:p w14:paraId="23BE6B5F" w14:textId="77777777" w:rsidR="00EE71FC" w:rsidRDefault="00EE71FC" w:rsidP="00C66DF9">
      <w:pPr>
        <w:pStyle w:val="CommentText"/>
      </w:pPr>
      <w:r>
        <w:rPr>
          <w:rStyle w:val="CommentReference"/>
        </w:rPr>
        <w:annotationRef/>
      </w:r>
      <w:r>
        <w:t>On 8/10/18, the DLAD Editor made a technical amendment  at 46.292 inserting “all” between “include” and “procurement” in the last sentence, consistent with the intent of PROCLTR 18-12.</w:t>
      </w:r>
    </w:p>
  </w:comment>
  <w:comment w:id="930" w:author="Anne Burleigh" w:date="2018-08-10T15:26:00Z" w:initials="AB">
    <w:p w14:paraId="58B15669" w14:textId="77777777" w:rsidR="00EE71FC" w:rsidRDefault="00EE71FC" w:rsidP="00C66DF9">
      <w:pPr>
        <w:pStyle w:val="CommentText"/>
      </w:pPr>
      <w:r>
        <w:rPr>
          <w:rStyle w:val="CommentReference"/>
        </w:rPr>
        <w:annotationRef/>
      </w:r>
      <w:r>
        <w:t>On 8/10/18, the DLAD Editor made a technical amendment to the date of procurement note E05 deleting “APR” and inserting “JUN” consistent with the date of implementation of the procurement note update in EProcurement.</w:t>
      </w:r>
    </w:p>
  </w:comment>
  <w:comment w:id="931" w:author="Burleigh, Anne R CIV DLA ACQUISITION (USA)" w:date="2021-01-27T15:43:00Z" w:initials="BARCDA(">
    <w:p w14:paraId="5A633142" w14:textId="193CCF8B" w:rsidR="00EE71FC" w:rsidRDefault="00EE71FC">
      <w:pPr>
        <w:pStyle w:val="CommentText"/>
      </w:pPr>
      <w:r>
        <w:rPr>
          <w:rStyle w:val="CommentReference"/>
        </w:rPr>
        <w:annotationRef/>
      </w:r>
      <w:r>
        <w:t>On 1/27/21, the DLAD Editor updated 46.402(S-91) IAW PROCLTR 21-05.</w:t>
      </w:r>
    </w:p>
  </w:comment>
  <w:comment w:id="933" w:author="Burleigh, Anne R CIV DLA ACQUISITION (USA)" w:date="2017-12-28T11:11:00Z" w:initials="BARCDA(">
    <w:p w14:paraId="38068A48" w14:textId="77777777" w:rsidR="00EE71FC" w:rsidRDefault="00EE71FC" w:rsidP="00C66DF9">
      <w:pPr>
        <w:pStyle w:val="CommentText"/>
      </w:pPr>
      <w:r>
        <w:rPr>
          <w:rStyle w:val="CommentReference"/>
        </w:rPr>
        <w:annotationRef/>
      </w:r>
      <w:r>
        <w:t>On 12/29/17, the DLAD Editor updated 46.401 IAW PROCLTR 18-03.</w:t>
      </w:r>
    </w:p>
  </w:comment>
  <w:comment w:id="935" w:author="Burleigh, Anne R CIV DLA ACQUISITION (USA)" w:date="2017-07-20T14:27:00Z" w:initials="BARCDA(">
    <w:p w14:paraId="42A37C83" w14:textId="77777777" w:rsidR="00EE71FC" w:rsidRDefault="00EE71FC" w:rsidP="00C66DF9">
      <w:pPr>
        <w:pStyle w:val="CommentText"/>
      </w:pPr>
      <w:r>
        <w:rPr>
          <w:rStyle w:val="CommentReference"/>
        </w:rPr>
        <w:annotationRef/>
      </w:r>
      <w:r>
        <w:t>On 8/3/17, the DLAD Editor updated 46.402 IAW PROCLTR 17-18.</w:t>
      </w:r>
    </w:p>
  </w:comment>
  <w:comment w:id="936" w:author="Burleigh, Anne R CIV DLA ACQUISITION (USA)" w:date="2017-12-28T11:10:00Z" w:initials="BARCDA(">
    <w:p w14:paraId="14EC8628" w14:textId="294669E9" w:rsidR="00EE71FC" w:rsidRDefault="00EE71FC" w:rsidP="00C66DF9">
      <w:pPr>
        <w:pStyle w:val="CommentText"/>
      </w:pPr>
      <w:r>
        <w:rPr>
          <w:rStyle w:val="CommentReference"/>
        </w:rPr>
        <w:annotationRef/>
      </w:r>
      <w:r>
        <w:t>On 12/29/17, the DLAD Editor updated 46.402(S-91) IAW PROCLTR 18-03.</w:t>
      </w:r>
    </w:p>
  </w:comment>
  <w:comment w:id="937" w:author="Burleigh, Anne R CIV DLA ACQUISITION (USA)" w:date="2020-10-13T13:43:00Z" w:initials="BARCDA(">
    <w:p w14:paraId="1B0D1FE8" w14:textId="4FF067A8" w:rsidR="00EE71FC" w:rsidRDefault="00EE71FC">
      <w:pPr>
        <w:pStyle w:val="CommentText"/>
      </w:pPr>
      <w:r>
        <w:rPr>
          <w:rStyle w:val="CommentReference"/>
        </w:rPr>
        <w:annotationRef/>
      </w:r>
      <w:r>
        <w:t>On 10/13/20, the DLAD Editor added policy at 46.402(S-91) and renumbered existing policy at 46.402(S-91) as 46.402(S-92) IAW PROCLTR 20-25.</w:t>
      </w:r>
    </w:p>
  </w:comment>
  <w:comment w:id="938" w:author="Burleigh, Anne R CIV DLA ACQUISITION (USA)" w:date="2021-01-27T15:45:00Z" w:initials="BARCDA(">
    <w:p w14:paraId="0FD5F95A" w14:textId="463F6FAB" w:rsidR="00EE71FC" w:rsidRDefault="00EE71FC">
      <w:pPr>
        <w:pStyle w:val="CommentText"/>
      </w:pPr>
      <w:r>
        <w:rPr>
          <w:rStyle w:val="CommentReference"/>
        </w:rPr>
        <w:annotationRef/>
      </w:r>
      <w:r>
        <w:t>On 1/27/21, the DLAD Editor updated 46.402(S-91) IAW PROCLTR 21-05.</w:t>
      </w:r>
    </w:p>
  </w:comment>
  <w:comment w:id="939" w:author="Burleigh, Anne R CIV DLA ACQUISITION (USA)" w:date="2020-10-13T13:45:00Z" w:initials="BARCDA(">
    <w:p w14:paraId="4B37D3DC" w14:textId="181EEACE" w:rsidR="00EE71FC" w:rsidRDefault="00EE71FC">
      <w:pPr>
        <w:pStyle w:val="CommentText"/>
      </w:pPr>
      <w:r>
        <w:rPr>
          <w:rStyle w:val="CommentReference"/>
        </w:rPr>
        <w:annotationRef/>
      </w:r>
      <w:r>
        <w:t>On 10/13/20, the DLAD Editor renumbered existing policy at 46.402(S-91) as 46.402(S-92) IAW PROCLTR 20-25.</w:t>
      </w:r>
    </w:p>
  </w:comment>
  <w:comment w:id="940" w:author="Burleigh, Anne R CIV DLA ACQUISITION (USA)" w:date="2018-08-10T15:53:00Z" w:initials="BARCDA(">
    <w:p w14:paraId="65B263CE" w14:textId="77777777" w:rsidR="00EE71FC" w:rsidRDefault="00EE71FC" w:rsidP="00C66DF9">
      <w:pPr>
        <w:pStyle w:val="CommentText"/>
      </w:pPr>
      <w:r>
        <w:rPr>
          <w:rStyle w:val="CommentReference"/>
        </w:rPr>
        <w:annotationRef/>
      </w:r>
      <w:r>
        <w:t>On 8/10/18, the DLAD Editor made a technical amendment to the date of procurement note E06 deleting “APR” and inserting “JUN” consistent with the date PROCLTR 18-15 was incorporated into EProcurement.</w:t>
      </w:r>
    </w:p>
  </w:comment>
  <w:comment w:id="941" w:author="Burleigh, Anne R CIV DLA ACQUISITION (USA)" w:date="2018-03-09T12:10:00Z" w:initials="BARCDA(">
    <w:p w14:paraId="55260296" w14:textId="77777777" w:rsidR="00EE71FC" w:rsidRDefault="00EE71FC" w:rsidP="00E5211E">
      <w:pPr>
        <w:pStyle w:val="CommentText"/>
      </w:pPr>
      <w:r>
        <w:rPr>
          <w:rStyle w:val="CommentReference"/>
        </w:rPr>
        <w:annotationRef/>
      </w:r>
      <w:r>
        <w:t>On 8/3/17, the DLAD Editor added procurement note E07 IAW PROCLTR 17-18.</w:t>
      </w:r>
    </w:p>
  </w:comment>
  <w:comment w:id="942" w:author="Burleigh, Anne R CIV DLA ACQUISITION (USA)" w:date="2018-03-09T12:10:00Z" w:initials="BARCDA(">
    <w:p w14:paraId="2E3E0B09" w14:textId="77777777" w:rsidR="00EE71FC" w:rsidRDefault="00EE71FC" w:rsidP="00E5211E">
      <w:pPr>
        <w:pStyle w:val="CommentText"/>
      </w:pPr>
      <w:r>
        <w:rPr>
          <w:rStyle w:val="CommentReference"/>
        </w:rPr>
        <w:annotationRef/>
      </w:r>
      <w:r>
        <w:t>On 3/9/18, the DLAD Editor updated procurement note E07 IAW PROCLTR 18-04.  The DLAD Editor make a technical amendment to correct the subparagraph numbering to 46.402(S-92) in lieu of 46.402(S-91).</w:t>
      </w:r>
    </w:p>
  </w:comment>
  <w:comment w:id="943" w:author="Washington, Tracie M CIV DLA ACQUISITION (USA)" w:date="2022-03-10T16:11:00Z" w:initials="STMCDA(">
    <w:p w14:paraId="278A82AA" w14:textId="59BBBF0F" w:rsidR="007134E0" w:rsidRDefault="007134E0">
      <w:pPr>
        <w:pStyle w:val="CommentText"/>
      </w:pPr>
      <w:r>
        <w:rPr>
          <w:rStyle w:val="CommentReference"/>
        </w:rPr>
        <w:annotationRef/>
      </w:r>
      <w:r>
        <w:t xml:space="preserve"> On 3/10/22, the DLAD Editor </w:t>
      </w:r>
      <w:r w:rsidR="003F1847" w:rsidRPr="003F1847">
        <w:t xml:space="preserve">46.402: </w:t>
      </w:r>
      <w:r w:rsidR="003F1847">
        <w:t>r</w:t>
      </w:r>
      <w:r w:rsidR="003F1847" w:rsidRPr="003F1847">
        <w:t xml:space="preserve">evised the prescription numbering for procurement note E07, changing (S-92) to (S-93). </w:t>
      </w:r>
    </w:p>
  </w:comment>
  <w:comment w:id="944" w:author="Burleigh, Anne R CIV DLA ACQUISITION (USA)" w:date="2020-06-11T14:40:00Z" w:initials="BARCDA(">
    <w:p w14:paraId="215EA4C4" w14:textId="1889F641" w:rsidR="00EE71FC" w:rsidRDefault="00EE71FC">
      <w:pPr>
        <w:pStyle w:val="CommentText"/>
      </w:pPr>
      <w:r>
        <w:rPr>
          <w:rStyle w:val="CommentReference"/>
        </w:rPr>
        <w:annotationRef/>
      </w:r>
      <w:r>
        <w:t>On 6/11/20, the DLAD Editor updated 46.407 IAW PROCLTR 20-10.</w:t>
      </w:r>
    </w:p>
  </w:comment>
  <w:comment w:id="945" w:author="Burleigh, Anne R CIV DLA ACQUISITION (USA)" w:date="2020-06-11T14:41:00Z" w:initials="BARCDA(">
    <w:p w14:paraId="46757076" w14:textId="24BF2CC9" w:rsidR="00EE71FC" w:rsidRDefault="00EE71FC">
      <w:pPr>
        <w:pStyle w:val="CommentText"/>
      </w:pPr>
      <w:r>
        <w:rPr>
          <w:rStyle w:val="CommentReference"/>
        </w:rPr>
        <w:annotationRef/>
      </w:r>
      <w:r>
        <w:t>On 6/11/20, the DLAD Editor made a technical amendment,changing the date of procurement note C14 from “XXX” to “MAY”, consistent with the date of PROCLTR 20-10.</w:t>
      </w:r>
    </w:p>
  </w:comment>
  <w:comment w:id="947" w:author="Burleigh, Anne R CIV DLA ACQUISITION (USA)" w:date="2017-07-20T14:40:00Z" w:initials="BARCDA(">
    <w:p w14:paraId="5F14020C" w14:textId="77777777" w:rsidR="00EE71FC" w:rsidRDefault="00EE71FC" w:rsidP="00E5211E">
      <w:pPr>
        <w:pStyle w:val="CommentText"/>
      </w:pPr>
      <w:r>
        <w:rPr>
          <w:rStyle w:val="CommentReference"/>
        </w:rPr>
        <w:annotationRef/>
      </w:r>
      <w:r>
        <w:t>On 8/3/17, the DLAD Editor added Subpart 46.7 IAW PROCLTR 17-18.</w:t>
      </w:r>
    </w:p>
  </w:comment>
  <w:comment w:id="948" w:author="Washington, Tracie M CIV DLA ACQUISITION (USA)" w:date="2022-03-10T15:41:00Z" w:initials="STMCDA(">
    <w:p w14:paraId="6456D050" w14:textId="47DBE677" w:rsidR="00014874" w:rsidRDefault="00014874">
      <w:pPr>
        <w:pStyle w:val="CommentText"/>
      </w:pPr>
      <w:r>
        <w:rPr>
          <w:rStyle w:val="CommentReference"/>
        </w:rPr>
        <w:annotationRef/>
      </w:r>
      <w:r>
        <w:t>On 3/10/22, the DLAD Editor updated</w:t>
      </w:r>
      <w:r w:rsidR="00196E8A">
        <w:t xml:space="preserve"> sections 46.703 &amp; 46.704</w:t>
      </w:r>
      <w:r w:rsidR="00C374C1">
        <w:t xml:space="preserve"> IAW PROCLTR 22-XX.</w:t>
      </w:r>
    </w:p>
  </w:comment>
  <w:comment w:id="952" w:author="Burleigh, Anne R CIV DLA ACQUISITION (USA)" w:date="2020-11-13T13:37:00Z" w:initials="BARCDA(">
    <w:p w14:paraId="2CD28073" w14:textId="089E88F3" w:rsidR="00EE71FC" w:rsidRDefault="00EE71FC">
      <w:pPr>
        <w:pStyle w:val="CommentText"/>
      </w:pPr>
      <w:r>
        <w:rPr>
          <w:rStyle w:val="CommentReference"/>
        </w:rPr>
        <w:annotationRef/>
      </w:r>
      <w:r>
        <w:t>On 11/13/20, the DLAD Editor made a technical amendment adding section 46.703 to provide a link to the DoD Warranty Guide, Version 2.0.</w:t>
      </w:r>
    </w:p>
  </w:comment>
  <w:comment w:id="953" w:author="Washington, Tracie M CIV DLA ACQUISITION (USA)" w:date="2022-03-10T15:40:00Z" w:initials="STMCDA(">
    <w:p w14:paraId="6009A6CB" w14:textId="077EAC9A" w:rsidR="00014874" w:rsidRDefault="00014874">
      <w:pPr>
        <w:pStyle w:val="CommentText"/>
      </w:pPr>
      <w:r>
        <w:rPr>
          <w:rStyle w:val="CommentReference"/>
        </w:rPr>
        <w:annotationRef/>
      </w:r>
      <w:r>
        <w:t xml:space="preserve">On </w:t>
      </w:r>
      <w:r w:rsidR="008F0E9C">
        <w:t>3/30</w:t>
      </w:r>
      <w:r>
        <w:t>/22, the DLAD</w:t>
      </w:r>
      <w:r>
        <w:tab/>
        <w:t>Editor revised section 46.703 IAW PROCLTR 22-</w:t>
      </w:r>
      <w:r w:rsidR="008F0E9C">
        <w:t>05</w:t>
      </w:r>
      <w:r>
        <w:t>.</w:t>
      </w:r>
    </w:p>
  </w:comment>
  <w:comment w:id="954" w:author="Washington, Tracie M CIV DLA ACQUISITION (USA)" w:date="2022-03-10T15:38:00Z" w:initials="STMCDA(">
    <w:p w14:paraId="763C02E5" w14:textId="23D639AC" w:rsidR="00170837" w:rsidRDefault="00170837">
      <w:pPr>
        <w:pStyle w:val="CommentText"/>
      </w:pPr>
      <w:r>
        <w:rPr>
          <w:rStyle w:val="CommentReference"/>
        </w:rPr>
        <w:annotationRef/>
      </w:r>
      <w:r>
        <w:t>On 3/</w:t>
      </w:r>
      <w:r w:rsidR="008F0E9C">
        <w:t>30</w:t>
      </w:r>
      <w:r>
        <w:t>/22, the DLAD Editor revised section 46.704 IAW PROCLTR 22-</w:t>
      </w:r>
      <w:r w:rsidR="008F0E9C">
        <w:t>05</w:t>
      </w:r>
      <w:r>
        <w:t>.</w:t>
      </w:r>
    </w:p>
  </w:comment>
  <w:comment w:id="956" w:author="Burleigh, Anne R CIV DLA ACQUISITION (USA)" w:date="2017-07-25T10:55:00Z" w:initials="BARCDA(">
    <w:p w14:paraId="2E15F136" w14:textId="77777777" w:rsidR="00EE71FC" w:rsidRDefault="00EE71FC" w:rsidP="00E5211E">
      <w:pPr>
        <w:pStyle w:val="CommentText"/>
      </w:pPr>
      <w:r>
        <w:rPr>
          <w:rStyle w:val="CommentReference"/>
        </w:rPr>
        <w:annotationRef/>
      </w:r>
      <w:r>
        <w:t>On 8/3/17, the DLAD Editor replaced Part 47 in its entirety IAW PROCLTR 17-20.</w:t>
      </w:r>
    </w:p>
  </w:comment>
  <w:comment w:id="957" w:author="Burleigh, Anne R CIV DLA ACQUISITION (USA)" w:date="2015-10-21T15:12:00Z" w:initials="F">
    <w:p w14:paraId="1AD36CC7" w14:textId="77777777" w:rsidR="00EE71FC" w:rsidRDefault="00EE71FC" w:rsidP="00E5211E">
      <w:pPr>
        <w:pStyle w:val="CommentText"/>
      </w:pPr>
      <w:r>
        <w:rPr>
          <w:rStyle w:val="CommentReference"/>
        </w:rPr>
        <w:annotationRef/>
      </w:r>
      <w:r>
        <w:t>On 10/21/15, the DLAD Editor deleted Subpart 47.2 IAW PROCLTR 15-12.</w:t>
      </w:r>
    </w:p>
  </w:comment>
  <w:comment w:id="962" w:author="Burleigh, Anne R CIV DLA ACQUISITION (USA)" w:date="2017-07-25T16:07:00Z" w:initials="BARCDA(">
    <w:p w14:paraId="537BF889" w14:textId="77777777" w:rsidR="00EE71FC" w:rsidRDefault="00EE71FC" w:rsidP="00E5211E">
      <w:pPr>
        <w:pStyle w:val="CommentText"/>
      </w:pPr>
      <w:r>
        <w:rPr>
          <w:rStyle w:val="CommentReference"/>
        </w:rPr>
        <w:annotationRef/>
      </w:r>
      <w:r>
        <w:t>On 8/3/17, the DLAD Editor made a technical amendment to 47.305-3-90, adding the policy regarding DEVIATION 17-03.</w:t>
      </w:r>
    </w:p>
  </w:comment>
  <w:comment w:id="963" w:author="Burleigh, Anne R CIV DLA ACQUISITION (USA)" w:date="2020-05-20T11:50:00Z" w:initials="BARCDA(">
    <w:p w14:paraId="3BE6D938" w14:textId="54ACEE10" w:rsidR="00EE71FC" w:rsidRDefault="00EE71FC">
      <w:pPr>
        <w:pStyle w:val="CommentText"/>
      </w:pPr>
      <w:r>
        <w:rPr>
          <w:rStyle w:val="CommentReference"/>
        </w:rPr>
        <w:annotationRef/>
      </w:r>
      <w:r>
        <w:t>On 5/20/20, the DLAD Editor made a technical amendment to  47.305-3-90, inserting a reference to DEVIATION 20-05, which expires on 5/15/2023,</w:t>
      </w:r>
      <w:r w:rsidRPr="001651FB">
        <w:t xml:space="preserve"> </w:t>
      </w:r>
      <w:r>
        <w:t>and removing the  reference to DEVIATION 17-03, which expired on 5/16/20.</w:t>
      </w:r>
    </w:p>
  </w:comment>
  <w:comment w:id="967" w:author="Burleigh, Anne R CIV DLA ACQUISITION (USA)" w:date="2020-06-18T15:07:00Z" w:initials="BARCDA(">
    <w:p w14:paraId="7A1C50E9" w14:textId="7CEB15A4" w:rsidR="00EE71FC" w:rsidRDefault="00EE71FC">
      <w:pPr>
        <w:pStyle w:val="CommentText"/>
      </w:pPr>
      <w:r>
        <w:rPr>
          <w:rStyle w:val="CommentReference"/>
        </w:rPr>
        <w:annotationRef/>
      </w:r>
      <w:r>
        <w:t>On 6/18/20, the DLAD Editor updated 47.305-3-91 IAW PROCLTR 20-12.</w:t>
      </w:r>
    </w:p>
  </w:comment>
  <w:comment w:id="968" w:author="Burleigh, Anne R CIV DLA ACQUISITION (USA)" w:date="2020-06-18T16:11:00Z" w:initials="BARCDA(">
    <w:p w14:paraId="3C3A845F" w14:textId="7AD6D6A5" w:rsidR="00EE71FC" w:rsidRDefault="00EE71FC">
      <w:pPr>
        <w:pStyle w:val="CommentText"/>
      </w:pPr>
      <w:r>
        <w:rPr>
          <w:rStyle w:val="CommentReference"/>
        </w:rPr>
        <w:annotationRef/>
      </w:r>
      <w:r>
        <w:t>On 6/18/20, the DLAD Editor updated procurement note C17 IAW PROCLTR 20-12 and made a technical amendment, changing the date from “XXX” to “JUN” consistent with the date of PROCLTR 20-12.</w:t>
      </w:r>
    </w:p>
  </w:comment>
  <w:comment w:id="971" w:author="Burleigh, Anne R CIV DLA ACQUISITION (USA)" w:date="2020-06-18T18:13:00Z" w:initials="BARCDA(">
    <w:p w14:paraId="5CB3266B" w14:textId="1DB15281" w:rsidR="00EE71FC" w:rsidRDefault="00EE71FC">
      <w:pPr>
        <w:pStyle w:val="CommentText"/>
      </w:pPr>
      <w:r>
        <w:rPr>
          <w:rStyle w:val="CommentReference"/>
        </w:rPr>
        <w:annotationRef/>
      </w:r>
      <w:r>
        <w:t xml:space="preserve">On 6/18/20, the DLAD Editor updated 47.305-10-90(b) IAW PROCLTR 20-12. </w:t>
      </w:r>
    </w:p>
  </w:comment>
  <w:comment w:id="973" w:author="Burleigh, Anne R CIV DLA ACQUISITION (USA)" w:date="2020-06-18T19:09:00Z" w:initials="BARCDA(">
    <w:p w14:paraId="2566416B" w14:textId="1432D1C0" w:rsidR="00EE71FC" w:rsidRDefault="00EE71FC">
      <w:pPr>
        <w:pStyle w:val="CommentText"/>
      </w:pPr>
      <w:r>
        <w:rPr>
          <w:rStyle w:val="CommentReference"/>
        </w:rPr>
        <w:annotationRef/>
      </w:r>
      <w:r>
        <w:t>On 6/18/20, the DLAD Editor updated 47.305-90(a)(1) IAW PROCLTR 20-12.</w:t>
      </w:r>
    </w:p>
  </w:comment>
  <w:comment w:id="974" w:author="Burleigh, Anne R CIV DLA ACQUISITION (USA)" w:date="2021-09-14T19:09:00Z" w:initials="BARCDA(">
    <w:p w14:paraId="5500808A" w14:textId="77777777" w:rsidR="0024246E" w:rsidRDefault="0024246E" w:rsidP="0024246E">
      <w:pPr>
        <w:pStyle w:val="CommentText"/>
      </w:pPr>
      <w:r>
        <w:rPr>
          <w:rStyle w:val="CommentReference"/>
        </w:rPr>
        <w:annotationRef/>
      </w:r>
      <w:r>
        <w:t xml:space="preserve">On 3/17/22, the DLAD Editor made the following technical amendments to procurement note C20: deleted “P” from the reference to “MIL-STD-129” in paragraph (1); corrected typographical error in paragraph (1), replacing "forn" with “for"; deleted paragraph (2), which duplicated paragraph (1); and redesignated paragraphs (3) and (4) as paragraphs (2) and (3). </w:t>
      </w:r>
    </w:p>
    <w:p w14:paraId="0F500846" w14:textId="77777777" w:rsidR="0024246E" w:rsidRDefault="0024246E" w:rsidP="0024246E">
      <w:pPr>
        <w:pStyle w:val="CommentText"/>
      </w:pPr>
      <w:r>
        <w:t>On 9/14/21, the DLAD Editor made a technical amendment to procurement note C20 paragraph (1), removing “P” from the reference to “MIL-STD-129”.</w:t>
      </w:r>
    </w:p>
    <w:p w14:paraId="0C5A2C9D" w14:textId="77777777" w:rsidR="0024246E" w:rsidRDefault="0024246E" w:rsidP="0024246E">
      <w:pPr>
        <w:pStyle w:val="CommentText"/>
      </w:pPr>
    </w:p>
    <w:p w14:paraId="7A6E4BF0" w14:textId="77777777" w:rsidR="0024246E" w:rsidRDefault="0024246E" w:rsidP="0024246E">
      <w:pPr>
        <w:pStyle w:val="CommentText"/>
      </w:pPr>
      <w:r>
        <w:t>On 6/18/20, the DLAD Editor updated procurement note C20 IAW PROCLTR 20-12 and made a technical amendment, changing the date from “XXX” to “JUN” consistent with the date of PROCLTR 20-12.</w:t>
      </w:r>
    </w:p>
  </w:comment>
  <w:comment w:id="975" w:author="Burleigh, Anne R CIV DLA ACQUISITION (USA)" w:date="2020-06-18T19:28:00Z" w:initials="BARCDA(">
    <w:p w14:paraId="396AB64E" w14:textId="521A9150" w:rsidR="00EE71FC" w:rsidRDefault="00EE71FC">
      <w:pPr>
        <w:pStyle w:val="CommentText"/>
      </w:pPr>
      <w:r>
        <w:rPr>
          <w:rStyle w:val="CommentReference"/>
        </w:rPr>
        <w:annotationRef/>
      </w:r>
      <w:r>
        <w:t>On 6/18/20, the DLAD Editor updated 47.305-90(b) IAW PROCLTR 20-12.</w:t>
      </w:r>
    </w:p>
  </w:comment>
  <w:comment w:id="976" w:author="Burleigh, Anne R CIV DLA ACQUISITION (USA)" w:date="2020-06-18T19:29:00Z" w:initials="BARCDA(">
    <w:p w14:paraId="01EB29EE" w14:textId="0A904F25" w:rsidR="00EE71FC" w:rsidRDefault="00EE71FC">
      <w:pPr>
        <w:pStyle w:val="CommentText"/>
      </w:pPr>
      <w:r>
        <w:rPr>
          <w:rStyle w:val="CommentReference"/>
        </w:rPr>
        <w:annotationRef/>
      </w:r>
      <w:r>
        <w:t>On 6/18/20, the DLAD Editor updated procurement note C22 IAW PROCLTR 20-12 and made a technical amendment, changing the date from “XXX” to “JUN” consistent with the date of PROCLTR 20-12.</w:t>
      </w:r>
    </w:p>
  </w:comment>
  <w:comment w:id="978" w:author="Burleigh, Anne R CIV DLA ACQUISITION (USA)" w:date="2016-10-24T13:07:00Z" w:initials="BARCDA(">
    <w:p w14:paraId="60E6B2DA" w14:textId="77777777" w:rsidR="00EE71FC" w:rsidRDefault="00EE71FC" w:rsidP="00E5211E">
      <w:pPr>
        <w:pStyle w:val="CommentText"/>
      </w:pPr>
      <w:r>
        <w:rPr>
          <w:rStyle w:val="CommentReference"/>
        </w:rPr>
        <w:annotationRef/>
      </w:r>
      <w:r>
        <w:t>On 10/24/16, the DLAD Editor replaced Part 50 in its entirety IAW PROCLTR 16-10.</w:t>
      </w:r>
    </w:p>
  </w:comment>
  <w:comment w:id="986" w:author="Burleigh, Anne R CIV DLA ACQUISITION (USA)" w:date="2016-10-24T13:10:00Z" w:initials="BARCDA(">
    <w:p w14:paraId="4DF7EC2D" w14:textId="77777777" w:rsidR="00EE71FC" w:rsidRDefault="00EE71FC" w:rsidP="00CE5B2E">
      <w:pPr>
        <w:pStyle w:val="CommentText"/>
      </w:pPr>
      <w:r>
        <w:rPr>
          <w:rStyle w:val="CommentReference"/>
        </w:rPr>
        <w:annotationRef/>
      </w:r>
      <w:r>
        <w:t>On 10/24/16, the DLAD Editor replaced Part 51 in its entirety IAW PROCLTR 16-10.</w:t>
      </w:r>
    </w:p>
  </w:comment>
  <w:comment w:id="991" w:author="Burleigh, Anne R CIV DLA ACQUISITION (USA)" w:date="2019-05-31T16:09:00Z" w:initials="BARCDA(">
    <w:p w14:paraId="7534FD5D" w14:textId="77777777" w:rsidR="00EE71FC" w:rsidRDefault="00EE71FC" w:rsidP="00AA3728">
      <w:pPr>
        <w:pStyle w:val="CommentText"/>
      </w:pPr>
      <w:r>
        <w:rPr>
          <w:rStyle w:val="CommentReference"/>
        </w:rPr>
        <w:annotationRef/>
      </w:r>
      <w:r>
        <w:t>On 5/31/19, the DLAD Editor made a technical amendment correcting 51.101(a)(4) to read 51.101(a)(1), consistent with placement of the referenced FAR policy.</w:t>
      </w:r>
    </w:p>
  </w:comment>
  <w:comment w:id="992" w:author="Burleigh, Anne R CIV DLA ACQUISITION (USA)" w:date="2017-06-16T10:57:00Z" w:initials="BARCDA(">
    <w:p w14:paraId="0CE8DB50" w14:textId="77777777" w:rsidR="00EE71FC" w:rsidRDefault="00EE71FC" w:rsidP="00AA3728">
      <w:pPr>
        <w:pStyle w:val="CommentText"/>
      </w:pPr>
      <w:r>
        <w:rPr>
          <w:rStyle w:val="CommentReference"/>
        </w:rPr>
        <w:annotationRef/>
      </w:r>
      <w:r>
        <w:rPr>
          <w:noProof/>
        </w:rPr>
        <w:t>On 6/16/17, the DLAD Editor made a technical amendment updating the reference to DEVIATION 2016-01 to 2017-02, which is dated 4/1/17 and expires 4/1/20.</w:t>
      </w:r>
    </w:p>
  </w:comment>
  <w:comment w:id="993" w:author="Burleigh, Anne R CIV DLA ACQUISITION (USA)" w:date="2020-04-02T11:37:00Z" w:initials="BARCDA(">
    <w:p w14:paraId="5C324FB9" w14:textId="77777777" w:rsidR="00EE71FC" w:rsidRDefault="00EE71FC" w:rsidP="00AA3728">
      <w:pPr>
        <w:pStyle w:val="CommentText"/>
      </w:pPr>
      <w:r>
        <w:rPr>
          <w:rStyle w:val="CommentReference"/>
        </w:rPr>
        <w:annotationRef/>
      </w:r>
      <w:r>
        <w:t>On 4/2/20, the DLAD Editor made a technical amendment updating the reference to DEVIATION 17-02 to 2020-04, which is dated 3/30/20 and expires on 3/30/25.</w:t>
      </w:r>
    </w:p>
  </w:comment>
  <w:comment w:id="997" w:author="Burleigh, Anne R CIV DLA ACQUISITION (USA)" w:date="2017-09-01T12:44:00Z" w:initials="BARCDA(">
    <w:p w14:paraId="254A0D52" w14:textId="77777777" w:rsidR="00EE71FC" w:rsidRDefault="00EE71FC" w:rsidP="00CE5B2E">
      <w:pPr>
        <w:pStyle w:val="CommentText"/>
      </w:pPr>
      <w:r>
        <w:rPr>
          <w:rStyle w:val="CommentReference"/>
        </w:rPr>
        <w:annotationRef/>
      </w:r>
      <w:r>
        <w:t>On 9/1/17, the DLAD Editor updated Part 52 IAW PROCLTR 17-14, which took effect on 9/1/17.  The following provisions and clauses were deleted: 52.213-9001, 52.213-9008, 52.213-9010, 52.213-9011, 52.213-9012.</w:t>
      </w:r>
    </w:p>
    <w:p w14:paraId="24EDC5DA" w14:textId="77777777" w:rsidR="00EE71FC" w:rsidRDefault="00EE71FC" w:rsidP="00CE5B2E">
      <w:pPr>
        <w:pStyle w:val="CommentText"/>
      </w:pPr>
    </w:p>
    <w:p w14:paraId="50CC0579" w14:textId="77777777" w:rsidR="00EE71FC" w:rsidRDefault="00EE71FC" w:rsidP="00CE5B2E">
      <w:pPr>
        <w:pStyle w:val="CommentText"/>
      </w:pPr>
      <w:r>
        <w:t xml:space="preserve">On 8/27/15, the DLAD Editor made a technical correction to remove </w:t>
      </w:r>
      <w:hyperlink w:anchor="P52_208_9000" w:history="1">
        <w:r w:rsidRPr="00A01A73">
          <w:t>52.208</w:t>
        </w:r>
        <w:r w:rsidRPr="00A01A73">
          <w:noBreakHyphen/>
          <w:t>9000</w:t>
        </w:r>
      </w:hyperlink>
      <w:r>
        <w:t xml:space="preserve">, </w:t>
      </w:r>
      <w:r w:rsidRPr="0076729F">
        <w:t>Price Adjustment on Federal Prison Industries, Incorporated (FPI) Contracts/Orders</w:t>
      </w:r>
      <w:r>
        <w:t>, from the Table of Contents IAW PROCLTR 15-09</w:t>
      </w:r>
      <w:r w:rsidRPr="0076729F">
        <w:t>.</w:t>
      </w:r>
    </w:p>
    <w:p w14:paraId="3DFAE586" w14:textId="77777777" w:rsidR="00EE71FC" w:rsidRDefault="00EE71FC" w:rsidP="00CE5B2E">
      <w:pPr>
        <w:pStyle w:val="CommentText"/>
      </w:pPr>
    </w:p>
    <w:p w14:paraId="5D44151A" w14:textId="77777777" w:rsidR="00EE71FC" w:rsidRDefault="00EE71FC" w:rsidP="00CE5B2E">
      <w:pPr>
        <w:pStyle w:val="CommentText"/>
      </w:pPr>
      <w:r>
        <w:t>On 8/3/17, the DLAD Editor deleted 52.219-9004, 52.219-9008, 52.219-9009, 52.219-9013, 52.219-9014, 52.219-9015, and 52.219-9016 IAW PROCLTR 17-19.</w:t>
      </w:r>
    </w:p>
    <w:p w14:paraId="17EA74F8" w14:textId="77777777" w:rsidR="00EE71FC" w:rsidRDefault="00EE71FC" w:rsidP="00CE5B2E">
      <w:pPr>
        <w:pStyle w:val="CommentText"/>
      </w:pPr>
    </w:p>
    <w:p w14:paraId="1895FE80" w14:textId="77777777" w:rsidR="00EE71FC" w:rsidRDefault="00EE71FC" w:rsidP="00CE5B2E">
      <w:pPr>
        <w:pStyle w:val="CommentText"/>
      </w:pPr>
      <w:r>
        <w:t>On 8/27/15, the DLAD Editor deleted the following provisions and clauses from Part 52 IAW PROCLTR 15-09:  52.201-9001, 52.204-9000, 52.205-9000, 52.206-9000, 52.208-9003, 52.208-9007, 52.209-9004, 52.209-9005, 52.209-9014, 52.209-9015, 52.209-9016, 52.209-9016 ALT I, 52.209-9020, 52.209-9021, 52.209-9022, 52.209-9023, 52.209-9024, 52.209-9025, 52.209-9029, 52.209-9030, 52.209-9031, 52.209-9032, 52.209-9033, 52.211-9002, 52.211-9004, 52.211-9008, 52.211-9021, 52.211-9026, 52.211-9046, 52.211-9049, 52.211-9051, 52.211-9057, 52.211-9059, 52.211-9060, 52.211-9061, 52.211-9062, 52.211-9068, 52.211-9072, 52.211-9073, 52.211-9074, 52.211-9084, 52.211-9086, 52.212-9000, 52.212-9002, 52.214-9001, 52.214-9003, 52.214-9006, 52.214-9007, 52.214-9008, 52.214-9008 ALT I, 52.215-9004, 52.215-9005, 52.215-9006, 52.215-9007, 52.215-9015, 52.215-9016, 52.215-9017, 52.215-9018, 52.215-9021, 52.215-9034, 52.216-9009, 52.216-9011, 52.216-9016, 52.216-9017, 52.216-9018, 52.216-9023, 52.216-9055, 52.216-9057, 52.217-9029, 52.222-9000, 52.223-9000, 52.229-9000, 52.229-9002, 52.229-9003, 52.229-9004, 52.229-9005, 52.229-9006, 52.229-9007, 52.231-9000, 52.232-9000, 52.232-9001, 52.232-9007, 52.232-9010. 52.236-9000, 52.242-9002, 52.242-9006, 52.242-9008, 52.242-9009, 52.242-9010, 52.242-9013, 52.245-9002, 52.245-9006, 52.245-9007, 52.245-9009, 52.245-9010, 52.245-9011, 52.245-9012, 52.245-9013, 52.245-9014, 52.245-9018, 52.245-9019, 52.245-9025, 52.246-9007, 52.246-9018, 52.246-9019, 52.246-9022, 52.246-9026, 52.246-9027, 52.246-9028, 52.246-9029, 52.246-9037, 52.246-9041, 52.246-9052, 52.246-9053, 52.246-9054, 52.246-9055, 52.246-9056, 52.246-9057, 52.246-9058, 52.246-9059, 52.246-9060, 52.246-9067, 52.246-9070, 52.246-9071, 52.246-9072, 52.246-9073, 52.246-9080, 52.246-9081, 52.246-9083, 52.247-9000, 52.247-9006, 52.247-9007, 52.247-9008, 52.247-9009, 52.247-9010, 52.247-9013, 52.247-9014, 52.247-9015, 52.247-9016, 52.247-9022, 52.247-9025, 52.247-9029, 52.247-9030, 52.247-9031, 52.247-9032, 52.247-9033, 52.247-9038, 52.247-9042, 52.247-9044, 52.247-9045, 52.247-9047, 52.247-9048, 52.247-9049, 52.247-9050, 52.247-9056, 52.247-9057, 52.248-9000, 52.248-9001, 52.248-9002</w:t>
      </w:r>
    </w:p>
    <w:p w14:paraId="4D513503" w14:textId="77777777" w:rsidR="00EE71FC" w:rsidRDefault="00EE71FC" w:rsidP="00CE5B2E">
      <w:pPr>
        <w:pStyle w:val="CommentText"/>
      </w:pPr>
    </w:p>
    <w:p w14:paraId="3F6B9CFD" w14:textId="77777777" w:rsidR="00EE71FC" w:rsidRDefault="00EE71FC" w:rsidP="00CE5B2E">
      <w:pPr>
        <w:pStyle w:val="CommentText"/>
      </w:pPr>
      <w:r>
        <w:t>On 10/21/15, the DLAD Editor deleted the following provisions and clauses from Part 52 IAW PROCLTR 15-12:  52.209-9003, 52.209-9017 ALT I, 52.209-9018 ALTs III, IV, V, VII, VIII, 52.211-9001, 52.211-9011, 52.211-9015, 52.211-9020, 52.211-9025, 52.211-9030, 52.211-9033, 52.211-9038, 52.211-9033, 52.211-9038, 52.211-9040, 52.211-9043, 52.211-9044, 52.211-9054, 52.211-9069, 52.213-9000, 52.213-9005, 52.213-9007, 52.213-9009, 52.214-9005, 52.215-9001, 52.215-9008, 52.215-9010, 52.215-9013, 52.215-9019, 52.215-9020, 52.215-9024, 52.217-9000, 52.217-9001, 52.217-9004, 52.217-9005, 52.217-9022, 52.217-9024, 52.219-9017, 52.219-9018, 52.223-9001, 52.223-9002, 52.223-9008, 52.227-9001, 52.232-9002, 52.232-9003, 52.237-9001, 52.237-9004, 52.242-9001, 52.242-9012, 52.245-9001, 52.245-9003, 52.245-9005, 52.245-9008, 52.245-9015, 52.245-9016, 52.245-9017, 52.245-9020, 52.245-9021, 52.245-9022, 52.245-9026, 52.245-9028, 52.246-9001, 52.246-9005, 52.246-9009, 52.246-9010, 52.246-9011, 52.246-9020, 52.246-9021, 52.246-9032, 52.246-9033, 52.246-9034, 52.246-9035, 52.246-9036, 52.246-9040, 52.246-9048, 52.246-9050, 52.246-9064, 52.247-9017, 52.247-9018, 52.247-9019, 52.247-9020, 52.247-9021, 52.247-9023, 52.247-9024, 52.247-9026, 52.247-9028, 52.247-9034, 52.247-9035, 52.247-9039, 52.247-9040, 52.247-9041, 52.247-9051, 52.247-9052, 52.247-9053</w:t>
      </w:r>
    </w:p>
    <w:p w14:paraId="1E727B24" w14:textId="77777777" w:rsidR="00EE71FC" w:rsidRDefault="00EE71FC" w:rsidP="00CE5B2E">
      <w:pPr>
        <w:pStyle w:val="CommentText"/>
      </w:pPr>
    </w:p>
    <w:p w14:paraId="28EAD6C4" w14:textId="77777777" w:rsidR="00EE71FC" w:rsidRDefault="00EE71FC" w:rsidP="00CE5B2E">
      <w:pPr>
        <w:pStyle w:val="CommentText"/>
      </w:pPr>
      <w:r>
        <w:t>On 9/19/16, the DLAD Editor deleted the following provisions and clauses IAW PROCLTR 16-09:</w:t>
      </w:r>
    </w:p>
    <w:p w14:paraId="543DEA01" w14:textId="77777777" w:rsidR="00EE71FC" w:rsidRDefault="00EE71FC" w:rsidP="00CE5B2E">
      <w:pPr>
        <w:pStyle w:val="CommentText"/>
      </w:pPr>
      <w:r>
        <w:t>52.204-9000*, 52.209-9000, 52.209-9001, 52.209-9012, 52.209-9013, 52.209-9016, 52.209-9017, 52.209-9018, 52.209-9019, 52.209-9028, 52.211-9000, 52.211-9003, 52.211-9005, 52.211-9006, 52.211-9007, 52.211-9009, 52.211-9010, 52.211-9012, 52.211-9013, 52.211-9014, 52.211-9018, 52.211-9019, 52.211-9022, 52.211-9023, 52.211-9024, 52.211-9031, 52.211-9032, 52.211-9034, 52.211-9035, 52.211-9036, 52.211-9037, 52.211-9039, 52.211-9041, 52.211-9042, 52.211-9045, 52.211-9047, 52.211-9048, 52.211-9050, 52.211-9052, 52.211-9053, 52.211-9063, 52.211-9064, 52.211-9070, 52.211-9071, 52.211-9085, 52.211-9087, 52.211-9088, 52.211-9089, 52.211-9094, 52.211-9085, 52.217-9002, 52.223-9003, 52.223-9004, 52.223-9007, 52.225-9003, 52.227-9000, 52.227-9004, 52.227-9005, 52.227-9006, 52.227-9007, 52.227-9008, 52.245-9023, 52.245-9024, 52.245-9027, 52.246-9000, 52.246-9002, 52.246-9003, 52.246-9004, 52.246-9006, 52.246-9008, 52.246-9012, 52.246-9013, 52.246-9014, 52.246-9023, 52.246-9024, 52.246-9025, 52.246-9030, 52.246-9031, 52.246-9039, 52.246-9042, 52.246-9043, 52.246-9044, 52.246-9045, 52.246-9046, 52.246-9047, 52.246-9049, 52.246-9051, 52.246-9061, 52.246-9062, 52.246-9063, 52.246-9064, 52.246-9065, 52.246-9066, 52.246-9085, 52.245-9086, 52.246-9093, 52.246-9094, 52.246-9095, 52.247-9012</w:t>
      </w:r>
    </w:p>
    <w:p w14:paraId="6647092B" w14:textId="77777777" w:rsidR="00EE71FC" w:rsidRDefault="00EE71FC" w:rsidP="00CE5B2E">
      <w:pPr>
        <w:pStyle w:val="CommentText"/>
      </w:pPr>
      <w:r>
        <w:t>*Correction made on 9/22/16 to DLAD Editor Comment above to reflect that 52.204-9001 was removed, not 52.204-9000.</w:t>
      </w:r>
    </w:p>
    <w:p w14:paraId="4E37AA89" w14:textId="77777777" w:rsidR="00EE71FC" w:rsidRDefault="00EE71FC" w:rsidP="00CE5B2E">
      <w:pPr>
        <w:pStyle w:val="CommentText"/>
      </w:pPr>
    </w:p>
    <w:p w14:paraId="48962389" w14:textId="77777777" w:rsidR="00EE71FC" w:rsidRDefault="00EE71FC" w:rsidP="00CE5B2E">
      <w:pPr>
        <w:pStyle w:val="CommentText"/>
      </w:pPr>
      <w:r>
        <w:t>On 10/24/16, the DLAD Editor deleted 52.237-9002 and 52.242-9005 IAW PROCLTR 16-10.</w:t>
      </w:r>
    </w:p>
    <w:p w14:paraId="42DE0979" w14:textId="77777777" w:rsidR="00EE71FC" w:rsidRDefault="00EE71FC" w:rsidP="00CE5B2E">
      <w:pPr>
        <w:pStyle w:val="CommentText"/>
      </w:pPr>
    </w:p>
    <w:p w14:paraId="5B1E4477" w14:textId="77777777" w:rsidR="00EE71FC" w:rsidRDefault="00EE71FC" w:rsidP="00CE5B2E">
      <w:pPr>
        <w:pStyle w:val="CommentText"/>
      </w:pPr>
      <w:r>
        <w:t>On 8/3/17, the DLAD Editor deleted the following provisions and clauses IAW PROCLTR 17-17:  52.216-9000, 52.216-9001, 52.216-9002, 52.216-9003, 52.216-9006, 52.216-9008, 52.216-9012, 52.216-9013, 52.216-9014, 52.216-9015, 52.216-9019, 52.216-9022, 52.216-9026, 52.216-9027, 52.216-9028, 52.216-9029, 52.216-9030, 52.216-9032, 52.216-9033, 52.216-9034, 52.216-9035, 52.216-9036, 52.216-9037, 52.216-9038, 52.216-9039, 52.216-9040, 52.216-9041, 52.216-9042, 52.216-9043, 52.216-9044, 52.216-9045, 52.216-9046, 52.216-9047, 52.216-9048, 52.216-9049, 52.216-9050, 52.216-9051, 52.216-9052, 52.216-9053, 52.216-9054, 52.216-9058, 52.216-9059, 52.216-9060, 52.216-9061, 52.216-9062, 52.216-9063, 52.216-9064, 52.216-9065, 52.216-9066, 52.216-9067, 52.216-9068, 52.216-9069, 52.216-9070, 52.216-9071, 52.216-9072, 52.216-9073, 52.216-9074, 52.216-9075, 52.216-9083, 52.216-9084, and 52.216-9085</w:t>
      </w:r>
    </w:p>
    <w:p w14:paraId="33357D72" w14:textId="77777777" w:rsidR="00EE71FC" w:rsidRDefault="00EE71FC" w:rsidP="00CE5B2E">
      <w:pPr>
        <w:pStyle w:val="CommentText"/>
      </w:pPr>
    </w:p>
    <w:p w14:paraId="261A4DB1" w14:textId="77777777" w:rsidR="00EE71FC" w:rsidRDefault="00EE71FC" w:rsidP="00CE5B2E">
      <w:pPr>
        <w:pStyle w:val="CommentText"/>
      </w:pPr>
      <w:r>
        <w:t>On 12/29/15, the DLAD Editor made a technical amendment adding 52.204-9000 to the Part 52 Table of Contents.</w:t>
      </w:r>
    </w:p>
    <w:p w14:paraId="5A233985" w14:textId="77777777" w:rsidR="00EE71FC" w:rsidRDefault="00EE71FC" w:rsidP="00CE5B2E">
      <w:pPr>
        <w:pStyle w:val="CommentText"/>
      </w:pPr>
    </w:p>
    <w:p w14:paraId="14628254" w14:textId="77777777" w:rsidR="00EE71FC" w:rsidRDefault="00EE71FC" w:rsidP="00CE5B2E">
      <w:pPr>
        <w:pStyle w:val="CommentText"/>
      </w:pPr>
      <w:r>
        <w:t xml:space="preserve">On 9/22/16, the DLAD Editor made a technical amendment to </w:t>
      </w:r>
      <w:r w:rsidRPr="008354B6">
        <w:t xml:space="preserve">remove </w:t>
      </w:r>
      <w:hyperlink w:anchor="P52_204_9001" w:history="1">
        <w:r w:rsidRPr="008354B6">
          <w:t>52.204-9001</w:t>
        </w:r>
      </w:hyperlink>
      <w:r w:rsidRPr="008354B6">
        <w:t>, Electronic</w:t>
      </w:r>
      <w:r w:rsidRPr="0076729F">
        <w:t xml:space="preserve"> Order Transmission</w:t>
      </w:r>
      <w:r>
        <w:t>, IAW PROCLTR 16-09</w:t>
      </w:r>
      <w:r w:rsidRPr="0076729F">
        <w:t>.</w:t>
      </w:r>
    </w:p>
    <w:p w14:paraId="222E9048" w14:textId="77777777" w:rsidR="00EE71FC" w:rsidRDefault="00EE71FC" w:rsidP="00CE5B2E">
      <w:pPr>
        <w:pStyle w:val="CommentText"/>
      </w:pPr>
    </w:p>
    <w:p w14:paraId="6F61E3BC" w14:textId="77777777" w:rsidR="00EE71FC" w:rsidRDefault="00EE71FC" w:rsidP="00CE5B2E">
      <w:pPr>
        <w:pStyle w:val="CommentText"/>
      </w:pPr>
      <w:r>
        <w:t>On 12/27/16, the DLAD Editor deleted 52.212-9001, Application</w:t>
      </w:r>
      <w:r w:rsidRPr="0076729F">
        <w:t xml:space="preserve"> of Fast Payment to Part 12 Acquisitions</w:t>
      </w:r>
      <w:r>
        <w:t>, IAW PROCLTR 17-08.</w:t>
      </w:r>
    </w:p>
    <w:p w14:paraId="196A8B60" w14:textId="77777777" w:rsidR="00EE71FC" w:rsidRDefault="00EE71FC" w:rsidP="00CE5B2E">
      <w:pPr>
        <w:pStyle w:val="CommentText"/>
      </w:pPr>
    </w:p>
    <w:p w14:paraId="2771A0E4" w14:textId="77777777" w:rsidR="00EE71FC" w:rsidRDefault="00EE71FC" w:rsidP="00CE5B2E">
      <w:pPr>
        <w:pStyle w:val="CommentText"/>
      </w:pPr>
    </w:p>
    <w:p w14:paraId="4D361B73" w14:textId="77777777" w:rsidR="00EE71FC" w:rsidRDefault="00EE71FC" w:rsidP="00CE5B2E">
      <w:pPr>
        <w:pStyle w:val="CommentText"/>
      </w:pPr>
    </w:p>
    <w:p w14:paraId="2FC7F5B4" w14:textId="77777777" w:rsidR="00EE71FC" w:rsidRDefault="00EE71FC" w:rsidP="00CE5B2E">
      <w:pPr>
        <w:pStyle w:val="CommentText"/>
      </w:pPr>
    </w:p>
  </w:comment>
  <w:comment w:id="998" w:author="Burleigh, Anne R CIV DLA ACQUISITION (USA)" w:date="2021-01-15T17:32:00Z" w:initials="BARCDA(">
    <w:p w14:paraId="60618FE2" w14:textId="6C9CE748" w:rsidR="00EE71FC" w:rsidRDefault="00EE71FC">
      <w:pPr>
        <w:pStyle w:val="CommentText"/>
      </w:pPr>
      <w:r>
        <w:rPr>
          <w:rStyle w:val="CommentReference"/>
        </w:rPr>
        <w:annotationRef/>
      </w:r>
      <w:r>
        <w:t>On 1/15/21, the DLAD Editor removed clauses 52.204-9000 and 52.232-9006 IAW PROCLTR 21-03.</w:t>
      </w:r>
    </w:p>
  </w:comment>
  <w:comment w:id="999" w:author="Burleigh, Anne R CIV DLA ACQUISITION (USA)" w:date="2014-04-18T14:57:00Z" w:initials="F">
    <w:p w14:paraId="35750A2F" w14:textId="77777777" w:rsidR="00EE71FC" w:rsidRDefault="00EE71FC" w:rsidP="00CE5B2E">
      <w:pPr>
        <w:pStyle w:val="CommentText"/>
      </w:pPr>
      <w:r>
        <w:rPr>
          <w:rStyle w:val="CommentReference"/>
        </w:rPr>
        <w:annotationRef/>
      </w:r>
      <w:r>
        <w:t>On 4/18/14, the DLAD Editor made a technical correction to remove 52.215-9022 from the Table of Contents, consistent with its deletion IAW PROCLTR 14-67.</w:t>
      </w:r>
    </w:p>
  </w:comment>
  <w:comment w:id="1000" w:author="Burleigh, Anne R CIV DLA ACQUISITION (USA)" w:date="2017-09-05T11:15:00Z" w:initials="BARCDA(">
    <w:p w14:paraId="661489AF" w14:textId="77777777" w:rsidR="00EE71FC" w:rsidRDefault="00EE71FC" w:rsidP="00CE5B2E">
      <w:pPr>
        <w:pStyle w:val="CommentText"/>
      </w:pPr>
      <w:r>
        <w:rPr>
          <w:rStyle w:val="CommentReference"/>
        </w:rPr>
        <w:annotationRef/>
      </w:r>
      <w:r>
        <w:t>On 8/3/17, the DLAD Editor updated Part 52 IAW PROCLTR 17-20, which took effect on 8/3/17.  The following provisions and clauses were removed:  52.247-9001, 52.247-9011, 52.247-9036, 52.247-9037, 52.247-9054, 52.247-9058, and 52.247-9059 IAW PROCLTR 17-20.</w:t>
      </w:r>
    </w:p>
  </w:comment>
  <w:comment w:id="1001" w:author="Burleigh, Anne R CIV DLA ACQUISITION (USA)" w:date="2016-12-09T16:17:00Z" w:initials="BARCDA(">
    <w:p w14:paraId="3CF2EBE5" w14:textId="77777777" w:rsidR="00EE71FC" w:rsidRDefault="00EE71FC" w:rsidP="00CE5B2E">
      <w:pPr>
        <w:pStyle w:val="CommentText"/>
      </w:pPr>
      <w:r>
        <w:rPr>
          <w:rStyle w:val="CommentReference"/>
        </w:rPr>
        <w:annotationRef/>
      </w:r>
      <w:r>
        <w:t xml:space="preserve">On 12/9/16, the DLAD Editor made a technical correction to remove the following from the Table of Contents, consistent with their deletion in PROCLTR 17-01: 52.215-9002, 52.215-9003; 52.215-9009; 52.215-9011; 52.215-9023; 52.215-9033; 52.215-9035; 52.215-9036; 52.215-9037 </w:t>
      </w:r>
    </w:p>
  </w:comment>
  <w:comment w:id="1002" w:author="Burleigh, Anne R CIV DLA ACQUISITION (USA)" w:date="2016-12-16T12:41:00Z" w:initials="BARCDA(">
    <w:p w14:paraId="4E508A8E" w14:textId="77777777" w:rsidR="00EE71FC" w:rsidRDefault="00EE71FC" w:rsidP="00CE5B2E">
      <w:r>
        <w:rPr>
          <w:rStyle w:val="CommentReference"/>
        </w:rPr>
        <w:annotationRef/>
      </w:r>
      <w:r>
        <w:t xml:space="preserve">On 12/16/16, the DLAD Editor deleted </w:t>
      </w:r>
      <w:hyperlink w:anchor="P52_208_9001" w:history="1">
        <w:r w:rsidRPr="0076729F">
          <w:rPr>
            <w:u w:val="single"/>
          </w:rPr>
          <w:t>52.208-9001</w:t>
        </w:r>
      </w:hyperlink>
      <w:r>
        <w:rPr>
          <w:u w:val="single"/>
        </w:rPr>
        <w:t xml:space="preserve">, </w:t>
      </w:r>
      <w:r w:rsidRPr="0076729F">
        <w:t>Acquisition of Federal Prison Industries, Incorporated (FPI) Items</w:t>
      </w:r>
      <w:r>
        <w:t xml:space="preserve"> IAW PROCLTR 17-07.</w:t>
      </w:r>
    </w:p>
  </w:comment>
  <w:comment w:id="1003" w:author="Burleigh, Anne R CIV DLA ACQUISITION (USA)" w:date="2016-12-29T15:06:00Z" w:initials="BARCDA(">
    <w:p w14:paraId="02E045AD" w14:textId="77777777" w:rsidR="00EE71FC" w:rsidRDefault="00EE71FC" w:rsidP="00CE5B2E">
      <w:pPr>
        <w:pStyle w:val="CommentText"/>
      </w:pPr>
      <w:r>
        <w:rPr>
          <w:rStyle w:val="CommentReference"/>
        </w:rPr>
        <w:annotationRef/>
      </w:r>
      <w:r>
        <w:t>On 2/17/17, the DLAD Editor deleted the following IAW PROCLTR 17-10:  52.217-9003, 52.217-9006, 52.217-9007, 52.217-9008, 52.217-9009, 52.217-9010, 52.217-9011, 52.217-9012, 52.217-9017, 52.217-9018, 52.217-9020, 52.217-9023</w:t>
      </w:r>
    </w:p>
    <w:p w14:paraId="70DDBA63" w14:textId="77777777" w:rsidR="00EE71FC" w:rsidRDefault="00EE71FC" w:rsidP="00CE5B2E">
      <w:pPr>
        <w:pStyle w:val="CommentText"/>
      </w:pPr>
    </w:p>
    <w:p w14:paraId="05445F2F" w14:textId="77777777" w:rsidR="00EE71FC" w:rsidRDefault="00EE71FC" w:rsidP="00CE5B2E">
      <w:pPr>
        <w:pStyle w:val="CommentText"/>
        <w:rPr>
          <w:noProof/>
        </w:rPr>
      </w:pPr>
      <w:r>
        <w:rPr>
          <w:noProof/>
        </w:rPr>
        <w:t>On 6/15/17, the DLAD Editor made a technical amendment deleting 52.217-9006, which was deleted by PROCLTR 17-10.</w:t>
      </w:r>
    </w:p>
    <w:p w14:paraId="2B0431D1" w14:textId="77777777" w:rsidR="00EE71FC" w:rsidRDefault="00EE71FC" w:rsidP="00CE5B2E">
      <w:pPr>
        <w:pStyle w:val="CommentText"/>
        <w:rPr>
          <w:noProof/>
        </w:rPr>
      </w:pPr>
    </w:p>
    <w:p w14:paraId="5AF7EB0D" w14:textId="77777777" w:rsidR="00EE71FC" w:rsidRDefault="00EE71FC" w:rsidP="00CE5B2E">
      <w:pPr>
        <w:pStyle w:val="CommentText"/>
        <w:rPr>
          <w:noProof/>
        </w:rPr>
      </w:pPr>
      <w:r>
        <w:rPr>
          <w:noProof/>
        </w:rPr>
        <w:t>On 8/3/17, the DLAD Editor made a technical amendment deleting the following, which were deleted by PROCLTR 17-10: 52.217-9007, 52.217-9008, 52.217-9009, 52.217-9010, 52.217-9011, 52.217-9012, 52.217-9018, 52.217-9020, 52.217-9023.</w:t>
      </w:r>
    </w:p>
    <w:p w14:paraId="7401408A" w14:textId="77777777" w:rsidR="00EE71FC" w:rsidRDefault="00EE71FC" w:rsidP="00CE5B2E">
      <w:pPr>
        <w:pStyle w:val="CommentText"/>
        <w:rPr>
          <w:noProof/>
        </w:rPr>
      </w:pPr>
    </w:p>
    <w:p w14:paraId="6F15E0C5" w14:textId="77777777" w:rsidR="00EE71FC" w:rsidRDefault="00EE71FC" w:rsidP="00CE5B2E">
      <w:pPr>
        <w:pStyle w:val="CommentText"/>
        <w:rPr>
          <w:noProof/>
        </w:rPr>
      </w:pPr>
      <w:r>
        <w:rPr>
          <w:noProof/>
        </w:rPr>
        <w:t>On 8/3/17, the DLAD Editor made a technical amendment deleting 52.217-9002, which was deleted by PROCLTR 16-09.</w:t>
      </w:r>
    </w:p>
    <w:p w14:paraId="355CE279" w14:textId="77777777" w:rsidR="00EE71FC" w:rsidRDefault="00EE71FC" w:rsidP="00CE5B2E">
      <w:pPr>
        <w:pStyle w:val="CommentText"/>
        <w:rPr>
          <w:noProof/>
        </w:rPr>
      </w:pPr>
    </w:p>
    <w:p w14:paraId="47690E01" w14:textId="77777777" w:rsidR="00EE71FC" w:rsidRDefault="00EE71FC" w:rsidP="00CE5B2E">
      <w:pPr>
        <w:pStyle w:val="CommentText"/>
      </w:pPr>
      <w:r>
        <w:rPr>
          <w:noProof/>
        </w:rPr>
        <w:t>On 6/15/17, the DLAD Editor made a technical amendment deleting an obsolete reference to 52.217-9017, which was deleted by PROCLTR 17-10.</w:t>
      </w:r>
    </w:p>
  </w:comment>
  <w:comment w:id="1004" w:author="Burleigh, Anne R CIV DLA ACQUISITION (USA)" w:date="2020-10-15T10:43:00Z" w:initials="BARCDA(">
    <w:p w14:paraId="74417032" w14:textId="058ACF99" w:rsidR="00EE71FC" w:rsidRDefault="00EE71FC">
      <w:pPr>
        <w:pStyle w:val="CommentText"/>
      </w:pPr>
      <w:r>
        <w:rPr>
          <w:rStyle w:val="CommentReference"/>
        </w:rPr>
        <w:annotationRef/>
      </w:r>
      <w:r>
        <w:t>On 10/15/20, the DLAD Editor made a technical amendment correcting the numbering of 52.233-9001 to read 5452.233-9001.</w:t>
      </w:r>
    </w:p>
  </w:comment>
  <w:comment w:id="1005" w:author="Burleigh, Anne R CIV DLA ACQUISITION (USA)" w:date="2017-06-14T18:19:00Z" w:initials="BARCDA(">
    <w:p w14:paraId="7E7FA246" w14:textId="77777777" w:rsidR="00EE71FC" w:rsidRDefault="00EE71FC" w:rsidP="00CE5B2E">
      <w:pPr>
        <w:pStyle w:val="CommentText"/>
      </w:pPr>
      <w:r>
        <w:rPr>
          <w:rStyle w:val="CommentReference"/>
        </w:rPr>
        <w:annotationRef/>
      </w:r>
      <w:r>
        <w:rPr>
          <w:noProof/>
        </w:rPr>
        <w:t xml:space="preserve">On 6/14/17, the DLAD Editor made a technical amendment to the Part 52 Table of Contents, correcting the title of 52.233-9001 to read "Disputes -- Agreement to Use Alternative Dispute Resolution" instead of "Disputes -- Agreement to Use Alternate Disputes Resolution." </w:t>
      </w:r>
    </w:p>
  </w:comment>
  <w:comment w:id="1007" w:author="Burleigh, Anne R CIV DLA ACQUISITION (USA)" w:date="2017-06-14T16:22:00Z" w:initials="BARCDA(">
    <w:p w14:paraId="01815709" w14:textId="77777777" w:rsidR="00EE71FC" w:rsidRDefault="00EE71FC" w:rsidP="00CE5B2E">
      <w:pPr>
        <w:pStyle w:val="CommentText"/>
      </w:pPr>
      <w:r>
        <w:rPr>
          <w:rStyle w:val="CommentReference"/>
        </w:rPr>
        <w:annotationRef/>
      </w:r>
      <w:r>
        <w:rPr>
          <w:noProof/>
        </w:rPr>
        <w:t>On 6/14/17, the DLAD Editor made a technical amendment deleting 52.237-9003, which was replaced by procurement note L07 IAW PROCLTR 16-10.</w:t>
      </w:r>
    </w:p>
  </w:comment>
  <w:comment w:id="1006" w:author="Burleigh, Anne R CIV DLA ACQUISITION (USA)" w:date="2020-10-15T10:33:00Z" w:initials="BARCDA(">
    <w:p w14:paraId="303D0A6C" w14:textId="77B8AC25" w:rsidR="00EE71FC" w:rsidRDefault="00EE71FC">
      <w:pPr>
        <w:pStyle w:val="CommentText"/>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1008" w:author="Burleigh, Anne DLA CIV ACQUISITION" w:date="2015-12-29T17:31:00Z" w:initials="AB">
    <w:p w14:paraId="59F4B4A2" w14:textId="77777777" w:rsidR="00EE71FC" w:rsidRDefault="00EE71FC" w:rsidP="00CE5B2E">
      <w:pPr>
        <w:pStyle w:val="CommentText"/>
      </w:pPr>
      <w:r>
        <w:rPr>
          <w:rStyle w:val="CommentReference"/>
        </w:rPr>
        <w:annotationRef/>
      </w:r>
      <w:r>
        <w:t>On 12/29/15, the DLAD Editor made a technical correction deleting 52.239-9000, Y2K Compliance Notice, from the Part 52 Table of Contents.  This clause is no longer included in the DLAD.</w:t>
      </w:r>
    </w:p>
  </w:comment>
  <w:comment w:id="1009" w:author="Burleigh, Anne DLA CIV ACQUISITION" w:date="2015-12-29T17:44:00Z" w:initials="AB">
    <w:p w14:paraId="1BC285D1" w14:textId="77777777" w:rsidR="00EE71FC" w:rsidRDefault="00EE71FC" w:rsidP="00CE5B2E">
      <w:pPr>
        <w:pStyle w:val="CommentText"/>
      </w:pPr>
      <w:r>
        <w:rPr>
          <w:rStyle w:val="CommentReference"/>
        </w:rPr>
        <w:annotationRef/>
      </w:r>
      <w:r>
        <w:t>On 12/29/15, the DLAD Editor made a technical correction deleting 52.242-9000, Production Progress Reports, from the Part 52 Table of Contents.  This clause is no longer included in the DLAD.</w:t>
      </w:r>
    </w:p>
  </w:comment>
  <w:comment w:id="1010" w:author="Burleigh, Anne R CIV DLA ACQUISITION (USA)" w:date="2021-01-15T18:02:00Z" w:initials="BARCDA(">
    <w:p w14:paraId="4B686080" w14:textId="6330E1DB" w:rsidR="00EE71FC" w:rsidRDefault="00EE71FC">
      <w:pPr>
        <w:pStyle w:val="CommentText"/>
      </w:pPr>
      <w:r>
        <w:rPr>
          <w:rStyle w:val="CommentReference"/>
        </w:rPr>
        <w:annotationRef/>
      </w:r>
      <w:r>
        <w:t>On 1/15/21, the DLAD Editor corrected provision number to read “54252.233-9001” instead of “52.233-9001” IAW technical amendment dated 6/1/20.</w:t>
      </w:r>
    </w:p>
  </w:comment>
  <w:comment w:id="1012" w:author="Burleigh, Anne R CIV DLA ACQUISITION (USA)" w:date="2021-01-15T17:38:00Z" w:initials="BARCDA(">
    <w:p w14:paraId="6BC0477E" w14:textId="508D759B" w:rsidR="00EE71FC" w:rsidRDefault="00EE71FC">
      <w:pPr>
        <w:pStyle w:val="CommentText"/>
      </w:pPr>
      <w:r>
        <w:rPr>
          <w:rStyle w:val="CommentReference"/>
        </w:rPr>
        <w:annotationRef/>
      </w:r>
      <w:bookmarkStart w:id="1013" w:name="_Hlk68080396"/>
      <w:r>
        <w:t>On 1/15/21, the DLAD Editor removed clauses 52.204-9000 and 52.232-9006 IAW PROCLTR 21-03.</w:t>
      </w:r>
      <w:bookmarkEnd w:id="1013"/>
    </w:p>
  </w:comment>
  <w:comment w:id="1019" w:author="Burleigh, Anne R CIV DLA ACQUISITION (USA)" w:date="2022-01-30T16:26:00Z" w:initials="BARCDA(">
    <w:p w14:paraId="4A7B8443" w14:textId="77777777" w:rsidR="00EC3CE5" w:rsidRDefault="00EC3CE5">
      <w:pPr>
        <w:pStyle w:val="CommentText"/>
        <w:rPr>
          <w:sz w:val="24"/>
          <w:szCs w:val="24"/>
          <w:lang w:val="en"/>
        </w:rPr>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p w14:paraId="30AC7B05" w14:textId="77777777" w:rsidR="00EC3CE5" w:rsidRDefault="00EC3CE5">
      <w:pPr>
        <w:pStyle w:val="CommentText"/>
      </w:pPr>
      <w:r>
        <w:t>On 1/15/21, the DLAD Editor corrected provision number to read “54252.233-9001” instead of “52.233-9001” IAW technical amendment dated 6/1/20.</w:t>
      </w:r>
    </w:p>
    <w:p w14:paraId="6D7C86F1" w14:textId="63F834BA" w:rsidR="00EC3CE5" w:rsidRDefault="00EC3CE5">
      <w:pPr>
        <w:pStyle w:val="CommentText"/>
      </w:pPr>
      <w:r>
        <w:t>On 12/16/16, the DLAD Editor revised 52.233-9000 IAW PROCLTR 17-04.</w:t>
      </w:r>
    </w:p>
  </w:comment>
  <w:comment w:id="1021" w:author="Burleigh, Anne R CIV DLA ACQUISITION (USA)" w:date="2017-09-01T12:52:00Z" w:initials="BARCDA(">
    <w:p w14:paraId="0E458FB3" w14:textId="31D4C971" w:rsidR="00796542" w:rsidRDefault="00EE71FC" w:rsidP="00FC7F6B">
      <w:pPr>
        <w:pStyle w:val="CommentText"/>
        <w:spacing w:after="240"/>
      </w:pPr>
      <w:r>
        <w:rPr>
          <w:rStyle w:val="CommentReference"/>
        </w:rPr>
        <w:annotationRef/>
      </w:r>
      <w:r w:rsidR="00796542">
        <w:t>On 1/11/22, the DLAD Editor updated 53.9013(a) and (c)  and 53.9015(a) and (b) IAW PROCLTR 21-15.</w:t>
      </w:r>
    </w:p>
    <w:p w14:paraId="1B0C5ACA" w14:textId="42E9A8C6" w:rsidR="004141F1" w:rsidRDefault="00FC7F6B" w:rsidP="00B206DE">
      <w:pPr>
        <w:pStyle w:val="CommentText"/>
      </w:pPr>
      <w:r>
        <w:t>On 6/9/21, the DLAD Editor updated 53.9015 iaw PROCLTR 21-11.</w:t>
      </w:r>
      <w:r w:rsidR="004141F1">
        <w:t>On 4/2/21, the DLAD Editor updated 53.9015(a) and (b) IAW PROCLTR 21-07.</w:t>
      </w:r>
    </w:p>
    <w:p w14:paraId="0F2F6F0D" w14:textId="30B140B6" w:rsidR="00EE71FC" w:rsidRDefault="00EE71FC" w:rsidP="00B206DE">
      <w:pPr>
        <w:pStyle w:val="CommentText"/>
      </w:pPr>
      <w:r>
        <w:t xml:space="preserve">On 9/1/17, the DLAD Editor updated Subpart 53.90 IAW PROCLTR 17-14. </w:t>
      </w:r>
    </w:p>
    <w:p w14:paraId="29C40EC8" w14:textId="2720F018" w:rsidR="00EE71FC" w:rsidRDefault="00796542" w:rsidP="00B206DE">
      <w:pPr>
        <w:pStyle w:val="CommentText"/>
      </w:pPr>
      <w:r>
        <w:t>On 3/9/18, the DLAD Editor updated Subpart 53.90 to add Section 53.9001, Appointment of Ordering Officer, IAW PROCLTR 18-02.</w:t>
      </w:r>
    </w:p>
    <w:p w14:paraId="01340425" w14:textId="77777777" w:rsidR="004141F1" w:rsidRDefault="004141F1" w:rsidP="00B206DE">
      <w:pPr>
        <w:pStyle w:val="CommentText"/>
      </w:pPr>
      <w:r>
        <w:t>On 8/3/17, the DLAD Editor deleted 53.9019, Small Business Programs, from the Table of Contents IAW PROCLTR 17-19.</w:t>
      </w:r>
    </w:p>
    <w:p w14:paraId="6177C5F4" w14:textId="2D8C7A13" w:rsidR="00EE71FC" w:rsidRDefault="00EE71FC" w:rsidP="00B206DE">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022" w:author="Burleigh, Anne R CIV DLA ACQUISITION (USA)" w:date="2017-07-21T14:55:00Z" w:initials="BARCDA(">
    <w:p w14:paraId="5CECC5EC" w14:textId="77777777" w:rsidR="00EE71FC" w:rsidRDefault="00EE71FC" w:rsidP="00CE5B2E">
      <w:pPr>
        <w:tabs>
          <w:tab w:val="left" w:pos="1260"/>
        </w:tabs>
        <w:ind w:right="-20"/>
        <w:rPr>
          <w:color w:val="231F20"/>
        </w:rPr>
      </w:pPr>
      <w:r>
        <w:rPr>
          <w:rStyle w:val="CommentReference"/>
        </w:rPr>
        <w:annotationRef/>
      </w:r>
      <w:r>
        <w:t xml:space="preserve">On 7/21/17, the DLAD Editor made a technical amendment deleting </w:t>
      </w:r>
      <w:r w:rsidRPr="00921877">
        <w:rPr>
          <w:color w:val="231F20"/>
          <w:u w:val="single" w:color="231F20"/>
        </w:rPr>
        <w:t>53.213</w:t>
      </w:r>
      <w:r w:rsidRPr="00921877">
        <w:rPr>
          <w:color w:val="231F20"/>
          <w:spacing w:val="-4"/>
          <w:u w:val="single" w:color="231F20"/>
        </w:rPr>
        <w:t>-</w:t>
      </w:r>
      <w:r w:rsidRPr="00921877">
        <w:rPr>
          <w:color w:val="231F20"/>
          <w:u w:val="single" w:color="231F20"/>
        </w:rPr>
        <w:t>92</w:t>
      </w:r>
      <w:r>
        <w:rPr>
          <w:color w:val="231F20"/>
          <w:u w:val="single" w:color="231F20"/>
        </w:rPr>
        <w:t xml:space="preserve"> </w:t>
      </w:r>
      <w:r w:rsidRPr="00921877">
        <w:rPr>
          <w:color w:val="231F20"/>
        </w:rPr>
        <w:t>Reque</w:t>
      </w:r>
      <w:r w:rsidRPr="00921877">
        <w:rPr>
          <w:color w:val="231F20"/>
          <w:spacing w:val="-2"/>
        </w:rPr>
        <w:t>s</w:t>
      </w:r>
      <w:r w:rsidRPr="00921877">
        <w:rPr>
          <w:color w:val="231F20"/>
        </w:rPr>
        <w:t>t</w:t>
      </w:r>
      <w:r w:rsidRPr="00921877">
        <w:rPr>
          <w:color w:val="231F20"/>
          <w:spacing w:val="1"/>
        </w:rPr>
        <w:t xml:space="preserve"> </w:t>
      </w:r>
      <w:r w:rsidRPr="00921877">
        <w:rPr>
          <w:color w:val="231F20"/>
        </w:rPr>
        <w:t>f</w:t>
      </w:r>
      <w:r w:rsidRPr="00921877">
        <w:rPr>
          <w:color w:val="231F20"/>
          <w:spacing w:val="-2"/>
        </w:rPr>
        <w:t>o</w:t>
      </w:r>
      <w:r w:rsidRPr="00921877">
        <w:rPr>
          <w:color w:val="231F20"/>
        </w:rPr>
        <w:t>r qu</w:t>
      </w:r>
      <w:r w:rsidRPr="00921877">
        <w:rPr>
          <w:color w:val="231F20"/>
          <w:spacing w:val="-2"/>
        </w:rPr>
        <w:t>o</w:t>
      </w:r>
      <w:r w:rsidRPr="00921877">
        <w:rPr>
          <w:color w:val="231F20"/>
        </w:rPr>
        <w:t>t</w:t>
      </w:r>
      <w:r w:rsidRPr="00921877">
        <w:rPr>
          <w:color w:val="231F20"/>
          <w:spacing w:val="-2"/>
        </w:rPr>
        <w:t>a</w:t>
      </w:r>
      <w:r w:rsidRPr="00921877">
        <w:rPr>
          <w:color w:val="231F20"/>
        </w:rPr>
        <w:t>ti</w:t>
      </w:r>
      <w:r w:rsidRPr="00921877">
        <w:rPr>
          <w:color w:val="231F20"/>
          <w:spacing w:val="-2"/>
        </w:rPr>
        <w:t>o</w:t>
      </w:r>
      <w:r w:rsidRPr="00921877">
        <w:rPr>
          <w:color w:val="231F20"/>
        </w:rPr>
        <w:t>n (</w:t>
      </w:r>
      <w:r w:rsidRPr="00921877">
        <w:rPr>
          <w:color w:val="231F20"/>
          <w:spacing w:val="-1"/>
        </w:rPr>
        <w:t>D</w:t>
      </w:r>
      <w:r w:rsidRPr="00921877">
        <w:rPr>
          <w:color w:val="231F20"/>
          <w:spacing w:val="-3"/>
        </w:rPr>
        <w:t>L</w:t>
      </w:r>
      <w:r w:rsidRPr="00921877">
        <w:rPr>
          <w:color w:val="231F20"/>
        </w:rPr>
        <w:t>A</w:t>
      </w:r>
      <w:r w:rsidRPr="00921877">
        <w:rPr>
          <w:color w:val="231F20"/>
          <w:spacing w:val="-1"/>
        </w:rPr>
        <w:t xml:space="preserve"> </w:t>
      </w:r>
      <w:r w:rsidRPr="00921877">
        <w:rPr>
          <w:color w:val="231F20"/>
        </w:rPr>
        <w:t>Form</w:t>
      </w:r>
      <w:r w:rsidRPr="00921877">
        <w:rPr>
          <w:color w:val="231F20"/>
          <w:spacing w:val="-3"/>
        </w:rPr>
        <w:t xml:space="preserve"> </w:t>
      </w:r>
      <w:r>
        <w:rPr>
          <w:color w:val="231F20"/>
        </w:rPr>
        <w:t>1231) from the Table of Contents.  This form is obsolete.</w:t>
      </w:r>
    </w:p>
    <w:p w14:paraId="0271DD8F" w14:textId="77777777" w:rsidR="00EE71FC" w:rsidRDefault="00EE71FC" w:rsidP="00CE5B2E">
      <w:pPr>
        <w:tabs>
          <w:tab w:val="left" w:pos="1260"/>
        </w:tabs>
        <w:ind w:right="-20"/>
        <w:rPr>
          <w:color w:val="231F20"/>
        </w:rPr>
      </w:pPr>
    </w:p>
    <w:p w14:paraId="654D5CDC" w14:textId="77777777" w:rsidR="00EE71FC" w:rsidRDefault="00EE71FC" w:rsidP="00CE5B2E">
      <w:pPr>
        <w:tabs>
          <w:tab w:val="left" w:pos="1260"/>
        </w:tabs>
        <w:ind w:right="-20"/>
        <w:rPr>
          <w:noProof/>
        </w:rPr>
      </w:pPr>
      <w:r>
        <w:rPr>
          <w:noProof/>
        </w:rPr>
        <w:t>On 6/16/17, the DLAD Editor made a technical amendment deleting 53.201 and 53.201-92 from the Part 53 Table of Contents.</w:t>
      </w:r>
    </w:p>
    <w:p w14:paraId="63F060AE" w14:textId="77777777" w:rsidR="00EE71FC" w:rsidRDefault="00EE71FC" w:rsidP="00CE5B2E">
      <w:pPr>
        <w:tabs>
          <w:tab w:val="left" w:pos="1260"/>
        </w:tabs>
        <w:ind w:right="-20"/>
        <w:rPr>
          <w:noProof/>
        </w:rPr>
      </w:pPr>
    </w:p>
    <w:p w14:paraId="17B9CE40" w14:textId="77777777" w:rsidR="00EE71FC" w:rsidRDefault="00EE71FC" w:rsidP="00CE5B2E">
      <w:pPr>
        <w:tabs>
          <w:tab w:val="left" w:pos="1260"/>
        </w:tabs>
        <w:ind w:right="-20"/>
      </w:pPr>
      <w:r>
        <w:rPr>
          <w:color w:val="231F20"/>
        </w:rPr>
        <w:t xml:space="preserve">On 7/21/17, the DLAD Editor made a technical amendment deleting </w:t>
      </w:r>
      <w:r w:rsidRPr="00921877">
        <w:rPr>
          <w:color w:val="231F20"/>
        </w:rPr>
        <w:t>53.213-91</w:t>
      </w:r>
      <w:r>
        <w:rPr>
          <w:color w:val="231F20"/>
        </w:rPr>
        <w:t xml:space="preserve">, </w:t>
      </w:r>
      <w:r w:rsidRPr="00921877">
        <w:rPr>
          <w:color w:val="231F20"/>
        </w:rPr>
        <w:t>Shipping instructions (DLA Form 1224)</w:t>
      </w:r>
      <w:r>
        <w:rPr>
          <w:color w:val="231F20"/>
        </w:rPr>
        <w:t xml:space="preserve"> from the Table of Contents.  This form is obsolete.</w:t>
      </w:r>
    </w:p>
  </w:comment>
  <w:comment w:id="1023" w:author="Burleigh, Anne R CIV DLA ACQUISITION (USA)" w:date="2017-09-05T13:00:00Z" w:initials="BARCDA(">
    <w:p w14:paraId="4E2A3B53" w14:textId="77777777" w:rsidR="00EE71FC" w:rsidRDefault="00EE71FC" w:rsidP="00CE5B2E">
      <w:pPr>
        <w:pStyle w:val="CommentText"/>
      </w:pPr>
      <w:r>
        <w:rPr>
          <w:rStyle w:val="CommentReference"/>
        </w:rPr>
        <w:annotationRef/>
      </w:r>
      <w:r>
        <w:t>On 2/23/16, the DLAD Editor made a technical correction removing the following section titles from the Subpart 53.90 Table of Contents consistent with their removal IAW PROCLTR 16-01:  53.9001; and 53.9001(a)-(l).</w:t>
      </w:r>
    </w:p>
    <w:p w14:paraId="4532C355" w14:textId="77777777" w:rsidR="00EE71FC" w:rsidRDefault="00EE71FC" w:rsidP="00CE5B2E">
      <w:pPr>
        <w:pStyle w:val="CommentText"/>
      </w:pPr>
    </w:p>
    <w:p w14:paraId="477C6819" w14:textId="77777777" w:rsidR="00EE71FC" w:rsidRDefault="00EE71FC" w:rsidP="00CE5B2E">
      <w:pPr>
        <w:pStyle w:val="CommentText"/>
        <w:rPr>
          <w:noProof/>
        </w:rPr>
      </w:pPr>
      <w:r>
        <w:rPr>
          <w:noProof/>
        </w:rPr>
        <w:t>On 6/16/17, the DLAD Editor made a technical amendment deleting 53.9006 and 53.9006(a) from the Part 53 Table of Contents IAW PROCLTR 16-10.</w:t>
      </w:r>
    </w:p>
    <w:p w14:paraId="0AB26738" w14:textId="77777777" w:rsidR="00EE71FC" w:rsidRDefault="00EE71FC" w:rsidP="00CE5B2E">
      <w:pPr>
        <w:pStyle w:val="CommentText"/>
        <w:rPr>
          <w:noProof/>
        </w:rPr>
      </w:pPr>
    </w:p>
    <w:p w14:paraId="792E848A" w14:textId="77777777" w:rsidR="00EE71FC" w:rsidRDefault="00EE71FC" w:rsidP="00CE5B2E">
      <w:pPr>
        <w:pStyle w:val="CommentText"/>
      </w:pPr>
      <w:r>
        <w:rPr>
          <w:noProof/>
        </w:rPr>
        <w:t>On 6/16/17, the DLAD Editor made a technical amendment deleting the following from the Table of Contents, which, IAW FAR convention, identifies only to the section level: 53.9007(a), 53.9013(a)-(e), 53.9015(a)-(b), 53.9019(a).</w:t>
      </w:r>
    </w:p>
  </w:comment>
  <w:comment w:id="1024" w:author="Burleigh, Anne R CIV DLA ACQUISITION (USA)" w:date="2018-03-09T11:56:00Z" w:initials="BARCDA(">
    <w:p w14:paraId="089FA0FD" w14:textId="77777777" w:rsidR="00EE71FC" w:rsidRDefault="00EE71FC" w:rsidP="00CE5B2E">
      <w:pPr>
        <w:pStyle w:val="CommentText"/>
      </w:pPr>
      <w:r>
        <w:rPr>
          <w:rStyle w:val="CommentReference"/>
        </w:rPr>
        <w:annotationRef/>
      </w:r>
      <w:r>
        <w:t>On 3/9/18, the DLAD Editor updated Subpart 53.90 to add Section 53.9001, Appointment of Ordering Officer, IAW PROCLTR 18-02.</w:t>
      </w:r>
    </w:p>
  </w:comment>
  <w:comment w:id="1025" w:author="Burleigh, Anne R CIV DLA ACQUISITION (USA)" w:date="2016-08-22T11:27:00Z" w:initials="BARCDA(">
    <w:p w14:paraId="6EEFD150" w14:textId="77777777" w:rsidR="00EE71FC" w:rsidRDefault="00EE71FC" w:rsidP="00CE5B2E">
      <w:pPr>
        <w:pStyle w:val="CommentText"/>
      </w:pPr>
      <w:r>
        <w:rPr>
          <w:rStyle w:val="CommentReference"/>
        </w:rPr>
        <w:annotationRef/>
      </w: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035" w:author="Burleigh, Anne R CIV DLA ACQUISITION (USA)" w:date="2017-09-01T12:52:00Z" w:initials="BARCDA(">
    <w:p w14:paraId="6A3757D8" w14:textId="77777777" w:rsidR="001469B9" w:rsidRDefault="00EE71FC" w:rsidP="00027E82">
      <w:pPr>
        <w:pStyle w:val="CommentText"/>
      </w:pPr>
      <w:r>
        <w:rPr>
          <w:rStyle w:val="CommentReference"/>
        </w:rPr>
        <w:annotationRef/>
      </w:r>
      <w:r w:rsidR="001469B9">
        <w:t>On 1/14/22, the DLAD Editor updated subpart 53 and sections 53.9001, 53.9007, 53.9013, and 53.9015 IAW PROCLTR 22-03.</w:t>
      </w:r>
    </w:p>
    <w:p w14:paraId="2E052EE4" w14:textId="1A487EDB" w:rsidR="00A80B09" w:rsidRDefault="00A80B09" w:rsidP="00027E82">
      <w:pPr>
        <w:pStyle w:val="CommentText"/>
      </w:pPr>
      <w:r>
        <w:t>On 6/9/21, the DLAD Editor updated 53.9015 IAW PROCLTR 21-11.</w:t>
      </w:r>
    </w:p>
    <w:p w14:paraId="1341A1F7" w14:textId="77777777" w:rsidR="001469B9" w:rsidRDefault="00A80B09" w:rsidP="00027E82">
      <w:pPr>
        <w:pStyle w:val="CommentText"/>
      </w:pPr>
      <w:r>
        <w:t>On 4/2/21, the DLAD Editor updated 53.9015(a) and (b) IAW PROCLTR 21-07.</w:t>
      </w:r>
    </w:p>
    <w:p w14:paraId="382879DA" w14:textId="3E0CFC8E" w:rsidR="00A80B09" w:rsidRDefault="00A80B09" w:rsidP="00027E82">
      <w:pPr>
        <w:pStyle w:val="CommentText"/>
      </w:pPr>
      <w:r>
        <w:t>On 3/9/18, the DLAD Editor updated Subpart 53.90 to add Section 53.9001, Appointment of Ordering Officer, IAW PROCLTR 18-02.</w:t>
      </w:r>
    </w:p>
    <w:p w14:paraId="063C0DCE" w14:textId="17E49B5A" w:rsidR="00EE71FC" w:rsidRDefault="00EE71FC" w:rsidP="00027E82">
      <w:pPr>
        <w:pStyle w:val="CommentText"/>
      </w:pPr>
      <w:r>
        <w:t xml:space="preserve">On 9/1/17, the DLAD Editor updated Subpart 53.90 IAW PROCLTR 17-14. </w:t>
      </w:r>
    </w:p>
    <w:p w14:paraId="48EA3B34" w14:textId="47285E1D" w:rsidR="00EE71FC" w:rsidRDefault="00A80B09" w:rsidP="00027E82">
      <w:pPr>
        <w:pStyle w:val="CommentText"/>
      </w:pPr>
      <w:r>
        <w:t>On 8/3/17, the DLAD Editor deleted 53.9019, Small Business Programs, from the Table of Contents IAW PROCLTR 17-19.</w:t>
      </w:r>
    </w:p>
    <w:p w14:paraId="5CEE098A" w14:textId="77777777" w:rsidR="00EE71FC" w:rsidRDefault="00EE71FC" w:rsidP="00027E82">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041" w:author="Burleigh, Anne R CIV DLA ACQUISITION (USA)" w:date="2022-01-14T14:17:00Z" w:initials="BARCDA(">
    <w:p w14:paraId="52D37D0C" w14:textId="123D7E91" w:rsidR="005F5CDF" w:rsidRDefault="005F5CDF">
      <w:pPr>
        <w:pStyle w:val="CommentText"/>
      </w:pPr>
      <w:r>
        <w:rPr>
          <w:rStyle w:val="CommentReference"/>
        </w:rPr>
        <w:annotationRef/>
      </w:r>
      <w:r>
        <w:t>On 1/14/22, the DLAD Editor updated 53.9007 IAW PROCLTR 22-03.</w:t>
      </w:r>
    </w:p>
  </w:comment>
  <w:comment w:id="1046" w:author="Burleigh, Anne R CIV DLA ACQUISITION (USA)" w:date="2022-01-14T14:22:00Z" w:initials="BARCDA(">
    <w:p w14:paraId="033F7CAC" w14:textId="77777777" w:rsidR="0000650F" w:rsidRDefault="0000650F">
      <w:pPr>
        <w:pStyle w:val="CommentText"/>
      </w:pPr>
      <w:r>
        <w:rPr>
          <w:rStyle w:val="CommentReference"/>
        </w:rPr>
        <w:annotationRef/>
      </w:r>
      <w:r w:rsidR="005A3D97">
        <w:t>On 1/14/22, the DLAD Editor updated 53.9013(a) IAW PROCLTR 22-03.</w:t>
      </w:r>
    </w:p>
    <w:p w14:paraId="1D83202C" w14:textId="77777777" w:rsidR="00B1601A" w:rsidRDefault="00B1601A">
      <w:pPr>
        <w:pStyle w:val="CommentText"/>
      </w:pPr>
    </w:p>
    <w:p w14:paraId="531E9C7D" w14:textId="3C76E838" w:rsidR="00B1601A" w:rsidRDefault="00B1601A">
      <w:pPr>
        <w:pStyle w:val="CommentText"/>
      </w:pPr>
      <w:r>
        <w:t>On 1/11/22, the DLAD Editor updated 53.9013(a) IAW PROCLTR 21-15.</w:t>
      </w:r>
    </w:p>
  </w:comment>
  <w:comment w:id="1047" w:author="Burleigh, Anne R CIV DLA ACQUISITION (USA)" w:date="2020-12-15T19:21:00Z" w:initials="BARCDA(">
    <w:p w14:paraId="326F07CD" w14:textId="79E3B68D" w:rsidR="00EE71FC" w:rsidRDefault="00EE71FC">
      <w:pPr>
        <w:pStyle w:val="CommentText"/>
      </w:pPr>
      <w:r>
        <w:rPr>
          <w:rStyle w:val="CommentReference"/>
        </w:rPr>
        <w:annotationRef/>
      </w:r>
      <w:r>
        <w:t>On 12/15/20, the DLAD Editor made a technical amendment to 53.9013(a), inserting “18.001” as the FAR reference for SEPA and removing “13.003”.</w:t>
      </w:r>
    </w:p>
  </w:comment>
  <w:comment w:id="1048" w:author="Anne" w:date="2022-01-11T13:02:00Z" w:initials="A">
    <w:p w14:paraId="24F8518D" w14:textId="7F16EB53" w:rsidR="006C5794" w:rsidRDefault="00232A22" w:rsidP="006C5794">
      <w:pPr>
        <w:pStyle w:val="ListParagraph"/>
        <w:ind w:left="0"/>
        <w:textAlignment w:val="baseline"/>
        <w:rPr>
          <w:szCs w:val="24"/>
        </w:rPr>
      </w:pPr>
      <w:r>
        <w:rPr>
          <w:rStyle w:val="CommentReference"/>
        </w:rPr>
        <w:annotationRef/>
      </w:r>
      <w:r w:rsidR="006C5794">
        <w:rPr>
          <w:szCs w:val="24"/>
        </w:rPr>
        <w:t>On 2/4/22, the DLAD Editor made a technical amendment to</w:t>
      </w:r>
      <w:r w:rsidR="001771B1">
        <w:rPr>
          <w:szCs w:val="24"/>
        </w:rPr>
        <w:t xml:space="preserve"> the </w:t>
      </w:r>
      <w:r w:rsidR="001771B1" w:rsidRPr="002C34CA">
        <w:rPr>
          <w:szCs w:val="24"/>
        </w:rPr>
        <w:t xml:space="preserve">Simplified Indefinite-Delivery Contract </w:t>
      </w:r>
      <w:r w:rsidR="001771B1">
        <w:rPr>
          <w:szCs w:val="24"/>
        </w:rPr>
        <w:t>(</w:t>
      </w:r>
      <w:r w:rsidR="001771B1" w:rsidRPr="002C34CA">
        <w:rPr>
          <w:szCs w:val="24"/>
        </w:rPr>
        <w:t>SIDC</w:t>
      </w:r>
      <w:r w:rsidR="001771B1">
        <w:rPr>
          <w:szCs w:val="24"/>
        </w:rPr>
        <w:t>)</w:t>
      </w:r>
      <w:r w:rsidR="001771B1" w:rsidRPr="002C34CA">
        <w:rPr>
          <w:szCs w:val="24"/>
        </w:rPr>
        <w:t xml:space="preserve"> block </w:t>
      </w:r>
      <w:r w:rsidR="001771B1">
        <w:rPr>
          <w:szCs w:val="24"/>
        </w:rPr>
        <w:t xml:space="preserve">under </w:t>
      </w:r>
      <w:r w:rsidR="001771B1" w:rsidRPr="00E24DC1">
        <w:rPr>
          <w:rFonts w:eastAsiaTheme="minorHAnsi"/>
          <w:color w:val="000000"/>
          <w:szCs w:val="24"/>
        </w:rPr>
        <w:t>Particulars Regarding This Procurement</w:t>
      </w:r>
      <w:r w:rsidR="001771B1" w:rsidRPr="00E24DC1">
        <w:rPr>
          <w:szCs w:val="24"/>
        </w:rPr>
        <w:t>,</w:t>
      </w:r>
      <w:r w:rsidR="001771B1" w:rsidRPr="002C34CA">
        <w:rPr>
          <w:szCs w:val="24"/>
        </w:rPr>
        <w:t xml:space="preserve"> </w:t>
      </w:r>
      <w:r w:rsidR="009C459B">
        <w:rPr>
          <w:szCs w:val="24"/>
        </w:rPr>
        <w:t xml:space="preserve"> </w:t>
      </w:r>
      <w:r w:rsidR="006C5794" w:rsidRPr="002C34CA">
        <w:rPr>
          <w:szCs w:val="24"/>
        </w:rPr>
        <w:t>insert</w:t>
      </w:r>
      <w:r w:rsidR="001771B1">
        <w:rPr>
          <w:szCs w:val="24"/>
        </w:rPr>
        <w:t>ing</w:t>
      </w:r>
      <w:r w:rsidR="006C5794" w:rsidRPr="002C34CA">
        <w:rPr>
          <w:szCs w:val="24"/>
        </w:rPr>
        <w:t xml:space="preserve"> “or GM dollar value” after “establish a GM quantity</w:t>
      </w:r>
      <w:r w:rsidR="006C5794" w:rsidRPr="00711E5D">
        <w:rPr>
          <w:szCs w:val="24"/>
        </w:rPr>
        <w:t xml:space="preserve">” consistent with </w:t>
      </w:r>
      <w:r w:rsidR="006C5794">
        <w:rPr>
          <w:szCs w:val="24"/>
        </w:rPr>
        <w:t>intent of PROCLTR</w:t>
      </w:r>
      <w:r w:rsidR="006C5794" w:rsidRPr="00711E5D">
        <w:rPr>
          <w:szCs w:val="24"/>
        </w:rPr>
        <w:t xml:space="preserve"> </w:t>
      </w:r>
      <w:r w:rsidR="006C5794">
        <w:rPr>
          <w:szCs w:val="24"/>
        </w:rPr>
        <w:t>21-15.</w:t>
      </w:r>
    </w:p>
    <w:p w14:paraId="5A666332" w14:textId="655D66A3" w:rsidR="006C5794" w:rsidRDefault="006C5794">
      <w:pPr>
        <w:pStyle w:val="CommentText"/>
      </w:pPr>
    </w:p>
    <w:p w14:paraId="06CAFF7A" w14:textId="4AAC9895" w:rsidR="00232A22" w:rsidRDefault="00232A22">
      <w:pPr>
        <w:pStyle w:val="CommentText"/>
      </w:pPr>
      <w:r>
        <w:t>On 1-11-22, the DLA Editor added this paragraph IAW PROCLTR 21-15.</w:t>
      </w:r>
    </w:p>
  </w:comment>
  <w:comment w:id="1050" w:author="Burleigh, Anne R CIV DLA ACQUISITION (USA)" w:date="2022-01-30T22:09:00Z" w:initials="BARCDA(">
    <w:p w14:paraId="2CDA1A78" w14:textId="2AF4C77D" w:rsidR="0091657E" w:rsidRDefault="00A45001" w:rsidP="0091657E">
      <w:pPr>
        <w:pStyle w:val="CommentText"/>
        <w:rPr>
          <w:iCs/>
          <w:sz w:val="24"/>
          <w:szCs w:val="24"/>
        </w:rPr>
      </w:pPr>
      <w:r>
        <w:rPr>
          <w:rStyle w:val="CommentReference"/>
        </w:rPr>
        <w:annotationRef/>
      </w:r>
      <w:r w:rsidR="0091657E" w:rsidRPr="0091657E">
        <w:rPr>
          <w:b/>
          <w:bCs/>
        </w:rPr>
        <w:t>On 2/1/22,</w:t>
      </w:r>
      <w:r w:rsidR="0091657E">
        <w:t xml:space="preserve"> the DLAD Editor made technical amendments to 53.9013(b): </w:t>
      </w:r>
      <w:r w:rsidR="0091657E" w:rsidRPr="00C357F8">
        <w:t xml:space="preserve"> Ins</w:t>
      </w:r>
      <w:r w:rsidR="0091657E">
        <w:t>erted “for” between “Research” and “Commerciality”; deleted “CI” from “MRCICDM” throughout; and deleted “</w:t>
      </w:r>
      <w:r w:rsidR="0091657E" w:rsidRPr="00C5013C">
        <w:rPr>
          <w:i/>
          <w:sz w:val="24"/>
          <w:szCs w:val="24"/>
        </w:rPr>
        <w:t>Commercial Items and</w:t>
      </w:r>
      <w:r w:rsidR="0091657E">
        <w:rPr>
          <w:i/>
          <w:sz w:val="24"/>
          <w:szCs w:val="24"/>
        </w:rPr>
        <w:t>”</w:t>
      </w:r>
      <w:r w:rsidR="00AC53BB">
        <w:rPr>
          <w:iCs/>
          <w:sz w:val="24"/>
          <w:szCs w:val="24"/>
        </w:rPr>
        <w:t>and “</w:t>
      </w:r>
      <w:r w:rsidR="00AC53BB" w:rsidRPr="00C5013C">
        <w:rPr>
          <w:i/>
          <w:sz w:val="24"/>
          <w:szCs w:val="24"/>
        </w:rPr>
        <w:t>for Record</w:t>
      </w:r>
      <w:r w:rsidR="00AC53BB">
        <w:rPr>
          <w:i/>
          <w:sz w:val="24"/>
          <w:szCs w:val="24"/>
        </w:rPr>
        <w:t xml:space="preserve">” </w:t>
      </w:r>
      <w:r w:rsidR="0091657E">
        <w:rPr>
          <w:iCs/>
          <w:sz w:val="24"/>
          <w:szCs w:val="24"/>
        </w:rPr>
        <w:t>from next to last sentence.</w:t>
      </w:r>
    </w:p>
    <w:p w14:paraId="0B95DF6E" w14:textId="77777777" w:rsidR="00351812" w:rsidRPr="006A468B" w:rsidRDefault="00351812" w:rsidP="0091657E">
      <w:pPr>
        <w:pStyle w:val="CommentText"/>
        <w:rPr>
          <w:iCs/>
        </w:rPr>
      </w:pPr>
    </w:p>
    <w:p w14:paraId="7789F30B" w14:textId="0FA92A59" w:rsidR="00A45001" w:rsidRDefault="00A45001" w:rsidP="00A45001">
      <w:pPr>
        <w:pStyle w:val="CommentText"/>
      </w:pPr>
      <w:r>
        <w:t xml:space="preserve">On 1/30/22, the DLAD Editor made a technical amendment at 53.9013(b), </w:t>
      </w:r>
      <w:r w:rsidRPr="00882940">
        <w:t>replacing “</w:t>
      </w:r>
      <w:r w:rsidRPr="00882940">
        <w:rPr>
          <w:sz w:val="24"/>
          <w:szCs w:val="24"/>
        </w:rPr>
        <w:t>Market Research for Commercial Items and Commerciality Determination Memorandum for Record (MRCICDM)” with “Market Research Commerciality Determination Memorandum (MRCDM)”</w:t>
      </w:r>
      <w:r>
        <w:rPr>
          <w:i/>
          <w:sz w:val="24"/>
          <w:szCs w:val="24"/>
        </w:rPr>
        <w:t xml:space="preserve"> </w:t>
      </w:r>
      <w:r>
        <w:rPr>
          <w:iCs/>
          <w:sz w:val="24"/>
          <w:szCs w:val="24"/>
        </w:rPr>
        <w:t xml:space="preserve">IAW  </w:t>
      </w:r>
      <w:r>
        <w:t>FAR Case 2018-018, Revision of the Definition of “Commercial Item”.</w:t>
      </w:r>
    </w:p>
    <w:p w14:paraId="67CA5253" w14:textId="77777777" w:rsidR="00351812" w:rsidRDefault="00351812" w:rsidP="00A45001">
      <w:pPr>
        <w:pStyle w:val="CommentText"/>
      </w:pPr>
    </w:p>
    <w:p w14:paraId="023DD454" w14:textId="57C52A9E" w:rsidR="00A45001" w:rsidRDefault="00A45001" w:rsidP="00A45001">
      <w:pPr>
        <w:pStyle w:val="CommentText"/>
      </w:pPr>
      <w:r w:rsidRPr="00F73D3A">
        <w:rPr>
          <w:rStyle w:val="CommentReference"/>
          <w:i/>
          <w:sz w:val="24"/>
          <w:szCs w:val="24"/>
        </w:rPr>
        <w:annotationRef/>
      </w:r>
      <w:r>
        <w:t>On 1/14/22, the DLAD Editor updated 53.9013(b) IAW PROCLTR 22-03.</w:t>
      </w:r>
    </w:p>
    <w:p w14:paraId="4200E1E4" w14:textId="77777777" w:rsidR="00351812" w:rsidRDefault="00351812" w:rsidP="00A45001">
      <w:pPr>
        <w:pStyle w:val="CommentText"/>
      </w:pPr>
    </w:p>
    <w:p w14:paraId="241836DC" w14:textId="19073A37" w:rsidR="00A45001" w:rsidRDefault="00A45001" w:rsidP="00A45001">
      <w:pPr>
        <w:pStyle w:val="CommentText"/>
      </w:pPr>
      <w:r>
        <w:t>On 8/14/19, the DLAD Editor updated 53.9013(b) IAW PROCLTR 19-18.</w:t>
      </w:r>
    </w:p>
  </w:comment>
  <w:comment w:id="1051" w:author="Burleigh, Anne R CIV DLA ACQUISITION (USA)" w:date="2022-01-30T22:09:00Z" w:initials="BARCDA(">
    <w:p w14:paraId="7FED0B5D" w14:textId="4BE4ADAA" w:rsidR="008F06FB" w:rsidRDefault="00C144B4" w:rsidP="008F06FB">
      <w:pPr>
        <w:pStyle w:val="CommentText"/>
      </w:pPr>
      <w:r>
        <w:rPr>
          <w:rStyle w:val="CommentReference"/>
        </w:rPr>
        <w:annotationRef/>
      </w:r>
      <w:r>
        <w:t xml:space="preserve">On 1/30/22, the DLAD Editor made </w:t>
      </w:r>
      <w:r w:rsidR="00753CE1">
        <w:t>t</w:t>
      </w:r>
      <w:r>
        <w:t>technical amendment</w:t>
      </w:r>
      <w:r w:rsidR="00753CE1">
        <w:t>s</w:t>
      </w:r>
      <w:r>
        <w:t xml:space="preserve"> at 53.9013(b)</w:t>
      </w:r>
      <w:r w:rsidR="00B70667">
        <w:t>;</w:t>
      </w:r>
      <w:r>
        <w:t xml:space="preserve"> </w:t>
      </w:r>
      <w:r w:rsidRPr="007C1B14">
        <w:t>replacing “</w:t>
      </w:r>
      <w:r w:rsidRPr="007C1B14">
        <w:rPr>
          <w:sz w:val="24"/>
          <w:szCs w:val="24"/>
        </w:rPr>
        <w:t>Market Research for Commercial Items and Commerciality Determination Memorandum for Record (MRCICDM)” with “Market Research Commerciality Determination Memorandum (MRCDM)”</w:t>
      </w:r>
      <w:r w:rsidR="0009230E">
        <w:rPr>
          <w:sz w:val="24"/>
          <w:szCs w:val="24"/>
        </w:rPr>
        <w:t xml:space="preserve">; </w:t>
      </w:r>
      <w:r w:rsidR="005B5020">
        <w:rPr>
          <w:sz w:val="24"/>
          <w:szCs w:val="24"/>
        </w:rPr>
        <w:t>chang</w:t>
      </w:r>
      <w:r w:rsidR="00B70667">
        <w:rPr>
          <w:sz w:val="24"/>
          <w:szCs w:val="24"/>
        </w:rPr>
        <w:t>ing</w:t>
      </w:r>
      <w:r w:rsidR="005B5020">
        <w:rPr>
          <w:sz w:val="24"/>
          <w:szCs w:val="24"/>
        </w:rPr>
        <w:t xml:space="preserve"> references to “commercial items” with “commercial products or services”</w:t>
      </w:r>
      <w:r w:rsidR="0009230E">
        <w:rPr>
          <w:sz w:val="24"/>
          <w:szCs w:val="24"/>
        </w:rPr>
        <w:t>,</w:t>
      </w:r>
      <w:r w:rsidR="00DD66E8">
        <w:rPr>
          <w:sz w:val="24"/>
          <w:szCs w:val="24"/>
        </w:rPr>
        <w:t xml:space="preserve"> or “products”</w:t>
      </w:r>
      <w:r w:rsidR="00AF4A32">
        <w:rPr>
          <w:sz w:val="24"/>
          <w:szCs w:val="24"/>
        </w:rPr>
        <w:t xml:space="preserve">; </w:t>
      </w:r>
      <w:r w:rsidR="008F06FB">
        <w:t>updating subparagraphs referenced in the “commercial product definition”, and adding a reference to the “commercial service definition” IAW FAR Case 2018-018, Revision of the Definition of “Commercial Item”.</w:t>
      </w:r>
    </w:p>
    <w:p w14:paraId="1EE7288E" w14:textId="77777777" w:rsidR="00E67D01" w:rsidRDefault="00E67D01" w:rsidP="008F06FB">
      <w:pPr>
        <w:pStyle w:val="CommentText"/>
      </w:pPr>
    </w:p>
    <w:p w14:paraId="16EBD0CE" w14:textId="250B823D" w:rsidR="00C144B4" w:rsidRDefault="00C144B4" w:rsidP="00C144B4">
      <w:pPr>
        <w:pStyle w:val="CommentText"/>
      </w:pPr>
      <w:r w:rsidRPr="00F73D3A">
        <w:rPr>
          <w:rStyle w:val="CommentReference"/>
          <w:i/>
          <w:sz w:val="24"/>
          <w:szCs w:val="24"/>
        </w:rPr>
        <w:annotationRef/>
      </w:r>
      <w:r>
        <w:t>On 1/14/22, the DLAD Editor updated 53.9013(b) IAW PROCLTR 22-03.</w:t>
      </w:r>
    </w:p>
    <w:p w14:paraId="45902FE8" w14:textId="77777777" w:rsidR="00E67D01" w:rsidRDefault="00E67D01" w:rsidP="00C144B4">
      <w:pPr>
        <w:pStyle w:val="CommentText"/>
      </w:pPr>
    </w:p>
    <w:p w14:paraId="6FB63BB6" w14:textId="77777777" w:rsidR="00C144B4" w:rsidRDefault="00C144B4" w:rsidP="00C144B4">
      <w:pPr>
        <w:pStyle w:val="CommentText"/>
      </w:pPr>
      <w:r>
        <w:t>On 8/14/19, the DLAD Editor updated 53.9013(b) IAW PROCLTR 19-18.</w:t>
      </w:r>
    </w:p>
  </w:comment>
  <w:comment w:id="1052" w:author="Burleigh, Anne R CIV DLA ACQUISITION (USA)" w:date="2021-06-17T16:32:00Z" w:initials="BARCDA(">
    <w:p w14:paraId="3E026238" w14:textId="77777777" w:rsidR="00BA29A9" w:rsidRDefault="00BA29A9" w:rsidP="00BA29A9">
      <w:pPr>
        <w:pStyle w:val="CommentText"/>
      </w:pPr>
      <w:r>
        <w:rPr>
          <w:rStyle w:val="CommentReference"/>
        </w:rPr>
        <w:annotationRef/>
      </w:r>
      <w:r>
        <w:t xml:space="preserve">On 6/16/21, the DLAD Editor made a technical amendment to 53.9013(b), PART I, paragraph a., correcting “maretplace” to read “marketplace”. </w:t>
      </w:r>
    </w:p>
  </w:comment>
  <w:comment w:id="1053" w:author="Burleigh, Anne R CIV DLA ACQUISITION (USA)" w:date="2020-05-04T17:50:00Z" w:initials="BARCDA(">
    <w:p w14:paraId="517A87F8" w14:textId="77777777" w:rsidR="0034078B" w:rsidRDefault="0034078B" w:rsidP="0034078B">
      <w:pPr>
        <w:pStyle w:val="CommentText"/>
      </w:pPr>
      <w:r>
        <w:rPr>
          <w:rStyle w:val="CommentReference"/>
        </w:rPr>
        <w:annotationRef/>
      </w:r>
      <w:r>
        <w:rPr>
          <w:rStyle w:val="CommentReference"/>
        </w:rPr>
        <w:annotationRef/>
      </w:r>
      <w:r>
        <w:t xml:space="preserve">On 1/8/20, the DLAD Editor made a technical amendment to Part II, paragraph l. of the </w:t>
      </w:r>
      <w:r w:rsidRPr="00A24076">
        <w:rPr>
          <w:spacing w:val="1"/>
        </w:rPr>
        <w:t>M</w:t>
      </w:r>
      <w:r w:rsidRPr="00A24076">
        <w:t>a</w:t>
      </w:r>
      <w:r w:rsidRPr="00A24076">
        <w:rPr>
          <w:spacing w:val="1"/>
        </w:rPr>
        <w:t>r</w:t>
      </w:r>
      <w:r w:rsidRPr="00A24076">
        <w:rPr>
          <w:spacing w:val="-1"/>
        </w:rPr>
        <w:t>k</w:t>
      </w:r>
      <w:r w:rsidRPr="00A24076">
        <w:t>et</w:t>
      </w:r>
      <w:r w:rsidRPr="00A24076">
        <w:rPr>
          <w:spacing w:val="-6"/>
        </w:rPr>
        <w:t xml:space="preserve"> </w:t>
      </w:r>
      <w:r w:rsidRPr="00A24076">
        <w:rPr>
          <w:spacing w:val="-1"/>
        </w:rPr>
        <w:t>R</w:t>
      </w:r>
      <w:r w:rsidRPr="00A24076">
        <w:t>e</w:t>
      </w:r>
      <w:r w:rsidRPr="00A24076">
        <w:rPr>
          <w:spacing w:val="-1"/>
        </w:rPr>
        <w:t>s</w:t>
      </w:r>
      <w:r w:rsidRPr="00A24076">
        <w:t>ea</w:t>
      </w:r>
      <w:r w:rsidRPr="00A24076">
        <w:rPr>
          <w:spacing w:val="1"/>
        </w:rPr>
        <w:t>r</w:t>
      </w:r>
      <w:r w:rsidRPr="00A24076">
        <w:t>ch</w:t>
      </w:r>
      <w:r w:rsidRPr="00A24076">
        <w:rPr>
          <w:spacing w:val="-5"/>
        </w:rPr>
        <w:t xml:space="preserve"> </w:t>
      </w:r>
      <w:r w:rsidRPr="00A24076">
        <w:rPr>
          <w:spacing w:val="-2"/>
        </w:rPr>
        <w:t>f</w:t>
      </w:r>
      <w:r w:rsidRPr="00A24076">
        <w:rPr>
          <w:spacing w:val="1"/>
        </w:rPr>
        <w:t>o</w:t>
      </w:r>
      <w:r w:rsidRPr="00A24076">
        <w:t>r</w:t>
      </w:r>
      <w:r w:rsidRPr="00A24076">
        <w:rPr>
          <w:spacing w:val="-1"/>
        </w:rPr>
        <w:t xml:space="preserve"> C</w:t>
      </w:r>
      <w:r w:rsidRPr="00A24076">
        <w:rPr>
          <w:spacing w:val="4"/>
        </w:rPr>
        <w:t>o</w:t>
      </w:r>
      <w:r w:rsidRPr="00A24076">
        <w:rPr>
          <w:spacing w:val="-1"/>
        </w:rPr>
        <w:t>mm</w:t>
      </w:r>
      <w:r w:rsidRPr="00A24076">
        <w:t>e</w:t>
      </w:r>
      <w:r w:rsidRPr="00A24076">
        <w:rPr>
          <w:spacing w:val="1"/>
        </w:rPr>
        <w:t>r</w:t>
      </w:r>
      <w:r w:rsidRPr="00A24076">
        <w:t>cial</w:t>
      </w:r>
      <w:r w:rsidRPr="00A24076">
        <w:rPr>
          <w:spacing w:val="-10"/>
        </w:rPr>
        <w:t xml:space="preserve"> </w:t>
      </w:r>
      <w:r w:rsidRPr="00A24076">
        <w:rPr>
          <w:spacing w:val="1"/>
        </w:rPr>
        <w:t>I</w:t>
      </w:r>
      <w:r w:rsidRPr="00A24076">
        <w:t>t</w:t>
      </w:r>
      <w:r w:rsidRPr="00A24076">
        <w:rPr>
          <w:spacing w:val="3"/>
        </w:rPr>
        <w:t>e</w:t>
      </w:r>
      <w:r w:rsidRPr="00A24076">
        <w:rPr>
          <w:spacing w:val="-1"/>
        </w:rPr>
        <w:t>m</w:t>
      </w:r>
      <w:r w:rsidRPr="00A24076">
        <w:t>s and Commerciality Determination (MRCICDM)</w:t>
      </w:r>
      <w:r>
        <w:t xml:space="preserve"> at 53.9013(b). The portion below starting with “Provide” through “file/folder:” was moved to a separate paragraph:</w:t>
      </w:r>
    </w:p>
    <w:p w14:paraId="64BF1959" w14:textId="77777777" w:rsidR="0034078B" w:rsidRPr="00834CCA" w:rsidRDefault="0034078B" w:rsidP="0034078B">
      <w:pPr>
        <w:widowControl w:val="0"/>
        <w:adjustRightInd w:val="0"/>
        <w:ind w:right="485"/>
        <w:rPr>
          <w:sz w:val="18"/>
          <w:szCs w:val="18"/>
        </w:rPr>
      </w:pPr>
      <w:r w:rsidRPr="00834CCA">
        <w:rPr>
          <w:sz w:val="18"/>
          <w:szCs w:val="18"/>
        </w:rPr>
        <w:t>(  ) Other (</w:t>
      </w:r>
      <w:r w:rsidRPr="00834CCA">
        <w:rPr>
          <w:spacing w:val="-1"/>
          <w:position w:val="-1"/>
          <w:sz w:val="18"/>
          <w:szCs w:val="18"/>
        </w:rPr>
        <w:t>Provide su</w:t>
      </w:r>
      <w:r w:rsidRPr="00834CCA">
        <w:rPr>
          <w:spacing w:val="1"/>
          <w:position w:val="-1"/>
          <w:sz w:val="18"/>
          <w:szCs w:val="18"/>
        </w:rPr>
        <w:t>ppor</w:t>
      </w:r>
      <w:r w:rsidRPr="00834CCA">
        <w:rPr>
          <w:position w:val="-1"/>
          <w:sz w:val="18"/>
          <w:szCs w:val="18"/>
        </w:rPr>
        <w:t>ti</w:t>
      </w:r>
      <w:r w:rsidRPr="00834CCA">
        <w:rPr>
          <w:spacing w:val="-1"/>
          <w:position w:val="-1"/>
          <w:sz w:val="18"/>
          <w:szCs w:val="18"/>
        </w:rPr>
        <w:t>n</w:t>
      </w:r>
      <w:r w:rsidRPr="00834CCA">
        <w:rPr>
          <w:position w:val="-1"/>
          <w:sz w:val="18"/>
          <w:szCs w:val="18"/>
        </w:rPr>
        <w:t>g</w:t>
      </w:r>
      <w:r w:rsidRPr="00834CCA">
        <w:rPr>
          <w:spacing w:val="-7"/>
          <w:position w:val="-1"/>
          <w:sz w:val="18"/>
          <w:szCs w:val="18"/>
        </w:rPr>
        <w:t xml:space="preserve"> </w:t>
      </w:r>
      <w:r w:rsidRPr="00834CCA">
        <w:rPr>
          <w:spacing w:val="1"/>
          <w:position w:val="-1"/>
          <w:sz w:val="18"/>
          <w:szCs w:val="18"/>
        </w:rPr>
        <w:t>do</w:t>
      </w:r>
      <w:r w:rsidRPr="00834CCA">
        <w:rPr>
          <w:position w:val="-1"/>
          <w:sz w:val="18"/>
          <w:szCs w:val="18"/>
        </w:rPr>
        <w:t>c</w:t>
      </w:r>
      <w:r w:rsidRPr="00834CCA">
        <w:rPr>
          <w:spacing w:val="1"/>
          <w:position w:val="-1"/>
          <w:sz w:val="18"/>
          <w:szCs w:val="18"/>
        </w:rPr>
        <w:t>u</w:t>
      </w:r>
      <w:r w:rsidRPr="00834CCA">
        <w:rPr>
          <w:spacing w:val="-4"/>
          <w:position w:val="-1"/>
          <w:sz w:val="18"/>
          <w:szCs w:val="18"/>
        </w:rPr>
        <w:t>m</w:t>
      </w:r>
      <w:r w:rsidRPr="00834CCA">
        <w:rPr>
          <w:position w:val="-1"/>
          <w:sz w:val="18"/>
          <w:szCs w:val="18"/>
        </w:rPr>
        <w:t>e</w:t>
      </w:r>
      <w:r w:rsidRPr="00834CCA">
        <w:rPr>
          <w:spacing w:val="1"/>
          <w:position w:val="-1"/>
          <w:sz w:val="18"/>
          <w:szCs w:val="18"/>
        </w:rPr>
        <w:t>n</w:t>
      </w:r>
      <w:r w:rsidRPr="00834CCA">
        <w:rPr>
          <w:position w:val="-1"/>
          <w:sz w:val="18"/>
          <w:szCs w:val="18"/>
        </w:rPr>
        <w:t>tati</w:t>
      </w:r>
      <w:r w:rsidRPr="00834CCA">
        <w:rPr>
          <w:spacing w:val="1"/>
          <w:position w:val="-1"/>
          <w:sz w:val="18"/>
          <w:szCs w:val="18"/>
        </w:rPr>
        <w:t>o</w:t>
      </w:r>
      <w:r w:rsidRPr="00834CCA">
        <w:rPr>
          <w:position w:val="-1"/>
          <w:sz w:val="18"/>
          <w:szCs w:val="18"/>
        </w:rPr>
        <w:t>n,</w:t>
      </w:r>
      <w:r w:rsidRPr="00834CCA">
        <w:rPr>
          <w:spacing w:val="-13"/>
          <w:position w:val="-1"/>
          <w:sz w:val="18"/>
          <w:szCs w:val="18"/>
        </w:rPr>
        <w:t xml:space="preserve"> </w:t>
      </w:r>
      <w:r w:rsidRPr="00834CCA">
        <w:rPr>
          <w:position w:val="-1"/>
          <w:sz w:val="18"/>
          <w:szCs w:val="18"/>
        </w:rPr>
        <w:t xml:space="preserve">to </w:t>
      </w:r>
      <w:r w:rsidRPr="00834CCA">
        <w:rPr>
          <w:spacing w:val="2"/>
          <w:position w:val="-1"/>
          <w:sz w:val="18"/>
          <w:szCs w:val="18"/>
        </w:rPr>
        <w:t>i</w:t>
      </w:r>
      <w:r w:rsidRPr="00834CCA">
        <w:rPr>
          <w:spacing w:val="-1"/>
          <w:position w:val="-1"/>
          <w:sz w:val="18"/>
          <w:szCs w:val="18"/>
        </w:rPr>
        <w:t>n</w:t>
      </w:r>
      <w:r w:rsidRPr="00834CCA">
        <w:rPr>
          <w:position w:val="-1"/>
          <w:sz w:val="18"/>
          <w:szCs w:val="18"/>
        </w:rPr>
        <w:t>cl</w:t>
      </w:r>
      <w:r w:rsidRPr="00834CCA">
        <w:rPr>
          <w:spacing w:val="-1"/>
          <w:position w:val="-1"/>
          <w:sz w:val="18"/>
          <w:szCs w:val="18"/>
        </w:rPr>
        <w:t>u</w:t>
      </w:r>
      <w:r w:rsidRPr="00834CCA">
        <w:rPr>
          <w:spacing w:val="1"/>
          <w:position w:val="-1"/>
          <w:sz w:val="18"/>
          <w:szCs w:val="18"/>
        </w:rPr>
        <w:t>d</w:t>
      </w:r>
      <w:r w:rsidRPr="00834CCA">
        <w:rPr>
          <w:position w:val="-1"/>
          <w:sz w:val="18"/>
          <w:szCs w:val="18"/>
        </w:rPr>
        <w:t>e</w:t>
      </w:r>
      <w:r w:rsidRPr="00834CCA">
        <w:rPr>
          <w:spacing w:val="-5"/>
          <w:position w:val="-1"/>
          <w:sz w:val="18"/>
          <w:szCs w:val="18"/>
        </w:rPr>
        <w:t xml:space="preserve"> </w:t>
      </w:r>
      <w:r w:rsidRPr="00834CCA">
        <w:rPr>
          <w:position w:val="-1"/>
          <w:sz w:val="18"/>
          <w:szCs w:val="18"/>
        </w:rPr>
        <w:t xml:space="preserve">a </w:t>
      </w:r>
      <w:r w:rsidRPr="00834CCA">
        <w:rPr>
          <w:spacing w:val="1"/>
          <w:position w:val="-1"/>
          <w:sz w:val="18"/>
          <w:szCs w:val="18"/>
        </w:rPr>
        <w:t>r</w:t>
      </w:r>
      <w:r w:rsidRPr="00834CCA">
        <w:rPr>
          <w:position w:val="-1"/>
          <w:sz w:val="18"/>
          <w:szCs w:val="18"/>
        </w:rPr>
        <w:t>e</w:t>
      </w:r>
      <w:r w:rsidRPr="00834CCA">
        <w:rPr>
          <w:spacing w:val="-1"/>
          <w:position w:val="-1"/>
          <w:sz w:val="18"/>
          <w:szCs w:val="18"/>
        </w:rPr>
        <w:t>v</w:t>
      </w:r>
      <w:r w:rsidRPr="00834CCA">
        <w:rPr>
          <w:position w:val="-1"/>
          <w:sz w:val="18"/>
          <w:szCs w:val="18"/>
        </w:rPr>
        <w:t>i</w:t>
      </w:r>
      <w:r w:rsidRPr="00834CCA">
        <w:rPr>
          <w:spacing w:val="3"/>
          <w:position w:val="-1"/>
          <w:sz w:val="18"/>
          <w:szCs w:val="18"/>
        </w:rPr>
        <w:t>e</w:t>
      </w:r>
      <w:r w:rsidRPr="00834CCA">
        <w:rPr>
          <w:position w:val="-1"/>
          <w:sz w:val="18"/>
          <w:szCs w:val="18"/>
        </w:rPr>
        <w:t>w</w:t>
      </w:r>
      <w:r w:rsidRPr="00834CCA">
        <w:rPr>
          <w:spacing w:val="-7"/>
          <w:position w:val="-1"/>
          <w:sz w:val="18"/>
          <w:szCs w:val="18"/>
        </w:rPr>
        <w:t xml:space="preserve"> </w:t>
      </w:r>
      <w:r w:rsidRPr="00834CCA">
        <w:rPr>
          <w:spacing w:val="1"/>
          <w:position w:val="-1"/>
          <w:sz w:val="18"/>
          <w:szCs w:val="18"/>
        </w:rPr>
        <w:t>o</w:t>
      </w:r>
      <w:r w:rsidRPr="00834CCA">
        <w:rPr>
          <w:position w:val="-1"/>
          <w:sz w:val="18"/>
          <w:szCs w:val="18"/>
        </w:rPr>
        <w:t>f</w:t>
      </w:r>
      <w:r w:rsidRPr="00834CCA">
        <w:rPr>
          <w:spacing w:val="-3"/>
          <w:position w:val="-1"/>
          <w:sz w:val="18"/>
          <w:szCs w:val="18"/>
        </w:rPr>
        <w:t xml:space="preserve"> </w:t>
      </w:r>
      <w:r w:rsidRPr="00834CCA">
        <w:rPr>
          <w:spacing w:val="2"/>
          <w:position w:val="-1"/>
          <w:sz w:val="18"/>
          <w:szCs w:val="18"/>
        </w:rPr>
        <w:t>t</w:t>
      </w:r>
      <w:r w:rsidRPr="00834CCA">
        <w:rPr>
          <w:spacing w:val="-1"/>
          <w:position w:val="-1"/>
          <w:sz w:val="18"/>
          <w:szCs w:val="18"/>
        </w:rPr>
        <w:t>h</w:t>
      </w:r>
      <w:r w:rsidRPr="00834CCA">
        <w:rPr>
          <w:position w:val="-1"/>
          <w:sz w:val="18"/>
          <w:szCs w:val="18"/>
        </w:rPr>
        <w:t>e</w:t>
      </w:r>
      <w:r w:rsidRPr="00834CCA">
        <w:rPr>
          <w:spacing w:val="-1"/>
          <w:position w:val="-1"/>
          <w:sz w:val="18"/>
          <w:szCs w:val="18"/>
        </w:rPr>
        <w:t xml:space="preserve"> </w:t>
      </w:r>
      <w:r w:rsidRPr="00834CCA">
        <w:rPr>
          <w:spacing w:val="1"/>
          <w:position w:val="-1"/>
          <w:sz w:val="18"/>
          <w:szCs w:val="18"/>
        </w:rPr>
        <w:t>M</w:t>
      </w:r>
      <w:r w:rsidRPr="00834CCA">
        <w:rPr>
          <w:position w:val="-1"/>
          <w:sz w:val="18"/>
          <w:szCs w:val="18"/>
        </w:rPr>
        <w:t>ate</w:t>
      </w:r>
      <w:r w:rsidRPr="00834CCA">
        <w:rPr>
          <w:spacing w:val="1"/>
          <w:position w:val="-1"/>
          <w:sz w:val="18"/>
          <w:szCs w:val="18"/>
        </w:rPr>
        <w:t>r</w:t>
      </w:r>
      <w:r w:rsidRPr="00834CCA">
        <w:rPr>
          <w:position w:val="-1"/>
          <w:sz w:val="18"/>
          <w:szCs w:val="18"/>
        </w:rPr>
        <w:t>ial</w:t>
      </w:r>
      <w:r w:rsidRPr="00834CCA">
        <w:rPr>
          <w:spacing w:val="-7"/>
          <w:position w:val="-1"/>
          <w:sz w:val="18"/>
          <w:szCs w:val="18"/>
        </w:rPr>
        <w:t xml:space="preserve"> </w:t>
      </w:r>
      <w:r w:rsidRPr="00834CCA">
        <w:rPr>
          <w:position w:val="-1"/>
          <w:sz w:val="18"/>
          <w:szCs w:val="18"/>
        </w:rPr>
        <w:t>Ma</w:t>
      </w:r>
      <w:r w:rsidRPr="00834CCA">
        <w:rPr>
          <w:spacing w:val="2"/>
          <w:position w:val="-1"/>
          <w:sz w:val="18"/>
          <w:szCs w:val="18"/>
        </w:rPr>
        <w:t>s</w:t>
      </w:r>
      <w:r w:rsidRPr="00834CCA">
        <w:rPr>
          <w:position w:val="-1"/>
          <w:sz w:val="18"/>
          <w:szCs w:val="18"/>
        </w:rPr>
        <w:t>ter</w:t>
      </w:r>
      <w:r w:rsidRPr="00834CCA">
        <w:rPr>
          <w:spacing w:val="-5"/>
          <w:position w:val="-1"/>
          <w:sz w:val="18"/>
          <w:szCs w:val="18"/>
        </w:rPr>
        <w:t xml:space="preserve"> </w:t>
      </w:r>
      <w:r w:rsidRPr="00834CCA">
        <w:rPr>
          <w:position w:val="-1"/>
          <w:sz w:val="18"/>
          <w:szCs w:val="18"/>
        </w:rPr>
        <w:t>in S</w:t>
      </w:r>
      <w:r w:rsidRPr="00834CCA">
        <w:rPr>
          <w:spacing w:val="-2"/>
          <w:position w:val="-1"/>
          <w:sz w:val="18"/>
          <w:szCs w:val="18"/>
        </w:rPr>
        <w:t>A</w:t>
      </w:r>
      <w:r w:rsidRPr="00834CCA">
        <w:rPr>
          <w:spacing w:val="2"/>
          <w:position w:val="-1"/>
          <w:sz w:val="18"/>
          <w:szCs w:val="18"/>
        </w:rPr>
        <w:t>P</w:t>
      </w:r>
      <w:r w:rsidRPr="00834CCA">
        <w:rPr>
          <w:sz w:val="18"/>
          <w:szCs w:val="18"/>
        </w:rPr>
        <w:t xml:space="preserve">, for blocks (c.)-(l.): </w:t>
      </w:r>
    </w:p>
    <w:p w14:paraId="123C4686" w14:textId="77777777" w:rsidR="0034078B" w:rsidRPr="00834CCA" w:rsidRDefault="0034078B" w:rsidP="0034078B">
      <w:pPr>
        <w:widowControl w:val="0"/>
        <w:adjustRightInd w:val="0"/>
        <w:ind w:right="485"/>
        <w:rPr>
          <w:sz w:val="18"/>
          <w:szCs w:val="18"/>
        </w:rPr>
      </w:pPr>
      <w:r w:rsidRPr="00834CCA">
        <w:rPr>
          <w:sz w:val="18"/>
          <w:szCs w:val="18"/>
        </w:rPr>
        <w:t>(  ) Documentation is attached.</w:t>
      </w:r>
    </w:p>
    <w:p w14:paraId="2D6A3854" w14:textId="77777777" w:rsidR="0034078B" w:rsidRDefault="0034078B" w:rsidP="0034078B">
      <w:pPr>
        <w:widowControl w:val="0"/>
        <w:adjustRightInd w:val="0"/>
        <w:ind w:right="485"/>
      </w:pPr>
      <w:r w:rsidRPr="00834CCA">
        <w:rPr>
          <w:sz w:val="18"/>
          <w:szCs w:val="18"/>
        </w:rPr>
        <w:t>(  ) Documentation is located in Records Management file/folder:_____________.</w:t>
      </w:r>
    </w:p>
  </w:comment>
  <w:comment w:id="1054" w:author="Burleigh, Anne R CIV DLA ACQUISITION (USA)" w:date="2022-01-30T22:45:00Z" w:initials="BARCDA(">
    <w:p w14:paraId="52E0D24D" w14:textId="570C0109" w:rsidR="0001478D" w:rsidRDefault="0001478D" w:rsidP="0001478D">
      <w:pPr>
        <w:pStyle w:val="CommentText"/>
      </w:pPr>
      <w:r>
        <w:rPr>
          <w:rStyle w:val="CommentReference"/>
        </w:rPr>
        <w:annotationRef/>
      </w:r>
      <w:r>
        <w:t>On 1/30/22, the DLAD Editor made technical amendments, replacing “item” with “product”, updating subparagraphs referenced in the “commercial product definition”, and adding a reference to the “commercial service definition” IAW FAR Case 2018-018, Revision of the Definition of “Commercial Item”.</w:t>
      </w:r>
    </w:p>
    <w:p w14:paraId="029097FB" w14:textId="77777777" w:rsidR="003F2E9E" w:rsidRDefault="003F2E9E" w:rsidP="0001478D">
      <w:pPr>
        <w:pStyle w:val="CommentText"/>
      </w:pPr>
    </w:p>
    <w:p w14:paraId="15F0B8C1" w14:textId="77777777" w:rsidR="0001478D" w:rsidRDefault="0001478D" w:rsidP="0001478D">
      <w:pPr>
        <w:pStyle w:val="CommentText"/>
      </w:pPr>
      <w:r>
        <w:t>On 8/14/19, the DLAD Editor removed 53.9013(c), Template –Commercial Evaluation/Award Documentation, IAW PROCLTR 19-18.</w:t>
      </w:r>
    </w:p>
  </w:comment>
  <w:comment w:id="1056" w:author="Burleigh, Anne R CIV DLA ACQUISITION (USA)" w:date="2022-01-18T19:29:00Z" w:initials="BARCDA(">
    <w:p w14:paraId="04A0DD01" w14:textId="77777777" w:rsidR="00765E45" w:rsidRDefault="00765E45" w:rsidP="00765E45">
      <w:pPr>
        <w:pStyle w:val="CommentText"/>
      </w:pPr>
      <w:r>
        <w:rPr>
          <w:rStyle w:val="CommentReference"/>
        </w:rPr>
        <w:annotationRef/>
      </w:r>
      <w:r>
        <w:t>On 1/14/22, the DLAD Editor made two technical amendments to 53.9013(c):</w:t>
      </w:r>
    </w:p>
    <w:p w14:paraId="2A4B0FA9" w14:textId="77777777" w:rsidR="00765E45" w:rsidRDefault="00765E45" w:rsidP="00765E45">
      <w:pPr>
        <w:pStyle w:val="CommentText"/>
        <w:numPr>
          <w:ilvl w:val="0"/>
          <w:numId w:val="22"/>
        </w:numPr>
      </w:pPr>
      <w:r>
        <w:t xml:space="preserve"> Removed the Alternate SAAD format from the DLAD.</w:t>
      </w:r>
    </w:p>
    <w:p w14:paraId="2B0E25DB" w14:textId="77777777" w:rsidR="00765E45" w:rsidRDefault="00765E45" w:rsidP="00177CD3">
      <w:pPr>
        <w:pStyle w:val="CommentText"/>
        <w:numPr>
          <w:ilvl w:val="0"/>
          <w:numId w:val="22"/>
        </w:numPr>
      </w:pPr>
      <w:r>
        <w:t xml:space="preserve"> Inserted updated link to the Alternate SAAD</w:t>
      </w:r>
      <w:r w:rsidR="00434299">
        <w:t>;</w:t>
      </w:r>
      <w:r>
        <w:t xml:space="preserve"> which </w:t>
      </w:r>
      <w:r w:rsidR="00434299">
        <w:t xml:space="preserve">DLA Distribution </w:t>
      </w:r>
      <w:r>
        <w:t>revised to include the CUI header and footer on each page and the CUI Designation Indicator block at bottom right of first page IAW PROCLTR 22-03.</w:t>
      </w:r>
    </w:p>
    <w:p w14:paraId="16180970" w14:textId="4011FDAF" w:rsidR="00153DBA" w:rsidRDefault="00153DBA" w:rsidP="00843885">
      <w:pPr>
        <w:pStyle w:val="CommentText"/>
      </w:pPr>
      <w:r>
        <w:t>On 1/11/22, the DLAD Editor updated 53.9013</w:t>
      </w:r>
      <w:r w:rsidR="00CF3EF3">
        <w:t>(</w:t>
      </w:r>
      <w:r w:rsidR="002D4689">
        <w:t>c)</w:t>
      </w:r>
      <w:r>
        <w:t xml:space="preserve"> IAW PROCLTR 21-15</w:t>
      </w:r>
      <w:r w:rsidR="007B4751">
        <w:t>.</w:t>
      </w:r>
    </w:p>
  </w:comment>
  <w:comment w:id="1058" w:author="Burleigh, Anne R CIV DLA ACQUISITION (USA)" w:date="2021-04-02T15:12:00Z" w:initials="BARCDA(">
    <w:p w14:paraId="34E01894" w14:textId="77777777" w:rsidR="00BD4FAF" w:rsidRDefault="00EE71FC">
      <w:pPr>
        <w:pStyle w:val="CommentText"/>
      </w:pPr>
      <w:r>
        <w:rPr>
          <w:rStyle w:val="CommentReference"/>
        </w:rPr>
        <w:annotationRef/>
      </w:r>
      <w:r w:rsidR="00BD4FAF">
        <w:t>On 1/14/22, the DLAD Editor updated 53.9015(a) IAW PROCLTR 22-03.</w:t>
      </w:r>
    </w:p>
    <w:p w14:paraId="0504BC05" w14:textId="2893FA53" w:rsidR="00BD4FAF" w:rsidRDefault="00BD4FAF">
      <w:pPr>
        <w:pStyle w:val="CommentText"/>
      </w:pPr>
      <w:r>
        <w:t>On 7/1/21, the DLAD Editor made technical amendments to 53.9015(a) replacing the reference to “15.406-3(a)” with “15.406-3(a)(S-90) and 15.406-3(a)(S-91)”; and removing the reference to 32.904(b)(1)(S-92) IAW PROCLTR 21-11.On 6/9/21, the DLAD Editor updated 53.9015(a) IAW PROCLTR 21-11.</w:t>
      </w:r>
    </w:p>
    <w:p w14:paraId="70F93139" w14:textId="77777777" w:rsidR="00EE71FC" w:rsidRDefault="00EE71FC">
      <w:pPr>
        <w:pStyle w:val="CommentText"/>
      </w:pPr>
      <w:r>
        <w:t>On 4/2/21, the DLAD Editor updated 53.9015(a</w:t>
      </w:r>
      <w:r w:rsidRPr="0001157B">
        <w:t>) 4.e., 6., 7.</w:t>
      </w:r>
      <w:r>
        <w:t xml:space="preserve"> IAW PROCLTR 21-09.</w:t>
      </w:r>
    </w:p>
    <w:p w14:paraId="6C767843" w14:textId="7E899C7E" w:rsidR="00BD4FAF" w:rsidRPr="0001157B" w:rsidRDefault="008477E0">
      <w:pPr>
        <w:pStyle w:val="CommentText"/>
      </w:pPr>
      <w:r>
        <w:t xml:space="preserve">On </w:t>
      </w:r>
      <w:r>
        <w:rPr>
          <w:rStyle w:val="CommentReference"/>
        </w:rPr>
        <w:annotationRef/>
      </w:r>
      <w:r>
        <w:t>6/10/20, the DLAD Editor updated 53.9015(a) IAW PROCLTR 20-07.</w:t>
      </w:r>
      <w:r w:rsidR="00BD4FAF">
        <w:t>On 8/14/19, the DLAD Editor updated 53.9015(a) IAW PROCLTR 19-18.</w:t>
      </w:r>
    </w:p>
  </w:comment>
  <w:comment w:id="1060" w:author="Burleigh, Anne R CIV DLA ACQUISITION (USA)" w:date="2021-06-29T16:02:00Z" w:initials="BARCDA(">
    <w:p w14:paraId="56FE5B08" w14:textId="7AC53F70" w:rsidR="00E84166" w:rsidRDefault="00E84166" w:rsidP="006718D9">
      <w:pPr>
        <w:pStyle w:val="CommentText"/>
        <w:spacing w:after="240"/>
      </w:pPr>
      <w:r>
        <w:rPr>
          <w:rStyle w:val="CommentReference"/>
        </w:rPr>
        <w:annotationRef/>
      </w:r>
      <w:r>
        <w:t>On 6/29/21, the DLAD Editor removed the following sentence at the end of the paragraph, which duplicated the second sentence:</w:t>
      </w:r>
    </w:p>
    <w:p w14:paraId="2604F565" w14:textId="1178A8BD" w:rsidR="00E84166" w:rsidRDefault="00E84166">
      <w:pPr>
        <w:pStyle w:val="CommentText"/>
      </w:pPr>
      <w:r w:rsidRPr="001111F1">
        <w:t xml:space="preserve">Refer to DFARS PGI 215.406-3(11)(A) for </w:t>
      </w:r>
      <w:r w:rsidRPr="00C04D97">
        <w:t>documents uploaded into CBAR.</w:t>
      </w:r>
    </w:p>
  </w:comment>
  <w:comment w:id="1061" w:author="Burleigh, Anne R CIV DLA ACQUISITION (USA)" w:date="2019-08-07T14:20:00Z" w:initials="BARCDA(">
    <w:p w14:paraId="12704D64" w14:textId="4AC715C7" w:rsidR="00EE71FC" w:rsidRPr="00160E15" w:rsidRDefault="00EE71FC">
      <w:pPr>
        <w:pStyle w:val="CommentText"/>
      </w:pPr>
      <w:r>
        <w:rPr>
          <w:rStyle w:val="CommentReference"/>
        </w:rPr>
        <w:annotationRef/>
      </w:r>
      <w:r w:rsidRPr="00160E15">
        <w:t xml:space="preserve">On 8/7/19, the DLAD Editor made a technical amendment to  </w:t>
      </w:r>
      <w:r>
        <w:t xml:space="preserve">53.9015(a), </w:t>
      </w:r>
      <w:r w:rsidRPr="00160E15">
        <w:t xml:space="preserve">PRICE NEGOTIATION MEMORANDUM CHECKLIST COMPETITIVE, </w:t>
      </w:r>
      <w:r>
        <w:t xml:space="preserve">line </w:t>
      </w:r>
      <w:r w:rsidRPr="00160E15">
        <w:t xml:space="preserve">2., Introductory summary, </w:t>
      </w:r>
      <w:r>
        <w:t xml:space="preserve">line c., </w:t>
      </w:r>
      <w:r w:rsidRPr="00160E15">
        <w:t>Clearance authority, correcting the paragraph</w:t>
      </w:r>
      <w:r>
        <w:t xml:space="preserve"> designation to read “d.” instead of “c.”</w:t>
      </w:r>
      <w:r w:rsidRPr="00160E15">
        <w:t xml:space="preserve"> </w:t>
      </w:r>
    </w:p>
  </w:comment>
  <w:comment w:id="1062" w:author="Burleigh, Anne R CIV DLA ACQUISITION (USA)" w:date="2021-04-02T15:15:00Z" w:initials="BARCDA(">
    <w:p w14:paraId="07146315" w14:textId="12F91D5F" w:rsidR="00900A4C" w:rsidRDefault="00900A4C" w:rsidP="00900A4C">
      <w:pPr>
        <w:pStyle w:val="CommentText"/>
      </w:pPr>
      <w:r>
        <w:rPr>
          <w:rStyle w:val="CommentReference"/>
        </w:rPr>
        <w:annotationRef/>
      </w:r>
      <w:r>
        <w:t>On 4/2/21, the DLAD Editor added 53.90154.e. IAW PROCLTR 21-07.</w:t>
      </w:r>
    </w:p>
  </w:comment>
  <w:comment w:id="1063" w:author="Anne" w:date="2022-01-11T13:13:00Z" w:initials="A">
    <w:p w14:paraId="465187A3" w14:textId="268F9549" w:rsidR="00900A4C" w:rsidRDefault="00900A4C" w:rsidP="00900A4C">
      <w:pPr>
        <w:pStyle w:val="CommentText"/>
      </w:pPr>
      <w:r>
        <w:rPr>
          <w:rStyle w:val="CommentReference"/>
        </w:rPr>
        <w:annotationRef/>
      </w:r>
      <w:r>
        <w:t xml:space="preserve">On 1-11-22, the DLAD Editor revised paragraph </w:t>
      </w:r>
      <w:r w:rsidR="001C1525">
        <w:t xml:space="preserve">4.e. </w:t>
      </w:r>
      <w:r>
        <w:t>IAW PROCLTR 21-15</w:t>
      </w:r>
      <w:r w:rsidR="008E50E4">
        <w:t xml:space="preserve"> with a techmical amendment </w:t>
      </w:r>
      <w:r w:rsidR="00F073FB">
        <w:t>r</w:t>
      </w:r>
      <w:r w:rsidR="008E50E4">
        <w:t xml:space="preserve">edesignating paragraph </w:t>
      </w:r>
      <w:r w:rsidR="00712DB4">
        <w:t>4.f. as 4.</w:t>
      </w:r>
      <w:r w:rsidR="00596489">
        <w:t>e.</w:t>
      </w:r>
    </w:p>
  </w:comment>
  <w:comment w:id="1064" w:author="Burleigh, Anne R CIV DLA ACQUISITION (USA)" w:date="2022-01-13T19:02:00Z" w:initials="BARCDA(">
    <w:p w14:paraId="6FD32482" w14:textId="77777777" w:rsidR="00B363D3" w:rsidRDefault="003C0877">
      <w:pPr>
        <w:pStyle w:val="CommentText"/>
      </w:pPr>
      <w:r>
        <w:rPr>
          <w:rStyle w:val="CommentReference"/>
        </w:rPr>
        <w:annotationRef/>
      </w:r>
      <w:r>
        <w:t>On 1-11-22, the DLAD Editor added paragraph 4.</w:t>
      </w:r>
      <w:r w:rsidR="004A37D4">
        <w:t>f</w:t>
      </w:r>
      <w:r>
        <w:t xml:space="preserve">. IAW PROCLTR 21-15 with </w:t>
      </w:r>
      <w:r w:rsidR="00C11956">
        <w:t>two</w:t>
      </w:r>
      <w:r>
        <w:t xml:space="preserve"> techmical amendment</w:t>
      </w:r>
      <w:r w:rsidR="00C11956">
        <w:t>s:</w:t>
      </w:r>
      <w:r>
        <w:t xml:space="preserve"> </w:t>
      </w:r>
    </w:p>
    <w:p w14:paraId="2787EA5F" w14:textId="2437150E" w:rsidR="00F81DEC" w:rsidRDefault="00B363D3" w:rsidP="00F81DEC">
      <w:pPr>
        <w:pStyle w:val="CommentText"/>
        <w:numPr>
          <w:ilvl w:val="0"/>
          <w:numId w:val="21"/>
        </w:numPr>
      </w:pPr>
      <w:r>
        <w:t>R</w:t>
      </w:r>
      <w:r w:rsidR="003C0877">
        <w:t>edesignat</w:t>
      </w:r>
      <w:r w:rsidR="00EF3324">
        <w:t>ed</w:t>
      </w:r>
      <w:r w:rsidR="003C0877">
        <w:t xml:space="preserve"> paragraph </w:t>
      </w:r>
      <w:r>
        <w:t xml:space="preserve">4.g. </w:t>
      </w:r>
      <w:r w:rsidR="003C0877">
        <w:t xml:space="preserve">as </w:t>
      </w:r>
      <w:r>
        <w:t>4.</w:t>
      </w:r>
      <w:r w:rsidR="004A37D4">
        <w:t>f</w:t>
      </w:r>
      <w:r w:rsidR="003C0877">
        <w:t>.</w:t>
      </w:r>
    </w:p>
    <w:p w14:paraId="4702431E" w14:textId="3483CA0E" w:rsidR="003C0877" w:rsidRDefault="00F81DEC" w:rsidP="00F81DEC">
      <w:pPr>
        <w:pStyle w:val="CommentText"/>
        <w:numPr>
          <w:ilvl w:val="0"/>
          <w:numId w:val="21"/>
        </w:numPr>
      </w:pPr>
      <w:r>
        <w:t xml:space="preserve"> I</w:t>
      </w:r>
      <w:r w:rsidR="007F503C">
        <w:t>nsert</w:t>
      </w:r>
      <w:r w:rsidR="00B363D3">
        <w:t>ed</w:t>
      </w:r>
      <w:r w:rsidR="007F503C">
        <w:t xml:space="preserve"> “or GM dollar value</w:t>
      </w:r>
      <w:r>
        <w:t>”</w:t>
      </w:r>
      <w:r w:rsidR="003E2521">
        <w:t xml:space="preserve"> after “guaranteed minimum (GM) quantity” </w:t>
      </w:r>
      <w:r w:rsidR="007F503C">
        <w:t>IAW the intent of PROCLTR 21-15.</w:t>
      </w:r>
    </w:p>
  </w:comment>
  <w:comment w:id="1065" w:author="Anne" w:date="2022-01-11T17:58:00Z" w:initials="A">
    <w:p w14:paraId="17437F3C" w14:textId="601E3883" w:rsidR="00373577" w:rsidRDefault="000F2C93" w:rsidP="00373577">
      <w:pPr>
        <w:pStyle w:val="CommentText"/>
      </w:pPr>
      <w:r>
        <w:rPr>
          <w:rStyle w:val="CommentReference"/>
        </w:rPr>
        <w:annotationRef/>
      </w:r>
      <w:r>
        <w:t xml:space="preserve">On 1/11/22, the DLAD Editor added </w:t>
      </w:r>
      <w:r w:rsidR="00965888">
        <w:t xml:space="preserve">paragraph </w:t>
      </w:r>
      <w:r w:rsidR="003C0877">
        <w:t>4.</w:t>
      </w:r>
      <w:r w:rsidR="00965888">
        <w:t xml:space="preserve">g. </w:t>
      </w:r>
      <w:r w:rsidR="00373577">
        <w:t xml:space="preserve">IAW PROCLTR 21-15; with </w:t>
      </w:r>
      <w:r w:rsidR="007F503C">
        <w:t>a</w:t>
      </w:r>
      <w:r w:rsidR="00373577">
        <w:t xml:space="preserve"> technical amendment</w:t>
      </w:r>
      <w:r w:rsidR="007F503C">
        <w:t xml:space="preserve"> r</w:t>
      </w:r>
      <w:r w:rsidR="00373577">
        <w:t>edesignat</w:t>
      </w:r>
      <w:r w:rsidR="005C62E7">
        <w:t>ing</w:t>
      </w:r>
      <w:r w:rsidR="00373577">
        <w:t xml:space="preserve"> paragraph </w:t>
      </w:r>
      <w:r w:rsidR="002C67A2">
        <w:t xml:space="preserve">4.h. </w:t>
      </w:r>
      <w:r w:rsidR="00373577">
        <w:t xml:space="preserve">as </w:t>
      </w:r>
      <w:r w:rsidR="002C67A2">
        <w:t>4.</w:t>
      </w:r>
      <w:r w:rsidR="00373577">
        <w:t>g</w:t>
      </w:r>
      <w:r w:rsidR="008105DF">
        <w:t>.</w:t>
      </w:r>
    </w:p>
    <w:p w14:paraId="47C93A1A" w14:textId="1374E2A9" w:rsidR="000F2C93" w:rsidRDefault="000F2C93">
      <w:pPr>
        <w:pStyle w:val="CommentText"/>
      </w:pPr>
    </w:p>
  </w:comment>
  <w:comment w:id="1066" w:author="Burleigh, Anne R CIV DLA ACQUISITION (USA) [2]" w:date="2020-06-10T15:44:00Z" w:initials="BARCDA(">
    <w:p w14:paraId="7FFE1988" w14:textId="77777777" w:rsidR="000D71F8" w:rsidRDefault="000D71F8" w:rsidP="000D71F8">
      <w:pPr>
        <w:pStyle w:val="CommentText"/>
      </w:pPr>
      <w:r>
        <w:rPr>
          <w:rStyle w:val="CommentReference"/>
        </w:rPr>
        <w:annotationRef/>
      </w:r>
      <w:r>
        <w:t>On 6/10/20, the DLAD Editor deleted the following paragraph c. from the checklist at 53.9015(a) IAW PROCLTR 20-07:</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0D71F8" w:rsidRPr="001F1742" w14:paraId="30DB8A56" w14:textId="77777777" w:rsidTr="00264783">
        <w:trPr>
          <w:trHeight w:val="259"/>
        </w:trPr>
        <w:tc>
          <w:tcPr>
            <w:tcW w:w="7740" w:type="dxa"/>
            <w:tcBorders>
              <w:top w:val="single" w:sz="6" w:space="0" w:color="auto"/>
              <w:left w:val="single" w:sz="12" w:space="0" w:color="auto"/>
              <w:bottom w:val="single" w:sz="6" w:space="0" w:color="auto"/>
              <w:right w:val="nil"/>
            </w:tcBorders>
          </w:tcPr>
          <w:p w14:paraId="52267196" w14:textId="77777777" w:rsidR="000D71F8" w:rsidRPr="00F61124" w:rsidRDefault="000D71F8" w:rsidP="002B547B">
            <w:pPr>
              <w:tabs>
                <w:tab w:val="clear" w:pos="720"/>
                <w:tab w:val="left" w:pos="147"/>
                <w:tab w:val="left" w:pos="327"/>
                <w:tab w:val="left" w:pos="508"/>
                <w:tab w:val="left" w:pos="537"/>
                <w:tab w:val="left" w:pos="710"/>
                <w:tab w:val="left" w:pos="890"/>
              </w:tabs>
            </w:pPr>
            <w:r w:rsidRPr="00292812">
              <w:t xml:space="preserve">  c. Contract  Payment Terms</w:t>
            </w:r>
          </w:p>
        </w:tc>
        <w:tc>
          <w:tcPr>
            <w:tcW w:w="605" w:type="dxa"/>
            <w:tcBorders>
              <w:top w:val="single" w:sz="6" w:space="0" w:color="auto"/>
              <w:left w:val="nil"/>
              <w:bottom w:val="single" w:sz="6" w:space="0" w:color="auto"/>
              <w:right w:val="nil"/>
            </w:tcBorders>
          </w:tcPr>
          <w:p w14:paraId="27E07903" w14:textId="77777777" w:rsidR="000D71F8" w:rsidRPr="001F1742" w:rsidRDefault="000D71F8" w:rsidP="002B547B">
            <w:pPr>
              <w:tabs>
                <w:tab w:val="left" w:pos="147"/>
                <w:tab w:val="left" w:pos="327"/>
              </w:tabs>
            </w:pPr>
          </w:p>
        </w:tc>
        <w:tc>
          <w:tcPr>
            <w:tcW w:w="605" w:type="dxa"/>
            <w:tcBorders>
              <w:top w:val="single" w:sz="6" w:space="0" w:color="auto"/>
              <w:left w:val="nil"/>
              <w:bottom w:val="single" w:sz="6" w:space="0" w:color="auto"/>
              <w:right w:val="nil"/>
            </w:tcBorders>
          </w:tcPr>
          <w:p w14:paraId="698F22AE" w14:textId="77777777" w:rsidR="000D71F8" w:rsidRPr="001F1742" w:rsidRDefault="000D71F8"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33326F10" w14:textId="77777777" w:rsidR="000D71F8" w:rsidRPr="001F1742" w:rsidRDefault="000D71F8" w:rsidP="002B547B">
            <w:pPr>
              <w:tabs>
                <w:tab w:val="left" w:pos="147"/>
                <w:tab w:val="left" w:pos="327"/>
              </w:tabs>
            </w:pPr>
          </w:p>
        </w:tc>
      </w:tr>
      <w:tr w:rsidR="000D71F8" w:rsidRPr="001F1742" w14:paraId="650D2EC6" w14:textId="77777777" w:rsidTr="00264783">
        <w:trPr>
          <w:trHeight w:val="259"/>
        </w:trPr>
        <w:tc>
          <w:tcPr>
            <w:tcW w:w="7740" w:type="dxa"/>
            <w:tcBorders>
              <w:top w:val="single" w:sz="6" w:space="0" w:color="auto"/>
              <w:left w:val="single" w:sz="12" w:space="0" w:color="auto"/>
              <w:bottom w:val="single" w:sz="6" w:space="0" w:color="auto"/>
              <w:right w:val="nil"/>
            </w:tcBorders>
          </w:tcPr>
          <w:p w14:paraId="7156D0B1" w14:textId="77777777" w:rsidR="000D71F8" w:rsidRPr="00D12E01" w:rsidRDefault="000D71F8" w:rsidP="002B547B">
            <w:pPr>
              <w:tabs>
                <w:tab w:val="clear" w:pos="720"/>
                <w:tab w:val="left" w:pos="710"/>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occurs later, IAW FAR 25.232</w:t>
            </w:r>
            <w:r w:rsidRPr="00292812">
              <w:rPr>
                <w:bCs/>
              </w:rPr>
              <w:t>-25(b)(1) or FAR 52.212-4(i), as applicable</w:t>
            </w:r>
            <w:r>
              <w:rPr>
                <w:bCs/>
              </w:rPr>
              <w:t>:</w:t>
            </w:r>
            <w:r w:rsidRPr="00292812">
              <w:rPr>
                <w:bCs/>
              </w:rPr>
              <w:t xml:space="preserve"> </w:t>
            </w:r>
          </w:p>
        </w:tc>
        <w:tc>
          <w:tcPr>
            <w:tcW w:w="605" w:type="dxa"/>
            <w:tcBorders>
              <w:top w:val="single" w:sz="6" w:space="0" w:color="auto"/>
              <w:left w:val="nil"/>
              <w:bottom w:val="single" w:sz="6" w:space="0" w:color="auto"/>
              <w:right w:val="nil"/>
            </w:tcBorders>
          </w:tcPr>
          <w:p w14:paraId="2A911322" w14:textId="77777777" w:rsidR="000D71F8" w:rsidRPr="001F1742" w:rsidRDefault="000D71F8" w:rsidP="002B547B">
            <w:pPr>
              <w:tabs>
                <w:tab w:val="left" w:pos="147"/>
                <w:tab w:val="left" w:pos="327"/>
              </w:tabs>
            </w:pPr>
          </w:p>
        </w:tc>
        <w:tc>
          <w:tcPr>
            <w:tcW w:w="605" w:type="dxa"/>
            <w:tcBorders>
              <w:top w:val="single" w:sz="6" w:space="0" w:color="auto"/>
              <w:left w:val="nil"/>
              <w:bottom w:val="single" w:sz="6" w:space="0" w:color="auto"/>
              <w:right w:val="nil"/>
            </w:tcBorders>
          </w:tcPr>
          <w:p w14:paraId="1A97CA82" w14:textId="77777777" w:rsidR="000D71F8" w:rsidRPr="001F1742" w:rsidRDefault="000D71F8"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C4097D2" w14:textId="77777777" w:rsidR="000D71F8" w:rsidRPr="001F1742" w:rsidRDefault="000D71F8" w:rsidP="002B547B">
            <w:pPr>
              <w:tabs>
                <w:tab w:val="left" w:pos="147"/>
                <w:tab w:val="left" w:pos="327"/>
              </w:tabs>
            </w:pPr>
          </w:p>
        </w:tc>
      </w:tr>
      <w:tr w:rsidR="000D71F8" w:rsidRPr="001F1742" w14:paraId="5DEAB87F" w14:textId="77777777" w:rsidTr="00264783">
        <w:trPr>
          <w:trHeight w:val="259"/>
        </w:trPr>
        <w:tc>
          <w:tcPr>
            <w:tcW w:w="7740" w:type="dxa"/>
            <w:tcBorders>
              <w:top w:val="single" w:sz="6" w:space="0" w:color="auto"/>
              <w:left w:val="single" w:sz="12" w:space="0" w:color="auto"/>
              <w:bottom w:val="single" w:sz="6" w:space="0" w:color="auto"/>
              <w:right w:val="nil"/>
            </w:tcBorders>
          </w:tcPr>
          <w:p w14:paraId="45C859D1" w14:textId="77777777" w:rsidR="000D71F8" w:rsidRPr="00292812" w:rsidRDefault="000D71F8" w:rsidP="002B547B">
            <w:pPr>
              <w:tabs>
                <w:tab w:val="clear" w:pos="720"/>
                <w:tab w:val="left" w:pos="147"/>
                <w:tab w:val="left" w:pos="327"/>
                <w:tab w:val="left" w:pos="508"/>
                <w:tab w:val="left" w:pos="537"/>
                <w:tab w:val="left" w:pos="710"/>
                <w:tab w:val="left" w:pos="890"/>
              </w:tabs>
            </w:pPr>
            <w:r w:rsidRPr="00292812">
              <w:t>(1)</w:t>
            </w:r>
            <w:r w:rsidRPr="00292812">
              <w:rPr>
                <w:bCs/>
              </w:rPr>
              <w:t xml:space="preserve"> Identify applicable exception at 32.904(b)(1)(S-93)</w:t>
            </w:r>
            <w:r>
              <w:rPr>
                <w:bCs/>
              </w:rPr>
              <w:t>:</w:t>
            </w:r>
          </w:p>
        </w:tc>
        <w:tc>
          <w:tcPr>
            <w:tcW w:w="605" w:type="dxa"/>
            <w:tcBorders>
              <w:top w:val="single" w:sz="6" w:space="0" w:color="auto"/>
              <w:left w:val="nil"/>
              <w:bottom w:val="single" w:sz="6" w:space="0" w:color="auto"/>
              <w:right w:val="nil"/>
            </w:tcBorders>
          </w:tcPr>
          <w:p w14:paraId="322A7261" w14:textId="77777777" w:rsidR="000D71F8" w:rsidRPr="001F1742" w:rsidRDefault="000D71F8" w:rsidP="002B547B">
            <w:pPr>
              <w:tabs>
                <w:tab w:val="left" w:pos="147"/>
                <w:tab w:val="left" w:pos="327"/>
              </w:tabs>
            </w:pPr>
          </w:p>
        </w:tc>
        <w:tc>
          <w:tcPr>
            <w:tcW w:w="605" w:type="dxa"/>
            <w:tcBorders>
              <w:top w:val="single" w:sz="6" w:space="0" w:color="auto"/>
              <w:left w:val="nil"/>
              <w:bottom w:val="single" w:sz="6" w:space="0" w:color="auto"/>
              <w:right w:val="nil"/>
            </w:tcBorders>
          </w:tcPr>
          <w:p w14:paraId="2172C9B5" w14:textId="77777777" w:rsidR="000D71F8" w:rsidRPr="001F1742" w:rsidRDefault="000D71F8"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BB0EFC2" w14:textId="77777777" w:rsidR="000D71F8" w:rsidRPr="001F1742" w:rsidRDefault="000D71F8" w:rsidP="002B547B">
            <w:pPr>
              <w:tabs>
                <w:tab w:val="left" w:pos="147"/>
                <w:tab w:val="left" w:pos="327"/>
              </w:tabs>
            </w:pPr>
          </w:p>
        </w:tc>
      </w:tr>
      <w:tr w:rsidR="000D71F8" w:rsidRPr="001F1742" w14:paraId="11E2DD83"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10B4C3DF" w14:textId="77777777" w:rsidR="000D71F8" w:rsidRPr="00292812" w:rsidRDefault="000D71F8" w:rsidP="002B547B">
            <w:pPr>
              <w:tabs>
                <w:tab w:val="clear" w:pos="720"/>
                <w:tab w:val="left" w:pos="147"/>
                <w:tab w:val="left" w:pos="327"/>
                <w:tab w:val="left" w:pos="508"/>
                <w:tab w:val="left" w:pos="537"/>
                <w:tab w:val="left" w:pos="710"/>
                <w:tab w:val="left" w:pos="890"/>
              </w:tabs>
            </w:pPr>
            <w:r>
              <w:t xml:space="preserve">     a.  Food and specified items (reference FAR 32.904(f) and 52.232-25(a)(2)    </w:t>
            </w:r>
          </w:p>
        </w:tc>
        <w:tc>
          <w:tcPr>
            <w:tcW w:w="605" w:type="dxa"/>
            <w:tcBorders>
              <w:top w:val="single" w:sz="6" w:space="0" w:color="auto"/>
              <w:left w:val="single" w:sz="6" w:space="0" w:color="auto"/>
              <w:bottom w:val="single" w:sz="6" w:space="0" w:color="auto"/>
              <w:right w:val="single" w:sz="6" w:space="0" w:color="auto"/>
            </w:tcBorders>
          </w:tcPr>
          <w:p w14:paraId="01CAEC6D" w14:textId="77777777" w:rsidR="000D71F8" w:rsidRPr="001F1742" w:rsidRDefault="000D71F8"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0DCBDBB" w14:textId="77777777" w:rsidR="000D71F8" w:rsidRPr="001F1742" w:rsidRDefault="000D71F8"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F678841" w14:textId="77777777" w:rsidR="000D71F8" w:rsidRPr="001F1742" w:rsidRDefault="000D71F8" w:rsidP="002B547B">
            <w:pPr>
              <w:tabs>
                <w:tab w:val="left" w:pos="147"/>
                <w:tab w:val="left" w:pos="327"/>
              </w:tabs>
            </w:pPr>
          </w:p>
        </w:tc>
      </w:tr>
      <w:tr w:rsidR="000D71F8" w:rsidRPr="001F1742" w14:paraId="17FF3EC8"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4758B166" w14:textId="77777777" w:rsidR="000D71F8" w:rsidRPr="001F1742" w:rsidRDefault="000D71F8" w:rsidP="002B547B">
            <w:pPr>
              <w:tabs>
                <w:tab w:val="clear" w:pos="720"/>
                <w:tab w:val="left" w:pos="147"/>
                <w:tab w:val="left" w:pos="327"/>
                <w:tab w:val="left" w:pos="508"/>
                <w:tab w:val="left" w:pos="537"/>
                <w:tab w:val="left" w:pos="710"/>
                <w:tab w:val="left" w:pos="890"/>
              </w:tabs>
            </w:pPr>
            <w:r>
              <w:t xml:space="preserve">     b.  </w:t>
            </w:r>
            <w:r w:rsidRPr="00292812">
              <w:t>Contracts or orders including FAR 52.213-1 (reference FAR 52.232-25(c));</w:t>
            </w:r>
          </w:p>
        </w:tc>
        <w:tc>
          <w:tcPr>
            <w:tcW w:w="605" w:type="dxa"/>
            <w:tcBorders>
              <w:top w:val="single" w:sz="6" w:space="0" w:color="auto"/>
              <w:left w:val="single" w:sz="6" w:space="0" w:color="auto"/>
              <w:bottom w:val="single" w:sz="6" w:space="0" w:color="auto"/>
              <w:right w:val="single" w:sz="6" w:space="0" w:color="auto"/>
            </w:tcBorders>
          </w:tcPr>
          <w:p w14:paraId="309A627C" w14:textId="77777777" w:rsidR="000D71F8" w:rsidRPr="001F1742" w:rsidRDefault="000D71F8"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DC0ED04" w14:textId="77777777" w:rsidR="000D71F8" w:rsidRPr="001F1742" w:rsidRDefault="000D71F8"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D516E3F" w14:textId="77777777" w:rsidR="000D71F8" w:rsidRPr="001F1742" w:rsidRDefault="000D71F8" w:rsidP="002B547B">
            <w:pPr>
              <w:tabs>
                <w:tab w:val="left" w:pos="147"/>
                <w:tab w:val="left" w:pos="327"/>
              </w:tabs>
            </w:pPr>
          </w:p>
        </w:tc>
      </w:tr>
      <w:tr w:rsidR="000D71F8" w:rsidRPr="001F1742" w14:paraId="663CADB5"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3618349B" w14:textId="77777777" w:rsidR="000D71F8" w:rsidRPr="00292812" w:rsidRDefault="000D71F8" w:rsidP="002B547B">
            <w:pPr>
              <w:tabs>
                <w:tab w:val="clear" w:pos="720"/>
                <w:tab w:val="left" w:pos="147"/>
                <w:tab w:val="left" w:pos="327"/>
                <w:tab w:val="left" w:pos="508"/>
                <w:tab w:val="left" w:pos="537"/>
                <w:tab w:val="left" w:pos="710"/>
                <w:tab w:val="left" w:pos="890"/>
              </w:tabs>
            </w:pPr>
            <w:r>
              <w:t xml:space="preserve">     c.  </w:t>
            </w:r>
            <w:r w:rsidRPr="00292812">
              <w:t xml:space="preserve">Construction contracts (reference FAR 52.232-27); </w:t>
            </w:r>
            <w:r w:rsidRPr="00D12E01">
              <w:rPr>
                <w:b/>
              </w:rPr>
              <w:t>OR</w:t>
            </w:r>
          </w:p>
        </w:tc>
        <w:tc>
          <w:tcPr>
            <w:tcW w:w="605" w:type="dxa"/>
            <w:tcBorders>
              <w:top w:val="single" w:sz="6" w:space="0" w:color="auto"/>
              <w:left w:val="single" w:sz="6" w:space="0" w:color="auto"/>
              <w:bottom w:val="single" w:sz="6" w:space="0" w:color="auto"/>
              <w:right w:val="single" w:sz="6" w:space="0" w:color="auto"/>
            </w:tcBorders>
          </w:tcPr>
          <w:p w14:paraId="59A6EFC1" w14:textId="77777777" w:rsidR="000D71F8" w:rsidRPr="001F1742" w:rsidRDefault="000D71F8"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448A9F5" w14:textId="77777777" w:rsidR="000D71F8" w:rsidRPr="001F1742" w:rsidRDefault="000D71F8"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2AD1CF5" w14:textId="77777777" w:rsidR="000D71F8" w:rsidRPr="001F1742" w:rsidRDefault="000D71F8" w:rsidP="002B547B">
            <w:pPr>
              <w:tabs>
                <w:tab w:val="left" w:pos="147"/>
                <w:tab w:val="left" w:pos="327"/>
              </w:tabs>
            </w:pPr>
          </w:p>
        </w:tc>
      </w:tr>
      <w:tr w:rsidR="000D71F8" w:rsidRPr="001F1742" w14:paraId="30649DF3"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hideMark/>
          </w:tcPr>
          <w:p w14:paraId="40E0D644" w14:textId="77777777" w:rsidR="000D71F8" w:rsidRPr="001F1742" w:rsidRDefault="000D71F8" w:rsidP="002B547B">
            <w:pPr>
              <w:tabs>
                <w:tab w:val="clear" w:pos="720"/>
                <w:tab w:val="left" w:pos="147"/>
                <w:tab w:val="left" w:pos="327"/>
                <w:tab w:val="left" w:pos="508"/>
                <w:tab w:val="left" w:pos="537"/>
                <w:tab w:val="left" w:pos="710"/>
                <w:tab w:val="left" w:pos="890"/>
              </w:tabs>
            </w:pPr>
            <w:r w:rsidRPr="00292812">
              <w:t xml:space="preserve">(2) </w:t>
            </w:r>
            <w:r>
              <w:t xml:space="preserve">Attach the </w:t>
            </w:r>
            <w:r w:rsidRPr="00292812">
              <w:t>cognizant authority’s written approval with signature and date, in accordance with 32.904(b)(1)(S-92)</w:t>
            </w:r>
            <w:r>
              <w:t>.</w:t>
            </w:r>
          </w:p>
        </w:tc>
        <w:tc>
          <w:tcPr>
            <w:tcW w:w="605" w:type="dxa"/>
            <w:tcBorders>
              <w:top w:val="single" w:sz="6" w:space="0" w:color="auto"/>
              <w:left w:val="single" w:sz="6" w:space="0" w:color="auto"/>
              <w:bottom w:val="single" w:sz="6" w:space="0" w:color="auto"/>
              <w:right w:val="single" w:sz="6" w:space="0" w:color="auto"/>
            </w:tcBorders>
          </w:tcPr>
          <w:p w14:paraId="0C88BC8F" w14:textId="77777777" w:rsidR="000D71F8" w:rsidRPr="001F1742" w:rsidRDefault="000D71F8"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4B662DB" w14:textId="77777777" w:rsidR="000D71F8" w:rsidRPr="001F1742" w:rsidRDefault="000D71F8"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3FB7282" w14:textId="77777777" w:rsidR="000D71F8" w:rsidRPr="001F1742" w:rsidRDefault="000D71F8" w:rsidP="002B547B">
            <w:pPr>
              <w:tabs>
                <w:tab w:val="left" w:pos="147"/>
                <w:tab w:val="left" w:pos="327"/>
              </w:tabs>
            </w:pPr>
          </w:p>
        </w:tc>
      </w:tr>
    </w:tbl>
    <w:p w14:paraId="1F0C3A03" w14:textId="77777777" w:rsidR="000D71F8" w:rsidRDefault="000D71F8" w:rsidP="000D71F8">
      <w:pPr>
        <w:pStyle w:val="CommentText"/>
      </w:pPr>
    </w:p>
  </w:comment>
  <w:comment w:id="1068" w:author="Burleigh, Anne R CIV DLA ACQUISITION (USA)" w:date="2021-04-02T15:20:00Z" w:initials="BARCDA(">
    <w:p w14:paraId="62C144E9" w14:textId="3AE8B60A" w:rsidR="00EE71FC" w:rsidRPr="00E16EA0" w:rsidRDefault="00EE71FC">
      <w:pPr>
        <w:pStyle w:val="CommentText"/>
      </w:pPr>
      <w:r>
        <w:t>On</w:t>
      </w:r>
      <w:r>
        <w:rPr>
          <w:rStyle w:val="CommentReference"/>
        </w:rPr>
        <w:annotationRef/>
      </w:r>
      <w:r>
        <w:t xml:space="preserve"> 4/2/21, the DLAD Editor added 53.9015</w:t>
      </w:r>
      <w:r w:rsidRPr="00E16EA0">
        <w:t>(b) 4.f., 6.</w:t>
      </w:r>
      <w:r>
        <w:t xml:space="preserve"> IAW PROCLTR 21-07.</w:t>
      </w:r>
    </w:p>
  </w:comment>
  <w:comment w:id="1069" w:author="Burleigh, Anne R CIV DLA ACQUISITION (USA)" w:date="2021-06-09T20:43:00Z" w:initials="BARCDA(">
    <w:p w14:paraId="76E2EFC0" w14:textId="08AE3C71" w:rsidR="001E049D" w:rsidRDefault="001E049D">
      <w:pPr>
        <w:pStyle w:val="CommentText"/>
      </w:pPr>
      <w:r>
        <w:rPr>
          <w:rStyle w:val="CommentReference"/>
        </w:rPr>
        <w:annotationRef/>
      </w:r>
      <w:r>
        <w:t>On 6/9/21, the DLAD Editor updated 53.9015(b) iaw PROCLTR 21-11.</w:t>
      </w:r>
    </w:p>
  </w:comment>
  <w:comment w:id="1070" w:author="Burleigh, Anne R CIV DLA ACQUISITION (USA)" w:date="2022-01-14T13:09:00Z" w:initials="BARCDA(">
    <w:p w14:paraId="000F6066" w14:textId="655112C1" w:rsidR="00A32753" w:rsidRDefault="00A32753">
      <w:pPr>
        <w:pStyle w:val="CommentText"/>
      </w:pPr>
      <w:r>
        <w:rPr>
          <w:rStyle w:val="CommentReference"/>
        </w:rPr>
        <w:annotationRef/>
      </w:r>
      <w:r>
        <w:t>On 1/13/22, the DLAD Editor updated 53.9015(</w:t>
      </w:r>
      <w:r w:rsidR="00F83A81">
        <w:t>b</w:t>
      </w:r>
      <w:r>
        <w:t>) IAW PROCLTR 21-15.</w:t>
      </w:r>
    </w:p>
  </w:comment>
  <w:comment w:id="1071" w:author="Burleigh, Anne R CIV DLA ACQUISITION (USA)" w:date="2022-01-13T19:10:00Z" w:initials="BARCDA(">
    <w:p w14:paraId="589001D2" w14:textId="32925037" w:rsidR="00E6545F" w:rsidRDefault="00E6545F">
      <w:pPr>
        <w:pStyle w:val="CommentText"/>
      </w:pPr>
      <w:r>
        <w:rPr>
          <w:rStyle w:val="CommentReference"/>
        </w:rPr>
        <w:annotationRef/>
      </w:r>
      <w:r>
        <w:t>On 1/13/22, the DLAD Editor updated 53.9015(b) IAW PROCLTR 21-15.</w:t>
      </w:r>
    </w:p>
  </w:comment>
  <w:comment w:id="1073" w:author="Burleigh, Anne R CIV DLA ACQUISITION (USA)" w:date="2019-08-14T16:00:00Z" w:initials="BARCDA(">
    <w:p w14:paraId="369C70AE" w14:textId="6DD285CB" w:rsidR="00EE71FC" w:rsidRDefault="00EE71FC">
      <w:pPr>
        <w:pStyle w:val="CommentText"/>
      </w:pPr>
      <w:r>
        <w:rPr>
          <w:rStyle w:val="CommentReference"/>
        </w:rPr>
        <w:annotationRef/>
      </w:r>
      <w:r>
        <w:t>On 8/14/19, the DLAD Editor updated 53.9015(b) IAW PROCLTR 19-18.</w:t>
      </w:r>
    </w:p>
  </w:comment>
  <w:comment w:id="1072" w:author="Burleigh, Anne R CIV DLA ACQUISITION (USA)" w:date="2020-06-17T14:06:00Z" w:initials="BARCDA(">
    <w:p w14:paraId="3B5F95C4" w14:textId="28A1773F" w:rsidR="00EE71FC" w:rsidRDefault="00EE71FC">
      <w:pPr>
        <w:pStyle w:val="CommentText"/>
      </w:pPr>
      <w:r>
        <w:rPr>
          <w:rStyle w:val="CommentReference"/>
        </w:rPr>
        <w:annotationRef/>
      </w:r>
      <w:r>
        <w:t xml:space="preserve">On </w:t>
      </w:r>
      <w:r>
        <w:rPr>
          <w:rStyle w:val="CommentReference"/>
        </w:rPr>
        <w:annotationRef/>
      </w:r>
      <w:r>
        <w:t>6/10/20, the DLAD Editor updated 53.9015(b) IAW PROCLTR 20-07.</w:t>
      </w:r>
    </w:p>
  </w:comment>
  <w:comment w:id="1074" w:author="Burleigh, Anne R CIV DLA ACQUISITION (USA)" w:date="2021-07-01T16:06:00Z" w:initials="BARCDA(">
    <w:p w14:paraId="4DFFED0A" w14:textId="77777777" w:rsidR="00030238" w:rsidRDefault="00030238" w:rsidP="00030238">
      <w:pPr>
        <w:pStyle w:val="CommentText"/>
      </w:pPr>
      <w:r>
        <w:rPr>
          <w:rStyle w:val="CommentReference"/>
        </w:rPr>
        <w:annotationRef/>
      </w:r>
      <w:r>
        <w:t>On 7/1/21, the DLAD Editor made technical amendments to 53.9015(a) replacing the reference to “15.406-3(a)” with “15.406-3(a)(S-90) and 15.406-3(a)(S-91)”; and removing the reference to 32.904(b)(1)(S-92) IAW PROCLTR 21-11.</w:t>
      </w:r>
    </w:p>
  </w:comment>
  <w:comment w:id="1075" w:author="Burleigh, Anne R CIV DLA ACQUISITION (USA)" w:date="2022-01-13T19:13:00Z" w:initials="BARCDA(">
    <w:p w14:paraId="0394EE97" w14:textId="294D59B4" w:rsidR="00052BFC" w:rsidRDefault="00052BFC">
      <w:pPr>
        <w:pStyle w:val="CommentText"/>
      </w:pPr>
      <w:r>
        <w:rPr>
          <w:rStyle w:val="CommentReference"/>
        </w:rPr>
        <w:annotationRef/>
      </w:r>
      <w:r>
        <w:t>On 1-11-22, the DLAD Editor revised paragraph 4.f. IAW PROCLTR 21-15</w:t>
      </w:r>
      <w:r w:rsidR="003B0CEA">
        <w:t>.</w:t>
      </w:r>
      <w:r>
        <w:t>.</w:t>
      </w:r>
    </w:p>
  </w:comment>
  <w:comment w:id="1076" w:author="Burleigh, Anne R CIV DLA ACQUISITION (USA)" w:date="2022-01-13T19:14:00Z" w:initials="BARCDA(">
    <w:p w14:paraId="208F2CFB" w14:textId="30969F15" w:rsidR="003B0CEA" w:rsidRDefault="003B0CEA">
      <w:pPr>
        <w:pStyle w:val="CommentText"/>
      </w:pPr>
      <w:r>
        <w:rPr>
          <w:rStyle w:val="CommentReference"/>
        </w:rPr>
        <w:annotationRef/>
      </w:r>
      <w:r w:rsidR="00790E52">
        <w:t xml:space="preserve">On 1-11-22, the DLAD Editor added this paragraph 4.f. IAW PROCLTR 21-15 with one techmical amendment inserting “or </w:t>
      </w:r>
      <w:r w:rsidR="0086039F">
        <w:t>“</w:t>
      </w:r>
      <w:r w:rsidR="00790E52">
        <w:t xml:space="preserve">GM dollar value” </w:t>
      </w:r>
      <w:r w:rsidR="00BE6DE2">
        <w:t>after “guaranteed minimum (GM) quantity”</w:t>
      </w:r>
      <w:r w:rsidR="0086039F">
        <w:t xml:space="preserve"> </w:t>
      </w:r>
      <w:r w:rsidR="00790E52">
        <w:t>IAW the intent of PROCLTR 21-15.</w:t>
      </w:r>
    </w:p>
  </w:comment>
  <w:comment w:id="1077" w:author="Burleigh, Anne R CIV DLA ACQUISITION (USA)" w:date="2022-01-13T19:15:00Z" w:initials="BARCDA(">
    <w:p w14:paraId="56627FD3" w14:textId="0E2C64DA" w:rsidR="00F56A50" w:rsidRDefault="00F56A50">
      <w:pPr>
        <w:pStyle w:val="CommentText"/>
      </w:pPr>
      <w:r>
        <w:rPr>
          <w:rStyle w:val="CommentReference"/>
        </w:rPr>
        <w:annotationRef/>
      </w:r>
      <w:r w:rsidR="00AB0A00">
        <w:t>On 1/11/22, the DLAD Editor added this paragraph 4.h. IAW PROCLTR 21-15;</w:t>
      </w:r>
    </w:p>
  </w:comment>
  <w:comment w:id="1078" w:author="Burleigh, Anne R CIV DLA ACQUISITION (USA)" w:date="2019-09-16T15:40:00Z" w:initials="BARCDA(">
    <w:p w14:paraId="27F5CCCA" w14:textId="7A90D8D1" w:rsidR="00EE71FC" w:rsidRDefault="00EE71FC" w:rsidP="00871227">
      <w:r>
        <w:rPr>
          <w:rStyle w:val="CommentReference"/>
        </w:rPr>
        <w:annotationRef/>
      </w:r>
      <w:r>
        <w:t xml:space="preserve">On 9/16/19, the DLAD Editor made a technical amendment to </w:t>
      </w:r>
      <w:r w:rsidRPr="00EA2889">
        <w:t>the PRICE NEGOTIATION MEMORANDUM CHECKLIST NON-COMPETITIVE, line 5.a.(2), to delete “NA” from the PNM column.</w:t>
      </w:r>
    </w:p>
  </w:comment>
  <w:comment w:id="1080" w:author="Burleigh, Anne R CIV DLA ACQUISITION (USA)" w:date="2020-06-10T15:24:00Z" w:initials="BARCDA(">
    <w:p w14:paraId="011533AF" w14:textId="77777777" w:rsidR="00EE71FC" w:rsidRDefault="00EE71FC">
      <w:pPr>
        <w:pStyle w:val="CommentText"/>
      </w:pPr>
      <w:r>
        <w:rPr>
          <w:rStyle w:val="CommentReference"/>
        </w:rPr>
        <w:annotationRef/>
      </w:r>
      <w:r>
        <w:t xml:space="preserve">On 6/10/20, the DLAD Editor deleted the following paragraph j. from the checklist </w:t>
      </w:r>
      <w:r>
        <w:rPr>
          <w:noProof/>
        </w:rPr>
        <w:t xml:space="preserve"> at 53.9015(b) </w:t>
      </w:r>
      <w:r>
        <w:t>IAW PROCLTR 20-07:</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EE71FC" w:rsidRPr="001F1742" w14:paraId="4991A7A9" w14:textId="77777777" w:rsidTr="00264783">
        <w:trPr>
          <w:trHeight w:val="259"/>
        </w:trPr>
        <w:tc>
          <w:tcPr>
            <w:tcW w:w="7048" w:type="dxa"/>
            <w:tcBorders>
              <w:top w:val="single" w:sz="6" w:space="0" w:color="auto"/>
              <w:left w:val="single" w:sz="6" w:space="0" w:color="auto"/>
              <w:bottom w:val="single" w:sz="6" w:space="0" w:color="auto"/>
              <w:right w:val="nil"/>
            </w:tcBorders>
          </w:tcPr>
          <w:p w14:paraId="2807581C"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rPr>
                <w:b/>
              </w:rPr>
            </w:pPr>
            <w:r w:rsidRPr="00292812">
              <w:t xml:space="preserve">  </w:t>
            </w:r>
            <w:r>
              <w:t xml:space="preserve">    </w:t>
            </w:r>
            <w:r w:rsidRPr="00292812">
              <w:t>j. Contract  Payment Terms</w:t>
            </w:r>
          </w:p>
        </w:tc>
        <w:tc>
          <w:tcPr>
            <w:tcW w:w="852" w:type="dxa"/>
            <w:tcBorders>
              <w:top w:val="single" w:sz="6" w:space="0" w:color="auto"/>
              <w:left w:val="nil"/>
              <w:bottom w:val="single" w:sz="6" w:space="0" w:color="auto"/>
              <w:right w:val="nil"/>
            </w:tcBorders>
          </w:tcPr>
          <w:p w14:paraId="3CCBEC56" w14:textId="77777777" w:rsidR="00EE71FC" w:rsidRPr="001F1742" w:rsidRDefault="00EE71FC" w:rsidP="0027234E">
            <w:pPr>
              <w:jc w:val="center"/>
            </w:pPr>
          </w:p>
        </w:tc>
        <w:tc>
          <w:tcPr>
            <w:tcW w:w="852" w:type="dxa"/>
            <w:tcBorders>
              <w:top w:val="single" w:sz="6" w:space="0" w:color="auto"/>
              <w:left w:val="nil"/>
              <w:bottom w:val="single" w:sz="6" w:space="0" w:color="auto"/>
              <w:right w:val="nil"/>
            </w:tcBorders>
          </w:tcPr>
          <w:p w14:paraId="763661A0" w14:textId="77777777" w:rsidR="00EE71FC" w:rsidRPr="001F1742" w:rsidRDefault="00EE71FC" w:rsidP="0027234E">
            <w:pPr>
              <w:jc w:val="center"/>
            </w:pPr>
          </w:p>
        </w:tc>
        <w:tc>
          <w:tcPr>
            <w:tcW w:w="852" w:type="dxa"/>
            <w:tcBorders>
              <w:top w:val="single" w:sz="6" w:space="0" w:color="auto"/>
              <w:left w:val="nil"/>
              <w:bottom w:val="single" w:sz="6" w:space="0" w:color="auto"/>
              <w:right w:val="single" w:sz="6" w:space="0" w:color="auto"/>
            </w:tcBorders>
          </w:tcPr>
          <w:p w14:paraId="1F4C34C8" w14:textId="77777777" w:rsidR="00EE71FC" w:rsidRPr="001F1742" w:rsidRDefault="00EE71FC" w:rsidP="0027234E"/>
        </w:tc>
      </w:tr>
      <w:tr w:rsidR="00EE71FC" w:rsidRPr="001F1742" w14:paraId="33C7D725" w14:textId="77777777" w:rsidTr="00264783">
        <w:trPr>
          <w:trHeight w:val="259"/>
        </w:trPr>
        <w:tc>
          <w:tcPr>
            <w:tcW w:w="7048" w:type="dxa"/>
            <w:tcBorders>
              <w:top w:val="single" w:sz="6" w:space="0" w:color="auto"/>
              <w:left w:val="single" w:sz="6" w:space="0" w:color="auto"/>
              <w:bottom w:val="single" w:sz="6" w:space="0" w:color="auto"/>
              <w:right w:val="nil"/>
            </w:tcBorders>
          </w:tcPr>
          <w:p w14:paraId="73D9D16A" w14:textId="77777777" w:rsidR="00EE71FC" w:rsidRPr="00E64FB4" w:rsidRDefault="00EE71FC" w:rsidP="0027234E">
            <w:pPr>
              <w:tabs>
                <w:tab w:val="clear" w:pos="360"/>
                <w:tab w:val="clear" w:pos="720"/>
                <w:tab w:val="left" w:pos="354"/>
                <w:tab w:val="left" w:pos="706"/>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w:t>
            </w:r>
            <w:r w:rsidRPr="00292812">
              <w:rPr>
                <w:bCs/>
              </w:rPr>
              <w:t>occurs later</w:t>
            </w:r>
            <w:r>
              <w:rPr>
                <w:bCs/>
              </w:rPr>
              <w:t>,</w:t>
            </w:r>
            <w:r w:rsidRPr="00292812">
              <w:rPr>
                <w:bCs/>
              </w:rPr>
              <w:t xml:space="preserve"> IAW FAR 52.232-25(b)(1) or FAR 52.212-4(i), as applicable</w:t>
            </w:r>
            <w:r>
              <w:rPr>
                <w:bCs/>
              </w:rPr>
              <w:t>:</w:t>
            </w:r>
          </w:p>
        </w:tc>
        <w:tc>
          <w:tcPr>
            <w:tcW w:w="852" w:type="dxa"/>
            <w:tcBorders>
              <w:top w:val="single" w:sz="6" w:space="0" w:color="auto"/>
              <w:left w:val="nil"/>
              <w:bottom w:val="single" w:sz="6" w:space="0" w:color="auto"/>
              <w:right w:val="nil"/>
            </w:tcBorders>
          </w:tcPr>
          <w:p w14:paraId="0643B33E" w14:textId="77777777" w:rsidR="00EE71FC" w:rsidRPr="001F1742" w:rsidRDefault="00EE71FC" w:rsidP="0027234E">
            <w:pPr>
              <w:jc w:val="center"/>
            </w:pPr>
          </w:p>
        </w:tc>
        <w:tc>
          <w:tcPr>
            <w:tcW w:w="852" w:type="dxa"/>
            <w:tcBorders>
              <w:top w:val="single" w:sz="6" w:space="0" w:color="auto"/>
              <w:left w:val="nil"/>
              <w:bottom w:val="single" w:sz="6" w:space="0" w:color="auto"/>
              <w:right w:val="nil"/>
            </w:tcBorders>
          </w:tcPr>
          <w:p w14:paraId="6E3FFC01" w14:textId="77777777" w:rsidR="00EE71FC" w:rsidRPr="001F1742" w:rsidRDefault="00EE71FC" w:rsidP="0027234E">
            <w:pPr>
              <w:jc w:val="center"/>
            </w:pPr>
          </w:p>
        </w:tc>
        <w:tc>
          <w:tcPr>
            <w:tcW w:w="852" w:type="dxa"/>
            <w:tcBorders>
              <w:top w:val="single" w:sz="6" w:space="0" w:color="auto"/>
              <w:left w:val="nil"/>
              <w:bottom w:val="single" w:sz="6" w:space="0" w:color="auto"/>
              <w:right w:val="single" w:sz="6" w:space="0" w:color="auto"/>
            </w:tcBorders>
          </w:tcPr>
          <w:p w14:paraId="27B3B231" w14:textId="77777777" w:rsidR="00EE71FC" w:rsidRPr="001F1742" w:rsidRDefault="00EE71FC" w:rsidP="0027234E"/>
        </w:tc>
      </w:tr>
      <w:tr w:rsidR="00EE71FC" w:rsidRPr="001F1742" w14:paraId="082F0D86" w14:textId="77777777" w:rsidTr="00264783">
        <w:trPr>
          <w:trHeight w:val="259"/>
        </w:trPr>
        <w:tc>
          <w:tcPr>
            <w:tcW w:w="7048" w:type="dxa"/>
            <w:tcBorders>
              <w:top w:val="single" w:sz="6" w:space="0" w:color="auto"/>
              <w:left w:val="single" w:sz="6" w:space="0" w:color="auto"/>
              <w:bottom w:val="single" w:sz="6" w:space="0" w:color="auto"/>
              <w:right w:val="nil"/>
            </w:tcBorders>
          </w:tcPr>
          <w:p w14:paraId="14957C03" w14:textId="77777777" w:rsidR="00EE71FC" w:rsidRPr="00292812" w:rsidRDefault="00EE71FC" w:rsidP="0027234E">
            <w:pPr>
              <w:tabs>
                <w:tab w:val="clear" w:pos="360"/>
                <w:tab w:val="clear" w:pos="720"/>
                <w:tab w:val="left" w:pos="354"/>
                <w:tab w:val="left" w:pos="706"/>
              </w:tabs>
              <w:rPr>
                <w:bCs/>
              </w:rPr>
            </w:pPr>
            <w:r w:rsidRPr="00292812">
              <w:t>(1)</w:t>
            </w:r>
            <w:r w:rsidRPr="00292812">
              <w:rPr>
                <w:bCs/>
              </w:rPr>
              <w:t xml:space="preserve"> Identify applicable exception at 32.904(b)(1)(S-93):</w:t>
            </w:r>
          </w:p>
        </w:tc>
        <w:tc>
          <w:tcPr>
            <w:tcW w:w="852" w:type="dxa"/>
            <w:tcBorders>
              <w:top w:val="single" w:sz="6" w:space="0" w:color="auto"/>
              <w:left w:val="nil"/>
              <w:bottom w:val="single" w:sz="6" w:space="0" w:color="auto"/>
              <w:right w:val="nil"/>
            </w:tcBorders>
          </w:tcPr>
          <w:p w14:paraId="45C34333" w14:textId="77777777" w:rsidR="00EE71FC" w:rsidRPr="001F1742" w:rsidRDefault="00EE71FC" w:rsidP="0027234E">
            <w:pPr>
              <w:jc w:val="center"/>
            </w:pPr>
          </w:p>
        </w:tc>
        <w:tc>
          <w:tcPr>
            <w:tcW w:w="852" w:type="dxa"/>
            <w:tcBorders>
              <w:top w:val="single" w:sz="6" w:space="0" w:color="auto"/>
              <w:left w:val="nil"/>
              <w:bottom w:val="single" w:sz="6" w:space="0" w:color="auto"/>
              <w:right w:val="nil"/>
            </w:tcBorders>
          </w:tcPr>
          <w:p w14:paraId="6EF5D9A2" w14:textId="77777777" w:rsidR="00EE71FC" w:rsidRPr="001F1742" w:rsidRDefault="00EE71FC" w:rsidP="0027234E">
            <w:pPr>
              <w:jc w:val="center"/>
            </w:pPr>
          </w:p>
        </w:tc>
        <w:tc>
          <w:tcPr>
            <w:tcW w:w="852" w:type="dxa"/>
            <w:tcBorders>
              <w:top w:val="single" w:sz="6" w:space="0" w:color="auto"/>
              <w:left w:val="nil"/>
              <w:bottom w:val="single" w:sz="6" w:space="0" w:color="auto"/>
              <w:right w:val="single" w:sz="6" w:space="0" w:color="auto"/>
            </w:tcBorders>
          </w:tcPr>
          <w:p w14:paraId="68AB2172" w14:textId="77777777" w:rsidR="00EE71FC" w:rsidRPr="001F1742" w:rsidRDefault="00EE71FC" w:rsidP="0027234E"/>
        </w:tc>
      </w:tr>
      <w:tr w:rsidR="00EE71FC" w:rsidRPr="001F1742" w14:paraId="1A1F2F53"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02691DE" w14:textId="77777777" w:rsidR="00EE71FC"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a. </w:t>
            </w:r>
            <w:r w:rsidRPr="00292812">
              <w:t>Food and specified items (reference FAR 32.904(f) and 52.232-</w:t>
            </w:r>
          </w:p>
          <w:p w14:paraId="32B6B05D"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25(a)(2));</w:t>
            </w:r>
          </w:p>
        </w:tc>
        <w:tc>
          <w:tcPr>
            <w:tcW w:w="852" w:type="dxa"/>
            <w:tcBorders>
              <w:top w:val="single" w:sz="6" w:space="0" w:color="auto"/>
              <w:left w:val="single" w:sz="6" w:space="0" w:color="auto"/>
              <w:bottom w:val="single" w:sz="6" w:space="0" w:color="auto"/>
              <w:right w:val="single" w:sz="6" w:space="0" w:color="auto"/>
            </w:tcBorders>
          </w:tcPr>
          <w:p w14:paraId="2598BAE6"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6F46DE99"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0CD673A5" w14:textId="77777777" w:rsidR="00EE71FC" w:rsidRPr="001F1742" w:rsidRDefault="00EE71FC" w:rsidP="0027234E"/>
        </w:tc>
      </w:tr>
      <w:tr w:rsidR="00EE71FC" w:rsidRPr="001F1742" w14:paraId="618A0C31"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39674756" w14:textId="77777777" w:rsidR="00EE71FC"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b. </w:t>
            </w:r>
            <w:r w:rsidRPr="00292812">
              <w:t>Contracts or orders including FAR 52.213-1 (reference FAR 52.232-</w:t>
            </w:r>
          </w:p>
          <w:p w14:paraId="4A289352"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25(c));</w:t>
            </w:r>
          </w:p>
        </w:tc>
        <w:tc>
          <w:tcPr>
            <w:tcW w:w="852" w:type="dxa"/>
            <w:tcBorders>
              <w:top w:val="single" w:sz="6" w:space="0" w:color="auto"/>
              <w:left w:val="single" w:sz="6" w:space="0" w:color="auto"/>
              <w:bottom w:val="single" w:sz="6" w:space="0" w:color="auto"/>
              <w:right w:val="single" w:sz="6" w:space="0" w:color="auto"/>
            </w:tcBorders>
          </w:tcPr>
          <w:p w14:paraId="11A88BE8" w14:textId="77777777" w:rsidR="00EE71FC" w:rsidRPr="001F1742" w:rsidRDefault="00EE71FC"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0A0BF1F7"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074E4A6E" w14:textId="77777777" w:rsidR="00EE71FC" w:rsidRPr="001F1742" w:rsidRDefault="00EE71FC" w:rsidP="0027234E"/>
        </w:tc>
      </w:tr>
      <w:tr w:rsidR="00EE71FC" w:rsidRPr="001F1742" w14:paraId="0D260E3F"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0802906A" w14:textId="77777777" w:rsidR="00EE71FC"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c. </w:t>
            </w:r>
            <w:r w:rsidRPr="00292812">
              <w:t xml:space="preserve">Construction contracts (reference FAR 52.232-27); </w:t>
            </w:r>
            <w:r w:rsidRPr="00614B74">
              <w:rPr>
                <w:b/>
              </w:rPr>
              <w:t>OR</w:t>
            </w:r>
          </w:p>
        </w:tc>
        <w:tc>
          <w:tcPr>
            <w:tcW w:w="852" w:type="dxa"/>
            <w:tcBorders>
              <w:top w:val="single" w:sz="6" w:space="0" w:color="auto"/>
              <w:left w:val="single" w:sz="6" w:space="0" w:color="auto"/>
              <w:bottom w:val="single" w:sz="6" w:space="0" w:color="auto"/>
              <w:right w:val="single" w:sz="6" w:space="0" w:color="auto"/>
            </w:tcBorders>
          </w:tcPr>
          <w:p w14:paraId="656AF977" w14:textId="77777777" w:rsidR="00EE71FC" w:rsidRPr="001F1742" w:rsidRDefault="00EE71FC"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53F12498"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6515B74E" w14:textId="77777777" w:rsidR="00EE71FC" w:rsidRPr="001F1742" w:rsidRDefault="00EE71FC" w:rsidP="0027234E"/>
        </w:tc>
      </w:tr>
      <w:tr w:rsidR="00EE71FC" w:rsidRPr="001F1742" w14:paraId="1F476B59"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07FD3160"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292812">
              <w:t xml:space="preserve">(2) </w:t>
            </w:r>
            <w:r>
              <w:t xml:space="preserve">Attach </w:t>
            </w:r>
            <w:r w:rsidRPr="00292812">
              <w:t>cognizant authority’s written approval with signature and date, in accordance with 32.904(b)(1)(S-92)</w:t>
            </w:r>
            <w:r>
              <w:t>.</w:t>
            </w:r>
          </w:p>
        </w:tc>
        <w:tc>
          <w:tcPr>
            <w:tcW w:w="852" w:type="dxa"/>
            <w:tcBorders>
              <w:top w:val="single" w:sz="6" w:space="0" w:color="auto"/>
              <w:left w:val="single" w:sz="6" w:space="0" w:color="auto"/>
              <w:bottom w:val="single" w:sz="6" w:space="0" w:color="auto"/>
              <w:right w:val="single" w:sz="6" w:space="0" w:color="auto"/>
            </w:tcBorders>
          </w:tcPr>
          <w:p w14:paraId="175BE2FB"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B1F6604"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E996F16" w14:textId="77777777" w:rsidR="00EE71FC" w:rsidRPr="001F1742" w:rsidRDefault="00EE71FC" w:rsidP="0027234E"/>
        </w:tc>
      </w:tr>
      <w:tr w:rsidR="00EE71FC" w:rsidRPr="001F1742" w14:paraId="1D22330A"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11EDEC55"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Accounting system (include adequacy of disclosure statement and compliance with cost accounting standards)</w:t>
            </w:r>
          </w:p>
        </w:tc>
        <w:tc>
          <w:tcPr>
            <w:tcW w:w="852" w:type="dxa"/>
            <w:tcBorders>
              <w:top w:val="single" w:sz="6" w:space="0" w:color="auto"/>
              <w:left w:val="single" w:sz="6" w:space="0" w:color="auto"/>
              <w:bottom w:val="single" w:sz="6" w:space="0" w:color="auto"/>
              <w:right w:val="single" w:sz="6" w:space="0" w:color="auto"/>
            </w:tcBorders>
          </w:tcPr>
          <w:p w14:paraId="6F9038CA"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ADF9B44"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F54392C" w14:textId="77777777" w:rsidR="00EE71FC" w:rsidRPr="001F1742" w:rsidRDefault="00EE71FC" w:rsidP="0027234E"/>
        </w:tc>
      </w:tr>
      <w:tr w:rsidR="00EE71FC" w:rsidRPr="001F1742" w14:paraId="7A03741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440CC93F"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Purchasing system</w:t>
            </w:r>
          </w:p>
        </w:tc>
        <w:tc>
          <w:tcPr>
            <w:tcW w:w="852" w:type="dxa"/>
            <w:tcBorders>
              <w:top w:val="single" w:sz="6" w:space="0" w:color="auto"/>
              <w:left w:val="single" w:sz="6" w:space="0" w:color="auto"/>
              <w:bottom w:val="single" w:sz="6" w:space="0" w:color="auto"/>
              <w:right w:val="single" w:sz="6" w:space="0" w:color="auto"/>
            </w:tcBorders>
          </w:tcPr>
          <w:p w14:paraId="39913BB8"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3ACE6C6"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6B1E071B" w14:textId="77777777" w:rsidR="00EE71FC" w:rsidRPr="001F1742" w:rsidRDefault="00EE71FC" w:rsidP="0027234E"/>
        </w:tc>
      </w:tr>
      <w:tr w:rsidR="00EE71FC" w:rsidRPr="001F1742" w14:paraId="0AACBDD9"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71899C1A"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Compensation system</w:t>
            </w:r>
          </w:p>
        </w:tc>
        <w:tc>
          <w:tcPr>
            <w:tcW w:w="852" w:type="dxa"/>
            <w:tcBorders>
              <w:top w:val="single" w:sz="6" w:space="0" w:color="auto"/>
              <w:left w:val="single" w:sz="6" w:space="0" w:color="auto"/>
              <w:bottom w:val="single" w:sz="6" w:space="0" w:color="auto"/>
              <w:right w:val="single" w:sz="6" w:space="0" w:color="auto"/>
            </w:tcBorders>
          </w:tcPr>
          <w:p w14:paraId="47367420"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F11D202"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9B25D29" w14:textId="77777777" w:rsidR="00EE71FC" w:rsidRPr="001F1742" w:rsidRDefault="00EE71FC" w:rsidP="0027234E"/>
        </w:tc>
      </w:tr>
      <w:tr w:rsidR="00EE71FC" w:rsidRPr="001F1742" w14:paraId="4B0C6E6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FFBDA0B"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(4) Estimating system</w:t>
            </w:r>
          </w:p>
        </w:tc>
        <w:tc>
          <w:tcPr>
            <w:tcW w:w="852" w:type="dxa"/>
            <w:tcBorders>
              <w:top w:val="single" w:sz="6" w:space="0" w:color="auto"/>
              <w:left w:val="single" w:sz="6" w:space="0" w:color="auto"/>
              <w:bottom w:val="single" w:sz="6" w:space="0" w:color="auto"/>
              <w:right w:val="single" w:sz="6" w:space="0" w:color="auto"/>
            </w:tcBorders>
          </w:tcPr>
          <w:p w14:paraId="1BE891EB"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432A782"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6650F679" w14:textId="77777777" w:rsidR="00EE71FC" w:rsidRPr="001F1742" w:rsidRDefault="00EE71FC" w:rsidP="0027234E"/>
        </w:tc>
      </w:tr>
      <w:tr w:rsidR="00EE71FC" w:rsidRPr="001F1742" w14:paraId="043EC624"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36F43538"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Any other business systems</w:t>
            </w:r>
          </w:p>
        </w:tc>
        <w:tc>
          <w:tcPr>
            <w:tcW w:w="852" w:type="dxa"/>
            <w:tcBorders>
              <w:top w:val="single" w:sz="6" w:space="0" w:color="auto"/>
              <w:left w:val="single" w:sz="6" w:space="0" w:color="auto"/>
              <w:bottom w:val="single" w:sz="6" w:space="0" w:color="auto"/>
              <w:right w:val="single" w:sz="6" w:space="0" w:color="auto"/>
            </w:tcBorders>
          </w:tcPr>
          <w:p w14:paraId="51AA69FA"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1B08459"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BD20CB8" w14:textId="77777777" w:rsidR="00EE71FC" w:rsidRPr="001F1742" w:rsidRDefault="00EE71FC" w:rsidP="0027234E"/>
        </w:tc>
      </w:tr>
      <w:tr w:rsidR="00EE71FC" w:rsidRPr="001F1742" w14:paraId="0D7FCA1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7743F7A4"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t>c. List and identify contractor-provided data other than cost or pricing data and cost or pricing data.  Identify certificate of current cost or pricing data, if provided.</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58040FF"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244A3833"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4E5AD3E5" w14:textId="77777777" w:rsidR="00EE71FC" w:rsidRPr="001F1742" w:rsidRDefault="00EE71FC" w:rsidP="0027234E"/>
        </w:tc>
      </w:tr>
    </w:tbl>
    <w:p w14:paraId="57E26D4C" w14:textId="446F68D3" w:rsidR="00EE71FC" w:rsidRDefault="00EE71FC">
      <w:pPr>
        <w:pStyle w:val="CommentText"/>
      </w:pPr>
      <w:r>
        <w:t xml:space="preserve"> </w:t>
      </w:r>
    </w:p>
  </w:comment>
  <w:comment w:id="1082" w:author="Burleigh, Anne R CIV DLA ACQUISITION (USA)" w:date="2019-08-28T10:51:00Z" w:initials="BARCDA(">
    <w:p w14:paraId="7D9F88CF" w14:textId="77777777" w:rsidR="00487AB9" w:rsidRDefault="00EE71FC" w:rsidP="00487AB9">
      <w:pPr>
        <w:pStyle w:val="CommentText"/>
      </w:pPr>
      <w:r>
        <w:rPr>
          <w:rStyle w:val="CommentReference"/>
        </w:rPr>
        <w:annotationRef/>
      </w:r>
      <w:r w:rsidR="00487AB9">
        <w:t>On 1/13/22, the DLAD Editor updated PGI section 13.390 and added PGI part 16, subpart 16.5, and section 16.504 IAW PROCLTR 21-15.</w:t>
      </w:r>
    </w:p>
    <w:p w14:paraId="23C9F089" w14:textId="77777777" w:rsidR="00487AB9" w:rsidRDefault="00487AB9" w:rsidP="00487AB9">
      <w:pPr>
        <w:jc w:val="center"/>
        <w:outlineLvl w:val="0"/>
      </w:pPr>
      <w:r>
        <w:t>On 1/14/22, the DLAD Editor added new PGI section 53.9000 IAW PROCLTR 22-03.</w:t>
      </w:r>
    </w:p>
    <w:p w14:paraId="55303E4D" w14:textId="35589E9E" w:rsidR="00EE71FC" w:rsidRDefault="00EE71FC" w:rsidP="00487AB9">
      <w:pPr>
        <w:jc w:val="center"/>
        <w:outlineLvl w:val="0"/>
      </w:pPr>
      <w:r>
        <w:t>On 8/23/19, the DLAD Editor made technical amendments changing the format of DLAD PGI and the Table of Contents consistent with FAR drafting conventions. Previous format was as follows:</w:t>
      </w:r>
    </w:p>
    <w:p w14:paraId="19D417E0" w14:textId="19C9D642" w:rsidR="00EE71FC" w:rsidRDefault="00EE71FC" w:rsidP="00487AB9">
      <w:pPr>
        <w:jc w:val="center"/>
        <w:outlineLvl w:val="0"/>
        <w:rPr>
          <w:b/>
        </w:rPr>
      </w:pPr>
      <w:r w:rsidRPr="003E0137">
        <w:rPr>
          <w:b/>
        </w:rPr>
        <w:t>PGI PART 1 – FEDERAL ACQUISITION</w:t>
      </w:r>
    </w:p>
    <w:p w14:paraId="70CF7806" w14:textId="681BFAB8" w:rsidR="00EE71FC" w:rsidRDefault="00EE71FC" w:rsidP="00260857">
      <w:pPr>
        <w:outlineLvl w:val="0"/>
        <w:rPr>
          <w:b/>
        </w:rPr>
      </w:pPr>
      <w:r w:rsidRPr="003E0137">
        <w:rPr>
          <w:b/>
        </w:rPr>
        <w:t>REGULATIONS SYSTEM</w:t>
      </w:r>
    </w:p>
    <w:p w14:paraId="623C6A73" w14:textId="6E385779" w:rsidR="00EE71FC" w:rsidRPr="00A00D0F" w:rsidRDefault="00EE71FC" w:rsidP="002B7966">
      <w:pPr>
        <w:jc w:val="center"/>
        <w:rPr>
          <w:i/>
        </w:rPr>
      </w:pPr>
      <w:r w:rsidRPr="00A00D0F">
        <w:rPr>
          <w:i/>
        </w:rPr>
        <w:t>(</w:t>
      </w:r>
      <w:r>
        <w:rPr>
          <w:i/>
        </w:rPr>
        <w:t>Issued</w:t>
      </w:r>
      <w:r w:rsidRPr="00A00D0F">
        <w:rPr>
          <w:i/>
        </w:rPr>
        <w:t xml:space="preserve"> February 25, 2019 through PROCLTR 2019-04)</w:t>
      </w:r>
    </w:p>
    <w:p w14:paraId="4098FAC6" w14:textId="5C108258" w:rsidR="00EE71FC" w:rsidRDefault="00EE71FC" w:rsidP="002B7966">
      <w:pPr>
        <w:jc w:val="center"/>
        <w:rPr>
          <w:b/>
        </w:rPr>
      </w:pPr>
      <w:r>
        <w:rPr>
          <w:b/>
        </w:rPr>
        <w:t>TABLE OF CONTENTS</w:t>
      </w:r>
    </w:p>
    <w:p w14:paraId="77FD72C1" w14:textId="77777777" w:rsidR="00EE71FC" w:rsidRPr="003E0137" w:rsidRDefault="00EE71FC" w:rsidP="002B7966">
      <w:pPr>
        <w:pStyle w:val="NormalWeb"/>
        <w:spacing w:before="0" w:beforeAutospacing="0" w:after="0" w:afterAutospacing="0"/>
        <w:rPr>
          <w:b/>
          <w:sz w:val="22"/>
        </w:rPr>
      </w:pPr>
      <w:r w:rsidRPr="004625F3">
        <w:rPr>
          <w:b/>
          <w:sz w:val="22"/>
        </w:rPr>
        <w:t>PGI SUBPART</w:t>
      </w:r>
      <w:r w:rsidRPr="00633685">
        <w:rPr>
          <w:b/>
        </w:rPr>
        <w:t xml:space="preserve"> </w:t>
      </w:r>
      <w:r w:rsidRPr="003E0137">
        <w:rPr>
          <w:b/>
          <w:sz w:val="22"/>
        </w:rPr>
        <w:t>1.6 CAREER DEVELOPMENT, CONTRACTING AUTHORITY, AND RESPONSIBILITIES.</w:t>
      </w:r>
    </w:p>
    <w:p w14:paraId="102B99B7" w14:textId="77777777" w:rsidR="00EE71FC" w:rsidRPr="003E0137" w:rsidRDefault="00EE71FC" w:rsidP="002B7966">
      <w:pPr>
        <w:pStyle w:val="NormalWeb"/>
        <w:spacing w:before="0" w:beforeAutospacing="0" w:after="0" w:afterAutospacing="0"/>
        <w:jc w:val="center"/>
        <w:rPr>
          <w:b/>
          <w:sz w:val="22"/>
        </w:rPr>
      </w:pPr>
      <w:r w:rsidRPr="003E0137">
        <w:rPr>
          <w:b/>
          <w:sz w:val="22"/>
        </w:rPr>
        <w:t>PGI 1.6 CAREER DEVELOPMENT, CONTRACTING AUTHORITY, AND RESPONSIBILITIES.</w:t>
      </w:r>
    </w:p>
    <w:p w14:paraId="779A40A5" w14:textId="7B31D940" w:rsidR="00EE71FC" w:rsidRDefault="00EE71FC" w:rsidP="00D47B39">
      <w:pPr>
        <w:pStyle w:val="Heading3"/>
      </w:pPr>
      <w:r w:rsidRPr="003E0137">
        <w:t>PGI 1.601 General.</w:t>
      </w:r>
    </w:p>
    <w:p w14:paraId="2FB8C289" w14:textId="2FFAE8D6" w:rsidR="00EE71FC" w:rsidRDefault="00EE71FC" w:rsidP="00260857">
      <w:r w:rsidRPr="00260857">
        <w:t>* * * * *</w:t>
      </w:r>
    </w:p>
    <w:p w14:paraId="09E92375" w14:textId="3B8E1D83" w:rsidR="00EE71FC" w:rsidRDefault="00EE71FC" w:rsidP="00D47B39">
      <w:pPr>
        <w:pStyle w:val="Heading3"/>
      </w:pPr>
      <w:r w:rsidRPr="003E0137">
        <w:t>PGI 1.602-3 Ratification of unauthorized commitments.</w:t>
      </w:r>
    </w:p>
    <w:p w14:paraId="2B8509AA" w14:textId="3308EC7E" w:rsidR="00EE71FC" w:rsidRPr="00260857" w:rsidRDefault="00EE71FC" w:rsidP="00260857">
      <w:r>
        <w:t>* * * * *</w:t>
      </w:r>
    </w:p>
    <w:p w14:paraId="4430E411" w14:textId="7FB56441" w:rsidR="00EE71FC" w:rsidRDefault="00EE71FC">
      <w:pPr>
        <w:pStyle w:val="CommentText"/>
      </w:pPr>
    </w:p>
  </w:comment>
  <w:comment w:id="1086" w:author="Burleigh, Anne R CIV DLA ACQUISITION (USA)" w:date="2020-03-21T15:01:00Z" w:initials="BARCDA(">
    <w:p w14:paraId="2056BD44" w14:textId="284EF0AF" w:rsidR="00EE71FC" w:rsidRDefault="00EE71FC">
      <w:pPr>
        <w:pStyle w:val="CommentText"/>
      </w:pPr>
      <w:r>
        <w:rPr>
          <w:rStyle w:val="CommentReference"/>
        </w:rPr>
        <w:annotationRef/>
      </w:r>
      <w:r>
        <w:t>On 10/8/19, the DLAD Editor made technical amendments to center the title of PGI Subpart 1.6, insert a dash after “PGI SUBPART 1.6”, remove the period, and delete the duplicate subpart title “PGI 1.6 CAREER DEVELOPMENT, CONTRACTING AUTHORITY, AND RESPONSIBILITIES.”</w:t>
      </w:r>
    </w:p>
  </w:comment>
  <w:comment w:id="1097" w:author="Burleigh, Anne R CIV DLA ACQUISITION (USA)" w:date="2022-01-30T16:37:00Z" w:initials="BARCDA(">
    <w:p w14:paraId="36F19388" w14:textId="77777777" w:rsidR="00E75B91" w:rsidRDefault="00E75B91">
      <w:pPr>
        <w:pStyle w:val="CommentText"/>
      </w:pPr>
      <w:r>
        <w:rPr>
          <w:rStyle w:val="CommentReference"/>
        </w:rPr>
        <w:annotationRef/>
      </w:r>
      <w:r w:rsidR="00ED6238">
        <w:t>On 1/11/22, the DLAD Editor added PGI 13.390 IAW PROCLTR 21-15.</w:t>
      </w:r>
    </w:p>
    <w:p w14:paraId="19020A18" w14:textId="3F787B85" w:rsidR="00ED6238" w:rsidRDefault="00ED6238">
      <w:pPr>
        <w:pStyle w:val="CommentText"/>
      </w:pPr>
      <w:r>
        <w:t>On 4/30/21, the DLAD Editor updated PGI part 13 IAW PROCLTR 21-07.</w:t>
      </w:r>
    </w:p>
  </w:comment>
  <w:comment w:id="1099" w:author="Burleigh, Anne R CIV DLA ACQUISITION (USA)" w:date="2022-01-30T16:42:00Z" w:initials="BARCDA(">
    <w:p w14:paraId="10FC8D95" w14:textId="7D8F735A" w:rsidR="00F252D2" w:rsidRDefault="00F252D2">
      <w:pPr>
        <w:pStyle w:val="CommentText"/>
      </w:pPr>
      <w:r>
        <w:rPr>
          <w:rStyle w:val="CommentReference"/>
        </w:rPr>
        <w:annotationRef/>
      </w:r>
      <w:r w:rsidR="000B1514">
        <w:t>On 1/11/22, the DLAD Editor added PGI 13.</w:t>
      </w:r>
      <w:r w:rsidR="009530F2">
        <w:t>390 IAW PROCLTR 21-15.</w:t>
      </w:r>
    </w:p>
  </w:comment>
  <w:comment w:id="1101" w:author="Burleigh, Anne R CIV DLA ACQUISITION (USA)" w:date="2022-01-30T13:42:00Z" w:initials="BARCDA(">
    <w:p w14:paraId="0E3DC6D9" w14:textId="37C330FF" w:rsidR="0012574B" w:rsidRDefault="0012574B">
      <w:pPr>
        <w:pStyle w:val="CommentText"/>
      </w:pPr>
      <w:r>
        <w:rPr>
          <w:rStyle w:val="CommentReference"/>
        </w:rPr>
        <w:annotationRef/>
      </w:r>
      <w:r>
        <w:t>On 1/11/22, the DLAD Editor added PGI 13.390 IAW PROCLTR 21-15.</w:t>
      </w:r>
    </w:p>
  </w:comment>
  <w:comment w:id="1106" w:author="Burleigh, Anne R CIV DLA ACQUISITION (USA)" w:date="2020-10-13T12:33:00Z" w:initials="BARCDA(">
    <w:p w14:paraId="71908978" w14:textId="18C9FF0F" w:rsidR="00EE71FC" w:rsidRDefault="00EE71FC">
      <w:pPr>
        <w:pStyle w:val="CommentText"/>
      </w:pPr>
      <w:r>
        <w:rPr>
          <w:rStyle w:val="CommentReference"/>
        </w:rPr>
        <w:annotationRef/>
      </w:r>
      <w:r>
        <w:t>On 10/13/20, the DLAD Editor added PGI 15.403-3 IAW PROCLTR 20-21.</w:t>
      </w:r>
    </w:p>
  </w:comment>
  <w:comment w:id="1108" w:author="Burleigh, Anne R CIV DLA ACQUISITION (USA)" w:date="2020-11-09T21:34:00Z" w:initials="BARCDA(">
    <w:p w14:paraId="56AB1A84" w14:textId="44568013" w:rsidR="00EE71FC" w:rsidRDefault="00EE71FC">
      <w:pPr>
        <w:pStyle w:val="CommentText"/>
      </w:pPr>
      <w:r>
        <w:rPr>
          <w:rStyle w:val="CommentReference"/>
        </w:rPr>
        <w:annotationRef/>
      </w:r>
      <w:r>
        <w:t xml:space="preserve">On 11/9/20, the DLAD Editor made technical amendments at PGI15.403-3(6)(ii) inserting “the </w:t>
      </w:r>
      <w:r>
        <w:rPr>
          <w:sz w:val="24"/>
          <w:szCs w:val="24"/>
        </w:rPr>
        <w:t>DLA Acquisition Compliance, Policy and Pricing Division: in place of “J72”.</w:t>
      </w:r>
    </w:p>
  </w:comment>
  <w:comment w:id="1109" w:author="Burleigh, Anne R CIV DLA ACQUISITION (USA)" w:date="2022-01-30T13:44:00Z" w:initials="BARCDA(">
    <w:p w14:paraId="38ECD9CB" w14:textId="71595458" w:rsidR="00342D4E" w:rsidRDefault="00342D4E">
      <w:pPr>
        <w:pStyle w:val="CommentText"/>
      </w:pPr>
      <w:r>
        <w:rPr>
          <w:rStyle w:val="CommentReference"/>
        </w:rPr>
        <w:annotationRef/>
      </w:r>
      <w:r w:rsidR="005B5E32">
        <w:t xml:space="preserve">On 1/11/22, the DLAD Editor added PGI </w:t>
      </w:r>
      <w:r w:rsidR="00265C32">
        <w:t xml:space="preserve">part 16, PGI subpart 16.5, and PGI section 16.504 </w:t>
      </w:r>
      <w:r w:rsidR="005B5E32">
        <w:t>IAW PROCLTR 21-15.</w:t>
      </w:r>
    </w:p>
  </w:comment>
  <w:comment w:id="1112" w:author="Burleigh, Anne R CIV DLA ACQUISITION (USA)" w:date="2022-01-30T16:44:00Z" w:initials="BARCDA(">
    <w:p w14:paraId="49423E4E" w14:textId="6038A4A4" w:rsidR="006A5C43" w:rsidRDefault="006A5C43">
      <w:pPr>
        <w:pStyle w:val="CommentText"/>
      </w:pPr>
      <w:r>
        <w:rPr>
          <w:rStyle w:val="CommentReference"/>
        </w:rPr>
        <w:annotationRef/>
      </w:r>
      <w:r>
        <w:t>On 1/11/22, the DLAD Editor added PGI section 16.504 IAW PROCLTR 21-15.</w:t>
      </w:r>
    </w:p>
  </w:comment>
  <w:comment w:id="1114" w:author="Burleigh, Anne R CIV DLA ACQUISITION (USA)" w:date="2022-01-30T13:45:00Z" w:initials="BARCDA(">
    <w:p w14:paraId="546433EF" w14:textId="00B088B8" w:rsidR="005B5E32" w:rsidRDefault="005B5E32">
      <w:pPr>
        <w:pStyle w:val="CommentText"/>
      </w:pPr>
      <w:r>
        <w:rPr>
          <w:rStyle w:val="CommentReference"/>
        </w:rPr>
        <w:annotationRef/>
      </w:r>
      <w:r w:rsidR="00265C32">
        <w:t>On 1/11/22, the DLAD Editor added PGI section 16.504 IAW PROCLTR 21-15.</w:t>
      </w:r>
    </w:p>
  </w:comment>
  <w:comment w:id="1115" w:author="Burleigh, Anne R CIV DLA ACQUISITION (USA)" w:date="2022-01-27T11:46:00Z" w:initials="BARCDA(">
    <w:p w14:paraId="0BD2DCF9" w14:textId="54DC8765" w:rsidR="00D81B50" w:rsidRDefault="00D81B50">
      <w:pPr>
        <w:pStyle w:val="CommentText"/>
      </w:pPr>
      <w:r>
        <w:rPr>
          <w:rStyle w:val="CommentReference"/>
        </w:rPr>
        <w:annotationRef/>
      </w:r>
      <w:r>
        <w:t>On 1/27/22, the DLAD Editor made a technical amendment incorporating “PGI” before the part, subpart, and section numbers consistent with the intent of PROCLTR 22-02.</w:t>
      </w:r>
    </w:p>
  </w:comment>
  <w:comment w:id="1117" w:author="Burleigh, Anne R CIV DLA ACQUISITION (USA)" w:date="2019-02-19T17:27:00Z" w:initials="BARCDA(">
    <w:p w14:paraId="504FF9AB" w14:textId="77777777" w:rsidR="000476B7" w:rsidRDefault="00122A4E" w:rsidP="00122A4E">
      <w:pPr>
        <w:pStyle w:val="CommentText"/>
      </w:pPr>
      <w:r>
        <w:rPr>
          <w:rStyle w:val="CommentReference"/>
        </w:rPr>
        <w:annotationRef/>
      </w:r>
      <w:r w:rsidR="005956B8">
        <w:t>On 3/23/20, the DLAD Editor updated PGI part 25 IAW PROCLTR 2020-01</w:t>
      </w:r>
      <w:r w:rsidR="000476B7">
        <w:t>.</w:t>
      </w:r>
    </w:p>
    <w:p w14:paraId="0800891B" w14:textId="57EA3DC1" w:rsidR="00122A4E" w:rsidRDefault="00122A4E" w:rsidP="00122A4E">
      <w:pPr>
        <w:pStyle w:val="CommentText"/>
      </w:pPr>
      <w:r>
        <w:t>On 9/19/16, the DLAD Editor replaced Part 25 in its entirety IAW PROCLTR 16-09.</w:t>
      </w:r>
    </w:p>
    <w:p w14:paraId="17988EDA" w14:textId="77777777" w:rsidR="00122A4E" w:rsidRDefault="00122A4E" w:rsidP="00122A4E">
      <w:pPr>
        <w:pStyle w:val="CommentText"/>
      </w:pPr>
    </w:p>
  </w:comment>
  <w:comment w:id="1122" w:author="Burleigh, Anne R CIV DLA ACQUISITION (USA)" w:date="2022-01-14T11:28:00Z" w:initials="BARCDA(">
    <w:p w14:paraId="52D8C1D9" w14:textId="6D5CCB33" w:rsidR="009712A2" w:rsidRDefault="009712A2">
      <w:pPr>
        <w:pStyle w:val="CommentText"/>
      </w:pPr>
      <w:r>
        <w:rPr>
          <w:rStyle w:val="CommentReference"/>
        </w:rPr>
        <w:annotationRef/>
      </w:r>
      <w:r>
        <w:t>On 1/14/22, the DLAD Editor added 53.9000 IAW PROCLTR 22-03</w:t>
      </w:r>
      <w:r w:rsidR="00000FAF">
        <w:t xml:space="preserve"> with technical amendments to correct websites.)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524957" w15:done="0"/>
  <w15:commentEx w15:paraId="6B4E2A8B" w15:done="0"/>
  <w15:commentEx w15:paraId="63A3967D" w15:done="0"/>
  <w15:commentEx w15:paraId="540B05E8" w15:done="0"/>
  <w15:commentEx w15:paraId="64607D79" w15:done="0"/>
  <w15:commentEx w15:paraId="41566A1D" w15:done="0"/>
  <w15:commentEx w15:paraId="406F73F3" w15:done="0"/>
  <w15:commentEx w15:paraId="2CD03D91" w15:done="0"/>
  <w15:commentEx w15:paraId="40D26EE1" w15:done="0"/>
  <w15:commentEx w15:paraId="575BAA78" w15:done="0"/>
  <w15:commentEx w15:paraId="254B2C13" w15:done="0"/>
  <w15:commentEx w15:paraId="00816AA4" w15:done="0"/>
  <w15:commentEx w15:paraId="1647442F" w15:done="0"/>
  <w15:commentEx w15:paraId="58B364CE" w15:done="0"/>
  <w15:commentEx w15:paraId="295E48FC" w15:done="0"/>
  <w15:commentEx w15:paraId="69C44862" w15:done="0"/>
  <w15:commentEx w15:paraId="02C67E4B" w15:done="0"/>
  <w15:commentEx w15:paraId="0B23BF80" w15:done="0"/>
  <w15:commentEx w15:paraId="7DB40971" w15:done="0"/>
  <w15:commentEx w15:paraId="78CDCA82" w15:done="0"/>
  <w15:commentEx w15:paraId="6A3389CB" w15:done="0"/>
  <w15:commentEx w15:paraId="23D4A244" w15:done="0"/>
  <w15:commentEx w15:paraId="66CE7920" w15:done="0"/>
  <w15:commentEx w15:paraId="1FBF1C30" w15:done="0"/>
  <w15:commentEx w15:paraId="7DC87AF9" w15:done="0"/>
  <w15:commentEx w15:paraId="61712891" w15:done="0"/>
  <w15:commentEx w15:paraId="113424D3" w15:done="0"/>
  <w15:commentEx w15:paraId="5C2FDD49" w15:done="0"/>
  <w15:commentEx w15:paraId="5A481E72" w15:done="0"/>
  <w15:commentEx w15:paraId="1BC4EA29" w15:done="0"/>
  <w15:commentEx w15:paraId="759DBE1B" w15:done="0"/>
  <w15:commentEx w15:paraId="4FAB8126" w15:done="0"/>
  <w15:commentEx w15:paraId="60D5E1F0" w15:done="0"/>
  <w15:commentEx w15:paraId="5EDFF71B" w15:done="0"/>
  <w15:commentEx w15:paraId="6C3CD5BC" w15:done="0"/>
  <w15:commentEx w15:paraId="5DC29B87" w15:done="0"/>
  <w15:commentEx w15:paraId="407A6077" w15:done="0"/>
  <w15:commentEx w15:paraId="74EF057E" w15:done="0"/>
  <w15:commentEx w15:paraId="0C4C389A" w15:done="0"/>
  <w15:commentEx w15:paraId="308EAC6C" w15:done="0"/>
  <w15:commentEx w15:paraId="175E6652" w15:done="0"/>
  <w15:commentEx w15:paraId="20714C8E" w15:done="0"/>
  <w15:commentEx w15:paraId="3BE210C5" w15:done="0"/>
  <w15:commentEx w15:paraId="2C7C5AF9" w15:done="0"/>
  <w15:commentEx w15:paraId="3E63347F" w15:done="0"/>
  <w15:commentEx w15:paraId="09B38112" w15:done="0"/>
  <w15:commentEx w15:paraId="6457CB7F" w15:done="0"/>
  <w15:commentEx w15:paraId="1BB65FF9" w15:done="0"/>
  <w15:commentEx w15:paraId="410249ED" w15:done="0"/>
  <w15:commentEx w15:paraId="5F2540A9" w15:done="0"/>
  <w15:commentEx w15:paraId="7E3951D4" w15:done="0"/>
  <w15:commentEx w15:paraId="4D32B474" w15:done="0"/>
  <w15:commentEx w15:paraId="62EA2856" w15:done="0"/>
  <w15:commentEx w15:paraId="187C58A7" w15:done="0"/>
  <w15:commentEx w15:paraId="498C46BB" w15:done="0"/>
  <w15:commentEx w15:paraId="7A87C61E" w15:done="0"/>
  <w15:commentEx w15:paraId="71A9BDBB" w15:done="0"/>
  <w15:commentEx w15:paraId="49DF914A"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28FE32FD" w15:done="0"/>
  <w15:commentEx w15:paraId="3B183929" w15:done="0"/>
  <w15:commentEx w15:paraId="7BD1A7B6" w15:done="0"/>
  <w15:commentEx w15:paraId="4F280EBD" w15:done="0"/>
  <w15:commentEx w15:paraId="6C68B0B5" w15:done="0"/>
  <w15:commentEx w15:paraId="223C4135" w15:done="0"/>
  <w15:commentEx w15:paraId="2EB2AAB2" w15:done="0"/>
  <w15:commentEx w15:paraId="2AE9B1F5" w15:done="0"/>
  <w15:commentEx w15:paraId="7D4ACC2B" w15:done="0"/>
  <w15:commentEx w15:paraId="23085C1B" w15:done="0"/>
  <w15:commentEx w15:paraId="1755C027" w15:done="0"/>
  <w15:commentEx w15:paraId="6FFA4005" w15:done="0"/>
  <w15:commentEx w15:paraId="6C195DB0" w15:done="0"/>
  <w15:commentEx w15:paraId="53FFE024" w15:done="0"/>
  <w15:commentEx w15:paraId="1941E473" w15:done="0"/>
  <w15:commentEx w15:paraId="47D0759A" w15:done="0"/>
  <w15:commentEx w15:paraId="60DDF27C" w15:done="0"/>
  <w15:commentEx w15:paraId="09A0C2DC" w15:done="0"/>
  <w15:commentEx w15:paraId="1665169A" w15:done="0"/>
  <w15:commentEx w15:paraId="3DAC7B0E" w15:done="0"/>
  <w15:commentEx w15:paraId="5309E555" w15:done="0"/>
  <w15:commentEx w15:paraId="53131ABC" w15:done="0"/>
  <w15:commentEx w15:paraId="74A14413" w15:done="0"/>
  <w15:commentEx w15:paraId="02E9FE6D" w15:done="0"/>
  <w15:commentEx w15:paraId="02FD3107" w15:done="0"/>
  <w15:commentEx w15:paraId="13C055CB" w15:done="0"/>
  <w15:commentEx w15:paraId="269B07D1"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0DE6905E" w15:done="0"/>
  <w15:commentEx w15:paraId="22A94B6E" w15:done="0"/>
  <w15:commentEx w15:paraId="1AF102BA" w15:done="0"/>
  <w15:commentEx w15:paraId="14CFE866" w15:done="0"/>
  <w15:commentEx w15:paraId="07134895" w15:done="0"/>
  <w15:commentEx w15:paraId="70CBC1AB" w15:done="0"/>
  <w15:commentEx w15:paraId="16FDC986" w15:done="0"/>
  <w15:commentEx w15:paraId="636B1F52" w15:done="0"/>
  <w15:commentEx w15:paraId="6DBFE77A" w15:done="0"/>
  <w15:commentEx w15:paraId="7DE596BE" w15:done="0"/>
  <w15:commentEx w15:paraId="169FE4E6" w15:done="0"/>
  <w15:commentEx w15:paraId="38929C73" w15:done="0"/>
  <w15:commentEx w15:paraId="31861BA7" w15:done="0"/>
  <w15:commentEx w15:paraId="00DF9476" w15:done="0"/>
  <w15:commentEx w15:paraId="7AA5740E" w15:done="0"/>
  <w15:commentEx w15:paraId="4EC01BBA" w15:done="0"/>
  <w15:commentEx w15:paraId="3DD11C25" w15:done="0"/>
  <w15:commentEx w15:paraId="7A76AD36" w15:done="0"/>
  <w15:commentEx w15:paraId="107FC36E" w15:done="0"/>
  <w15:commentEx w15:paraId="19557873" w15:done="0"/>
  <w15:commentEx w15:paraId="59053D69" w15:done="0"/>
  <w15:commentEx w15:paraId="04C4FD7C"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2AB4E068" w15:done="0"/>
  <w15:commentEx w15:paraId="68FBADE7" w15:done="0"/>
  <w15:commentEx w15:paraId="28B4E2BF" w15:done="0"/>
  <w15:commentEx w15:paraId="3E6B85E4" w15:done="0"/>
  <w15:commentEx w15:paraId="33D596A8"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6BAF9F05" w15:done="0"/>
  <w15:commentEx w15:paraId="044310FE" w15:done="0"/>
  <w15:commentEx w15:paraId="0FD5480F" w15:done="0"/>
  <w15:commentEx w15:paraId="65F17DB3"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6BCBE951" w15:done="0"/>
  <w15:commentEx w15:paraId="7BD28F0B" w15:done="0"/>
  <w15:commentEx w15:paraId="2E2EB84E" w15:done="0"/>
  <w15:commentEx w15:paraId="51614181" w15:done="0"/>
  <w15:commentEx w15:paraId="00D2F04A" w15:done="0"/>
  <w15:commentEx w15:paraId="64EDBFD5" w15:done="0"/>
  <w15:commentEx w15:paraId="4A3E5DE1" w15:done="0"/>
  <w15:commentEx w15:paraId="673A33F9" w15:done="0"/>
  <w15:commentEx w15:paraId="77CD3A81" w15:done="0"/>
  <w15:commentEx w15:paraId="34FA8BED" w15:done="0"/>
  <w15:commentEx w15:paraId="27445BF3" w15:done="0"/>
  <w15:commentEx w15:paraId="653260EB" w15:done="0"/>
  <w15:commentEx w15:paraId="58BCF4CE" w15:done="0"/>
  <w15:commentEx w15:paraId="178DBEEF" w15:done="0"/>
  <w15:commentEx w15:paraId="60D1DA29" w15:done="0"/>
  <w15:commentEx w15:paraId="05E52E25" w15:done="0"/>
  <w15:commentEx w15:paraId="590099EC" w15:done="0"/>
  <w15:commentEx w15:paraId="6D0302BD" w15:done="0"/>
  <w15:commentEx w15:paraId="09D0DED0" w15:done="0"/>
  <w15:commentEx w15:paraId="04E662A8" w15:done="0"/>
  <w15:commentEx w15:paraId="4B4213E0" w15:done="0"/>
  <w15:commentEx w15:paraId="264A0E6C" w15:done="0"/>
  <w15:commentEx w15:paraId="782CEDAB" w15:done="0"/>
  <w15:commentEx w15:paraId="61C9E5D2" w15:done="0"/>
  <w15:commentEx w15:paraId="19828108" w15:done="0"/>
  <w15:commentEx w15:paraId="5BB628A7" w15:done="0"/>
  <w15:commentEx w15:paraId="1CCBEC10" w15:done="0"/>
  <w15:commentEx w15:paraId="59F99359" w15:done="0"/>
  <w15:commentEx w15:paraId="6B06FB15" w15:done="0"/>
  <w15:commentEx w15:paraId="032F7A9C" w15:done="0"/>
  <w15:commentEx w15:paraId="215192A6" w15:done="0"/>
  <w15:commentEx w15:paraId="5DDE1706" w15:done="0"/>
  <w15:commentEx w15:paraId="738ABD13" w15:done="0"/>
  <w15:commentEx w15:paraId="39C68FFB" w15:done="0"/>
  <w15:commentEx w15:paraId="0CB53E57" w15:done="0"/>
  <w15:commentEx w15:paraId="64CB0677" w15:done="0"/>
  <w15:commentEx w15:paraId="5396A1F8" w15:done="0"/>
  <w15:commentEx w15:paraId="3D245A9B" w15:done="0"/>
  <w15:commentEx w15:paraId="38F19274" w15:done="0"/>
  <w15:commentEx w15:paraId="034915B6" w15:done="0"/>
  <w15:commentEx w15:paraId="03EADDCD" w15:done="0"/>
  <w15:commentEx w15:paraId="53FF656F" w15:done="0"/>
  <w15:commentEx w15:paraId="249BBA1E" w15:done="0"/>
  <w15:commentEx w15:paraId="1B436D4A" w15:done="0"/>
  <w15:commentEx w15:paraId="19CCFFB2" w15:done="0"/>
  <w15:commentEx w15:paraId="6E2C1E33" w15:paraIdParent="19CCFFB2" w15:done="0"/>
  <w15:commentEx w15:paraId="31891C40" w15:done="0"/>
  <w15:commentEx w15:paraId="1EF1C7CF" w15:done="0"/>
  <w15:commentEx w15:paraId="6A763259" w15:done="0"/>
  <w15:commentEx w15:paraId="4C3E78DF" w15:done="0"/>
  <w15:commentEx w15:paraId="59BA1FA4" w15:done="0"/>
  <w15:commentEx w15:paraId="150D9CD9" w15:done="0"/>
  <w15:commentEx w15:paraId="1FA41546" w15:done="0"/>
  <w15:commentEx w15:paraId="71C44D4D" w15:done="0"/>
  <w15:commentEx w15:paraId="4777A929" w15:done="0"/>
  <w15:commentEx w15:paraId="125A2E85" w15:done="0"/>
  <w15:commentEx w15:paraId="67B6E803" w15:done="0"/>
  <w15:commentEx w15:paraId="44606227" w15:done="0"/>
  <w15:commentEx w15:paraId="48ECECA6" w15:done="0"/>
  <w15:commentEx w15:paraId="342046CF" w15:done="0"/>
  <w15:commentEx w15:paraId="774216FD" w15:done="0"/>
  <w15:commentEx w15:paraId="22A3525F" w15:done="0"/>
  <w15:commentEx w15:paraId="42374AA2" w15:done="0"/>
  <w15:commentEx w15:paraId="3C870B61" w15:done="0"/>
  <w15:commentEx w15:paraId="23CC5E09" w15:done="0"/>
  <w15:commentEx w15:paraId="3342701B"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3B5E0E66" w15:done="0"/>
  <w15:commentEx w15:paraId="4116ED76" w15:done="0"/>
  <w15:commentEx w15:paraId="2585B2B9" w15:done="0"/>
  <w15:commentEx w15:paraId="06C7BB94" w15:done="0"/>
  <w15:commentEx w15:paraId="2F9C65C0" w15:done="0"/>
  <w15:commentEx w15:paraId="64A895BA" w15:done="0"/>
  <w15:commentEx w15:paraId="14562CFE" w15:done="0"/>
  <w15:commentEx w15:paraId="7A3A498F" w15:done="0"/>
  <w15:commentEx w15:paraId="3A2DEE1B" w15:done="0"/>
  <w15:commentEx w15:paraId="109176FB" w15:done="0"/>
  <w15:commentEx w15:paraId="2612D647" w15:done="0"/>
  <w15:commentEx w15:paraId="003308EC" w15:done="0"/>
  <w15:commentEx w15:paraId="69A6057F" w15:done="0"/>
  <w15:commentEx w15:paraId="0156753C" w15:done="0"/>
  <w15:commentEx w15:paraId="3AEE74E4" w15:done="0"/>
  <w15:commentEx w15:paraId="2DB1EE3B"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4AF2D50B" w15:done="0"/>
  <w15:commentEx w15:paraId="09996514"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04975BAD" w15:done="0"/>
  <w15:commentEx w15:paraId="3DA4B445" w15:done="0"/>
  <w15:commentEx w15:paraId="72C89E44" w15:done="0"/>
  <w15:commentEx w15:paraId="22A1E681" w15:done="0"/>
  <w15:commentEx w15:paraId="7B97DF47"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540989A" w15:done="0"/>
  <w15:commentEx w15:paraId="31B332F0" w15:done="0"/>
  <w15:commentEx w15:paraId="7A189D12"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5CCB5BD6" w15:done="0"/>
  <w15:commentEx w15:paraId="54241783"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4BC7A92C" w15:done="0"/>
  <w15:commentEx w15:paraId="343D83D8" w15:done="0"/>
  <w15:commentEx w15:paraId="3EB39D6F" w15:done="0"/>
  <w15:commentEx w15:paraId="36F7C81E" w15:done="0"/>
  <w15:commentEx w15:paraId="68E92DC2" w15:done="0"/>
  <w15:commentEx w15:paraId="17102926" w15:done="0"/>
  <w15:commentEx w15:paraId="1A5034D4" w15:done="0"/>
  <w15:commentEx w15:paraId="2120938F" w15:done="0"/>
  <w15:commentEx w15:paraId="5ED6CADA" w15:done="0"/>
  <w15:commentEx w15:paraId="62075452" w15:done="0"/>
  <w15:commentEx w15:paraId="4E3AAC7F" w15:done="0"/>
  <w15:commentEx w15:paraId="3B7C9D91" w15:done="0"/>
  <w15:commentEx w15:paraId="2685B610" w15:done="0"/>
  <w15:commentEx w15:paraId="0D2E0217" w15:done="0"/>
  <w15:commentEx w15:paraId="3912EC1F" w15:done="0"/>
  <w15:commentEx w15:paraId="737C0D86" w15:done="0"/>
  <w15:commentEx w15:paraId="791FCC01" w15:done="0"/>
  <w15:commentEx w15:paraId="078D9B1C" w15:done="0"/>
  <w15:commentEx w15:paraId="53753272" w15:done="0"/>
  <w15:commentEx w15:paraId="3F0BB49F" w15:done="0"/>
  <w15:commentEx w15:paraId="67EE1543" w15:done="0"/>
  <w15:commentEx w15:paraId="05DE2C36" w15:done="0"/>
  <w15:commentEx w15:paraId="3752D362" w15:done="0"/>
  <w15:commentEx w15:paraId="7F84202D" w15:done="0"/>
  <w15:commentEx w15:paraId="6FBEFAB5" w15:done="0"/>
  <w15:commentEx w15:paraId="29155FC8" w15:done="0"/>
  <w15:commentEx w15:paraId="35AE23B7" w15:done="0"/>
  <w15:commentEx w15:paraId="486DB6FC" w15:done="0"/>
  <w15:commentEx w15:paraId="52DEA4A3" w15:done="0"/>
  <w15:commentEx w15:paraId="5839700B" w15:done="0"/>
  <w15:commentEx w15:paraId="04023B33" w15:done="0"/>
  <w15:commentEx w15:paraId="234F28D1" w15:done="0"/>
  <w15:commentEx w15:paraId="4065F5D4" w15:done="0"/>
  <w15:commentEx w15:paraId="4A9F8057" w15:done="0"/>
  <w15:commentEx w15:paraId="76902F5D" w15:done="0"/>
  <w15:commentEx w15:paraId="597BB6B3" w15:done="0"/>
  <w15:commentEx w15:paraId="264574D3" w15:done="0"/>
  <w15:commentEx w15:paraId="1B998650" w15:done="0"/>
  <w15:commentEx w15:paraId="1614B183" w15:done="0"/>
  <w15:commentEx w15:paraId="2B981DE4" w15:done="0"/>
  <w15:commentEx w15:paraId="37F1711E" w15:done="0"/>
  <w15:commentEx w15:paraId="5EB17DCE" w15:done="0"/>
  <w15:commentEx w15:paraId="09B88A9E" w15:done="0"/>
  <w15:commentEx w15:paraId="5CF0CE21" w15:done="0"/>
  <w15:commentEx w15:paraId="1EF9630E" w15:done="0"/>
  <w15:commentEx w15:paraId="2761C76E" w15:done="0"/>
  <w15:commentEx w15:paraId="58666DA7" w15:done="0"/>
  <w15:commentEx w15:paraId="70196CA6" w15:done="0"/>
  <w15:commentEx w15:paraId="615177EB" w15:done="0"/>
  <w15:commentEx w15:paraId="3CC11808" w15:done="0"/>
  <w15:commentEx w15:paraId="2CBF0353" w15:done="0"/>
  <w15:commentEx w15:paraId="36EF3F6D" w15:done="0"/>
  <w15:commentEx w15:paraId="78A14228" w15:done="0"/>
  <w15:commentEx w15:paraId="0661FC9F" w15:done="0"/>
  <w15:commentEx w15:paraId="21211D1E" w15:done="0"/>
  <w15:commentEx w15:paraId="288CE9F9" w15:done="0"/>
  <w15:commentEx w15:paraId="60208CF8" w15:done="0"/>
  <w15:commentEx w15:paraId="6ECFFE2D" w15:done="0"/>
  <w15:commentEx w15:paraId="42F5865D" w15:done="0"/>
  <w15:commentEx w15:paraId="19AECC4C" w15:done="0"/>
  <w15:commentEx w15:paraId="10171D21"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5A633142" w15:done="0"/>
  <w15:commentEx w15:paraId="38068A48" w15:done="0"/>
  <w15:commentEx w15:paraId="42A37C83" w15:done="0"/>
  <w15:commentEx w15:paraId="14EC8628" w15:done="0"/>
  <w15:commentEx w15:paraId="1B0D1FE8" w15:done="0"/>
  <w15:commentEx w15:paraId="0FD5F95A" w15:done="0"/>
  <w15:commentEx w15:paraId="4B37D3DC" w15:done="0"/>
  <w15:commentEx w15:paraId="65B263CE" w15:done="0"/>
  <w15:commentEx w15:paraId="55260296" w15:done="0"/>
  <w15:commentEx w15:paraId="2E3E0B09" w15:done="0"/>
  <w15:commentEx w15:paraId="278A82AA" w15:done="0"/>
  <w15:commentEx w15:paraId="215EA4C4" w15:done="0"/>
  <w15:commentEx w15:paraId="46757076" w15:done="0"/>
  <w15:commentEx w15:paraId="5F14020C" w15:done="0"/>
  <w15:commentEx w15:paraId="6456D050" w15:done="0"/>
  <w15:commentEx w15:paraId="2CD28073" w15:done="0"/>
  <w15:commentEx w15:paraId="6009A6CB" w15:done="0"/>
  <w15:commentEx w15:paraId="763C02E5"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7A6E4BF0"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60618FE2" w15:done="0"/>
  <w15:commentEx w15:paraId="35750A2F" w15:done="0"/>
  <w15:commentEx w15:paraId="661489AF" w15:paraIdParent="35750A2F" w15:done="0"/>
  <w15:commentEx w15:paraId="3CF2EBE5" w15:done="0"/>
  <w15:commentEx w15:paraId="4E508A8E" w15:done="0"/>
  <w15:commentEx w15:paraId="47690E01" w15:done="0"/>
  <w15:commentEx w15:paraId="74417032" w15:done="0"/>
  <w15:commentEx w15:paraId="7E7FA246" w15:done="0"/>
  <w15:commentEx w15:paraId="01815709" w15:done="0"/>
  <w15:commentEx w15:paraId="303D0A6C" w15:done="0"/>
  <w15:commentEx w15:paraId="59F4B4A2" w15:done="0"/>
  <w15:commentEx w15:paraId="1BC285D1" w15:done="0"/>
  <w15:commentEx w15:paraId="4B686080" w15:done="0"/>
  <w15:commentEx w15:paraId="6BC0477E" w15:done="0"/>
  <w15:commentEx w15:paraId="6D7C86F1" w15:done="0"/>
  <w15:commentEx w15:paraId="6177C5F4" w15:done="0"/>
  <w15:commentEx w15:paraId="17B9CE40" w15:done="0"/>
  <w15:commentEx w15:paraId="792E848A" w15:done="0"/>
  <w15:commentEx w15:paraId="089FA0FD" w15:done="0"/>
  <w15:commentEx w15:paraId="6EEFD150" w15:done="0"/>
  <w15:commentEx w15:paraId="5CEE098A" w15:done="0"/>
  <w15:commentEx w15:paraId="52D37D0C" w15:done="0"/>
  <w15:commentEx w15:paraId="531E9C7D" w15:done="0"/>
  <w15:commentEx w15:paraId="326F07CD" w15:done="0"/>
  <w15:commentEx w15:paraId="06CAFF7A" w15:done="0"/>
  <w15:commentEx w15:paraId="241836DC" w15:done="0"/>
  <w15:commentEx w15:paraId="6FB63BB6" w15:done="0"/>
  <w15:commentEx w15:paraId="3E026238" w15:done="0"/>
  <w15:commentEx w15:paraId="2D6A3854" w15:done="0"/>
  <w15:commentEx w15:paraId="15F0B8C1" w15:done="0"/>
  <w15:commentEx w15:paraId="16180970" w15:done="0"/>
  <w15:commentEx w15:paraId="6C767843" w15:done="0"/>
  <w15:commentEx w15:paraId="2604F565" w15:done="0"/>
  <w15:commentEx w15:paraId="12704D64" w15:done="0"/>
  <w15:commentEx w15:paraId="07146315" w15:done="0"/>
  <w15:commentEx w15:paraId="465187A3" w15:done="0"/>
  <w15:commentEx w15:paraId="4702431E" w15:done="0"/>
  <w15:commentEx w15:paraId="47C93A1A" w15:done="0"/>
  <w15:commentEx w15:paraId="1F0C3A03" w15:done="0"/>
  <w15:commentEx w15:paraId="62C144E9" w15:done="0"/>
  <w15:commentEx w15:paraId="76E2EFC0" w15:done="0"/>
  <w15:commentEx w15:paraId="000F6066" w15:done="0"/>
  <w15:commentEx w15:paraId="589001D2" w15:done="0"/>
  <w15:commentEx w15:paraId="369C70AE" w15:done="0"/>
  <w15:commentEx w15:paraId="3B5F95C4" w15:done="0"/>
  <w15:commentEx w15:paraId="4DFFED0A" w15:done="0"/>
  <w15:commentEx w15:paraId="0394EE97" w15:done="0"/>
  <w15:commentEx w15:paraId="208F2CFB" w15:done="0"/>
  <w15:commentEx w15:paraId="56627FD3" w15:done="0"/>
  <w15:commentEx w15:paraId="27F5CCCA" w15:done="0"/>
  <w15:commentEx w15:paraId="57E26D4C" w15:done="0"/>
  <w15:commentEx w15:paraId="4430E411" w15:done="0"/>
  <w15:commentEx w15:paraId="2056BD44" w15:done="0"/>
  <w15:commentEx w15:paraId="19020A18" w15:done="0"/>
  <w15:commentEx w15:paraId="10FC8D95" w15:done="0"/>
  <w15:commentEx w15:paraId="0E3DC6D9" w15:done="0"/>
  <w15:commentEx w15:paraId="71908978" w15:done="0"/>
  <w15:commentEx w15:paraId="56AB1A84" w15:done="0"/>
  <w15:commentEx w15:paraId="38ECD9CB" w15:done="0"/>
  <w15:commentEx w15:paraId="49423E4E" w15:done="0"/>
  <w15:commentEx w15:paraId="546433EF" w15:done="0"/>
  <w15:commentEx w15:paraId="0BD2DCF9" w15:done="0"/>
  <w15:commentEx w15:paraId="17988EDA" w15:done="0"/>
  <w15:commentEx w15:paraId="52D8C1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82E1" w16cex:dateUtc="2021-04-29T23:09:00Z"/>
  <w16cex:commentExtensible w16cex:durableId="23678258" w16cex:dateUtc="2016-08-19T20:21:00Z"/>
  <w16cex:commentExtensible w16cex:durableId="23678259" w16cex:dateUtc="2019-02-25T18:54:00Z"/>
  <w16cex:commentExtensible w16cex:durableId="2367825A" w16cex:dateUtc="2020-02-24T23:02:00Z"/>
  <w16cex:commentExtensible w16cex:durableId="2367825B" w16cex:dateUtc="2020-02-14T16:38:00Z"/>
  <w16cex:commentExtensible w16cex:durableId="2367825C" w16cex:dateUtc="2019-10-08T19:15:00Z"/>
  <w16cex:commentExtensible w16cex:durableId="2367825D" w16cex:dateUtc="2020-11-09T16:17:00Z"/>
  <w16cex:commentExtensible w16cex:durableId="2367825E" w16cex:dateUtc="2020-02-24T23:03:00Z"/>
  <w16cex:commentExtensible w16cex:durableId="2367825F" w16cex:dateUtc="2019-03-19T22:39:00Z"/>
  <w16cex:commentExtensible w16cex:durableId="255CBAFD" w16cex:dateUtc="2021-12-09T22:27:00Z"/>
  <w16cex:commentExtensible w16cex:durableId="23678260" w16cex:dateUtc="2020-02-18T18:56:00Z"/>
  <w16cex:commentExtensible w16cex:durableId="23678261" w16cex:dateUtc="2019-02-25T18:59:00Z"/>
  <w16cex:commentExtensible w16cex:durableId="23678262" w16cex:dateUtc="2019-02-25T19:04:00Z"/>
  <w16cex:commentExtensible w16cex:durableId="23678263" w16cex:dateUtc="2019-02-25T19:05:00Z"/>
  <w16cex:commentExtensible w16cex:durableId="23678264" w16cex:dateUtc="2019-02-25T19:08:00Z"/>
  <w16cex:commentExtensible w16cex:durableId="243581E2" w16cex:dateUtc="2021-04-29T23:05:00Z"/>
  <w16cex:commentExtensible w16cex:durableId="23678267" w16cex:dateUtc="2019-02-25T19:11:00Z"/>
  <w16cex:commentExtensible w16cex:durableId="23678268" w16cex:dateUtc="2019-02-25T19:12:00Z"/>
  <w16cex:commentExtensible w16cex:durableId="23678E9B" w16cex:dateUtc="2020-11-24T18:52:00Z"/>
  <w16cex:commentExtensible w16cex:durableId="23678269" w16cex:dateUtc="2020-05-04T23:39:00Z"/>
  <w16cex:commentExtensible w16cex:durableId="2367826A" w16cex:dateUtc="2019-08-07T19:04:00Z"/>
  <w16cex:commentExtensible w16cex:durableId="2463AADF" w16cex:dateUtc="2021-06-03T23:24:00Z"/>
  <w16cex:commentExtensible w16cex:durableId="2367826C" w16cex:dateUtc="2019-02-25T19:13:00Z"/>
  <w16cex:commentExtensible w16cex:durableId="2367826D" w16cex:dateUtc="2019-02-25T19:15:00Z"/>
  <w16cex:commentExtensible w16cex:durableId="2367826E" w16cex:dateUtc="2019-02-25T19:19:00Z"/>
  <w16cex:commentExtensible w16cex:durableId="2367826F" w16cex:dateUtc="2019-02-25T19:30:00Z"/>
  <w16cex:commentExtensible w16cex:durableId="23678270" w16cex:dateUtc="2020-02-28T16:47:00Z"/>
  <w16cex:commentExtensible w16cex:durableId="23678271" w16cex:dateUtc="2020-02-28T16:49:00Z"/>
  <w16cex:commentExtensible w16cex:durableId="23678272" w16cex:dateUtc="2020-04-03T22:05:00Z"/>
  <w16cex:commentExtensible w16cex:durableId="24BE35DC" w16cex:dateUtc="2021-08-11T15:41:00Z"/>
  <w16cex:commentExtensible w16cex:durableId="23678273" w16cex:dateUtc="2019-02-25T19:32:00Z"/>
  <w16cex:commentExtensible w16cex:durableId="23678274" w16cex:dateUtc="2019-02-25T19:34:00Z"/>
  <w16cex:commentExtensible w16cex:durableId="24BE3C3F" w16cex:dateUtc="2021-08-11T16:08:00Z"/>
  <w16cex:commentExtensible w16cex:durableId="23678275" w16cex:dateUtc="2020-05-05T21:20:00Z"/>
  <w16cex:commentExtensible w16cex:durableId="23678276" w16cex:dateUtc="2016-08-19T20:22:00Z"/>
  <w16cex:commentExtensible w16cex:durableId="23678277" w16cex:dateUtc="2019-03-19T22:28:00Z"/>
  <w16cex:commentExtensible w16cex:durableId="23678278" w16cex:dateUtc="2020-05-04T21:37:00Z"/>
  <w16cex:commentExtensible w16cex:durableId="23678279" w16cex:dateUtc="2019-03-19T22:26:00Z"/>
  <w16cex:commentExtensible w16cex:durableId="2367827A" w16cex:dateUtc="2019-02-25T17:14:00Z"/>
  <w16cex:commentExtensible w16cex:durableId="2435829F" w16cex:dateUtc="2021-04-29T23:08:00Z"/>
  <w16cex:commentExtensible w16cex:durableId="259CF73D" w16cex:dateUtc="2022-01-27T15:49:00Z"/>
  <w16cex:commentExtensible w16cex:durableId="243582B6" w16cex:dateUtc="2021-04-29T23:08:00Z"/>
  <w16cex:commentExtensible w16cex:durableId="25A11FDF" w16cex:dateUtc="2022-01-30T19:31:00Z"/>
  <w16cex:commentExtensible w16cex:durableId="2367827C" w16cex:dateUtc="2020-10-01T17:34:00Z"/>
  <w16cex:commentExtensible w16cex:durableId="2367827D" w16cex:dateUtc="2020-05-04T21:40:00Z"/>
  <w16cex:commentExtensible w16cex:durableId="2367827E" w16cex:dateUtc="2019-02-25T20:21:00Z"/>
  <w16cex:commentExtensible w16cex:durableId="2367827F" w16cex:dateUtc="2019-02-25T20:21:00Z"/>
  <w16cex:commentExtensible w16cex:durableId="23678280" w16cex:dateUtc="2020-03-21T17:31:00Z"/>
  <w16cex:commentExtensible w16cex:durableId="258852BF" w16cex:dateUtc="2022-01-12T00:02:00Z"/>
  <w16cex:commentExtensible w16cex:durableId="23678281" w16cex:dateUtc="2020-03-21T17:33:00Z"/>
  <w16cex:commentExtensible w16cex:durableId="23678282" w16cex:dateUtc="2020-03-21T17:35:00Z"/>
  <w16cex:commentExtensible w16cex:durableId="23678283" w16cex:dateUtc="2020-03-21T17:37:00Z"/>
  <w16cex:commentExtensible w16cex:durableId="23678284" w16cex:dateUtc="2016-11-16T19:23:00Z"/>
  <w16cex:commentExtensible w16cex:durableId="23678285" w16cex:dateUtc="2017-07-31T18:52:00Z"/>
  <w16cex:commentExtensible w16cex:durableId="2436AB2B" w16cex:dateUtc="2021-04-30T20:13:00Z"/>
  <w16cex:commentExtensible w16cex:durableId="2367828B" w16cex:dateUtc="2020-06-18T17:24:00Z"/>
  <w16cex:commentExtensible w16cex:durableId="24366D3C" w16cex:dateUtc="2021-04-30T15:49:00Z"/>
  <w16cex:commentExtensible w16cex:durableId="246B2457" w16cex:dateUtc="2021-06-09T15:28:00Z"/>
  <w16cex:commentExtensible w16cex:durableId="2367828C" w16cex:dateUtc="2020-06-11T18:50:00Z"/>
  <w16cex:commentExtensible w16cex:durableId="2367828D" w16cex:dateUtc="2020-06-11T18:51:00Z"/>
  <w16cex:commentExtensible w16cex:durableId="2367828E" w16cex:dateUtc="2020-10-13T17:29:00Z"/>
  <w16cex:commentExtensible w16cex:durableId="2367828F" w16cex:dateUtc="2020-06-18T17:30:00Z"/>
  <w16cex:commentExtensible w16cex:durableId="23678290" w16cex:dateUtc="2020-06-11T18:51:00Z"/>
  <w16cex:commentExtensible w16cex:durableId="23678291" w16cex:dateUtc="2017-02-17T15:25:00Z"/>
  <w16cex:commentExtensible w16cex:durableId="23678292" w16cex:dateUtc="2017-05-25T19:58:00Z"/>
  <w16cex:commentExtensible w16cex:durableId="23678293" w16cex:dateUtc="2018-03-09T20:42:00Z"/>
  <w16cex:commentExtensible w16cex:durableId="23678294" w16cex:dateUtc="2019-05-10T21:57:00Z"/>
  <w16cex:commentExtensible w16cex:durableId="240EDA00" w16cex:dateUtc="2021-03-31T15:22:00Z"/>
  <w16cex:commentExtensible w16cex:durableId="240EDB4D" w16cex:dateUtc="2021-03-31T15:28:00Z"/>
  <w16cex:commentExtensible w16cex:durableId="23678295" w16cex:dateUtc="2017-11-14T22:41:00Z"/>
  <w16cex:commentExtensible w16cex:durableId="23678296" w16cex:dateUtc="2020-09-15T13:57:00Z"/>
  <w16cex:commentExtensible w16cex:durableId="240EDCFD" w16cex:dateUtc="2021-03-31T15:35:00Z"/>
  <w16cex:commentExtensible w16cex:durableId="23678297" w16cex:dateUtc="2019-05-01T17:42:00Z"/>
  <w16cex:commentExtensible w16cex:durableId="23678298" w16cex:dateUtc="2018-03-09T20:38:00Z"/>
  <w16cex:commentExtensible w16cex:durableId="23678299" w16cex:dateUtc="2019-05-01T17:37:00Z"/>
  <w16cex:commentExtensible w16cex:durableId="25A129A4" w16cex:dateUtc="2022-01-30T20:13:00Z"/>
  <w16cex:commentExtensible w16cex:durableId="23AC33BA" w16cex:dateUtc="2021-01-15T20:31:00Z"/>
  <w16cex:commentExtensible w16cex:durableId="2367829A" w16cex:dateUtc="2020-03-28T02:13:00Z"/>
  <w16cex:commentExtensible w16cex:durableId="2367829B" w16cex:dateUtc="2019-05-31T20:05:00Z"/>
  <w16cex:commentExtensible w16cex:durableId="23AC37C8" w16cex:dateUtc="2021-01-15T20:48:00Z"/>
  <w16cex:commentExtensible w16cex:durableId="25A12C73" w16cex:dateUtc="2022-01-30T20:25:00Z"/>
  <w16cex:commentExtensible w16cex:durableId="25A13333" w16cex:dateUtc="2022-01-30T20:54:00Z"/>
  <w16cex:commentExtensible w16cex:durableId="23A7FEE1" w16cex:dateUtc="2021-01-12T15:56:00Z"/>
  <w16cex:commentExtensible w16cex:durableId="2367829C" w16cex:dateUtc="2017-06-21T18:09:00Z"/>
  <w16cex:commentExtensible w16cex:durableId="2367829D" w16cex:dateUtc="2019-11-19T21:25:00Z"/>
  <w16cex:commentExtensible w16cex:durableId="2367829E" w16cex:dateUtc="2020-03-30T14:38:00Z"/>
  <w16cex:commentExtensible w16cex:durableId="2367829F" w16cex:dateUtc="2017-06-21T18:13:00Z"/>
  <w16cex:commentExtensible w16cex:durableId="2436AB8A" w16cex:dateUtc="2021-04-30T20:15:00Z"/>
  <w16cex:commentExtensible w16cex:durableId="248EC32F" w16cex:dateUtc="2021-07-06T15:55:00Z"/>
  <w16cex:commentExtensible w16cex:durableId="236782A0" w16cex:dateUtc="2016-11-16T21:58:00Z"/>
  <w16cex:commentExtensible w16cex:durableId="236782A1" w16cex:dateUtc="2018-08-10T14:34:00Z"/>
  <w16cex:commentExtensible w16cex:durableId="246B27AA" w16cex:dateUtc="2021-04-30T15:49:00Z"/>
  <w16cex:commentExtensible w16cex:durableId="246B27A9" w16cex:dateUtc="2021-06-09T15:28:00Z"/>
  <w16cex:commentExtensible w16cex:durableId="24366FDC" w16cex:dateUtc="2021-04-30T15:56:00Z"/>
  <w16cex:commentExtensible w16cex:durableId="236782A2" w16cex:dateUtc="2016-10-24T16:53:00Z"/>
  <w16cex:commentExtensible w16cex:durableId="236782A3" w16cex:dateUtc="2019-02-20T22:26:00Z"/>
  <w16cex:commentExtensible w16cex:durableId="236782A4" w16cex:dateUtc="2020-04-17T18:03:00Z"/>
  <w16cex:commentExtensible w16cex:durableId="236782A5" w16cex:dateUtc="2019-02-20T22:31:00Z"/>
  <w16cex:commentExtensible w16cex:durableId="236782A6" w16cex:dateUtc="2020-04-17T18:25:00Z"/>
  <w16cex:commentExtensible w16cex:durableId="236782A7" w16cex:dateUtc="2017-02-10T18:20:00Z"/>
  <w16cex:commentExtensible w16cex:durableId="236782A8" w16cex:dateUtc="2020-09-30T17:57:00Z"/>
  <w16cex:commentExtensible w16cex:durableId="24D7505F" w16cex:dateUtc="2021-08-30T16:41:00Z"/>
  <w16cex:commentExtensible w16cex:durableId="24D75092" w16cex:dateUtc="2021-08-30T16:41:00Z"/>
  <w16cex:commentExtensible w16cex:durableId="236782A9" w16cex:dateUtc="2019-03-26T18:28:00Z"/>
  <w16cex:commentExtensible w16cex:durableId="236782AA" w16cex:dateUtc="2018-08-10T21:54:00Z"/>
  <w16cex:commentExtensible w16cex:durableId="236782AB" w16cex:dateUtc="2018-08-10T21:55:00Z"/>
  <w16cex:commentExtensible w16cex:durableId="2457E4DF" w16cex:dateUtc="2021-05-26T00:57:00Z"/>
  <w16cex:commentExtensible w16cex:durableId="236782AC" w16cex:dateUtc="2019-08-07T19:45:00Z"/>
  <w16cex:commentExtensible w16cex:durableId="236782AD" w16cex:dateUtc="2019-08-07T19:52:00Z"/>
  <w16cex:commentExtensible w16cex:durableId="236782AE" w16cex:dateUtc="2019-08-07T19:54:00Z"/>
  <w16cex:commentExtensible w16cex:durableId="236782AF" w16cex:dateUtc="2019-03-19T22:35:00Z"/>
  <w16cex:commentExtensible w16cex:durableId="236782B0" w16cex:dateUtc="2019-08-07T20:00:00Z"/>
  <w16cex:commentExtensible w16cex:durableId="246B2948" w16cex:dateUtc="2021-04-30T15:49:00Z"/>
  <w16cex:commentExtensible w16cex:durableId="246B2947" w16cex:dateUtc="2021-06-09T15:28:00Z"/>
  <w16cex:commentExtensible w16cex:durableId="246B2946" w16cex:dateUtc="2021-04-30T15:56:00Z"/>
  <w16cex:commentExtensible w16cex:durableId="236782B1" w16cex:dateUtc="2020-03-30T14:58:00Z"/>
  <w16cex:commentExtensible w16cex:durableId="236782B2" w16cex:dateUtc="2016-12-16T17:33:00Z"/>
  <w16cex:commentExtensible w16cex:durableId="2379EA12" w16cex:dateUtc="2020-12-08T17:03:00Z"/>
  <w16cex:commentExtensible w16cex:durableId="236782B6" w16cex:dateUtc="2016-08-24T14:16:00Z"/>
  <w16cex:commentExtensible w16cex:durableId="24D754E6" w16cex:dateUtc="2021-08-30T16:58:00Z"/>
  <w16cex:commentExtensible w16cex:durableId="236782BA" w16cex:dateUtc="2019-03-19T22:58:00Z"/>
  <w16cex:commentExtensible w16cex:durableId="236782BB" w16cex:dateUtc="2017-09-01T16:13:00Z"/>
  <w16cex:commentExtensible w16cex:durableId="236782BC" w16cex:dateUtc="2020-11-13T16:43:00Z"/>
  <w16cex:commentExtensible w16cex:durableId="236782BE" w16cex:dateUtc="2019-02-20T22:31:00Z"/>
  <w16cex:commentExtensible w16cex:durableId="236782BF" w16cex:dateUtc="2017-07-20T13:41:00Z"/>
  <w16cex:commentExtensible w16cex:durableId="236782C0" w16cex:dateUtc="2019-03-19T22:59:00Z"/>
  <w16cex:commentExtensible w16cex:durableId="236782C1" w16cex:dateUtc="2020-06-18T17:35:00Z"/>
  <w16cex:commentExtensible w16cex:durableId="236782C2" w16cex:dateUtc="2020-06-11T18:51:00Z"/>
  <w16cex:commentExtensible w16cex:durableId="236782C3" w16cex:dateUtc="2020-06-18T17:36:00Z"/>
  <w16cex:commentExtensible w16cex:durableId="236782C4" w16cex:dateUtc="2020-06-11T18:51:00Z"/>
  <w16cex:commentExtensible w16cex:durableId="25D4AA8C" w16cex:dateUtc="2022-03-10T21:49:00Z"/>
  <w16cex:commentExtensible w16cex:durableId="246B2B27" w16cex:dateUtc="2021-04-30T15:49:00Z"/>
  <w16cex:commentExtensible w16cex:durableId="246B2B26" w16cex:dateUtc="2021-06-09T15:28:00Z"/>
  <w16cex:commentExtensible w16cex:durableId="246B2B25" w16cex:dateUtc="2021-04-30T15:56:00Z"/>
  <w16cex:commentExtensible w16cex:durableId="24366A46" w16cex:dateUtc="2021-04-30T15:36:00Z"/>
  <w16cex:commentExtensible w16cex:durableId="236782C5" w16cex:dateUtc="2017-07-20T13:57:00Z"/>
  <w16cex:commentExtensible w16cex:durableId="236782C6" w16cex:dateUtc="2020-06-10T22:54:00Z"/>
  <w16cex:commentExtensible w16cex:durableId="236782C7" w16cex:dateUtc="2020-06-10T23:05:00Z"/>
  <w16cex:commentExtensible w16cex:durableId="236782C8" w16cex:dateUtc="2020-06-10T23:05:00Z"/>
  <w16cex:commentExtensible w16cex:durableId="236782C9" w16cex:dateUtc="2020-06-10T23:05:00Z"/>
  <w16cex:commentExtensible w16cex:durableId="236782CA" w16cex:dateUtc="2020-06-10T23:31:00Z"/>
  <w16cex:commentExtensible w16cex:durableId="236782CB" w16cex:dateUtc="2020-06-10T23:05:00Z"/>
  <w16cex:commentExtensible w16cex:durableId="236782CC" w16cex:dateUtc="2020-06-10T23:05:00Z"/>
  <w16cex:commentExtensible w16cex:durableId="236782CD" w16cex:dateUtc="2020-06-10T23:05:00Z"/>
  <w16cex:commentExtensible w16cex:durableId="236782CE" w16cex:dateUtc="2017-09-05T16:14:00Z"/>
  <w16cex:commentExtensible w16cex:durableId="236782CF" w16cex:dateUtc="2016-08-24T14:16:00Z"/>
  <w16cex:commentExtensible w16cex:durableId="236782D0" w16cex:dateUtc="2019-08-07T21:11:00Z"/>
  <w16cex:commentExtensible w16cex:durableId="236782D1" w16cex:dateUtc="2016-11-17T20:53:00Z"/>
  <w16cex:commentExtensible w16cex:durableId="2424427C" w16cex:dateUtc="2021-04-16T21:04:00Z"/>
  <w16cex:commentExtensible w16cex:durableId="2424427B" w16cex:dateUtc="2021-04-16T20:59:00Z"/>
  <w16cex:commentExtensible w16cex:durableId="236782D2" w16cex:dateUtc="2016-11-02T19:04:00Z"/>
  <w16cex:commentExtensible w16cex:durableId="25DB1388" w16cex:dateUtc="2022-03-15T17:30:00Z"/>
  <w16cex:commentExtensible w16cex:durableId="236782D3" w16cex:dateUtc="2016-11-02T19:05:00Z"/>
  <w16cex:commentExtensible w16cex:durableId="236782D4" w16cex:dateUtc="2018-08-10T21:42:00Z"/>
  <w16cex:commentExtensible w16cex:durableId="236782D5" w16cex:dateUtc="2020-03-22T04:35:00Z"/>
  <w16cex:commentExtensible w16cex:durableId="236782D6" w16cex:dateUtc="2020-03-22T04:38:00Z"/>
  <w16cex:commentExtensible w16cex:durableId="236782D7" w16cex:dateUtc="2020-03-22T04:39:00Z"/>
  <w16cex:commentExtensible w16cex:durableId="236782D8" w16cex:dateUtc="2018-08-10T20:42:00Z"/>
  <w16cex:commentExtensible w16cex:durableId="236782D9" w16cex:dateUtc="2018-08-10T20:50:00Z"/>
  <w16cex:commentExtensible w16cex:durableId="236782DA" w16cex:dateUtc="2018-08-10T20:49:00Z"/>
  <w16cex:commentExtensible w16cex:durableId="236782DB" w16cex:dateUtc="2019-03-19T22:53:00Z"/>
  <w16cex:commentExtensible w16cex:durableId="236782DC" w16cex:dateUtc="2020-09-15T20:16:00Z"/>
  <w16cex:commentExtensible w16cex:durableId="236782DD" w16cex:dateUtc="2020-09-15T20:18:00Z"/>
  <w16cex:commentExtensible w16cex:durableId="236782DE" w16cex:dateUtc="2020-06-18T17:38:00Z"/>
  <w16cex:commentExtensible w16cex:durableId="236782DF" w16cex:dateUtc="2020-06-11T18:51:00Z"/>
  <w16cex:commentExtensible w16cex:durableId="236782E0" w16cex:dateUtc="2020-06-12T23:57:00Z"/>
  <w16cex:commentExtensible w16cex:durableId="236782E1" w16cex:dateUtc="2020-06-11T18:51:00Z"/>
  <w16cex:commentExtensible w16cex:durableId="236782E2" w16cex:dateUtc="2020-09-16T00:27:00Z"/>
  <w16cex:commentExtensible w16cex:durableId="236782E3" w16cex:dateUtc="2020-09-15T20:13:00Z"/>
  <w16cex:commentExtensible w16cex:durableId="236782E4" w16cex:dateUtc="2013-11-06T17:34:00Z"/>
  <w16cex:commentExtensible w16cex:durableId="236782E5" w16cex:dateUtc="2017-05-16T21:38:00Z"/>
  <w16cex:commentExtensible w16cex:durableId="236782E6" w16cex:dateUtc="2017-06-15T18:21:00Z"/>
  <w16cex:commentExtensible w16cex:durableId="236782E7" w16cex:dateUtc="2020-03-08T01:54:00Z"/>
  <w16cex:commentExtensible w16cex:durableId="236782E8" w16cex:dateUtc="2019-05-10T21:07:00Z"/>
  <w16cex:commentExtensible w16cex:durableId="236782E9" w16cex:dateUtc="2017-06-15T18:51:00Z"/>
  <w16cex:commentExtensible w16cex:durableId="25A7D164" w16cex:dateUtc="2022-02-04T21:23:00Z"/>
  <w16cex:commentExtensible w16cex:durableId="236782EA" w16cex:dateUtc="2014-11-05T19:54:00Z"/>
  <w16cex:commentExtensible w16cex:durableId="236782ED" w16cex:dateUtc="2015-10-21T16:16:00Z"/>
  <w16cex:commentExtensible w16cex:durableId="236782EE" w16cex:dateUtc="2015-10-21T16:17:00Z"/>
  <w16cex:commentExtensible w16cex:durableId="236782EF" w16cex:dateUtc="2020-02-20T19:46:00Z"/>
  <w16cex:commentExtensible w16cex:durableId="236782F0" w16cex:dateUtc="2019-08-14T21:18:00Z"/>
  <w16cex:commentExtensible w16cex:durableId="25A1902B" w16cex:dateUtc="2022-01-31T03:29:00Z"/>
  <w16cex:commentExtensible w16cex:durableId="25A1311D" w16cex:dateUtc="2022-01-30T20:45:00Z"/>
  <w16cex:commentExtensible w16cex:durableId="236782F2" w16cex:dateUtc="2020-02-20T19:47:00Z"/>
  <w16cex:commentExtensible w16cex:durableId="236782F3" w16cex:dateUtc="2019-08-14T17:36:00Z"/>
  <w16cex:commentExtensible w16cex:durableId="246B7DE2" w16cex:dateUtc="2021-06-09T21:50:00Z"/>
  <w16cex:commentExtensible w16cex:durableId="236782F4" w16cex:dateUtc="2015-10-21T16:17:00Z"/>
  <w16cex:commentExtensible w16cex:durableId="236782F5" w16cex:dateUtc="2015-10-21T16:19:00Z"/>
  <w16cex:commentExtensible w16cex:durableId="236782F6" w16cex:dateUtc="2019-08-14T17:38:00Z"/>
  <w16cex:commentExtensible w16cex:durableId="246B7F38" w16cex:dateUtc="2021-06-09T21:56:00Z"/>
  <w16cex:commentExtensible w16cex:durableId="236782F7" w16cex:dateUtc="2019-08-14T17:46:00Z"/>
  <w16cex:commentExtensible w16cex:durableId="237B8738" w16cex:dateUtc="2020-12-09T22:26:00Z"/>
  <w16cex:commentExtensible w16cex:durableId="236782F8" w16cex:dateUtc="2014-11-05T19:55:00Z"/>
  <w16cex:commentExtensible w16cex:durableId="236782F9" w16cex:dateUtc="2019-08-14T17:48:00Z"/>
  <w16cex:commentExtensible w16cex:durableId="258806A0" w16cex:dateUtc="2022-01-11T18:37:00Z"/>
  <w16cex:commentExtensible w16cex:durableId="2588070D" w16cex:dateUtc="2022-01-11T18:37:00Z"/>
  <w16cex:commentExtensible w16cex:durableId="2587F2F9" w16cex:dateUtc="2022-01-11T17:13:00Z"/>
  <w16cex:commentExtensible w16cex:durableId="2587F328" w16cex:dateUtc="2022-01-11T17:13:00Z"/>
  <w16cex:commentExtensible w16cex:durableId="241196B2" w16cex:dateUtc="2017-07-21T17:31:00Z"/>
  <w16cex:commentExtensible w16cex:durableId="241196B1" w16cex:dateUtc="2021-04-02T17:07:00Z"/>
  <w16cex:commentExtensible w16cex:durableId="236782FB" w16cex:dateUtc="2020-11-17T17:41:00Z"/>
  <w16cex:commentExtensible w16cex:durableId="236782FC" w16cex:dateUtc="2020-09-30T17:27:00Z"/>
  <w16cex:commentExtensible w16cex:durableId="24119EF9" w16cex:dateUtc="2021-04-02T17:47:00Z"/>
  <w16cex:commentExtensible w16cex:durableId="24119F05" w16cex:dateUtc="2021-04-02T17:47:00Z"/>
  <w16cex:commentExtensible w16cex:durableId="236782FE" w16cex:dateUtc="2020-05-20T21:19:00Z"/>
  <w16cex:commentExtensible w16cex:durableId="25A18FC5" w16cex:dateUtc="2022-01-31T03:29:00Z"/>
  <w16cex:commentExtensible w16cex:durableId="25A1342E" w16cex:dateUtc="2022-01-30T20:58:00Z"/>
  <w16cex:commentExtensible w16cex:durableId="255207DF" w16cex:dateUtc="2021-12-01T19:40:00Z"/>
  <w16cex:commentExtensible w16cex:durableId="25A18E10" w16cex:dateUtc="2022-01-31T03:22:00Z"/>
  <w16cex:commentExtensible w16cex:durableId="2587F7B6" w16cex:dateUtc="2022-01-11T17:33:00Z"/>
  <w16cex:commentExtensible w16cex:durableId="23678300" w16cex:dateUtc="2016-10-27T16:32:00Z"/>
  <w16cex:commentExtensible w16cex:durableId="246B8043" w16cex:dateUtc="2021-06-09T21:50:00Z"/>
  <w16cex:commentExtensible w16cex:durableId="23678301" w16cex:dateUtc="2019-08-14T17:53:00Z"/>
  <w16cex:commentExtensible w16cex:durableId="246B80C8" w16cex:dateUtc="2021-06-09T21:50:00Z"/>
  <w16cex:commentExtensible w16cex:durableId="23678302" w16cex:dateUtc="2020-06-11T21:06:00Z"/>
  <w16cex:commentExtensible w16cex:durableId="246B8232" w16cex:dateUtc="2021-06-09T22:08:00Z"/>
  <w16cex:commentExtensible w16cex:durableId="23678303" w16cex:dateUtc="2020-06-18T17:41:00Z"/>
  <w16cex:commentExtensible w16cex:durableId="23678304" w16cex:dateUtc="2020-06-11T18:51:00Z"/>
  <w16cex:commentExtensible w16cex:durableId="23678305" w16cex:dateUtc="2019-08-14T17:58:00Z"/>
  <w16cex:commentExtensible w16cex:durableId="23678306" w16cex:dateUtc="2020-03-21T17:17:00Z"/>
  <w16cex:commentExtensible w16cex:durableId="23678307" w16cex:dateUtc="2020-04-10T14:50:00Z"/>
  <w16cex:commentExtensible w16cex:durableId="246B9154" w16cex:dateUtc="2021-06-09T22:11:00Z"/>
  <w16cex:commentExtensible w16cex:durableId="23678308" w16cex:dateUtc="2019-08-14T17:59:00Z"/>
  <w16cex:commentExtensible w16cex:durableId="23678309" w16cex:dateUtc="2019-08-14T18:06:00Z"/>
  <w16cex:commentExtensible w16cex:durableId="2367830A" w16cex:dateUtc="2019-08-14T18:09:00Z"/>
  <w16cex:commentExtensible w16cex:durableId="246B9390" w16cex:dateUtc="2021-06-09T23:19:00Z"/>
  <w16cex:commentExtensible w16cex:durableId="2485BD03" w16cex:dateUtc="2021-06-29T19:38:00Z"/>
  <w16cex:commentExtensible w16cex:durableId="2367830B" w16cex:dateUtc="2016-10-27T16:59:00Z"/>
  <w16cex:commentExtensible w16cex:durableId="2367830C" w16cex:dateUtc="2019-08-14T18:10:00Z"/>
  <w16cex:commentExtensible w16cex:durableId="246B9789" w16cex:dateUtc="2021-06-09T23:39:00Z"/>
  <w16cex:commentExtensible w16cex:durableId="2367830D" w16cex:dateUtc="2020-03-05T16:06:00Z"/>
  <w16cex:commentExtensible w16cex:durableId="2367830E" w16cex:dateUtc="2020-03-05T16:07:00Z"/>
  <w16cex:commentExtensible w16cex:durableId="2492F402" w16cex:dateUtc="2021-06-09T23:37:00Z"/>
  <w16cex:commentExtensible w16cex:durableId="2492F4B3" w16cex:dateUtc="2021-07-09T20:15:00Z"/>
  <w16cex:commentExtensible w16cex:durableId="2492F491" w16cex:dateUtc="2021-07-09T20:15:00Z"/>
  <w16cex:commentExtensible w16cex:durableId="2367830F" w16cex:dateUtc="2020-03-31T23:27:00Z"/>
  <w16cex:commentExtensible w16cex:durableId="23678310" w16cex:dateUtc="2020-03-31T23:28:00Z"/>
  <w16cex:commentExtensible w16cex:durableId="23678311" w16cex:dateUtc="2014-11-03T18:19:00Z"/>
  <w16cex:commentExtensible w16cex:durableId="23678316" w16cex:dateUtc="2014-01-30T20:37:00Z"/>
  <w16cex:commentExtensible w16cex:durableId="23678317" w16cex:dateUtc="2014-02-12T22:10:00Z"/>
  <w16cex:commentExtensible w16cex:durableId="245A0F4D" w16cex:dateUtc="2021-05-27T16:30:00Z"/>
  <w16cex:commentExtensible w16cex:durableId="23678318" w16cex:dateUtc="2020-07-06T15:59:00Z"/>
  <w16cex:commentExtensible w16cex:durableId="23678319" w16cex:dateUtc="2020-03-22T04:11:00Z"/>
  <w16cex:commentExtensible w16cex:durableId="2367831A" w16cex:dateUtc="2020-10-13T19:40:00Z"/>
  <w16cex:commentExtensible w16cex:durableId="2367831B" w16cex:dateUtc="2020-10-13T19:40:00Z"/>
  <w16cex:commentExtensible w16cex:durableId="2367831C" w16cex:dateUtc="2019-05-10T21:38:00Z"/>
  <w16cex:commentExtensible w16cex:durableId="2367831D" w16cex:dateUtc="2014-01-30T20:37:00Z"/>
  <w16cex:commentExtensible w16cex:durableId="2367831E" w16cex:dateUtc="2019-05-10T21:39:00Z"/>
  <w16cex:commentExtensible w16cex:durableId="2367831F" w16cex:dateUtc="2020-03-31T23:30:00Z"/>
  <w16cex:commentExtensible w16cex:durableId="23678320" w16cex:dateUtc="2020-06-18T17:46:00Z"/>
  <w16cex:commentExtensible w16cex:durableId="23678321" w16cex:dateUtc="2017-07-21T20:14:00Z"/>
  <w16cex:commentExtensible w16cex:durableId="23678322" w16cex:dateUtc="2020-06-11T18:51:00Z"/>
  <w16cex:commentExtensible w16cex:durableId="23678323" w16cex:dateUtc="2020-06-18T17:48:00Z"/>
  <w16cex:commentExtensible w16cex:durableId="23678324" w16cex:dateUtc="2020-06-13T00:01:00Z"/>
  <w16cex:commentExtensible w16cex:durableId="23678325" w16cex:dateUtc="2020-06-11T18:51:00Z"/>
  <w16cex:commentExtensible w16cex:durableId="2587F89C" w16cex:dateUtc="2014-01-30T20:37:00Z"/>
  <w16cex:commentExtensible w16cex:durableId="25A11044" w16cex:dateUtc="2022-01-30T18:25:00Z"/>
  <w16cex:commentExtensible w16cex:durableId="25A11039" w16cex:dateUtc="2022-01-30T18:25:00Z"/>
  <w16cex:commentExtensible w16cex:durableId="25A7C8AE" w16cex:dateUtc="2022-02-04T20:44:00Z"/>
  <w16cex:commentExtensible w16cex:durableId="25A7C861" w16cex:dateUtc="2022-02-04T20:44:00Z"/>
  <w16cex:commentExtensible w16cex:durableId="23678326" w16cex:dateUtc="2019-06-10T16:00:00Z"/>
  <w16cex:commentExtensible w16cex:durableId="23678327" w16cex:dateUtc="2019-06-10T16:01:00Z"/>
  <w16cex:commentExtensible w16cex:durableId="23678328" w16cex:dateUtc="2019-10-11T18:02:00Z"/>
  <w16cex:commentExtensible w16cex:durableId="237CB41D" w16cex:dateUtc="2020-12-10T19:50:00Z"/>
  <w16cex:commentExtensible w16cex:durableId="23678329" w16cex:dateUtc="2019-10-11T18:04:00Z"/>
  <w16cex:commentExtensible w16cex:durableId="237CB9CA" w16cex:dateUtc="2020-12-10T20:14:00Z"/>
  <w16cex:commentExtensible w16cex:durableId="238237BE" w16cex:dateUtc="2020-12-15T00:13:00Z"/>
  <w16cex:commentExtensible w16cex:durableId="2367832A" w16cex:dateUtc="2019-05-10T22:11:00Z"/>
  <w16cex:commentExtensible w16cex:durableId="2367832B" w16cex:dateUtc="2016-12-29T19:52:00Z"/>
  <w16cex:commentExtensible w16cex:durableId="25A110A5" w16cex:dateUtc="2022-01-30T18:27:00Z"/>
  <w16cex:commentExtensible w16cex:durableId="2587FCEE" w16cex:dateUtc="2022-01-11T17:56:00Z"/>
  <w16cex:commentExtensible w16cex:durableId="2367832C" w16cex:dateUtc="2017-06-16T22:11:00Z"/>
  <w16cex:commentExtensible w16cex:durableId="2367832D" w16cex:dateUtc="2019-08-14T18:17:00Z"/>
  <w16cex:commentExtensible w16cex:durableId="2367832E" w16cex:dateUtc="2019-08-14T18:19:00Z"/>
  <w16cex:commentExtensible w16cex:durableId="2367832F" w16cex:dateUtc="2020-10-13T16:01:00Z"/>
  <w16cex:commentExtensible w16cex:durableId="23678330" w16cex:dateUtc="2020-05-06T18:34:00Z"/>
  <w16cex:commentExtensible w16cex:durableId="23678331" w16cex:dateUtc="2020-05-06T18:38:00Z"/>
  <w16cex:commentExtensible w16cex:durableId="23678332" w16cex:dateUtc="2019-05-20T22:16:00Z"/>
  <w16cex:commentExtensible w16cex:durableId="23678333" w16cex:dateUtc="2019-05-20T22:28:00Z"/>
  <w16cex:commentExtensible w16cex:durableId="23678334" w16cex:dateUtc="2019-05-10T22:16:00Z"/>
  <w16cex:commentExtensible w16cex:durableId="23678335" w16cex:dateUtc="2019-10-11T19:03:00Z"/>
  <w16cex:commentExtensible w16cex:durableId="23678336" w16cex:dateUtc="2017-12-04T19:57:00Z"/>
  <w16cex:commentExtensible w16cex:durableId="23678337" w16cex:dateUtc="2019-03-26T18:28:00Z"/>
  <w16cex:commentExtensible w16cex:durableId="23678338" w16cex:dateUtc="2020-05-04T23:19:00Z"/>
  <w16cex:commentExtensible w16cex:durableId="23678339" w16cex:dateUtc="2020-05-04T23:23:00Z"/>
  <w16cex:commentExtensible w16cex:durableId="2367833A" w16cex:dateUtc="2020-03-22T04:06:00Z"/>
  <w16cex:commentExtensible w16cex:durableId="2367833B" w16cex:dateUtc="2017-08-08T22:25:00Z"/>
  <w16cex:commentExtensible w16cex:durableId="2367833C" w16cex:dateUtc="2017-05-09T21:20:00Z"/>
  <w16cex:commentExtensible w16cex:durableId="2367833D" w16cex:dateUtc="2020-06-18T17:58:00Z"/>
  <w16cex:commentExtensible w16cex:durableId="23B15700" w16cex:dateUtc="2021-01-19T18:02:00Z"/>
  <w16cex:commentExtensible w16cex:durableId="238394F9" w16cex:dateUtc="2020-12-16T01:03:00Z"/>
  <w16cex:commentExtensible w16cex:durableId="2367833E" w16cex:dateUtc="2020-06-18T18:07:00Z"/>
  <w16cex:commentExtensible w16cex:durableId="2367833F" w16cex:dateUtc="2020-06-18T18:14:00Z"/>
  <w16cex:commentExtensible w16cex:durableId="23678340" w16cex:dateUtc="2020-06-18T18:18:00Z"/>
  <w16cex:commentExtensible w16cex:durableId="23678341" w16cex:dateUtc="2017-08-08T22:26:00Z"/>
  <w16cex:commentExtensible w16cex:durableId="23678342" w16cex:dateUtc="2017-08-08T22:27:00Z"/>
  <w16cex:commentExtensible w16cex:durableId="23678343" w16cex:dateUtc="2020-06-18T18:21:00Z"/>
  <w16cex:commentExtensible w16cex:durableId="23678344" w16cex:dateUtc="2020-06-18T18:58:00Z"/>
  <w16cex:commentExtensible w16cex:durableId="239DF91B" w16cex:dateUtc="2020-12-16T01:03:00Z"/>
  <w16cex:commentExtensible w16cex:durableId="239DF91A" w16cex:dateUtc="2020-06-18T18:07:00Z"/>
  <w16cex:commentExtensible w16cex:durableId="23678345" w16cex:dateUtc="2020-03-22T04:06:00Z"/>
  <w16cex:commentExtensible w16cex:durableId="23678346" w16cex:dateUtc="2017-08-08T22:25:00Z"/>
  <w16cex:commentExtensible w16cex:durableId="237C8DF4" w16cex:dateUtc="2020-12-10T17:07:00Z"/>
  <w16cex:commentExtensible w16cex:durableId="23678349" w16cex:dateUtc="2017-08-08T22:25:00Z"/>
  <w16cex:commentExtensible w16cex:durableId="2367834A" w16cex:dateUtc="2017-08-08T22:26:00Z"/>
  <w16cex:commentExtensible w16cex:durableId="2367834B" w16cex:dateUtc="2017-08-08T22:27:00Z"/>
  <w16cex:commentExtensible w16cex:durableId="2367834C" w16cex:dateUtc="2020-09-30T17:34:00Z"/>
  <w16cex:commentExtensible w16cex:durableId="2367834D" w16cex:dateUtc="2017-08-08T22:24:00Z"/>
  <w16cex:commentExtensible w16cex:durableId="2367834E" w16cex:dateUtc="2019-08-14T18:24:00Z"/>
  <w16cex:commentExtensible w16cex:durableId="2367834F" w16cex:dateUtc="2019-12-04T15:55:00Z"/>
  <w16cex:commentExtensible w16cex:durableId="25520B81" w16cex:dateUtc="2021-12-01T19:56:00Z"/>
  <w16cex:commentExtensible w16cex:durableId="23678350" w16cex:dateUtc="2019-12-04T15:55:00Z"/>
  <w16cex:commentExtensible w16cex:durableId="23678351" w16cex:dateUtc="2020-10-19T18:22:00Z"/>
  <w16cex:commentExtensible w16cex:durableId="23678352" w16cex:dateUtc="2019-05-13T21:09:00Z"/>
  <w16cex:commentExtensible w16cex:durableId="23678353" w16cex:dateUtc="2017-08-08T22:31:00Z"/>
  <w16cex:commentExtensible w16cex:durableId="23678354" w16cex:dateUtc="2017-08-08T22:34:00Z"/>
  <w16cex:commentExtensible w16cex:durableId="23678355" w16cex:dateUtc="2017-08-08T22:36:00Z"/>
  <w16cex:commentExtensible w16cex:durableId="23678356" w16cex:dateUtc="2017-08-08T22:37:00Z"/>
  <w16cex:commentExtensible w16cex:durableId="23678357" w16cex:dateUtc="2017-08-08T22:37:00Z"/>
  <w16cex:commentExtensible w16cex:durableId="23678358" w16cex:dateUtc="2020-10-13T15:56:00Z"/>
  <w16cex:commentExtensible w16cex:durableId="23678359" w16cex:dateUtc="2015-10-21T16:54:00Z"/>
  <w16cex:commentExtensible w16cex:durableId="2367835A" w16cex:dateUtc="2013-11-07T15:31:00Z"/>
  <w16cex:commentExtensible w16cex:durableId="2367835B" w16cex:dateUtc="2013-11-07T15:33:00Z"/>
  <w16cex:commentExtensible w16cex:durableId="2367835C" w16cex:dateUtc="2020-03-22T03:56:00Z"/>
  <w16cex:commentExtensible w16cex:durableId="2367835D" w16cex:dateUtc="2020-03-22T03:57:00Z"/>
  <w16cex:commentExtensible w16cex:durableId="2367835E" w16cex:dateUtc="2019-02-20T22:31:00Z"/>
  <w16cex:commentExtensible w16cex:durableId="2367835F" w16cex:dateUtc="2020-03-25T00:00:00Z"/>
  <w16cex:commentExtensible w16cex:durableId="23678360" w16cex:dateUtc="2019-02-20T22:31:00Z"/>
  <w16cex:commentExtensible w16cex:durableId="23678361" w16cex:dateUtc="2019-02-20T22:31:00Z"/>
  <w16cex:commentExtensible w16cex:durableId="23678362" w16cex:dateUtc="2014-04-18T19:13:00Z"/>
  <w16cex:commentExtensible w16cex:durableId="23678363" w16cex:dateUtc="2015-10-21T16:55:00Z"/>
  <w16cex:commentExtensible w16cex:durableId="23678364" w16cex:dateUtc="2020-10-13T16:37:00Z"/>
  <w16cex:commentExtensible w16cex:durableId="23678365" w16cex:dateUtc="2020-10-13T16:38:00Z"/>
  <w16cex:commentExtensible w16cex:durableId="23678366" w16cex:dateUtc="2020-02-26T17:36:00Z"/>
  <w16cex:commentExtensible w16cex:durableId="23678367" w16cex:dateUtc="2016-07-26T20:40:00Z"/>
  <w16cex:commentExtensible w16cex:durableId="23678368" w16cex:dateUtc="2019-02-20T22:31:00Z"/>
  <w16cex:commentExtensible w16cex:durableId="23678369" w16cex:dateUtc="2016-08-19T21:03:00Z"/>
  <w16cex:commentExtensible w16cex:durableId="259D23A5" w16cex:dateUtc="2022-01-27T18:59:00Z"/>
  <w16cex:commentExtensible w16cex:durableId="259D1FD8" w16cex:dateUtc="2022-01-27T18:42:00Z"/>
  <w16cex:commentExtensible w16cex:durableId="2367836A" w16cex:dateUtc="2019-02-19T22:27:00Z"/>
  <w16cex:commentExtensible w16cex:durableId="2367836B" w16cex:dateUtc="2020-03-22T03:46:00Z"/>
  <w16cex:commentExtensible w16cex:durableId="2367836C" w16cex:dateUtc="2020-03-22T03:49:00Z"/>
  <w16cex:commentExtensible w16cex:durableId="2367836D" w16cex:dateUtc="2020-03-22T03:49:00Z"/>
  <w16cex:commentExtensible w16cex:durableId="2367836E" w16cex:dateUtc="2018-08-09T15:39:00Z"/>
  <w16cex:commentExtensible w16cex:durableId="2367836F" w16cex:dateUtc="2020-04-03T21:01:00Z"/>
  <w16cex:commentExtensible w16cex:durableId="23678370" w16cex:dateUtc="2020-10-13T17:37:00Z"/>
  <w16cex:commentExtensible w16cex:durableId="23678371" w16cex:dateUtc="2016-08-19T20:56:00Z"/>
  <w16cex:commentExtensible w16cex:durableId="23678372" w16cex:dateUtc="2020-03-21T18:37:00Z"/>
  <w16cex:commentExtensible w16cex:durableId="23678373" w16cex:dateUtc="2020-03-21T18:38:00Z"/>
  <w16cex:commentExtensible w16cex:durableId="23678374" w16cex:dateUtc="2020-03-21T18:39:00Z"/>
  <w16cex:commentExtensible w16cex:durableId="23678375" w16cex:dateUtc="2019-02-19T22:31:00Z"/>
  <w16cex:commentExtensible w16cex:durableId="23678376" w16cex:dateUtc="2019-02-19T22:33:00Z"/>
  <w16cex:commentExtensible w16cex:durableId="23678377" w16cex:dateUtc="2019-02-19T22:34:00Z"/>
  <w16cex:commentExtensible w16cex:durableId="23678378" w16cex:dateUtc="2016-10-24T17:48:00Z"/>
  <w16cex:commentExtensible w16cex:durableId="23678379" w16cex:dateUtc="2016-10-24T17:50:00Z"/>
  <w16cex:commentExtensible w16cex:durableId="2367837A" w16cex:dateUtc="2019-02-19T22:36:00Z"/>
  <w16cex:commentExtensible w16cex:durableId="2367837B" w16cex:dateUtc="2013-11-09T02:44:00Z"/>
  <w16cex:commentExtensible w16cex:durableId="2367837C" w16cex:dateUtc="2016-03-29T21:47:00Z"/>
  <w16cex:commentExtensible w16cex:durableId="23AC3DAD" w16cex:dateUtc="2021-01-15T21:13:00Z"/>
  <w16cex:commentExtensible w16cex:durableId="2367837D" w16cex:dateUtc="2013-03-18T12:32:00Z"/>
  <w16cex:commentExtensible w16cex:durableId="2367837E" w16cex:dateUtc="2020-10-01T18:28:00Z"/>
  <w16cex:commentExtensible w16cex:durableId="2367837F" w16cex:dateUtc="2015-10-21T17:26:00Z"/>
  <w16cex:commentExtensible w16cex:durableId="23678380" w16cex:dateUtc="2020-07-07T16:34:00Z"/>
  <w16cex:commentExtensible w16cex:durableId="23678381" w16cex:dateUtc="2013-11-09T02:51:00Z"/>
  <w16cex:commentExtensible w16cex:durableId="23AC3E52" w16cex:dateUtc="2021-01-15T21:16:00Z"/>
  <w16cex:commentExtensible w16cex:durableId="23678382" w16cex:dateUtc="2019-10-09T21:53:00Z"/>
  <w16cex:commentExtensible w16cex:durableId="23678383" w16cex:dateUtc="2020-06-17T17:27:00Z"/>
  <w16cex:commentExtensible w16cex:durableId="23678384" w16cex:dateUtc="2013-11-09T03:20:00Z"/>
  <w16cex:commentExtensible w16cex:durableId="23678385" w16cex:dateUtc="2014-08-22T18:40:00Z"/>
  <w16cex:commentExtensible w16cex:durableId="259AB012" w16cex:dateUtc="2022-01-25T22:21:00Z"/>
  <w16cex:commentExtensible w16cex:durableId="23AC49D2" w16cex:dateUtc="2021-01-15T22:05:00Z"/>
  <w16cex:commentExtensible w16cex:durableId="23678386" w16cex:dateUtc="2014-08-22T18:50:00Z"/>
  <w16cex:commentExtensible w16cex:durableId="23678387" w16cex:dateUtc="2013-11-09T03:28:00Z"/>
  <w16cex:commentExtensible w16cex:durableId="23678388" w16cex:dateUtc="2013-11-09T03:28:00Z"/>
  <w16cex:commentExtensible w16cex:durableId="23678389" w16cex:dateUtc="2015-10-21T17:30:00Z"/>
  <w16cex:commentExtensible w16cex:durableId="2367838A" w16cex:dateUtc="2017-06-14T20:00:00Z"/>
  <w16cex:commentExtensible w16cex:durableId="23AC44B3" w16cex:dateUtc="2021-01-15T21:43:00Z"/>
  <w16cex:commentExtensible w16cex:durableId="2367838B" w16cex:dateUtc="2016-11-02T18:43:00Z"/>
  <w16cex:commentExtensible w16cex:durableId="2367838C" w16cex:dateUtc="2020-10-15T14:40:00Z"/>
  <w16cex:commentExtensible w16cex:durableId="2367838D" w16cex:dateUtc="2015-10-13T18:23:00Z"/>
  <w16cex:commentExtensible w16cex:durableId="2367838E" w16cex:dateUtc="2015-10-13T18:23:00Z"/>
  <w16cex:commentExtensible w16cex:durableId="2367838F" w16cex:dateUtc="2015-10-13T18:23:00Z"/>
  <w16cex:commentExtensible w16cex:durableId="23678390" w16cex:dateUtc="2020-06-10T17:06:00Z"/>
  <w16cex:commentExtensible w16cex:durableId="23678391" w16cex:dateUtc="2016-10-24T16:57:00Z"/>
  <w16cex:commentExtensible w16cex:durableId="23678392" w16cex:dateUtc="2019-12-02T18:32:00Z"/>
  <w16cex:commentExtensible w16cex:durableId="259D0ABD" w16cex:dateUtc="2022-01-27T17:12:00Z"/>
  <w16cex:commentExtensible w16cex:durableId="25A13646" w16cex:dateUtc="2022-01-30T21:07:00Z"/>
  <w16cex:commentExtensible w16cex:durableId="25A13890" w16cex:dateUtc="2022-01-30T21:17:00Z"/>
  <w16cex:commentExtensible w16cex:durableId="25BA001C" w16cex:dateUtc="2022-02-18T16:20:00Z"/>
  <w16cex:commentExtensible w16cex:durableId="243AAFE0" w16cex:dateUtc="2021-05-03T21:13:00Z"/>
  <w16cex:commentExtensible w16cex:durableId="23678395" w16cex:dateUtc="2020-04-01T00:04:00Z"/>
  <w16cex:commentExtensible w16cex:durableId="23678396" w16cex:dateUtc="2019-05-10T22:22:00Z"/>
  <w16cex:commentExtensible w16cex:durableId="243AA7FB" w16cex:dateUtc="2021-05-03T20:48:00Z"/>
  <w16cex:commentExtensible w16cex:durableId="23678397" w16cex:dateUtc="2016-10-24T16:59:00Z"/>
  <w16cex:commentExtensible w16cex:durableId="24D72761" w16cex:dateUtc="2021-08-30T13:46:00Z"/>
  <w16cex:commentExtensible w16cex:durableId="23678398" w16cex:dateUtc="2017-12-28T16:08:00Z"/>
  <w16cex:commentExtensible w16cex:durableId="23678399" w16cex:dateUtc="2019-05-15T21:30:00Z"/>
  <w16cex:commentExtensible w16cex:durableId="25EF081D" w16cex:dateUtc="2022-03-30T20:47:00Z"/>
  <w16cex:commentExtensible w16cex:durableId="2367839A" w16cex:dateUtc="2016-12-27T20:27:00Z"/>
  <w16cex:commentExtensible w16cex:durableId="2367839B" w16cex:dateUtc="2020-04-01T00:05:00Z"/>
  <w16cex:commentExtensible w16cex:durableId="2367839C" w16cex:dateUtc="2020-04-03T21:55:00Z"/>
  <w16cex:commentExtensible w16cex:durableId="24D737F6" w16cex:dateUtc="2021-08-30T14:56:00Z"/>
  <w16cex:commentExtensible w16cex:durableId="2367839D" w16cex:dateUtc="2018-03-16T17:00:00Z"/>
  <w16cex:commentExtensible w16cex:durableId="2367839F" w16cex:dateUtc="2018-08-10T21:47:00Z"/>
  <w16cex:commentExtensible w16cex:durableId="236783A0" w16cex:dateUtc="2015-10-13T19:07:00Z"/>
  <w16cex:commentExtensible w16cex:durableId="25A162A0" w16cex:dateUtc="2022-01-31T00:16:00Z"/>
  <w16cex:commentExtensible w16cex:durableId="236783A2" w16cex:dateUtc="2017-09-05T21:35:00Z"/>
  <w16cex:commentExtensible w16cex:durableId="236783A3" w16cex:dateUtc="2017-07-20T18:22:00Z"/>
  <w16cex:commentExtensible w16cex:durableId="236783A4" w16cex:dateUtc="2016-08-25T19:18:00Z"/>
  <w16cex:commentExtensible w16cex:durableId="236783A5" w16cex:dateUtc="2018-03-09T20:52:00Z"/>
  <w16cex:commentExtensible w16cex:durableId="23BC07B5" w16cex:dateUtc="2021-01-27T20:39:00Z"/>
  <w16cex:commentExtensible w16cex:durableId="25D49DAD" w16cex:dateUtc="2022-03-10T20:54:00Z"/>
  <w16cex:commentExtensible w16cex:durableId="236783A6" w16cex:dateUtc="2017-07-31T18:29:00Z"/>
  <w16cex:commentExtensible w16cex:durableId="236783A7" w16cex:dateUtc="2017-07-20T18:24:00Z"/>
  <w16cex:commentExtensible w16cex:durableId="236783A8" w16cex:dateUtc="2017-07-20T18:25:00Z"/>
  <w16cex:commentExtensible w16cex:durableId="236783A9" w16cex:dateUtc="2020-06-10T23:53:00Z"/>
  <w16cex:commentExtensible w16cex:durableId="25F02935" w16cex:dateUtc="2022-03-31T17:20:00Z"/>
  <w16cex:commentExtensible w16cex:durableId="2485D70D" w16cex:dateUtc="2021-06-29T21:22:00Z"/>
  <w16cex:commentExtensible w16cex:durableId="25EEF7E6" w16cex:dateUtc="2022-03-30T19:38:00Z"/>
  <w16cex:commentExtensible w16cex:durableId="236783AB" w16cex:dateUtc="2020-06-10T23:05:00Z"/>
  <w16cex:commentExtensible w16cex:durableId="236783AC" w16cex:dateUtc="2020-06-10T23:05:00Z"/>
  <w16cex:commentExtensible w16cex:durableId="236783AD" w16cex:dateUtc="2017-07-31T18:31:00Z"/>
  <w16cex:commentExtensible w16cex:durableId="236783AE" w16cex:dateUtc="2018-08-10T19:21:00Z"/>
  <w16cex:commentExtensible w16cex:durableId="236783AF" w16cex:dateUtc="2017-07-20T18:26:00Z"/>
  <w16cex:commentExtensible w16cex:durableId="236783B0" w16cex:dateUtc="2018-08-10T19:25:00Z"/>
  <w16cex:commentExtensible w16cex:durableId="236783B1" w16cex:dateUtc="2018-08-10T19:26:00Z"/>
  <w16cex:commentExtensible w16cex:durableId="23BC0A04" w16cex:dateUtc="2021-01-27T20:43:00Z"/>
  <w16cex:commentExtensible w16cex:durableId="236783B2" w16cex:dateUtc="2017-12-28T16:11:00Z"/>
  <w16cex:commentExtensible w16cex:durableId="236783B3" w16cex:dateUtc="2017-07-20T18:27:00Z"/>
  <w16cex:commentExtensible w16cex:durableId="236783B4" w16cex:dateUtc="2017-12-28T16:10:00Z"/>
  <w16cex:commentExtensible w16cex:durableId="236783B5" w16cex:dateUtc="2020-10-13T17:43:00Z"/>
  <w16cex:commentExtensible w16cex:durableId="23BC0A06" w16cex:dateUtc="2021-01-27T20:45:00Z"/>
  <w16cex:commentExtensible w16cex:durableId="236783B6" w16cex:dateUtc="2020-10-13T17:45:00Z"/>
  <w16cex:commentExtensible w16cex:durableId="236783B7" w16cex:dateUtc="2018-08-10T19:53:00Z"/>
  <w16cex:commentExtensible w16cex:durableId="236783B8" w16cex:dateUtc="2018-03-09T17:10:00Z"/>
  <w16cex:commentExtensible w16cex:durableId="236783B9" w16cex:dateUtc="2018-03-09T17:10:00Z"/>
  <w16cex:commentExtensible w16cex:durableId="25D4A194" w16cex:dateUtc="2022-03-10T21:11:00Z"/>
  <w16cex:commentExtensible w16cex:durableId="236783BA" w16cex:dateUtc="2020-06-11T18:40:00Z"/>
  <w16cex:commentExtensible w16cex:durableId="236783BB" w16cex:dateUtc="2020-06-11T18:41:00Z"/>
  <w16cex:commentExtensible w16cex:durableId="236783BC" w16cex:dateUtc="2017-07-20T18:40:00Z"/>
  <w16cex:commentExtensible w16cex:durableId="25D49AC6" w16cex:dateUtc="2022-03-10T20:41:00Z"/>
  <w16cex:commentExtensible w16cex:durableId="25EEEC3C" w16cex:dateUtc="2020-11-13T18:37:00Z"/>
  <w16cex:commentExtensible w16cex:durableId="25D49A65" w16cex:dateUtc="2022-03-10T20:40:00Z"/>
  <w16cex:commentExtensible w16cex:durableId="25D499EF" w16cex:dateUtc="2022-03-10T20:38:00Z"/>
  <w16cex:commentExtensible w16cex:durableId="236783BE" w16cex:dateUtc="2017-07-25T14:55:00Z"/>
  <w16cex:commentExtensible w16cex:durableId="236783BF" w16cex:dateUtc="2015-10-21T19:12:00Z"/>
  <w16cex:commentExtensible w16cex:durableId="236783C0" w16cex:dateUtc="2017-07-25T20:07:00Z"/>
  <w16cex:commentExtensible w16cex:durableId="236783C1" w16cex:dateUtc="2020-05-20T15:50:00Z"/>
  <w16cex:commentExtensible w16cex:durableId="236783C2" w16cex:dateUtc="2020-06-18T19:07:00Z"/>
  <w16cex:commentExtensible w16cex:durableId="236783C3" w16cex:dateUtc="2020-06-18T20:11:00Z"/>
  <w16cex:commentExtensible w16cex:durableId="236783C4" w16cex:dateUtc="2020-06-18T22:13:00Z"/>
  <w16cex:commentExtensible w16cex:durableId="236783C5" w16cex:dateUtc="2020-06-18T23:09:00Z"/>
  <w16cex:commentExtensible w16cex:durableId="25EEF417" w16cex:dateUtc="2021-09-14T23:09:00Z"/>
  <w16cex:commentExtensible w16cex:durableId="236783C7" w16cex:dateUtc="2020-06-18T23:28:00Z"/>
  <w16cex:commentExtensible w16cex:durableId="236783C8" w16cex:dateUtc="2020-06-18T23:29:00Z"/>
  <w16cex:commentExtensible w16cex:durableId="236783C9" w16cex:dateUtc="2016-10-24T17:07:00Z"/>
  <w16cex:commentExtensible w16cex:durableId="236783CA" w16cex:dateUtc="2016-10-24T17:10:00Z"/>
  <w16cex:commentExtensible w16cex:durableId="236783CB" w16cex:dateUtc="2019-05-31T20:09:00Z"/>
  <w16cex:commentExtensible w16cex:durableId="236783CC" w16cex:dateUtc="2017-06-16T14:57:00Z"/>
  <w16cex:commentExtensible w16cex:durableId="236783CD" w16cex:dateUtc="2020-04-02T15:37:00Z"/>
  <w16cex:commentExtensible w16cex:durableId="236783CE" w16cex:dateUtc="2017-09-01T16:44:00Z"/>
  <w16cex:commentExtensible w16cex:durableId="23AC5016" w16cex:dateUtc="2021-01-15T22:32:00Z"/>
  <w16cex:commentExtensible w16cex:durableId="236783CF" w16cex:dateUtc="2014-04-18T18:57:00Z"/>
  <w16cex:commentExtensible w16cex:durableId="236783D0" w16cex:dateUtc="2017-09-05T15:15:00Z"/>
  <w16cex:commentExtensible w16cex:durableId="236783D1" w16cex:dateUtc="2016-12-09T21:17:00Z"/>
  <w16cex:commentExtensible w16cex:durableId="236783D2" w16cex:dateUtc="2016-12-16T17:41:00Z"/>
  <w16cex:commentExtensible w16cex:durableId="236783D3" w16cex:dateUtc="2016-12-29T20:06:00Z"/>
  <w16cex:commentExtensible w16cex:durableId="236783D7" w16cex:dateUtc="2020-10-15T14:43:00Z"/>
  <w16cex:commentExtensible w16cex:durableId="236783D8" w16cex:dateUtc="2017-06-14T22:19:00Z"/>
  <w16cex:commentExtensible w16cex:durableId="236783D9" w16cex:dateUtc="2017-06-14T20:22:00Z"/>
  <w16cex:commentExtensible w16cex:durableId="236783DA" w16cex:dateUtc="2020-10-15T14:33:00Z"/>
  <w16cex:commentExtensible w16cex:durableId="236783DB" w16cex:dateUtc="2015-12-29T22:31:00Z"/>
  <w16cex:commentExtensible w16cex:durableId="236783DC" w16cex:dateUtc="2015-12-29T22:44:00Z"/>
  <w16cex:commentExtensible w16cex:durableId="23AC5735" w16cex:dateUtc="2021-01-15T23:02:00Z"/>
  <w16cex:commentExtensible w16cex:durableId="23AC517D" w16cex:dateUtc="2021-01-15T22:38:00Z"/>
  <w16cex:commentExtensible w16cex:durableId="25A13AA8" w16cex:dateUtc="2022-01-30T21:26:00Z"/>
  <w16cex:commentExtensible w16cex:durableId="236783E0" w16cex:dateUtc="2017-09-01T16:52:00Z"/>
  <w16cex:commentExtensible w16cex:durableId="236783E4" w16cex:dateUtc="2017-07-21T18:55:00Z"/>
  <w16cex:commentExtensible w16cex:durableId="236783E5" w16cex:dateUtc="2017-09-05T17:00:00Z"/>
  <w16cex:commentExtensible w16cex:durableId="236783E6" w16cex:dateUtc="2018-03-09T16:56:00Z"/>
  <w16cex:commentExtensible w16cex:durableId="236783E7" w16cex:dateUtc="2016-08-22T15:27:00Z"/>
  <w16cex:commentExtensible w16cex:durableId="2411B117" w16cex:dateUtc="2017-09-01T16:52:00Z"/>
  <w16cex:commentExtensible w16cex:durableId="258C045C" w16cex:dateUtc="2022-01-14T19:17:00Z"/>
  <w16cex:commentExtensible w16cex:durableId="258C05A7" w16cex:dateUtc="2022-01-14T19:22:00Z"/>
  <w16cex:commentExtensible w16cex:durableId="23838C6E" w16cex:dateUtc="2020-12-16T00:21:00Z"/>
  <w16cex:commentExtensible w16cex:durableId="2587FE4F" w16cex:dateUtc="2022-01-11T18:02:00Z"/>
  <w16cex:commentExtensible w16cex:durableId="25A18B2B" w16cex:dateUtc="2022-01-31T03:09:00Z"/>
  <w16cex:commentExtensible w16cex:durableId="25A191CA" w16cex:dateUtc="2022-01-31T03:09:00Z"/>
  <w16cex:commentExtensible w16cex:durableId="2475F7CF" w16cex:dateUtc="2021-06-17T20:32:00Z"/>
  <w16cex:commentExtensible w16cex:durableId="236783EB" w16cex:dateUtc="2020-05-04T21:50:00Z"/>
  <w16cex:commentExtensible w16cex:durableId="25A193A6" w16cex:dateUtc="2022-01-31T03:45:00Z"/>
  <w16cex:commentExtensible w16cex:durableId="259193B3" w16cex:dateUtc="2022-01-19T00:29:00Z"/>
  <w16cex:commentExtensible w16cex:durableId="2411B2E8" w16cex:dateUtc="2021-04-02T19:12:00Z"/>
  <w16cex:commentExtensible w16cex:durableId="2485C290" w16cex:dateUtc="2021-06-29T20:02:00Z"/>
  <w16cex:commentExtensible w16cex:durableId="236783EF" w16cex:dateUtc="2019-08-07T18:20:00Z"/>
  <w16cex:commentExtensible w16cex:durableId="258802F4" w16cex:dateUtc="2021-04-02T19:15:00Z"/>
  <w16cex:commentExtensible w16cex:durableId="2588030A" w16cex:dateUtc="2022-01-11T18:13:00Z"/>
  <w16cex:commentExtensible w16cex:durableId="258AF5AB" w16cex:dateUtc="2022-01-14T00:02:00Z"/>
  <w16cex:commentExtensible w16cex:durableId="258843CD" w16cex:dateUtc="2022-01-11T22:58:00Z"/>
  <w16cex:commentExtensible w16cex:durableId="248868F4" w16cex:dateUtc="2020-06-10T19:44:00Z"/>
  <w16cex:commentExtensible w16cex:durableId="2411B4A4" w16cex:dateUtc="2021-04-02T19:20:00Z"/>
  <w16cex:commentExtensible w16cex:durableId="246BA67B" w16cex:dateUtc="2021-06-10T00:43:00Z"/>
  <w16cex:commentExtensible w16cex:durableId="258BF493" w16cex:dateUtc="2022-01-14T18:09:00Z"/>
  <w16cex:commentExtensible w16cex:durableId="258AF7B9" w16cex:dateUtc="2022-01-14T00:10:00Z"/>
  <w16cex:commentExtensible w16cex:durableId="236783F2" w16cex:dateUtc="2019-08-14T20:00:00Z"/>
  <w16cex:commentExtensible w16cex:durableId="236783F3" w16cex:dateUtc="2020-06-17T18:06:00Z"/>
  <w16cex:commentExtensible w16cex:durableId="2488680E" w16cex:dateUtc="2021-07-01T20:06:00Z"/>
  <w16cex:commentExtensible w16cex:durableId="258AF86B" w16cex:dateUtc="2022-01-14T00:13:00Z"/>
  <w16cex:commentExtensible w16cex:durableId="258AF890" w16cex:dateUtc="2022-01-14T00:14:00Z"/>
  <w16cex:commentExtensible w16cex:durableId="258AF8E1" w16cex:dateUtc="2022-01-14T00:15:00Z"/>
  <w16cex:commentExtensible w16cex:durableId="236783F4" w16cex:dateUtc="2019-09-16T19:40:00Z"/>
  <w16cex:commentExtensible w16cex:durableId="236783F6" w16cex:dateUtc="2020-06-10T19:24:00Z"/>
  <w16cex:commentExtensible w16cex:durableId="236783F8" w16cex:dateUtc="2019-08-28T14:51:00Z"/>
  <w16cex:commentExtensible w16cex:durableId="236783F9" w16cex:dateUtc="2020-03-21T19:01:00Z"/>
  <w16cex:commentExtensible w16cex:durableId="25A13D51" w16cex:dateUtc="2022-01-30T21:37:00Z"/>
  <w16cex:commentExtensible w16cex:durableId="25A13E66" w16cex:dateUtc="2022-01-30T21:42:00Z"/>
  <w16cex:commentExtensible w16cex:durableId="25A1145D" w16cex:dateUtc="2022-01-30T18:42:00Z"/>
  <w16cex:commentExtensible w16cex:durableId="236783FA" w16cex:dateUtc="2020-10-13T16:33:00Z"/>
  <w16cex:commentExtensible w16cex:durableId="236783FB" w16cex:dateUtc="2020-11-10T02:34:00Z"/>
  <w16cex:commentExtensible w16cex:durableId="25A114A5" w16cex:dateUtc="2022-01-30T18:44:00Z"/>
  <w16cex:commentExtensible w16cex:durableId="25A13EF6" w16cex:dateUtc="2022-01-30T21:44:00Z"/>
  <w16cex:commentExtensible w16cex:durableId="25A114DC" w16cex:dateUtc="2022-01-30T18:45:00Z"/>
  <w16cex:commentExtensible w16cex:durableId="259D04A1" w16cex:dateUtc="2022-01-27T16:46:00Z"/>
  <w16cex:commentExtensible w16cex:durableId="258AEBCF" w16cex:dateUtc="2019-02-19T22:27:00Z"/>
  <w16cex:commentExtensible w16cex:durableId="258BDCC6" w16cex:dateUtc="2022-01-14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524957" w16cid:durableId="243582E1"/>
  <w16cid:commentId w16cid:paraId="6B4E2A8B" w16cid:durableId="23678258"/>
  <w16cid:commentId w16cid:paraId="63A3967D" w16cid:durableId="23678259"/>
  <w16cid:commentId w16cid:paraId="540B05E8" w16cid:durableId="2367825A"/>
  <w16cid:commentId w16cid:paraId="64607D79" w16cid:durableId="2367825B"/>
  <w16cid:commentId w16cid:paraId="41566A1D" w16cid:durableId="2367825C"/>
  <w16cid:commentId w16cid:paraId="406F73F3" w16cid:durableId="2367825D"/>
  <w16cid:commentId w16cid:paraId="2CD03D91" w16cid:durableId="2367825E"/>
  <w16cid:commentId w16cid:paraId="40D26EE1" w16cid:durableId="2367825F"/>
  <w16cid:commentId w16cid:paraId="575BAA78" w16cid:durableId="255CBAFD"/>
  <w16cid:commentId w16cid:paraId="254B2C13" w16cid:durableId="23678260"/>
  <w16cid:commentId w16cid:paraId="00816AA4" w16cid:durableId="23678261"/>
  <w16cid:commentId w16cid:paraId="1647442F" w16cid:durableId="23678262"/>
  <w16cid:commentId w16cid:paraId="58B364CE" w16cid:durableId="23678263"/>
  <w16cid:commentId w16cid:paraId="295E48FC" w16cid:durableId="23678264"/>
  <w16cid:commentId w16cid:paraId="69C44862" w16cid:durableId="243581E2"/>
  <w16cid:commentId w16cid:paraId="02C67E4B" w16cid:durableId="23678267"/>
  <w16cid:commentId w16cid:paraId="0B23BF80" w16cid:durableId="23678268"/>
  <w16cid:commentId w16cid:paraId="7DB40971" w16cid:durableId="23678E9B"/>
  <w16cid:commentId w16cid:paraId="78CDCA82" w16cid:durableId="23678269"/>
  <w16cid:commentId w16cid:paraId="6A3389CB" w16cid:durableId="2367826A"/>
  <w16cid:commentId w16cid:paraId="23D4A244" w16cid:durableId="2463AADF"/>
  <w16cid:commentId w16cid:paraId="66CE7920" w16cid:durableId="2367826C"/>
  <w16cid:commentId w16cid:paraId="1FBF1C30" w16cid:durableId="2367826D"/>
  <w16cid:commentId w16cid:paraId="7DC87AF9" w16cid:durableId="2367826E"/>
  <w16cid:commentId w16cid:paraId="61712891" w16cid:durableId="2367826F"/>
  <w16cid:commentId w16cid:paraId="113424D3" w16cid:durableId="23678270"/>
  <w16cid:commentId w16cid:paraId="5C2FDD49" w16cid:durableId="23678271"/>
  <w16cid:commentId w16cid:paraId="5A481E72" w16cid:durableId="23678272"/>
  <w16cid:commentId w16cid:paraId="1BC4EA29" w16cid:durableId="24BE35DC"/>
  <w16cid:commentId w16cid:paraId="759DBE1B" w16cid:durableId="23678273"/>
  <w16cid:commentId w16cid:paraId="4FAB8126" w16cid:durableId="23678274"/>
  <w16cid:commentId w16cid:paraId="60D5E1F0" w16cid:durableId="24BE3C3F"/>
  <w16cid:commentId w16cid:paraId="5EDFF71B" w16cid:durableId="23678275"/>
  <w16cid:commentId w16cid:paraId="6C3CD5BC" w16cid:durableId="23678276"/>
  <w16cid:commentId w16cid:paraId="5DC29B87" w16cid:durableId="23678277"/>
  <w16cid:commentId w16cid:paraId="407A6077" w16cid:durableId="23678278"/>
  <w16cid:commentId w16cid:paraId="74EF057E" w16cid:durableId="23678279"/>
  <w16cid:commentId w16cid:paraId="0C4C389A" w16cid:durableId="2367827A"/>
  <w16cid:commentId w16cid:paraId="308EAC6C" w16cid:durableId="2435829F"/>
  <w16cid:commentId w16cid:paraId="175E6652" w16cid:durableId="259CF73D"/>
  <w16cid:commentId w16cid:paraId="20714C8E" w16cid:durableId="243582B6"/>
  <w16cid:commentId w16cid:paraId="3BE210C5" w16cid:durableId="25A11FDF"/>
  <w16cid:commentId w16cid:paraId="2C7C5AF9" w16cid:durableId="2367827C"/>
  <w16cid:commentId w16cid:paraId="3E63347F" w16cid:durableId="2367827D"/>
  <w16cid:commentId w16cid:paraId="09B38112" w16cid:durableId="2367827E"/>
  <w16cid:commentId w16cid:paraId="6457CB7F" w16cid:durableId="2367827F"/>
  <w16cid:commentId w16cid:paraId="1BB65FF9" w16cid:durableId="23678280"/>
  <w16cid:commentId w16cid:paraId="410249ED" w16cid:durableId="258852BF"/>
  <w16cid:commentId w16cid:paraId="5F2540A9" w16cid:durableId="23678281"/>
  <w16cid:commentId w16cid:paraId="7E3951D4" w16cid:durableId="23678282"/>
  <w16cid:commentId w16cid:paraId="4D32B474" w16cid:durableId="23678283"/>
  <w16cid:commentId w16cid:paraId="62EA2856" w16cid:durableId="23678284"/>
  <w16cid:commentId w16cid:paraId="187C58A7" w16cid:durableId="23678285"/>
  <w16cid:commentId w16cid:paraId="498C46BB" w16cid:durableId="2436AB2B"/>
  <w16cid:commentId w16cid:paraId="7A87C61E" w16cid:durableId="2367828B"/>
  <w16cid:commentId w16cid:paraId="71A9BDBB" w16cid:durableId="24366D3C"/>
  <w16cid:commentId w16cid:paraId="49DF914A" w16cid:durableId="246B2457"/>
  <w16cid:commentId w16cid:paraId="72197CA9" w16cid:durableId="2367828C"/>
  <w16cid:commentId w16cid:paraId="0485A09C" w16cid:durableId="2367828D"/>
  <w16cid:commentId w16cid:paraId="204E0BC6" w16cid:durableId="2367828E"/>
  <w16cid:commentId w16cid:paraId="34C5A164" w16cid:durableId="2367828F"/>
  <w16cid:commentId w16cid:paraId="7102FF6F" w16cid:durableId="23678290"/>
  <w16cid:commentId w16cid:paraId="4D27DBA1" w16cid:durableId="23678291"/>
  <w16cid:commentId w16cid:paraId="0D2184AF" w16cid:durableId="23678292"/>
  <w16cid:commentId w16cid:paraId="59EBF534" w16cid:durableId="23678293"/>
  <w16cid:commentId w16cid:paraId="5ABD35D8" w16cid:durableId="23678294"/>
  <w16cid:commentId w16cid:paraId="28FE32FD" w16cid:durableId="240EDA00"/>
  <w16cid:commentId w16cid:paraId="3B183929" w16cid:durableId="240EDB4D"/>
  <w16cid:commentId w16cid:paraId="7BD1A7B6" w16cid:durableId="23678295"/>
  <w16cid:commentId w16cid:paraId="4F280EBD" w16cid:durableId="23678296"/>
  <w16cid:commentId w16cid:paraId="6C68B0B5" w16cid:durableId="240EDCFD"/>
  <w16cid:commentId w16cid:paraId="223C4135" w16cid:durableId="23678297"/>
  <w16cid:commentId w16cid:paraId="2EB2AAB2" w16cid:durableId="23678298"/>
  <w16cid:commentId w16cid:paraId="2AE9B1F5" w16cid:durableId="23678299"/>
  <w16cid:commentId w16cid:paraId="7D4ACC2B" w16cid:durableId="25A129A4"/>
  <w16cid:commentId w16cid:paraId="23085C1B" w16cid:durableId="23AC33BA"/>
  <w16cid:commentId w16cid:paraId="1755C027" w16cid:durableId="2367829A"/>
  <w16cid:commentId w16cid:paraId="6FFA4005" w16cid:durableId="2367829B"/>
  <w16cid:commentId w16cid:paraId="6C195DB0" w16cid:durableId="23AC37C8"/>
  <w16cid:commentId w16cid:paraId="53FFE024" w16cid:durableId="25A12C73"/>
  <w16cid:commentId w16cid:paraId="1941E473" w16cid:durableId="25A13333"/>
  <w16cid:commentId w16cid:paraId="47D0759A" w16cid:durableId="23A7FEE1"/>
  <w16cid:commentId w16cid:paraId="60DDF27C" w16cid:durableId="2367829C"/>
  <w16cid:commentId w16cid:paraId="09A0C2DC" w16cid:durableId="2367829D"/>
  <w16cid:commentId w16cid:paraId="1665169A" w16cid:durableId="2367829E"/>
  <w16cid:commentId w16cid:paraId="3DAC7B0E" w16cid:durableId="2367829F"/>
  <w16cid:commentId w16cid:paraId="5309E555" w16cid:durableId="2436AB8A"/>
  <w16cid:commentId w16cid:paraId="53131ABC" w16cid:durableId="248EC32F"/>
  <w16cid:commentId w16cid:paraId="74A14413" w16cid:durableId="236782A0"/>
  <w16cid:commentId w16cid:paraId="02E9FE6D" w16cid:durableId="236782A1"/>
  <w16cid:commentId w16cid:paraId="02FD3107" w16cid:durableId="246B27AA"/>
  <w16cid:commentId w16cid:paraId="13C055CB" w16cid:durableId="246B27A9"/>
  <w16cid:commentId w16cid:paraId="269B07D1" w16cid:durableId="24366FDC"/>
  <w16cid:commentId w16cid:paraId="1071050E" w16cid:durableId="236782A2"/>
  <w16cid:commentId w16cid:paraId="1BFAA88D" w16cid:durableId="236782A3"/>
  <w16cid:commentId w16cid:paraId="53CCE12B" w16cid:durableId="236782A4"/>
  <w16cid:commentId w16cid:paraId="5D52FE49" w16cid:durableId="236782A5"/>
  <w16cid:commentId w16cid:paraId="574CD63B" w16cid:durableId="236782A6"/>
  <w16cid:commentId w16cid:paraId="1815B6D9" w16cid:durableId="236782A7"/>
  <w16cid:commentId w16cid:paraId="1F893409" w16cid:durableId="236782A8"/>
  <w16cid:commentId w16cid:paraId="0DE6905E" w16cid:durableId="24D7505F"/>
  <w16cid:commentId w16cid:paraId="22A94B6E" w16cid:durableId="24D75092"/>
  <w16cid:commentId w16cid:paraId="1AF102BA" w16cid:durableId="236782A9"/>
  <w16cid:commentId w16cid:paraId="14CFE866" w16cid:durableId="236782AA"/>
  <w16cid:commentId w16cid:paraId="07134895" w16cid:durableId="236782AB"/>
  <w16cid:commentId w16cid:paraId="70CBC1AB" w16cid:durableId="2457E4DF"/>
  <w16cid:commentId w16cid:paraId="16FDC986" w16cid:durableId="236782AC"/>
  <w16cid:commentId w16cid:paraId="636B1F52" w16cid:durableId="236782AD"/>
  <w16cid:commentId w16cid:paraId="6DBFE77A" w16cid:durableId="236782AE"/>
  <w16cid:commentId w16cid:paraId="7DE596BE" w16cid:durableId="236782AF"/>
  <w16cid:commentId w16cid:paraId="169FE4E6" w16cid:durableId="236782B0"/>
  <w16cid:commentId w16cid:paraId="38929C73" w16cid:durableId="246B2948"/>
  <w16cid:commentId w16cid:paraId="31861BA7" w16cid:durableId="246B2947"/>
  <w16cid:commentId w16cid:paraId="00DF9476" w16cid:durableId="246B2946"/>
  <w16cid:commentId w16cid:paraId="7AA5740E" w16cid:durableId="236782B1"/>
  <w16cid:commentId w16cid:paraId="4EC01BBA" w16cid:durableId="236782B2"/>
  <w16cid:commentId w16cid:paraId="3DD11C25" w16cid:durableId="2379EA12"/>
  <w16cid:commentId w16cid:paraId="7A76AD36" w16cid:durableId="236782B6"/>
  <w16cid:commentId w16cid:paraId="107FC36E" w16cid:durableId="24D754E6"/>
  <w16cid:commentId w16cid:paraId="19557873" w16cid:durableId="236782BA"/>
  <w16cid:commentId w16cid:paraId="59053D69" w16cid:durableId="236782BB"/>
  <w16cid:commentId w16cid:paraId="04C4FD7C" w16cid:durableId="236782BC"/>
  <w16cid:commentId w16cid:paraId="0A86BF11" w16cid:durableId="236782BE"/>
  <w16cid:commentId w16cid:paraId="31C88ACB" w16cid:durableId="236782BF"/>
  <w16cid:commentId w16cid:paraId="7347631D" w16cid:durableId="236782C0"/>
  <w16cid:commentId w16cid:paraId="6628832B" w16cid:durableId="236782C1"/>
  <w16cid:commentId w16cid:paraId="455B751B" w16cid:durableId="236782C2"/>
  <w16cid:commentId w16cid:paraId="59B1D663" w16cid:durableId="236782C3"/>
  <w16cid:commentId w16cid:paraId="032DBD7F" w16cid:durableId="236782C4"/>
  <w16cid:commentId w16cid:paraId="2AB4E068" w16cid:durableId="25D4AA8C"/>
  <w16cid:commentId w16cid:paraId="68FBADE7" w16cid:durableId="246B2B27"/>
  <w16cid:commentId w16cid:paraId="28B4E2BF" w16cid:durableId="246B2B26"/>
  <w16cid:commentId w16cid:paraId="3E6B85E4" w16cid:durableId="246B2B25"/>
  <w16cid:commentId w16cid:paraId="33D596A8" w16cid:durableId="24366A46"/>
  <w16cid:commentId w16cid:paraId="7F03C87E" w16cid:durableId="236782C5"/>
  <w16cid:commentId w16cid:paraId="44012C12" w16cid:durableId="236782C6"/>
  <w16cid:commentId w16cid:paraId="489D8E09" w16cid:durableId="236782C7"/>
  <w16cid:commentId w16cid:paraId="1B947027" w16cid:durableId="236782C8"/>
  <w16cid:commentId w16cid:paraId="74C74190" w16cid:durableId="236782C9"/>
  <w16cid:commentId w16cid:paraId="029055FE" w16cid:durableId="236782CA"/>
  <w16cid:commentId w16cid:paraId="37977880" w16cid:durableId="236782CB"/>
  <w16cid:commentId w16cid:paraId="017D43B0" w16cid:durableId="236782CC"/>
  <w16cid:commentId w16cid:paraId="00F13BDE" w16cid:durableId="236782CD"/>
  <w16cid:commentId w16cid:paraId="27899733" w16cid:durableId="236782CE"/>
  <w16cid:commentId w16cid:paraId="3556D7BB" w16cid:durableId="236782CF"/>
  <w16cid:commentId w16cid:paraId="19091782" w16cid:durableId="236782D0"/>
  <w16cid:commentId w16cid:paraId="11127E85" w16cid:durableId="236782D1"/>
  <w16cid:commentId w16cid:paraId="6BAF9F05" w16cid:durableId="2424427C"/>
  <w16cid:commentId w16cid:paraId="044310FE" w16cid:durableId="2424427B"/>
  <w16cid:commentId w16cid:paraId="0FD5480F" w16cid:durableId="236782D2"/>
  <w16cid:commentId w16cid:paraId="65F17DB3" w16cid:durableId="25DB1388"/>
  <w16cid:commentId w16cid:paraId="28730A9C" w16cid:durableId="236782D3"/>
  <w16cid:commentId w16cid:paraId="2FBC16EC" w16cid:durableId="236782D4"/>
  <w16cid:commentId w16cid:paraId="554909BD" w16cid:durableId="236782D5"/>
  <w16cid:commentId w16cid:paraId="3EF454FF" w16cid:durableId="236782D6"/>
  <w16cid:commentId w16cid:paraId="0A711AC4" w16cid:durableId="236782D7"/>
  <w16cid:commentId w16cid:paraId="06FC8D03" w16cid:durableId="236782D8"/>
  <w16cid:commentId w16cid:paraId="21BA71DA" w16cid:durableId="236782D9"/>
  <w16cid:commentId w16cid:paraId="08AE6FCC" w16cid:durableId="236782DA"/>
  <w16cid:commentId w16cid:paraId="5A6ADD0A" w16cid:durableId="236782DB"/>
  <w16cid:commentId w16cid:paraId="5DDF9023" w16cid:durableId="236782DC"/>
  <w16cid:commentId w16cid:paraId="5CF313EC" w16cid:durableId="236782DD"/>
  <w16cid:commentId w16cid:paraId="5EA9C06C" w16cid:durableId="236782DE"/>
  <w16cid:commentId w16cid:paraId="7674F875" w16cid:durableId="236782DF"/>
  <w16cid:commentId w16cid:paraId="6DAF9C69" w16cid:durableId="236782E0"/>
  <w16cid:commentId w16cid:paraId="72B40FF8" w16cid:durableId="236782E1"/>
  <w16cid:commentId w16cid:paraId="59244F07" w16cid:durableId="236782E2"/>
  <w16cid:commentId w16cid:paraId="1ED261BE" w16cid:durableId="236782E3"/>
  <w16cid:commentId w16cid:paraId="4E32907F" w16cid:durableId="236782E4"/>
  <w16cid:commentId w16cid:paraId="78FDE97B" w16cid:durableId="236782E5"/>
  <w16cid:commentId w16cid:paraId="055B5C6B" w16cid:durableId="236782E6"/>
  <w16cid:commentId w16cid:paraId="14A751C6" w16cid:durableId="236782E7"/>
  <w16cid:commentId w16cid:paraId="19F936A8" w16cid:durableId="236782E8"/>
  <w16cid:commentId w16cid:paraId="2481820E" w16cid:durableId="236782E9"/>
  <w16cid:commentId w16cid:paraId="6BCBE951" w16cid:durableId="25A7D164"/>
  <w16cid:commentId w16cid:paraId="7BD28F0B" w16cid:durableId="236782EA"/>
  <w16cid:commentId w16cid:paraId="2E2EB84E" w16cid:durableId="236782ED"/>
  <w16cid:commentId w16cid:paraId="51614181" w16cid:durableId="236782EE"/>
  <w16cid:commentId w16cid:paraId="00D2F04A" w16cid:durableId="236782EF"/>
  <w16cid:commentId w16cid:paraId="64EDBFD5" w16cid:durableId="236782F0"/>
  <w16cid:commentId w16cid:paraId="4A3E5DE1" w16cid:durableId="25A1902B"/>
  <w16cid:commentId w16cid:paraId="673A33F9" w16cid:durableId="25A1311D"/>
  <w16cid:commentId w16cid:paraId="77CD3A81" w16cid:durableId="236782F2"/>
  <w16cid:commentId w16cid:paraId="34FA8BED" w16cid:durableId="236782F3"/>
  <w16cid:commentId w16cid:paraId="27445BF3" w16cid:durableId="246B7DE2"/>
  <w16cid:commentId w16cid:paraId="653260EB" w16cid:durableId="236782F4"/>
  <w16cid:commentId w16cid:paraId="58BCF4CE" w16cid:durableId="236782F5"/>
  <w16cid:commentId w16cid:paraId="178DBEEF" w16cid:durableId="236782F6"/>
  <w16cid:commentId w16cid:paraId="60D1DA29" w16cid:durableId="246B7F38"/>
  <w16cid:commentId w16cid:paraId="05E52E25" w16cid:durableId="236782F7"/>
  <w16cid:commentId w16cid:paraId="590099EC" w16cid:durableId="237B8738"/>
  <w16cid:commentId w16cid:paraId="6D0302BD" w16cid:durableId="236782F8"/>
  <w16cid:commentId w16cid:paraId="09D0DED0" w16cid:durableId="236782F9"/>
  <w16cid:commentId w16cid:paraId="04E662A8" w16cid:durableId="258806A0"/>
  <w16cid:commentId w16cid:paraId="4B4213E0" w16cid:durableId="2588070D"/>
  <w16cid:commentId w16cid:paraId="264A0E6C" w16cid:durableId="2587F2F9"/>
  <w16cid:commentId w16cid:paraId="782CEDAB" w16cid:durableId="2587F328"/>
  <w16cid:commentId w16cid:paraId="61C9E5D2" w16cid:durableId="241196B2"/>
  <w16cid:commentId w16cid:paraId="19828108" w16cid:durableId="241196B1"/>
  <w16cid:commentId w16cid:paraId="5BB628A7" w16cid:durableId="236782FB"/>
  <w16cid:commentId w16cid:paraId="1CCBEC10" w16cid:durableId="236782FC"/>
  <w16cid:commentId w16cid:paraId="59F99359" w16cid:durableId="24119EF9"/>
  <w16cid:commentId w16cid:paraId="6B06FB15" w16cid:durableId="24119F05"/>
  <w16cid:commentId w16cid:paraId="032F7A9C" w16cid:durableId="236782FE"/>
  <w16cid:commentId w16cid:paraId="215192A6" w16cid:durableId="25A18FC5"/>
  <w16cid:commentId w16cid:paraId="5DDE1706" w16cid:durableId="25A1342E"/>
  <w16cid:commentId w16cid:paraId="738ABD13" w16cid:durableId="255207DF"/>
  <w16cid:commentId w16cid:paraId="39C68FFB" w16cid:durableId="25A18E10"/>
  <w16cid:commentId w16cid:paraId="0CB53E57" w16cid:durableId="2587F7B6"/>
  <w16cid:commentId w16cid:paraId="64CB0677" w16cid:durableId="23678300"/>
  <w16cid:commentId w16cid:paraId="5396A1F8" w16cid:durableId="246B8043"/>
  <w16cid:commentId w16cid:paraId="3D245A9B" w16cid:durableId="23678301"/>
  <w16cid:commentId w16cid:paraId="38F19274" w16cid:durableId="246B80C8"/>
  <w16cid:commentId w16cid:paraId="034915B6" w16cid:durableId="23678302"/>
  <w16cid:commentId w16cid:paraId="03EADDCD" w16cid:durableId="246B8232"/>
  <w16cid:commentId w16cid:paraId="53FF656F" w16cid:durableId="23678303"/>
  <w16cid:commentId w16cid:paraId="249BBA1E" w16cid:durableId="23678304"/>
  <w16cid:commentId w16cid:paraId="1B436D4A" w16cid:durableId="23678305"/>
  <w16cid:commentId w16cid:paraId="19CCFFB2" w16cid:durableId="23678306"/>
  <w16cid:commentId w16cid:paraId="6E2C1E33" w16cid:durableId="23678307"/>
  <w16cid:commentId w16cid:paraId="31891C40" w16cid:durableId="246B9154"/>
  <w16cid:commentId w16cid:paraId="1EF1C7CF" w16cid:durableId="23678308"/>
  <w16cid:commentId w16cid:paraId="6A763259" w16cid:durableId="23678309"/>
  <w16cid:commentId w16cid:paraId="4C3E78DF" w16cid:durableId="2367830A"/>
  <w16cid:commentId w16cid:paraId="59BA1FA4" w16cid:durableId="246B9390"/>
  <w16cid:commentId w16cid:paraId="150D9CD9" w16cid:durableId="2485BD03"/>
  <w16cid:commentId w16cid:paraId="1FA41546" w16cid:durableId="2367830B"/>
  <w16cid:commentId w16cid:paraId="71C44D4D" w16cid:durableId="2367830C"/>
  <w16cid:commentId w16cid:paraId="4777A929" w16cid:durableId="246B9789"/>
  <w16cid:commentId w16cid:paraId="125A2E85" w16cid:durableId="2367830D"/>
  <w16cid:commentId w16cid:paraId="67B6E803" w16cid:durableId="2367830E"/>
  <w16cid:commentId w16cid:paraId="44606227" w16cid:durableId="2492F402"/>
  <w16cid:commentId w16cid:paraId="48ECECA6" w16cid:durableId="2492F4B3"/>
  <w16cid:commentId w16cid:paraId="342046CF" w16cid:durableId="2492F491"/>
  <w16cid:commentId w16cid:paraId="774216FD" w16cid:durableId="2367830F"/>
  <w16cid:commentId w16cid:paraId="22A3525F" w16cid:durableId="23678310"/>
  <w16cid:commentId w16cid:paraId="42374AA2" w16cid:durableId="23678311"/>
  <w16cid:commentId w16cid:paraId="3C870B61" w16cid:durableId="23678316"/>
  <w16cid:commentId w16cid:paraId="23CC5E09" w16cid:durableId="23678317"/>
  <w16cid:commentId w16cid:paraId="3342701B" w16cid:durableId="245A0F4D"/>
  <w16cid:commentId w16cid:paraId="18EB2CAE" w16cid:durableId="23678318"/>
  <w16cid:commentId w16cid:paraId="1F824B9F" w16cid:durableId="23678319"/>
  <w16cid:commentId w16cid:paraId="05F36921" w16cid:durableId="2367831A"/>
  <w16cid:commentId w16cid:paraId="7DAA364B" w16cid:durableId="2367831B"/>
  <w16cid:commentId w16cid:paraId="38DA6876" w16cid:durableId="2367831C"/>
  <w16cid:commentId w16cid:paraId="66CF9A7F" w16cid:durableId="2367831D"/>
  <w16cid:commentId w16cid:paraId="1E329D37" w16cid:durableId="2367831E"/>
  <w16cid:commentId w16cid:paraId="061CA829" w16cid:durableId="2367831F"/>
  <w16cid:commentId w16cid:paraId="686E6012" w16cid:durableId="23678320"/>
  <w16cid:commentId w16cid:paraId="32FFE8E9" w16cid:durableId="23678321"/>
  <w16cid:commentId w16cid:paraId="5F56BF46" w16cid:durableId="23678322"/>
  <w16cid:commentId w16cid:paraId="5564EB7C" w16cid:durableId="23678323"/>
  <w16cid:commentId w16cid:paraId="7287455D" w16cid:durableId="23678324"/>
  <w16cid:commentId w16cid:paraId="2FDED487" w16cid:durableId="23678325"/>
  <w16cid:commentId w16cid:paraId="3B5E0E66" w16cid:durableId="2587F89C"/>
  <w16cid:commentId w16cid:paraId="4116ED76" w16cid:durableId="25A11044"/>
  <w16cid:commentId w16cid:paraId="2585B2B9" w16cid:durableId="25A11039"/>
  <w16cid:commentId w16cid:paraId="06C7BB94" w16cid:durableId="25A7C8AE"/>
  <w16cid:commentId w16cid:paraId="2F9C65C0" w16cid:durableId="25A7C861"/>
  <w16cid:commentId w16cid:paraId="64A895BA" w16cid:durableId="23678326"/>
  <w16cid:commentId w16cid:paraId="14562CFE" w16cid:durableId="23678327"/>
  <w16cid:commentId w16cid:paraId="7A3A498F" w16cid:durableId="23678328"/>
  <w16cid:commentId w16cid:paraId="3A2DEE1B" w16cid:durableId="237CB41D"/>
  <w16cid:commentId w16cid:paraId="109176FB" w16cid:durableId="23678329"/>
  <w16cid:commentId w16cid:paraId="2612D647" w16cid:durableId="237CB9CA"/>
  <w16cid:commentId w16cid:paraId="003308EC" w16cid:durableId="238237BE"/>
  <w16cid:commentId w16cid:paraId="69A6057F" w16cid:durableId="2367832A"/>
  <w16cid:commentId w16cid:paraId="0156753C" w16cid:durableId="2367832B"/>
  <w16cid:commentId w16cid:paraId="3AEE74E4" w16cid:durableId="25A110A5"/>
  <w16cid:commentId w16cid:paraId="2DB1EE3B" w16cid:durableId="2587FCEE"/>
  <w16cid:commentId w16cid:paraId="770F4B6A" w16cid:durableId="2367832C"/>
  <w16cid:commentId w16cid:paraId="6DFEC73D" w16cid:durableId="2367832D"/>
  <w16cid:commentId w16cid:paraId="6F461E3B" w16cid:durableId="2367832E"/>
  <w16cid:commentId w16cid:paraId="03B83ECD" w16cid:durableId="2367832F"/>
  <w16cid:commentId w16cid:paraId="63E7D3F8" w16cid:durableId="23678330"/>
  <w16cid:commentId w16cid:paraId="2DDA11C4" w16cid:durableId="23678331"/>
  <w16cid:commentId w16cid:paraId="7EF782C1" w16cid:durableId="23678332"/>
  <w16cid:commentId w16cid:paraId="3A73E39E" w16cid:durableId="23678333"/>
  <w16cid:commentId w16cid:paraId="7BE5A587" w16cid:durableId="23678334"/>
  <w16cid:commentId w16cid:paraId="27926452" w16cid:durableId="23678335"/>
  <w16cid:commentId w16cid:paraId="282EF1D2" w16cid:durableId="23678336"/>
  <w16cid:commentId w16cid:paraId="39661CA7" w16cid:durableId="23678337"/>
  <w16cid:commentId w16cid:paraId="6E2E6E35" w16cid:durableId="23678338"/>
  <w16cid:commentId w16cid:paraId="7CC480F1" w16cid:durableId="23678339"/>
  <w16cid:commentId w16cid:paraId="0282094F" w16cid:durableId="2367833A"/>
  <w16cid:commentId w16cid:paraId="4803D9D7" w16cid:durableId="2367833B"/>
  <w16cid:commentId w16cid:paraId="6C70E949" w16cid:durableId="2367833C"/>
  <w16cid:commentId w16cid:paraId="3D7797D9" w16cid:durableId="2367833D"/>
  <w16cid:commentId w16cid:paraId="4AF2D50B" w16cid:durableId="23B15700"/>
  <w16cid:commentId w16cid:paraId="09996514" w16cid:durableId="238394F9"/>
  <w16cid:commentId w16cid:paraId="7007F285" w16cid:durableId="2367833E"/>
  <w16cid:commentId w16cid:paraId="12A2A7C3" w16cid:durableId="2367833F"/>
  <w16cid:commentId w16cid:paraId="15747EF1" w16cid:durableId="23678340"/>
  <w16cid:commentId w16cid:paraId="73A651A0" w16cid:durableId="23678341"/>
  <w16cid:commentId w16cid:paraId="78970F66" w16cid:durableId="23678342"/>
  <w16cid:commentId w16cid:paraId="0580C3BC" w16cid:durableId="23678343"/>
  <w16cid:commentId w16cid:paraId="65ED4776" w16cid:durableId="23678344"/>
  <w16cid:commentId w16cid:paraId="04975BAD" w16cid:durableId="239DF91B"/>
  <w16cid:commentId w16cid:paraId="3DA4B445" w16cid:durableId="239DF91A"/>
  <w16cid:commentId w16cid:paraId="72C89E44" w16cid:durableId="23678345"/>
  <w16cid:commentId w16cid:paraId="22A1E681" w16cid:durableId="23678346"/>
  <w16cid:commentId w16cid:paraId="7B97DF47" w16cid:durableId="237C8DF4"/>
  <w16cid:commentId w16cid:paraId="67378BB6" w16cid:durableId="23678349"/>
  <w16cid:commentId w16cid:paraId="54060F54" w16cid:durableId="2367834A"/>
  <w16cid:commentId w16cid:paraId="71EB884A" w16cid:durableId="2367834B"/>
  <w16cid:commentId w16cid:paraId="15FE62FE" w16cid:durableId="2367834C"/>
  <w16cid:commentId w16cid:paraId="22393AB2" w16cid:durableId="2367834D"/>
  <w16cid:commentId w16cid:paraId="2648358D" w16cid:durableId="2367834E"/>
  <w16cid:commentId w16cid:paraId="7014E455" w16cid:durableId="2367834F"/>
  <w16cid:commentId w16cid:paraId="3540989A" w16cid:durableId="25520B81"/>
  <w16cid:commentId w16cid:paraId="31B332F0" w16cid:durableId="23678350"/>
  <w16cid:commentId w16cid:paraId="7A189D12" w16cid:durableId="23678351"/>
  <w16cid:commentId w16cid:paraId="27497EFC" w16cid:durableId="23678352"/>
  <w16cid:commentId w16cid:paraId="72B5B4AC" w16cid:durableId="23678353"/>
  <w16cid:commentId w16cid:paraId="45F52746" w16cid:durableId="23678354"/>
  <w16cid:commentId w16cid:paraId="5FA7B761" w16cid:durableId="23678355"/>
  <w16cid:commentId w16cid:paraId="377A43B3" w16cid:durableId="23678356"/>
  <w16cid:commentId w16cid:paraId="2806ECB1" w16cid:durableId="23678357"/>
  <w16cid:commentId w16cid:paraId="4C32D02D" w16cid:durableId="23678358"/>
  <w16cid:commentId w16cid:paraId="4A2955A2" w16cid:durableId="23678359"/>
  <w16cid:commentId w16cid:paraId="7D63588F" w16cid:durableId="2367835A"/>
  <w16cid:commentId w16cid:paraId="67496AA5" w16cid:durableId="2367835B"/>
  <w16cid:commentId w16cid:paraId="63F28A15" w16cid:durableId="2367835C"/>
  <w16cid:commentId w16cid:paraId="0ADBC169" w16cid:durableId="2367835D"/>
  <w16cid:commentId w16cid:paraId="19A80307" w16cid:durableId="2367835E"/>
  <w16cid:commentId w16cid:paraId="5BEE9AF3" w16cid:durableId="2367835F"/>
  <w16cid:commentId w16cid:paraId="28F9174A" w16cid:durableId="23678360"/>
  <w16cid:commentId w16cid:paraId="7544A7A1" w16cid:durableId="23678361"/>
  <w16cid:commentId w16cid:paraId="2E3474AA" w16cid:durableId="23678362"/>
  <w16cid:commentId w16cid:paraId="2D6C71E7" w16cid:durableId="23678363"/>
  <w16cid:commentId w16cid:paraId="06103ACA" w16cid:durableId="23678364"/>
  <w16cid:commentId w16cid:paraId="57431E34" w16cid:durableId="23678365"/>
  <w16cid:commentId w16cid:paraId="78C76CF6" w16cid:durableId="23678366"/>
  <w16cid:commentId w16cid:paraId="240368C1" w16cid:durableId="23678367"/>
  <w16cid:commentId w16cid:paraId="48DB1DCB" w16cid:durableId="23678368"/>
  <w16cid:commentId w16cid:paraId="6E79D2B5" w16cid:durableId="23678369"/>
  <w16cid:commentId w16cid:paraId="5CCB5BD6" w16cid:durableId="259D23A5"/>
  <w16cid:commentId w16cid:paraId="54241783" w16cid:durableId="259D1FD8"/>
  <w16cid:commentId w16cid:paraId="48E2FAC4" w16cid:durableId="2367836A"/>
  <w16cid:commentId w16cid:paraId="2D1FF175" w16cid:durableId="2367836B"/>
  <w16cid:commentId w16cid:paraId="4B1F6A5A" w16cid:durableId="2367836C"/>
  <w16cid:commentId w16cid:paraId="46FA6C97" w16cid:durableId="2367836D"/>
  <w16cid:commentId w16cid:paraId="73DABF35" w16cid:durableId="2367836E"/>
  <w16cid:commentId w16cid:paraId="1FFD964D" w16cid:durableId="2367836F"/>
  <w16cid:commentId w16cid:paraId="64564E21" w16cid:durableId="23678370"/>
  <w16cid:commentId w16cid:paraId="701FA101" w16cid:durableId="23678371"/>
  <w16cid:commentId w16cid:paraId="11B6F6A7" w16cid:durableId="23678372"/>
  <w16cid:commentId w16cid:paraId="6103C2B5" w16cid:durableId="23678373"/>
  <w16cid:commentId w16cid:paraId="68234DE0" w16cid:durableId="23678374"/>
  <w16cid:commentId w16cid:paraId="2C7D83BE" w16cid:durableId="23678375"/>
  <w16cid:commentId w16cid:paraId="16E68EAA" w16cid:durableId="23678376"/>
  <w16cid:commentId w16cid:paraId="33AE9E25" w16cid:durableId="23678377"/>
  <w16cid:commentId w16cid:paraId="73C5FC36" w16cid:durableId="23678378"/>
  <w16cid:commentId w16cid:paraId="0D699C55" w16cid:durableId="23678379"/>
  <w16cid:commentId w16cid:paraId="550CB591" w16cid:durableId="2367837A"/>
  <w16cid:commentId w16cid:paraId="0B63D5B9" w16cid:durableId="2367837B"/>
  <w16cid:commentId w16cid:paraId="100AD986" w16cid:durableId="2367837C"/>
  <w16cid:commentId w16cid:paraId="4BC7A92C" w16cid:durableId="23AC3DAD"/>
  <w16cid:commentId w16cid:paraId="343D83D8" w16cid:durableId="2367837D"/>
  <w16cid:commentId w16cid:paraId="3EB39D6F" w16cid:durableId="2367837E"/>
  <w16cid:commentId w16cid:paraId="36F7C81E" w16cid:durableId="2367837F"/>
  <w16cid:commentId w16cid:paraId="68E92DC2" w16cid:durableId="23678380"/>
  <w16cid:commentId w16cid:paraId="17102926" w16cid:durableId="23678381"/>
  <w16cid:commentId w16cid:paraId="1A5034D4" w16cid:durableId="23AC3E52"/>
  <w16cid:commentId w16cid:paraId="2120938F" w16cid:durableId="23678382"/>
  <w16cid:commentId w16cid:paraId="5ED6CADA" w16cid:durableId="23678383"/>
  <w16cid:commentId w16cid:paraId="62075452" w16cid:durableId="23678384"/>
  <w16cid:commentId w16cid:paraId="4E3AAC7F" w16cid:durableId="23678385"/>
  <w16cid:commentId w16cid:paraId="3B7C9D91" w16cid:durableId="259AB012"/>
  <w16cid:commentId w16cid:paraId="2685B610" w16cid:durableId="23AC49D2"/>
  <w16cid:commentId w16cid:paraId="0D2E0217" w16cid:durableId="23678386"/>
  <w16cid:commentId w16cid:paraId="3912EC1F" w16cid:durableId="23678387"/>
  <w16cid:commentId w16cid:paraId="737C0D86" w16cid:durableId="23678388"/>
  <w16cid:commentId w16cid:paraId="791FCC01" w16cid:durableId="23678389"/>
  <w16cid:commentId w16cid:paraId="078D9B1C" w16cid:durableId="2367838A"/>
  <w16cid:commentId w16cid:paraId="53753272" w16cid:durableId="23AC44B3"/>
  <w16cid:commentId w16cid:paraId="3F0BB49F" w16cid:durableId="2367838B"/>
  <w16cid:commentId w16cid:paraId="67EE1543" w16cid:durableId="2367838C"/>
  <w16cid:commentId w16cid:paraId="05DE2C36" w16cid:durableId="2367838D"/>
  <w16cid:commentId w16cid:paraId="3752D362" w16cid:durableId="2367838E"/>
  <w16cid:commentId w16cid:paraId="7F84202D" w16cid:durableId="2367838F"/>
  <w16cid:commentId w16cid:paraId="6FBEFAB5" w16cid:durableId="23678390"/>
  <w16cid:commentId w16cid:paraId="29155FC8" w16cid:durableId="23678391"/>
  <w16cid:commentId w16cid:paraId="35AE23B7" w16cid:durableId="23678392"/>
  <w16cid:commentId w16cid:paraId="486DB6FC" w16cid:durableId="259D0ABD"/>
  <w16cid:commentId w16cid:paraId="52DEA4A3" w16cid:durableId="25A13646"/>
  <w16cid:commentId w16cid:paraId="5839700B" w16cid:durableId="25A13890"/>
  <w16cid:commentId w16cid:paraId="04023B33" w16cid:durableId="25BA001C"/>
  <w16cid:commentId w16cid:paraId="234F28D1" w16cid:durableId="243AAFE0"/>
  <w16cid:commentId w16cid:paraId="4065F5D4" w16cid:durableId="23678395"/>
  <w16cid:commentId w16cid:paraId="4A9F8057" w16cid:durableId="23678396"/>
  <w16cid:commentId w16cid:paraId="76902F5D" w16cid:durableId="243AA7FB"/>
  <w16cid:commentId w16cid:paraId="597BB6B3" w16cid:durableId="23678397"/>
  <w16cid:commentId w16cid:paraId="264574D3" w16cid:durableId="24D72761"/>
  <w16cid:commentId w16cid:paraId="1B998650" w16cid:durableId="23678398"/>
  <w16cid:commentId w16cid:paraId="1614B183" w16cid:durableId="23678399"/>
  <w16cid:commentId w16cid:paraId="2B981DE4" w16cid:durableId="25EF081D"/>
  <w16cid:commentId w16cid:paraId="37F1711E" w16cid:durableId="2367839A"/>
  <w16cid:commentId w16cid:paraId="5EB17DCE" w16cid:durableId="2367839B"/>
  <w16cid:commentId w16cid:paraId="09B88A9E" w16cid:durableId="2367839C"/>
  <w16cid:commentId w16cid:paraId="5CF0CE21" w16cid:durableId="24D737F6"/>
  <w16cid:commentId w16cid:paraId="1EF9630E" w16cid:durableId="2367839D"/>
  <w16cid:commentId w16cid:paraId="2761C76E" w16cid:durableId="2367839F"/>
  <w16cid:commentId w16cid:paraId="58666DA7" w16cid:durableId="236783A0"/>
  <w16cid:commentId w16cid:paraId="70196CA6" w16cid:durableId="25A162A0"/>
  <w16cid:commentId w16cid:paraId="615177EB" w16cid:durableId="236783A2"/>
  <w16cid:commentId w16cid:paraId="3CC11808" w16cid:durableId="236783A3"/>
  <w16cid:commentId w16cid:paraId="2CBF0353" w16cid:durableId="236783A4"/>
  <w16cid:commentId w16cid:paraId="36EF3F6D" w16cid:durableId="236783A5"/>
  <w16cid:commentId w16cid:paraId="78A14228" w16cid:durableId="23BC07B5"/>
  <w16cid:commentId w16cid:paraId="0661FC9F" w16cid:durableId="25D49DAD"/>
  <w16cid:commentId w16cid:paraId="21211D1E" w16cid:durableId="236783A6"/>
  <w16cid:commentId w16cid:paraId="288CE9F9" w16cid:durableId="236783A7"/>
  <w16cid:commentId w16cid:paraId="60208CF8" w16cid:durableId="236783A8"/>
  <w16cid:commentId w16cid:paraId="6ECFFE2D" w16cid:durableId="236783A9"/>
  <w16cid:commentId w16cid:paraId="42F5865D" w16cid:durableId="25F02935"/>
  <w16cid:commentId w16cid:paraId="19AECC4C" w16cid:durableId="2485D70D"/>
  <w16cid:commentId w16cid:paraId="10171D21" w16cid:durableId="25EEF7E6"/>
  <w16cid:commentId w16cid:paraId="27EE6817" w16cid:durableId="236783AB"/>
  <w16cid:commentId w16cid:paraId="4CD6E5B0" w16cid:durableId="236783AC"/>
  <w16cid:commentId w16cid:paraId="7C933FDF" w16cid:durableId="236783AD"/>
  <w16cid:commentId w16cid:paraId="34B1B3CE" w16cid:durableId="236783AE"/>
  <w16cid:commentId w16cid:paraId="204BAD05" w16cid:durableId="236783AF"/>
  <w16cid:commentId w16cid:paraId="23BE6B5F" w16cid:durableId="236783B0"/>
  <w16cid:commentId w16cid:paraId="58B15669" w16cid:durableId="236783B1"/>
  <w16cid:commentId w16cid:paraId="5A633142" w16cid:durableId="23BC0A04"/>
  <w16cid:commentId w16cid:paraId="38068A48" w16cid:durableId="236783B2"/>
  <w16cid:commentId w16cid:paraId="42A37C83" w16cid:durableId="236783B3"/>
  <w16cid:commentId w16cid:paraId="14EC8628" w16cid:durableId="236783B4"/>
  <w16cid:commentId w16cid:paraId="1B0D1FE8" w16cid:durableId="236783B5"/>
  <w16cid:commentId w16cid:paraId="0FD5F95A" w16cid:durableId="23BC0A06"/>
  <w16cid:commentId w16cid:paraId="4B37D3DC" w16cid:durableId="236783B6"/>
  <w16cid:commentId w16cid:paraId="65B263CE" w16cid:durableId="236783B7"/>
  <w16cid:commentId w16cid:paraId="55260296" w16cid:durableId="236783B8"/>
  <w16cid:commentId w16cid:paraId="2E3E0B09" w16cid:durableId="236783B9"/>
  <w16cid:commentId w16cid:paraId="278A82AA" w16cid:durableId="25D4A194"/>
  <w16cid:commentId w16cid:paraId="215EA4C4" w16cid:durableId="236783BA"/>
  <w16cid:commentId w16cid:paraId="46757076" w16cid:durableId="236783BB"/>
  <w16cid:commentId w16cid:paraId="5F14020C" w16cid:durableId="236783BC"/>
  <w16cid:commentId w16cid:paraId="6456D050" w16cid:durableId="25D49AC6"/>
  <w16cid:commentId w16cid:paraId="2CD28073" w16cid:durableId="25EEEC3C"/>
  <w16cid:commentId w16cid:paraId="6009A6CB" w16cid:durableId="25D49A65"/>
  <w16cid:commentId w16cid:paraId="763C02E5" w16cid:durableId="25D499EF"/>
  <w16cid:commentId w16cid:paraId="2E15F136" w16cid:durableId="236783BE"/>
  <w16cid:commentId w16cid:paraId="1AD36CC7" w16cid:durableId="236783BF"/>
  <w16cid:commentId w16cid:paraId="537BF889" w16cid:durableId="236783C0"/>
  <w16cid:commentId w16cid:paraId="3BE6D938" w16cid:durableId="236783C1"/>
  <w16cid:commentId w16cid:paraId="7A1C50E9" w16cid:durableId="236783C2"/>
  <w16cid:commentId w16cid:paraId="3C3A845F" w16cid:durableId="236783C3"/>
  <w16cid:commentId w16cid:paraId="5CB3266B" w16cid:durableId="236783C4"/>
  <w16cid:commentId w16cid:paraId="2566416B" w16cid:durableId="236783C5"/>
  <w16cid:commentId w16cid:paraId="7A6E4BF0" w16cid:durableId="25EEF417"/>
  <w16cid:commentId w16cid:paraId="396AB64E" w16cid:durableId="236783C7"/>
  <w16cid:commentId w16cid:paraId="01EB29EE" w16cid:durableId="236783C8"/>
  <w16cid:commentId w16cid:paraId="60E6B2DA" w16cid:durableId="236783C9"/>
  <w16cid:commentId w16cid:paraId="4DF7EC2D" w16cid:durableId="236783CA"/>
  <w16cid:commentId w16cid:paraId="7534FD5D" w16cid:durableId="236783CB"/>
  <w16cid:commentId w16cid:paraId="0CE8DB50" w16cid:durableId="236783CC"/>
  <w16cid:commentId w16cid:paraId="5C324FB9" w16cid:durableId="236783CD"/>
  <w16cid:commentId w16cid:paraId="2FC7F5B4" w16cid:durableId="236783CE"/>
  <w16cid:commentId w16cid:paraId="60618FE2" w16cid:durableId="23AC5016"/>
  <w16cid:commentId w16cid:paraId="35750A2F" w16cid:durableId="236783CF"/>
  <w16cid:commentId w16cid:paraId="661489AF" w16cid:durableId="236783D0"/>
  <w16cid:commentId w16cid:paraId="3CF2EBE5" w16cid:durableId="236783D1"/>
  <w16cid:commentId w16cid:paraId="4E508A8E" w16cid:durableId="236783D2"/>
  <w16cid:commentId w16cid:paraId="47690E01" w16cid:durableId="236783D3"/>
  <w16cid:commentId w16cid:paraId="74417032" w16cid:durableId="236783D7"/>
  <w16cid:commentId w16cid:paraId="7E7FA246" w16cid:durableId="236783D8"/>
  <w16cid:commentId w16cid:paraId="01815709" w16cid:durableId="236783D9"/>
  <w16cid:commentId w16cid:paraId="303D0A6C" w16cid:durableId="236783DA"/>
  <w16cid:commentId w16cid:paraId="59F4B4A2" w16cid:durableId="236783DB"/>
  <w16cid:commentId w16cid:paraId="1BC285D1" w16cid:durableId="236783DC"/>
  <w16cid:commentId w16cid:paraId="4B686080" w16cid:durableId="23AC5735"/>
  <w16cid:commentId w16cid:paraId="6BC0477E" w16cid:durableId="23AC517D"/>
  <w16cid:commentId w16cid:paraId="6D7C86F1" w16cid:durableId="25A13AA8"/>
  <w16cid:commentId w16cid:paraId="6177C5F4" w16cid:durableId="236783E0"/>
  <w16cid:commentId w16cid:paraId="17B9CE40" w16cid:durableId="236783E4"/>
  <w16cid:commentId w16cid:paraId="792E848A" w16cid:durableId="236783E5"/>
  <w16cid:commentId w16cid:paraId="089FA0FD" w16cid:durableId="236783E6"/>
  <w16cid:commentId w16cid:paraId="6EEFD150" w16cid:durableId="236783E7"/>
  <w16cid:commentId w16cid:paraId="5CEE098A" w16cid:durableId="2411B117"/>
  <w16cid:commentId w16cid:paraId="52D37D0C" w16cid:durableId="258C045C"/>
  <w16cid:commentId w16cid:paraId="531E9C7D" w16cid:durableId="258C05A7"/>
  <w16cid:commentId w16cid:paraId="326F07CD" w16cid:durableId="23838C6E"/>
  <w16cid:commentId w16cid:paraId="06CAFF7A" w16cid:durableId="2587FE4F"/>
  <w16cid:commentId w16cid:paraId="241836DC" w16cid:durableId="25A18B2B"/>
  <w16cid:commentId w16cid:paraId="6FB63BB6" w16cid:durableId="25A191CA"/>
  <w16cid:commentId w16cid:paraId="3E026238" w16cid:durableId="2475F7CF"/>
  <w16cid:commentId w16cid:paraId="2D6A3854" w16cid:durableId="236783EB"/>
  <w16cid:commentId w16cid:paraId="15F0B8C1" w16cid:durableId="25A193A6"/>
  <w16cid:commentId w16cid:paraId="16180970" w16cid:durableId="259193B3"/>
  <w16cid:commentId w16cid:paraId="6C767843" w16cid:durableId="2411B2E8"/>
  <w16cid:commentId w16cid:paraId="2604F565" w16cid:durableId="2485C290"/>
  <w16cid:commentId w16cid:paraId="12704D64" w16cid:durableId="236783EF"/>
  <w16cid:commentId w16cid:paraId="07146315" w16cid:durableId="258802F4"/>
  <w16cid:commentId w16cid:paraId="465187A3" w16cid:durableId="2588030A"/>
  <w16cid:commentId w16cid:paraId="4702431E" w16cid:durableId="258AF5AB"/>
  <w16cid:commentId w16cid:paraId="47C93A1A" w16cid:durableId="258843CD"/>
  <w16cid:commentId w16cid:paraId="1F0C3A03" w16cid:durableId="248868F4"/>
  <w16cid:commentId w16cid:paraId="62C144E9" w16cid:durableId="2411B4A4"/>
  <w16cid:commentId w16cid:paraId="76E2EFC0" w16cid:durableId="246BA67B"/>
  <w16cid:commentId w16cid:paraId="000F6066" w16cid:durableId="258BF493"/>
  <w16cid:commentId w16cid:paraId="589001D2" w16cid:durableId="258AF7B9"/>
  <w16cid:commentId w16cid:paraId="369C70AE" w16cid:durableId="236783F2"/>
  <w16cid:commentId w16cid:paraId="3B5F95C4" w16cid:durableId="236783F3"/>
  <w16cid:commentId w16cid:paraId="4DFFED0A" w16cid:durableId="2488680E"/>
  <w16cid:commentId w16cid:paraId="0394EE97" w16cid:durableId="258AF86B"/>
  <w16cid:commentId w16cid:paraId="208F2CFB" w16cid:durableId="258AF890"/>
  <w16cid:commentId w16cid:paraId="56627FD3" w16cid:durableId="258AF8E1"/>
  <w16cid:commentId w16cid:paraId="27F5CCCA" w16cid:durableId="236783F4"/>
  <w16cid:commentId w16cid:paraId="57E26D4C" w16cid:durableId="236783F6"/>
  <w16cid:commentId w16cid:paraId="4430E411" w16cid:durableId="236783F8"/>
  <w16cid:commentId w16cid:paraId="2056BD44" w16cid:durableId="236783F9"/>
  <w16cid:commentId w16cid:paraId="19020A18" w16cid:durableId="25A13D51"/>
  <w16cid:commentId w16cid:paraId="10FC8D95" w16cid:durableId="25A13E66"/>
  <w16cid:commentId w16cid:paraId="0E3DC6D9" w16cid:durableId="25A1145D"/>
  <w16cid:commentId w16cid:paraId="71908978" w16cid:durableId="236783FA"/>
  <w16cid:commentId w16cid:paraId="56AB1A84" w16cid:durableId="236783FB"/>
  <w16cid:commentId w16cid:paraId="38ECD9CB" w16cid:durableId="25A114A5"/>
  <w16cid:commentId w16cid:paraId="49423E4E" w16cid:durableId="25A13EF6"/>
  <w16cid:commentId w16cid:paraId="546433EF" w16cid:durableId="25A114DC"/>
  <w16cid:commentId w16cid:paraId="0BD2DCF9" w16cid:durableId="259D04A1"/>
  <w16cid:commentId w16cid:paraId="17988EDA" w16cid:durableId="258AEBCF"/>
  <w16cid:commentId w16cid:paraId="52D8C1D9" w16cid:durableId="258BDCC6"/>
</w16cid:commentsIds>
</file>

<file path=word/customizations.xml><?xml version="1.0" encoding="utf-8"?>
<wne:tcg xmlns:r="http://schemas.openxmlformats.org/officeDocument/2006/relationships" xmlns:wne="http://schemas.microsoft.com/office/word/2006/wordml">
  <wne:keymaps>
    <wne:keymap wne:kcmPrimary="0449" wne:kcmSecondary="0031">
      <wne:acd wne:acdName="acd1"/>
    </wne:keymap>
  </wne:keymaps>
  <wne:toolbars>
    <wne:acdManifest>
      <wne:acdEntry wne:acdName="acd0"/>
      <wne:acdEntry wne:acdName="acd1"/>
    </wne:acdManifest>
  </wne:toolbars>
  <wne:acds>
    <wne:acd wne:argValue="AgBJAG4AZABlAG4AdAAgADEA" wne:acdName="acd0" wne:fciIndexBasedOn="0065"/>
    <wne:acd wne:argValue="AgBJAG4AZABlAG4AdAAgADE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CC237" w14:textId="77777777" w:rsidR="005A1C85" w:rsidRDefault="005A1C85" w:rsidP="00926910">
      <w:r>
        <w:separator/>
      </w:r>
    </w:p>
    <w:p w14:paraId="27C3A813" w14:textId="77777777" w:rsidR="005A1C85" w:rsidRDefault="005A1C85"/>
    <w:p w14:paraId="1813B08E" w14:textId="77777777" w:rsidR="005A1C85" w:rsidRDefault="005A1C85"/>
  </w:endnote>
  <w:endnote w:type="continuationSeparator" w:id="0">
    <w:p w14:paraId="428A30EC" w14:textId="77777777" w:rsidR="005A1C85" w:rsidRDefault="005A1C85" w:rsidP="00926910">
      <w:r>
        <w:continuationSeparator/>
      </w:r>
    </w:p>
    <w:p w14:paraId="4A83B5BC" w14:textId="77777777" w:rsidR="005A1C85" w:rsidRDefault="005A1C85"/>
    <w:p w14:paraId="39DFCBA2" w14:textId="77777777" w:rsidR="005A1C85" w:rsidRDefault="005A1C85"/>
  </w:endnote>
  <w:endnote w:type="continuationNotice" w:id="1">
    <w:p w14:paraId="172A8FCC" w14:textId="77777777" w:rsidR="005A1C85" w:rsidRDefault="005A1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Open Sans">
    <w:panose1 w:val="00000000000000000000"/>
    <w:charset w:val="00"/>
    <w:family w:val="auto"/>
    <w:pitch w:val="variable"/>
    <w:sig w:usb0="E00002FF" w:usb1="4000201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DF22" w14:textId="6303718C" w:rsidR="00EE71FC" w:rsidRPr="00034342" w:rsidRDefault="0093618C"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w:t>
    </w:r>
    <w:r w:rsidR="00A024D9">
      <w:rPr>
        <w:b/>
        <w:sz w:val="24"/>
        <w:szCs w:val="24"/>
      </w:rPr>
      <w:t xml:space="preserve"> 2022</w:t>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12</w:t>
    </w:r>
    <w:r w:rsidR="00EE71FC" w:rsidRPr="007D318D">
      <w:rPr>
        <w:b/>
        <w:noProof/>
        <w:sz w:val="24"/>
        <w:szCs w:val="24"/>
      </w:rPr>
      <w:fldChar w:fldCharType="end"/>
    </w:r>
    <w:r w:rsidR="00EE71FC" w:rsidRPr="00034342">
      <w:rPr>
        <w:b/>
        <w:sz w:val="24"/>
        <w:szCs w:val="24"/>
      </w:rPr>
      <w:tab/>
    </w:r>
    <w:r w:rsidR="00EE71FC" w:rsidRPr="00034342">
      <w:rPr>
        <w:b/>
        <w:sz w:val="24"/>
        <w:szCs w:val="24"/>
      </w:rPr>
      <w:tab/>
      <w:t>Revision 5</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298A" w14:textId="65D42064"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37</w:t>
    </w:r>
    <w:r w:rsidRPr="00AA544F">
      <w:rPr>
        <w:b/>
        <w:sz w:val="24"/>
        <w:szCs w:val="24"/>
      </w:rPr>
      <w:fldChar w:fldCharType="end"/>
    </w:r>
    <w:r w:rsidRPr="00AA544F">
      <w:rPr>
        <w:b/>
        <w:sz w:val="24"/>
        <w:szCs w:val="24"/>
      </w:rPr>
      <w:tab/>
    </w:r>
    <w:r w:rsidR="00FA12C2">
      <w:rPr>
        <w:b/>
        <w:sz w:val="24"/>
        <w:szCs w:val="24"/>
      </w:rPr>
      <w:t>March</w:t>
    </w:r>
    <w:r w:rsidR="00E27524">
      <w:rPr>
        <w:b/>
        <w:sz w:val="24"/>
        <w:szCs w:val="24"/>
      </w:rPr>
      <w:t xml:space="preserve"> 2022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7B3C" w14:textId="01FA18BC" w:rsidR="00EE71FC" w:rsidRPr="00AA544F" w:rsidRDefault="00FA12C2"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 2</w:t>
    </w:r>
    <w:r w:rsidR="00E27524">
      <w:rPr>
        <w:b/>
        <w:sz w:val="24"/>
        <w:szCs w:val="24"/>
      </w:rPr>
      <w:t>022</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38</w:t>
    </w:r>
    <w:r w:rsidR="00EE71FC" w:rsidRPr="00AA544F">
      <w:rPr>
        <w:b/>
        <w:sz w:val="24"/>
        <w:szCs w:val="24"/>
      </w:rPr>
      <w:fldChar w:fldCharType="end"/>
    </w:r>
    <w:r w:rsidR="00EE71FC" w:rsidRPr="00AA544F">
      <w:rPr>
        <w:b/>
        <w:sz w:val="24"/>
        <w:szCs w:val="24"/>
      </w:rPr>
      <w:tab/>
      <w:t>Revision 5</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3A1E" w14:textId="4CCAA8EA"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39</w:t>
    </w:r>
    <w:r w:rsidRPr="00AA544F">
      <w:rPr>
        <w:b/>
        <w:sz w:val="24"/>
        <w:szCs w:val="24"/>
      </w:rPr>
      <w:fldChar w:fldCharType="end"/>
    </w:r>
    <w:r w:rsidRPr="00AA544F">
      <w:rPr>
        <w:b/>
        <w:sz w:val="24"/>
        <w:szCs w:val="24"/>
      </w:rPr>
      <w:tab/>
    </w:r>
    <w:r w:rsidR="00FA12C2">
      <w:rPr>
        <w:b/>
        <w:sz w:val="24"/>
        <w:szCs w:val="24"/>
      </w:rPr>
      <w:t>March</w:t>
    </w:r>
    <w:r w:rsidR="00E27524">
      <w:rPr>
        <w:b/>
        <w:sz w:val="24"/>
        <w:szCs w:val="24"/>
      </w:rPr>
      <w:t xml:space="preserve"> 2022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D195" w14:textId="463A1042" w:rsidR="00EE71FC" w:rsidRPr="0088492D" w:rsidRDefault="00FA12C2"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w:t>
    </w:r>
    <w:r w:rsidR="00E27524">
      <w:rPr>
        <w:b/>
        <w:sz w:val="24"/>
        <w:szCs w:val="24"/>
      </w:rPr>
      <w:t xml:space="preserve"> 2022</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42</w:t>
    </w:r>
    <w:r w:rsidR="00EE71FC" w:rsidRPr="0088492D">
      <w:rPr>
        <w:b/>
        <w:sz w:val="24"/>
        <w:szCs w:val="24"/>
      </w:rPr>
      <w:fldChar w:fldCharType="end"/>
    </w:r>
    <w:r w:rsidR="00EE71FC" w:rsidRPr="0088492D">
      <w:rPr>
        <w:b/>
        <w:sz w:val="24"/>
        <w:szCs w:val="24"/>
      </w:rPr>
      <w:tab/>
      <w:t>Revision 5</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166A" w14:textId="2D435B10"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sidR="00FA12C2">
      <w:rPr>
        <w:b/>
        <w:sz w:val="24"/>
        <w:szCs w:val="24"/>
      </w:rPr>
      <w:t>March</w:t>
    </w:r>
    <w:r w:rsidR="00E27524">
      <w:rPr>
        <w:b/>
        <w:sz w:val="24"/>
        <w:szCs w:val="24"/>
      </w:rPr>
      <w:t xml:space="preserve"> 2022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B0BB" w14:textId="6687BABB" w:rsidR="00EE71FC" w:rsidRPr="0088492D" w:rsidRDefault="00FA12C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March </w:t>
    </w:r>
    <w:r w:rsidR="00BB46C0">
      <w:rPr>
        <w:b/>
        <w:sz w:val="24"/>
        <w:szCs w:val="24"/>
      </w:rPr>
      <w:t>2022</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46</w:t>
    </w:r>
    <w:r w:rsidR="00EE71FC" w:rsidRPr="0088492D">
      <w:rPr>
        <w:b/>
        <w:sz w:val="24"/>
        <w:szCs w:val="24"/>
      </w:rPr>
      <w:fldChar w:fldCharType="end"/>
    </w:r>
    <w:r w:rsidR="00EE71FC" w:rsidRPr="0088492D">
      <w:rPr>
        <w:b/>
        <w:sz w:val="24"/>
        <w:szCs w:val="24"/>
      </w:rPr>
      <w:tab/>
      <w:t>Revision 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9054" w14:textId="3BD29AF7"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sidR="00FA12C2">
      <w:rPr>
        <w:b/>
        <w:sz w:val="24"/>
        <w:szCs w:val="24"/>
      </w:rPr>
      <w:t xml:space="preserve">March </w:t>
    </w:r>
    <w:r w:rsidR="00BB46C0">
      <w:rPr>
        <w:b/>
        <w:sz w:val="24"/>
        <w:szCs w:val="24"/>
      </w:rPr>
      <w:t>2022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C908" w14:textId="2318502D" w:rsidR="00EE71FC" w:rsidRPr="0088492D" w:rsidRDefault="00FA12C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March </w:t>
    </w:r>
    <w:r w:rsidR="00BB46C0">
      <w:rPr>
        <w:b/>
        <w:sz w:val="24"/>
        <w:szCs w:val="24"/>
      </w:rPr>
      <w:t>2022</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60</w:t>
    </w:r>
    <w:r w:rsidR="00EE71FC" w:rsidRPr="0088492D">
      <w:rPr>
        <w:b/>
        <w:sz w:val="24"/>
        <w:szCs w:val="24"/>
      </w:rPr>
      <w:fldChar w:fldCharType="end"/>
    </w:r>
    <w:r w:rsidR="00EE71FC" w:rsidRPr="0088492D">
      <w:rPr>
        <w:b/>
        <w:sz w:val="24"/>
        <w:szCs w:val="24"/>
      </w:rPr>
      <w:tab/>
      <w:t>Revision 5</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0EA6" w14:textId="41C335CB"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sidR="00FA12C2">
      <w:rPr>
        <w:b/>
        <w:sz w:val="24"/>
        <w:szCs w:val="24"/>
      </w:rPr>
      <w:t xml:space="preserve">March </w:t>
    </w:r>
    <w:r w:rsidR="00BB46C0">
      <w:rPr>
        <w:b/>
        <w:sz w:val="24"/>
        <w:szCs w:val="24"/>
      </w:rPr>
      <w:t>2022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0175" w14:textId="69576077" w:rsidR="00EE71FC" w:rsidRPr="0088492D" w:rsidRDefault="00FA12C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March </w:t>
    </w:r>
    <w:r w:rsidR="0093608D">
      <w:rPr>
        <w:b/>
        <w:sz w:val="24"/>
        <w:szCs w:val="24"/>
      </w:rPr>
      <w:t>2022</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86</w:t>
    </w:r>
    <w:r w:rsidR="00EE71FC" w:rsidRPr="0088492D">
      <w:rPr>
        <w:b/>
        <w:sz w:val="24"/>
        <w:szCs w:val="24"/>
      </w:rPr>
      <w:fldChar w:fldCharType="end"/>
    </w:r>
    <w:r w:rsidR="00EE71FC"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65B0" w14:textId="26583A7C" w:rsidR="00EE71FC" w:rsidRPr="00034342" w:rsidRDefault="00EE71FC"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sidR="0093618C">
      <w:rPr>
        <w:b/>
        <w:sz w:val="24"/>
        <w:szCs w:val="24"/>
      </w:rPr>
      <w:t>March</w:t>
    </w:r>
    <w:r w:rsidR="00A024D9">
      <w:rPr>
        <w:b/>
        <w:sz w:val="24"/>
        <w:szCs w:val="24"/>
      </w:rPr>
      <w:t xml:space="preserve"> 2022</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E52C" w14:textId="6795495C"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sidR="00FA12C2">
      <w:rPr>
        <w:b/>
        <w:sz w:val="24"/>
        <w:szCs w:val="24"/>
      </w:rPr>
      <w:t xml:space="preserve">March </w:t>
    </w:r>
    <w:r w:rsidR="0093608D">
      <w:rPr>
        <w:b/>
        <w:sz w:val="24"/>
        <w:szCs w:val="24"/>
      </w:rPr>
      <w:t>2022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57C9" w14:textId="2908FD71" w:rsidR="00EE71FC" w:rsidRPr="0088492D" w:rsidRDefault="00FA12C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March </w:t>
    </w:r>
    <w:r w:rsidR="00687405">
      <w:rPr>
        <w:b/>
        <w:sz w:val="24"/>
        <w:szCs w:val="24"/>
      </w:rPr>
      <w:t>2022</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94</w:t>
    </w:r>
    <w:r w:rsidR="00EE71FC" w:rsidRPr="0088492D">
      <w:rPr>
        <w:b/>
        <w:sz w:val="24"/>
        <w:szCs w:val="24"/>
      </w:rPr>
      <w:fldChar w:fldCharType="end"/>
    </w:r>
    <w:r w:rsidR="00EE71FC" w:rsidRPr="0088492D">
      <w:rPr>
        <w:b/>
        <w:sz w:val="24"/>
        <w:szCs w:val="24"/>
      </w:rPr>
      <w:tab/>
      <w:t>Revision 5</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5669" w14:textId="6350CEE2"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sidR="00FA12C2">
      <w:rPr>
        <w:b/>
        <w:sz w:val="24"/>
        <w:szCs w:val="24"/>
      </w:rPr>
      <w:t xml:space="preserve">March </w:t>
    </w:r>
    <w:r w:rsidR="00670957">
      <w:rPr>
        <w:b/>
        <w:sz w:val="24"/>
        <w:szCs w:val="24"/>
      </w:rPr>
      <w:t>2022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D2BC" w14:textId="2DEF3F11" w:rsidR="00EE71FC" w:rsidRPr="0088492D" w:rsidRDefault="00FA12C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March </w:t>
    </w:r>
    <w:r w:rsidR="00DE2DCF">
      <w:rPr>
        <w:b/>
        <w:sz w:val="24"/>
        <w:szCs w:val="24"/>
      </w:rPr>
      <w:t>2022</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98</w:t>
    </w:r>
    <w:r w:rsidR="00EE71FC" w:rsidRPr="0088492D">
      <w:rPr>
        <w:b/>
        <w:sz w:val="24"/>
        <w:szCs w:val="24"/>
      </w:rPr>
      <w:fldChar w:fldCharType="end"/>
    </w:r>
    <w:r w:rsidR="00EE71FC" w:rsidRPr="0088492D">
      <w:rPr>
        <w:b/>
        <w:sz w:val="24"/>
        <w:szCs w:val="24"/>
      </w:rPr>
      <w:tab/>
      <w:t>Revision 5</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5F34" w14:textId="4785A67C"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sidR="00FA12C2">
      <w:rPr>
        <w:b/>
        <w:sz w:val="24"/>
        <w:szCs w:val="24"/>
      </w:rPr>
      <w:t xml:space="preserve">March </w:t>
    </w:r>
    <w:r w:rsidR="00DE2DCF">
      <w:rPr>
        <w:b/>
        <w:sz w:val="24"/>
        <w:szCs w:val="24"/>
      </w:rPr>
      <w:t>2022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C079" w14:textId="101AE3B5" w:rsidR="00EE71FC" w:rsidRPr="00A7488B" w:rsidRDefault="0094274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March </w:t>
    </w:r>
    <w:r w:rsidR="00D22FB0">
      <w:rPr>
        <w:b/>
        <w:sz w:val="24"/>
        <w:szCs w:val="24"/>
      </w:rPr>
      <w:t>2022</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112</w:t>
    </w:r>
    <w:r w:rsidR="00EE71FC" w:rsidRPr="00A7488B">
      <w:rPr>
        <w:b/>
        <w:sz w:val="24"/>
        <w:szCs w:val="24"/>
      </w:rPr>
      <w:fldChar w:fldCharType="end"/>
    </w:r>
    <w:r w:rsidR="00EE71FC" w:rsidRPr="00A7488B">
      <w:rPr>
        <w:b/>
        <w:sz w:val="24"/>
        <w:szCs w:val="24"/>
      </w:rPr>
      <w:tab/>
      <w:t>Revision 5</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DE2" w14:textId="42D7F391"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sidR="00942747">
      <w:rPr>
        <w:b/>
        <w:sz w:val="24"/>
        <w:szCs w:val="24"/>
      </w:rPr>
      <w:t xml:space="preserve">March </w:t>
    </w:r>
    <w:r w:rsidR="00D22FB0">
      <w:rPr>
        <w:b/>
        <w:sz w:val="24"/>
        <w:szCs w:val="24"/>
      </w:rPr>
      <w:t>2022</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BE3C" w14:textId="3E41E338" w:rsidR="00EE71FC" w:rsidRPr="00A7488B" w:rsidRDefault="0094274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313D26">
      <w:rPr>
        <w:b/>
        <w:sz w:val="24"/>
        <w:szCs w:val="24"/>
      </w:rPr>
      <w:t xml:space="preserve"> 2022</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130</w:t>
    </w:r>
    <w:r w:rsidR="00EE71FC" w:rsidRPr="00A7488B">
      <w:rPr>
        <w:b/>
        <w:sz w:val="24"/>
        <w:szCs w:val="24"/>
      </w:rPr>
      <w:fldChar w:fldCharType="end"/>
    </w:r>
    <w:r w:rsidR="00EE71FC" w:rsidRPr="00A7488B">
      <w:rPr>
        <w:b/>
        <w:sz w:val="24"/>
        <w:szCs w:val="24"/>
      </w:rPr>
      <w:tab/>
      <w:t>Revision 5</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B4E7" w14:textId="7915C2FD"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sidR="00942747">
      <w:rPr>
        <w:b/>
        <w:sz w:val="24"/>
        <w:szCs w:val="24"/>
      </w:rPr>
      <w:t>March</w:t>
    </w:r>
    <w:r w:rsidR="00313D26">
      <w:rPr>
        <w:b/>
        <w:sz w:val="24"/>
        <w:szCs w:val="24"/>
      </w:rPr>
      <w:t xml:space="preserve"> 2022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C81C" w14:textId="1A190DAB" w:rsidR="00EE71FC" w:rsidRPr="00A7488B" w:rsidRDefault="0094274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E371DE">
      <w:rPr>
        <w:b/>
        <w:sz w:val="24"/>
        <w:szCs w:val="24"/>
      </w:rPr>
      <w:t xml:space="preserve"> 2022</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150</w:t>
    </w:r>
    <w:r w:rsidR="00EE71FC" w:rsidRPr="00A7488B">
      <w:rPr>
        <w:b/>
        <w:sz w:val="24"/>
        <w:szCs w:val="24"/>
      </w:rPr>
      <w:fldChar w:fldCharType="end"/>
    </w:r>
    <w:r w:rsidR="00EE71FC" w:rsidRPr="00A7488B">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8E57" w14:textId="1DB8A6CE" w:rsidR="00EE71FC" w:rsidRPr="00034342" w:rsidRDefault="0093618C"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March</w:t>
    </w:r>
    <w:r w:rsidR="00A024D9">
      <w:rPr>
        <w:b/>
        <w:sz w:val="24"/>
        <w:szCs w:val="24"/>
      </w:rPr>
      <w:t xml:space="preserve"> 2022</w:t>
    </w:r>
    <w:r w:rsidR="00EE71FC" w:rsidRPr="00034342">
      <w:rPr>
        <w:b/>
        <w:sz w:val="24"/>
        <w:szCs w:val="24"/>
      </w:rPr>
      <w:tab/>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22</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5590" w14:textId="6B2E4EBC" w:rsidR="00EE71FC" w:rsidRPr="00A7488B" w:rsidRDefault="00EE71FC"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sidR="00942747">
      <w:rPr>
        <w:b/>
        <w:sz w:val="24"/>
        <w:szCs w:val="24"/>
      </w:rPr>
      <w:t>March</w:t>
    </w:r>
    <w:r w:rsidR="00E371DE">
      <w:rPr>
        <w:b/>
        <w:sz w:val="24"/>
        <w:szCs w:val="24"/>
      </w:rPr>
      <w:t xml:space="preserve"> 2022</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2A0E" w14:textId="46A7CB5F" w:rsidR="00EE71F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sz w:val="24"/>
        <w:szCs w:val="24"/>
      </w:rPr>
      <w:t>June</w:t>
    </w:r>
    <w:r w:rsidRPr="00996D9F">
      <w:rPr>
        <w:sz w:val="24"/>
        <w:szCs w:val="24"/>
      </w:rPr>
      <w:t xml:space="preserve"> 2020</w:t>
    </w:r>
    <w:r>
      <w:rPr>
        <w:b/>
      </w:rPr>
      <w:tab/>
    </w:r>
    <w:r w:rsidRPr="00BE07F9">
      <w:rPr>
        <w:b/>
      </w:rPr>
      <w:fldChar w:fldCharType="begin"/>
    </w:r>
    <w:r w:rsidRPr="00BE07F9">
      <w:rPr>
        <w:b/>
      </w:rPr>
      <w:instrText xml:space="preserve"> PAGE  \* Arabic  \* MERGEFORMAT </w:instrText>
    </w:r>
    <w:r w:rsidRPr="00BE07F9">
      <w:rPr>
        <w:b/>
      </w:rPr>
      <w:fldChar w:fldCharType="separate"/>
    </w:r>
    <w:r>
      <w:rPr>
        <w:b/>
        <w:noProof/>
      </w:rPr>
      <w:t>154</w:t>
    </w:r>
    <w:r w:rsidRPr="00BE07F9">
      <w:rPr>
        <w:b/>
      </w:rPr>
      <w:fldChar w:fldCharType="end"/>
    </w:r>
    <w:r>
      <w:tab/>
    </w:r>
    <w:r w:rsidRPr="00996D9F">
      <w:rPr>
        <w:sz w:val="24"/>
        <w:szCs w:val="24"/>
      </w:rPr>
      <w:t>Revision 5</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F2AF" w14:textId="214E730D"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996D9F">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155</w:t>
    </w:r>
    <w:r w:rsidRPr="00AD4FCD">
      <w:rPr>
        <w:b/>
      </w:rPr>
      <w:fldChar w:fldCharType="end"/>
    </w:r>
    <w:r>
      <w:tab/>
    </w:r>
    <w:r w:rsidRPr="002D119B">
      <w:rPr>
        <w:sz w:val="24"/>
        <w:szCs w:val="24"/>
      </w:rPr>
      <w:t>June 2</w:t>
    </w:r>
    <w:r w:rsidRPr="00996D9F">
      <w:rPr>
        <w:sz w:val="24"/>
        <w:szCs w:val="24"/>
      </w:rPr>
      <w:t>020</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8AEB" w14:textId="57A33B62"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152</w:t>
    </w:r>
    <w:r w:rsidRPr="00947768">
      <w:rPr>
        <w:b/>
        <w:noProof/>
        <w:sz w:val="24"/>
        <w:szCs w:val="24"/>
      </w:rPr>
      <w:fldChar w:fldCharType="end"/>
    </w:r>
    <w:r w:rsidRPr="006A656E">
      <w:rPr>
        <w:b/>
        <w:sz w:val="24"/>
        <w:szCs w:val="24"/>
      </w:rPr>
      <w:tab/>
    </w:r>
    <w:r w:rsidR="00942747">
      <w:rPr>
        <w:b/>
        <w:sz w:val="24"/>
        <w:szCs w:val="24"/>
      </w:rPr>
      <w:t>March</w:t>
    </w:r>
    <w:r w:rsidR="0098644A">
      <w:rPr>
        <w:b/>
        <w:sz w:val="24"/>
        <w:szCs w:val="24"/>
      </w:rPr>
      <w:t xml:space="preserve"> 2022</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FCC6" w14:textId="387A9891" w:rsidR="00EE71FC" w:rsidRPr="0029794A" w:rsidRDefault="00942747"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March</w:t>
    </w:r>
    <w:r w:rsidR="0098644A">
      <w:rPr>
        <w:b/>
        <w:sz w:val="24"/>
        <w:szCs w:val="24"/>
      </w:rPr>
      <w:t xml:space="preserve"> 2022</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158</w:t>
    </w:r>
    <w:r w:rsidR="00EE71FC" w:rsidRPr="0029794A">
      <w:rPr>
        <w:b/>
        <w:sz w:val="24"/>
        <w:szCs w:val="24"/>
      </w:rPr>
      <w:fldChar w:fldCharType="end"/>
    </w:r>
    <w:r w:rsidR="00EE71FC" w:rsidRPr="0029794A">
      <w:rPr>
        <w:b/>
        <w:sz w:val="24"/>
        <w:szCs w:val="24"/>
      </w:rPr>
      <w:tab/>
      <w:t>Revision 5</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2DF1" w14:textId="71A02A46"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sidR="00942747">
      <w:rPr>
        <w:b/>
        <w:sz w:val="24"/>
        <w:szCs w:val="24"/>
      </w:rPr>
      <w:t>March</w:t>
    </w:r>
    <w:r w:rsidR="0098644A">
      <w:rPr>
        <w:b/>
        <w:sz w:val="24"/>
        <w:szCs w:val="24"/>
      </w:rPr>
      <w:t xml:space="preserve"> 2022</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949" w14:textId="61B9B262"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sidR="00942747">
      <w:rPr>
        <w:b/>
        <w:sz w:val="24"/>
        <w:szCs w:val="24"/>
      </w:rPr>
      <w:t>March</w:t>
    </w:r>
    <w:r w:rsidR="0098644A">
      <w:rPr>
        <w:b/>
        <w:sz w:val="24"/>
        <w:szCs w:val="24"/>
      </w:rPr>
      <w:t xml:space="preserve"> 2022</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D5BF" w14:textId="5C77C63C" w:rsidR="00EE71FC" w:rsidRPr="00947768" w:rsidRDefault="00942747" w:rsidP="002107D5">
    <w:pPr>
      <w:pStyle w:val="Footer"/>
      <w:tabs>
        <w:tab w:val="clear" w:pos="1440"/>
        <w:tab w:val="left" w:pos="8100"/>
        <w:tab w:val="left" w:pos="8640"/>
        <w:tab w:val="left" w:pos="8730"/>
      </w:tabs>
      <w:rPr>
        <w:b/>
      </w:rPr>
    </w:pPr>
    <w:r>
      <w:rPr>
        <w:b/>
        <w:sz w:val="24"/>
        <w:szCs w:val="24"/>
      </w:rPr>
      <w:t>March</w:t>
    </w:r>
    <w:r w:rsidR="00112211">
      <w:rPr>
        <w:b/>
        <w:sz w:val="24"/>
        <w:szCs w:val="24"/>
      </w:rPr>
      <w:t xml:space="preserve"> 2022</w:t>
    </w:r>
    <w:r w:rsidR="00EE71FC" w:rsidRPr="00947768">
      <w:rPr>
        <w:b/>
        <w:sz w:val="24"/>
        <w:szCs w:val="24"/>
      </w:rPr>
      <w:tab/>
    </w:r>
    <w:r w:rsidR="00EE71FC" w:rsidRPr="00947768">
      <w:rPr>
        <w:b/>
        <w:sz w:val="24"/>
        <w:szCs w:val="24"/>
      </w:rPr>
      <w:tab/>
    </w:r>
    <w:r w:rsidR="00EE71FC">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160</w:t>
    </w:r>
    <w:r w:rsidR="00EE71FC" w:rsidRPr="00947768">
      <w:rPr>
        <w:b/>
        <w:noProof/>
        <w:sz w:val="24"/>
        <w:szCs w:val="24"/>
      </w:rPr>
      <w:fldChar w:fldCharType="end"/>
    </w:r>
    <w:r w:rsidR="00EE71FC" w:rsidRPr="00947768">
      <w:rPr>
        <w:b/>
      </w:rPr>
      <w:tab/>
    </w:r>
    <w:r w:rsidR="00EE71FC" w:rsidRPr="00947768">
      <w:rPr>
        <w:b/>
      </w:rPr>
      <w:tab/>
    </w:r>
    <w:r w:rsidR="00EE71FC">
      <w:rPr>
        <w:b/>
      </w:rPr>
      <w:tab/>
    </w:r>
    <w:r w:rsidR="00EE71FC">
      <w:rPr>
        <w:b/>
      </w:rPr>
      <w:tab/>
    </w:r>
    <w:r w:rsidR="00EE71FC" w:rsidRPr="00947768">
      <w:rPr>
        <w:b/>
      </w:rPr>
      <w:tab/>
    </w:r>
    <w:r w:rsidR="00EE71FC" w:rsidRPr="00947768">
      <w:rPr>
        <w:b/>
      </w:rPr>
      <w:tab/>
    </w:r>
    <w:r w:rsidR="00EE71FC" w:rsidRPr="00947768">
      <w:rPr>
        <w:b/>
        <w:sz w:val="24"/>
        <w:szCs w:val="24"/>
      </w:rPr>
      <w:t>Revision 5</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C483" w14:textId="7264A24E" w:rsidR="00EE71FC" w:rsidRPr="00947768" w:rsidRDefault="00942747" w:rsidP="005F2461">
    <w:pPr>
      <w:pStyle w:val="Footer"/>
      <w:tabs>
        <w:tab w:val="left" w:pos="7830"/>
      </w:tabs>
      <w:rPr>
        <w:b/>
        <w:sz w:val="24"/>
        <w:szCs w:val="24"/>
      </w:rPr>
    </w:pPr>
    <w:r>
      <w:rPr>
        <w:b/>
        <w:sz w:val="24"/>
        <w:szCs w:val="24"/>
      </w:rPr>
      <w:t>March</w:t>
    </w:r>
    <w:r w:rsidR="0005543B">
      <w:rPr>
        <w:b/>
        <w:sz w:val="24"/>
        <w:szCs w:val="24"/>
      </w:rPr>
      <w:t xml:space="preserve"> 2022</w:t>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161</w:t>
    </w:r>
    <w:r w:rsidR="00EE71FC" w:rsidRPr="00947768">
      <w:rPr>
        <w:b/>
        <w:noProof/>
        <w:sz w:val="24"/>
        <w:szCs w:val="24"/>
      </w:rPr>
      <w:fldChar w:fldCharType="end"/>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Pr>
        <w:b/>
        <w:sz w:val="24"/>
        <w:szCs w:val="24"/>
      </w:rPr>
      <w:tab/>
    </w:r>
    <w:r w:rsidR="00EE71FC">
      <w:rPr>
        <w:b/>
        <w:sz w:val="24"/>
        <w:szCs w:val="24"/>
      </w:rPr>
      <w:tab/>
    </w:r>
    <w:r w:rsidR="00EE71FC" w:rsidRPr="00947768">
      <w:rPr>
        <w:b/>
        <w:sz w:val="24"/>
        <w:szCs w:val="24"/>
      </w:rPr>
      <w:t>Revision 5</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2B69" w14:textId="48D0CC2D" w:rsidR="00EE71FC" w:rsidRPr="0029794A" w:rsidRDefault="0094274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D866F1">
      <w:rPr>
        <w:b/>
        <w:sz w:val="24"/>
        <w:szCs w:val="24"/>
      </w:rPr>
      <w:t xml:space="preserve"> 2022</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166</w:t>
    </w:r>
    <w:r w:rsidR="00EE71FC" w:rsidRPr="0029794A">
      <w:rPr>
        <w:b/>
        <w:sz w:val="24"/>
        <w:szCs w:val="24"/>
      </w:rPr>
      <w:fldChar w:fldCharType="end"/>
    </w:r>
    <w:r w:rsidR="00EE71FC" w:rsidRPr="0029794A">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A9C" w14:textId="69C7DD18" w:rsidR="00EE71FC" w:rsidRPr="00034342" w:rsidRDefault="0093618C"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March</w:t>
    </w:r>
    <w:r w:rsidR="00A024D9">
      <w:rPr>
        <w:b/>
        <w:sz w:val="24"/>
        <w:szCs w:val="24"/>
      </w:rPr>
      <w:t xml:space="preserve"> 2022</w:t>
    </w:r>
    <w:r w:rsidR="00EE71FC">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21</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1EFE" w14:textId="619EB7FA" w:rsidR="00EE71FC" w:rsidRPr="00947768"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sidR="00942747">
      <w:rPr>
        <w:b/>
        <w:sz w:val="24"/>
        <w:szCs w:val="24"/>
      </w:rPr>
      <w:t>March</w:t>
    </w:r>
    <w:r w:rsidR="00F21CD1">
      <w:rPr>
        <w:b/>
        <w:sz w:val="24"/>
        <w:szCs w:val="24"/>
      </w:rPr>
      <w:t xml:space="preserve"> 2022</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EEC9" w14:textId="162D3506" w:rsidR="00EE71FC" w:rsidRPr="00947768" w:rsidRDefault="00942747" w:rsidP="009F6EB9">
    <w:pPr>
      <w:pStyle w:val="Footer"/>
      <w:tabs>
        <w:tab w:val="clear" w:pos="4320"/>
        <w:tab w:val="clear" w:pos="6120"/>
        <w:tab w:val="center" w:pos="4500"/>
        <w:tab w:val="left" w:pos="8010"/>
      </w:tabs>
      <w:rPr>
        <w:b/>
        <w:sz w:val="24"/>
        <w:szCs w:val="24"/>
      </w:rPr>
    </w:pPr>
    <w:r>
      <w:rPr>
        <w:b/>
        <w:sz w:val="24"/>
        <w:szCs w:val="24"/>
      </w:rPr>
      <w:t>March</w:t>
    </w:r>
    <w:r w:rsidR="0005543B">
      <w:rPr>
        <w:b/>
        <w:sz w:val="24"/>
        <w:szCs w:val="24"/>
      </w:rPr>
      <w:t xml:space="preserve"> 2022</w:t>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162</w:t>
    </w:r>
    <w:r w:rsidR="00EE71FC" w:rsidRPr="00947768">
      <w:rPr>
        <w:b/>
        <w:noProof/>
        <w:sz w:val="24"/>
        <w:szCs w:val="24"/>
      </w:rPr>
      <w:fldChar w:fldCharType="end"/>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t>Revision 5</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D3A6" w14:textId="47C3997F"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sidR="00942747">
      <w:rPr>
        <w:b/>
        <w:sz w:val="24"/>
        <w:szCs w:val="24"/>
      </w:rPr>
      <w:t>March</w:t>
    </w:r>
    <w:r w:rsidR="00F21CD1">
      <w:rPr>
        <w:b/>
        <w:sz w:val="24"/>
        <w:szCs w:val="24"/>
      </w:rPr>
      <w:t xml:space="preserve"> 2022</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9D05" w14:textId="526FE843" w:rsidR="00EE71FC" w:rsidRPr="00EB2C14" w:rsidRDefault="00942747" w:rsidP="00A96848">
    <w:pPr>
      <w:pStyle w:val="Footer"/>
      <w:tabs>
        <w:tab w:val="left" w:pos="8280"/>
      </w:tabs>
      <w:rPr>
        <w:b/>
        <w:sz w:val="24"/>
        <w:szCs w:val="24"/>
      </w:rPr>
    </w:pPr>
    <w:r>
      <w:rPr>
        <w:b/>
        <w:sz w:val="24"/>
        <w:szCs w:val="24"/>
      </w:rPr>
      <w:t>March</w:t>
    </w:r>
    <w:r w:rsidR="00F21CD1">
      <w:rPr>
        <w:b/>
        <w:sz w:val="24"/>
        <w:szCs w:val="24"/>
      </w:rPr>
      <w:t xml:space="preserve"> 2022</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165</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36EF" w14:textId="3634901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14:paraId="42E94BE3" w14:textId="77777777"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0438B" w14:textId="181CCD59" w:rsidR="00EE71FC" w:rsidRPr="00EB2C14" w:rsidRDefault="00942747">
    <w:pPr>
      <w:pStyle w:val="Footer"/>
      <w:rPr>
        <w:b/>
        <w:sz w:val="24"/>
        <w:szCs w:val="24"/>
      </w:rPr>
    </w:pPr>
    <w:r>
      <w:rPr>
        <w:b/>
        <w:sz w:val="24"/>
        <w:szCs w:val="24"/>
      </w:rPr>
      <w:t>March</w:t>
    </w:r>
    <w:r w:rsidR="00F21CD1">
      <w:rPr>
        <w:b/>
        <w:sz w:val="24"/>
        <w:szCs w:val="24"/>
      </w:rPr>
      <w:t xml:space="preserve"> 2022</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167</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r>
    <w:r w:rsidR="00EE71FC" w:rsidRPr="00EB2C14">
      <w:rPr>
        <w:b/>
        <w:sz w:val="24"/>
        <w:szCs w:val="24"/>
      </w:rPr>
      <w:tab/>
      <w:t>Revision 5</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345B" w14:textId="79D843BC" w:rsidR="00EE71FC" w:rsidRPr="0029794A" w:rsidRDefault="00942747">
    <w:pPr>
      <w:pStyle w:val="Footer"/>
      <w:rPr>
        <w:b/>
        <w:sz w:val="24"/>
        <w:szCs w:val="24"/>
      </w:rPr>
    </w:pPr>
    <w:r>
      <w:rPr>
        <w:b/>
        <w:sz w:val="24"/>
        <w:szCs w:val="24"/>
      </w:rPr>
      <w:t>March</w:t>
    </w:r>
    <w:r w:rsidR="00671415">
      <w:rPr>
        <w:b/>
        <w:sz w:val="24"/>
        <w:szCs w:val="24"/>
      </w:rPr>
      <w:t xml:space="preserve"> 2022</w:t>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MERGEFORMAT </w:instrText>
    </w:r>
    <w:r w:rsidR="00EE71FC" w:rsidRPr="0029794A">
      <w:rPr>
        <w:b/>
        <w:sz w:val="24"/>
        <w:szCs w:val="24"/>
      </w:rPr>
      <w:fldChar w:fldCharType="separate"/>
    </w:r>
    <w:r w:rsidR="00EE71FC">
      <w:rPr>
        <w:b/>
        <w:noProof/>
        <w:sz w:val="24"/>
        <w:szCs w:val="24"/>
      </w:rPr>
      <w:t>168</w:t>
    </w:r>
    <w:r w:rsidR="00EE71FC" w:rsidRPr="0029794A">
      <w:rPr>
        <w:b/>
        <w:noProof/>
        <w:sz w:val="24"/>
        <w:szCs w:val="24"/>
      </w:rPr>
      <w:fldChar w:fldCharType="end"/>
    </w:r>
    <w:r w:rsidR="00EE71FC" w:rsidRPr="0029794A">
      <w:rPr>
        <w:b/>
        <w:sz w:val="24"/>
        <w:szCs w:val="24"/>
      </w:rPr>
      <w:tab/>
    </w:r>
    <w:r w:rsidR="00EE71FC" w:rsidRPr="0029794A">
      <w:rPr>
        <w:b/>
        <w:sz w:val="24"/>
        <w:szCs w:val="24"/>
      </w:rPr>
      <w:tab/>
    </w:r>
    <w:r w:rsidR="00EE71FC" w:rsidRPr="0029794A">
      <w:rPr>
        <w:b/>
        <w:sz w:val="24"/>
        <w:szCs w:val="24"/>
      </w:rPr>
      <w:tab/>
    </w:r>
    <w:r w:rsidR="00EE71FC">
      <w:rPr>
        <w:b/>
        <w:sz w:val="24"/>
        <w:szCs w:val="24"/>
      </w:rPr>
      <w:tab/>
    </w:r>
    <w:r w:rsidR="00EE71FC">
      <w:rPr>
        <w:b/>
        <w:sz w:val="24"/>
        <w:szCs w:val="24"/>
      </w:rPr>
      <w:tab/>
    </w:r>
    <w:r w:rsidR="00EE71FC" w:rsidRPr="0029794A">
      <w:rPr>
        <w:b/>
        <w:sz w:val="24"/>
        <w:szCs w:val="24"/>
      </w:rPr>
      <w:tab/>
      <w:t>Revision 5</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C2E3" w14:textId="6DB97446" w:rsidR="00EE71FC" w:rsidRPr="006A5DD6" w:rsidRDefault="0031663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671415">
      <w:rPr>
        <w:b/>
        <w:sz w:val="24"/>
        <w:szCs w:val="24"/>
      </w:rPr>
      <w:t xml:space="preserve"> 2022</w:t>
    </w:r>
    <w:r w:rsidR="00EE71FC" w:rsidRPr="006A5DD6">
      <w:rPr>
        <w:b/>
        <w:sz w:val="24"/>
        <w:szCs w:val="24"/>
      </w:rPr>
      <w:tab/>
    </w:r>
    <w:r w:rsidR="00EE71FC" w:rsidRPr="006A5DD6">
      <w:rPr>
        <w:b/>
        <w:sz w:val="24"/>
        <w:szCs w:val="24"/>
      </w:rPr>
      <w:fldChar w:fldCharType="begin"/>
    </w:r>
    <w:r w:rsidR="00EE71FC" w:rsidRPr="006A5DD6">
      <w:rPr>
        <w:b/>
        <w:sz w:val="24"/>
        <w:szCs w:val="24"/>
      </w:rPr>
      <w:instrText xml:space="preserve"> PAGE  \* Arabic  \* MERGEFORMAT </w:instrText>
    </w:r>
    <w:r w:rsidR="00EE71FC" w:rsidRPr="006A5DD6">
      <w:rPr>
        <w:b/>
        <w:sz w:val="24"/>
        <w:szCs w:val="24"/>
      </w:rPr>
      <w:fldChar w:fldCharType="separate"/>
    </w:r>
    <w:r w:rsidR="00EE71FC">
      <w:rPr>
        <w:b/>
        <w:noProof/>
        <w:sz w:val="24"/>
        <w:szCs w:val="24"/>
      </w:rPr>
      <w:t>172</w:t>
    </w:r>
    <w:r w:rsidR="00EE71FC" w:rsidRPr="006A5DD6">
      <w:rPr>
        <w:b/>
        <w:sz w:val="24"/>
        <w:szCs w:val="24"/>
      </w:rPr>
      <w:fldChar w:fldCharType="end"/>
    </w:r>
    <w:r w:rsidR="00EE71FC" w:rsidRPr="006A5DD6">
      <w:rPr>
        <w:b/>
        <w:sz w:val="24"/>
        <w:szCs w:val="24"/>
      </w:rPr>
      <w:tab/>
      <w:t>Revision 5</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4302" w14:textId="081A880A"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sidR="00316633">
      <w:rPr>
        <w:b/>
        <w:sz w:val="24"/>
        <w:szCs w:val="24"/>
      </w:rPr>
      <w:t>March</w:t>
    </w:r>
    <w:r w:rsidR="00671415">
      <w:rPr>
        <w:b/>
        <w:sz w:val="24"/>
        <w:szCs w:val="24"/>
      </w:rPr>
      <w:t xml:space="preserve"> 2022</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86D8" w14:textId="63FDD88E" w:rsidR="00EE71FC" w:rsidRPr="00EB2C14" w:rsidRDefault="00942747">
    <w:pPr>
      <w:pStyle w:val="Footer"/>
      <w:rPr>
        <w:b/>
        <w:sz w:val="24"/>
        <w:szCs w:val="24"/>
      </w:rPr>
    </w:pPr>
    <w:r>
      <w:rPr>
        <w:b/>
        <w:sz w:val="24"/>
        <w:szCs w:val="24"/>
      </w:rPr>
      <w:t>March</w:t>
    </w:r>
    <w:r w:rsidR="00671415">
      <w:rPr>
        <w:b/>
        <w:sz w:val="24"/>
        <w:szCs w:val="24"/>
      </w:rPr>
      <w:t xml:space="preserve"> 2022</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169</w:t>
    </w:r>
    <w:r w:rsidR="00EE71FC" w:rsidRPr="00EB2C14">
      <w:rPr>
        <w:b/>
        <w:noProof/>
        <w:sz w:val="24"/>
        <w:szCs w:val="24"/>
      </w:rPr>
      <w:fldChar w:fldCharType="end"/>
    </w:r>
    <w:r w:rsidR="00EE71FC" w:rsidRPr="00EB2C14">
      <w:rPr>
        <w:b/>
        <w:sz w:val="24"/>
        <w:szCs w:val="24"/>
      </w:rPr>
      <w:tab/>
    </w:r>
    <w:r w:rsidR="00EE71FC">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4063" w14:textId="326D2302" w:rsidR="00EE71FC" w:rsidRPr="00034342" w:rsidRDefault="0093618C"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w:t>
    </w:r>
    <w:r w:rsidR="00A024D9">
      <w:rPr>
        <w:b/>
        <w:sz w:val="24"/>
        <w:szCs w:val="24"/>
      </w:rPr>
      <w:t xml:space="preserve"> 2022</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26</w:t>
    </w:r>
    <w:r w:rsidR="00EE71FC" w:rsidRPr="00034342">
      <w:rPr>
        <w:b/>
        <w:sz w:val="24"/>
        <w:szCs w:val="24"/>
      </w:rPr>
      <w:fldChar w:fldCharType="end"/>
    </w:r>
    <w:r w:rsidR="00EE71FC" w:rsidRPr="00034342">
      <w:rPr>
        <w:b/>
        <w:sz w:val="24"/>
        <w:szCs w:val="24"/>
      </w:rPr>
      <w:tab/>
      <w:t>Revision 5</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7DE3" w14:textId="17F1973B" w:rsidR="00EE71FC" w:rsidRPr="00EB2C14" w:rsidRDefault="0031663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BA39AD">
      <w:rPr>
        <w:b/>
        <w:sz w:val="24"/>
        <w:szCs w:val="24"/>
      </w:rPr>
      <w:t xml:space="preserve"> 2022</w:t>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174</w:t>
    </w:r>
    <w:r w:rsidR="00EE71FC" w:rsidRPr="00EB2C14">
      <w:rPr>
        <w:b/>
        <w:noProof/>
        <w:sz w:val="24"/>
        <w:szCs w:val="24"/>
      </w:rPr>
      <w:fldChar w:fldCharType="end"/>
    </w:r>
    <w:r w:rsidR="00EE71FC" w:rsidRPr="00EB2C14">
      <w:rPr>
        <w:b/>
        <w:sz w:val="24"/>
        <w:szCs w:val="24"/>
      </w:rPr>
      <w:tab/>
      <w:t>Revision 5</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597D" w14:textId="78B495C7" w:rsidR="00EE71FC" w:rsidRPr="00CC3CA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sidR="00316633">
      <w:rPr>
        <w:b/>
        <w:sz w:val="24"/>
        <w:szCs w:val="24"/>
      </w:rPr>
      <w:t>March</w:t>
    </w:r>
    <w:r w:rsidR="00BA39AD">
      <w:rPr>
        <w:b/>
        <w:sz w:val="24"/>
        <w:szCs w:val="24"/>
      </w:rPr>
      <w:t xml:space="preserve"> 2022</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93C0" w14:textId="766A0E72" w:rsidR="00EE71FC" w:rsidRPr="00EB2C14" w:rsidRDefault="00316633">
    <w:pPr>
      <w:pStyle w:val="Footer"/>
      <w:rPr>
        <w:b/>
        <w:sz w:val="24"/>
        <w:szCs w:val="24"/>
      </w:rPr>
    </w:pPr>
    <w:r>
      <w:rPr>
        <w:b/>
        <w:sz w:val="24"/>
        <w:szCs w:val="24"/>
      </w:rPr>
      <w:t>March</w:t>
    </w:r>
    <w:r w:rsidR="00BA39AD">
      <w:rPr>
        <w:b/>
        <w:sz w:val="24"/>
        <w:szCs w:val="24"/>
      </w:rPr>
      <w:t xml:space="preserve"> 2022</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173</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AD3A" w14:textId="37E56481" w:rsidR="00EE71FC" w:rsidRPr="00CC3CA1" w:rsidRDefault="0031663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6A7462">
      <w:rPr>
        <w:b/>
        <w:sz w:val="24"/>
        <w:szCs w:val="24"/>
      </w:rPr>
      <w:t xml:space="preserve"> 2022</w:t>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Arabic  \* MERGEFORMAT </w:instrText>
    </w:r>
    <w:r w:rsidR="00EE71FC" w:rsidRPr="00CC3CA1">
      <w:rPr>
        <w:b/>
        <w:sz w:val="24"/>
        <w:szCs w:val="24"/>
      </w:rPr>
      <w:fldChar w:fldCharType="separate"/>
    </w:r>
    <w:r w:rsidR="00EE71FC">
      <w:rPr>
        <w:b/>
        <w:noProof/>
        <w:sz w:val="24"/>
        <w:szCs w:val="24"/>
      </w:rPr>
      <w:t>184</w:t>
    </w:r>
    <w:r w:rsidR="00EE71FC" w:rsidRPr="00CC3CA1">
      <w:rPr>
        <w:b/>
        <w:sz w:val="24"/>
        <w:szCs w:val="24"/>
      </w:rPr>
      <w:fldChar w:fldCharType="end"/>
    </w:r>
    <w:r w:rsidR="00EE71FC" w:rsidRPr="00CC3CA1">
      <w:rPr>
        <w:b/>
        <w:sz w:val="24"/>
        <w:szCs w:val="24"/>
      </w:rPr>
      <w:tab/>
      <w:t>Revision 5</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96BE" w14:textId="1EC5B06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2FA0" w14:textId="473317C3" w:rsidR="00EE71FC" w:rsidRPr="00CC3CA1" w:rsidRDefault="00316633">
    <w:pPr>
      <w:pStyle w:val="Footer"/>
      <w:rPr>
        <w:b/>
        <w:sz w:val="24"/>
        <w:szCs w:val="24"/>
      </w:rPr>
    </w:pPr>
    <w:r>
      <w:rPr>
        <w:b/>
        <w:sz w:val="24"/>
        <w:szCs w:val="24"/>
      </w:rPr>
      <w:t>March</w:t>
    </w:r>
    <w:r w:rsidR="00BA39AD">
      <w:rPr>
        <w:b/>
        <w:sz w:val="24"/>
        <w:szCs w:val="24"/>
      </w:rPr>
      <w:t xml:space="preserve"> 2022</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176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1240" w14:textId="17B89843" w:rsidR="00EE71FC" w:rsidRPr="00D664E7"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sidR="00316633">
      <w:rPr>
        <w:b/>
        <w:sz w:val="24"/>
        <w:szCs w:val="24"/>
      </w:rPr>
      <w:t>March</w:t>
    </w:r>
    <w:r w:rsidR="00CB336A" w:rsidRPr="00CB336A">
      <w:rPr>
        <w:b/>
        <w:bCs/>
        <w:sz w:val="24"/>
        <w:szCs w:val="24"/>
      </w:rPr>
      <w:t xml:space="preserve"> 2022</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A64B" w14:textId="7DB4C179" w:rsidR="00EE71FC" w:rsidRPr="00CC3CA1" w:rsidRDefault="00316633">
    <w:pPr>
      <w:pStyle w:val="Footer"/>
      <w:rPr>
        <w:b/>
        <w:sz w:val="24"/>
        <w:szCs w:val="24"/>
      </w:rPr>
    </w:pPr>
    <w:r>
      <w:rPr>
        <w:b/>
        <w:sz w:val="24"/>
        <w:szCs w:val="24"/>
      </w:rPr>
      <w:t xml:space="preserve">March </w:t>
    </w:r>
    <w:r w:rsidR="00BA39AD">
      <w:rPr>
        <w:b/>
        <w:sz w:val="24"/>
        <w:szCs w:val="24"/>
      </w:rPr>
      <w:t>2022</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607D" w14:textId="5C4A5596" w:rsidR="00EE71FC" w:rsidRPr="00C76146" w:rsidRDefault="0031663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b/>
        <w:sz w:val="24"/>
        <w:szCs w:val="24"/>
      </w:rPr>
      <w:t>March</w:t>
    </w:r>
    <w:r w:rsidR="00CE2B32">
      <w:rPr>
        <w:b/>
        <w:sz w:val="24"/>
        <w:szCs w:val="24"/>
      </w:rPr>
      <w:t xml:space="preserve"> 2022</w:t>
    </w:r>
    <w:r w:rsidR="00EE71FC">
      <w:rPr>
        <w:b/>
      </w:rPr>
      <w:tab/>
    </w:r>
    <w:r w:rsidR="00EE71FC" w:rsidRPr="002C385C">
      <w:rPr>
        <w:b/>
      </w:rPr>
      <w:fldChar w:fldCharType="begin"/>
    </w:r>
    <w:r w:rsidR="00EE71FC" w:rsidRPr="002C385C">
      <w:rPr>
        <w:b/>
      </w:rPr>
      <w:instrText xml:space="preserve"> PAGE  \* Arabic  \* MERGEFORMAT </w:instrText>
    </w:r>
    <w:r w:rsidR="00EE71FC" w:rsidRPr="002C385C">
      <w:rPr>
        <w:b/>
      </w:rPr>
      <w:fldChar w:fldCharType="separate"/>
    </w:r>
    <w:r w:rsidR="00EE71FC">
      <w:rPr>
        <w:b/>
        <w:noProof/>
      </w:rPr>
      <w:t>186</w:t>
    </w:r>
    <w:r w:rsidR="00EE71FC" w:rsidRPr="002C385C">
      <w:rPr>
        <w:b/>
      </w:rPr>
      <w:fldChar w:fldCharType="end"/>
    </w:r>
    <w:r w:rsidR="00EE71FC">
      <w:tab/>
    </w:r>
    <w:r w:rsidR="00EE71FC" w:rsidRPr="00C76146">
      <w:rPr>
        <w:sz w:val="24"/>
        <w:szCs w:val="24"/>
      </w:rPr>
      <w:t>Revision 5</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A29E" w14:textId="24AF4D10" w:rsidR="00EE71FC" w:rsidRPr="00CC3CA1" w:rsidRDefault="00316633">
    <w:pPr>
      <w:pStyle w:val="Footer"/>
      <w:rPr>
        <w:b/>
        <w:sz w:val="24"/>
        <w:szCs w:val="24"/>
      </w:rPr>
    </w:pPr>
    <w:r>
      <w:rPr>
        <w:b/>
        <w:sz w:val="24"/>
        <w:szCs w:val="24"/>
      </w:rPr>
      <w:t>March</w:t>
    </w:r>
    <w:r w:rsidR="00CE2B32">
      <w:rPr>
        <w:b/>
        <w:sz w:val="24"/>
        <w:szCs w:val="24"/>
      </w:rPr>
      <w:t xml:space="preserve"> 2022</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EDCA" w14:textId="6E75AFCF" w:rsidR="00EE71FC" w:rsidRPr="00034342"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sidR="0093618C">
      <w:rPr>
        <w:b/>
        <w:sz w:val="24"/>
        <w:szCs w:val="24"/>
      </w:rPr>
      <w:t>March</w:t>
    </w:r>
    <w:r w:rsidR="00A024D9">
      <w:rPr>
        <w:b/>
        <w:sz w:val="24"/>
        <w:szCs w:val="24"/>
      </w:rPr>
      <w:t xml:space="preserve"> 2022</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8983" w14:textId="5FF66709" w:rsidR="00EE71FC" w:rsidRPr="00A81C4C" w:rsidRDefault="0031663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b/>
        <w:sz w:val="24"/>
        <w:szCs w:val="24"/>
      </w:rPr>
      <w:t>March</w:t>
    </w:r>
    <w:r w:rsidR="00CE2B32">
      <w:rPr>
        <w:b/>
        <w:sz w:val="24"/>
        <w:szCs w:val="24"/>
      </w:rPr>
      <w:t xml:space="preserve"> 2022</w:t>
    </w:r>
    <w:r w:rsidR="00EE71FC" w:rsidRPr="00A81C4C">
      <w:rPr>
        <w:b/>
        <w:sz w:val="24"/>
        <w:szCs w:val="24"/>
      </w:rPr>
      <w:tab/>
    </w:r>
    <w:r w:rsidR="00EE71FC" w:rsidRPr="00A81C4C">
      <w:rPr>
        <w:b/>
        <w:sz w:val="24"/>
        <w:szCs w:val="24"/>
      </w:rPr>
      <w:fldChar w:fldCharType="begin"/>
    </w:r>
    <w:r w:rsidR="00EE71FC" w:rsidRPr="00A81C4C">
      <w:rPr>
        <w:b/>
        <w:sz w:val="24"/>
        <w:szCs w:val="24"/>
      </w:rPr>
      <w:instrText xml:space="preserve"> PAGE  \* Arabic  \* MERGEFORMAT </w:instrText>
    </w:r>
    <w:r w:rsidR="00EE71FC" w:rsidRPr="00A81C4C">
      <w:rPr>
        <w:b/>
        <w:sz w:val="24"/>
        <w:szCs w:val="24"/>
      </w:rPr>
      <w:fldChar w:fldCharType="separate"/>
    </w:r>
    <w:r w:rsidR="00EE71FC">
      <w:rPr>
        <w:b/>
        <w:noProof/>
        <w:sz w:val="24"/>
        <w:szCs w:val="24"/>
      </w:rPr>
      <w:t>188</w:t>
    </w:r>
    <w:r w:rsidR="00EE71FC" w:rsidRPr="00A81C4C">
      <w:rPr>
        <w:b/>
        <w:sz w:val="24"/>
        <w:szCs w:val="24"/>
      </w:rPr>
      <w:fldChar w:fldCharType="end"/>
    </w:r>
    <w:r w:rsidR="00EE71FC" w:rsidRPr="00A81C4C">
      <w:rPr>
        <w:sz w:val="24"/>
        <w:szCs w:val="24"/>
      </w:rPr>
      <w:tab/>
      <w:t>Revision 5</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565C5" w14:textId="6342CB08" w:rsidR="00EE71FC" w:rsidRPr="005F246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189</w:t>
    </w:r>
    <w:r w:rsidRPr="00F142F1">
      <w:rPr>
        <w:b/>
        <w:sz w:val="24"/>
        <w:szCs w:val="24"/>
      </w:rPr>
      <w:fldChar w:fldCharType="end"/>
    </w:r>
    <w:r w:rsidRPr="00F142F1">
      <w:rPr>
        <w:b/>
        <w:sz w:val="24"/>
        <w:szCs w:val="24"/>
      </w:rPr>
      <w:tab/>
    </w:r>
    <w:r w:rsidR="00323D8A">
      <w:rPr>
        <w:b/>
        <w:sz w:val="24"/>
        <w:szCs w:val="24"/>
      </w:rPr>
      <w:t xml:space="preserve">August </w:t>
    </w:r>
    <w:r w:rsidRPr="00034342">
      <w:rPr>
        <w:b/>
        <w:sz w:val="24"/>
        <w:szCs w:val="24"/>
      </w:rPr>
      <w:t>202</w:t>
    </w:r>
    <w:r>
      <w:rPr>
        <w:b/>
        <w:sz w:val="24"/>
        <w:szCs w:val="24"/>
      </w:rPr>
      <w:t>1</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D28B" w14:textId="77777777" w:rsidR="00EE71FC" w:rsidRPr="00CE4C38" w:rsidRDefault="00EE71FC" w:rsidP="007051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sz w:val="24"/>
        <w:szCs w:val="24"/>
      </w:rPr>
    </w:pPr>
  </w:p>
  <w:p w14:paraId="72830FD3" w14:textId="771D5434" w:rsidR="00EE71FC" w:rsidRPr="00CC3CA1" w:rsidRDefault="00316633">
    <w:pPr>
      <w:pStyle w:val="Footer"/>
      <w:rPr>
        <w:b/>
        <w:sz w:val="24"/>
        <w:szCs w:val="24"/>
      </w:rPr>
    </w:pPr>
    <w:r>
      <w:rPr>
        <w:b/>
        <w:sz w:val="24"/>
        <w:szCs w:val="24"/>
      </w:rPr>
      <w:t>March</w:t>
    </w:r>
    <w:r w:rsidR="00CE2B32">
      <w:rPr>
        <w:b/>
        <w:sz w:val="24"/>
        <w:szCs w:val="24"/>
      </w:rPr>
      <w:t xml:space="preserve"> 2022</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188</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4CBB" w14:textId="4DE95BD8" w:rsidR="00EE71FC" w:rsidRPr="00F142F1" w:rsidRDefault="0031663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CE2B32">
      <w:rPr>
        <w:b/>
        <w:sz w:val="24"/>
        <w:szCs w:val="24"/>
      </w:rPr>
      <w:t xml:space="preserve"> 2022</w:t>
    </w:r>
    <w:r w:rsidR="00EE71FC" w:rsidRPr="00F142F1">
      <w:rPr>
        <w:b/>
        <w:sz w:val="24"/>
        <w:szCs w:val="24"/>
      </w:rPr>
      <w:tab/>
    </w:r>
    <w:r w:rsidR="00EE71FC" w:rsidRPr="00F142F1">
      <w:rPr>
        <w:b/>
        <w:sz w:val="24"/>
        <w:szCs w:val="24"/>
      </w:rPr>
      <w:fldChar w:fldCharType="begin"/>
    </w:r>
    <w:r w:rsidR="00EE71FC" w:rsidRPr="00F142F1">
      <w:rPr>
        <w:b/>
        <w:sz w:val="24"/>
        <w:szCs w:val="24"/>
      </w:rPr>
      <w:instrText xml:space="preserve"> PAGE  \* Arabic  \* MERGEFORMAT </w:instrText>
    </w:r>
    <w:r w:rsidR="00EE71FC" w:rsidRPr="00F142F1">
      <w:rPr>
        <w:b/>
        <w:sz w:val="24"/>
        <w:szCs w:val="24"/>
      </w:rPr>
      <w:fldChar w:fldCharType="separate"/>
    </w:r>
    <w:r w:rsidR="00EE71FC">
      <w:rPr>
        <w:b/>
        <w:noProof/>
        <w:sz w:val="24"/>
        <w:szCs w:val="24"/>
      </w:rPr>
      <w:t>202</w:t>
    </w:r>
    <w:r w:rsidR="00EE71FC" w:rsidRPr="00F142F1">
      <w:rPr>
        <w:b/>
        <w:sz w:val="24"/>
        <w:szCs w:val="24"/>
      </w:rPr>
      <w:fldChar w:fldCharType="end"/>
    </w:r>
    <w:r w:rsidR="00EE71FC" w:rsidRPr="00F142F1">
      <w:rPr>
        <w:b/>
        <w:sz w:val="24"/>
        <w:szCs w:val="24"/>
      </w:rPr>
      <w:tab/>
      <w:t>Revision 5</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7574" w14:textId="406F7827" w:rsidR="00EE71FC" w:rsidRPr="00F142F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sidR="00316633">
      <w:rPr>
        <w:b/>
        <w:sz w:val="24"/>
        <w:szCs w:val="24"/>
      </w:rPr>
      <w:t>March</w:t>
    </w:r>
    <w:r w:rsidR="00CE2B32">
      <w:rPr>
        <w:b/>
        <w:sz w:val="24"/>
        <w:szCs w:val="24"/>
      </w:rPr>
      <w:t xml:space="preserve"> 2022</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39E9" w14:textId="26FCC1F5" w:rsidR="00EE71FC" w:rsidRPr="00CC3CA1" w:rsidRDefault="00316633">
    <w:pPr>
      <w:pStyle w:val="Footer"/>
      <w:rPr>
        <w:b/>
        <w:sz w:val="24"/>
        <w:szCs w:val="24"/>
      </w:rPr>
    </w:pPr>
    <w:r>
      <w:rPr>
        <w:b/>
        <w:sz w:val="24"/>
        <w:szCs w:val="24"/>
      </w:rPr>
      <w:t>March</w:t>
    </w:r>
    <w:r w:rsidR="00CE2B32">
      <w:rPr>
        <w:b/>
        <w:sz w:val="24"/>
        <w:szCs w:val="24"/>
      </w:rPr>
      <w:t xml:space="preserve"> 2022</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190</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t>Revision 5</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61B4" w14:textId="483133EF" w:rsidR="00EE71FC" w:rsidRPr="00ED230D" w:rsidRDefault="0031663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26641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212</w:t>
    </w:r>
    <w:r w:rsidR="00EE71FC" w:rsidRPr="00ED230D">
      <w:rPr>
        <w:b/>
        <w:sz w:val="24"/>
        <w:szCs w:val="24"/>
      </w:rPr>
      <w:fldChar w:fldCharType="end"/>
    </w:r>
    <w:r w:rsidR="00EE71FC" w:rsidRPr="00ED230D">
      <w:rPr>
        <w:b/>
        <w:sz w:val="24"/>
        <w:szCs w:val="24"/>
      </w:rPr>
      <w:tab/>
      <w:t>Revision 5</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799B" w14:textId="797FC26E"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sidR="00316633">
      <w:rPr>
        <w:b/>
        <w:sz w:val="24"/>
        <w:szCs w:val="24"/>
      </w:rPr>
      <w:t>March</w:t>
    </w:r>
    <w:r w:rsidR="0026641D">
      <w:rPr>
        <w:b/>
        <w:sz w:val="24"/>
        <w:szCs w:val="24"/>
      </w:rPr>
      <w:t xml:space="preserve"> 2022</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0A9C" w14:textId="1F19A62A" w:rsidR="00EE71FC" w:rsidRPr="00CC3CA1" w:rsidRDefault="00316633">
    <w:pPr>
      <w:pStyle w:val="Footer"/>
      <w:rPr>
        <w:b/>
        <w:sz w:val="24"/>
        <w:szCs w:val="24"/>
      </w:rPr>
    </w:pPr>
    <w:r>
      <w:rPr>
        <w:b/>
        <w:sz w:val="24"/>
        <w:szCs w:val="24"/>
      </w:rPr>
      <w:t>March</w:t>
    </w:r>
    <w:r w:rsidR="00CE2B32">
      <w:rPr>
        <w:b/>
        <w:sz w:val="24"/>
        <w:szCs w:val="24"/>
      </w:rPr>
      <w:t xml:space="preserve"> 2022</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203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r>
    <w:r w:rsidR="00EE71FC" w:rsidRPr="00CC3CA1">
      <w:rPr>
        <w:b/>
        <w:sz w:val="24"/>
        <w:szCs w:val="24"/>
      </w:rPr>
      <w:tab/>
      <w:t>Revision 5</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5BA9" w14:textId="7F45DE5D" w:rsidR="00EE71FC" w:rsidRDefault="00EE71FC"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14:paraId="23673F75" w14:textId="5C88FE0B" w:rsidR="00EE71F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35B3" w14:textId="0C56B83D" w:rsidR="00EE71FC" w:rsidRPr="00034342" w:rsidRDefault="0093618C"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w:t>
    </w:r>
    <w:r w:rsidR="00896568">
      <w:rPr>
        <w:b/>
        <w:sz w:val="24"/>
        <w:szCs w:val="24"/>
      </w:rPr>
      <w:t xml:space="preserve"> 2022</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30</w:t>
    </w:r>
    <w:r w:rsidR="00EE71FC" w:rsidRPr="00034342">
      <w:rPr>
        <w:b/>
        <w:sz w:val="24"/>
        <w:szCs w:val="24"/>
      </w:rPr>
      <w:fldChar w:fldCharType="end"/>
    </w:r>
    <w:r w:rsidR="00EE71FC" w:rsidRPr="00034342">
      <w:rPr>
        <w:b/>
        <w:sz w:val="24"/>
        <w:szCs w:val="24"/>
      </w:rPr>
      <w:tab/>
      <w:t>Revision 5</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C1F" w14:textId="43CB1342" w:rsidR="00EE71FC" w:rsidRPr="00CC3CA1" w:rsidRDefault="00316633">
    <w:pPr>
      <w:pStyle w:val="Footer"/>
      <w:rPr>
        <w:b/>
        <w:sz w:val="24"/>
        <w:szCs w:val="24"/>
      </w:rPr>
    </w:pPr>
    <w:r>
      <w:rPr>
        <w:b/>
        <w:sz w:val="24"/>
        <w:szCs w:val="24"/>
      </w:rPr>
      <w:t>March</w:t>
    </w:r>
    <w:r w:rsidR="0026641D">
      <w:rPr>
        <w:b/>
        <w:sz w:val="24"/>
        <w:szCs w:val="24"/>
      </w:rPr>
      <w:t xml:space="preserve"> 2022</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r>
    <w:r w:rsidR="00EE71FC" w:rsidRPr="00CC3CA1">
      <w:rPr>
        <w:b/>
        <w:sz w:val="24"/>
        <w:szCs w:val="24"/>
      </w:rPr>
      <w:tab/>
      <w:t>Revision 5</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7007" w14:textId="45833BA5" w:rsidR="00EE71FC" w:rsidRPr="00B619EF" w:rsidRDefault="0031663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26641D">
      <w:rPr>
        <w:b/>
        <w:sz w:val="24"/>
        <w:szCs w:val="24"/>
      </w:rPr>
      <w:t xml:space="preserve"> 2022</w:t>
    </w:r>
    <w:r w:rsidR="00EE71FC" w:rsidRPr="00B619EF">
      <w:rPr>
        <w:b/>
        <w:sz w:val="24"/>
        <w:szCs w:val="24"/>
      </w:rPr>
      <w:tab/>
    </w:r>
    <w:r w:rsidR="00EE71FC" w:rsidRPr="00B619EF">
      <w:rPr>
        <w:b/>
        <w:sz w:val="24"/>
        <w:szCs w:val="24"/>
      </w:rPr>
      <w:fldChar w:fldCharType="begin"/>
    </w:r>
    <w:r w:rsidR="00EE71FC" w:rsidRPr="00B619EF">
      <w:rPr>
        <w:b/>
        <w:sz w:val="24"/>
        <w:szCs w:val="24"/>
      </w:rPr>
      <w:instrText xml:space="preserve"> PAGE  \* Arabic  \* MERGEFORMAT </w:instrText>
    </w:r>
    <w:r w:rsidR="00EE71FC" w:rsidRPr="00B619EF">
      <w:rPr>
        <w:b/>
        <w:sz w:val="24"/>
        <w:szCs w:val="24"/>
      </w:rPr>
      <w:fldChar w:fldCharType="separate"/>
    </w:r>
    <w:r w:rsidR="00EE71FC">
      <w:rPr>
        <w:b/>
        <w:noProof/>
        <w:sz w:val="24"/>
        <w:szCs w:val="24"/>
      </w:rPr>
      <w:t>214</w:t>
    </w:r>
    <w:r w:rsidR="00EE71FC" w:rsidRPr="00B619EF">
      <w:rPr>
        <w:b/>
        <w:sz w:val="24"/>
        <w:szCs w:val="24"/>
      </w:rPr>
      <w:fldChar w:fldCharType="end"/>
    </w:r>
    <w:r w:rsidR="00EE71FC" w:rsidRPr="00B619EF">
      <w:rPr>
        <w:b/>
        <w:sz w:val="24"/>
        <w:szCs w:val="24"/>
      </w:rPr>
      <w:tab/>
      <w:t>Revision 5</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797C" w14:textId="7058D5F5" w:rsidR="00EE71FC" w:rsidRPr="006A362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sidR="00323D8A">
      <w:rPr>
        <w:b/>
        <w:sz w:val="24"/>
        <w:szCs w:val="24"/>
      </w:rPr>
      <w:t xml:space="preserve">August </w:t>
    </w:r>
    <w:r w:rsidRPr="008F5A29">
      <w:rPr>
        <w:b/>
        <w:bCs/>
        <w:sz w:val="24"/>
        <w:szCs w:val="24"/>
      </w:rPr>
      <w:t>2</w:t>
    </w:r>
    <w:r w:rsidRPr="006A362C">
      <w:rPr>
        <w:b/>
        <w:sz w:val="24"/>
        <w:szCs w:val="24"/>
      </w:rPr>
      <w:t>021</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B92" w14:textId="252F8C08" w:rsidR="00EE71FC" w:rsidRPr="00CC3CA1" w:rsidRDefault="00316633">
    <w:pPr>
      <w:pStyle w:val="Footer"/>
      <w:rPr>
        <w:b/>
        <w:sz w:val="24"/>
        <w:szCs w:val="24"/>
      </w:rPr>
    </w:pPr>
    <w:r>
      <w:rPr>
        <w:b/>
        <w:sz w:val="24"/>
        <w:szCs w:val="24"/>
      </w:rPr>
      <w:t>March</w:t>
    </w:r>
    <w:r w:rsidR="0026641D">
      <w:rPr>
        <w:b/>
        <w:sz w:val="24"/>
        <w:szCs w:val="24"/>
      </w:rPr>
      <w:t xml:space="preserve"> 2022</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214</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F135" w14:textId="58DF105A" w:rsidR="00EE71FC" w:rsidRPr="00ED230D" w:rsidRDefault="00323D8A"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238</w:t>
    </w:r>
    <w:r w:rsidR="00EE71FC" w:rsidRPr="00ED230D">
      <w:rPr>
        <w:b/>
        <w:sz w:val="24"/>
        <w:szCs w:val="24"/>
      </w:rPr>
      <w:fldChar w:fldCharType="end"/>
    </w:r>
    <w:r w:rsidR="00EE71FC" w:rsidRPr="00ED230D">
      <w:rPr>
        <w:b/>
        <w:sz w:val="24"/>
        <w:szCs w:val="24"/>
      </w:rPr>
      <w:tab/>
    </w:r>
    <w:r w:rsidR="00EE71FC">
      <w:rPr>
        <w:b/>
        <w:sz w:val="24"/>
        <w:szCs w:val="24"/>
      </w:rPr>
      <w:tab/>
    </w:r>
    <w:r w:rsidR="00EE71FC" w:rsidRPr="00ED230D">
      <w:rPr>
        <w:b/>
        <w:sz w:val="24"/>
        <w:szCs w:val="24"/>
      </w:rPr>
      <w:t>Revision 5</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45D7" w14:textId="24C83013"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885D" w14:textId="0804BB47" w:rsidR="00EE71FC" w:rsidRPr="00B619EF" w:rsidRDefault="00316633" w:rsidP="006A362C">
    <w:pPr>
      <w:pStyle w:val="Footer"/>
      <w:spacing w:before="240"/>
      <w:rPr>
        <w:b/>
        <w:sz w:val="24"/>
        <w:szCs w:val="24"/>
      </w:rPr>
    </w:pPr>
    <w:r>
      <w:rPr>
        <w:b/>
        <w:sz w:val="24"/>
        <w:szCs w:val="24"/>
      </w:rPr>
      <w:t>March</w:t>
    </w:r>
    <w:r w:rsidR="0026641D">
      <w:rPr>
        <w:b/>
        <w:sz w:val="24"/>
        <w:szCs w:val="24"/>
      </w:rPr>
      <w:t xml:space="preserve"> 2022</w:t>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Pr>
        <w:b/>
        <w:sz w:val="24"/>
        <w:szCs w:val="24"/>
      </w:rPr>
      <w:tab/>
    </w:r>
    <w:r w:rsidR="00EE71FC" w:rsidRPr="00B619EF">
      <w:rPr>
        <w:b/>
        <w:sz w:val="24"/>
        <w:szCs w:val="24"/>
      </w:rPr>
      <w:fldChar w:fldCharType="begin"/>
    </w:r>
    <w:r w:rsidR="00EE71FC" w:rsidRPr="00B619EF">
      <w:rPr>
        <w:b/>
        <w:sz w:val="24"/>
        <w:szCs w:val="24"/>
      </w:rPr>
      <w:instrText xml:space="preserve"> PAGE   \* MERGEFORMAT </w:instrText>
    </w:r>
    <w:r w:rsidR="00EE71FC" w:rsidRPr="00B619EF">
      <w:rPr>
        <w:b/>
        <w:sz w:val="24"/>
        <w:szCs w:val="24"/>
      </w:rPr>
      <w:fldChar w:fldCharType="separate"/>
    </w:r>
    <w:r w:rsidR="00EE71FC">
      <w:rPr>
        <w:b/>
        <w:noProof/>
        <w:sz w:val="24"/>
        <w:szCs w:val="24"/>
      </w:rPr>
      <w:t>222</w:t>
    </w:r>
    <w:r w:rsidR="00EE71FC" w:rsidRPr="00B619EF">
      <w:rPr>
        <w:b/>
        <w:noProof/>
        <w:sz w:val="24"/>
        <w:szCs w:val="24"/>
      </w:rPr>
      <w:fldChar w:fldCharType="end"/>
    </w:r>
    <w:r w:rsidR="00EE71FC" w:rsidRPr="00B619EF">
      <w:rPr>
        <w:b/>
        <w:sz w:val="24"/>
        <w:szCs w:val="24"/>
      </w:rPr>
      <w:tab/>
    </w:r>
    <w:r w:rsidR="008F5A29">
      <w:rPr>
        <w:b/>
        <w:sz w:val="24"/>
        <w:szCs w:val="24"/>
      </w:rPr>
      <w:tab/>
    </w:r>
    <w:r w:rsidR="008F5A29">
      <w:rPr>
        <w:b/>
        <w:sz w:val="24"/>
        <w:szCs w:val="24"/>
      </w:rPr>
      <w:tab/>
    </w:r>
    <w:r w:rsidR="00EE71FC">
      <w:rPr>
        <w:b/>
        <w:sz w:val="24"/>
        <w:szCs w:val="24"/>
      </w:rPr>
      <w:tab/>
    </w:r>
    <w:r w:rsidR="00EE71FC">
      <w:rPr>
        <w:b/>
        <w:sz w:val="24"/>
        <w:szCs w:val="24"/>
      </w:rPr>
      <w:tab/>
    </w:r>
    <w:r w:rsidR="00EE71FC">
      <w:rPr>
        <w:b/>
        <w:sz w:val="24"/>
        <w:szCs w:val="24"/>
      </w:rPr>
      <w:tab/>
    </w:r>
    <w:r w:rsidR="00EE71FC" w:rsidRPr="00B619EF">
      <w:rPr>
        <w:b/>
        <w:sz w:val="24"/>
        <w:szCs w:val="24"/>
      </w:rPr>
      <w:t>Revision 5</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D3A8" w14:textId="2E384C68"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26641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246</w:t>
    </w:r>
    <w:r w:rsidR="00EE71FC" w:rsidRPr="00ED230D">
      <w:rPr>
        <w:b/>
        <w:sz w:val="24"/>
        <w:szCs w:val="24"/>
      </w:rPr>
      <w:fldChar w:fldCharType="end"/>
    </w:r>
    <w:r w:rsidR="00EE71FC" w:rsidRPr="00ED230D">
      <w:rPr>
        <w:b/>
        <w:sz w:val="24"/>
        <w:szCs w:val="24"/>
      </w:rPr>
      <w:tab/>
      <w:t>Revision 5</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D6FA3" w14:textId="367A1B8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sidR="00501623">
      <w:rPr>
        <w:b/>
        <w:sz w:val="24"/>
        <w:szCs w:val="24"/>
      </w:rPr>
      <w:t>March</w:t>
    </w:r>
    <w:r w:rsidR="0026641D">
      <w:rPr>
        <w:b/>
        <w:sz w:val="24"/>
        <w:szCs w:val="24"/>
      </w:rPr>
      <w:t xml:space="preserve"> 2022</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FFAB" w14:textId="5A654837"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6975BA">
      <w:rPr>
        <w:b/>
        <w:bCs/>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247</w:t>
    </w:r>
    <w:r w:rsidRPr="00AD4FCD">
      <w:rPr>
        <w:b/>
      </w:rPr>
      <w:fldChar w:fldCharType="end"/>
    </w:r>
    <w:r>
      <w:tab/>
    </w:r>
    <w:r>
      <w:rPr>
        <w:b/>
        <w:sz w:val="24"/>
        <w:szCs w:val="24"/>
      </w:rPr>
      <w:t>January 2021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E63A" w14:textId="63312D21" w:rsidR="00EE71FC" w:rsidRPr="00034342"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sidR="0093618C">
      <w:rPr>
        <w:b/>
        <w:sz w:val="24"/>
        <w:szCs w:val="24"/>
      </w:rPr>
      <w:t>March</w:t>
    </w:r>
    <w:r w:rsidR="00896568">
      <w:rPr>
        <w:b/>
        <w:sz w:val="24"/>
        <w:szCs w:val="24"/>
      </w:rPr>
      <w:t xml:space="preserve"> 2022</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EB15" w14:textId="58CE2522"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3C044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252</w:t>
    </w:r>
    <w:r w:rsidR="00EE71FC" w:rsidRPr="00ED230D">
      <w:rPr>
        <w:b/>
        <w:sz w:val="24"/>
        <w:szCs w:val="24"/>
      </w:rPr>
      <w:fldChar w:fldCharType="end"/>
    </w:r>
    <w:r w:rsidR="00EE71FC" w:rsidRPr="00ED230D">
      <w:rPr>
        <w:b/>
        <w:sz w:val="24"/>
        <w:szCs w:val="24"/>
      </w:rPr>
      <w:tab/>
      <w:t>Revision 5</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80A4" w14:textId="6E893753"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sidR="00501623">
      <w:rPr>
        <w:b/>
        <w:sz w:val="24"/>
        <w:szCs w:val="24"/>
      </w:rPr>
      <w:t>March</w:t>
    </w:r>
    <w:r w:rsidR="003C044D">
      <w:rPr>
        <w:b/>
        <w:sz w:val="24"/>
        <w:szCs w:val="24"/>
      </w:rPr>
      <w:t xml:space="preserve"> 2022</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52A6" w14:textId="23EFDB19"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3C044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254</w:t>
    </w:r>
    <w:r w:rsidR="00EE71FC" w:rsidRPr="00ED230D">
      <w:rPr>
        <w:b/>
        <w:sz w:val="24"/>
        <w:szCs w:val="24"/>
      </w:rPr>
      <w:fldChar w:fldCharType="end"/>
    </w:r>
    <w:r w:rsidR="00EE71FC" w:rsidRPr="00ED230D">
      <w:rPr>
        <w:b/>
        <w:sz w:val="24"/>
        <w:szCs w:val="24"/>
      </w:rPr>
      <w:tab/>
      <w:t>Revision 5</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55E9" w14:textId="1778DE08"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1C63" w14:textId="4B129D88"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9DAE" w14:textId="53851610" w:rsidR="00EE71FC" w:rsidRPr="00AA544F" w:rsidRDefault="00FA12C2"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w:t>
    </w:r>
    <w:r w:rsidR="00E27524">
      <w:rPr>
        <w:b/>
        <w:sz w:val="24"/>
        <w:szCs w:val="24"/>
      </w:rPr>
      <w:t xml:space="preserve"> 2022</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36</w:t>
    </w:r>
    <w:r w:rsidR="00EE71FC" w:rsidRPr="00AA544F">
      <w:rPr>
        <w:b/>
        <w:sz w:val="24"/>
        <w:szCs w:val="24"/>
      </w:rPr>
      <w:fldChar w:fldCharType="end"/>
    </w:r>
    <w:r w:rsidR="00EE71FC" w:rsidRPr="00AA544F">
      <w:rPr>
        <w:b/>
        <w:sz w:val="24"/>
        <w:szCs w:val="24"/>
      </w:rPr>
      <w:tab/>
      <w:t>Revision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940A8" w14:textId="77777777" w:rsidR="005A1C85" w:rsidRDefault="005A1C85" w:rsidP="00926910">
      <w:r>
        <w:separator/>
      </w:r>
    </w:p>
    <w:p w14:paraId="5D5234F6" w14:textId="77777777" w:rsidR="005A1C85" w:rsidRDefault="005A1C85"/>
    <w:p w14:paraId="35C6A998" w14:textId="77777777" w:rsidR="005A1C85" w:rsidRDefault="005A1C85"/>
  </w:footnote>
  <w:footnote w:type="continuationSeparator" w:id="0">
    <w:p w14:paraId="39B4F57F" w14:textId="77777777" w:rsidR="005A1C85" w:rsidRDefault="005A1C85" w:rsidP="00926910">
      <w:r>
        <w:continuationSeparator/>
      </w:r>
    </w:p>
    <w:p w14:paraId="6E3AD290" w14:textId="77777777" w:rsidR="005A1C85" w:rsidRDefault="005A1C85"/>
    <w:p w14:paraId="61ACDED0" w14:textId="77777777" w:rsidR="005A1C85" w:rsidRDefault="005A1C85"/>
  </w:footnote>
  <w:footnote w:type="continuationNotice" w:id="1">
    <w:p w14:paraId="786F3DF2" w14:textId="77777777" w:rsidR="005A1C85" w:rsidRDefault="005A1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6AD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CDC743C" w14:textId="77777777" w:rsidR="00EE71FC" w:rsidRPr="00003ABF" w:rsidRDefault="00EE71FC" w:rsidP="00D43F7D">
    <w:pPr>
      <w:pStyle w:val="Heading1"/>
      <w:tabs>
        <w:tab w:val="left" w:pos="4320"/>
      </w:tabs>
      <w:spacing w:after="240"/>
    </w:pPr>
    <w:r w:rsidRPr="00034342">
      <w:rPr>
        <w:sz w:val="24"/>
        <w:szCs w:val="24"/>
      </w:rPr>
      <w:t>PART 1 – FEDERAL ACQUISITION REGULATIONS SYSTEM</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D67" w14:textId="582F4070"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CAD2691" w14:textId="3066D427" w:rsidR="00EE71FC" w:rsidRPr="00AC64E0" w:rsidRDefault="00EE71FC" w:rsidP="000C45E0">
    <w:pPr>
      <w:pStyle w:val="Heading1"/>
      <w:spacing w:after="240"/>
    </w:pPr>
    <w:r w:rsidRPr="00AA544F">
      <w:rPr>
        <w:sz w:val="24"/>
        <w:szCs w:val="24"/>
      </w:rPr>
      <w:t>PART 5 – PUBLICIZING CONTRACT ACTIONS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12F9"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66D0DA8C" w14:textId="504F9B98" w:rsidR="00EE71FC" w:rsidRPr="004C43D3" w:rsidRDefault="00EE71FC" w:rsidP="000C45E0">
    <w:pPr>
      <w:pStyle w:val="Heading1"/>
      <w:spacing w:after="240"/>
    </w:pPr>
    <w:bookmarkStart w:id="220" w:name="_PART_6,_COMPETITION"/>
    <w:bookmarkEnd w:id="220"/>
    <w:r w:rsidRPr="00AA544F">
      <w:rPr>
        <w:sz w:val="24"/>
        <w:szCs w:val="24"/>
      </w:rPr>
      <w:t>PART 6 – COMPETITION REQUIREMENTS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BD12"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50B0BBF" w14:textId="77777777" w:rsidR="00EE71FC" w:rsidRPr="00151B03"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A544F">
      <w:rPr>
        <w:b/>
        <w:sz w:val="24"/>
        <w:szCs w:val="24"/>
      </w:rPr>
      <w:t>PART 6 – COMPETITION REQUIREMENTS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E6E7"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A54EF41" w14:textId="77777777" w:rsidR="00EE71FC" w:rsidRPr="004C43D3" w:rsidRDefault="00EE71FC" w:rsidP="000C45E0">
    <w:pPr>
      <w:pStyle w:val="Heading1"/>
      <w:spacing w:after="240"/>
    </w:pPr>
    <w:r w:rsidRPr="0088492D">
      <w:rPr>
        <w:sz w:val="24"/>
        <w:szCs w:val="24"/>
      </w:rPr>
      <w:t>PART 7 – ACQUISITION PLANNING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C38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0A54D6F" w14:textId="40A3EED6" w:rsidR="00EE71FC" w:rsidRPr="00AC64E0" w:rsidRDefault="00EE71FC" w:rsidP="000C45E0">
    <w:pPr>
      <w:pStyle w:val="Heading1"/>
      <w:spacing w:after="240"/>
    </w:pPr>
    <w:r w:rsidRPr="0088492D">
      <w:rPr>
        <w:sz w:val="24"/>
        <w:szCs w:val="24"/>
      </w:rPr>
      <w:t>PART 7 – ACQUISITION PLANNING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6600"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07050BC5"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96A2"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67A12C34"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17BB" w14:textId="77777777" w:rsidR="00EE71FC" w:rsidRPr="0088492D" w:rsidRDefault="00EE71FC" w:rsidP="005C4D08">
    <w:pPr>
      <w:pStyle w:val="Header"/>
      <w:spacing w:after="240"/>
      <w:jc w:val="center"/>
      <w:rPr>
        <w:b/>
        <w:sz w:val="24"/>
        <w:szCs w:val="24"/>
      </w:rPr>
    </w:pPr>
    <w:r w:rsidRPr="0088492D">
      <w:rPr>
        <w:b/>
        <w:sz w:val="24"/>
        <w:szCs w:val="24"/>
      </w:rPr>
      <w:t>DEFENSE LOGISTICS ACQUISITION DIRECTIVE</w:t>
    </w:r>
  </w:p>
  <w:p w14:paraId="1FF91FEB" w14:textId="55B32DB9" w:rsidR="00EE71FC" w:rsidRPr="00061A19" w:rsidRDefault="00EE71FC"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1EBD"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D4C994A" w14:textId="725B6756"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01FE"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2E016838" w14:textId="77777777"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9BC77"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797FD7C6" w14:textId="2FD127D2" w:rsidR="00EE71FC" w:rsidRPr="00003ABF" w:rsidRDefault="00EE71FC" w:rsidP="00872257">
    <w:pPr>
      <w:pStyle w:val="Heading1"/>
      <w:spacing w:after="240"/>
    </w:pPr>
    <w:r w:rsidRPr="00034342">
      <w:rPr>
        <w:sz w:val="24"/>
        <w:szCs w:val="24"/>
      </w:rPr>
      <w:t>PART 1 – FEDERAL ACQUISITION REGULATIONS SYSTEM</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B275"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F3B1BCF" w14:textId="2EA612C1" w:rsidR="00EE71FC"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B7AF"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4A9E824" w14:textId="403F73CE" w:rsidR="00EE71FC" w:rsidRPr="00B0414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7E3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1DB38F3D" w14:textId="4A923AF8" w:rsidR="00EE71FC" w:rsidRPr="00196C2F"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798B"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1EE538B" w14:textId="73696DE3"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0D09"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054C40B" w14:textId="6DEF5977"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F4BF" w14:textId="77777777" w:rsidR="00EE71FC" w:rsidRPr="00A7488B" w:rsidRDefault="00EE71FC" w:rsidP="000C45E0">
    <w:pPr>
      <w:pStyle w:val="Header"/>
      <w:spacing w:after="240"/>
      <w:jc w:val="center"/>
      <w:rPr>
        <w:b/>
        <w:sz w:val="24"/>
        <w:szCs w:val="24"/>
      </w:rPr>
    </w:pPr>
    <w:r w:rsidRPr="00A7488B">
      <w:rPr>
        <w:b/>
        <w:sz w:val="24"/>
        <w:szCs w:val="24"/>
      </w:rPr>
      <w:t>DEFENSE LOGISTICS ACQUISITION DIRECTIVE</w:t>
    </w:r>
  </w:p>
  <w:p w14:paraId="27A6D303" w14:textId="77777777" w:rsidR="00EE71FC" w:rsidRPr="00A7488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81D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8BBDB06" w14:textId="77777777" w:rsidR="00EE71FC" w:rsidRPr="00B17A5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BBE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B5581CA" w14:textId="39DCBC70"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487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7A6103DC" w14:textId="42DF5CAA"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8387"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D3B5C6" w14:textId="42904D68"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BA63" w14:textId="77777777" w:rsidR="00EE71FC" w:rsidRPr="00034342" w:rsidRDefault="00EE71FC" w:rsidP="002B4940">
    <w:pPr>
      <w:pStyle w:val="Header"/>
      <w:spacing w:after="240"/>
      <w:jc w:val="center"/>
      <w:rPr>
        <w:b/>
        <w:sz w:val="24"/>
        <w:szCs w:val="24"/>
      </w:rPr>
    </w:pPr>
    <w:r w:rsidRPr="00034342">
      <w:rPr>
        <w:b/>
        <w:sz w:val="24"/>
        <w:szCs w:val="24"/>
      </w:rPr>
      <w:t>DEFENSE LOGISTICS ACQUISITION DIRECTIVE</w:t>
    </w:r>
  </w:p>
  <w:p w14:paraId="20D4EADE" w14:textId="27FB3B13" w:rsidR="00EE71FC" w:rsidRPr="00003ABF" w:rsidRDefault="00EE71FC" w:rsidP="00C26C70">
    <w:pPr>
      <w:pStyle w:val="Heading1"/>
      <w:spacing w:after="240"/>
    </w:pPr>
    <w:r w:rsidRPr="00034342">
      <w:rPr>
        <w:sz w:val="24"/>
        <w:szCs w:val="24"/>
      </w:rPr>
      <w:t>PART 2 – DEFINITIONS OF WORDS AND TERMS</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9198"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050E1B" w14:textId="74AF9149"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3948" w14:textId="44D4A48D" w:rsidR="00EE71FC" w:rsidRPr="005F2461" w:rsidRDefault="00EE71FC" w:rsidP="00302B0D">
    <w:pPr>
      <w:pStyle w:val="Header"/>
      <w:spacing w:after="240"/>
      <w:jc w:val="center"/>
      <w:rPr>
        <w:b/>
        <w:sz w:val="24"/>
        <w:szCs w:val="24"/>
      </w:rPr>
    </w:pPr>
    <w:r w:rsidRPr="005F2461">
      <w:rPr>
        <w:b/>
        <w:sz w:val="24"/>
        <w:szCs w:val="24"/>
      </w:rPr>
      <w:t>DEFENSE LOGISTICS ACQUISITION DIRECTIVE</w:t>
    </w:r>
  </w:p>
  <w:p w14:paraId="2CB9822D" w14:textId="72AB9781" w:rsidR="00EE71FC" w:rsidRPr="005F2461" w:rsidRDefault="00EE71FC" w:rsidP="00302B0D">
    <w:pPr>
      <w:pStyle w:val="Header"/>
      <w:spacing w:after="240"/>
      <w:jc w:val="center"/>
      <w:rPr>
        <w:b/>
        <w:sz w:val="24"/>
        <w:szCs w:val="24"/>
      </w:rPr>
    </w:pPr>
    <w:r w:rsidRPr="005F2461">
      <w:rPr>
        <w:b/>
        <w:sz w:val="24"/>
        <w:szCs w:val="24"/>
      </w:rPr>
      <w:t>PART 19 – SMALL BUSINESS PROGRAM</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3E39" w14:textId="39B4E80C"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235B5290" w14:textId="6189F9BA"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19 – SMALL BUSINESS PROGRAMS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B834"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DD32693" w14:textId="399868C3"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18– EMERGENCY ACQUISITIONS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6B2E" w14:textId="77777777" w:rsidR="00EE71FC" w:rsidRPr="006A656E" w:rsidRDefault="00EE71FC" w:rsidP="00302B0D">
    <w:pPr>
      <w:pStyle w:val="Header"/>
      <w:spacing w:after="240"/>
      <w:jc w:val="center"/>
      <w:rPr>
        <w:b/>
        <w:sz w:val="24"/>
        <w:szCs w:val="24"/>
      </w:rPr>
    </w:pPr>
    <w:r w:rsidRPr="006A656E">
      <w:rPr>
        <w:b/>
        <w:sz w:val="24"/>
        <w:szCs w:val="24"/>
      </w:rPr>
      <w:t>DEFENSE LOGISTICS ACQUISITION DIRECTIVE</w:t>
    </w:r>
  </w:p>
  <w:p w14:paraId="1B185537" w14:textId="70C8CB97"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2F4B"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18443A1A" w14:textId="77777777" w:rsidR="00EE71FC" w:rsidRPr="00190DAE"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D120A5">
      <w:rPr>
        <w:b/>
        <w:sz w:val="24"/>
        <w:szCs w:val="24"/>
      </w:rPr>
      <w:t>PART 22 – APPLICATION OF LABOR LAWS TO GOVERNMENT ACQUISITIONS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DF8A"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704273B7" w14:textId="72DB2A16"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23 – ENVIRONMENT, ENERGY AND WATER EFFICIENCY, RENEWABLE ENERGY TECHNOLOGIES, OCCUPATIONAL SAFETY, AND DRUG-FREE WORKPLACE</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7484" w14:textId="620F7F94"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079E3AB8" w14:textId="1055F66D" w:rsidR="00EE71FC" w:rsidRPr="00D120A5" w:rsidRDefault="00BF270E" w:rsidP="00302B0D">
    <w:pPr>
      <w:pStyle w:val="Header"/>
      <w:spacing w:after="240"/>
      <w:jc w:val="center"/>
      <w:rPr>
        <w:b/>
        <w:sz w:val="24"/>
        <w:szCs w:val="24"/>
      </w:rPr>
    </w:pPr>
    <w:r w:rsidRPr="00947768">
      <w:rPr>
        <w:b/>
        <w:sz w:val="24"/>
        <w:szCs w:val="24"/>
      </w:rPr>
      <w:t>PART 25 – FOREIGN ACQUISITION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7035" w14:textId="438D0B5C"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357E1A7C" w14:textId="65CAF63B"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BEAF" w14:textId="77777777" w:rsidR="00EE71FC" w:rsidRPr="00947768" w:rsidRDefault="00EE71FC" w:rsidP="00302B0D">
    <w:pPr>
      <w:pStyle w:val="Header"/>
      <w:spacing w:after="240"/>
      <w:jc w:val="center"/>
      <w:rPr>
        <w:b/>
        <w:sz w:val="24"/>
        <w:szCs w:val="24"/>
      </w:rPr>
    </w:pPr>
    <w:r w:rsidRPr="00947768">
      <w:rPr>
        <w:b/>
        <w:sz w:val="24"/>
        <w:szCs w:val="24"/>
      </w:rPr>
      <w:t>DEFENSE LOGISTICS ACQUISITION DIRECTIVE</w:t>
    </w:r>
  </w:p>
  <w:p w14:paraId="27325751" w14:textId="77777777" w:rsidR="00EE71FC" w:rsidRPr="00947768"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19AE"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13ACD8B1" w14:textId="77777777" w:rsidR="00EE71FC" w:rsidRPr="00003ABF" w:rsidRDefault="00EE71FC" w:rsidP="00872257">
    <w:pPr>
      <w:pStyle w:val="Heading1"/>
      <w:spacing w:after="240"/>
    </w:pPr>
    <w:r w:rsidRPr="00034342">
      <w:rPr>
        <w:sz w:val="24"/>
        <w:szCs w:val="24"/>
      </w:rPr>
      <w:t>PART 2 – DEFINITIONS OF WORDS AND TERMS</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0713" w14:textId="77777777" w:rsidR="00EE71FC" w:rsidRDefault="00EE71FC" w:rsidP="000216BD">
    <w:pPr>
      <w:pStyle w:val="Header"/>
      <w:spacing w:after="240"/>
      <w:jc w:val="center"/>
      <w:rPr>
        <w:b/>
      </w:rPr>
    </w:pPr>
    <w:r>
      <w:rPr>
        <w:b/>
      </w:rPr>
      <w:t>DEFENSE LOGISTICS ACQUISITION DIRECTIVE</w:t>
    </w:r>
  </w:p>
  <w:p w14:paraId="05A20810" w14:textId="77777777" w:rsidR="00EE71FC"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FD82"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BB44850"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6B35" w14:textId="77777777" w:rsidR="00EE71FC" w:rsidRDefault="00EE71FC" w:rsidP="00E15893">
    <w:pPr>
      <w:pStyle w:val="Header"/>
      <w:jc w:val="center"/>
      <w:rPr>
        <w:b/>
      </w:rPr>
    </w:pPr>
    <w:r>
      <w:rPr>
        <w:b/>
      </w:rPr>
      <w:t>DEFENSE LOGISTICS ACQUISITION DIRECTIVE</w:t>
    </w:r>
  </w:p>
  <w:p w14:paraId="38918142" w14:textId="77777777" w:rsidR="00EE71FC"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411892E0" w14:textId="23A9F383" w:rsidR="00EE71FC"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14:paraId="66C7634E" w14:textId="77777777" w:rsidR="00EE71FC" w:rsidRDefault="00EE71FC" w:rsidP="00AD4FCD">
    <w:pPr>
      <w:pStyle w:val="Header"/>
      <w:pBdr>
        <w:bottom w:val="double" w:sz="4" w:space="1" w:color="auto"/>
      </w:pBdr>
      <w:jc w:val="center"/>
    </w:pPr>
  </w:p>
  <w:p w14:paraId="0A398F91" w14:textId="77777777" w:rsidR="00EE71FC" w:rsidRPr="00AD4FCD" w:rsidRDefault="00EE71FC" w:rsidP="00AD4FC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FF28"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2EF72BF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9649"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0204C8D2"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75DF" w14:textId="45C5472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3C4776B7" w14:textId="2C64D5E7" w:rsidR="00EE71FC" w:rsidRPr="00D120A5" w:rsidRDefault="00EE71FC" w:rsidP="000216BD">
    <w:pPr>
      <w:pStyle w:val="Header"/>
      <w:spacing w:after="240"/>
      <w:jc w:val="center"/>
      <w:rPr>
        <w:b/>
        <w:sz w:val="24"/>
        <w:szCs w:val="24"/>
      </w:rPr>
    </w:pPr>
    <w:r w:rsidRPr="00D120A5">
      <w:rPr>
        <w:b/>
        <w:sz w:val="24"/>
        <w:szCs w:val="24"/>
      </w:rPr>
      <w:t>PART 32 – CONTRACT FINANCING</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98C4"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6FE9E3E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1867"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9BAD6B7" w14:textId="32B2C98F" w:rsidR="00EE71FC" w:rsidRPr="00D120A5" w:rsidRDefault="00EE71FC" w:rsidP="000216BD">
    <w:pPr>
      <w:pStyle w:val="Heading1"/>
      <w:spacing w:after="240"/>
      <w:rPr>
        <w:sz w:val="24"/>
        <w:szCs w:val="24"/>
      </w:rPr>
    </w:pPr>
    <w:r w:rsidRPr="00D120A5">
      <w:rPr>
        <w:sz w:val="24"/>
        <w:szCs w:val="24"/>
      </w:rPr>
      <w:t>PART 32 – CONTRACT FINANCING</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5997" w14:textId="6C0D3A1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527A732C" w14:textId="4123B3DF" w:rsidR="00EE71FC" w:rsidRDefault="00EE71FC" w:rsidP="000216BD">
    <w:pPr>
      <w:pStyle w:val="Header"/>
      <w:spacing w:after="240"/>
      <w:jc w:val="center"/>
      <w:rPr>
        <w:b/>
      </w:rPr>
    </w:pPr>
    <w:r w:rsidRPr="00F76CC1">
      <w:rPr>
        <w:b/>
        <w:sz w:val="24"/>
        <w:szCs w:val="24"/>
      </w:rPr>
      <w:t>PART 33 – PROTESTS, DISPUTES, AND APPEALS</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B0D6"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1B9025BF" w14:textId="1C610669" w:rsidR="00EE71FC" w:rsidRDefault="00EE71FC"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39D7" w14:textId="77777777" w:rsidR="00EE71FC" w:rsidRPr="005B66C5" w:rsidRDefault="00EE71FC" w:rsidP="00183C8F">
    <w:pPr>
      <w:pStyle w:val="Header"/>
      <w:spacing w:after="240"/>
      <w:jc w:val="center"/>
      <w:rPr>
        <w:b/>
        <w:sz w:val="24"/>
        <w:szCs w:val="24"/>
      </w:rPr>
    </w:pPr>
    <w:r w:rsidRPr="005B66C5">
      <w:rPr>
        <w:b/>
        <w:sz w:val="24"/>
        <w:szCs w:val="24"/>
      </w:rPr>
      <w:t>DEFENSE LOGISTICS ACQUISITION DIRECTIVE</w:t>
    </w:r>
  </w:p>
  <w:p w14:paraId="48673F98" w14:textId="4E8694E8" w:rsidR="00EE71FC" w:rsidRPr="005B66C5" w:rsidRDefault="00EE71FC" w:rsidP="00183C8F">
    <w:pPr>
      <w:pStyle w:val="Heading1"/>
      <w:spacing w:after="240"/>
      <w:rPr>
        <w:sz w:val="24"/>
        <w:szCs w:val="24"/>
      </w:rPr>
    </w:pPr>
    <w:bookmarkStart w:id="122" w:name="_PART_3_–"/>
    <w:bookmarkEnd w:id="122"/>
    <w:r w:rsidRPr="005B66C5">
      <w:rPr>
        <w:sz w:val="24"/>
        <w:szCs w:val="24"/>
      </w:rPr>
      <w:t>PART 3 – IMPROPER BUSINESS PRACTICES AND PERSONAL CONFLICTS OF INTEREST</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EB12"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4FA2AE45" w14:textId="77777777" w:rsidR="00EE71FC" w:rsidRPr="00222CC4"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7C1D"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2A74E1FA" w14:textId="22FC05DF"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971C" w14:textId="77777777" w:rsidR="00EE71FC" w:rsidRPr="00CE4C38" w:rsidRDefault="00EE71FC" w:rsidP="00822347">
    <w:pPr>
      <w:pStyle w:val="Header"/>
      <w:spacing w:after="240"/>
      <w:jc w:val="center"/>
      <w:rPr>
        <w:b/>
        <w:sz w:val="24"/>
        <w:szCs w:val="24"/>
      </w:rPr>
    </w:pPr>
    <w:r w:rsidRPr="00CE4C38">
      <w:rPr>
        <w:b/>
        <w:sz w:val="24"/>
        <w:szCs w:val="24"/>
      </w:rPr>
      <w:t>DEFENSE LOGISTICS ACQUISITION DIRECTIVE</w:t>
    </w:r>
  </w:p>
  <w:p w14:paraId="79114369" w14:textId="397A1254" w:rsidR="00EE71FC" w:rsidRPr="00CE4C38" w:rsidRDefault="00EE71FC" w:rsidP="00CE4C38">
    <w:pPr>
      <w:pStyle w:val="Header"/>
      <w:spacing w:after="240"/>
      <w:jc w:val="center"/>
      <w:rPr>
        <w:b/>
      </w:rPr>
    </w:pPr>
    <w:r w:rsidRPr="00F76CC1">
      <w:rPr>
        <w:b/>
        <w:sz w:val="24"/>
        <w:szCs w:val="24"/>
      </w:rPr>
      <w:t>PART 42 – CONTRACT ADMINISTRATION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A9FD"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6BF70B86" w14:textId="690067C0" w:rsidR="00EE71FC" w:rsidRPr="00F76CC1"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269B" w14:textId="6B5021BF" w:rsidR="00EE71FC" w:rsidRDefault="00EE71FC" w:rsidP="0035191A">
    <w:pPr>
      <w:pStyle w:val="Header"/>
      <w:spacing w:after="240"/>
      <w:jc w:val="center"/>
      <w:rPr>
        <w:b/>
        <w:sz w:val="24"/>
        <w:szCs w:val="24"/>
      </w:rPr>
    </w:pPr>
    <w:r w:rsidRPr="00CE4C38">
      <w:rPr>
        <w:b/>
        <w:sz w:val="24"/>
        <w:szCs w:val="24"/>
      </w:rPr>
      <w:t>DEFENSE LOGISTICS ACQUISITION DIRECTIVE</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DA2" w14:textId="5A0EDFDF" w:rsidR="00EE71FC" w:rsidRDefault="00EE71FC" w:rsidP="00DB6ABD">
    <w:pPr>
      <w:pStyle w:val="Header"/>
      <w:spacing w:after="240"/>
      <w:jc w:val="center"/>
      <w:rPr>
        <w:b/>
        <w:sz w:val="24"/>
        <w:szCs w:val="24"/>
      </w:rPr>
    </w:pPr>
    <w:r w:rsidRPr="00CE4C38">
      <w:rPr>
        <w:b/>
        <w:sz w:val="24"/>
        <w:szCs w:val="24"/>
      </w:rPr>
      <w:t>DEFENSE LOGISTICS ACQUISITION DIRECTIVE</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6562" w14:textId="22131F0C" w:rsidR="00EE71FC" w:rsidRDefault="00EE71FC" w:rsidP="000216BD">
    <w:pPr>
      <w:pStyle w:val="Header"/>
      <w:spacing w:after="240"/>
      <w:jc w:val="center"/>
      <w:rPr>
        <w:b/>
        <w:sz w:val="24"/>
        <w:szCs w:val="24"/>
      </w:rPr>
    </w:pPr>
    <w:r w:rsidRPr="00F76CC1">
      <w:rPr>
        <w:b/>
        <w:sz w:val="24"/>
        <w:szCs w:val="24"/>
      </w:rPr>
      <w:t>DEFENSE LOGISTICS ACQUISITION DIRECTIVE</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4AC3" w14:textId="1449B5E8" w:rsidR="00EE71FC" w:rsidRDefault="00EE71FC" w:rsidP="00822347">
    <w:pPr>
      <w:pStyle w:val="Header"/>
      <w:spacing w:after="240"/>
      <w:jc w:val="center"/>
      <w:rPr>
        <w:b/>
        <w:sz w:val="24"/>
        <w:szCs w:val="24"/>
      </w:rPr>
    </w:pPr>
    <w:r w:rsidRPr="00CE4C38">
      <w:rPr>
        <w:b/>
        <w:sz w:val="24"/>
        <w:szCs w:val="24"/>
      </w:rPr>
      <w:t>DEFENSE LOGISTICS ACQUISITION DIRECTIVE</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F20" w14:textId="5347D01D" w:rsidR="00EE71FC" w:rsidRDefault="00EE71FC" w:rsidP="00967F78">
    <w:pPr>
      <w:pStyle w:val="Header"/>
      <w:spacing w:after="240"/>
      <w:jc w:val="center"/>
      <w:rPr>
        <w:b/>
        <w:sz w:val="24"/>
        <w:szCs w:val="24"/>
      </w:rPr>
    </w:pPr>
    <w:r w:rsidRPr="00F76CC1">
      <w:rPr>
        <w:b/>
        <w:sz w:val="24"/>
        <w:szCs w:val="24"/>
      </w:rPr>
      <w:t>DEFENSE LOGISTICS ACQUISITION DIRECTIVE</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5596"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63F042AB" w14:textId="0E108E2E"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453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67B7BF7E" w14:textId="77777777" w:rsidR="00EE71FC" w:rsidRDefault="00EE71FC"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50C3" w14:textId="77777777" w:rsidR="00EE71FC" w:rsidRPr="00CE4C38" w:rsidRDefault="00EE71FC" w:rsidP="00705104">
    <w:pPr>
      <w:pStyle w:val="Header"/>
      <w:spacing w:after="240"/>
      <w:jc w:val="center"/>
      <w:rPr>
        <w:b/>
        <w:sz w:val="24"/>
        <w:szCs w:val="24"/>
      </w:rPr>
    </w:pPr>
    <w:r w:rsidRPr="00CE4C38">
      <w:rPr>
        <w:b/>
        <w:sz w:val="24"/>
        <w:szCs w:val="24"/>
      </w:rPr>
      <w:t>DEFENSE LOGISTICS ACQUISITION DIRECTIVE</w:t>
    </w:r>
  </w:p>
  <w:p w14:paraId="75F5694C" w14:textId="6AFB60E6" w:rsidR="00EE71FC" w:rsidRPr="00CE4C38" w:rsidRDefault="00EE71FC" w:rsidP="00CE4C38">
    <w:pPr>
      <w:pStyle w:val="Header"/>
      <w:spacing w:after="240"/>
      <w:jc w:val="center"/>
      <w:rPr>
        <w:b/>
      </w:rPr>
    </w:pPr>
    <w:r w:rsidRPr="0062445A">
      <w:rPr>
        <w:b/>
        <w:sz w:val="24"/>
        <w:szCs w:val="24"/>
      </w:rPr>
      <w:t>PART 43 – CONTRACT MODIFICATIONS</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270B" w14:textId="77777777" w:rsidR="00EE71FC" w:rsidRPr="0062445A" w:rsidRDefault="00EE71FC" w:rsidP="000216BD">
    <w:pPr>
      <w:pStyle w:val="Header"/>
      <w:spacing w:after="240"/>
      <w:jc w:val="center"/>
      <w:rPr>
        <w:b/>
        <w:sz w:val="24"/>
        <w:szCs w:val="24"/>
      </w:rPr>
    </w:pPr>
    <w:r w:rsidRPr="0062445A">
      <w:rPr>
        <w:b/>
        <w:sz w:val="24"/>
        <w:szCs w:val="24"/>
      </w:rPr>
      <w:t>DEFENSE LOGISTICS ACQUISITION DIRECTIVE</w:t>
    </w:r>
  </w:p>
  <w:p w14:paraId="779D09F0" w14:textId="319D0CF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13F" w14:textId="77777777" w:rsidR="00EE71FC" w:rsidRPr="00CE2B32" w:rsidRDefault="00EE71FC" w:rsidP="00E15893">
    <w:pPr>
      <w:pStyle w:val="Header"/>
      <w:jc w:val="center"/>
      <w:rPr>
        <w:b/>
        <w:sz w:val="24"/>
        <w:szCs w:val="24"/>
      </w:rPr>
    </w:pPr>
    <w:r w:rsidRPr="00CE2B32">
      <w:rPr>
        <w:b/>
        <w:sz w:val="24"/>
        <w:szCs w:val="24"/>
      </w:rPr>
      <w:t>DEFENSE LOGISTICS ACQUISITION DIRECTIVE</w:t>
    </w:r>
  </w:p>
  <w:p w14:paraId="43875DC4" w14:textId="77777777" w:rsidR="00EE71FC" w:rsidRPr="00CE2B32"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sz w:val="24"/>
        <w:szCs w:val="24"/>
      </w:rPr>
    </w:pPr>
  </w:p>
  <w:p w14:paraId="3B2504AA" w14:textId="563F333A" w:rsidR="00EE71FC" w:rsidRPr="00CE2B32"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bCs/>
        <w:iCs/>
        <w:sz w:val="24"/>
        <w:szCs w:val="24"/>
      </w:rPr>
    </w:pPr>
    <w:r w:rsidRPr="00CE2B32">
      <w:rPr>
        <w:b/>
        <w:sz w:val="24"/>
        <w:szCs w:val="24"/>
      </w:rPr>
      <w:t>PART 45 – GOVERNMENT PROPERTY</w:t>
    </w:r>
  </w:p>
  <w:p w14:paraId="1630CD25" w14:textId="77777777" w:rsidR="00EE71FC" w:rsidRPr="00CE2B32" w:rsidRDefault="00EE71FC" w:rsidP="00E15893">
    <w:pPr>
      <w:pBdr>
        <w:bottom w:val="double" w:sz="4" w:space="1" w:color="000000"/>
      </w:pBdr>
      <w:jc w:val="center"/>
      <w:rPr>
        <w:b/>
        <w:sz w:val="24"/>
        <w:szCs w:val="24"/>
      </w:rPr>
    </w:pPr>
  </w:p>
  <w:p w14:paraId="693AC0AE" w14:textId="77777777" w:rsidR="00EE71FC" w:rsidRPr="00AD4FCD" w:rsidRDefault="00EE71FC" w:rsidP="00AD4FC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CD36"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1E266F43" w14:textId="707C9341"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45 – GOVERNMENT PROPERTY</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9062" w14:textId="77777777" w:rsidR="00EE71FC" w:rsidRPr="001A6A3F" w:rsidRDefault="00EE71FC" w:rsidP="000216BD">
    <w:pPr>
      <w:pStyle w:val="Header"/>
      <w:spacing w:after="240"/>
      <w:jc w:val="center"/>
      <w:rPr>
        <w:b/>
        <w:sz w:val="24"/>
        <w:szCs w:val="24"/>
      </w:rPr>
    </w:pPr>
    <w:r w:rsidRPr="001A6A3F">
      <w:rPr>
        <w:b/>
        <w:sz w:val="24"/>
        <w:szCs w:val="24"/>
      </w:rPr>
      <w:t>DEFENSE LOGISTICS ACQUISITION DIRECTIVE</w:t>
    </w:r>
  </w:p>
  <w:p w14:paraId="564F1FF4" w14:textId="77777777" w:rsidR="00EE71FC" w:rsidRPr="001A6A3F"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1A6A3F">
      <w:rPr>
        <w:b/>
        <w:sz w:val="24"/>
        <w:szCs w:val="24"/>
      </w:rPr>
      <w:t>PART 45 – GOVERNMENT PROPERTY</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91C3"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467CD0AD" w14:textId="0074444C"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965A"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5F19E736" w14:textId="614A469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5424"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2FADED94" w14:textId="5521D3A7"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D974" w14:textId="50F3B8CD"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5C2009C" w14:textId="12DA1C3F" w:rsidR="00EE71FC" w:rsidRPr="0076729F" w:rsidRDefault="00EE71FC" w:rsidP="000216BD">
    <w:pPr>
      <w:pStyle w:val="Heading1"/>
      <w:spacing w:after="240"/>
    </w:pPr>
    <w:r w:rsidRPr="00822347">
      <w:rPr>
        <w:sz w:val="24"/>
        <w:szCs w:val="24"/>
      </w:rPr>
      <w:t>PART 47 – TRANSPORTATION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E86F"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75B8CAA3" w14:textId="77777777" w:rsidR="00EE71FC" w:rsidRPr="0076729F" w:rsidRDefault="00EE71FC" w:rsidP="000216BD">
    <w:pPr>
      <w:pStyle w:val="Heading1"/>
      <w:spacing w:after="240"/>
    </w:pPr>
    <w:r w:rsidRPr="00822347">
      <w:rPr>
        <w:sz w:val="24"/>
        <w:szCs w:val="24"/>
      </w:rPr>
      <w:t>PART 47 – TRANSPORTATION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5EB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1461629E" w14:textId="77777777" w:rsidR="00EE71FC" w:rsidRPr="00AC64E0" w:rsidRDefault="00EE71FC" w:rsidP="00183C8F">
    <w:pPr>
      <w:pStyle w:val="Heading1"/>
      <w:spacing w:after="240"/>
    </w:pPr>
    <w:r w:rsidRPr="00034342">
      <w:rPr>
        <w:sz w:val="24"/>
        <w:szCs w:val="24"/>
      </w:rPr>
      <w:t>PART 4 – ADMINISTRATIVE MATTERS</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DAE7" w14:textId="59A8D826"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AAF242D" w14:textId="1C353DC8" w:rsidR="00EE71FC" w:rsidRDefault="00EE71FC" w:rsidP="000216BD">
    <w:pPr>
      <w:pStyle w:val="Header"/>
      <w:spacing w:after="240"/>
      <w:jc w:val="center"/>
      <w:rPr>
        <w:b/>
      </w:rPr>
    </w:pPr>
    <w:r w:rsidRPr="00822347">
      <w:rPr>
        <w:b/>
        <w:sz w:val="24"/>
        <w:szCs w:val="24"/>
      </w:rPr>
      <w:t>PART 47 – TRANSPORTATION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5260" w14:textId="77777777" w:rsidR="00EE71FC" w:rsidRDefault="00EE71FC" w:rsidP="00FB1011">
    <w:pPr>
      <w:pStyle w:val="Header"/>
      <w:jc w:val="center"/>
      <w:rPr>
        <w:b/>
      </w:rPr>
    </w:pPr>
    <w:r>
      <w:rPr>
        <w:b/>
      </w:rPr>
      <w:t>DEFENSE LOGISTICS ACQUISITION DIRECTIVE</w:t>
    </w:r>
  </w:p>
  <w:p w14:paraId="6AD420C9" w14:textId="77777777" w:rsidR="00EE71FC" w:rsidRDefault="00EE71FC"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14:paraId="66FABF25" w14:textId="77777777" w:rsidR="00EE71FC" w:rsidRPr="0076729F" w:rsidRDefault="00EE71FC" w:rsidP="00FB1011">
    <w:pPr>
      <w:pStyle w:val="Heading1"/>
    </w:pPr>
    <w:r w:rsidRPr="0076729F">
      <w:t xml:space="preserve">PART </w:t>
    </w:r>
    <w:r>
      <w:t>50 – EXTRAORDINARY CONTRACTUAL ACTIONS AND THE SAFETY ACT</w:t>
    </w:r>
  </w:p>
  <w:p w14:paraId="3C83DF82" w14:textId="77777777" w:rsidR="00EE71FC" w:rsidRPr="00C067EB" w:rsidRDefault="00EE71FC" w:rsidP="00FB1011">
    <w:pPr>
      <w:pBdr>
        <w:bottom w:val="double" w:sz="4" w:space="1" w:color="000000"/>
      </w:pBdr>
      <w:jc w:val="center"/>
      <w:rPr>
        <w:b/>
      </w:rPr>
    </w:pPr>
  </w:p>
  <w:p w14:paraId="2A225BBD" w14:textId="77777777" w:rsidR="00EE71FC" w:rsidRDefault="00EE71FC" w:rsidP="00FB1011">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8D49" w14:textId="77777777" w:rsidR="00EE71FC" w:rsidRPr="000D4DF0" w:rsidRDefault="00EE71FC" w:rsidP="000216BD">
    <w:pPr>
      <w:pStyle w:val="Header"/>
      <w:spacing w:after="240"/>
      <w:jc w:val="center"/>
      <w:rPr>
        <w:b/>
        <w:sz w:val="24"/>
        <w:szCs w:val="24"/>
      </w:rPr>
    </w:pPr>
    <w:r w:rsidRPr="000D4DF0">
      <w:rPr>
        <w:b/>
        <w:sz w:val="24"/>
        <w:szCs w:val="24"/>
      </w:rPr>
      <w:t>DEFENSE LOGISTICS ACQUISITION DIRECTIVE</w:t>
    </w:r>
  </w:p>
  <w:p w14:paraId="1F2C75FA" w14:textId="5D9E2184" w:rsidR="00EE71FC" w:rsidRPr="00BE166B" w:rsidRDefault="00EE71FC" w:rsidP="000216BD">
    <w:pPr>
      <w:pStyle w:val="Heading1"/>
      <w:spacing w:after="240"/>
    </w:pPr>
    <w:r w:rsidRPr="000D4DF0">
      <w:rPr>
        <w:sz w:val="24"/>
        <w:szCs w:val="24"/>
      </w:rPr>
      <w:t>PART 50 – EXTRAORDINARY CONTRACTUAL ACTIONS AND THE SAFETY ACT</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1E5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E1EC8C7" w14:textId="4A395343"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4B16" w14:textId="77777777" w:rsidR="00EE71FC" w:rsidRPr="00314697" w:rsidRDefault="00EE71FC" w:rsidP="000216BD">
    <w:pPr>
      <w:pStyle w:val="Header"/>
      <w:spacing w:after="240"/>
      <w:jc w:val="center"/>
      <w:rPr>
        <w:b/>
        <w:sz w:val="24"/>
        <w:szCs w:val="24"/>
      </w:rPr>
    </w:pPr>
    <w:r w:rsidRPr="00314697">
      <w:rPr>
        <w:b/>
        <w:sz w:val="24"/>
        <w:szCs w:val="24"/>
      </w:rPr>
      <w:t>DEFENSE LOGISTICS ACQUISITION DIRECTIVE</w:t>
    </w:r>
  </w:p>
  <w:p w14:paraId="01665ADF" w14:textId="517AA6BE" w:rsidR="00EE71FC" w:rsidRPr="00314697" w:rsidRDefault="00EE71FC" w:rsidP="000216BD">
    <w:pPr>
      <w:pStyle w:val="Heading1"/>
      <w:spacing w:after="240"/>
      <w:rPr>
        <w:sz w:val="24"/>
        <w:szCs w:val="24"/>
      </w:rPr>
    </w:pPr>
    <w:r w:rsidRPr="00314697">
      <w:rPr>
        <w:sz w:val="24"/>
        <w:szCs w:val="24"/>
      </w:rPr>
      <w:t>PART 51 – USE OF GOVERNMENT SOURCES BY CONTRACTOR</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D08A"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E34B94E" w14:textId="4C93A3B0" w:rsidR="00EE71FC" w:rsidRPr="000D4DF0"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4C3B" w14:textId="77777777" w:rsidR="00EE71FC" w:rsidRPr="000D4DF0" w:rsidRDefault="00EE71FC" w:rsidP="00B70E1B">
    <w:pPr>
      <w:pStyle w:val="Header"/>
      <w:spacing w:after="240"/>
      <w:jc w:val="center"/>
      <w:rPr>
        <w:b/>
        <w:sz w:val="24"/>
        <w:szCs w:val="24"/>
      </w:rPr>
    </w:pPr>
    <w:r w:rsidRPr="000D4DF0">
      <w:rPr>
        <w:b/>
        <w:sz w:val="24"/>
        <w:szCs w:val="24"/>
      </w:rPr>
      <w:t>DEFENSE LOGISTICS ACQUISITION DIRECTIVE</w:t>
    </w:r>
  </w:p>
  <w:p w14:paraId="2DD8312D" w14:textId="77777777" w:rsidR="00EE71FC" w:rsidRPr="0076729F" w:rsidRDefault="00EE71FC"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43BB"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757A41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FCF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0BB174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D18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5DAF3A03" w14:textId="2F53B7FE"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BEE3"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787C102" w14:textId="7C8D9AA2" w:rsidR="00EE71FC" w:rsidRPr="00AC64E0" w:rsidRDefault="00EE71FC" w:rsidP="00183C8F">
    <w:pPr>
      <w:pStyle w:val="Heading1"/>
      <w:spacing w:after="240"/>
    </w:pPr>
    <w:r w:rsidRPr="00034342">
      <w:rPr>
        <w:sz w:val="24"/>
        <w:szCs w:val="24"/>
      </w:rPr>
      <w:t>PART 4 – ADMINISTRATIVE MATTERS</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E0F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2BAD58F" w14:textId="6DFFC5B6"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7CFA" w14:textId="77777777" w:rsidR="00EE71FC" w:rsidRPr="002C385C" w:rsidRDefault="00EE71FC" w:rsidP="0060392F">
    <w:pPr>
      <w:jc w:val="center"/>
      <w:rPr>
        <w:b/>
        <w:sz w:val="20"/>
      </w:rPr>
    </w:pPr>
    <w:r w:rsidRPr="002C385C">
      <w:rPr>
        <w:b/>
        <w:sz w:val="20"/>
      </w:rPr>
      <w:t>DEFENSE LOGISTICS ACQUISITION DIRECTIVE</w:t>
    </w:r>
  </w:p>
  <w:p w14:paraId="79F27CFB" w14:textId="77777777" w:rsidR="00EE71FC" w:rsidRPr="00565A36" w:rsidRDefault="00EE71FC" w:rsidP="0060392F">
    <w:pPr>
      <w:jc w:val="center"/>
    </w:pPr>
  </w:p>
  <w:p w14:paraId="79F27CFC" w14:textId="77777777" w:rsidR="00EE71FC" w:rsidRPr="00C067EB" w:rsidRDefault="00EE71FC" w:rsidP="0060392F">
    <w:pPr>
      <w:pBdr>
        <w:bottom w:val="double" w:sz="4" w:space="1" w:color="000000"/>
      </w:pBdr>
      <w:jc w:val="center"/>
      <w:rPr>
        <w:b/>
      </w:rPr>
    </w:pPr>
  </w:p>
  <w:p w14:paraId="79F27CFD" w14:textId="77777777" w:rsidR="00EE71FC" w:rsidRDefault="00EE71FC">
    <w:pPr>
      <w:pStyle w:val="Header"/>
    </w:pPr>
  </w:p>
  <w:p w14:paraId="1B5050F1" w14:textId="77777777" w:rsidR="00EE71FC" w:rsidRDefault="00EE71FC"/>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5619"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2F9EC80C" w14:textId="0C835156" w:rsidR="00EE71FC" w:rsidRPr="00415D41"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PROCEDURES, GUIDANCE, AND INFORMATION (PGI)</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A751" w14:textId="77777777" w:rsidR="00EE71FC" w:rsidRPr="00114504" w:rsidRDefault="00EE71FC" w:rsidP="00472309">
    <w:pPr>
      <w:pStyle w:val="Header"/>
      <w:spacing w:after="240"/>
      <w:jc w:val="center"/>
      <w:rPr>
        <w:b/>
        <w:sz w:val="24"/>
        <w:szCs w:val="24"/>
      </w:rPr>
    </w:pPr>
    <w:r w:rsidRPr="00114504">
      <w:rPr>
        <w:b/>
        <w:sz w:val="24"/>
        <w:szCs w:val="24"/>
      </w:rPr>
      <w:t>DEFENSE LOGISTICS ACQUISITION DIRECTIVE</w:t>
    </w:r>
  </w:p>
  <w:p w14:paraId="1E628FE7" w14:textId="11970B3F" w:rsidR="00EE71FC" w:rsidRPr="00114504" w:rsidRDefault="00EE71FC" w:rsidP="00472309">
    <w:pPr>
      <w:spacing w:after="240"/>
      <w:jc w:val="center"/>
      <w:outlineLvl w:val="0"/>
      <w:rPr>
        <w:b/>
        <w:sz w:val="24"/>
        <w:szCs w:val="24"/>
      </w:rPr>
    </w:pPr>
    <w:r w:rsidRPr="00114504">
      <w:rPr>
        <w:b/>
        <w:sz w:val="24"/>
        <w:szCs w:val="24"/>
      </w:rPr>
      <w:t>PROCEDURES, GUIDANCE, AND INFORMATION (PGI)</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5AD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75AF44DD" w14:textId="74E77745" w:rsidR="00EE71FC" w:rsidRPr="00415D41" w:rsidRDefault="00EE71FC"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5B8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0E9184F6" w14:textId="498CAFC8" w:rsidR="00EE71FC" w:rsidRDefault="00EE71FC" w:rsidP="00472309">
    <w:pPr>
      <w:spacing w:after="240"/>
      <w:jc w:val="center"/>
      <w:outlineLvl w:val="0"/>
      <w:rPr>
        <w:b/>
      </w:rPr>
    </w:pPr>
    <w:r w:rsidRPr="00415D41">
      <w:rPr>
        <w:b/>
        <w:sz w:val="24"/>
        <w:szCs w:val="24"/>
      </w:rPr>
      <w:t>PGI PART 1 – FEDERAL ACQUISITION REGULATIONS SYSTEM</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D94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EF38" w14:textId="77777777" w:rsidR="00EE71FC" w:rsidRPr="008723F0" w:rsidRDefault="00EE71FC" w:rsidP="00472309">
    <w:pPr>
      <w:pStyle w:val="Header"/>
      <w:spacing w:after="240"/>
      <w:jc w:val="center"/>
      <w:rPr>
        <w:b/>
        <w:sz w:val="24"/>
        <w:szCs w:val="24"/>
      </w:rPr>
    </w:pPr>
    <w:r w:rsidRPr="008723F0">
      <w:rPr>
        <w:b/>
        <w:sz w:val="24"/>
        <w:szCs w:val="24"/>
      </w:rPr>
      <w:t>DEFENSE LOGISTICS ACQUISITION DIRECTIVE</w:t>
    </w:r>
  </w:p>
  <w:p w14:paraId="53A8FDA0" w14:textId="304D330C" w:rsidR="00EE71FC" w:rsidRPr="008723F0" w:rsidRDefault="00EE71FC" w:rsidP="00472309">
    <w:pPr>
      <w:spacing w:after="240"/>
      <w:jc w:val="center"/>
      <w:outlineLvl w:val="0"/>
      <w:rPr>
        <w:b/>
        <w:sz w:val="24"/>
        <w:szCs w:val="24"/>
      </w:rPr>
    </w:pPr>
    <w:r w:rsidRPr="008723F0">
      <w:rPr>
        <w:b/>
        <w:bCs/>
        <w:color w:val="000000"/>
        <w:sz w:val="24"/>
        <w:szCs w:val="24"/>
      </w:rPr>
      <w:t>PGI PART 13 – SIMPLIFIED ACQUISITION PROCEDURES</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0F4" w14:textId="038F0486"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970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E9093" w14:textId="77777777" w:rsidR="00EE71FC" w:rsidRPr="00034342" w:rsidRDefault="00EE71FC" w:rsidP="00384432">
    <w:pPr>
      <w:pStyle w:val="Header"/>
      <w:spacing w:after="240"/>
      <w:jc w:val="center"/>
      <w:rPr>
        <w:b/>
        <w:sz w:val="24"/>
        <w:szCs w:val="24"/>
      </w:rPr>
    </w:pPr>
    <w:r w:rsidRPr="00034342">
      <w:rPr>
        <w:b/>
        <w:sz w:val="24"/>
        <w:szCs w:val="24"/>
      </w:rPr>
      <w:t>DEFENSE LOGISTICS ACQUISITION DIRECTIVE</w:t>
    </w:r>
  </w:p>
  <w:p w14:paraId="1590A6E7" w14:textId="36D6B4CA" w:rsidR="00EE71FC" w:rsidRPr="00AC64E0" w:rsidRDefault="00EE71FC" w:rsidP="00384432">
    <w:pPr>
      <w:pStyle w:val="Heading1"/>
      <w:spacing w:after="240"/>
    </w:pPr>
    <w:bookmarkStart w:id="203" w:name="_PART_5,_PUBLICIZING"/>
    <w:bookmarkEnd w:id="203"/>
    <w:r w:rsidRPr="00034342">
      <w:rPr>
        <w:sz w:val="24"/>
        <w:szCs w:val="24"/>
      </w:rPr>
      <w:t>PART 5 – PUBLICIZING CONTRACT ACTIONS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Anne">
    <w15:presenceInfo w15:providerId="None" w15:userId="Anne"/>
  </w15:person>
  <w15:person w15:author="Anne Burleigh">
    <w15:presenceInfo w15:providerId="None" w15:userId="Anne Burleigh"/>
  </w15:person>
  <w15:person w15:author="Washington, Tracie M CIV DLA ACQUISITION (USA)">
    <w15:presenceInfo w15:providerId="AD" w15:userId="S-1-5-21-834781646-4038171650-3847639893-423575"/>
  </w15:person>
  <w15:person w15:author="Swann, Tracie M CIV DLA ACQUISITION (USA)">
    <w15:presenceInfo w15:providerId="None" w15:userId="Swann, Tracie M CIV DLA ACQUISITION (USA)"/>
  </w15:person>
  <w15:person w15:author="Washington, Tracie M CIV DLA ACQUISITION (USA) [2]">
    <w15:presenceInfo w15:providerId="None" w15:userId="Washington, Tracie M CIV DLA ACQUISITION (USA)"/>
  </w15:person>
  <w15:person w15:author="Burleigh, Anne R CIV DLA ACQUISITION (USA) [2]">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6" Type="http://schemas.openxmlformats.org/officeDocument/2006/relationships/hyperlink" Target="https://beta.sam.gov/content/home" TargetMode="External"/><Relationship Id="rId21" Type="http://schemas.openxmlformats.org/officeDocument/2006/relationships/hyperlink" Target="https://eworkplace.dla.mil/sites/S9/Shared%20Documents/Forms/AllItems.aspx?RootFolder=%2Fsites%2FS9%2FShared%20Documents%2FEBS%20ONLINE%20HELP%2FePROCUREMENT%2FTable%20Maintenance" TargetMode="External"/><Relationship Id="rId42" Type="http://schemas.openxmlformats.org/officeDocument/2006/relationships/hyperlink" Target="https://beta.sam.gov/content/home" TargetMode="External"/><Relationship Id="rId47" Type="http://schemas.openxmlformats.org/officeDocument/2006/relationships/hyperlink" Target="https://sam.gov/content/home" TargetMode="External"/><Relationship Id="rId63" Type="http://schemas.openxmlformats.org/officeDocument/2006/relationships/hyperlink" Target="https://beta.sam.gov/content/home" TargetMode="External"/><Relationship Id="rId68" Type="http://schemas.openxmlformats.org/officeDocument/2006/relationships/hyperlink" Target="https://beta.sam.gov/content/home" TargetMode="External"/><Relationship Id="rId84" Type="http://schemas.openxmlformats.org/officeDocument/2006/relationships/hyperlink" Target="https://hqc.dla.mil/issuances/Documents/i3210.pdf" TargetMode="External"/><Relationship Id="rId89" Type="http://schemas.openxmlformats.org/officeDocument/2006/relationships/hyperlink" Target="https://www.jccs.gov/wicap" TargetMode="External"/><Relationship Id="rId16" Type="http://schemas.openxmlformats.org/officeDocument/2006/relationships/hyperlink" Target="https://beta.sam.gov/content/home" TargetMode="External"/><Relationship Id="rId11" Type="http://schemas.openxmlformats.org/officeDocument/2006/relationships/hyperlink" Target="https://www.acq.osd.mil/dpap/policy/policyvault/USA002493-19-DPC.pdf" TargetMode="External"/><Relationship Id="rId32" Type="http://schemas.openxmlformats.org/officeDocument/2006/relationships/hyperlink" Target="https://beta.sam.gov/content/home" TargetMode="External"/><Relationship Id="rId37" Type="http://schemas.openxmlformats.org/officeDocument/2006/relationships/hyperlink" Target="https://www.acq.osd.mil/dpap/policy/policyvault/USA002493-19-DPC.pdf" TargetMode="External"/><Relationship Id="rId53" Type="http://schemas.openxmlformats.org/officeDocument/2006/relationships/hyperlink" Target="https://www.acq.osd.mil/dpap/policy/policyvault/USA002493-19-DPC.pdf" TargetMode="External"/><Relationship Id="rId58" Type="http://schemas.openxmlformats.org/officeDocument/2006/relationships/hyperlink" Target="https://beta.sam.gov/content/home" TargetMode="External"/><Relationship Id="rId74" Type="http://schemas.openxmlformats.org/officeDocument/2006/relationships/hyperlink" Target="https://beta.sam.gov/content/home" TargetMode="External"/><Relationship Id="rId79" Type="http://schemas.openxmlformats.org/officeDocument/2006/relationships/hyperlink" Target="https://www.ecfr.gov/cgi-bin/text-idx?SID=4d0380000d1d23054432423ef084c149&amp;mc=true&amp;node=sp48.1.13.13_15&amp;rgn=div6" TargetMode="External"/><Relationship Id="rId5" Type="http://schemas.openxmlformats.org/officeDocument/2006/relationships/hyperlink" Target="https://www.acq.osd.mil/dpap/cpic/cp/docs/USA001390-12_DoD_COR_Handbook_Signed.pdf" TargetMode="External"/><Relationship Id="rId90" Type="http://schemas.openxmlformats.org/officeDocument/2006/relationships/hyperlink" Target="https://ibms.dape.dla.mil/wicap" TargetMode="External"/><Relationship Id="rId95" Type="http://schemas.openxmlformats.org/officeDocument/2006/relationships/hyperlink" Target="https://www.jccs.gov/wicap" TargetMode="External"/><Relationship Id="rId22" Type="http://schemas.openxmlformats.org/officeDocument/2006/relationships/hyperlink" Target="https://eworkplace.dla.mil/sites/S9/Shared%20Documents/Forms/AllItems.aspx?RootFolder=%2Fsites%2FS9%2FShared%20Documents%2FEBS%20ONLINE%20HELP%2FPROCUREMENT%20DOCUMENTS%2FTable%20Maintenance" TargetMode="External"/><Relationship Id="rId27" Type="http://schemas.openxmlformats.org/officeDocument/2006/relationships/hyperlink" Target="https://www.acq.osd.mil/dpap/policy/policyvault/USA002493-19-DPC.pdf" TargetMode="External"/><Relationship Id="rId43" Type="http://schemas.openxmlformats.org/officeDocument/2006/relationships/hyperlink" Target="https://www.acq.osd.mil/dpap/policy/policyvault/USA002493-19-DPC.pdf" TargetMode="External"/><Relationship Id="rId48" Type="http://schemas.openxmlformats.org/officeDocument/2006/relationships/hyperlink" Target="https://sam.gov/content/home" TargetMode="External"/><Relationship Id="rId64" Type="http://schemas.openxmlformats.org/officeDocument/2006/relationships/hyperlink" Target="https://beta.sam.gov/content/home" TargetMode="External"/><Relationship Id="rId69" Type="http://schemas.openxmlformats.org/officeDocument/2006/relationships/hyperlink" Target="https://www.acq.osd.mil/dpap/policy/policyvault/USA002493-19-DPC.pdf" TargetMode="External"/><Relationship Id="rId80" Type="http://schemas.openxmlformats.org/officeDocument/2006/relationships/hyperlink" Target="https://www.acq.osd.mil/dpap/dars/dfars/html/current/216_5.htm" TargetMode="External"/><Relationship Id="rId85" Type="http://schemas.openxmlformats.org/officeDocument/2006/relationships/hyperlink" Target="https://hqc.dla.mil/issuances/Documents/i3210.pdf" TargetMode="External"/><Relationship Id="rId3" Type="http://schemas.openxmlformats.org/officeDocument/2006/relationships/hyperlink" Target="https://wawf.eb.mil/" TargetMode="External"/><Relationship Id="rId12" Type="http://schemas.openxmlformats.org/officeDocument/2006/relationships/hyperlink" Target="https://www.acq.osd.mil/dpap/policy/policyvault/USA002493-19-DPC.pdf" TargetMode="External"/><Relationship Id="rId17" Type="http://schemas.openxmlformats.org/officeDocument/2006/relationships/hyperlink" Target="https://eworkplace.dla.mil/sites/S7/J8/Leadership%20Messages/Write%20Off%20Letter%20Signed.pdf" TargetMode="External"/><Relationship Id="rId25" Type="http://schemas.openxmlformats.org/officeDocument/2006/relationships/hyperlink" Target="https://beta.sam.gov/content/home" TargetMode="External"/><Relationship Id="rId33" Type="http://schemas.openxmlformats.org/officeDocument/2006/relationships/hyperlink" Target="file:///\\home7.dir.ad.dla.mil\FHP0066\WPDOCS\Contract%20Opportunities" TargetMode="External"/><Relationship Id="rId38" Type="http://schemas.openxmlformats.org/officeDocument/2006/relationships/hyperlink" Target="https://www.acq.osd.mil/dpap/policy/policyvault/USA002493-19-DPC.pdf" TargetMode="External"/><Relationship Id="rId46" Type="http://schemas.openxmlformats.org/officeDocument/2006/relationships/hyperlink" Target="https://sam.gov/content/opportunities" TargetMode="External"/><Relationship Id="rId59" Type="http://schemas.openxmlformats.org/officeDocument/2006/relationships/hyperlink" Target="https://www.acq.osd.mil/dpap/policy/policyvault/USA002493-19-DPC.pdf" TargetMode="External"/><Relationship Id="rId67" Type="http://schemas.openxmlformats.org/officeDocument/2006/relationships/hyperlink" Target="https://beta.sam.gov/content/home" TargetMode="External"/><Relationship Id="rId20" Type="http://schemas.openxmlformats.org/officeDocument/2006/relationships/hyperlink" Target="https://eworkplace.dla.mil/sites/S9/Shared%20Documents/Forms/AllItems.aspx?RootFolder=%2Fsites%2FS9%2FShared%20Documents%2FEBS%20ONLINE%20HELP%2FePROCUREMENT%2FTable%20Maintenance" TargetMode="External"/><Relationship Id="rId41" Type="http://schemas.openxmlformats.org/officeDocument/2006/relationships/hyperlink" Target="https://beta.sam.gov/content/home" TargetMode="External"/><Relationship Id="rId54" Type="http://schemas.openxmlformats.org/officeDocument/2006/relationships/hyperlink" Target="https://www.acq.osd.mil/dpap/policy/policyvault/USA002493-19-DPC.pdf" TargetMode="External"/><Relationship Id="rId62" Type="http://schemas.openxmlformats.org/officeDocument/2006/relationships/hyperlink" Target="https://beta.sam.gov/content/opportunities" TargetMode="External"/><Relationship Id="rId70" Type="http://schemas.openxmlformats.org/officeDocument/2006/relationships/hyperlink" Target="https://www.acq.osd.mil/dpap/policy/policyvault/USA002493-19-DPC.pdf" TargetMode="External"/><Relationship Id="rId75" Type="http://schemas.openxmlformats.org/officeDocument/2006/relationships/hyperlink" Target="https://beta.sam.gov/content/home" TargetMode="External"/><Relationship Id="rId83" Type="http://schemas.openxmlformats.org/officeDocument/2006/relationships/hyperlink" Target="mailto:osd.pentagon.ousd-atl.mbx.cpic@mail.mil" TargetMode="External"/><Relationship Id="rId88" Type="http://schemas.openxmlformats.org/officeDocument/2006/relationships/hyperlink" Target="https://spiders.dla.mil" TargetMode="External"/><Relationship Id="rId91" Type="http://schemas.openxmlformats.org/officeDocument/2006/relationships/hyperlink" Target="https://www.jccs.gov/wicap" TargetMode="External"/><Relationship Id="rId96" Type="http://schemas.openxmlformats.org/officeDocument/2006/relationships/hyperlink" Target="http://www.acq.osd.mil/dpap/policy/policyvault/Enterprise-wide_Contractor_Manpower_Reporting_Application_memorandum.pdf" TargetMode="External"/><Relationship Id="rId1" Type="http://schemas.openxmlformats.org/officeDocument/2006/relationships/hyperlink" Target="https://www.acquisition.gov/" TargetMode="External"/><Relationship Id="rId6" Type="http://schemas.openxmlformats.org/officeDocument/2006/relationships/hyperlink" Target="https://www.acq.osd.mil/dpap/sa/docs/policies/Bridge_Action_Reduction_Measures_&amp;_Reporting_Requirement.pdf" TargetMode="External"/><Relationship Id="rId15" Type="http://schemas.openxmlformats.org/officeDocument/2006/relationships/hyperlink" Target="https://beta.sam.gov/content/home" TargetMode="External"/><Relationship Id="rId23" Type="http://schemas.openxmlformats.org/officeDocument/2006/relationships/hyperlink" Target="file:///\\home7.dir.ad.dla.mil\FHP0066\WPDOCS\Contract%20Opportunities" TargetMode="External"/><Relationship Id="rId28" Type="http://schemas.openxmlformats.org/officeDocument/2006/relationships/hyperlink" Target="https://www.acq.osd.mil/dpap/policy/policyvault/USA002493-19-DPC.pdf" TargetMode="External"/><Relationship Id="rId36" Type="http://schemas.openxmlformats.org/officeDocument/2006/relationships/hyperlink" Target="https://beta.sam.gov/content/home" TargetMode="External"/><Relationship Id="rId49" Type="http://schemas.openxmlformats.org/officeDocument/2006/relationships/hyperlink" Target="file:///\\home7.dir.ad.dla.mil\FHP0066\WPDOCS\Contract%20Opportunities" TargetMode="External"/><Relationship Id="rId57" Type="http://schemas.openxmlformats.org/officeDocument/2006/relationships/hyperlink" Target="https://beta.sam.gov/content/home" TargetMode="External"/><Relationship Id="rId10" Type="http://schemas.openxmlformats.org/officeDocument/2006/relationships/hyperlink" Target="https://beta.sam.gov/content/home" TargetMode="External"/><Relationship Id="rId31" Type="http://schemas.openxmlformats.org/officeDocument/2006/relationships/hyperlink" Target="https://beta.sam.gov/content/home" TargetMode="External"/><Relationship Id="rId44" Type="http://schemas.openxmlformats.org/officeDocument/2006/relationships/hyperlink" Target="https://www.acq.osd.mil/dpap/policy/policyvault/USA002493-19-DPC.pdf" TargetMode="External"/><Relationship Id="rId52" Type="http://schemas.openxmlformats.org/officeDocument/2006/relationships/hyperlink" Target="https://beta.sam.gov/content/home" TargetMode="External"/><Relationship Id="rId60" Type="http://schemas.openxmlformats.org/officeDocument/2006/relationships/hyperlink" Target="https://www.acq.osd.mil/dpap/policy/policyvault/USA002493-19-DPC.pdf" TargetMode="External"/><Relationship Id="rId65" Type="http://schemas.openxmlformats.org/officeDocument/2006/relationships/hyperlink" Target="file:///\\home7.dir.ad.dla.mil\FHP0066\WPDOCS\Contract%20Opportunities" TargetMode="External"/><Relationship Id="rId73" Type="http://schemas.openxmlformats.org/officeDocument/2006/relationships/hyperlink" Target="https://beta.sam.gov/content/opportunities" TargetMode="External"/><Relationship Id="rId78" Type="http://schemas.openxmlformats.org/officeDocument/2006/relationships/hyperlink" Target="https://dlamil-my.dps.mil/personal/anne_burleigh_dla_mil/Documents/TECHNICAL%20AMENDMENTS%20TO%20DLAD%20REVISION%20DATED%20OCTOBER%20XX,%202021%20THROUGH%20PROCLTR%2021-XX%20Draft%209-14-21.docx" TargetMode="External"/><Relationship Id="rId81" Type="http://schemas.openxmlformats.org/officeDocument/2006/relationships/hyperlink" Target="https://www.acq.osd.mil/dpap/dars/dfars/html/current/216_5.htm" TargetMode="External"/><Relationship Id="rId86" Type="http://schemas.openxmlformats.org/officeDocument/2006/relationships/hyperlink" Target="http://www.dla.mil/Portals/104/Documents/J5StrategicPlansPolicy/PublicIssuances/i1211.pdf" TargetMode="External"/><Relationship Id="rId94" Type="http://schemas.openxmlformats.org/officeDocument/2006/relationships/hyperlink" Target="https://www.jccs.gov/wicap" TargetMode="External"/><Relationship Id="rId99" Type="http://schemas.openxmlformats.org/officeDocument/2006/relationships/hyperlink" Target="https://acc.dau.mil/adl/en-US/511355/file/80780/Guidebook%20for%20Contract%20Property%20Administration%20Dec%202014.pdf" TargetMode="External"/><Relationship Id="rId4" Type="http://schemas.openxmlformats.org/officeDocument/2006/relationships/hyperlink" Target="https://www.acq.osd.mil/dpap/cpic/cp/docs/USA001390-12_DoD_COR_Handbook_Signed.pdf" TargetMode="External"/><Relationship Id="rId9" Type="http://schemas.openxmlformats.org/officeDocument/2006/relationships/hyperlink" Target="https://beta.sam.gov/content/home" TargetMode="External"/><Relationship Id="rId13" Type="http://schemas.openxmlformats.org/officeDocument/2006/relationships/hyperlink" Target="https://beta.sam.gov/content/opportunities" TargetMode="External"/><Relationship Id="rId18" Type="http://schemas.openxmlformats.org/officeDocument/2006/relationships/hyperlink" Target="https://issue-p.dla.mil/Published_Issuances/Unliquidated%20Obligations%20(ULO)%20and%20Undelivered%20Orders%20(UDO)%20Management.pdf" TargetMode="External"/><Relationship Id="rId39" Type="http://schemas.openxmlformats.org/officeDocument/2006/relationships/hyperlink" Target="file:///\\home7.dir.ad.dla.mil\FHP0066\WPDOCS\Contract%20Opportunities" TargetMode="External"/><Relationship Id="rId34" Type="http://schemas.openxmlformats.org/officeDocument/2006/relationships/hyperlink" Target="https://beta.sam.gov/content/opportunities" TargetMode="External"/><Relationship Id="rId50" Type="http://schemas.openxmlformats.org/officeDocument/2006/relationships/hyperlink" Target="https://beta.sam.gov/content/opportunities" TargetMode="External"/><Relationship Id="rId55" Type="http://schemas.openxmlformats.org/officeDocument/2006/relationships/hyperlink" Target="file:///\\home7.dir.ad.dla.mil\FHP0066\WPDOCS\Contract%20Opportunities" TargetMode="External"/><Relationship Id="rId76" Type="http://schemas.openxmlformats.org/officeDocument/2006/relationships/hyperlink" Target="https://www.acq.osd.mil/dpap/policy/policyvault/USA002493-19-DPC.pdf" TargetMode="External"/><Relationship Id="rId97" Type="http://schemas.openxmlformats.org/officeDocument/2006/relationships/hyperlink" Target="http://dtic.mil/whs/directives/corres/pdf/416102p.pdf" TargetMode="External"/><Relationship Id="rId7" Type="http://schemas.openxmlformats.org/officeDocument/2006/relationships/hyperlink" Target="file:///\\home7.dir.ad.dla.mil\FHP0066\WPDOCS\Contract%20Opportunities" TargetMode="External"/><Relationship Id="rId71" Type="http://schemas.openxmlformats.org/officeDocument/2006/relationships/hyperlink" Target="http://www.fedbizopps.gov" TargetMode="External"/><Relationship Id="rId92" Type="http://schemas.openxmlformats.org/officeDocument/2006/relationships/hyperlink" Target="https://ibms.dape.dla.mil/wicap" TargetMode="External"/><Relationship Id="rId2" Type="http://schemas.openxmlformats.org/officeDocument/2006/relationships/hyperlink" Target="https://www.acquisition.gov/" TargetMode="External"/><Relationship Id="rId29" Type="http://schemas.openxmlformats.org/officeDocument/2006/relationships/hyperlink" Target="https://beta.sam.gov/content/opportunities" TargetMode="External"/><Relationship Id="rId24" Type="http://schemas.openxmlformats.org/officeDocument/2006/relationships/hyperlink" Target="https://beta.sam.gov/content/opportunities" TargetMode="External"/><Relationship Id="rId40" Type="http://schemas.openxmlformats.org/officeDocument/2006/relationships/hyperlink" Target="https://beta.sam.gov/content/opportunities" TargetMode="External"/><Relationship Id="rId45" Type="http://schemas.openxmlformats.org/officeDocument/2006/relationships/hyperlink" Target="https://sam.gov/content/opportunities" TargetMode="External"/><Relationship Id="rId66" Type="http://schemas.openxmlformats.org/officeDocument/2006/relationships/hyperlink" Target="https://beta.sam.gov/content/opportunities" TargetMode="External"/><Relationship Id="rId87" Type="http://schemas.openxmlformats.org/officeDocument/2006/relationships/hyperlink" Target="https://www.jccs.gov/SSDB/IBMS/Home.aspx" TargetMode="External"/><Relationship Id="rId61" Type="http://schemas.openxmlformats.org/officeDocument/2006/relationships/hyperlink" Target="https://beta.sam.gov/content/opportunities" TargetMode="External"/><Relationship Id="rId82" Type="http://schemas.openxmlformats.org/officeDocument/2006/relationships/hyperlink" Target="mailto:osd.pentagon.ousd-atl.mbx.cpic@mail.mil" TargetMode="External"/><Relationship Id="rId19" Type="http://schemas.openxmlformats.org/officeDocument/2006/relationships/hyperlink" Target="https://issue-p.dla.mil/Published_Issuances/DLAM%20ULO%20Mgmt_FINAL.pdf" TargetMode="External"/><Relationship Id="rId14" Type="http://schemas.openxmlformats.org/officeDocument/2006/relationships/hyperlink" Target="https://beta.sam.gov/content/opportunities" TargetMode="External"/><Relationship Id="rId30" Type="http://schemas.openxmlformats.org/officeDocument/2006/relationships/hyperlink" Target="https://beta.sam.gov/content/opportunities" TargetMode="External"/><Relationship Id="rId35" Type="http://schemas.openxmlformats.org/officeDocument/2006/relationships/hyperlink" Target="https://beta.sam.gov/content/home" TargetMode="External"/><Relationship Id="rId56" Type="http://schemas.openxmlformats.org/officeDocument/2006/relationships/hyperlink" Target="https://beta.sam.gov/content/opportunities" TargetMode="External"/><Relationship Id="rId77" Type="http://schemas.openxmlformats.org/officeDocument/2006/relationships/hyperlink" Target="https://www.acq.osd.mil/dpap/policy/policyvault/USA002493-19-DPC.pdf" TargetMode="External"/><Relationship Id="rId100" Type="http://schemas.openxmlformats.org/officeDocument/2006/relationships/hyperlink" Target="https://www.dau.mil/guidebooks/Shared%20Documents%20HTML/Guidebook%20for%20Contract%20Property%20Administration.aspx" TargetMode="External"/><Relationship Id="rId8" Type="http://schemas.openxmlformats.org/officeDocument/2006/relationships/hyperlink" Target="https://beta.sam.gov/content/opportunities" TargetMode="External"/><Relationship Id="rId51" Type="http://schemas.openxmlformats.org/officeDocument/2006/relationships/hyperlink" Target="https://beta.sam.gov/content/home" TargetMode="External"/><Relationship Id="rId72" Type="http://schemas.openxmlformats.org/officeDocument/2006/relationships/hyperlink" Target="https://beta.sam.gov/content/opportunities" TargetMode="External"/><Relationship Id="rId93" Type="http://schemas.openxmlformats.org/officeDocument/2006/relationships/hyperlink" Target="https://www.jccs.gov/wicap" TargetMode="External"/><Relationship Id="rId98" Type="http://schemas.openxmlformats.org/officeDocument/2006/relationships/hyperlink" Target="http://www.esd.whs.mil/Portals/54/Documents/DD/issuances/dodi/416102p.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sam.gov/content/home" TargetMode="External"/><Relationship Id="rId299" Type="http://schemas.openxmlformats.org/officeDocument/2006/relationships/header" Target="header46.xml"/><Relationship Id="rId21" Type="http://schemas.openxmlformats.org/officeDocument/2006/relationships/hyperlink" Target="https://www.dla.mil/HQ/Acquisition/Policy-and-Directives/" TargetMode="External"/><Relationship Id="rId63" Type="http://schemas.openxmlformats.org/officeDocument/2006/relationships/hyperlink" Target="https://issue-p.dla.mil/Published_Issuances/i5010.06.pdf" TargetMode="External"/><Relationship Id="rId159" Type="http://schemas.openxmlformats.org/officeDocument/2006/relationships/hyperlink" Target="https://sam.gov/content/opportunities" TargetMode="External"/><Relationship Id="rId324" Type="http://schemas.openxmlformats.org/officeDocument/2006/relationships/footer" Target="footer57.xml"/><Relationship Id="rId366" Type="http://schemas.openxmlformats.org/officeDocument/2006/relationships/hyperlink" Target="https://www.dau.edu/cop/pm/_layouts/15/WopiFrame.aspx?sourcedoc=/cop/pm/DAU%20Sponsored%20Documents/Warranty_Guide_Version_2.0.pdf&amp;action=default&amp;DefaultItemOpen=1" TargetMode="External"/><Relationship Id="rId170" Type="http://schemas.openxmlformats.org/officeDocument/2006/relationships/hyperlink" Target="https://www.aviationsuppliers.org/FAA-AC-00-56B" TargetMode="External"/><Relationship Id="rId226" Type="http://schemas.openxmlformats.org/officeDocument/2006/relationships/hyperlink" Target="https://issue-p.dla.mil/Published_Issuances/Contracting%20Officer%20(KO)%20Warrant%20Program%20with%20CAP%20changes.pdf" TargetMode="External"/><Relationship Id="rId433" Type="http://schemas.openxmlformats.org/officeDocument/2006/relationships/hyperlink" Target="https://dlamil.dps.mil/sites/P1/ebs/Pages/ONLINEHELP.aspx" TargetMode="External"/><Relationship Id="rId268" Type="http://schemas.openxmlformats.org/officeDocument/2006/relationships/hyperlink" Target="http://www.wdol.gov" TargetMode="External"/><Relationship Id="rId32" Type="http://schemas.openxmlformats.org/officeDocument/2006/relationships/hyperlink" Target="https://www.esd.whs.mil/Portals/54/Documents/DD/issuances/dodi/500072p.PDF?ver=Gz57VcITZqrt78aS_jH2Jg%3d%3d" TargetMode="External"/><Relationship Id="rId74" Type="http://schemas.openxmlformats.org/officeDocument/2006/relationships/footer" Target="footer3.xml"/><Relationship Id="rId128" Type="http://schemas.openxmlformats.org/officeDocument/2006/relationships/hyperlink" Target="https://sam.gov/content/opportunities" TargetMode="External"/><Relationship Id="rId335" Type="http://schemas.openxmlformats.org/officeDocument/2006/relationships/hyperlink" Target="https://www.esd.whs.mil/Portals/54/Documents/DD/issuances/dodi/764002p.pdf" TargetMode="External"/><Relationship Id="rId377" Type="http://schemas.openxmlformats.org/officeDocument/2006/relationships/hyperlink" Target="mailto:vsm.shipments@dcma.mil" TargetMode="External"/><Relationship Id="rId5" Type="http://schemas.openxmlformats.org/officeDocument/2006/relationships/customXml" Target="../customXml/item4.xml"/><Relationship Id="rId181" Type="http://schemas.openxmlformats.org/officeDocument/2006/relationships/header" Target="header20.xml"/><Relationship Id="rId237" Type="http://schemas.openxmlformats.org/officeDocument/2006/relationships/hyperlink" Target="https://issuances.dla.mil/Published_Issuances/Organic%20Manufacturing%20(OM).pdf" TargetMode="External"/><Relationship Id="rId402" Type="http://schemas.openxmlformats.org/officeDocument/2006/relationships/hyperlink" Target="https://www.dla.mil/Forms/" TargetMode="External"/><Relationship Id="rId279" Type="http://schemas.openxmlformats.org/officeDocument/2006/relationships/header" Target="header38.xml"/><Relationship Id="rId444" Type="http://schemas.openxmlformats.org/officeDocument/2006/relationships/hyperlink" Target="https://dlamil.dps.mil/sites/Acquisition/Shared%20Documents/J-72/Vaccination%20Deviation%20Flow%20Chart_Updaed_29OCT2021.pdf" TargetMode="External"/><Relationship Id="rId43" Type="http://schemas.openxmlformats.org/officeDocument/2006/relationships/hyperlink" Target="https://www.acq.osd.mil/dpap/cpic/cp/docs/USA002477-17_DoD_COR_Guidebook.pdf" TargetMode="External"/><Relationship Id="rId139" Type="http://schemas.openxmlformats.org/officeDocument/2006/relationships/header" Target="header15.xml"/><Relationship Id="rId290" Type="http://schemas.openxmlformats.org/officeDocument/2006/relationships/hyperlink" Target="https://www.acq.osd.mil/dpap/cpic/cp/docs/DBA_Waiver_Form.pdf" TargetMode="External"/><Relationship Id="rId304" Type="http://schemas.openxmlformats.org/officeDocument/2006/relationships/header" Target="header48.xml"/><Relationship Id="rId346" Type="http://schemas.openxmlformats.org/officeDocument/2006/relationships/header" Target="header60.xml"/><Relationship Id="rId388" Type="http://schemas.openxmlformats.org/officeDocument/2006/relationships/footer" Target="footer70.xml"/><Relationship Id="rId85" Type="http://schemas.openxmlformats.org/officeDocument/2006/relationships/hyperlink" Target="https://sam.gov/content/opportunities" TargetMode="External"/><Relationship Id="rId150" Type="http://schemas.openxmlformats.org/officeDocument/2006/relationships/hyperlink" Target="https://dlamil.dps.mil/sites/P1/ebs/Pages/ONLINEHELP.aspx" TargetMode="External"/><Relationship Id="rId192" Type="http://schemas.openxmlformats.org/officeDocument/2006/relationships/hyperlink" Target="https://www.ecfr.gov/cgi-bin/text-idx?SID=4d0380000d1d23054432423ef084c149&amp;mc=true&amp;node=sp48.1.13.13_15&amp;rgn=div6" TargetMode="External"/><Relationship Id="rId206" Type="http://schemas.openxmlformats.org/officeDocument/2006/relationships/hyperlink" Target="https://www.sprs.csd.disa.mil/pdf/SPRS_DataEvaluationCriteria.pdf" TargetMode="External"/><Relationship Id="rId413" Type="http://schemas.openxmlformats.org/officeDocument/2006/relationships/hyperlink" Target="https://www.esd.whs.mil/Portals/54/Documents/DD/issuances/dodi/520048p.PDF?ver=2020-03-06-100640-800" TargetMode="External"/><Relationship Id="rId248" Type="http://schemas.openxmlformats.org/officeDocument/2006/relationships/hyperlink" Target="https://www.medical.dla.mil/registration/consent/default.aspx" TargetMode="External"/><Relationship Id="rId455" Type="http://schemas.openxmlformats.org/officeDocument/2006/relationships/hyperlink" Target="https://www.dodcui.mil/Portals/109/Documents/Training%20Docs/21-S-0588%20cleared%20CUI%20Awareness%20Training%20Nov%202020.pdf?ver=eOMZuMPrdLXcnhS6egUe2w%3d%3d" TargetMode="External"/><Relationship Id="rId12" Type="http://schemas.openxmlformats.org/officeDocument/2006/relationships/comments" Target="comments.xml"/><Relationship Id="rId10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315" Type="http://schemas.openxmlformats.org/officeDocument/2006/relationships/footer" Target="footer54.xml"/><Relationship Id="rId357" Type="http://schemas.openxmlformats.org/officeDocument/2006/relationships/header" Target="header63.xml"/><Relationship Id="rId54" Type="http://schemas.openxmlformats.org/officeDocument/2006/relationships/hyperlink" Target="https://www.private.dacs.dla.mil/dacsrm/cs?func=llworkspace" TargetMode="External"/><Relationship Id="rId96" Type="http://schemas.openxmlformats.org/officeDocument/2006/relationships/hyperlink" Target="https://issue-p.dla.mil/Published_Issuances/Unliquidated%20Obligations%20(ULO)%20and%20Undelivered%20Orders%20(UDO)%20Management.pdf" TargetMode="External"/><Relationship Id="rId161" Type="http://schemas.openxmlformats.org/officeDocument/2006/relationships/hyperlink" Target="https://sam.gov/content/home" TargetMode="External"/><Relationship Id="rId217" Type="http://schemas.openxmlformats.org/officeDocument/2006/relationships/hyperlink" Target="https://dlamil.dps.mil/sites/Acquisition/Shared%20Documents/DoD%20Class%20Deviation%20-%20Economic%20Price%20Adjustment%20Clauses%20and%20DLAR%20Attachment%20October%205,%201995.pdf" TargetMode="External"/><Relationship Id="rId399" Type="http://schemas.openxmlformats.org/officeDocument/2006/relationships/header" Target="header78.xml"/><Relationship Id="rId259" Type="http://schemas.openxmlformats.org/officeDocument/2006/relationships/footer" Target="footer33.xml"/><Relationship Id="rId424" Type="http://schemas.openxmlformats.org/officeDocument/2006/relationships/hyperlink" Target="https://dlamil.dps.mil/Sites/Acquisition/Pages/default.aspx" TargetMode="External"/><Relationship Id="rId23" Type="http://schemas.openxmlformats.org/officeDocument/2006/relationships/hyperlink" Target="https://www.acquisition.gov/" TargetMode="External"/><Relationship Id="rId119" Type="http://schemas.openxmlformats.org/officeDocument/2006/relationships/header" Target="header9.xml"/><Relationship Id="rId270" Type="http://schemas.openxmlformats.org/officeDocument/2006/relationships/footer" Target="footer37.xml"/><Relationship Id="rId326"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65" Type="http://schemas.openxmlformats.org/officeDocument/2006/relationships/hyperlink" Target="https://www.acq.osd.mil/dpap/sa/Policies/docs/DoD_IGCE_for_SA_Handbook.pdf" TargetMode="External"/><Relationship Id="rId130" Type="http://schemas.openxmlformats.org/officeDocument/2006/relationships/hyperlink" Target="https://sam.gov/content/home" TargetMode="External"/><Relationship Id="rId368" Type="http://schemas.openxmlformats.org/officeDocument/2006/relationships/header" Target="header65.xml"/><Relationship Id="rId172" Type="http://schemas.openxmlformats.org/officeDocument/2006/relationships/hyperlink" Target="file:///\\home7.dir.ad.dla.mil\FHP0066\WPDOCS\Aviation%20Suppliers%20Association%20(ASA)%20website%20" TargetMode="External"/><Relationship Id="rId228" Type="http://schemas.openxmlformats.org/officeDocument/2006/relationships/hyperlink" Target="https://www.acq.osd.mil/dpap/dars/dfars/html/current/216_5.htm" TargetMode="External"/><Relationship Id="rId435" Type="http://schemas.openxmlformats.org/officeDocument/2006/relationships/hyperlink" Target="https://dlamil.dps.mil/sites/P1/ebs/Pages/ONLINEHELP.aspx" TargetMode="External"/><Relationship Id="rId281" Type="http://schemas.openxmlformats.org/officeDocument/2006/relationships/footer" Target="footer40.xml"/><Relationship Id="rId337" Type="http://schemas.openxmlformats.org/officeDocument/2006/relationships/hyperlink" Target="https://eadf.dcma.mil/ewam2/registration/setup.do" TargetMode="External"/><Relationship Id="rId34" Type="http://schemas.openxmlformats.org/officeDocument/2006/relationships/hyperlink" Target="https://wawftraining.eb.mil/piee-landing/" TargetMode="External"/><Relationship Id="rId76"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141" Type="http://schemas.openxmlformats.org/officeDocument/2006/relationships/footer" Target="footer15.xml"/><Relationship Id="rId379" Type="http://schemas.openxmlformats.org/officeDocument/2006/relationships/header" Target="header68.xml"/><Relationship Id="rId7" Type="http://schemas.openxmlformats.org/officeDocument/2006/relationships/styles" Target="styles.xml"/><Relationship Id="rId183" Type="http://schemas.openxmlformats.org/officeDocument/2006/relationships/footer" Target="footer20.xml"/><Relationship Id="rId239" Type="http://schemas.openxmlformats.org/officeDocument/2006/relationships/hyperlink" Target="https://issue-p.dla.mil/Published_Issuances/DLAI%205025.04,%20ICP%20-%20Fragility%20and%20Criticality%20(FaC)%20Policy.pdf" TargetMode="External"/><Relationship Id="rId390" Type="http://schemas.openxmlformats.org/officeDocument/2006/relationships/header" Target="header74.xml"/><Relationship Id="rId404" Type="http://schemas.openxmlformats.org/officeDocument/2006/relationships/hyperlink" Target="https://dlamil.dps.mil/teams/C12/N608/FormTemplates/SAAD%20(Alternate)%2010-27-21.pdf" TargetMode="External"/><Relationship Id="rId446" Type="http://schemas.openxmlformats.org/officeDocument/2006/relationships/hyperlink" Target="https://dlamil.dps.mil/sites/Intelligence/PublishingImages/cui/DoDI%205200.48%20-%20Controlled%20Unclassified%20Information%20%28CUI%29%20%28002%29.pdf" TargetMode="External"/><Relationship Id="rId250" Type="http://schemas.openxmlformats.org/officeDocument/2006/relationships/header" Target="header29.xml"/><Relationship Id="rId292" Type="http://schemas.openxmlformats.org/officeDocument/2006/relationships/header" Target="header42.xml"/><Relationship Id="rId306" Type="http://schemas.openxmlformats.org/officeDocument/2006/relationships/footer" Target="footer50.xml"/><Relationship Id="rId45" Type="http://schemas.openxmlformats.org/officeDocument/2006/relationships/hyperlink" Target="https://issue-p.dla.mil/Pages/ViewAllIssuances.aspx" TargetMode="External"/><Relationship Id="rId87" Type="http://schemas.openxmlformats.org/officeDocument/2006/relationships/hyperlink" Target="https://sam.gov/content/home" TargetMode="External"/><Relationship Id="rId110" Type="http://schemas.openxmlformats.org/officeDocument/2006/relationships/hyperlink" Target="https://dlamil.dps.mil/sites/InfoOps/CCIR/Forms/AllItems.aspx" TargetMode="External"/><Relationship Id="rId348" Type="http://schemas.openxmlformats.org/officeDocument/2006/relationships/header" Target="header61.xml"/><Relationship Id="rId152"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194" Type="http://schemas.openxmlformats.org/officeDocument/2006/relationships/header" Target="header24.xml"/><Relationship Id="rId208" Type="http://schemas.openxmlformats.org/officeDocument/2006/relationships/hyperlink" Target="https://www.sprs.csd.disa.mil/pdf/SPRS_Awardee.pdf" TargetMode="External"/><Relationship Id="rId415" Type="http://schemas.openxmlformats.org/officeDocument/2006/relationships/hyperlink" Target="https://issuances.dla.mil/Published_Issuances/Controlled%20Unclassified%20Information%20(CUI).pdf?ver=2020-03-06-100640-800" TargetMode="External"/><Relationship Id="rId457" Type="http://schemas.microsoft.com/office/2011/relationships/people" Target="people.xml"/><Relationship Id="rId261" Type="http://schemas.openxmlformats.org/officeDocument/2006/relationships/hyperlink" Target="http://farsite.hill.af.mil/reghtml/regs/far2afmcfars/fardfars/far/52_215.htm" TargetMode="External"/><Relationship Id="rId14" Type="http://schemas.microsoft.com/office/2016/09/relationships/commentsIds" Target="commentsIds.xml"/><Relationship Id="rId56" Type="http://schemas.openxmlformats.org/officeDocument/2006/relationships/hyperlink" Target="https://www.private.dacs.dla.mil/dacsrm/cs?func=llworkspace" TargetMode="External"/><Relationship Id="rId317" Type="http://schemas.openxmlformats.org/officeDocument/2006/relationships/footer" Target="footer55.xml"/><Relationship Id="rId359" Type="http://schemas.openxmlformats.org/officeDocument/2006/relationships/footer" Target="footer61.xml"/><Relationship Id="rId98"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121" Type="http://schemas.openxmlformats.org/officeDocument/2006/relationships/footer" Target="footer9.xml"/><Relationship Id="rId163" Type="http://schemas.openxmlformats.org/officeDocument/2006/relationships/header" Target="header18.xml"/><Relationship Id="rId219" Type="http://schemas.openxmlformats.org/officeDocument/2006/relationships/hyperlink" Target="https://dlamil.dps.mil/sites/Acquisition/Shared%20Documents/DoD%20Class%20Deviation%20-%20Economic%20Price%20Adjustment%20Clauses%20and%20DLAR%20Attachment%20October%205,%201995.pdf" TargetMode="External"/><Relationship Id="rId370" Type="http://schemas.openxmlformats.org/officeDocument/2006/relationships/footer" Target="footer63.xml"/><Relationship Id="rId426" Type="http://schemas.openxmlformats.org/officeDocument/2006/relationships/header" Target="header85.xml"/><Relationship Id="rId230" Type="http://schemas.openxmlformats.org/officeDocument/2006/relationships/hyperlink" Target="http://farsite.hill.af.mil/reghtml/regs/far2afmcfars/fardfars/far/16.htm" TargetMode="External"/><Relationship Id="rId25" Type="http://schemas.openxmlformats.org/officeDocument/2006/relationships/hyperlink" Target="https://issue-p.dla.mil/Pages/default.aspx" TargetMode="External"/><Relationship Id="rId67" Type="http://schemas.openxmlformats.org/officeDocument/2006/relationships/header" Target="header2.xml"/><Relationship Id="rId272" Type="http://schemas.openxmlformats.org/officeDocument/2006/relationships/footer" Target="footer38.xml"/><Relationship Id="rId328" Type="http://schemas.openxmlformats.org/officeDocument/2006/relationships/hyperlink" Target="https://www.section508.gov/" TargetMode="External"/><Relationship Id="rId132" Type="http://schemas.openxmlformats.org/officeDocument/2006/relationships/header" Target="header14.xml"/><Relationship Id="rId174" Type="http://schemas.openxmlformats.org/officeDocument/2006/relationships/hyperlink" Target="https://www.aviationsup" TargetMode="External"/><Relationship Id="rId381" Type="http://schemas.openxmlformats.org/officeDocument/2006/relationships/footer" Target="footer66.xml"/><Relationship Id="rId241" Type="http://schemas.openxmlformats.org/officeDocument/2006/relationships/hyperlink" Target="https://www.jccs.gov/SSDB/IBMS/Home.aspx" TargetMode="External"/><Relationship Id="rId437" Type="http://schemas.openxmlformats.org/officeDocument/2006/relationships/header" Target="header89.xml"/><Relationship Id="rId36" Type="http://schemas.openxmlformats.org/officeDocument/2006/relationships/hyperlink" Target="https://wawftraining.eb.mil/wbt/xhtml/wbt/jam/index.xhtml" TargetMode="External"/><Relationship Id="rId283" Type="http://schemas.openxmlformats.org/officeDocument/2006/relationships/footer" Target="footer41.xml"/><Relationship Id="rId339" Type="http://schemas.openxmlformats.org/officeDocument/2006/relationships/hyperlink" Target="https://pubmini.dcma.mil/CMT_View/CMT_View_Search.cfm" TargetMode="External"/><Relationship Id="rId78" Type="http://schemas.openxmlformats.org/officeDocument/2006/relationships/header" Target="header5.xml"/><Relationship Id="rId101" Type="http://schemas.openxmlformats.org/officeDocument/2006/relationships/hyperlink" Target="https://dlamil.dps.mil/sites/Acquisition/Shared%20Documents/CONTRACTOR%20CAC%20SOP%20J72.001.pdf" TargetMode="External"/><Relationship Id="rId143" Type="http://schemas.openxmlformats.org/officeDocument/2006/relationships/hyperlink" Target="http://farsite.hill.af.mil/reghtml/regs/other/dlad/part09.htm" TargetMode="External"/><Relationship Id="rId185" Type="http://schemas.openxmlformats.org/officeDocument/2006/relationships/header" Target="header21.xml"/><Relationship Id="rId350" Type="http://schemas.openxmlformats.org/officeDocument/2006/relationships/hyperlink" Target="http://www.esd.whs.mil/Portals/54/Documents/DD/issuances/dodi/416102p.pdf" TargetMode="External"/><Relationship Id="rId406" Type="http://schemas.openxmlformats.org/officeDocument/2006/relationships/image" Target="cid:image001.png@01D807E9.583803B0" TargetMode="External"/><Relationship Id="rId9" Type="http://schemas.openxmlformats.org/officeDocument/2006/relationships/webSettings" Target="webSettings.xml"/><Relationship Id="rId210" Type="http://schemas.openxmlformats.org/officeDocument/2006/relationships/hyperlink" Target="https://www.acq.osd.mil/dpap/policy/policyvault/USA001700-20-DPC.pdf" TargetMode="External"/><Relationship Id="rId392" Type="http://schemas.openxmlformats.org/officeDocument/2006/relationships/footer" Target="footer72.xml"/><Relationship Id="rId448" Type="http://schemas.openxmlformats.org/officeDocument/2006/relationships/hyperlink" Target="https://dlamil.dps.mil/sites/Intelligence/Shared%20Documents/DLAI%205200.48%20CUI.pdf" TargetMode="External"/><Relationship Id="rId252" Type="http://schemas.openxmlformats.org/officeDocument/2006/relationships/footer" Target="footer29.xml"/><Relationship Id="rId294" Type="http://schemas.openxmlformats.org/officeDocument/2006/relationships/header" Target="header43.xml"/><Relationship Id="rId308" Type="http://schemas.openxmlformats.org/officeDocument/2006/relationships/header" Target="header50.xml"/><Relationship Id="rId47" Type="http://schemas.openxmlformats.org/officeDocument/2006/relationships/hyperlink" Target="https://issue-p.dla.mil/Published_Issuances/Contracting%20Officer%20(KO)%20Warrant%20Program%20with%20CAP%20changes.pdf" TargetMode="External"/><Relationship Id="rId89" Type="http://schemas.openxmlformats.org/officeDocument/2006/relationships/hyperlink" Target="https://www.dibbs.bsm.dla.mil/" TargetMode="External"/><Relationship Id="rId112" Type="http://schemas.openxmlformats.org/officeDocument/2006/relationships/header" Target="header8.xml"/><Relationship Id="rId15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61" Type="http://schemas.openxmlformats.org/officeDocument/2006/relationships/footer" Target="footer62.xml"/><Relationship Id="rId196" Type="http://schemas.openxmlformats.org/officeDocument/2006/relationships/footer" Target="footer24.xml"/><Relationship Id="rId417" Type="http://schemas.openxmlformats.org/officeDocument/2006/relationships/header" Target="header80.xml"/><Relationship Id="rId16" Type="http://schemas.openxmlformats.org/officeDocument/2006/relationships/hyperlink" Target="https://www.dla.mil/HQ/Acquisition/Offers/DLAD.aspx" TargetMode="External"/><Relationship Id="rId221" Type="http://schemas.openxmlformats.org/officeDocument/2006/relationships/hyperlink" Target="http://farsite.hill.af.mil/reghtml/regs/far2afmcfars/fardfars/far/52_215.htm" TargetMode="External"/><Relationship Id="rId263" Type="http://schemas.openxmlformats.org/officeDocument/2006/relationships/hyperlink" Target="https://www.dla.mil/Portals/104/Documents/SmallBusiness/Checklist.pdf" TargetMode="External"/><Relationship Id="rId319" Type="http://schemas.openxmlformats.org/officeDocument/2006/relationships/hyperlink" Target="https://www.esd.whs.mil/Directives/issuances/dodi/" TargetMode="External"/><Relationship Id="rId58" Type="http://schemas.openxmlformats.org/officeDocument/2006/relationships/hyperlink" Target="https://www.dau.edu/" TargetMode="External"/><Relationship Id="rId123" Type="http://schemas.openxmlformats.org/officeDocument/2006/relationships/header" Target="header11.xml"/><Relationship Id="rId330" Type="http://schemas.openxmlformats.org/officeDocument/2006/relationships/hyperlink" Target="https://www.section508.gov/" TargetMode="External"/><Relationship Id="rId165" Type="http://schemas.openxmlformats.org/officeDocument/2006/relationships/footer" Target="footer18.xml"/><Relationship Id="rId372" Type="http://schemas.openxmlformats.org/officeDocument/2006/relationships/header" Target="header67.xml"/><Relationship Id="rId428" Type="http://schemas.openxmlformats.org/officeDocument/2006/relationships/footer" Target="footer81.xml"/><Relationship Id="rId232" Type="http://schemas.openxmlformats.org/officeDocument/2006/relationships/header" Target="header28.xml"/><Relationship Id="rId274" Type="http://schemas.openxmlformats.org/officeDocument/2006/relationships/hyperlink" Target="https://www.esd.whs.mil/Portals/54/Documents/DD/issuances/dodd/204003p.pdf" TargetMode="External"/><Relationship Id="rId27" Type="http://schemas.openxmlformats.org/officeDocument/2006/relationships/hyperlink" Target="https://dlamil.dps.mil/sites/Acquisition/Pages/DEVIATIONs.aspx" TargetMode="External"/><Relationship Id="rId69" Type="http://schemas.openxmlformats.org/officeDocument/2006/relationships/footer" Target="footer2.xml"/><Relationship Id="rId134" Type="http://schemas.openxmlformats.org/officeDocument/2006/relationships/footer" Target="footer14.xml"/><Relationship Id="rId80" Type="http://schemas.openxmlformats.org/officeDocument/2006/relationships/footer" Target="footer5.xml"/><Relationship Id="rId176" Type="http://schemas.openxmlformats.org/officeDocument/2006/relationships/hyperlink" Target="http://transonicaviation.com/" TargetMode="External"/><Relationship Id="rId341" Type="http://schemas.openxmlformats.org/officeDocument/2006/relationships/hyperlink" Target="https://issuances.dla.mil/Published_Issuances/Enterprise%20Status%20Post%20Award%20Request%20(PAR).pdf" TargetMode="External"/><Relationship Id="rId383" Type="http://schemas.openxmlformats.org/officeDocument/2006/relationships/header" Target="header70.xml"/><Relationship Id="rId439" Type="http://schemas.openxmlformats.org/officeDocument/2006/relationships/footer" Target="footer84.xml"/><Relationship Id="rId201" Type="http://schemas.openxmlformats.org/officeDocument/2006/relationships/hyperlink" Target="https://www.sprs.csd.disa.mil/pdf/SPRS_Government.pdf" TargetMode="External"/><Relationship Id="rId243" Type="http://schemas.openxmlformats.org/officeDocument/2006/relationships/hyperlink" Target="https://www.medical.dla.mil/Portal/" TargetMode="External"/><Relationship Id="rId285" Type="http://schemas.openxmlformats.org/officeDocument/2006/relationships/footer" Target="footer42.xml"/><Relationship Id="rId450" Type="http://schemas.openxmlformats.org/officeDocument/2006/relationships/hyperlink" Target="https://dlamil.dps.mil/sites/Intelligence/cui" TargetMode="External"/><Relationship Id="rId38" Type="http://schemas.openxmlformats.org/officeDocument/2006/relationships/hyperlink" Target="file:///\\home7.dir.ad.dla.mil\FHP0066\WPDOCS\DLA%20Today%20News%20-%20Website%20to%20act%20as%20clearinghouse%20for%20employee___files" TargetMode="External"/><Relationship Id="rId103" Type="http://schemas.openxmlformats.org/officeDocument/2006/relationships/hyperlink" Target="https://securityawareness.usalearning.gov/index.html" TargetMode="External"/><Relationship Id="rId310" Type="http://schemas.openxmlformats.org/officeDocument/2006/relationships/hyperlink" Target="https://cade.osd.mil/policy/csdr-timeline" TargetMode="External"/><Relationship Id="rId91" Type="http://schemas.openxmlformats.org/officeDocument/2006/relationships/hyperlink" Target="https://www.transactionservices.dla.mil/daashome/edi-vanlist-dla.asp" TargetMode="External"/><Relationship Id="rId145" Type="http://schemas.openxmlformats.org/officeDocument/2006/relationships/hyperlink" Target="http://farsite.hill.af.mil/reghtml/regs/other/dlad/part09.htm" TargetMode="External"/><Relationship Id="rId187" Type="http://schemas.openxmlformats.org/officeDocument/2006/relationships/footer" Target="footer21.xml"/><Relationship Id="rId352" Type="http://schemas.openxmlformats.org/officeDocument/2006/relationships/hyperlink" Target="https://www.dau.edu/guidebooks/Shared%20Documents%20HTML/Guidebook%20for%20Contract%20Property%20Administration.aspx" TargetMode="External"/><Relationship Id="rId394" Type="http://schemas.openxmlformats.org/officeDocument/2006/relationships/footer" Target="footer73.xml"/><Relationship Id="rId408" Type="http://schemas.openxmlformats.org/officeDocument/2006/relationships/hyperlink" Target="https://www.esd.whs.mil/Portals/54/Documents/DD/issuances/dodi/520048p.PDF?ver=2020-03-06-100640-800" TargetMode="External"/><Relationship Id="rId212" Type="http://schemas.openxmlformats.org/officeDocument/2006/relationships/hyperlink" Target="https://www.dla.mil/Portals/104/Documents/J7Acquisition/DPC_Application_Form_Sec-890_Pilot_Program.docx" TargetMode="External"/><Relationship Id="rId254" Type="http://schemas.openxmlformats.org/officeDocument/2006/relationships/header" Target="header31.xml"/><Relationship Id="rId49" Type="http://schemas.openxmlformats.org/officeDocument/2006/relationships/hyperlink" Target="https://issue-p.dla.mil/Pages/ViewAllIssuances.aspx" TargetMode="External"/><Relationship Id="rId114" Type="http://schemas.openxmlformats.org/officeDocument/2006/relationships/footer" Target="footer8.xml"/><Relationship Id="rId296" Type="http://schemas.openxmlformats.org/officeDocument/2006/relationships/header" Target="header44.xml"/><Relationship Id="rId60" Type="http://schemas.openxmlformats.org/officeDocument/2006/relationships/hyperlink" Target="https://dlamil.dps.mil/sites/Acquisition/Shared%20Documents/Acquisition%20Home%20Page/Template%20-%20Strategic%20Solution%20Analysis%2020180913.docx" TargetMode="External"/><Relationship Id="rId156"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198" Type="http://schemas.openxmlformats.org/officeDocument/2006/relationships/hyperlink" Target="https://www.sprs.csd.disa.mil/" TargetMode="External"/><Relationship Id="rId321" Type="http://schemas.openxmlformats.org/officeDocument/2006/relationships/header" Target="header55.xml"/><Relationship Id="rId363" Type="http://schemas.openxmlformats.org/officeDocument/2006/relationships/hyperlink" Target="https://issue-p.dla.mil/Published_Issuances/Stock%20Readiness.pdf" TargetMode="External"/><Relationship Id="rId419" Type="http://schemas.openxmlformats.org/officeDocument/2006/relationships/footer" Target="footer78.xml"/><Relationship Id="rId223" Type="http://schemas.openxmlformats.org/officeDocument/2006/relationships/hyperlink" Target="http://farsite.hill.af.mil/reghtml/regs/far2afmcfars/fardfars/far/16.htm" TargetMode="External"/><Relationship Id="rId430" Type="http://schemas.openxmlformats.org/officeDocument/2006/relationships/header" Target="header87.xml"/><Relationship Id="rId18" Type="http://schemas.openxmlformats.org/officeDocument/2006/relationships/hyperlink" Target="https://dlamil.dps.mil/Sites/Acquisition/Pages/default.aspx" TargetMode="External"/><Relationship Id="rId265" Type="http://schemas.openxmlformats.org/officeDocument/2006/relationships/footer" Target="footer35.xml"/><Relationship Id="rId125" Type="http://schemas.openxmlformats.org/officeDocument/2006/relationships/footer" Target="footer11.xml"/><Relationship Id="rId167" Type="http://schemas.openxmlformats.org/officeDocument/2006/relationships/hyperlink" Target="http://www.dla.mil/LandandMaritime/Business/Selling/Counterfeit-Detection-Avoidance-Program/" TargetMode="External"/><Relationship Id="rId332" Type="http://schemas.openxmlformats.org/officeDocument/2006/relationships/header" Target="header57.xml"/><Relationship Id="rId374" Type="http://schemas.openxmlformats.org/officeDocument/2006/relationships/hyperlink" Target="https://www.dau.edu/guidebooks/Shared%20Documents%20HTML/Guidebook%20for%20Contract%20Property%20Administration.aspx" TargetMode="External"/><Relationship Id="rId71"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34" Type="http://schemas.openxmlformats.org/officeDocument/2006/relationships/footer" Target="footer28.xml"/><Relationship Id="rId2" Type="http://schemas.openxmlformats.org/officeDocument/2006/relationships/customXml" Target="../customXml/item1.xml"/><Relationship Id="rId29" Type="http://schemas.openxmlformats.org/officeDocument/2006/relationships/hyperlink" Target="https://www.private.dacs.dla.mil/dacsrm/cs?func=llworkspace" TargetMode="External"/><Relationship Id="rId255" Type="http://schemas.openxmlformats.org/officeDocument/2006/relationships/header" Target="header32.xml"/><Relationship Id="rId27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97" Type="http://schemas.openxmlformats.org/officeDocument/2006/relationships/footer" Target="footer46.xml"/><Relationship Id="rId441" Type="http://schemas.openxmlformats.org/officeDocument/2006/relationships/hyperlink" Target="https://dlamil.dps.mil/sites/Acquisition/Shared%20Documents/J-72/4_%20Attachment_A-2_Denied_Data_Requests_Template_with_2-Added_Columns.xlsx" TargetMode="External"/><Relationship Id="rId40" Type="http://schemas.openxmlformats.org/officeDocument/2006/relationships/hyperlink" Target="https://issue-p.dla.mil/Published_Issuances/COR%20PROGRAM%20CHANGE%201.pdf" TargetMode="External"/><Relationship Id="rId115" Type="http://schemas.openxmlformats.org/officeDocument/2006/relationships/hyperlink" Target="https://sam.gov/content/opportunities" TargetMode="External"/><Relationship Id="rId136" Type="http://schemas.openxmlformats.org/officeDocument/2006/relationships/hyperlink" Target="https://www.abilityone.gov/procurement_list/services_commodity.html" TargetMode="External"/><Relationship Id="rId157"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178" Type="http://schemas.openxmlformats.org/officeDocument/2006/relationships/hyperlink" Target="https://www.iaqg.org/oasis/login" TargetMode="External"/><Relationship Id="rId301" Type="http://schemas.openxmlformats.org/officeDocument/2006/relationships/footer" Target="footer48.xml"/><Relationship Id="rId322" Type="http://schemas.openxmlformats.org/officeDocument/2006/relationships/footer" Target="footer56.xml"/><Relationship Id="rId343" Type="http://schemas.openxmlformats.org/officeDocument/2006/relationships/hyperlink" Target="https://eadf.dcma.mil/ewam2/registration/setup.do" TargetMode="External"/><Relationship Id="rId364"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61" Type="http://schemas.openxmlformats.org/officeDocument/2006/relationships/hyperlink" Target="https://dlamil.dps.mil/sites/Acquisition/Shared%20Documents/Acquisition%20Home%20Page/Template%20-%20Strategic%20Solution%20Analysis%2020180913.docx" TargetMode="External"/><Relationship Id="rId82" Type="http://schemas.openxmlformats.org/officeDocument/2006/relationships/hyperlink" Target="https://www.dibbs.bsm.dla.mil/" TargetMode="External"/><Relationship Id="rId199" Type="http://schemas.openxmlformats.org/officeDocument/2006/relationships/hyperlink" Target="https://www.sprs.csd.disa.mil/pdf/SPRS_Awardee.pdf" TargetMode="External"/><Relationship Id="rId203" Type="http://schemas.openxmlformats.org/officeDocument/2006/relationships/hyperlink" Target="https://www.sprs.csd.disa.mil/pdf/SPRS_Awardee.pdf" TargetMode="External"/><Relationship Id="rId385" Type="http://schemas.openxmlformats.org/officeDocument/2006/relationships/header" Target="header71.xml"/><Relationship Id="rId19" Type="http://schemas.openxmlformats.org/officeDocument/2006/relationships/hyperlink" Target="https://dlamil.dps.mil/Sites/Acquisition/Pages/default.aspx" TargetMode="External"/><Relationship Id="rId22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guaranteed%20Minimum%20%28GM%29" TargetMode="External"/><Relationship Id="rId245" Type="http://schemas.openxmlformats.org/officeDocument/2006/relationships/hyperlink" Target="https://ibms.dape.dla.mil/wicap" TargetMode="External"/><Relationship Id="rId266" Type="http://schemas.openxmlformats.org/officeDocument/2006/relationships/header" Target="header34.xml"/><Relationship Id="rId287" Type="http://schemas.openxmlformats.org/officeDocument/2006/relationships/footer" Target="footer43.xml"/><Relationship Id="rId410" Type="http://schemas.openxmlformats.org/officeDocument/2006/relationships/hyperlink" Target="https://issuances.dla.mil/Published_Issuances/Controlled%20Unclassified%20Information%20(CUI).pdf?ver=2020-03-06-100640-800" TargetMode="External"/><Relationship Id="rId431" Type="http://schemas.openxmlformats.org/officeDocument/2006/relationships/footer" Target="footer82.xml"/><Relationship Id="rId452" Type="http://schemas.openxmlformats.org/officeDocument/2006/relationships/hyperlink" Target="https://www.bing.com/search?q=categories%3A+https%3A%2F%2Fwww.archives.gov%2Fcui%2Fregistry%2Fcategorylist&amp;src=IE-SearchBox&amp;FORM=IESR3N" TargetMode="External"/><Relationship Id="rId30" Type="http://schemas.openxmlformats.org/officeDocument/2006/relationships/hyperlink" Target="https://www.private.dacs.dla.mil/dacsrm/cs?func=llworkspace" TargetMode="External"/><Relationship Id="rId10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26" Type="http://schemas.openxmlformats.org/officeDocument/2006/relationships/footer" Target="footer12.xml"/><Relationship Id="rId147" Type="http://schemas.openxmlformats.org/officeDocument/2006/relationships/hyperlink" Target="https://pep1.bsm.dla.mil/irj/portal" TargetMode="External"/><Relationship Id="rId168" Type="http://schemas.openxmlformats.org/officeDocument/2006/relationships/hyperlink" Target="https://www.dla.mil/Portals/104/Documents/J5StrategicPlansPolicy/PublicIssuances/i1211.pdf" TargetMode="External"/><Relationship Id="rId312" Type="http://schemas.openxmlformats.org/officeDocument/2006/relationships/header" Target="header51.xml"/><Relationship Id="rId333" Type="http://schemas.openxmlformats.org/officeDocument/2006/relationships/header" Target="header58.xml"/><Relationship Id="rId354" Type="http://schemas.openxmlformats.org/officeDocument/2006/relationships/hyperlink" Target="http://dtic.mil/whs/directives/corres/pdf/416102p.pdf" TargetMode="External"/><Relationship Id="rId51" Type="http://schemas.openxmlformats.org/officeDocument/2006/relationships/hyperlink" Target="https://issue-p.dla.mil/Published_Issuances/Government%20Purchase%20Card%20Program%20(GPC).pdf" TargetMode="External"/><Relationship Id="rId72" Type="http://schemas.openxmlformats.org/officeDocument/2006/relationships/header" Target="header3.xml"/><Relationship Id="rId93" Type="http://schemas.openxmlformats.org/officeDocument/2006/relationships/hyperlink" Target="https://www.acq.osd.mil/dpap/policy/policyvault/USA000991-20-DPC.pdf" TargetMode="External"/><Relationship Id="rId189" Type="http://schemas.openxmlformats.org/officeDocument/2006/relationships/hyperlink" Target="https://www.ecfr.gov/cgi-bin/text-idx?SID=4d0380000d1d23054432423ef084c149&amp;mc=true&amp;node=sp48.1.13.13_15&amp;rgn=div6" TargetMode="External"/><Relationship Id="rId375" Type="http://schemas.openxmlformats.org/officeDocument/2006/relationships/hyperlink" Target="http://www.unece.org/trans/danger/publi/adr/adr2007/07ContentsE.html" TargetMode="External"/><Relationship Id="rId396" Type="http://schemas.openxmlformats.org/officeDocument/2006/relationships/header" Target="header77.xml"/><Relationship Id="rId3" Type="http://schemas.openxmlformats.org/officeDocument/2006/relationships/customXml" Target="../customXml/item2.xml"/><Relationship Id="rId214" Type="http://schemas.openxmlformats.org/officeDocument/2006/relationships/header" Target="header26.xml"/><Relationship Id="rId235" Type="http://schemas.openxmlformats.org/officeDocument/2006/relationships/hyperlink" Target="https://hqc.dla.mil/stewardship/Documents/DLA_Manual_Outbound_MIPR_%20Procedures_Final.pdf" TargetMode="External"/><Relationship Id="rId256" Type="http://schemas.openxmlformats.org/officeDocument/2006/relationships/footer" Target="footer31.xml"/><Relationship Id="rId277" Type="http://schemas.openxmlformats.org/officeDocument/2006/relationships/hyperlink" Target="mailto:DLAJ344DataCustodian@dla.mil" TargetMode="External"/><Relationship Id="rId298" Type="http://schemas.openxmlformats.org/officeDocument/2006/relationships/header" Target="header45.xml"/><Relationship Id="rId400" Type="http://schemas.openxmlformats.org/officeDocument/2006/relationships/footer" Target="footer76.xml"/><Relationship Id="rId421" Type="http://schemas.openxmlformats.org/officeDocument/2006/relationships/header" Target="header82.xml"/><Relationship Id="rId442" Type="http://schemas.openxmlformats.org/officeDocument/2006/relationships/hyperlink" Target="https://dlamil.dps.mil/sites/Acquisition/Shared%20Documents/Forms/AllItems.aspx?viewid=e9b41126%2Dd28f%2D4f87%2Da9f7%2Dddf914a82406&amp;id=%2Fsites%2FAcquisition%2FShared%20Documents%2FGuaranteed%20Minimum" TargetMode="External"/><Relationship Id="rId116" Type="http://schemas.openxmlformats.org/officeDocument/2006/relationships/hyperlink" Target="https://sam.gov/content/opportunities" TargetMode="External"/><Relationship Id="rId137" Type="http://schemas.openxmlformats.org/officeDocument/2006/relationships/hyperlink" Target="https://www.fedmall.mil/" TargetMode="External"/><Relationship Id="rId158" Type="http://schemas.openxmlformats.org/officeDocument/2006/relationships/hyperlink" Target="https://sam.gov/content/opportunities" TargetMode="External"/><Relationship Id="rId302" Type="http://schemas.openxmlformats.org/officeDocument/2006/relationships/header" Target="header47.xml"/><Relationship Id="rId323" Type="http://schemas.openxmlformats.org/officeDocument/2006/relationships/header" Target="header56.xml"/><Relationship Id="rId344" Type="http://schemas.openxmlformats.org/officeDocument/2006/relationships/hyperlink" Target="mailto:FAPIISInbox@dla.mil" TargetMode="External"/><Relationship Id="rId20" Type="http://schemas.openxmlformats.org/officeDocument/2006/relationships/hyperlink" Target="https://www.dla.mil/HQ/Acquisition/Policy-and-Directives/" TargetMode="External"/><Relationship Id="rId41" Type="http://schemas.openxmlformats.org/officeDocument/2006/relationships/hyperlink" Target="https://issue-p.dla.mil/Published_Issuances/COR%20PROGRAM%20CHANGE%201.pdf" TargetMode="External"/><Relationship Id="rId62" Type="http://schemas.openxmlformats.org/officeDocument/2006/relationships/hyperlink" Target="https://issue-p.dla.mil/Published_Issuances/i5010.06.pdf" TargetMode="External"/><Relationship Id="rId83" Type="http://schemas.openxmlformats.org/officeDocument/2006/relationships/hyperlink" Target="https://www.dibbs.bsm.dla.mil/" TargetMode="External"/><Relationship Id="rId179" Type="http://schemas.openxmlformats.org/officeDocument/2006/relationships/hyperlink" Target="https://www.iaqg.org/oasis/login" TargetMode="External"/><Relationship Id="rId365"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386" Type="http://schemas.openxmlformats.org/officeDocument/2006/relationships/footer" Target="footer69.xml"/><Relationship Id="rId190" Type="http://schemas.openxmlformats.org/officeDocument/2006/relationships/hyperlink" Target="https://issuances.dla.mil/Published_Issuances/Government%20Purchase%20Card%20Program%20(GPC).pdf" TargetMode="External"/><Relationship Id="rId204" Type="http://schemas.openxmlformats.org/officeDocument/2006/relationships/hyperlink" Target="https://www.sprs.csd.disa.mil/pdf/SPRS_Awardee.pdf" TargetMode="External"/><Relationship Id="rId22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guaranteed%20Minimum%20%28GM%29" TargetMode="External"/><Relationship Id="rId246" Type="http://schemas.openxmlformats.org/officeDocument/2006/relationships/hyperlink" Target="https://ibms.dape.dla.mil/wicap" TargetMode="External"/><Relationship Id="rId267" Type="http://schemas.openxmlformats.org/officeDocument/2006/relationships/footer" Target="footer36.xml"/><Relationship Id="rId288" Type="http://schemas.openxmlformats.org/officeDocument/2006/relationships/hyperlink" Target="https://www.acq.osd.mil/dpap/cpic/cp/waivers_for_defense_base_act_insurance.html" TargetMode="External"/><Relationship Id="rId411" Type="http://schemas.openxmlformats.org/officeDocument/2006/relationships/hyperlink" Target="https://issuances.dla.mil/Published_Issuances/Controlled%20Unclassified%20Information%20(CUI).pdf?ver=2020-03-06-100640-800" TargetMode="External"/><Relationship Id="rId432" Type="http://schemas.openxmlformats.org/officeDocument/2006/relationships/hyperlink" Target="https://dlamil.dps.mil/sites/P1/ebs/Pages/ONLINEHELP.aspx" TargetMode="External"/><Relationship Id="rId453" Type="http://schemas.openxmlformats.org/officeDocument/2006/relationships/hyperlink" Target="https://www.bing.com/search?q=categories%3A+https%3A%2F%2Fwww.archives.gov%2Fcui%2Fregistry%2Fcategorylist&amp;src=IE-SearchBox&amp;FORM=IESR3N" TargetMode="External"/><Relationship Id="rId10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27" Type="http://schemas.openxmlformats.org/officeDocument/2006/relationships/hyperlink" Target="https://sam.gov/content/opportunities" TargetMode="External"/><Relationship Id="rId313" Type="http://schemas.openxmlformats.org/officeDocument/2006/relationships/header" Target="header52.xml"/><Relationship Id="rId10" Type="http://schemas.openxmlformats.org/officeDocument/2006/relationships/footnotes" Target="footnotes.xml"/><Relationship Id="rId31" Type="http://schemas.openxmlformats.org/officeDocument/2006/relationships/hyperlink" Target="https://issue-p.dla.mil/Published_Issuances/5025.03.pdf" TargetMode="External"/><Relationship Id="rId52" Type="http://schemas.openxmlformats.org/officeDocument/2006/relationships/hyperlink" Target="https://issue-p.dla.mil/Published_Issuances/Government%20Purchase%20Card%20Program%20(GPC).pdf" TargetMode="External"/><Relationship Id="rId73" Type="http://schemas.openxmlformats.org/officeDocument/2006/relationships/header" Target="header4.xml"/><Relationship Id="rId94" Type="http://schemas.openxmlformats.org/officeDocument/2006/relationships/hyperlink" Target="http://www.dla.mil/LandandMaritime/Business/Selling/Counterfeit-Detection-Avoidance-Program/" TargetMode="External"/><Relationship Id="rId148" Type="http://schemas.openxmlformats.org/officeDocument/2006/relationships/hyperlink" Target="https://pep1.bsm.dla.mil/irj/portal" TargetMode="External"/><Relationship Id="rId169" Type="http://schemas.openxmlformats.org/officeDocument/2006/relationships/hyperlink" Target="https://www.dla.mil/Portals/104/Documents/J5StrategicPlansPolicy/PublicIssuances/i1211.pdf" TargetMode="External"/><Relationship Id="rId334" Type="http://schemas.openxmlformats.org/officeDocument/2006/relationships/hyperlink" Target="https://www.esd.whs.mil/Portals/54/Documents/DD/issuances/dodi/764002p.pdf" TargetMode="External"/><Relationship Id="rId355" Type="http://schemas.openxmlformats.org/officeDocument/2006/relationships/hyperlink" Target="http://www.dtic.mil/whs/directives/corres/pdf/416021_vol2.pdf" TargetMode="External"/><Relationship Id="rId376" Type="http://schemas.openxmlformats.org/officeDocument/2006/relationships/hyperlink" Target="https://www.ustranscom.mil/dtr/part-ii/dtr_part_ii_203.pdf" TargetMode="External"/><Relationship Id="rId397" Type="http://schemas.openxmlformats.org/officeDocument/2006/relationships/footer" Target="footer74.xml"/><Relationship Id="rId4" Type="http://schemas.openxmlformats.org/officeDocument/2006/relationships/customXml" Target="../customXml/item3.xml"/><Relationship Id="rId180" Type="http://schemas.openxmlformats.org/officeDocument/2006/relationships/header" Target="header19.xml"/><Relationship Id="rId215" Type="http://schemas.openxmlformats.org/officeDocument/2006/relationships/footer" Target="footer25.xml"/><Relationship Id="rId236" Type="http://schemas.openxmlformats.org/officeDocument/2006/relationships/hyperlink" Target="https://hqc.dla.mil/stewardship/Documents/DLA_Manual_Outbound_MIPR_%20Procedures_Final.pdf" TargetMode="External"/><Relationship Id="rId257" Type="http://schemas.openxmlformats.org/officeDocument/2006/relationships/footer" Target="footer32.xml"/><Relationship Id="rId278" Type="http://schemas.openxmlformats.org/officeDocument/2006/relationships/header" Target="header37.xml"/><Relationship Id="rId401" Type="http://schemas.openxmlformats.org/officeDocument/2006/relationships/hyperlink" Target="https://www.dla.mil/Forms/" TargetMode="External"/><Relationship Id="rId422" Type="http://schemas.openxmlformats.org/officeDocument/2006/relationships/header" Target="header83.xml"/><Relationship Id="rId443" Type="http://schemas.openxmlformats.org/officeDocument/2006/relationships/hyperlink" Target="https://dlamil.dps.mil/sites/Acquisition/Shared%20Documents/Forms/AllItems.aspx?viewid=e9b41126%2Dd28f%2D4f87%2Da9f7%2Dddf914a82406&amp;id=%2Fsites%2FAcquisition%2FShared%20Documents%2FGuaranteed%20Minimum" TargetMode="External"/><Relationship Id="rId303" Type="http://schemas.openxmlformats.org/officeDocument/2006/relationships/footer" Target="footer49.xml"/><Relationship Id="rId42" Type="http://schemas.openxmlformats.org/officeDocument/2006/relationships/hyperlink" Target="https://www.acq.osd.mil/dpap/cpic/cp/docs/USA002477-17_DoD_COR_Guidebook.pdf" TargetMode="External"/><Relationship Id="rId84" Type="http://schemas.openxmlformats.org/officeDocument/2006/relationships/hyperlink" Target="https://sam.gov/content/opportunities" TargetMode="External"/><Relationship Id="rId138" Type="http://schemas.openxmlformats.org/officeDocument/2006/relationships/hyperlink" Target="https://www.fedmall.mil/" TargetMode="External"/><Relationship Id="rId345" Type="http://schemas.openxmlformats.org/officeDocument/2006/relationships/header" Target="header59.xml"/><Relationship Id="rId387" Type="http://schemas.openxmlformats.org/officeDocument/2006/relationships/header" Target="header72.xml"/><Relationship Id="rId191" Type="http://schemas.openxmlformats.org/officeDocument/2006/relationships/hyperlink" Target="https://issuances.dla.mil/Published_Issuances/Government%20Purchase%20Card%20Program%20(GPC).pdf" TargetMode="External"/><Relationship Id="rId205" Type="http://schemas.openxmlformats.org/officeDocument/2006/relationships/hyperlink" Target="file:///\\home7.dir.ad.dla.mil\FHP0066\WPDOCS\SPRS%20Evaluation%20Criteria" TargetMode="External"/><Relationship Id="rId247" Type="http://schemas.openxmlformats.org/officeDocument/2006/relationships/hyperlink" Target="https://www.medical.dla.mil/registration/consent/default.aspx" TargetMode="External"/><Relationship Id="rId412" Type="http://schemas.openxmlformats.org/officeDocument/2006/relationships/hyperlink" Target="https://www.esd.whs.mil/Portals/54/Documents/DD/issuances/dodi/520048p.PDF?ver=2020-03-06-100640-800" TargetMode="External"/><Relationship Id="rId10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289" Type="http://schemas.openxmlformats.org/officeDocument/2006/relationships/hyperlink" Target="https://www.acq.osd.mil/dpap/cpic/cp/waivers_for_defense_base_act_insurance.html" TargetMode="External"/><Relationship Id="rId454" Type="http://schemas.openxmlformats.org/officeDocument/2006/relationships/hyperlink" Target="https://www.dodcui.mil/Portals/109/Documents/Training%20Docs/21-S-0588%20cleared%20CUI%20Awareness%20Training%20Nov%202020.pdf?ver=eOMZuMPrdLXcnhS6egUe2w%3d%3d" TargetMode="External"/><Relationship Id="rId11" Type="http://schemas.openxmlformats.org/officeDocument/2006/relationships/endnotes" Target="endnotes.xml"/><Relationship Id="rId53" Type="http://schemas.openxmlformats.org/officeDocument/2006/relationships/hyperlink" Target="https://www.private.dacs.dla.mil/dacsrm/cs?func=llworkspace" TargetMode="External"/><Relationship Id="rId149" Type="http://schemas.openxmlformats.org/officeDocument/2006/relationships/hyperlink" Target="https://pep1.bsm.dla.mil/irj/portal" TargetMode="External"/><Relationship Id="rId314" Type="http://schemas.openxmlformats.org/officeDocument/2006/relationships/footer" Target="footer53.xml"/><Relationship Id="rId356" Type="http://schemas.openxmlformats.org/officeDocument/2006/relationships/header" Target="header62.xml"/><Relationship Id="rId398" Type="http://schemas.openxmlformats.org/officeDocument/2006/relationships/footer" Target="footer75.xml"/><Relationship Id="rId95" Type="http://schemas.openxmlformats.org/officeDocument/2006/relationships/hyperlink" Target="http://www.dla.mil/LandandMaritime/Business/Selling/Counterfeit-Detection-Avoidance-Program/" TargetMode="External"/><Relationship Id="rId160" Type="http://schemas.openxmlformats.org/officeDocument/2006/relationships/hyperlink" Target="https://sam.gov/content/home" TargetMode="External"/><Relationship Id="rId216" Type="http://schemas.openxmlformats.org/officeDocument/2006/relationships/footer" Target="footer26.xml"/><Relationship Id="rId423" Type="http://schemas.openxmlformats.org/officeDocument/2006/relationships/footer" Target="footer79.xml"/><Relationship Id="rId258" Type="http://schemas.openxmlformats.org/officeDocument/2006/relationships/header" Target="header33.xml"/><Relationship Id="rId22" Type="http://schemas.openxmlformats.org/officeDocument/2006/relationships/hyperlink" Target="https://www.acquisition.gov/" TargetMode="External"/><Relationship Id="rId64" Type="http://schemas.openxmlformats.org/officeDocument/2006/relationships/hyperlink" Target="https://www.acq.osd.mil/dpap/sa/Policies/docs/DoD_IGCE_for_SA_Handbook.pdf" TargetMode="External"/><Relationship Id="rId118" Type="http://schemas.openxmlformats.org/officeDocument/2006/relationships/hyperlink" Target="https://sam.gov/content/home" TargetMode="External"/><Relationship Id="rId325"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367" Type="http://schemas.openxmlformats.org/officeDocument/2006/relationships/hyperlink" Target="https://www.dau.edu/cop/pm/_layouts/15/WopiFrame.aspx?sourcedoc=/cop/pm/DAU%20Sponsored%20Documents/Warranty_Guide_Version_2.0.pdf&amp;action=default&amp;DefaultItemOpen=1" TargetMode="External"/><Relationship Id="rId171" Type="http://schemas.openxmlformats.org/officeDocument/2006/relationships/hyperlink" Target="https://www.aviationsuppliers.org/FAA-AC-00-56B" TargetMode="External"/><Relationship Id="rId227" Type="http://schemas.openxmlformats.org/officeDocument/2006/relationships/hyperlink" Target="https://issue-p.dla.mil/Published_Issuances/Contracting%20Officer%20(KO)%20Warrant%20Program%20with%20CAP%20changes.pdf" TargetMode="External"/><Relationship Id="rId269" Type="http://schemas.openxmlformats.org/officeDocument/2006/relationships/header" Target="header35.xml"/><Relationship Id="rId434" Type="http://schemas.openxmlformats.org/officeDocument/2006/relationships/hyperlink" Target="https://dlamil.dps.mil/sites/P1/ebs/Pages/ONLINEHELP.aspx" TargetMode="External"/><Relationship Id="rId33" Type="http://schemas.openxmlformats.org/officeDocument/2006/relationships/hyperlink" Target="https://www.esd.whs.mil/Portals/54/Documents/DD/issuances/dodi/500072p.PDF?ver=Gz57VcITZqrt78aS_jH2Jg%3d%3d" TargetMode="External"/><Relationship Id="rId129" Type="http://schemas.openxmlformats.org/officeDocument/2006/relationships/hyperlink" Target="https://sam.gov/content/home" TargetMode="External"/><Relationship Id="rId280" Type="http://schemas.openxmlformats.org/officeDocument/2006/relationships/footer" Target="footer39.xml"/><Relationship Id="rId336" Type="http://schemas.openxmlformats.org/officeDocument/2006/relationships/hyperlink" Target="https://eadf.dcma.mil/ewam2/registration/setup.do" TargetMode="External"/><Relationship Id="rId75" Type="http://schemas.openxmlformats.org/officeDocument/2006/relationships/footer" Target="footer4.xml"/><Relationship Id="rId140" Type="http://schemas.openxmlformats.org/officeDocument/2006/relationships/header" Target="header16.xml"/><Relationship Id="rId182" Type="http://schemas.openxmlformats.org/officeDocument/2006/relationships/footer" Target="footer19.xml"/><Relationship Id="rId378" Type="http://schemas.openxmlformats.org/officeDocument/2006/relationships/hyperlink" Target="https://www.dcma.mil/WBT/sir/" TargetMode="External"/><Relationship Id="rId403" Type="http://schemas.openxmlformats.org/officeDocument/2006/relationships/hyperlink" Target="http://farsite.hill.af.mil/reghtml/regs/far2afmcfars/fardfars/far/06.htm" TargetMode="External"/><Relationship Id="rId6" Type="http://schemas.openxmlformats.org/officeDocument/2006/relationships/numbering" Target="numbering.xml"/><Relationship Id="rId238" Type="http://schemas.openxmlformats.org/officeDocument/2006/relationships/hyperlink" Target="https://issuances.dla.mil/Published_Issuances/Organic%20Manufacturing%20(OM).pdf)" TargetMode="External"/><Relationship Id="rId445" Type="http://schemas.openxmlformats.org/officeDocument/2006/relationships/hyperlink" Target="https://dlamil.dps.mil/sites/Acquisition/Shared%20Documents/J-72/Vaccination%20Deviation%20Flow%20Chart_Updated_29OCT2021.pdf" TargetMode="External"/><Relationship Id="rId291" Type="http://schemas.openxmlformats.org/officeDocument/2006/relationships/hyperlink" Target="https://www.acq.osd.mil/dpap/cpic/cp/docs/DBA_Waiver_Form.pdf" TargetMode="External"/><Relationship Id="rId305" Type="http://schemas.openxmlformats.org/officeDocument/2006/relationships/header" Target="header49.xml"/><Relationship Id="rId347" Type="http://schemas.openxmlformats.org/officeDocument/2006/relationships/footer" Target="footer58.xml"/><Relationship Id="rId44" Type="http://schemas.openxmlformats.org/officeDocument/2006/relationships/hyperlink" Target="https://issue-p.dla.mil/Published_Issuances/DLAM%205025.06%20Automated%20Procurement%20System%20Internal%20Control%20(APSIC).pdf" TargetMode="External"/><Relationship Id="rId86" Type="http://schemas.openxmlformats.org/officeDocument/2006/relationships/hyperlink" Target="https://sam.gov/content/home" TargetMode="External"/><Relationship Id="rId151" Type="http://schemas.openxmlformats.org/officeDocument/2006/relationships/hyperlink" Target="https://dlamil.dps.mil/sites/P1/ebs/Pages/ONLINEHELP.aspx" TargetMode="External"/><Relationship Id="rId389" Type="http://schemas.openxmlformats.org/officeDocument/2006/relationships/header" Target="header73.xml"/><Relationship Id="rId193" Type="http://schemas.openxmlformats.org/officeDocument/2006/relationships/header" Target="header23.xml"/><Relationship Id="rId207" Type="http://schemas.openxmlformats.org/officeDocument/2006/relationships/hyperlink" Target="https://www.sprs.csd.disa.mil/pdf/SPRS_Awardee.pdf" TargetMode="External"/><Relationship Id="rId249" Type="http://schemas.openxmlformats.org/officeDocument/2006/relationships/hyperlink" Target="https://www.jccs.gov/wicap" TargetMode="External"/><Relationship Id="rId414" Type="http://schemas.openxmlformats.org/officeDocument/2006/relationships/hyperlink" Target="https://issuances.dla.mil/Published_Issuances/Controlled%20Unclassified%20Information%20(CUI).pdf?ver=2020-03-06-100640-800" TargetMode="External"/><Relationship Id="rId456" Type="http://schemas.openxmlformats.org/officeDocument/2006/relationships/fontTable" Target="fontTable.xml"/><Relationship Id="rId13" Type="http://schemas.microsoft.com/office/2011/relationships/commentsExtended" Target="commentsExtended.xml"/><Relationship Id="rId109" Type="http://schemas.openxmlformats.org/officeDocument/2006/relationships/hyperlink" Target="https://dlamil.dps.mil/sites/InfoOps/CCIR/Forms/AllItems.aspx" TargetMode="External"/><Relationship Id="rId260" Type="http://schemas.openxmlformats.org/officeDocument/2006/relationships/hyperlink" Target="http://farsite.hill.af.mil/reghtml/regs/far2afmcfars/fardfars/far/52_215.htm" TargetMode="External"/><Relationship Id="rId316" Type="http://schemas.openxmlformats.org/officeDocument/2006/relationships/header" Target="header53.xml"/><Relationship Id="rId55" Type="http://schemas.openxmlformats.org/officeDocument/2006/relationships/hyperlink" Target="https://www.private.dacs.dla.mil/dacsrm/cs?func=llworkspace" TargetMode="External"/><Relationship Id="rId97" Type="http://schemas.openxmlformats.org/officeDocument/2006/relationships/hyperlink" Target="https://issue-p.dla.mil/Published_Issuances/Unliquidated%20Obligations%20(ULO)%20and%20Undelivered%20Orders%20(UDO)%20Management.pdf" TargetMode="External"/><Relationship Id="rId120" Type="http://schemas.openxmlformats.org/officeDocument/2006/relationships/header" Target="header10.xml"/><Relationship Id="rId358" Type="http://schemas.openxmlformats.org/officeDocument/2006/relationships/footer" Target="footer60.xml"/><Relationship Id="rId162" Type="http://schemas.openxmlformats.org/officeDocument/2006/relationships/header" Target="header17.xml"/><Relationship Id="rId218" Type="http://schemas.openxmlformats.org/officeDocument/2006/relationships/hyperlink" Target="https://dlamil.dps.mil/sites/Acquisition/Shared%20Documents/DoD%20Class%20Deviation%20-%20Economic%20Price%20Adjustment%20Clauses%20and%20DLAR%20Attachment%20October%205,%201995.pdf" TargetMode="External"/><Relationship Id="rId425" Type="http://schemas.openxmlformats.org/officeDocument/2006/relationships/header" Target="header84.xml"/><Relationship Id="rId271" Type="http://schemas.openxmlformats.org/officeDocument/2006/relationships/header" Target="header36.xml"/><Relationship Id="rId24" Type="http://schemas.openxmlformats.org/officeDocument/2006/relationships/hyperlink" Target="https://issue-p.dla.mil/Pages/default.aspx" TargetMode="External"/><Relationship Id="rId66" Type="http://schemas.openxmlformats.org/officeDocument/2006/relationships/header" Target="header1.xml"/><Relationship Id="rId131" Type="http://schemas.openxmlformats.org/officeDocument/2006/relationships/header" Target="header13.xml"/><Relationship Id="rId327" Type="http://schemas.openxmlformats.org/officeDocument/2006/relationships/hyperlink" Target="https://www.section508.gov/" TargetMode="External"/><Relationship Id="rId369" Type="http://schemas.openxmlformats.org/officeDocument/2006/relationships/header" Target="header66.xml"/><Relationship Id="rId173" Type="http://schemas.openxmlformats.org/officeDocument/2006/relationships/hyperlink" Target="https://www.aviationsuppliers.org/default.aspx" TargetMode="External"/><Relationship Id="rId229" Type="http://schemas.openxmlformats.org/officeDocument/2006/relationships/hyperlink" Target="https://www.acq.osd.mil/dpap/dars/dfars/html/current/216_5.htm" TargetMode="External"/><Relationship Id="rId380" Type="http://schemas.openxmlformats.org/officeDocument/2006/relationships/header" Target="header69.xml"/><Relationship Id="rId436" Type="http://schemas.openxmlformats.org/officeDocument/2006/relationships/header" Target="header88.xml"/><Relationship Id="rId240" Type="http://schemas.openxmlformats.org/officeDocument/2006/relationships/hyperlink" Target="https://issue-p.dla.mil/Published_Issuances/DLAI%205025.04,%20ICP%20-%20Fragility%20and%20Criticality%20(FaC)%20Policy.pdf" TargetMode="External"/><Relationship Id="rId35" Type="http://schemas.openxmlformats.org/officeDocument/2006/relationships/hyperlink" Target="https://wawftraining.eb.mil/piee-landing/" TargetMode="External"/><Relationship Id="rId77"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100" Type="http://schemas.openxmlformats.org/officeDocument/2006/relationships/hyperlink" Target="https://dlamil.dps.mil/sites/Acquisition/Shared%20Documents/CONTRACTOR%20CAC%20SOP%20J72.001.pdf" TargetMode="External"/><Relationship Id="rId282" Type="http://schemas.openxmlformats.org/officeDocument/2006/relationships/header" Target="header39.xml"/><Relationship Id="rId338" Type="http://schemas.openxmlformats.org/officeDocument/2006/relationships/hyperlink" Target="https://pubmini.dcma.mil/CMT_View/CMT_View_Search.cfm" TargetMode="External"/><Relationship Id="rId8" Type="http://schemas.openxmlformats.org/officeDocument/2006/relationships/settings" Target="settings.xml"/><Relationship Id="rId142" Type="http://schemas.openxmlformats.org/officeDocument/2006/relationships/footer" Target="footer16.xml"/><Relationship Id="rId184" Type="http://schemas.openxmlformats.org/officeDocument/2006/relationships/hyperlink" Target="http://farsite.hill.af.mil/reghtml/regs/far2afmcfars/fardfars/far/52_246.htm" TargetMode="External"/><Relationship Id="rId391" Type="http://schemas.openxmlformats.org/officeDocument/2006/relationships/footer" Target="footer71.xml"/><Relationship Id="rId405" Type="http://schemas.openxmlformats.org/officeDocument/2006/relationships/image" Target="media/image1.png"/><Relationship Id="rId447" Type="http://schemas.openxmlformats.org/officeDocument/2006/relationships/hyperlink" Target="https://dlamil.dps.mil/sites/Intelligence/PublishingImages/cui/DoDI%205200.48%20-%20Controlled%20Unclassified%20Information%20%28CUI%29%20%28002%29.pdf" TargetMode="External"/><Relationship Id="rId251" Type="http://schemas.openxmlformats.org/officeDocument/2006/relationships/header" Target="header30.xml"/><Relationship Id="rId46" Type="http://schemas.openxmlformats.org/officeDocument/2006/relationships/hyperlink" Target="https://issue-p.dla.mil/Pages/ViewAllIssuances.aspx" TargetMode="External"/><Relationship Id="rId293" Type="http://schemas.openxmlformats.org/officeDocument/2006/relationships/footer" Target="footer44.xml"/><Relationship Id="rId307" Type="http://schemas.openxmlformats.org/officeDocument/2006/relationships/footer" Target="footer51.xml"/><Relationship Id="rId349" Type="http://schemas.openxmlformats.org/officeDocument/2006/relationships/footer" Target="footer59.xml"/><Relationship Id="rId88" Type="http://schemas.openxmlformats.org/officeDocument/2006/relationships/hyperlink" Target="https://www.transactionservices.dla.mil/daashome/edi-vanlist-dla.asp" TargetMode="External"/><Relationship Id="rId111" Type="http://schemas.openxmlformats.org/officeDocument/2006/relationships/header" Target="header7.xml"/><Relationship Id="rId153"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195" Type="http://schemas.openxmlformats.org/officeDocument/2006/relationships/footer" Target="footer23.xml"/><Relationship Id="rId209" Type="http://schemas.openxmlformats.org/officeDocument/2006/relationships/hyperlink" Target="https://www.acq.osd.mil/dpap/policy/policyvault/USA001700-20-DPC.pdf" TargetMode="External"/><Relationship Id="rId360" Type="http://schemas.openxmlformats.org/officeDocument/2006/relationships/header" Target="header64.xml"/><Relationship Id="rId416" Type="http://schemas.openxmlformats.org/officeDocument/2006/relationships/header" Target="header79.xml"/><Relationship Id="rId220" Type="http://schemas.openxmlformats.org/officeDocument/2006/relationships/hyperlink" Target="https://dlamil.dps.mil/sites/Acquisition/Shared%20Documents/DoD%20Class%20Deviation%20-%20Economic%20Price%20Adjustment%20Clauses%20and%20DLAR%20Attachment%20October%205,%201995.pdf" TargetMode="External"/><Relationship Id="rId458" Type="http://schemas.openxmlformats.org/officeDocument/2006/relationships/theme" Target="theme/theme1.xml"/><Relationship Id="rId15" Type="http://schemas.microsoft.com/office/2018/08/relationships/commentsExtensible" Target="commentsExtensible.xml"/><Relationship Id="rId57" Type="http://schemas.openxmlformats.org/officeDocument/2006/relationships/hyperlink" Target="https://www.dau.edu/" TargetMode="External"/><Relationship Id="rId262" Type="http://schemas.openxmlformats.org/officeDocument/2006/relationships/hyperlink" Target="https://www.dla.mil/Portals/104/Documents/SmallBusiness/Checklist.pdf" TargetMode="External"/><Relationship Id="rId318" Type="http://schemas.openxmlformats.org/officeDocument/2006/relationships/hyperlink" Target="https://www.esd.whs.mil/Directives/issuances/dodi/" TargetMode="External"/><Relationship Id="rId99"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122" Type="http://schemas.openxmlformats.org/officeDocument/2006/relationships/footer" Target="footer10.xml"/><Relationship Id="rId164" Type="http://schemas.openxmlformats.org/officeDocument/2006/relationships/footer" Target="footer17.xml"/><Relationship Id="rId371" Type="http://schemas.openxmlformats.org/officeDocument/2006/relationships/footer" Target="footer64.xml"/><Relationship Id="rId427" Type="http://schemas.openxmlformats.org/officeDocument/2006/relationships/footer" Target="footer80.xml"/><Relationship Id="rId26" Type="http://schemas.openxmlformats.org/officeDocument/2006/relationships/hyperlink" Target="http://farsite.hill.af.mil/reghtml/regs/far2afmcfars/fardfars/dfars/dfars201.htm" TargetMode="External"/><Relationship Id="rId231" Type="http://schemas.openxmlformats.org/officeDocument/2006/relationships/header" Target="header27.xml"/><Relationship Id="rId273" Type="http://schemas.openxmlformats.org/officeDocument/2006/relationships/hyperlink" Target="https://www.esd.whs.mil/Portals/54/Documents/DD/issuances/dodd/204003p.pdf" TargetMode="External"/><Relationship Id="rId329" Type="http://schemas.openxmlformats.org/officeDocument/2006/relationships/hyperlink" Target="https://www.section508.gov/" TargetMode="External"/><Relationship Id="rId68" Type="http://schemas.openxmlformats.org/officeDocument/2006/relationships/footer" Target="footer1.xml"/><Relationship Id="rId133" Type="http://schemas.openxmlformats.org/officeDocument/2006/relationships/footer" Target="footer13.xml"/><Relationship Id="rId175" Type="http://schemas.openxmlformats.org/officeDocument/2006/relationships/hyperlink" Target="http://transonicaviation.com/" TargetMode="External"/><Relationship Id="rId340" Type="http://schemas.openxmlformats.org/officeDocument/2006/relationships/hyperlink" Target="https://issuances.dla.mil/Published_Issuances/Enterprise%20Status%20Post%20Award%20Request%20(PAR).pdf" TargetMode="External"/><Relationship Id="rId200" Type="http://schemas.openxmlformats.org/officeDocument/2006/relationships/hyperlink" Target="https://www.sprs.csd.disa.mil/pdf/SPRS_Awardee.pdf" TargetMode="External"/><Relationship Id="rId382" Type="http://schemas.openxmlformats.org/officeDocument/2006/relationships/footer" Target="footer67.xml"/><Relationship Id="rId438" Type="http://schemas.openxmlformats.org/officeDocument/2006/relationships/footer" Target="footer83.xml"/><Relationship Id="rId242" Type="http://schemas.openxmlformats.org/officeDocument/2006/relationships/hyperlink" Target="https://www.medical.dla.mil/Portal/" TargetMode="External"/><Relationship Id="rId284" Type="http://schemas.openxmlformats.org/officeDocument/2006/relationships/header" Target="header40.xml"/><Relationship Id="rId37" Type="http://schemas.openxmlformats.org/officeDocument/2006/relationships/hyperlink" Target="https://wawftraining.eb.mil/wbt/xhtml/wbt/jam/index.xhtml" TargetMode="External"/><Relationship Id="rId79" Type="http://schemas.openxmlformats.org/officeDocument/2006/relationships/header" Target="header6.xml"/><Relationship Id="rId102" Type="http://schemas.openxmlformats.org/officeDocument/2006/relationships/hyperlink" Target="https://securityawareness.usalearning.gov/index.html" TargetMode="External"/><Relationship Id="rId144" Type="http://schemas.openxmlformats.org/officeDocument/2006/relationships/hyperlink" Target="http://farsite.hill.af.mil/reghtml/regs/other/dlad/part09.htm" TargetMode="External"/><Relationship Id="rId90" Type="http://schemas.openxmlformats.org/officeDocument/2006/relationships/hyperlink" Target="https://www.dibbs.bsm.dla.mil/" TargetMode="External"/><Relationship Id="rId186" Type="http://schemas.openxmlformats.org/officeDocument/2006/relationships/header" Target="header22.xml"/><Relationship Id="rId351" Type="http://schemas.openxmlformats.org/officeDocument/2006/relationships/hyperlink" Target="https://www.esd.whs.mil/Portals/54/Documents/DD/issuances/dodi/416102p.pdf" TargetMode="External"/><Relationship Id="rId393" Type="http://schemas.openxmlformats.org/officeDocument/2006/relationships/header" Target="header75.xml"/><Relationship Id="rId407" Type="http://schemas.openxmlformats.org/officeDocument/2006/relationships/hyperlink" Target="https://dlamil.dps.mil/teams/C12/N608/FormTemplates/SAAD%20(Alternate)%2010-27-21.pdf" TargetMode="External"/><Relationship Id="rId449" Type="http://schemas.openxmlformats.org/officeDocument/2006/relationships/hyperlink" Target="https://dlamil.dps.mil/sites/Intelligence/Shared%20Documents/DLAI%205200.48%20CUI.pdf" TargetMode="External"/><Relationship Id="rId211" Type="http://schemas.openxmlformats.org/officeDocument/2006/relationships/hyperlink" Target="https://www.dla.mil/Portals/104/Documents/J7Acquisition/DPC_Application_Form_Sec-890_Pilot_Program.docx" TargetMode="External"/><Relationship Id="rId253" Type="http://schemas.openxmlformats.org/officeDocument/2006/relationships/footer" Target="footer30.xml"/><Relationship Id="rId295" Type="http://schemas.openxmlformats.org/officeDocument/2006/relationships/footer" Target="footer45.xml"/><Relationship Id="rId309" Type="http://schemas.openxmlformats.org/officeDocument/2006/relationships/footer" Target="footer52.xml"/><Relationship Id="rId48" Type="http://schemas.openxmlformats.org/officeDocument/2006/relationships/hyperlink" Target="https://issue-p.dla.mil/Published_Issuances/Contracting%20Officer%20(KO)%20Warrant%20Program%20with%20CAP%20changes.pdf" TargetMode="External"/><Relationship Id="rId113" Type="http://schemas.openxmlformats.org/officeDocument/2006/relationships/footer" Target="footer7.xml"/><Relationship Id="rId320" Type="http://schemas.openxmlformats.org/officeDocument/2006/relationships/header" Target="header54.xml"/><Relationship Id="rId15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197" Type="http://schemas.openxmlformats.org/officeDocument/2006/relationships/hyperlink" Target="https://www.sprs.csd.disa.mil/" TargetMode="External"/><Relationship Id="rId362" Type="http://schemas.openxmlformats.org/officeDocument/2006/relationships/hyperlink" Target="https://issue-p.dla.mil/Published_Issuances/Stock%20Readiness.pdf" TargetMode="External"/><Relationship Id="rId418" Type="http://schemas.openxmlformats.org/officeDocument/2006/relationships/footer" Target="footer77.xml"/><Relationship Id="rId222" Type="http://schemas.openxmlformats.org/officeDocument/2006/relationships/hyperlink" Target="http://farsite.hill.af.mil/reghtml/regs/far2afmcfars/fardfars/dfars/dfars252_215.htm" TargetMode="External"/><Relationship Id="rId264" Type="http://schemas.openxmlformats.org/officeDocument/2006/relationships/footer" Target="footer34.xml"/><Relationship Id="rId17" Type="http://schemas.openxmlformats.org/officeDocument/2006/relationships/hyperlink" Target="https://www.dla.mil/HQ/Acquisition/Offers/DLAD.aspx" TargetMode="External"/><Relationship Id="rId59" Type="http://schemas.openxmlformats.org/officeDocument/2006/relationships/hyperlink" Target="https://dodprocurementtoolbox.com/cms/sites/default/files/resources/GFP%20Guidebook%20DEC%20Fomatted%2011122014.pdf" TargetMode="External"/><Relationship Id="rId124" Type="http://schemas.openxmlformats.org/officeDocument/2006/relationships/header" Target="header12.xml"/><Relationship Id="rId70"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166" Type="http://schemas.openxmlformats.org/officeDocument/2006/relationships/hyperlink" Target="http://www.dla.mil/LandandMaritime/Business/Selling/Counterfeit-Detection-Avoidance-Program/" TargetMode="External"/><Relationship Id="rId331" Type="http://schemas.openxmlformats.org/officeDocument/2006/relationships/hyperlink" Target="https://www.itic.org/policy/accessibility/vpat" TargetMode="External"/><Relationship Id="rId373" Type="http://schemas.openxmlformats.org/officeDocument/2006/relationships/footer" Target="footer65.xml"/><Relationship Id="rId429" Type="http://schemas.openxmlformats.org/officeDocument/2006/relationships/header" Target="header86.xml"/><Relationship Id="rId1" Type="http://schemas.microsoft.com/office/2006/relationships/keyMapCustomizations" Target="customizations.xml"/><Relationship Id="rId233" Type="http://schemas.openxmlformats.org/officeDocument/2006/relationships/footer" Target="footer27.xml"/><Relationship Id="rId440" Type="http://schemas.openxmlformats.org/officeDocument/2006/relationships/hyperlink" Target="https://dlamil.dps.mil/sites/Acquisition/Shared%20Documents/J-72/4_%20Attachment_A-2_Denied_Data_Requests_Template_with_2-Added_Columns.xlsx" TargetMode="External"/><Relationship Id="rId28" Type="http://schemas.openxmlformats.org/officeDocument/2006/relationships/hyperlink" Target="https://dlamil.dps.mil/sites/Acquisition/Pages/DEVIATIONs.aspx" TargetMode="External"/><Relationship Id="rId27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00" Type="http://schemas.openxmlformats.org/officeDocument/2006/relationships/footer" Target="footer47.xml"/><Relationship Id="rId81" Type="http://schemas.openxmlformats.org/officeDocument/2006/relationships/footer" Target="footer6.xml"/><Relationship Id="rId135" Type="http://schemas.openxmlformats.org/officeDocument/2006/relationships/hyperlink" Target="https://www.abilityone.gov/procurement_list/services_commodity.html" TargetMode="External"/><Relationship Id="rId177" Type="http://schemas.openxmlformats.org/officeDocument/2006/relationships/hyperlink" Target="https://www.iaf.nu/" TargetMode="External"/><Relationship Id="rId342" Type="http://schemas.openxmlformats.org/officeDocument/2006/relationships/hyperlink" Target="https://eadf.dcma.mil/ewam2/registration/setup.do" TargetMode="External"/><Relationship Id="rId384" Type="http://schemas.openxmlformats.org/officeDocument/2006/relationships/footer" Target="footer68.xml"/><Relationship Id="rId202" Type="http://schemas.openxmlformats.org/officeDocument/2006/relationships/hyperlink" Target="https://www.sprs.csd.disa.mil/pdf/SPRS_Government.pdf" TargetMode="External"/><Relationship Id="rId244" Type="http://schemas.openxmlformats.org/officeDocument/2006/relationships/hyperlink" Target="https://ibms.dape.dla.mil/wicap" TargetMode="External"/><Relationship Id="rId39" Type="http://schemas.openxmlformats.org/officeDocument/2006/relationships/hyperlink" Target="https://wawf.eb.mil/xhtml/unauth/web/homepage/governmentCustomerSupport.xhtml" TargetMode="External"/><Relationship Id="rId286" Type="http://schemas.openxmlformats.org/officeDocument/2006/relationships/header" Target="header41.xml"/><Relationship Id="rId451" Type="http://schemas.openxmlformats.org/officeDocument/2006/relationships/hyperlink" Target="https://dlamil.dps.mil/sites/Intelligence/cui" TargetMode="External"/><Relationship Id="rId50" Type="http://schemas.openxmlformats.org/officeDocument/2006/relationships/hyperlink" Target="https://issue-p.dla.mil/Pages/ViewAllIssuances.aspx" TargetMode="External"/><Relationship Id="rId10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46" Type="http://schemas.openxmlformats.org/officeDocument/2006/relationships/hyperlink" Target="https://pep1.bsm.dla.mil/irj/portal" TargetMode="External"/><Relationship Id="rId188" Type="http://schemas.openxmlformats.org/officeDocument/2006/relationships/footer" Target="footer22.xml"/><Relationship Id="rId311" Type="http://schemas.openxmlformats.org/officeDocument/2006/relationships/hyperlink" Target="https://cade.osd.mil/policy/csdr-timeline" TargetMode="External"/><Relationship Id="rId353" Type="http://schemas.openxmlformats.org/officeDocument/2006/relationships/hyperlink" Target="https://www.dau.edu/guidebooks/Shared%20Documents%20HTML/Guidebook%20for%20Contract%20Property%20Administration.aspx" TargetMode="External"/><Relationship Id="rId395" Type="http://schemas.openxmlformats.org/officeDocument/2006/relationships/header" Target="header76.xml"/><Relationship Id="rId409" Type="http://schemas.openxmlformats.org/officeDocument/2006/relationships/hyperlink" Target="https://www.esd.whs.mil/Portals/54/Documents/DD/issuances/dodi/520048p.PDF?ver=2020-03-06-100640-800" TargetMode="External"/><Relationship Id="rId92" Type="http://schemas.openxmlformats.org/officeDocument/2006/relationships/hyperlink" Target="https://www.acq.osd.mil/dpap/policy/policyvault/USA000991-20-DPC.pdf" TargetMode="External"/><Relationship Id="rId213" Type="http://schemas.openxmlformats.org/officeDocument/2006/relationships/header" Target="header25.xml"/><Relationship Id="rId420"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266</Pages>
  <Words>108001</Words>
  <Characters>615608</Characters>
  <Application>Microsoft Office Word</Application>
  <DocSecurity>0</DocSecurity>
  <Lines>5130</Lines>
  <Paragraphs>1444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722165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HQ DLA Acquisition Policy (J71)</dc:creator>
  <cp:keywords/>
  <dc:description/>
  <cp:lastModifiedBy>Greg Pangborn</cp:lastModifiedBy>
  <cp:revision>4</cp:revision>
  <cp:lastPrinted>2011-09-16T01:41:00Z</cp:lastPrinted>
  <dcterms:created xsi:type="dcterms:W3CDTF">2022-04-01T16:16:00Z</dcterms:created>
  <dcterms:modified xsi:type="dcterms:W3CDTF">2022-04-08T15:24:00Z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