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0B37" w:rsidRPr="006F2EAF" w:rsidRDefault="00A00B37" w:rsidP="006F2EAF">
      <w:pPr>
        <w:pStyle w:val="Heading1"/>
        <w:rPr>
          <w:b w:val="0"/>
          <w:sz w:val="24"/>
          <w:szCs w:val="24"/>
        </w:rPr>
      </w:pPr>
      <w:bookmarkStart w:id="0" w:name="P37"/>
      <w:r w:rsidRPr="006F2EAF">
        <w:rPr>
          <w:rStyle w:val="Heading1Char"/>
          <w:b/>
          <w:sz w:val="24"/>
        </w:rPr>
        <w:t>PART 37</w:t>
      </w:r>
      <w:r w:rsidRPr="006F2EAF">
        <w:rPr>
          <w:b w:val="0"/>
          <w:sz w:val="24"/>
          <w:szCs w:val="24"/>
        </w:rPr>
        <w:t xml:space="preserve"> </w:t>
      </w:r>
      <w:r w:rsidRPr="006F2EAF">
        <w:rPr>
          <w:sz w:val="24"/>
          <w:szCs w:val="24"/>
        </w:rPr>
        <w:t>– SERVICE CONTRACTING</w:t>
      </w:r>
      <w:bookmarkEnd w:id="0"/>
    </w:p>
    <w:p w:rsidR="00A00B37" w:rsidRPr="00CD6247" w:rsidRDefault="00A00B37" w:rsidP="00C926CD">
      <w:pPr>
        <w:spacing w:after="240"/>
        <w:jc w:val="center"/>
        <w:rPr>
          <w:i/>
          <w:sz w:val="24"/>
          <w:szCs w:val="24"/>
        </w:rPr>
      </w:pPr>
      <w:r w:rsidRPr="00CD6247">
        <w:rPr>
          <w:i/>
          <w:sz w:val="24"/>
          <w:szCs w:val="24"/>
        </w:rPr>
        <w:t xml:space="preserve">(Revised October </w:t>
      </w:r>
      <w:r>
        <w:rPr>
          <w:i/>
          <w:sz w:val="24"/>
          <w:szCs w:val="24"/>
        </w:rPr>
        <w:t>1</w:t>
      </w:r>
      <w:r w:rsidRPr="00CD6247">
        <w:rPr>
          <w:i/>
          <w:sz w:val="24"/>
          <w:szCs w:val="24"/>
        </w:rPr>
        <w:t>, 20</w:t>
      </w:r>
      <w:r>
        <w:rPr>
          <w:i/>
          <w:sz w:val="24"/>
          <w:szCs w:val="24"/>
        </w:rPr>
        <w:t>20</w:t>
      </w:r>
      <w:r w:rsidRPr="00CD6247">
        <w:rPr>
          <w:i/>
          <w:sz w:val="24"/>
          <w:szCs w:val="24"/>
        </w:rPr>
        <w:t xml:space="preserve"> through PROCLTR 20</w:t>
      </w:r>
      <w:r>
        <w:rPr>
          <w:i/>
          <w:sz w:val="24"/>
          <w:szCs w:val="24"/>
        </w:rPr>
        <w:t>20</w:t>
      </w:r>
      <w:r w:rsidRPr="00CD6247">
        <w:rPr>
          <w:i/>
          <w:sz w:val="24"/>
          <w:szCs w:val="24"/>
        </w:rPr>
        <w:t>-1</w:t>
      </w:r>
      <w:r>
        <w:rPr>
          <w:i/>
          <w:sz w:val="24"/>
          <w:szCs w:val="24"/>
        </w:rPr>
        <w:t>5</w:t>
      </w:r>
      <w:r w:rsidRPr="00CD6247">
        <w:rPr>
          <w:i/>
          <w:sz w:val="24"/>
          <w:szCs w:val="24"/>
        </w:rPr>
        <w:t>)</w:t>
      </w:r>
    </w:p>
    <w:p w:rsidR="00A00B37" w:rsidRPr="00CD6247" w:rsidRDefault="00A00B37" w:rsidP="005A2AD2">
      <w:pPr>
        <w:jc w:val="center"/>
        <w:rPr>
          <w:sz w:val="24"/>
          <w:szCs w:val="24"/>
        </w:rPr>
      </w:pPr>
      <w:r w:rsidRPr="00CD6247">
        <w:rPr>
          <w:b/>
          <w:sz w:val="24"/>
          <w:szCs w:val="24"/>
        </w:rPr>
        <w:t>TABLE OF CONTENTS</w:t>
      </w:r>
    </w:p>
    <w:p w:rsidR="00A00B37" w:rsidRPr="00CD6247" w:rsidRDefault="00A00B37" w:rsidP="003B55F7">
      <w:pPr>
        <w:rPr>
          <w:b/>
          <w:sz w:val="24"/>
          <w:szCs w:val="24"/>
        </w:rPr>
      </w:pPr>
      <w:r w:rsidRPr="00CD6247">
        <w:rPr>
          <w:b/>
          <w:sz w:val="24"/>
          <w:szCs w:val="24"/>
        </w:rPr>
        <w:t>SUBPART 37. 1 – SERVICE CONTRACTS – GENERAL</w:t>
      </w:r>
    </w:p>
    <w:p w:rsidR="00A00B37" w:rsidRPr="00CD6247" w:rsidRDefault="009576AF" w:rsidP="003B55F7">
      <w:pPr>
        <w:rPr>
          <w:sz w:val="24"/>
          <w:szCs w:val="24"/>
        </w:rPr>
      </w:pPr>
      <w:hyperlink w:anchor="P37_102" w:history="1">
        <w:r w:rsidR="00A00B37" w:rsidRPr="00CD6247">
          <w:rPr>
            <w:bCs/>
            <w:iCs/>
            <w:sz w:val="24"/>
            <w:szCs w:val="24"/>
          </w:rPr>
          <w:t>37.102</w:t>
        </w:r>
      </w:hyperlink>
      <w:r w:rsidR="00A00B37" w:rsidRPr="00CD6247">
        <w:rPr>
          <w:bCs/>
          <w:iCs/>
          <w:sz w:val="24"/>
          <w:szCs w:val="24"/>
        </w:rPr>
        <w:tab/>
      </w:r>
      <w:r w:rsidR="00A00B37" w:rsidRPr="00CD6247">
        <w:rPr>
          <w:bCs/>
          <w:iCs/>
          <w:sz w:val="24"/>
          <w:szCs w:val="24"/>
        </w:rPr>
        <w:tab/>
      </w:r>
      <w:r w:rsidR="00A00B37" w:rsidRPr="00CD6247">
        <w:rPr>
          <w:sz w:val="24"/>
          <w:szCs w:val="24"/>
        </w:rPr>
        <w:t>Policy.</w:t>
      </w:r>
    </w:p>
    <w:p w:rsidR="00A00B37" w:rsidRPr="00CD6247" w:rsidRDefault="009576AF" w:rsidP="003B55F7">
      <w:pPr>
        <w:rPr>
          <w:sz w:val="24"/>
          <w:szCs w:val="24"/>
        </w:rPr>
      </w:pPr>
      <w:hyperlink w:anchor="P37_103" w:history="1">
        <w:r w:rsidR="00A00B37" w:rsidRPr="00CD6247">
          <w:rPr>
            <w:rStyle w:val="Hyperlink"/>
            <w:sz w:val="24"/>
            <w:szCs w:val="24"/>
          </w:rPr>
          <w:t>37.103</w:t>
        </w:r>
      </w:hyperlink>
      <w:r w:rsidR="00A00B37" w:rsidRPr="000A372D">
        <w:rPr>
          <w:rStyle w:val="Hyperlink"/>
          <w:sz w:val="24"/>
          <w:szCs w:val="24"/>
          <w:u w:val="none"/>
        </w:rPr>
        <w:tab/>
      </w:r>
      <w:r w:rsidR="00A00B37" w:rsidRPr="000A372D">
        <w:rPr>
          <w:rStyle w:val="Hyperlink"/>
          <w:sz w:val="24"/>
          <w:szCs w:val="24"/>
          <w:u w:val="none"/>
        </w:rPr>
        <w:tab/>
      </w:r>
      <w:r w:rsidR="00A00B37" w:rsidRPr="00CD6247">
        <w:rPr>
          <w:sz w:val="24"/>
          <w:szCs w:val="24"/>
        </w:rPr>
        <w:t>Contracting officer responsibility.</w:t>
      </w:r>
    </w:p>
    <w:p w:rsidR="00A00B37" w:rsidRDefault="009576AF" w:rsidP="00C911E0">
      <w:pPr>
        <w:rPr>
          <w:sz w:val="24"/>
          <w:szCs w:val="24"/>
        </w:rPr>
      </w:pPr>
      <w:hyperlink w:anchor="P37_110" w:history="1">
        <w:r w:rsidR="00A00B37" w:rsidRPr="00CD6247">
          <w:rPr>
            <w:rStyle w:val="Hyperlink"/>
            <w:sz w:val="24"/>
            <w:szCs w:val="24"/>
          </w:rPr>
          <w:t>37.110</w:t>
        </w:r>
      </w:hyperlink>
      <w:r w:rsidR="00A00B37" w:rsidRPr="000A372D">
        <w:rPr>
          <w:rStyle w:val="Hyperlink"/>
          <w:sz w:val="24"/>
          <w:szCs w:val="24"/>
          <w:u w:val="none"/>
        </w:rPr>
        <w:tab/>
      </w:r>
      <w:r w:rsidR="00A00B37" w:rsidRPr="000A372D">
        <w:rPr>
          <w:rStyle w:val="Hyperlink"/>
          <w:sz w:val="24"/>
          <w:szCs w:val="24"/>
          <w:u w:val="none"/>
        </w:rPr>
        <w:tab/>
      </w:r>
      <w:r w:rsidR="00A00B37" w:rsidRPr="00CD6247">
        <w:rPr>
          <w:sz w:val="24"/>
          <w:szCs w:val="24"/>
        </w:rPr>
        <w:t>Solicitation provisions and contract clauses.</w:t>
      </w:r>
    </w:p>
    <w:p w:rsidR="00A00B37" w:rsidRPr="00C911E0" w:rsidRDefault="00A00B37" w:rsidP="00C911E0">
      <w:pPr>
        <w:rPr>
          <w:color w:val="000000"/>
          <w:sz w:val="24"/>
          <w:szCs w:val="24"/>
        </w:rPr>
      </w:pPr>
      <w:r w:rsidRPr="00C911E0">
        <w:rPr>
          <w:b/>
          <w:bCs/>
          <w:color w:val="000000"/>
          <w:sz w:val="24"/>
          <w:szCs w:val="24"/>
        </w:rPr>
        <w:t>SUBPART 37.2 – ADVISORY AND ASSISTANCE SERVICES</w:t>
      </w:r>
    </w:p>
    <w:p w:rsidR="00A00B37" w:rsidRPr="00C911E0" w:rsidRDefault="009576AF" w:rsidP="00C911E0">
      <w:pPr>
        <w:spacing w:after="240"/>
        <w:rPr>
          <w:sz w:val="24"/>
          <w:szCs w:val="24"/>
        </w:rPr>
      </w:pPr>
      <w:hyperlink w:anchor="P37_270" w:history="1">
        <w:r w:rsidR="00A00B37" w:rsidRPr="00603745">
          <w:rPr>
            <w:rStyle w:val="Hyperlink"/>
            <w:sz w:val="24"/>
            <w:szCs w:val="24"/>
          </w:rPr>
          <w:t>37.270</w:t>
        </w:r>
      </w:hyperlink>
      <w:r w:rsidR="00A00B37" w:rsidRPr="00C911E0">
        <w:rPr>
          <w:color w:val="000000"/>
          <w:sz w:val="24"/>
          <w:szCs w:val="24"/>
        </w:rPr>
        <w:t xml:space="preserve"> </w:t>
      </w:r>
      <w:r w:rsidR="00A00B37">
        <w:rPr>
          <w:color w:val="000000"/>
          <w:sz w:val="24"/>
          <w:szCs w:val="24"/>
        </w:rPr>
        <w:tab/>
      </w:r>
      <w:r w:rsidR="00A00B37" w:rsidRPr="00C911E0">
        <w:rPr>
          <w:color w:val="000000"/>
          <w:sz w:val="24"/>
          <w:szCs w:val="24"/>
        </w:rPr>
        <w:t>Acquisition of audit services.</w:t>
      </w:r>
    </w:p>
    <w:p w:rsidR="00A00B37" w:rsidRPr="00CD6247" w:rsidRDefault="00A00B37" w:rsidP="00045233">
      <w:pPr>
        <w:pStyle w:val="Heading2"/>
      </w:pPr>
      <w:r w:rsidRPr="00CD6247">
        <w:t>SUBPART 37.1 – SERVICE CONTRACTS – GENERAL</w:t>
      </w:r>
    </w:p>
    <w:p w:rsidR="00A00B37" w:rsidRPr="00CD6247" w:rsidRDefault="00A00B37" w:rsidP="001C5773">
      <w:pPr>
        <w:spacing w:after="240"/>
        <w:jc w:val="center"/>
        <w:rPr>
          <w:i/>
          <w:sz w:val="24"/>
          <w:szCs w:val="24"/>
        </w:rPr>
      </w:pPr>
      <w:r w:rsidRPr="00CD6247">
        <w:rPr>
          <w:i/>
          <w:sz w:val="24"/>
          <w:szCs w:val="24"/>
        </w:rPr>
        <w:t>(Revised October 24, 2016 through PROCLTR 2016-10)</w:t>
      </w:r>
    </w:p>
    <w:p w:rsidR="009576AF" w:rsidRPr="00E403B1" w:rsidRDefault="00A00B37" w:rsidP="00E403B1">
      <w:pPr>
        <w:pStyle w:val="Heading3"/>
        <w:rPr>
          <w:sz w:val="24"/>
          <w:szCs w:val="24"/>
        </w:rPr>
      </w:pPr>
      <w:bookmarkStart w:id="1" w:name="P37_102"/>
      <w:r w:rsidRPr="00E403B1">
        <w:rPr>
          <w:sz w:val="24"/>
          <w:szCs w:val="24"/>
        </w:rPr>
        <w:t xml:space="preserve">37.102 </w:t>
      </w:r>
      <w:bookmarkEnd w:id="1"/>
      <w:r w:rsidRPr="00E403B1">
        <w:rPr>
          <w:sz w:val="24"/>
          <w:szCs w:val="24"/>
        </w:rPr>
        <w:t>Policy.</w:t>
      </w:r>
    </w:p>
    <w:p w:rsidR="00A00B37" w:rsidRPr="00CD6247" w:rsidRDefault="009576AF" w:rsidP="009576AF">
      <w:pPr>
        <w:pStyle w:val="List1"/>
      </w:pPr>
      <w:bookmarkStart w:id="2" w:name="P37_103_90"/>
      <w:bookmarkStart w:id="3" w:name="_GoBack"/>
      <w:r w:rsidRPr="00CD6247">
        <w:t>(f)</w:t>
      </w:r>
      <w:r w:rsidR="00A00B37" w:rsidRPr="00CD6247">
        <w:t xml:space="preserve"> The following </w:t>
      </w:r>
      <w:r w:rsidR="00A00B37" w:rsidRPr="00CD6247">
        <w:rPr>
          <w:lang w:val="en"/>
        </w:rPr>
        <w:t>management positions in addition to the CAE are designated following DoD Instruction 5000.74, Defense Acquisition of Services, Enclosure 4, dated January 5, 2016. The DLA Acquisition Deputy Director is the Senior Services Manager (SSM). The Component Level Leads (CLLs) by portfolio group are:</w:t>
      </w:r>
    </w:p>
    <w:bookmarkEnd w:id="3"/>
    <w:p w:rsidR="00A00B37" w:rsidRPr="00CD6247" w:rsidRDefault="00A00B37" w:rsidP="003B55F7">
      <w:pPr>
        <w:rPr>
          <w:sz w:val="24"/>
          <w:szCs w:val="24"/>
          <w:lang w:val="en"/>
        </w:rPr>
      </w:pPr>
      <w:r w:rsidRPr="00CD6247">
        <w:rPr>
          <w:sz w:val="24"/>
          <w:szCs w:val="24"/>
          <w:lang w:val="en"/>
        </w:rPr>
        <w:t>Electronics/Communications Services (ECS), DLA Information Operations Deputy Director</w:t>
      </w:r>
    </w:p>
    <w:p w:rsidR="00A00B37" w:rsidRPr="00CD6247" w:rsidRDefault="00A00B37" w:rsidP="003B55F7">
      <w:pPr>
        <w:rPr>
          <w:sz w:val="24"/>
          <w:szCs w:val="24"/>
          <w:lang w:val="en"/>
        </w:rPr>
      </w:pPr>
      <w:r w:rsidRPr="00CD6247">
        <w:rPr>
          <w:sz w:val="24"/>
          <w:szCs w:val="24"/>
          <w:lang w:val="en"/>
        </w:rPr>
        <w:t>Facilities Related Services (FRS), DLA Chief of Staff (CoS)</w:t>
      </w:r>
    </w:p>
    <w:p w:rsidR="00A00B37" w:rsidRPr="00CD6247" w:rsidRDefault="00A00B37" w:rsidP="003B55F7">
      <w:pPr>
        <w:rPr>
          <w:sz w:val="24"/>
          <w:szCs w:val="24"/>
          <w:lang w:val="en"/>
        </w:rPr>
      </w:pPr>
      <w:r w:rsidRPr="00CD6247">
        <w:rPr>
          <w:sz w:val="24"/>
          <w:szCs w:val="24"/>
          <w:lang w:val="en"/>
        </w:rPr>
        <w:t>Knowledge Based Services (KBS), DLA Information Operations Program Execution Officer (PEO)</w:t>
      </w:r>
    </w:p>
    <w:p w:rsidR="00A00B37" w:rsidRPr="00CD6247" w:rsidRDefault="00A00B37" w:rsidP="003B55F7">
      <w:pPr>
        <w:rPr>
          <w:sz w:val="24"/>
          <w:szCs w:val="24"/>
          <w:lang w:val="en"/>
        </w:rPr>
      </w:pPr>
      <w:r w:rsidRPr="00CD6247">
        <w:rPr>
          <w:sz w:val="24"/>
          <w:szCs w:val="24"/>
          <w:lang w:val="en"/>
        </w:rPr>
        <w:t>Medical Services (MS), DLA CoS</w:t>
      </w:r>
    </w:p>
    <w:p w:rsidR="00A00B37" w:rsidRPr="00CD6247" w:rsidRDefault="00A00B37" w:rsidP="003B55F7">
      <w:pPr>
        <w:rPr>
          <w:sz w:val="24"/>
          <w:szCs w:val="24"/>
          <w:lang w:val="en"/>
        </w:rPr>
      </w:pPr>
      <w:r w:rsidRPr="00CD6247">
        <w:rPr>
          <w:sz w:val="24"/>
          <w:szCs w:val="24"/>
          <w:lang w:val="en"/>
        </w:rPr>
        <w:t>Equipment Related Services, DLA Logistics Policy and Strategic Programs Executive Director</w:t>
      </w:r>
    </w:p>
    <w:p w:rsidR="00A00B37" w:rsidRPr="00CD6247" w:rsidRDefault="00A00B37" w:rsidP="003B55F7">
      <w:pPr>
        <w:rPr>
          <w:sz w:val="24"/>
          <w:szCs w:val="24"/>
          <w:lang w:val="en"/>
        </w:rPr>
      </w:pPr>
      <w:r w:rsidRPr="00CD6247">
        <w:rPr>
          <w:sz w:val="24"/>
          <w:szCs w:val="24"/>
          <w:lang w:val="en"/>
        </w:rPr>
        <w:t>Transportation Related Services, DLA Logistics Policy and Strategic Programs Executive Director</w:t>
      </w:r>
    </w:p>
    <w:p w:rsidR="00A00B37" w:rsidRPr="00CD6247" w:rsidRDefault="00A00B37" w:rsidP="003B55F7">
      <w:pPr>
        <w:rPr>
          <w:sz w:val="24"/>
          <w:szCs w:val="24"/>
          <w:lang w:val="en"/>
        </w:rPr>
      </w:pPr>
      <w:r w:rsidRPr="00CD6247">
        <w:rPr>
          <w:sz w:val="24"/>
          <w:szCs w:val="24"/>
          <w:lang w:val="en"/>
        </w:rPr>
        <w:t>Logistics Management Services, DLA Logistics Policy and Strategic Programs Executive Director</w:t>
      </w:r>
    </w:p>
    <w:p w:rsidR="00A00B37" w:rsidRPr="00CD6247" w:rsidRDefault="00A00B37" w:rsidP="003B55F7">
      <w:pPr>
        <w:spacing w:before="100" w:beforeAutospacing="1" w:after="100" w:afterAutospacing="1"/>
        <w:contextualSpacing/>
        <w:rPr>
          <w:sz w:val="24"/>
          <w:szCs w:val="24"/>
          <w:lang w:val="en"/>
        </w:rPr>
      </w:pPr>
      <w:r w:rsidRPr="00CD6247">
        <w:rPr>
          <w:sz w:val="24"/>
          <w:szCs w:val="24"/>
          <w:lang w:val="en"/>
        </w:rPr>
        <w:t>These portfolios comprise the vast majority of all DLA acquisitions of services. The SSM shall serve as the CLL for acquisition of services that fall outside the scope of the above designations.</w:t>
      </w:r>
    </w:p>
    <w:p w:rsidR="00A00B37" w:rsidRPr="00CD6247" w:rsidRDefault="00A00B37" w:rsidP="001C5773">
      <w:pPr>
        <w:spacing w:before="100" w:beforeAutospacing="1" w:after="240"/>
        <w:rPr>
          <w:sz w:val="24"/>
          <w:szCs w:val="24"/>
          <w:lang w:val="en"/>
        </w:rPr>
      </w:pPr>
      <w:r w:rsidRPr="00CD6247">
        <w:rPr>
          <w:sz w:val="24"/>
          <w:szCs w:val="24"/>
          <w:lang w:val="en"/>
        </w:rPr>
        <w:t>Acquisition strategy for service requirements shall maximize opportunity for small business.</w:t>
      </w:r>
    </w:p>
    <w:p w:rsidR="009576AF" w:rsidRPr="000A372D" w:rsidRDefault="00A00B37" w:rsidP="00E403B1">
      <w:pPr>
        <w:pStyle w:val="Heading3"/>
        <w:rPr>
          <w:sz w:val="24"/>
          <w:szCs w:val="24"/>
          <w:lang w:val="en"/>
        </w:rPr>
      </w:pPr>
      <w:bookmarkStart w:id="4" w:name="P37_103"/>
      <w:r w:rsidRPr="000A372D">
        <w:rPr>
          <w:sz w:val="24"/>
          <w:szCs w:val="24"/>
          <w:lang w:val="en"/>
        </w:rPr>
        <w:t xml:space="preserve">37.103 </w:t>
      </w:r>
      <w:bookmarkEnd w:id="4"/>
      <w:r w:rsidRPr="000A372D">
        <w:rPr>
          <w:sz w:val="24"/>
          <w:szCs w:val="24"/>
          <w:lang w:val="en"/>
        </w:rPr>
        <w:t>Contracting officer responsibility.</w:t>
      </w:r>
    </w:p>
    <w:p w:rsidR="00A00B37" w:rsidRPr="005A44EA" w:rsidDel="005A44EA" w:rsidRDefault="009576AF" w:rsidP="009576AF">
      <w:pPr>
        <w:pStyle w:val="List1"/>
        <w:rPr>
          <w:del w:id="5" w:author="Burleigh, Anne R CIV DLA ACQUISITION (US)" w:date="2020-10-01T16:30:00Z"/>
          <w:rPrChange w:id="6" w:author="Burleigh, Anne R CIV DLA ACQUISITION (US)" w:date="2020-10-01T16:30:00Z">
            <w:rPr>
              <w:del w:id="7" w:author="Burleigh, Anne R CIV DLA ACQUISITION (US)" w:date="2020-10-01T16:30:00Z"/>
              <w:color w:val="0000FF"/>
            </w:rPr>
          </w:rPrChange>
        </w:rPr>
      </w:pPr>
      <w:r w:rsidRPr="00185B83">
        <w:rPr>
          <w:color w:val="000000"/>
        </w:rPr>
        <w:t>(f)</w:t>
      </w:r>
      <w:r w:rsidR="00A00B37" w:rsidRPr="00185B83">
        <w:rPr>
          <w:color w:val="000000"/>
        </w:rPr>
        <w:t xml:space="preserve"> Ensure the MFT participates in a SAW when it is required, unless a waiver is obtained from the SSM. The requirements for multifunctional teams (MFTs) to participate in a Service Acquisition Workshop (SAW), or equivalent program are provided in D</w:t>
      </w:r>
      <w:r w:rsidR="00A00B37">
        <w:rPr>
          <w:color w:val="000000"/>
        </w:rPr>
        <w:t>o</w:t>
      </w:r>
      <w:r w:rsidR="00A00B37" w:rsidRPr="00185B83">
        <w:rPr>
          <w:color w:val="000000"/>
        </w:rPr>
        <w:t>D Instruction (D</w:t>
      </w:r>
      <w:r w:rsidR="00A00B37">
        <w:rPr>
          <w:color w:val="000000"/>
        </w:rPr>
        <w:t>o</w:t>
      </w:r>
      <w:r w:rsidR="00A00B37" w:rsidRPr="00185B83">
        <w:rPr>
          <w:color w:val="000000"/>
        </w:rPr>
        <w:t xml:space="preserve">DI) 5000.74, Defense Acquisition of Services, in Section 4: Procedures. </w:t>
      </w:r>
      <w:del w:id="8" w:author="Burleigh, Anne R CIV DLA ACQUISITION (US)" w:date="2020-10-01T16:30:00Z">
        <w:r w:rsidR="00A00B37" w:rsidRPr="00185B83" w:rsidDel="005A44EA">
          <w:rPr>
            <w:color w:val="000000"/>
          </w:rPr>
          <w:delText xml:space="preserve">A listing of DODIs can be found at the following </w:delText>
        </w:r>
      </w:del>
      <w:r w:rsidR="00A00B37">
        <w:rPr>
          <w:color w:val="000000"/>
        </w:rPr>
        <w:t xml:space="preserve">See </w:t>
      </w:r>
      <w:hyperlink r:id="rId12" w:history="1">
        <w:r w:rsidR="00A00B37">
          <w:rPr>
            <w:rStyle w:val="Hyperlink"/>
          </w:rPr>
          <w:t>DoD Instructions</w:t>
        </w:r>
      </w:hyperlink>
      <w:r w:rsidR="00A00B37">
        <w:rPr>
          <w:color w:val="0000FF"/>
        </w:rPr>
        <w:t xml:space="preserve"> (</w:t>
      </w:r>
      <w:hyperlink r:id="rId13" w:history="1">
        <w:r w:rsidR="00A00B37" w:rsidRPr="00B20C3A">
          <w:rPr>
            <w:rStyle w:val="Hyperlink"/>
          </w:rPr>
          <w:t>https://www.esd.whs.mil/Directives/issuances/dodi/</w:t>
        </w:r>
      </w:hyperlink>
      <w:r w:rsidR="00A00B37" w:rsidRPr="005A44EA">
        <w:rPr>
          <w:rPrChange w:id="9" w:author="Burleigh, Anne R CIV DLA ACQUISITION (US)" w:date="2020-10-01T16:30:00Z">
            <w:rPr>
              <w:color w:val="0000FF"/>
            </w:rPr>
          </w:rPrChange>
        </w:rPr>
        <w:t>) for a listing of DoDIs.</w:t>
      </w:r>
      <w:ins w:id="10" w:author="Burleigh, Anne R CIV DLA ACQUISITION (US)" w:date="2020-10-01T16:30:00Z">
        <w:r w:rsidR="00A00B37">
          <w:t xml:space="preserve"> </w:t>
        </w:r>
      </w:ins>
    </w:p>
    <w:p w:rsidR="00A00B37" w:rsidRPr="00185B83" w:rsidDel="005A44EA" w:rsidRDefault="00A00B3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del w:id="11" w:author="Burleigh, Anne R CIV DLA ACQUISITION (US)" w:date="2020-10-01T16:30:00Z"/>
          <w:color w:val="000000"/>
          <w:sz w:val="24"/>
          <w:szCs w:val="24"/>
        </w:rPr>
        <w:pPrChange w:id="12" w:author="Burleigh, Anne R CIV DLA ACQUISITION (US)" w:date="2020-10-01T16:30:00Z">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pPr>
        </w:pPrChange>
      </w:pPr>
      <w:r w:rsidRPr="00185B83">
        <w:rPr>
          <w:color w:val="000000"/>
          <w:sz w:val="24"/>
          <w:szCs w:val="24"/>
        </w:rPr>
        <w:t xml:space="preserve">A request for a waiver must be submitted through the DLA Acquisition Operations Division. </w:t>
      </w:r>
    </w:p>
    <w:p w:rsidR="009576AF" w:rsidRDefault="00A00B3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Change w:id="13" w:author="Burleigh, Anne R CIV DLA ACQUISITION (US)" w:date="2020-10-01T16:30:00Z">
          <w:pPr/>
        </w:pPrChange>
      </w:pPr>
      <w:r w:rsidRPr="00185B83">
        <w:rPr>
          <w:color w:val="000000"/>
          <w:sz w:val="24"/>
          <w:szCs w:val="24"/>
        </w:rPr>
        <w:t>Coordinate all acquisitions that meet the criteria for a SAW with the SSM.</w:t>
      </w:r>
    </w:p>
    <w:p w:rsidR="00A00B37" w:rsidRDefault="009576AF" w:rsidP="009576AF">
      <w:pPr>
        <w:pStyle w:val="List1"/>
      </w:pPr>
      <w:r>
        <w:t>(g)</w:t>
      </w:r>
      <w:r w:rsidR="00A00B37">
        <w:t xml:space="preserve"> Refer to DLA Manual 5000.74, Subject: DLA Acquisition of Services, Enclosure 2, paragraph 13 for additional responsibilities.</w:t>
      </w:r>
    </w:p>
    <w:p w:rsidR="00A00B37" w:rsidRPr="009E5699" w:rsidRDefault="00A00B37" w:rsidP="00E403B1">
      <w:pPr>
        <w:rPr>
          <w:sz w:val="24"/>
          <w:szCs w:val="24"/>
        </w:rPr>
      </w:pPr>
      <w:r w:rsidRPr="009E5699">
        <w:rPr>
          <w:sz w:val="24"/>
          <w:szCs w:val="24"/>
          <w:lang w:val="en"/>
        </w:rPr>
        <w:t xml:space="preserve">(S-90) Solicitations and contracts shall include </w:t>
      </w:r>
      <w:r w:rsidRPr="009E5699">
        <w:rPr>
          <w:sz w:val="24"/>
          <w:szCs w:val="24"/>
        </w:rPr>
        <w:t>procurement note C05 when the services to be provided require professional employees, and evaluation of proposed key managerial personnel is required to assess the probability of successful performance.</w:t>
      </w:r>
    </w:p>
    <w:p w:rsidR="00A00B37" w:rsidRPr="009E5699" w:rsidRDefault="00A00B37" w:rsidP="00E403B1">
      <w:pPr>
        <w:rPr>
          <w:sz w:val="24"/>
          <w:szCs w:val="24"/>
        </w:rPr>
      </w:pPr>
      <w:r w:rsidRPr="009E5699">
        <w:rPr>
          <w:sz w:val="24"/>
          <w:szCs w:val="24"/>
        </w:rPr>
        <w:t>*****</w:t>
      </w:r>
    </w:p>
    <w:p w:rsidR="00A00B37" w:rsidRPr="009E5699" w:rsidRDefault="00A00B37" w:rsidP="00E403B1">
      <w:pPr>
        <w:rPr>
          <w:sz w:val="24"/>
          <w:szCs w:val="24"/>
        </w:rPr>
      </w:pPr>
      <w:r w:rsidRPr="009E5699">
        <w:rPr>
          <w:sz w:val="24"/>
          <w:szCs w:val="24"/>
        </w:rPr>
        <w:t>C05 Changes to Key Personnel (OCT 2016)</w:t>
      </w:r>
    </w:p>
    <w:p w:rsidR="00A00B37" w:rsidRPr="009E5699" w:rsidRDefault="00A00B37" w:rsidP="00E403B1">
      <w:pPr>
        <w:rPr>
          <w:sz w:val="24"/>
          <w:szCs w:val="24"/>
        </w:rPr>
      </w:pPr>
      <w:r w:rsidRPr="009E5699">
        <w:rPr>
          <w:sz w:val="24"/>
          <w:szCs w:val="24"/>
        </w:rPr>
        <w:t>Certain skilled, experienced, professional and/or technical personnel are essential for successful accomplishment of the work to be performed under this contract. These are defined as "key personnel" and are those persons whose resumes are submitted as part of the technical/business proposal for evaluation. The contractor shall use key personnel as identified in its proposal during the performance of this contract and will request contracting officer approval prior to any changes. Requests for approval of any changes shall be in writing with a detailed explanation of the circumstances necessitating the change. The request must contain a complete resume for the new key personnel and any other pertinent information, such as degrees, certifications, and work history. New key personnel must have qualifications that are equal to or higher than those being replaced. The contracting officer will evaluate the request and notify the contractor whether the requested change is acceptable to the Government.</w:t>
      </w:r>
    </w:p>
    <w:p w:rsidR="00A00B37" w:rsidRPr="009E5699" w:rsidRDefault="00A00B37" w:rsidP="000D3893">
      <w:pPr>
        <w:spacing w:after="240"/>
        <w:rPr>
          <w:sz w:val="24"/>
          <w:szCs w:val="24"/>
        </w:rPr>
      </w:pPr>
      <w:r w:rsidRPr="009E5699">
        <w:rPr>
          <w:sz w:val="24"/>
          <w:szCs w:val="24"/>
        </w:rPr>
        <w:t>*****</w:t>
      </w:r>
      <w:bookmarkStart w:id="14" w:name="P89_4570"/>
      <w:bookmarkStart w:id="15" w:name="P119_7285"/>
      <w:bookmarkStart w:id="16" w:name="P123_8046"/>
      <w:bookmarkEnd w:id="2"/>
      <w:bookmarkEnd w:id="14"/>
      <w:bookmarkEnd w:id="15"/>
      <w:bookmarkEnd w:id="16"/>
    </w:p>
    <w:p w:rsidR="009576AF" w:rsidRPr="00603745" w:rsidRDefault="00A00B37" w:rsidP="00603745">
      <w:pPr>
        <w:pStyle w:val="Heading3"/>
      </w:pPr>
      <w:bookmarkStart w:id="17" w:name="P37_110"/>
      <w:r w:rsidRPr="00603745">
        <w:t xml:space="preserve">37.110 </w:t>
      </w:r>
      <w:bookmarkEnd w:id="17"/>
      <w:r w:rsidRPr="00603745">
        <w:t>Solicitation provisions and contract clauses.</w:t>
      </w:r>
    </w:p>
    <w:p w:rsidR="00A00B37" w:rsidRPr="00CD6247" w:rsidRDefault="009576AF" w:rsidP="009576AF">
      <w:pPr>
        <w:pStyle w:val="List1"/>
      </w:pPr>
      <w:r w:rsidRPr="00CD6247">
        <w:t>(a)</w:t>
      </w:r>
      <w:r w:rsidR="00A00B37" w:rsidRPr="00CD6247">
        <w:t xml:space="preserve"> Solicitations shall include procurement note L07 to identify Government points of contact for offerors who wish to inspect the Government installation where services will be performed.</w:t>
      </w:r>
    </w:p>
    <w:p w:rsidR="00A00B37" w:rsidRPr="002A3B99" w:rsidRDefault="00A00B37" w:rsidP="003B55F7">
      <w:pPr>
        <w:contextualSpacing/>
        <w:rPr>
          <w:sz w:val="24"/>
          <w:szCs w:val="24"/>
        </w:rPr>
      </w:pPr>
      <w:r w:rsidRPr="002A3B99">
        <w:rPr>
          <w:sz w:val="24"/>
          <w:szCs w:val="24"/>
        </w:rPr>
        <w:t>*****</w:t>
      </w:r>
    </w:p>
    <w:p w:rsidR="00A00B37" w:rsidRPr="002A3B99" w:rsidRDefault="00A00B37" w:rsidP="003B55F7">
      <w:pPr>
        <w:contextualSpacing/>
        <w:rPr>
          <w:sz w:val="24"/>
          <w:szCs w:val="24"/>
        </w:rPr>
      </w:pPr>
      <w:r w:rsidRPr="002A3B99">
        <w:rPr>
          <w:sz w:val="24"/>
          <w:szCs w:val="24"/>
        </w:rPr>
        <w:t>L07 Site Visit Instructions (OCT 2016)</w:t>
      </w:r>
    </w:p>
    <w:p w:rsidR="00A00B37" w:rsidRPr="002A3B99" w:rsidRDefault="00A00B37" w:rsidP="003B55F7">
      <w:pPr>
        <w:pBdr>
          <w:top w:val="single" w:sz="4" w:space="1" w:color="auto"/>
          <w:left w:val="single" w:sz="4" w:space="4" w:color="auto"/>
          <w:bottom w:val="single" w:sz="4" w:space="1" w:color="auto"/>
          <w:right w:val="single" w:sz="4" w:space="4" w:color="auto"/>
          <w:between w:val="single" w:sz="4" w:space="1" w:color="auto"/>
          <w:bar w:val="single" w:sz="4" w:color="auto"/>
        </w:pBdr>
        <w:rPr>
          <w:snapToGrid w:val="0"/>
          <w:sz w:val="24"/>
          <w:szCs w:val="24"/>
        </w:rPr>
      </w:pPr>
      <w:r w:rsidRPr="002A3B99">
        <w:rPr>
          <w:snapToGrid w:val="0"/>
          <w:sz w:val="24"/>
          <w:szCs w:val="24"/>
        </w:rPr>
        <w:t xml:space="preserve">Primary Name:                                          Phone Number                                      </w:t>
      </w:r>
    </w:p>
    <w:p w:rsidR="00A00B37" w:rsidRPr="002A3B99" w:rsidRDefault="00A00B37" w:rsidP="003B55F7">
      <w:pPr>
        <w:pBdr>
          <w:top w:val="single" w:sz="4" w:space="1" w:color="auto"/>
          <w:left w:val="single" w:sz="4" w:space="4" w:color="auto"/>
          <w:bottom w:val="single" w:sz="4" w:space="1" w:color="auto"/>
          <w:right w:val="single" w:sz="4" w:space="4" w:color="auto"/>
          <w:between w:val="single" w:sz="4" w:space="1" w:color="auto"/>
          <w:bar w:val="single" w:sz="4" w:color="auto"/>
        </w:pBdr>
        <w:rPr>
          <w:snapToGrid w:val="0"/>
          <w:sz w:val="24"/>
          <w:szCs w:val="24"/>
        </w:rPr>
      </w:pPr>
      <w:r w:rsidRPr="002A3B99">
        <w:rPr>
          <w:snapToGrid w:val="0"/>
          <w:sz w:val="24"/>
          <w:szCs w:val="24"/>
        </w:rPr>
        <w:t xml:space="preserve">Alternate Name:                                        Phone Number                                     </w:t>
      </w:r>
    </w:p>
    <w:p w:rsidR="00A00B37" w:rsidRDefault="00A00B37" w:rsidP="009A344E">
      <w:pPr>
        <w:spacing w:after="240"/>
        <w:rPr>
          <w:sz w:val="24"/>
          <w:szCs w:val="24"/>
        </w:rPr>
      </w:pPr>
      <w:r w:rsidRPr="002A3B99">
        <w:rPr>
          <w:sz w:val="24"/>
          <w:szCs w:val="24"/>
        </w:rPr>
        <w:t>*****</w:t>
      </w:r>
      <w:bookmarkStart w:id="18" w:name="P211_15688"/>
      <w:bookmarkStart w:id="19" w:name="P214_16227"/>
      <w:bookmarkStart w:id="20" w:name="P222_17392"/>
      <w:bookmarkStart w:id="21" w:name="P228_18005"/>
      <w:bookmarkStart w:id="22" w:name="P233_18201"/>
      <w:bookmarkStart w:id="23" w:name="P235_18253"/>
      <w:bookmarkStart w:id="24" w:name="P244_19609"/>
      <w:bookmarkStart w:id="25" w:name="P246_19707"/>
      <w:bookmarkStart w:id="26" w:name="Part39"/>
      <w:bookmarkEnd w:id="18"/>
      <w:bookmarkEnd w:id="19"/>
      <w:bookmarkEnd w:id="20"/>
      <w:bookmarkEnd w:id="21"/>
      <w:bookmarkEnd w:id="22"/>
      <w:bookmarkEnd w:id="23"/>
      <w:bookmarkEnd w:id="24"/>
      <w:bookmarkEnd w:id="25"/>
      <w:bookmarkEnd w:id="26"/>
    </w:p>
    <w:p w:rsidR="00A00B37" w:rsidRPr="00575BB7" w:rsidRDefault="00A00B37" w:rsidP="00575BB7">
      <w:pPr>
        <w:pStyle w:val="Heading2"/>
      </w:pPr>
      <w:r w:rsidRPr="00575BB7">
        <w:t>SUBPART 37.2 – ADVISORY AND ASSISTANCE SERVICES</w:t>
      </w:r>
    </w:p>
    <w:p w:rsidR="00A00B37" w:rsidRPr="00575BB7" w:rsidRDefault="00A00B37" w:rsidP="00575BB7">
      <w:pPr>
        <w:spacing w:after="240"/>
        <w:jc w:val="center"/>
        <w:rPr>
          <w:i/>
          <w:sz w:val="24"/>
          <w:szCs w:val="24"/>
        </w:rPr>
      </w:pPr>
      <w:r w:rsidRPr="00575BB7">
        <w:rPr>
          <w:i/>
          <w:sz w:val="24"/>
          <w:szCs w:val="24"/>
        </w:rPr>
        <w:t>(Revised October 1, 2020 through PROCLTR 2020-15)</w:t>
      </w:r>
    </w:p>
    <w:p w:rsidR="009576AF" w:rsidRPr="00603745" w:rsidRDefault="00A00B37" w:rsidP="00603745">
      <w:pPr>
        <w:pStyle w:val="Heading3"/>
        <w:rPr>
          <w:sz w:val="24"/>
          <w:szCs w:val="24"/>
        </w:rPr>
      </w:pPr>
      <w:bookmarkStart w:id="27" w:name="P37_270"/>
      <w:r w:rsidRPr="00603745">
        <w:rPr>
          <w:sz w:val="24"/>
          <w:szCs w:val="24"/>
        </w:rPr>
        <w:t xml:space="preserve">37.270 </w:t>
      </w:r>
      <w:bookmarkEnd w:id="27"/>
      <w:r w:rsidRPr="00603745">
        <w:rPr>
          <w:sz w:val="24"/>
          <w:szCs w:val="24"/>
        </w:rPr>
        <w:t>Acquisition of audit services.</w:t>
      </w:r>
    </w:p>
    <w:p w:rsidR="00A00B37" w:rsidRPr="009A344E" w:rsidRDefault="009576AF" w:rsidP="009576AF">
      <w:pPr>
        <w:pStyle w:val="List1"/>
      </w:pPr>
      <w:r w:rsidRPr="009A344E">
        <w:rPr>
          <w:color w:val="000000"/>
        </w:rPr>
        <w:t>(a)</w:t>
      </w:r>
      <w:r w:rsidR="00A00B37" w:rsidRPr="009A344E">
        <w:rPr>
          <w:color w:val="000000"/>
        </w:rPr>
        <w:t xml:space="preserve"> </w:t>
      </w:r>
      <w:r w:rsidR="00A00B37" w:rsidRPr="009A344E">
        <w:rPr>
          <w:i/>
          <w:iCs/>
          <w:color w:val="000000"/>
        </w:rPr>
        <w:t>General policy.</w:t>
      </w:r>
    </w:p>
    <w:p w:rsidR="00A00B37" w:rsidRPr="00AC4873" w:rsidRDefault="00A00B37" w:rsidP="009A344E">
      <w:pPr>
        <w:spacing w:after="240"/>
        <w:sectPr w:rsidR="00A00B37" w:rsidRPr="00AC4873" w:rsidSect="00C92932">
          <w:headerReference w:type="even" r:id="rId14"/>
          <w:headerReference w:type="default" r:id="rId15"/>
          <w:footerReference w:type="default" r:id="rId16"/>
          <w:headerReference w:type="first" r:id="rId17"/>
          <w:footerReference w:type="first" r:id="rId18"/>
          <w:pgSz w:w="12240" w:h="15840"/>
          <w:pgMar w:top="1440" w:right="1440" w:bottom="1440" w:left="1440" w:header="720" w:footer="720" w:gutter="0"/>
          <w:cols w:space="720"/>
          <w:titlePg/>
          <w:docGrid w:linePitch="299"/>
        </w:sectPr>
      </w:pPr>
      <w:r w:rsidRPr="00603745">
        <w:rPr>
          <w:color w:val="000000"/>
          <w:sz w:val="24"/>
          <w:szCs w:val="24"/>
        </w:rPr>
        <w:t>(S-90) See 8.003(S-90) for acquisition of audit readiness and/or audit sustainment services.</w:t>
      </w:r>
      <w:r w:rsidRPr="00456D16">
        <w:rPr>
          <w:b/>
        </w:rPr>
        <w:br w:type="page"/>
      </w:r>
    </w:p>
    <w:p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19"/>
      <w:headerReference w:type="default" r:id="rId20"/>
      <w:footerReference w:type="even" r:id="rId21"/>
      <w:footerReference w:type="default" r:id="rId22"/>
      <w:pgSz w:w="12240" w:h="15840"/>
      <w:pgMar w:top="1080" w:right="1080" w:bottom="1080" w:left="108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848BB15" w15:done="0"/>
  <w15:commentEx w15:paraId="7D820B8F" w15:done="0"/>
  <w15:commentEx w15:paraId="01025F98" w15:done="0"/>
  <w15:commentEx w15:paraId="06BD223B" w15:done="0"/>
  <w15:commentEx w15:paraId="5A0DB643" w15:done="0"/>
  <w15:commentEx w15:paraId="5B1616B5" w15:done="0"/>
  <w15:commentEx w15:paraId="79720CF2" w15:done="0"/>
  <w15:commentEx w15:paraId="27678F09" w15:done="0"/>
  <w15:commentEx w15:paraId="0805DD21" w15:done="0"/>
  <w15:commentEx w15:paraId="6B4E2A8B" w15:done="0"/>
  <w15:commentEx w15:paraId="63A3967D" w15:done="0"/>
  <w15:commentEx w15:paraId="540B05E8" w15:done="0"/>
  <w15:commentEx w15:paraId="64607D79" w15:done="0"/>
  <w15:commentEx w15:paraId="41566A1D" w15:done="0"/>
  <w15:commentEx w15:paraId="2CD03D91" w15:done="0"/>
  <w15:commentEx w15:paraId="40D26EE1" w15:done="0"/>
  <w15:commentEx w15:paraId="254B2C13" w15:done="0"/>
  <w15:commentEx w15:paraId="00816AA4" w15:done="0"/>
  <w15:commentEx w15:paraId="1647442F" w15:done="0"/>
  <w15:commentEx w15:paraId="58B364CE" w15:done="0"/>
  <w15:commentEx w15:paraId="295E48FC" w15:done="0"/>
  <w15:commentEx w15:paraId="0D88D0E4" w15:done="0"/>
  <w15:commentEx w15:paraId="46274627" w15:done="0"/>
  <w15:commentEx w15:paraId="02C67E4B" w15:done="0"/>
  <w15:commentEx w15:paraId="0B23BF80" w15:done="0"/>
  <w15:commentEx w15:paraId="78CDCA82" w15:done="0"/>
  <w15:commentEx w15:paraId="6A3389CB" w15:done="0"/>
  <w15:commentEx w15:paraId="3B63F7AA" w15:done="0"/>
  <w15:commentEx w15:paraId="66CE7920" w15:done="0"/>
  <w15:commentEx w15:paraId="1FBF1C30" w15:done="0"/>
  <w15:commentEx w15:paraId="7DC87AF9" w15:done="0"/>
  <w15:commentEx w15:paraId="61712891" w15:done="0"/>
  <w15:commentEx w15:paraId="113424D3" w15:done="0"/>
  <w15:commentEx w15:paraId="5C2FDD49" w15:done="0"/>
  <w15:commentEx w15:paraId="625389B5" w15:done="0"/>
  <w15:commentEx w15:paraId="759DBE1B" w15:done="0"/>
  <w15:commentEx w15:paraId="4FAB8126" w15:done="0"/>
  <w15:commentEx w15:paraId="5EDFF71B" w15:done="0"/>
  <w15:commentEx w15:paraId="6C3CD5BC" w15:done="0"/>
  <w15:commentEx w15:paraId="5DC29B87" w15:done="0"/>
  <w15:commentEx w15:paraId="407A6077" w15:done="0"/>
  <w15:commentEx w15:paraId="74EF057E" w15:done="0"/>
  <w15:commentEx w15:paraId="0C4C389A" w15:done="0"/>
  <w15:commentEx w15:paraId="4EB6DE7A" w15:done="0"/>
  <w15:commentEx w15:paraId="2C7C5AF9" w15:done="0"/>
  <w15:commentEx w15:paraId="3E63347F" w15:done="0"/>
  <w15:commentEx w15:paraId="09B38112" w15:done="0"/>
  <w15:commentEx w15:paraId="6457CB7F" w15:done="0"/>
  <w15:commentEx w15:paraId="1BB65FF9" w15:done="0"/>
  <w15:commentEx w15:paraId="5F2540A9" w15:done="0"/>
  <w15:commentEx w15:paraId="7E3951D4" w15:done="0"/>
  <w15:commentEx w15:paraId="4D32B474" w15:done="0"/>
  <w15:commentEx w15:paraId="62EA2856" w15:done="0"/>
  <w15:commentEx w15:paraId="187C58A7" w15:done="0"/>
  <w15:commentEx w15:paraId="7561AB53" w15:done="0"/>
  <w15:commentEx w15:paraId="3EF672E2" w15:done="0"/>
  <w15:commentEx w15:paraId="13964131" w15:done="0"/>
  <w15:commentEx w15:paraId="22836E5F" w15:done="0"/>
  <w15:commentEx w15:paraId="1F2BA2E6" w15:done="0"/>
  <w15:commentEx w15:paraId="7A87C61E" w15:done="0"/>
  <w15:commentEx w15:paraId="72197CA9" w15:done="0"/>
  <w15:commentEx w15:paraId="0485A09C" w15:done="0"/>
  <w15:commentEx w15:paraId="204E0BC6" w15:done="0"/>
  <w15:commentEx w15:paraId="34C5A164" w15:done="0"/>
  <w15:commentEx w15:paraId="7102FF6F" w15:done="0"/>
  <w15:commentEx w15:paraId="4D27DBA1" w15:done="0"/>
  <w15:commentEx w15:paraId="0D2184AF" w15:done="0"/>
  <w15:commentEx w15:paraId="59EBF534" w15:done="0"/>
  <w15:commentEx w15:paraId="5ABD35D8" w15:done="0"/>
  <w15:commentEx w15:paraId="7BD1A7B6" w15:done="0"/>
  <w15:commentEx w15:paraId="4F280EBD" w15:done="0"/>
  <w15:commentEx w15:paraId="223C4135" w15:done="0"/>
  <w15:commentEx w15:paraId="2EB2AAB2" w15:done="0"/>
  <w15:commentEx w15:paraId="2AE9B1F5" w15:done="0"/>
  <w15:commentEx w15:paraId="1755C027" w15:done="0"/>
  <w15:commentEx w15:paraId="6FFA4005" w15:done="0"/>
  <w15:commentEx w15:paraId="60DDF27C" w15:done="0"/>
  <w15:commentEx w15:paraId="09A0C2DC" w15:done="0"/>
  <w15:commentEx w15:paraId="1665169A" w15:done="0"/>
  <w15:commentEx w15:paraId="3DAC7B0E" w15:done="0"/>
  <w15:commentEx w15:paraId="74A14413" w15:done="0"/>
  <w15:commentEx w15:paraId="02E9FE6D" w15:done="0"/>
  <w15:commentEx w15:paraId="1071050E" w15:done="0"/>
  <w15:commentEx w15:paraId="1BFAA88D" w15:done="0"/>
  <w15:commentEx w15:paraId="53CCE12B" w15:done="0"/>
  <w15:commentEx w15:paraId="5D52FE49" w15:done="0"/>
  <w15:commentEx w15:paraId="574CD63B" w15:done="0"/>
  <w15:commentEx w15:paraId="1815B6D9" w15:done="0"/>
  <w15:commentEx w15:paraId="1F893409" w15:done="0"/>
  <w15:commentEx w15:paraId="1AF102BA" w15:done="0"/>
  <w15:commentEx w15:paraId="14CFE866" w15:done="0"/>
  <w15:commentEx w15:paraId="07134895" w15:done="0"/>
  <w15:commentEx w15:paraId="16FDC986" w15:done="0"/>
  <w15:commentEx w15:paraId="636B1F52" w15:done="0"/>
  <w15:commentEx w15:paraId="6DBFE77A" w15:done="0"/>
  <w15:commentEx w15:paraId="7DE596BE" w15:done="0"/>
  <w15:commentEx w15:paraId="169FE4E6" w15:done="0"/>
  <w15:commentEx w15:paraId="7AA5740E" w15:done="0"/>
  <w15:commentEx w15:paraId="4EC01BBA" w15:done="0"/>
  <w15:commentEx w15:paraId="7E7BFC1C" w15:done="0"/>
  <w15:commentEx w15:paraId="7B2978B5" w15:done="0"/>
  <w15:commentEx w15:paraId="5ACE6D2C" w15:done="0"/>
  <w15:commentEx w15:paraId="7A76AD36" w15:done="0"/>
  <w15:commentEx w15:paraId="35DFE38F" w15:done="0"/>
  <w15:commentEx w15:paraId="1BE8C23B" w15:done="0"/>
  <w15:commentEx w15:paraId="04E1BBBF" w15:done="0"/>
  <w15:commentEx w15:paraId="19557873" w15:done="0"/>
  <w15:commentEx w15:paraId="59053D69" w15:done="0"/>
  <w15:commentEx w15:paraId="0A86BF11" w15:done="0"/>
  <w15:commentEx w15:paraId="31C88ACB" w15:done="0"/>
  <w15:commentEx w15:paraId="7347631D" w15:done="0"/>
  <w15:commentEx w15:paraId="6628832B" w15:done="0"/>
  <w15:commentEx w15:paraId="455B751B" w15:done="0"/>
  <w15:commentEx w15:paraId="59B1D663" w15:done="0"/>
  <w15:commentEx w15:paraId="032DBD7F" w15:done="0"/>
  <w15:commentEx w15:paraId="7F03C87E" w15:done="0"/>
  <w15:commentEx w15:paraId="44012C12" w15:done="0"/>
  <w15:commentEx w15:paraId="489D8E09" w15:done="0"/>
  <w15:commentEx w15:paraId="1B947027" w15:done="0"/>
  <w15:commentEx w15:paraId="74C74190" w15:done="0"/>
  <w15:commentEx w15:paraId="029055FE" w15:done="0"/>
  <w15:commentEx w15:paraId="37977880" w15:done="0"/>
  <w15:commentEx w15:paraId="017D43B0" w15:done="0"/>
  <w15:commentEx w15:paraId="00F13BDE" w15:done="0"/>
  <w15:commentEx w15:paraId="27899733" w15:done="0"/>
  <w15:commentEx w15:paraId="3556D7BB" w15:done="0"/>
  <w15:commentEx w15:paraId="19091782" w15:done="0"/>
  <w15:commentEx w15:paraId="11127E85" w15:done="0"/>
  <w15:commentEx w15:paraId="0FD5480F" w15:done="0"/>
  <w15:commentEx w15:paraId="28730A9C" w15:done="0"/>
  <w15:commentEx w15:paraId="2FBC16EC" w15:done="0"/>
  <w15:commentEx w15:paraId="554909BD" w15:done="0"/>
  <w15:commentEx w15:paraId="3EF454FF" w15:done="0"/>
  <w15:commentEx w15:paraId="0A711AC4" w15:done="0"/>
  <w15:commentEx w15:paraId="06FC8D03" w15:done="0"/>
  <w15:commentEx w15:paraId="21BA71DA" w15:done="0"/>
  <w15:commentEx w15:paraId="08AE6FCC" w15:done="0"/>
  <w15:commentEx w15:paraId="5A6ADD0A" w15:done="0"/>
  <w15:commentEx w15:paraId="5DDF9023" w15:done="0"/>
  <w15:commentEx w15:paraId="5CF313EC" w15:done="0"/>
  <w15:commentEx w15:paraId="5EA9C06C" w15:done="0"/>
  <w15:commentEx w15:paraId="7674F875" w15:done="0"/>
  <w15:commentEx w15:paraId="6DAF9C69" w15:done="0"/>
  <w15:commentEx w15:paraId="72B40FF8" w15:done="0"/>
  <w15:commentEx w15:paraId="59244F07" w15:done="0"/>
  <w15:commentEx w15:paraId="1ED261BE" w15:done="0"/>
  <w15:commentEx w15:paraId="4E32907F" w15:done="0"/>
  <w15:commentEx w15:paraId="78FDE97B" w15:done="0"/>
  <w15:commentEx w15:paraId="055B5C6B" w15:done="0"/>
  <w15:commentEx w15:paraId="14A751C6" w15:done="0"/>
  <w15:commentEx w15:paraId="19F936A8" w15:done="0"/>
  <w15:commentEx w15:paraId="2481820E" w15:done="0"/>
  <w15:commentEx w15:paraId="7BD28F0B" w15:done="0"/>
  <w15:commentEx w15:paraId="57C68D49" w15:done="0"/>
  <w15:commentEx w15:paraId="7726FFC2" w15:done="0"/>
  <w15:commentEx w15:paraId="2E2EB84E" w15:done="0"/>
  <w15:commentEx w15:paraId="51614181" w15:done="0"/>
  <w15:commentEx w15:paraId="00D2F04A" w15:done="0"/>
  <w15:commentEx w15:paraId="64EDBFD5" w15:done="0"/>
  <w15:commentEx w15:paraId="119186E3" w15:done="0"/>
  <w15:commentEx w15:paraId="77CD3A81" w15:done="0"/>
  <w15:commentEx w15:paraId="34FA8BED" w15:done="0"/>
  <w15:commentEx w15:paraId="653260EB" w15:done="0"/>
  <w15:commentEx w15:paraId="58BCF4CE" w15:done="0"/>
  <w15:commentEx w15:paraId="178DBEEF" w15:done="0"/>
  <w15:commentEx w15:paraId="05E52E25" w15:done="0"/>
  <w15:commentEx w15:paraId="6D0302BD" w15:done="0"/>
  <w15:commentEx w15:paraId="09D0DED0" w15:done="0"/>
  <w15:commentEx w15:paraId="05C71E7A" w15:done="0"/>
  <w15:commentEx w15:paraId="1CCBEC10" w15:done="0"/>
  <w15:commentEx w15:paraId="7350E52B" w15:done="0"/>
  <w15:commentEx w15:paraId="032F7A9C" w15:done="0"/>
  <w15:commentEx w15:paraId="13BE07EA" w15:done="0"/>
  <w15:commentEx w15:paraId="64CB0677" w15:done="0"/>
  <w15:commentEx w15:paraId="3D245A9B" w15:done="0"/>
  <w15:commentEx w15:paraId="034915B6" w15:done="0"/>
  <w15:commentEx w15:paraId="53FF656F" w15:done="0"/>
  <w15:commentEx w15:paraId="249BBA1E" w15:done="0"/>
  <w15:commentEx w15:paraId="1B436D4A" w15:done="0"/>
  <w15:commentEx w15:paraId="19CCFFB2" w15:done="0"/>
  <w15:commentEx w15:paraId="6E2C1E33" w15:paraIdParent="19CCFFB2" w15:done="0"/>
  <w15:commentEx w15:paraId="1EF1C7CF" w15:done="0"/>
  <w15:commentEx w15:paraId="6A763259" w15:done="0"/>
  <w15:commentEx w15:paraId="4C3E78DF" w15:done="0"/>
  <w15:commentEx w15:paraId="1FA41546" w15:done="0"/>
  <w15:commentEx w15:paraId="71C44D4D" w15:done="0"/>
  <w15:commentEx w15:paraId="125A2E85" w15:done="0"/>
  <w15:commentEx w15:paraId="67B6E803" w15:done="0"/>
  <w15:commentEx w15:paraId="774216FD" w15:done="0"/>
  <w15:commentEx w15:paraId="22A3525F" w15:done="0"/>
  <w15:commentEx w15:paraId="42374AA2" w15:done="0"/>
  <w15:commentEx w15:paraId="09B858D6" w15:done="0"/>
  <w15:commentEx w15:paraId="5E3700E4" w15:done="0"/>
  <w15:commentEx w15:paraId="7F2A1513" w15:done="0"/>
  <w15:commentEx w15:paraId="26639A7A" w15:done="0"/>
  <w15:commentEx w15:paraId="3C870B61" w15:done="0"/>
  <w15:commentEx w15:paraId="23CC5E09" w15:done="0"/>
  <w15:commentEx w15:paraId="18EB2CAE" w15:done="0"/>
  <w15:commentEx w15:paraId="1F824B9F" w15:done="0"/>
  <w15:commentEx w15:paraId="05F36921" w15:done="0"/>
  <w15:commentEx w15:paraId="7DAA364B" w15:done="0"/>
  <w15:commentEx w15:paraId="38DA6876" w15:done="0"/>
  <w15:commentEx w15:paraId="66CF9A7F" w15:done="0"/>
  <w15:commentEx w15:paraId="1E329D37" w15:done="0"/>
  <w15:commentEx w15:paraId="061CA829" w15:done="0"/>
  <w15:commentEx w15:paraId="686E6012" w15:done="0"/>
  <w15:commentEx w15:paraId="32FFE8E9" w15:done="0"/>
  <w15:commentEx w15:paraId="5F56BF46" w15:done="0"/>
  <w15:commentEx w15:paraId="5564EB7C" w15:done="0"/>
  <w15:commentEx w15:paraId="7287455D" w15:done="0"/>
  <w15:commentEx w15:paraId="2FDED487" w15:done="0"/>
  <w15:commentEx w15:paraId="64A895BA" w15:done="0"/>
  <w15:commentEx w15:paraId="14562CFE" w15:done="0"/>
  <w15:commentEx w15:paraId="7A3A498F" w15:done="0"/>
  <w15:commentEx w15:paraId="109176FB" w15:done="0"/>
  <w15:commentEx w15:paraId="69A6057F" w15:done="0"/>
  <w15:commentEx w15:paraId="0156753C" w15:done="0"/>
  <w15:commentEx w15:paraId="770F4B6A" w15:done="0"/>
  <w15:commentEx w15:paraId="6DFEC73D" w15:done="0"/>
  <w15:commentEx w15:paraId="6F461E3B" w15:done="0"/>
  <w15:commentEx w15:paraId="03B83ECD" w15:done="0"/>
  <w15:commentEx w15:paraId="63E7D3F8" w15:done="0"/>
  <w15:commentEx w15:paraId="2DDA11C4" w15:done="0"/>
  <w15:commentEx w15:paraId="7EF782C1" w15:done="0"/>
  <w15:commentEx w15:paraId="3A73E39E" w15:done="0"/>
  <w15:commentEx w15:paraId="7BE5A587" w15:done="0"/>
  <w15:commentEx w15:paraId="27926452" w15:done="0"/>
  <w15:commentEx w15:paraId="282EF1D2" w15:done="0"/>
  <w15:commentEx w15:paraId="39661CA7" w15:done="0"/>
  <w15:commentEx w15:paraId="6E2E6E35" w15:done="0"/>
  <w15:commentEx w15:paraId="7CC480F1" w15:done="0"/>
  <w15:commentEx w15:paraId="0282094F" w15:done="0"/>
  <w15:commentEx w15:paraId="4803D9D7" w15:done="0"/>
  <w15:commentEx w15:paraId="6C70E949" w15:done="0"/>
  <w15:commentEx w15:paraId="3D7797D9" w15:done="0"/>
  <w15:commentEx w15:paraId="7007F285" w15:done="0"/>
  <w15:commentEx w15:paraId="12A2A7C3" w15:done="0"/>
  <w15:commentEx w15:paraId="15747EF1" w15:done="0"/>
  <w15:commentEx w15:paraId="73A651A0" w15:done="0"/>
  <w15:commentEx w15:paraId="78970F66" w15:done="0"/>
  <w15:commentEx w15:paraId="0580C3BC" w15:done="0"/>
  <w15:commentEx w15:paraId="65ED4776" w15:done="0"/>
  <w15:commentEx w15:paraId="72C89E44" w15:done="0"/>
  <w15:commentEx w15:paraId="22A1E681" w15:done="0"/>
  <w15:commentEx w15:paraId="6ABEE234" w15:done="0"/>
  <w15:commentEx w15:paraId="342955D4" w15:done="0"/>
  <w15:commentEx w15:paraId="67378BB6" w15:done="0"/>
  <w15:commentEx w15:paraId="54060F54" w15:done="0"/>
  <w15:commentEx w15:paraId="71EB884A" w15:done="0"/>
  <w15:commentEx w15:paraId="15FE62FE" w15:done="0"/>
  <w15:commentEx w15:paraId="22393AB2" w15:done="0"/>
  <w15:commentEx w15:paraId="2648358D" w15:done="0"/>
  <w15:commentEx w15:paraId="7014E455" w15:done="0"/>
  <w15:commentEx w15:paraId="31B332F0" w15:done="0"/>
  <w15:commentEx w15:paraId="27497EFC" w15:done="0"/>
  <w15:commentEx w15:paraId="72B5B4AC" w15:done="0"/>
  <w15:commentEx w15:paraId="45F52746" w15:done="0"/>
  <w15:commentEx w15:paraId="5FA7B761" w15:done="0"/>
  <w15:commentEx w15:paraId="377A43B3" w15:done="0"/>
  <w15:commentEx w15:paraId="2806ECB1" w15:done="0"/>
  <w15:commentEx w15:paraId="4C32D02D" w15:done="0"/>
  <w15:commentEx w15:paraId="4A2955A2" w15:done="0"/>
  <w15:commentEx w15:paraId="7D63588F" w15:done="0"/>
  <w15:commentEx w15:paraId="67496AA5" w15:done="0"/>
  <w15:commentEx w15:paraId="63F28A15" w15:done="0"/>
  <w15:commentEx w15:paraId="0ADBC169" w15:done="0"/>
  <w15:commentEx w15:paraId="19A80307" w15:done="0"/>
  <w15:commentEx w15:paraId="5BEE9AF3" w15:done="0"/>
  <w15:commentEx w15:paraId="28F9174A" w15:done="0"/>
  <w15:commentEx w15:paraId="7544A7A1" w15:done="0"/>
  <w15:commentEx w15:paraId="2E3474AA" w15:done="0"/>
  <w15:commentEx w15:paraId="2D6C71E7" w15:done="0"/>
  <w15:commentEx w15:paraId="06103ACA" w15:done="0"/>
  <w15:commentEx w15:paraId="57431E34" w15:done="0"/>
  <w15:commentEx w15:paraId="78C76CF6" w15:done="0"/>
  <w15:commentEx w15:paraId="240368C1" w15:done="0"/>
  <w15:commentEx w15:paraId="48DB1DCB" w15:done="0"/>
  <w15:commentEx w15:paraId="6E79D2B5" w15:done="0"/>
  <w15:commentEx w15:paraId="48E2FAC4" w15:done="0"/>
  <w15:commentEx w15:paraId="2D1FF175" w15:done="0"/>
  <w15:commentEx w15:paraId="4B1F6A5A" w15:done="0"/>
  <w15:commentEx w15:paraId="46FA6C97" w15:done="0"/>
  <w15:commentEx w15:paraId="73DABF35" w15:done="0"/>
  <w15:commentEx w15:paraId="1FFD964D" w15:done="0"/>
  <w15:commentEx w15:paraId="64564E21" w15:done="0"/>
  <w15:commentEx w15:paraId="701FA101" w15:done="0"/>
  <w15:commentEx w15:paraId="11B6F6A7" w15:done="0"/>
  <w15:commentEx w15:paraId="6103C2B5" w15:done="0"/>
  <w15:commentEx w15:paraId="68234DE0" w15:done="0"/>
  <w15:commentEx w15:paraId="2C7D83BE" w15:done="0"/>
  <w15:commentEx w15:paraId="16E68EAA" w15:done="0"/>
  <w15:commentEx w15:paraId="33AE9E25" w15:done="0"/>
  <w15:commentEx w15:paraId="73C5FC36" w15:done="0"/>
  <w15:commentEx w15:paraId="0D699C55" w15:done="0"/>
  <w15:commentEx w15:paraId="550CB591" w15:done="0"/>
  <w15:commentEx w15:paraId="0B63D5B9" w15:done="0"/>
  <w15:commentEx w15:paraId="100AD986" w15:done="0"/>
  <w15:commentEx w15:paraId="343D83D8" w15:done="0"/>
  <w15:commentEx w15:paraId="3EB39D6F" w15:done="0"/>
  <w15:commentEx w15:paraId="36F7C81E" w15:done="0"/>
  <w15:commentEx w15:paraId="68E92DC2" w15:done="0"/>
  <w15:commentEx w15:paraId="17102926" w15:done="0"/>
  <w15:commentEx w15:paraId="2120938F" w15:done="0"/>
  <w15:commentEx w15:paraId="5ED6CADA" w15:done="0"/>
  <w15:commentEx w15:paraId="62075452" w15:done="0"/>
  <w15:commentEx w15:paraId="4E3AAC7F" w15:done="0"/>
  <w15:commentEx w15:paraId="0D2E0217" w15:done="0"/>
  <w15:commentEx w15:paraId="3912EC1F" w15:done="0"/>
  <w15:commentEx w15:paraId="737C0D86" w15:done="0"/>
  <w15:commentEx w15:paraId="791FCC01" w15:done="0"/>
  <w15:commentEx w15:paraId="078D9B1C" w15:done="0"/>
  <w15:commentEx w15:paraId="3F0BB49F" w15:done="0"/>
  <w15:commentEx w15:paraId="05DE2C36" w15:done="0"/>
  <w15:commentEx w15:paraId="3752D362" w15:done="0"/>
  <w15:commentEx w15:paraId="7F84202D" w15:done="0"/>
  <w15:commentEx w15:paraId="6FBEFAB5" w15:done="0"/>
  <w15:commentEx w15:paraId="29155FC8" w15:done="0"/>
  <w15:commentEx w15:paraId="35AE23B7" w15:done="0"/>
  <w15:commentEx w15:paraId="349A4C63" w15:done="0"/>
  <w15:commentEx w15:paraId="4943B92B" w15:done="0"/>
  <w15:commentEx w15:paraId="4065F5D4" w15:done="0"/>
  <w15:commentEx w15:paraId="4A9F8057" w15:done="0"/>
  <w15:commentEx w15:paraId="597BB6B3" w15:done="0"/>
  <w15:commentEx w15:paraId="1B998650" w15:done="0"/>
  <w15:commentEx w15:paraId="1614B183" w15:done="0"/>
  <w15:commentEx w15:paraId="37F1711E" w15:done="0"/>
  <w15:commentEx w15:paraId="5EB17DCE" w15:done="0"/>
  <w15:commentEx w15:paraId="09B88A9E" w15:done="0"/>
  <w15:commentEx w15:paraId="1EF9630E" w15:done="0"/>
  <w15:commentEx w15:paraId="6059C788" w15:done="0"/>
  <w15:commentEx w15:paraId="2761C76E" w15:done="0"/>
  <w15:commentEx w15:paraId="58666DA7" w15:done="0"/>
  <w15:commentEx w15:paraId="6C897B87" w15:done="0"/>
  <w15:commentEx w15:paraId="615177EB" w15:done="0"/>
  <w15:commentEx w15:paraId="3CC11808" w15:done="0"/>
  <w15:commentEx w15:paraId="2CBF0353" w15:done="0"/>
  <w15:commentEx w15:paraId="36EF3F6D" w15:done="0"/>
  <w15:commentEx w15:paraId="21211D1E" w15:done="0"/>
  <w15:commentEx w15:paraId="288CE9F9" w15:done="0"/>
  <w15:commentEx w15:paraId="60208CF8" w15:done="0"/>
  <w15:commentEx w15:paraId="6ECFFE2D" w15:done="0"/>
  <w15:commentEx w15:paraId="5C233120" w15:done="0"/>
  <w15:commentEx w15:paraId="27EE6817" w15:done="0"/>
  <w15:commentEx w15:paraId="4CD6E5B0" w15:done="0"/>
  <w15:commentEx w15:paraId="7C933FDF" w15:done="0"/>
  <w15:commentEx w15:paraId="34B1B3CE" w15:done="0"/>
  <w15:commentEx w15:paraId="204BAD05" w15:done="0"/>
  <w15:commentEx w15:paraId="23BE6B5F" w15:done="0"/>
  <w15:commentEx w15:paraId="58B15669" w15:done="0"/>
  <w15:commentEx w15:paraId="38068A48" w15:done="0"/>
  <w15:commentEx w15:paraId="42A37C83" w15:done="0"/>
  <w15:commentEx w15:paraId="14EC8628" w15:done="0"/>
  <w15:commentEx w15:paraId="1B0D1FE8" w15:done="0"/>
  <w15:commentEx w15:paraId="4B37D3DC" w15:done="0"/>
  <w15:commentEx w15:paraId="65B263CE" w15:done="0"/>
  <w15:commentEx w15:paraId="55260296" w15:done="0"/>
  <w15:commentEx w15:paraId="2E3E0B09" w15:done="0"/>
  <w15:commentEx w15:paraId="215EA4C4" w15:done="0"/>
  <w15:commentEx w15:paraId="46757076" w15:done="0"/>
  <w15:commentEx w15:paraId="5F14020C" w15:done="0"/>
  <w15:commentEx w15:paraId="2E15F136" w15:done="0"/>
  <w15:commentEx w15:paraId="1AD36CC7" w15:done="0"/>
  <w15:commentEx w15:paraId="537BF889" w15:done="0"/>
  <w15:commentEx w15:paraId="3BE6D938" w15:done="0"/>
  <w15:commentEx w15:paraId="7A1C50E9" w15:done="0"/>
  <w15:commentEx w15:paraId="3C3A845F" w15:done="0"/>
  <w15:commentEx w15:paraId="5CB3266B" w15:done="0"/>
  <w15:commentEx w15:paraId="2566416B" w15:done="0"/>
  <w15:commentEx w15:paraId="45F44C37" w15:done="0"/>
  <w15:commentEx w15:paraId="396AB64E" w15:done="0"/>
  <w15:commentEx w15:paraId="01EB29EE" w15:done="0"/>
  <w15:commentEx w15:paraId="60E6B2DA" w15:done="0"/>
  <w15:commentEx w15:paraId="4DF7EC2D" w15:done="0"/>
  <w15:commentEx w15:paraId="7534FD5D" w15:done="0"/>
  <w15:commentEx w15:paraId="0CE8DB50" w15:done="0"/>
  <w15:commentEx w15:paraId="5C324FB9" w15:done="0"/>
  <w15:commentEx w15:paraId="2FC7F5B4" w15:done="0"/>
  <w15:commentEx w15:paraId="35750A2F" w15:done="0"/>
  <w15:commentEx w15:paraId="661489AF" w15:paraIdParent="35750A2F" w15:done="0"/>
  <w15:commentEx w15:paraId="3CF2EBE5" w15:done="0"/>
  <w15:commentEx w15:paraId="4E508A8E" w15:done="0"/>
  <w15:commentEx w15:paraId="47690E01" w15:done="0"/>
  <w15:commentEx w15:paraId="70792C71" w15:done="0"/>
  <w15:commentEx w15:paraId="73AACE2E" w15:done="0"/>
  <w15:commentEx w15:paraId="7AB4A089" w15:done="0"/>
  <w15:commentEx w15:paraId="7E7FA246" w15:done="0"/>
  <w15:commentEx w15:paraId="01815709" w15:done="0"/>
  <w15:commentEx w15:paraId="59F4B4A2" w15:done="0"/>
  <w15:commentEx w15:paraId="1BC285D1" w15:done="0"/>
  <w15:commentEx w15:paraId="53717167" w15:done="0"/>
  <w15:commentEx w15:paraId="495C037F" w15:done="0"/>
  <w15:commentEx w15:paraId="31A7013A" w15:done="0"/>
  <w15:commentEx w15:paraId="6177C5F4" w15:done="0"/>
  <w15:commentEx w15:paraId="5FA9D067" w15:done="0"/>
  <w15:commentEx w15:paraId="10ACDFDB" w15:done="0"/>
  <w15:commentEx w15:paraId="53147F44" w15:done="0"/>
  <w15:commentEx w15:paraId="17B9CE40" w15:done="0"/>
  <w15:commentEx w15:paraId="792E848A" w15:done="0"/>
  <w15:commentEx w15:paraId="089FA0FD" w15:done="0"/>
  <w15:commentEx w15:paraId="6EEFD150" w15:done="0"/>
  <w15:commentEx w15:paraId="36F16194" w15:done="0"/>
  <w15:commentEx w15:paraId="24727E86" w15:done="0"/>
  <w15:commentEx w15:paraId="43CB6209" w15:done="0"/>
  <w15:commentEx w15:paraId="09F41842" w15:done="0"/>
  <w15:commentEx w15:paraId="18CD3141" w15:done="0"/>
  <w15:commentEx w15:paraId="17009069" w15:done="0"/>
  <w15:commentEx w15:paraId="1570E71E" w15:done="0"/>
  <w15:commentEx w15:paraId="12704D64" w15:done="0"/>
  <w15:commentEx w15:paraId="691C13CB" w15:done="0"/>
  <w15:commentEx w15:paraId="5D1021DA" w15:done="0"/>
  <w15:commentEx w15:paraId="369C70AE" w15:done="0"/>
  <w15:commentEx w15:paraId="3B5F95C4" w15:done="0"/>
  <w15:commentEx w15:paraId="27F5CCCA" w15:done="0"/>
  <w15:commentEx w15:paraId="74E5EB95" w15:done="0"/>
  <w15:commentEx w15:paraId="57E26D4C" w15:done="0"/>
  <w15:commentEx w15:paraId="7DCE12E5" w15:done="0"/>
  <w15:commentEx w15:paraId="4430E411" w15:done="0"/>
  <w15:commentEx w15:paraId="2056BD44" w15:done="0"/>
  <w15:commentEx w15:paraId="7190897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0B37" w:rsidRDefault="00A00B37" w:rsidP="00926910">
      <w:r>
        <w:separator/>
      </w:r>
    </w:p>
    <w:p w:rsidR="00A00B37" w:rsidRDefault="00A00B37"/>
    <w:p w:rsidR="00A00B37" w:rsidRDefault="00A00B37"/>
  </w:endnote>
  <w:endnote w:type="continuationSeparator" w:id="0">
    <w:p w:rsidR="00A00B37" w:rsidRDefault="00A00B37" w:rsidP="00926910">
      <w:r>
        <w:continuationSeparator/>
      </w:r>
    </w:p>
    <w:p w:rsidR="00A00B37" w:rsidRDefault="00A00B37"/>
    <w:p w:rsidR="00A00B37" w:rsidRDefault="00A00B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0B37" w:rsidRDefault="00A00B37"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pPr>
    <w:r>
      <w:t>Revision 5</w:t>
    </w:r>
    <w:r>
      <w:tab/>
    </w:r>
    <w:r w:rsidRPr="00AD4FCD">
      <w:rPr>
        <w:b/>
      </w:rPr>
      <w:fldChar w:fldCharType="begin"/>
    </w:r>
    <w:r w:rsidRPr="00AD4FCD">
      <w:rPr>
        <w:b/>
      </w:rPr>
      <w:instrText xml:space="preserve"> PAGE  \* Arabic  \* MERGEFORMAT </w:instrText>
    </w:r>
    <w:r w:rsidRPr="00AD4FCD">
      <w:rPr>
        <w:b/>
      </w:rPr>
      <w:fldChar w:fldCharType="separate"/>
    </w:r>
    <w:r>
      <w:rPr>
        <w:b/>
        <w:noProof/>
      </w:rPr>
      <w:t>187</w:t>
    </w:r>
    <w:r w:rsidRPr="00AD4FCD">
      <w:rPr>
        <w:b/>
      </w:rPr>
      <w:fldChar w:fldCharType="end"/>
    </w:r>
    <w:r>
      <w:tab/>
    </w:r>
    <w:r w:rsidRPr="00CE4C38">
      <w:rPr>
        <w:sz w:val="24"/>
        <w:szCs w:val="24"/>
      </w:rPr>
      <w:t>June 2</w:t>
    </w:r>
    <w:r>
      <w:t>020</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0B37" w:rsidRPr="00CC3CA1" w:rsidRDefault="00A00B37">
    <w:pPr>
      <w:pStyle w:val="Footer"/>
      <w:rPr>
        <w:b/>
        <w:sz w:val="24"/>
        <w:szCs w:val="24"/>
      </w:rPr>
    </w:pPr>
    <w:r>
      <w:rPr>
        <w:b/>
        <w:sz w:val="24"/>
        <w:szCs w:val="24"/>
      </w:rPr>
      <w:t xml:space="preserve">October </w:t>
    </w:r>
    <w:r w:rsidRPr="00CC3CA1">
      <w:rPr>
        <w:b/>
        <w:sz w:val="24"/>
        <w:szCs w:val="24"/>
      </w:rPr>
      <w:t>2020</w:t>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fldChar w:fldCharType="begin"/>
    </w:r>
    <w:r w:rsidRPr="00CC3CA1">
      <w:rPr>
        <w:b/>
        <w:sz w:val="24"/>
        <w:szCs w:val="24"/>
      </w:rPr>
      <w:instrText xml:space="preserve"> PAGE   \* MERGEFORMAT </w:instrText>
    </w:r>
    <w:r w:rsidRPr="00CC3CA1">
      <w:rPr>
        <w:b/>
        <w:sz w:val="24"/>
        <w:szCs w:val="24"/>
      </w:rPr>
      <w:fldChar w:fldCharType="separate"/>
    </w:r>
    <w:r>
      <w:rPr>
        <w:b/>
        <w:noProof/>
        <w:sz w:val="24"/>
        <w:szCs w:val="24"/>
      </w:rPr>
      <w:t>183</w:t>
    </w:r>
    <w:r w:rsidRPr="00CC3CA1">
      <w:rPr>
        <w:b/>
        <w:noProof/>
        <w:sz w:val="24"/>
        <w:szCs w:val="24"/>
      </w:rPr>
      <w:fldChar w:fldCharType="end"/>
    </w:r>
    <w:r w:rsidRPr="00CC3CA1">
      <w:rPr>
        <w:b/>
        <w:sz w:val="24"/>
        <w:szCs w:val="24"/>
      </w:rPr>
      <w:tab/>
    </w:r>
    <w:r w:rsidRPr="00CC3CA1">
      <w:rPr>
        <w:b/>
        <w:sz w:val="24"/>
        <w:szCs w:val="24"/>
      </w:rPr>
      <w:tab/>
    </w:r>
    <w:r w:rsidRPr="00CC3CA1">
      <w:rPr>
        <w:b/>
        <w:sz w:val="24"/>
        <w:szCs w:val="24"/>
      </w:rPr>
      <w:tab/>
    </w:r>
    <w:r w:rsidRPr="00CC3CA1">
      <w:rPr>
        <w:b/>
        <w:sz w:val="24"/>
        <w:szCs w:val="24"/>
      </w:rPr>
      <w:tab/>
      <w:t>Revision 5</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0AD" w:rsidRPr="00ED230D" w:rsidRDefault="007D60AD"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October </w:t>
    </w:r>
    <w:r w:rsidRPr="00ED230D">
      <w:rPr>
        <w:b/>
        <w:sz w:val="24"/>
        <w:szCs w:val="24"/>
      </w:rPr>
      <w:t>2020</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sidR="00BF7F24">
      <w:rPr>
        <w:b/>
        <w:noProof/>
        <w:sz w:val="24"/>
        <w:szCs w:val="24"/>
      </w:rPr>
      <w:t>256</w:t>
    </w:r>
    <w:r w:rsidRPr="00ED230D">
      <w:rPr>
        <w:b/>
        <w:sz w:val="24"/>
        <w:szCs w:val="24"/>
      </w:rPr>
      <w:fldChar w:fldCharType="end"/>
    </w:r>
    <w:r w:rsidRPr="00ED230D">
      <w:rPr>
        <w:b/>
        <w:sz w:val="24"/>
        <w:szCs w:val="24"/>
      </w:rPr>
      <w:tab/>
      <w:t>Revision 5</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0AD" w:rsidRPr="00ED230D" w:rsidRDefault="007D60AD"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sidR="00BF7F24">
      <w:rPr>
        <w:b/>
        <w:noProof/>
        <w:sz w:val="24"/>
        <w:szCs w:val="24"/>
      </w:rPr>
      <w:t>255</w:t>
    </w:r>
    <w:r w:rsidRPr="00ED230D">
      <w:rPr>
        <w:b/>
        <w:sz w:val="24"/>
        <w:szCs w:val="24"/>
      </w:rPr>
      <w:fldChar w:fldCharType="end"/>
    </w:r>
    <w:r w:rsidRPr="00ED230D">
      <w:rPr>
        <w:b/>
        <w:sz w:val="24"/>
        <w:szCs w:val="24"/>
      </w:rPr>
      <w:tab/>
    </w:r>
    <w:r>
      <w:rPr>
        <w:b/>
        <w:sz w:val="24"/>
        <w:szCs w:val="24"/>
      </w:rPr>
      <w:t xml:space="preserve">October </w:t>
    </w:r>
    <w:r w:rsidRPr="00ED230D">
      <w:rPr>
        <w:b/>
        <w:sz w:val="24"/>
        <w:szCs w:val="24"/>
      </w:rPr>
      <w:t>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0B37" w:rsidRDefault="00A00B37" w:rsidP="00926910">
      <w:r>
        <w:separator/>
      </w:r>
    </w:p>
    <w:p w:rsidR="00A00B37" w:rsidRDefault="00A00B37"/>
    <w:p w:rsidR="00A00B37" w:rsidRDefault="00A00B37"/>
  </w:footnote>
  <w:footnote w:type="continuationSeparator" w:id="0">
    <w:p w:rsidR="00A00B37" w:rsidRDefault="00A00B37" w:rsidP="00926910">
      <w:r>
        <w:continuationSeparator/>
      </w:r>
    </w:p>
    <w:p w:rsidR="00A00B37" w:rsidRDefault="00A00B37"/>
    <w:p w:rsidR="00A00B37" w:rsidRDefault="00A00B3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0B37" w:rsidRPr="00CE4C38" w:rsidRDefault="00A00B37" w:rsidP="000216BD">
    <w:pPr>
      <w:pStyle w:val="Header"/>
      <w:spacing w:after="240"/>
      <w:jc w:val="center"/>
      <w:rPr>
        <w:b/>
        <w:sz w:val="24"/>
        <w:szCs w:val="24"/>
      </w:rPr>
    </w:pPr>
    <w:r w:rsidRPr="00CE4C38">
      <w:rPr>
        <w:b/>
        <w:sz w:val="24"/>
        <w:szCs w:val="24"/>
      </w:rPr>
      <w:t>DEFENSE LOGISTICS ACQUISITION DIRECTIVE</w:t>
    </w:r>
  </w:p>
  <w:p w:rsidR="00A00B37" w:rsidRPr="00FD2496" w:rsidRDefault="00A00B37"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enter" w:pos="4680"/>
        <w:tab w:val="left" w:pos="7875"/>
      </w:tabs>
      <w:spacing w:after="240"/>
      <w:outlineLvl w:val="0"/>
      <w:rPr>
        <w:b/>
      </w:rPr>
    </w:pPr>
    <w:r>
      <w:rPr>
        <w:b/>
      </w:rPr>
      <w:tab/>
    </w:r>
    <w:r w:rsidRPr="00477163">
      <w:rPr>
        <w:b/>
        <w:sz w:val="24"/>
        <w:szCs w:val="24"/>
      </w:rPr>
      <w:t>PART 3</w:t>
    </w:r>
    <w:r>
      <w:rPr>
        <w:b/>
        <w:sz w:val="24"/>
        <w:szCs w:val="24"/>
      </w:rPr>
      <w:t>7</w:t>
    </w:r>
    <w:r w:rsidRPr="00477163">
      <w:rPr>
        <w:b/>
        <w:sz w:val="24"/>
        <w:szCs w:val="24"/>
      </w:rPr>
      <w:t xml:space="preserve"> – </w:t>
    </w:r>
    <w:r>
      <w:rPr>
        <w:b/>
        <w:sz w:val="24"/>
        <w:szCs w:val="24"/>
      </w:rPr>
      <w:t>SERVICE CONTRACTING</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0B37" w:rsidRPr="00CE4C38" w:rsidRDefault="00A00B37" w:rsidP="00822347">
    <w:pPr>
      <w:pStyle w:val="Header"/>
      <w:spacing w:after="240"/>
      <w:jc w:val="center"/>
      <w:rPr>
        <w:b/>
        <w:sz w:val="24"/>
        <w:szCs w:val="24"/>
      </w:rPr>
    </w:pPr>
    <w:r w:rsidRPr="00CE4C38">
      <w:rPr>
        <w:b/>
        <w:sz w:val="24"/>
        <w:szCs w:val="24"/>
      </w:rPr>
      <w:t>DEFENSE LOGISTICS ACQUISITION DIRECTIVE</w:t>
    </w:r>
  </w:p>
  <w:p w:rsidR="00A00B37" w:rsidRPr="00CE4C38" w:rsidRDefault="00A00B37" w:rsidP="00CE4C38">
    <w:pPr>
      <w:pStyle w:val="Header"/>
      <w:spacing w:after="240"/>
      <w:jc w:val="center"/>
      <w:rPr>
        <w:b/>
      </w:rPr>
    </w:pPr>
    <w:r w:rsidRPr="00822347">
      <w:rPr>
        <w:b/>
        <w:sz w:val="24"/>
        <w:szCs w:val="24"/>
      </w:rPr>
      <w:t xml:space="preserve">PART 39 – ACQUISITION OF INFORMATION </w:t>
    </w:r>
    <w:r w:rsidRPr="00822347">
      <w:rPr>
        <w:b/>
        <w:bCs/>
        <w:iCs/>
        <w:sz w:val="24"/>
        <w:szCs w:val="24"/>
      </w:rPr>
      <w:t>TECHNOLOGY (IT)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0B37" w:rsidRPr="00F76CC1" w:rsidRDefault="00A00B37" w:rsidP="000216BD">
    <w:pPr>
      <w:pStyle w:val="Header"/>
      <w:spacing w:after="240"/>
      <w:jc w:val="center"/>
      <w:rPr>
        <w:b/>
        <w:sz w:val="24"/>
        <w:szCs w:val="24"/>
      </w:rPr>
    </w:pPr>
    <w:r w:rsidRPr="00F76CC1">
      <w:rPr>
        <w:b/>
        <w:sz w:val="24"/>
        <w:szCs w:val="24"/>
      </w:rPr>
      <w:t>DEFENSE LOGISTICS ACQUISITION DIRECTIVE</w:t>
    </w:r>
  </w:p>
  <w:p w:rsidR="00A00B37" w:rsidRPr="00477163" w:rsidRDefault="00A00B37"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477163">
      <w:rPr>
        <w:b/>
        <w:sz w:val="24"/>
        <w:szCs w:val="24"/>
      </w:rPr>
      <w:t>PART 3</w:t>
    </w:r>
    <w:r>
      <w:rPr>
        <w:b/>
        <w:sz w:val="24"/>
        <w:szCs w:val="24"/>
      </w:rPr>
      <w:t>7</w:t>
    </w:r>
    <w:r w:rsidRPr="00477163">
      <w:rPr>
        <w:b/>
        <w:sz w:val="24"/>
        <w:szCs w:val="24"/>
      </w:rPr>
      <w:t xml:space="preserve"> – </w:t>
    </w:r>
    <w:r>
      <w:rPr>
        <w:b/>
        <w:sz w:val="24"/>
        <w:szCs w:val="24"/>
      </w:rPr>
      <w:t>SERVICE CONTRACTING</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0AD" w:rsidRPr="000D4DF0" w:rsidRDefault="007D60AD" w:rsidP="00472309">
    <w:pPr>
      <w:pStyle w:val="Header"/>
      <w:spacing w:after="240"/>
      <w:jc w:val="center"/>
      <w:rPr>
        <w:b/>
        <w:sz w:val="24"/>
        <w:szCs w:val="24"/>
      </w:rPr>
    </w:pPr>
    <w:r w:rsidRPr="000D4DF0">
      <w:rPr>
        <w:b/>
        <w:sz w:val="24"/>
        <w:szCs w:val="24"/>
      </w:rPr>
      <w:t>DEFENSE LOGISTICS ACQUISITION DIRECTIVE</w:t>
    </w:r>
  </w:p>
  <w:p w:rsidR="007D60AD" w:rsidRPr="0076729F" w:rsidRDefault="007D60AD" w:rsidP="004723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0D4DF0">
      <w:rPr>
        <w:b/>
        <w:sz w:val="24"/>
        <w:szCs w:val="24"/>
      </w:rPr>
      <w:t xml:space="preserve">PGI PART </w:t>
    </w:r>
    <w:r>
      <w:rPr>
        <w:b/>
        <w:sz w:val="24"/>
        <w:szCs w:val="24"/>
      </w:rPr>
      <w:t>1</w:t>
    </w:r>
    <w:r w:rsidRPr="000D4DF0">
      <w:rPr>
        <w:b/>
        <w:sz w:val="24"/>
        <w:szCs w:val="24"/>
      </w:rPr>
      <w:t xml:space="preserve">5 – </w:t>
    </w:r>
    <w:r>
      <w:rPr>
        <w:b/>
        <w:sz w:val="24"/>
        <w:szCs w:val="24"/>
      </w:rPr>
      <w:t>CONRACTING BY NEGOTIATION</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0AD" w:rsidRPr="00C6796B" w:rsidRDefault="007D60AD" w:rsidP="00472309">
    <w:pPr>
      <w:pStyle w:val="Header"/>
      <w:spacing w:after="240"/>
      <w:jc w:val="center"/>
      <w:rPr>
        <w:b/>
        <w:sz w:val="24"/>
        <w:szCs w:val="24"/>
      </w:rPr>
    </w:pPr>
    <w:r w:rsidRPr="00C6796B">
      <w:rPr>
        <w:b/>
        <w:sz w:val="24"/>
        <w:szCs w:val="24"/>
      </w:rPr>
      <w:t>DEFENSE LOGISTICS ACQUISITION DIRECTIVE</w:t>
    </w:r>
  </w:p>
  <w:p w:rsidR="007D60AD" w:rsidRPr="00ED057F" w:rsidRDefault="007D60AD"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A1A1CB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2362EA5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BD2BA2E"/>
    <w:lvl w:ilvl="0">
      <w:start w:val="1"/>
      <w:numFmt w:val="decimal"/>
      <w:pStyle w:val="ListNumber2"/>
      <w:lvlText w:val="%1."/>
      <w:lvlJc w:val="left"/>
      <w:pPr>
        <w:tabs>
          <w:tab w:val="num" w:pos="720"/>
        </w:tabs>
        <w:ind w:left="720" w:hanging="360"/>
      </w:pPr>
    </w:lvl>
  </w:abstractNum>
  <w:abstractNum w:abstractNumId="4">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F35EDB"/>
    <w:multiLevelType w:val="single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abstractNum>
  <w:abstractNum w:abstractNumId="11">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nsid w:val="48E70B5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4CAF2D23"/>
    <w:multiLevelType w:val="singleLevel"/>
    <w:tmpl w:val="8F2646EE"/>
    <w:styleLink w:val="1ai21"/>
    <w:lvl w:ilvl="0">
      <w:start w:val="2"/>
      <w:numFmt w:val="decimal"/>
      <w:lvlText w:val="(%1)"/>
      <w:lvlJc w:val="left"/>
      <w:pPr>
        <w:tabs>
          <w:tab w:val="num" w:pos="870"/>
        </w:tabs>
        <w:ind w:left="870" w:hanging="480"/>
      </w:pPr>
      <w:rPr>
        <w:rFonts w:hint="default"/>
      </w:rPr>
    </w:lvl>
  </w:abstractNum>
  <w:abstractNum w:abstractNumId="18">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urleigh, Anne R CIV DLA ACQUISITION (US)">
    <w15:presenceInfo w15:providerId="AD" w15:userId="S-1-5-21-834781646-4038171650-3847639893-80601"/>
  </w15:person>
  <w15:person w15:author="Anne Burleigh">
    <w15:presenceInfo w15:providerId="None" w15:userId="Anne Burleig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embedSystemFonts/>
  <w:hideSpellingErrors/>
  <w:hideGrammaticalErrors/>
  <w:activeWritingStyle w:appName="MSWord" w:lang="en-US" w:vendorID="64" w:dllVersion="131078" w:nlCheck="1" w:checkStyle="0"/>
  <w:activeWritingStyle w:appName="MSWord" w:lang="fr-FR"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6A4A"/>
    <w:rsid w:val="0000019B"/>
    <w:rsid w:val="00000B09"/>
    <w:rsid w:val="00000C75"/>
    <w:rsid w:val="00001835"/>
    <w:rsid w:val="000018C0"/>
    <w:rsid w:val="00001D60"/>
    <w:rsid w:val="00001F83"/>
    <w:rsid w:val="000021EA"/>
    <w:rsid w:val="000025F4"/>
    <w:rsid w:val="000026DD"/>
    <w:rsid w:val="00002877"/>
    <w:rsid w:val="00002CC5"/>
    <w:rsid w:val="00002DED"/>
    <w:rsid w:val="00002FFB"/>
    <w:rsid w:val="000038D4"/>
    <w:rsid w:val="000039FD"/>
    <w:rsid w:val="00003ABD"/>
    <w:rsid w:val="00003ABF"/>
    <w:rsid w:val="000045AC"/>
    <w:rsid w:val="00004AEF"/>
    <w:rsid w:val="00004C3D"/>
    <w:rsid w:val="00005042"/>
    <w:rsid w:val="0000508D"/>
    <w:rsid w:val="000056CE"/>
    <w:rsid w:val="00005A23"/>
    <w:rsid w:val="00005B25"/>
    <w:rsid w:val="00006002"/>
    <w:rsid w:val="00006114"/>
    <w:rsid w:val="000063EE"/>
    <w:rsid w:val="000065E7"/>
    <w:rsid w:val="000066C8"/>
    <w:rsid w:val="000067BF"/>
    <w:rsid w:val="00006A42"/>
    <w:rsid w:val="00006C0C"/>
    <w:rsid w:val="00007014"/>
    <w:rsid w:val="000073A6"/>
    <w:rsid w:val="00007596"/>
    <w:rsid w:val="00007794"/>
    <w:rsid w:val="00010311"/>
    <w:rsid w:val="00010337"/>
    <w:rsid w:val="000108BC"/>
    <w:rsid w:val="0001092D"/>
    <w:rsid w:val="00010B37"/>
    <w:rsid w:val="00010BF7"/>
    <w:rsid w:val="00011244"/>
    <w:rsid w:val="0001127A"/>
    <w:rsid w:val="0001130B"/>
    <w:rsid w:val="0001132F"/>
    <w:rsid w:val="00011700"/>
    <w:rsid w:val="00011852"/>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445E"/>
    <w:rsid w:val="000145C1"/>
    <w:rsid w:val="00014911"/>
    <w:rsid w:val="00014B80"/>
    <w:rsid w:val="00014B9F"/>
    <w:rsid w:val="00014CE6"/>
    <w:rsid w:val="0001515C"/>
    <w:rsid w:val="000151EF"/>
    <w:rsid w:val="000152E0"/>
    <w:rsid w:val="000157D7"/>
    <w:rsid w:val="00015969"/>
    <w:rsid w:val="00016405"/>
    <w:rsid w:val="000169F8"/>
    <w:rsid w:val="00016A5B"/>
    <w:rsid w:val="000171B8"/>
    <w:rsid w:val="000172A9"/>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E21"/>
    <w:rsid w:val="00022E37"/>
    <w:rsid w:val="00022FC7"/>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897"/>
    <w:rsid w:val="00042921"/>
    <w:rsid w:val="00042AB2"/>
    <w:rsid w:val="00042D77"/>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A47"/>
    <w:rsid w:val="00050F1A"/>
    <w:rsid w:val="000512FD"/>
    <w:rsid w:val="00051687"/>
    <w:rsid w:val="00051890"/>
    <w:rsid w:val="000518BA"/>
    <w:rsid w:val="00051A2A"/>
    <w:rsid w:val="00051BFF"/>
    <w:rsid w:val="00052015"/>
    <w:rsid w:val="00052371"/>
    <w:rsid w:val="0005271F"/>
    <w:rsid w:val="00052B8A"/>
    <w:rsid w:val="0005337A"/>
    <w:rsid w:val="00053415"/>
    <w:rsid w:val="00053964"/>
    <w:rsid w:val="00053A70"/>
    <w:rsid w:val="0005404D"/>
    <w:rsid w:val="000542A9"/>
    <w:rsid w:val="00054457"/>
    <w:rsid w:val="00054986"/>
    <w:rsid w:val="00054A05"/>
    <w:rsid w:val="000554ED"/>
    <w:rsid w:val="000555F5"/>
    <w:rsid w:val="000556A0"/>
    <w:rsid w:val="00055A99"/>
    <w:rsid w:val="00055C3D"/>
    <w:rsid w:val="00056119"/>
    <w:rsid w:val="0005615B"/>
    <w:rsid w:val="000561C7"/>
    <w:rsid w:val="0005654C"/>
    <w:rsid w:val="00056743"/>
    <w:rsid w:val="00056807"/>
    <w:rsid w:val="00056C10"/>
    <w:rsid w:val="00056EA5"/>
    <w:rsid w:val="000573A6"/>
    <w:rsid w:val="0005745E"/>
    <w:rsid w:val="000574D0"/>
    <w:rsid w:val="000575DB"/>
    <w:rsid w:val="00057C7F"/>
    <w:rsid w:val="00057CBB"/>
    <w:rsid w:val="00057DF5"/>
    <w:rsid w:val="00057E4E"/>
    <w:rsid w:val="00057F6E"/>
    <w:rsid w:val="00060225"/>
    <w:rsid w:val="0006026C"/>
    <w:rsid w:val="00060EDB"/>
    <w:rsid w:val="00061487"/>
    <w:rsid w:val="000615BB"/>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D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99E"/>
    <w:rsid w:val="00080003"/>
    <w:rsid w:val="00080088"/>
    <w:rsid w:val="00080185"/>
    <w:rsid w:val="000801C8"/>
    <w:rsid w:val="000807B8"/>
    <w:rsid w:val="00080C32"/>
    <w:rsid w:val="00080E6D"/>
    <w:rsid w:val="000813D5"/>
    <w:rsid w:val="000814A9"/>
    <w:rsid w:val="0008156C"/>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610"/>
    <w:rsid w:val="00084AF2"/>
    <w:rsid w:val="00084C0E"/>
    <w:rsid w:val="00085B56"/>
    <w:rsid w:val="00085DC1"/>
    <w:rsid w:val="00085EAA"/>
    <w:rsid w:val="00085F7D"/>
    <w:rsid w:val="0008605F"/>
    <w:rsid w:val="00086165"/>
    <w:rsid w:val="000861DF"/>
    <w:rsid w:val="000867C4"/>
    <w:rsid w:val="00086A47"/>
    <w:rsid w:val="000870F2"/>
    <w:rsid w:val="000873CF"/>
    <w:rsid w:val="00087576"/>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999"/>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489"/>
    <w:rsid w:val="000A1E26"/>
    <w:rsid w:val="000A2397"/>
    <w:rsid w:val="000A253D"/>
    <w:rsid w:val="000A2706"/>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DB"/>
    <w:rsid w:val="000B5D0C"/>
    <w:rsid w:val="000B6135"/>
    <w:rsid w:val="000B691E"/>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C57"/>
    <w:rsid w:val="000D6EF7"/>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2760"/>
    <w:rsid w:val="000E282C"/>
    <w:rsid w:val="000E2848"/>
    <w:rsid w:val="000E2D8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767F"/>
    <w:rsid w:val="000E78A7"/>
    <w:rsid w:val="000E7C44"/>
    <w:rsid w:val="000F025B"/>
    <w:rsid w:val="000F0294"/>
    <w:rsid w:val="000F06F3"/>
    <w:rsid w:val="000F0A28"/>
    <w:rsid w:val="000F0C08"/>
    <w:rsid w:val="000F1801"/>
    <w:rsid w:val="000F19D6"/>
    <w:rsid w:val="000F1DB5"/>
    <w:rsid w:val="000F2123"/>
    <w:rsid w:val="000F27BE"/>
    <w:rsid w:val="000F2D07"/>
    <w:rsid w:val="000F308C"/>
    <w:rsid w:val="000F3F6D"/>
    <w:rsid w:val="000F40E8"/>
    <w:rsid w:val="000F4598"/>
    <w:rsid w:val="000F4773"/>
    <w:rsid w:val="000F497A"/>
    <w:rsid w:val="000F4A49"/>
    <w:rsid w:val="000F4DF1"/>
    <w:rsid w:val="000F50B7"/>
    <w:rsid w:val="000F5317"/>
    <w:rsid w:val="000F5C2A"/>
    <w:rsid w:val="000F5C83"/>
    <w:rsid w:val="000F5E88"/>
    <w:rsid w:val="000F6310"/>
    <w:rsid w:val="000F6325"/>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2C9"/>
    <w:rsid w:val="001115C1"/>
    <w:rsid w:val="00111DFE"/>
    <w:rsid w:val="00111E55"/>
    <w:rsid w:val="00112572"/>
    <w:rsid w:val="00112A84"/>
    <w:rsid w:val="001131B4"/>
    <w:rsid w:val="00113869"/>
    <w:rsid w:val="00113970"/>
    <w:rsid w:val="00113D95"/>
    <w:rsid w:val="00113E03"/>
    <w:rsid w:val="00113EFD"/>
    <w:rsid w:val="0011427E"/>
    <w:rsid w:val="00114481"/>
    <w:rsid w:val="0011448B"/>
    <w:rsid w:val="00114F66"/>
    <w:rsid w:val="00115316"/>
    <w:rsid w:val="001157F1"/>
    <w:rsid w:val="001158F2"/>
    <w:rsid w:val="00116670"/>
    <w:rsid w:val="0011708F"/>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441"/>
    <w:rsid w:val="001434B6"/>
    <w:rsid w:val="00143518"/>
    <w:rsid w:val="00143B25"/>
    <w:rsid w:val="00143CCC"/>
    <w:rsid w:val="00143E35"/>
    <w:rsid w:val="00144089"/>
    <w:rsid w:val="001441EA"/>
    <w:rsid w:val="001445E4"/>
    <w:rsid w:val="001446A0"/>
    <w:rsid w:val="00144DCC"/>
    <w:rsid w:val="001455D4"/>
    <w:rsid w:val="001458AD"/>
    <w:rsid w:val="00145D99"/>
    <w:rsid w:val="0014622B"/>
    <w:rsid w:val="001467A7"/>
    <w:rsid w:val="00146D1E"/>
    <w:rsid w:val="00146E8E"/>
    <w:rsid w:val="00146F4C"/>
    <w:rsid w:val="00147132"/>
    <w:rsid w:val="0014741D"/>
    <w:rsid w:val="00147B48"/>
    <w:rsid w:val="00147E53"/>
    <w:rsid w:val="00147EA0"/>
    <w:rsid w:val="0015012A"/>
    <w:rsid w:val="00150332"/>
    <w:rsid w:val="001506A9"/>
    <w:rsid w:val="0015098E"/>
    <w:rsid w:val="00150C59"/>
    <w:rsid w:val="00151196"/>
    <w:rsid w:val="0015132C"/>
    <w:rsid w:val="00151496"/>
    <w:rsid w:val="001514B4"/>
    <w:rsid w:val="001517F1"/>
    <w:rsid w:val="00151B03"/>
    <w:rsid w:val="00151E37"/>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87E"/>
    <w:rsid w:val="00155B34"/>
    <w:rsid w:val="00155FEF"/>
    <w:rsid w:val="0015617A"/>
    <w:rsid w:val="00156997"/>
    <w:rsid w:val="00156B11"/>
    <w:rsid w:val="00156BFF"/>
    <w:rsid w:val="00157614"/>
    <w:rsid w:val="00157B7C"/>
    <w:rsid w:val="00157D42"/>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D41"/>
    <w:rsid w:val="001A48A4"/>
    <w:rsid w:val="001A4B1A"/>
    <w:rsid w:val="001A4B74"/>
    <w:rsid w:val="001A4B7D"/>
    <w:rsid w:val="001A5309"/>
    <w:rsid w:val="001A53AC"/>
    <w:rsid w:val="001A58B8"/>
    <w:rsid w:val="001A60A9"/>
    <w:rsid w:val="001A615F"/>
    <w:rsid w:val="001A6A3F"/>
    <w:rsid w:val="001A6C60"/>
    <w:rsid w:val="001A71F5"/>
    <w:rsid w:val="001A7713"/>
    <w:rsid w:val="001A7F6E"/>
    <w:rsid w:val="001B02A1"/>
    <w:rsid w:val="001B0807"/>
    <w:rsid w:val="001B0848"/>
    <w:rsid w:val="001B0ADD"/>
    <w:rsid w:val="001B102E"/>
    <w:rsid w:val="001B104C"/>
    <w:rsid w:val="001B1718"/>
    <w:rsid w:val="001B1C9D"/>
    <w:rsid w:val="001B1DFA"/>
    <w:rsid w:val="001B2103"/>
    <w:rsid w:val="001B24DF"/>
    <w:rsid w:val="001B2812"/>
    <w:rsid w:val="001B29F3"/>
    <w:rsid w:val="001B30C9"/>
    <w:rsid w:val="001B3353"/>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36A"/>
    <w:rsid w:val="001B746C"/>
    <w:rsid w:val="001B7903"/>
    <w:rsid w:val="001B7DC4"/>
    <w:rsid w:val="001C0784"/>
    <w:rsid w:val="001C114B"/>
    <w:rsid w:val="001C12E1"/>
    <w:rsid w:val="001C142C"/>
    <w:rsid w:val="001C1E65"/>
    <w:rsid w:val="001C1F06"/>
    <w:rsid w:val="001C2290"/>
    <w:rsid w:val="001C2398"/>
    <w:rsid w:val="001C2432"/>
    <w:rsid w:val="001C2903"/>
    <w:rsid w:val="001C2B6A"/>
    <w:rsid w:val="001C2DAB"/>
    <w:rsid w:val="001C2DD6"/>
    <w:rsid w:val="001C2EF4"/>
    <w:rsid w:val="001C3010"/>
    <w:rsid w:val="001C3096"/>
    <w:rsid w:val="001C30C6"/>
    <w:rsid w:val="001C3155"/>
    <w:rsid w:val="001C3491"/>
    <w:rsid w:val="001C3579"/>
    <w:rsid w:val="001C3722"/>
    <w:rsid w:val="001C37D1"/>
    <w:rsid w:val="001C3AD8"/>
    <w:rsid w:val="001C3CEF"/>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505"/>
    <w:rsid w:val="001E0686"/>
    <w:rsid w:val="001E08CB"/>
    <w:rsid w:val="001E0D40"/>
    <w:rsid w:val="001E0FFA"/>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5D7"/>
    <w:rsid w:val="001F18FF"/>
    <w:rsid w:val="001F1F35"/>
    <w:rsid w:val="001F1FF1"/>
    <w:rsid w:val="001F279C"/>
    <w:rsid w:val="001F3A6A"/>
    <w:rsid w:val="001F44B9"/>
    <w:rsid w:val="001F45EE"/>
    <w:rsid w:val="001F4763"/>
    <w:rsid w:val="001F5027"/>
    <w:rsid w:val="001F5585"/>
    <w:rsid w:val="001F5753"/>
    <w:rsid w:val="001F5AB2"/>
    <w:rsid w:val="001F5B76"/>
    <w:rsid w:val="001F5D24"/>
    <w:rsid w:val="001F5E74"/>
    <w:rsid w:val="001F622D"/>
    <w:rsid w:val="001F63E5"/>
    <w:rsid w:val="001F707B"/>
    <w:rsid w:val="001F7319"/>
    <w:rsid w:val="001F77A4"/>
    <w:rsid w:val="002006F1"/>
    <w:rsid w:val="0020079B"/>
    <w:rsid w:val="00200A5B"/>
    <w:rsid w:val="00200BC3"/>
    <w:rsid w:val="00200C3E"/>
    <w:rsid w:val="00200DBE"/>
    <w:rsid w:val="002011DF"/>
    <w:rsid w:val="00202086"/>
    <w:rsid w:val="00202ECB"/>
    <w:rsid w:val="00202F6E"/>
    <w:rsid w:val="00203174"/>
    <w:rsid w:val="00203528"/>
    <w:rsid w:val="002035E5"/>
    <w:rsid w:val="00203607"/>
    <w:rsid w:val="00203985"/>
    <w:rsid w:val="00203E97"/>
    <w:rsid w:val="002040FD"/>
    <w:rsid w:val="00204410"/>
    <w:rsid w:val="002044EC"/>
    <w:rsid w:val="002047AE"/>
    <w:rsid w:val="002047C9"/>
    <w:rsid w:val="00204C97"/>
    <w:rsid w:val="00204CCB"/>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EC1"/>
    <w:rsid w:val="002164DB"/>
    <w:rsid w:val="00216E1F"/>
    <w:rsid w:val="00217004"/>
    <w:rsid w:val="0021700D"/>
    <w:rsid w:val="00217015"/>
    <w:rsid w:val="00217332"/>
    <w:rsid w:val="00217361"/>
    <w:rsid w:val="002173B4"/>
    <w:rsid w:val="002175B6"/>
    <w:rsid w:val="002179D9"/>
    <w:rsid w:val="00220024"/>
    <w:rsid w:val="00220C78"/>
    <w:rsid w:val="00220C9C"/>
    <w:rsid w:val="00220F13"/>
    <w:rsid w:val="0022119D"/>
    <w:rsid w:val="0022141D"/>
    <w:rsid w:val="00221601"/>
    <w:rsid w:val="00222086"/>
    <w:rsid w:val="00222CC4"/>
    <w:rsid w:val="00222DF4"/>
    <w:rsid w:val="0022341B"/>
    <w:rsid w:val="00223425"/>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27"/>
    <w:rsid w:val="00232968"/>
    <w:rsid w:val="00232E79"/>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A8"/>
    <w:rsid w:val="00263495"/>
    <w:rsid w:val="00263EAF"/>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DBC"/>
    <w:rsid w:val="00282EA6"/>
    <w:rsid w:val="00282F66"/>
    <w:rsid w:val="002831B3"/>
    <w:rsid w:val="002832A2"/>
    <w:rsid w:val="002833C5"/>
    <w:rsid w:val="0028379F"/>
    <w:rsid w:val="00283B60"/>
    <w:rsid w:val="00284143"/>
    <w:rsid w:val="00284211"/>
    <w:rsid w:val="00284257"/>
    <w:rsid w:val="002844C5"/>
    <w:rsid w:val="002844EF"/>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E05"/>
    <w:rsid w:val="0029030C"/>
    <w:rsid w:val="002907E3"/>
    <w:rsid w:val="0029094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545D"/>
    <w:rsid w:val="002B547B"/>
    <w:rsid w:val="002B555E"/>
    <w:rsid w:val="002B5652"/>
    <w:rsid w:val="002B56F2"/>
    <w:rsid w:val="002B5A00"/>
    <w:rsid w:val="002B5B22"/>
    <w:rsid w:val="002B5C4A"/>
    <w:rsid w:val="002B5DFB"/>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1389"/>
    <w:rsid w:val="002C14B1"/>
    <w:rsid w:val="002C16F7"/>
    <w:rsid w:val="002C1BD2"/>
    <w:rsid w:val="002C1D66"/>
    <w:rsid w:val="002C20B0"/>
    <w:rsid w:val="002C2315"/>
    <w:rsid w:val="002C244E"/>
    <w:rsid w:val="002C2499"/>
    <w:rsid w:val="002C2610"/>
    <w:rsid w:val="002C2764"/>
    <w:rsid w:val="002C2A04"/>
    <w:rsid w:val="002C2A21"/>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5470"/>
    <w:rsid w:val="002E5CAA"/>
    <w:rsid w:val="002E6217"/>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8B1"/>
    <w:rsid w:val="002F58CB"/>
    <w:rsid w:val="002F5A21"/>
    <w:rsid w:val="002F5B13"/>
    <w:rsid w:val="002F5B5B"/>
    <w:rsid w:val="002F6340"/>
    <w:rsid w:val="002F653A"/>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2E1"/>
    <w:rsid w:val="003034D9"/>
    <w:rsid w:val="00303A36"/>
    <w:rsid w:val="00304153"/>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5D"/>
    <w:rsid w:val="003178A3"/>
    <w:rsid w:val="00317D3F"/>
    <w:rsid w:val="00317EBA"/>
    <w:rsid w:val="003200E8"/>
    <w:rsid w:val="0032058C"/>
    <w:rsid w:val="003213C7"/>
    <w:rsid w:val="0032141F"/>
    <w:rsid w:val="00321775"/>
    <w:rsid w:val="00321DFA"/>
    <w:rsid w:val="0032204F"/>
    <w:rsid w:val="003220F8"/>
    <w:rsid w:val="00322939"/>
    <w:rsid w:val="00322B2D"/>
    <w:rsid w:val="003236B2"/>
    <w:rsid w:val="003236C9"/>
    <w:rsid w:val="00323A92"/>
    <w:rsid w:val="00323D72"/>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DC6"/>
    <w:rsid w:val="00336FDC"/>
    <w:rsid w:val="0033703B"/>
    <w:rsid w:val="00337920"/>
    <w:rsid w:val="00337FC0"/>
    <w:rsid w:val="0034045E"/>
    <w:rsid w:val="00340619"/>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74E3"/>
    <w:rsid w:val="00357A7A"/>
    <w:rsid w:val="00357E6D"/>
    <w:rsid w:val="0036037D"/>
    <w:rsid w:val="00360B70"/>
    <w:rsid w:val="00360BF5"/>
    <w:rsid w:val="00360D3B"/>
    <w:rsid w:val="00360DF7"/>
    <w:rsid w:val="00361980"/>
    <w:rsid w:val="00361D9B"/>
    <w:rsid w:val="003620F9"/>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E7"/>
    <w:rsid w:val="00367F09"/>
    <w:rsid w:val="003700BC"/>
    <w:rsid w:val="003706A5"/>
    <w:rsid w:val="0037073F"/>
    <w:rsid w:val="0037099E"/>
    <w:rsid w:val="00370CDB"/>
    <w:rsid w:val="00370E72"/>
    <w:rsid w:val="00370F25"/>
    <w:rsid w:val="0037100D"/>
    <w:rsid w:val="003710E5"/>
    <w:rsid w:val="0037154E"/>
    <w:rsid w:val="00371C82"/>
    <w:rsid w:val="00371EA5"/>
    <w:rsid w:val="00371FC0"/>
    <w:rsid w:val="00372178"/>
    <w:rsid w:val="00372944"/>
    <w:rsid w:val="00372D3E"/>
    <w:rsid w:val="003735A3"/>
    <w:rsid w:val="003736BE"/>
    <w:rsid w:val="00373761"/>
    <w:rsid w:val="00373975"/>
    <w:rsid w:val="00373A40"/>
    <w:rsid w:val="00373CE3"/>
    <w:rsid w:val="0037444C"/>
    <w:rsid w:val="00374662"/>
    <w:rsid w:val="00374834"/>
    <w:rsid w:val="00374987"/>
    <w:rsid w:val="00374CA8"/>
    <w:rsid w:val="00375326"/>
    <w:rsid w:val="00375747"/>
    <w:rsid w:val="00375883"/>
    <w:rsid w:val="00375A1F"/>
    <w:rsid w:val="00375F91"/>
    <w:rsid w:val="0037676E"/>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7FF"/>
    <w:rsid w:val="00382F7B"/>
    <w:rsid w:val="003833C3"/>
    <w:rsid w:val="00383CF0"/>
    <w:rsid w:val="00383FC9"/>
    <w:rsid w:val="00384238"/>
    <w:rsid w:val="00384432"/>
    <w:rsid w:val="00384C50"/>
    <w:rsid w:val="00384E25"/>
    <w:rsid w:val="00384F6F"/>
    <w:rsid w:val="003853DB"/>
    <w:rsid w:val="003854FE"/>
    <w:rsid w:val="003857A0"/>
    <w:rsid w:val="00385C5C"/>
    <w:rsid w:val="00385C65"/>
    <w:rsid w:val="00385D0E"/>
    <w:rsid w:val="00385DE8"/>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C63"/>
    <w:rsid w:val="00392CFD"/>
    <w:rsid w:val="00392F75"/>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3F4"/>
    <w:rsid w:val="0039682E"/>
    <w:rsid w:val="00396922"/>
    <w:rsid w:val="00396B3A"/>
    <w:rsid w:val="003975ED"/>
    <w:rsid w:val="0039766F"/>
    <w:rsid w:val="00397BA8"/>
    <w:rsid w:val="00397D74"/>
    <w:rsid w:val="00397F04"/>
    <w:rsid w:val="003A0073"/>
    <w:rsid w:val="003A060B"/>
    <w:rsid w:val="003A06E8"/>
    <w:rsid w:val="003A0C1E"/>
    <w:rsid w:val="003A110D"/>
    <w:rsid w:val="003A12A1"/>
    <w:rsid w:val="003A145E"/>
    <w:rsid w:val="003A14B8"/>
    <w:rsid w:val="003A1612"/>
    <w:rsid w:val="003A1C13"/>
    <w:rsid w:val="003A1FD8"/>
    <w:rsid w:val="003A2714"/>
    <w:rsid w:val="003A377F"/>
    <w:rsid w:val="003A38F0"/>
    <w:rsid w:val="003A39FC"/>
    <w:rsid w:val="003A3F66"/>
    <w:rsid w:val="003A406E"/>
    <w:rsid w:val="003A45A7"/>
    <w:rsid w:val="003A46D2"/>
    <w:rsid w:val="003A4E36"/>
    <w:rsid w:val="003A5074"/>
    <w:rsid w:val="003A552B"/>
    <w:rsid w:val="003A5706"/>
    <w:rsid w:val="003A576A"/>
    <w:rsid w:val="003A590E"/>
    <w:rsid w:val="003A6B66"/>
    <w:rsid w:val="003A6BA4"/>
    <w:rsid w:val="003A6CE2"/>
    <w:rsid w:val="003A72C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221B"/>
    <w:rsid w:val="003C26C1"/>
    <w:rsid w:val="003C27BE"/>
    <w:rsid w:val="003C2B2C"/>
    <w:rsid w:val="003C33B1"/>
    <w:rsid w:val="003C38AB"/>
    <w:rsid w:val="003C3C3A"/>
    <w:rsid w:val="003C3C63"/>
    <w:rsid w:val="003C41E4"/>
    <w:rsid w:val="003C4491"/>
    <w:rsid w:val="003C4862"/>
    <w:rsid w:val="003C4DFD"/>
    <w:rsid w:val="003C520E"/>
    <w:rsid w:val="003C584A"/>
    <w:rsid w:val="003C5E34"/>
    <w:rsid w:val="003C5F07"/>
    <w:rsid w:val="003C5F14"/>
    <w:rsid w:val="003C620E"/>
    <w:rsid w:val="003C64DF"/>
    <w:rsid w:val="003C66FA"/>
    <w:rsid w:val="003C6DA0"/>
    <w:rsid w:val="003C75D8"/>
    <w:rsid w:val="003C7731"/>
    <w:rsid w:val="003C77CD"/>
    <w:rsid w:val="003C7883"/>
    <w:rsid w:val="003C7932"/>
    <w:rsid w:val="003C7AC6"/>
    <w:rsid w:val="003C7CA2"/>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39C"/>
    <w:rsid w:val="003E1746"/>
    <w:rsid w:val="003E1895"/>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655"/>
    <w:rsid w:val="003E4965"/>
    <w:rsid w:val="003E4BC7"/>
    <w:rsid w:val="003E4D37"/>
    <w:rsid w:val="003E4D7A"/>
    <w:rsid w:val="003E50D0"/>
    <w:rsid w:val="003E5235"/>
    <w:rsid w:val="003E5748"/>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EC0"/>
    <w:rsid w:val="003F20CE"/>
    <w:rsid w:val="003F2687"/>
    <w:rsid w:val="003F2B0C"/>
    <w:rsid w:val="003F2D31"/>
    <w:rsid w:val="003F327C"/>
    <w:rsid w:val="003F35DE"/>
    <w:rsid w:val="003F4642"/>
    <w:rsid w:val="003F4C4C"/>
    <w:rsid w:val="003F4F43"/>
    <w:rsid w:val="003F516F"/>
    <w:rsid w:val="003F630F"/>
    <w:rsid w:val="003F639F"/>
    <w:rsid w:val="003F6552"/>
    <w:rsid w:val="003F67E0"/>
    <w:rsid w:val="003F6CC8"/>
    <w:rsid w:val="003F6ED4"/>
    <w:rsid w:val="003F7424"/>
    <w:rsid w:val="003F74F0"/>
    <w:rsid w:val="003F777B"/>
    <w:rsid w:val="003F7865"/>
    <w:rsid w:val="003F7BD3"/>
    <w:rsid w:val="003F7C86"/>
    <w:rsid w:val="003F7CE6"/>
    <w:rsid w:val="003F7D25"/>
    <w:rsid w:val="003F7F88"/>
    <w:rsid w:val="004003BD"/>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819"/>
    <w:rsid w:val="00402A6D"/>
    <w:rsid w:val="00402AD5"/>
    <w:rsid w:val="00402B77"/>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47D"/>
    <w:rsid w:val="00407E89"/>
    <w:rsid w:val="00410096"/>
    <w:rsid w:val="00410140"/>
    <w:rsid w:val="00410161"/>
    <w:rsid w:val="00410466"/>
    <w:rsid w:val="004107BE"/>
    <w:rsid w:val="004108BD"/>
    <w:rsid w:val="00410CFD"/>
    <w:rsid w:val="0041107D"/>
    <w:rsid w:val="004110AB"/>
    <w:rsid w:val="00411455"/>
    <w:rsid w:val="004114D3"/>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119D"/>
    <w:rsid w:val="004216C0"/>
    <w:rsid w:val="004217EA"/>
    <w:rsid w:val="00421958"/>
    <w:rsid w:val="00421E34"/>
    <w:rsid w:val="004221E1"/>
    <w:rsid w:val="0042233D"/>
    <w:rsid w:val="00422364"/>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E29"/>
    <w:rsid w:val="00426FD9"/>
    <w:rsid w:val="004270D4"/>
    <w:rsid w:val="00427316"/>
    <w:rsid w:val="0042770C"/>
    <w:rsid w:val="00427D91"/>
    <w:rsid w:val="004300AA"/>
    <w:rsid w:val="0043092D"/>
    <w:rsid w:val="00430998"/>
    <w:rsid w:val="00430B5B"/>
    <w:rsid w:val="00430F82"/>
    <w:rsid w:val="00431298"/>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887"/>
    <w:rsid w:val="004430C6"/>
    <w:rsid w:val="004439AA"/>
    <w:rsid w:val="00443AF6"/>
    <w:rsid w:val="004444FF"/>
    <w:rsid w:val="004449D3"/>
    <w:rsid w:val="004449EE"/>
    <w:rsid w:val="0044509A"/>
    <w:rsid w:val="004450DD"/>
    <w:rsid w:val="0044611E"/>
    <w:rsid w:val="0044652E"/>
    <w:rsid w:val="00446614"/>
    <w:rsid w:val="004469DD"/>
    <w:rsid w:val="00446A25"/>
    <w:rsid w:val="0044726D"/>
    <w:rsid w:val="0044730B"/>
    <w:rsid w:val="00447589"/>
    <w:rsid w:val="004475D5"/>
    <w:rsid w:val="00447626"/>
    <w:rsid w:val="00447D1C"/>
    <w:rsid w:val="00447FF0"/>
    <w:rsid w:val="00450198"/>
    <w:rsid w:val="004508D1"/>
    <w:rsid w:val="00450B7F"/>
    <w:rsid w:val="00450E3C"/>
    <w:rsid w:val="00451182"/>
    <w:rsid w:val="00451995"/>
    <w:rsid w:val="00452805"/>
    <w:rsid w:val="00452A65"/>
    <w:rsid w:val="00452CD1"/>
    <w:rsid w:val="00452DCC"/>
    <w:rsid w:val="00452ED7"/>
    <w:rsid w:val="0045333B"/>
    <w:rsid w:val="0045423A"/>
    <w:rsid w:val="00454816"/>
    <w:rsid w:val="00454C30"/>
    <w:rsid w:val="00454EAF"/>
    <w:rsid w:val="00455353"/>
    <w:rsid w:val="004553FF"/>
    <w:rsid w:val="00455540"/>
    <w:rsid w:val="0045561B"/>
    <w:rsid w:val="00455BA7"/>
    <w:rsid w:val="00455CC9"/>
    <w:rsid w:val="00455CDC"/>
    <w:rsid w:val="00455E17"/>
    <w:rsid w:val="004562E5"/>
    <w:rsid w:val="0045640A"/>
    <w:rsid w:val="00456632"/>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57D"/>
    <w:rsid w:val="00461742"/>
    <w:rsid w:val="0046192E"/>
    <w:rsid w:val="00462027"/>
    <w:rsid w:val="004620E0"/>
    <w:rsid w:val="004625F3"/>
    <w:rsid w:val="00462DB0"/>
    <w:rsid w:val="00463004"/>
    <w:rsid w:val="00463176"/>
    <w:rsid w:val="00463238"/>
    <w:rsid w:val="004637F4"/>
    <w:rsid w:val="00463AFF"/>
    <w:rsid w:val="00463B37"/>
    <w:rsid w:val="00463BFA"/>
    <w:rsid w:val="00464427"/>
    <w:rsid w:val="00464D75"/>
    <w:rsid w:val="004651D7"/>
    <w:rsid w:val="00465408"/>
    <w:rsid w:val="0046553A"/>
    <w:rsid w:val="004655FC"/>
    <w:rsid w:val="00465CB8"/>
    <w:rsid w:val="00465E1A"/>
    <w:rsid w:val="0046619E"/>
    <w:rsid w:val="00466262"/>
    <w:rsid w:val="00466499"/>
    <w:rsid w:val="004665C4"/>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2168"/>
    <w:rsid w:val="00482219"/>
    <w:rsid w:val="0048235C"/>
    <w:rsid w:val="0048322F"/>
    <w:rsid w:val="004834C6"/>
    <w:rsid w:val="00483500"/>
    <w:rsid w:val="00483ACA"/>
    <w:rsid w:val="00483D72"/>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99F"/>
    <w:rsid w:val="004A2B13"/>
    <w:rsid w:val="004A2B77"/>
    <w:rsid w:val="004A2DDA"/>
    <w:rsid w:val="004A323F"/>
    <w:rsid w:val="004A34AA"/>
    <w:rsid w:val="004A365F"/>
    <w:rsid w:val="004A366D"/>
    <w:rsid w:val="004A3DFC"/>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4C5"/>
    <w:rsid w:val="004A6B74"/>
    <w:rsid w:val="004A6E0A"/>
    <w:rsid w:val="004A720D"/>
    <w:rsid w:val="004A7213"/>
    <w:rsid w:val="004A74A7"/>
    <w:rsid w:val="004A7535"/>
    <w:rsid w:val="004A766E"/>
    <w:rsid w:val="004A77D2"/>
    <w:rsid w:val="004A7E7A"/>
    <w:rsid w:val="004B02FA"/>
    <w:rsid w:val="004B15FC"/>
    <w:rsid w:val="004B1602"/>
    <w:rsid w:val="004B18A0"/>
    <w:rsid w:val="004B1A6E"/>
    <w:rsid w:val="004B1C33"/>
    <w:rsid w:val="004B1CDB"/>
    <w:rsid w:val="004B1D37"/>
    <w:rsid w:val="004B209A"/>
    <w:rsid w:val="004B22E6"/>
    <w:rsid w:val="004B2670"/>
    <w:rsid w:val="004B26A9"/>
    <w:rsid w:val="004B2AEB"/>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B8"/>
    <w:rsid w:val="004D116C"/>
    <w:rsid w:val="004D131B"/>
    <w:rsid w:val="004D15DF"/>
    <w:rsid w:val="004D1A05"/>
    <w:rsid w:val="004D1A51"/>
    <w:rsid w:val="004D1D36"/>
    <w:rsid w:val="004D1EBA"/>
    <w:rsid w:val="004D2142"/>
    <w:rsid w:val="004D2813"/>
    <w:rsid w:val="004D2DB5"/>
    <w:rsid w:val="004D3113"/>
    <w:rsid w:val="004D3377"/>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74"/>
    <w:rsid w:val="004E5ED1"/>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32AB"/>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F8F"/>
    <w:rsid w:val="005131CB"/>
    <w:rsid w:val="00513200"/>
    <w:rsid w:val="005134AB"/>
    <w:rsid w:val="005134E3"/>
    <w:rsid w:val="00513622"/>
    <w:rsid w:val="00513D4F"/>
    <w:rsid w:val="00513E4A"/>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D7B"/>
    <w:rsid w:val="00550ECB"/>
    <w:rsid w:val="005511AF"/>
    <w:rsid w:val="005517F3"/>
    <w:rsid w:val="00551887"/>
    <w:rsid w:val="00551C5B"/>
    <w:rsid w:val="00551F10"/>
    <w:rsid w:val="00552751"/>
    <w:rsid w:val="00552873"/>
    <w:rsid w:val="00552B84"/>
    <w:rsid w:val="00552E4B"/>
    <w:rsid w:val="00552F42"/>
    <w:rsid w:val="00552FB7"/>
    <w:rsid w:val="005533C1"/>
    <w:rsid w:val="005533C4"/>
    <w:rsid w:val="0055387E"/>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784"/>
    <w:rsid w:val="00560AF5"/>
    <w:rsid w:val="00560B8D"/>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23"/>
    <w:rsid w:val="005A0118"/>
    <w:rsid w:val="005A037E"/>
    <w:rsid w:val="005A078A"/>
    <w:rsid w:val="005A093A"/>
    <w:rsid w:val="005A0CAC"/>
    <w:rsid w:val="005A0DE6"/>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D22"/>
    <w:rsid w:val="005A6028"/>
    <w:rsid w:val="005A663A"/>
    <w:rsid w:val="005A69CB"/>
    <w:rsid w:val="005A6BFB"/>
    <w:rsid w:val="005A754A"/>
    <w:rsid w:val="005A7858"/>
    <w:rsid w:val="005A7D3C"/>
    <w:rsid w:val="005A7DFB"/>
    <w:rsid w:val="005A7F31"/>
    <w:rsid w:val="005B027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CC5"/>
    <w:rsid w:val="005B4D3F"/>
    <w:rsid w:val="005B5066"/>
    <w:rsid w:val="005B535D"/>
    <w:rsid w:val="005B56D6"/>
    <w:rsid w:val="005B5A68"/>
    <w:rsid w:val="005B5C3B"/>
    <w:rsid w:val="005B5C42"/>
    <w:rsid w:val="005B5D6E"/>
    <w:rsid w:val="005B5ED0"/>
    <w:rsid w:val="005B5F3F"/>
    <w:rsid w:val="005B6AB3"/>
    <w:rsid w:val="005B6B09"/>
    <w:rsid w:val="005B6C6A"/>
    <w:rsid w:val="005B711F"/>
    <w:rsid w:val="005B71CE"/>
    <w:rsid w:val="005B7EB6"/>
    <w:rsid w:val="005B7F9E"/>
    <w:rsid w:val="005B7FBC"/>
    <w:rsid w:val="005C0335"/>
    <w:rsid w:val="005C0862"/>
    <w:rsid w:val="005C096B"/>
    <w:rsid w:val="005C0C78"/>
    <w:rsid w:val="005C0DAD"/>
    <w:rsid w:val="005C1115"/>
    <w:rsid w:val="005C1567"/>
    <w:rsid w:val="005C16AD"/>
    <w:rsid w:val="005C1F19"/>
    <w:rsid w:val="005C1F89"/>
    <w:rsid w:val="005C204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468"/>
    <w:rsid w:val="005C684B"/>
    <w:rsid w:val="005C6DE8"/>
    <w:rsid w:val="005C73A4"/>
    <w:rsid w:val="005C7968"/>
    <w:rsid w:val="005D0028"/>
    <w:rsid w:val="005D013D"/>
    <w:rsid w:val="005D016B"/>
    <w:rsid w:val="005D02CC"/>
    <w:rsid w:val="005D079C"/>
    <w:rsid w:val="005D159D"/>
    <w:rsid w:val="005D18F7"/>
    <w:rsid w:val="005D19CF"/>
    <w:rsid w:val="005D1AF5"/>
    <w:rsid w:val="005D2070"/>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EA8"/>
    <w:rsid w:val="005E7F6B"/>
    <w:rsid w:val="005F03F2"/>
    <w:rsid w:val="005F08B6"/>
    <w:rsid w:val="005F0D63"/>
    <w:rsid w:val="005F0F63"/>
    <w:rsid w:val="005F17F2"/>
    <w:rsid w:val="005F2026"/>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F7D"/>
    <w:rsid w:val="006117FC"/>
    <w:rsid w:val="00611E48"/>
    <w:rsid w:val="00612783"/>
    <w:rsid w:val="00612AD7"/>
    <w:rsid w:val="00612B3A"/>
    <w:rsid w:val="00612BC4"/>
    <w:rsid w:val="00613629"/>
    <w:rsid w:val="00613945"/>
    <w:rsid w:val="006139EC"/>
    <w:rsid w:val="00613DB2"/>
    <w:rsid w:val="0061411C"/>
    <w:rsid w:val="00614500"/>
    <w:rsid w:val="00614B74"/>
    <w:rsid w:val="00614DB0"/>
    <w:rsid w:val="00614F2D"/>
    <w:rsid w:val="00614FC6"/>
    <w:rsid w:val="006152D9"/>
    <w:rsid w:val="00615549"/>
    <w:rsid w:val="0061566C"/>
    <w:rsid w:val="00615808"/>
    <w:rsid w:val="006158AC"/>
    <w:rsid w:val="00615A2E"/>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F2F"/>
    <w:rsid w:val="00622FD8"/>
    <w:rsid w:val="00623397"/>
    <w:rsid w:val="006234D7"/>
    <w:rsid w:val="00623553"/>
    <w:rsid w:val="00623643"/>
    <w:rsid w:val="006239EE"/>
    <w:rsid w:val="00623B8D"/>
    <w:rsid w:val="00623F72"/>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8C8"/>
    <w:rsid w:val="00630A5A"/>
    <w:rsid w:val="00630B2C"/>
    <w:rsid w:val="00630FE5"/>
    <w:rsid w:val="00631449"/>
    <w:rsid w:val="00631484"/>
    <w:rsid w:val="006314AD"/>
    <w:rsid w:val="0063158E"/>
    <w:rsid w:val="00631D21"/>
    <w:rsid w:val="0063224D"/>
    <w:rsid w:val="00632464"/>
    <w:rsid w:val="0063251D"/>
    <w:rsid w:val="0063261D"/>
    <w:rsid w:val="006327F0"/>
    <w:rsid w:val="00633402"/>
    <w:rsid w:val="00633685"/>
    <w:rsid w:val="0063378F"/>
    <w:rsid w:val="006339CB"/>
    <w:rsid w:val="00633BAC"/>
    <w:rsid w:val="00633C0F"/>
    <w:rsid w:val="00633C1A"/>
    <w:rsid w:val="00633D99"/>
    <w:rsid w:val="006353B6"/>
    <w:rsid w:val="006359AE"/>
    <w:rsid w:val="00635EA3"/>
    <w:rsid w:val="00635EC1"/>
    <w:rsid w:val="00636117"/>
    <w:rsid w:val="006363E4"/>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6F"/>
    <w:rsid w:val="0064124C"/>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EC"/>
    <w:rsid w:val="00651BE8"/>
    <w:rsid w:val="00651CB8"/>
    <w:rsid w:val="00651E7D"/>
    <w:rsid w:val="00651F88"/>
    <w:rsid w:val="0065229F"/>
    <w:rsid w:val="006524FA"/>
    <w:rsid w:val="006528C4"/>
    <w:rsid w:val="00652EA8"/>
    <w:rsid w:val="00653217"/>
    <w:rsid w:val="006534D5"/>
    <w:rsid w:val="0065375B"/>
    <w:rsid w:val="00653EB3"/>
    <w:rsid w:val="00654097"/>
    <w:rsid w:val="0065417A"/>
    <w:rsid w:val="0065447A"/>
    <w:rsid w:val="006545B1"/>
    <w:rsid w:val="006547AF"/>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343"/>
    <w:rsid w:val="00670600"/>
    <w:rsid w:val="00670781"/>
    <w:rsid w:val="0067133A"/>
    <w:rsid w:val="0067176D"/>
    <w:rsid w:val="006717CD"/>
    <w:rsid w:val="00671872"/>
    <w:rsid w:val="00671CAC"/>
    <w:rsid w:val="006723BA"/>
    <w:rsid w:val="00672C63"/>
    <w:rsid w:val="00672D10"/>
    <w:rsid w:val="00672DF2"/>
    <w:rsid w:val="006730C5"/>
    <w:rsid w:val="00673558"/>
    <w:rsid w:val="00673AB3"/>
    <w:rsid w:val="00673C9D"/>
    <w:rsid w:val="00673DDC"/>
    <w:rsid w:val="00674067"/>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CAE"/>
    <w:rsid w:val="00676E08"/>
    <w:rsid w:val="00676EC9"/>
    <w:rsid w:val="00677793"/>
    <w:rsid w:val="006777D2"/>
    <w:rsid w:val="00677838"/>
    <w:rsid w:val="00677874"/>
    <w:rsid w:val="00677A07"/>
    <w:rsid w:val="00677C30"/>
    <w:rsid w:val="006802FA"/>
    <w:rsid w:val="006803AF"/>
    <w:rsid w:val="00680CC9"/>
    <w:rsid w:val="0068101E"/>
    <w:rsid w:val="00681381"/>
    <w:rsid w:val="006814FA"/>
    <w:rsid w:val="00681931"/>
    <w:rsid w:val="00681B25"/>
    <w:rsid w:val="00681DB4"/>
    <w:rsid w:val="00681F40"/>
    <w:rsid w:val="00682759"/>
    <w:rsid w:val="00682838"/>
    <w:rsid w:val="006828A4"/>
    <w:rsid w:val="00682943"/>
    <w:rsid w:val="0068298C"/>
    <w:rsid w:val="006829F2"/>
    <w:rsid w:val="00683181"/>
    <w:rsid w:val="006832D8"/>
    <w:rsid w:val="006834A9"/>
    <w:rsid w:val="006834C3"/>
    <w:rsid w:val="00683ECC"/>
    <w:rsid w:val="00684311"/>
    <w:rsid w:val="0068477A"/>
    <w:rsid w:val="006848B4"/>
    <w:rsid w:val="00684ACC"/>
    <w:rsid w:val="00684DB7"/>
    <w:rsid w:val="00684E6F"/>
    <w:rsid w:val="00684E7A"/>
    <w:rsid w:val="006853AA"/>
    <w:rsid w:val="0068565D"/>
    <w:rsid w:val="00685CEA"/>
    <w:rsid w:val="006861B8"/>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4CD"/>
    <w:rsid w:val="00692967"/>
    <w:rsid w:val="00692AD3"/>
    <w:rsid w:val="00693073"/>
    <w:rsid w:val="00693377"/>
    <w:rsid w:val="006935A6"/>
    <w:rsid w:val="006936CE"/>
    <w:rsid w:val="0069391D"/>
    <w:rsid w:val="00693C8A"/>
    <w:rsid w:val="00693F6D"/>
    <w:rsid w:val="00694599"/>
    <w:rsid w:val="00694A56"/>
    <w:rsid w:val="00694D80"/>
    <w:rsid w:val="00695470"/>
    <w:rsid w:val="0069564F"/>
    <w:rsid w:val="0069573D"/>
    <w:rsid w:val="0069581A"/>
    <w:rsid w:val="00695BB2"/>
    <w:rsid w:val="00695CFD"/>
    <w:rsid w:val="006960C3"/>
    <w:rsid w:val="00696E75"/>
    <w:rsid w:val="00696F16"/>
    <w:rsid w:val="006970F1"/>
    <w:rsid w:val="006971A1"/>
    <w:rsid w:val="0069720F"/>
    <w:rsid w:val="0069726B"/>
    <w:rsid w:val="00697C70"/>
    <w:rsid w:val="006A012E"/>
    <w:rsid w:val="006A0217"/>
    <w:rsid w:val="006A055A"/>
    <w:rsid w:val="006A0639"/>
    <w:rsid w:val="006A0893"/>
    <w:rsid w:val="006A1095"/>
    <w:rsid w:val="006A1360"/>
    <w:rsid w:val="006A167C"/>
    <w:rsid w:val="006A17C4"/>
    <w:rsid w:val="006A1C61"/>
    <w:rsid w:val="006A2416"/>
    <w:rsid w:val="006A25DC"/>
    <w:rsid w:val="006A263D"/>
    <w:rsid w:val="006A26DA"/>
    <w:rsid w:val="006A2836"/>
    <w:rsid w:val="006A2C5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21D"/>
    <w:rsid w:val="006A752C"/>
    <w:rsid w:val="006A7B0F"/>
    <w:rsid w:val="006A7BA5"/>
    <w:rsid w:val="006A7D2F"/>
    <w:rsid w:val="006A7E91"/>
    <w:rsid w:val="006B02EE"/>
    <w:rsid w:val="006B0874"/>
    <w:rsid w:val="006B0D21"/>
    <w:rsid w:val="006B0E92"/>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7CA"/>
    <w:rsid w:val="006B47FE"/>
    <w:rsid w:val="006B4F40"/>
    <w:rsid w:val="006B50F5"/>
    <w:rsid w:val="006B5BB1"/>
    <w:rsid w:val="006B5ECF"/>
    <w:rsid w:val="006B66BF"/>
    <w:rsid w:val="006B69A5"/>
    <w:rsid w:val="006B6A23"/>
    <w:rsid w:val="006B6A6A"/>
    <w:rsid w:val="006B6FC1"/>
    <w:rsid w:val="006B70DA"/>
    <w:rsid w:val="006B721B"/>
    <w:rsid w:val="006B7D05"/>
    <w:rsid w:val="006B7DCD"/>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427F"/>
    <w:rsid w:val="006D42A7"/>
    <w:rsid w:val="006D4637"/>
    <w:rsid w:val="006D4A66"/>
    <w:rsid w:val="006D533F"/>
    <w:rsid w:val="006D5B73"/>
    <w:rsid w:val="006D61B5"/>
    <w:rsid w:val="006D630C"/>
    <w:rsid w:val="006D641B"/>
    <w:rsid w:val="006D674E"/>
    <w:rsid w:val="006D6A62"/>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33"/>
    <w:rsid w:val="006E2BBE"/>
    <w:rsid w:val="006E336F"/>
    <w:rsid w:val="006E363E"/>
    <w:rsid w:val="006E369C"/>
    <w:rsid w:val="006E3A9B"/>
    <w:rsid w:val="006E3B1C"/>
    <w:rsid w:val="006E3C00"/>
    <w:rsid w:val="006E3D0A"/>
    <w:rsid w:val="006E3D7B"/>
    <w:rsid w:val="006E423F"/>
    <w:rsid w:val="006E4741"/>
    <w:rsid w:val="006E525D"/>
    <w:rsid w:val="006E55CE"/>
    <w:rsid w:val="006E5AEB"/>
    <w:rsid w:val="006E6072"/>
    <w:rsid w:val="006E6DCA"/>
    <w:rsid w:val="006E6FF6"/>
    <w:rsid w:val="006E7347"/>
    <w:rsid w:val="006E73C1"/>
    <w:rsid w:val="006E73DE"/>
    <w:rsid w:val="006E7837"/>
    <w:rsid w:val="006E7A16"/>
    <w:rsid w:val="006F0336"/>
    <w:rsid w:val="006F071D"/>
    <w:rsid w:val="006F09D6"/>
    <w:rsid w:val="006F0A30"/>
    <w:rsid w:val="006F126B"/>
    <w:rsid w:val="006F12A7"/>
    <w:rsid w:val="006F1697"/>
    <w:rsid w:val="006F1DF8"/>
    <w:rsid w:val="006F2109"/>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A92"/>
    <w:rsid w:val="00702C2D"/>
    <w:rsid w:val="00702DED"/>
    <w:rsid w:val="0070342B"/>
    <w:rsid w:val="007035B3"/>
    <w:rsid w:val="00703A7B"/>
    <w:rsid w:val="007040E1"/>
    <w:rsid w:val="007041AB"/>
    <w:rsid w:val="0070422F"/>
    <w:rsid w:val="0070492D"/>
    <w:rsid w:val="00704A6F"/>
    <w:rsid w:val="00704CC3"/>
    <w:rsid w:val="00704EB1"/>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D7"/>
    <w:rsid w:val="00716470"/>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2135"/>
    <w:rsid w:val="007234DE"/>
    <w:rsid w:val="007240B8"/>
    <w:rsid w:val="00724126"/>
    <w:rsid w:val="00724241"/>
    <w:rsid w:val="0072458E"/>
    <w:rsid w:val="007245B8"/>
    <w:rsid w:val="007246B8"/>
    <w:rsid w:val="00724864"/>
    <w:rsid w:val="00724A88"/>
    <w:rsid w:val="00724C6D"/>
    <w:rsid w:val="00724D34"/>
    <w:rsid w:val="00724EED"/>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E20"/>
    <w:rsid w:val="0073229E"/>
    <w:rsid w:val="00732424"/>
    <w:rsid w:val="0073255E"/>
    <w:rsid w:val="00732598"/>
    <w:rsid w:val="00732739"/>
    <w:rsid w:val="00733D38"/>
    <w:rsid w:val="00733D54"/>
    <w:rsid w:val="00734428"/>
    <w:rsid w:val="00734891"/>
    <w:rsid w:val="00734DDD"/>
    <w:rsid w:val="00735094"/>
    <w:rsid w:val="00735F13"/>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5305"/>
    <w:rsid w:val="007457C8"/>
    <w:rsid w:val="00746345"/>
    <w:rsid w:val="00746723"/>
    <w:rsid w:val="00746B55"/>
    <w:rsid w:val="00746FD4"/>
    <w:rsid w:val="00747341"/>
    <w:rsid w:val="00747599"/>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70B"/>
    <w:rsid w:val="00754A67"/>
    <w:rsid w:val="00754B2C"/>
    <w:rsid w:val="00754C15"/>
    <w:rsid w:val="00754F45"/>
    <w:rsid w:val="00754F5D"/>
    <w:rsid w:val="0075501D"/>
    <w:rsid w:val="0075557E"/>
    <w:rsid w:val="0075590D"/>
    <w:rsid w:val="00755E1D"/>
    <w:rsid w:val="00755F07"/>
    <w:rsid w:val="00756183"/>
    <w:rsid w:val="00757052"/>
    <w:rsid w:val="00757120"/>
    <w:rsid w:val="0075720A"/>
    <w:rsid w:val="0075791C"/>
    <w:rsid w:val="00757A52"/>
    <w:rsid w:val="00760329"/>
    <w:rsid w:val="0076037E"/>
    <w:rsid w:val="0076095E"/>
    <w:rsid w:val="00760E8B"/>
    <w:rsid w:val="00761A6B"/>
    <w:rsid w:val="00761C55"/>
    <w:rsid w:val="00762463"/>
    <w:rsid w:val="00762E42"/>
    <w:rsid w:val="00762ED6"/>
    <w:rsid w:val="00763593"/>
    <w:rsid w:val="00763793"/>
    <w:rsid w:val="007637B2"/>
    <w:rsid w:val="00763922"/>
    <w:rsid w:val="00764071"/>
    <w:rsid w:val="007640DB"/>
    <w:rsid w:val="00764109"/>
    <w:rsid w:val="00764349"/>
    <w:rsid w:val="00764F4F"/>
    <w:rsid w:val="007650BE"/>
    <w:rsid w:val="007655A8"/>
    <w:rsid w:val="00765FAF"/>
    <w:rsid w:val="00766321"/>
    <w:rsid w:val="007667E3"/>
    <w:rsid w:val="00766D2E"/>
    <w:rsid w:val="00766E6D"/>
    <w:rsid w:val="0076729F"/>
    <w:rsid w:val="007672B2"/>
    <w:rsid w:val="0076776A"/>
    <w:rsid w:val="00767B75"/>
    <w:rsid w:val="00767C5D"/>
    <w:rsid w:val="00767DBE"/>
    <w:rsid w:val="00767F23"/>
    <w:rsid w:val="00770223"/>
    <w:rsid w:val="007704B1"/>
    <w:rsid w:val="00770754"/>
    <w:rsid w:val="00770C30"/>
    <w:rsid w:val="00771669"/>
    <w:rsid w:val="00771FA1"/>
    <w:rsid w:val="0077230A"/>
    <w:rsid w:val="00772526"/>
    <w:rsid w:val="00772943"/>
    <w:rsid w:val="0077309C"/>
    <w:rsid w:val="007733AC"/>
    <w:rsid w:val="00773831"/>
    <w:rsid w:val="0077452C"/>
    <w:rsid w:val="0077489F"/>
    <w:rsid w:val="0077515D"/>
    <w:rsid w:val="0077517F"/>
    <w:rsid w:val="007755BD"/>
    <w:rsid w:val="007757E3"/>
    <w:rsid w:val="00775E78"/>
    <w:rsid w:val="0077652D"/>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F2E"/>
    <w:rsid w:val="0078414B"/>
    <w:rsid w:val="00784217"/>
    <w:rsid w:val="00784651"/>
    <w:rsid w:val="00784FB2"/>
    <w:rsid w:val="0078562A"/>
    <w:rsid w:val="0078584E"/>
    <w:rsid w:val="00785BA5"/>
    <w:rsid w:val="00785BEC"/>
    <w:rsid w:val="00785FD9"/>
    <w:rsid w:val="00786569"/>
    <w:rsid w:val="00786B2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319"/>
    <w:rsid w:val="007A7552"/>
    <w:rsid w:val="007A7C87"/>
    <w:rsid w:val="007A7EBA"/>
    <w:rsid w:val="007B011F"/>
    <w:rsid w:val="007B0515"/>
    <w:rsid w:val="007B06B6"/>
    <w:rsid w:val="007B06E3"/>
    <w:rsid w:val="007B0A61"/>
    <w:rsid w:val="007B1417"/>
    <w:rsid w:val="007B1995"/>
    <w:rsid w:val="007B237B"/>
    <w:rsid w:val="007B2722"/>
    <w:rsid w:val="007B300F"/>
    <w:rsid w:val="007B3A9E"/>
    <w:rsid w:val="007B3AD7"/>
    <w:rsid w:val="007B3B43"/>
    <w:rsid w:val="007B3B97"/>
    <w:rsid w:val="007B3C90"/>
    <w:rsid w:val="007B3E27"/>
    <w:rsid w:val="007B4300"/>
    <w:rsid w:val="007B4423"/>
    <w:rsid w:val="007B45D8"/>
    <w:rsid w:val="007B4BA3"/>
    <w:rsid w:val="007B4FCE"/>
    <w:rsid w:val="007B595C"/>
    <w:rsid w:val="007B5C47"/>
    <w:rsid w:val="007B64B6"/>
    <w:rsid w:val="007B6F45"/>
    <w:rsid w:val="007B7105"/>
    <w:rsid w:val="007B7700"/>
    <w:rsid w:val="007B77BD"/>
    <w:rsid w:val="007B77C3"/>
    <w:rsid w:val="007B7A16"/>
    <w:rsid w:val="007B7B7E"/>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91"/>
    <w:rsid w:val="007D561E"/>
    <w:rsid w:val="007D5805"/>
    <w:rsid w:val="007D5EFB"/>
    <w:rsid w:val="007D5FFE"/>
    <w:rsid w:val="007D60AD"/>
    <w:rsid w:val="007D657D"/>
    <w:rsid w:val="007D69AE"/>
    <w:rsid w:val="007D6ACF"/>
    <w:rsid w:val="007D6B0C"/>
    <w:rsid w:val="007D6B47"/>
    <w:rsid w:val="007D6C29"/>
    <w:rsid w:val="007D6D85"/>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B83"/>
    <w:rsid w:val="007F5D90"/>
    <w:rsid w:val="007F5E49"/>
    <w:rsid w:val="007F62C5"/>
    <w:rsid w:val="007F6392"/>
    <w:rsid w:val="007F642A"/>
    <w:rsid w:val="007F6EC5"/>
    <w:rsid w:val="007F74EA"/>
    <w:rsid w:val="007F7824"/>
    <w:rsid w:val="007F784E"/>
    <w:rsid w:val="007F7BB9"/>
    <w:rsid w:val="007F7DE7"/>
    <w:rsid w:val="0080023F"/>
    <w:rsid w:val="00800AA6"/>
    <w:rsid w:val="00800F58"/>
    <w:rsid w:val="008012C5"/>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41CF"/>
    <w:rsid w:val="00804802"/>
    <w:rsid w:val="0080488B"/>
    <w:rsid w:val="00804D79"/>
    <w:rsid w:val="00804DD1"/>
    <w:rsid w:val="0080501A"/>
    <w:rsid w:val="008050BC"/>
    <w:rsid w:val="00805156"/>
    <w:rsid w:val="008051FC"/>
    <w:rsid w:val="00805691"/>
    <w:rsid w:val="008058CA"/>
    <w:rsid w:val="00805A64"/>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9E0"/>
    <w:rsid w:val="00815BC9"/>
    <w:rsid w:val="00815C86"/>
    <w:rsid w:val="008161AE"/>
    <w:rsid w:val="0081623C"/>
    <w:rsid w:val="008165A3"/>
    <w:rsid w:val="008165FE"/>
    <w:rsid w:val="00816CF9"/>
    <w:rsid w:val="00816DCC"/>
    <w:rsid w:val="0081717C"/>
    <w:rsid w:val="008171C4"/>
    <w:rsid w:val="00817FE9"/>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D7E"/>
    <w:rsid w:val="0083171A"/>
    <w:rsid w:val="00831775"/>
    <w:rsid w:val="00831F70"/>
    <w:rsid w:val="00832465"/>
    <w:rsid w:val="008324B5"/>
    <w:rsid w:val="00832AF8"/>
    <w:rsid w:val="00832C04"/>
    <w:rsid w:val="00832C42"/>
    <w:rsid w:val="008337D9"/>
    <w:rsid w:val="00833815"/>
    <w:rsid w:val="00833D70"/>
    <w:rsid w:val="00833EB6"/>
    <w:rsid w:val="00833EB8"/>
    <w:rsid w:val="00833EFF"/>
    <w:rsid w:val="0083461B"/>
    <w:rsid w:val="00834DE5"/>
    <w:rsid w:val="00835027"/>
    <w:rsid w:val="008352FA"/>
    <w:rsid w:val="00835371"/>
    <w:rsid w:val="008354B6"/>
    <w:rsid w:val="0083583E"/>
    <w:rsid w:val="00835E25"/>
    <w:rsid w:val="00836AD7"/>
    <w:rsid w:val="00836AD8"/>
    <w:rsid w:val="0083749D"/>
    <w:rsid w:val="00837823"/>
    <w:rsid w:val="00837951"/>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3C"/>
    <w:rsid w:val="00845C85"/>
    <w:rsid w:val="00845FA9"/>
    <w:rsid w:val="00846154"/>
    <w:rsid w:val="008465C2"/>
    <w:rsid w:val="00846808"/>
    <w:rsid w:val="0084727C"/>
    <w:rsid w:val="00847968"/>
    <w:rsid w:val="00847FA3"/>
    <w:rsid w:val="0085018A"/>
    <w:rsid w:val="00850E2C"/>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1416"/>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A4C"/>
    <w:rsid w:val="00872257"/>
    <w:rsid w:val="00872755"/>
    <w:rsid w:val="0087336C"/>
    <w:rsid w:val="0087338C"/>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3AC"/>
    <w:rsid w:val="008805C2"/>
    <w:rsid w:val="00880BC6"/>
    <w:rsid w:val="008810A0"/>
    <w:rsid w:val="0088168C"/>
    <w:rsid w:val="008817FB"/>
    <w:rsid w:val="00881875"/>
    <w:rsid w:val="00881A5F"/>
    <w:rsid w:val="00881CEE"/>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39"/>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AEB"/>
    <w:rsid w:val="008C1B4B"/>
    <w:rsid w:val="008C22B1"/>
    <w:rsid w:val="008C23B5"/>
    <w:rsid w:val="008C2445"/>
    <w:rsid w:val="008C28DD"/>
    <w:rsid w:val="008C2A5A"/>
    <w:rsid w:val="008C34CB"/>
    <w:rsid w:val="008C3F76"/>
    <w:rsid w:val="008C420F"/>
    <w:rsid w:val="008C46A5"/>
    <w:rsid w:val="008C46F7"/>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13A4"/>
    <w:rsid w:val="008D1572"/>
    <w:rsid w:val="008D19D0"/>
    <w:rsid w:val="008D1A27"/>
    <w:rsid w:val="008D1AFA"/>
    <w:rsid w:val="008D20EA"/>
    <w:rsid w:val="008D222E"/>
    <w:rsid w:val="008D2A1F"/>
    <w:rsid w:val="008D32D9"/>
    <w:rsid w:val="008D36E0"/>
    <w:rsid w:val="008D3997"/>
    <w:rsid w:val="008D41E2"/>
    <w:rsid w:val="008D4243"/>
    <w:rsid w:val="008D4725"/>
    <w:rsid w:val="008D47A3"/>
    <w:rsid w:val="008D5091"/>
    <w:rsid w:val="008D51E5"/>
    <w:rsid w:val="008D5BEA"/>
    <w:rsid w:val="008D5D3F"/>
    <w:rsid w:val="008D6E00"/>
    <w:rsid w:val="008D6EB7"/>
    <w:rsid w:val="008E081D"/>
    <w:rsid w:val="008E08D5"/>
    <w:rsid w:val="008E105B"/>
    <w:rsid w:val="008E107D"/>
    <w:rsid w:val="008E17F6"/>
    <w:rsid w:val="008E197B"/>
    <w:rsid w:val="008E1CCB"/>
    <w:rsid w:val="008E2034"/>
    <w:rsid w:val="008E204D"/>
    <w:rsid w:val="008E213B"/>
    <w:rsid w:val="008E2C50"/>
    <w:rsid w:val="008E33D8"/>
    <w:rsid w:val="008E3B2C"/>
    <w:rsid w:val="008E4264"/>
    <w:rsid w:val="008E431D"/>
    <w:rsid w:val="008E4DD7"/>
    <w:rsid w:val="008E5049"/>
    <w:rsid w:val="008E58D4"/>
    <w:rsid w:val="008E61D9"/>
    <w:rsid w:val="008E65A2"/>
    <w:rsid w:val="008E6EBF"/>
    <w:rsid w:val="008E7083"/>
    <w:rsid w:val="008E713B"/>
    <w:rsid w:val="008E7491"/>
    <w:rsid w:val="008E79BF"/>
    <w:rsid w:val="008E7A37"/>
    <w:rsid w:val="008E7B22"/>
    <w:rsid w:val="008E7DB8"/>
    <w:rsid w:val="008F0C8F"/>
    <w:rsid w:val="008F12A0"/>
    <w:rsid w:val="008F1C07"/>
    <w:rsid w:val="008F1D91"/>
    <w:rsid w:val="008F2380"/>
    <w:rsid w:val="008F245C"/>
    <w:rsid w:val="008F25A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FBF"/>
    <w:rsid w:val="008F60C8"/>
    <w:rsid w:val="008F6116"/>
    <w:rsid w:val="008F61A9"/>
    <w:rsid w:val="008F63DE"/>
    <w:rsid w:val="008F6441"/>
    <w:rsid w:val="008F66DD"/>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910"/>
    <w:rsid w:val="0092694A"/>
    <w:rsid w:val="00926CAC"/>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75D"/>
    <w:rsid w:val="00935A3C"/>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FEC"/>
    <w:rsid w:val="00943011"/>
    <w:rsid w:val="00943071"/>
    <w:rsid w:val="009431F3"/>
    <w:rsid w:val="00943F80"/>
    <w:rsid w:val="00944222"/>
    <w:rsid w:val="00945C81"/>
    <w:rsid w:val="00945ECC"/>
    <w:rsid w:val="00946279"/>
    <w:rsid w:val="009462E7"/>
    <w:rsid w:val="009467C5"/>
    <w:rsid w:val="009469A9"/>
    <w:rsid w:val="00946FB5"/>
    <w:rsid w:val="0094725C"/>
    <w:rsid w:val="00947265"/>
    <w:rsid w:val="00947452"/>
    <w:rsid w:val="00947529"/>
    <w:rsid w:val="00947768"/>
    <w:rsid w:val="00947F5D"/>
    <w:rsid w:val="009506A0"/>
    <w:rsid w:val="009506EF"/>
    <w:rsid w:val="00950874"/>
    <w:rsid w:val="009508E9"/>
    <w:rsid w:val="00950CF5"/>
    <w:rsid w:val="00951264"/>
    <w:rsid w:val="0095144E"/>
    <w:rsid w:val="00951521"/>
    <w:rsid w:val="0095153D"/>
    <w:rsid w:val="00951EFE"/>
    <w:rsid w:val="009521E0"/>
    <w:rsid w:val="0095271F"/>
    <w:rsid w:val="00952ED4"/>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59F"/>
    <w:rsid w:val="00956781"/>
    <w:rsid w:val="00956A76"/>
    <w:rsid w:val="00956AE3"/>
    <w:rsid w:val="00956B61"/>
    <w:rsid w:val="00956C56"/>
    <w:rsid w:val="0095747A"/>
    <w:rsid w:val="009574FD"/>
    <w:rsid w:val="009576AF"/>
    <w:rsid w:val="009576B7"/>
    <w:rsid w:val="00957C2D"/>
    <w:rsid w:val="00957F02"/>
    <w:rsid w:val="0096054F"/>
    <w:rsid w:val="0096066B"/>
    <w:rsid w:val="00960E4C"/>
    <w:rsid w:val="009612C1"/>
    <w:rsid w:val="00961958"/>
    <w:rsid w:val="00961BD5"/>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624"/>
    <w:rsid w:val="0097612A"/>
    <w:rsid w:val="00976178"/>
    <w:rsid w:val="00976920"/>
    <w:rsid w:val="00976963"/>
    <w:rsid w:val="00976D03"/>
    <w:rsid w:val="00976DE4"/>
    <w:rsid w:val="00976EB9"/>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F1F"/>
    <w:rsid w:val="00983CC1"/>
    <w:rsid w:val="00983F76"/>
    <w:rsid w:val="009847C7"/>
    <w:rsid w:val="00984817"/>
    <w:rsid w:val="00984834"/>
    <w:rsid w:val="00984978"/>
    <w:rsid w:val="009869DC"/>
    <w:rsid w:val="00986DC0"/>
    <w:rsid w:val="00986F9D"/>
    <w:rsid w:val="00987771"/>
    <w:rsid w:val="00987CB4"/>
    <w:rsid w:val="0099000D"/>
    <w:rsid w:val="009902F9"/>
    <w:rsid w:val="0099055C"/>
    <w:rsid w:val="009908B4"/>
    <w:rsid w:val="00990A86"/>
    <w:rsid w:val="00990B93"/>
    <w:rsid w:val="00990D50"/>
    <w:rsid w:val="009912A0"/>
    <w:rsid w:val="009915C2"/>
    <w:rsid w:val="00991AF1"/>
    <w:rsid w:val="009920F0"/>
    <w:rsid w:val="009922F1"/>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1034"/>
    <w:rsid w:val="009C13E5"/>
    <w:rsid w:val="009C1681"/>
    <w:rsid w:val="009C16F9"/>
    <w:rsid w:val="009C1F6A"/>
    <w:rsid w:val="009C2354"/>
    <w:rsid w:val="009C24C9"/>
    <w:rsid w:val="009C279F"/>
    <w:rsid w:val="009C2B57"/>
    <w:rsid w:val="009C2DF2"/>
    <w:rsid w:val="009C2E3E"/>
    <w:rsid w:val="009C31E0"/>
    <w:rsid w:val="009C331D"/>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63"/>
    <w:rsid w:val="009E0F68"/>
    <w:rsid w:val="009E1033"/>
    <w:rsid w:val="009E13AE"/>
    <w:rsid w:val="009E17B2"/>
    <w:rsid w:val="009E19BE"/>
    <w:rsid w:val="009E19D2"/>
    <w:rsid w:val="009E1FAF"/>
    <w:rsid w:val="009E21E1"/>
    <w:rsid w:val="009E22F1"/>
    <w:rsid w:val="009E23FF"/>
    <w:rsid w:val="009E2574"/>
    <w:rsid w:val="009E2725"/>
    <w:rsid w:val="009E2967"/>
    <w:rsid w:val="009E297E"/>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DD3"/>
    <w:rsid w:val="009F5F57"/>
    <w:rsid w:val="009F60FA"/>
    <w:rsid w:val="009F659B"/>
    <w:rsid w:val="009F68DE"/>
    <w:rsid w:val="009F69CB"/>
    <w:rsid w:val="009F6EB9"/>
    <w:rsid w:val="009F7106"/>
    <w:rsid w:val="009F767B"/>
    <w:rsid w:val="009F7690"/>
    <w:rsid w:val="009F7962"/>
    <w:rsid w:val="00A00AC1"/>
    <w:rsid w:val="00A00B37"/>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8C0"/>
    <w:rsid w:val="00A06FF7"/>
    <w:rsid w:val="00A073D2"/>
    <w:rsid w:val="00A07E73"/>
    <w:rsid w:val="00A10520"/>
    <w:rsid w:val="00A1052B"/>
    <w:rsid w:val="00A10624"/>
    <w:rsid w:val="00A10C58"/>
    <w:rsid w:val="00A10CAD"/>
    <w:rsid w:val="00A110CF"/>
    <w:rsid w:val="00A1132E"/>
    <w:rsid w:val="00A1146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CFC"/>
    <w:rsid w:val="00A15E6E"/>
    <w:rsid w:val="00A160C4"/>
    <w:rsid w:val="00A16181"/>
    <w:rsid w:val="00A16768"/>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B2"/>
    <w:rsid w:val="00A21A51"/>
    <w:rsid w:val="00A21ABC"/>
    <w:rsid w:val="00A2243B"/>
    <w:rsid w:val="00A226E6"/>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ED5"/>
    <w:rsid w:val="00A25B4D"/>
    <w:rsid w:val="00A25E5B"/>
    <w:rsid w:val="00A2602C"/>
    <w:rsid w:val="00A262B4"/>
    <w:rsid w:val="00A2668C"/>
    <w:rsid w:val="00A26AFA"/>
    <w:rsid w:val="00A2712E"/>
    <w:rsid w:val="00A27282"/>
    <w:rsid w:val="00A2734F"/>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BB"/>
    <w:rsid w:val="00A372E5"/>
    <w:rsid w:val="00A37564"/>
    <w:rsid w:val="00A3756F"/>
    <w:rsid w:val="00A37A0B"/>
    <w:rsid w:val="00A37BBC"/>
    <w:rsid w:val="00A37FEE"/>
    <w:rsid w:val="00A406E8"/>
    <w:rsid w:val="00A40A6E"/>
    <w:rsid w:val="00A40D8A"/>
    <w:rsid w:val="00A40E17"/>
    <w:rsid w:val="00A41491"/>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5051F"/>
    <w:rsid w:val="00A505F4"/>
    <w:rsid w:val="00A50EF5"/>
    <w:rsid w:val="00A5213C"/>
    <w:rsid w:val="00A5256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4CD"/>
    <w:rsid w:val="00A639C5"/>
    <w:rsid w:val="00A63DBE"/>
    <w:rsid w:val="00A63DE8"/>
    <w:rsid w:val="00A63E70"/>
    <w:rsid w:val="00A64CE0"/>
    <w:rsid w:val="00A65025"/>
    <w:rsid w:val="00A650DA"/>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CC7"/>
    <w:rsid w:val="00A67CF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77"/>
    <w:rsid w:val="00A72D31"/>
    <w:rsid w:val="00A72E32"/>
    <w:rsid w:val="00A7335E"/>
    <w:rsid w:val="00A7349A"/>
    <w:rsid w:val="00A7366D"/>
    <w:rsid w:val="00A73A1F"/>
    <w:rsid w:val="00A73C8B"/>
    <w:rsid w:val="00A73D6A"/>
    <w:rsid w:val="00A73E29"/>
    <w:rsid w:val="00A73EF8"/>
    <w:rsid w:val="00A7415A"/>
    <w:rsid w:val="00A74400"/>
    <w:rsid w:val="00A74666"/>
    <w:rsid w:val="00A7488B"/>
    <w:rsid w:val="00A74974"/>
    <w:rsid w:val="00A74B60"/>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4FB"/>
    <w:rsid w:val="00A837BF"/>
    <w:rsid w:val="00A838C9"/>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CA"/>
    <w:rsid w:val="00A9118E"/>
    <w:rsid w:val="00A9139E"/>
    <w:rsid w:val="00A917C4"/>
    <w:rsid w:val="00A91912"/>
    <w:rsid w:val="00A91A8C"/>
    <w:rsid w:val="00A91D7A"/>
    <w:rsid w:val="00A9200A"/>
    <w:rsid w:val="00A9206A"/>
    <w:rsid w:val="00A9213D"/>
    <w:rsid w:val="00A92170"/>
    <w:rsid w:val="00A92310"/>
    <w:rsid w:val="00A92582"/>
    <w:rsid w:val="00A92ADD"/>
    <w:rsid w:val="00A92B06"/>
    <w:rsid w:val="00A92C11"/>
    <w:rsid w:val="00A92C92"/>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B16"/>
    <w:rsid w:val="00AA7BAF"/>
    <w:rsid w:val="00AA7DE2"/>
    <w:rsid w:val="00AA7F9D"/>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8C"/>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C74"/>
    <w:rsid w:val="00AC5280"/>
    <w:rsid w:val="00AC53A6"/>
    <w:rsid w:val="00AC571C"/>
    <w:rsid w:val="00AC6343"/>
    <w:rsid w:val="00AC63C0"/>
    <w:rsid w:val="00AC64E0"/>
    <w:rsid w:val="00AC65CE"/>
    <w:rsid w:val="00AC661C"/>
    <w:rsid w:val="00AC6717"/>
    <w:rsid w:val="00AC73B8"/>
    <w:rsid w:val="00AD04C6"/>
    <w:rsid w:val="00AD0D7D"/>
    <w:rsid w:val="00AD130A"/>
    <w:rsid w:val="00AD1385"/>
    <w:rsid w:val="00AD1E02"/>
    <w:rsid w:val="00AD1F41"/>
    <w:rsid w:val="00AD21FA"/>
    <w:rsid w:val="00AD2878"/>
    <w:rsid w:val="00AD2C1D"/>
    <w:rsid w:val="00AD337A"/>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B53"/>
    <w:rsid w:val="00AE6001"/>
    <w:rsid w:val="00AE619B"/>
    <w:rsid w:val="00AE650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20031"/>
    <w:rsid w:val="00B200DA"/>
    <w:rsid w:val="00B201A5"/>
    <w:rsid w:val="00B205EC"/>
    <w:rsid w:val="00B206DE"/>
    <w:rsid w:val="00B20C72"/>
    <w:rsid w:val="00B2118A"/>
    <w:rsid w:val="00B2140B"/>
    <w:rsid w:val="00B21DA3"/>
    <w:rsid w:val="00B21DE5"/>
    <w:rsid w:val="00B226AE"/>
    <w:rsid w:val="00B22B89"/>
    <w:rsid w:val="00B22BB0"/>
    <w:rsid w:val="00B23437"/>
    <w:rsid w:val="00B23562"/>
    <w:rsid w:val="00B2384C"/>
    <w:rsid w:val="00B238B5"/>
    <w:rsid w:val="00B23EE8"/>
    <w:rsid w:val="00B24108"/>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CAE"/>
    <w:rsid w:val="00B43D2F"/>
    <w:rsid w:val="00B4449E"/>
    <w:rsid w:val="00B449EC"/>
    <w:rsid w:val="00B45080"/>
    <w:rsid w:val="00B45192"/>
    <w:rsid w:val="00B45512"/>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E12"/>
    <w:rsid w:val="00B63670"/>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13C5"/>
    <w:rsid w:val="00B7161C"/>
    <w:rsid w:val="00B7173A"/>
    <w:rsid w:val="00B717B6"/>
    <w:rsid w:val="00B717DC"/>
    <w:rsid w:val="00B72742"/>
    <w:rsid w:val="00B72E7A"/>
    <w:rsid w:val="00B72EA7"/>
    <w:rsid w:val="00B733EA"/>
    <w:rsid w:val="00B734D7"/>
    <w:rsid w:val="00B73656"/>
    <w:rsid w:val="00B73C71"/>
    <w:rsid w:val="00B73D55"/>
    <w:rsid w:val="00B742EC"/>
    <w:rsid w:val="00B74C81"/>
    <w:rsid w:val="00B75198"/>
    <w:rsid w:val="00B7571C"/>
    <w:rsid w:val="00B75E57"/>
    <w:rsid w:val="00B75EB5"/>
    <w:rsid w:val="00B76454"/>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BA3"/>
    <w:rsid w:val="00BA0C01"/>
    <w:rsid w:val="00BA0FF4"/>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E5D"/>
    <w:rsid w:val="00BA4EB9"/>
    <w:rsid w:val="00BA542A"/>
    <w:rsid w:val="00BA56C4"/>
    <w:rsid w:val="00BA5A86"/>
    <w:rsid w:val="00BA605D"/>
    <w:rsid w:val="00BA63AD"/>
    <w:rsid w:val="00BA6585"/>
    <w:rsid w:val="00BA6801"/>
    <w:rsid w:val="00BA69A5"/>
    <w:rsid w:val="00BA69D6"/>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E54"/>
    <w:rsid w:val="00BB1122"/>
    <w:rsid w:val="00BB11CB"/>
    <w:rsid w:val="00BB1367"/>
    <w:rsid w:val="00BB159A"/>
    <w:rsid w:val="00BB15B9"/>
    <w:rsid w:val="00BB175B"/>
    <w:rsid w:val="00BB2163"/>
    <w:rsid w:val="00BB218E"/>
    <w:rsid w:val="00BB230C"/>
    <w:rsid w:val="00BB2388"/>
    <w:rsid w:val="00BB2FC4"/>
    <w:rsid w:val="00BB3385"/>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B08"/>
    <w:rsid w:val="00BC5BFA"/>
    <w:rsid w:val="00BC5FD3"/>
    <w:rsid w:val="00BC6294"/>
    <w:rsid w:val="00BC68EF"/>
    <w:rsid w:val="00BC6B8C"/>
    <w:rsid w:val="00BC6CA3"/>
    <w:rsid w:val="00BC6D90"/>
    <w:rsid w:val="00BC6FB9"/>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152"/>
    <w:rsid w:val="00BD51E4"/>
    <w:rsid w:val="00BD5244"/>
    <w:rsid w:val="00BD5352"/>
    <w:rsid w:val="00BD53D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407"/>
    <w:rsid w:val="00BE0504"/>
    <w:rsid w:val="00BE07F9"/>
    <w:rsid w:val="00BE0B7D"/>
    <w:rsid w:val="00BE0BA6"/>
    <w:rsid w:val="00BE0D83"/>
    <w:rsid w:val="00BE0E96"/>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ACF"/>
    <w:rsid w:val="00BF5DD2"/>
    <w:rsid w:val="00BF6148"/>
    <w:rsid w:val="00BF62C8"/>
    <w:rsid w:val="00BF67FC"/>
    <w:rsid w:val="00BF6819"/>
    <w:rsid w:val="00BF73A5"/>
    <w:rsid w:val="00BF7AEE"/>
    <w:rsid w:val="00BF7C18"/>
    <w:rsid w:val="00BF7F24"/>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E90"/>
    <w:rsid w:val="00C031CD"/>
    <w:rsid w:val="00C03AA3"/>
    <w:rsid w:val="00C03E15"/>
    <w:rsid w:val="00C04E6C"/>
    <w:rsid w:val="00C050DD"/>
    <w:rsid w:val="00C05B1B"/>
    <w:rsid w:val="00C05D49"/>
    <w:rsid w:val="00C0659D"/>
    <w:rsid w:val="00C06693"/>
    <w:rsid w:val="00C06A18"/>
    <w:rsid w:val="00C06F22"/>
    <w:rsid w:val="00C06FEC"/>
    <w:rsid w:val="00C07698"/>
    <w:rsid w:val="00C077DC"/>
    <w:rsid w:val="00C100C5"/>
    <w:rsid w:val="00C10236"/>
    <w:rsid w:val="00C105D1"/>
    <w:rsid w:val="00C1069E"/>
    <w:rsid w:val="00C10B03"/>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6DE"/>
    <w:rsid w:val="00C1680F"/>
    <w:rsid w:val="00C168B3"/>
    <w:rsid w:val="00C16954"/>
    <w:rsid w:val="00C16B66"/>
    <w:rsid w:val="00C17387"/>
    <w:rsid w:val="00C174C9"/>
    <w:rsid w:val="00C17711"/>
    <w:rsid w:val="00C17B88"/>
    <w:rsid w:val="00C17DB5"/>
    <w:rsid w:val="00C201F4"/>
    <w:rsid w:val="00C2041B"/>
    <w:rsid w:val="00C205C0"/>
    <w:rsid w:val="00C20876"/>
    <w:rsid w:val="00C20CF5"/>
    <w:rsid w:val="00C20E9A"/>
    <w:rsid w:val="00C211CF"/>
    <w:rsid w:val="00C213CB"/>
    <w:rsid w:val="00C214D2"/>
    <w:rsid w:val="00C21873"/>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C29"/>
    <w:rsid w:val="00C35FBA"/>
    <w:rsid w:val="00C366FE"/>
    <w:rsid w:val="00C36722"/>
    <w:rsid w:val="00C36749"/>
    <w:rsid w:val="00C36A5D"/>
    <w:rsid w:val="00C36DA8"/>
    <w:rsid w:val="00C3776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E06"/>
    <w:rsid w:val="00C5013C"/>
    <w:rsid w:val="00C50294"/>
    <w:rsid w:val="00C50678"/>
    <w:rsid w:val="00C50861"/>
    <w:rsid w:val="00C51103"/>
    <w:rsid w:val="00C51465"/>
    <w:rsid w:val="00C515EA"/>
    <w:rsid w:val="00C519CF"/>
    <w:rsid w:val="00C51DF7"/>
    <w:rsid w:val="00C52574"/>
    <w:rsid w:val="00C52E36"/>
    <w:rsid w:val="00C53057"/>
    <w:rsid w:val="00C53204"/>
    <w:rsid w:val="00C53BDD"/>
    <w:rsid w:val="00C53D73"/>
    <w:rsid w:val="00C54275"/>
    <w:rsid w:val="00C54440"/>
    <w:rsid w:val="00C54614"/>
    <w:rsid w:val="00C54A3F"/>
    <w:rsid w:val="00C552AC"/>
    <w:rsid w:val="00C55C5E"/>
    <w:rsid w:val="00C5613E"/>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9F2"/>
    <w:rsid w:val="00C6617D"/>
    <w:rsid w:val="00C6632A"/>
    <w:rsid w:val="00C66693"/>
    <w:rsid w:val="00C66724"/>
    <w:rsid w:val="00C66DF9"/>
    <w:rsid w:val="00C671D6"/>
    <w:rsid w:val="00C6796B"/>
    <w:rsid w:val="00C67EA7"/>
    <w:rsid w:val="00C70655"/>
    <w:rsid w:val="00C70719"/>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2226"/>
    <w:rsid w:val="00CA2AA1"/>
    <w:rsid w:val="00CA2B0F"/>
    <w:rsid w:val="00CA35F3"/>
    <w:rsid w:val="00CA37FF"/>
    <w:rsid w:val="00CA3978"/>
    <w:rsid w:val="00CA3AEB"/>
    <w:rsid w:val="00CA406A"/>
    <w:rsid w:val="00CA4384"/>
    <w:rsid w:val="00CA456C"/>
    <w:rsid w:val="00CA4777"/>
    <w:rsid w:val="00CA4861"/>
    <w:rsid w:val="00CA56BF"/>
    <w:rsid w:val="00CA5747"/>
    <w:rsid w:val="00CA57AF"/>
    <w:rsid w:val="00CA59EB"/>
    <w:rsid w:val="00CA5A65"/>
    <w:rsid w:val="00CA5D31"/>
    <w:rsid w:val="00CA5DAE"/>
    <w:rsid w:val="00CA5FF9"/>
    <w:rsid w:val="00CA61C8"/>
    <w:rsid w:val="00CA6A02"/>
    <w:rsid w:val="00CA6B16"/>
    <w:rsid w:val="00CA6BA2"/>
    <w:rsid w:val="00CA7085"/>
    <w:rsid w:val="00CA7121"/>
    <w:rsid w:val="00CA734C"/>
    <w:rsid w:val="00CA73A0"/>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FA"/>
    <w:rsid w:val="00CD7D21"/>
    <w:rsid w:val="00CD7EFF"/>
    <w:rsid w:val="00CD7FA7"/>
    <w:rsid w:val="00CE0686"/>
    <w:rsid w:val="00CE07E5"/>
    <w:rsid w:val="00CE148D"/>
    <w:rsid w:val="00CE15D9"/>
    <w:rsid w:val="00CE1717"/>
    <w:rsid w:val="00CE1A64"/>
    <w:rsid w:val="00CE1D1C"/>
    <w:rsid w:val="00CE2066"/>
    <w:rsid w:val="00CE23F0"/>
    <w:rsid w:val="00CE2481"/>
    <w:rsid w:val="00CE280D"/>
    <w:rsid w:val="00CE282C"/>
    <w:rsid w:val="00CE291D"/>
    <w:rsid w:val="00CE2B05"/>
    <w:rsid w:val="00CE34A0"/>
    <w:rsid w:val="00CE3985"/>
    <w:rsid w:val="00CE3C3A"/>
    <w:rsid w:val="00CE4135"/>
    <w:rsid w:val="00CE4431"/>
    <w:rsid w:val="00CE46F0"/>
    <w:rsid w:val="00CE4782"/>
    <w:rsid w:val="00CE4ACD"/>
    <w:rsid w:val="00CE4B04"/>
    <w:rsid w:val="00CE4C38"/>
    <w:rsid w:val="00CE4CCE"/>
    <w:rsid w:val="00CE52BA"/>
    <w:rsid w:val="00CE56BB"/>
    <w:rsid w:val="00CE5791"/>
    <w:rsid w:val="00CE5969"/>
    <w:rsid w:val="00CE5B2E"/>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6C20"/>
    <w:rsid w:val="00D276FF"/>
    <w:rsid w:val="00D30037"/>
    <w:rsid w:val="00D30238"/>
    <w:rsid w:val="00D30476"/>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30E"/>
    <w:rsid w:val="00D42658"/>
    <w:rsid w:val="00D42BA9"/>
    <w:rsid w:val="00D42EC7"/>
    <w:rsid w:val="00D43499"/>
    <w:rsid w:val="00D435FA"/>
    <w:rsid w:val="00D43677"/>
    <w:rsid w:val="00D437FF"/>
    <w:rsid w:val="00D43B33"/>
    <w:rsid w:val="00D440B2"/>
    <w:rsid w:val="00D442BE"/>
    <w:rsid w:val="00D44568"/>
    <w:rsid w:val="00D4476A"/>
    <w:rsid w:val="00D44A14"/>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BBE"/>
    <w:rsid w:val="00D510E0"/>
    <w:rsid w:val="00D5127D"/>
    <w:rsid w:val="00D5159D"/>
    <w:rsid w:val="00D5174A"/>
    <w:rsid w:val="00D51EF7"/>
    <w:rsid w:val="00D51FD7"/>
    <w:rsid w:val="00D52355"/>
    <w:rsid w:val="00D52D69"/>
    <w:rsid w:val="00D530F0"/>
    <w:rsid w:val="00D5381A"/>
    <w:rsid w:val="00D5397D"/>
    <w:rsid w:val="00D53AD7"/>
    <w:rsid w:val="00D53C5C"/>
    <w:rsid w:val="00D5413D"/>
    <w:rsid w:val="00D54530"/>
    <w:rsid w:val="00D54D5F"/>
    <w:rsid w:val="00D55104"/>
    <w:rsid w:val="00D555A1"/>
    <w:rsid w:val="00D556B5"/>
    <w:rsid w:val="00D557FD"/>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900"/>
    <w:rsid w:val="00D63A01"/>
    <w:rsid w:val="00D63A74"/>
    <w:rsid w:val="00D63C2D"/>
    <w:rsid w:val="00D643C7"/>
    <w:rsid w:val="00D6446B"/>
    <w:rsid w:val="00D6458E"/>
    <w:rsid w:val="00D64612"/>
    <w:rsid w:val="00D65035"/>
    <w:rsid w:val="00D650D7"/>
    <w:rsid w:val="00D65B9D"/>
    <w:rsid w:val="00D65C60"/>
    <w:rsid w:val="00D65F61"/>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8B1"/>
    <w:rsid w:val="00D71E23"/>
    <w:rsid w:val="00D71E9E"/>
    <w:rsid w:val="00D723B2"/>
    <w:rsid w:val="00D726DA"/>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521"/>
    <w:rsid w:val="00D87684"/>
    <w:rsid w:val="00D87B68"/>
    <w:rsid w:val="00D87C40"/>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E74"/>
    <w:rsid w:val="00D950E0"/>
    <w:rsid w:val="00D95199"/>
    <w:rsid w:val="00D957AF"/>
    <w:rsid w:val="00D95854"/>
    <w:rsid w:val="00D95A14"/>
    <w:rsid w:val="00D95B04"/>
    <w:rsid w:val="00D95FB2"/>
    <w:rsid w:val="00D961CB"/>
    <w:rsid w:val="00D963CA"/>
    <w:rsid w:val="00D96860"/>
    <w:rsid w:val="00D96A4A"/>
    <w:rsid w:val="00D96A7C"/>
    <w:rsid w:val="00D96AA8"/>
    <w:rsid w:val="00D96F6E"/>
    <w:rsid w:val="00D96FB9"/>
    <w:rsid w:val="00D970A9"/>
    <w:rsid w:val="00D97106"/>
    <w:rsid w:val="00D9720C"/>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DCA"/>
    <w:rsid w:val="00DB1DD8"/>
    <w:rsid w:val="00DB1DED"/>
    <w:rsid w:val="00DB1F6B"/>
    <w:rsid w:val="00DB1F84"/>
    <w:rsid w:val="00DB231C"/>
    <w:rsid w:val="00DB2382"/>
    <w:rsid w:val="00DB25D6"/>
    <w:rsid w:val="00DB38B0"/>
    <w:rsid w:val="00DB3CA3"/>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360"/>
    <w:rsid w:val="00DE044D"/>
    <w:rsid w:val="00DE0D9C"/>
    <w:rsid w:val="00DE0F95"/>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244"/>
    <w:rsid w:val="00DE52DE"/>
    <w:rsid w:val="00DE533D"/>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A7"/>
    <w:rsid w:val="00DF630B"/>
    <w:rsid w:val="00DF6758"/>
    <w:rsid w:val="00DF6C72"/>
    <w:rsid w:val="00DF6F01"/>
    <w:rsid w:val="00DF7C51"/>
    <w:rsid w:val="00DF7D82"/>
    <w:rsid w:val="00DF7E3F"/>
    <w:rsid w:val="00E00115"/>
    <w:rsid w:val="00E006B9"/>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72D4"/>
    <w:rsid w:val="00E173D9"/>
    <w:rsid w:val="00E1765D"/>
    <w:rsid w:val="00E17DE5"/>
    <w:rsid w:val="00E206E2"/>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E73"/>
    <w:rsid w:val="00E60096"/>
    <w:rsid w:val="00E604A2"/>
    <w:rsid w:val="00E6083A"/>
    <w:rsid w:val="00E60933"/>
    <w:rsid w:val="00E609DB"/>
    <w:rsid w:val="00E60D54"/>
    <w:rsid w:val="00E6107E"/>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527"/>
    <w:rsid w:val="00E6670D"/>
    <w:rsid w:val="00E66BD5"/>
    <w:rsid w:val="00E66EB1"/>
    <w:rsid w:val="00E671A3"/>
    <w:rsid w:val="00E67300"/>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C2D"/>
    <w:rsid w:val="00E73E38"/>
    <w:rsid w:val="00E73E51"/>
    <w:rsid w:val="00E73F9C"/>
    <w:rsid w:val="00E74176"/>
    <w:rsid w:val="00E74776"/>
    <w:rsid w:val="00E74894"/>
    <w:rsid w:val="00E75349"/>
    <w:rsid w:val="00E75456"/>
    <w:rsid w:val="00E759EA"/>
    <w:rsid w:val="00E7609E"/>
    <w:rsid w:val="00E760C2"/>
    <w:rsid w:val="00E776D1"/>
    <w:rsid w:val="00E776D5"/>
    <w:rsid w:val="00E77879"/>
    <w:rsid w:val="00E77EB7"/>
    <w:rsid w:val="00E80A12"/>
    <w:rsid w:val="00E810D2"/>
    <w:rsid w:val="00E811EC"/>
    <w:rsid w:val="00E81241"/>
    <w:rsid w:val="00E81CA6"/>
    <w:rsid w:val="00E81E2F"/>
    <w:rsid w:val="00E82127"/>
    <w:rsid w:val="00E82229"/>
    <w:rsid w:val="00E822AE"/>
    <w:rsid w:val="00E828D7"/>
    <w:rsid w:val="00E82E9D"/>
    <w:rsid w:val="00E830CE"/>
    <w:rsid w:val="00E834F7"/>
    <w:rsid w:val="00E835C6"/>
    <w:rsid w:val="00E835E3"/>
    <w:rsid w:val="00E836EC"/>
    <w:rsid w:val="00E83C28"/>
    <w:rsid w:val="00E8426C"/>
    <w:rsid w:val="00E842D6"/>
    <w:rsid w:val="00E842FC"/>
    <w:rsid w:val="00E8434A"/>
    <w:rsid w:val="00E844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485B"/>
    <w:rsid w:val="00EB4A24"/>
    <w:rsid w:val="00EB4DC3"/>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32"/>
    <w:rsid w:val="00EC1529"/>
    <w:rsid w:val="00EC16B4"/>
    <w:rsid w:val="00EC17AC"/>
    <w:rsid w:val="00EC1B34"/>
    <w:rsid w:val="00EC1B38"/>
    <w:rsid w:val="00EC265F"/>
    <w:rsid w:val="00EC2C35"/>
    <w:rsid w:val="00EC2E26"/>
    <w:rsid w:val="00EC3116"/>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13C6"/>
    <w:rsid w:val="00ED1625"/>
    <w:rsid w:val="00ED16C7"/>
    <w:rsid w:val="00ED16F3"/>
    <w:rsid w:val="00ED17A4"/>
    <w:rsid w:val="00ED230D"/>
    <w:rsid w:val="00ED24FD"/>
    <w:rsid w:val="00ED25C8"/>
    <w:rsid w:val="00ED2869"/>
    <w:rsid w:val="00ED355C"/>
    <w:rsid w:val="00ED363D"/>
    <w:rsid w:val="00ED3693"/>
    <w:rsid w:val="00ED3927"/>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A08"/>
    <w:rsid w:val="00EE4AE6"/>
    <w:rsid w:val="00EE5109"/>
    <w:rsid w:val="00EE583E"/>
    <w:rsid w:val="00EE5A08"/>
    <w:rsid w:val="00EE5A5D"/>
    <w:rsid w:val="00EE5E4A"/>
    <w:rsid w:val="00EE6594"/>
    <w:rsid w:val="00EE69AC"/>
    <w:rsid w:val="00EE7CBF"/>
    <w:rsid w:val="00EF088C"/>
    <w:rsid w:val="00EF0B70"/>
    <w:rsid w:val="00EF0F2F"/>
    <w:rsid w:val="00EF0FB3"/>
    <w:rsid w:val="00EF15D6"/>
    <w:rsid w:val="00EF1687"/>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AD2"/>
    <w:rsid w:val="00EF780A"/>
    <w:rsid w:val="00EF79AF"/>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F87"/>
    <w:rsid w:val="00F16031"/>
    <w:rsid w:val="00F1613B"/>
    <w:rsid w:val="00F16335"/>
    <w:rsid w:val="00F16666"/>
    <w:rsid w:val="00F1668D"/>
    <w:rsid w:val="00F16C6D"/>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CC1"/>
    <w:rsid w:val="00F27E86"/>
    <w:rsid w:val="00F27FBC"/>
    <w:rsid w:val="00F304D3"/>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A16"/>
    <w:rsid w:val="00F42C22"/>
    <w:rsid w:val="00F432D3"/>
    <w:rsid w:val="00F43997"/>
    <w:rsid w:val="00F439A5"/>
    <w:rsid w:val="00F43AF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AD4"/>
    <w:rsid w:val="00F52B57"/>
    <w:rsid w:val="00F52D45"/>
    <w:rsid w:val="00F530B7"/>
    <w:rsid w:val="00F5311B"/>
    <w:rsid w:val="00F539B7"/>
    <w:rsid w:val="00F53F2B"/>
    <w:rsid w:val="00F543C1"/>
    <w:rsid w:val="00F545EB"/>
    <w:rsid w:val="00F54881"/>
    <w:rsid w:val="00F54D3C"/>
    <w:rsid w:val="00F54DC1"/>
    <w:rsid w:val="00F553AE"/>
    <w:rsid w:val="00F55632"/>
    <w:rsid w:val="00F557A3"/>
    <w:rsid w:val="00F55CAE"/>
    <w:rsid w:val="00F5680F"/>
    <w:rsid w:val="00F569AB"/>
    <w:rsid w:val="00F5747B"/>
    <w:rsid w:val="00F57B76"/>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B3B"/>
    <w:rsid w:val="00F74B5F"/>
    <w:rsid w:val="00F75881"/>
    <w:rsid w:val="00F75887"/>
    <w:rsid w:val="00F75B51"/>
    <w:rsid w:val="00F75CB7"/>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BCF"/>
    <w:rsid w:val="00F86BD7"/>
    <w:rsid w:val="00F86C0B"/>
    <w:rsid w:val="00F86CF1"/>
    <w:rsid w:val="00F877BA"/>
    <w:rsid w:val="00F8796C"/>
    <w:rsid w:val="00F87D36"/>
    <w:rsid w:val="00F901DC"/>
    <w:rsid w:val="00F9068A"/>
    <w:rsid w:val="00F9080C"/>
    <w:rsid w:val="00F90E12"/>
    <w:rsid w:val="00F910D0"/>
    <w:rsid w:val="00F91DDD"/>
    <w:rsid w:val="00F922CA"/>
    <w:rsid w:val="00F922F5"/>
    <w:rsid w:val="00F92483"/>
    <w:rsid w:val="00F92B44"/>
    <w:rsid w:val="00F92C2F"/>
    <w:rsid w:val="00F930D5"/>
    <w:rsid w:val="00F930E0"/>
    <w:rsid w:val="00F930E1"/>
    <w:rsid w:val="00F9331A"/>
    <w:rsid w:val="00F936D9"/>
    <w:rsid w:val="00F9374A"/>
    <w:rsid w:val="00F93876"/>
    <w:rsid w:val="00F93B12"/>
    <w:rsid w:val="00F93C4E"/>
    <w:rsid w:val="00F943B6"/>
    <w:rsid w:val="00F94942"/>
    <w:rsid w:val="00F94973"/>
    <w:rsid w:val="00F94BB4"/>
    <w:rsid w:val="00F95CB8"/>
    <w:rsid w:val="00F95F7B"/>
    <w:rsid w:val="00F967E5"/>
    <w:rsid w:val="00F96865"/>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E6F"/>
    <w:rsid w:val="00FA0B16"/>
    <w:rsid w:val="00FA0C8E"/>
    <w:rsid w:val="00FA0DD4"/>
    <w:rsid w:val="00FA0F40"/>
    <w:rsid w:val="00FA128F"/>
    <w:rsid w:val="00FA17E3"/>
    <w:rsid w:val="00FA18FF"/>
    <w:rsid w:val="00FA1B4A"/>
    <w:rsid w:val="00FA1B78"/>
    <w:rsid w:val="00FA221A"/>
    <w:rsid w:val="00FA27E1"/>
    <w:rsid w:val="00FA290A"/>
    <w:rsid w:val="00FA2B3F"/>
    <w:rsid w:val="00FA2DCB"/>
    <w:rsid w:val="00FA2FDD"/>
    <w:rsid w:val="00FA2FF9"/>
    <w:rsid w:val="00FA363D"/>
    <w:rsid w:val="00FA372E"/>
    <w:rsid w:val="00FA3E2F"/>
    <w:rsid w:val="00FA42E7"/>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316A"/>
    <w:rsid w:val="00FB31B6"/>
    <w:rsid w:val="00FB3582"/>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615F"/>
    <w:rsid w:val="00FB66A4"/>
    <w:rsid w:val="00FB6E4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5CD"/>
    <w:rsid w:val="00FC3874"/>
    <w:rsid w:val="00FC3B33"/>
    <w:rsid w:val="00FC3B98"/>
    <w:rsid w:val="00FC3C5D"/>
    <w:rsid w:val="00FC3C9F"/>
    <w:rsid w:val="00FC3D41"/>
    <w:rsid w:val="00FC4007"/>
    <w:rsid w:val="00FC48F5"/>
    <w:rsid w:val="00FC4904"/>
    <w:rsid w:val="00FC4C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CAF"/>
    <w:rsid w:val="00FD23E5"/>
    <w:rsid w:val="00FD2496"/>
    <w:rsid w:val="00FD2558"/>
    <w:rsid w:val="00FD26A3"/>
    <w:rsid w:val="00FD2802"/>
    <w:rsid w:val="00FD28DF"/>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AC8"/>
    <w:rsid w:val="00FD6D3B"/>
    <w:rsid w:val="00FD6D79"/>
    <w:rsid w:val="00FD6DC1"/>
    <w:rsid w:val="00FD70CB"/>
    <w:rsid w:val="00FD7BC7"/>
    <w:rsid w:val="00FE0149"/>
    <w:rsid w:val="00FE02DE"/>
    <w:rsid w:val="00FE037F"/>
    <w:rsid w:val="00FE04CC"/>
    <w:rsid w:val="00FE0B81"/>
    <w:rsid w:val="00FE0D6D"/>
    <w:rsid w:val="00FE161C"/>
    <w:rsid w:val="00FE1FA0"/>
    <w:rsid w:val="00FE201D"/>
    <w:rsid w:val="00FE2CAD"/>
    <w:rsid w:val="00FE30EA"/>
    <w:rsid w:val="00FE3383"/>
    <w:rsid w:val="00FE3405"/>
    <w:rsid w:val="00FE3696"/>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F31"/>
    <w:rsid w:val="00FF0F91"/>
    <w:rsid w:val="00FF1174"/>
    <w:rsid w:val="00FF11BA"/>
    <w:rsid w:val="00FF1910"/>
    <w:rsid w:val="00FF1B61"/>
    <w:rsid w:val="00FF1DBD"/>
    <w:rsid w:val="00FF20BD"/>
    <w:rsid w:val="00FF220A"/>
    <w:rsid w:val="00FF250D"/>
    <w:rsid w:val="00FF2AA9"/>
    <w:rsid w:val="00FF2F78"/>
    <w:rsid w:val="00FF332E"/>
    <w:rsid w:val="00FF33E1"/>
    <w:rsid w:val="00FF341F"/>
    <w:rsid w:val="00FF3504"/>
    <w:rsid w:val="00FF386B"/>
    <w:rsid w:val="00FF39A2"/>
    <w:rsid w:val="00FF401C"/>
    <w:rsid w:val="00FF4248"/>
    <w:rsid w:val="00FF43B4"/>
    <w:rsid w:val="00FF4665"/>
    <w:rsid w:val="00FF4798"/>
    <w:rsid w:val="00FF4DC3"/>
    <w:rsid w:val="00FF4E5A"/>
    <w:rsid w:val="00FF5316"/>
    <w:rsid w:val="00FF539A"/>
    <w:rsid w:val="00FF548D"/>
    <w:rsid w:val="00FF5641"/>
    <w:rsid w:val="00FF5AFD"/>
    <w:rsid w:val="00FF5BF8"/>
    <w:rsid w:val="00FF5CA5"/>
    <w:rsid w:val="00FF5D1B"/>
    <w:rsid w:val="00FF6E0F"/>
    <w:rsid w:val="00FF6F04"/>
    <w:rsid w:val="00FF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qFormat="1"/>
    <w:lsdException w:name="heading 8" w:qFormat="1"/>
    <w:lsdException w:name="heading 9" w:qFormat="1"/>
    <w:lsdException w:name="toc 1" w:uiPriority="0"/>
    <w:lsdException w:name="caption" w:uiPriority="35" w:qFormat="1"/>
    <w:lsdException w:name="footnote reference" w:uiPriority="0"/>
    <w:lsdException w:name="line number" w:uiPriority="0"/>
    <w:lsdException w:name="page number" w:uiPriority="0"/>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0"/>
    <w:lsdException w:name="Body Text" w:uiPriority="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Top of Form" w:uiPriority="0"/>
    <w:lsdException w:name="HTML Bottom of Form" w:uiPriority="0"/>
    <w:lsdException w:name="HTML Acronym"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Normal Table" w:uiPriority="0"/>
    <w:lsdException w:name="annotation subject" w:uiPriority="0"/>
    <w:lsdException w:name="Outline List 1" w:uiPriority="0"/>
    <w:lsdException w:name="Outline List 2" w:uiPriority="0"/>
    <w:lsdException w:name="Outline List 3"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uiPriority="0"/>
    <w:lsdException w:name="Table Grid" w:semiHidden="0" w:uiPriority="59" w:unhideWhenUsed="0"/>
    <w:lsdException w:name="Table Theme"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paragraph" w:customStyle="1" w:styleId="List1">
    <w:name w:val="List 1"/>
    <w:basedOn w:val="List"/>
    <w:link w:val="List1Char"/>
    <w:rsid w:val="009576AF"/>
    <w:pPr>
      <w:tabs>
        <w:tab w:val="left" w:pos="1080"/>
      </w:tabs>
      <w:ind w:left="0" w:firstLine="0"/>
      <w:contextualSpacing/>
    </w:pPr>
    <w:rPr>
      <w:sz w:val="24"/>
      <w:szCs w:val="24"/>
    </w:rPr>
  </w:style>
  <w:style w:type="character" w:customStyle="1" w:styleId="ListChar">
    <w:name w:val="List Char"/>
    <w:basedOn w:val="DefaultParagraphFont"/>
    <w:link w:val="List"/>
    <w:uiPriority w:val="99"/>
    <w:rsid w:val="009576AF"/>
    <w:rPr>
      <w:rFonts w:eastAsia="Calibri"/>
    </w:rPr>
  </w:style>
  <w:style w:type="character" w:customStyle="1" w:styleId="List1Char">
    <w:name w:val="List 1 Char"/>
    <w:basedOn w:val="ListChar"/>
    <w:link w:val="List1"/>
    <w:rsid w:val="009576AF"/>
    <w:rPr>
      <w:rFonts w:eastAsia="Calibri"/>
      <w:sz w:val="24"/>
      <w:szCs w:val="24"/>
    </w:rPr>
  </w:style>
  <w:style w:type="paragraph" w:customStyle="1" w:styleId="List6">
    <w:name w:val="List 6"/>
    <w:basedOn w:val="List1"/>
    <w:link w:val="List6Char"/>
    <w:rsid w:val="009576AF"/>
    <w:pPr>
      <w:ind w:left="1800"/>
    </w:pPr>
  </w:style>
  <w:style w:type="character" w:customStyle="1" w:styleId="List6Char">
    <w:name w:val="List 6 Char"/>
    <w:basedOn w:val="List1Char"/>
    <w:link w:val="List6"/>
    <w:rsid w:val="009576AF"/>
    <w:rPr>
      <w:rFonts w:eastAsia="Calibri"/>
      <w:sz w:val="24"/>
      <w:szCs w:val="24"/>
    </w:rPr>
  </w:style>
  <w:style w:type="paragraph" w:customStyle="1" w:styleId="List7">
    <w:name w:val="List 7"/>
    <w:basedOn w:val="List6"/>
    <w:link w:val="List7Char"/>
    <w:rsid w:val="009576AF"/>
    <w:pPr>
      <w:ind w:left="2160"/>
    </w:pPr>
  </w:style>
  <w:style w:type="character" w:customStyle="1" w:styleId="List7Char">
    <w:name w:val="List 7 Char"/>
    <w:basedOn w:val="List1Char"/>
    <w:link w:val="List7"/>
    <w:rsid w:val="009576AF"/>
    <w:rPr>
      <w:rFonts w:eastAsia="Calibri"/>
      <w:sz w:val="24"/>
      <w:szCs w:val="24"/>
    </w:rPr>
  </w:style>
  <w:style w:type="paragraph" w:customStyle="1" w:styleId="List8">
    <w:name w:val="List 8"/>
    <w:basedOn w:val="List1"/>
    <w:link w:val="List8Char"/>
    <w:rsid w:val="009576AF"/>
    <w:pPr>
      <w:ind w:left="2520"/>
    </w:pPr>
  </w:style>
  <w:style w:type="character" w:customStyle="1" w:styleId="List8Char">
    <w:name w:val="List 8 Char"/>
    <w:basedOn w:val="List1Char"/>
    <w:link w:val="List8"/>
    <w:rsid w:val="009576AF"/>
    <w:rPr>
      <w:rFonts w:eastAsia="Calibr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qFormat="1"/>
    <w:lsdException w:name="heading 8" w:qFormat="1"/>
    <w:lsdException w:name="heading 9" w:qFormat="1"/>
    <w:lsdException w:name="toc 1" w:uiPriority="0"/>
    <w:lsdException w:name="caption" w:uiPriority="35" w:qFormat="1"/>
    <w:lsdException w:name="footnote reference" w:uiPriority="0"/>
    <w:lsdException w:name="line number" w:uiPriority="0"/>
    <w:lsdException w:name="page number" w:uiPriority="0"/>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0"/>
    <w:lsdException w:name="Body Text" w:uiPriority="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Top of Form" w:uiPriority="0"/>
    <w:lsdException w:name="HTML Bottom of Form" w:uiPriority="0"/>
    <w:lsdException w:name="HTML Acronym"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Normal Table" w:uiPriority="0"/>
    <w:lsdException w:name="annotation subject" w:uiPriority="0"/>
    <w:lsdException w:name="Outline List 1" w:uiPriority="0"/>
    <w:lsdException w:name="Outline List 2" w:uiPriority="0"/>
    <w:lsdException w:name="Outline List 3"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uiPriority="0"/>
    <w:lsdException w:name="Table Grid" w:semiHidden="0" w:uiPriority="59" w:unhideWhenUsed="0"/>
    <w:lsdException w:name="Table Theme"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paragraph" w:customStyle="1" w:styleId="List1">
    <w:name w:val="List 1"/>
    <w:basedOn w:val="List"/>
    <w:link w:val="List1Char"/>
    <w:rsid w:val="009576AF"/>
    <w:pPr>
      <w:tabs>
        <w:tab w:val="left" w:pos="1080"/>
      </w:tabs>
      <w:ind w:left="0" w:firstLine="0"/>
      <w:contextualSpacing/>
    </w:pPr>
    <w:rPr>
      <w:sz w:val="24"/>
      <w:szCs w:val="24"/>
    </w:rPr>
  </w:style>
  <w:style w:type="character" w:customStyle="1" w:styleId="ListChar">
    <w:name w:val="List Char"/>
    <w:basedOn w:val="DefaultParagraphFont"/>
    <w:link w:val="List"/>
    <w:uiPriority w:val="99"/>
    <w:rsid w:val="009576AF"/>
    <w:rPr>
      <w:rFonts w:eastAsia="Calibri"/>
    </w:rPr>
  </w:style>
  <w:style w:type="character" w:customStyle="1" w:styleId="List1Char">
    <w:name w:val="List 1 Char"/>
    <w:basedOn w:val="ListChar"/>
    <w:link w:val="List1"/>
    <w:rsid w:val="009576AF"/>
    <w:rPr>
      <w:rFonts w:eastAsia="Calibri"/>
      <w:sz w:val="24"/>
      <w:szCs w:val="24"/>
    </w:rPr>
  </w:style>
  <w:style w:type="paragraph" w:customStyle="1" w:styleId="List6">
    <w:name w:val="List 6"/>
    <w:basedOn w:val="List1"/>
    <w:link w:val="List6Char"/>
    <w:rsid w:val="009576AF"/>
    <w:pPr>
      <w:ind w:left="1800"/>
    </w:pPr>
  </w:style>
  <w:style w:type="character" w:customStyle="1" w:styleId="List6Char">
    <w:name w:val="List 6 Char"/>
    <w:basedOn w:val="List1Char"/>
    <w:link w:val="List6"/>
    <w:rsid w:val="009576AF"/>
    <w:rPr>
      <w:rFonts w:eastAsia="Calibri"/>
      <w:sz w:val="24"/>
      <w:szCs w:val="24"/>
    </w:rPr>
  </w:style>
  <w:style w:type="paragraph" w:customStyle="1" w:styleId="List7">
    <w:name w:val="List 7"/>
    <w:basedOn w:val="List6"/>
    <w:link w:val="List7Char"/>
    <w:rsid w:val="009576AF"/>
    <w:pPr>
      <w:ind w:left="2160"/>
    </w:pPr>
  </w:style>
  <w:style w:type="character" w:customStyle="1" w:styleId="List7Char">
    <w:name w:val="List 7 Char"/>
    <w:basedOn w:val="List1Char"/>
    <w:link w:val="List7"/>
    <w:rsid w:val="009576AF"/>
    <w:rPr>
      <w:rFonts w:eastAsia="Calibri"/>
      <w:sz w:val="24"/>
      <w:szCs w:val="24"/>
    </w:rPr>
  </w:style>
  <w:style w:type="paragraph" w:customStyle="1" w:styleId="List8">
    <w:name w:val="List 8"/>
    <w:basedOn w:val="List1"/>
    <w:link w:val="List8Char"/>
    <w:rsid w:val="009576AF"/>
    <w:pPr>
      <w:ind w:left="2520"/>
    </w:pPr>
  </w:style>
  <w:style w:type="character" w:customStyle="1" w:styleId="List8Char">
    <w:name w:val="List 8 Char"/>
    <w:basedOn w:val="List1Char"/>
    <w:link w:val="List8"/>
    <w:rsid w:val="009576AF"/>
    <w:rPr>
      <w:rFonts w:eastAsia="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esd.whs.mil/Directives/issuances/dodi/"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oter" Target="footer3.xml"/><Relationship Id="rId7" Type="http://schemas.microsoft.com/office/2007/relationships/stylesWithEffects" Target="stylesWithEffects.xml"/><Relationship Id="rId12" Type="http://schemas.openxmlformats.org/officeDocument/2006/relationships/hyperlink" Target="https://www.esd.whs.mil/Directives/issuances/dodi/" TargetMode="External"/><Relationship Id="rId17" Type="http://schemas.openxmlformats.org/officeDocument/2006/relationships/header" Target="header3.xml"/><Relationship Id="rId404"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5.xml"/><Relationship Id="rId403"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E531DCAF3800F4AA6B62BEE88E1CC56" ma:contentTypeVersion="1" ma:contentTypeDescription="Create a new document." ma:contentTypeScope="" ma:versionID="3718302065aa06593be7bda40b23e680">
  <xsd:schema xmlns:xsd="http://www.w3.org/2001/XMLSchema" xmlns:p="http://schemas.microsoft.com/office/2006/metadata/properties" xmlns:ns1="http://schemas.microsoft.com/sharepoint/v3" targetNamespace="http://schemas.microsoft.com/office/2006/metadata/properties" ma:root="true" ma:fieldsID="01cab3443c9a0afcbac604a56671f5f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This is the date and time article will be published."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720EDD-1BDC-44BD-B499-0AAAD537832D}">
  <ds:schemaRefs>
    <ds:schemaRef ds:uri="http://schemas.microsoft.com/office/2006/metadata/properties"/>
    <ds:schemaRef ds:uri="http://schemas.microsoft.com/sharepoint/v3"/>
  </ds:schemaRefs>
</ds:datastoreItem>
</file>

<file path=customXml/itemProps2.xml><?xml version="1.0" encoding="utf-8"?>
<ds:datastoreItem xmlns:ds="http://schemas.openxmlformats.org/officeDocument/2006/customXml" ds:itemID="{57E12A9B-26F2-46BF-BB7D-6F72297B6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4.xml><?xml version="1.0" encoding="utf-8"?>
<ds:datastoreItem xmlns:ds="http://schemas.openxmlformats.org/officeDocument/2006/customXml" ds:itemID="{8887C509-3918-4F39-9F40-2BA1C2EED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707</Words>
  <Characters>4032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4730</CharactersWithSpaces>
  <SharedDoc>false</SharedDoc>
  <HLinks>
    <vt:vector size="15150" baseType="variant">
      <vt:variant>
        <vt:i4>5570584</vt:i4>
      </vt:variant>
      <vt:variant>
        <vt:i4>7340</vt:i4>
      </vt:variant>
      <vt:variant>
        <vt:i4>0</vt:i4>
      </vt:variant>
      <vt:variant>
        <vt:i4>5</vt:i4>
      </vt:variant>
      <vt:variant>
        <vt:lpwstr>https://eworkplace.dla.mil/sites/org2/j7/Shared Documents/Forms/AllItems.aspx?RootFolder=%2fsites%2forg2%2fj7%2fShared%20Documents%2fJ%2d71%2fAppendic%20J%20%28%20DLR%20Policy%20%29&amp;FolderCTID=&amp;View=%7b5474F9C5%2d8601%2d447A%2d94B9%2d68C1D598E7F3%7d</vt:lpwstr>
      </vt:variant>
      <vt:variant>
        <vt:lpwstr/>
      </vt:variant>
      <vt:variant>
        <vt:i4>1900561</vt:i4>
      </vt:variant>
      <vt:variant>
        <vt:i4>7337</vt:i4>
      </vt:variant>
      <vt:variant>
        <vt:i4>0</vt:i4>
      </vt:variant>
      <vt:variant>
        <vt:i4>5</vt:i4>
      </vt:variant>
      <vt:variant>
        <vt:lpwstr>https://cs.eis.af.mil/airforcecontracting/knowledge_center/Documents/AFFARS_Library/5315/AppData/Local/Microsoft/Windows/Temporary Internet Files/Content.Outlook/far/FAR15.DOC</vt:lpwstr>
      </vt:variant>
      <vt:variant>
        <vt:lpwstr>b15308</vt:lpwstr>
      </vt:variant>
      <vt:variant>
        <vt:i4>2293774</vt:i4>
      </vt:variant>
      <vt:variant>
        <vt:i4>7091</vt:i4>
      </vt:variant>
      <vt:variant>
        <vt:i4>0</vt:i4>
      </vt:variant>
      <vt:variant>
        <vt:i4>5</vt:i4>
      </vt:variant>
      <vt:variant>
        <vt:lpwstr>\\ric1s080\hom3\GPP7279\JeffreyW.Voudren\AppData\Local\Microsoft\Windows\Temporary Internet Files\AFAC Working Folders -- PM\far\FAR09.DOC</vt:lpwstr>
      </vt:variant>
      <vt:variant>
        <vt:lpwstr>b9506</vt:lpwstr>
      </vt:variant>
      <vt:variant>
        <vt:i4>1441855</vt:i4>
      </vt:variant>
      <vt:variant>
        <vt:i4>7088</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7085</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1441855</vt:i4>
      </vt:variant>
      <vt:variant>
        <vt:i4>7082</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7079</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1507391</vt:i4>
      </vt:variant>
      <vt:variant>
        <vt:i4>7076</vt:i4>
      </vt:variant>
      <vt:variant>
        <vt:i4>0</vt:i4>
      </vt:variant>
      <vt:variant>
        <vt:i4>5</vt:i4>
      </vt:variant>
      <vt:variant>
        <vt:lpwstr>\\ric1s080\hom3\GPP7279\JeffreyW.Voudren\AppData\Local\Microsoft\Windows\Temporary Internet Files\AFAC Working Folders -- PM\far\FAR15.DOC</vt:lpwstr>
      </vt:variant>
      <vt:variant>
        <vt:lpwstr>b154041</vt:lpwstr>
      </vt:variant>
      <vt:variant>
        <vt:i4>1048639</vt:i4>
      </vt:variant>
      <vt:variant>
        <vt:i4>7073</vt:i4>
      </vt:variant>
      <vt:variant>
        <vt:i4>0</vt:i4>
      </vt:variant>
      <vt:variant>
        <vt:i4>5</vt:i4>
      </vt:variant>
      <vt:variant>
        <vt:lpwstr>\\ric1s080\hom3\GPP7279\JeffreyW.Voudren\AppData\Local\Microsoft\Windows\Temporary Internet Files\AFAC Working Folders -- PM\far\FAR15.DOC</vt:lpwstr>
      </vt:variant>
      <vt:variant>
        <vt:lpwstr>b154031</vt:lpwstr>
      </vt:variant>
      <vt:variant>
        <vt:i4>1114175</vt:i4>
      </vt:variant>
      <vt:variant>
        <vt:i4>7070</vt:i4>
      </vt:variant>
      <vt:variant>
        <vt:i4>0</vt:i4>
      </vt:variant>
      <vt:variant>
        <vt:i4>5</vt:i4>
      </vt:variant>
      <vt:variant>
        <vt:lpwstr>\\ric1s080\hom3\GPP7279\JeffreyW.Voudren\AppData\Local\Microsoft\Windows\Temporary Internet Files\AFAC Working Folders -- PM\far\FAR15.DOC</vt:lpwstr>
      </vt:variant>
      <vt:variant>
        <vt:lpwstr>b15305</vt:lpwstr>
      </vt:variant>
      <vt:variant>
        <vt:i4>1179711</vt:i4>
      </vt:variant>
      <vt:variant>
        <vt:i4>7067</vt:i4>
      </vt:variant>
      <vt:variant>
        <vt:i4>0</vt:i4>
      </vt:variant>
      <vt:variant>
        <vt:i4>5</vt:i4>
      </vt:variant>
      <vt:variant>
        <vt:lpwstr>\\ric1s080\hom3\GPP7279\JeffreyW.Voudren\AppData\Local\Microsoft\Windows\Temporary Internet Files\AFAC Working Folders -- PM\far\FAR15.DOC</vt:lpwstr>
      </vt:variant>
      <vt:variant>
        <vt:lpwstr>b15306</vt:lpwstr>
      </vt:variant>
      <vt:variant>
        <vt:i4>1441886</vt:i4>
      </vt:variant>
      <vt:variant>
        <vt:i4>7062</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7057</vt:i4>
      </vt:variant>
      <vt:variant>
        <vt:i4>0</vt:i4>
      </vt:variant>
      <vt:variant>
        <vt:i4>5</vt:i4>
      </vt:variant>
      <vt:variant>
        <vt:lpwstr>http://www.dtic.mil/whs/directives/corres/pdf/550007p.pdf</vt:lpwstr>
      </vt:variant>
      <vt:variant>
        <vt:lpwstr/>
      </vt:variant>
      <vt:variant>
        <vt:i4>1441886</vt:i4>
      </vt:variant>
      <vt:variant>
        <vt:i4>7054</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7047</vt:i4>
      </vt:variant>
      <vt:variant>
        <vt:i4>0</vt:i4>
      </vt:variant>
      <vt:variant>
        <vt:i4>5</vt:i4>
      </vt:variant>
      <vt:variant>
        <vt:lpwstr>http://www.dtic.mil/whs/directives/corres/pdf/550007p.pdf</vt:lpwstr>
      </vt:variant>
      <vt:variant>
        <vt:lpwstr/>
      </vt:variant>
      <vt:variant>
        <vt:i4>2687036</vt:i4>
      </vt:variant>
      <vt:variant>
        <vt:i4>7044</vt:i4>
      </vt:variant>
      <vt:variant>
        <vt:i4>0</vt:i4>
      </vt:variant>
      <vt:variant>
        <vt:i4>5</vt:i4>
      </vt:variant>
      <vt:variant>
        <vt:lpwstr>http://www.usoge.gov/pages/forms_pubs_otherdocs/fpo_files/forms/fr450_04.pdf</vt:lpwstr>
      </vt:variant>
      <vt:variant>
        <vt:lpwstr/>
      </vt:variant>
      <vt:variant>
        <vt:i4>3080229</vt:i4>
      </vt:variant>
      <vt:variant>
        <vt:i4>7039</vt:i4>
      </vt:variant>
      <vt:variant>
        <vt:i4>0</vt:i4>
      </vt:variant>
      <vt:variant>
        <vt:i4>5</vt:i4>
      </vt:variant>
      <vt:variant>
        <vt:lpwstr/>
      </vt:variant>
      <vt:variant>
        <vt:lpwstr>ATCH15SSDDtemplate</vt:lpwstr>
      </vt:variant>
      <vt:variant>
        <vt:i4>5177413</vt:i4>
      </vt:variant>
      <vt:variant>
        <vt:i4>7036</vt:i4>
      </vt:variant>
      <vt:variant>
        <vt:i4>0</vt:i4>
      </vt:variant>
      <vt:variant>
        <vt:i4>5</vt:i4>
      </vt:variant>
      <vt:variant>
        <vt:lpwstr/>
      </vt:variant>
      <vt:variant>
        <vt:lpwstr>ATCH13PARtemplate</vt:lpwstr>
      </vt:variant>
      <vt:variant>
        <vt:i4>3735610</vt:i4>
      </vt:variant>
      <vt:variant>
        <vt:i4>7033</vt:i4>
      </vt:variant>
      <vt:variant>
        <vt:i4>0</vt:i4>
      </vt:variant>
      <vt:variant>
        <vt:i4>5</vt:i4>
      </vt:variant>
      <vt:variant>
        <vt:lpwstr/>
      </vt:variant>
      <vt:variant>
        <vt:lpwstr>ATCH11pastperformreport</vt:lpwstr>
      </vt:variant>
      <vt:variant>
        <vt:i4>262147</vt:i4>
      </vt:variant>
      <vt:variant>
        <vt:i4>7030</vt:i4>
      </vt:variant>
      <vt:variant>
        <vt:i4>0</vt:i4>
      </vt:variant>
      <vt:variant>
        <vt:i4>5</vt:i4>
      </vt:variant>
      <vt:variant>
        <vt:lpwstr>https://eworkplace.dla.mil/sites/col11/DLA_Land_and_Maritime_PBL/Shared Documents/DoD PBL Policy/BCA Guidebook April 2011.pdf</vt:lpwstr>
      </vt:variant>
      <vt:variant>
        <vt:lpwstr/>
      </vt:variant>
      <vt:variant>
        <vt:i4>262147</vt:i4>
      </vt:variant>
      <vt:variant>
        <vt:i4>7027</vt:i4>
      </vt:variant>
      <vt:variant>
        <vt:i4>0</vt:i4>
      </vt:variant>
      <vt:variant>
        <vt:i4>5</vt:i4>
      </vt:variant>
      <vt:variant>
        <vt:lpwstr>https://eworkplace.dla.mil/sites/col11/DLA_Land_and_Maritime_PBL/Shared Documents/DoD PBL Policy/BCA Guidebook April 2011.pdf</vt:lpwstr>
      </vt:variant>
      <vt:variant>
        <vt:lpwstr/>
      </vt:variant>
      <vt:variant>
        <vt:i4>4456527</vt:i4>
      </vt:variant>
      <vt:variant>
        <vt:i4>7024</vt:i4>
      </vt:variant>
      <vt:variant>
        <vt:i4>0</vt:i4>
      </vt:variant>
      <vt:variant>
        <vt:i4>5</vt:i4>
      </vt:variant>
      <vt:variant>
        <vt:lpwstr/>
      </vt:variant>
      <vt:variant>
        <vt:lpwstr>ATCH10evalnoticetemplate</vt:lpwstr>
      </vt:variant>
      <vt:variant>
        <vt:i4>4718673</vt:i4>
      </vt:variant>
      <vt:variant>
        <vt:i4>7021</vt:i4>
      </vt:variant>
      <vt:variant>
        <vt:i4>0</vt:i4>
      </vt:variant>
      <vt:variant>
        <vt:i4>5</vt:i4>
      </vt:variant>
      <vt:variant>
        <vt:lpwstr/>
      </vt:variant>
      <vt:variant>
        <vt:lpwstr>ATCH04ssplantemplate</vt:lpwstr>
      </vt:variant>
      <vt:variant>
        <vt:i4>4194325</vt:i4>
      </vt:variant>
      <vt:variant>
        <vt:i4>7018</vt:i4>
      </vt:variant>
      <vt:variant>
        <vt:i4>0</vt:i4>
      </vt:variant>
      <vt:variant>
        <vt:i4>5</vt:i4>
      </vt:variant>
      <vt:variant>
        <vt:lpwstr>http://www.acq.osd.mil/dpap/policy/policyvault/USA007183-10-DPAP.pdf</vt:lpwstr>
      </vt:variant>
      <vt:variant>
        <vt:lpwstr/>
      </vt:variant>
      <vt:variant>
        <vt:i4>3932195</vt:i4>
      </vt:variant>
      <vt:variant>
        <vt:i4>7015</vt:i4>
      </vt:variant>
      <vt:variant>
        <vt:i4>0</vt:i4>
      </vt:variant>
      <vt:variant>
        <vt:i4>5</vt:i4>
      </vt:variant>
      <vt:variant>
        <vt:lpwstr/>
      </vt:variant>
      <vt:variant>
        <vt:lpwstr>ATCH16ssteamdebriefingcert</vt:lpwstr>
      </vt:variant>
      <vt:variant>
        <vt:i4>3080229</vt:i4>
      </vt:variant>
      <vt:variant>
        <vt:i4>7012</vt:i4>
      </vt:variant>
      <vt:variant>
        <vt:i4>0</vt:i4>
      </vt:variant>
      <vt:variant>
        <vt:i4>5</vt:i4>
      </vt:variant>
      <vt:variant>
        <vt:lpwstr/>
      </vt:variant>
      <vt:variant>
        <vt:lpwstr>ATCH15SSDDtemplate</vt:lpwstr>
      </vt:variant>
      <vt:variant>
        <vt:i4>5636164</vt:i4>
      </vt:variant>
      <vt:variant>
        <vt:i4>7009</vt:i4>
      </vt:variant>
      <vt:variant>
        <vt:i4>0</vt:i4>
      </vt:variant>
      <vt:variant>
        <vt:i4>5</vt:i4>
      </vt:variant>
      <vt:variant>
        <vt:lpwstr/>
      </vt:variant>
      <vt:variant>
        <vt:lpwstr>ATCH14comparativeanalysisawardrec</vt:lpwstr>
      </vt:variant>
      <vt:variant>
        <vt:i4>5177413</vt:i4>
      </vt:variant>
      <vt:variant>
        <vt:i4>7006</vt:i4>
      </vt:variant>
      <vt:variant>
        <vt:i4>0</vt:i4>
      </vt:variant>
      <vt:variant>
        <vt:i4>5</vt:i4>
      </vt:variant>
      <vt:variant>
        <vt:lpwstr/>
      </vt:variant>
      <vt:variant>
        <vt:lpwstr>ATCH13PARtemplate</vt:lpwstr>
      </vt:variant>
      <vt:variant>
        <vt:i4>5636184</vt:i4>
      </vt:variant>
      <vt:variant>
        <vt:i4>7003</vt:i4>
      </vt:variant>
      <vt:variant>
        <vt:i4>0</vt:i4>
      </vt:variant>
      <vt:variant>
        <vt:i4>5</vt:i4>
      </vt:variant>
      <vt:variant>
        <vt:lpwstr/>
      </vt:variant>
      <vt:variant>
        <vt:lpwstr>ATCH12pastperformquestionaire</vt:lpwstr>
      </vt:variant>
      <vt:variant>
        <vt:i4>3735610</vt:i4>
      </vt:variant>
      <vt:variant>
        <vt:i4>7000</vt:i4>
      </vt:variant>
      <vt:variant>
        <vt:i4>0</vt:i4>
      </vt:variant>
      <vt:variant>
        <vt:i4>5</vt:i4>
      </vt:variant>
      <vt:variant>
        <vt:lpwstr/>
      </vt:variant>
      <vt:variant>
        <vt:lpwstr>ATCH11pastperformreport</vt:lpwstr>
      </vt:variant>
      <vt:variant>
        <vt:i4>4456527</vt:i4>
      </vt:variant>
      <vt:variant>
        <vt:i4>6997</vt:i4>
      </vt:variant>
      <vt:variant>
        <vt:i4>0</vt:i4>
      </vt:variant>
      <vt:variant>
        <vt:i4>5</vt:i4>
      </vt:variant>
      <vt:variant>
        <vt:lpwstr/>
      </vt:variant>
      <vt:variant>
        <vt:lpwstr>ATCH10evalnoticetemplate</vt:lpwstr>
      </vt:variant>
      <vt:variant>
        <vt:i4>3932206</vt:i4>
      </vt:variant>
      <vt:variant>
        <vt:i4>6994</vt:i4>
      </vt:variant>
      <vt:variant>
        <vt:i4>0</vt:i4>
      </vt:variant>
      <vt:variant>
        <vt:i4>5</vt:i4>
      </vt:variant>
      <vt:variant>
        <vt:lpwstr/>
      </vt:variant>
      <vt:variant>
        <vt:lpwstr>ATCH09subfactorsummary</vt:lpwstr>
      </vt:variant>
      <vt:variant>
        <vt:i4>3080241</vt:i4>
      </vt:variant>
      <vt:variant>
        <vt:i4>6991</vt:i4>
      </vt:variant>
      <vt:variant>
        <vt:i4>0</vt:i4>
      </vt:variant>
      <vt:variant>
        <vt:i4>5</vt:i4>
      </vt:variant>
      <vt:variant>
        <vt:lpwstr/>
      </vt:variant>
      <vt:variant>
        <vt:lpwstr>ATCH08analysisworksheet</vt:lpwstr>
      </vt:variant>
      <vt:variant>
        <vt:i4>4522076</vt:i4>
      </vt:variant>
      <vt:variant>
        <vt:i4>6988</vt:i4>
      </vt:variant>
      <vt:variant>
        <vt:i4>0</vt:i4>
      </vt:variant>
      <vt:variant>
        <vt:i4>5</vt:i4>
      </vt:variant>
      <vt:variant>
        <vt:lpwstr/>
      </vt:variant>
      <vt:variant>
        <vt:lpwstr>ATCH07ratingteamworksheet</vt:lpwstr>
      </vt:variant>
      <vt:variant>
        <vt:i4>3080228</vt:i4>
      </vt:variant>
      <vt:variant>
        <vt:i4>6985</vt:i4>
      </vt:variant>
      <vt:variant>
        <vt:i4>0</vt:i4>
      </vt:variant>
      <vt:variant>
        <vt:i4>5</vt:i4>
      </vt:variant>
      <vt:variant>
        <vt:lpwstr/>
      </vt:variant>
      <vt:variant>
        <vt:lpwstr>ATCH06technicalevasteps</vt:lpwstr>
      </vt:variant>
      <vt:variant>
        <vt:i4>5767252</vt:i4>
      </vt:variant>
      <vt:variant>
        <vt:i4>6982</vt:i4>
      </vt:variant>
      <vt:variant>
        <vt:i4>0</vt:i4>
      </vt:variant>
      <vt:variant>
        <vt:i4>5</vt:i4>
      </vt:variant>
      <vt:variant>
        <vt:lpwstr/>
      </vt:variant>
      <vt:variant>
        <vt:lpwstr>ATCH05technicalevalreport</vt:lpwstr>
      </vt:variant>
      <vt:variant>
        <vt:i4>4718673</vt:i4>
      </vt:variant>
      <vt:variant>
        <vt:i4>6979</vt:i4>
      </vt:variant>
      <vt:variant>
        <vt:i4>0</vt:i4>
      </vt:variant>
      <vt:variant>
        <vt:i4>5</vt:i4>
      </vt:variant>
      <vt:variant>
        <vt:lpwstr/>
      </vt:variant>
      <vt:variant>
        <vt:lpwstr>ATCH04ssplantemplate</vt:lpwstr>
      </vt:variant>
      <vt:variant>
        <vt:i4>3473444</vt:i4>
      </vt:variant>
      <vt:variant>
        <vt:i4>6976</vt:i4>
      </vt:variant>
      <vt:variant>
        <vt:i4>0</vt:i4>
      </vt:variant>
      <vt:variant>
        <vt:i4>5</vt:i4>
      </vt:variant>
      <vt:variant>
        <vt:lpwstr/>
      </vt:variant>
      <vt:variant>
        <vt:lpwstr>ATCH03ssinfocoversheet</vt:lpwstr>
      </vt:variant>
      <vt:variant>
        <vt:i4>7143468</vt:i4>
      </vt:variant>
      <vt:variant>
        <vt:i4>6973</vt:i4>
      </vt:variant>
      <vt:variant>
        <vt:i4>0</vt:i4>
      </vt:variant>
      <vt:variant>
        <vt:i4>5</vt:i4>
      </vt:variant>
      <vt:variant>
        <vt:lpwstr/>
      </vt:variant>
      <vt:variant>
        <vt:lpwstr>ATCH2conflictofinterest</vt:lpwstr>
      </vt:variant>
      <vt:variant>
        <vt:i4>6881318</vt:i4>
      </vt:variant>
      <vt:variant>
        <vt:i4>6970</vt:i4>
      </vt:variant>
      <vt:variant>
        <vt:i4>0</vt:i4>
      </vt:variant>
      <vt:variant>
        <vt:i4>5</vt:i4>
      </vt:variant>
      <vt:variant>
        <vt:lpwstr/>
      </vt:variant>
      <vt:variant>
        <vt:lpwstr>ATCH1nondisclosure</vt:lpwstr>
      </vt:variant>
      <vt:variant>
        <vt:i4>4259922</vt:i4>
      </vt:variant>
      <vt:variant>
        <vt:i4>6967</vt:i4>
      </vt:variant>
      <vt:variant>
        <vt:i4>0</vt:i4>
      </vt:variant>
      <vt:variant>
        <vt:i4>5</vt:i4>
      </vt:variant>
      <vt:variant>
        <vt:lpwstr/>
      </vt:variant>
      <vt:variant>
        <vt:lpwstr>PApC_DLASup_DOD_SSP_ApA</vt:lpwstr>
      </vt:variant>
      <vt:variant>
        <vt:i4>6750290</vt:i4>
      </vt:variant>
      <vt:variant>
        <vt:i4>6964</vt:i4>
      </vt:variant>
      <vt:variant>
        <vt:i4>0</vt:i4>
      </vt:variant>
      <vt:variant>
        <vt:i4>5</vt:i4>
      </vt:variant>
      <vt:variant>
        <vt:lpwstr/>
      </vt:variant>
      <vt:variant>
        <vt:lpwstr>Appendx_C_Chapter_5_5_24</vt:lpwstr>
      </vt:variant>
      <vt:variant>
        <vt:i4>6291538</vt:i4>
      </vt:variant>
      <vt:variant>
        <vt:i4>6961</vt:i4>
      </vt:variant>
      <vt:variant>
        <vt:i4>0</vt:i4>
      </vt:variant>
      <vt:variant>
        <vt:i4>5</vt:i4>
      </vt:variant>
      <vt:variant>
        <vt:lpwstr/>
      </vt:variant>
      <vt:variant>
        <vt:lpwstr>Appendx_C_Chapter_5_5_23</vt:lpwstr>
      </vt:variant>
      <vt:variant>
        <vt:i4>5439584</vt:i4>
      </vt:variant>
      <vt:variant>
        <vt:i4>6958</vt:i4>
      </vt:variant>
      <vt:variant>
        <vt:i4>0</vt:i4>
      </vt:variant>
      <vt:variant>
        <vt:i4>5</vt:i4>
      </vt:variant>
      <vt:variant>
        <vt:lpwstr/>
      </vt:variant>
      <vt:variant>
        <vt:lpwstr>Appendx_C_Chapter_5</vt:lpwstr>
      </vt:variant>
      <vt:variant>
        <vt:i4>6291538</vt:i4>
      </vt:variant>
      <vt:variant>
        <vt:i4>6955</vt:i4>
      </vt:variant>
      <vt:variant>
        <vt:i4>0</vt:i4>
      </vt:variant>
      <vt:variant>
        <vt:i4>5</vt:i4>
      </vt:variant>
      <vt:variant>
        <vt:lpwstr/>
      </vt:variant>
      <vt:variant>
        <vt:lpwstr>Appendx_C_Chapter_4_4_23</vt:lpwstr>
      </vt:variant>
      <vt:variant>
        <vt:i4>5439584</vt:i4>
      </vt:variant>
      <vt:variant>
        <vt:i4>6952</vt:i4>
      </vt:variant>
      <vt:variant>
        <vt:i4>0</vt:i4>
      </vt:variant>
      <vt:variant>
        <vt:i4>5</vt:i4>
      </vt:variant>
      <vt:variant>
        <vt:lpwstr/>
      </vt:variant>
      <vt:variant>
        <vt:lpwstr>Appendx_C_Chapter_4_4_9</vt:lpwstr>
      </vt:variant>
      <vt:variant>
        <vt:i4>5439584</vt:i4>
      </vt:variant>
      <vt:variant>
        <vt:i4>6949</vt:i4>
      </vt:variant>
      <vt:variant>
        <vt:i4>0</vt:i4>
      </vt:variant>
      <vt:variant>
        <vt:i4>5</vt:i4>
      </vt:variant>
      <vt:variant>
        <vt:lpwstr/>
      </vt:variant>
      <vt:variant>
        <vt:lpwstr>Appendx_C_Chapter_4</vt:lpwstr>
      </vt:variant>
      <vt:variant>
        <vt:i4>6488145</vt:i4>
      </vt:variant>
      <vt:variant>
        <vt:i4>6946</vt:i4>
      </vt:variant>
      <vt:variant>
        <vt:i4>0</vt:i4>
      </vt:variant>
      <vt:variant>
        <vt:i4>5</vt:i4>
      </vt:variant>
      <vt:variant>
        <vt:lpwstr/>
      </vt:variant>
      <vt:variant>
        <vt:lpwstr>Appendx_C_Chapter_3_3_10</vt:lpwstr>
      </vt:variant>
      <vt:variant>
        <vt:i4>5439584</vt:i4>
      </vt:variant>
      <vt:variant>
        <vt:i4>6943</vt:i4>
      </vt:variant>
      <vt:variant>
        <vt:i4>0</vt:i4>
      </vt:variant>
      <vt:variant>
        <vt:i4>5</vt:i4>
      </vt:variant>
      <vt:variant>
        <vt:lpwstr/>
      </vt:variant>
      <vt:variant>
        <vt:lpwstr>Appendx_C_Chapter_3_3_9</vt:lpwstr>
      </vt:variant>
      <vt:variant>
        <vt:i4>5439584</vt:i4>
      </vt:variant>
      <vt:variant>
        <vt:i4>6940</vt:i4>
      </vt:variant>
      <vt:variant>
        <vt:i4>0</vt:i4>
      </vt:variant>
      <vt:variant>
        <vt:i4>5</vt:i4>
      </vt:variant>
      <vt:variant>
        <vt:lpwstr/>
      </vt:variant>
      <vt:variant>
        <vt:lpwstr>Appendx_C_Chapter_3_3_8</vt:lpwstr>
      </vt:variant>
      <vt:variant>
        <vt:i4>5439584</vt:i4>
      </vt:variant>
      <vt:variant>
        <vt:i4>6937</vt:i4>
      </vt:variant>
      <vt:variant>
        <vt:i4>0</vt:i4>
      </vt:variant>
      <vt:variant>
        <vt:i4>5</vt:i4>
      </vt:variant>
      <vt:variant>
        <vt:lpwstr/>
      </vt:variant>
      <vt:variant>
        <vt:lpwstr>Appendx_C_Chapter_3_3_7</vt:lpwstr>
      </vt:variant>
      <vt:variant>
        <vt:i4>5439584</vt:i4>
      </vt:variant>
      <vt:variant>
        <vt:i4>6934</vt:i4>
      </vt:variant>
      <vt:variant>
        <vt:i4>0</vt:i4>
      </vt:variant>
      <vt:variant>
        <vt:i4>5</vt:i4>
      </vt:variant>
      <vt:variant>
        <vt:lpwstr/>
      </vt:variant>
      <vt:variant>
        <vt:lpwstr>Appendx_C_Chapter_3_3_6</vt:lpwstr>
      </vt:variant>
      <vt:variant>
        <vt:i4>5439584</vt:i4>
      </vt:variant>
      <vt:variant>
        <vt:i4>6931</vt:i4>
      </vt:variant>
      <vt:variant>
        <vt:i4>0</vt:i4>
      </vt:variant>
      <vt:variant>
        <vt:i4>5</vt:i4>
      </vt:variant>
      <vt:variant>
        <vt:lpwstr/>
      </vt:variant>
      <vt:variant>
        <vt:lpwstr>Appendx_C_Chapter_3_3_5</vt:lpwstr>
      </vt:variant>
      <vt:variant>
        <vt:i4>5439584</vt:i4>
      </vt:variant>
      <vt:variant>
        <vt:i4>6928</vt:i4>
      </vt:variant>
      <vt:variant>
        <vt:i4>0</vt:i4>
      </vt:variant>
      <vt:variant>
        <vt:i4>5</vt:i4>
      </vt:variant>
      <vt:variant>
        <vt:lpwstr/>
      </vt:variant>
      <vt:variant>
        <vt:lpwstr>Appendx_C_Chapter_3_3_4</vt:lpwstr>
      </vt:variant>
      <vt:variant>
        <vt:i4>5439584</vt:i4>
      </vt:variant>
      <vt:variant>
        <vt:i4>6925</vt:i4>
      </vt:variant>
      <vt:variant>
        <vt:i4>0</vt:i4>
      </vt:variant>
      <vt:variant>
        <vt:i4>5</vt:i4>
      </vt:variant>
      <vt:variant>
        <vt:lpwstr/>
      </vt:variant>
      <vt:variant>
        <vt:lpwstr>Appendx_C_Chapter_3_3_3</vt:lpwstr>
      </vt:variant>
      <vt:variant>
        <vt:i4>5439584</vt:i4>
      </vt:variant>
      <vt:variant>
        <vt:i4>6922</vt:i4>
      </vt:variant>
      <vt:variant>
        <vt:i4>0</vt:i4>
      </vt:variant>
      <vt:variant>
        <vt:i4>5</vt:i4>
      </vt:variant>
      <vt:variant>
        <vt:lpwstr/>
      </vt:variant>
      <vt:variant>
        <vt:lpwstr>Appendx_C_Chapter_3_3_2</vt:lpwstr>
      </vt:variant>
      <vt:variant>
        <vt:i4>5439584</vt:i4>
      </vt:variant>
      <vt:variant>
        <vt:i4>6919</vt:i4>
      </vt:variant>
      <vt:variant>
        <vt:i4>0</vt:i4>
      </vt:variant>
      <vt:variant>
        <vt:i4>5</vt:i4>
      </vt:variant>
      <vt:variant>
        <vt:lpwstr/>
      </vt:variant>
      <vt:variant>
        <vt:lpwstr>Appendx_C_Chapter_3_3_1</vt:lpwstr>
      </vt:variant>
      <vt:variant>
        <vt:i4>5439584</vt:i4>
      </vt:variant>
      <vt:variant>
        <vt:i4>6916</vt:i4>
      </vt:variant>
      <vt:variant>
        <vt:i4>0</vt:i4>
      </vt:variant>
      <vt:variant>
        <vt:i4>5</vt:i4>
      </vt:variant>
      <vt:variant>
        <vt:lpwstr/>
      </vt:variant>
      <vt:variant>
        <vt:lpwstr>Appendx_C_Chapter_3</vt:lpwstr>
      </vt:variant>
      <vt:variant>
        <vt:i4>5439584</vt:i4>
      </vt:variant>
      <vt:variant>
        <vt:i4>6913</vt:i4>
      </vt:variant>
      <vt:variant>
        <vt:i4>0</vt:i4>
      </vt:variant>
      <vt:variant>
        <vt:i4>5</vt:i4>
      </vt:variant>
      <vt:variant>
        <vt:lpwstr/>
      </vt:variant>
      <vt:variant>
        <vt:lpwstr>Appendx_C_Chapter_2_2_2</vt:lpwstr>
      </vt:variant>
      <vt:variant>
        <vt:i4>5439584</vt:i4>
      </vt:variant>
      <vt:variant>
        <vt:i4>6910</vt:i4>
      </vt:variant>
      <vt:variant>
        <vt:i4>0</vt:i4>
      </vt:variant>
      <vt:variant>
        <vt:i4>5</vt:i4>
      </vt:variant>
      <vt:variant>
        <vt:lpwstr/>
      </vt:variant>
      <vt:variant>
        <vt:lpwstr>Appendx_C_Chapter_2_2_1</vt:lpwstr>
      </vt:variant>
      <vt:variant>
        <vt:i4>5439584</vt:i4>
      </vt:variant>
      <vt:variant>
        <vt:i4>6907</vt:i4>
      </vt:variant>
      <vt:variant>
        <vt:i4>0</vt:i4>
      </vt:variant>
      <vt:variant>
        <vt:i4>5</vt:i4>
      </vt:variant>
      <vt:variant>
        <vt:lpwstr/>
      </vt:variant>
      <vt:variant>
        <vt:lpwstr>Appendx_C_Chapter_2</vt:lpwstr>
      </vt:variant>
      <vt:variant>
        <vt:i4>5439584</vt:i4>
      </vt:variant>
      <vt:variant>
        <vt:i4>6904</vt:i4>
      </vt:variant>
      <vt:variant>
        <vt:i4>0</vt:i4>
      </vt:variant>
      <vt:variant>
        <vt:i4>5</vt:i4>
      </vt:variant>
      <vt:variant>
        <vt:lpwstr/>
      </vt:variant>
      <vt:variant>
        <vt:lpwstr>Appendx_C_Chapter_1_1_5</vt:lpwstr>
      </vt:variant>
      <vt:variant>
        <vt:i4>5439584</vt:i4>
      </vt:variant>
      <vt:variant>
        <vt:i4>6901</vt:i4>
      </vt:variant>
      <vt:variant>
        <vt:i4>0</vt:i4>
      </vt:variant>
      <vt:variant>
        <vt:i4>5</vt:i4>
      </vt:variant>
      <vt:variant>
        <vt:lpwstr/>
      </vt:variant>
      <vt:variant>
        <vt:lpwstr>Appendx_C_Chapter_1_1_4</vt:lpwstr>
      </vt:variant>
      <vt:variant>
        <vt:i4>5439584</vt:i4>
      </vt:variant>
      <vt:variant>
        <vt:i4>6898</vt:i4>
      </vt:variant>
      <vt:variant>
        <vt:i4>0</vt:i4>
      </vt:variant>
      <vt:variant>
        <vt:i4>5</vt:i4>
      </vt:variant>
      <vt:variant>
        <vt:lpwstr/>
      </vt:variant>
      <vt:variant>
        <vt:lpwstr>Appendx_C_Chapter_1_1_3</vt:lpwstr>
      </vt:variant>
      <vt:variant>
        <vt:i4>5439584</vt:i4>
      </vt:variant>
      <vt:variant>
        <vt:i4>6895</vt:i4>
      </vt:variant>
      <vt:variant>
        <vt:i4>0</vt:i4>
      </vt:variant>
      <vt:variant>
        <vt:i4>5</vt:i4>
      </vt:variant>
      <vt:variant>
        <vt:lpwstr/>
      </vt:variant>
      <vt:variant>
        <vt:lpwstr>Appendx_C_Chapter_1_1_2</vt:lpwstr>
      </vt:variant>
      <vt:variant>
        <vt:i4>5439584</vt:i4>
      </vt:variant>
      <vt:variant>
        <vt:i4>6892</vt:i4>
      </vt:variant>
      <vt:variant>
        <vt:i4>0</vt:i4>
      </vt:variant>
      <vt:variant>
        <vt:i4>5</vt:i4>
      </vt:variant>
      <vt:variant>
        <vt:lpwstr/>
      </vt:variant>
      <vt:variant>
        <vt:lpwstr>Appendx_C_Chapter_1_1_1</vt:lpwstr>
      </vt:variant>
      <vt:variant>
        <vt:i4>5439584</vt:i4>
      </vt:variant>
      <vt:variant>
        <vt:i4>6889</vt:i4>
      </vt:variant>
      <vt:variant>
        <vt:i4>0</vt:i4>
      </vt:variant>
      <vt:variant>
        <vt:i4>5</vt:i4>
      </vt:variant>
      <vt:variant>
        <vt:lpwstr/>
      </vt:variant>
      <vt:variant>
        <vt:lpwstr>Appendx_C_Chapter_1</vt:lpwstr>
      </vt:variant>
      <vt:variant>
        <vt:i4>5439511</vt:i4>
      </vt:variant>
      <vt:variant>
        <vt:i4>6886</vt:i4>
      </vt:variant>
      <vt:variant>
        <vt:i4>0</vt:i4>
      </vt:variant>
      <vt:variant>
        <vt:i4>5</vt:i4>
      </vt:variant>
      <vt:variant>
        <vt:lpwstr>http://www.gsa.gov/portal/category/100000</vt:lpwstr>
      </vt:variant>
      <vt:variant>
        <vt:lpwstr/>
      </vt:variant>
      <vt:variant>
        <vt:i4>5636151</vt:i4>
      </vt:variant>
      <vt:variant>
        <vt:i4>6883</vt:i4>
      </vt:variant>
      <vt:variant>
        <vt:i4>0</vt:i4>
      </vt:variant>
      <vt:variant>
        <vt:i4>5</vt:i4>
      </vt:variant>
      <vt:variant>
        <vt:lpwstr>mailto:HQJ71.Reports@dla.mil</vt:lpwstr>
      </vt:variant>
      <vt:variant>
        <vt:lpwstr/>
      </vt:variant>
      <vt:variant>
        <vt:i4>5439497</vt:i4>
      </vt:variant>
      <vt:variant>
        <vt:i4>6880</vt:i4>
      </vt:variant>
      <vt:variant>
        <vt:i4>0</vt:i4>
      </vt:variant>
      <vt:variant>
        <vt:i4>5</vt:i4>
      </vt:variant>
      <vt:variant>
        <vt:lpwstr>http://www.cpars.csd.disa.mil/fapiismain.htm</vt:lpwstr>
      </vt:variant>
      <vt:variant>
        <vt:lpwstr/>
      </vt:variant>
      <vt:variant>
        <vt:i4>5898258</vt:i4>
      </vt:variant>
      <vt:variant>
        <vt:i4>6877</vt:i4>
      </vt:variant>
      <vt:variant>
        <vt:i4>0</vt:i4>
      </vt:variant>
      <vt:variant>
        <vt:i4>5</vt:i4>
      </vt:variant>
      <vt:variant>
        <vt:lpwstr>http://www.gsa.gov/Portal/gsa/ep/home.do?tabId=0</vt:lpwstr>
      </vt:variant>
      <vt:variant>
        <vt:lpwstr/>
      </vt:variant>
      <vt:variant>
        <vt:i4>2949207</vt:i4>
      </vt:variant>
      <vt:variant>
        <vt:i4>6874</vt:i4>
      </vt:variant>
      <vt:variant>
        <vt:i4>0</vt:i4>
      </vt:variant>
      <vt:variant>
        <vt:i4>5</vt:i4>
      </vt:variant>
      <vt:variant>
        <vt:lpwstr>\\phl1i212\fdrive\DES Contracting Policy\Escrow Service Agreements.doc</vt:lpwstr>
      </vt:variant>
      <vt:variant>
        <vt:lpwstr/>
      </vt:variant>
      <vt:variant>
        <vt:i4>7078001</vt:i4>
      </vt:variant>
      <vt:variant>
        <vt:i4>6871</vt:i4>
      </vt:variant>
      <vt:variant>
        <vt:i4>0</vt:i4>
      </vt:variant>
      <vt:variant>
        <vt:i4>5</vt:i4>
      </vt:variant>
      <vt:variant>
        <vt:lpwstr>http://escc.army.mil/erp/index.htm</vt:lpwstr>
      </vt:variant>
      <vt:variant>
        <vt:lpwstr/>
      </vt:variant>
      <vt:variant>
        <vt:i4>1310830</vt:i4>
      </vt:variant>
      <vt:variant>
        <vt:i4>6868</vt:i4>
      </vt:variant>
      <vt:variant>
        <vt:i4>0</vt:i4>
      </vt:variant>
      <vt:variant>
        <vt:i4>5</vt:i4>
      </vt:variant>
      <vt:variant>
        <vt:lpwstr>http://www.esi.mil/uploaded_documents/1228GTG45911.pdf</vt:lpwstr>
      </vt:variant>
      <vt:variant>
        <vt:lpwstr/>
      </vt:variant>
      <vt:variant>
        <vt:i4>3080240</vt:i4>
      </vt:variant>
      <vt:variant>
        <vt:i4>6865</vt:i4>
      </vt:variant>
      <vt:variant>
        <vt:i4>0</vt:i4>
      </vt:variant>
      <vt:variant>
        <vt:i4>5</vt:i4>
      </vt:variant>
      <vt:variant>
        <vt:lpwstr>http://www.gsa.gov/smartbuy</vt:lpwstr>
      </vt:variant>
      <vt:variant>
        <vt:lpwstr/>
      </vt:variant>
      <vt:variant>
        <vt:i4>2490468</vt:i4>
      </vt:variant>
      <vt:variant>
        <vt:i4>6862</vt:i4>
      </vt:variant>
      <vt:variant>
        <vt:i4>0</vt:i4>
      </vt:variant>
      <vt:variant>
        <vt:i4>5</vt:i4>
      </vt:variant>
      <vt:variant>
        <vt:lpwstr>http://www.esi.mil/</vt:lpwstr>
      </vt:variant>
      <vt:variant>
        <vt:lpwstr/>
      </vt:variant>
      <vt:variant>
        <vt:i4>4390919</vt:i4>
      </vt:variant>
      <vt:variant>
        <vt:i4>6859</vt:i4>
      </vt:variant>
      <vt:variant>
        <vt:i4>0</vt:i4>
      </vt:variant>
      <vt:variant>
        <vt:i4>5</vt:i4>
      </vt:variant>
      <vt:variant>
        <vt:lpwstr>http://www.army.mil/escc/erp/esi.htm</vt:lpwstr>
      </vt:variant>
      <vt:variant>
        <vt:lpwstr/>
      </vt:variant>
      <vt:variant>
        <vt:i4>4456466</vt:i4>
      </vt:variant>
      <vt:variant>
        <vt:i4>6856</vt:i4>
      </vt:variant>
      <vt:variant>
        <vt:i4>0</vt:i4>
      </vt:variant>
      <vt:variant>
        <vt:i4>5</vt:i4>
      </vt:variant>
      <vt:variant>
        <vt:lpwstr>http://www.eitoolkit.com/</vt:lpwstr>
      </vt:variant>
      <vt:variant>
        <vt:lpwstr/>
      </vt:variant>
      <vt:variant>
        <vt:i4>1638484</vt:i4>
      </vt:variant>
      <vt:variant>
        <vt:i4>6853</vt:i4>
      </vt:variant>
      <vt:variant>
        <vt:i4>0</vt:i4>
      </vt:variant>
      <vt:variant>
        <vt:i4>5</vt:i4>
      </vt:variant>
      <vt:variant>
        <vt:lpwstr>http://www.dtic.mil/whs/directives/corres/pdf/850002p.pdf</vt:lpwstr>
      </vt:variant>
      <vt:variant>
        <vt:lpwstr/>
      </vt:variant>
      <vt:variant>
        <vt:i4>1704020</vt:i4>
      </vt:variant>
      <vt:variant>
        <vt:i4>6850</vt:i4>
      </vt:variant>
      <vt:variant>
        <vt:i4>0</vt:i4>
      </vt:variant>
      <vt:variant>
        <vt:i4>5</vt:i4>
      </vt:variant>
      <vt:variant>
        <vt:lpwstr>http://www.dtic.mil/whs/directives/corres/pdf/850001p.pdf</vt:lpwstr>
      </vt:variant>
      <vt:variant>
        <vt:lpwstr/>
      </vt:variant>
      <vt:variant>
        <vt:i4>7077995</vt:i4>
      </vt:variant>
      <vt:variant>
        <vt:i4>6847</vt:i4>
      </vt:variant>
      <vt:variant>
        <vt:i4>0</vt:i4>
      </vt:variant>
      <vt:variant>
        <vt:i4>5</vt:i4>
      </vt:variant>
      <vt:variant>
        <vt:lpwstr>http://akss.dau.mil/dapc/index.html</vt:lpwstr>
      </vt:variant>
      <vt:variant>
        <vt:lpwstr/>
      </vt:variant>
      <vt:variant>
        <vt:i4>3997716</vt:i4>
      </vt:variant>
      <vt:variant>
        <vt:i4>6844</vt:i4>
      </vt:variant>
      <vt:variant>
        <vt:i4>0</vt:i4>
      </vt:variant>
      <vt:variant>
        <vt:i4>5</vt:i4>
      </vt:variant>
      <vt:variant>
        <vt:lpwstr>https://dla1.eportal.dla.mil/irj/portal?NavigationTarget=ROLES://portal_content/mil.dla.f.eworkplace/mil.dla.f.objects/mil.dla.f.objects.roles/mil.dla.loc.HQ.user/mil.dla.HQ.home/nf/mil.dla.w.resources/mil.dla.all.TheOneBook/p.dla.onebook.user.main</vt:lpwstr>
      </vt:variant>
      <vt:variant>
        <vt:lpwstr/>
      </vt:variant>
      <vt:variant>
        <vt:i4>3932160</vt:i4>
      </vt:variant>
      <vt:variant>
        <vt:i4>6841</vt:i4>
      </vt:variant>
      <vt:variant>
        <vt:i4>0</vt:i4>
      </vt:variant>
      <vt:variant>
        <vt:i4>5</vt:i4>
      </vt:variant>
      <vt:variant>
        <vt:lpwstr>\\phl1i212\fdrive\DES Contracting Policy\DLA IT Solutions Document.doc</vt:lpwstr>
      </vt:variant>
      <vt:variant>
        <vt:lpwstr/>
      </vt:variant>
      <vt:variant>
        <vt:i4>8323173</vt:i4>
      </vt:variant>
      <vt:variant>
        <vt:i4>6838</vt:i4>
      </vt:variant>
      <vt:variant>
        <vt:i4>0</vt:i4>
      </vt:variant>
      <vt:variant>
        <vt:i4>5</vt:i4>
      </vt:variant>
      <vt:variant>
        <vt:lpwstr>http://akss.dau.mil/dag</vt:lpwstr>
      </vt:variant>
      <vt:variant>
        <vt:lpwstr/>
      </vt:variant>
      <vt:variant>
        <vt:i4>524316</vt:i4>
      </vt:variant>
      <vt:variant>
        <vt:i4>6835</vt:i4>
      </vt:variant>
      <vt:variant>
        <vt:i4>0</vt:i4>
      </vt:variant>
      <vt:variant>
        <vt:i4>5</vt:i4>
      </vt:variant>
      <vt:variant>
        <vt:lpwstr>http://www.dla.mil/j-3/j-3311/DLAD/PGI/DLADPGI@.htm</vt:lpwstr>
      </vt:variant>
      <vt:variant>
        <vt:lpwstr>P39_9002</vt:lpwstr>
      </vt:variant>
      <vt:variant>
        <vt:i4>720924</vt:i4>
      </vt:variant>
      <vt:variant>
        <vt:i4>6832</vt:i4>
      </vt:variant>
      <vt:variant>
        <vt:i4>0</vt:i4>
      </vt:variant>
      <vt:variant>
        <vt:i4>5</vt:i4>
      </vt:variant>
      <vt:variant>
        <vt:lpwstr>http://www.dla.mil/j-3/j-3311/DLAD/PGI/DLADPGI@.htm</vt:lpwstr>
      </vt:variant>
      <vt:variant>
        <vt:lpwstr>P39_9001</vt:lpwstr>
      </vt:variant>
      <vt:variant>
        <vt:i4>7274566</vt:i4>
      </vt:variant>
      <vt:variant>
        <vt:i4>6829</vt:i4>
      </vt:variant>
      <vt:variant>
        <vt:i4>0</vt:i4>
      </vt:variant>
      <vt:variant>
        <vt:i4>5</vt:i4>
      </vt:variant>
      <vt:variant>
        <vt:lpwstr>http://farsite.hill.af.mil/reghtml/regs/far2afmcfars/fardfars/far/13.htm</vt:lpwstr>
      </vt:variant>
      <vt:variant>
        <vt:lpwstr>P421_61355</vt:lpwstr>
      </vt:variant>
      <vt:variant>
        <vt:i4>6881344</vt:i4>
      </vt:variant>
      <vt:variant>
        <vt:i4>6826</vt:i4>
      </vt:variant>
      <vt:variant>
        <vt:i4>0</vt:i4>
      </vt:variant>
      <vt:variant>
        <vt:i4>5</vt:i4>
      </vt:variant>
      <vt:variant>
        <vt:lpwstr>http://farsite.hill.af.mil/reghtml/regs/far2afmcfars/fardfars/far/13.htm</vt:lpwstr>
      </vt:variant>
      <vt:variant>
        <vt:lpwstr>P113_16575</vt:lpwstr>
      </vt:variant>
      <vt:variant>
        <vt:i4>3211284</vt:i4>
      </vt:variant>
      <vt:variant>
        <vt:i4>6823</vt:i4>
      </vt:variant>
      <vt:variant>
        <vt:i4>0</vt:i4>
      </vt:variant>
      <vt:variant>
        <vt:i4>5</vt:i4>
      </vt:variant>
      <vt:variant>
        <vt:lpwstr>http://farsite.hill.af.mil/reghtml/regs/far2afmcfars/fardfars/far/06.htm</vt:lpwstr>
      </vt:variant>
      <vt:variant>
        <vt:lpwstr>P82_10997</vt:lpwstr>
      </vt:variant>
      <vt:variant>
        <vt:i4>6357057</vt:i4>
      </vt:variant>
      <vt:variant>
        <vt:i4>6820</vt:i4>
      </vt:variant>
      <vt:variant>
        <vt:i4>0</vt:i4>
      </vt:variant>
      <vt:variant>
        <vt:i4>5</vt:i4>
      </vt:variant>
      <vt:variant>
        <vt:lpwstr>http://farsite.hill.af.mil/reghtml/regs/far2afmcfars/fardfars/far/08.htm</vt:lpwstr>
      </vt:variant>
      <vt:variant>
        <vt:lpwstr>P166_27712</vt:lpwstr>
      </vt:variant>
      <vt:variant>
        <vt:i4>3211280</vt:i4>
      </vt:variant>
      <vt:variant>
        <vt:i4>6817</vt:i4>
      </vt:variant>
      <vt:variant>
        <vt:i4>0</vt:i4>
      </vt:variant>
      <vt:variant>
        <vt:i4>5</vt:i4>
      </vt:variant>
      <vt:variant>
        <vt:lpwstr>http://farsite.hill.af.mil/reghtml/regs/far2afmcfars/fardfars/far/08.htm</vt:lpwstr>
      </vt:variant>
      <vt:variant>
        <vt:lpwstr>P86_14933</vt:lpwstr>
      </vt:variant>
      <vt:variant>
        <vt:i4>8061042</vt:i4>
      </vt:variant>
      <vt:variant>
        <vt:i4>6814</vt:i4>
      </vt:variant>
      <vt:variant>
        <vt:i4>0</vt:i4>
      </vt:variant>
      <vt:variant>
        <vt:i4>5</vt:i4>
      </vt:variant>
      <vt:variant>
        <vt:lpwstr>http://www.dol.gov/esa/owcp/dlhwc/DBAFaqs.htm</vt:lpwstr>
      </vt:variant>
      <vt:variant>
        <vt:lpwstr>content</vt:lpwstr>
      </vt:variant>
      <vt:variant>
        <vt:i4>1572969</vt:i4>
      </vt:variant>
      <vt:variant>
        <vt:i4>6811</vt:i4>
      </vt:variant>
      <vt:variant>
        <vt:i4>0</vt:i4>
      </vt:variant>
      <vt:variant>
        <vt:i4>5</vt:i4>
      </vt:variant>
      <vt:variant>
        <vt:lpwstr>mailto:DLHWC-Public@dol.gov</vt:lpwstr>
      </vt:variant>
      <vt:variant>
        <vt:lpwstr/>
      </vt:variant>
      <vt:variant>
        <vt:i4>5242952</vt:i4>
      </vt:variant>
      <vt:variant>
        <vt:i4>6808</vt:i4>
      </vt:variant>
      <vt:variant>
        <vt:i4>0</vt:i4>
      </vt:variant>
      <vt:variant>
        <vt:i4>5</vt:i4>
      </vt:variant>
      <vt:variant>
        <vt:lpwstr>http://www.dla.mil/j-7/policy.asp</vt:lpwstr>
      </vt:variant>
      <vt:variant>
        <vt:lpwstr/>
      </vt:variant>
      <vt:variant>
        <vt:i4>1310808</vt:i4>
      </vt:variant>
      <vt:variant>
        <vt:i4>6805</vt:i4>
      </vt:variant>
      <vt:variant>
        <vt:i4>0</vt:i4>
      </vt:variant>
      <vt:variant>
        <vt:i4>5</vt:i4>
      </vt:variant>
      <vt:variant>
        <vt:lpwstr>http://www.wdol.gov/ala.aspx</vt:lpwstr>
      </vt:variant>
      <vt:variant>
        <vt:lpwstr/>
      </vt:variant>
      <vt:variant>
        <vt:i4>6684720</vt:i4>
      </vt:variant>
      <vt:variant>
        <vt:i4>6802</vt:i4>
      </vt:variant>
      <vt:variant>
        <vt:i4>0</vt:i4>
      </vt:variant>
      <vt:variant>
        <vt:i4>5</vt:i4>
      </vt:variant>
      <vt:variant>
        <vt:lpwstr>http://farsite.hill.af.mil/reghtml/regs/far2afmcfars/fardfars/dfars/PGI 228_3.htm</vt:lpwstr>
      </vt:variant>
      <vt:variant>
        <vt:lpwstr>P165_3785</vt:lpwstr>
      </vt:variant>
      <vt:variant>
        <vt:i4>6357070</vt:i4>
      </vt:variant>
      <vt:variant>
        <vt:i4>6799</vt:i4>
      </vt:variant>
      <vt:variant>
        <vt:i4>0</vt:i4>
      </vt:variant>
      <vt:variant>
        <vt:i4>5</vt:i4>
      </vt:variant>
      <vt:variant>
        <vt:lpwstr>http://farsite.hill.af.mil/reghtml/regs/far2afmcfars/fardfars/far/28.htm</vt:lpwstr>
      </vt:variant>
      <vt:variant>
        <vt:lpwstr>P360_59325</vt:lpwstr>
      </vt:variant>
      <vt:variant>
        <vt:i4>983042</vt:i4>
      </vt:variant>
      <vt:variant>
        <vt:i4>6796</vt:i4>
      </vt:variant>
      <vt:variant>
        <vt:i4>0</vt:i4>
      </vt:variant>
      <vt:variant>
        <vt:i4>5</vt:i4>
      </vt:variant>
      <vt:variant>
        <vt:lpwstr>http://www.dol.gov/esa/owcp/dlhwc/DBARequestforWaiver.pdf</vt:lpwstr>
      </vt:variant>
      <vt:variant>
        <vt:lpwstr/>
      </vt:variant>
      <vt:variant>
        <vt:i4>7733328</vt:i4>
      </vt:variant>
      <vt:variant>
        <vt:i4>6793</vt:i4>
      </vt:variant>
      <vt:variant>
        <vt:i4>0</vt:i4>
      </vt:variant>
      <vt:variant>
        <vt:i4>5</vt:i4>
      </vt:variant>
      <vt:variant>
        <vt:lpwstr>mailto:diacounterintelligence@dla.mil</vt:lpwstr>
      </vt:variant>
      <vt:variant>
        <vt:lpwstr/>
      </vt:variant>
      <vt:variant>
        <vt:i4>4980817</vt:i4>
      </vt:variant>
      <vt:variant>
        <vt:i4>6790</vt:i4>
      </vt:variant>
      <vt:variant>
        <vt:i4>0</vt:i4>
      </vt:variant>
      <vt:variant>
        <vt:i4>5</vt:i4>
      </vt:variant>
      <vt:variant>
        <vt:lpwstr>http://www.jccs.gov/</vt:lpwstr>
      </vt:variant>
      <vt:variant>
        <vt:lpwstr/>
      </vt:variant>
      <vt:variant>
        <vt:i4>3538974</vt:i4>
      </vt:variant>
      <vt:variant>
        <vt:i4>6787</vt:i4>
      </vt:variant>
      <vt:variant>
        <vt:i4>0</vt:i4>
      </vt:variant>
      <vt:variant>
        <vt:i4>5</vt:i4>
      </vt:variant>
      <vt:variant>
        <vt:lpwstr>http://farsite.hill.af.mil/reghtml/regs/far2afmcfars/fardfars/far/42.htm</vt:lpwstr>
      </vt:variant>
      <vt:variant>
        <vt:lpwstr>P75_10054</vt:lpwstr>
      </vt:variant>
      <vt:variant>
        <vt:i4>5570584</vt:i4>
      </vt:variant>
      <vt:variant>
        <vt:i4>6784</vt:i4>
      </vt:variant>
      <vt:variant>
        <vt:i4>0</vt:i4>
      </vt:variant>
      <vt:variant>
        <vt:i4>5</vt:i4>
      </vt:variant>
      <vt:variant>
        <vt:lpwstr>http://www.dla.mil/j-3/j-3311/dlad/Modification SF 30 for Delegation.doc</vt:lpwstr>
      </vt:variant>
      <vt:variant>
        <vt:lpwstr/>
      </vt:variant>
      <vt:variant>
        <vt:i4>4718665</vt:i4>
      </vt:variant>
      <vt:variant>
        <vt:i4>6781</vt:i4>
      </vt:variant>
      <vt:variant>
        <vt:i4>0</vt:i4>
      </vt:variant>
      <vt:variant>
        <vt:i4>5</vt:i4>
      </vt:variant>
      <vt:variant>
        <vt:lpwstr>http://www.dla.mil/j-3/j-3311/dlad/DCMA Delegation Data Package  external.doc</vt:lpwstr>
      </vt:variant>
      <vt:variant>
        <vt:lpwstr/>
      </vt:variant>
      <vt:variant>
        <vt:i4>2359414</vt:i4>
      </vt:variant>
      <vt:variant>
        <vt:i4>6778</vt:i4>
      </vt:variant>
      <vt:variant>
        <vt:i4>0</vt:i4>
      </vt:variant>
      <vt:variant>
        <vt:i4>5</vt:i4>
      </vt:variant>
      <vt:variant>
        <vt:lpwstr>http://www.dla.mil/j-3/j-3311/dlad/Delegation Matrix 42 302(a).doc</vt:lpwstr>
      </vt:variant>
      <vt:variant>
        <vt:lpwstr/>
      </vt:variant>
      <vt:variant>
        <vt:i4>1966155</vt:i4>
      </vt:variant>
      <vt:variant>
        <vt:i4>6775</vt:i4>
      </vt:variant>
      <vt:variant>
        <vt:i4>0</vt:i4>
      </vt:variant>
      <vt:variant>
        <vt:i4>5</vt:i4>
      </vt:variant>
      <vt:variant>
        <vt:lpwstr>http://www.dla.mil/j-3/j-3311/dlad/Contract Admin Tracker.xls</vt:lpwstr>
      </vt:variant>
      <vt:variant>
        <vt:lpwstr/>
      </vt:variant>
      <vt:variant>
        <vt:i4>3014781</vt:i4>
      </vt:variant>
      <vt:variant>
        <vt:i4>6772</vt:i4>
      </vt:variant>
      <vt:variant>
        <vt:i4>0</vt:i4>
      </vt:variant>
      <vt:variant>
        <vt:i4>5</vt:i4>
      </vt:variant>
      <vt:variant>
        <vt:lpwstr>http://www.dla.mil/j-3/j-3311/dlad/Delegation Ltrv2.doc</vt:lpwstr>
      </vt:variant>
      <vt:variant>
        <vt:lpwstr/>
      </vt:variant>
      <vt:variant>
        <vt:i4>7536683</vt:i4>
      </vt:variant>
      <vt:variant>
        <vt:i4>6769</vt:i4>
      </vt:variant>
      <vt:variant>
        <vt:i4>0</vt:i4>
      </vt:variant>
      <vt:variant>
        <vt:i4>5</vt:i4>
      </vt:variant>
      <vt:variant>
        <vt:lpwstr>http://www.dla.mil/j-3/j-3311/dlad/PROCLTR SPOT 2 DLAD May 2 (howerton).doc</vt:lpwstr>
      </vt:variant>
      <vt:variant>
        <vt:lpwstr/>
      </vt:variant>
      <vt:variant>
        <vt:i4>851971</vt:i4>
      </vt:variant>
      <vt:variant>
        <vt:i4>6766</vt:i4>
      </vt:variant>
      <vt:variant>
        <vt:i4>0</vt:i4>
      </vt:variant>
      <vt:variant>
        <vt:i4>5</vt:i4>
      </vt:variant>
      <vt:variant>
        <vt:lpwstr>http://www2.centcom.mil/sites/contracts/DODUSCENTCOM Regulations and Policies/10a - MODIFICATION 2 TO USCENTCOM CIVILIAN AND CONTRACTOR ARMING POLICY AND DELEGATION OF AUTHORITY FOR IRAQ AND AFGHAN.txt</vt:lpwstr>
      </vt:variant>
      <vt:variant>
        <vt:lpwstr/>
      </vt:variant>
      <vt:variant>
        <vt:i4>720925</vt:i4>
      </vt:variant>
      <vt:variant>
        <vt:i4>6763</vt:i4>
      </vt:variant>
      <vt:variant>
        <vt:i4>0</vt:i4>
      </vt:variant>
      <vt:variant>
        <vt:i4>5</vt:i4>
      </vt:variant>
      <vt:variant>
        <vt:lpwstr>http://www.dla.mil/j-3/j-3311/dlad/CENTCOM Message DTG 070902Z Nov 06.pdf</vt:lpwstr>
      </vt:variant>
      <vt:variant>
        <vt:lpwstr/>
      </vt:variant>
      <vt:variant>
        <vt:i4>7864417</vt:i4>
      </vt:variant>
      <vt:variant>
        <vt:i4>6760</vt:i4>
      </vt:variant>
      <vt:variant>
        <vt:i4>0</vt:i4>
      </vt:variant>
      <vt:variant>
        <vt:i4>5</vt:i4>
      </vt:variant>
      <vt:variant>
        <vt:lpwstr>http://www2.centcom.mil/sites/contracts/Joint Contracting CommandIraqAfghanistan Contracti/03 - CO's Guide to Special Contract Requirements for Iraq-Afghanistan Theater Business Clearance, 25 Nov.doc</vt:lpwstr>
      </vt:variant>
      <vt:variant>
        <vt:lpwstr/>
      </vt:variant>
      <vt:variant>
        <vt:i4>6291555</vt:i4>
      </vt:variant>
      <vt:variant>
        <vt:i4>6757</vt:i4>
      </vt:variant>
      <vt:variant>
        <vt:i4>0</vt:i4>
      </vt:variant>
      <vt:variant>
        <vt:i4>5</vt:i4>
      </vt:variant>
      <vt:variant>
        <vt:lpwstr>http://www.dla.mil/j-7/default.asp</vt:lpwstr>
      </vt:variant>
      <vt:variant>
        <vt:lpwstr/>
      </vt:variant>
      <vt:variant>
        <vt:i4>7012459</vt:i4>
      </vt:variant>
      <vt:variant>
        <vt:i4>6754</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6751</vt:i4>
      </vt:variant>
      <vt:variant>
        <vt:i4>0</vt:i4>
      </vt:variant>
      <vt:variant>
        <vt:i4>5</vt:i4>
      </vt:variant>
      <vt:variant>
        <vt:lpwstr>http://www.acq.osd.mil/dpap/policy/policyvault/2007-1375-DPAP.pdf</vt:lpwstr>
      </vt:variant>
      <vt:variant>
        <vt:lpwstr/>
      </vt:variant>
      <vt:variant>
        <vt:i4>7012459</vt:i4>
      </vt:variant>
      <vt:variant>
        <vt:i4>6748</vt:i4>
      </vt:variant>
      <vt:variant>
        <vt:i4>0</vt:i4>
      </vt:variant>
      <vt:variant>
        <vt:i4>5</vt:i4>
      </vt:variant>
      <vt:variant>
        <vt:lpwstr>http://farsite.hill.af.mil/reghtml/regs/far2afmcfars/fardfars/dfars/dfars252_220.htm</vt:lpwstr>
      </vt:variant>
      <vt:variant>
        <vt:lpwstr>P1638_103458</vt:lpwstr>
      </vt:variant>
      <vt:variant>
        <vt:i4>7012459</vt:i4>
      </vt:variant>
      <vt:variant>
        <vt:i4>6745</vt:i4>
      </vt:variant>
      <vt:variant>
        <vt:i4>0</vt:i4>
      </vt:variant>
      <vt:variant>
        <vt:i4>5</vt:i4>
      </vt:variant>
      <vt:variant>
        <vt:lpwstr>http://farsite.hill.af.mil/reghtml/regs/far2afmcfars/fardfars/dfars/dfars252_220.htm</vt:lpwstr>
      </vt:variant>
      <vt:variant>
        <vt:lpwstr>P1638_103458</vt:lpwstr>
      </vt:variant>
      <vt:variant>
        <vt:i4>4784153</vt:i4>
      </vt:variant>
      <vt:variant>
        <vt:i4>6742</vt:i4>
      </vt:variant>
      <vt:variant>
        <vt:i4>0</vt:i4>
      </vt:variant>
      <vt:variant>
        <vt:i4>5</vt:i4>
      </vt:variant>
      <vt:variant>
        <vt:lpwstr>http://www.acq.osd.mil/dpap/dars/pgi/pgi_htm/PGI225_74.htm</vt:lpwstr>
      </vt:variant>
      <vt:variant>
        <vt:lpwstr/>
      </vt:variant>
      <vt:variant>
        <vt:i4>3801193</vt:i4>
      </vt:variant>
      <vt:variant>
        <vt:i4>6739</vt:i4>
      </vt:variant>
      <vt:variant>
        <vt:i4>0</vt:i4>
      </vt:variant>
      <vt:variant>
        <vt:i4>5</vt:i4>
      </vt:variant>
      <vt:variant>
        <vt:lpwstr>http://guidebook.dcma.mil/225/instructions.htm</vt:lpwstr>
      </vt:variant>
      <vt:variant>
        <vt:lpwstr/>
      </vt:variant>
      <vt:variant>
        <vt:i4>6094920</vt:i4>
      </vt:variant>
      <vt:variant>
        <vt:i4>6736</vt:i4>
      </vt:variant>
      <vt:variant>
        <vt:i4>0</vt:i4>
      </vt:variant>
      <vt:variant>
        <vt:i4>5</vt:i4>
      </vt:variant>
      <vt:variant>
        <vt:lpwstr>https://spiders.dla.mil/</vt:lpwstr>
      </vt:variant>
      <vt:variant>
        <vt:lpwstr/>
      </vt:variant>
      <vt:variant>
        <vt:i4>2752626</vt:i4>
      </vt:variant>
      <vt:variant>
        <vt:i4>6733</vt:i4>
      </vt:variant>
      <vt:variant>
        <vt:i4>0</vt:i4>
      </vt:variant>
      <vt:variant>
        <vt:i4>5</vt:i4>
      </vt:variant>
      <vt:variant>
        <vt:lpwstr>https://headquarters.dla.mil/APPS/IBMS</vt:lpwstr>
      </vt:variant>
      <vt:variant>
        <vt:lpwstr/>
      </vt:variant>
      <vt:variant>
        <vt:i4>3670099</vt:i4>
      </vt:variant>
      <vt:variant>
        <vt:i4>6730</vt:i4>
      </vt:variant>
      <vt:variant>
        <vt:i4>0</vt:i4>
      </vt:variant>
      <vt:variant>
        <vt:i4>5</vt:i4>
      </vt:variant>
      <vt:variant>
        <vt:lpwstr>http://farsite.hill.af.mil/reghtml/regs/far2afmcfars/fardfars/dfars/dfars215.htm</vt:lpwstr>
      </vt:variant>
      <vt:variant>
        <vt:lpwstr>P282_16197</vt:lpwstr>
      </vt:variant>
      <vt:variant>
        <vt:i4>6488133</vt:i4>
      </vt:variant>
      <vt:variant>
        <vt:i4>6727</vt:i4>
      </vt:variant>
      <vt:variant>
        <vt:i4>0</vt:i4>
      </vt:variant>
      <vt:variant>
        <vt:i4>5</vt:i4>
      </vt:variant>
      <vt:variant>
        <vt:lpwstr>http://farsite.hill.af.mil/reghtml/regs/far2afmcfars/fardfars/far/15.htm</vt:lpwstr>
      </vt:variant>
      <vt:variant>
        <vt:lpwstr>P337_56907</vt:lpwstr>
      </vt:variant>
      <vt:variant>
        <vt:i4>6422601</vt:i4>
      </vt:variant>
      <vt:variant>
        <vt:i4>6724</vt:i4>
      </vt:variant>
      <vt:variant>
        <vt:i4>0</vt:i4>
      </vt:variant>
      <vt:variant>
        <vt:i4>5</vt:i4>
      </vt:variant>
      <vt:variant>
        <vt:lpwstr>http://farsite.hill.af.mil/reghtml/regs/far2afmcfars/fardfars/far/15.htm</vt:lpwstr>
      </vt:variant>
      <vt:variant>
        <vt:lpwstr>P349_59140</vt:lpwstr>
      </vt:variant>
      <vt:variant>
        <vt:i4>6946884</vt:i4>
      </vt:variant>
      <vt:variant>
        <vt:i4>6721</vt:i4>
      </vt:variant>
      <vt:variant>
        <vt:i4>0</vt:i4>
      </vt:variant>
      <vt:variant>
        <vt:i4>5</vt:i4>
      </vt:variant>
      <vt:variant>
        <vt:lpwstr>http://farsite.hill.af.mil/reghtml/regs/far2afmcfars/fardfars/far/15.htm</vt:lpwstr>
      </vt:variant>
      <vt:variant>
        <vt:lpwstr>P424_75435</vt:lpwstr>
      </vt:variant>
      <vt:variant>
        <vt:i4>4980802</vt:i4>
      </vt:variant>
      <vt:variant>
        <vt:i4>6718</vt:i4>
      </vt:variant>
      <vt:variant>
        <vt:i4>0</vt:i4>
      </vt:variant>
      <vt:variant>
        <vt:i4>5</vt:i4>
      </vt:variant>
      <vt:variant>
        <vt:lpwstr>http://www.epls.gov/</vt:lpwstr>
      </vt:variant>
      <vt:variant>
        <vt:lpwstr/>
      </vt:variant>
      <vt:variant>
        <vt:i4>2359355</vt:i4>
      </vt:variant>
      <vt:variant>
        <vt:i4>6715</vt:i4>
      </vt:variant>
      <vt:variant>
        <vt:i4>0</vt:i4>
      </vt:variant>
      <vt:variant>
        <vt:i4>5</vt:i4>
      </vt:variant>
      <vt:variant>
        <vt:lpwstr>https://www.ppirs.gov/</vt:lpwstr>
      </vt:variant>
      <vt:variant>
        <vt:lpwstr/>
      </vt:variant>
      <vt:variant>
        <vt:i4>5832726</vt:i4>
      </vt:variant>
      <vt:variant>
        <vt:i4>6712</vt:i4>
      </vt:variant>
      <vt:variant>
        <vt:i4>0</vt:i4>
      </vt:variant>
      <vt:variant>
        <vt:i4>5</vt:i4>
      </vt:variant>
      <vt:variant>
        <vt:lpwstr>https://www.esrs.gov/</vt:lpwstr>
      </vt:variant>
      <vt:variant>
        <vt:lpwstr/>
      </vt:variant>
      <vt:variant>
        <vt:i4>8323133</vt:i4>
      </vt:variant>
      <vt:variant>
        <vt:i4>6709</vt:i4>
      </vt:variant>
      <vt:variant>
        <vt:i4>0</vt:i4>
      </vt:variant>
      <vt:variant>
        <vt:i4>5</vt:i4>
      </vt:variant>
      <vt:variant>
        <vt:lpwstr>http://uscode.house.gov/uscode-cgi/fastweb.exe?getdoc+uscview+t41t42+208+0++%2841%29%20%20AND%20%28%2841%29%20ADJ%20USC%29%3ACITE%20AND%20%28USC%20w%2F10%20%28423%29%29%3ACITE%20%20%20%20%20%20%20%20%20</vt:lpwstr>
      </vt:variant>
      <vt:variant>
        <vt:lpwstr/>
      </vt:variant>
      <vt:variant>
        <vt:i4>6815812</vt:i4>
      </vt:variant>
      <vt:variant>
        <vt:i4>6706</vt:i4>
      </vt:variant>
      <vt:variant>
        <vt:i4>0</vt:i4>
      </vt:variant>
      <vt:variant>
        <vt:i4>5</vt:i4>
      </vt:variant>
      <vt:variant>
        <vt:lpwstr>http://farsite.hill.af.mil/reghtml/regs/far2afmcfars/fardfars/far/15.htm</vt:lpwstr>
      </vt:variant>
      <vt:variant>
        <vt:lpwstr>P350_59183</vt:lpwstr>
      </vt:variant>
      <vt:variant>
        <vt:i4>4063314</vt:i4>
      </vt:variant>
      <vt:variant>
        <vt:i4>6703</vt:i4>
      </vt:variant>
      <vt:variant>
        <vt:i4>0</vt:i4>
      </vt:variant>
      <vt:variant>
        <vt:i4>5</vt:i4>
      </vt:variant>
      <vt:variant>
        <vt:lpwstr>http://farsite.hill.af.mil/reghtml/regs/far2afmcfars/fardfars/dfars/dfars215.htm</vt:lpwstr>
      </vt:variant>
      <vt:variant>
        <vt:lpwstr>P207_12247</vt:lpwstr>
      </vt:variant>
      <vt:variant>
        <vt:i4>7077953</vt:i4>
      </vt:variant>
      <vt:variant>
        <vt:i4>6700</vt:i4>
      </vt:variant>
      <vt:variant>
        <vt:i4>0</vt:i4>
      </vt:variant>
      <vt:variant>
        <vt:i4>5</vt:i4>
      </vt:variant>
      <vt:variant>
        <vt:lpwstr>http://farsite.hill.af.mil/reghtml/regs/far2afmcfars/fardfars/far/15.htm</vt:lpwstr>
      </vt:variant>
      <vt:variant>
        <vt:lpwstr>P572_110766</vt:lpwstr>
      </vt:variant>
      <vt:variant>
        <vt:i4>7143503</vt:i4>
      </vt:variant>
      <vt:variant>
        <vt:i4>6698</vt:i4>
      </vt:variant>
      <vt:variant>
        <vt:i4>0</vt:i4>
      </vt:variant>
      <vt:variant>
        <vt:i4>5</vt:i4>
      </vt:variant>
      <vt:variant>
        <vt:lpwstr>http://www.dla.mil/j-3/j-3311/DLAD/PGI/DLADPGI@.htm</vt:lpwstr>
      </vt:variant>
      <vt:variant>
        <vt:lpwstr>_msocom_19</vt:lpwstr>
      </vt:variant>
      <vt:variant>
        <vt:i4>7995443</vt:i4>
      </vt:variant>
      <vt:variant>
        <vt:i4>6695</vt:i4>
      </vt:variant>
      <vt:variant>
        <vt:i4>0</vt:i4>
      </vt:variant>
      <vt:variant>
        <vt:i4>5</vt:i4>
      </vt:variant>
      <vt:variant>
        <vt:lpwstr>http://www.aviation.dla.mil/UserWeb/proc/ABVM/Abvm.htm</vt:lpwstr>
      </vt:variant>
      <vt:variant>
        <vt:lpwstr/>
      </vt:variant>
      <vt:variant>
        <vt:i4>1638448</vt:i4>
      </vt:variant>
      <vt:variant>
        <vt:i4>6692</vt:i4>
      </vt:variant>
      <vt:variant>
        <vt:i4>0</vt:i4>
      </vt:variant>
      <vt:variant>
        <vt:i4>5</vt:i4>
      </vt:variant>
      <vt:variant>
        <vt:lpwstr>mailto:DSCPABVS@dla.mil</vt:lpwstr>
      </vt:variant>
      <vt:variant>
        <vt:lpwstr/>
      </vt:variant>
      <vt:variant>
        <vt:i4>6357076</vt:i4>
      </vt:variant>
      <vt:variant>
        <vt:i4>6689</vt:i4>
      </vt:variant>
      <vt:variant>
        <vt:i4>0</vt:i4>
      </vt:variant>
      <vt:variant>
        <vt:i4>5</vt:i4>
      </vt:variant>
      <vt:variant>
        <vt:lpwstr>mailto:mailto:%20DSCCABVS@dla.mil</vt:lpwstr>
      </vt:variant>
      <vt:variant>
        <vt:lpwstr/>
      </vt:variant>
      <vt:variant>
        <vt:i4>1638450</vt:i4>
      </vt:variant>
      <vt:variant>
        <vt:i4>6686</vt:i4>
      </vt:variant>
      <vt:variant>
        <vt:i4>0</vt:i4>
      </vt:variant>
      <vt:variant>
        <vt:i4>5</vt:i4>
      </vt:variant>
      <vt:variant>
        <vt:lpwstr>mailto:DSCRABVS@dla.mil</vt:lpwstr>
      </vt:variant>
      <vt:variant>
        <vt:lpwstr/>
      </vt:variant>
      <vt:variant>
        <vt:i4>5636151</vt:i4>
      </vt:variant>
      <vt:variant>
        <vt:i4>6683</vt:i4>
      </vt:variant>
      <vt:variant>
        <vt:i4>0</vt:i4>
      </vt:variant>
      <vt:variant>
        <vt:i4>5</vt:i4>
      </vt:variant>
      <vt:variant>
        <vt:lpwstr>mailto:HQJ71.Reports@dla.mil</vt:lpwstr>
      </vt:variant>
      <vt:variant>
        <vt:lpwstr/>
      </vt:variant>
      <vt:variant>
        <vt:i4>5439497</vt:i4>
      </vt:variant>
      <vt:variant>
        <vt:i4>6680</vt:i4>
      </vt:variant>
      <vt:variant>
        <vt:i4>0</vt:i4>
      </vt:variant>
      <vt:variant>
        <vt:i4>5</vt:i4>
      </vt:variant>
      <vt:variant>
        <vt:lpwstr>http://www.cpars.csd.disa.mil/fapiismain.htm</vt:lpwstr>
      </vt:variant>
      <vt:variant>
        <vt:lpwstr/>
      </vt:variant>
      <vt:variant>
        <vt:i4>917605</vt:i4>
      </vt:variant>
      <vt:variant>
        <vt:i4>6677</vt:i4>
      </vt:variant>
      <vt:variant>
        <vt:i4>0</vt:i4>
      </vt:variant>
      <vt:variant>
        <vt:i4>5</vt:i4>
      </vt:variant>
      <vt:variant>
        <vt:lpwstr>http://farsite.hill.af.mil/reghtml/regs/far2afmcfars/fardfars/dfars/dfars211.htm</vt:lpwstr>
      </vt:variant>
      <vt:variant>
        <vt:lpwstr>P146_6548</vt:lpwstr>
      </vt:variant>
      <vt:variant>
        <vt:i4>2424880</vt:i4>
      </vt:variant>
      <vt:variant>
        <vt:i4>6674</vt:i4>
      </vt:variant>
      <vt:variant>
        <vt:i4>0</vt:i4>
      </vt:variant>
      <vt:variant>
        <vt:i4>5</vt:i4>
      </vt:variant>
      <vt:variant>
        <vt:lpwstr>https://acc.dau.mil/CommunityBrowser.aspx?id=406579&amp;lang=en-US</vt:lpwstr>
      </vt:variant>
      <vt:variant>
        <vt:lpwstr/>
      </vt:variant>
      <vt:variant>
        <vt:i4>655372</vt:i4>
      </vt:variant>
      <vt:variant>
        <vt:i4>6671</vt:i4>
      </vt:variant>
      <vt:variant>
        <vt:i4>0</vt:i4>
      </vt:variant>
      <vt:variant>
        <vt:i4>5</vt:i4>
      </vt:variant>
      <vt:variant>
        <vt:lpwstr>http://www.acq.osd.mil/dpap/Docs/cihandbooks.pdf</vt:lpwstr>
      </vt:variant>
      <vt:variant>
        <vt:lpwstr/>
      </vt:variant>
      <vt:variant>
        <vt:i4>2687023</vt:i4>
      </vt:variant>
      <vt:variant>
        <vt:i4>6668</vt:i4>
      </vt:variant>
      <vt:variant>
        <vt:i4>0</vt:i4>
      </vt:variant>
      <vt:variant>
        <vt:i4>5</vt:i4>
      </vt:variant>
      <vt:variant>
        <vt:lpwstr>http://www.dau.mil/clc/default.aspx</vt:lpwstr>
      </vt:variant>
      <vt:variant>
        <vt:lpwstr/>
      </vt:variant>
      <vt:variant>
        <vt:i4>3866751</vt:i4>
      </vt:variant>
      <vt:variant>
        <vt:i4>6665</vt:i4>
      </vt:variant>
      <vt:variant>
        <vt:i4>0</vt:i4>
      </vt:variant>
      <vt:variant>
        <vt:i4>5</vt:i4>
      </vt:variant>
      <vt:variant>
        <vt:lpwstr>http://dsp.dla.mil/</vt:lpwstr>
      </vt:variant>
      <vt:variant>
        <vt:lpwstr/>
      </vt:variant>
      <vt:variant>
        <vt:i4>2818162</vt:i4>
      </vt:variant>
      <vt:variant>
        <vt:i4>6662</vt:i4>
      </vt:variant>
      <vt:variant>
        <vt:i4>0</vt:i4>
      </vt:variant>
      <vt:variant>
        <vt:i4>5</vt:i4>
      </vt:variant>
      <vt:variant>
        <vt:lpwstr>http://www.ccr.gov/</vt:lpwstr>
      </vt:variant>
      <vt:variant>
        <vt:lpwstr/>
      </vt:variant>
      <vt:variant>
        <vt:i4>6750312</vt:i4>
      </vt:variant>
      <vt:variant>
        <vt:i4>6659</vt:i4>
      </vt:variant>
      <vt:variant>
        <vt:i4>0</vt:i4>
      </vt:variant>
      <vt:variant>
        <vt:i4>5</vt:i4>
      </vt:variant>
      <vt:variant>
        <vt:lpwstr>http://www.abilityone.gov/procurement_list/services_commodity.html</vt:lpwstr>
      </vt:variant>
      <vt:variant>
        <vt:lpwstr/>
      </vt:variant>
      <vt:variant>
        <vt:i4>5636151</vt:i4>
      </vt:variant>
      <vt:variant>
        <vt:i4>6656</vt:i4>
      </vt:variant>
      <vt:variant>
        <vt:i4>0</vt:i4>
      </vt:variant>
      <vt:variant>
        <vt:i4>5</vt:i4>
      </vt:variant>
      <vt:variant>
        <vt:lpwstr>mailto:HQJ71.Reports@dla.mil</vt:lpwstr>
      </vt:variant>
      <vt:variant>
        <vt:lpwstr/>
      </vt:variant>
      <vt:variant>
        <vt:i4>5439497</vt:i4>
      </vt:variant>
      <vt:variant>
        <vt:i4>6653</vt:i4>
      </vt:variant>
      <vt:variant>
        <vt:i4>0</vt:i4>
      </vt:variant>
      <vt:variant>
        <vt:i4>5</vt:i4>
      </vt:variant>
      <vt:variant>
        <vt:lpwstr>http://www.cpars.csd.disa.mil/fapiismain.htm</vt:lpwstr>
      </vt:variant>
      <vt:variant>
        <vt:lpwstr/>
      </vt:variant>
      <vt:variant>
        <vt:i4>3866671</vt:i4>
      </vt:variant>
      <vt:variant>
        <vt:i4>6650</vt:i4>
      </vt:variant>
      <vt:variant>
        <vt:i4>0</vt:i4>
      </vt:variant>
      <vt:variant>
        <vt:i4>5</vt:i4>
      </vt:variant>
      <vt:variant>
        <vt:lpwstr>http://dau.mil/</vt:lpwstr>
      </vt:variant>
      <vt:variant>
        <vt:lpwstr/>
      </vt:variant>
      <vt:variant>
        <vt:i4>6881290</vt:i4>
      </vt:variant>
      <vt:variant>
        <vt:i4>6647</vt:i4>
      </vt:variant>
      <vt:variant>
        <vt:i4>0</vt:i4>
      </vt:variant>
      <vt:variant>
        <vt:i4>5</vt:i4>
      </vt:variant>
      <vt:variant>
        <vt:lpwstr>http://www.acq.osd.mil/dpap/cpic/cp/docs/USA001390-12_DoD_COR_Handbook_Signed_w_Active_Links.pdf</vt:lpwstr>
      </vt:variant>
      <vt:variant>
        <vt:lpwstr/>
      </vt:variant>
      <vt:variant>
        <vt:i4>4653073</vt:i4>
      </vt:variant>
      <vt:variant>
        <vt:i4>6644</vt:i4>
      </vt:variant>
      <vt:variant>
        <vt:i4>0</vt:i4>
      </vt:variant>
      <vt:variant>
        <vt:i4>5</vt:i4>
      </vt:variant>
      <vt:variant>
        <vt:lpwstr>http://www.acq.osd.mil/dpap/ccap/cc/ corhb/index.html</vt:lpwstr>
      </vt:variant>
      <vt:variant>
        <vt:lpwstr/>
      </vt:variant>
      <vt:variant>
        <vt:i4>2490464</vt:i4>
      </vt:variant>
      <vt:variant>
        <vt:i4>6641</vt:i4>
      </vt:variant>
      <vt:variant>
        <vt:i4>0</vt:i4>
      </vt:variant>
      <vt:variant>
        <vt:i4>5</vt:i4>
      </vt:variant>
      <vt:variant>
        <vt:lpwstr>http://www.acq.osd.mil/dpap/pdi/eb/cor.html</vt:lpwstr>
      </vt:variant>
      <vt:variant>
        <vt:lpwstr/>
      </vt:variant>
      <vt:variant>
        <vt:i4>6881318</vt:i4>
      </vt:variant>
      <vt:variant>
        <vt:i4>6638</vt:i4>
      </vt:variant>
      <vt:variant>
        <vt:i4>0</vt:i4>
      </vt:variant>
      <vt:variant>
        <vt:i4>5</vt:i4>
      </vt:variant>
      <vt:variant>
        <vt:lpwstr>http://www.hr.dla.mil/</vt:lpwstr>
      </vt:variant>
      <vt:variant>
        <vt:lpwstr/>
      </vt:variant>
      <vt:variant>
        <vt:i4>786505</vt:i4>
      </vt:variant>
      <vt:variant>
        <vt:i4>6635</vt:i4>
      </vt:variant>
      <vt:variant>
        <vt:i4>0</vt:i4>
      </vt:variant>
      <vt:variant>
        <vt:i4>5</vt:i4>
      </vt:variant>
      <vt:variant>
        <vt:lpwstr>http://icatalog.dau.mil/appg.aspx</vt:lpwstr>
      </vt:variant>
      <vt:variant>
        <vt:lpwstr/>
      </vt:variant>
      <vt:variant>
        <vt:i4>3866742</vt:i4>
      </vt:variant>
      <vt:variant>
        <vt:i4>6632</vt:i4>
      </vt:variant>
      <vt:variant>
        <vt:i4>0</vt:i4>
      </vt:variant>
      <vt:variant>
        <vt:i4>5</vt:i4>
      </vt:variant>
      <vt:variant>
        <vt:lpwstr>http://www.dau.mil/</vt:lpwstr>
      </vt:variant>
      <vt:variant>
        <vt:lpwstr/>
      </vt:variant>
      <vt:variant>
        <vt:i4>6684722</vt:i4>
      </vt:variant>
      <vt:variant>
        <vt:i4>6629</vt:i4>
      </vt:variant>
      <vt:variant>
        <vt:i4>0</vt:i4>
      </vt:variant>
      <vt:variant>
        <vt:i4>5</vt:i4>
      </vt:variant>
      <vt:variant>
        <vt:lpwstr>http://www.hr.dla.mil/resources/index.html</vt:lpwstr>
      </vt:variant>
      <vt:variant>
        <vt:lpwstr/>
      </vt:variant>
      <vt:variant>
        <vt:i4>2031628</vt:i4>
      </vt:variant>
      <vt:variant>
        <vt:i4>6626</vt:i4>
      </vt:variant>
      <vt:variant>
        <vt:i4>0</vt:i4>
      </vt:variant>
      <vt:variant>
        <vt:i4>5</vt:i4>
      </vt:variant>
      <vt:variant>
        <vt:lpwstr>http://www.dau.mil/learning/appg.aspx</vt:lpwstr>
      </vt:variant>
      <vt:variant>
        <vt:lpwstr/>
      </vt:variant>
      <vt:variant>
        <vt:i4>3604606</vt:i4>
      </vt:variant>
      <vt:variant>
        <vt:i4>6623</vt:i4>
      </vt:variant>
      <vt:variant>
        <vt:i4>0</vt:i4>
      </vt:variant>
      <vt:variant>
        <vt:i4>5</vt:i4>
      </vt:variant>
      <vt:variant>
        <vt:lpwstr>https://learn.dau.mil/html/clc/Clc1.jsp?cl</vt:lpwstr>
      </vt:variant>
      <vt:variant>
        <vt:lpwstr/>
      </vt:variant>
      <vt:variant>
        <vt:i4>5242960</vt:i4>
      </vt:variant>
      <vt:variant>
        <vt:i4>6620</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6617</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6614</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3342414</vt:i4>
      </vt:variant>
      <vt:variant>
        <vt:i4>6611</vt:i4>
      </vt:variant>
      <vt:variant>
        <vt:i4>0</vt:i4>
      </vt:variant>
      <vt:variant>
        <vt:i4>5</vt:i4>
      </vt:variant>
      <vt:variant>
        <vt:lpwstr/>
      </vt:variant>
      <vt:variant>
        <vt:lpwstr>_PGI_SUBPART_90.19</vt:lpwstr>
      </vt:variant>
      <vt:variant>
        <vt:i4>7077977</vt:i4>
      </vt:variant>
      <vt:variant>
        <vt:i4>6608</vt:i4>
      </vt:variant>
      <vt:variant>
        <vt:i4>0</vt:i4>
      </vt:variant>
      <vt:variant>
        <vt:i4>5</vt:i4>
      </vt:variant>
      <vt:variant>
        <vt:lpwstr/>
      </vt:variant>
      <vt:variant>
        <vt:lpwstr>_PGI_49.403_</vt:lpwstr>
      </vt:variant>
      <vt:variant>
        <vt:i4>4259936</vt:i4>
      </vt:variant>
      <vt:variant>
        <vt:i4>6605</vt:i4>
      </vt:variant>
      <vt:variant>
        <vt:i4>0</vt:i4>
      </vt:variant>
      <vt:variant>
        <vt:i4>5</vt:i4>
      </vt:variant>
      <vt:variant>
        <vt:lpwstr/>
      </vt:variant>
      <vt:variant>
        <vt:lpwstr>_PGI_49.402-8_</vt:lpwstr>
      </vt:variant>
      <vt:variant>
        <vt:i4>3014759</vt:i4>
      </vt:variant>
      <vt:variant>
        <vt:i4>6602</vt:i4>
      </vt:variant>
      <vt:variant>
        <vt:i4>0</vt:i4>
      </vt:variant>
      <vt:variant>
        <vt:i4>5</vt:i4>
      </vt:variant>
      <vt:variant>
        <vt:lpwstr/>
      </vt:variant>
      <vt:variant>
        <vt:lpwstr>_PGI_47.305-10_</vt:lpwstr>
      </vt:variant>
      <vt:variant>
        <vt:i4>4259950</vt:i4>
      </vt:variant>
      <vt:variant>
        <vt:i4>6599</vt:i4>
      </vt:variant>
      <vt:variant>
        <vt:i4>0</vt:i4>
      </vt:variant>
      <vt:variant>
        <vt:i4>5</vt:i4>
      </vt:variant>
      <vt:variant>
        <vt:lpwstr/>
      </vt:variant>
      <vt:variant>
        <vt:lpwstr>_PGI_47.305-8_</vt:lpwstr>
      </vt:variant>
      <vt:variant>
        <vt:i4>3145807</vt:i4>
      </vt:variant>
      <vt:variant>
        <vt:i4>6596</vt:i4>
      </vt:variant>
      <vt:variant>
        <vt:i4>0</vt:i4>
      </vt:variant>
      <vt:variant>
        <vt:i4>5</vt:i4>
      </vt:variant>
      <vt:variant>
        <vt:lpwstr/>
      </vt:variant>
      <vt:variant>
        <vt:lpwstr>_PGI_SUBPART_39.90</vt:lpwstr>
      </vt:variant>
      <vt:variant>
        <vt:i4>720939</vt:i4>
      </vt:variant>
      <vt:variant>
        <vt:i4>6593</vt:i4>
      </vt:variant>
      <vt:variant>
        <vt:i4>0</vt:i4>
      </vt:variant>
      <vt:variant>
        <vt:i4>5</vt:i4>
      </vt:variant>
      <vt:variant>
        <vt:lpwstr/>
      </vt:variant>
      <vt:variant>
        <vt:lpwstr>PGI32_9</vt:lpwstr>
      </vt:variant>
      <vt:variant>
        <vt:i4>6946905</vt:i4>
      </vt:variant>
      <vt:variant>
        <vt:i4>6590</vt:i4>
      </vt:variant>
      <vt:variant>
        <vt:i4>0</vt:i4>
      </vt:variant>
      <vt:variant>
        <vt:i4>5</vt:i4>
      </vt:variant>
      <vt:variant>
        <vt:lpwstr/>
      </vt:variant>
      <vt:variant>
        <vt:lpwstr>_PGI_28.305_</vt:lpwstr>
      </vt:variant>
      <vt:variant>
        <vt:i4>3276827</vt:i4>
      </vt:variant>
      <vt:variant>
        <vt:i4>6587</vt:i4>
      </vt:variant>
      <vt:variant>
        <vt:i4>0</vt:i4>
      </vt:variant>
      <vt:variant>
        <vt:i4>5</vt:i4>
      </vt:variant>
      <vt:variant>
        <vt:lpwstr/>
      </vt:variant>
      <vt:variant>
        <vt:lpwstr>PGI25_78</vt:lpwstr>
      </vt:variant>
      <vt:variant>
        <vt:i4>3342456</vt:i4>
      </vt:variant>
      <vt:variant>
        <vt:i4>6584</vt:i4>
      </vt:variant>
      <vt:variant>
        <vt:i4>0</vt:i4>
      </vt:variant>
      <vt:variant>
        <vt:i4>5</vt:i4>
      </vt:variant>
      <vt:variant>
        <vt:lpwstr/>
      </vt:variant>
      <vt:variant>
        <vt:lpwstr>_PGI_25.7403-1_</vt:lpwstr>
      </vt:variant>
      <vt:variant>
        <vt:i4>6619208</vt:i4>
      </vt:variant>
      <vt:variant>
        <vt:i4>6581</vt:i4>
      </vt:variant>
      <vt:variant>
        <vt:i4>0</vt:i4>
      </vt:variant>
      <vt:variant>
        <vt:i4>5</vt:i4>
      </vt:variant>
      <vt:variant>
        <vt:lpwstr/>
      </vt:variant>
      <vt:variant>
        <vt:lpwstr>_PGI_25.7402-90_</vt:lpwstr>
      </vt:variant>
      <vt:variant>
        <vt:i4>3604600</vt:i4>
      </vt:variant>
      <vt:variant>
        <vt:i4>6578</vt:i4>
      </vt:variant>
      <vt:variant>
        <vt:i4>0</vt:i4>
      </vt:variant>
      <vt:variant>
        <vt:i4>5</vt:i4>
      </vt:variant>
      <vt:variant>
        <vt:lpwstr/>
      </vt:variant>
      <vt:variant>
        <vt:lpwstr>_PGI_25.7402-4_</vt:lpwstr>
      </vt:variant>
      <vt:variant>
        <vt:i4>196693</vt:i4>
      </vt:variant>
      <vt:variant>
        <vt:i4>6575</vt:i4>
      </vt:variant>
      <vt:variant>
        <vt:i4>0</vt:i4>
      </vt:variant>
      <vt:variant>
        <vt:i4>5</vt:i4>
      </vt:variant>
      <vt:variant>
        <vt:lpwstr/>
      </vt:variant>
      <vt:variant>
        <vt:lpwstr>_PGI_25.7402_</vt:lpwstr>
      </vt:variant>
      <vt:variant>
        <vt:i4>2359393</vt:i4>
      </vt:variant>
      <vt:variant>
        <vt:i4>6572</vt:i4>
      </vt:variant>
      <vt:variant>
        <vt:i4>0</vt:i4>
      </vt:variant>
      <vt:variant>
        <vt:i4>5</vt:i4>
      </vt:variant>
      <vt:variant>
        <vt:lpwstr/>
      </vt:variant>
      <vt:variant>
        <vt:lpwstr>_PGI_25.7003-2(91)_</vt:lpwstr>
      </vt:variant>
      <vt:variant>
        <vt:i4>3473528</vt:i4>
      </vt:variant>
      <vt:variant>
        <vt:i4>6569</vt:i4>
      </vt:variant>
      <vt:variant>
        <vt:i4>0</vt:i4>
      </vt:variant>
      <vt:variant>
        <vt:i4>5</vt:i4>
      </vt:variant>
      <vt:variant>
        <vt:lpwstr/>
      </vt:variant>
      <vt:variant>
        <vt:lpwstr>_PGI_25.7002-2_</vt:lpwstr>
      </vt:variant>
      <vt:variant>
        <vt:i4>3735671</vt:i4>
      </vt:variant>
      <vt:variant>
        <vt:i4>6566</vt:i4>
      </vt:variant>
      <vt:variant>
        <vt:i4>0</vt:i4>
      </vt:variant>
      <vt:variant>
        <vt:i4>5</vt:i4>
      </vt:variant>
      <vt:variant>
        <vt:lpwstr/>
      </vt:variant>
      <vt:variant>
        <vt:lpwstr>_PGI_25.802-71(90)_</vt:lpwstr>
      </vt:variant>
      <vt:variant>
        <vt:i4>3211390</vt:i4>
      </vt:variant>
      <vt:variant>
        <vt:i4>6563</vt:i4>
      </vt:variant>
      <vt:variant>
        <vt:i4>0</vt:i4>
      </vt:variant>
      <vt:variant>
        <vt:i4>5</vt:i4>
      </vt:variant>
      <vt:variant>
        <vt:lpwstr/>
      </vt:variant>
      <vt:variant>
        <vt:lpwstr>PGI19_1405_90</vt:lpwstr>
      </vt:variant>
      <vt:variant>
        <vt:i4>7667789</vt:i4>
      </vt:variant>
      <vt:variant>
        <vt:i4>6560</vt:i4>
      </vt:variant>
      <vt:variant>
        <vt:i4>0</vt:i4>
      </vt:variant>
      <vt:variant>
        <vt:i4>5</vt:i4>
      </vt:variant>
      <vt:variant>
        <vt:lpwstr/>
      </vt:variant>
      <vt:variant>
        <vt:lpwstr>_PGI__[CH30]17.9605</vt:lpwstr>
      </vt:variant>
      <vt:variant>
        <vt:i4>7602244</vt:i4>
      </vt:variant>
      <vt:variant>
        <vt:i4>6557</vt:i4>
      </vt:variant>
      <vt:variant>
        <vt:i4>0</vt:i4>
      </vt:variant>
      <vt:variant>
        <vt:i4>5</vt:i4>
      </vt:variant>
      <vt:variant>
        <vt:lpwstr/>
      </vt:variant>
      <vt:variant>
        <vt:lpwstr>_PGI__[CH29]17.9602</vt:lpwstr>
      </vt:variant>
      <vt:variant>
        <vt:i4>786519</vt:i4>
      </vt:variant>
      <vt:variant>
        <vt:i4>6554</vt:i4>
      </vt:variant>
      <vt:variant>
        <vt:i4>0</vt:i4>
      </vt:variant>
      <vt:variant>
        <vt:i4>5</vt:i4>
      </vt:variant>
      <vt:variant>
        <vt:lpwstr/>
      </vt:variant>
      <vt:variant>
        <vt:lpwstr>_PGI_17.9504_[CH28]</vt:lpwstr>
      </vt:variant>
      <vt:variant>
        <vt:i4>327791</vt:i4>
      </vt:variant>
      <vt:variant>
        <vt:i4>6551</vt:i4>
      </vt:variant>
      <vt:variant>
        <vt:i4>0</vt:i4>
      </vt:variant>
      <vt:variant>
        <vt:i4>5</vt:i4>
      </vt:variant>
      <vt:variant>
        <vt:lpwstr/>
      </vt:variant>
      <vt:variant>
        <vt:lpwstr>_PGI_17.9503_[CH27](e)</vt:lpwstr>
      </vt:variant>
      <vt:variant>
        <vt:i4>262231</vt:i4>
      </vt:variant>
      <vt:variant>
        <vt:i4>6548</vt:i4>
      </vt:variant>
      <vt:variant>
        <vt:i4>0</vt:i4>
      </vt:variant>
      <vt:variant>
        <vt:i4>5</vt:i4>
      </vt:variant>
      <vt:variant>
        <vt:lpwstr/>
      </vt:variant>
      <vt:variant>
        <vt:lpwstr>_PGI_17.9502_[CH26]</vt:lpwstr>
      </vt:variant>
      <vt:variant>
        <vt:i4>3604545</vt:i4>
      </vt:variant>
      <vt:variant>
        <vt:i4>6545</vt:i4>
      </vt:variant>
      <vt:variant>
        <vt:i4>0</vt:i4>
      </vt:variant>
      <vt:variant>
        <vt:i4>5</vt:i4>
      </vt:variant>
      <vt:variant>
        <vt:lpwstr/>
      </vt:variant>
      <vt:variant>
        <vt:lpwstr>_PGI_SUBPART_17.95</vt:lpwstr>
      </vt:variant>
      <vt:variant>
        <vt:i4>720935</vt:i4>
      </vt:variant>
      <vt:variant>
        <vt:i4>6542</vt:i4>
      </vt:variant>
      <vt:variant>
        <vt:i4>0</vt:i4>
      </vt:variant>
      <vt:variant>
        <vt:i4>5</vt:i4>
      </vt:variant>
      <vt:variant>
        <vt:lpwstr/>
      </vt:variant>
      <vt:variant>
        <vt:lpwstr>PGI17_9301</vt:lpwstr>
      </vt:variant>
      <vt:variant>
        <vt:i4>655399</vt:i4>
      </vt:variant>
      <vt:variant>
        <vt:i4>6539</vt:i4>
      </vt:variant>
      <vt:variant>
        <vt:i4>0</vt:i4>
      </vt:variant>
      <vt:variant>
        <vt:i4>5</vt:i4>
      </vt:variant>
      <vt:variant>
        <vt:lpwstr/>
      </vt:variant>
      <vt:variant>
        <vt:lpwstr>PGI17_9300</vt:lpwstr>
      </vt:variant>
      <vt:variant>
        <vt:i4>3473530</vt:i4>
      </vt:variant>
      <vt:variant>
        <vt:i4>6536</vt:i4>
      </vt:variant>
      <vt:variant>
        <vt:i4>0</vt:i4>
      </vt:variant>
      <vt:variant>
        <vt:i4>5</vt:i4>
      </vt:variant>
      <vt:variant>
        <vt:lpwstr/>
      </vt:variant>
      <vt:variant>
        <vt:lpwstr>_PGI_17.7404-3_</vt:lpwstr>
      </vt:variant>
      <vt:variant>
        <vt:i4>131159</vt:i4>
      </vt:variant>
      <vt:variant>
        <vt:i4>6533</vt:i4>
      </vt:variant>
      <vt:variant>
        <vt:i4>0</vt:i4>
      </vt:variant>
      <vt:variant>
        <vt:i4>5</vt:i4>
      </vt:variant>
      <vt:variant>
        <vt:lpwstr/>
      </vt:variant>
      <vt:variant>
        <vt:lpwstr>_PGI_17.7400_</vt:lpwstr>
      </vt:variant>
      <vt:variant>
        <vt:i4>6881360</vt:i4>
      </vt:variant>
      <vt:variant>
        <vt:i4>6530</vt:i4>
      </vt:variant>
      <vt:variant>
        <vt:i4>0</vt:i4>
      </vt:variant>
      <vt:variant>
        <vt:i4>5</vt:i4>
      </vt:variant>
      <vt:variant>
        <vt:lpwstr/>
      </vt:variant>
      <vt:variant>
        <vt:lpwstr>_PGI_16.504_</vt:lpwstr>
      </vt:variant>
      <vt:variant>
        <vt:i4>6291536</vt:i4>
      </vt:variant>
      <vt:variant>
        <vt:i4>6527</vt:i4>
      </vt:variant>
      <vt:variant>
        <vt:i4>0</vt:i4>
      </vt:variant>
      <vt:variant>
        <vt:i4>5</vt:i4>
      </vt:variant>
      <vt:variant>
        <vt:lpwstr/>
      </vt:variant>
      <vt:variant>
        <vt:lpwstr>_PGI_16.190_</vt:lpwstr>
      </vt:variant>
      <vt:variant>
        <vt:i4>5636119</vt:i4>
      </vt:variant>
      <vt:variant>
        <vt:i4>6524</vt:i4>
      </vt:variant>
      <vt:variant>
        <vt:i4>0</vt:i4>
      </vt:variant>
      <vt:variant>
        <vt:i4>5</vt:i4>
      </vt:variant>
      <vt:variant>
        <vt:lpwstr/>
      </vt:variant>
      <vt:variant>
        <vt:lpwstr>PGI15_604_90</vt:lpwstr>
      </vt:variant>
      <vt:variant>
        <vt:i4>4653110</vt:i4>
      </vt:variant>
      <vt:variant>
        <vt:i4>6521</vt:i4>
      </vt:variant>
      <vt:variant>
        <vt:i4>0</vt:i4>
      </vt:variant>
      <vt:variant>
        <vt:i4>5</vt:i4>
      </vt:variant>
      <vt:variant>
        <vt:lpwstr/>
      </vt:variant>
      <vt:variant>
        <vt:lpwstr>_PGI__15.408-90(c)</vt:lpwstr>
      </vt:variant>
      <vt:variant>
        <vt:i4>4456547</vt:i4>
      </vt:variant>
      <vt:variant>
        <vt:i4>6518</vt:i4>
      </vt:variant>
      <vt:variant>
        <vt:i4>0</vt:i4>
      </vt:variant>
      <vt:variant>
        <vt:i4>5</vt:i4>
      </vt:variant>
      <vt:variant>
        <vt:lpwstr/>
      </vt:variant>
      <vt:variant>
        <vt:lpwstr>_PGI_15.406-3_</vt:lpwstr>
      </vt:variant>
      <vt:variant>
        <vt:i4>4456545</vt:i4>
      </vt:variant>
      <vt:variant>
        <vt:i4>6515</vt:i4>
      </vt:variant>
      <vt:variant>
        <vt:i4>0</vt:i4>
      </vt:variant>
      <vt:variant>
        <vt:i4>5</vt:i4>
      </vt:variant>
      <vt:variant>
        <vt:lpwstr/>
      </vt:variant>
      <vt:variant>
        <vt:lpwstr>_PGI_15.406-1_</vt:lpwstr>
      </vt:variant>
      <vt:variant>
        <vt:i4>655385</vt:i4>
      </vt:variant>
      <vt:variant>
        <vt:i4>6512</vt:i4>
      </vt:variant>
      <vt:variant>
        <vt:i4>0</vt:i4>
      </vt:variant>
      <vt:variant>
        <vt:i4>5</vt:i4>
      </vt:variant>
      <vt:variant>
        <vt:lpwstr/>
      </vt:variant>
      <vt:variant>
        <vt:lpwstr>_PGI_15.404-1(c)(91)_</vt:lpwstr>
      </vt:variant>
      <vt:variant>
        <vt:i4>2687085</vt:i4>
      </vt:variant>
      <vt:variant>
        <vt:i4>6509</vt:i4>
      </vt:variant>
      <vt:variant>
        <vt:i4>0</vt:i4>
      </vt:variant>
      <vt:variant>
        <vt:i4>5</vt:i4>
      </vt:variant>
      <vt:variant>
        <vt:lpwstr/>
      </vt:variant>
      <vt:variant>
        <vt:lpwstr>_PGI_15.402-92_</vt:lpwstr>
      </vt:variant>
      <vt:variant>
        <vt:i4>2752602</vt:i4>
      </vt:variant>
      <vt:variant>
        <vt:i4>6506</vt:i4>
      </vt:variant>
      <vt:variant>
        <vt:i4>0</vt:i4>
      </vt:variant>
      <vt:variant>
        <vt:i4>5</vt:i4>
      </vt:variant>
      <vt:variant>
        <vt:lpwstr/>
      </vt:variant>
      <vt:variant>
        <vt:lpwstr>_PGI__[F19]15.402-91</vt:lpwstr>
      </vt:variant>
      <vt:variant>
        <vt:i4>2818157</vt:i4>
      </vt:variant>
      <vt:variant>
        <vt:i4>6503</vt:i4>
      </vt:variant>
      <vt:variant>
        <vt:i4>0</vt:i4>
      </vt:variant>
      <vt:variant>
        <vt:i4>5</vt:i4>
      </vt:variant>
      <vt:variant>
        <vt:lpwstr/>
      </vt:variant>
      <vt:variant>
        <vt:lpwstr>_PGI_15.402-90_</vt:lpwstr>
      </vt:variant>
      <vt:variant>
        <vt:i4>2818156</vt:i4>
      </vt:variant>
      <vt:variant>
        <vt:i4>6500</vt:i4>
      </vt:variant>
      <vt:variant>
        <vt:i4>0</vt:i4>
      </vt:variant>
      <vt:variant>
        <vt:i4>5</vt:i4>
      </vt:variant>
      <vt:variant>
        <vt:lpwstr/>
      </vt:variant>
      <vt:variant>
        <vt:lpwstr>_PGI_15.304-90_</vt:lpwstr>
      </vt:variant>
      <vt:variant>
        <vt:i4>6881362</vt:i4>
      </vt:variant>
      <vt:variant>
        <vt:i4>6497</vt:i4>
      </vt:variant>
      <vt:variant>
        <vt:i4>0</vt:i4>
      </vt:variant>
      <vt:variant>
        <vt:i4>5</vt:i4>
      </vt:variant>
      <vt:variant>
        <vt:lpwstr/>
      </vt:variant>
      <vt:variant>
        <vt:lpwstr>_PGI_13.402_</vt:lpwstr>
      </vt:variant>
      <vt:variant>
        <vt:i4>1703938</vt:i4>
      </vt:variant>
      <vt:variant>
        <vt:i4>6494</vt:i4>
      </vt:variant>
      <vt:variant>
        <vt:i4>0</vt:i4>
      </vt:variant>
      <vt:variant>
        <vt:i4>5</vt:i4>
      </vt:variant>
      <vt:variant>
        <vt:lpwstr/>
      </vt:variant>
      <vt:variant>
        <vt:lpwstr>_PGI_13.106-3(b)_</vt:lpwstr>
      </vt:variant>
      <vt:variant>
        <vt:i4>6881362</vt:i4>
      </vt:variant>
      <vt:variant>
        <vt:i4>6491</vt:i4>
      </vt:variant>
      <vt:variant>
        <vt:i4>0</vt:i4>
      </vt:variant>
      <vt:variant>
        <vt:i4>5</vt:i4>
      </vt:variant>
      <vt:variant>
        <vt:lpwstr/>
      </vt:variant>
      <vt:variant>
        <vt:lpwstr>_PGI_12.403_</vt:lpwstr>
      </vt:variant>
      <vt:variant>
        <vt:i4>917625</vt:i4>
      </vt:variant>
      <vt:variant>
        <vt:i4>6488</vt:i4>
      </vt:variant>
      <vt:variant>
        <vt:i4>0</vt:i4>
      </vt:variant>
      <vt:variant>
        <vt:i4>5</vt:i4>
      </vt:variant>
      <vt:variant>
        <vt:lpwstr/>
      </vt:variant>
      <vt:variant>
        <vt:lpwstr>_PGI_11.402(a)(90)_[CH14].</vt:lpwstr>
      </vt:variant>
      <vt:variant>
        <vt:i4>5505040</vt:i4>
      </vt:variant>
      <vt:variant>
        <vt:i4>6485</vt:i4>
      </vt:variant>
      <vt:variant>
        <vt:i4>0</vt:i4>
      </vt:variant>
      <vt:variant>
        <vt:i4>5</vt:i4>
      </vt:variant>
      <vt:variant>
        <vt:lpwstr/>
      </vt:variant>
      <vt:variant>
        <vt:lpwstr>PGI11_302_92</vt:lpwstr>
      </vt:variant>
      <vt:variant>
        <vt:i4>7209064</vt:i4>
      </vt:variant>
      <vt:variant>
        <vt:i4>6482</vt:i4>
      </vt:variant>
      <vt:variant>
        <vt:i4>0</vt:i4>
      </vt:variant>
      <vt:variant>
        <vt:i4>5</vt:i4>
      </vt:variant>
      <vt:variant>
        <vt:lpwstr/>
      </vt:variant>
      <vt:variant>
        <vt:lpwstr>_PGI_11.274-2(b)(2)(ii)</vt:lpwstr>
      </vt:variant>
      <vt:variant>
        <vt:i4>5636114</vt:i4>
      </vt:variant>
      <vt:variant>
        <vt:i4>6479</vt:i4>
      </vt:variant>
      <vt:variant>
        <vt:i4>0</vt:i4>
      </vt:variant>
      <vt:variant>
        <vt:i4>5</vt:i4>
      </vt:variant>
      <vt:variant>
        <vt:lpwstr/>
      </vt:variant>
      <vt:variant>
        <vt:lpwstr>PGI10_002_90</vt:lpwstr>
      </vt:variant>
      <vt:variant>
        <vt:i4>1441876</vt:i4>
      </vt:variant>
      <vt:variant>
        <vt:i4>6476</vt:i4>
      </vt:variant>
      <vt:variant>
        <vt:i4>0</vt:i4>
      </vt:variant>
      <vt:variant>
        <vt:i4>5</vt:i4>
      </vt:variant>
      <vt:variant>
        <vt:lpwstr/>
      </vt:variant>
      <vt:variant>
        <vt:lpwstr>_PGI_9.105-2_</vt:lpwstr>
      </vt:variant>
      <vt:variant>
        <vt:i4>6815814</vt:i4>
      </vt:variant>
      <vt:variant>
        <vt:i4>6473</vt:i4>
      </vt:variant>
      <vt:variant>
        <vt:i4>0</vt:i4>
      </vt:variant>
      <vt:variant>
        <vt:i4>5</vt:i4>
      </vt:variant>
      <vt:variant>
        <vt:lpwstr/>
      </vt:variant>
      <vt:variant>
        <vt:lpwstr>PGI8_73</vt:lpwstr>
      </vt:variant>
      <vt:variant>
        <vt:i4>1507412</vt:i4>
      </vt:variant>
      <vt:variant>
        <vt:i4>6470</vt:i4>
      </vt:variant>
      <vt:variant>
        <vt:i4>0</vt:i4>
      </vt:variant>
      <vt:variant>
        <vt:i4>5</vt:i4>
      </vt:variant>
      <vt:variant>
        <vt:lpwstr/>
      </vt:variant>
      <vt:variant>
        <vt:lpwstr>_PGI_8.406-4_</vt:lpwstr>
      </vt:variant>
      <vt:variant>
        <vt:i4>5046373</vt:i4>
      </vt:variant>
      <vt:variant>
        <vt:i4>6467</vt:i4>
      </vt:variant>
      <vt:variant>
        <vt:i4>0</vt:i4>
      </vt:variant>
      <vt:variant>
        <vt:i4>5</vt:i4>
      </vt:variant>
      <vt:variant>
        <vt:lpwstr/>
      </vt:variant>
      <vt:variant>
        <vt:lpwstr>_PGI_7.104-91_</vt:lpwstr>
      </vt:variant>
      <vt:variant>
        <vt:i4>5046372</vt:i4>
      </vt:variant>
      <vt:variant>
        <vt:i4>6464</vt:i4>
      </vt:variant>
      <vt:variant>
        <vt:i4>0</vt:i4>
      </vt:variant>
      <vt:variant>
        <vt:i4>5</vt:i4>
      </vt:variant>
      <vt:variant>
        <vt:lpwstr/>
      </vt:variant>
      <vt:variant>
        <vt:lpwstr>_PGI_7.104-90_</vt:lpwstr>
      </vt:variant>
      <vt:variant>
        <vt:i4>2687097</vt:i4>
      </vt:variant>
      <vt:variant>
        <vt:i4>6461</vt:i4>
      </vt:variant>
      <vt:variant>
        <vt:i4>0</vt:i4>
      </vt:variant>
      <vt:variant>
        <vt:i4>5</vt:i4>
      </vt:variant>
      <vt:variant>
        <vt:lpwstr/>
      </vt:variant>
      <vt:variant>
        <vt:lpwstr>_PGI_6.503_</vt:lpwstr>
      </vt:variant>
      <vt:variant>
        <vt:i4>2621561</vt:i4>
      </vt:variant>
      <vt:variant>
        <vt:i4>6458</vt:i4>
      </vt:variant>
      <vt:variant>
        <vt:i4>0</vt:i4>
      </vt:variant>
      <vt:variant>
        <vt:i4>5</vt:i4>
      </vt:variant>
      <vt:variant>
        <vt:lpwstr/>
      </vt:variant>
      <vt:variant>
        <vt:lpwstr>_PGI_6.502_</vt:lpwstr>
      </vt:variant>
      <vt:variant>
        <vt:i4>2687097</vt:i4>
      </vt:variant>
      <vt:variant>
        <vt:i4>6455</vt:i4>
      </vt:variant>
      <vt:variant>
        <vt:i4>0</vt:i4>
      </vt:variant>
      <vt:variant>
        <vt:i4>5</vt:i4>
      </vt:variant>
      <vt:variant>
        <vt:lpwstr/>
      </vt:variant>
      <vt:variant>
        <vt:lpwstr>_PGI_6.305_</vt:lpwstr>
      </vt:variant>
      <vt:variant>
        <vt:i4>1900628</vt:i4>
      </vt:variant>
      <vt:variant>
        <vt:i4>6452</vt:i4>
      </vt:variant>
      <vt:variant>
        <vt:i4>0</vt:i4>
      </vt:variant>
      <vt:variant>
        <vt:i4>5</vt:i4>
      </vt:variant>
      <vt:variant>
        <vt:lpwstr/>
      </vt:variant>
      <vt:variant>
        <vt:lpwstr>_PGI_6.303-2_</vt:lpwstr>
      </vt:variant>
      <vt:variant>
        <vt:i4>1441799</vt:i4>
      </vt:variant>
      <vt:variant>
        <vt:i4>6449</vt:i4>
      </vt:variant>
      <vt:variant>
        <vt:i4>0</vt:i4>
      </vt:variant>
      <vt:variant>
        <vt:i4>5</vt:i4>
      </vt:variant>
      <vt:variant>
        <vt:lpwstr/>
      </vt:variant>
      <vt:variant>
        <vt:lpwstr>_PGI_4.7104-1(b)(90)</vt:lpwstr>
      </vt:variant>
      <vt:variant>
        <vt:i4>7667789</vt:i4>
      </vt:variant>
      <vt:variant>
        <vt:i4>6446</vt:i4>
      </vt:variant>
      <vt:variant>
        <vt:i4>0</vt:i4>
      </vt:variant>
      <vt:variant>
        <vt:i4>5</vt:i4>
      </vt:variant>
      <vt:variant>
        <vt:lpwstr/>
      </vt:variant>
      <vt:variant>
        <vt:lpwstr>_PGI_4.7004_</vt:lpwstr>
      </vt:variant>
      <vt:variant>
        <vt:i4>6684742</vt:i4>
      </vt:variant>
      <vt:variant>
        <vt:i4>6443</vt:i4>
      </vt:variant>
      <vt:variant>
        <vt:i4>0</vt:i4>
      </vt:variant>
      <vt:variant>
        <vt:i4>5</vt:i4>
      </vt:variant>
      <vt:variant>
        <vt:lpwstr/>
      </vt:variant>
      <vt:variant>
        <vt:lpwstr>PGI3_2</vt:lpwstr>
      </vt:variant>
      <vt:variant>
        <vt:i4>6750240</vt:i4>
      </vt:variant>
      <vt:variant>
        <vt:i4>6440</vt:i4>
      </vt:variant>
      <vt:variant>
        <vt:i4>0</vt:i4>
      </vt:variant>
      <vt:variant>
        <vt:i4>5</vt:i4>
      </vt:variant>
      <vt:variant>
        <vt:lpwstr/>
      </vt:variant>
      <vt:variant>
        <vt:lpwstr>PGI1_690_7</vt:lpwstr>
      </vt:variant>
      <vt:variant>
        <vt:i4>6357024</vt:i4>
      </vt:variant>
      <vt:variant>
        <vt:i4>6437</vt:i4>
      </vt:variant>
      <vt:variant>
        <vt:i4>0</vt:i4>
      </vt:variant>
      <vt:variant>
        <vt:i4>5</vt:i4>
      </vt:variant>
      <vt:variant>
        <vt:lpwstr/>
      </vt:variant>
      <vt:variant>
        <vt:lpwstr>PGI1_690_1</vt:lpwstr>
      </vt:variant>
      <vt:variant>
        <vt:i4>1441885</vt:i4>
      </vt:variant>
      <vt:variant>
        <vt:i4>6434</vt:i4>
      </vt:variant>
      <vt:variant>
        <vt:i4>0</vt:i4>
      </vt:variant>
      <vt:variant>
        <vt:i4>5</vt:i4>
      </vt:variant>
      <vt:variant>
        <vt:lpwstr/>
      </vt:variant>
      <vt:variant>
        <vt:lpwstr>_PGI_1.690-8_</vt:lpwstr>
      </vt:variant>
      <vt:variant>
        <vt:i4>1638493</vt:i4>
      </vt:variant>
      <vt:variant>
        <vt:i4>6431</vt:i4>
      </vt:variant>
      <vt:variant>
        <vt:i4>0</vt:i4>
      </vt:variant>
      <vt:variant>
        <vt:i4>5</vt:i4>
      </vt:variant>
      <vt:variant>
        <vt:lpwstr/>
      </vt:variant>
      <vt:variant>
        <vt:lpwstr>_PGI_1.690-7_</vt:lpwstr>
      </vt:variant>
      <vt:variant>
        <vt:i4>6553632</vt:i4>
      </vt:variant>
      <vt:variant>
        <vt:i4>6428</vt:i4>
      </vt:variant>
      <vt:variant>
        <vt:i4>0</vt:i4>
      </vt:variant>
      <vt:variant>
        <vt:i4>5</vt:i4>
      </vt:variant>
      <vt:variant>
        <vt:lpwstr/>
      </vt:variant>
      <vt:variant>
        <vt:lpwstr>PGI1_690_4</vt:lpwstr>
      </vt:variant>
      <vt:variant>
        <vt:i4>5963894</vt:i4>
      </vt:variant>
      <vt:variant>
        <vt:i4>6425</vt:i4>
      </vt:variant>
      <vt:variant>
        <vt:i4>0</vt:i4>
      </vt:variant>
      <vt:variant>
        <vt:i4>5</vt:i4>
      </vt:variant>
      <vt:variant>
        <vt:lpwstr/>
      </vt:variant>
      <vt:variant>
        <vt:lpwstr>PGI1_603_1_90</vt:lpwstr>
      </vt:variant>
      <vt:variant>
        <vt:i4>2031700</vt:i4>
      </vt:variant>
      <vt:variant>
        <vt:i4>6422</vt:i4>
      </vt:variant>
      <vt:variant>
        <vt:i4>0</vt:i4>
      </vt:variant>
      <vt:variant>
        <vt:i4>5</vt:i4>
      </vt:variant>
      <vt:variant>
        <vt:lpwstr/>
      </vt:variant>
      <vt:variant>
        <vt:lpwstr>_PGI_1.602-3_</vt:lpwstr>
      </vt:variant>
      <vt:variant>
        <vt:i4>5832822</vt:i4>
      </vt:variant>
      <vt:variant>
        <vt:i4>6419</vt:i4>
      </vt:variant>
      <vt:variant>
        <vt:i4>0</vt:i4>
      </vt:variant>
      <vt:variant>
        <vt:i4>5</vt:i4>
      </vt:variant>
      <vt:variant>
        <vt:lpwstr/>
      </vt:variant>
      <vt:variant>
        <vt:lpwstr>PGI1_602_2_90</vt:lpwstr>
      </vt:variant>
      <vt:variant>
        <vt:i4>8257542</vt:i4>
      </vt:variant>
      <vt:variant>
        <vt:i4>6416</vt:i4>
      </vt:variant>
      <vt:variant>
        <vt:i4>0</vt:i4>
      </vt:variant>
      <vt:variant>
        <vt:i4>5</vt:i4>
      </vt:variant>
      <vt:variant>
        <vt:lpwstr/>
      </vt:variant>
      <vt:variant>
        <vt:lpwstr>_PGI__[F5]1.601-90</vt:lpwstr>
      </vt:variant>
      <vt:variant>
        <vt:i4>4980836</vt:i4>
      </vt:variant>
      <vt:variant>
        <vt:i4>6413</vt:i4>
      </vt:variant>
      <vt:variant>
        <vt:i4>0</vt:i4>
      </vt:variant>
      <vt:variant>
        <vt:i4>5</vt:i4>
      </vt:variant>
      <vt:variant>
        <vt:lpwstr/>
      </vt:variant>
      <vt:variant>
        <vt:lpwstr>_PGI_1.301-90_</vt:lpwstr>
      </vt:variant>
      <vt:variant>
        <vt:i4>5701745</vt:i4>
      </vt:variant>
      <vt:variant>
        <vt:i4>6410</vt:i4>
      </vt:variant>
      <vt:variant>
        <vt:i4>0</vt:i4>
      </vt:variant>
      <vt:variant>
        <vt:i4>5</vt:i4>
      </vt:variant>
      <vt:variant>
        <vt:lpwstr/>
      </vt:variant>
      <vt:variant>
        <vt:lpwstr>PGI1_170</vt:lpwstr>
      </vt:variant>
      <vt:variant>
        <vt:i4>3670058</vt:i4>
      </vt:variant>
      <vt:variant>
        <vt:i4>6407</vt:i4>
      </vt:variant>
      <vt:variant>
        <vt:i4>0</vt:i4>
      </vt:variant>
      <vt:variant>
        <vt:i4>5</vt:i4>
      </vt:variant>
      <vt:variant>
        <vt:lpwstr>http://www.dla.mil/Acquisition</vt:lpwstr>
      </vt:variant>
      <vt:variant>
        <vt:lpwstr/>
      </vt:variant>
      <vt:variant>
        <vt:i4>6881345</vt:i4>
      </vt:variant>
      <vt:variant>
        <vt:i4>6404</vt:i4>
      </vt:variant>
      <vt:variant>
        <vt:i4>0</vt:i4>
      </vt:variant>
      <vt:variant>
        <vt:i4>5</vt:i4>
      </vt:variant>
      <vt:variant>
        <vt:lpwstr/>
      </vt:variant>
      <vt:variant>
        <vt:lpwstr>P90_1906</vt:lpwstr>
      </vt:variant>
      <vt:variant>
        <vt:i4>6946881</vt:i4>
      </vt:variant>
      <vt:variant>
        <vt:i4>6401</vt:i4>
      </vt:variant>
      <vt:variant>
        <vt:i4>0</vt:i4>
      </vt:variant>
      <vt:variant>
        <vt:i4>5</vt:i4>
      </vt:variant>
      <vt:variant>
        <vt:lpwstr/>
      </vt:variant>
      <vt:variant>
        <vt:lpwstr>P90_1905</vt:lpwstr>
      </vt:variant>
      <vt:variant>
        <vt:i4>7012417</vt:i4>
      </vt:variant>
      <vt:variant>
        <vt:i4>6398</vt:i4>
      </vt:variant>
      <vt:variant>
        <vt:i4>0</vt:i4>
      </vt:variant>
      <vt:variant>
        <vt:i4>5</vt:i4>
      </vt:variant>
      <vt:variant>
        <vt:lpwstr/>
      </vt:variant>
      <vt:variant>
        <vt:lpwstr>P90_1904</vt:lpwstr>
      </vt:variant>
      <vt:variant>
        <vt:i4>7077953</vt:i4>
      </vt:variant>
      <vt:variant>
        <vt:i4>6395</vt:i4>
      </vt:variant>
      <vt:variant>
        <vt:i4>0</vt:i4>
      </vt:variant>
      <vt:variant>
        <vt:i4>5</vt:i4>
      </vt:variant>
      <vt:variant>
        <vt:lpwstr/>
      </vt:variant>
      <vt:variant>
        <vt:lpwstr>P90_1903</vt:lpwstr>
      </vt:variant>
      <vt:variant>
        <vt:i4>7143489</vt:i4>
      </vt:variant>
      <vt:variant>
        <vt:i4>6392</vt:i4>
      </vt:variant>
      <vt:variant>
        <vt:i4>0</vt:i4>
      </vt:variant>
      <vt:variant>
        <vt:i4>5</vt:i4>
      </vt:variant>
      <vt:variant>
        <vt:lpwstr/>
      </vt:variant>
      <vt:variant>
        <vt:lpwstr>P90_1902</vt:lpwstr>
      </vt:variant>
      <vt:variant>
        <vt:i4>7209025</vt:i4>
      </vt:variant>
      <vt:variant>
        <vt:i4>6389</vt:i4>
      </vt:variant>
      <vt:variant>
        <vt:i4>0</vt:i4>
      </vt:variant>
      <vt:variant>
        <vt:i4>5</vt:i4>
      </vt:variant>
      <vt:variant>
        <vt:lpwstr/>
      </vt:variant>
      <vt:variant>
        <vt:lpwstr>P90_1901</vt:lpwstr>
      </vt:variant>
      <vt:variant>
        <vt:i4>7274561</vt:i4>
      </vt:variant>
      <vt:variant>
        <vt:i4>6386</vt:i4>
      </vt:variant>
      <vt:variant>
        <vt:i4>0</vt:i4>
      </vt:variant>
      <vt:variant>
        <vt:i4>5</vt:i4>
      </vt:variant>
      <vt:variant>
        <vt:lpwstr/>
      </vt:variant>
      <vt:variant>
        <vt:lpwstr>P90_1900</vt:lpwstr>
      </vt:variant>
      <vt:variant>
        <vt:i4>7209025</vt:i4>
      </vt:variant>
      <vt:variant>
        <vt:i4>6383</vt:i4>
      </vt:variant>
      <vt:variant>
        <vt:i4>0</vt:i4>
      </vt:variant>
      <vt:variant>
        <vt:i4>5</vt:i4>
      </vt:variant>
      <vt:variant>
        <vt:lpwstr/>
      </vt:variant>
      <vt:variant>
        <vt:lpwstr>P90_1800</vt:lpwstr>
      </vt:variant>
      <vt:variant>
        <vt:i4>6422593</vt:i4>
      </vt:variant>
      <vt:variant>
        <vt:i4>6380</vt:i4>
      </vt:variant>
      <vt:variant>
        <vt:i4>0</vt:i4>
      </vt:variant>
      <vt:variant>
        <vt:i4>5</vt:i4>
      </vt:variant>
      <vt:variant>
        <vt:lpwstr/>
      </vt:variant>
      <vt:variant>
        <vt:lpwstr>P90_1602</vt:lpwstr>
      </vt:variant>
      <vt:variant>
        <vt:i4>6357057</vt:i4>
      </vt:variant>
      <vt:variant>
        <vt:i4>6377</vt:i4>
      </vt:variant>
      <vt:variant>
        <vt:i4>0</vt:i4>
      </vt:variant>
      <vt:variant>
        <vt:i4>5</vt:i4>
      </vt:variant>
      <vt:variant>
        <vt:lpwstr/>
      </vt:variant>
      <vt:variant>
        <vt:lpwstr>P90_1601</vt:lpwstr>
      </vt:variant>
      <vt:variant>
        <vt:i4>6291521</vt:i4>
      </vt:variant>
      <vt:variant>
        <vt:i4>6374</vt:i4>
      </vt:variant>
      <vt:variant>
        <vt:i4>0</vt:i4>
      </vt:variant>
      <vt:variant>
        <vt:i4>5</vt:i4>
      </vt:variant>
      <vt:variant>
        <vt:lpwstr/>
      </vt:variant>
      <vt:variant>
        <vt:lpwstr>P90_1600</vt:lpwstr>
      </vt:variant>
      <vt:variant>
        <vt:i4>6291521</vt:i4>
      </vt:variant>
      <vt:variant>
        <vt:i4>6371</vt:i4>
      </vt:variant>
      <vt:variant>
        <vt:i4>0</vt:i4>
      </vt:variant>
      <vt:variant>
        <vt:i4>5</vt:i4>
      </vt:variant>
      <vt:variant>
        <vt:lpwstr/>
      </vt:variant>
      <vt:variant>
        <vt:lpwstr>P90_1503</vt:lpwstr>
      </vt:variant>
      <vt:variant>
        <vt:i4>6357057</vt:i4>
      </vt:variant>
      <vt:variant>
        <vt:i4>6368</vt:i4>
      </vt:variant>
      <vt:variant>
        <vt:i4>0</vt:i4>
      </vt:variant>
      <vt:variant>
        <vt:i4>5</vt:i4>
      </vt:variant>
      <vt:variant>
        <vt:lpwstr/>
      </vt:variant>
      <vt:variant>
        <vt:lpwstr>P90_1502</vt:lpwstr>
      </vt:variant>
      <vt:variant>
        <vt:i4>6422593</vt:i4>
      </vt:variant>
      <vt:variant>
        <vt:i4>6365</vt:i4>
      </vt:variant>
      <vt:variant>
        <vt:i4>0</vt:i4>
      </vt:variant>
      <vt:variant>
        <vt:i4>5</vt:i4>
      </vt:variant>
      <vt:variant>
        <vt:lpwstr/>
      </vt:variant>
      <vt:variant>
        <vt:lpwstr>P90_1501</vt:lpwstr>
      </vt:variant>
      <vt:variant>
        <vt:i4>6422593</vt:i4>
      </vt:variant>
      <vt:variant>
        <vt:i4>6362</vt:i4>
      </vt:variant>
      <vt:variant>
        <vt:i4>0</vt:i4>
      </vt:variant>
      <vt:variant>
        <vt:i4>5</vt:i4>
      </vt:variant>
      <vt:variant>
        <vt:lpwstr/>
      </vt:variant>
      <vt:variant>
        <vt:lpwstr>P90_1400</vt:lpwstr>
      </vt:variant>
      <vt:variant>
        <vt:i4>6684737</vt:i4>
      </vt:variant>
      <vt:variant>
        <vt:i4>6359</vt:i4>
      </vt:variant>
      <vt:variant>
        <vt:i4>0</vt:i4>
      </vt:variant>
      <vt:variant>
        <vt:i4>5</vt:i4>
      </vt:variant>
      <vt:variant>
        <vt:lpwstr/>
      </vt:variant>
      <vt:variant>
        <vt:lpwstr>P90_1303</vt:lpwstr>
      </vt:variant>
      <vt:variant>
        <vt:i4>6750273</vt:i4>
      </vt:variant>
      <vt:variant>
        <vt:i4>6356</vt:i4>
      </vt:variant>
      <vt:variant>
        <vt:i4>0</vt:i4>
      </vt:variant>
      <vt:variant>
        <vt:i4>5</vt:i4>
      </vt:variant>
      <vt:variant>
        <vt:lpwstr/>
      </vt:variant>
      <vt:variant>
        <vt:lpwstr>P90_1302</vt:lpwstr>
      </vt:variant>
      <vt:variant>
        <vt:i4>6553665</vt:i4>
      </vt:variant>
      <vt:variant>
        <vt:i4>6353</vt:i4>
      </vt:variant>
      <vt:variant>
        <vt:i4>0</vt:i4>
      </vt:variant>
      <vt:variant>
        <vt:i4>5</vt:i4>
      </vt:variant>
      <vt:variant>
        <vt:lpwstr/>
      </vt:variant>
      <vt:variant>
        <vt:lpwstr>P90_1301</vt:lpwstr>
      </vt:variant>
      <vt:variant>
        <vt:i4>6619201</vt:i4>
      </vt:variant>
      <vt:variant>
        <vt:i4>6350</vt:i4>
      </vt:variant>
      <vt:variant>
        <vt:i4>0</vt:i4>
      </vt:variant>
      <vt:variant>
        <vt:i4>5</vt:i4>
      </vt:variant>
      <vt:variant>
        <vt:lpwstr/>
      </vt:variant>
      <vt:variant>
        <vt:lpwstr>P90_1300</vt:lpwstr>
      </vt:variant>
      <vt:variant>
        <vt:i4>6619201</vt:i4>
      </vt:variant>
      <vt:variant>
        <vt:i4>6347</vt:i4>
      </vt:variant>
      <vt:variant>
        <vt:i4>0</vt:i4>
      </vt:variant>
      <vt:variant>
        <vt:i4>5</vt:i4>
      </vt:variant>
      <vt:variant>
        <vt:lpwstr/>
      </vt:variant>
      <vt:variant>
        <vt:lpwstr>P90_1201</vt:lpwstr>
      </vt:variant>
      <vt:variant>
        <vt:i4>6553665</vt:i4>
      </vt:variant>
      <vt:variant>
        <vt:i4>6344</vt:i4>
      </vt:variant>
      <vt:variant>
        <vt:i4>0</vt:i4>
      </vt:variant>
      <vt:variant>
        <vt:i4>5</vt:i4>
      </vt:variant>
      <vt:variant>
        <vt:lpwstr/>
      </vt:variant>
      <vt:variant>
        <vt:lpwstr>P90_1103</vt:lpwstr>
      </vt:variant>
      <vt:variant>
        <vt:i4>6619201</vt:i4>
      </vt:variant>
      <vt:variant>
        <vt:i4>6341</vt:i4>
      </vt:variant>
      <vt:variant>
        <vt:i4>0</vt:i4>
      </vt:variant>
      <vt:variant>
        <vt:i4>5</vt:i4>
      </vt:variant>
      <vt:variant>
        <vt:lpwstr/>
      </vt:variant>
      <vt:variant>
        <vt:lpwstr>P90_1102</vt:lpwstr>
      </vt:variant>
      <vt:variant>
        <vt:i4>6684737</vt:i4>
      </vt:variant>
      <vt:variant>
        <vt:i4>6338</vt:i4>
      </vt:variant>
      <vt:variant>
        <vt:i4>0</vt:i4>
      </vt:variant>
      <vt:variant>
        <vt:i4>5</vt:i4>
      </vt:variant>
      <vt:variant>
        <vt:lpwstr/>
      </vt:variant>
      <vt:variant>
        <vt:lpwstr>P90_1101</vt:lpwstr>
      </vt:variant>
      <vt:variant>
        <vt:i4>6750273</vt:i4>
      </vt:variant>
      <vt:variant>
        <vt:i4>6335</vt:i4>
      </vt:variant>
      <vt:variant>
        <vt:i4>0</vt:i4>
      </vt:variant>
      <vt:variant>
        <vt:i4>5</vt:i4>
      </vt:variant>
      <vt:variant>
        <vt:lpwstr/>
      </vt:variant>
      <vt:variant>
        <vt:lpwstr>P90_1001</vt:lpwstr>
      </vt:variant>
      <vt:variant>
        <vt:i4>5636215</vt:i4>
      </vt:variant>
      <vt:variant>
        <vt:i4>6332</vt:i4>
      </vt:variant>
      <vt:variant>
        <vt:i4>0</vt:i4>
      </vt:variant>
      <vt:variant>
        <vt:i4>5</vt:i4>
      </vt:variant>
      <vt:variant>
        <vt:lpwstr/>
      </vt:variant>
      <vt:variant>
        <vt:lpwstr>P90_704</vt:lpwstr>
      </vt:variant>
      <vt:variant>
        <vt:i4>589892</vt:i4>
      </vt:variant>
      <vt:variant>
        <vt:i4>6329</vt:i4>
      </vt:variant>
      <vt:variant>
        <vt:i4>0</vt:i4>
      </vt:variant>
      <vt:variant>
        <vt:i4>5</vt:i4>
      </vt:variant>
      <vt:variant>
        <vt:lpwstr/>
      </vt:variant>
      <vt:variant>
        <vt:lpwstr>P90_703_3</vt:lpwstr>
      </vt:variant>
      <vt:variant>
        <vt:i4>589892</vt:i4>
      </vt:variant>
      <vt:variant>
        <vt:i4>6326</vt:i4>
      </vt:variant>
      <vt:variant>
        <vt:i4>0</vt:i4>
      </vt:variant>
      <vt:variant>
        <vt:i4>5</vt:i4>
      </vt:variant>
      <vt:variant>
        <vt:lpwstr/>
      </vt:variant>
      <vt:variant>
        <vt:lpwstr>P90_703_2</vt:lpwstr>
      </vt:variant>
      <vt:variant>
        <vt:i4>589892</vt:i4>
      </vt:variant>
      <vt:variant>
        <vt:i4>6323</vt:i4>
      </vt:variant>
      <vt:variant>
        <vt:i4>0</vt:i4>
      </vt:variant>
      <vt:variant>
        <vt:i4>5</vt:i4>
      </vt:variant>
      <vt:variant>
        <vt:lpwstr/>
      </vt:variant>
      <vt:variant>
        <vt:lpwstr>P90_703_1</vt:lpwstr>
      </vt:variant>
      <vt:variant>
        <vt:i4>5636215</vt:i4>
      </vt:variant>
      <vt:variant>
        <vt:i4>6320</vt:i4>
      </vt:variant>
      <vt:variant>
        <vt:i4>0</vt:i4>
      </vt:variant>
      <vt:variant>
        <vt:i4>5</vt:i4>
      </vt:variant>
      <vt:variant>
        <vt:lpwstr/>
      </vt:variant>
      <vt:variant>
        <vt:lpwstr>P90_703</vt:lpwstr>
      </vt:variant>
      <vt:variant>
        <vt:i4>5636215</vt:i4>
      </vt:variant>
      <vt:variant>
        <vt:i4>6317</vt:i4>
      </vt:variant>
      <vt:variant>
        <vt:i4>0</vt:i4>
      </vt:variant>
      <vt:variant>
        <vt:i4>5</vt:i4>
      </vt:variant>
      <vt:variant>
        <vt:lpwstr/>
      </vt:variant>
      <vt:variant>
        <vt:lpwstr>P90_702</vt:lpwstr>
      </vt:variant>
      <vt:variant>
        <vt:i4>5636215</vt:i4>
      </vt:variant>
      <vt:variant>
        <vt:i4>6314</vt:i4>
      </vt:variant>
      <vt:variant>
        <vt:i4>0</vt:i4>
      </vt:variant>
      <vt:variant>
        <vt:i4>5</vt:i4>
      </vt:variant>
      <vt:variant>
        <vt:lpwstr/>
      </vt:variant>
      <vt:variant>
        <vt:lpwstr>P90_701</vt:lpwstr>
      </vt:variant>
      <vt:variant>
        <vt:i4>5636215</vt:i4>
      </vt:variant>
      <vt:variant>
        <vt:i4>6311</vt:i4>
      </vt:variant>
      <vt:variant>
        <vt:i4>0</vt:i4>
      </vt:variant>
      <vt:variant>
        <vt:i4>5</vt:i4>
      </vt:variant>
      <vt:variant>
        <vt:lpwstr/>
      </vt:variant>
      <vt:variant>
        <vt:lpwstr>P90_700</vt:lpwstr>
      </vt:variant>
      <vt:variant>
        <vt:i4>5636213</vt:i4>
      </vt:variant>
      <vt:variant>
        <vt:i4>6308</vt:i4>
      </vt:variant>
      <vt:variant>
        <vt:i4>0</vt:i4>
      </vt:variant>
      <vt:variant>
        <vt:i4>5</vt:i4>
      </vt:variant>
      <vt:variant>
        <vt:lpwstr/>
      </vt:variant>
      <vt:variant>
        <vt:lpwstr>P90_501</vt:lpwstr>
      </vt:variant>
      <vt:variant>
        <vt:i4>589888</vt:i4>
      </vt:variant>
      <vt:variant>
        <vt:i4>6305</vt:i4>
      </vt:variant>
      <vt:variant>
        <vt:i4>0</vt:i4>
      </vt:variant>
      <vt:variant>
        <vt:i4>5</vt:i4>
      </vt:variant>
      <vt:variant>
        <vt:lpwstr/>
      </vt:variant>
      <vt:variant>
        <vt:lpwstr>P90_303_2</vt:lpwstr>
      </vt:variant>
      <vt:variant>
        <vt:i4>589888</vt:i4>
      </vt:variant>
      <vt:variant>
        <vt:i4>6302</vt:i4>
      </vt:variant>
      <vt:variant>
        <vt:i4>0</vt:i4>
      </vt:variant>
      <vt:variant>
        <vt:i4>5</vt:i4>
      </vt:variant>
      <vt:variant>
        <vt:lpwstr/>
      </vt:variant>
      <vt:variant>
        <vt:lpwstr>P90_303_1</vt:lpwstr>
      </vt:variant>
      <vt:variant>
        <vt:i4>5636211</vt:i4>
      </vt:variant>
      <vt:variant>
        <vt:i4>6299</vt:i4>
      </vt:variant>
      <vt:variant>
        <vt:i4>0</vt:i4>
      </vt:variant>
      <vt:variant>
        <vt:i4>5</vt:i4>
      </vt:variant>
      <vt:variant>
        <vt:lpwstr/>
      </vt:variant>
      <vt:variant>
        <vt:lpwstr>P90_303</vt:lpwstr>
      </vt:variant>
      <vt:variant>
        <vt:i4>5636211</vt:i4>
      </vt:variant>
      <vt:variant>
        <vt:i4>6296</vt:i4>
      </vt:variant>
      <vt:variant>
        <vt:i4>0</vt:i4>
      </vt:variant>
      <vt:variant>
        <vt:i4>5</vt:i4>
      </vt:variant>
      <vt:variant>
        <vt:lpwstr/>
      </vt:variant>
      <vt:variant>
        <vt:lpwstr>P90_302</vt:lpwstr>
      </vt:variant>
      <vt:variant>
        <vt:i4>5636211</vt:i4>
      </vt:variant>
      <vt:variant>
        <vt:i4>6293</vt:i4>
      </vt:variant>
      <vt:variant>
        <vt:i4>0</vt:i4>
      </vt:variant>
      <vt:variant>
        <vt:i4>5</vt:i4>
      </vt:variant>
      <vt:variant>
        <vt:lpwstr/>
      </vt:variant>
      <vt:variant>
        <vt:lpwstr>P90_301</vt:lpwstr>
      </vt:variant>
      <vt:variant>
        <vt:i4>589888</vt:i4>
      </vt:variant>
      <vt:variant>
        <vt:i4>6290</vt:i4>
      </vt:variant>
      <vt:variant>
        <vt:i4>0</vt:i4>
      </vt:variant>
      <vt:variant>
        <vt:i4>5</vt:i4>
      </vt:variant>
      <vt:variant>
        <vt:lpwstr/>
      </vt:variant>
      <vt:variant>
        <vt:lpwstr>P90_202_2</vt:lpwstr>
      </vt:variant>
      <vt:variant>
        <vt:i4>589888</vt:i4>
      </vt:variant>
      <vt:variant>
        <vt:i4>6287</vt:i4>
      </vt:variant>
      <vt:variant>
        <vt:i4>0</vt:i4>
      </vt:variant>
      <vt:variant>
        <vt:i4>5</vt:i4>
      </vt:variant>
      <vt:variant>
        <vt:lpwstr/>
      </vt:variant>
      <vt:variant>
        <vt:lpwstr>P90_202_1</vt:lpwstr>
      </vt:variant>
      <vt:variant>
        <vt:i4>5636210</vt:i4>
      </vt:variant>
      <vt:variant>
        <vt:i4>6284</vt:i4>
      </vt:variant>
      <vt:variant>
        <vt:i4>0</vt:i4>
      </vt:variant>
      <vt:variant>
        <vt:i4>5</vt:i4>
      </vt:variant>
      <vt:variant>
        <vt:lpwstr/>
      </vt:variant>
      <vt:variant>
        <vt:lpwstr>P90_202</vt:lpwstr>
      </vt:variant>
      <vt:variant>
        <vt:i4>589891</vt:i4>
      </vt:variant>
      <vt:variant>
        <vt:i4>6281</vt:i4>
      </vt:variant>
      <vt:variant>
        <vt:i4>0</vt:i4>
      </vt:variant>
      <vt:variant>
        <vt:i4>5</vt:i4>
      </vt:variant>
      <vt:variant>
        <vt:lpwstr/>
      </vt:variant>
      <vt:variant>
        <vt:lpwstr>P90_201_2</vt:lpwstr>
      </vt:variant>
      <vt:variant>
        <vt:i4>589891</vt:i4>
      </vt:variant>
      <vt:variant>
        <vt:i4>6278</vt:i4>
      </vt:variant>
      <vt:variant>
        <vt:i4>0</vt:i4>
      </vt:variant>
      <vt:variant>
        <vt:i4>5</vt:i4>
      </vt:variant>
      <vt:variant>
        <vt:lpwstr/>
      </vt:variant>
      <vt:variant>
        <vt:lpwstr>P90_201_1</vt:lpwstr>
      </vt:variant>
      <vt:variant>
        <vt:i4>5636210</vt:i4>
      </vt:variant>
      <vt:variant>
        <vt:i4>6275</vt:i4>
      </vt:variant>
      <vt:variant>
        <vt:i4>0</vt:i4>
      </vt:variant>
      <vt:variant>
        <vt:i4>5</vt:i4>
      </vt:variant>
      <vt:variant>
        <vt:lpwstr/>
      </vt:variant>
      <vt:variant>
        <vt:lpwstr>P90_201</vt:lpwstr>
      </vt:variant>
      <vt:variant>
        <vt:i4>3407985</vt:i4>
      </vt:variant>
      <vt:variant>
        <vt:i4>6272</vt:i4>
      </vt:variant>
      <vt:variant>
        <vt:i4>0</vt:i4>
      </vt:variant>
      <vt:variant>
        <vt:i4>5</vt:i4>
      </vt:variant>
      <vt:variant>
        <vt:lpwstr/>
      </vt:variant>
      <vt:variant>
        <vt:lpwstr>P53_219_90</vt:lpwstr>
      </vt:variant>
      <vt:variant>
        <vt:i4>5963889</vt:i4>
      </vt:variant>
      <vt:variant>
        <vt:i4>6269</vt:i4>
      </vt:variant>
      <vt:variant>
        <vt:i4>0</vt:i4>
      </vt:variant>
      <vt:variant>
        <vt:i4>5</vt:i4>
      </vt:variant>
      <vt:variant>
        <vt:lpwstr/>
      </vt:variant>
      <vt:variant>
        <vt:lpwstr>P53_219</vt:lpwstr>
      </vt:variant>
      <vt:variant>
        <vt:i4>3539067</vt:i4>
      </vt:variant>
      <vt:variant>
        <vt:i4>6266</vt:i4>
      </vt:variant>
      <vt:variant>
        <vt:i4>0</vt:i4>
      </vt:variant>
      <vt:variant>
        <vt:i4>5</vt:i4>
      </vt:variant>
      <vt:variant>
        <vt:lpwstr/>
      </vt:variant>
      <vt:variant>
        <vt:lpwstr>P53_213_92</vt:lpwstr>
      </vt:variant>
      <vt:variant>
        <vt:i4>5963889</vt:i4>
      </vt:variant>
      <vt:variant>
        <vt:i4>6263</vt:i4>
      </vt:variant>
      <vt:variant>
        <vt:i4>0</vt:i4>
      </vt:variant>
      <vt:variant>
        <vt:i4>5</vt:i4>
      </vt:variant>
      <vt:variant>
        <vt:lpwstr/>
      </vt:variant>
      <vt:variant>
        <vt:lpwstr>P53_213</vt:lpwstr>
      </vt:variant>
      <vt:variant>
        <vt:i4>3473533</vt:i4>
      </vt:variant>
      <vt:variant>
        <vt:i4>6260</vt:i4>
      </vt:variant>
      <vt:variant>
        <vt:i4>0</vt:i4>
      </vt:variant>
      <vt:variant>
        <vt:i4>5</vt:i4>
      </vt:variant>
      <vt:variant>
        <vt:lpwstr/>
      </vt:variant>
      <vt:variant>
        <vt:lpwstr>P53_205_90</vt:lpwstr>
      </vt:variant>
      <vt:variant>
        <vt:i4>5898353</vt:i4>
      </vt:variant>
      <vt:variant>
        <vt:i4>6257</vt:i4>
      </vt:variant>
      <vt:variant>
        <vt:i4>0</vt:i4>
      </vt:variant>
      <vt:variant>
        <vt:i4>5</vt:i4>
      </vt:variant>
      <vt:variant>
        <vt:lpwstr/>
      </vt:variant>
      <vt:variant>
        <vt:lpwstr>P53_205</vt:lpwstr>
      </vt:variant>
      <vt:variant>
        <vt:i4>3407986</vt:i4>
      </vt:variant>
      <vt:variant>
        <vt:i4>6254</vt:i4>
      </vt:variant>
      <vt:variant>
        <vt:i4>0</vt:i4>
      </vt:variant>
      <vt:variant>
        <vt:i4>5</vt:i4>
      </vt:variant>
      <vt:variant>
        <vt:lpwstr/>
      </vt:variant>
      <vt:variant>
        <vt:lpwstr>P53_204_71</vt:lpwstr>
      </vt:variant>
      <vt:variant>
        <vt:i4>3473522</vt:i4>
      </vt:variant>
      <vt:variant>
        <vt:i4>6251</vt:i4>
      </vt:variant>
      <vt:variant>
        <vt:i4>0</vt:i4>
      </vt:variant>
      <vt:variant>
        <vt:i4>5</vt:i4>
      </vt:variant>
      <vt:variant>
        <vt:lpwstr/>
      </vt:variant>
      <vt:variant>
        <vt:lpwstr>P53_204_70</vt:lpwstr>
      </vt:variant>
      <vt:variant>
        <vt:i4>5898353</vt:i4>
      </vt:variant>
      <vt:variant>
        <vt:i4>6248</vt:i4>
      </vt:variant>
      <vt:variant>
        <vt:i4>0</vt:i4>
      </vt:variant>
      <vt:variant>
        <vt:i4>5</vt:i4>
      </vt:variant>
      <vt:variant>
        <vt:lpwstr/>
      </vt:variant>
      <vt:variant>
        <vt:lpwstr>P53_204</vt:lpwstr>
      </vt:variant>
      <vt:variant>
        <vt:i4>3539065</vt:i4>
      </vt:variant>
      <vt:variant>
        <vt:i4>6245</vt:i4>
      </vt:variant>
      <vt:variant>
        <vt:i4>0</vt:i4>
      </vt:variant>
      <vt:variant>
        <vt:i4>5</vt:i4>
      </vt:variant>
      <vt:variant>
        <vt:lpwstr/>
      </vt:variant>
      <vt:variant>
        <vt:lpwstr>P53_201_93</vt:lpwstr>
      </vt:variant>
      <vt:variant>
        <vt:i4>3604601</vt:i4>
      </vt:variant>
      <vt:variant>
        <vt:i4>6242</vt:i4>
      </vt:variant>
      <vt:variant>
        <vt:i4>0</vt:i4>
      </vt:variant>
      <vt:variant>
        <vt:i4>5</vt:i4>
      </vt:variant>
      <vt:variant>
        <vt:lpwstr/>
      </vt:variant>
      <vt:variant>
        <vt:lpwstr>P53_201_92</vt:lpwstr>
      </vt:variant>
      <vt:variant>
        <vt:i4>3407993</vt:i4>
      </vt:variant>
      <vt:variant>
        <vt:i4>6239</vt:i4>
      </vt:variant>
      <vt:variant>
        <vt:i4>0</vt:i4>
      </vt:variant>
      <vt:variant>
        <vt:i4>5</vt:i4>
      </vt:variant>
      <vt:variant>
        <vt:lpwstr/>
      </vt:variant>
      <vt:variant>
        <vt:lpwstr>P53_201_91</vt:lpwstr>
      </vt:variant>
      <vt:variant>
        <vt:i4>5570637</vt:i4>
      </vt:variant>
      <vt:variant>
        <vt:i4>6236</vt:i4>
      </vt:variant>
      <vt:variant>
        <vt:i4>0</vt:i4>
      </vt:variant>
      <vt:variant>
        <vt:i4>5</vt:i4>
      </vt:variant>
      <vt:variant>
        <vt:lpwstr/>
      </vt:variant>
      <vt:variant>
        <vt:lpwstr>P53_201_603_1_90_b_2</vt:lpwstr>
      </vt:variant>
      <vt:variant>
        <vt:i4>5636173</vt:i4>
      </vt:variant>
      <vt:variant>
        <vt:i4>6233</vt:i4>
      </vt:variant>
      <vt:variant>
        <vt:i4>0</vt:i4>
      </vt:variant>
      <vt:variant>
        <vt:i4>5</vt:i4>
      </vt:variant>
      <vt:variant>
        <vt:lpwstr/>
      </vt:variant>
      <vt:variant>
        <vt:lpwstr>P53_201_603_1_90_b_1</vt:lpwstr>
      </vt:variant>
      <vt:variant>
        <vt:i4>5898353</vt:i4>
      </vt:variant>
      <vt:variant>
        <vt:i4>6230</vt:i4>
      </vt:variant>
      <vt:variant>
        <vt:i4>0</vt:i4>
      </vt:variant>
      <vt:variant>
        <vt:i4>5</vt:i4>
      </vt:variant>
      <vt:variant>
        <vt:lpwstr/>
      </vt:variant>
      <vt:variant>
        <vt:lpwstr>P53_201</vt:lpwstr>
      </vt:variant>
      <vt:variant>
        <vt:i4>5308460</vt:i4>
      </vt:variant>
      <vt:variant>
        <vt:i4>6227</vt:i4>
      </vt:variant>
      <vt:variant>
        <vt:i4>0</vt:i4>
      </vt:variant>
      <vt:variant>
        <vt:i4>5</vt:i4>
      </vt:variant>
      <vt:variant>
        <vt:lpwstr>http://www.transcom.mil/j5/pt/dtrpart2/dtr_part_ii_203.pdf</vt:lpwstr>
      </vt:variant>
      <vt:variant>
        <vt:lpwstr/>
      </vt:variant>
      <vt:variant>
        <vt:i4>4391001</vt:i4>
      </vt:variant>
      <vt:variant>
        <vt:i4>6224</vt:i4>
      </vt:variant>
      <vt:variant>
        <vt:i4>0</vt:i4>
      </vt:variant>
      <vt:variant>
        <vt:i4>5</vt:i4>
      </vt:variant>
      <vt:variant>
        <vt:lpwstr>http://www.unece.org/trans/danger/publi/adr/adr2007/07ContentsE.html</vt:lpwstr>
      </vt:variant>
      <vt:variant>
        <vt:lpwstr/>
      </vt:variant>
      <vt:variant>
        <vt:i4>3145789</vt:i4>
      </vt:variant>
      <vt:variant>
        <vt:i4>6221</vt:i4>
      </vt:variant>
      <vt:variant>
        <vt:i4>0</vt:i4>
      </vt:variant>
      <vt:variant>
        <vt:i4>5</vt:i4>
      </vt:variant>
      <vt:variant>
        <vt:lpwstr>http://www.dtic.mil/whs/directives/infomgt/forms/eforms/dd1659.pdf</vt:lpwstr>
      </vt:variant>
      <vt:variant>
        <vt:lpwstr/>
      </vt:variant>
      <vt:variant>
        <vt:i4>4849747</vt:i4>
      </vt:variant>
      <vt:variant>
        <vt:i4>6218</vt:i4>
      </vt:variant>
      <vt:variant>
        <vt:i4>0</vt:i4>
      </vt:variant>
      <vt:variant>
        <vt:i4>5</vt:i4>
      </vt:variant>
      <vt:variant>
        <vt:lpwstr>http://www.dcma.mil/</vt:lpwstr>
      </vt:variant>
      <vt:variant>
        <vt:lpwstr/>
      </vt:variant>
      <vt:variant>
        <vt:i4>327730</vt:i4>
      </vt:variant>
      <vt:variant>
        <vt:i4>6215</vt:i4>
      </vt:variant>
      <vt:variant>
        <vt:i4>0</vt:i4>
      </vt:variant>
      <vt:variant>
        <vt:i4>5</vt:i4>
      </vt:variant>
      <vt:variant>
        <vt:lpwstr>mailto:delivery@dla.mil</vt:lpwstr>
      </vt:variant>
      <vt:variant>
        <vt:lpwstr/>
      </vt:variant>
      <vt:variant>
        <vt:i4>327730</vt:i4>
      </vt:variant>
      <vt:variant>
        <vt:i4>6212</vt:i4>
      </vt:variant>
      <vt:variant>
        <vt:i4>0</vt:i4>
      </vt:variant>
      <vt:variant>
        <vt:i4>5</vt:i4>
      </vt:variant>
      <vt:variant>
        <vt:lpwstr>mailto:delivery@dla.mil</vt:lpwstr>
      </vt:variant>
      <vt:variant>
        <vt:lpwstr/>
      </vt:variant>
      <vt:variant>
        <vt:i4>7012384</vt:i4>
      </vt:variant>
      <vt:variant>
        <vt:i4>6209</vt:i4>
      </vt:variant>
      <vt:variant>
        <vt:i4>0</vt:i4>
      </vt:variant>
      <vt:variant>
        <vt:i4>5</vt:i4>
      </vt:variant>
      <vt:variant>
        <vt:lpwstr>http://farsite.hill.af.mil/reghtml/regs/far2afmcfars/fardfars/far/52_246.htm</vt:lpwstr>
      </vt:variant>
      <vt:variant>
        <vt:lpwstr>P274_50780</vt:lpwstr>
      </vt:variant>
      <vt:variant>
        <vt:i4>6815791</vt:i4>
      </vt:variant>
      <vt:variant>
        <vt:i4>6206</vt:i4>
      </vt:variant>
      <vt:variant>
        <vt:i4>0</vt:i4>
      </vt:variant>
      <vt:variant>
        <vt:i4>5</vt:i4>
      </vt:variant>
      <vt:variant>
        <vt:lpwstr>http://farsite.hill.af.mil/reghtml/regs/far2afmcfars/fardfars/far/52_246.htm</vt:lpwstr>
      </vt:variant>
      <vt:variant>
        <vt:lpwstr>P8_708</vt:lpwstr>
      </vt:variant>
      <vt:variant>
        <vt:i4>7274534</vt:i4>
      </vt:variant>
      <vt:variant>
        <vt:i4>6203</vt:i4>
      </vt:variant>
      <vt:variant>
        <vt:i4>0</vt:i4>
      </vt:variant>
      <vt:variant>
        <vt:i4>5</vt:i4>
      </vt:variant>
      <vt:variant>
        <vt:lpwstr>http://farsite.hill.af.mil/reghtml/regs/far2afmcfars/fardfars/far/52_246.htm</vt:lpwstr>
      </vt:variant>
      <vt:variant>
        <vt:lpwstr>P691_117114</vt:lpwstr>
      </vt:variant>
      <vt:variant>
        <vt:i4>3276912</vt:i4>
      </vt:variant>
      <vt:variant>
        <vt:i4>6200</vt:i4>
      </vt:variant>
      <vt:variant>
        <vt:i4>0</vt:i4>
      </vt:variant>
      <vt:variant>
        <vt:i4>5</vt:i4>
      </vt:variant>
      <vt:variant>
        <vt:lpwstr>http://farsite.hill.af.mil/reghtml/regs/far2afmcfars/fardfars/far/52_246.htm</vt:lpwstr>
      </vt:variant>
      <vt:variant>
        <vt:lpwstr>P1081_161815</vt:lpwstr>
      </vt:variant>
      <vt:variant>
        <vt:i4>3539056</vt:i4>
      </vt:variant>
      <vt:variant>
        <vt:i4>6197</vt:i4>
      </vt:variant>
      <vt:variant>
        <vt:i4>0</vt:i4>
      </vt:variant>
      <vt:variant>
        <vt:i4>5</vt:i4>
      </vt:variant>
      <vt:variant>
        <vt:lpwstr>http://farsite.hill.af.mil/reghtml/regs/far2afmcfars/fardfars/far/52_246.htm</vt:lpwstr>
      </vt:variant>
      <vt:variant>
        <vt:lpwstr>P1106_163958</vt:lpwstr>
      </vt:variant>
      <vt:variant>
        <vt:i4>4849751</vt:i4>
      </vt:variant>
      <vt:variant>
        <vt:i4>6194</vt:i4>
      </vt:variant>
      <vt:variant>
        <vt:i4>0</vt:i4>
      </vt:variant>
      <vt:variant>
        <vt:i4>5</vt:i4>
      </vt:variant>
      <vt:variant>
        <vt:lpwstr>http://www.alsc.org/</vt:lpwstr>
      </vt:variant>
      <vt:variant>
        <vt:lpwstr/>
      </vt:variant>
      <vt:variant>
        <vt:i4>327730</vt:i4>
      </vt:variant>
      <vt:variant>
        <vt:i4>6191</vt:i4>
      </vt:variant>
      <vt:variant>
        <vt:i4>0</vt:i4>
      </vt:variant>
      <vt:variant>
        <vt:i4>5</vt:i4>
      </vt:variant>
      <vt:variant>
        <vt:lpwstr>mailto:delivery@dla.mil</vt:lpwstr>
      </vt:variant>
      <vt:variant>
        <vt:lpwstr/>
      </vt:variant>
      <vt:variant>
        <vt:i4>5373989</vt:i4>
      </vt:variant>
      <vt:variant>
        <vt:i4>6188</vt:i4>
      </vt:variant>
      <vt:variant>
        <vt:i4>0</vt:i4>
      </vt:variant>
      <vt:variant>
        <vt:i4>5</vt:i4>
      </vt:variant>
      <vt:variant>
        <vt:lpwstr/>
      </vt:variant>
      <vt:variant>
        <vt:lpwstr>P46_401_90_f</vt:lpwstr>
      </vt:variant>
      <vt:variant>
        <vt:i4>6815769</vt:i4>
      </vt:variant>
      <vt:variant>
        <vt:i4>6185</vt:i4>
      </vt:variant>
      <vt:variant>
        <vt:i4>0</vt:i4>
      </vt:variant>
      <vt:variant>
        <vt:i4>5</vt:i4>
      </vt:variant>
      <vt:variant>
        <vt:lpwstr/>
      </vt:variant>
      <vt:variant>
        <vt:lpwstr>P46_403_a_93</vt:lpwstr>
      </vt:variant>
      <vt:variant>
        <vt:i4>5308453</vt:i4>
      </vt:variant>
      <vt:variant>
        <vt:i4>6182</vt:i4>
      </vt:variant>
      <vt:variant>
        <vt:i4>0</vt:i4>
      </vt:variant>
      <vt:variant>
        <vt:i4>5</vt:i4>
      </vt:variant>
      <vt:variant>
        <vt:lpwstr/>
      </vt:variant>
      <vt:variant>
        <vt:lpwstr>P46_401_90_e</vt:lpwstr>
      </vt:variant>
      <vt:variant>
        <vt:i4>5701669</vt:i4>
      </vt:variant>
      <vt:variant>
        <vt:i4>6179</vt:i4>
      </vt:variant>
      <vt:variant>
        <vt:i4>0</vt:i4>
      </vt:variant>
      <vt:variant>
        <vt:i4>5</vt:i4>
      </vt:variant>
      <vt:variant>
        <vt:lpwstr/>
      </vt:variant>
      <vt:variant>
        <vt:lpwstr>P46_401_90_c</vt:lpwstr>
      </vt:variant>
      <vt:variant>
        <vt:i4>5636133</vt:i4>
      </vt:variant>
      <vt:variant>
        <vt:i4>6176</vt:i4>
      </vt:variant>
      <vt:variant>
        <vt:i4>0</vt:i4>
      </vt:variant>
      <vt:variant>
        <vt:i4>5</vt:i4>
      </vt:variant>
      <vt:variant>
        <vt:lpwstr/>
      </vt:variant>
      <vt:variant>
        <vt:lpwstr>P46_401_90_b</vt:lpwstr>
      </vt:variant>
      <vt:variant>
        <vt:i4>6815788</vt:i4>
      </vt:variant>
      <vt:variant>
        <vt:i4>6173</vt:i4>
      </vt:variant>
      <vt:variant>
        <vt:i4>0</vt:i4>
      </vt:variant>
      <vt:variant>
        <vt:i4>5</vt:i4>
      </vt:variant>
      <vt:variant>
        <vt:lpwstr>https://vets.amedd.army.mil/vetcom</vt:lpwstr>
      </vt:variant>
      <vt:variant>
        <vt:lpwstr/>
      </vt:variant>
      <vt:variant>
        <vt:i4>3801207</vt:i4>
      </vt:variant>
      <vt:variant>
        <vt:i4>6170</vt:i4>
      </vt:variant>
      <vt:variant>
        <vt:i4>0</vt:i4>
      </vt:variant>
      <vt:variant>
        <vt:i4>5</vt:i4>
      </vt:variant>
      <vt:variant>
        <vt:lpwstr>http://www.usapa.army.mil/</vt:lpwstr>
      </vt:variant>
      <vt:variant>
        <vt:lpwstr/>
      </vt:variant>
      <vt:variant>
        <vt:i4>6750253</vt:i4>
      </vt:variant>
      <vt:variant>
        <vt:i4>6167</vt:i4>
      </vt:variant>
      <vt:variant>
        <vt:i4>0</vt:i4>
      </vt:variant>
      <vt:variant>
        <vt:i4>5</vt:i4>
      </vt:variant>
      <vt:variant>
        <vt:lpwstr>http://www.cfsan.fda.gov/~ear/shellfis.html</vt:lpwstr>
      </vt:variant>
      <vt:variant>
        <vt:lpwstr/>
      </vt:variant>
      <vt:variant>
        <vt:i4>72</vt:i4>
      </vt:variant>
      <vt:variant>
        <vt:i4>6164</vt:i4>
      </vt:variant>
      <vt:variant>
        <vt:i4>0</vt:i4>
      </vt:variant>
      <vt:variant>
        <vt:i4>5</vt:i4>
      </vt:variant>
      <vt:variant>
        <vt:lpwstr>http://www.ams.usda.gov/dairy/dypubs.htm</vt:lpwstr>
      </vt:variant>
      <vt:variant>
        <vt:lpwstr/>
      </vt:variant>
      <vt:variant>
        <vt:i4>3932285</vt:i4>
      </vt:variant>
      <vt:variant>
        <vt:i4>6161</vt:i4>
      </vt:variant>
      <vt:variant>
        <vt:i4>0</vt:i4>
      </vt:variant>
      <vt:variant>
        <vt:i4>5</vt:i4>
      </vt:variant>
      <vt:variant>
        <vt:lpwstr>http://www.cfsan.fda.gov/~ear/pmo03toc.html</vt:lpwstr>
      </vt:variant>
      <vt:variant>
        <vt:lpwstr/>
      </vt:variant>
      <vt:variant>
        <vt:i4>6946924</vt:i4>
      </vt:variant>
      <vt:variant>
        <vt:i4>6158</vt:i4>
      </vt:variant>
      <vt:variant>
        <vt:i4>0</vt:i4>
      </vt:variant>
      <vt:variant>
        <vt:i4>5</vt:i4>
      </vt:variant>
      <vt:variant>
        <vt:lpwstr>http://www.cfsan.fda.gov/~ear/ims-toc.html</vt:lpwstr>
      </vt:variant>
      <vt:variant>
        <vt:lpwstr/>
      </vt:variant>
      <vt:variant>
        <vt:i4>5767181</vt:i4>
      </vt:variant>
      <vt:variant>
        <vt:i4>6155</vt:i4>
      </vt:variant>
      <vt:variant>
        <vt:i4>0</vt:i4>
      </vt:variant>
      <vt:variant>
        <vt:i4>5</vt:i4>
      </vt:variant>
      <vt:variant>
        <vt:lpwstr>http://www.fsis.usda.gov/Regulations_&amp;_Policies/Meat_Poultry_Egg_Inspection_Directory/index.asp</vt:lpwstr>
      </vt:variant>
      <vt:variant>
        <vt:lpwstr/>
      </vt:variant>
      <vt:variant>
        <vt:i4>3801208</vt:i4>
      </vt:variant>
      <vt:variant>
        <vt:i4>6152</vt:i4>
      </vt:variant>
      <vt:variant>
        <vt:i4>0</vt:i4>
      </vt:variant>
      <vt:variant>
        <vt:i4>5</vt:i4>
      </vt:variant>
      <vt:variant>
        <vt:lpwstr>http://www.ams.usda.gov/POULTRY/Grading.htm</vt:lpwstr>
      </vt:variant>
      <vt:variant>
        <vt:lpwstr/>
      </vt:variant>
      <vt:variant>
        <vt:i4>2097189</vt:i4>
      </vt:variant>
      <vt:variant>
        <vt:i4>6149</vt:i4>
      </vt:variant>
      <vt:variant>
        <vt:i4>0</vt:i4>
      </vt:variant>
      <vt:variant>
        <vt:i4>5</vt:i4>
      </vt:variant>
      <vt:variant>
        <vt:lpwstr>http://www.fsis.usda.gov/Regulations/Meat_Poultry_Egg_Inspection_Directory/index.asp</vt:lpwstr>
      </vt:variant>
      <vt:variant>
        <vt:lpwstr/>
      </vt:variant>
      <vt:variant>
        <vt:i4>6815788</vt:i4>
      </vt:variant>
      <vt:variant>
        <vt:i4>6146</vt:i4>
      </vt:variant>
      <vt:variant>
        <vt:i4>0</vt:i4>
      </vt:variant>
      <vt:variant>
        <vt:i4>5</vt:i4>
      </vt:variant>
      <vt:variant>
        <vt:lpwstr>https://vets.amedd.army.mil/vetcom</vt:lpwstr>
      </vt:variant>
      <vt:variant>
        <vt:lpwstr/>
      </vt:variant>
      <vt:variant>
        <vt:i4>7274543</vt:i4>
      </vt:variant>
      <vt:variant>
        <vt:i4>6143</vt:i4>
      </vt:variant>
      <vt:variant>
        <vt:i4>0</vt:i4>
      </vt:variant>
      <vt:variant>
        <vt:i4>5</vt:i4>
      </vt:variant>
      <vt:variant>
        <vt:lpwstr>http://farsite.hill.af.mil/reghtml/regs/far2afmcfars/fardfars/far/52_246.htm</vt:lpwstr>
      </vt:variant>
      <vt:variant>
        <vt:lpwstr>P201_41314</vt:lpwstr>
      </vt:variant>
      <vt:variant>
        <vt:i4>5570597</vt:i4>
      </vt:variant>
      <vt:variant>
        <vt:i4>6140</vt:i4>
      </vt:variant>
      <vt:variant>
        <vt:i4>0</vt:i4>
      </vt:variant>
      <vt:variant>
        <vt:i4>5</vt:i4>
      </vt:variant>
      <vt:variant>
        <vt:lpwstr/>
      </vt:variant>
      <vt:variant>
        <vt:lpwstr>P46_401_90_a</vt:lpwstr>
      </vt:variant>
      <vt:variant>
        <vt:i4>5242917</vt:i4>
      </vt:variant>
      <vt:variant>
        <vt:i4>6137</vt:i4>
      </vt:variant>
      <vt:variant>
        <vt:i4>0</vt:i4>
      </vt:variant>
      <vt:variant>
        <vt:i4>5</vt:i4>
      </vt:variant>
      <vt:variant>
        <vt:lpwstr/>
      </vt:variant>
      <vt:variant>
        <vt:lpwstr>P46_401_90_d</vt:lpwstr>
      </vt:variant>
      <vt:variant>
        <vt:i4>3604601</vt:i4>
      </vt:variant>
      <vt:variant>
        <vt:i4>6134</vt:i4>
      </vt:variant>
      <vt:variant>
        <vt:i4>0</vt:i4>
      </vt:variant>
      <vt:variant>
        <vt:i4>5</vt:i4>
      </vt:variant>
      <vt:variant>
        <vt:lpwstr/>
      </vt:variant>
      <vt:variant>
        <vt:lpwstr>P46_402_93</vt:lpwstr>
      </vt:variant>
      <vt:variant>
        <vt:i4>3539065</vt:i4>
      </vt:variant>
      <vt:variant>
        <vt:i4>6131</vt:i4>
      </vt:variant>
      <vt:variant>
        <vt:i4>0</vt:i4>
      </vt:variant>
      <vt:variant>
        <vt:i4>5</vt:i4>
      </vt:variant>
      <vt:variant>
        <vt:lpwstr/>
      </vt:variant>
      <vt:variant>
        <vt:lpwstr>P46_402_92</vt:lpwstr>
      </vt:variant>
      <vt:variant>
        <vt:i4>3473529</vt:i4>
      </vt:variant>
      <vt:variant>
        <vt:i4>6128</vt:i4>
      </vt:variant>
      <vt:variant>
        <vt:i4>0</vt:i4>
      </vt:variant>
      <vt:variant>
        <vt:i4>5</vt:i4>
      </vt:variant>
      <vt:variant>
        <vt:lpwstr/>
      </vt:variant>
      <vt:variant>
        <vt:lpwstr>P46_402_91</vt:lpwstr>
      </vt:variant>
      <vt:variant>
        <vt:i4>5374069</vt:i4>
      </vt:variant>
      <vt:variant>
        <vt:i4>6125</vt:i4>
      </vt:variant>
      <vt:variant>
        <vt:i4>0</vt:i4>
      </vt:variant>
      <vt:variant>
        <vt:i4>5</vt:i4>
      </vt:variant>
      <vt:variant>
        <vt:lpwstr/>
      </vt:variant>
      <vt:variant>
        <vt:lpwstr>P46_392</vt:lpwstr>
      </vt:variant>
      <vt:variant>
        <vt:i4>5963892</vt:i4>
      </vt:variant>
      <vt:variant>
        <vt:i4>6083</vt:i4>
      </vt:variant>
      <vt:variant>
        <vt:i4>0</vt:i4>
      </vt:variant>
      <vt:variant>
        <vt:i4>5</vt:i4>
      </vt:variant>
      <vt:variant>
        <vt:lpwstr/>
      </vt:variant>
      <vt:variant>
        <vt:lpwstr>P45_106</vt:lpwstr>
      </vt:variant>
      <vt:variant>
        <vt:i4>76</vt:i4>
      </vt:variant>
      <vt:variant>
        <vt:i4>6080</vt:i4>
      </vt:variant>
      <vt:variant>
        <vt:i4>0</vt:i4>
      </vt:variant>
      <vt:variant>
        <vt:i4>5</vt:i4>
      </vt:variant>
      <vt:variant>
        <vt:lpwstr/>
      </vt:variant>
      <vt:variant>
        <vt:lpwstr>P52_245_9001</vt:lpwstr>
      </vt:variant>
      <vt:variant>
        <vt:i4>7077929</vt:i4>
      </vt:variant>
      <vt:variant>
        <vt:i4>6077</vt:i4>
      </vt:variant>
      <vt:variant>
        <vt:i4>0</vt:i4>
      </vt:variant>
      <vt:variant>
        <vt:i4>5</vt:i4>
      </vt:variant>
      <vt:variant>
        <vt:lpwstr>http://farsite.hill.af.mil/reghtml/regs/far2afmcfars/fardfars/far/52_237.htm</vt:lpwstr>
      </vt:variant>
      <vt:variant>
        <vt:lpwstr>P474_74421</vt:lpwstr>
      </vt:variant>
      <vt:variant>
        <vt:i4>6815780</vt:i4>
      </vt:variant>
      <vt:variant>
        <vt:i4>6074</vt:i4>
      </vt:variant>
      <vt:variant>
        <vt:i4>0</vt:i4>
      </vt:variant>
      <vt:variant>
        <vt:i4>5</vt:i4>
      </vt:variant>
      <vt:variant>
        <vt:lpwstr>http://farsite.hill.af.mil/reghtml/regs/far2afmcfars/fardfars/far/52_237.htm</vt:lpwstr>
      </vt:variant>
      <vt:variant>
        <vt:lpwstr>P357_58413</vt:lpwstr>
      </vt:variant>
      <vt:variant>
        <vt:i4>6750241</vt:i4>
      </vt:variant>
      <vt:variant>
        <vt:i4>6071</vt:i4>
      </vt:variant>
      <vt:variant>
        <vt:i4>0</vt:i4>
      </vt:variant>
      <vt:variant>
        <vt:i4>5</vt:i4>
      </vt:variant>
      <vt:variant>
        <vt:lpwstr>http://farsite.hill.af.mil/reghtml/regs/far2afmcfars/fardfars/far/52_237.htm</vt:lpwstr>
      </vt:variant>
      <vt:variant>
        <vt:lpwstr>P289_48593</vt:lpwstr>
      </vt:variant>
      <vt:variant>
        <vt:i4>4063344</vt:i4>
      </vt:variant>
      <vt:variant>
        <vt:i4>6068</vt:i4>
      </vt:variant>
      <vt:variant>
        <vt:i4>0</vt:i4>
      </vt:variant>
      <vt:variant>
        <vt:i4>5</vt:i4>
      </vt:variant>
      <vt:variant>
        <vt:lpwstr>http://farsite.hill.af.mil/reghtml/regs/far2afmcfars/fardfars/far/52_232.htm</vt:lpwstr>
      </vt:variant>
      <vt:variant>
        <vt:lpwstr>P80_11638</vt:lpwstr>
      </vt:variant>
      <vt:variant>
        <vt:i4>6291557</vt:i4>
      </vt:variant>
      <vt:variant>
        <vt:i4>6065</vt:i4>
      </vt:variant>
      <vt:variant>
        <vt:i4>0</vt:i4>
      </vt:variant>
      <vt:variant>
        <vt:i4>5</vt:i4>
      </vt:variant>
      <vt:variant>
        <vt:lpwstr>http://farsite.hill.af.mil/reghtml/regs/far2afmcfars/fardfars/dfars/dfars252_232.htm</vt:lpwstr>
      </vt:variant>
      <vt:variant>
        <vt:lpwstr>P61_2253</vt:lpwstr>
      </vt:variant>
      <vt:variant>
        <vt:i4>8192061</vt:i4>
      </vt:variant>
      <vt:variant>
        <vt:i4>6062</vt:i4>
      </vt:variant>
      <vt:variant>
        <vt:i4>0</vt:i4>
      </vt:variant>
      <vt:variant>
        <vt:i4>5</vt:i4>
      </vt:variant>
      <vt:variant>
        <vt:lpwstr>https://pcf1.bsm.dla.mil/cfolders/</vt:lpwstr>
      </vt:variant>
      <vt:variant>
        <vt:lpwstr/>
      </vt:variant>
      <vt:variant>
        <vt:i4>8192061</vt:i4>
      </vt:variant>
      <vt:variant>
        <vt:i4>6059</vt:i4>
      </vt:variant>
      <vt:variant>
        <vt:i4>0</vt:i4>
      </vt:variant>
      <vt:variant>
        <vt:i4>5</vt:i4>
      </vt:variant>
      <vt:variant>
        <vt:lpwstr>https://pcf1.bsm.dla.mil/cfolders/</vt:lpwstr>
      </vt:variant>
      <vt:variant>
        <vt:lpwstr/>
      </vt:variant>
      <vt:variant>
        <vt:i4>8192061</vt:i4>
      </vt:variant>
      <vt:variant>
        <vt:i4>6056</vt:i4>
      </vt:variant>
      <vt:variant>
        <vt:i4>0</vt:i4>
      </vt:variant>
      <vt:variant>
        <vt:i4>5</vt:i4>
      </vt:variant>
      <vt:variant>
        <vt:lpwstr>https://pcf1.bsm.dla.mil/cfolders/</vt:lpwstr>
      </vt:variant>
      <vt:variant>
        <vt:lpwstr/>
      </vt:variant>
      <vt:variant>
        <vt:i4>6881381</vt:i4>
      </vt:variant>
      <vt:variant>
        <vt:i4>6053</vt:i4>
      </vt:variant>
      <vt:variant>
        <vt:i4>0</vt:i4>
      </vt:variant>
      <vt:variant>
        <vt:i4>5</vt:i4>
      </vt:variant>
      <vt:variant>
        <vt:lpwstr>http://farsite.hill.af.mil/reghtml/regs/far2afmcfars/fardfars/dfars/dfars252_227.htm</vt:lpwstr>
      </vt:variant>
      <vt:variant>
        <vt:lpwstr>P1809_141668</vt:lpwstr>
      </vt:variant>
      <vt:variant>
        <vt:i4>8192061</vt:i4>
      </vt:variant>
      <vt:variant>
        <vt:i4>6050</vt:i4>
      </vt:variant>
      <vt:variant>
        <vt:i4>0</vt:i4>
      </vt:variant>
      <vt:variant>
        <vt:i4>5</vt:i4>
      </vt:variant>
      <vt:variant>
        <vt:lpwstr>https://pcf1.bsm.dla.mil/cfolders/</vt:lpwstr>
      </vt:variant>
      <vt:variant>
        <vt:lpwstr/>
      </vt:variant>
      <vt:variant>
        <vt:i4>3604528</vt:i4>
      </vt:variant>
      <vt:variant>
        <vt:i4>6047</vt:i4>
      </vt:variant>
      <vt:variant>
        <vt:i4>0</vt:i4>
      </vt:variant>
      <vt:variant>
        <vt:i4>5</vt:i4>
      </vt:variant>
      <vt:variant>
        <vt:lpwstr>http://farsite.hill.af.mil/reghtml/regs/far2afmcfars/fardfars/dfars/dfars252_227.htm</vt:lpwstr>
      </vt:variant>
      <vt:variant>
        <vt:lpwstr>P298_15716</vt:lpwstr>
      </vt:variant>
      <vt:variant>
        <vt:i4>327730</vt:i4>
      </vt:variant>
      <vt:variant>
        <vt:i4>6044</vt:i4>
      </vt:variant>
      <vt:variant>
        <vt:i4>0</vt:i4>
      </vt:variant>
      <vt:variant>
        <vt:i4>5</vt:i4>
      </vt:variant>
      <vt:variant>
        <vt:lpwstr>mailto:delivery@dla.mil</vt:lpwstr>
      </vt:variant>
      <vt:variant>
        <vt:lpwstr/>
      </vt:variant>
      <vt:variant>
        <vt:i4>4849747</vt:i4>
      </vt:variant>
      <vt:variant>
        <vt:i4>6041</vt:i4>
      </vt:variant>
      <vt:variant>
        <vt:i4>0</vt:i4>
      </vt:variant>
      <vt:variant>
        <vt:i4>5</vt:i4>
      </vt:variant>
      <vt:variant>
        <vt:lpwstr>http://www.dcma.mil/</vt:lpwstr>
      </vt:variant>
      <vt:variant>
        <vt:lpwstr/>
      </vt:variant>
      <vt:variant>
        <vt:i4>3604592</vt:i4>
      </vt:variant>
      <vt:variant>
        <vt:i4>6038</vt:i4>
      </vt:variant>
      <vt:variant>
        <vt:i4>0</vt:i4>
      </vt:variant>
      <vt:variant>
        <vt:i4>5</vt:i4>
      </vt:variant>
      <vt:variant>
        <vt:lpwstr>http://farsite.hill.af.mil/reghtml/regs/far2afmcfars/fardfars/far/52_215.htm</vt:lpwstr>
      </vt:variant>
      <vt:variant>
        <vt:lpwstr>P1176_197249</vt:lpwstr>
      </vt:variant>
      <vt:variant>
        <vt:i4>3604592</vt:i4>
      </vt:variant>
      <vt:variant>
        <vt:i4>6035</vt:i4>
      </vt:variant>
      <vt:variant>
        <vt:i4>0</vt:i4>
      </vt:variant>
      <vt:variant>
        <vt:i4>5</vt:i4>
      </vt:variant>
      <vt:variant>
        <vt:lpwstr>http://farsite.hill.af.mil/reghtml/regs/far2afmcfars/fardfars/far/52_215.htm</vt:lpwstr>
      </vt:variant>
      <vt:variant>
        <vt:lpwstr>P1176_197249</vt:lpwstr>
      </vt:variant>
      <vt:variant>
        <vt:i4>3604592</vt:i4>
      </vt:variant>
      <vt:variant>
        <vt:i4>6032</vt:i4>
      </vt:variant>
      <vt:variant>
        <vt:i4>0</vt:i4>
      </vt:variant>
      <vt:variant>
        <vt:i4>5</vt:i4>
      </vt:variant>
      <vt:variant>
        <vt:lpwstr>http://farsite.hill.af.mil/reghtml/regs/far2afmcfars/fardfars/far/52_215.htm</vt:lpwstr>
      </vt:variant>
      <vt:variant>
        <vt:lpwstr>P1176_197249</vt:lpwstr>
      </vt:variant>
      <vt:variant>
        <vt:i4>3604592</vt:i4>
      </vt:variant>
      <vt:variant>
        <vt:i4>6029</vt:i4>
      </vt:variant>
      <vt:variant>
        <vt:i4>0</vt:i4>
      </vt:variant>
      <vt:variant>
        <vt:i4>5</vt:i4>
      </vt:variant>
      <vt:variant>
        <vt:lpwstr>http://farsite.hill.af.mil/reghtml/regs/far2afmcfars/fardfars/far/52_215.htm</vt:lpwstr>
      </vt:variant>
      <vt:variant>
        <vt:lpwstr>P1176_197249</vt:lpwstr>
      </vt:variant>
      <vt:variant>
        <vt:i4>4063345</vt:i4>
      </vt:variant>
      <vt:variant>
        <vt:i4>6026</vt:i4>
      </vt:variant>
      <vt:variant>
        <vt:i4>0</vt:i4>
      </vt:variant>
      <vt:variant>
        <vt:i4>5</vt:i4>
      </vt:variant>
      <vt:variant>
        <vt:lpwstr>http://farsite.hill.af.mil/reghtml/regs/far2afmcfars/fardfars/far/52_215.htm</vt:lpwstr>
      </vt:variant>
      <vt:variant>
        <vt:lpwstr>P1125_188492</vt:lpwstr>
      </vt:variant>
      <vt:variant>
        <vt:i4>3801212</vt:i4>
      </vt:variant>
      <vt:variant>
        <vt:i4>6023</vt:i4>
      </vt:variant>
      <vt:variant>
        <vt:i4>0</vt:i4>
      </vt:variant>
      <vt:variant>
        <vt:i4>5</vt:i4>
      </vt:variant>
      <vt:variant>
        <vt:lpwstr>http://farsite.hill.af.mil/reghtml/regs/far2afmcfars/fardfars/far/52_215.htm</vt:lpwstr>
      </vt:variant>
      <vt:variant>
        <vt:lpwstr>P1109_186464</vt:lpwstr>
      </vt:variant>
      <vt:variant>
        <vt:i4>3735667</vt:i4>
      </vt:variant>
      <vt:variant>
        <vt:i4>6020</vt:i4>
      </vt:variant>
      <vt:variant>
        <vt:i4>0</vt:i4>
      </vt:variant>
      <vt:variant>
        <vt:i4>5</vt:i4>
      </vt:variant>
      <vt:variant>
        <vt:lpwstr>http://farsite.hill.af.mil/reghtml/regs/far2afmcfars/fardfars/far/52_215.htm</vt:lpwstr>
      </vt:variant>
      <vt:variant>
        <vt:lpwstr>P1460_245059</vt:lpwstr>
      </vt:variant>
      <vt:variant>
        <vt:i4>6160501</vt:i4>
      </vt:variant>
      <vt:variant>
        <vt:i4>6017</vt:i4>
      </vt:variant>
      <vt:variant>
        <vt:i4>0</vt:i4>
      </vt:variant>
      <vt:variant>
        <vt:i4>5</vt:i4>
      </vt:variant>
      <vt:variant>
        <vt:lpwstr/>
      </vt:variant>
      <vt:variant>
        <vt:lpwstr>P17_208</vt:lpwstr>
      </vt:variant>
      <vt:variant>
        <vt:i4>5636127</vt:i4>
      </vt:variant>
      <vt:variant>
        <vt:i4>6014</vt:i4>
      </vt:variant>
      <vt:variant>
        <vt:i4>0</vt:i4>
      </vt:variant>
      <vt:variant>
        <vt:i4>5</vt:i4>
      </vt:variant>
      <vt:variant>
        <vt:lpwstr/>
      </vt:variant>
      <vt:variant>
        <vt:lpwstr>P17_7302_90</vt:lpwstr>
      </vt:variant>
      <vt:variant>
        <vt:i4>7995430</vt:i4>
      </vt:variant>
      <vt:variant>
        <vt:i4>6011</vt:i4>
      </vt:variant>
      <vt:variant>
        <vt:i4>0</vt:i4>
      </vt:variant>
      <vt:variant>
        <vt:i4>5</vt:i4>
      </vt:variant>
      <vt:variant>
        <vt:lpwstr/>
      </vt:variant>
      <vt:variant>
        <vt:lpwstr>P17_7502_b_2_S90</vt:lpwstr>
      </vt:variant>
      <vt:variant>
        <vt:i4>5242911</vt:i4>
      </vt:variant>
      <vt:variant>
        <vt:i4>6008</vt:i4>
      </vt:variant>
      <vt:variant>
        <vt:i4>0</vt:i4>
      </vt:variant>
      <vt:variant>
        <vt:i4>5</vt:i4>
      </vt:variant>
      <vt:variant>
        <vt:lpwstr/>
      </vt:variant>
      <vt:variant>
        <vt:lpwstr>P17_7601_95</vt:lpwstr>
      </vt:variant>
      <vt:variant>
        <vt:i4>6881358</vt:i4>
      </vt:variant>
      <vt:variant>
        <vt:i4>6005</vt:i4>
      </vt:variant>
      <vt:variant>
        <vt:i4>0</vt:i4>
      </vt:variant>
      <vt:variant>
        <vt:i4>5</vt:i4>
      </vt:variant>
      <vt:variant>
        <vt:lpwstr/>
      </vt:variant>
      <vt:variant>
        <vt:lpwstr>P17_9700</vt:lpwstr>
      </vt:variant>
      <vt:variant>
        <vt:i4>6946894</vt:i4>
      </vt:variant>
      <vt:variant>
        <vt:i4>6002</vt:i4>
      </vt:variant>
      <vt:variant>
        <vt:i4>0</vt:i4>
      </vt:variant>
      <vt:variant>
        <vt:i4>5</vt:i4>
      </vt:variant>
      <vt:variant>
        <vt:lpwstr/>
      </vt:variant>
      <vt:variant>
        <vt:lpwstr>P17_9004</vt:lpwstr>
      </vt:variant>
      <vt:variant>
        <vt:i4>6488142</vt:i4>
      </vt:variant>
      <vt:variant>
        <vt:i4>5999</vt:i4>
      </vt:variant>
      <vt:variant>
        <vt:i4>0</vt:i4>
      </vt:variant>
      <vt:variant>
        <vt:i4>5</vt:i4>
      </vt:variant>
      <vt:variant>
        <vt:lpwstr/>
      </vt:variant>
      <vt:variant>
        <vt:lpwstr>P17_9508</vt:lpwstr>
      </vt:variant>
      <vt:variant>
        <vt:i4>5242911</vt:i4>
      </vt:variant>
      <vt:variant>
        <vt:i4>5996</vt:i4>
      </vt:variant>
      <vt:variant>
        <vt:i4>0</vt:i4>
      </vt:variant>
      <vt:variant>
        <vt:i4>5</vt:i4>
      </vt:variant>
      <vt:variant>
        <vt:lpwstr/>
      </vt:variant>
      <vt:variant>
        <vt:lpwstr>P17_7601_92</vt:lpwstr>
      </vt:variant>
      <vt:variant>
        <vt:i4>6881358</vt:i4>
      </vt:variant>
      <vt:variant>
        <vt:i4>5993</vt:i4>
      </vt:variant>
      <vt:variant>
        <vt:i4>0</vt:i4>
      </vt:variant>
      <vt:variant>
        <vt:i4>5</vt:i4>
      </vt:variant>
      <vt:variant>
        <vt:lpwstr/>
      </vt:variant>
      <vt:variant>
        <vt:lpwstr>P17_9304</vt:lpwstr>
      </vt:variant>
      <vt:variant>
        <vt:i4>6881358</vt:i4>
      </vt:variant>
      <vt:variant>
        <vt:i4>5990</vt:i4>
      </vt:variant>
      <vt:variant>
        <vt:i4>0</vt:i4>
      </vt:variant>
      <vt:variant>
        <vt:i4>5</vt:i4>
      </vt:variant>
      <vt:variant>
        <vt:lpwstr/>
      </vt:variant>
      <vt:variant>
        <vt:lpwstr>P17_9304</vt:lpwstr>
      </vt:variant>
      <vt:variant>
        <vt:i4>6881358</vt:i4>
      </vt:variant>
      <vt:variant>
        <vt:i4>5987</vt:i4>
      </vt:variant>
      <vt:variant>
        <vt:i4>0</vt:i4>
      </vt:variant>
      <vt:variant>
        <vt:i4>5</vt:i4>
      </vt:variant>
      <vt:variant>
        <vt:lpwstr/>
      </vt:variant>
      <vt:variant>
        <vt:lpwstr>P17_9304</vt:lpwstr>
      </vt:variant>
      <vt:variant>
        <vt:i4>6881358</vt:i4>
      </vt:variant>
      <vt:variant>
        <vt:i4>5984</vt:i4>
      </vt:variant>
      <vt:variant>
        <vt:i4>0</vt:i4>
      </vt:variant>
      <vt:variant>
        <vt:i4>5</vt:i4>
      </vt:variant>
      <vt:variant>
        <vt:lpwstr/>
      </vt:variant>
      <vt:variant>
        <vt:lpwstr>P17_9304</vt:lpwstr>
      </vt:variant>
      <vt:variant>
        <vt:i4>2031626</vt:i4>
      </vt:variant>
      <vt:variant>
        <vt:i4>5981</vt:i4>
      </vt:variant>
      <vt:variant>
        <vt:i4>0</vt:i4>
      </vt:variant>
      <vt:variant>
        <vt:i4>5</vt:i4>
      </vt:variant>
      <vt:variant>
        <vt:lpwstr>https://www.medical.dla.mil/registration/consent/default.aspx</vt:lpwstr>
      </vt:variant>
      <vt:variant>
        <vt:lpwstr/>
      </vt:variant>
      <vt:variant>
        <vt:i4>6094920</vt:i4>
      </vt:variant>
      <vt:variant>
        <vt:i4>5978</vt:i4>
      </vt:variant>
      <vt:variant>
        <vt:i4>0</vt:i4>
      </vt:variant>
      <vt:variant>
        <vt:i4>5</vt:i4>
      </vt:variant>
      <vt:variant>
        <vt:lpwstr>https://spiders.dla.mil/</vt:lpwstr>
      </vt:variant>
      <vt:variant>
        <vt:lpwstr/>
      </vt:variant>
      <vt:variant>
        <vt:i4>2490478</vt:i4>
      </vt:variant>
      <vt:variant>
        <vt:i4>5975</vt:i4>
      </vt:variant>
      <vt:variant>
        <vt:i4>0</vt:i4>
      </vt:variant>
      <vt:variant>
        <vt:i4>5</vt:i4>
      </vt:variant>
      <vt:variant>
        <vt:lpwstr>https://wicap.hq.dla.mil/wicap/</vt:lpwstr>
      </vt:variant>
      <vt:variant>
        <vt:lpwstr/>
      </vt:variant>
      <vt:variant>
        <vt:i4>6881358</vt:i4>
      </vt:variant>
      <vt:variant>
        <vt:i4>5972</vt:i4>
      </vt:variant>
      <vt:variant>
        <vt:i4>0</vt:i4>
      </vt:variant>
      <vt:variant>
        <vt:i4>5</vt:i4>
      </vt:variant>
      <vt:variant>
        <vt:lpwstr/>
      </vt:variant>
      <vt:variant>
        <vt:lpwstr>P17_9304</vt:lpwstr>
      </vt:variant>
      <vt:variant>
        <vt:i4>6881358</vt:i4>
      </vt:variant>
      <vt:variant>
        <vt:i4>5969</vt:i4>
      </vt:variant>
      <vt:variant>
        <vt:i4>0</vt:i4>
      </vt:variant>
      <vt:variant>
        <vt:i4>5</vt:i4>
      </vt:variant>
      <vt:variant>
        <vt:lpwstr/>
      </vt:variant>
      <vt:variant>
        <vt:lpwstr>P17_9304</vt:lpwstr>
      </vt:variant>
      <vt:variant>
        <vt:i4>6881358</vt:i4>
      </vt:variant>
      <vt:variant>
        <vt:i4>5966</vt:i4>
      </vt:variant>
      <vt:variant>
        <vt:i4>0</vt:i4>
      </vt:variant>
      <vt:variant>
        <vt:i4>5</vt:i4>
      </vt:variant>
      <vt:variant>
        <vt:lpwstr/>
      </vt:variant>
      <vt:variant>
        <vt:lpwstr>P17_9205</vt:lpwstr>
      </vt:variant>
      <vt:variant>
        <vt:i4>6881358</vt:i4>
      </vt:variant>
      <vt:variant>
        <vt:i4>5963</vt:i4>
      </vt:variant>
      <vt:variant>
        <vt:i4>0</vt:i4>
      </vt:variant>
      <vt:variant>
        <vt:i4>5</vt:i4>
      </vt:variant>
      <vt:variant>
        <vt:lpwstr/>
      </vt:variant>
      <vt:variant>
        <vt:lpwstr>P17_9205</vt:lpwstr>
      </vt:variant>
      <vt:variant>
        <vt:i4>7274560</vt:i4>
      </vt:variant>
      <vt:variant>
        <vt:i4>5960</vt:i4>
      </vt:variant>
      <vt:variant>
        <vt:i4>0</vt:i4>
      </vt:variant>
      <vt:variant>
        <vt:i4>5</vt:i4>
      </vt:variant>
      <vt:variant>
        <vt:lpwstr/>
      </vt:variant>
      <vt:variant>
        <vt:lpwstr>P17_7302</vt:lpwstr>
      </vt:variant>
      <vt:variant>
        <vt:i4>6946880</vt:i4>
      </vt:variant>
      <vt:variant>
        <vt:i4>5957</vt:i4>
      </vt:variant>
      <vt:variant>
        <vt:i4>0</vt:i4>
      </vt:variant>
      <vt:variant>
        <vt:i4>5</vt:i4>
      </vt:variant>
      <vt:variant>
        <vt:lpwstr/>
      </vt:variant>
      <vt:variant>
        <vt:lpwstr>P17_7501</vt:lpwstr>
      </vt:variant>
      <vt:variant>
        <vt:i4>6160501</vt:i4>
      </vt:variant>
      <vt:variant>
        <vt:i4>5954</vt:i4>
      </vt:variant>
      <vt:variant>
        <vt:i4>0</vt:i4>
      </vt:variant>
      <vt:variant>
        <vt:i4>5</vt:i4>
      </vt:variant>
      <vt:variant>
        <vt:lpwstr/>
      </vt:variant>
      <vt:variant>
        <vt:lpwstr>P17_203</vt:lpwstr>
      </vt:variant>
      <vt:variant>
        <vt:i4>5242911</vt:i4>
      </vt:variant>
      <vt:variant>
        <vt:i4>5951</vt:i4>
      </vt:variant>
      <vt:variant>
        <vt:i4>0</vt:i4>
      </vt:variant>
      <vt:variant>
        <vt:i4>5</vt:i4>
      </vt:variant>
      <vt:variant>
        <vt:lpwstr/>
      </vt:variant>
      <vt:variant>
        <vt:lpwstr>P17_7601_94</vt:lpwstr>
      </vt:variant>
      <vt:variant>
        <vt:i4>3539068</vt:i4>
      </vt:variant>
      <vt:variant>
        <vt:i4>5948</vt:i4>
      </vt:variant>
      <vt:variant>
        <vt:i4>0</vt:i4>
      </vt:variant>
      <vt:variant>
        <vt:i4>5</vt:i4>
      </vt:variant>
      <vt:variant>
        <vt:lpwstr/>
      </vt:variant>
      <vt:variant>
        <vt:lpwstr>P16_506_97</vt:lpwstr>
      </vt:variant>
      <vt:variant>
        <vt:i4>2097205</vt:i4>
      </vt:variant>
      <vt:variant>
        <vt:i4>5945</vt:i4>
      </vt:variant>
      <vt:variant>
        <vt:i4>0</vt:i4>
      </vt:variant>
      <vt:variant>
        <vt:i4>5</vt:i4>
      </vt:variant>
      <vt:variant>
        <vt:lpwstr>http://www.platts.com/</vt:lpwstr>
      </vt:variant>
      <vt:variant>
        <vt:lpwstr/>
      </vt:variant>
      <vt:variant>
        <vt:i4>7208977</vt:i4>
      </vt:variant>
      <vt:variant>
        <vt:i4>5942</vt:i4>
      </vt:variant>
      <vt:variant>
        <vt:i4>0</vt:i4>
      </vt:variant>
      <vt:variant>
        <vt:i4>5</vt:i4>
      </vt:variant>
      <vt:variant>
        <vt:lpwstr/>
      </vt:variant>
      <vt:variant>
        <vt:lpwstr>P16_203_4_a_2_105</vt:lpwstr>
      </vt:variant>
      <vt:variant>
        <vt:i4>7208977</vt:i4>
      </vt:variant>
      <vt:variant>
        <vt:i4>5939</vt:i4>
      </vt:variant>
      <vt:variant>
        <vt:i4>0</vt:i4>
      </vt:variant>
      <vt:variant>
        <vt:i4>5</vt:i4>
      </vt:variant>
      <vt:variant>
        <vt:lpwstr/>
      </vt:variant>
      <vt:variant>
        <vt:lpwstr>P16_203_4_a_2_104</vt:lpwstr>
      </vt:variant>
      <vt:variant>
        <vt:i4>7208977</vt:i4>
      </vt:variant>
      <vt:variant>
        <vt:i4>5936</vt:i4>
      </vt:variant>
      <vt:variant>
        <vt:i4>0</vt:i4>
      </vt:variant>
      <vt:variant>
        <vt:i4>5</vt:i4>
      </vt:variant>
      <vt:variant>
        <vt:lpwstr/>
      </vt:variant>
      <vt:variant>
        <vt:lpwstr>P16_203_4_a_2_102</vt:lpwstr>
      </vt:variant>
      <vt:variant>
        <vt:i4>7208977</vt:i4>
      </vt:variant>
      <vt:variant>
        <vt:i4>5933</vt:i4>
      </vt:variant>
      <vt:variant>
        <vt:i4>0</vt:i4>
      </vt:variant>
      <vt:variant>
        <vt:i4>5</vt:i4>
      </vt:variant>
      <vt:variant>
        <vt:lpwstr/>
      </vt:variant>
      <vt:variant>
        <vt:lpwstr>P16_203_4_a_2_101</vt:lpwstr>
      </vt:variant>
      <vt:variant>
        <vt:i4>7208977</vt:i4>
      </vt:variant>
      <vt:variant>
        <vt:i4>5930</vt:i4>
      </vt:variant>
      <vt:variant>
        <vt:i4>0</vt:i4>
      </vt:variant>
      <vt:variant>
        <vt:i4>5</vt:i4>
      </vt:variant>
      <vt:variant>
        <vt:lpwstr/>
      </vt:variant>
      <vt:variant>
        <vt:lpwstr>P16_203_4_a_2_100</vt:lpwstr>
      </vt:variant>
      <vt:variant>
        <vt:i4>2097205</vt:i4>
      </vt:variant>
      <vt:variant>
        <vt:i4>5927</vt:i4>
      </vt:variant>
      <vt:variant>
        <vt:i4>0</vt:i4>
      </vt:variant>
      <vt:variant>
        <vt:i4>5</vt:i4>
      </vt:variant>
      <vt:variant>
        <vt:lpwstr>http://www.platts.com/</vt:lpwstr>
      </vt:variant>
      <vt:variant>
        <vt:lpwstr/>
      </vt:variant>
      <vt:variant>
        <vt:i4>7208977</vt:i4>
      </vt:variant>
      <vt:variant>
        <vt:i4>5924</vt:i4>
      </vt:variant>
      <vt:variant>
        <vt:i4>0</vt:i4>
      </vt:variant>
      <vt:variant>
        <vt:i4>5</vt:i4>
      </vt:variant>
      <vt:variant>
        <vt:lpwstr/>
      </vt:variant>
      <vt:variant>
        <vt:lpwstr>P16_203_4_a_2_103</vt:lpwstr>
      </vt:variant>
      <vt:variant>
        <vt:i4>6684697</vt:i4>
      </vt:variant>
      <vt:variant>
        <vt:i4>5921</vt:i4>
      </vt:variant>
      <vt:variant>
        <vt:i4>0</vt:i4>
      </vt:variant>
      <vt:variant>
        <vt:i4>5</vt:i4>
      </vt:variant>
      <vt:variant>
        <vt:lpwstr/>
      </vt:variant>
      <vt:variant>
        <vt:lpwstr>P16_203_4_a_2_98</vt:lpwstr>
      </vt:variant>
      <vt:variant>
        <vt:i4>6750233</vt:i4>
      </vt:variant>
      <vt:variant>
        <vt:i4>5918</vt:i4>
      </vt:variant>
      <vt:variant>
        <vt:i4>0</vt:i4>
      </vt:variant>
      <vt:variant>
        <vt:i4>5</vt:i4>
      </vt:variant>
      <vt:variant>
        <vt:lpwstr/>
      </vt:variant>
      <vt:variant>
        <vt:lpwstr>P16_203_4_a_2_99</vt:lpwstr>
      </vt:variant>
      <vt:variant>
        <vt:i4>3801162</vt:i4>
      </vt:variant>
      <vt:variant>
        <vt:i4>5915</vt:i4>
      </vt:variant>
      <vt:variant>
        <vt:i4>0</vt:i4>
      </vt:variant>
      <vt:variant>
        <vt:i4>5</vt:i4>
      </vt:variant>
      <vt:variant>
        <vt:lpwstr/>
      </vt:variant>
      <vt:variant>
        <vt:lpwstr>P16_203_4_90_l_8</vt:lpwstr>
      </vt:variant>
      <vt:variant>
        <vt:i4>131093</vt:i4>
      </vt:variant>
      <vt:variant>
        <vt:i4>5912</vt:i4>
      </vt:variant>
      <vt:variant>
        <vt:i4>0</vt:i4>
      </vt:variant>
      <vt:variant>
        <vt:i4>5</vt:i4>
      </vt:variant>
      <vt:variant>
        <vt:lpwstr/>
      </vt:variant>
      <vt:variant>
        <vt:lpwstr>P16_203_4_90_l</vt:lpwstr>
      </vt:variant>
      <vt:variant>
        <vt:i4>6815772</vt:i4>
      </vt:variant>
      <vt:variant>
        <vt:i4>5909</vt:i4>
      </vt:variant>
      <vt:variant>
        <vt:i4>0</vt:i4>
      </vt:variant>
      <vt:variant>
        <vt:i4>5</vt:i4>
      </vt:variant>
      <vt:variant>
        <vt:lpwstr/>
      </vt:variant>
      <vt:variant>
        <vt:lpwstr>P16_203_4_d_2_96</vt:lpwstr>
      </vt:variant>
      <vt:variant>
        <vt:i4>7012380</vt:i4>
      </vt:variant>
      <vt:variant>
        <vt:i4>5906</vt:i4>
      </vt:variant>
      <vt:variant>
        <vt:i4>0</vt:i4>
      </vt:variant>
      <vt:variant>
        <vt:i4>5</vt:i4>
      </vt:variant>
      <vt:variant>
        <vt:lpwstr/>
      </vt:variant>
      <vt:variant>
        <vt:lpwstr>P16_203_4_d_2_95</vt:lpwstr>
      </vt:variant>
      <vt:variant>
        <vt:i4>131093</vt:i4>
      </vt:variant>
      <vt:variant>
        <vt:i4>5903</vt:i4>
      </vt:variant>
      <vt:variant>
        <vt:i4>0</vt:i4>
      </vt:variant>
      <vt:variant>
        <vt:i4>5</vt:i4>
      </vt:variant>
      <vt:variant>
        <vt:lpwstr/>
      </vt:variant>
      <vt:variant>
        <vt:lpwstr>P16_203_4_90_l</vt:lpwstr>
      </vt:variant>
      <vt:variant>
        <vt:i4>131093</vt:i4>
      </vt:variant>
      <vt:variant>
        <vt:i4>5900</vt:i4>
      </vt:variant>
      <vt:variant>
        <vt:i4>0</vt:i4>
      </vt:variant>
      <vt:variant>
        <vt:i4>5</vt:i4>
      </vt:variant>
      <vt:variant>
        <vt:lpwstr/>
      </vt:variant>
      <vt:variant>
        <vt:lpwstr>P16_203_4_90_l</vt:lpwstr>
      </vt:variant>
      <vt:variant>
        <vt:i4>131093</vt:i4>
      </vt:variant>
      <vt:variant>
        <vt:i4>5897</vt:i4>
      </vt:variant>
      <vt:variant>
        <vt:i4>0</vt:i4>
      </vt:variant>
      <vt:variant>
        <vt:i4>5</vt:i4>
      </vt:variant>
      <vt:variant>
        <vt:lpwstr/>
      </vt:variant>
      <vt:variant>
        <vt:lpwstr>P16_203_4_90_l</vt:lpwstr>
      </vt:variant>
      <vt:variant>
        <vt:i4>131093</vt:i4>
      </vt:variant>
      <vt:variant>
        <vt:i4>5894</vt:i4>
      </vt:variant>
      <vt:variant>
        <vt:i4>0</vt:i4>
      </vt:variant>
      <vt:variant>
        <vt:i4>5</vt:i4>
      </vt:variant>
      <vt:variant>
        <vt:lpwstr/>
      </vt:variant>
      <vt:variant>
        <vt:lpwstr>P16_203_4_90_l</vt:lpwstr>
      </vt:variant>
      <vt:variant>
        <vt:i4>131093</vt:i4>
      </vt:variant>
      <vt:variant>
        <vt:i4>5891</vt:i4>
      </vt:variant>
      <vt:variant>
        <vt:i4>0</vt:i4>
      </vt:variant>
      <vt:variant>
        <vt:i4>5</vt:i4>
      </vt:variant>
      <vt:variant>
        <vt:lpwstr/>
      </vt:variant>
      <vt:variant>
        <vt:lpwstr>P16_203_4_90_l</vt:lpwstr>
      </vt:variant>
      <vt:variant>
        <vt:i4>65607</vt:i4>
      </vt:variant>
      <vt:variant>
        <vt:i4>5888</vt:i4>
      </vt:variant>
      <vt:variant>
        <vt:i4>0</vt:i4>
      </vt:variant>
      <vt:variant>
        <vt:i4>5</vt:i4>
      </vt:variant>
      <vt:variant>
        <vt:lpwstr/>
      </vt:variant>
      <vt:variant>
        <vt:lpwstr>P16_203_1</vt:lpwstr>
      </vt:variant>
      <vt:variant>
        <vt:i4>3276830</vt:i4>
      </vt:variant>
      <vt:variant>
        <vt:i4>5885</vt:i4>
      </vt:variant>
      <vt:variant>
        <vt:i4>0</vt:i4>
      </vt:variant>
      <vt:variant>
        <vt:i4>5</vt:i4>
      </vt:variant>
      <vt:variant>
        <vt:lpwstr>http://farsite.hill.af.mil/reghtml/regs/far2afmcfars/fardfars/far/16.htm</vt:lpwstr>
      </vt:variant>
      <vt:variant>
        <vt:lpwstr>P53_10378</vt:lpwstr>
      </vt:variant>
      <vt:variant>
        <vt:i4>131093</vt:i4>
      </vt:variant>
      <vt:variant>
        <vt:i4>5882</vt:i4>
      </vt:variant>
      <vt:variant>
        <vt:i4>0</vt:i4>
      </vt:variant>
      <vt:variant>
        <vt:i4>5</vt:i4>
      </vt:variant>
      <vt:variant>
        <vt:lpwstr/>
      </vt:variant>
      <vt:variant>
        <vt:lpwstr>P16_203_4_90_l</vt:lpwstr>
      </vt:variant>
      <vt:variant>
        <vt:i4>6619260</vt:i4>
      </vt:variant>
      <vt:variant>
        <vt:i4>5879</vt:i4>
      </vt:variant>
      <vt:variant>
        <vt:i4>0</vt:i4>
      </vt:variant>
      <vt:variant>
        <vt:i4>5</vt:i4>
      </vt:variant>
      <vt:variant>
        <vt:lpwstr/>
      </vt:variant>
      <vt:variant>
        <vt:lpwstr>P16_506_91_g_2</vt:lpwstr>
      </vt:variant>
      <vt:variant>
        <vt:i4>6684796</vt:i4>
      </vt:variant>
      <vt:variant>
        <vt:i4>5876</vt:i4>
      </vt:variant>
      <vt:variant>
        <vt:i4>0</vt:i4>
      </vt:variant>
      <vt:variant>
        <vt:i4>5</vt:i4>
      </vt:variant>
      <vt:variant>
        <vt:lpwstr/>
      </vt:variant>
      <vt:variant>
        <vt:lpwstr>P16_506_91_g_1</vt:lpwstr>
      </vt:variant>
      <vt:variant>
        <vt:i4>3407903</vt:i4>
      </vt:variant>
      <vt:variant>
        <vt:i4>5873</vt:i4>
      </vt:variant>
      <vt:variant>
        <vt:i4>0</vt:i4>
      </vt:variant>
      <vt:variant>
        <vt:i4>5</vt:i4>
      </vt:variant>
      <vt:variant>
        <vt:lpwstr>http://farsite.hill.af.mil/reghtml/regs/far2afmcfars/fardfars/far/16.htm</vt:lpwstr>
      </vt:variant>
      <vt:variant>
        <vt:lpwstr>P52_10315</vt:lpwstr>
      </vt:variant>
      <vt:variant>
        <vt:i4>7209034</vt:i4>
      </vt:variant>
      <vt:variant>
        <vt:i4>5870</vt:i4>
      </vt:variant>
      <vt:variant>
        <vt:i4>0</vt:i4>
      </vt:variant>
      <vt:variant>
        <vt:i4>5</vt:i4>
      </vt:variant>
      <vt:variant>
        <vt:lpwstr/>
      </vt:variant>
      <vt:variant>
        <vt:lpwstr>P16_203_4_90</vt:lpwstr>
      </vt:variant>
      <vt:variant>
        <vt:i4>65607</vt:i4>
      </vt:variant>
      <vt:variant>
        <vt:i4>5867</vt:i4>
      </vt:variant>
      <vt:variant>
        <vt:i4>0</vt:i4>
      </vt:variant>
      <vt:variant>
        <vt:i4>5</vt:i4>
      </vt:variant>
      <vt:variant>
        <vt:lpwstr/>
      </vt:variant>
      <vt:variant>
        <vt:lpwstr>P16_203_1</vt:lpwstr>
      </vt:variant>
      <vt:variant>
        <vt:i4>3276830</vt:i4>
      </vt:variant>
      <vt:variant>
        <vt:i4>5864</vt:i4>
      </vt:variant>
      <vt:variant>
        <vt:i4>0</vt:i4>
      </vt:variant>
      <vt:variant>
        <vt:i4>5</vt:i4>
      </vt:variant>
      <vt:variant>
        <vt:lpwstr>http://farsite.hill.af.mil/reghtml/regs/far2afmcfars/fardfars/far/16.htm</vt:lpwstr>
      </vt:variant>
      <vt:variant>
        <vt:lpwstr>P53_10378</vt:lpwstr>
      </vt:variant>
      <vt:variant>
        <vt:i4>6946844</vt:i4>
      </vt:variant>
      <vt:variant>
        <vt:i4>5861</vt:i4>
      </vt:variant>
      <vt:variant>
        <vt:i4>0</vt:i4>
      </vt:variant>
      <vt:variant>
        <vt:i4>5</vt:i4>
      </vt:variant>
      <vt:variant>
        <vt:lpwstr/>
      </vt:variant>
      <vt:variant>
        <vt:lpwstr>P16_203_4_d_2_94</vt:lpwstr>
      </vt:variant>
      <vt:variant>
        <vt:i4>7143452</vt:i4>
      </vt:variant>
      <vt:variant>
        <vt:i4>5858</vt:i4>
      </vt:variant>
      <vt:variant>
        <vt:i4>0</vt:i4>
      </vt:variant>
      <vt:variant>
        <vt:i4>5</vt:i4>
      </vt:variant>
      <vt:variant>
        <vt:lpwstr/>
      </vt:variant>
      <vt:variant>
        <vt:lpwstr>P16_203_4_d_2_93</vt:lpwstr>
      </vt:variant>
      <vt:variant>
        <vt:i4>7077916</vt:i4>
      </vt:variant>
      <vt:variant>
        <vt:i4>5855</vt:i4>
      </vt:variant>
      <vt:variant>
        <vt:i4>0</vt:i4>
      </vt:variant>
      <vt:variant>
        <vt:i4>5</vt:i4>
      </vt:variant>
      <vt:variant>
        <vt:lpwstr/>
      </vt:variant>
      <vt:variant>
        <vt:lpwstr>P16_203_4_d_2_92</vt:lpwstr>
      </vt:variant>
      <vt:variant>
        <vt:i4>2818173</vt:i4>
      </vt:variant>
      <vt:variant>
        <vt:i4>5852</vt:i4>
      </vt:variant>
      <vt:variant>
        <vt:i4>0</vt:i4>
      </vt:variant>
      <vt:variant>
        <vt:i4>5</vt:i4>
      </vt:variant>
      <vt:variant>
        <vt:lpwstr>http://www.bls.gov/</vt:lpwstr>
      </vt:variant>
      <vt:variant>
        <vt:lpwstr/>
      </vt:variant>
      <vt:variant>
        <vt:i4>7274524</vt:i4>
      </vt:variant>
      <vt:variant>
        <vt:i4>5849</vt:i4>
      </vt:variant>
      <vt:variant>
        <vt:i4>0</vt:i4>
      </vt:variant>
      <vt:variant>
        <vt:i4>5</vt:i4>
      </vt:variant>
      <vt:variant>
        <vt:lpwstr/>
      </vt:variant>
      <vt:variant>
        <vt:lpwstr>P16_203_4_d_2_91</vt:lpwstr>
      </vt:variant>
      <vt:variant>
        <vt:i4>6881305</vt:i4>
      </vt:variant>
      <vt:variant>
        <vt:i4>5846</vt:i4>
      </vt:variant>
      <vt:variant>
        <vt:i4>0</vt:i4>
      </vt:variant>
      <vt:variant>
        <vt:i4>5</vt:i4>
      </vt:variant>
      <vt:variant>
        <vt:lpwstr/>
      </vt:variant>
      <vt:variant>
        <vt:lpwstr>P16_203_4_a_2_97</vt:lpwstr>
      </vt:variant>
      <vt:variant>
        <vt:i4>6815769</vt:i4>
      </vt:variant>
      <vt:variant>
        <vt:i4>5843</vt:i4>
      </vt:variant>
      <vt:variant>
        <vt:i4>0</vt:i4>
      </vt:variant>
      <vt:variant>
        <vt:i4>5</vt:i4>
      </vt:variant>
      <vt:variant>
        <vt:lpwstr/>
      </vt:variant>
      <vt:variant>
        <vt:lpwstr>P16_203_4_a_2_96</vt:lpwstr>
      </vt:variant>
      <vt:variant>
        <vt:i4>7012377</vt:i4>
      </vt:variant>
      <vt:variant>
        <vt:i4>5840</vt:i4>
      </vt:variant>
      <vt:variant>
        <vt:i4>0</vt:i4>
      </vt:variant>
      <vt:variant>
        <vt:i4>5</vt:i4>
      </vt:variant>
      <vt:variant>
        <vt:lpwstr/>
      </vt:variant>
      <vt:variant>
        <vt:lpwstr>P16_203_4_a_2_95</vt:lpwstr>
      </vt:variant>
      <vt:variant>
        <vt:i4>6946841</vt:i4>
      </vt:variant>
      <vt:variant>
        <vt:i4>5837</vt:i4>
      </vt:variant>
      <vt:variant>
        <vt:i4>0</vt:i4>
      </vt:variant>
      <vt:variant>
        <vt:i4>5</vt:i4>
      </vt:variant>
      <vt:variant>
        <vt:lpwstr/>
      </vt:variant>
      <vt:variant>
        <vt:lpwstr>P16_203_4_a_2_94</vt:lpwstr>
      </vt:variant>
      <vt:variant>
        <vt:i4>7143449</vt:i4>
      </vt:variant>
      <vt:variant>
        <vt:i4>5834</vt:i4>
      </vt:variant>
      <vt:variant>
        <vt:i4>0</vt:i4>
      </vt:variant>
      <vt:variant>
        <vt:i4>5</vt:i4>
      </vt:variant>
      <vt:variant>
        <vt:lpwstr/>
      </vt:variant>
      <vt:variant>
        <vt:lpwstr>P16_203_4_a_2_93</vt:lpwstr>
      </vt:variant>
      <vt:variant>
        <vt:i4>7077913</vt:i4>
      </vt:variant>
      <vt:variant>
        <vt:i4>5831</vt:i4>
      </vt:variant>
      <vt:variant>
        <vt:i4>0</vt:i4>
      </vt:variant>
      <vt:variant>
        <vt:i4>5</vt:i4>
      </vt:variant>
      <vt:variant>
        <vt:lpwstr/>
      </vt:variant>
      <vt:variant>
        <vt:lpwstr>P16_203_4_a_2_92</vt:lpwstr>
      </vt:variant>
      <vt:variant>
        <vt:i4>7208988</vt:i4>
      </vt:variant>
      <vt:variant>
        <vt:i4>5828</vt:i4>
      </vt:variant>
      <vt:variant>
        <vt:i4>0</vt:i4>
      </vt:variant>
      <vt:variant>
        <vt:i4>5</vt:i4>
      </vt:variant>
      <vt:variant>
        <vt:lpwstr/>
      </vt:variant>
      <vt:variant>
        <vt:lpwstr>P16_203_4_d_2_90</vt:lpwstr>
      </vt:variant>
      <vt:variant>
        <vt:i4>7274521</vt:i4>
      </vt:variant>
      <vt:variant>
        <vt:i4>5825</vt:i4>
      </vt:variant>
      <vt:variant>
        <vt:i4>0</vt:i4>
      </vt:variant>
      <vt:variant>
        <vt:i4>5</vt:i4>
      </vt:variant>
      <vt:variant>
        <vt:lpwstr/>
      </vt:variant>
      <vt:variant>
        <vt:lpwstr>P16_203_4_a_2_91</vt:lpwstr>
      </vt:variant>
      <vt:variant>
        <vt:i4>7208985</vt:i4>
      </vt:variant>
      <vt:variant>
        <vt:i4>5822</vt:i4>
      </vt:variant>
      <vt:variant>
        <vt:i4>0</vt:i4>
      </vt:variant>
      <vt:variant>
        <vt:i4>5</vt:i4>
      </vt:variant>
      <vt:variant>
        <vt:lpwstr/>
      </vt:variant>
      <vt:variant>
        <vt:lpwstr>P16_203_4_a_2_90</vt:lpwstr>
      </vt:variant>
      <vt:variant>
        <vt:i4>7274522</vt:i4>
      </vt:variant>
      <vt:variant>
        <vt:i4>5819</vt:i4>
      </vt:variant>
      <vt:variant>
        <vt:i4>0</vt:i4>
      </vt:variant>
      <vt:variant>
        <vt:i4>5</vt:i4>
      </vt:variant>
      <vt:variant>
        <vt:lpwstr/>
      </vt:variant>
      <vt:variant>
        <vt:lpwstr>P16_203_4_a_1_91</vt:lpwstr>
      </vt:variant>
      <vt:variant>
        <vt:i4>983059</vt:i4>
      </vt:variant>
      <vt:variant>
        <vt:i4>5816</vt:i4>
      </vt:variant>
      <vt:variant>
        <vt:i4>0</vt:i4>
      </vt:variant>
      <vt:variant>
        <vt:i4>5</vt:i4>
      </vt:variant>
      <vt:variant>
        <vt:lpwstr/>
      </vt:variant>
      <vt:variant>
        <vt:lpwstr>P16_205_4_90_a</vt:lpwstr>
      </vt:variant>
      <vt:variant>
        <vt:i4>262165</vt:i4>
      </vt:variant>
      <vt:variant>
        <vt:i4>5813</vt:i4>
      </vt:variant>
      <vt:variant>
        <vt:i4>0</vt:i4>
      </vt:variant>
      <vt:variant>
        <vt:i4>5</vt:i4>
      </vt:variant>
      <vt:variant>
        <vt:lpwstr/>
      </vt:variant>
      <vt:variant>
        <vt:lpwstr>P16_203_4_90_j</vt:lpwstr>
      </vt:variant>
      <vt:variant>
        <vt:i4>262165</vt:i4>
      </vt:variant>
      <vt:variant>
        <vt:i4>5810</vt:i4>
      </vt:variant>
      <vt:variant>
        <vt:i4>0</vt:i4>
      </vt:variant>
      <vt:variant>
        <vt:i4>5</vt:i4>
      </vt:variant>
      <vt:variant>
        <vt:lpwstr/>
      </vt:variant>
      <vt:variant>
        <vt:lpwstr>P16_203_4_90_j</vt:lpwstr>
      </vt:variant>
      <vt:variant>
        <vt:i4>458773</vt:i4>
      </vt:variant>
      <vt:variant>
        <vt:i4>5807</vt:i4>
      </vt:variant>
      <vt:variant>
        <vt:i4>0</vt:i4>
      </vt:variant>
      <vt:variant>
        <vt:i4>5</vt:i4>
      </vt:variant>
      <vt:variant>
        <vt:lpwstr/>
      </vt:variant>
      <vt:variant>
        <vt:lpwstr>P16_203_4_90_i</vt:lpwstr>
      </vt:variant>
      <vt:variant>
        <vt:i4>6160499</vt:i4>
      </vt:variant>
      <vt:variant>
        <vt:i4>5804</vt:i4>
      </vt:variant>
      <vt:variant>
        <vt:i4>0</vt:i4>
      </vt:variant>
      <vt:variant>
        <vt:i4>5</vt:i4>
      </vt:variant>
      <vt:variant>
        <vt:lpwstr/>
      </vt:variant>
      <vt:variant>
        <vt:lpwstr>P16_203_4_f</vt:lpwstr>
      </vt:variant>
      <vt:variant>
        <vt:i4>524309</vt:i4>
      </vt:variant>
      <vt:variant>
        <vt:i4>5801</vt:i4>
      </vt:variant>
      <vt:variant>
        <vt:i4>0</vt:i4>
      </vt:variant>
      <vt:variant>
        <vt:i4>5</vt:i4>
      </vt:variant>
      <vt:variant>
        <vt:lpwstr/>
      </vt:variant>
      <vt:variant>
        <vt:lpwstr>P16_203_4_90_f</vt:lpwstr>
      </vt:variant>
      <vt:variant>
        <vt:i4>524309</vt:i4>
      </vt:variant>
      <vt:variant>
        <vt:i4>5798</vt:i4>
      </vt:variant>
      <vt:variant>
        <vt:i4>0</vt:i4>
      </vt:variant>
      <vt:variant>
        <vt:i4>5</vt:i4>
      </vt:variant>
      <vt:variant>
        <vt:lpwstr/>
      </vt:variant>
      <vt:variant>
        <vt:lpwstr>P16_203_4_90_f</vt:lpwstr>
      </vt:variant>
      <vt:variant>
        <vt:i4>3866698</vt:i4>
      </vt:variant>
      <vt:variant>
        <vt:i4>5795</vt:i4>
      </vt:variant>
      <vt:variant>
        <vt:i4>0</vt:i4>
      </vt:variant>
      <vt:variant>
        <vt:i4>5</vt:i4>
      </vt:variant>
      <vt:variant>
        <vt:lpwstr/>
      </vt:variant>
      <vt:variant>
        <vt:lpwstr>P16_203_4_90_d_1</vt:lpwstr>
      </vt:variant>
      <vt:variant>
        <vt:i4>851989</vt:i4>
      </vt:variant>
      <vt:variant>
        <vt:i4>5792</vt:i4>
      </vt:variant>
      <vt:variant>
        <vt:i4>0</vt:i4>
      </vt:variant>
      <vt:variant>
        <vt:i4>5</vt:i4>
      </vt:variant>
      <vt:variant>
        <vt:lpwstr/>
      </vt:variant>
      <vt:variant>
        <vt:lpwstr>P16_203_4_90_c</vt:lpwstr>
      </vt:variant>
      <vt:variant>
        <vt:i4>327701</vt:i4>
      </vt:variant>
      <vt:variant>
        <vt:i4>5789</vt:i4>
      </vt:variant>
      <vt:variant>
        <vt:i4>0</vt:i4>
      </vt:variant>
      <vt:variant>
        <vt:i4>5</vt:i4>
      </vt:variant>
      <vt:variant>
        <vt:lpwstr/>
      </vt:variant>
      <vt:variant>
        <vt:lpwstr>P16_203_4_90_k</vt:lpwstr>
      </vt:variant>
      <vt:variant>
        <vt:i4>3211390</vt:i4>
      </vt:variant>
      <vt:variant>
        <vt:i4>5786</vt:i4>
      </vt:variant>
      <vt:variant>
        <vt:i4>0</vt:i4>
      </vt:variant>
      <vt:variant>
        <vt:i4>5</vt:i4>
      </vt:variant>
      <vt:variant>
        <vt:lpwstr/>
      </vt:variant>
      <vt:variant>
        <vt:lpwstr>P16_504_90</vt:lpwstr>
      </vt:variant>
      <vt:variant>
        <vt:i4>5570595</vt:i4>
      </vt:variant>
      <vt:variant>
        <vt:i4>5775</vt:i4>
      </vt:variant>
      <vt:variant>
        <vt:i4>0</vt:i4>
      </vt:variant>
      <vt:variant>
        <vt:i4>5</vt:i4>
      </vt:variant>
      <vt:variant>
        <vt:lpwstr/>
      </vt:variant>
      <vt:variant>
        <vt:lpwstr>P16_506_96_b</vt:lpwstr>
      </vt:variant>
      <vt:variant>
        <vt:i4>3604604</vt:i4>
      </vt:variant>
      <vt:variant>
        <vt:i4>5772</vt:i4>
      </vt:variant>
      <vt:variant>
        <vt:i4>0</vt:i4>
      </vt:variant>
      <vt:variant>
        <vt:i4>5</vt:i4>
      </vt:variant>
      <vt:variant>
        <vt:lpwstr/>
      </vt:variant>
      <vt:variant>
        <vt:lpwstr>P16_506_96</vt:lpwstr>
      </vt:variant>
      <vt:variant>
        <vt:i4>6750241</vt:i4>
      </vt:variant>
      <vt:variant>
        <vt:i4>5769</vt:i4>
      </vt:variant>
      <vt:variant>
        <vt:i4>0</vt:i4>
      </vt:variant>
      <vt:variant>
        <vt:i4>5</vt:i4>
      </vt:variant>
      <vt:variant>
        <vt:lpwstr>http://farsite.hill.af.mil/reghtml/regs/far2afmcfars/fardfars/far/52_215.htm</vt:lpwstr>
      </vt:variant>
      <vt:variant>
        <vt:lpwstr>P778_140852</vt:lpwstr>
      </vt:variant>
      <vt:variant>
        <vt:i4>5636131</vt:i4>
      </vt:variant>
      <vt:variant>
        <vt:i4>5766</vt:i4>
      </vt:variant>
      <vt:variant>
        <vt:i4>0</vt:i4>
      </vt:variant>
      <vt:variant>
        <vt:i4>5</vt:i4>
      </vt:variant>
      <vt:variant>
        <vt:lpwstr/>
      </vt:variant>
      <vt:variant>
        <vt:lpwstr>P16_506_91_f</vt:lpwstr>
      </vt:variant>
      <vt:variant>
        <vt:i4>5570595</vt:i4>
      </vt:variant>
      <vt:variant>
        <vt:i4>5763</vt:i4>
      </vt:variant>
      <vt:variant>
        <vt:i4>0</vt:i4>
      </vt:variant>
      <vt:variant>
        <vt:i4>5</vt:i4>
      </vt:variant>
      <vt:variant>
        <vt:lpwstr/>
      </vt:variant>
      <vt:variant>
        <vt:lpwstr>P16_506_91_e</vt:lpwstr>
      </vt:variant>
      <vt:variant>
        <vt:i4>6488133</vt:i4>
      </vt:variant>
      <vt:variant>
        <vt:i4>5760</vt:i4>
      </vt:variant>
      <vt:variant>
        <vt:i4>0</vt:i4>
      </vt:variant>
      <vt:variant>
        <vt:i4>5</vt:i4>
      </vt:variant>
      <vt:variant>
        <vt:lpwstr>http://farsite.hill.af.mil/reghtml/regs/far2afmcfars/fardfars/far/16.htm</vt:lpwstr>
      </vt:variant>
      <vt:variant>
        <vt:lpwstr>P395_68844</vt:lpwstr>
      </vt:variant>
      <vt:variant>
        <vt:i4>6488133</vt:i4>
      </vt:variant>
      <vt:variant>
        <vt:i4>5757</vt:i4>
      </vt:variant>
      <vt:variant>
        <vt:i4>0</vt:i4>
      </vt:variant>
      <vt:variant>
        <vt:i4>5</vt:i4>
      </vt:variant>
      <vt:variant>
        <vt:lpwstr>http://farsite.hill.af.mil/reghtml/regs/far2afmcfars/fardfars/far/16.htm</vt:lpwstr>
      </vt:variant>
      <vt:variant>
        <vt:lpwstr>P395_68844</vt:lpwstr>
      </vt:variant>
      <vt:variant>
        <vt:i4>6553635</vt:i4>
      </vt:variant>
      <vt:variant>
        <vt:i4>5754</vt:i4>
      </vt:variant>
      <vt:variant>
        <vt:i4>0</vt:i4>
      </vt:variant>
      <vt:variant>
        <vt:i4>5</vt:i4>
      </vt:variant>
      <vt:variant>
        <vt:lpwstr>http://farsite.hill.af.mil/reghtml/regs/far2afmcfars/fardfars/far/52_215.htm</vt:lpwstr>
      </vt:variant>
      <vt:variant>
        <vt:lpwstr>P888_159405</vt:lpwstr>
      </vt:variant>
      <vt:variant>
        <vt:i4>7208989</vt:i4>
      </vt:variant>
      <vt:variant>
        <vt:i4>5751</vt:i4>
      </vt:variant>
      <vt:variant>
        <vt:i4>0</vt:i4>
      </vt:variant>
      <vt:variant>
        <vt:i4>5</vt:i4>
      </vt:variant>
      <vt:variant>
        <vt:lpwstr/>
      </vt:variant>
      <vt:variant>
        <vt:lpwstr>P16_505_b_90</vt:lpwstr>
      </vt:variant>
      <vt:variant>
        <vt:i4>3407996</vt:i4>
      </vt:variant>
      <vt:variant>
        <vt:i4>5748</vt:i4>
      </vt:variant>
      <vt:variant>
        <vt:i4>0</vt:i4>
      </vt:variant>
      <vt:variant>
        <vt:i4>5</vt:i4>
      </vt:variant>
      <vt:variant>
        <vt:lpwstr/>
      </vt:variant>
      <vt:variant>
        <vt:lpwstr>P16_506_95</vt:lpwstr>
      </vt:variant>
      <vt:variant>
        <vt:i4>3473532</vt:i4>
      </vt:variant>
      <vt:variant>
        <vt:i4>5745</vt:i4>
      </vt:variant>
      <vt:variant>
        <vt:i4>0</vt:i4>
      </vt:variant>
      <vt:variant>
        <vt:i4>5</vt:i4>
      </vt:variant>
      <vt:variant>
        <vt:lpwstr/>
      </vt:variant>
      <vt:variant>
        <vt:lpwstr>P16_506_94</vt:lpwstr>
      </vt:variant>
      <vt:variant>
        <vt:i4>3211387</vt:i4>
      </vt:variant>
      <vt:variant>
        <vt:i4>5742</vt:i4>
      </vt:variant>
      <vt:variant>
        <vt:i4>0</vt:i4>
      </vt:variant>
      <vt:variant>
        <vt:i4>5</vt:i4>
      </vt:variant>
      <vt:variant>
        <vt:lpwstr/>
      </vt:variant>
      <vt:variant>
        <vt:lpwstr>P16_105_90</vt:lpwstr>
      </vt:variant>
      <vt:variant>
        <vt:i4>6488133</vt:i4>
      </vt:variant>
      <vt:variant>
        <vt:i4>5739</vt:i4>
      </vt:variant>
      <vt:variant>
        <vt:i4>0</vt:i4>
      </vt:variant>
      <vt:variant>
        <vt:i4>5</vt:i4>
      </vt:variant>
      <vt:variant>
        <vt:lpwstr>http://farsite.hill.af.mil/reghtml/regs/far2afmcfars/fardfars/far/16.htm</vt:lpwstr>
      </vt:variant>
      <vt:variant>
        <vt:lpwstr>P395_68844</vt:lpwstr>
      </vt:variant>
      <vt:variant>
        <vt:i4>6553635</vt:i4>
      </vt:variant>
      <vt:variant>
        <vt:i4>5736</vt:i4>
      </vt:variant>
      <vt:variant>
        <vt:i4>0</vt:i4>
      </vt:variant>
      <vt:variant>
        <vt:i4>5</vt:i4>
      </vt:variant>
      <vt:variant>
        <vt:lpwstr>http://farsite.hill.af.mil/reghtml/regs/far2afmcfars/fardfars/far/52_215.htm</vt:lpwstr>
      </vt:variant>
      <vt:variant>
        <vt:lpwstr>P888_159405</vt:lpwstr>
      </vt:variant>
      <vt:variant>
        <vt:i4>7208986</vt:i4>
      </vt:variant>
      <vt:variant>
        <vt:i4>5733</vt:i4>
      </vt:variant>
      <vt:variant>
        <vt:i4>0</vt:i4>
      </vt:variant>
      <vt:variant>
        <vt:i4>5</vt:i4>
      </vt:variant>
      <vt:variant>
        <vt:lpwstr/>
      </vt:variant>
      <vt:variant>
        <vt:lpwstr>P16_506_f_90</vt:lpwstr>
      </vt:variant>
      <vt:variant>
        <vt:i4>6160497</vt:i4>
      </vt:variant>
      <vt:variant>
        <vt:i4>5730</vt:i4>
      </vt:variant>
      <vt:variant>
        <vt:i4>0</vt:i4>
      </vt:variant>
      <vt:variant>
        <vt:i4>5</vt:i4>
      </vt:variant>
      <vt:variant>
        <vt:lpwstr/>
      </vt:variant>
      <vt:variant>
        <vt:lpwstr>P16_703</vt:lpwstr>
      </vt:variant>
      <vt:variant>
        <vt:i4>3276924</vt:i4>
      </vt:variant>
      <vt:variant>
        <vt:i4>5727</vt:i4>
      </vt:variant>
      <vt:variant>
        <vt:i4>0</vt:i4>
      </vt:variant>
      <vt:variant>
        <vt:i4>5</vt:i4>
      </vt:variant>
      <vt:variant>
        <vt:lpwstr/>
      </vt:variant>
      <vt:variant>
        <vt:lpwstr>P16_506_93</vt:lpwstr>
      </vt:variant>
      <vt:variant>
        <vt:i4>3276924</vt:i4>
      </vt:variant>
      <vt:variant>
        <vt:i4>5724</vt:i4>
      </vt:variant>
      <vt:variant>
        <vt:i4>0</vt:i4>
      </vt:variant>
      <vt:variant>
        <vt:i4>5</vt:i4>
      </vt:variant>
      <vt:variant>
        <vt:lpwstr/>
      </vt:variant>
      <vt:variant>
        <vt:lpwstr>P16_506_93</vt:lpwstr>
      </vt:variant>
      <vt:variant>
        <vt:i4>3342460</vt:i4>
      </vt:variant>
      <vt:variant>
        <vt:i4>5721</vt:i4>
      </vt:variant>
      <vt:variant>
        <vt:i4>0</vt:i4>
      </vt:variant>
      <vt:variant>
        <vt:i4>5</vt:i4>
      </vt:variant>
      <vt:variant>
        <vt:lpwstr/>
      </vt:variant>
      <vt:variant>
        <vt:lpwstr>P16_506_92a</vt:lpwstr>
      </vt:variant>
      <vt:variant>
        <vt:i4>786453</vt:i4>
      </vt:variant>
      <vt:variant>
        <vt:i4>5718</vt:i4>
      </vt:variant>
      <vt:variant>
        <vt:i4>0</vt:i4>
      </vt:variant>
      <vt:variant>
        <vt:i4>5</vt:i4>
      </vt:variant>
      <vt:variant>
        <vt:lpwstr/>
      </vt:variant>
      <vt:variant>
        <vt:lpwstr>P16_203_4_90_b</vt:lpwstr>
      </vt:variant>
      <vt:variant>
        <vt:i4>65552</vt:i4>
      </vt:variant>
      <vt:variant>
        <vt:i4>5715</vt:i4>
      </vt:variant>
      <vt:variant>
        <vt:i4>0</vt:i4>
      </vt:variant>
      <vt:variant>
        <vt:i4>5</vt:i4>
      </vt:variant>
      <vt:variant>
        <vt:lpwstr/>
      </vt:variant>
      <vt:variant>
        <vt:lpwstr>P16_203_4_c_2</vt:lpwstr>
      </vt:variant>
      <vt:variant>
        <vt:i4>7077914</vt:i4>
      </vt:variant>
      <vt:variant>
        <vt:i4>5712</vt:i4>
      </vt:variant>
      <vt:variant>
        <vt:i4>0</vt:i4>
      </vt:variant>
      <vt:variant>
        <vt:i4>5</vt:i4>
      </vt:variant>
      <vt:variant>
        <vt:lpwstr/>
      </vt:variant>
      <vt:variant>
        <vt:lpwstr>P16_203_4_a_1_92</vt:lpwstr>
      </vt:variant>
      <vt:variant>
        <vt:i4>6357116</vt:i4>
      </vt:variant>
      <vt:variant>
        <vt:i4>5709</vt:i4>
      </vt:variant>
      <vt:variant>
        <vt:i4>0</vt:i4>
      </vt:variant>
      <vt:variant>
        <vt:i4>5</vt:i4>
      </vt:variant>
      <vt:variant>
        <vt:lpwstr/>
      </vt:variant>
      <vt:variant>
        <vt:lpwstr>P16_506_91_c_2</vt:lpwstr>
      </vt:variant>
      <vt:variant>
        <vt:i4>5373987</vt:i4>
      </vt:variant>
      <vt:variant>
        <vt:i4>5706</vt:i4>
      </vt:variant>
      <vt:variant>
        <vt:i4>0</vt:i4>
      </vt:variant>
      <vt:variant>
        <vt:i4>5</vt:i4>
      </vt:variant>
      <vt:variant>
        <vt:lpwstr/>
      </vt:variant>
      <vt:variant>
        <vt:lpwstr>P16_506_91_b</vt:lpwstr>
      </vt:variant>
      <vt:variant>
        <vt:i4>917573</vt:i4>
      </vt:variant>
      <vt:variant>
        <vt:i4>5703</vt:i4>
      </vt:variant>
      <vt:variant>
        <vt:i4>0</vt:i4>
      </vt:variant>
      <vt:variant>
        <vt:i4>5</vt:i4>
      </vt:variant>
      <vt:variant>
        <vt:lpwstr/>
      </vt:variant>
      <vt:variant>
        <vt:lpwstr>P16_506_f_91_a</vt:lpwstr>
      </vt:variant>
      <vt:variant>
        <vt:i4>3211388</vt:i4>
      </vt:variant>
      <vt:variant>
        <vt:i4>5700</vt:i4>
      </vt:variant>
      <vt:variant>
        <vt:i4>0</vt:i4>
      </vt:variant>
      <vt:variant>
        <vt:i4>5</vt:i4>
      </vt:variant>
      <vt:variant>
        <vt:lpwstr/>
      </vt:variant>
      <vt:variant>
        <vt:lpwstr>P16_506_90</vt:lpwstr>
      </vt:variant>
      <vt:variant>
        <vt:i4>327758</vt:i4>
      </vt:variant>
      <vt:variant>
        <vt:i4>5697</vt:i4>
      </vt:variant>
      <vt:variant>
        <vt:i4>0</vt:i4>
      </vt:variant>
      <vt:variant>
        <vt:i4>5</vt:i4>
      </vt:variant>
      <vt:variant>
        <vt:lpwstr/>
      </vt:variant>
      <vt:variant>
        <vt:lpwstr>P52_217_9001</vt:lpwstr>
      </vt:variant>
      <vt:variant>
        <vt:i4>983061</vt:i4>
      </vt:variant>
      <vt:variant>
        <vt:i4>5694</vt:i4>
      </vt:variant>
      <vt:variant>
        <vt:i4>0</vt:i4>
      </vt:variant>
      <vt:variant>
        <vt:i4>5</vt:i4>
      </vt:variant>
      <vt:variant>
        <vt:lpwstr/>
      </vt:variant>
      <vt:variant>
        <vt:lpwstr>P16_203_4_90_a</vt:lpwstr>
      </vt:variant>
      <vt:variant>
        <vt:i4>5111896</vt:i4>
      </vt:variant>
      <vt:variant>
        <vt:i4>5691</vt:i4>
      </vt:variant>
      <vt:variant>
        <vt:i4>0</vt:i4>
      </vt:variant>
      <vt:variant>
        <vt:i4>5</vt:i4>
      </vt:variant>
      <vt:variant>
        <vt:lpwstr/>
      </vt:variant>
      <vt:variant>
        <vt:lpwstr>P16_203_4_S91_iv</vt:lpwstr>
      </vt:variant>
      <vt:variant>
        <vt:i4>7208984</vt:i4>
      </vt:variant>
      <vt:variant>
        <vt:i4>5688</vt:i4>
      </vt:variant>
      <vt:variant>
        <vt:i4>0</vt:i4>
      </vt:variant>
      <vt:variant>
        <vt:i4>5</vt:i4>
      </vt:variant>
      <vt:variant>
        <vt:lpwstr/>
      </vt:variant>
      <vt:variant>
        <vt:lpwstr>P16_203_4_c_1_90</vt:lpwstr>
      </vt:variant>
      <vt:variant>
        <vt:i4>7208985</vt:i4>
      </vt:variant>
      <vt:variant>
        <vt:i4>5685</vt:i4>
      </vt:variant>
      <vt:variant>
        <vt:i4>0</vt:i4>
      </vt:variant>
      <vt:variant>
        <vt:i4>5</vt:i4>
      </vt:variant>
      <vt:variant>
        <vt:lpwstr/>
      </vt:variant>
      <vt:variant>
        <vt:lpwstr>P16_203_4_b_1_90</vt:lpwstr>
      </vt:variant>
      <vt:variant>
        <vt:i4>7208986</vt:i4>
      </vt:variant>
      <vt:variant>
        <vt:i4>5682</vt:i4>
      </vt:variant>
      <vt:variant>
        <vt:i4>0</vt:i4>
      </vt:variant>
      <vt:variant>
        <vt:i4>5</vt:i4>
      </vt:variant>
      <vt:variant>
        <vt:lpwstr/>
      </vt:variant>
      <vt:variant>
        <vt:lpwstr>P16_203_4_a_1_90</vt:lpwstr>
      </vt:variant>
      <vt:variant>
        <vt:i4>786501</vt:i4>
      </vt:variant>
      <vt:variant>
        <vt:i4>5679</vt:i4>
      </vt:variant>
      <vt:variant>
        <vt:i4>0</vt:i4>
      </vt:variant>
      <vt:variant>
        <vt:i4>5</vt:i4>
      </vt:variant>
      <vt:variant>
        <vt:lpwstr>http://www.ppirs.gov/ppirs-sr/ppirssrmanual102004.pdf</vt:lpwstr>
      </vt:variant>
      <vt:variant>
        <vt:lpwstr/>
      </vt:variant>
      <vt:variant>
        <vt:i4>7995443</vt:i4>
      </vt:variant>
      <vt:variant>
        <vt:i4>5676</vt:i4>
      </vt:variant>
      <vt:variant>
        <vt:i4>0</vt:i4>
      </vt:variant>
      <vt:variant>
        <vt:i4>5</vt:i4>
      </vt:variant>
      <vt:variant>
        <vt:lpwstr>http://www.aviation.dla.mil/UserWeb/proc/ABVM/Abvm.htm</vt:lpwstr>
      </vt:variant>
      <vt:variant>
        <vt:lpwstr/>
      </vt:variant>
      <vt:variant>
        <vt:i4>4063249</vt:i4>
      </vt:variant>
      <vt:variant>
        <vt:i4>5673</vt:i4>
      </vt:variant>
      <vt:variant>
        <vt:i4>0</vt:i4>
      </vt:variant>
      <vt:variant>
        <vt:i4>5</vt:i4>
      </vt:variant>
      <vt:variant>
        <vt:lpwstr>http://farsite.hill.af.mil/reghtml/regs/far2afmcfars/fardfars/far/12.htm</vt:lpwstr>
      </vt:variant>
      <vt:variant>
        <vt:lpwstr>P88_13718</vt:lpwstr>
      </vt:variant>
      <vt:variant>
        <vt:i4>3407934</vt:i4>
      </vt:variant>
      <vt:variant>
        <vt:i4>5670</vt:i4>
      </vt:variant>
      <vt:variant>
        <vt:i4>0</vt:i4>
      </vt:variant>
      <vt:variant>
        <vt:i4>5</vt:i4>
      </vt:variant>
      <vt:variant>
        <vt:lpwstr>https://www.dibbs.bsm.dla.mil/</vt:lpwstr>
      </vt:variant>
      <vt:variant>
        <vt:lpwstr/>
      </vt:variant>
      <vt:variant>
        <vt:i4>786501</vt:i4>
      </vt:variant>
      <vt:variant>
        <vt:i4>5667</vt:i4>
      </vt:variant>
      <vt:variant>
        <vt:i4>0</vt:i4>
      </vt:variant>
      <vt:variant>
        <vt:i4>5</vt:i4>
      </vt:variant>
      <vt:variant>
        <vt:lpwstr>http://www.ppirs.gov/ppirs-sr/ppirssrmanual102004.pdf</vt:lpwstr>
      </vt:variant>
      <vt:variant>
        <vt:lpwstr/>
      </vt:variant>
      <vt:variant>
        <vt:i4>7995443</vt:i4>
      </vt:variant>
      <vt:variant>
        <vt:i4>5664</vt:i4>
      </vt:variant>
      <vt:variant>
        <vt:i4>0</vt:i4>
      </vt:variant>
      <vt:variant>
        <vt:i4>5</vt:i4>
      </vt:variant>
      <vt:variant>
        <vt:lpwstr>http://www.aviation.dla.mil/UserWeb/proc/ABVM/Abvm.htm</vt:lpwstr>
      </vt:variant>
      <vt:variant>
        <vt:lpwstr/>
      </vt:variant>
      <vt:variant>
        <vt:i4>917571</vt:i4>
      </vt:variant>
      <vt:variant>
        <vt:i4>5661</vt:i4>
      </vt:variant>
      <vt:variant>
        <vt:i4>0</vt:i4>
      </vt:variant>
      <vt:variant>
        <vt:i4>5</vt:i4>
      </vt:variant>
      <vt:variant>
        <vt:lpwstr>http://www.dol.gov/ilab/regs/eo13126/main.htm</vt:lpwstr>
      </vt:variant>
      <vt:variant>
        <vt:lpwstr/>
      </vt:variant>
      <vt:variant>
        <vt:i4>917571</vt:i4>
      </vt:variant>
      <vt:variant>
        <vt:i4>5658</vt:i4>
      </vt:variant>
      <vt:variant>
        <vt:i4>0</vt:i4>
      </vt:variant>
      <vt:variant>
        <vt:i4>5</vt:i4>
      </vt:variant>
      <vt:variant>
        <vt:lpwstr>http://www.dol.gov/ilab/regs/eo13126/main.htm</vt:lpwstr>
      </vt:variant>
      <vt:variant>
        <vt:lpwstr/>
      </vt:variant>
      <vt:variant>
        <vt:i4>917571</vt:i4>
      </vt:variant>
      <vt:variant>
        <vt:i4>5655</vt:i4>
      </vt:variant>
      <vt:variant>
        <vt:i4>0</vt:i4>
      </vt:variant>
      <vt:variant>
        <vt:i4>5</vt:i4>
      </vt:variant>
      <vt:variant>
        <vt:lpwstr>http://www.dol.gov/ilab/regs/eo13126/main.htm</vt:lpwstr>
      </vt:variant>
      <vt:variant>
        <vt:lpwstr/>
      </vt:variant>
      <vt:variant>
        <vt:i4>3670058</vt:i4>
      </vt:variant>
      <vt:variant>
        <vt:i4>5652</vt:i4>
      </vt:variant>
      <vt:variant>
        <vt:i4>0</vt:i4>
      </vt:variant>
      <vt:variant>
        <vt:i4>5</vt:i4>
      </vt:variant>
      <vt:variant>
        <vt:lpwstr>http://www.dla.mil/Acquisition</vt:lpwstr>
      </vt:variant>
      <vt:variant>
        <vt:lpwstr/>
      </vt:variant>
      <vt:variant>
        <vt:i4>6160498</vt:i4>
      </vt:variant>
      <vt:variant>
        <vt:i4>5649</vt:i4>
      </vt:variant>
      <vt:variant>
        <vt:i4>0</vt:i4>
      </vt:variant>
      <vt:variant>
        <vt:i4>5</vt:i4>
      </vt:variant>
      <vt:variant>
        <vt:lpwstr/>
      </vt:variant>
      <vt:variant>
        <vt:lpwstr>P13_101</vt:lpwstr>
      </vt:variant>
      <vt:variant>
        <vt:i4>4784209</vt:i4>
      </vt:variant>
      <vt:variant>
        <vt:i4>5646</vt:i4>
      </vt:variant>
      <vt:variant>
        <vt:i4>0</vt:i4>
      </vt:variant>
      <vt:variant>
        <vt:i4>5</vt:i4>
      </vt:variant>
      <vt:variant>
        <vt:lpwstr>http://www.landandmaritime.dla.mil/offices/packaging</vt:lpwstr>
      </vt:variant>
      <vt:variant>
        <vt:lpwstr/>
      </vt:variant>
      <vt:variant>
        <vt:i4>8257607</vt:i4>
      </vt:variant>
      <vt:variant>
        <vt:i4>5643</vt:i4>
      </vt:variant>
      <vt:variant>
        <vt:i4>0</vt:i4>
      </vt:variant>
      <vt:variant>
        <vt:i4>5</vt:i4>
      </vt:variant>
      <vt:variant>
        <vt:lpwstr>mailto:militarymark@adnas.com</vt:lpwstr>
      </vt:variant>
      <vt:variant>
        <vt:lpwstr/>
      </vt:variant>
      <vt:variant>
        <vt:i4>7209027</vt:i4>
      </vt:variant>
      <vt:variant>
        <vt:i4>5640</vt:i4>
      </vt:variant>
      <vt:variant>
        <vt:i4>0</vt:i4>
      </vt:variant>
      <vt:variant>
        <vt:i4>5</vt:i4>
      </vt:variant>
      <vt:variant>
        <vt:lpwstr>http://farsite.hill.af.mil/reghtml/regs/far2afmcfars/fardfars/far/49.htm</vt:lpwstr>
      </vt:variant>
      <vt:variant>
        <vt:lpwstr>P867_163632</vt:lpwstr>
      </vt:variant>
      <vt:variant>
        <vt:i4>5111820</vt:i4>
      </vt:variant>
      <vt:variant>
        <vt:i4>5637</vt:i4>
      </vt:variant>
      <vt:variant>
        <vt:i4>0</vt:i4>
      </vt:variant>
      <vt:variant>
        <vt:i4>5</vt:i4>
      </vt:variant>
      <vt:variant>
        <vt:lpwstr>http://www.jedec.org/</vt:lpwstr>
      </vt:variant>
      <vt:variant>
        <vt:lpwstr/>
      </vt:variant>
      <vt:variant>
        <vt:i4>2687100</vt:i4>
      </vt:variant>
      <vt:variant>
        <vt:i4>5634</vt:i4>
      </vt:variant>
      <vt:variant>
        <vt:i4>0</vt:i4>
      </vt:variant>
      <vt:variant>
        <vt:i4>5</vt:i4>
      </vt:variant>
      <vt:variant>
        <vt:lpwstr>http://www.ipc.org/</vt:lpwstr>
      </vt:variant>
      <vt:variant>
        <vt:lpwstr/>
      </vt:variant>
      <vt:variant>
        <vt:i4>6881317</vt:i4>
      </vt:variant>
      <vt:variant>
        <vt:i4>5631</vt:i4>
      </vt:variant>
      <vt:variant>
        <vt:i4>0</vt:i4>
      </vt:variant>
      <vt:variant>
        <vt:i4>5</vt:i4>
      </vt:variant>
      <vt:variant>
        <vt:lpwstr>http://farsite.hill.af.mil/reghtml/regs/far2afmcfars/fardfars/far/52_000.htm</vt:lpwstr>
      </vt:variant>
      <vt:variant>
        <vt:lpwstr>P980_133591</vt:lpwstr>
      </vt:variant>
      <vt:variant>
        <vt:i4>6881317</vt:i4>
      </vt:variant>
      <vt:variant>
        <vt:i4>5628</vt:i4>
      </vt:variant>
      <vt:variant>
        <vt:i4>0</vt:i4>
      </vt:variant>
      <vt:variant>
        <vt:i4>5</vt:i4>
      </vt:variant>
      <vt:variant>
        <vt:lpwstr>http://farsite.hill.af.mil/reghtml/regs/far2afmcfars/fardfars/far/52_000.htm</vt:lpwstr>
      </vt:variant>
      <vt:variant>
        <vt:lpwstr>P980_133591</vt:lpwstr>
      </vt:variant>
      <vt:variant>
        <vt:i4>3342463</vt:i4>
      </vt:variant>
      <vt:variant>
        <vt:i4>5625</vt:i4>
      </vt:variant>
      <vt:variant>
        <vt:i4>0</vt:i4>
      </vt:variant>
      <vt:variant>
        <vt:i4>5</vt:i4>
      </vt:variant>
      <vt:variant>
        <vt:lpwstr/>
      </vt:variant>
      <vt:variant>
        <vt:lpwstr>P11_304_92</vt:lpwstr>
      </vt:variant>
      <vt:variant>
        <vt:i4>6750248</vt:i4>
      </vt:variant>
      <vt:variant>
        <vt:i4>5622</vt:i4>
      </vt:variant>
      <vt:variant>
        <vt:i4>0</vt:i4>
      </vt:variant>
      <vt:variant>
        <vt:i4>5</vt:i4>
      </vt:variant>
      <vt:variant>
        <vt:lpwstr>http://farsite.hill.af.mil/reghtml/regs/far2afmcfars/fardfars/far/52_000.htm</vt:lpwstr>
      </vt:variant>
      <vt:variant>
        <vt:lpwstr>P946_130424</vt:lpwstr>
      </vt:variant>
      <vt:variant>
        <vt:i4>6160502</vt:i4>
      </vt:variant>
      <vt:variant>
        <vt:i4>5619</vt:i4>
      </vt:variant>
      <vt:variant>
        <vt:i4>0</vt:i4>
      </vt:variant>
      <vt:variant>
        <vt:i4>5</vt:i4>
      </vt:variant>
      <vt:variant>
        <vt:lpwstr/>
      </vt:variant>
      <vt:variant>
        <vt:lpwstr>P11_703</vt:lpwstr>
      </vt:variant>
      <vt:variant>
        <vt:i4>262208</vt:i4>
      </vt:variant>
      <vt:variant>
        <vt:i4>5616</vt:i4>
      </vt:variant>
      <vt:variant>
        <vt:i4>0</vt:i4>
      </vt:variant>
      <vt:variant>
        <vt:i4>5</vt:i4>
      </vt:variant>
      <vt:variant>
        <vt:lpwstr>http://www.iata.org/ps/publications/9065.htm</vt:lpwstr>
      </vt:variant>
      <vt:variant>
        <vt:lpwstr/>
      </vt:variant>
      <vt:variant>
        <vt:i4>1048579</vt:i4>
      </vt:variant>
      <vt:variant>
        <vt:i4>5613</vt:i4>
      </vt:variant>
      <vt:variant>
        <vt:i4>0</vt:i4>
      </vt:variant>
      <vt:variant>
        <vt:i4>5</vt:i4>
      </vt:variant>
      <vt:variant>
        <vt:lpwstr>http://www.iso.org/iso/home.html</vt:lpwstr>
      </vt:variant>
      <vt:variant>
        <vt:lpwstr/>
      </vt:variant>
      <vt:variant>
        <vt:i4>4849759</vt:i4>
      </vt:variant>
      <vt:variant>
        <vt:i4>5610</vt:i4>
      </vt:variant>
      <vt:variant>
        <vt:i4>0</vt:i4>
      </vt:variant>
      <vt:variant>
        <vt:i4>5</vt:i4>
      </vt:variant>
      <vt:variant>
        <vt:lpwstr>http://www.ansi.org/</vt:lpwstr>
      </vt:variant>
      <vt:variant>
        <vt:lpwstr/>
      </vt:variant>
      <vt:variant>
        <vt:i4>8126575</vt:i4>
      </vt:variant>
      <vt:variant>
        <vt:i4>5607</vt:i4>
      </vt:variant>
      <vt:variant>
        <vt:i4>0</vt:i4>
      </vt:variant>
      <vt:variant>
        <vt:i4>5</vt:i4>
      </vt:variant>
      <vt:variant>
        <vt:lpwstr>http://www.bis.doc.gov/dpas/pdfdocs/dpasformbis-999.pdf</vt:lpwstr>
      </vt:variant>
      <vt:variant>
        <vt:lpwstr/>
      </vt:variant>
      <vt:variant>
        <vt:i4>5242975</vt:i4>
      </vt:variant>
      <vt:variant>
        <vt:i4>5604</vt:i4>
      </vt:variant>
      <vt:variant>
        <vt:i4>0</vt:i4>
      </vt:variant>
      <vt:variant>
        <vt:i4>5</vt:i4>
      </vt:variant>
      <vt:variant>
        <vt:lpwstr>http://farsite.hill.af.mil/reghtml/regs/far2afmcfars/fardfars/far/19.htm</vt:lpwstr>
      </vt:variant>
      <vt:variant>
        <vt:lpwstr/>
      </vt:variant>
      <vt:variant>
        <vt:i4>6553645</vt:i4>
      </vt:variant>
      <vt:variant>
        <vt:i4>5601</vt:i4>
      </vt:variant>
      <vt:variant>
        <vt:i4>0</vt:i4>
      </vt:variant>
      <vt:variant>
        <vt:i4>5</vt:i4>
      </vt:variant>
      <vt:variant>
        <vt:lpwstr>http://farsite.hill.af.mil/reghtml/regs/far2afmcfars/fardfars/far/52_000.htm</vt:lpwstr>
      </vt:variant>
      <vt:variant>
        <vt:lpwstr>P877_126378</vt:lpwstr>
      </vt:variant>
      <vt:variant>
        <vt:i4>3997749</vt:i4>
      </vt:variant>
      <vt:variant>
        <vt:i4>5598</vt:i4>
      </vt:variant>
      <vt:variant>
        <vt:i4>0</vt:i4>
      </vt:variant>
      <vt:variant>
        <vt:i4>5</vt:i4>
      </vt:variant>
      <vt:variant>
        <vt:lpwstr>http://www.landandmaritime.dla.mil/offices/sourcing_and_qualification/offices.aspx?Section=QSL</vt:lpwstr>
      </vt:variant>
      <vt:variant>
        <vt:lpwstr/>
      </vt:variant>
      <vt:variant>
        <vt:i4>64</vt:i4>
      </vt:variant>
      <vt:variant>
        <vt:i4>5595</vt:i4>
      </vt:variant>
      <vt:variant>
        <vt:i4>0</vt:i4>
      </vt:variant>
      <vt:variant>
        <vt:i4>5</vt:i4>
      </vt:variant>
      <vt:variant>
        <vt:lpwstr/>
      </vt:variant>
      <vt:variant>
        <vt:lpwstr>P9_404_90</vt:lpwstr>
      </vt:variant>
      <vt:variant>
        <vt:i4>3735583</vt:i4>
      </vt:variant>
      <vt:variant>
        <vt:i4>5592</vt:i4>
      </vt:variant>
      <vt:variant>
        <vt:i4>0</vt:i4>
      </vt:variant>
      <vt:variant>
        <vt:i4>5</vt:i4>
      </vt:variant>
      <vt:variant>
        <vt:lpwstr/>
      </vt:variant>
      <vt:variant>
        <vt:lpwstr>P9_308_2_90</vt:lpwstr>
      </vt:variant>
      <vt:variant>
        <vt:i4>3866646</vt:i4>
      </vt:variant>
      <vt:variant>
        <vt:i4>5589</vt:i4>
      </vt:variant>
      <vt:variant>
        <vt:i4>0</vt:i4>
      </vt:variant>
      <vt:variant>
        <vt:i4>5</vt:i4>
      </vt:variant>
      <vt:variant>
        <vt:lpwstr/>
      </vt:variant>
      <vt:variant>
        <vt:lpwstr>P9_290</vt:lpwstr>
      </vt:variant>
      <vt:variant>
        <vt:i4>3670047</vt:i4>
      </vt:variant>
      <vt:variant>
        <vt:i4>5586</vt:i4>
      </vt:variant>
      <vt:variant>
        <vt:i4>0</vt:i4>
      </vt:variant>
      <vt:variant>
        <vt:i4>5</vt:i4>
      </vt:variant>
      <vt:variant>
        <vt:lpwstr/>
      </vt:variant>
      <vt:variant>
        <vt:lpwstr>P9_203</vt:lpwstr>
      </vt:variant>
      <vt:variant>
        <vt:i4>4128796</vt:i4>
      </vt:variant>
      <vt:variant>
        <vt:i4>5583</vt:i4>
      </vt:variant>
      <vt:variant>
        <vt:i4>0</vt:i4>
      </vt:variant>
      <vt:variant>
        <vt:i4>5</vt:i4>
      </vt:variant>
      <vt:variant>
        <vt:lpwstr/>
      </vt:variant>
      <vt:variant>
        <vt:lpwstr>P8_7305</vt:lpwstr>
      </vt:variant>
      <vt:variant>
        <vt:i4>4128796</vt:i4>
      </vt:variant>
      <vt:variant>
        <vt:i4>5580</vt:i4>
      </vt:variant>
      <vt:variant>
        <vt:i4>0</vt:i4>
      </vt:variant>
      <vt:variant>
        <vt:i4>5</vt:i4>
      </vt:variant>
      <vt:variant>
        <vt:lpwstr/>
      </vt:variant>
      <vt:variant>
        <vt:lpwstr>P8_7305</vt:lpwstr>
      </vt:variant>
      <vt:variant>
        <vt:i4>4128796</vt:i4>
      </vt:variant>
      <vt:variant>
        <vt:i4>5577</vt:i4>
      </vt:variant>
      <vt:variant>
        <vt:i4>0</vt:i4>
      </vt:variant>
      <vt:variant>
        <vt:i4>5</vt:i4>
      </vt:variant>
      <vt:variant>
        <vt:lpwstr/>
      </vt:variant>
      <vt:variant>
        <vt:lpwstr>P8_7305</vt:lpwstr>
      </vt:variant>
      <vt:variant>
        <vt:i4>6881327</vt:i4>
      </vt:variant>
      <vt:variant>
        <vt:i4>5574</vt:i4>
      </vt:variant>
      <vt:variant>
        <vt:i4>0</vt:i4>
      </vt:variant>
      <vt:variant>
        <vt:i4>5</vt:i4>
      </vt:variant>
      <vt:variant>
        <vt:lpwstr>http://farsite.hill.af.mil/reghtml/regs/far2afmcfars/fardfars/far/52_215.htm</vt:lpwstr>
      </vt:variant>
      <vt:variant>
        <vt:lpwstr>P799_143899</vt:lpwstr>
      </vt:variant>
      <vt:variant>
        <vt:i4>3276831</vt:i4>
      </vt:variant>
      <vt:variant>
        <vt:i4>5571</vt:i4>
      </vt:variant>
      <vt:variant>
        <vt:i4>0</vt:i4>
      </vt:variant>
      <vt:variant>
        <vt:i4>5</vt:i4>
      </vt:variant>
      <vt:variant>
        <vt:lpwstr/>
      </vt:variant>
      <vt:variant>
        <vt:lpwstr>P8_406_1_90</vt:lpwstr>
      </vt:variant>
      <vt:variant>
        <vt:i4>3080313</vt:i4>
      </vt:variant>
      <vt:variant>
        <vt:i4>5568</vt:i4>
      </vt:variant>
      <vt:variant>
        <vt:i4>0</vt:i4>
      </vt:variant>
      <vt:variant>
        <vt:i4>5</vt:i4>
      </vt:variant>
      <vt:variant>
        <vt:lpwstr/>
      </vt:variant>
      <vt:variant>
        <vt:lpwstr>P8_602_a_1_S90</vt:lpwstr>
      </vt:variant>
      <vt:variant>
        <vt:i4>196672</vt:i4>
      </vt:variant>
      <vt:variant>
        <vt:i4>5565</vt:i4>
      </vt:variant>
      <vt:variant>
        <vt:i4>0</vt:i4>
      </vt:variant>
      <vt:variant>
        <vt:i4>5</vt:i4>
      </vt:variant>
      <vt:variant>
        <vt:lpwstr/>
      </vt:variant>
      <vt:variant>
        <vt:lpwstr>P8_604_90</vt:lpwstr>
      </vt:variant>
      <vt:variant>
        <vt:i4>6029334</vt:i4>
      </vt:variant>
      <vt:variant>
        <vt:i4>5562</vt:i4>
      </vt:variant>
      <vt:variant>
        <vt:i4>0</vt:i4>
      </vt:variant>
      <vt:variant>
        <vt:i4>5</vt:i4>
      </vt:variant>
      <vt:variant>
        <vt:lpwstr/>
      </vt:variant>
      <vt:variant>
        <vt:lpwstr>P6_302_3_70_90</vt:lpwstr>
      </vt:variant>
      <vt:variant>
        <vt:i4>4456536</vt:i4>
      </vt:variant>
      <vt:variant>
        <vt:i4>5559</vt:i4>
      </vt:variant>
      <vt:variant>
        <vt:i4>0</vt:i4>
      </vt:variant>
      <vt:variant>
        <vt:i4>5</vt:i4>
      </vt:variant>
      <vt:variant>
        <vt:lpwstr>https://www.fbo.gov/</vt:lpwstr>
      </vt:variant>
      <vt:variant>
        <vt:lpwstr/>
      </vt:variant>
      <vt:variant>
        <vt:i4>589888</vt:i4>
      </vt:variant>
      <vt:variant>
        <vt:i4>5556</vt:i4>
      </vt:variant>
      <vt:variant>
        <vt:i4>0</vt:i4>
      </vt:variant>
      <vt:variant>
        <vt:i4>5</vt:i4>
      </vt:variant>
      <vt:variant>
        <vt:lpwstr/>
      </vt:variant>
      <vt:variant>
        <vt:lpwstr>P5_207_90</vt:lpwstr>
      </vt:variant>
      <vt:variant>
        <vt:i4>852032</vt:i4>
      </vt:variant>
      <vt:variant>
        <vt:i4>5553</vt:i4>
      </vt:variant>
      <vt:variant>
        <vt:i4>0</vt:i4>
      </vt:variant>
      <vt:variant>
        <vt:i4>5</vt:i4>
      </vt:variant>
      <vt:variant>
        <vt:lpwstr/>
      </vt:variant>
      <vt:variant>
        <vt:lpwstr>P4_202_90</vt:lpwstr>
      </vt:variant>
      <vt:variant>
        <vt:i4>4128827</vt:i4>
      </vt:variant>
      <vt:variant>
        <vt:i4>5550</vt:i4>
      </vt:variant>
      <vt:variant>
        <vt:i4>0</vt:i4>
      </vt:variant>
      <vt:variant>
        <vt:i4>5</vt:i4>
      </vt:variant>
      <vt:variant>
        <vt:lpwstr>http://farsite.hill.af.mil/reghtml/regs/far2afmcfars/fardfars/dfars/dfars252_237.htm</vt:lpwstr>
      </vt:variant>
      <vt:variant>
        <vt:lpwstr>P760_46170</vt:lpwstr>
      </vt:variant>
      <vt:variant>
        <vt:i4>7208996</vt:i4>
      </vt:variant>
      <vt:variant>
        <vt:i4>5547</vt:i4>
      </vt:variant>
      <vt:variant>
        <vt:i4>0</vt:i4>
      </vt:variant>
      <vt:variant>
        <vt:i4>5</vt:i4>
      </vt:variant>
      <vt:variant>
        <vt:lpwstr>http://farsite.hill.af.mil/reghtml/regs/far2afmcfars/fardfars/far/52_232.htm</vt:lpwstr>
      </vt:variant>
      <vt:variant>
        <vt:lpwstr>P959_181151</vt:lpwstr>
      </vt:variant>
      <vt:variant>
        <vt:i4>983104</vt:i4>
      </vt:variant>
      <vt:variant>
        <vt:i4>5544</vt:i4>
      </vt:variant>
      <vt:variant>
        <vt:i4>0</vt:i4>
      </vt:variant>
      <vt:variant>
        <vt:i4>5</vt:i4>
      </vt:variant>
      <vt:variant>
        <vt:lpwstr/>
      </vt:variant>
      <vt:variant>
        <vt:lpwstr>P4_103_90</vt:lpwstr>
      </vt:variant>
      <vt:variant>
        <vt:i4>3670058</vt:i4>
      </vt:variant>
      <vt:variant>
        <vt:i4>5541</vt:i4>
      </vt:variant>
      <vt:variant>
        <vt:i4>0</vt:i4>
      </vt:variant>
      <vt:variant>
        <vt:i4>5</vt:i4>
      </vt:variant>
      <vt:variant>
        <vt:lpwstr>http://www.dla.mil/Acquisition</vt:lpwstr>
      </vt:variant>
      <vt:variant>
        <vt:lpwstr/>
      </vt:variant>
      <vt:variant>
        <vt:i4>655424</vt:i4>
      </vt:variant>
      <vt:variant>
        <vt:i4>5538</vt:i4>
      </vt:variant>
      <vt:variant>
        <vt:i4>0</vt:i4>
      </vt:variant>
      <vt:variant>
        <vt:i4>5</vt:i4>
      </vt:variant>
      <vt:variant>
        <vt:lpwstr/>
      </vt:variant>
      <vt:variant>
        <vt:lpwstr>P4_502_90</vt:lpwstr>
      </vt:variant>
      <vt:variant>
        <vt:i4>786497</vt:i4>
      </vt:variant>
      <vt:variant>
        <vt:i4>5535</vt:i4>
      </vt:variant>
      <vt:variant>
        <vt:i4>0</vt:i4>
      </vt:variant>
      <vt:variant>
        <vt:i4>5</vt:i4>
      </vt:variant>
      <vt:variant>
        <vt:lpwstr>https://www.transactionservices.dla.mil/daashome/edi-vanlist-dla.asp</vt:lpwstr>
      </vt:variant>
      <vt:variant>
        <vt:lpwstr/>
      </vt:variant>
      <vt:variant>
        <vt:i4>3407934</vt:i4>
      </vt:variant>
      <vt:variant>
        <vt:i4>5532</vt:i4>
      </vt:variant>
      <vt:variant>
        <vt:i4>0</vt:i4>
      </vt:variant>
      <vt:variant>
        <vt:i4>5</vt:i4>
      </vt:variant>
      <vt:variant>
        <vt:lpwstr>https://www.dibbs.bsm.dla.mil/</vt:lpwstr>
      </vt:variant>
      <vt:variant>
        <vt:lpwstr/>
      </vt:variant>
      <vt:variant>
        <vt:i4>655424</vt:i4>
      </vt:variant>
      <vt:variant>
        <vt:i4>5529</vt:i4>
      </vt:variant>
      <vt:variant>
        <vt:i4>0</vt:i4>
      </vt:variant>
      <vt:variant>
        <vt:i4>5</vt:i4>
      </vt:variant>
      <vt:variant>
        <vt:lpwstr/>
      </vt:variant>
      <vt:variant>
        <vt:lpwstr>P4_502_90</vt:lpwstr>
      </vt:variant>
      <vt:variant>
        <vt:i4>3670113</vt:i4>
      </vt:variant>
      <vt:variant>
        <vt:i4>5526</vt:i4>
      </vt:variant>
      <vt:variant>
        <vt:i4>0</vt:i4>
      </vt:variant>
      <vt:variant>
        <vt:i4>5</vt:i4>
      </vt:variant>
      <vt:variant>
        <vt:lpwstr>http://www.opm.gov/</vt:lpwstr>
      </vt:variant>
      <vt:variant>
        <vt:lpwstr/>
      </vt:variant>
      <vt:variant>
        <vt:i4>5898262</vt:i4>
      </vt:variant>
      <vt:variant>
        <vt:i4>5523</vt:i4>
      </vt:variant>
      <vt:variant>
        <vt:i4>0</vt:i4>
      </vt:variant>
      <vt:variant>
        <vt:i4>5</vt:i4>
      </vt:variant>
      <vt:variant>
        <vt:lpwstr/>
      </vt:variant>
      <vt:variant>
        <vt:lpwstr>P4_1303_90</vt:lpwstr>
      </vt:variant>
      <vt:variant>
        <vt:i4>3670058</vt:i4>
      </vt:variant>
      <vt:variant>
        <vt:i4>5520</vt:i4>
      </vt:variant>
      <vt:variant>
        <vt:i4>0</vt:i4>
      </vt:variant>
      <vt:variant>
        <vt:i4>5</vt:i4>
      </vt:variant>
      <vt:variant>
        <vt:lpwstr>http://www.dla.mil/Acquisition</vt:lpwstr>
      </vt:variant>
      <vt:variant>
        <vt:lpwstr/>
      </vt:variant>
      <vt:variant>
        <vt:i4>65600</vt:i4>
      </vt:variant>
      <vt:variant>
        <vt:i4>5517</vt:i4>
      </vt:variant>
      <vt:variant>
        <vt:i4>0</vt:i4>
      </vt:variant>
      <vt:variant>
        <vt:i4>5</vt:i4>
      </vt:variant>
      <vt:variant>
        <vt:lpwstr/>
      </vt:variant>
      <vt:variant>
        <vt:lpwstr>P52_249_9000</vt:lpwstr>
      </vt:variant>
      <vt:variant>
        <vt:i4>196673</vt:i4>
      </vt:variant>
      <vt:variant>
        <vt:i4>5514</vt:i4>
      </vt:variant>
      <vt:variant>
        <vt:i4>0</vt:i4>
      </vt:variant>
      <vt:variant>
        <vt:i4>5</vt:i4>
      </vt:variant>
      <vt:variant>
        <vt:lpwstr/>
      </vt:variant>
      <vt:variant>
        <vt:lpwstr>P52_248_9002</vt:lpwstr>
      </vt:variant>
      <vt:variant>
        <vt:i4>65</vt:i4>
      </vt:variant>
      <vt:variant>
        <vt:i4>5511</vt:i4>
      </vt:variant>
      <vt:variant>
        <vt:i4>0</vt:i4>
      </vt:variant>
      <vt:variant>
        <vt:i4>5</vt:i4>
      </vt:variant>
      <vt:variant>
        <vt:lpwstr/>
      </vt:variant>
      <vt:variant>
        <vt:lpwstr>P52_248_9001</vt:lpwstr>
      </vt:variant>
      <vt:variant>
        <vt:i4>65601</vt:i4>
      </vt:variant>
      <vt:variant>
        <vt:i4>5508</vt:i4>
      </vt:variant>
      <vt:variant>
        <vt:i4>0</vt:i4>
      </vt:variant>
      <vt:variant>
        <vt:i4>5</vt:i4>
      </vt:variant>
      <vt:variant>
        <vt:lpwstr/>
      </vt:variant>
      <vt:variant>
        <vt:lpwstr>P52_248_9000</vt:lpwstr>
      </vt:variant>
      <vt:variant>
        <vt:i4>393291</vt:i4>
      </vt:variant>
      <vt:variant>
        <vt:i4>5505</vt:i4>
      </vt:variant>
      <vt:variant>
        <vt:i4>0</vt:i4>
      </vt:variant>
      <vt:variant>
        <vt:i4>5</vt:i4>
      </vt:variant>
      <vt:variant>
        <vt:lpwstr/>
      </vt:variant>
      <vt:variant>
        <vt:lpwstr>P52_247_9057</vt:lpwstr>
      </vt:variant>
      <vt:variant>
        <vt:i4>458827</vt:i4>
      </vt:variant>
      <vt:variant>
        <vt:i4>5502</vt:i4>
      </vt:variant>
      <vt:variant>
        <vt:i4>0</vt:i4>
      </vt:variant>
      <vt:variant>
        <vt:i4>5</vt:i4>
      </vt:variant>
      <vt:variant>
        <vt:lpwstr/>
      </vt:variant>
      <vt:variant>
        <vt:lpwstr>P52_247_9056</vt:lpwstr>
      </vt:variant>
      <vt:variant>
        <vt:i4>131147</vt:i4>
      </vt:variant>
      <vt:variant>
        <vt:i4>5499</vt:i4>
      </vt:variant>
      <vt:variant>
        <vt:i4>0</vt:i4>
      </vt:variant>
      <vt:variant>
        <vt:i4>5</vt:i4>
      </vt:variant>
      <vt:variant>
        <vt:lpwstr/>
      </vt:variant>
      <vt:variant>
        <vt:lpwstr>P52_247_9053</vt:lpwstr>
      </vt:variant>
      <vt:variant>
        <vt:i4>196683</vt:i4>
      </vt:variant>
      <vt:variant>
        <vt:i4>5496</vt:i4>
      </vt:variant>
      <vt:variant>
        <vt:i4>0</vt:i4>
      </vt:variant>
      <vt:variant>
        <vt:i4>5</vt:i4>
      </vt:variant>
      <vt:variant>
        <vt:lpwstr/>
      </vt:variant>
      <vt:variant>
        <vt:lpwstr>P52_247_9052</vt:lpwstr>
      </vt:variant>
      <vt:variant>
        <vt:i4>75</vt:i4>
      </vt:variant>
      <vt:variant>
        <vt:i4>5493</vt:i4>
      </vt:variant>
      <vt:variant>
        <vt:i4>0</vt:i4>
      </vt:variant>
      <vt:variant>
        <vt:i4>5</vt:i4>
      </vt:variant>
      <vt:variant>
        <vt:lpwstr/>
      </vt:variant>
      <vt:variant>
        <vt:lpwstr>P52_247_9051</vt:lpwstr>
      </vt:variant>
      <vt:variant>
        <vt:i4>65611</vt:i4>
      </vt:variant>
      <vt:variant>
        <vt:i4>5490</vt:i4>
      </vt:variant>
      <vt:variant>
        <vt:i4>0</vt:i4>
      </vt:variant>
      <vt:variant>
        <vt:i4>5</vt:i4>
      </vt:variant>
      <vt:variant>
        <vt:lpwstr/>
      </vt:variant>
      <vt:variant>
        <vt:lpwstr>P52_247_9050</vt:lpwstr>
      </vt:variant>
      <vt:variant>
        <vt:i4>524362</vt:i4>
      </vt:variant>
      <vt:variant>
        <vt:i4>5487</vt:i4>
      </vt:variant>
      <vt:variant>
        <vt:i4>0</vt:i4>
      </vt:variant>
      <vt:variant>
        <vt:i4>5</vt:i4>
      </vt:variant>
      <vt:variant>
        <vt:lpwstr/>
      </vt:variant>
      <vt:variant>
        <vt:lpwstr>P52_247_9049</vt:lpwstr>
      </vt:variant>
      <vt:variant>
        <vt:i4>589898</vt:i4>
      </vt:variant>
      <vt:variant>
        <vt:i4>5484</vt:i4>
      </vt:variant>
      <vt:variant>
        <vt:i4>0</vt:i4>
      </vt:variant>
      <vt:variant>
        <vt:i4>5</vt:i4>
      </vt:variant>
      <vt:variant>
        <vt:lpwstr/>
      </vt:variant>
      <vt:variant>
        <vt:lpwstr>P52_247_9048</vt:lpwstr>
      </vt:variant>
      <vt:variant>
        <vt:i4>393290</vt:i4>
      </vt:variant>
      <vt:variant>
        <vt:i4>5481</vt:i4>
      </vt:variant>
      <vt:variant>
        <vt:i4>0</vt:i4>
      </vt:variant>
      <vt:variant>
        <vt:i4>5</vt:i4>
      </vt:variant>
      <vt:variant>
        <vt:lpwstr/>
      </vt:variant>
      <vt:variant>
        <vt:lpwstr>P52_247_9047</vt:lpwstr>
      </vt:variant>
      <vt:variant>
        <vt:i4>262218</vt:i4>
      </vt:variant>
      <vt:variant>
        <vt:i4>5478</vt:i4>
      </vt:variant>
      <vt:variant>
        <vt:i4>0</vt:i4>
      </vt:variant>
      <vt:variant>
        <vt:i4>5</vt:i4>
      </vt:variant>
      <vt:variant>
        <vt:lpwstr/>
      </vt:variant>
      <vt:variant>
        <vt:lpwstr>P52_247_9045</vt:lpwstr>
      </vt:variant>
      <vt:variant>
        <vt:i4>327754</vt:i4>
      </vt:variant>
      <vt:variant>
        <vt:i4>5475</vt:i4>
      </vt:variant>
      <vt:variant>
        <vt:i4>0</vt:i4>
      </vt:variant>
      <vt:variant>
        <vt:i4>5</vt:i4>
      </vt:variant>
      <vt:variant>
        <vt:lpwstr/>
      </vt:variant>
      <vt:variant>
        <vt:lpwstr>P52_247_9044</vt:lpwstr>
      </vt:variant>
      <vt:variant>
        <vt:i4>196682</vt:i4>
      </vt:variant>
      <vt:variant>
        <vt:i4>5472</vt:i4>
      </vt:variant>
      <vt:variant>
        <vt:i4>0</vt:i4>
      </vt:variant>
      <vt:variant>
        <vt:i4>5</vt:i4>
      </vt:variant>
      <vt:variant>
        <vt:lpwstr/>
      </vt:variant>
      <vt:variant>
        <vt:lpwstr>P52_247_9042</vt:lpwstr>
      </vt:variant>
      <vt:variant>
        <vt:i4>74</vt:i4>
      </vt:variant>
      <vt:variant>
        <vt:i4>5469</vt:i4>
      </vt:variant>
      <vt:variant>
        <vt:i4>0</vt:i4>
      </vt:variant>
      <vt:variant>
        <vt:i4>5</vt:i4>
      </vt:variant>
      <vt:variant>
        <vt:lpwstr/>
      </vt:variant>
      <vt:variant>
        <vt:lpwstr>P52_247_9041</vt:lpwstr>
      </vt:variant>
      <vt:variant>
        <vt:i4>65610</vt:i4>
      </vt:variant>
      <vt:variant>
        <vt:i4>5466</vt:i4>
      </vt:variant>
      <vt:variant>
        <vt:i4>0</vt:i4>
      </vt:variant>
      <vt:variant>
        <vt:i4>5</vt:i4>
      </vt:variant>
      <vt:variant>
        <vt:lpwstr/>
      </vt:variant>
      <vt:variant>
        <vt:lpwstr>P52_247_9040</vt:lpwstr>
      </vt:variant>
      <vt:variant>
        <vt:i4>524365</vt:i4>
      </vt:variant>
      <vt:variant>
        <vt:i4>5463</vt:i4>
      </vt:variant>
      <vt:variant>
        <vt:i4>0</vt:i4>
      </vt:variant>
      <vt:variant>
        <vt:i4>5</vt:i4>
      </vt:variant>
      <vt:variant>
        <vt:lpwstr/>
      </vt:variant>
      <vt:variant>
        <vt:lpwstr>P52_247_9039</vt:lpwstr>
      </vt:variant>
      <vt:variant>
        <vt:i4>589901</vt:i4>
      </vt:variant>
      <vt:variant>
        <vt:i4>5460</vt:i4>
      </vt:variant>
      <vt:variant>
        <vt:i4>0</vt:i4>
      </vt:variant>
      <vt:variant>
        <vt:i4>5</vt:i4>
      </vt:variant>
      <vt:variant>
        <vt:lpwstr/>
      </vt:variant>
      <vt:variant>
        <vt:lpwstr>P52_247_9038</vt:lpwstr>
      </vt:variant>
      <vt:variant>
        <vt:i4>393293</vt:i4>
      </vt:variant>
      <vt:variant>
        <vt:i4>5457</vt:i4>
      </vt:variant>
      <vt:variant>
        <vt:i4>0</vt:i4>
      </vt:variant>
      <vt:variant>
        <vt:i4>5</vt:i4>
      </vt:variant>
      <vt:variant>
        <vt:lpwstr/>
      </vt:variant>
      <vt:variant>
        <vt:lpwstr>P52_247_9037</vt:lpwstr>
      </vt:variant>
      <vt:variant>
        <vt:i4>458829</vt:i4>
      </vt:variant>
      <vt:variant>
        <vt:i4>5454</vt:i4>
      </vt:variant>
      <vt:variant>
        <vt:i4>0</vt:i4>
      </vt:variant>
      <vt:variant>
        <vt:i4>5</vt:i4>
      </vt:variant>
      <vt:variant>
        <vt:lpwstr/>
      </vt:variant>
      <vt:variant>
        <vt:lpwstr>P52_247_9036</vt:lpwstr>
      </vt:variant>
      <vt:variant>
        <vt:i4>262221</vt:i4>
      </vt:variant>
      <vt:variant>
        <vt:i4>5451</vt:i4>
      </vt:variant>
      <vt:variant>
        <vt:i4>0</vt:i4>
      </vt:variant>
      <vt:variant>
        <vt:i4>5</vt:i4>
      </vt:variant>
      <vt:variant>
        <vt:lpwstr/>
      </vt:variant>
      <vt:variant>
        <vt:lpwstr>P52_247_9035</vt:lpwstr>
      </vt:variant>
      <vt:variant>
        <vt:i4>327757</vt:i4>
      </vt:variant>
      <vt:variant>
        <vt:i4>5448</vt:i4>
      </vt:variant>
      <vt:variant>
        <vt:i4>0</vt:i4>
      </vt:variant>
      <vt:variant>
        <vt:i4>5</vt:i4>
      </vt:variant>
      <vt:variant>
        <vt:lpwstr/>
      </vt:variant>
      <vt:variant>
        <vt:lpwstr>P52_247_9034</vt:lpwstr>
      </vt:variant>
      <vt:variant>
        <vt:i4>131149</vt:i4>
      </vt:variant>
      <vt:variant>
        <vt:i4>5445</vt:i4>
      </vt:variant>
      <vt:variant>
        <vt:i4>0</vt:i4>
      </vt:variant>
      <vt:variant>
        <vt:i4>5</vt:i4>
      </vt:variant>
      <vt:variant>
        <vt:lpwstr/>
      </vt:variant>
      <vt:variant>
        <vt:lpwstr>P52_247_9033</vt:lpwstr>
      </vt:variant>
      <vt:variant>
        <vt:i4>196685</vt:i4>
      </vt:variant>
      <vt:variant>
        <vt:i4>5442</vt:i4>
      </vt:variant>
      <vt:variant>
        <vt:i4>0</vt:i4>
      </vt:variant>
      <vt:variant>
        <vt:i4>5</vt:i4>
      </vt:variant>
      <vt:variant>
        <vt:lpwstr/>
      </vt:variant>
      <vt:variant>
        <vt:lpwstr>P52_247_9032</vt:lpwstr>
      </vt:variant>
      <vt:variant>
        <vt:i4>77</vt:i4>
      </vt:variant>
      <vt:variant>
        <vt:i4>5439</vt:i4>
      </vt:variant>
      <vt:variant>
        <vt:i4>0</vt:i4>
      </vt:variant>
      <vt:variant>
        <vt:i4>5</vt:i4>
      </vt:variant>
      <vt:variant>
        <vt:lpwstr/>
      </vt:variant>
      <vt:variant>
        <vt:lpwstr>P52_247_9031</vt:lpwstr>
      </vt:variant>
      <vt:variant>
        <vt:i4>65613</vt:i4>
      </vt:variant>
      <vt:variant>
        <vt:i4>5436</vt:i4>
      </vt:variant>
      <vt:variant>
        <vt:i4>0</vt:i4>
      </vt:variant>
      <vt:variant>
        <vt:i4>5</vt:i4>
      </vt:variant>
      <vt:variant>
        <vt:lpwstr/>
      </vt:variant>
      <vt:variant>
        <vt:lpwstr>P52_247_9030</vt:lpwstr>
      </vt:variant>
      <vt:variant>
        <vt:i4>524364</vt:i4>
      </vt:variant>
      <vt:variant>
        <vt:i4>5433</vt:i4>
      </vt:variant>
      <vt:variant>
        <vt:i4>0</vt:i4>
      </vt:variant>
      <vt:variant>
        <vt:i4>5</vt:i4>
      </vt:variant>
      <vt:variant>
        <vt:lpwstr/>
      </vt:variant>
      <vt:variant>
        <vt:lpwstr>P52_247_9029</vt:lpwstr>
      </vt:variant>
      <vt:variant>
        <vt:i4>589900</vt:i4>
      </vt:variant>
      <vt:variant>
        <vt:i4>5430</vt:i4>
      </vt:variant>
      <vt:variant>
        <vt:i4>0</vt:i4>
      </vt:variant>
      <vt:variant>
        <vt:i4>5</vt:i4>
      </vt:variant>
      <vt:variant>
        <vt:lpwstr/>
      </vt:variant>
      <vt:variant>
        <vt:lpwstr>P52_247_9028</vt:lpwstr>
      </vt:variant>
      <vt:variant>
        <vt:i4>393292</vt:i4>
      </vt:variant>
      <vt:variant>
        <vt:i4>5427</vt:i4>
      </vt:variant>
      <vt:variant>
        <vt:i4>0</vt:i4>
      </vt:variant>
      <vt:variant>
        <vt:i4>5</vt:i4>
      </vt:variant>
      <vt:variant>
        <vt:lpwstr/>
      </vt:variant>
      <vt:variant>
        <vt:lpwstr>P52_247_9027</vt:lpwstr>
      </vt:variant>
      <vt:variant>
        <vt:i4>458828</vt:i4>
      </vt:variant>
      <vt:variant>
        <vt:i4>5424</vt:i4>
      </vt:variant>
      <vt:variant>
        <vt:i4>0</vt:i4>
      </vt:variant>
      <vt:variant>
        <vt:i4>5</vt:i4>
      </vt:variant>
      <vt:variant>
        <vt:lpwstr/>
      </vt:variant>
      <vt:variant>
        <vt:lpwstr>P52_247_9026</vt:lpwstr>
      </vt:variant>
      <vt:variant>
        <vt:i4>262220</vt:i4>
      </vt:variant>
      <vt:variant>
        <vt:i4>5421</vt:i4>
      </vt:variant>
      <vt:variant>
        <vt:i4>0</vt:i4>
      </vt:variant>
      <vt:variant>
        <vt:i4>5</vt:i4>
      </vt:variant>
      <vt:variant>
        <vt:lpwstr/>
      </vt:variant>
      <vt:variant>
        <vt:lpwstr>P52_247_9025</vt:lpwstr>
      </vt:variant>
      <vt:variant>
        <vt:i4>327756</vt:i4>
      </vt:variant>
      <vt:variant>
        <vt:i4>5418</vt:i4>
      </vt:variant>
      <vt:variant>
        <vt:i4>0</vt:i4>
      </vt:variant>
      <vt:variant>
        <vt:i4>5</vt:i4>
      </vt:variant>
      <vt:variant>
        <vt:lpwstr/>
      </vt:variant>
      <vt:variant>
        <vt:lpwstr>P52_247_9024</vt:lpwstr>
      </vt:variant>
      <vt:variant>
        <vt:i4>131148</vt:i4>
      </vt:variant>
      <vt:variant>
        <vt:i4>5415</vt:i4>
      </vt:variant>
      <vt:variant>
        <vt:i4>0</vt:i4>
      </vt:variant>
      <vt:variant>
        <vt:i4>5</vt:i4>
      </vt:variant>
      <vt:variant>
        <vt:lpwstr/>
      </vt:variant>
      <vt:variant>
        <vt:lpwstr>P52_247_9023</vt:lpwstr>
      </vt:variant>
      <vt:variant>
        <vt:i4>196684</vt:i4>
      </vt:variant>
      <vt:variant>
        <vt:i4>5412</vt:i4>
      </vt:variant>
      <vt:variant>
        <vt:i4>0</vt:i4>
      </vt:variant>
      <vt:variant>
        <vt:i4>5</vt:i4>
      </vt:variant>
      <vt:variant>
        <vt:lpwstr/>
      </vt:variant>
      <vt:variant>
        <vt:lpwstr>P52_247_9022</vt:lpwstr>
      </vt:variant>
      <vt:variant>
        <vt:i4>76</vt:i4>
      </vt:variant>
      <vt:variant>
        <vt:i4>5409</vt:i4>
      </vt:variant>
      <vt:variant>
        <vt:i4>0</vt:i4>
      </vt:variant>
      <vt:variant>
        <vt:i4>5</vt:i4>
      </vt:variant>
      <vt:variant>
        <vt:lpwstr/>
      </vt:variant>
      <vt:variant>
        <vt:lpwstr>P52_247_9021</vt:lpwstr>
      </vt:variant>
      <vt:variant>
        <vt:i4>65612</vt:i4>
      </vt:variant>
      <vt:variant>
        <vt:i4>5406</vt:i4>
      </vt:variant>
      <vt:variant>
        <vt:i4>0</vt:i4>
      </vt:variant>
      <vt:variant>
        <vt:i4>5</vt:i4>
      </vt:variant>
      <vt:variant>
        <vt:lpwstr/>
      </vt:variant>
      <vt:variant>
        <vt:lpwstr>P52_247_9020</vt:lpwstr>
      </vt:variant>
      <vt:variant>
        <vt:i4>524367</vt:i4>
      </vt:variant>
      <vt:variant>
        <vt:i4>5403</vt:i4>
      </vt:variant>
      <vt:variant>
        <vt:i4>0</vt:i4>
      </vt:variant>
      <vt:variant>
        <vt:i4>5</vt:i4>
      </vt:variant>
      <vt:variant>
        <vt:lpwstr/>
      </vt:variant>
      <vt:variant>
        <vt:lpwstr>P52_247_9019</vt:lpwstr>
      </vt:variant>
      <vt:variant>
        <vt:i4>589903</vt:i4>
      </vt:variant>
      <vt:variant>
        <vt:i4>5400</vt:i4>
      </vt:variant>
      <vt:variant>
        <vt:i4>0</vt:i4>
      </vt:variant>
      <vt:variant>
        <vt:i4>5</vt:i4>
      </vt:variant>
      <vt:variant>
        <vt:lpwstr/>
      </vt:variant>
      <vt:variant>
        <vt:lpwstr>P52_247_9018</vt:lpwstr>
      </vt:variant>
      <vt:variant>
        <vt:i4>393295</vt:i4>
      </vt:variant>
      <vt:variant>
        <vt:i4>5397</vt:i4>
      </vt:variant>
      <vt:variant>
        <vt:i4>0</vt:i4>
      </vt:variant>
      <vt:variant>
        <vt:i4>5</vt:i4>
      </vt:variant>
      <vt:variant>
        <vt:lpwstr/>
      </vt:variant>
      <vt:variant>
        <vt:lpwstr>P52_247_9017</vt:lpwstr>
      </vt:variant>
      <vt:variant>
        <vt:i4>458831</vt:i4>
      </vt:variant>
      <vt:variant>
        <vt:i4>5394</vt:i4>
      </vt:variant>
      <vt:variant>
        <vt:i4>0</vt:i4>
      </vt:variant>
      <vt:variant>
        <vt:i4>5</vt:i4>
      </vt:variant>
      <vt:variant>
        <vt:lpwstr/>
      </vt:variant>
      <vt:variant>
        <vt:lpwstr>P52_247_9016</vt:lpwstr>
      </vt:variant>
      <vt:variant>
        <vt:i4>262223</vt:i4>
      </vt:variant>
      <vt:variant>
        <vt:i4>5391</vt:i4>
      </vt:variant>
      <vt:variant>
        <vt:i4>0</vt:i4>
      </vt:variant>
      <vt:variant>
        <vt:i4>5</vt:i4>
      </vt:variant>
      <vt:variant>
        <vt:lpwstr/>
      </vt:variant>
      <vt:variant>
        <vt:lpwstr>P52_247_9015</vt:lpwstr>
      </vt:variant>
      <vt:variant>
        <vt:i4>327759</vt:i4>
      </vt:variant>
      <vt:variant>
        <vt:i4>5388</vt:i4>
      </vt:variant>
      <vt:variant>
        <vt:i4>0</vt:i4>
      </vt:variant>
      <vt:variant>
        <vt:i4>5</vt:i4>
      </vt:variant>
      <vt:variant>
        <vt:lpwstr/>
      </vt:variant>
      <vt:variant>
        <vt:lpwstr>P52_247_9014</vt:lpwstr>
      </vt:variant>
      <vt:variant>
        <vt:i4>131151</vt:i4>
      </vt:variant>
      <vt:variant>
        <vt:i4>5385</vt:i4>
      </vt:variant>
      <vt:variant>
        <vt:i4>0</vt:i4>
      </vt:variant>
      <vt:variant>
        <vt:i4>5</vt:i4>
      </vt:variant>
      <vt:variant>
        <vt:lpwstr/>
      </vt:variant>
      <vt:variant>
        <vt:lpwstr>P52_247_9013</vt:lpwstr>
      </vt:variant>
      <vt:variant>
        <vt:i4>196687</vt:i4>
      </vt:variant>
      <vt:variant>
        <vt:i4>5382</vt:i4>
      </vt:variant>
      <vt:variant>
        <vt:i4>0</vt:i4>
      </vt:variant>
      <vt:variant>
        <vt:i4>5</vt:i4>
      </vt:variant>
      <vt:variant>
        <vt:lpwstr/>
      </vt:variant>
      <vt:variant>
        <vt:lpwstr>P52_247_9012</vt:lpwstr>
      </vt:variant>
      <vt:variant>
        <vt:i4>79</vt:i4>
      </vt:variant>
      <vt:variant>
        <vt:i4>5379</vt:i4>
      </vt:variant>
      <vt:variant>
        <vt:i4>0</vt:i4>
      </vt:variant>
      <vt:variant>
        <vt:i4>5</vt:i4>
      </vt:variant>
      <vt:variant>
        <vt:lpwstr/>
      </vt:variant>
      <vt:variant>
        <vt:lpwstr>P52_247_9011</vt:lpwstr>
      </vt:variant>
      <vt:variant>
        <vt:i4>65615</vt:i4>
      </vt:variant>
      <vt:variant>
        <vt:i4>5376</vt:i4>
      </vt:variant>
      <vt:variant>
        <vt:i4>0</vt:i4>
      </vt:variant>
      <vt:variant>
        <vt:i4>5</vt:i4>
      </vt:variant>
      <vt:variant>
        <vt:lpwstr/>
      </vt:variant>
      <vt:variant>
        <vt:lpwstr>P52_247_9010</vt:lpwstr>
      </vt:variant>
      <vt:variant>
        <vt:i4>524366</vt:i4>
      </vt:variant>
      <vt:variant>
        <vt:i4>5373</vt:i4>
      </vt:variant>
      <vt:variant>
        <vt:i4>0</vt:i4>
      </vt:variant>
      <vt:variant>
        <vt:i4>5</vt:i4>
      </vt:variant>
      <vt:variant>
        <vt:lpwstr/>
      </vt:variant>
      <vt:variant>
        <vt:lpwstr>P52_247_9009</vt:lpwstr>
      </vt:variant>
      <vt:variant>
        <vt:i4>589902</vt:i4>
      </vt:variant>
      <vt:variant>
        <vt:i4>5370</vt:i4>
      </vt:variant>
      <vt:variant>
        <vt:i4>0</vt:i4>
      </vt:variant>
      <vt:variant>
        <vt:i4>5</vt:i4>
      </vt:variant>
      <vt:variant>
        <vt:lpwstr/>
      </vt:variant>
      <vt:variant>
        <vt:lpwstr>P52_247_9008</vt:lpwstr>
      </vt:variant>
      <vt:variant>
        <vt:i4>393294</vt:i4>
      </vt:variant>
      <vt:variant>
        <vt:i4>5367</vt:i4>
      </vt:variant>
      <vt:variant>
        <vt:i4>0</vt:i4>
      </vt:variant>
      <vt:variant>
        <vt:i4>5</vt:i4>
      </vt:variant>
      <vt:variant>
        <vt:lpwstr/>
      </vt:variant>
      <vt:variant>
        <vt:lpwstr>P52_247_9007</vt:lpwstr>
      </vt:variant>
      <vt:variant>
        <vt:i4>458830</vt:i4>
      </vt:variant>
      <vt:variant>
        <vt:i4>5364</vt:i4>
      </vt:variant>
      <vt:variant>
        <vt:i4>0</vt:i4>
      </vt:variant>
      <vt:variant>
        <vt:i4>5</vt:i4>
      </vt:variant>
      <vt:variant>
        <vt:lpwstr/>
      </vt:variant>
      <vt:variant>
        <vt:lpwstr>P52_247_9006</vt:lpwstr>
      </vt:variant>
      <vt:variant>
        <vt:i4>78</vt:i4>
      </vt:variant>
      <vt:variant>
        <vt:i4>5361</vt:i4>
      </vt:variant>
      <vt:variant>
        <vt:i4>0</vt:i4>
      </vt:variant>
      <vt:variant>
        <vt:i4>5</vt:i4>
      </vt:variant>
      <vt:variant>
        <vt:lpwstr/>
      </vt:variant>
      <vt:variant>
        <vt:lpwstr>P52_247_9001</vt:lpwstr>
      </vt:variant>
      <vt:variant>
        <vt:i4>65614</vt:i4>
      </vt:variant>
      <vt:variant>
        <vt:i4>5358</vt:i4>
      </vt:variant>
      <vt:variant>
        <vt:i4>0</vt:i4>
      </vt:variant>
      <vt:variant>
        <vt:i4>5</vt:i4>
      </vt:variant>
      <vt:variant>
        <vt:lpwstr/>
      </vt:variant>
      <vt:variant>
        <vt:lpwstr>P52_247_9000</vt:lpwstr>
      </vt:variant>
      <vt:variant>
        <vt:i4>262214</vt:i4>
      </vt:variant>
      <vt:variant>
        <vt:i4>5355</vt:i4>
      </vt:variant>
      <vt:variant>
        <vt:i4>0</vt:i4>
      </vt:variant>
      <vt:variant>
        <vt:i4>5</vt:i4>
      </vt:variant>
      <vt:variant>
        <vt:lpwstr/>
      </vt:variant>
      <vt:variant>
        <vt:lpwstr>P52_246_9095</vt:lpwstr>
      </vt:variant>
      <vt:variant>
        <vt:i4>327750</vt:i4>
      </vt:variant>
      <vt:variant>
        <vt:i4>5352</vt:i4>
      </vt:variant>
      <vt:variant>
        <vt:i4>0</vt:i4>
      </vt:variant>
      <vt:variant>
        <vt:i4>5</vt:i4>
      </vt:variant>
      <vt:variant>
        <vt:lpwstr/>
      </vt:variant>
      <vt:variant>
        <vt:lpwstr>P52_246_9094</vt:lpwstr>
      </vt:variant>
      <vt:variant>
        <vt:i4>131142</vt:i4>
      </vt:variant>
      <vt:variant>
        <vt:i4>5349</vt:i4>
      </vt:variant>
      <vt:variant>
        <vt:i4>0</vt:i4>
      </vt:variant>
      <vt:variant>
        <vt:i4>5</vt:i4>
      </vt:variant>
      <vt:variant>
        <vt:lpwstr/>
      </vt:variant>
      <vt:variant>
        <vt:lpwstr>P52_246_9093</vt:lpwstr>
      </vt:variant>
      <vt:variant>
        <vt:i4>2687046</vt:i4>
      </vt:variant>
      <vt:variant>
        <vt:i4>5346</vt:i4>
      </vt:variant>
      <vt:variant>
        <vt:i4>0</vt:i4>
      </vt:variant>
      <vt:variant>
        <vt:i4>5</vt:i4>
      </vt:variant>
      <vt:variant>
        <vt:lpwstr/>
      </vt:variant>
      <vt:variant>
        <vt:lpwstr>_52.246-9086__Production</vt:lpwstr>
      </vt:variant>
      <vt:variant>
        <vt:i4>2752582</vt:i4>
      </vt:variant>
      <vt:variant>
        <vt:i4>5343</vt:i4>
      </vt:variant>
      <vt:variant>
        <vt:i4>0</vt:i4>
      </vt:variant>
      <vt:variant>
        <vt:i4>5</vt:i4>
      </vt:variant>
      <vt:variant>
        <vt:lpwstr/>
      </vt:variant>
      <vt:variant>
        <vt:lpwstr>_52.246-9085__Production</vt:lpwstr>
      </vt:variant>
      <vt:variant>
        <vt:i4>131143</vt:i4>
      </vt:variant>
      <vt:variant>
        <vt:i4>5340</vt:i4>
      </vt:variant>
      <vt:variant>
        <vt:i4>0</vt:i4>
      </vt:variant>
      <vt:variant>
        <vt:i4>5</vt:i4>
      </vt:variant>
      <vt:variant>
        <vt:lpwstr/>
      </vt:variant>
      <vt:variant>
        <vt:lpwstr>P52_246_9083</vt:lpwstr>
      </vt:variant>
      <vt:variant>
        <vt:i4>71</vt:i4>
      </vt:variant>
      <vt:variant>
        <vt:i4>5337</vt:i4>
      </vt:variant>
      <vt:variant>
        <vt:i4>0</vt:i4>
      </vt:variant>
      <vt:variant>
        <vt:i4>5</vt:i4>
      </vt:variant>
      <vt:variant>
        <vt:lpwstr/>
      </vt:variant>
      <vt:variant>
        <vt:lpwstr>P52_246_9081</vt:lpwstr>
      </vt:variant>
      <vt:variant>
        <vt:i4>65607</vt:i4>
      </vt:variant>
      <vt:variant>
        <vt:i4>5334</vt:i4>
      </vt:variant>
      <vt:variant>
        <vt:i4>0</vt:i4>
      </vt:variant>
      <vt:variant>
        <vt:i4>5</vt:i4>
      </vt:variant>
      <vt:variant>
        <vt:lpwstr/>
      </vt:variant>
      <vt:variant>
        <vt:lpwstr>P52_246_9080</vt:lpwstr>
      </vt:variant>
      <vt:variant>
        <vt:i4>131144</vt:i4>
      </vt:variant>
      <vt:variant>
        <vt:i4>5331</vt:i4>
      </vt:variant>
      <vt:variant>
        <vt:i4>0</vt:i4>
      </vt:variant>
      <vt:variant>
        <vt:i4>5</vt:i4>
      </vt:variant>
      <vt:variant>
        <vt:lpwstr/>
      </vt:variant>
      <vt:variant>
        <vt:lpwstr>P52_246_9073</vt:lpwstr>
      </vt:variant>
      <vt:variant>
        <vt:i4>196680</vt:i4>
      </vt:variant>
      <vt:variant>
        <vt:i4>5328</vt:i4>
      </vt:variant>
      <vt:variant>
        <vt:i4>0</vt:i4>
      </vt:variant>
      <vt:variant>
        <vt:i4>5</vt:i4>
      </vt:variant>
      <vt:variant>
        <vt:lpwstr/>
      </vt:variant>
      <vt:variant>
        <vt:lpwstr>P52_246_9072</vt:lpwstr>
      </vt:variant>
      <vt:variant>
        <vt:i4>72</vt:i4>
      </vt:variant>
      <vt:variant>
        <vt:i4>5325</vt:i4>
      </vt:variant>
      <vt:variant>
        <vt:i4>0</vt:i4>
      </vt:variant>
      <vt:variant>
        <vt:i4>5</vt:i4>
      </vt:variant>
      <vt:variant>
        <vt:lpwstr/>
      </vt:variant>
      <vt:variant>
        <vt:lpwstr>P52_246_9071</vt:lpwstr>
      </vt:variant>
      <vt:variant>
        <vt:i4>65608</vt:i4>
      </vt:variant>
      <vt:variant>
        <vt:i4>5322</vt:i4>
      </vt:variant>
      <vt:variant>
        <vt:i4>0</vt:i4>
      </vt:variant>
      <vt:variant>
        <vt:i4>5</vt:i4>
      </vt:variant>
      <vt:variant>
        <vt:lpwstr/>
      </vt:variant>
      <vt:variant>
        <vt:lpwstr>P52_246_9070</vt:lpwstr>
      </vt:variant>
      <vt:variant>
        <vt:i4>458825</vt:i4>
      </vt:variant>
      <vt:variant>
        <vt:i4>5319</vt:i4>
      </vt:variant>
      <vt:variant>
        <vt:i4>0</vt:i4>
      </vt:variant>
      <vt:variant>
        <vt:i4>5</vt:i4>
      </vt:variant>
      <vt:variant>
        <vt:lpwstr/>
      </vt:variant>
      <vt:variant>
        <vt:lpwstr>P52_246_9066</vt:lpwstr>
      </vt:variant>
      <vt:variant>
        <vt:i4>262217</vt:i4>
      </vt:variant>
      <vt:variant>
        <vt:i4>5316</vt:i4>
      </vt:variant>
      <vt:variant>
        <vt:i4>0</vt:i4>
      </vt:variant>
      <vt:variant>
        <vt:i4>5</vt:i4>
      </vt:variant>
      <vt:variant>
        <vt:lpwstr/>
      </vt:variant>
      <vt:variant>
        <vt:lpwstr>P52_246_9065</vt:lpwstr>
      </vt:variant>
      <vt:variant>
        <vt:i4>327753</vt:i4>
      </vt:variant>
      <vt:variant>
        <vt:i4>5313</vt:i4>
      </vt:variant>
      <vt:variant>
        <vt:i4>0</vt:i4>
      </vt:variant>
      <vt:variant>
        <vt:i4>5</vt:i4>
      </vt:variant>
      <vt:variant>
        <vt:lpwstr/>
      </vt:variant>
      <vt:variant>
        <vt:lpwstr>P52_246_9064</vt:lpwstr>
      </vt:variant>
      <vt:variant>
        <vt:i4>131145</vt:i4>
      </vt:variant>
      <vt:variant>
        <vt:i4>5310</vt:i4>
      </vt:variant>
      <vt:variant>
        <vt:i4>0</vt:i4>
      </vt:variant>
      <vt:variant>
        <vt:i4>5</vt:i4>
      </vt:variant>
      <vt:variant>
        <vt:lpwstr/>
      </vt:variant>
      <vt:variant>
        <vt:lpwstr>P52_246_9063</vt:lpwstr>
      </vt:variant>
      <vt:variant>
        <vt:i4>196681</vt:i4>
      </vt:variant>
      <vt:variant>
        <vt:i4>5307</vt:i4>
      </vt:variant>
      <vt:variant>
        <vt:i4>0</vt:i4>
      </vt:variant>
      <vt:variant>
        <vt:i4>5</vt:i4>
      </vt:variant>
      <vt:variant>
        <vt:lpwstr/>
      </vt:variant>
      <vt:variant>
        <vt:lpwstr>P52_246_9062</vt:lpwstr>
      </vt:variant>
      <vt:variant>
        <vt:i4>73</vt:i4>
      </vt:variant>
      <vt:variant>
        <vt:i4>5304</vt:i4>
      </vt:variant>
      <vt:variant>
        <vt:i4>0</vt:i4>
      </vt:variant>
      <vt:variant>
        <vt:i4>5</vt:i4>
      </vt:variant>
      <vt:variant>
        <vt:lpwstr/>
      </vt:variant>
      <vt:variant>
        <vt:lpwstr>P52_246_9061</vt:lpwstr>
      </vt:variant>
      <vt:variant>
        <vt:i4>65609</vt:i4>
      </vt:variant>
      <vt:variant>
        <vt:i4>5301</vt:i4>
      </vt:variant>
      <vt:variant>
        <vt:i4>0</vt:i4>
      </vt:variant>
      <vt:variant>
        <vt:i4>5</vt:i4>
      </vt:variant>
      <vt:variant>
        <vt:lpwstr/>
      </vt:variant>
      <vt:variant>
        <vt:lpwstr>P52_246_9060</vt:lpwstr>
      </vt:variant>
      <vt:variant>
        <vt:i4>524362</vt:i4>
      </vt:variant>
      <vt:variant>
        <vt:i4>5298</vt:i4>
      </vt:variant>
      <vt:variant>
        <vt:i4>0</vt:i4>
      </vt:variant>
      <vt:variant>
        <vt:i4>5</vt:i4>
      </vt:variant>
      <vt:variant>
        <vt:lpwstr/>
      </vt:variant>
      <vt:variant>
        <vt:lpwstr>P52_246_9059</vt:lpwstr>
      </vt:variant>
      <vt:variant>
        <vt:i4>589898</vt:i4>
      </vt:variant>
      <vt:variant>
        <vt:i4>5295</vt:i4>
      </vt:variant>
      <vt:variant>
        <vt:i4>0</vt:i4>
      </vt:variant>
      <vt:variant>
        <vt:i4>5</vt:i4>
      </vt:variant>
      <vt:variant>
        <vt:lpwstr/>
      </vt:variant>
      <vt:variant>
        <vt:lpwstr>P52_246_9058</vt:lpwstr>
      </vt:variant>
      <vt:variant>
        <vt:i4>393290</vt:i4>
      </vt:variant>
      <vt:variant>
        <vt:i4>5292</vt:i4>
      </vt:variant>
      <vt:variant>
        <vt:i4>0</vt:i4>
      </vt:variant>
      <vt:variant>
        <vt:i4>5</vt:i4>
      </vt:variant>
      <vt:variant>
        <vt:lpwstr/>
      </vt:variant>
      <vt:variant>
        <vt:lpwstr>P52_246_9057</vt:lpwstr>
      </vt:variant>
      <vt:variant>
        <vt:i4>458826</vt:i4>
      </vt:variant>
      <vt:variant>
        <vt:i4>5289</vt:i4>
      </vt:variant>
      <vt:variant>
        <vt:i4>0</vt:i4>
      </vt:variant>
      <vt:variant>
        <vt:i4>5</vt:i4>
      </vt:variant>
      <vt:variant>
        <vt:lpwstr/>
      </vt:variant>
      <vt:variant>
        <vt:lpwstr>P52_246_9056</vt:lpwstr>
      </vt:variant>
      <vt:variant>
        <vt:i4>262218</vt:i4>
      </vt:variant>
      <vt:variant>
        <vt:i4>5286</vt:i4>
      </vt:variant>
      <vt:variant>
        <vt:i4>0</vt:i4>
      </vt:variant>
      <vt:variant>
        <vt:i4>5</vt:i4>
      </vt:variant>
      <vt:variant>
        <vt:lpwstr/>
      </vt:variant>
      <vt:variant>
        <vt:lpwstr>P52_246_9055</vt:lpwstr>
      </vt:variant>
      <vt:variant>
        <vt:i4>327754</vt:i4>
      </vt:variant>
      <vt:variant>
        <vt:i4>5283</vt:i4>
      </vt:variant>
      <vt:variant>
        <vt:i4>0</vt:i4>
      </vt:variant>
      <vt:variant>
        <vt:i4>5</vt:i4>
      </vt:variant>
      <vt:variant>
        <vt:lpwstr/>
      </vt:variant>
      <vt:variant>
        <vt:lpwstr>P52_246_9054</vt:lpwstr>
      </vt:variant>
      <vt:variant>
        <vt:i4>131146</vt:i4>
      </vt:variant>
      <vt:variant>
        <vt:i4>5280</vt:i4>
      </vt:variant>
      <vt:variant>
        <vt:i4>0</vt:i4>
      </vt:variant>
      <vt:variant>
        <vt:i4>5</vt:i4>
      </vt:variant>
      <vt:variant>
        <vt:lpwstr/>
      </vt:variant>
      <vt:variant>
        <vt:lpwstr>P52_246_9053</vt:lpwstr>
      </vt:variant>
      <vt:variant>
        <vt:i4>196682</vt:i4>
      </vt:variant>
      <vt:variant>
        <vt:i4>5277</vt:i4>
      </vt:variant>
      <vt:variant>
        <vt:i4>0</vt:i4>
      </vt:variant>
      <vt:variant>
        <vt:i4>5</vt:i4>
      </vt:variant>
      <vt:variant>
        <vt:lpwstr/>
      </vt:variant>
      <vt:variant>
        <vt:lpwstr>P52_246_9052</vt:lpwstr>
      </vt:variant>
      <vt:variant>
        <vt:i4>74</vt:i4>
      </vt:variant>
      <vt:variant>
        <vt:i4>5274</vt:i4>
      </vt:variant>
      <vt:variant>
        <vt:i4>0</vt:i4>
      </vt:variant>
      <vt:variant>
        <vt:i4>5</vt:i4>
      </vt:variant>
      <vt:variant>
        <vt:lpwstr/>
      </vt:variant>
      <vt:variant>
        <vt:lpwstr>P52_246_9051</vt:lpwstr>
      </vt:variant>
      <vt:variant>
        <vt:i4>65610</vt:i4>
      </vt:variant>
      <vt:variant>
        <vt:i4>5271</vt:i4>
      </vt:variant>
      <vt:variant>
        <vt:i4>0</vt:i4>
      </vt:variant>
      <vt:variant>
        <vt:i4>5</vt:i4>
      </vt:variant>
      <vt:variant>
        <vt:lpwstr/>
      </vt:variant>
      <vt:variant>
        <vt:lpwstr>P52_246_9050</vt:lpwstr>
      </vt:variant>
      <vt:variant>
        <vt:i4>524363</vt:i4>
      </vt:variant>
      <vt:variant>
        <vt:i4>5268</vt:i4>
      </vt:variant>
      <vt:variant>
        <vt:i4>0</vt:i4>
      </vt:variant>
      <vt:variant>
        <vt:i4>5</vt:i4>
      </vt:variant>
      <vt:variant>
        <vt:lpwstr/>
      </vt:variant>
      <vt:variant>
        <vt:lpwstr>P52_246_9049</vt:lpwstr>
      </vt:variant>
      <vt:variant>
        <vt:i4>589899</vt:i4>
      </vt:variant>
      <vt:variant>
        <vt:i4>5265</vt:i4>
      </vt:variant>
      <vt:variant>
        <vt:i4>0</vt:i4>
      </vt:variant>
      <vt:variant>
        <vt:i4>5</vt:i4>
      </vt:variant>
      <vt:variant>
        <vt:lpwstr/>
      </vt:variant>
      <vt:variant>
        <vt:lpwstr>P52_246_9048</vt:lpwstr>
      </vt:variant>
      <vt:variant>
        <vt:i4>393291</vt:i4>
      </vt:variant>
      <vt:variant>
        <vt:i4>5262</vt:i4>
      </vt:variant>
      <vt:variant>
        <vt:i4>0</vt:i4>
      </vt:variant>
      <vt:variant>
        <vt:i4>5</vt:i4>
      </vt:variant>
      <vt:variant>
        <vt:lpwstr/>
      </vt:variant>
      <vt:variant>
        <vt:lpwstr>P52_246_9047</vt:lpwstr>
      </vt:variant>
      <vt:variant>
        <vt:i4>458827</vt:i4>
      </vt:variant>
      <vt:variant>
        <vt:i4>5259</vt:i4>
      </vt:variant>
      <vt:variant>
        <vt:i4>0</vt:i4>
      </vt:variant>
      <vt:variant>
        <vt:i4>5</vt:i4>
      </vt:variant>
      <vt:variant>
        <vt:lpwstr/>
      </vt:variant>
      <vt:variant>
        <vt:lpwstr>P52_246_9046</vt:lpwstr>
      </vt:variant>
      <vt:variant>
        <vt:i4>262219</vt:i4>
      </vt:variant>
      <vt:variant>
        <vt:i4>5256</vt:i4>
      </vt:variant>
      <vt:variant>
        <vt:i4>0</vt:i4>
      </vt:variant>
      <vt:variant>
        <vt:i4>5</vt:i4>
      </vt:variant>
      <vt:variant>
        <vt:lpwstr/>
      </vt:variant>
      <vt:variant>
        <vt:lpwstr>P52_246_9045</vt:lpwstr>
      </vt:variant>
      <vt:variant>
        <vt:i4>327755</vt:i4>
      </vt:variant>
      <vt:variant>
        <vt:i4>5253</vt:i4>
      </vt:variant>
      <vt:variant>
        <vt:i4>0</vt:i4>
      </vt:variant>
      <vt:variant>
        <vt:i4>5</vt:i4>
      </vt:variant>
      <vt:variant>
        <vt:lpwstr/>
      </vt:variant>
      <vt:variant>
        <vt:lpwstr>P52_246_9044</vt:lpwstr>
      </vt:variant>
      <vt:variant>
        <vt:i4>131147</vt:i4>
      </vt:variant>
      <vt:variant>
        <vt:i4>5250</vt:i4>
      </vt:variant>
      <vt:variant>
        <vt:i4>0</vt:i4>
      </vt:variant>
      <vt:variant>
        <vt:i4>5</vt:i4>
      </vt:variant>
      <vt:variant>
        <vt:lpwstr/>
      </vt:variant>
      <vt:variant>
        <vt:lpwstr>P52_246_9043</vt:lpwstr>
      </vt:variant>
      <vt:variant>
        <vt:i4>196683</vt:i4>
      </vt:variant>
      <vt:variant>
        <vt:i4>5247</vt:i4>
      </vt:variant>
      <vt:variant>
        <vt:i4>0</vt:i4>
      </vt:variant>
      <vt:variant>
        <vt:i4>5</vt:i4>
      </vt:variant>
      <vt:variant>
        <vt:lpwstr/>
      </vt:variant>
      <vt:variant>
        <vt:lpwstr>P52_246_9042</vt:lpwstr>
      </vt:variant>
      <vt:variant>
        <vt:i4>75</vt:i4>
      </vt:variant>
      <vt:variant>
        <vt:i4>5244</vt:i4>
      </vt:variant>
      <vt:variant>
        <vt:i4>0</vt:i4>
      </vt:variant>
      <vt:variant>
        <vt:i4>5</vt:i4>
      </vt:variant>
      <vt:variant>
        <vt:lpwstr/>
      </vt:variant>
      <vt:variant>
        <vt:lpwstr>P52_246_9041</vt:lpwstr>
      </vt:variant>
      <vt:variant>
        <vt:i4>65611</vt:i4>
      </vt:variant>
      <vt:variant>
        <vt:i4>5241</vt:i4>
      </vt:variant>
      <vt:variant>
        <vt:i4>0</vt:i4>
      </vt:variant>
      <vt:variant>
        <vt:i4>5</vt:i4>
      </vt:variant>
      <vt:variant>
        <vt:lpwstr/>
      </vt:variant>
      <vt:variant>
        <vt:lpwstr>P52_246_9040</vt:lpwstr>
      </vt:variant>
      <vt:variant>
        <vt:i4>524364</vt:i4>
      </vt:variant>
      <vt:variant>
        <vt:i4>5238</vt:i4>
      </vt:variant>
      <vt:variant>
        <vt:i4>0</vt:i4>
      </vt:variant>
      <vt:variant>
        <vt:i4>5</vt:i4>
      </vt:variant>
      <vt:variant>
        <vt:lpwstr/>
      </vt:variant>
      <vt:variant>
        <vt:lpwstr>P52_246_9039</vt:lpwstr>
      </vt:variant>
      <vt:variant>
        <vt:i4>589900</vt:i4>
      </vt:variant>
      <vt:variant>
        <vt:i4>5235</vt:i4>
      </vt:variant>
      <vt:variant>
        <vt:i4>0</vt:i4>
      </vt:variant>
      <vt:variant>
        <vt:i4>5</vt:i4>
      </vt:variant>
      <vt:variant>
        <vt:lpwstr/>
      </vt:variant>
      <vt:variant>
        <vt:lpwstr>P52_246_9038</vt:lpwstr>
      </vt:variant>
      <vt:variant>
        <vt:i4>393292</vt:i4>
      </vt:variant>
      <vt:variant>
        <vt:i4>5232</vt:i4>
      </vt:variant>
      <vt:variant>
        <vt:i4>0</vt:i4>
      </vt:variant>
      <vt:variant>
        <vt:i4>5</vt:i4>
      </vt:variant>
      <vt:variant>
        <vt:lpwstr/>
      </vt:variant>
      <vt:variant>
        <vt:lpwstr>P52_246_9037</vt:lpwstr>
      </vt:variant>
      <vt:variant>
        <vt:i4>458828</vt:i4>
      </vt:variant>
      <vt:variant>
        <vt:i4>5229</vt:i4>
      </vt:variant>
      <vt:variant>
        <vt:i4>0</vt:i4>
      </vt:variant>
      <vt:variant>
        <vt:i4>5</vt:i4>
      </vt:variant>
      <vt:variant>
        <vt:lpwstr/>
      </vt:variant>
      <vt:variant>
        <vt:lpwstr>P52_246_9036</vt:lpwstr>
      </vt:variant>
      <vt:variant>
        <vt:i4>262220</vt:i4>
      </vt:variant>
      <vt:variant>
        <vt:i4>5226</vt:i4>
      </vt:variant>
      <vt:variant>
        <vt:i4>0</vt:i4>
      </vt:variant>
      <vt:variant>
        <vt:i4>5</vt:i4>
      </vt:variant>
      <vt:variant>
        <vt:lpwstr/>
      </vt:variant>
      <vt:variant>
        <vt:lpwstr>P52_246_9035</vt:lpwstr>
      </vt:variant>
      <vt:variant>
        <vt:i4>327756</vt:i4>
      </vt:variant>
      <vt:variant>
        <vt:i4>5223</vt:i4>
      </vt:variant>
      <vt:variant>
        <vt:i4>0</vt:i4>
      </vt:variant>
      <vt:variant>
        <vt:i4>5</vt:i4>
      </vt:variant>
      <vt:variant>
        <vt:lpwstr/>
      </vt:variant>
      <vt:variant>
        <vt:lpwstr>P52_246_9034</vt:lpwstr>
      </vt:variant>
      <vt:variant>
        <vt:i4>131148</vt:i4>
      </vt:variant>
      <vt:variant>
        <vt:i4>5220</vt:i4>
      </vt:variant>
      <vt:variant>
        <vt:i4>0</vt:i4>
      </vt:variant>
      <vt:variant>
        <vt:i4>5</vt:i4>
      </vt:variant>
      <vt:variant>
        <vt:lpwstr/>
      </vt:variant>
      <vt:variant>
        <vt:lpwstr>P52_246_9033</vt:lpwstr>
      </vt:variant>
      <vt:variant>
        <vt:i4>196684</vt:i4>
      </vt:variant>
      <vt:variant>
        <vt:i4>5217</vt:i4>
      </vt:variant>
      <vt:variant>
        <vt:i4>0</vt:i4>
      </vt:variant>
      <vt:variant>
        <vt:i4>5</vt:i4>
      </vt:variant>
      <vt:variant>
        <vt:lpwstr/>
      </vt:variant>
      <vt:variant>
        <vt:lpwstr>P52_246_9032</vt:lpwstr>
      </vt:variant>
      <vt:variant>
        <vt:i4>76</vt:i4>
      </vt:variant>
      <vt:variant>
        <vt:i4>5214</vt:i4>
      </vt:variant>
      <vt:variant>
        <vt:i4>0</vt:i4>
      </vt:variant>
      <vt:variant>
        <vt:i4>5</vt:i4>
      </vt:variant>
      <vt:variant>
        <vt:lpwstr/>
      </vt:variant>
      <vt:variant>
        <vt:lpwstr>P52_246_9031</vt:lpwstr>
      </vt:variant>
      <vt:variant>
        <vt:i4>65612</vt:i4>
      </vt:variant>
      <vt:variant>
        <vt:i4>5211</vt:i4>
      </vt:variant>
      <vt:variant>
        <vt:i4>0</vt:i4>
      </vt:variant>
      <vt:variant>
        <vt:i4>5</vt:i4>
      </vt:variant>
      <vt:variant>
        <vt:lpwstr/>
      </vt:variant>
      <vt:variant>
        <vt:lpwstr>P52_246_9030</vt:lpwstr>
      </vt:variant>
      <vt:variant>
        <vt:i4>524365</vt:i4>
      </vt:variant>
      <vt:variant>
        <vt:i4>5208</vt:i4>
      </vt:variant>
      <vt:variant>
        <vt:i4>0</vt:i4>
      </vt:variant>
      <vt:variant>
        <vt:i4>5</vt:i4>
      </vt:variant>
      <vt:variant>
        <vt:lpwstr/>
      </vt:variant>
      <vt:variant>
        <vt:lpwstr>P52_246_9029</vt:lpwstr>
      </vt:variant>
      <vt:variant>
        <vt:i4>589901</vt:i4>
      </vt:variant>
      <vt:variant>
        <vt:i4>5205</vt:i4>
      </vt:variant>
      <vt:variant>
        <vt:i4>0</vt:i4>
      </vt:variant>
      <vt:variant>
        <vt:i4>5</vt:i4>
      </vt:variant>
      <vt:variant>
        <vt:lpwstr/>
      </vt:variant>
      <vt:variant>
        <vt:lpwstr>P52_246_9028</vt:lpwstr>
      </vt:variant>
      <vt:variant>
        <vt:i4>393293</vt:i4>
      </vt:variant>
      <vt:variant>
        <vt:i4>5202</vt:i4>
      </vt:variant>
      <vt:variant>
        <vt:i4>0</vt:i4>
      </vt:variant>
      <vt:variant>
        <vt:i4>5</vt:i4>
      </vt:variant>
      <vt:variant>
        <vt:lpwstr/>
      </vt:variant>
      <vt:variant>
        <vt:lpwstr>P52_246_9027</vt:lpwstr>
      </vt:variant>
      <vt:variant>
        <vt:i4>458829</vt:i4>
      </vt:variant>
      <vt:variant>
        <vt:i4>5199</vt:i4>
      </vt:variant>
      <vt:variant>
        <vt:i4>0</vt:i4>
      </vt:variant>
      <vt:variant>
        <vt:i4>5</vt:i4>
      </vt:variant>
      <vt:variant>
        <vt:lpwstr/>
      </vt:variant>
      <vt:variant>
        <vt:lpwstr>P52_246_9026</vt:lpwstr>
      </vt:variant>
      <vt:variant>
        <vt:i4>262221</vt:i4>
      </vt:variant>
      <vt:variant>
        <vt:i4>5196</vt:i4>
      </vt:variant>
      <vt:variant>
        <vt:i4>0</vt:i4>
      </vt:variant>
      <vt:variant>
        <vt:i4>5</vt:i4>
      </vt:variant>
      <vt:variant>
        <vt:lpwstr/>
      </vt:variant>
      <vt:variant>
        <vt:lpwstr>P52_246_9025</vt:lpwstr>
      </vt:variant>
      <vt:variant>
        <vt:i4>327757</vt:i4>
      </vt:variant>
      <vt:variant>
        <vt:i4>5193</vt:i4>
      </vt:variant>
      <vt:variant>
        <vt:i4>0</vt:i4>
      </vt:variant>
      <vt:variant>
        <vt:i4>5</vt:i4>
      </vt:variant>
      <vt:variant>
        <vt:lpwstr/>
      </vt:variant>
      <vt:variant>
        <vt:lpwstr>P52_246_9024</vt:lpwstr>
      </vt:variant>
      <vt:variant>
        <vt:i4>131149</vt:i4>
      </vt:variant>
      <vt:variant>
        <vt:i4>5190</vt:i4>
      </vt:variant>
      <vt:variant>
        <vt:i4>0</vt:i4>
      </vt:variant>
      <vt:variant>
        <vt:i4>5</vt:i4>
      </vt:variant>
      <vt:variant>
        <vt:lpwstr/>
      </vt:variant>
      <vt:variant>
        <vt:lpwstr>P52_246_9023</vt:lpwstr>
      </vt:variant>
      <vt:variant>
        <vt:i4>196685</vt:i4>
      </vt:variant>
      <vt:variant>
        <vt:i4>5187</vt:i4>
      </vt:variant>
      <vt:variant>
        <vt:i4>0</vt:i4>
      </vt:variant>
      <vt:variant>
        <vt:i4>5</vt:i4>
      </vt:variant>
      <vt:variant>
        <vt:lpwstr/>
      </vt:variant>
      <vt:variant>
        <vt:lpwstr>P52_246_9022</vt:lpwstr>
      </vt:variant>
      <vt:variant>
        <vt:i4>77</vt:i4>
      </vt:variant>
      <vt:variant>
        <vt:i4>5184</vt:i4>
      </vt:variant>
      <vt:variant>
        <vt:i4>0</vt:i4>
      </vt:variant>
      <vt:variant>
        <vt:i4>5</vt:i4>
      </vt:variant>
      <vt:variant>
        <vt:lpwstr/>
      </vt:variant>
      <vt:variant>
        <vt:lpwstr>P52_246_9021</vt:lpwstr>
      </vt:variant>
      <vt:variant>
        <vt:i4>65613</vt:i4>
      </vt:variant>
      <vt:variant>
        <vt:i4>5181</vt:i4>
      </vt:variant>
      <vt:variant>
        <vt:i4>0</vt:i4>
      </vt:variant>
      <vt:variant>
        <vt:i4>5</vt:i4>
      </vt:variant>
      <vt:variant>
        <vt:lpwstr/>
      </vt:variant>
      <vt:variant>
        <vt:lpwstr>P52_246_9020</vt:lpwstr>
      </vt:variant>
      <vt:variant>
        <vt:i4>524366</vt:i4>
      </vt:variant>
      <vt:variant>
        <vt:i4>5178</vt:i4>
      </vt:variant>
      <vt:variant>
        <vt:i4>0</vt:i4>
      </vt:variant>
      <vt:variant>
        <vt:i4>5</vt:i4>
      </vt:variant>
      <vt:variant>
        <vt:lpwstr/>
      </vt:variant>
      <vt:variant>
        <vt:lpwstr>P52_246_9019</vt:lpwstr>
      </vt:variant>
      <vt:variant>
        <vt:i4>589902</vt:i4>
      </vt:variant>
      <vt:variant>
        <vt:i4>5175</vt:i4>
      </vt:variant>
      <vt:variant>
        <vt:i4>0</vt:i4>
      </vt:variant>
      <vt:variant>
        <vt:i4>5</vt:i4>
      </vt:variant>
      <vt:variant>
        <vt:lpwstr/>
      </vt:variant>
      <vt:variant>
        <vt:lpwstr>P52_246_9018</vt:lpwstr>
      </vt:variant>
      <vt:variant>
        <vt:i4>327758</vt:i4>
      </vt:variant>
      <vt:variant>
        <vt:i4>5172</vt:i4>
      </vt:variant>
      <vt:variant>
        <vt:i4>0</vt:i4>
      </vt:variant>
      <vt:variant>
        <vt:i4>5</vt:i4>
      </vt:variant>
      <vt:variant>
        <vt:lpwstr/>
      </vt:variant>
      <vt:variant>
        <vt:lpwstr>P52_246_9014</vt:lpwstr>
      </vt:variant>
      <vt:variant>
        <vt:i4>131150</vt:i4>
      </vt:variant>
      <vt:variant>
        <vt:i4>5169</vt:i4>
      </vt:variant>
      <vt:variant>
        <vt:i4>0</vt:i4>
      </vt:variant>
      <vt:variant>
        <vt:i4>5</vt:i4>
      </vt:variant>
      <vt:variant>
        <vt:lpwstr/>
      </vt:variant>
      <vt:variant>
        <vt:lpwstr>P52_246_9013</vt:lpwstr>
      </vt:variant>
      <vt:variant>
        <vt:i4>196686</vt:i4>
      </vt:variant>
      <vt:variant>
        <vt:i4>5166</vt:i4>
      </vt:variant>
      <vt:variant>
        <vt:i4>0</vt:i4>
      </vt:variant>
      <vt:variant>
        <vt:i4>5</vt:i4>
      </vt:variant>
      <vt:variant>
        <vt:lpwstr/>
      </vt:variant>
      <vt:variant>
        <vt:lpwstr>P52_246_9012</vt:lpwstr>
      </vt:variant>
      <vt:variant>
        <vt:i4>78</vt:i4>
      </vt:variant>
      <vt:variant>
        <vt:i4>5163</vt:i4>
      </vt:variant>
      <vt:variant>
        <vt:i4>0</vt:i4>
      </vt:variant>
      <vt:variant>
        <vt:i4>5</vt:i4>
      </vt:variant>
      <vt:variant>
        <vt:lpwstr/>
      </vt:variant>
      <vt:variant>
        <vt:lpwstr>P52_246_9011</vt:lpwstr>
      </vt:variant>
      <vt:variant>
        <vt:i4>65614</vt:i4>
      </vt:variant>
      <vt:variant>
        <vt:i4>5160</vt:i4>
      </vt:variant>
      <vt:variant>
        <vt:i4>0</vt:i4>
      </vt:variant>
      <vt:variant>
        <vt:i4>5</vt:i4>
      </vt:variant>
      <vt:variant>
        <vt:lpwstr/>
      </vt:variant>
      <vt:variant>
        <vt:lpwstr>P52_246_9010</vt:lpwstr>
      </vt:variant>
      <vt:variant>
        <vt:i4>524367</vt:i4>
      </vt:variant>
      <vt:variant>
        <vt:i4>5157</vt:i4>
      </vt:variant>
      <vt:variant>
        <vt:i4>0</vt:i4>
      </vt:variant>
      <vt:variant>
        <vt:i4>5</vt:i4>
      </vt:variant>
      <vt:variant>
        <vt:lpwstr/>
      </vt:variant>
      <vt:variant>
        <vt:lpwstr>P52_246_9009</vt:lpwstr>
      </vt:variant>
      <vt:variant>
        <vt:i4>589903</vt:i4>
      </vt:variant>
      <vt:variant>
        <vt:i4>5154</vt:i4>
      </vt:variant>
      <vt:variant>
        <vt:i4>0</vt:i4>
      </vt:variant>
      <vt:variant>
        <vt:i4>5</vt:i4>
      </vt:variant>
      <vt:variant>
        <vt:lpwstr/>
      </vt:variant>
      <vt:variant>
        <vt:lpwstr>P52_246_9008</vt:lpwstr>
      </vt:variant>
      <vt:variant>
        <vt:i4>393295</vt:i4>
      </vt:variant>
      <vt:variant>
        <vt:i4>5151</vt:i4>
      </vt:variant>
      <vt:variant>
        <vt:i4>0</vt:i4>
      </vt:variant>
      <vt:variant>
        <vt:i4>5</vt:i4>
      </vt:variant>
      <vt:variant>
        <vt:lpwstr/>
      </vt:variant>
      <vt:variant>
        <vt:lpwstr>P52_246_9007</vt:lpwstr>
      </vt:variant>
      <vt:variant>
        <vt:i4>262223</vt:i4>
      </vt:variant>
      <vt:variant>
        <vt:i4>5148</vt:i4>
      </vt:variant>
      <vt:variant>
        <vt:i4>0</vt:i4>
      </vt:variant>
      <vt:variant>
        <vt:i4>5</vt:i4>
      </vt:variant>
      <vt:variant>
        <vt:lpwstr/>
      </vt:variant>
      <vt:variant>
        <vt:lpwstr>P52_246_9005</vt:lpwstr>
      </vt:variant>
      <vt:variant>
        <vt:i4>327759</vt:i4>
      </vt:variant>
      <vt:variant>
        <vt:i4>5145</vt:i4>
      </vt:variant>
      <vt:variant>
        <vt:i4>0</vt:i4>
      </vt:variant>
      <vt:variant>
        <vt:i4>5</vt:i4>
      </vt:variant>
      <vt:variant>
        <vt:lpwstr/>
      </vt:variant>
      <vt:variant>
        <vt:lpwstr>P52_246_9004</vt:lpwstr>
      </vt:variant>
      <vt:variant>
        <vt:i4>131151</vt:i4>
      </vt:variant>
      <vt:variant>
        <vt:i4>5142</vt:i4>
      </vt:variant>
      <vt:variant>
        <vt:i4>0</vt:i4>
      </vt:variant>
      <vt:variant>
        <vt:i4>5</vt:i4>
      </vt:variant>
      <vt:variant>
        <vt:lpwstr/>
      </vt:variant>
      <vt:variant>
        <vt:lpwstr>P52_246_9003</vt:lpwstr>
      </vt:variant>
      <vt:variant>
        <vt:i4>196687</vt:i4>
      </vt:variant>
      <vt:variant>
        <vt:i4>5139</vt:i4>
      </vt:variant>
      <vt:variant>
        <vt:i4>0</vt:i4>
      </vt:variant>
      <vt:variant>
        <vt:i4>5</vt:i4>
      </vt:variant>
      <vt:variant>
        <vt:lpwstr/>
      </vt:variant>
      <vt:variant>
        <vt:lpwstr>P52_246_9002</vt:lpwstr>
      </vt:variant>
      <vt:variant>
        <vt:i4>79</vt:i4>
      </vt:variant>
      <vt:variant>
        <vt:i4>5136</vt:i4>
      </vt:variant>
      <vt:variant>
        <vt:i4>0</vt:i4>
      </vt:variant>
      <vt:variant>
        <vt:i4>5</vt:i4>
      </vt:variant>
      <vt:variant>
        <vt:lpwstr/>
      </vt:variant>
      <vt:variant>
        <vt:lpwstr>P52_246_9001</vt:lpwstr>
      </vt:variant>
      <vt:variant>
        <vt:i4>65615</vt:i4>
      </vt:variant>
      <vt:variant>
        <vt:i4>5133</vt:i4>
      </vt:variant>
      <vt:variant>
        <vt:i4>0</vt:i4>
      </vt:variant>
      <vt:variant>
        <vt:i4>5</vt:i4>
      </vt:variant>
      <vt:variant>
        <vt:lpwstr/>
      </vt:variant>
      <vt:variant>
        <vt:lpwstr>P52_246_9000</vt:lpwstr>
      </vt:variant>
      <vt:variant>
        <vt:i4>589902</vt:i4>
      </vt:variant>
      <vt:variant>
        <vt:i4>5130</vt:i4>
      </vt:variant>
      <vt:variant>
        <vt:i4>0</vt:i4>
      </vt:variant>
      <vt:variant>
        <vt:i4>5</vt:i4>
      </vt:variant>
      <vt:variant>
        <vt:lpwstr/>
      </vt:variant>
      <vt:variant>
        <vt:lpwstr>P52_245_9028</vt:lpwstr>
      </vt:variant>
      <vt:variant>
        <vt:i4>393294</vt:i4>
      </vt:variant>
      <vt:variant>
        <vt:i4>5127</vt:i4>
      </vt:variant>
      <vt:variant>
        <vt:i4>0</vt:i4>
      </vt:variant>
      <vt:variant>
        <vt:i4>5</vt:i4>
      </vt:variant>
      <vt:variant>
        <vt:lpwstr/>
      </vt:variant>
      <vt:variant>
        <vt:lpwstr>P52_245_9027</vt:lpwstr>
      </vt:variant>
      <vt:variant>
        <vt:i4>458830</vt:i4>
      </vt:variant>
      <vt:variant>
        <vt:i4>5124</vt:i4>
      </vt:variant>
      <vt:variant>
        <vt:i4>0</vt:i4>
      </vt:variant>
      <vt:variant>
        <vt:i4>5</vt:i4>
      </vt:variant>
      <vt:variant>
        <vt:lpwstr/>
      </vt:variant>
      <vt:variant>
        <vt:lpwstr>P52_245_9026</vt:lpwstr>
      </vt:variant>
      <vt:variant>
        <vt:i4>262222</vt:i4>
      </vt:variant>
      <vt:variant>
        <vt:i4>5121</vt:i4>
      </vt:variant>
      <vt:variant>
        <vt:i4>0</vt:i4>
      </vt:variant>
      <vt:variant>
        <vt:i4>5</vt:i4>
      </vt:variant>
      <vt:variant>
        <vt:lpwstr/>
      </vt:variant>
      <vt:variant>
        <vt:lpwstr>P52_245_9025</vt:lpwstr>
      </vt:variant>
      <vt:variant>
        <vt:i4>327758</vt:i4>
      </vt:variant>
      <vt:variant>
        <vt:i4>5118</vt:i4>
      </vt:variant>
      <vt:variant>
        <vt:i4>0</vt:i4>
      </vt:variant>
      <vt:variant>
        <vt:i4>5</vt:i4>
      </vt:variant>
      <vt:variant>
        <vt:lpwstr/>
      </vt:variant>
      <vt:variant>
        <vt:lpwstr>P52_245_9024</vt:lpwstr>
      </vt:variant>
      <vt:variant>
        <vt:i4>131150</vt:i4>
      </vt:variant>
      <vt:variant>
        <vt:i4>5115</vt:i4>
      </vt:variant>
      <vt:variant>
        <vt:i4>0</vt:i4>
      </vt:variant>
      <vt:variant>
        <vt:i4>5</vt:i4>
      </vt:variant>
      <vt:variant>
        <vt:lpwstr/>
      </vt:variant>
      <vt:variant>
        <vt:lpwstr>P52_245_9023</vt:lpwstr>
      </vt:variant>
      <vt:variant>
        <vt:i4>196686</vt:i4>
      </vt:variant>
      <vt:variant>
        <vt:i4>5112</vt:i4>
      </vt:variant>
      <vt:variant>
        <vt:i4>0</vt:i4>
      </vt:variant>
      <vt:variant>
        <vt:i4>5</vt:i4>
      </vt:variant>
      <vt:variant>
        <vt:lpwstr/>
      </vt:variant>
      <vt:variant>
        <vt:lpwstr>P52_245_9022</vt:lpwstr>
      </vt:variant>
      <vt:variant>
        <vt:i4>77</vt:i4>
      </vt:variant>
      <vt:variant>
        <vt:i4>5109</vt:i4>
      </vt:variant>
      <vt:variant>
        <vt:i4>0</vt:i4>
      </vt:variant>
      <vt:variant>
        <vt:i4>5</vt:i4>
      </vt:variant>
      <vt:variant>
        <vt:lpwstr/>
      </vt:variant>
      <vt:variant>
        <vt:lpwstr>P52_246_9021</vt:lpwstr>
      </vt:variant>
      <vt:variant>
        <vt:i4>65614</vt:i4>
      </vt:variant>
      <vt:variant>
        <vt:i4>5106</vt:i4>
      </vt:variant>
      <vt:variant>
        <vt:i4>0</vt:i4>
      </vt:variant>
      <vt:variant>
        <vt:i4>5</vt:i4>
      </vt:variant>
      <vt:variant>
        <vt:lpwstr/>
      </vt:variant>
      <vt:variant>
        <vt:lpwstr>P52_245_9020</vt:lpwstr>
      </vt:variant>
      <vt:variant>
        <vt:i4>524365</vt:i4>
      </vt:variant>
      <vt:variant>
        <vt:i4>5103</vt:i4>
      </vt:variant>
      <vt:variant>
        <vt:i4>0</vt:i4>
      </vt:variant>
      <vt:variant>
        <vt:i4>5</vt:i4>
      </vt:variant>
      <vt:variant>
        <vt:lpwstr/>
      </vt:variant>
      <vt:variant>
        <vt:lpwstr>P52_245_9019</vt:lpwstr>
      </vt:variant>
      <vt:variant>
        <vt:i4>589901</vt:i4>
      </vt:variant>
      <vt:variant>
        <vt:i4>5100</vt:i4>
      </vt:variant>
      <vt:variant>
        <vt:i4>0</vt:i4>
      </vt:variant>
      <vt:variant>
        <vt:i4>5</vt:i4>
      </vt:variant>
      <vt:variant>
        <vt:lpwstr/>
      </vt:variant>
      <vt:variant>
        <vt:lpwstr>P52_245_9018</vt:lpwstr>
      </vt:variant>
      <vt:variant>
        <vt:i4>393293</vt:i4>
      </vt:variant>
      <vt:variant>
        <vt:i4>5097</vt:i4>
      </vt:variant>
      <vt:variant>
        <vt:i4>0</vt:i4>
      </vt:variant>
      <vt:variant>
        <vt:i4>5</vt:i4>
      </vt:variant>
      <vt:variant>
        <vt:lpwstr/>
      </vt:variant>
      <vt:variant>
        <vt:lpwstr>P52_245_9017</vt:lpwstr>
      </vt:variant>
      <vt:variant>
        <vt:i4>458829</vt:i4>
      </vt:variant>
      <vt:variant>
        <vt:i4>5094</vt:i4>
      </vt:variant>
      <vt:variant>
        <vt:i4>0</vt:i4>
      </vt:variant>
      <vt:variant>
        <vt:i4>5</vt:i4>
      </vt:variant>
      <vt:variant>
        <vt:lpwstr/>
      </vt:variant>
      <vt:variant>
        <vt:lpwstr>P52_245_9016</vt:lpwstr>
      </vt:variant>
      <vt:variant>
        <vt:i4>262221</vt:i4>
      </vt:variant>
      <vt:variant>
        <vt:i4>5091</vt:i4>
      </vt:variant>
      <vt:variant>
        <vt:i4>0</vt:i4>
      </vt:variant>
      <vt:variant>
        <vt:i4>5</vt:i4>
      </vt:variant>
      <vt:variant>
        <vt:lpwstr/>
      </vt:variant>
      <vt:variant>
        <vt:lpwstr>P52_245_9015</vt:lpwstr>
      </vt:variant>
      <vt:variant>
        <vt:i4>327757</vt:i4>
      </vt:variant>
      <vt:variant>
        <vt:i4>5088</vt:i4>
      </vt:variant>
      <vt:variant>
        <vt:i4>0</vt:i4>
      </vt:variant>
      <vt:variant>
        <vt:i4>5</vt:i4>
      </vt:variant>
      <vt:variant>
        <vt:lpwstr/>
      </vt:variant>
      <vt:variant>
        <vt:lpwstr>P52_245_9014</vt:lpwstr>
      </vt:variant>
      <vt:variant>
        <vt:i4>131149</vt:i4>
      </vt:variant>
      <vt:variant>
        <vt:i4>5085</vt:i4>
      </vt:variant>
      <vt:variant>
        <vt:i4>0</vt:i4>
      </vt:variant>
      <vt:variant>
        <vt:i4>5</vt:i4>
      </vt:variant>
      <vt:variant>
        <vt:lpwstr/>
      </vt:variant>
      <vt:variant>
        <vt:lpwstr>P52_245_9013</vt:lpwstr>
      </vt:variant>
      <vt:variant>
        <vt:i4>196685</vt:i4>
      </vt:variant>
      <vt:variant>
        <vt:i4>5082</vt:i4>
      </vt:variant>
      <vt:variant>
        <vt:i4>0</vt:i4>
      </vt:variant>
      <vt:variant>
        <vt:i4>5</vt:i4>
      </vt:variant>
      <vt:variant>
        <vt:lpwstr/>
      </vt:variant>
      <vt:variant>
        <vt:lpwstr>P52_245_9012</vt:lpwstr>
      </vt:variant>
      <vt:variant>
        <vt:i4>77</vt:i4>
      </vt:variant>
      <vt:variant>
        <vt:i4>5079</vt:i4>
      </vt:variant>
      <vt:variant>
        <vt:i4>0</vt:i4>
      </vt:variant>
      <vt:variant>
        <vt:i4>5</vt:i4>
      </vt:variant>
      <vt:variant>
        <vt:lpwstr/>
      </vt:variant>
      <vt:variant>
        <vt:lpwstr>P52_245_9011</vt:lpwstr>
      </vt:variant>
      <vt:variant>
        <vt:i4>65613</vt:i4>
      </vt:variant>
      <vt:variant>
        <vt:i4>5076</vt:i4>
      </vt:variant>
      <vt:variant>
        <vt:i4>0</vt:i4>
      </vt:variant>
      <vt:variant>
        <vt:i4>5</vt:i4>
      </vt:variant>
      <vt:variant>
        <vt:lpwstr/>
      </vt:variant>
      <vt:variant>
        <vt:lpwstr>P52_245_9010</vt:lpwstr>
      </vt:variant>
      <vt:variant>
        <vt:i4>524364</vt:i4>
      </vt:variant>
      <vt:variant>
        <vt:i4>5073</vt:i4>
      </vt:variant>
      <vt:variant>
        <vt:i4>0</vt:i4>
      </vt:variant>
      <vt:variant>
        <vt:i4>5</vt:i4>
      </vt:variant>
      <vt:variant>
        <vt:lpwstr/>
      </vt:variant>
      <vt:variant>
        <vt:lpwstr>P52_245_9009</vt:lpwstr>
      </vt:variant>
      <vt:variant>
        <vt:i4>589900</vt:i4>
      </vt:variant>
      <vt:variant>
        <vt:i4>5070</vt:i4>
      </vt:variant>
      <vt:variant>
        <vt:i4>0</vt:i4>
      </vt:variant>
      <vt:variant>
        <vt:i4>5</vt:i4>
      </vt:variant>
      <vt:variant>
        <vt:lpwstr/>
      </vt:variant>
      <vt:variant>
        <vt:lpwstr>P52_245_9008</vt:lpwstr>
      </vt:variant>
      <vt:variant>
        <vt:i4>393292</vt:i4>
      </vt:variant>
      <vt:variant>
        <vt:i4>5067</vt:i4>
      </vt:variant>
      <vt:variant>
        <vt:i4>0</vt:i4>
      </vt:variant>
      <vt:variant>
        <vt:i4>5</vt:i4>
      </vt:variant>
      <vt:variant>
        <vt:lpwstr/>
      </vt:variant>
      <vt:variant>
        <vt:lpwstr>P52_245_9007</vt:lpwstr>
      </vt:variant>
      <vt:variant>
        <vt:i4>458828</vt:i4>
      </vt:variant>
      <vt:variant>
        <vt:i4>5064</vt:i4>
      </vt:variant>
      <vt:variant>
        <vt:i4>0</vt:i4>
      </vt:variant>
      <vt:variant>
        <vt:i4>5</vt:i4>
      </vt:variant>
      <vt:variant>
        <vt:lpwstr/>
      </vt:variant>
      <vt:variant>
        <vt:lpwstr>P52_245_9006</vt:lpwstr>
      </vt:variant>
      <vt:variant>
        <vt:i4>262220</vt:i4>
      </vt:variant>
      <vt:variant>
        <vt:i4>5061</vt:i4>
      </vt:variant>
      <vt:variant>
        <vt:i4>0</vt:i4>
      </vt:variant>
      <vt:variant>
        <vt:i4>5</vt:i4>
      </vt:variant>
      <vt:variant>
        <vt:lpwstr/>
      </vt:variant>
      <vt:variant>
        <vt:lpwstr>P52_245_9005</vt:lpwstr>
      </vt:variant>
      <vt:variant>
        <vt:i4>131148</vt:i4>
      </vt:variant>
      <vt:variant>
        <vt:i4>5058</vt:i4>
      </vt:variant>
      <vt:variant>
        <vt:i4>0</vt:i4>
      </vt:variant>
      <vt:variant>
        <vt:i4>5</vt:i4>
      </vt:variant>
      <vt:variant>
        <vt:lpwstr/>
      </vt:variant>
      <vt:variant>
        <vt:lpwstr>P52_245_9003</vt:lpwstr>
      </vt:variant>
      <vt:variant>
        <vt:i4>196684</vt:i4>
      </vt:variant>
      <vt:variant>
        <vt:i4>5055</vt:i4>
      </vt:variant>
      <vt:variant>
        <vt:i4>0</vt:i4>
      </vt:variant>
      <vt:variant>
        <vt:i4>5</vt:i4>
      </vt:variant>
      <vt:variant>
        <vt:lpwstr/>
      </vt:variant>
      <vt:variant>
        <vt:lpwstr>P52_245_9002</vt:lpwstr>
      </vt:variant>
      <vt:variant>
        <vt:i4>76</vt:i4>
      </vt:variant>
      <vt:variant>
        <vt:i4>5052</vt:i4>
      </vt:variant>
      <vt:variant>
        <vt:i4>0</vt:i4>
      </vt:variant>
      <vt:variant>
        <vt:i4>5</vt:i4>
      </vt:variant>
      <vt:variant>
        <vt:lpwstr/>
      </vt:variant>
      <vt:variant>
        <vt:lpwstr>P52_245_9001</vt:lpwstr>
      </vt:variant>
      <vt:variant>
        <vt:i4>65610</vt:i4>
      </vt:variant>
      <vt:variant>
        <vt:i4>5049</vt:i4>
      </vt:variant>
      <vt:variant>
        <vt:i4>0</vt:i4>
      </vt:variant>
      <vt:variant>
        <vt:i4>5</vt:i4>
      </vt:variant>
      <vt:variant>
        <vt:lpwstr/>
      </vt:variant>
      <vt:variant>
        <vt:lpwstr>P52_243_9000</vt:lpwstr>
      </vt:variant>
      <vt:variant>
        <vt:i4>131146</vt:i4>
      </vt:variant>
      <vt:variant>
        <vt:i4>5046</vt:i4>
      </vt:variant>
      <vt:variant>
        <vt:i4>0</vt:i4>
      </vt:variant>
      <vt:variant>
        <vt:i4>5</vt:i4>
      </vt:variant>
      <vt:variant>
        <vt:lpwstr/>
      </vt:variant>
      <vt:variant>
        <vt:lpwstr>P52_242_9013</vt:lpwstr>
      </vt:variant>
      <vt:variant>
        <vt:i4>65610</vt:i4>
      </vt:variant>
      <vt:variant>
        <vt:i4>5043</vt:i4>
      </vt:variant>
      <vt:variant>
        <vt:i4>0</vt:i4>
      </vt:variant>
      <vt:variant>
        <vt:i4>5</vt:i4>
      </vt:variant>
      <vt:variant>
        <vt:lpwstr/>
      </vt:variant>
      <vt:variant>
        <vt:lpwstr>P52_242_9010</vt:lpwstr>
      </vt:variant>
      <vt:variant>
        <vt:i4>524363</vt:i4>
      </vt:variant>
      <vt:variant>
        <vt:i4>5040</vt:i4>
      </vt:variant>
      <vt:variant>
        <vt:i4>0</vt:i4>
      </vt:variant>
      <vt:variant>
        <vt:i4>5</vt:i4>
      </vt:variant>
      <vt:variant>
        <vt:lpwstr/>
      </vt:variant>
      <vt:variant>
        <vt:lpwstr>P52_242_9009</vt:lpwstr>
      </vt:variant>
      <vt:variant>
        <vt:i4>589899</vt:i4>
      </vt:variant>
      <vt:variant>
        <vt:i4>5037</vt:i4>
      </vt:variant>
      <vt:variant>
        <vt:i4>0</vt:i4>
      </vt:variant>
      <vt:variant>
        <vt:i4>5</vt:i4>
      </vt:variant>
      <vt:variant>
        <vt:lpwstr/>
      </vt:variant>
      <vt:variant>
        <vt:lpwstr>P52_242_9008</vt:lpwstr>
      </vt:variant>
      <vt:variant>
        <vt:i4>458827</vt:i4>
      </vt:variant>
      <vt:variant>
        <vt:i4>5034</vt:i4>
      </vt:variant>
      <vt:variant>
        <vt:i4>0</vt:i4>
      </vt:variant>
      <vt:variant>
        <vt:i4>5</vt:i4>
      </vt:variant>
      <vt:variant>
        <vt:lpwstr/>
      </vt:variant>
      <vt:variant>
        <vt:lpwstr>P52_242_9006</vt:lpwstr>
      </vt:variant>
      <vt:variant>
        <vt:i4>262219</vt:i4>
      </vt:variant>
      <vt:variant>
        <vt:i4>5031</vt:i4>
      </vt:variant>
      <vt:variant>
        <vt:i4>0</vt:i4>
      </vt:variant>
      <vt:variant>
        <vt:i4>5</vt:i4>
      </vt:variant>
      <vt:variant>
        <vt:lpwstr/>
      </vt:variant>
      <vt:variant>
        <vt:lpwstr>P52_242_9005</vt:lpwstr>
      </vt:variant>
      <vt:variant>
        <vt:i4>196683</vt:i4>
      </vt:variant>
      <vt:variant>
        <vt:i4>5028</vt:i4>
      </vt:variant>
      <vt:variant>
        <vt:i4>0</vt:i4>
      </vt:variant>
      <vt:variant>
        <vt:i4>5</vt:i4>
      </vt:variant>
      <vt:variant>
        <vt:lpwstr/>
      </vt:variant>
      <vt:variant>
        <vt:lpwstr>P52_242_9002</vt:lpwstr>
      </vt:variant>
      <vt:variant>
        <vt:i4>75</vt:i4>
      </vt:variant>
      <vt:variant>
        <vt:i4>5025</vt:i4>
      </vt:variant>
      <vt:variant>
        <vt:i4>0</vt:i4>
      </vt:variant>
      <vt:variant>
        <vt:i4>5</vt:i4>
      </vt:variant>
      <vt:variant>
        <vt:lpwstr/>
      </vt:variant>
      <vt:variant>
        <vt:lpwstr>P52_242_9001</vt:lpwstr>
      </vt:variant>
      <vt:variant>
        <vt:i4>65611</vt:i4>
      </vt:variant>
      <vt:variant>
        <vt:i4>5022</vt:i4>
      </vt:variant>
      <vt:variant>
        <vt:i4>0</vt:i4>
      </vt:variant>
      <vt:variant>
        <vt:i4>5</vt:i4>
      </vt:variant>
      <vt:variant>
        <vt:lpwstr/>
      </vt:variant>
      <vt:variant>
        <vt:lpwstr>P52_242_9000</vt:lpwstr>
      </vt:variant>
      <vt:variant>
        <vt:i4>393280</vt:i4>
      </vt:variant>
      <vt:variant>
        <vt:i4>5019</vt:i4>
      </vt:variant>
      <vt:variant>
        <vt:i4>0</vt:i4>
      </vt:variant>
      <vt:variant>
        <vt:i4>5</vt:i4>
      </vt:variant>
      <vt:variant>
        <vt:lpwstr/>
      </vt:variant>
      <vt:variant>
        <vt:lpwstr>P52_239_9000</vt:lpwstr>
      </vt:variant>
      <vt:variant>
        <vt:i4>131150</vt:i4>
      </vt:variant>
      <vt:variant>
        <vt:i4>5016</vt:i4>
      </vt:variant>
      <vt:variant>
        <vt:i4>0</vt:i4>
      </vt:variant>
      <vt:variant>
        <vt:i4>5</vt:i4>
      </vt:variant>
      <vt:variant>
        <vt:lpwstr/>
      </vt:variant>
      <vt:variant>
        <vt:lpwstr>P52_237_9004</vt:lpwstr>
      </vt:variant>
      <vt:variant>
        <vt:i4>327758</vt:i4>
      </vt:variant>
      <vt:variant>
        <vt:i4>5013</vt:i4>
      </vt:variant>
      <vt:variant>
        <vt:i4>0</vt:i4>
      </vt:variant>
      <vt:variant>
        <vt:i4>5</vt:i4>
      </vt:variant>
      <vt:variant>
        <vt:lpwstr/>
      </vt:variant>
      <vt:variant>
        <vt:lpwstr>P52_237_9003</vt:lpwstr>
      </vt:variant>
      <vt:variant>
        <vt:i4>262222</vt:i4>
      </vt:variant>
      <vt:variant>
        <vt:i4>5010</vt:i4>
      </vt:variant>
      <vt:variant>
        <vt:i4>0</vt:i4>
      </vt:variant>
      <vt:variant>
        <vt:i4>5</vt:i4>
      </vt:variant>
      <vt:variant>
        <vt:lpwstr/>
      </vt:variant>
      <vt:variant>
        <vt:lpwstr>P52_237_9002</vt:lpwstr>
      </vt:variant>
      <vt:variant>
        <vt:i4>458830</vt:i4>
      </vt:variant>
      <vt:variant>
        <vt:i4>5007</vt:i4>
      </vt:variant>
      <vt:variant>
        <vt:i4>0</vt:i4>
      </vt:variant>
      <vt:variant>
        <vt:i4>5</vt:i4>
      </vt:variant>
      <vt:variant>
        <vt:lpwstr/>
      </vt:variant>
      <vt:variant>
        <vt:lpwstr>P52_237_9001</vt:lpwstr>
      </vt:variant>
      <vt:variant>
        <vt:i4>393295</vt:i4>
      </vt:variant>
      <vt:variant>
        <vt:i4>5004</vt:i4>
      </vt:variant>
      <vt:variant>
        <vt:i4>0</vt:i4>
      </vt:variant>
      <vt:variant>
        <vt:i4>5</vt:i4>
      </vt:variant>
      <vt:variant>
        <vt:lpwstr/>
      </vt:variant>
      <vt:variant>
        <vt:lpwstr>P52_236_9000</vt:lpwstr>
      </vt:variant>
      <vt:variant>
        <vt:i4>458826</vt:i4>
      </vt:variant>
      <vt:variant>
        <vt:i4>5001</vt:i4>
      </vt:variant>
      <vt:variant>
        <vt:i4>0</vt:i4>
      </vt:variant>
      <vt:variant>
        <vt:i4>5</vt:i4>
      </vt:variant>
      <vt:variant>
        <vt:lpwstr/>
      </vt:variant>
      <vt:variant>
        <vt:lpwstr>P52_233_9001</vt:lpwstr>
      </vt:variant>
      <vt:variant>
        <vt:i4>393290</vt:i4>
      </vt:variant>
      <vt:variant>
        <vt:i4>4998</vt:i4>
      </vt:variant>
      <vt:variant>
        <vt:i4>0</vt:i4>
      </vt:variant>
      <vt:variant>
        <vt:i4>5</vt:i4>
      </vt:variant>
      <vt:variant>
        <vt:lpwstr/>
      </vt:variant>
      <vt:variant>
        <vt:lpwstr>P52_233_9000</vt:lpwstr>
      </vt:variant>
      <vt:variant>
        <vt:i4>393290</vt:i4>
      </vt:variant>
      <vt:variant>
        <vt:i4>4995</vt:i4>
      </vt:variant>
      <vt:variant>
        <vt:i4>0</vt:i4>
      </vt:variant>
      <vt:variant>
        <vt:i4>5</vt:i4>
      </vt:variant>
      <vt:variant>
        <vt:lpwstr/>
      </vt:variant>
      <vt:variant>
        <vt:lpwstr>P52_232_9010</vt:lpwstr>
      </vt:variant>
      <vt:variant>
        <vt:i4>917579</vt:i4>
      </vt:variant>
      <vt:variant>
        <vt:i4>4992</vt:i4>
      </vt:variant>
      <vt:variant>
        <vt:i4>0</vt:i4>
      </vt:variant>
      <vt:variant>
        <vt:i4>5</vt:i4>
      </vt:variant>
      <vt:variant>
        <vt:lpwstr/>
      </vt:variant>
      <vt:variant>
        <vt:lpwstr>P52_232_9008</vt:lpwstr>
      </vt:variant>
      <vt:variant>
        <vt:i4>65611</vt:i4>
      </vt:variant>
      <vt:variant>
        <vt:i4>4989</vt:i4>
      </vt:variant>
      <vt:variant>
        <vt:i4>0</vt:i4>
      </vt:variant>
      <vt:variant>
        <vt:i4>5</vt:i4>
      </vt:variant>
      <vt:variant>
        <vt:lpwstr/>
      </vt:variant>
      <vt:variant>
        <vt:lpwstr>P52_232_9007</vt:lpwstr>
      </vt:variant>
      <vt:variant>
        <vt:i4>196683</vt:i4>
      </vt:variant>
      <vt:variant>
        <vt:i4>4986</vt:i4>
      </vt:variant>
      <vt:variant>
        <vt:i4>0</vt:i4>
      </vt:variant>
      <vt:variant>
        <vt:i4>5</vt:i4>
      </vt:variant>
      <vt:variant>
        <vt:lpwstr/>
      </vt:variant>
      <vt:variant>
        <vt:lpwstr>P52_232_9005</vt:lpwstr>
      </vt:variant>
      <vt:variant>
        <vt:i4>131147</vt:i4>
      </vt:variant>
      <vt:variant>
        <vt:i4>4983</vt:i4>
      </vt:variant>
      <vt:variant>
        <vt:i4>0</vt:i4>
      </vt:variant>
      <vt:variant>
        <vt:i4>5</vt:i4>
      </vt:variant>
      <vt:variant>
        <vt:lpwstr/>
      </vt:variant>
      <vt:variant>
        <vt:lpwstr>P52_232_9004</vt:lpwstr>
      </vt:variant>
      <vt:variant>
        <vt:i4>327755</vt:i4>
      </vt:variant>
      <vt:variant>
        <vt:i4>4980</vt:i4>
      </vt:variant>
      <vt:variant>
        <vt:i4>0</vt:i4>
      </vt:variant>
      <vt:variant>
        <vt:i4>5</vt:i4>
      </vt:variant>
      <vt:variant>
        <vt:lpwstr/>
      </vt:variant>
      <vt:variant>
        <vt:lpwstr>P52_232_9003</vt:lpwstr>
      </vt:variant>
      <vt:variant>
        <vt:i4>262219</vt:i4>
      </vt:variant>
      <vt:variant>
        <vt:i4>4977</vt:i4>
      </vt:variant>
      <vt:variant>
        <vt:i4>0</vt:i4>
      </vt:variant>
      <vt:variant>
        <vt:i4>5</vt:i4>
      </vt:variant>
      <vt:variant>
        <vt:lpwstr/>
      </vt:variant>
      <vt:variant>
        <vt:lpwstr>P52_232_9002</vt:lpwstr>
      </vt:variant>
      <vt:variant>
        <vt:i4>458827</vt:i4>
      </vt:variant>
      <vt:variant>
        <vt:i4>4974</vt:i4>
      </vt:variant>
      <vt:variant>
        <vt:i4>0</vt:i4>
      </vt:variant>
      <vt:variant>
        <vt:i4>5</vt:i4>
      </vt:variant>
      <vt:variant>
        <vt:lpwstr/>
      </vt:variant>
      <vt:variant>
        <vt:lpwstr>P52_232_9001</vt:lpwstr>
      </vt:variant>
      <vt:variant>
        <vt:i4>393291</vt:i4>
      </vt:variant>
      <vt:variant>
        <vt:i4>4971</vt:i4>
      </vt:variant>
      <vt:variant>
        <vt:i4>0</vt:i4>
      </vt:variant>
      <vt:variant>
        <vt:i4>5</vt:i4>
      </vt:variant>
      <vt:variant>
        <vt:lpwstr/>
      </vt:variant>
      <vt:variant>
        <vt:lpwstr>P52_232_9000</vt:lpwstr>
      </vt:variant>
      <vt:variant>
        <vt:i4>393288</vt:i4>
      </vt:variant>
      <vt:variant>
        <vt:i4>4968</vt:i4>
      </vt:variant>
      <vt:variant>
        <vt:i4>0</vt:i4>
      </vt:variant>
      <vt:variant>
        <vt:i4>5</vt:i4>
      </vt:variant>
      <vt:variant>
        <vt:lpwstr/>
      </vt:variant>
      <vt:variant>
        <vt:lpwstr>P52_231_9000</vt:lpwstr>
      </vt:variant>
      <vt:variant>
        <vt:i4>458825</vt:i4>
      </vt:variant>
      <vt:variant>
        <vt:i4>4965</vt:i4>
      </vt:variant>
      <vt:variant>
        <vt:i4>0</vt:i4>
      </vt:variant>
      <vt:variant>
        <vt:i4>5</vt:i4>
      </vt:variant>
      <vt:variant>
        <vt:lpwstr/>
      </vt:variant>
      <vt:variant>
        <vt:lpwstr>P52_230_9001</vt:lpwstr>
      </vt:variant>
      <vt:variant>
        <vt:i4>393289</vt:i4>
      </vt:variant>
      <vt:variant>
        <vt:i4>4962</vt:i4>
      </vt:variant>
      <vt:variant>
        <vt:i4>0</vt:i4>
      </vt:variant>
      <vt:variant>
        <vt:i4>5</vt:i4>
      </vt:variant>
      <vt:variant>
        <vt:lpwstr/>
      </vt:variant>
      <vt:variant>
        <vt:lpwstr>P52_230_9000</vt:lpwstr>
      </vt:variant>
      <vt:variant>
        <vt:i4>64</vt:i4>
      </vt:variant>
      <vt:variant>
        <vt:i4>4959</vt:i4>
      </vt:variant>
      <vt:variant>
        <vt:i4>0</vt:i4>
      </vt:variant>
      <vt:variant>
        <vt:i4>5</vt:i4>
      </vt:variant>
      <vt:variant>
        <vt:lpwstr/>
      </vt:variant>
      <vt:variant>
        <vt:lpwstr>P52_229_9007</vt:lpwstr>
      </vt:variant>
      <vt:variant>
        <vt:i4>65600</vt:i4>
      </vt:variant>
      <vt:variant>
        <vt:i4>4956</vt:i4>
      </vt:variant>
      <vt:variant>
        <vt:i4>0</vt:i4>
      </vt:variant>
      <vt:variant>
        <vt:i4>5</vt:i4>
      </vt:variant>
      <vt:variant>
        <vt:lpwstr/>
      </vt:variant>
      <vt:variant>
        <vt:lpwstr>P52_229_9006</vt:lpwstr>
      </vt:variant>
      <vt:variant>
        <vt:i4>131136</vt:i4>
      </vt:variant>
      <vt:variant>
        <vt:i4>4953</vt:i4>
      </vt:variant>
      <vt:variant>
        <vt:i4>0</vt:i4>
      </vt:variant>
      <vt:variant>
        <vt:i4>5</vt:i4>
      </vt:variant>
      <vt:variant>
        <vt:lpwstr/>
      </vt:variant>
      <vt:variant>
        <vt:lpwstr>P52_229_9005</vt:lpwstr>
      </vt:variant>
      <vt:variant>
        <vt:i4>196672</vt:i4>
      </vt:variant>
      <vt:variant>
        <vt:i4>4950</vt:i4>
      </vt:variant>
      <vt:variant>
        <vt:i4>0</vt:i4>
      </vt:variant>
      <vt:variant>
        <vt:i4>5</vt:i4>
      </vt:variant>
      <vt:variant>
        <vt:lpwstr/>
      </vt:variant>
      <vt:variant>
        <vt:lpwstr>P52_229_9004</vt:lpwstr>
      </vt:variant>
      <vt:variant>
        <vt:i4>262208</vt:i4>
      </vt:variant>
      <vt:variant>
        <vt:i4>4947</vt:i4>
      </vt:variant>
      <vt:variant>
        <vt:i4>0</vt:i4>
      </vt:variant>
      <vt:variant>
        <vt:i4>5</vt:i4>
      </vt:variant>
      <vt:variant>
        <vt:lpwstr/>
      </vt:variant>
      <vt:variant>
        <vt:lpwstr>P52_229_9003</vt:lpwstr>
      </vt:variant>
      <vt:variant>
        <vt:i4>327744</vt:i4>
      </vt:variant>
      <vt:variant>
        <vt:i4>4944</vt:i4>
      </vt:variant>
      <vt:variant>
        <vt:i4>0</vt:i4>
      </vt:variant>
      <vt:variant>
        <vt:i4>5</vt:i4>
      </vt:variant>
      <vt:variant>
        <vt:lpwstr/>
      </vt:variant>
      <vt:variant>
        <vt:lpwstr>P52_229_9002</vt:lpwstr>
      </vt:variant>
      <vt:variant>
        <vt:i4>393280</vt:i4>
      </vt:variant>
      <vt:variant>
        <vt:i4>4941</vt:i4>
      </vt:variant>
      <vt:variant>
        <vt:i4>0</vt:i4>
      </vt:variant>
      <vt:variant>
        <vt:i4>5</vt:i4>
      </vt:variant>
      <vt:variant>
        <vt:lpwstr/>
      </vt:variant>
      <vt:variant>
        <vt:lpwstr>P52_229_9001</vt:lpwstr>
      </vt:variant>
      <vt:variant>
        <vt:i4>458816</vt:i4>
      </vt:variant>
      <vt:variant>
        <vt:i4>4938</vt:i4>
      </vt:variant>
      <vt:variant>
        <vt:i4>0</vt:i4>
      </vt:variant>
      <vt:variant>
        <vt:i4>5</vt:i4>
      </vt:variant>
      <vt:variant>
        <vt:lpwstr/>
      </vt:variant>
      <vt:variant>
        <vt:lpwstr>P52_229_9000</vt:lpwstr>
      </vt:variant>
      <vt:variant>
        <vt:i4>327745</vt:i4>
      </vt:variant>
      <vt:variant>
        <vt:i4>4935</vt:i4>
      </vt:variant>
      <vt:variant>
        <vt:i4>0</vt:i4>
      </vt:variant>
      <vt:variant>
        <vt:i4>5</vt:i4>
      </vt:variant>
      <vt:variant>
        <vt:lpwstr/>
      </vt:variant>
      <vt:variant>
        <vt:lpwstr>P52_228_9002</vt:lpwstr>
      </vt:variant>
      <vt:variant>
        <vt:i4>393281</vt:i4>
      </vt:variant>
      <vt:variant>
        <vt:i4>4932</vt:i4>
      </vt:variant>
      <vt:variant>
        <vt:i4>0</vt:i4>
      </vt:variant>
      <vt:variant>
        <vt:i4>5</vt:i4>
      </vt:variant>
      <vt:variant>
        <vt:lpwstr/>
      </vt:variant>
      <vt:variant>
        <vt:lpwstr>P52_228_9001</vt:lpwstr>
      </vt:variant>
      <vt:variant>
        <vt:i4>458817</vt:i4>
      </vt:variant>
      <vt:variant>
        <vt:i4>4929</vt:i4>
      </vt:variant>
      <vt:variant>
        <vt:i4>0</vt:i4>
      </vt:variant>
      <vt:variant>
        <vt:i4>5</vt:i4>
      </vt:variant>
      <vt:variant>
        <vt:lpwstr/>
      </vt:variant>
      <vt:variant>
        <vt:lpwstr>P52_228_9000</vt:lpwstr>
      </vt:variant>
      <vt:variant>
        <vt:i4>983118</vt:i4>
      </vt:variant>
      <vt:variant>
        <vt:i4>4926</vt:i4>
      </vt:variant>
      <vt:variant>
        <vt:i4>0</vt:i4>
      </vt:variant>
      <vt:variant>
        <vt:i4>5</vt:i4>
      </vt:variant>
      <vt:variant>
        <vt:lpwstr/>
      </vt:variant>
      <vt:variant>
        <vt:lpwstr>P52_227_9008</vt:lpwstr>
      </vt:variant>
      <vt:variant>
        <vt:i4>78</vt:i4>
      </vt:variant>
      <vt:variant>
        <vt:i4>4923</vt:i4>
      </vt:variant>
      <vt:variant>
        <vt:i4>0</vt:i4>
      </vt:variant>
      <vt:variant>
        <vt:i4>5</vt:i4>
      </vt:variant>
      <vt:variant>
        <vt:lpwstr/>
      </vt:variant>
      <vt:variant>
        <vt:lpwstr>P52_227_9007</vt:lpwstr>
      </vt:variant>
      <vt:variant>
        <vt:i4>65614</vt:i4>
      </vt:variant>
      <vt:variant>
        <vt:i4>4920</vt:i4>
      </vt:variant>
      <vt:variant>
        <vt:i4>0</vt:i4>
      </vt:variant>
      <vt:variant>
        <vt:i4>5</vt:i4>
      </vt:variant>
      <vt:variant>
        <vt:lpwstr/>
      </vt:variant>
      <vt:variant>
        <vt:lpwstr>P52_227_9006</vt:lpwstr>
      </vt:variant>
      <vt:variant>
        <vt:i4>131150</vt:i4>
      </vt:variant>
      <vt:variant>
        <vt:i4>4917</vt:i4>
      </vt:variant>
      <vt:variant>
        <vt:i4>0</vt:i4>
      </vt:variant>
      <vt:variant>
        <vt:i4>5</vt:i4>
      </vt:variant>
      <vt:variant>
        <vt:lpwstr/>
      </vt:variant>
      <vt:variant>
        <vt:lpwstr>P52_227_9005</vt:lpwstr>
      </vt:variant>
      <vt:variant>
        <vt:i4>196686</vt:i4>
      </vt:variant>
      <vt:variant>
        <vt:i4>4914</vt:i4>
      </vt:variant>
      <vt:variant>
        <vt:i4>0</vt:i4>
      </vt:variant>
      <vt:variant>
        <vt:i4>5</vt:i4>
      </vt:variant>
      <vt:variant>
        <vt:lpwstr/>
      </vt:variant>
      <vt:variant>
        <vt:lpwstr>P52_227_9004</vt:lpwstr>
      </vt:variant>
      <vt:variant>
        <vt:i4>262222</vt:i4>
      </vt:variant>
      <vt:variant>
        <vt:i4>4911</vt:i4>
      </vt:variant>
      <vt:variant>
        <vt:i4>0</vt:i4>
      </vt:variant>
      <vt:variant>
        <vt:i4>5</vt:i4>
      </vt:variant>
      <vt:variant>
        <vt:lpwstr/>
      </vt:variant>
      <vt:variant>
        <vt:lpwstr>P52_227_9003</vt:lpwstr>
      </vt:variant>
      <vt:variant>
        <vt:i4>327758</vt:i4>
      </vt:variant>
      <vt:variant>
        <vt:i4>4908</vt:i4>
      </vt:variant>
      <vt:variant>
        <vt:i4>0</vt:i4>
      </vt:variant>
      <vt:variant>
        <vt:i4>5</vt:i4>
      </vt:variant>
      <vt:variant>
        <vt:lpwstr/>
      </vt:variant>
      <vt:variant>
        <vt:lpwstr>P52_227_9002</vt:lpwstr>
      </vt:variant>
      <vt:variant>
        <vt:i4>393294</vt:i4>
      </vt:variant>
      <vt:variant>
        <vt:i4>4905</vt:i4>
      </vt:variant>
      <vt:variant>
        <vt:i4>0</vt:i4>
      </vt:variant>
      <vt:variant>
        <vt:i4>5</vt:i4>
      </vt:variant>
      <vt:variant>
        <vt:lpwstr/>
      </vt:variant>
      <vt:variant>
        <vt:lpwstr>P52_227_9001</vt:lpwstr>
      </vt:variant>
      <vt:variant>
        <vt:i4>458830</vt:i4>
      </vt:variant>
      <vt:variant>
        <vt:i4>4902</vt:i4>
      </vt:variant>
      <vt:variant>
        <vt:i4>0</vt:i4>
      </vt:variant>
      <vt:variant>
        <vt:i4>5</vt:i4>
      </vt:variant>
      <vt:variant>
        <vt:lpwstr/>
      </vt:variant>
      <vt:variant>
        <vt:lpwstr>P52_227_9000</vt:lpwstr>
      </vt:variant>
      <vt:variant>
        <vt:i4>262220</vt:i4>
      </vt:variant>
      <vt:variant>
        <vt:i4>4899</vt:i4>
      </vt:variant>
      <vt:variant>
        <vt:i4>0</vt:i4>
      </vt:variant>
      <vt:variant>
        <vt:i4>5</vt:i4>
      </vt:variant>
      <vt:variant>
        <vt:lpwstr/>
      </vt:variant>
      <vt:variant>
        <vt:lpwstr>P52_225_9003</vt:lpwstr>
      </vt:variant>
      <vt:variant>
        <vt:i4>327756</vt:i4>
      </vt:variant>
      <vt:variant>
        <vt:i4>4896</vt:i4>
      </vt:variant>
      <vt:variant>
        <vt:i4>0</vt:i4>
      </vt:variant>
      <vt:variant>
        <vt:i4>5</vt:i4>
      </vt:variant>
      <vt:variant>
        <vt:lpwstr/>
      </vt:variant>
      <vt:variant>
        <vt:lpwstr>P52_225_9002</vt:lpwstr>
      </vt:variant>
      <vt:variant>
        <vt:i4>983114</vt:i4>
      </vt:variant>
      <vt:variant>
        <vt:i4>4893</vt:i4>
      </vt:variant>
      <vt:variant>
        <vt:i4>0</vt:i4>
      </vt:variant>
      <vt:variant>
        <vt:i4>5</vt:i4>
      </vt:variant>
      <vt:variant>
        <vt:lpwstr/>
      </vt:variant>
      <vt:variant>
        <vt:lpwstr>P52_223_9008</vt:lpwstr>
      </vt:variant>
      <vt:variant>
        <vt:i4>74</vt:i4>
      </vt:variant>
      <vt:variant>
        <vt:i4>4890</vt:i4>
      </vt:variant>
      <vt:variant>
        <vt:i4>0</vt:i4>
      </vt:variant>
      <vt:variant>
        <vt:i4>5</vt:i4>
      </vt:variant>
      <vt:variant>
        <vt:lpwstr/>
      </vt:variant>
      <vt:variant>
        <vt:lpwstr>P52_223_9007</vt:lpwstr>
      </vt:variant>
      <vt:variant>
        <vt:i4>196682</vt:i4>
      </vt:variant>
      <vt:variant>
        <vt:i4>4887</vt:i4>
      </vt:variant>
      <vt:variant>
        <vt:i4>0</vt:i4>
      </vt:variant>
      <vt:variant>
        <vt:i4>5</vt:i4>
      </vt:variant>
      <vt:variant>
        <vt:lpwstr/>
      </vt:variant>
      <vt:variant>
        <vt:lpwstr>P52_223_9004</vt:lpwstr>
      </vt:variant>
      <vt:variant>
        <vt:i4>262218</vt:i4>
      </vt:variant>
      <vt:variant>
        <vt:i4>4884</vt:i4>
      </vt:variant>
      <vt:variant>
        <vt:i4>0</vt:i4>
      </vt:variant>
      <vt:variant>
        <vt:i4>5</vt:i4>
      </vt:variant>
      <vt:variant>
        <vt:lpwstr/>
      </vt:variant>
      <vt:variant>
        <vt:lpwstr>P52_223_9003</vt:lpwstr>
      </vt:variant>
      <vt:variant>
        <vt:i4>327754</vt:i4>
      </vt:variant>
      <vt:variant>
        <vt:i4>4881</vt:i4>
      </vt:variant>
      <vt:variant>
        <vt:i4>0</vt:i4>
      </vt:variant>
      <vt:variant>
        <vt:i4>5</vt:i4>
      </vt:variant>
      <vt:variant>
        <vt:lpwstr/>
      </vt:variant>
      <vt:variant>
        <vt:lpwstr>P52_223_9002</vt:lpwstr>
      </vt:variant>
      <vt:variant>
        <vt:i4>393290</vt:i4>
      </vt:variant>
      <vt:variant>
        <vt:i4>4878</vt:i4>
      </vt:variant>
      <vt:variant>
        <vt:i4>0</vt:i4>
      </vt:variant>
      <vt:variant>
        <vt:i4>5</vt:i4>
      </vt:variant>
      <vt:variant>
        <vt:lpwstr/>
      </vt:variant>
      <vt:variant>
        <vt:lpwstr>P52_223_9001</vt:lpwstr>
      </vt:variant>
      <vt:variant>
        <vt:i4>458826</vt:i4>
      </vt:variant>
      <vt:variant>
        <vt:i4>4875</vt:i4>
      </vt:variant>
      <vt:variant>
        <vt:i4>0</vt:i4>
      </vt:variant>
      <vt:variant>
        <vt:i4>5</vt:i4>
      </vt:variant>
      <vt:variant>
        <vt:lpwstr/>
      </vt:variant>
      <vt:variant>
        <vt:lpwstr>P52_223_9000</vt:lpwstr>
      </vt:variant>
      <vt:variant>
        <vt:i4>458827</vt:i4>
      </vt:variant>
      <vt:variant>
        <vt:i4>4872</vt:i4>
      </vt:variant>
      <vt:variant>
        <vt:i4>0</vt:i4>
      </vt:variant>
      <vt:variant>
        <vt:i4>5</vt:i4>
      </vt:variant>
      <vt:variant>
        <vt:lpwstr/>
      </vt:variant>
      <vt:variant>
        <vt:lpwstr>P52_222_9000</vt:lpwstr>
      </vt:variant>
      <vt:variant>
        <vt:i4>786497</vt:i4>
      </vt:variant>
      <vt:variant>
        <vt:i4>4869</vt:i4>
      </vt:variant>
      <vt:variant>
        <vt:i4>0</vt:i4>
      </vt:variant>
      <vt:variant>
        <vt:i4>5</vt:i4>
      </vt:variant>
      <vt:variant>
        <vt:lpwstr/>
      </vt:variant>
      <vt:variant>
        <vt:lpwstr>P52_219_9018</vt:lpwstr>
      </vt:variant>
      <vt:variant>
        <vt:i4>196673</vt:i4>
      </vt:variant>
      <vt:variant>
        <vt:i4>4866</vt:i4>
      </vt:variant>
      <vt:variant>
        <vt:i4>0</vt:i4>
      </vt:variant>
      <vt:variant>
        <vt:i4>5</vt:i4>
      </vt:variant>
      <vt:variant>
        <vt:lpwstr/>
      </vt:variant>
      <vt:variant>
        <vt:lpwstr>P52_219_9017</vt:lpwstr>
      </vt:variant>
      <vt:variant>
        <vt:i4>131137</vt:i4>
      </vt:variant>
      <vt:variant>
        <vt:i4>4863</vt:i4>
      </vt:variant>
      <vt:variant>
        <vt:i4>0</vt:i4>
      </vt:variant>
      <vt:variant>
        <vt:i4>5</vt:i4>
      </vt:variant>
      <vt:variant>
        <vt:lpwstr/>
      </vt:variant>
      <vt:variant>
        <vt:lpwstr>P52_219_9016</vt:lpwstr>
      </vt:variant>
      <vt:variant>
        <vt:i4>65601</vt:i4>
      </vt:variant>
      <vt:variant>
        <vt:i4>4860</vt:i4>
      </vt:variant>
      <vt:variant>
        <vt:i4>0</vt:i4>
      </vt:variant>
      <vt:variant>
        <vt:i4>5</vt:i4>
      </vt:variant>
      <vt:variant>
        <vt:lpwstr/>
      </vt:variant>
      <vt:variant>
        <vt:lpwstr>P52_219_9015</vt:lpwstr>
      </vt:variant>
      <vt:variant>
        <vt:i4>65</vt:i4>
      </vt:variant>
      <vt:variant>
        <vt:i4>4857</vt:i4>
      </vt:variant>
      <vt:variant>
        <vt:i4>0</vt:i4>
      </vt:variant>
      <vt:variant>
        <vt:i4>5</vt:i4>
      </vt:variant>
      <vt:variant>
        <vt:lpwstr/>
      </vt:variant>
      <vt:variant>
        <vt:lpwstr>P52_219_9014</vt:lpwstr>
      </vt:variant>
      <vt:variant>
        <vt:i4>458817</vt:i4>
      </vt:variant>
      <vt:variant>
        <vt:i4>4854</vt:i4>
      </vt:variant>
      <vt:variant>
        <vt:i4>0</vt:i4>
      </vt:variant>
      <vt:variant>
        <vt:i4>5</vt:i4>
      </vt:variant>
      <vt:variant>
        <vt:lpwstr/>
      </vt:variant>
      <vt:variant>
        <vt:lpwstr>P52_219_9013</vt:lpwstr>
      </vt:variant>
      <vt:variant>
        <vt:i4>393281</vt:i4>
      </vt:variant>
      <vt:variant>
        <vt:i4>4851</vt:i4>
      </vt:variant>
      <vt:variant>
        <vt:i4>0</vt:i4>
      </vt:variant>
      <vt:variant>
        <vt:i4>5</vt:i4>
      </vt:variant>
      <vt:variant>
        <vt:lpwstr/>
      </vt:variant>
      <vt:variant>
        <vt:lpwstr>P52_219_9012</vt:lpwstr>
      </vt:variant>
      <vt:variant>
        <vt:i4>327753</vt:i4>
      </vt:variant>
      <vt:variant>
        <vt:i4>4848</vt:i4>
      </vt:variant>
      <vt:variant>
        <vt:i4>0</vt:i4>
      </vt:variant>
      <vt:variant>
        <vt:i4>5</vt:i4>
      </vt:variant>
      <vt:variant>
        <vt:lpwstr/>
      </vt:variant>
      <vt:variant>
        <vt:lpwstr>P52_211_9011</vt:lpwstr>
      </vt:variant>
      <vt:variant>
        <vt:i4>262209</vt:i4>
      </vt:variant>
      <vt:variant>
        <vt:i4>4845</vt:i4>
      </vt:variant>
      <vt:variant>
        <vt:i4>0</vt:i4>
      </vt:variant>
      <vt:variant>
        <vt:i4>5</vt:i4>
      </vt:variant>
      <vt:variant>
        <vt:lpwstr/>
      </vt:variant>
      <vt:variant>
        <vt:lpwstr>P52_219_9010</vt:lpwstr>
      </vt:variant>
      <vt:variant>
        <vt:i4>852032</vt:i4>
      </vt:variant>
      <vt:variant>
        <vt:i4>4842</vt:i4>
      </vt:variant>
      <vt:variant>
        <vt:i4>0</vt:i4>
      </vt:variant>
      <vt:variant>
        <vt:i4>5</vt:i4>
      </vt:variant>
      <vt:variant>
        <vt:lpwstr/>
      </vt:variant>
      <vt:variant>
        <vt:lpwstr>P52_219_9009</vt:lpwstr>
      </vt:variant>
      <vt:variant>
        <vt:i4>786496</vt:i4>
      </vt:variant>
      <vt:variant>
        <vt:i4>4839</vt:i4>
      </vt:variant>
      <vt:variant>
        <vt:i4>0</vt:i4>
      </vt:variant>
      <vt:variant>
        <vt:i4>5</vt:i4>
      </vt:variant>
      <vt:variant>
        <vt:lpwstr/>
      </vt:variant>
      <vt:variant>
        <vt:lpwstr>P52_219_9008</vt:lpwstr>
      </vt:variant>
      <vt:variant>
        <vt:i4>196672</vt:i4>
      </vt:variant>
      <vt:variant>
        <vt:i4>4836</vt:i4>
      </vt:variant>
      <vt:variant>
        <vt:i4>0</vt:i4>
      </vt:variant>
      <vt:variant>
        <vt:i4>5</vt:i4>
      </vt:variant>
      <vt:variant>
        <vt:lpwstr/>
      </vt:variant>
      <vt:variant>
        <vt:lpwstr>P52_219_9007</vt:lpwstr>
      </vt:variant>
      <vt:variant>
        <vt:i4>65600</vt:i4>
      </vt:variant>
      <vt:variant>
        <vt:i4>4833</vt:i4>
      </vt:variant>
      <vt:variant>
        <vt:i4>0</vt:i4>
      </vt:variant>
      <vt:variant>
        <vt:i4>5</vt:i4>
      </vt:variant>
      <vt:variant>
        <vt:lpwstr/>
      </vt:variant>
      <vt:variant>
        <vt:lpwstr>P52_219_9005</vt:lpwstr>
      </vt:variant>
      <vt:variant>
        <vt:i4>65600</vt:i4>
      </vt:variant>
      <vt:variant>
        <vt:i4>4830</vt:i4>
      </vt:variant>
      <vt:variant>
        <vt:i4>0</vt:i4>
      </vt:variant>
      <vt:variant>
        <vt:i4>5</vt:i4>
      </vt:variant>
      <vt:variant>
        <vt:lpwstr/>
      </vt:variant>
      <vt:variant>
        <vt:lpwstr>P52_219_9005</vt:lpwstr>
      </vt:variant>
      <vt:variant>
        <vt:i4>64</vt:i4>
      </vt:variant>
      <vt:variant>
        <vt:i4>4827</vt:i4>
      </vt:variant>
      <vt:variant>
        <vt:i4>0</vt:i4>
      </vt:variant>
      <vt:variant>
        <vt:i4>5</vt:i4>
      </vt:variant>
      <vt:variant>
        <vt:lpwstr/>
      </vt:variant>
      <vt:variant>
        <vt:lpwstr>P52_219_9004</vt:lpwstr>
      </vt:variant>
      <vt:variant>
        <vt:i4>458816</vt:i4>
      </vt:variant>
      <vt:variant>
        <vt:i4>4824</vt:i4>
      </vt:variant>
      <vt:variant>
        <vt:i4>0</vt:i4>
      </vt:variant>
      <vt:variant>
        <vt:i4>5</vt:i4>
      </vt:variant>
      <vt:variant>
        <vt:lpwstr/>
      </vt:variant>
      <vt:variant>
        <vt:lpwstr>P52_219_9003</vt:lpwstr>
      </vt:variant>
      <vt:variant>
        <vt:i4>393280</vt:i4>
      </vt:variant>
      <vt:variant>
        <vt:i4>4821</vt:i4>
      </vt:variant>
      <vt:variant>
        <vt:i4>0</vt:i4>
      </vt:variant>
      <vt:variant>
        <vt:i4>5</vt:i4>
      </vt:variant>
      <vt:variant>
        <vt:lpwstr/>
      </vt:variant>
      <vt:variant>
        <vt:lpwstr>P52_219_9002</vt:lpwstr>
      </vt:variant>
      <vt:variant>
        <vt:i4>327744</vt:i4>
      </vt:variant>
      <vt:variant>
        <vt:i4>4818</vt:i4>
      </vt:variant>
      <vt:variant>
        <vt:i4>0</vt:i4>
      </vt:variant>
      <vt:variant>
        <vt:i4>5</vt:i4>
      </vt:variant>
      <vt:variant>
        <vt:lpwstr/>
      </vt:variant>
      <vt:variant>
        <vt:lpwstr>P52_219_9001</vt:lpwstr>
      </vt:variant>
      <vt:variant>
        <vt:i4>852044</vt:i4>
      </vt:variant>
      <vt:variant>
        <vt:i4>4815</vt:i4>
      </vt:variant>
      <vt:variant>
        <vt:i4>0</vt:i4>
      </vt:variant>
      <vt:variant>
        <vt:i4>5</vt:i4>
      </vt:variant>
      <vt:variant>
        <vt:lpwstr/>
      </vt:variant>
      <vt:variant>
        <vt:lpwstr>P52_217_9029</vt:lpwstr>
      </vt:variant>
      <vt:variant>
        <vt:i4>76</vt:i4>
      </vt:variant>
      <vt:variant>
        <vt:i4>4812</vt:i4>
      </vt:variant>
      <vt:variant>
        <vt:i4>0</vt:i4>
      </vt:variant>
      <vt:variant>
        <vt:i4>5</vt:i4>
      </vt:variant>
      <vt:variant>
        <vt:lpwstr/>
      </vt:variant>
      <vt:variant>
        <vt:lpwstr>P52_217_9024</vt:lpwstr>
      </vt:variant>
      <vt:variant>
        <vt:i4>458828</vt:i4>
      </vt:variant>
      <vt:variant>
        <vt:i4>4809</vt:i4>
      </vt:variant>
      <vt:variant>
        <vt:i4>0</vt:i4>
      </vt:variant>
      <vt:variant>
        <vt:i4>5</vt:i4>
      </vt:variant>
      <vt:variant>
        <vt:lpwstr/>
      </vt:variant>
      <vt:variant>
        <vt:lpwstr>P52_217_9023</vt:lpwstr>
      </vt:variant>
      <vt:variant>
        <vt:i4>393292</vt:i4>
      </vt:variant>
      <vt:variant>
        <vt:i4>4806</vt:i4>
      </vt:variant>
      <vt:variant>
        <vt:i4>0</vt:i4>
      </vt:variant>
      <vt:variant>
        <vt:i4>5</vt:i4>
      </vt:variant>
      <vt:variant>
        <vt:lpwstr/>
      </vt:variant>
      <vt:variant>
        <vt:lpwstr>P52_217_9022</vt:lpwstr>
      </vt:variant>
      <vt:variant>
        <vt:i4>262220</vt:i4>
      </vt:variant>
      <vt:variant>
        <vt:i4>4803</vt:i4>
      </vt:variant>
      <vt:variant>
        <vt:i4>0</vt:i4>
      </vt:variant>
      <vt:variant>
        <vt:i4>5</vt:i4>
      </vt:variant>
      <vt:variant>
        <vt:lpwstr/>
      </vt:variant>
      <vt:variant>
        <vt:lpwstr>P52_217_9020</vt:lpwstr>
      </vt:variant>
      <vt:variant>
        <vt:i4>786511</vt:i4>
      </vt:variant>
      <vt:variant>
        <vt:i4>4800</vt:i4>
      </vt:variant>
      <vt:variant>
        <vt:i4>0</vt:i4>
      </vt:variant>
      <vt:variant>
        <vt:i4>5</vt:i4>
      </vt:variant>
      <vt:variant>
        <vt:lpwstr/>
      </vt:variant>
      <vt:variant>
        <vt:lpwstr>P52_217_9018</vt:lpwstr>
      </vt:variant>
      <vt:variant>
        <vt:i4>196687</vt:i4>
      </vt:variant>
      <vt:variant>
        <vt:i4>4797</vt:i4>
      </vt:variant>
      <vt:variant>
        <vt:i4>0</vt:i4>
      </vt:variant>
      <vt:variant>
        <vt:i4>5</vt:i4>
      </vt:variant>
      <vt:variant>
        <vt:lpwstr/>
      </vt:variant>
      <vt:variant>
        <vt:lpwstr>P52_217_9017</vt:lpwstr>
      </vt:variant>
      <vt:variant>
        <vt:i4>327759</vt:i4>
      </vt:variant>
      <vt:variant>
        <vt:i4>4794</vt:i4>
      </vt:variant>
      <vt:variant>
        <vt:i4>0</vt:i4>
      </vt:variant>
      <vt:variant>
        <vt:i4>5</vt:i4>
      </vt:variant>
      <vt:variant>
        <vt:lpwstr/>
      </vt:variant>
      <vt:variant>
        <vt:lpwstr>P52_217_9011</vt:lpwstr>
      </vt:variant>
      <vt:variant>
        <vt:i4>262223</vt:i4>
      </vt:variant>
      <vt:variant>
        <vt:i4>4791</vt:i4>
      </vt:variant>
      <vt:variant>
        <vt:i4>0</vt:i4>
      </vt:variant>
      <vt:variant>
        <vt:i4>5</vt:i4>
      </vt:variant>
      <vt:variant>
        <vt:lpwstr/>
      </vt:variant>
      <vt:variant>
        <vt:lpwstr>P52_217_9010</vt:lpwstr>
      </vt:variant>
      <vt:variant>
        <vt:i4>852046</vt:i4>
      </vt:variant>
      <vt:variant>
        <vt:i4>4788</vt:i4>
      </vt:variant>
      <vt:variant>
        <vt:i4>0</vt:i4>
      </vt:variant>
      <vt:variant>
        <vt:i4>5</vt:i4>
      </vt:variant>
      <vt:variant>
        <vt:lpwstr/>
      </vt:variant>
      <vt:variant>
        <vt:lpwstr>P52_217_9009</vt:lpwstr>
      </vt:variant>
      <vt:variant>
        <vt:i4>786510</vt:i4>
      </vt:variant>
      <vt:variant>
        <vt:i4>4785</vt:i4>
      </vt:variant>
      <vt:variant>
        <vt:i4>0</vt:i4>
      </vt:variant>
      <vt:variant>
        <vt:i4>5</vt:i4>
      </vt:variant>
      <vt:variant>
        <vt:lpwstr/>
      </vt:variant>
      <vt:variant>
        <vt:lpwstr>P52_217_9008</vt:lpwstr>
      </vt:variant>
      <vt:variant>
        <vt:i4>196686</vt:i4>
      </vt:variant>
      <vt:variant>
        <vt:i4>4782</vt:i4>
      </vt:variant>
      <vt:variant>
        <vt:i4>0</vt:i4>
      </vt:variant>
      <vt:variant>
        <vt:i4>5</vt:i4>
      </vt:variant>
      <vt:variant>
        <vt:lpwstr/>
      </vt:variant>
      <vt:variant>
        <vt:lpwstr>P52_217_9007</vt:lpwstr>
      </vt:variant>
      <vt:variant>
        <vt:i4>131150</vt:i4>
      </vt:variant>
      <vt:variant>
        <vt:i4>4779</vt:i4>
      </vt:variant>
      <vt:variant>
        <vt:i4>0</vt:i4>
      </vt:variant>
      <vt:variant>
        <vt:i4>5</vt:i4>
      </vt:variant>
      <vt:variant>
        <vt:lpwstr/>
      </vt:variant>
      <vt:variant>
        <vt:lpwstr>P52_217_9006</vt:lpwstr>
      </vt:variant>
      <vt:variant>
        <vt:i4>65614</vt:i4>
      </vt:variant>
      <vt:variant>
        <vt:i4>4776</vt:i4>
      </vt:variant>
      <vt:variant>
        <vt:i4>0</vt:i4>
      </vt:variant>
      <vt:variant>
        <vt:i4>5</vt:i4>
      </vt:variant>
      <vt:variant>
        <vt:lpwstr/>
      </vt:variant>
      <vt:variant>
        <vt:lpwstr>P52_217_9005</vt:lpwstr>
      </vt:variant>
      <vt:variant>
        <vt:i4>78</vt:i4>
      </vt:variant>
      <vt:variant>
        <vt:i4>4773</vt:i4>
      </vt:variant>
      <vt:variant>
        <vt:i4>0</vt:i4>
      </vt:variant>
      <vt:variant>
        <vt:i4>5</vt:i4>
      </vt:variant>
      <vt:variant>
        <vt:lpwstr/>
      </vt:variant>
      <vt:variant>
        <vt:lpwstr>P52_217_9004</vt:lpwstr>
      </vt:variant>
      <vt:variant>
        <vt:i4>458830</vt:i4>
      </vt:variant>
      <vt:variant>
        <vt:i4>4770</vt:i4>
      </vt:variant>
      <vt:variant>
        <vt:i4>0</vt:i4>
      </vt:variant>
      <vt:variant>
        <vt:i4>5</vt:i4>
      </vt:variant>
      <vt:variant>
        <vt:lpwstr/>
      </vt:variant>
      <vt:variant>
        <vt:lpwstr>P52_217_9003</vt:lpwstr>
      </vt:variant>
      <vt:variant>
        <vt:i4>393294</vt:i4>
      </vt:variant>
      <vt:variant>
        <vt:i4>4767</vt:i4>
      </vt:variant>
      <vt:variant>
        <vt:i4>0</vt:i4>
      </vt:variant>
      <vt:variant>
        <vt:i4>5</vt:i4>
      </vt:variant>
      <vt:variant>
        <vt:lpwstr/>
      </vt:variant>
      <vt:variant>
        <vt:lpwstr>P52_217_9002</vt:lpwstr>
      </vt:variant>
      <vt:variant>
        <vt:i4>327758</vt:i4>
      </vt:variant>
      <vt:variant>
        <vt:i4>4764</vt:i4>
      </vt:variant>
      <vt:variant>
        <vt:i4>0</vt:i4>
      </vt:variant>
      <vt:variant>
        <vt:i4>5</vt:i4>
      </vt:variant>
      <vt:variant>
        <vt:lpwstr/>
      </vt:variant>
      <vt:variant>
        <vt:lpwstr>P52_217_9001</vt:lpwstr>
      </vt:variant>
      <vt:variant>
        <vt:i4>262222</vt:i4>
      </vt:variant>
      <vt:variant>
        <vt:i4>4761</vt:i4>
      </vt:variant>
      <vt:variant>
        <vt:i4>0</vt:i4>
      </vt:variant>
      <vt:variant>
        <vt:i4>5</vt:i4>
      </vt:variant>
      <vt:variant>
        <vt:lpwstr/>
      </vt:variant>
      <vt:variant>
        <vt:lpwstr>P52_217_9000</vt:lpwstr>
      </vt:variant>
      <vt:variant>
        <vt:i4>458823</vt:i4>
      </vt:variant>
      <vt:variant>
        <vt:i4>4758</vt:i4>
      </vt:variant>
      <vt:variant>
        <vt:i4>0</vt:i4>
      </vt:variant>
      <vt:variant>
        <vt:i4>5</vt:i4>
      </vt:variant>
      <vt:variant>
        <vt:lpwstr/>
      </vt:variant>
      <vt:variant>
        <vt:lpwstr>P52_216_9083</vt:lpwstr>
      </vt:variant>
      <vt:variant>
        <vt:i4>65608</vt:i4>
      </vt:variant>
      <vt:variant>
        <vt:i4>4755</vt:i4>
      </vt:variant>
      <vt:variant>
        <vt:i4>0</vt:i4>
      </vt:variant>
      <vt:variant>
        <vt:i4>5</vt:i4>
      </vt:variant>
      <vt:variant>
        <vt:lpwstr/>
      </vt:variant>
      <vt:variant>
        <vt:lpwstr>P52_216_9075</vt:lpwstr>
      </vt:variant>
      <vt:variant>
        <vt:i4>72</vt:i4>
      </vt:variant>
      <vt:variant>
        <vt:i4>4752</vt:i4>
      </vt:variant>
      <vt:variant>
        <vt:i4>0</vt:i4>
      </vt:variant>
      <vt:variant>
        <vt:i4>5</vt:i4>
      </vt:variant>
      <vt:variant>
        <vt:lpwstr/>
      </vt:variant>
      <vt:variant>
        <vt:lpwstr>P52_216_9074</vt:lpwstr>
      </vt:variant>
      <vt:variant>
        <vt:i4>458824</vt:i4>
      </vt:variant>
      <vt:variant>
        <vt:i4>4749</vt:i4>
      </vt:variant>
      <vt:variant>
        <vt:i4>0</vt:i4>
      </vt:variant>
      <vt:variant>
        <vt:i4>5</vt:i4>
      </vt:variant>
      <vt:variant>
        <vt:lpwstr/>
      </vt:variant>
      <vt:variant>
        <vt:lpwstr>P52_216_9073</vt:lpwstr>
      </vt:variant>
      <vt:variant>
        <vt:i4>393288</vt:i4>
      </vt:variant>
      <vt:variant>
        <vt:i4>4746</vt:i4>
      </vt:variant>
      <vt:variant>
        <vt:i4>0</vt:i4>
      </vt:variant>
      <vt:variant>
        <vt:i4>5</vt:i4>
      </vt:variant>
      <vt:variant>
        <vt:lpwstr/>
      </vt:variant>
      <vt:variant>
        <vt:lpwstr>P52_216_9072</vt:lpwstr>
      </vt:variant>
      <vt:variant>
        <vt:i4>327752</vt:i4>
      </vt:variant>
      <vt:variant>
        <vt:i4>4743</vt:i4>
      </vt:variant>
      <vt:variant>
        <vt:i4>0</vt:i4>
      </vt:variant>
      <vt:variant>
        <vt:i4>5</vt:i4>
      </vt:variant>
      <vt:variant>
        <vt:lpwstr/>
      </vt:variant>
      <vt:variant>
        <vt:lpwstr>P52_216_9071</vt:lpwstr>
      </vt:variant>
      <vt:variant>
        <vt:i4>262216</vt:i4>
      </vt:variant>
      <vt:variant>
        <vt:i4>4740</vt:i4>
      </vt:variant>
      <vt:variant>
        <vt:i4>0</vt:i4>
      </vt:variant>
      <vt:variant>
        <vt:i4>5</vt:i4>
      </vt:variant>
      <vt:variant>
        <vt:lpwstr/>
      </vt:variant>
      <vt:variant>
        <vt:lpwstr>P52_216_9070</vt:lpwstr>
      </vt:variant>
      <vt:variant>
        <vt:i4>852041</vt:i4>
      </vt:variant>
      <vt:variant>
        <vt:i4>4737</vt:i4>
      </vt:variant>
      <vt:variant>
        <vt:i4>0</vt:i4>
      </vt:variant>
      <vt:variant>
        <vt:i4>5</vt:i4>
      </vt:variant>
      <vt:variant>
        <vt:lpwstr/>
      </vt:variant>
      <vt:variant>
        <vt:lpwstr>P52_216_9069</vt:lpwstr>
      </vt:variant>
      <vt:variant>
        <vt:i4>786505</vt:i4>
      </vt:variant>
      <vt:variant>
        <vt:i4>4734</vt:i4>
      </vt:variant>
      <vt:variant>
        <vt:i4>0</vt:i4>
      </vt:variant>
      <vt:variant>
        <vt:i4>5</vt:i4>
      </vt:variant>
      <vt:variant>
        <vt:lpwstr/>
      </vt:variant>
      <vt:variant>
        <vt:lpwstr>P52_216_9068</vt:lpwstr>
      </vt:variant>
      <vt:variant>
        <vt:i4>196681</vt:i4>
      </vt:variant>
      <vt:variant>
        <vt:i4>4731</vt:i4>
      </vt:variant>
      <vt:variant>
        <vt:i4>0</vt:i4>
      </vt:variant>
      <vt:variant>
        <vt:i4>5</vt:i4>
      </vt:variant>
      <vt:variant>
        <vt:lpwstr/>
      </vt:variant>
      <vt:variant>
        <vt:lpwstr>P52_216_9067</vt:lpwstr>
      </vt:variant>
      <vt:variant>
        <vt:i4>131145</vt:i4>
      </vt:variant>
      <vt:variant>
        <vt:i4>4728</vt:i4>
      </vt:variant>
      <vt:variant>
        <vt:i4>0</vt:i4>
      </vt:variant>
      <vt:variant>
        <vt:i4>5</vt:i4>
      </vt:variant>
      <vt:variant>
        <vt:lpwstr/>
      </vt:variant>
      <vt:variant>
        <vt:lpwstr>P52_216_9066</vt:lpwstr>
      </vt:variant>
      <vt:variant>
        <vt:i4>65609</vt:i4>
      </vt:variant>
      <vt:variant>
        <vt:i4>4725</vt:i4>
      </vt:variant>
      <vt:variant>
        <vt:i4>0</vt:i4>
      </vt:variant>
      <vt:variant>
        <vt:i4>5</vt:i4>
      </vt:variant>
      <vt:variant>
        <vt:lpwstr/>
      </vt:variant>
      <vt:variant>
        <vt:lpwstr>P52_216_9065</vt:lpwstr>
      </vt:variant>
      <vt:variant>
        <vt:i4>73</vt:i4>
      </vt:variant>
      <vt:variant>
        <vt:i4>4722</vt:i4>
      </vt:variant>
      <vt:variant>
        <vt:i4>0</vt:i4>
      </vt:variant>
      <vt:variant>
        <vt:i4>5</vt:i4>
      </vt:variant>
      <vt:variant>
        <vt:lpwstr/>
      </vt:variant>
      <vt:variant>
        <vt:lpwstr>P52_216_9064</vt:lpwstr>
      </vt:variant>
      <vt:variant>
        <vt:i4>458825</vt:i4>
      </vt:variant>
      <vt:variant>
        <vt:i4>4719</vt:i4>
      </vt:variant>
      <vt:variant>
        <vt:i4>0</vt:i4>
      </vt:variant>
      <vt:variant>
        <vt:i4>5</vt:i4>
      </vt:variant>
      <vt:variant>
        <vt:lpwstr/>
      </vt:variant>
      <vt:variant>
        <vt:lpwstr>P52_216_9063</vt:lpwstr>
      </vt:variant>
      <vt:variant>
        <vt:i4>393289</vt:i4>
      </vt:variant>
      <vt:variant>
        <vt:i4>4716</vt:i4>
      </vt:variant>
      <vt:variant>
        <vt:i4>0</vt:i4>
      </vt:variant>
      <vt:variant>
        <vt:i4>5</vt:i4>
      </vt:variant>
      <vt:variant>
        <vt:lpwstr/>
      </vt:variant>
      <vt:variant>
        <vt:lpwstr>P52_216_9062</vt:lpwstr>
      </vt:variant>
      <vt:variant>
        <vt:i4>327753</vt:i4>
      </vt:variant>
      <vt:variant>
        <vt:i4>4713</vt:i4>
      </vt:variant>
      <vt:variant>
        <vt:i4>0</vt:i4>
      </vt:variant>
      <vt:variant>
        <vt:i4>5</vt:i4>
      </vt:variant>
      <vt:variant>
        <vt:lpwstr/>
      </vt:variant>
      <vt:variant>
        <vt:lpwstr>P52_216_9061</vt:lpwstr>
      </vt:variant>
      <vt:variant>
        <vt:i4>262217</vt:i4>
      </vt:variant>
      <vt:variant>
        <vt:i4>4710</vt:i4>
      </vt:variant>
      <vt:variant>
        <vt:i4>0</vt:i4>
      </vt:variant>
      <vt:variant>
        <vt:i4>5</vt:i4>
      </vt:variant>
      <vt:variant>
        <vt:lpwstr/>
      </vt:variant>
      <vt:variant>
        <vt:lpwstr>P52_216_9060</vt:lpwstr>
      </vt:variant>
      <vt:variant>
        <vt:i4>852042</vt:i4>
      </vt:variant>
      <vt:variant>
        <vt:i4>4707</vt:i4>
      </vt:variant>
      <vt:variant>
        <vt:i4>0</vt:i4>
      </vt:variant>
      <vt:variant>
        <vt:i4>5</vt:i4>
      </vt:variant>
      <vt:variant>
        <vt:lpwstr/>
      </vt:variant>
      <vt:variant>
        <vt:lpwstr>P52_216_9059</vt:lpwstr>
      </vt:variant>
      <vt:variant>
        <vt:i4>196682</vt:i4>
      </vt:variant>
      <vt:variant>
        <vt:i4>4704</vt:i4>
      </vt:variant>
      <vt:variant>
        <vt:i4>0</vt:i4>
      </vt:variant>
      <vt:variant>
        <vt:i4>5</vt:i4>
      </vt:variant>
      <vt:variant>
        <vt:lpwstr/>
      </vt:variant>
      <vt:variant>
        <vt:lpwstr>P52_216_9057</vt:lpwstr>
      </vt:variant>
      <vt:variant>
        <vt:i4>131146</vt:i4>
      </vt:variant>
      <vt:variant>
        <vt:i4>4701</vt:i4>
      </vt:variant>
      <vt:variant>
        <vt:i4>0</vt:i4>
      </vt:variant>
      <vt:variant>
        <vt:i4>5</vt:i4>
      </vt:variant>
      <vt:variant>
        <vt:lpwstr/>
      </vt:variant>
      <vt:variant>
        <vt:lpwstr>P52_216_9056</vt:lpwstr>
      </vt:variant>
      <vt:variant>
        <vt:i4>65610</vt:i4>
      </vt:variant>
      <vt:variant>
        <vt:i4>4698</vt:i4>
      </vt:variant>
      <vt:variant>
        <vt:i4>0</vt:i4>
      </vt:variant>
      <vt:variant>
        <vt:i4>5</vt:i4>
      </vt:variant>
      <vt:variant>
        <vt:lpwstr/>
      </vt:variant>
      <vt:variant>
        <vt:lpwstr>P52_216_9055</vt:lpwstr>
      </vt:variant>
      <vt:variant>
        <vt:i4>74</vt:i4>
      </vt:variant>
      <vt:variant>
        <vt:i4>4695</vt:i4>
      </vt:variant>
      <vt:variant>
        <vt:i4>0</vt:i4>
      </vt:variant>
      <vt:variant>
        <vt:i4>5</vt:i4>
      </vt:variant>
      <vt:variant>
        <vt:lpwstr/>
      </vt:variant>
      <vt:variant>
        <vt:lpwstr>P52_216_9054</vt:lpwstr>
      </vt:variant>
      <vt:variant>
        <vt:i4>458826</vt:i4>
      </vt:variant>
      <vt:variant>
        <vt:i4>4692</vt:i4>
      </vt:variant>
      <vt:variant>
        <vt:i4>0</vt:i4>
      </vt:variant>
      <vt:variant>
        <vt:i4>5</vt:i4>
      </vt:variant>
      <vt:variant>
        <vt:lpwstr/>
      </vt:variant>
      <vt:variant>
        <vt:lpwstr>P52_216_9053</vt:lpwstr>
      </vt:variant>
      <vt:variant>
        <vt:i4>393290</vt:i4>
      </vt:variant>
      <vt:variant>
        <vt:i4>4689</vt:i4>
      </vt:variant>
      <vt:variant>
        <vt:i4>0</vt:i4>
      </vt:variant>
      <vt:variant>
        <vt:i4>5</vt:i4>
      </vt:variant>
      <vt:variant>
        <vt:lpwstr/>
      </vt:variant>
      <vt:variant>
        <vt:lpwstr>P52_216_9052</vt:lpwstr>
      </vt:variant>
      <vt:variant>
        <vt:i4>327754</vt:i4>
      </vt:variant>
      <vt:variant>
        <vt:i4>4686</vt:i4>
      </vt:variant>
      <vt:variant>
        <vt:i4>0</vt:i4>
      </vt:variant>
      <vt:variant>
        <vt:i4>5</vt:i4>
      </vt:variant>
      <vt:variant>
        <vt:lpwstr/>
      </vt:variant>
      <vt:variant>
        <vt:lpwstr>P52_216_9051</vt:lpwstr>
      </vt:variant>
      <vt:variant>
        <vt:i4>262218</vt:i4>
      </vt:variant>
      <vt:variant>
        <vt:i4>4683</vt:i4>
      </vt:variant>
      <vt:variant>
        <vt:i4>0</vt:i4>
      </vt:variant>
      <vt:variant>
        <vt:i4>5</vt:i4>
      </vt:variant>
      <vt:variant>
        <vt:lpwstr/>
      </vt:variant>
      <vt:variant>
        <vt:lpwstr>P52_216_9050</vt:lpwstr>
      </vt:variant>
      <vt:variant>
        <vt:i4>852043</vt:i4>
      </vt:variant>
      <vt:variant>
        <vt:i4>4680</vt:i4>
      </vt:variant>
      <vt:variant>
        <vt:i4>0</vt:i4>
      </vt:variant>
      <vt:variant>
        <vt:i4>5</vt:i4>
      </vt:variant>
      <vt:variant>
        <vt:lpwstr/>
      </vt:variant>
      <vt:variant>
        <vt:lpwstr>P52_216_9049</vt:lpwstr>
      </vt:variant>
      <vt:variant>
        <vt:i4>786507</vt:i4>
      </vt:variant>
      <vt:variant>
        <vt:i4>4677</vt:i4>
      </vt:variant>
      <vt:variant>
        <vt:i4>0</vt:i4>
      </vt:variant>
      <vt:variant>
        <vt:i4>5</vt:i4>
      </vt:variant>
      <vt:variant>
        <vt:lpwstr/>
      </vt:variant>
      <vt:variant>
        <vt:lpwstr>P52_216_9048</vt:lpwstr>
      </vt:variant>
      <vt:variant>
        <vt:i4>196683</vt:i4>
      </vt:variant>
      <vt:variant>
        <vt:i4>4674</vt:i4>
      </vt:variant>
      <vt:variant>
        <vt:i4>0</vt:i4>
      </vt:variant>
      <vt:variant>
        <vt:i4>5</vt:i4>
      </vt:variant>
      <vt:variant>
        <vt:lpwstr/>
      </vt:variant>
      <vt:variant>
        <vt:lpwstr>P52_216_9047</vt:lpwstr>
      </vt:variant>
      <vt:variant>
        <vt:i4>131147</vt:i4>
      </vt:variant>
      <vt:variant>
        <vt:i4>4671</vt:i4>
      </vt:variant>
      <vt:variant>
        <vt:i4>0</vt:i4>
      </vt:variant>
      <vt:variant>
        <vt:i4>5</vt:i4>
      </vt:variant>
      <vt:variant>
        <vt:lpwstr/>
      </vt:variant>
      <vt:variant>
        <vt:lpwstr>P52_216_9046</vt:lpwstr>
      </vt:variant>
      <vt:variant>
        <vt:i4>65611</vt:i4>
      </vt:variant>
      <vt:variant>
        <vt:i4>4668</vt:i4>
      </vt:variant>
      <vt:variant>
        <vt:i4>0</vt:i4>
      </vt:variant>
      <vt:variant>
        <vt:i4>5</vt:i4>
      </vt:variant>
      <vt:variant>
        <vt:lpwstr/>
      </vt:variant>
      <vt:variant>
        <vt:lpwstr>P52_216_9045</vt:lpwstr>
      </vt:variant>
      <vt:variant>
        <vt:i4>75</vt:i4>
      </vt:variant>
      <vt:variant>
        <vt:i4>4665</vt:i4>
      </vt:variant>
      <vt:variant>
        <vt:i4>0</vt:i4>
      </vt:variant>
      <vt:variant>
        <vt:i4>5</vt:i4>
      </vt:variant>
      <vt:variant>
        <vt:lpwstr/>
      </vt:variant>
      <vt:variant>
        <vt:lpwstr>P52_216_9044</vt:lpwstr>
      </vt:variant>
      <vt:variant>
        <vt:i4>458827</vt:i4>
      </vt:variant>
      <vt:variant>
        <vt:i4>4662</vt:i4>
      </vt:variant>
      <vt:variant>
        <vt:i4>0</vt:i4>
      </vt:variant>
      <vt:variant>
        <vt:i4>5</vt:i4>
      </vt:variant>
      <vt:variant>
        <vt:lpwstr/>
      </vt:variant>
      <vt:variant>
        <vt:lpwstr>P52_216_9043</vt:lpwstr>
      </vt:variant>
      <vt:variant>
        <vt:i4>393291</vt:i4>
      </vt:variant>
      <vt:variant>
        <vt:i4>4659</vt:i4>
      </vt:variant>
      <vt:variant>
        <vt:i4>0</vt:i4>
      </vt:variant>
      <vt:variant>
        <vt:i4>5</vt:i4>
      </vt:variant>
      <vt:variant>
        <vt:lpwstr/>
      </vt:variant>
      <vt:variant>
        <vt:lpwstr>P52_216_9042</vt:lpwstr>
      </vt:variant>
      <vt:variant>
        <vt:i4>327755</vt:i4>
      </vt:variant>
      <vt:variant>
        <vt:i4>4656</vt:i4>
      </vt:variant>
      <vt:variant>
        <vt:i4>0</vt:i4>
      </vt:variant>
      <vt:variant>
        <vt:i4>5</vt:i4>
      </vt:variant>
      <vt:variant>
        <vt:lpwstr/>
      </vt:variant>
      <vt:variant>
        <vt:lpwstr>P52_216_9041</vt:lpwstr>
      </vt:variant>
      <vt:variant>
        <vt:i4>262219</vt:i4>
      </vt:variant>
      <vt:variant>
        <vt:i4>4653</vt:i4>
      </vt:variant>
      <vt:variant>
        <vt:i4>0</vt:i4>
      </vt:variant>
      <vt:variant>
        <vt:i4>5</vt:i4>
      </vt:variant>
      <vt:variant>
        <vt:lpwstr/>
      </vt:variant>
      <vt:variant>
        <vt:lpwstr>P52_216_9040</vt:lpwstr>
      </vt:variant>
      <vt:variant>
        <vt:i4>852044</vt:i4>
      </vt:variant>
      <vt:variant>
        <vt:i4>4650</vt:i4>
      </vt:variant>
      <vt:variant>
        <vt:i4>0</vt:i4>
      </vt:variant>
      <vt:variant>
        <vt:i4>5</vt:i4>
      </vt:variant>
      <vt:variant>
        <vt:lpwstr/>
      </vt:variant>
      <vt:variant>
        <vt:lpwstr>P52_216_9039</vt:lpwstr>
      </vt:variant>
      <vt:variant>
        <vt:i4>786508</vt:i4>
      </vt:variant>
      <vt:variant>
        <vt:i4>4647</vt:i4>
      </vt:variant>
      <vt:variant>
        <vt:i4>0</vt:i4>
      </vt:variant>
      <vt:variant>
        <vt:i4>5</vt:i4>
      </vt:variant>
      <vt:variant>
        <vt:lpwstr/>
      </vt:variant>
      <vt:variant>
        <vt:lpwstr>P52_216_9038</vt:lpwstr>
      </vt:variant>
      <vt:variant>
        <vt:i4>196684</vt:i4>
      </vt:variant>
      <vt:variant>
        <vt:i4>4644</vt:i4>
      </vt:variant>
      <vt:variant>
        <vt:i4>0</vt:i4>
      </vt:variant>
      <vt:variant>
        <vt:i4>5</vt:i4>
      </vt:variant>
      <vt:variant>
        <vt:lpwstr/>
      </vt:variant>
      <vt:variant>
        <vt:lpwstr>P52_216_9037</vt:lpwstr>
      </vt:variant>
      <vt:variant>
        <vt:i4>131148</vt:i4>
      </vt:variant>
      <vt:variant>
        <vt:i4>4641</vt:i4>
      </vt:variant>
      <vt:variant>
        <vt:i4>0</vt:i4>
      </vt:variant>
      <vt:variant>
        <vt:i4>5</vt:i4>
      </vt:variant>
      <vt:variant>
        <vt:lpwstr/>
      </vt:variant>
      <vt:variant>
        <vt:lpwstr>P52_216_9036</vt:lpwstr>
      </vt:variant>
      <vt:variant>
        <vt:i4>65612</vt:i4>
      </vt:variant>
      <vt:variant>
        <vt:i4>4638</vt:i4>
      </vt:variant>
      <vt:variant>
        <vt:i4>0</vt:i4>
      </vt:variant>
      <vt:variant>
        <vt:i4>5</vt:i4>
      </vt:variant>
      <vt:variant>
        <vt:lpwstr/>
      </vt:variant>
      <vt:variant>
        <vt:lpwstr>P52_216_9035</vt:lpwstr>
      </vt:variant>
      <vt:variant>
        <vt:i4>76</vt:i4>
      </vt:variant>
      <vt:variant>
        <vt:i4>4635</vt:i4>
      </vt:variant>
      <vt:variant>
        <vt:i4>0</vt:i4>
      </vt:variant>
      <vt:variant>
        <vt:i4>5</vt:i4>
      </vt:variant>
      <vt:variant>
        <vt:lpwstr/>
      </vt:variant>
      <vt:variant>
        <vt:lpwstr>P52_216_9034</vt:lpwstr>
      </vt:variant>
      <vt:variant>
        <vt:i4>458828</vt:i4>
      </vt:variant>
      <vt:variant>
        <vt:i4>4632</vt:i4>
      </vt:variant>
      <vt:variant>
        <vt:i4>0</vt:i4>
      </vt:variant>
      <vt:variant>
        <vt:i4>5</vt:i4>
      </vt:variant>
      <vt:variant>
        <vt:lpwstr/>
      </vt:variant>
      <vt:variant>
        <vt:lpwstr>P52_216_9033</vt:lpwstr>
      </vt:variant>
      <vt:variant>
        <vt:i4>7995414</vt:i4>
      </vt:variant>
      <vt:variant>
        <vt:i4>4629</vt:i4>
      </vt:variant>
      <vt:variant>
        <vt:i4>0</vt:i4>
      </vt:variant>
      <vt:variant>
        <vt:i4>5</vt:i4>
      </vt:variant>
      <vt:variant>
        <vt:lpwstr/>
      </vt:variant>
      <vt:variant>
        <vt:lpwstr>P52_216_9032_AltIII</vt:lpwstr>
      </vt:variant>
      <vt:variant>
        <vt:i4>7995414</vt:i4>
      </vt:variant>
      <vt:variant>
        <vt:i4>4626</vt:i4>
      </vt:variant>
      <vt:variant>
        <vt:i4>0</vt:i4>
      </vt:variant>
      <vt:variant>
        <vt:i4>5</vt:i4>
      </vt:variant>
      <vt:variant>
        <vt:lpwstr/>
      </vt:variant>
      <vt:variant>
        <vt:lpwstr>P52_216_9032_AltII</vt:lpwstr>
      </vt:variant>
      <vt:variant>
        <vt:i4>1245311</vt:i4>
      </vt:variant>
      <vt:variant>
        <vt:i4>4623</vt:i4>
      </vt:variant>
      <vt:variant>
        <vt:i4>0</vt:i4>
      </vt:variant>
      <vt:variant>
        <vt:i4>5</vt:i4>
      </vt:variant>
      <vt:variant>
        <vt:lpwstr/>
      </vt:variant>
      <vt:variant>
        <vt:lpwstr>P52_216_9032_AltI</vt:lpwstr>
      </vt:variant>
      <vt:variant>
        <vt:i4>393292</vt:i4>
      </vt:variant>
      <vt:variant>
        <vt:i4>4620</vt:i4>
      </vt:variant>
      <vt:variant>
        <vt:i4>0</vt:i4>
      </vt:variant>
      <vt:variant>
        <vt:i4>5</vt:i4>
      </vt:variant>
      <vt:variant>
        <vt:lpwstr/>
      </vt:variant>
      <vt:variant>
        <vt:lpwstr>P52_216_9032</vt:lpwstr>
      </vt:variant>
      <vt:variant>
        <vt:i4>262220</vt:i4>
      </vt:variant>
      <vt:variant>
        <vt:i4>4617</vt:i4>
      </vt:variant>
      <vt:variant>
        <vt:i4>0</vt:i4>
      </vt:variant>
      <vt:variant>
        <vt:i4>5</vt:i4>
      </vt:variant>
      <vt:variant>
        <vt:lpwstr/>
      </vt:variant>
      <vt:variant>
        <vt:lpwstr>P52_216_9030</vt:lpwstr>
      </vt:variant>
      <vt:variant>
        <vt:i4>852045</vt:i4>
      </vt:variant>
      <vt:variant>
        <vt:i4>4614</vt:i4>
      </vt:variant>
      <vt:variant>
        <vt:i4>0</vt:i4>
      </vt:variant>
      <vt:variant>
        <vt:i4>5</vt:i4>
      </vt:variant>
      <vt:variant>
        <vt:lpwstr/>
      </vt:variant>
      <vt:variant>
        <vt:lpwstr>P52_216_9029</vt:lpwstr>
      </vt:variant>
      <vt:variant>
        <vt:i4>786509</vt:i4>
      </vt:variant>
      <vt:variant>
        <vt:i4>4611</vt:i4>
      </vt:variant>
      <vt:variant>
        <vt:i4>0</vt:i4>
      </vt:variant>
      <vt:variant>
        <vt:i4>5</vt:i4>
      </vt:variant>
      <vt:variant>
        <vt:lpwstr/>
      </vt:variant>
      <vt:variant>
        <vt:lpwstr>P52_216_9028</vt:lpwstr>
      </vt:variant>
      <vt:variant>
        <vt:i4>196685</vt:i4>
      </vt:variant>
      <vt:variant>
        <vt:i4>4608</vt:i4>
      </vt:variant>
      <vt:variant>
        <vt:i4>0</vt:i4>
      </vt:variant>
      <vt:variant>
        <vt:i4>5</vt:i4>
      </vt:variant>
      <vt:variant>
        <vt:lpwstr/>
      </vt:variant>
      <vt:variant>
        <vt:lpwstr>P52_216_9027</vt:lpwstr>
      </vt:variant>
      <vt:variant>
        <vt:i4>131149</vt:i4>
      </vt:variant>
      <vt:variant>
        <vt:i4>4605</vt:i4>
      </vt:variant>
      <vt:variant>
        <vt:i4>0</vt:i4>
      </vt:variant>
      <vt:variant>
        <vt:i4>5</vt:i4>
      </vt:variant>
      <vt:variant>
        <vt:lpwstr/>
      </vt:variant>
      <vt:variant>
        <vt:lpwstr>P52_216_9026</vt:lpwstr>
      </vt:variant>
      <vt:variant>
        <vt:i4>65613</vt:i4>
      </vt:variant>
      <vt:variant>
        <vt:i4>4602</vt:i4>
      </vt:variant>
      <vt:variant>
        <vt:i4>0</vt:i4>
      </vt:variant>
      <vt:variant>
        <vt:i4>5</vt:i4>
      </vt:variant>
      <vt:variant>
        <vt:lpwstr/>
      </vt:variant>
      <vt:variant>
        <vt:lpwstr>P52_216_9025</vt:lpwstr>
      </vt:variant>
      <vt:variant>
        <vt:i4>77</vt:i4>
      </vt:variant>
      <vt:variant>
        <vt:i4>4599</vt:i4>
      </vt:variant>
      <vt:variant>
        <vt:i4>0</vt:i4>
      </vt:variant>
      <vt:variant>
        <vt:i4>5</vt:i4>
      </vt:variant>
      <vt:variant>
        <vt:lpwstr/>
      </vt:variant>
      <vt:variant>
        <vt:lpwstr>P52_216_9024</vt:lpwstr>
      </vt:variant>
      <vt:variant>
        <vt:i4>458829</vt:i4>
      </vt:variant>
      <vt:variant>
        <vt:i4>4596</vt:i4>
      </vt:variant>
      <vt:variant>
        <vt:i4>0</vt:i4>
      </vt:variant>
      <vt:variant>
        <vt:i4>5</vt:i4>
      </vt:variant>
      <vt:variant>
        <vt:lpwstr/>
      </vt:variant>
      <vt:variant>
        <vt:lpwstr>P52_216_9023</vt:lpwstr>
      </vt:variant>
      <vt:variant>
        <vt:i4>393293</vt:i4>
      </vt:variant>
      <vt:variant>
        <vt:i4>4593</vt:i4>
      </vt:variant>
      <vt:variant>
        <vt:i4>0</vt:i4>
      </vt:variant>
      <vt:variant>
        <vt:i4>5</vt:i4>
      </vt:variant>
      <vt:variant>
        <vt:lpwstr/>
      </vt:variant>
      <vt:variant>
        <vt:lpwstr>P52_216_9022</vt:lpwstr>
      </vt:variant>
      <vt:variant>
        <vt:i4>262221</vt:i4>
      </vt:variant>
      <vt:variant>
        <vt:i4>4590</vt:i4>
      </vt:variant>
      <vt:variant>
        <vt:i4>0</vt:i4>
      </vt:variant>
      <vt:variant>
        <vt:i4>5</vt:i4>
      </vt:variant>
      <vt:variant>
        <vt:lpwstr/>
      </vt:variant>
      <vt:variant>
        <vt:lpwstr>P52_216_9020</vt:lpwstr>
      </vt:variant>
      <vt:variant>
        <vt:i4>852046</vt:i4>
      </vt:variant>
      <vt:variant>
        <vt:i4>4587</vt:i4>
      </vt:variant>
      <vt:variant>
        <vt:i4>0</vt:i4>
      </vt:variant>
      <vt:variant>
        <vt:i4>5</vt:i4>
      </vt:variant>
      <vt:variant>
        <vt:lpwstr/>
      </vt:variant>
      <vt:variant>
        <vt:lpwstr>P52_216_9019</vt:lpwstr>
      </vt:variant>
      <vt:variant>
        <vt:i4>786510</vt:i4>
      </vt:variant>
      <vt:variant>
        <vt:i4>4584</vt:i4>
      </vt:variant>
      <vt:variant>
        <vt:i4>0</vt:i4>
      </vt:variant>
      <vt:variant>
        <vt:i4>5</vt:i4>
      </vt:variant>
      <vt:variant>
        <vt:lpwstr/>
      </vt:variant>
      <vt:variant>
        <vt:lpwstr>P52_216_9018</vt:lpwstr>
      </vt:variant>
      <vt:variant>
        <vt:i4>196686</vt:i4>
      </vt:variant>
      <vt:variant>
        <vt:i4>4581</vt:i4>
      </vt:variant>
      <vt:variant>
        <vt:i4>0</vt:i4>
      </vt:variant>
      <vt:variant>
        <vt:i4>5</vt:i4>
      </vt:variant>
      <vt:variant>
        <vt:lpwstr/>
      </vt:variant>
      <vt:variant>
        <vt:lpwstr>P52_216_9017</vt:lpwstr>
      </vt:variant>
      <vt:variant>
        <vt:i4>131150</vt:i4>
      </vt:variant>
      <vt:variant>
        <vt:i4>4578</vt:i4>
      </vt:variant>
      <vt:variant>
        <vt:i4>0</vt:i4>
      </vt:variant>
      <vt:variant>
        <vt:i4>5</vt:i4>
      </vt:variant>
      <vt:variant>
        <vt:lpwstr/>
      </vt:variant>
      <vt:variant>
        <vt:lpwstr>P52_216_9016</vt:lpwstr>
      </vt:variant>
      <vt:variant>
        <vt:i4>65614</vt:i4>
      </vt:variant>
      <vt:variant>
        <vt:i4>4575</vt:i4>
      </vt:variant>
      <vt:variant>
        <vt:i4>0</vt:i4>
      </vt:variant>
      <vt:variant>
        <vt:i4>5</vt:i4>
      </vt:variant>
      <vt:variant>
        <vt:lpwstr/>
      </vt:variant>
      <vt:variant>
        <vt:lpwstr>P52_216_9015</vt:lpwstr>
      </vt:variant>
      <vt:variant>
        <vt:i4>78</vt:i4>
      </vt:variant>
      <vt:variant>
        <vt:i4>4572</vt:i4>
      </vt:variant>
      <vt:variant>
        <vt:i4>0</vt:i4>
      </vt:variant>
      <vt:variant>
        <vt:i4>5</vt:i4>
      </vt:variant>
      <vt:variant>
        <vt:lpwstr/>
      </vt:variant>
      <vt:variant>
        <vt:lpwstr>P52_216_9014</vt:lpwstr>
      </vt:variant>
      <vt:variant>
        <vt:i4>458830</vt:i4>
      </vt:variant>
      <vt:variant>
        <vt:i4>4569</vt:i4>
      </vt:variant>
      <vt:variant>
        <vt:i4>0</vt:i4>
      </vt:variant>
      <vt:variant>
        <vt:i4>5</vt:i4>
      </vt:variant>
      <vt:variant>
        <vt:lpwstr/>
      </vt:variant>
      <vt:variant>
        <vt:lpwstr>P52_216_9013</vt:lpwstr>
      </vt:variant>
      <vt:variant>
        <vt:i4>393294</vt:i4>
      </vt:variant>
      <vt:variant>
        <vt:i4>4566</vt:i4>
      </vt:variant>
      <vt:variant>
        <vt:i4>0</vt:i4>
      </vt:variant>
      <vt:variant>
        <vt:i4>5</vt:i4>
      </vt:variant>
      <vt:variant>
        <vt:lpwstr/>
      </vt:variant>
      <vt:variant>
        <vt:lpwstr>P52_216_9012</vt:lpwstr>
      </vt:variant>
      <vt:variant>
        <vt:i4>327758</vt:i4>
      </vt:variant>
      <vt:variant>
        <vt:i4>4563</vt:i4>
      </vt:variant>
      <vt:variant>
        <vt:i4>0</vt:i4>
      </vt:variant>
      <vt:variant>
        <vt:i4>5</vt:i4>
      </vt:variant>
      <vt:variant>
        <vt:lpwstr/>
      </vt:variant>
      <vt:variant>
        <vt:lpwstr>P52_216_9011</vt:lpwstr>
      </vt:variant>
      <vt:variant>
        <vt:i4>262222</vt:i4>
      </vt:variant>
      <vt:variant>
        <vt:i4>4560</vt:i4>
      </vt:variant>
      <vt:variant>
        <vt:i4>0</vt:i4>
      </vt:variant>
      <vt:variant>
        <vt:i4>5</vt:i4>
      </vt:variant>
      <vt:variant>
        <vt:lpwstr/>
      </vt:variant>
      <vt:variant>
        <vt:lpwstr>P52_216_9010</vt:lpwstr>
      </vt:variant>
      <vt:variant>
        <vt:i4>852047</vt:i4>
      </vt:variant>
      <vt:variant>
        <vt:i4>4557</vt:i4>
      </vt:variant>
      <vt:variant>
        <vt:i4>0</vt:i4>
      </vt:variant>
      <vt:variant>
        <vt:i4>5</vt:i4>
      </vt:variant>
      <vt:variant>
        <vt:lpwstr/>
      </vt:variant>
      <vt:variant>
        <vt:lpwstr>P52_216_9009</vt:lpwstr>
      </vt:variant>
      <vt:variant>
        <vt:i4>786511</vt:i4>
      </vt:variant>
      <vt:variant>
        <vt:i4>4554</vt:i4>
      </vt:variant>
      <vt:variant>
        <vt:i4>0</vt:i4>
      </vt:variant>
      <vt:variant>
        <vt:i4>5</vt:i4>
      </vt:variant>
      <vt:variant>
        <vt:lpwstr/>
      </vt:variant>
      <vt:variant>
        <vt:lpwstr>P52_216_9008</vt:lpwstr>
      </vt:variant>
      <vt:variant>
        <vt:i4>196687</vt:i4>
      </vt:variant>
      <vt:variant>
        <vt:i4>4551</vt:i4>
      </vt:variant>
      <vt:variant>
        <vt:i4>0</vt:i4>
      </vt:variant>
      <vt:variant>
        <vt:i4>5</vt:i4>
      </vt:variant>
      <vt:variant>
        <vt:lpwstr/>
      </vt:variant>
      <vt:variant>
        <vt:lpwstr>P52_216_9007</vt:lpwstr>
      </vt:variant>
      <vt:variant>
        <vt:i4>131151</vt:i4>
      </vt:variant>
      <vt:variant>
        <vt:i4>4548</vt:i4>
      </vt:variant>
      <vt:variant>
        <vt:i4>0</vt:i4>
      </vt:variant>
      <vt:variant>
        <vt:i4>5</vt:i4>
      </vt:variant>
      <vt:variant>
        <vt:lpwstr/>
      </vt:variant>
      <vt:variant>
        <vt:lpwstr>P52_216_9006</vt:lpwstr>
      </vt:variant>
      <vt:variant>
        <vt:i4>458831</vt:i4>
      </vt:variant>
      <vt:variant>
        <vt:i4>4545</vt:i4>
      </vt:variant>
      <vt:variant>
        <vt:i4>0</vt:i4>
      </vt:variant>
      <vt:variant>
        <vt:i4>5</vt:i4>
      </vt:variant>
      <vt:variant>
        <vt:lpwstr/>
      </vt:variant>
      <vt:variant>
        <vt:lpwstr>P52_216_9003</vt:lpwstr>
      </vt:variant>
      <vt:variant>
        <vt:i4>393295</vt:i4>
      </vt:variant>
      <vt:variant>
        <vt:i4>4542</vt:i4>
      </vt:variant>
      <vt:variant>
        <vt:i4>0</vt:i4>
      </vt:variant>
      <vt:variant>
        <vt:i4>5</vt:i4>
      </vt:variant>
      <vt:variant>
        <vt:lpwstr/>
      </vt:variant>
      <vt:variant>
        <vt:lpwstr>P52_216_9002</vt:lpwstr>
      </vt:variant>
      <vt:variant>
        <vt:i4>327759</vt:i4>
      </vt:variant>
      <vt:variant>
        <vt:i4>4539</vt:i4>
      </vt:variant>
      <vt:variant>
        <vt:i4>0</vt:i4>
      </vt:variant>
      <vt:variant>
        <vt:i4>5</vt:i4>
      </vt:variant>
      <vt:variant>
        <vt:lpwstr/>
      </vt:variant>
      <vt:variant>
        <vt:lpwstr>P52_216_9001</vt:lpwstr>
      </vt:variant>
      <vt:variant>
        <vt:i4>262223</vt:i4>
      </vt:variant>
      <vt:variant>
        <vt:i4>4536</vt:i4>
      </vt:variant>
      <vt:variant>
        <vt:i4>0</vt:i4>
      </vt:variant>
      <vt:variant>
        <vt:i4>5</vt:i4>
      </vt:variant>
      <vt:variant>
        <vt:lpwstr/>
      </vt:variant>
      <vt:variant>
        <vt:lpwstr>P52_216_9000</vt:lpwstr>
      </vt:variant>
      <vt:variant>
        <vt:i4>79</vt:i4>
      </vt:variant>
      <vt:variant>
        <vt:i4>4533</vt:i4>
      </vt:variant>
      <vt:variant>
        <vt:i4>0</vt:i4>
      </vt:variant>
      <vt:variant>
        <vt:i4>5</vt:i4>
      </vt:variant>
      <vt:variant>
        <vt:lpwstr/>
      </vt:variant>
      <vt:variant>
        <vt:lpwstr>P52_215_9034</vt:lpwstr>
      </vt:variant>
      <vt:variant>
        <vt:i4>458831</vt:i4>
      </vt:variant>
      <vt:variant>
        <vt:i4>4530</vt:i4>
      </vt:variant>
      <vt:variant>
        <vt:i4>0</vt:i4>
      </vt:variant>
      <vt:variant>
        <vt:i4>5</vt:i4>
      </vt:variant>
      <vt:variant>
        <vt:lpwstr/>
      </vt:variant>
      <vt:variant>
        <vt:lpwstr>P52_215_9033</vt:lpwstr>
      </vt:variant>
      <vt:variant>
        <vt:i4>78</vt:i4>
      </vt:variant>
      <vt:variant>
        <vt:i4>4527</vt:i4>
      </vt:variant>
      <vt:variant>
        <vt:i4>0</vt:i4>
      </vt:variant>
      <vt:variant>
        <vt:i4>5</vt:i4>
      </vt:variant>
      <vt:variant>
        <vt:lpwstr/>
      </vt:variant>
      <vt:variant>
        <vt:lpwstr>P52_215_9024</vt:lpwstr>
      </vt:variant>
      <vt:variant>
        <vt:i4>458830</vt:i4>
      </vt:variant>
      <vt:variant>
        <vt:i4>4524</vt:i4>
      </vt:variant>
      <vt:variant>
        <vt:i4>0</vt:i4>
      </vt:variant>
      <vt:variant>
        <vt:i4>5</vt:i4>
      </vt:variant>
      <vt:variant>
        <vt:lpwstr/>
      </vt:variant>
      <vt:variant>
        <vt:lpwstr>P52_215_9023</vt:lpwstr>
      </vt:variant>
      <vt:variant>
        <vt:i4>393294</vt:i4>
      </vt:variant>
      <vt:variant>
        <vt:i4>4521</vt:i4>
      </vt:variant>
      <vt:variant>
        <vt:i4>0</vt:i4>
      </vt:variant>
      <vt:variant>
        <vt:i4>5</vt:i4>
      </vt:variant>
      <vt:variant>
        <vt:lpwstr/>
      </vt:variant>
      <vt:variant>
        <vt:lpwstr>P52_215_9022</vt:lpwstr>
      </vt:variant>
      <vt:variant>
        <vt:i4>327758</vt:i4>
      </vt:variant>
      <vt:variant>
        <vt:i4>4518</vt:i4>
      </vt:variant>
      <vt:variant>
        <vt:i4>0</vt:i4>
      </vt:variant>
      <vt:variant>
        <vt:i4>5</vt:i4>
      </vt:variant>
      <vt:variant>
        <vt:lpwstr/>
      </vt:variant>
      <vt:variant>
        <vt:lpwstr>P52_215_9021</vt:lpwstr>
      </vt:variant>
      <vt:variant>
        <vt:i4>262222</vt:i4>
      </vt:variant>
      <vt:variant>
        <vt:i4>4515</vt:i4>
      </vt:variant>
      <vt:variant>
        <vt:i4>0</vt:i4>
      </vt:variant>
      <vt:variant>
        <vt:i4>5</vt:i4>
      </vt:variant>
      <vt:variant>
        <vt:lpwstr/>
      </vt:variant>
      <vt:variant>
        <vt:lpwstr>P52_215_9020</vt:lpwstr>
      </vt:variant>
      <vt:variant>
        <vt:i4>852045</vt:i4>
      </vt:variant>
      <vt:variant>
        <vt:i4>4512</vt:i4>
      </vt:variant>
      <vt:variant>
        <vt:i4>0</vt:i4>
      </vt:variant>
      <vt:variant>
        <vt:i4>5</vt:i4>
      </vt:variant>
      <vt:variant>
        <vt:lpwstr/>
      </vt:variant>
      <vt:variant>
        <vt:lpwstr>P52_215_9019</vt:lpwstr>
      </vt:variant>
      <vt:variant>
        <vt:i4>786509</vt:i4>
      </vt:variant>
      <vt:variant>
        <vt:i4>4509</vt:i4>
      </vt:variant>
      <vt:variant>
        <vt:i4>0</vt:i4>
      </vt:variant>
      <vt:variant>
        <vt:i4>5</vt:i4>
      </vt:variant>
      <vt:variant>
        <vt:lpwstr/>
      </vt:variant>
      <vt:variant>
        <vt:lpwstr>P52_215_9018</vt:lpwstr>
      </vt:variant>
      <vt:variant>
        <vt:i4>196685</vt:i4>
      </vt:variant>
      <vt:variant>
        <vt:i4>4506</vt:i4>
      </vt:variant>
      <vt:variant>
        <vt:i4>0</vt:i4>
      </vt:variant>
      <vt:variant>
        <vt:i4>5</vt:i4>
      </vt:variant>
      <vt:variant>
        <vt:lpwstr/>
      </vt:variant>
      <vt:variant>
        <vt:lpwstr>P52_215_9017</vt:lpwstr>
      </vt:variant>
      <vt:variant>
        <vt:i4>131149</vt:i4>
      </vt:variant>
      <vt:variant>
        <vt:i4>4503</vt:i4>
      </vt:variant>
      <vt:variant>
        <vt:i4>0</vt:i4>
      </vt:variant>
      <vt:variant>
        <vt:i4>5</vt:i4>
      </vt:variant>
      <vt:variant>
        <vt:lpwstr/>
      </vt:variant>
      <vt:variant>
        <vt:lpwstr>P52_215_9016</vt:lpwstr>
      </vt:variant>
      <vt:variant>
        <vt:i4>65613</vt:i4>
      </vt:variant>
      <vt:variant>
        <vt:i4>4500</vt:i4>
      </vt:variant>
      <vt:variant>
        <vt:i4>0</vt:i4>
      </vt:variant>
      <vt:variant>
        <vt:i4>5</vt:i4>
      </vt:variant>
      <vt:variant>
        <vt:lpwstr/>
      </vt:variant>
      <vt:variant>
        <vt:lpwstr>P52_215_9015</vt:lpwstr>
      </vt:variant>
      <vt:variant>
        <vt:i4>77</vt:i4>
      </vt:variant>
      <vt:variant>
        <vt:i4>4497</vt:i4>
      </vt:variant>
      <vt:variant>
        <vt:i4>0</vt:i4>
      </vt:variant>
      <vt:variant>
        <vt:i4>5</vt:i4>
      </vt:variant>
      <vt:variant>
        <vt:lpwstr/>
      </vt:variant>
      <vt:variant>
        <vt:lpwstr>P52_215_9014</vt:lpwstr>
      </vt:variant>
      <vt:variant>
        <vt:i4>458829</vt:i4>
      </vt:variant>
      <vt:variant>
        <vt:i4>4494</vt:i4>
      </vt:variant>
      <vt:variant>
        <vt:i4>0</vt:i4>
      </vt:variant>
      <vt:variant>
        <vt:i4>5</vt:i4>
      </vt:variant>
      <vt:variant>
        <vt:lpwstr/>
      </vt:variant>
      <vt:variant>
        <vt:lpwstr>P52_215_9013</vt:lpwstr>
      </vt:variant>
      <vt:variant>
        <vt:i4>327757</vt:i4>
      </vt:variant>
      <vt:variant>
        <vt:i4>4491</vt:i4>
      </vt:variant>
      <vt:variant>
        <vt:i4>0</vt:i4>
      </vt:variant>
      <vt:variant>
        <vt:i4>5</vt:i4>
      </vt:variant>
      <vt:variant>
        <vt:lpwstr/>
      </vt:variant>
      <vt:variant>
        <vt:lpwstr>P52_215_9011</vt:lpwstr>
      </vt:variant>
      <vt:variant>
        <vt:i4>262221</vt:i4>
      </vt:variant>
      <vt:variant>
        <vt:i4>4488</vt:i4>
      </vt:variant>
      <vt:variant>
        <vt:i4>0</vt:i4>
      </vt:variant>
      <vt:variant>
        <vt:i4>5</vt:i4>
      </vt:variant>
      <vt:variant>
        <vt:lpwstr/>
      </vt:variant>
      <vt:variant>
        <vt:lpwstr>P52_215_9010</vt:lpwstr>
      </vt:variant>
      <vt:variant>
        <vt:i4>852044</vt:i4>
      </vt:variant>
      <vt:variant>
        <vt:i4>4485</vt:i4>
      </vt:variant>
      <vt:variant>
        <vt:i4>0</vt:i4>
      </vt:variant>
      <vt:variant>
        <vt:i4>5</vt:i4>
      </vt:variant>
      <vt:variant>
        <vt:lpwstr/>
      </vt:variant>
      <vt:variant>
        <vt:lpwstr>P52_215_9009</vt:lpwstr>
      </vt:variant>
      <vt:variant>
        <vt:i4>786508</vt:i4>
      </vt:variant>
      <vt:variant>
        <vt:i4>4482</vt:i4>
      </vt:variant>
      <vt:variant>
        <vt:i4>0</vt:i4>
      </vt:variant>
      <vt:variant>
        <vt:i4>5</vt:i4>
      </vt:variant>
      <vt:variant>
        <vt:lpwstr/>
      </vt:variant>
      <vt:variant>
        <vt:lpwstr>P52_215_9008</vt:lpwstr>
      </vt:variant>
      <vt:variant>
        <vt:i4>196684</vt:i4>
      </vt:variant>
      <vt:variant>
        <vt:i4>4479</vt:i4>
      </vt:variant>
      <vt:variant>
        <vt:i4>0</vt:i4>
      </vt:variant>
      <vt:variant>
        <vt:i4>5</vt:i4>
      </vt:variant>
      <vt:variant>
        <vt:lpwstr/>
      </vt:variant>
      <vt:variant>
        <vt:lpwstr>P52_215_9007</vt:lpwstr>
      </vt:variant>
      <vt:variant>
        <vt:i4>131148</vt:i4>
      </vt:variant>
      <vt:variant>
        <vt:i4>4476</vt:i4>
      </vt:variant>
      <vt:variant>
        <vt:i4>0</vt:i4>
      </vt:variant>
      <vt:variant>
        <vt:i4>5</vt:i4>
      </vt:variant>
      <vt:variant>
        <vt:lpwstr/>
      </vt:variant>
      <vt:variant>
        <vt:lpwstr>P52_215_9006</vt:lpwstr>
      </vt:variant>
      <vt:variant>
        <vt:i4>65612</vt:i4>
      </vt:variant>
      <vt:variant>
        <vt:i4>4473</vt:i4>
      </vt:variant>
      <vt:variant>
        <vt:i4>0</vt:i4>
      </vt:variant>
      <vt:variant>
        <vt:i4>5</vt:i4>
      </vt:variant>
      <vt:variant>
        <vt:lpwstr/>
      </vt:variant>
      <vt:variant>
        <vt:lpwstr>P52_215_9005</vt:lpwstr>
      </vt:variant>
      <vt:variant>
        <vt:i4>76</vt:i4>
      </vt:variant>
      <vt:variant>
        <vt:i4>4470</vt:i4>
      </vt:variant>
      <vt:variant>
        <vt:i4>0</vt:i4>
      </vt:variant>
      <vt:variant>
        <vt:i4>5</vt:i4>
      </vt:variant>
      <vt:variant>
        <vt:lpwstr/>
      </vt:variant>
      <vt:variant>
        <vt:lpwstr>P52_215_9004</vt:lpwstr>
      </vt:variant>
      <vt:variant>
        <vt:i4>458828</vt:i4>
      </vt:variant>
      <vt:variant>
        <vt:i4>4467</vt:i4>
      </vt:variant>
      <vt:variant>
        <vt:i4>0</vt:i4>
      </vt:variant>
      <vt:variant>
        <vt:i4>5</vt:i4>
      </vt:variant>
      <vt:variant>
        <vt:lpwstr/>
      </vt:variant>
      <vt:variant>
        <vt:lpwstr>P52_215_9003</vt:lpwstr>
      </vt:variant>
      <vt:variant>
        <vt:i4>393292</vt:i4>
      </vt:variant>
      <vt:variant>
        <vt:i4>4464</vt:i4>
      </vt:variant>
      <vt:variant>
        <vt:i4>0</vt:i4>
      </vt:variant>
      <vt:variant>
        <vt:i4>5</vt:i4>
      </vt:variant>
      <vt:variant>
        <vt:lpwstr/>
      </vt:variant>
      <vt:variant>
        <vt:lpwstr>P52_215_9002</vt:lpwstr>
      </vt:variant>
      <vt:variant>
        <vt:i4>327756</vt:i4>
      </vt:variant>
      <vt:variant>
        <vt:i4>4461</vt:i4>
      </vt:variant>
      <vt:variant>
        <vt:i4>0</vt:i4>
      </vt:variant>
      <vt:variant>
        <vt:i4>5</vt:i4>
      </vt:variant>
      <vt:variant>
        <vt:lpwstr/>
      </vt:variant>
      <vt:variant>
        <vt:lpwstr>P52_215_9001</vt:lpwstr>
      </vt:variant>
      <vt:variant>
        <vt:i4>786509</vt:i4>
      </vt:variant>
      <vt:variant>
        <vt:i4>4458</vt:i4>
      </vt:variant>
      <vt:variant>
        <vt:i4>0</vt:i4>
      </vt:variant>
      <vt:variant>
        <vt:i4>5</vt:i4>
      </vt:variant>
      <vt:variant>
        <vt:lpwstr/>
      </vt:variant>
      <vt:variant>
        <vt:lpwstr>P52_214_9008</vt:lpwstr>
      </vt:variant>
      <vt:variant>
        <vt:i4>196685</vt:i4>
      </vt:variant>
      <vt:variant>
        <vt:i4>4455</vt:i4>
      </vt:variant>
      <vt:variant>
        <vt:i4>0</vt:i4>
      </vt:variant>
      <vt:variant>
        <vt:i4>5</vt:i4>
      </vt:variant>
      <vt:variant>
        <vt:lpwstr/>
      </vt:variant>
      <vt:variant>
        <vt:lpwstr>P52_214_9007</vt:lpwstr>
      </vt:variant>
      <vt:variant>
        <vt:i4>131149</vt:i4>
      </vt:variant>
      <vt:variant>
        <vt:i4>4452</vt:i4>
      </vt:variant>
      <vt:variant>
        <vt:i4>0</vt:i4>
      </vt:variant>
      <vt:variant>
        <vt:i4>5</vt:i4>
      </vt:variant>
      <vt:variant>
        <vt:lpwstr/>
      </vt:variant>
      <vt:variant>
        <vt:lpwstr>P52_214_9006</vt:lpwstr>
      </vt:variant>
      <vt:variant>
        <vt:i4>65613</vt:i4>
      </vt:variant>
      <vt:variant>
        <vt:i4>4449</vt:i4>
      </vt:variant>
      <vt:variant>
        <vt:i4>0</vt:i4>
      </vt:variant>
      <vt:variant>
        <vt:i4>5</vt:i4>
      </vt:variant>
      <vt:variant>
        <vt:lpwstr/>
      </vt:variant>
      <vt:variant>
        <vt:lpwstr>P52_214_9005</vt:lpwstr>
      </vt:variant>
      <vt:variant>
        <vt:i4>77</vt:i4>
      </vt:variant>
      <vt:variant>
        <vt:i4>4446</vt:i4>
      </vt:variant>
      <vt:variant>
        <vt:i4>0</vt:i4>
      </vt:variant>
      <vt:variant>
        <vt:i4>5</vt:i4>
      </vt:variant>
      <vt:variant>
        <vt:lpwstr/>
      </vt:variant>
      <vt:variant>
        <vt:lpwstr>P52_214_9004</vt:lpwstr>
      </vt:variant>
      <vt:variant>
        <vt:i4>458829</vt:i4>
      </vt:variant>
      <vt:variant>
        <vt:i4>4443</vt:i4>
      </vt:variant>
      <vt:variant>
        <vt:i4>0</vt:i4>
      </vt:variant>
      <vt:variant>
        <vt:i4>5</vt:i4>
      </vt:variant>
      <vt:variant>
        <vt:lpwstr/>
      </vt:variant>
      <vt:variant>
        <vt:lpwstr>P52_214_9003</vt:lpwstr>
      </vt:variant>
      <vt:variant>
        <vt:i4>393293</vt:i4>
      </vt:variant>
      <vt:variant>
        <vt:i4>4440</vt:i4>
      </vt:variant>
      <vt:variant>
        <vt:i4>0</vt:i4>
      </vt:variant>
      <vt:variant>
        <vt:i4>5</vt:i4>
      </vt:variant>
      <vt:variant>
        <vt:lpwstr/>
      </vt:variant>
      <vt:variant>
        <vt:lpwstr>P52_214_9002</vt:lpwstr>
      </vt:variant>
      <vt:variant>
        <vt:i4>327757</vt:i4>
      </vt:variant>
      <vt:variant>
        <vt:i4>4437</vt:i4>
      </vt:variant>
      <vt:variant>
        <vt:i4>0</vt:i4>
      </vt:variant>
      <vt:variant>
        <vt:i4>5</vt:i4>
      </vt:variant>
      <vt:variant>
        <vt:lpwstr/>
      </vt:variant>
      <vt:variant>
        <vt:lpwstr>P52_214_9001</vt:lpwstr>
      </vt:variant>
      <vt:variant>
        <vt:i4>393291</vt:i4>
      </vt:variant>
      <vt:variant>
        <vt:i4>4434</vt:i4>
      </vt:variant>
      <vt:variant>
        <vt:i4>0</vt:i4>
      </vt:variant>
      <vt:variant>
        <vt:i4>5</vt:i4>
      </vt:variant>
      <vt:variant>
        <vt:lpwstr/>
      </vt:variant>
      <vt:variant>
        <vt:lpwstr>P52_213_9012</vt:lpwstr>
      </vt:variant>
      <vt:variant>
        <vt:i4>327755</vt:i4>
      </vt:variant>
      <vt:variant>
        <vt:i4>4431</vt:i4>
      </vt:variant>
      <vt:variant>
        <vt:i4>0</vt:i4>
      </vt:variant>
      <vt:variant>
        <vt:i4>5</vt:i4>
      </vt:variant>
      <vt:variant>
        <vt:lpwstr/>
      </vt:variant>
      <vt:variant>
        <vt:lpwstr>P52_213_9011</vt:lpwstr>
      </vt:variant>
      <vt:variant>
        <vt:i4>262219</vt:i4>
      </vt:variant>
      <vt:variant>
        <vt:i4>4428</vt:i4>
      </vt:variant>
      <vt:variant>
        <vt:i4>0</vt:i4>
      </vt:variant>
      <vt:variant>
        <vt:i4>5</vt:i4>
      </vt:variant>
      <vt:variant>
        <vt:lpwstr/>
      </vt:variant>
      <vt:variant>
        <vt:lpwstr>P52_213_9010</vt:lpwstr>
      </vt:variant>
      <vt:variant>
        <vt:i4>852042</vt:i4>
      </vt:variant>
      <vt:variant>
        <vt:i4>4425</vt:i4>
      </vt:variant>
      <vt:variant>
        <vt:i4>0</vt:i4>
      </vt:variant>
      <vt:variant>
        <vt:i4>5</vt:i4>
      </vt:variant>
      <vt:variant>
        <vt:lpwstr/>
      </vt:variant>
      <vt:variant>
        <vt:lpwstr>P52_213_9009</vt:lpwstr>
      </vt:variant>
      <vt:variant>
        <vt:i4>786506</vt:i4>
      </vt:variant>
      <vt:variant>
        <vt:i4>4422</vt:i4>
      </vt:variant>
      <vt:variant>
        <vt:i4>0</vt:i4>
      </vt:variant>
      <vt:variant>
        <vt:i4>5</vt:i4>
      </vt:variant>
      <vt:variant>
        <vt:lpwstr/>
      </vt:variant>
      <vt:variant>
        <vt:lpwstr>P52_213_9008</vt:lpwstr>
      </vt:variant>
      <vt:variant>
        <vt:i4>196682</vt:i4>
      </vt:variant>
      <vt:variant>
        <vt:i4>4419</vt:i4>
      </vt:variant>
      <vt:variant>
        <vt:i4>0</vt:i4>
      </vt:variant>
      <vt:variant>
        <vt:i4>5</vt:i4>
      </vt:variant>
      <vt:variant>
        <vt:lpwstr/>
      </vt:variant>
      <vt:variant>
        <vt:lpwstr>P52_213_9007</vt:lpwstr>
      </vt:variant>
      <vt:variant>
        <vt:i4>65610</vt:i4>
      </vt:variant>
      <vt:variant>
        <vt:i4>4416</vt:i4>
      </vt:variant>
      <vt:variant>
        <vt:i4>0</vt:i4>
      </vt:variant>
      <vt:variant>
        <vt:i4>5</vt:i4>
      </vt:variant>
      <vt:variant>
        <vt:lpwstr/>
      </vt:variant>
      <vt:variant>
        <vt:lpwstr>P52_213_9005</vt:lpwstr>
      </vt:variant>
      <vt:variant>
        <vt:i4>74</vt:i4>
      </vt:variant>
      <vt:variant>
        <vt:i4>4413</vt:i4>
      </vt:variant>
      <vt:variant>
        <vt:i4>0</vt:i4>
      </vt:variant>
      <vt:variant>
        <vt:i4>5</vt:i4>
      </vt:variant>
      <vt:variant>
        <vt:lpwstr/>
      </vt:variant>
      <vt:variant>
        <vt:lpwstr>P52_213_9004</vt:lpwstr>
      </vt:variant>
      <vt:variant>
        <vt:i4>458826</vt:i4>
      </vt:variant>
      <vt:variant>
        <vt:i4>4410</vt:i4>
      </vt:variant>
      <vt:variant>
        <vt:i4>0</vt:i4>
      </vt:variant>
      <vt:variant>
        <vt:i4>5</vt:i4>
      </vt:variant>
      <vt:variant>
        <vt:lpwstr/>
      </vt:variant>
      <vt:variant>
        <vt:lpwstr>P52_213_9003</vt:lpwstr>
      </vt:variant>
      <vt:variant>
        <vt:i4>393290</vt:i4>
      </vt:variant>
      <vt:variant>
        <vt:i4>4407</vt:i4>
      </vt:variant>
      <vt:variant>
        <vt:i4>0</vt:i4>
      </vt:variant>
      <vt:variant>
        <vt:i4>5</vt:i4>
      </vt:variant>
      <vt:variant>
        <vt:lpwstr/>
      </vt:variant>
      <vt:variant>
        <vt:lpwstr>P52_213_9002</vt:lpwstr>
      </vt:variant>
      <vt:variant>
        <vt:i4>327754</vt:i4>
      </vt:variant>
      <vt:variant>
        <vt:i4>4404</vt:i4>
      </vt:variant>
      <vt:variant>
        <vt:i4>0</vt:i4>
      </vt:variant>
      <vt:variant>
        <vt:i4>5</vt:i4>
      </vt:variant>
      <vt:variant>
        <vt:lpwstr/>
      </vt:variant>
      <vt:variant>
        <vt:lpwstr>P52_213_9001</vt:lpwstr>
      </vt:variant>
      <vt:variant>
        <vt:i4>262218</vt:i4>
      </vt:variant>
      <vt:variant>
        <vt:i4>4401</vt:i4>
      </vt:variant>
      <vt:variant>
        <vt:i4>0</vt:i4>
      </vt:variant>
      <vt:variant>
        <vt:i4>5</vt:i4>
      </vt:variant>
      <vt:variant>
        <vt:lpwstr/>
      </vt:variant>
      <vt:variant>
        <vt:lpwstr>P52_213_9000</vt:lpwstr>
      </vt:variant>
      <vt:variant>
        <vt:i4>75</vt:i4>
      </vt:variant>
      <vt:variant>
        <vt:i4>4398</vt:i4>
      </vt:variant>
      <vt:variant>
        <vt:i4>0</vt:i4>
      </vt:variant>
      <vt:variant>
        <vt:i4>5</vt:i4>
      </vt:variant>
      <vt:variant>
        <vt:lpwstr/>
      </vt:variant>
      <vt:variant>
        <vt:lpwstr>P52_212_9004</vt:lpwstr>
      </vt:variant>
      <vt:variant>
        <vt:i4>327755</vt:i4>
      </vt:variant>
      <vt:variant>
        <vt:i4>4395</vt:i4>
      </vt:variant>
      <vt:variant>
        <vt:i4>0</vt:i4>
      </vt:variant>
      <vt:variant>
        <vt:i4>5</vt:i4>
      </vt:variant>
      <vt:variant>
        <vt:lpwstr/>
      </vt:variant>
      <vt:variant>
        <vt:lpwstr>P52_212_9001</vt:lpwstr>
      </vt:variant>
      <vt:variant>
        <vt:i4>262219</vt:i4>
      </vt:variant>
      <vt:variant>
        <vt:i4>4392</vt:i4>
      </vt:variant>
      <vt:variant>
        <vt:i4>0</vt:i4>
      </vt:variant>
      <vt:variant>
        <vt:i4>5</vt:i4>
      </vt:variant>
      <vt:variant>
        <vt:lpwstr/>
      </vt:variant>
      <vt:variant>
        <vt:lpwstr>P52_212_9000</vt:lpwstr>
      </vt:variant>
      <vt:variant>
        <vt:i4>65601</vt:i4>
      </vt:variant>
      <vt:variant>
        <vt:i4>4389</vt:i4>
      </vt:variant>
      <vt:variant>
        <vt:i4>0</vt:i4>
      </vt:variant>
      <vt:variant>
        <vt:i4>5</vt:i4>
      </vt:variant>
      <vt:variant>
        <vt:lpwstr/>
      </vt:variant>
      <vt:variant>
        <vt:lpwstr>P52_211_9095</vt:lpwstr>
      </vt:variant>
      <vt:variant>
        <vt:i4>852032</vt:i4>
      </vt:variant>
      <vt:variant>
        <vt:i4>4386</vt:i4>
      </vt:variant>
      <vt:variant>
        <vt:i4>0</vt:i4>
      </vt:variant>
      <vt:variant>
        <vt:i4>5</vt:i4>
      </vt:variant>
      <vt:variant>
        <vt:lpwstr/>
      </vt:variant>
      <vt:variant>
        <vt:lpwstr>P52_211_9089</vt:lpwstr>
      </vt:variant>
      <vt:variant>
        <vt:i4>786496</vt:i4>
      </vt:variant>
      <vt:variant>
        <vt:i4>4383</vt:i4>
      </vt:variant>
      <vt:variant>
        <vt:i4>0</vt:i4>
      </vt:variant>
      <vt:variant>
        <vt:i4>5</vt:i4>
      </vt:variant>
      <vt:variant>
        <vt:lpwstr/>
      </vt:variant>
      <vt:variant>
        <vt:lpwstr>P52_211_9088</vt:lpwstr>
      </vt:variant>
      <vt:variant>
        <vt:i4>196672</vt:i4>
      </vt:variant>
      <vt:variant>
        <vt:i4>4380</vt:i4>
      </vt:variant>
      <vt:variant>
        <vt:i4>0</vt:i4>
      </vt:variant>
      <vt:variant>
        <vt:i4>5</vt:i4>
      </vt:variant>
      <vt:variant>
        <vt:lpwstr/>
      </vt:variant>
      <vt:variant>
        <vt:lpwstr>P52_211_9087</vt:lpwstr>
      </vt:variant>
      <vt:variant>
        <vt:i4>131136</vt:i4>
      </vt:variant>
      <vt:variant>
        <vt:i4>4377</vt:i4>
      </vt:variant>
      <vt:variant>
        <vt:i4>0</vt:i4>
      </vt:variant>
      <vt:variant>
        <vt:i4>5</vt:i4>
      </vt:variant>
      <vt:variant>
        <vt:lpwstr/>
      </vt:variant>
      <vt:variant>
        <vt:lpwstr>P52_211_9086</vt:lpwstr>
      </vt:variant>
      <vt:variant>
        <vt:i4>65600</vt:i4>
      </vt:variant>
      <vt:variant>
        <vt:i4>4374</vt:i4>
      </vt:variant>
      <vt:variant>
        <vt:i4>0</vt:i4>
      </vt:variant>
      <vt:variant>
        <vt:i4>5</vt:i4>
      </vt:variant>
      <vt:variant>
        <vt:lpwstr/>
      </vt:variant>
      <vt:variant>
        <vt:lpwstr>P52_211_9085</vt:lpwstr>
      </vt:variant>
      <vt:variant>
        <vt:i4>64</vt:i4>
      </vt:variant>
      <vt:variant>
        <vt:i4>4371</vt:i4>
      </vt:variant>
      <vt:variant>
        <vt:i4>0</vt:i4>
      </vt:variant>
      <vt:variant>
        <vt:i4>5</vt:i4>
      </vt:variant>
      <vt:variant>
        <vt:lpwstr/>
      </vt:variant>
      <vt:variant>
        <vt:lpwstr>P52_211_9084</vt:lpwstr>
      </vt:variant>
      <vt:variant>
        <vt:i4>458816</vt:i4>
      </vt:variant>
      <vt:variant>
        <vt:i4>4368</vt:i4>
      </vt:variant>
      <vt:variant>
        <vt:i4>0</vt:i4>
      </vt:variant>
      <vt:variant>
        <vt:i4>5</vt:i4>
      </vt:variant>
      <vt:variant>
        <vt:lpwstr/>
      </vt:variant>
      <vt:variant>
        <vt:lpwstr>P52_211_9083</vt:lpwstr>
      </vt:variant>
      <vt:variant>
        <vt:i4>79</vt:i4>
      </vt:variant>
      <vt:variant>
        <vt:i4>4365</vt:i4>
      </vt:variant>
      <vt:variant>
        <vt:i4>0</vt:i4>
      </vt:variant>
      <vt:variant>
        <vt:i4>5</vt:i4>
      </vt:variant>
      <vt:variant>
        <vt:lpwstr/>
      </vt:variant>
      <vt:variant>
        <vt:lpwstr>P52_211_9074</vt:lpwstr>
      </vt:variant>
      <vt:variant>
        <vt:i4>458831</vt:i4>
      </vt:variant>
      <vt:variant>
        <vt:i4>4362</vt:i4>
      </vt:variant>
      <vt:variant>
        <vt:i4>0</vt:i4>
      </vt:variant>
      <vt:variant>
        <vt:i4>5</vt:i4>
      </vt:variant>
      <vt:variant>
        <vt:lpwstr/>
      </vt:variant>
      <vt:variant>
        <vt:lpwstr>P52_211_9073</vt:lpwstr>
      </vt:variant>
      <vt:variant>
        <vt:i4>393295</vt:i4>
      </vt:variant>
      <vt:variant>
        <vt:i4>4359</vt:i4>
      </vt:variant>
      <vt:variant>
        <vt:i4>0</vt:i4>
      </vt:variant>
      <vt:variant>
        <vt:i4>5</vt:i4>
      </vt:variant>
      <vt:variant>
        <vt:lpwstr/>
      </vt:variant>
      <vt:variant>
        <vt:lpwstr>P52_211_9072</vt:lpwstr>
      </vt:variant>
      <vt:variant>
        <vt:i4>327759</vt:i4>
      </vt:variant>
      <vt:variant>
        <vt:i4>4356</vt:i4>
      </vt:variant>
      <vt:variant>
        <vt:i4>0</vt:i4>
      </vt:variant>
      <vt:variant>
        <vt:i4>5</vt:i4>
      </vt:variant>
      <vt:variant>
        <vt:lpwstr/>
      </vt:variant>
      <vt:variant>
        <vt:lpwstr>P52_211_9071</vt:lpwstr>
      </vt:variant>
      <vt:variant>
        <vt:i4>262223</vt:i4>
      </vt:variant>
      <vt:variant>
        <vt:i4>4353</vt:i4>
      </vt:variant>
      <vt:variant>
        <vt:i4>0</vt:i4>
      </vt:variant>
      <vt:variant>
        <vt:i4>5</vt:i4>
      </vt:variant>
      <vt:variant>
        <vt:lpwstr/>
      </vt:variant>
      <vt:variant>
        <vt:lpwstr>P52_211_9070</vt:lpwstr>
      </vt:variant>
      <vt:variant>
        <vt:i4>852046</vt:i4>
      </vt:variant>
      <vt:variant>
        <vt:i4>4350</vt:i4>
      </vt:variant>
      <vt:variant>
        <vt:i4>0</vt:i4>
      </vt:variant>
      <vt:variant>
        <vt:i4>5</vt:i4>
      </vt:variant>
      <vt:variant>
        <vt:lpwstr/>
      </vt:variant>
      <vt:variant>
        <vt:lpwstr>P52_211_9069</vt:lpwstr>
      </vt:variant>
      <vt:variant>
        <vt:i4>786510</vt:i4>
      </vt:variant>
      <vt:variant>
        <vt:i4>4347</vt:i4>
      </vt:variant>
      <vt:variant>
        <vt:i4>0</vt:i4>
      </vt:variant>
      <vt:variant>
        <vt:i4>5</vt:i4>
      </vt:variant>
      <vt:variant>
        <vt:lpwstr/>
      </vt:variant>
      <vt:variant>
        <vt:lpwstr>P52_211_9068</vt:lpwstr>
      </vt:variant>
      <vt:variant>
        <vt:i4>196686</vt:i4>
      </vt:variant>
      <vt:variant>
        <vt:i4>4344</vt:i4>
      </vt:variant>
      <vt:variant>
        <vt:i4>0</vt:i4>
      </vt:variant>
      <vt:variant>
        <vt:i4>5</vt:i4>
      </vt:variant>
      <vt:variant>
        <vt:lpwstr/>
      </vt:variant>
      <vt:variant>
        <vt:lpwstr>P52_211_9067</vt:lpwstr>
      </vt:variant>
      <vt:variant>
        <vt:i4>131150</vt:i4>
      </vt:variant>
      <vt:variant>
        <vt:i4>4341</vt:i4>
      </vt:variant>
      <vt:variant>
        <vt:i4>0</vt:i4>
      </vt:variant>
      <vt:variant>
        <vt:i4>5</vt:i4>
      </vt:variant>
      <vt:variant>
        <vt:lpwstr/>
      </vt:variant>
      <vt:variant>
        <vt:lpwstr>P52_211_9066</vt:lpwstr>
      </vt:variant>
      <vt:variant>
        <vt:i4>65614</vt:i4>
      </vt:variant>
      <vt:variant>
        <vt:i4>4338</vt:i4>
      </vt:variant>
      <vt:variant>
        <vt:i4>0</vt:i4>
      </vt:variant>
      <vt:variant>
        <vt:i4>5</vt:i4>
      </vt:variant>
      <vt:variant>
        <vt:lpwstr/>
      </vt:variant>
      <vt:variant>
        <vt:lpwstr>P52_211_9065</vt:lpwstr>
      </vt:variant>
      <vt:variant>
        <vt:i4>78</vt:i4>
      </vt:variant>
      <vt:variant>
        <vt:i4>4335</vt:i4>
      </vt:variant>
      <vt:variant>
        <vt:i4>0</vt:i4>
      </vt:variant>
      <vt:variant>
        <vt:i4>5</vt:i4>
      </vt:variant>
      <vt:variant>
        <vt:lpwstr/>
      </vt:variant>
      <vt:variant>
        <vt:lpwstr>P52_211_9064</vt:lpwstr>
      </vt:variant>
      <vt:variant>
        <vt:i4>458830</vt:i4>
      </vt:variant>
      <vt:variant>
        <vt:i4>4332</vt:i4>
      </vt:variant>
      <vt:variant>
        <vt:i4>0</vt:i4>
      </vt:variant>
      <vt:variant>
        <vt:i4>5</vt:i4>
      </vt:variant>
      <vt:variant>
        <vt:lpwstr/>
      </vt:variant>
      <vt:variant>
        <vt:lpwstr>P52_211_9063</vt:lpwstr>
      </vt:variant>
      <vt:variant>
        <vt:i4>393294</vt:i4>
      </vt:variant>
      <vt:variant>
        <vt:i4>4329</vt:i4>
      </vt:variant>
      <vt:variant>
        <vt:i4>0</vt:i4>
      </vt:variant>
      <vt:variant>
        <vt:i4>5</vt:i4>
      </vt:variant>
      <vt:variant>
        <vt:lpwstr/>
      </vt:variant>
      <vt:variant>
        <vt:lpwstr>P52_211_9062</vt:lpwstr>
      </vt:variant>
      <vt:variant>
        <vt:i4>327758</vt:i4>
      </vt:variant>
      <vt:variant>
        <vt:i4>4326</vt:i4>
      </vt:variant>
      <vt:variant>
        <vt:i4>0</vt:i4>
      </vt:variant>
      <vt:variant>
        <vt:i4>5</vt:i4>
      </vt:variant>
      <vt:variant>
        <vt:lpwstr/>
      </vt:variant>
      <vt:variant>
        <vt:lpwstr>P52_211_9061</vt:lpwstr>
      </vt:variant>
      <vt:variant>
        <vt:i4>262222</vt:i4>
      </vt:variant>
      <vt:variant>
        <vt:i4>4323</vt:i4>
      </vt:variant>
      <vt:variant>
        <vt:i4>0</vt:i4>
      </vt:variant>
      <vt:variant>
        <vt:i4>5</vt:i4>
      </vt:variant>
      <vt:variant>
        <vt:lpwstr/>
      </vt:variant>
      <vt:variant>
        <vt:lpwstr>P52_211_9060</vt:lpwstr>
      </vt:variant>
      <vt:variant>
        <vt:i4>852045</vt:i4>
      </vt:variant>
      <vt:variant>
        <vt:i4>4320</vt:i4>
      </vt:variant>
      <vt:variant>
        <vt:i4>0</vt:i4>
      </vt:variant>
      <vt:variant>
        <vt:i4>5</vt:i4>
      </vt:variant>
      <vt:variant>
        <vt:lpwstr/>
      </vt:variant>
      <vt:variant>
        <vt:lpwstr>P52_211_9059</vt:lpwstr>
      </vt:variant>
      <vt:variant>
        <vt:i4>196685</vt:i4>
      </vt:variant>
      <vt:variant>
        <vt:i4>4317</vt:i4>
      </vt:variant>
      <vt:variant>
        <vt:i4>0</vt:i4>
      </vt:variant>
      <vt:variant>
        <vt:i4>5</vt:i4>
      </vt:variant>
      <vt:variant>
        <vt:lpwstr/>
      </vt:variant>
      <vt:variant>
        <vt:lpwstr>P52_211_9057</vt:lpwstr>
      </vt:variant>
      <vt:variant>
        <vt:i4>77</vt:i4>
      </vt:variant>
      <vt:variant>
        <vt:i4>4314</vt:i4>
      </vt:variant>
      <vt:variant>
        <vt:i4>0</vt:i4>
      </vt:variant>
      <vt:variant>
        <vt:i4>5</vt:i4>
      </vt:variant>
      <vt:variant>
        <vt:lpwstr/>
      </vt:variant>
      <vt:variant>
        <vt:lpwstr>P52_211_9054</vt:lpwstr>
      </vt:variant>
      <vt:variant>
        <vt:i4>458829</vt:i4>
      </vt:variant>
      <vt:variant>
        <vt:i4>4311</vt:i4>
      </vt:variant>
      <vt:variant>
        <vt:i4>0</vt:i4>
      </vt:variant>
      <vt:variant>
        <vt:i4>5</vt:i4>
      </vt:variant>
      <vt:variant>
        <vt:lpwstr/>
      </vt:variant>
      <vt:variant>
        <vt:lpwstr>P52_211_9053</vt:lpwstr>
      </vt:variant>
      <vt:variant>
        <vt:i4>393293</vt:i4>
      </vt:variant>
      <vt:variant>
        <vt:i4>4308</vt:i4>
      </vt:variant>
      <vt:variant>
        <vt:i4>0</vt:i4>
      </vt:variant>
      <vt:variant>
        <vt:i4>5</vt:i4>
      </vt:variant>
      <vt:variant>
        <vt:lpwstr/>
      </vt:variant>
      <vt:variant>
        <vt:lpwstr>P52_211_9052</vt:lpwstr>
      </vt:variant>
      <vt:variant>
        <vt:i4>327757</vt:i4>
      </vt:variant>
      <vt:variant>
        <vt:i4>4305</vt:i4>
      </vt:variant>
      <vt:variant>
        <vt:i4>0</vt:i4>
      </vt:variant>
      <vt:variant>
        <vt:i4>5</vt:i4>
      </vt:variant>
      <vt:variant>
        <vt:lpwstr/>
      </vt:variant>
      <vt:variant>
        <vt:lpwstr>P52_211_9051</vt:lpwstr>
      </vt:variant>
      <vt:variant>
        <vt:i4>262221</vt:i4>
      </vt:variant>
      <vt:variant>
        <vt:i4>4302</vt:i4>
      </vt:variant>
      <vt:variant>
        <vt:i4>0</vt:i4>
      </vt:variant>
      <vt:variant>
        <vt:i4>5</vt:i4>
      </vt:variant>
      <vt:variant>
        <vt:lpwstr/>
      </vt:variant>
      <vt:variant>
        <vt:lpwstr>P52_211_9050</vt:lpwstr>
      </vt:variant>
      <vt:variant>
        <vt:i4>852044</vt:i4>
      </vt:variant>
      <vt:variant>
        <vt:i4>4299</vt:i4>
      </vt:variant>
      <vt:variant>
        <vt:i4>0</vt:i4>
      </vt:variant>
      <vt:variant>
        <vt:i4>5</vt:i4>
      </vt:variant>
      <vt:variant>
        <vt:lpwstr/>
      </vt:variant>
      <vt:variant>
        <vt:lpwstr>P52_211_9049</vt:lpwstr>
      </vt:variant>
      <vt:variant>
        <vt:i4>786508</vt:i4>
      </vt:variant>
      <vt:variant>
        <vt:i4>4296</vt:i4>
      </vt:variant>
      <vt:variant>
        <vt:i4>0</vt:i4>
      </vt:variant>
      <vt:variant>
        <vt:i4>5</vt:i4>
      </vt:variant>
      <vt:variant>
        <vt:lpwstr/>
      </vt:variant>
      <vt:variant>
        <vt:lpwstr>P52_211_9048</vt:lpwstr>
      </vt:variant>
      <vt:variant>
        <vt:i4>196684</vt:i4>
      </vt:variant>
      <vt:variant>
        <vt:i4>4293</vt:i4>
      </vt:variant>
      <vt:variant>
        <vt:i4>0</vt:i4>
      </vt:variant>
      <vt:variant>
        <vt:i4>5</vt:i4>
      </vt:variant>
      <vt:variant>
        <vt:lpwstr/>
      </vt:variant>
      <vt:variant>
        <vt:lpwstr>P52_211_9047</vt:lpwstr>
      </vt:variant>
      <vt:variant>
        <vt:i4>131148</vt:i4>
      </vt:variant>
      <vt:variant>
        <vt:i4>4290</vt:i4>
      </vt:variant>
      <vt:variant>
        <vt:i4>0</vt:i4>
      </vt:variant>
      <vt:variant>
        <vt:i4>5</vt:i4>
      </vt:variant>
      <vt:variant>
        <vt:lpwstr/>
      </vt:variant>
      <vt:variant>
        <vt:lpwstr>P52_211_9046</vt:lpwstr>
      </vt:variant>
      <vt:variant>
        <vt:i4>65612</vt:i4>
      </vt:variant>
      <vt:variant>
        <vt:i4>4287</vt:i4>
      </vt:variant>
      <vt:variant>
        <vt:i4>0</vt:i4>
      </vt:variant>
      <vt:variant>
        <vt:i4>5</vt:i4>
      </vt:variant>
      <vt:variant>
        <vt:lpwstr/>
      </vt:variant>
      <vt:variant>
        <vt:lpwstr>P52_211_9045</vt:lpwstr>
      </vt:variant>
      <vt:variant>
        <vt:i4>76</vt:i4>
      </vt:variant>
      <vt:variant>
        <vt:i4>4284</vt:i4>
      </vt:variant>
      <vt:variant>
        <vt:i4>0</vt:i4>
      </vt:variant>
      <vt:variant>
        <vt:i4>5</vt:i4>
      </vt:variant>
      <vt:variant>
        <vt:lpwstr/>
      </vt:variant>
      <vt:variant>
        <vt:lpwstr>P52_211_9044</vt:lpwstr>
      </vt:variant>
      <vt:variant>
        <vt:i4>458828</vt:i4>
      </vt:variant>
      <vt:variant>
        <vt:i4>4281</vt:i4>
      </vt:variant>
      <vt:variant>
        <vt:i4>0</vt:i4>
      </vt:variant>
      <vt:variant>
        <vt:i4>5</vt:i4>
      </vt:variant>
      <vt:variant>
        <vt:lpwstr/>
      </vt:variant>
      <vt:variant>
        <vt:lpwstr>P52_211_9043</vt:lpwstr>
      </vt:variant>
      <vt:variant>
        <vt:i4>393292</vt:i4>
      </vt:variant>
      <vt:variant>
        <vt:i4>4278</vt:i4>
      </vt:variant>
      <vt:variant>
        <vt:i4>0</vt:i4>
      </vt:variant>
      <vt:variant>
        <vt:i4>5</vt:i4>
      </vt:variant>
      <vt:variant>
        <vt:lpwstr/>
      </vt:variant>
      <vt:variant>
        <vt:lpwstr>P52_211_9042</vt:lpwstr>
      </vt:variant>
      <vt:variant>
        <vt:i4>327756</vt:i4>
      </vt:variant>
      <vt:variant>
        <vt:i4>4275</vt:i4>
      </vt:variant>
      <vt:variant>
        <vt:i4>0</vt:i4>
      </vt:variant>
      <vt:variant>
        <vt:i4>5</vt:i4>
      </vt:variant>
      <vt:variant>
        <vt:lpwstr/>
      </vt:variant>
      <vt:variant>
        <vt:lpwstr>P52_211_9041</vt:lpwstr>
      </vt:variant>
      <vt:variant>
        <vt:i4>262220</vt:i4>
      </vt:variant>
      <vt:variant>
        <vt:i4>4272</vt:i4>
      </vt:variant>
      <vt:variant>
        <vt:i4>0</vt:i4>
      </vt:variant>
      <vt:variant>
        <vt:i4>5</vt:i4>
      </vt:variant>
      <vt:variant>
        <vt:lpwstr/>
      </vt:variant>
      <vt:variant>
        <vt:lpwstr>P52_211_9040</vt:lpwstr>
      </vt:variant>
      <vt:variant>
        <vt:i4>852043</vt:i4>
      </vt:variant>
      <vt:variant>
        <vt:i4>4269</vt:i4>
      </vt:variant>
      <vt:variant>
        <vt:i4>0</vt:i4>
      </vt:variant>
      <vt:variant>
        <vt:i4>5</vt:i4>
      </vt:variant>
      <vt:variant>
        <vt:lpwstr/>
      </vt:variant>
      <vt:variant>
        <vt:lpwstr>P52_211_9039</vt:lpwstr>
      </vt:variant>
      <vt:variant>
        <vt:i4>786507</vt:i4>
      </vt:variant>
      <vt:variant>
        <vt:i4>4266</vt:i4>
      </vt:variant>
      <vt:variant>
        <vt:i4>0</vt:i4>
      </vt:variant>
      <vt:variant>
        <vt:i4>5</vt:i4>
      </vt:variant>
      <vt:variant>
        <vt:lpwstr/>
      </vt:variant>
      <vt:variant>
        <vt:lpwstr>P52_211_9038</vt:lpwstr>
      </vt:variant>
      <vt:variant>
        <vt:i4>196683</vt:i4>
      </vt:variant>
      <vt:variant>
        <vt:i4>4263</vt:i4>
      </vt:variant>
      <vt:variant>
        <vt:i4>0</vt:i4>
      </vt:variant>
      <vt:variant>
        <vt:i4>5</vt:i4>
      </vt:variant>
      <vt:variant>
        <vt:lpwstr/>
      </vt:variant>
      <vt:variant>
        <vt:lpwstr>P52_211_9037</vt:lpwstr>
      </vt:variant>
      <vt:variant>
        <vt:i4>131147</vt:i4>
      </vt:variant>
      <vt:variant>
        <vt:i4>4260</vt:i4>
      </vt:variant>
      <vt:variant>
        <vt:i4>0</vt:i4>
      </vt:variant>
      <vt:variant>
        <vt:i4>5</vt:i4>
      </vt:variant>
      <vt:variant>
        <vt:lpwstr/>
      </vt:variant>
      <vt:variant>
        <vt:lpwstr>P52_211_9036</vt:lpwstr>
      </vt:variant>
      <vt:variant>
        <vt:i4>65611</vt:i4>
      </vt:variant>
      <vt:variant>
        <vt:i4>4257</vt:i4>
      </vt:variant>
      <vt:variant>
        <vt:i4>0</vt:i4>
      </vt:variant>
      <vt:variant>
        <vt:i4>5</vt:i4>
      </vt:variant>
      <vt:variant>
        <vt:lpwstr/>
      </vt:variant>
      <vt:variant>
        <vt:lpwstr>P52_211_9035</vt:lpwstr>
      </vt:variant>
      <vt:variant>
        <vt:i4>75</vt:i4>
      </vt:variant>
      <vt:variant>
        <vt:i4>4254</vt:i4>
      </vt:variant>
      <vt:variant>
        <vt:i4>0</vt:i4>
      </vt:variant>
      <vt:variant>
        <vt:i4>5</vt:i4>
      </vt:variant>
      <vt:variant>
        <vt:lpwstr/>
      </vt:variant>
      <vt:variant>
        <vt:lpwstr>P52_211_9034</vt:lpwstr>
      </vt:variant>
      <vt:variant>
        <vt:i4>458827</vt:i4>
      </vt:variant>
      <vt:variant>
        <vt:i4>4251</vt:i4>
      </vt:variant>
      <vt:variant>
        <vt:i4>0</vt:i4>
      </vt:variant>
      <vt:variant>
        <vt:i4>5</vt:i4>
      </vt:variant>
      <vt:variant>
        <vt:lpwstr/>
      </vt:variant>
      <vt:variant>
        <vt:lpwstr>P52_211_9033</vt:lpwstr>
      </vt:variant>
      <vt:variant>
        <vt:i4>393291</vt:i4>
      </vt:variant>
      <vt:variant>
        <vt:i4>4248</vt:i4>
      </vt:variant>
      <vt:variant>
        <vt:i4>0</vt:i4>
      </vt:variant>
      <vt:variant>
        <vt:i4>5</vt:i4>
      </vt:variant>
      <vt:variant>
        <vt:lpwstr/>
      </vt:variant>
      <vt:variant>
        <vt:lpwstr>P52_211_9032</vt:lpwstr>
      </vt:variant>
      <vt:variant>
        <vt:i4>327755</vt:i4>
      </vt:variant>
      <vt:variant>
        <vt:i4>4245</vt:i4>
      </vt:variant>
      <vt:variant>
        <vt:i4>0</vt:i4>
      </vt:variant>
      <vt:variant>
        <vt:i4>5</vt:i4>
      </vt:variant>
      <vt:variant>
        <vt:lpwstr/>
      </vt:variant>
      <vt:variant>
        <vt:lpwstr>P52_211_9031</vt:lpwstr>
      </vt:variant>
      <vt:variant>
        <vt:i4>262219</vt:i4>
      </vt:variant>
      <vt:variant>
        <vt:i4>4242</vt:i4>
      </vt:variant>
      <vt:variant>
        <vt:i4>0</vt:i4>
      </vt:variant>
      <vt:variant>
        <vt:i4>5</vt:i4>
      </vt:variant>
      <vt:variant>
        <vt:lpwstr/>
      </vt:variant>
      <vt:variant>
        <vt:lpwstr>P52_211_9030</vt:lpwstr>
      </vt:variant>
      <vt:variant>
        <vt:i4>131146</vt:i4>
      </vt:variant>
      <vt:variant>
        <vt:i4>4239</vt:i4>
      </vt:variant>
      <vt:variant>
        <vt:i4>0</vt:i4>
      </vt:variant>
      <vt:variant>
        <vt:i4>5</vt:i4>
      </vt:variant>
      <vt:variant>
        <vt:lpwstr/>
      </vt:variant>
      <vt:variant>
        <vt:lpwstr>P52_211_9026</vt:lpwstr>
      </vt:variant>
      <vt:variant>
        <vt:i4>65610</vt:i4>
      </vt:variant>
      <vt:variant>
        <vt:i4>4236</vt:i4>
      </vt:variant>
      <vt:variant>
        <vt:i4>0</vt:i4>
      </vt:variant>
      <vt:variant>
        <vt:i4>5</vt:i4>
      </vt:variant>
      <vt:variant>
        <vt:lpwstr/>
      </vt:variant>
      <vt:variant>
        <vt:lpwstr>P52_211_9025</vt:lpwstr>
      </vt:variant>
      <vt:variant>
        <vt:i4>74</vt:i4>
      </vt:variant>
      <vt:variant>
        <vt:i4>4233</vt:i4>
      </vt:variant>
      <vt:variant>
        <vt:i4>0</vt:i4>
      </vt:variant>
      <vt:variant>
        <vt:i4>5</vt:i4>
      </vt:variant>
      <vt:variant>
        <vt:lpwstr/>
      </vt:variant>
      <vt:variant>
        <vt:lpwstr>P52_211_9024</vt:lpwstr>
      </vt:variant>
      <vt:variant>
        <vt:i4>458826</vt:i4>
      </vt:variant>
      <vt:variant>
        <vt:i4>4230</vt:i4>
      </vt:variant>
      <vt:variant>
        <vt:i4>0</vt:i4>
      </vt:variant>
      <vt:variant>
        <vt:i4>5</vt:i4>
      </vt:variant>
      <vt:variant>
        <vt:lpwstr/>
      </vt:variant>
      <vt:variant>
        <vt:lpwstr>P52_211_9023</vt:lpwstr>
      </vt:variant>
      <vt:variant>
        <vt:i4>393290</vt:i4>
      </vt:variant>
      <vt:variant>
        <vt:i4>4227</vt:i4>
      </vt:variant>
      <vt:variant>
        <vt:i4>0</vt:i4>
      </vt:variant>
      <vt:variant>
        <vt:i4>5</vt:i4>
      </vt:variant>
      <vt:variant>
        <vt:lpwstr/>
      </vt:variant>
      <vt:variant>
        <vt:lpwstr>P52_211_9022</vt:lpwstr>
      </vt:variant>
      <vt:variant>
        <vt:i4>327754</vt:i4>
      </vt:variant>
      <vt:variant>
        <vt:i4>4224</vt:i4>
      </vt:variant>
      <vt:variant>
        <vt:i4>0</vt:i4>
      </vt:variant>
      <vt:variant>
        <vt:i4>5</vt:i4>
      </vt:variant>
      <vt:variant>
        <vt:lpwstr/>
      </vt:variant>
      <vt:variant>
        <vt:lpwstr>P52_211_9021</vt:lpwstr>
      </vt:variant>
      <vt:variant>
        <vt:i4>262218</vt:i4>
      </vt:variant>
      <vt:variant>
        <vt:i4>4221</vt:i4>
      </vt:variant>
      <vt:variant>
        <vt:i4>0</vt:i4>
      </vt:variant>
      <vt:variant>
        <vt:i4>5</vt:i4>
      </vt:variant>
      <vt:variant>
        <vt:lpwstr/>
      </vt:variant>
      <vt:variant>
        <vt:lpwstr>P52_211_9020</vt:lpwstr>
      </vt:variant>
      <vt:variant>
        <vt:i4>852041</vt:i4>
      </vt:variant>
      <vt:variant>
        <vt:i4>4218</vt:i4>
      </vt:variant>
      <vt:variant>
        <vt:i4>0</vt:i4>
      </vt:variant>
      <vt:variant>
        <vt:i4>5</vt:i4>
      </vt:variant>
      <vt:variant>
        <vt:lpwstr/>
      </vt:variant>
      <vt:variant>
        <vt:lpwstr>P52_211_9019</vt:lpwstr>
      </vt:variant>
      <vt:variant>
        <vt:i4>786505</vt:i4>
      </vt:variant>
      <vt:variant>
        <vt:i4>4215</vt:i4>
      </vt:variant>
      <vt:variant>
        <vt:i4>0</vt:i4>
      </vt:variant>
      <vt:variant>
        <vt:i4>5</vt:i4>
      </vt:variant>
      <vt:variant>
        <vt:lpwstr/>
      </vt:variant>
      <vt:variant>
        <vt:lpwstr>P52_211_9018</vt:lpwstr>
      </vt:variant>
      <vt:variant>
        <vt:i4>65609</vt:i4>
      </vt:variant>
      <vt:variant>
        <vt:i4>4212</vt:i4>
      </vt:variant>
      <vt:variant>
        <vt:i4>0</vt:i4>
      </vt:variant>
      <vt:variant>
        <vt:i4>5</vt:i4>
      </vt:variant>
      <vt:variant>
        <vt:lpwstr/>
      </vt:variant>
      <vt:variant>
        <vt:lpwstr>P52_211_9015</vt:lpwstr>
      </vt:variant>
      <vt:variant>
        <vt:i4>73</vt:i4>
      </vt:variant>
      <vt:variant>
        <vt:i4>4209</vt:i4>
      </vt:variant>
      <vt:variant>
        <vt:i4>0</vt:i4>
      </vt:variant>
      <vt:variant>
        <vt:i4>5</vt:i4>
      </vt:variant>
      <vt:variant>
        <vt:lpwstr/>
      </vt:variant>
      <vt:variant>
        <vt:lpwstr>P52_211_9014</vt:lpwstr>
      </vt:variant>
      <vt:variant>
        <vt:i4>458825</vt:i4>
      </vt:variant>
      <vt:variant>
        <vt:i4>4206</vt:i4>
      </vt:variant>
      <vt:variant>
        <vt:i4>0</vt:i4>
      </vt:variant>
      <vt:variant>
        <vt:i4>5</vt:i4>
      </vt:variant>
      <vt:variant>
        <vt:lpwstr/>
      </vt:variant>
      <vt:variant>
        <vt:lpwstr>P52_211_9013</vt:lpwstr>
      </vt:variant>
      <vt:variant>
        <vt:i4>393289</vt:i4>
      </vt:variant>
      <vt:variant>
        <vt:i4>4203</vt:i4>
      </vt:variant>
      <vt:variant>
        <vt:i4>0</vt:i4>
      </vt:variant>
      <vt:variant>
        <vt:i4>5</vt:i4>
      </vt:variant>
      <vt:variant>
        <vt:lpwstr/>
      </vt:variant>
      <vt:variant>
        <vt:lpwstr>P52_211_9012</vt:lpwstr>
      </vt:variant>
      <vt:variant>
        <vt:i4>327753</vt:i4>
      </vt:variant>
      <vt:variant>
        <vt:i4>4200</vt:i4>
      </vt:variant>
      <vt:variant>
        <vt:i4>0</vt:i4>
      </vt:variant>
      <vt:variant>
        <vt:i4>5</vt:i4>
      </vt:variant>
      <vt:variant>
        <vt:lpwstr/>
      </vt:variant>
      <vt:variant>
        <vt:lpwstr>P52_211_9011</vt:lpwstr>
      </vt:variant>
      <vt:variant>
        <vt:i4>262217</vt:i4>
      </vt:variant>
      <vt:variant>
        <vt:i4>4197</vt:i4>
      </vt:variant>
      <vt:variant>
        <vt:i4>0</vt:i4>
      </vt:variant>
      <vt:variant>
        <vt:i4>5</vt:i4>
      </vt:variant>
      <vt:variant>
        <vt:lpwstr/>
      </vt:variant>
      <vt:variant>
        <vt:lpwstr>P52_211_9010</vt:lpwstr>
      </vt:variant>
      <vt:variant>
        <vt:i4>852040</vt:i4>
      </vt:variant>
      <vt:variant>
        <vt:i4>4194</vt:i4>
      </vt:variant>
      <vt:variant>
        <vt:i4>0</vt:i4>
      </vt:variant>
      <vt:variant>
        <vt:i4>5</vt:i4>
      </vt:variant>
      <vt:variant>
        <vt:lpwstr/>
      </vt:variant>
      <vt:variant>
        <vt:lpwstr>P52_211_9009</vt:lpwstr>
      </vt:variant>
      <vt:variant>
        <vt:i4>786504</vt:i4>
      </vt:variant>
      <vt:variant>
        <vt:i4>4191</vt:i4>
      </vt:variant>
      <vt:variant>
        <vt:i4>0</vt:i4>
      </vt:variant>
      <vt:variant>
        <vt:i4>5</vt:i4>
      </vt:variant>
      <vt:variant>
        <vt:lpwstr/>
      </vt:variant>
      <vt:variant>
        <vt:lpwstr>P52_211_9008</vt:lpwstr>
      </vt:variant>
      <vt:variant>
        <vt:i4>196680</vt:i4>
      </vt:variant>
      <vt:variant>
        <vt:i4>4188</vt:i4>
      </vt:variant>
      <vt:variant>
        <vt:i4>0</vt:i4>
      </vt:variant>
      <vt:variant>
        <vt:i4>5</vt:i4>
      </vt:variant>
      <vt:variant>
        <vt:lpwstr/>
      </vt:variant>
      <vt:variant>
        <vt:lpwstr>P52_211_9007</vt:lpwstr>
      </vt:variant>
      <vt:variant>
        <vt:i4>131144</vt:i4>
      </vt:variant>
      <vt:variant>
        <vt:i4>4185</vt:i4>
      </vt:variant>
      <vt:variant>
        <vt:i4>0</vt:i4>
      </vt:variant>
      <vt:variant>
        <vt:i4>5</vt:i4>
      </vt:variant>
      <vt:variant>
        <vt:lpwstr/>
      </vt:variant>
      <vt:variant>
        <vt:lpwstr>P52_211_9006</vt:lpwstr>
      </vt:variant>
      <vt:variant>
        <vt:i4>65608</vt:i4>
      </vt:variant>
      <vt:variant>
        <vt:i4>4182</vt:i4>
      </vt:variant>
      <vt:variant>
        <vt:i4>0</vt:i4>
      </vt:variant>
      <vt:variant>
        <vt:i4>5</vt:i4>
      </vt:variant>
      <vt:variant>
        <vt:lpwstr/>
      </vt:variant>
      <vt:variant>
        <vt:lpwstr>P52_211_9005</vt:lpwstr>
      </vt:variant>
      <vt:variant>
        <vt:i4>72</vt:i4>
      </vt:variant>
      <vt:variant>
        <vt:i4>4179</vt:i4>
      </vt:variant>
      <vt:variant>
        <vt:i4>0</vt:i4>
      </vt:variant>
      <vt:variant>
        <vt:i4>5</vt:i4>
      </vt:variant>
      <vt:variant>
        <vt:lpwstr/>
      </vt:variant>
      <vt:variant>
        <vt:lpwstr>P52_211_9004</vt:lpwstr>
      </vt:variant>
      <vt:variant>
        <vt:i4>458824</vt:i4>
      </vt:variant>
      <vt:variant>
        <vt:i4>4176</vt:i4>
      </vt:variant>
      <vt:variant>
        <vt:i4>0</vt:i4>
      </vt:variant>
      <vt:variant>
        <vt:i4>5</vt:i4>
      </vt:variant>
      <vt:variant>
        <vt:lpwstr/>
      </vt:variant>
      <vt:variant>
        <vt:lpwstr>P52_211_9003</vt:lpwstr>
      </vt:variant>
      <vt:variant>
        <vt:i4>393288</vt:i4>
      </vt:variant>
      <vt:variant>
        <vt:i4>4173</vt:i4>
      </vt:variant>
      <vt:variant>
        <vt:i4>0</vt:i4>
      </vt:variant>
      <vt:variant>
        <vt:i4>5</vt:i4>
      </vt:variant>
      <vt:variant>
        <vt:lpwstr/>
      </vt:variant>
      <vt:variant>
        <vt:lpwstr>P52_211_9002</vt:lpwstr>
      </vt:variant>
      <vt:variant>
        <vt:i4>327752</vt:i4>
      </vt:variant>
      <vt:variant>
        <vt:i4>4170</vt:i4>
      </vt:variant>
      <vt:variant>
        <vt:i4>0</vt:i4>
      </vt:variant>
      <vt:variant>
        <vt:i4>5</vt:i4>
      </vt:variant>
      <vt:variant>
        <vt:lpwstr/>
      </vt:variant>
      <vt:variant>
        <vt:lpwstr>P52_211_9001</vt:lpwstr>
      </vt:variant>
      <vt:variant>
        <vt:i4>262216</vt:i4>
      </vt:variant>
      <vt:variant>
        <vt:i4>4167</vt:i4>
      </vt:variant>
      <vt:variant>
        <vt:i4>0</vt:i4>
      </vt:variant>
      <vt:variant>
        <vt:i4>5</vt:i4>
      </vt:variant>
      <vt:variant>
        <vt:lpwstr/>
      </vt:variant>
      <vt:variant>
        <vt:lpwstr>P52_211_9000</vt:lpwstr>
      </vt:variant>
      <vt:variant>
        <vt:i4>3145812</vt:i4>
      </vt:variant>
      <vt:variant>
        <vt:i4>4164</vt:i4>
      </vt:variant>
      <vt:variant>
        <vt:i4>0</vt:i4>
      </vt:variant>
      <vt:variant>
        <vt:i4>5</vt:i4>
      </vt:variant>
      <vt:variant>
        <vt:lpwstr/>
      </vt:variant>
      <vt:variant>
        <vt:lpwstr>_52.209-9032__Responsibility</vt:lpwstr>
      </vt:variant>
      <vt:variant>
        <vt:i4>262211</vt:i4>
      </vt:variant>
      <vt:variant>
        <vt:i4>4161</vt:i4>
      </vt:variant>
      <vt:variant>
        <vt:i4>0</vt:i4>
      </vt:variant>
      <vt:variant>
        <vt:i4>5</vt:i4>
      </vt:variant>
      <vt:variant>
        <vt:lpwstr/>
      </vt:variant>
      <vt:variant>
        <vt:lpwstr>P52_209_9031</vt:lpwstr>
      </vt:variant>
      <vt:variant>
        <vt:i4>327747</vt:i4>
      </vt:variant>
      <vt:variant>
        <vt:i4>4158</vt:i4>
      </vt:variant>
      <vt:variant>
        <vt:i4>0</vt:i4>
      </vt:variant>
      <vt:variant>
        <vt:i4>5</vt:i4>
      </vt:variant>
      <vt:variant>
        <vt:lpwstr/>
      </vt:variant>
      <vt:variant>
        <vt:lpwstr>P52_209_9030</vt:lpwstr>
      </vt:variant>
      <vt:variant>
        <vt:i4>786498</vt:i4>
      </vt:variant>
      <vt:variant>
        <vt:i4>4155</vt:i4>
      </vt:variant>
      <vt:variant>
        <vt:i4>0</vt:i4>
      </vt:variant>
      <vt:variant>
        <vt:i4>5</vt:i4>
      </vt:variant>
      <vt:variant>
        <vt:lpwstr/>
      </vt:variant>
      <vt:variant>
        <vt:lpwstr>P52_209_9029</vt:lpwstr>
      </vt:variant>
      <vt:variant>
        <vt:i4>852034</vt:i4>
      </vt:variant>
      <vt:variant>
        <vt:i4>4152</vt:i4>
      </vt:variant>
      <vt:variant>
        <vt:i4>0</vt:i4>
      </vt:variant>
      <vt:variant>
        <vt:i4>5</vt:i4>
      </vt:variant>
      <vt:variant>
        <vt:lpwstr/>
      </vt:variant>
      <vt:variant>
        <vt:lpwstr>P52_209_9028</vt:lpwstr>
      </vt:variant>
      <vt:variant>
        <vt:i4>196674</vt:i4>
      </vt:variant>
      <vt:variant>
        <vt:i4>4149</vt:i4>
      </vt:variant>
      <vt:variant>
        <vt:i4>0</vt:i4>
      </vt:variant>
      <vt:variant>
        <vt:i4>5</vt:i4>
      </vt:variant>
      <vt:variant>
        <vt:lpwstr/>
      </vt:variant>
      <vt:variant>
        <vt:lpwstr>P52_209_9026</vt:lpwstr>
      </vt:variant>
      <vt:variant>
        <vt:i4>66</vt:i4>
      </vt:variant>
      <vt:variant>
        <vt:i4>4146</vt:i4>
      </vt:variant>
      <vt:variant>
        <vt:i4>0</vt:i4>
      </vt:variant>
      <vt:variant>
        <vt:i4>5</vt:i4>
      </vt:variant>
      <vt:variant>
        <vt:lpwstr/>
      </vt:variant>
      <vt:variant>
        <vt:lpwstr>P52_209_9025</vt:lpwstr>
      </vt:variant>
      <vt:variant>
        <vt:i4>65602</vt:i4>
      </vt:variant>
      <vt:variant>
        <vt:i4>4143</vt:i4>
      </vt:variant>
      <vt:variant>
        <vt:i4>0</vt:i4>
      </vt:variant>
      <vt:variant>
        <vt:i4>5</vt:i4>
      </vt:variant>
      <vt:variant>
        <vt:lpwstr/>
      </vt:variant>
      <vt:variant>
        <vt:lpwstr>P52_209_9024</vt:lpwstr>
      </vt:variant>
      <vt:variant>
        <vt:i4>393282</vt:i4>
      </vt:variant>
      <vt:variant>
        <vt:i4>4140</vt:i4>
      </vt:variant>
      <vt:variant>
        <vt:i4>0</vt:i4>
      </vt:variant>
      <vt:variant>
        <vt:i4>5</vt:i4>
      </vt:variant>
      <vt:variant>
        <vt:lpwstr/>
      </vt:variant>
      <vt:variant>
        <vt:lpwstr>P52_209_9023</vt:lpwstr>
      </vt:variant>
      <vt:variant>
        <vt:i4>458818</vt:i4>
      </vt:variant>
      <vt:variant>
        <vt:i4>4137</vt:i4>
      </vt:variant>
      <vt:variant>
        <vt:i4>0</vt:i4>
      </vt:variant>
      <vt:variant>
        <vt:i4>5</vt:i4>
      </vt:variant>
      <vt:variant>
        <vt:lpwstr/>
      </vt:variant>
      <vt:variant>
        <vt:lpwstr>P52_209_9022</vt:lpwstr>
      </vt:variant>
      <vt:variant>
        <vt:i4>262210</vt:i4>
      </vt:variant>
      <vt:variant>
        <vt:i4>4134</vt:i4>
      </vt:variant>
      <vt:variant>
        <vt:i4>0</vt:i4>
      </vt:variant>
      <vt:variant>
        <vt:i4>5</vt:i4>
      </vt:variant>
      <vt:variant>
        <vt:lpwstr/>
      </vt:variant>
      <vt:variant>
        <vt:lpwstr>P52_209_9021</vt:lpwstr>
      </vt:variant>
      <vt:variant>
        <vt:i4>327746</vt:i4>
      </vt:variant>
      <vt:variant>
        <vt:i4>4131</vt:i4>
      </vt:variant>
      <vt:variant>
        <vt:i4>0</vt:i4>
      </vt:variant>
      <vt:variant>
        <vt:i4>5</vt:i4>
      </vt:variant>
      <vt:variant>
        <vt:lpwstr/>
      </vt:variant>
      <vt:variant>
        <vt:lpwstr>P52_209_9020</vt:lpwstr>
      </vt:variant>
      <vt:variant>
        <vt:i4>786497</vt:i4>
      </vt:variant>
      <vt:variant>
        <vt:i4>4128</vt:i4>
      </vt:variant>
      <vt:variant>
        <vt:i4>0</vt:i4>
      </vt:variant>
      <vt:variant>
        <vt:i4>5</vt:i4>
      </vt:variant>
      <vt:variant>
        <vt:lpwstr/>
      </vt:variant>
      <vt:variant>
        <vt:lpwstr>P52_209_9019</vt:lpwstr>
      </vt:variant>
      <vt:variant>
        <vt:i4>852033</vt:i4>
      </vt:variant>
      <vt:variant>
        <vt:i4>4125</vt:i4>
      </vt:variant>
      <vt:variant>
        <vt:i4>0</vt:i4>
      </vt:variant>
      <vt:variant>
        <vt:i4>5</vt:i4>
      </vt:variant>
      <vt:variant>
        <vt:lpwstr/>
      </vt:variant>
      <vt:variant>
        <vt:lpwstr>P52_209_9018</vt:lpwstr>
      </vt:variant>
      <vt:variant>
        <vt:i4>131137</vt:i4>
      </vt:variant>
      <vt:variant>
        <vt:i4>4122</vt:i4>
      </vt:variant>
      <vt:variant>
        <vt:i4>0</vt:i4>
      </vt:variant>
      <vt:variant>
        <vt:i4>5</vt:i4>
      </vt:variant>
      <vt:variant>
        <vt:lpwstr/>
      </vt:variant>
      <vt:variant>
        <vt:lpwstr>P52_209_9017</vt:lpwstr>
      </vt:variant>
      <vt:variant>
        <vt:i4>196673</vt:i4>
      </vt:variant>
      <vt:variant>
        <vt:i4>4119</vt:i4>
      </vt:variant>
      <vt:variant>
        <vt:i4>0</vt:i4>
      </vt:variant>
      <vt:variant>
        <vt:i4>5</vt:i4>
      </vt:variant>
      <vt:variant>
        <vt:lpwstr/>
      </vt:variant>
      <vt:variant>
        <vt:lpwstr>P52_209_9016</vt:lpwstr>
      </vt:variant>
      <vt:variant>
        <vt:i4>65</vt:i4>
      </vt:variant>
      <vt:variant>
        <vt:i4>4116</vt:i4>
      </vt:variant>
      <vt:variant>
        <vt:i4>0</vt:i4>
      </vt:variant>
      <vt:variant>
        <vt:i4>5</vt:i4>
      </vt:variant>
      <vt:variant>
        <vt:lpwstr/>
      </vt:variant>
      <vt:variant>
        <vt:lpwstr>P52_209_9015</vt:lpwstr>
      </vt:variant>
      <vt:variant>
        <vt:i4>65601</vt:i4>
      </vt:variant>
      <vt:variant>
        <vt:i4>4113</vt:i4>
      </vt:variant>
      <vt:variant>
        <vt:i4>0</vt:i4>
      </vt:variant>
      <vt:variant>
        <vt:i4>5</vt:i4>
      </vt:variant>
      <vt:variant>
        <vt:lpwstr/>
      </vt:variant>
      <vt:variant>
        <vt:lpwstr>P52_209_9014</vt:lpwstr>
      </vt:variant>
      <vt:variant>
        <vt:i4>393281</vt:i4>
      </vt:variant>
      <vt:variant>
        <vt:i4>4110</vt:i4>
      </vt:variant>
      <vt:variant>
        <vt:i4>0</vt:i4>
      </vt:variant>
      <vt:variant>
        <vt:i4>5</vt:i4>
      </vt:variant>
      <vt:variant>
        <vt:lpwstr/>
      </vt:variant>
      <vt:variant>
        <vt:lpwstr>P52_209_9013</vt:lpwstr>
      </vt:variant>
      <vt:variant>
        <vt:i4>458817</vt:i4>
      </vt:variant>
      <vt:variant>
        <vt:i4>4107</vt:i4>
      </vt:variant>
      <vt:variant>
        <vt:i4>0</vt:i4>
      </vt:variant>
      <vt:variant>
        <vt:i4>5</vt:i4>
      </vt:variant>
      <vt:variant>
        <vt:lpwstr/>
      </vt:variant>
      <vt:variant>
        <vt:lpwstr>P52_209_9012</vt:lpwstr>
      </vt:variant>
      <vt:variant>
        <vt:i4>64</vt:i4>
      </vt:variant>
      <vt:variant>
        <vt:i4>4104</vt:i4>
      </vt:variant>
      <vt:variant>
        <vt:i4>0</vt:i4>
      </vt:variant>
      <vt:variant>
        <vt:i4>5</vt:i4>
      </vt:variant>
      <vt:variant>
        <vt:lpwstr/>
      </vt:variant>
      <vt:variant>
        <vt:lpwstr>P52_209_9005</vt:lpwstr>
      </vt:variant>
      <vt:variant>
        <vt:i4>65600</vt:i4>
      </vt:variant>
      <vt:variant>
        <vt:i4>4101</vt:i4>
      </vt:variant>
      <vt:variant>
        <vt:i4>0</vt:i4>
      </vt:variant>
      <vt:variant>
        <vt:i4>5</vt:i4>
      </vt:variant>
      <vt:variant>
        <vt:lpwstr/>
      </vt:variant>
      <vt:variant>
        <vt:lpwstr>P52_209_9004</vt:lpwstr>
      </vt:variant>
      <vt:variant>
        <vt:i4>393280</vt:i4>
      </vt:variant>
      <vt:variant>
        <vt:i4>4098</vt:i4>
      </vt:variant>
      <vt:variant>
        <vt:i4>0</vt:i4>
      </vt:variant>
      <vt:variant>
        <vt:i4>5</vt:i4>
      </vt:variant>
      <vt:variant>
        <vt:lpwstr/>
      </vt:variant>
      <vt:variant>
        <vt:lpwstr>P52_209_9003</vt:lpwstr>
      </vt:variant>
      <vt:variant>
        <vt:i4>262208</vt:i4>
      </vt:variant>
      <vt:variant>
        <vt:i4>4095</vt:i4>
      </vt:variant>
      <vt:variant>
        <vt:i4>0</vt:i4>
      </vt:variant>
      <vt:variant>
        <vt:i4>5</vt:i4>
      </vt:variant>
      <vt:variant>
        <vt:lpwstr/>
      </vt:variant>
      <vt:variant>
        <vt:lpwstr>P52_209_9001</vt:lpwstr>
      </vt:variant>
      <vt:variant>
        <vt:i4>327744</vt:i4>
      </vt:variant>
      <vt:variant>
        <vt:i4>4092</vt:i4>
      </vt:variant>
      <vt:variant>
        <vt:i4>0</vt:i4>
      </vt:variant>
      <vt:variant>
        <vt:i4>5</vt:i4>
      </vt:variant>
      <vt:variant>
        <vt:lpwstr/>
      </vt:variant>
      <vt:variant>
        <vt:lpwstr>P52_209_9000</vt:lpwstr>
      </vt:variant>
      <vt:variant>
        <vt:i4>852033</vt:i4>
      </vt:variant>
      <vt:variant>
        <vt:i4>4089</vt:i4>
      </vt:variant>
      <vt:variant>
        <vt:i4>0</vt:i4>
      </vt:variant>
      <vt:variant>
        <vt:i4>5</vt:i4>
      </vt:variant>
      <vt:variant>
        <vt:lpwstr/>
      </vt:variant>
      <vt:variant>
        <vt:lpwstr>P52_208_9008</vt:lpwstr>
      </vt:variant>
      <vt:variant>
        <vt:i4>131137</vt:i4>
      </vt:variant>
      <vt:variant>
        <vt:i4>4086</vt:i4>
      </vt:variant>
      <vt:variant>
        <vt:i4>0</vt:i4>
      </vt:variant>
      <vt:variant>
        <vt:i4>5</vt:i4>
      </vt:variant>
      <vt:variant>
        <vt:lpwstr/>
      </vt:variant>
      <vt:variant>
        <vt:lpwstr>P52_208_9007</vt:lpwstr>
      </vt:variant>
      <vt:variant>
        <vt:i4>393281</vt:i4>
      </vt:variant>
      <vt:variant>
        <vt:i4>4083</vt:i4>
      </vt:variant>
      <vt:variant>
        <vt:i4>0</vt:i4>
      </vt:variant>
      <vt:variant>
        <vt:i4>5</vt:i4>
      </vt:variant>
      <vt:variant>
        <vt:lpwstr/>
      </vt:variant>
      <vt:variant>
        <vt:lpwstr>P52_208_9003</vt:lpwstr>
      </vt:variant>
      <vt:variant>
        <vt:i4>458817</vt:i4>
      </vt:variant>
      <vt:variant>
        <vt:i4>4080</vt:i4>
      </vt:variant>
      <vt:variant>
        <vt:i4>0</vt:i4>
      </vt:variant>
      <vt:variant>
        <vt:i4>5</vt:i4>
      </vt:variant>
      <vt:variant>
        <vt:lpwstr/>
      </vt:variant>
      <vt:variant>
        <vt:lpwstr>P52_208_9002</vt:lpwstr>
      </vt:variant>
      <vt:variant>
        <vt:i4>262209</vt:i4>
      </vt:variant>
      <vt:variant>
        <vt:i4>4077</vt:i4>
      </vt:variant>
      <vt:variant>
        <vt:i4>0</vt:i4>
      </vt:variant>
      <vt:variant>
        <vt:i4>5</vt:i4>
      </vt:variant>
      <vt:variant>
        <vt:lpwstr/>
      </vt:variant>
      <vt:variant>
        <vt:lpwstr>P52_208_9001</vt:lpwstr>
      </vt:variant>
      <vt:variant>
        <vt:i4>327745</vt:i4>
      </vt:variant>
      <vt:variant>
        <vt:i4>4074</vt:i4>
      </vt:variant>
      <vt:variant>
        <vt:i4>0</vt:i4>
      </vt:variant>
      <vt:variant>
        <vt:i4>5</vt:i4>
      </vt:variant>
      <vt:variant>
        <vt:lpwstr/>
      </vt:variant>
      <vt:variant>
        <vt:lpwstr>P52_208_9000</vt:lpwstr>
      </vt:variant>
      <vt:variant>
        <vt:i4>327759</vt:i4>
      </vt:variant>
      <vt:variant>
        <vt:i4>4071</vt:i4>
      </vt:variant>
      <vt:variant>
        <vt:i4>0</vt:i4>
      </vt:variant>
      <vt:variant>
        <vt:i4>5</vt:i4>
      </vt:variant>
      <vt:variant>
        <vt:lpwstr/>
      </vt:variant>
      <vt:variant>
        <vt:lpwstr>P52_206_9000</vt:lpwstr>
      </vt:variant>
      <vt:variant>
        <vt:i4>327756</vt:i4>
      </vt:variant>
      <vt:variant>
        <vt:i4>4068</vt:i4>
      </vt:variant>
      <vt:variant>
        <vt:i4>0</vt:i4>
      </vt:variant>
      <vt:variant>
        <vt:i4>5</vt:i4>
      </vt:variant>
      <vt:variant>
        <vt:lpwstr/>
      </vt:variant>
      <vt:variant>
        <vt:lpwstr>P52_205_9000</vt:lpwstr>
      </vt:variant>
      <vt:variant>
        <vt:i4>77</vt:i4>
      </vt:variant>
      <vt:variant>
        <vt:i4>4065</vt:i4>
      </vt:variant>
      <vt:variant>
        <vt:i4>0</vt:i4>
      </vt:variant>
      <vt:variant>
        <vt:i4>5</vt:i4>
      </vt:variant>
      <vt:variant>
        <vt:lpwstr/>
      </vt:variant>
      <vt:variant>
        <vt:lpwstr>P52_204_9005</vt:lpwstr>
      </vt:variant>
      <vt:variant>
        <vt:i4>65613</vt:i4>
      </vt:variant>
      <vt:variant>
        <vt:i4>4062</vt:i4>
      </vt:variant>
      <vt:variant>
        <vt:i4>0</vt:i4>
      </vt:variant>
      <vt:variant>
        <vt:i4>5</vt:i4>
      </vt:variant>
      <vt:variant>
        <vt:lpwstr/>
      </vt:variant>
      <vt:variant>
        <vt:lpwstr>P52_204_9004</vt:lpwstr>
      </vt:variant>
      <vt:variant>
        <vt:i4>393293</vt:i4>
      </vt:variant>
      <vt:variant>
        <vt:i4>4059</vt:i4>
      </vt:variant>
      <vt:variant>
        <vt:i4>0</vt:i4>
      </vt:variant>
      <vt:variant>
        <vt:i4>5</vt:i4>
      </vt:variant>
      <vt:variant>
        <vt:lpwstr/>
      </vt:variant>
      <vt:variant>
        <vt:lpwstr>P52_204_9003</vt:lpwstr>
      </vt:variant>
      <vt:variant>
        <vt:i4>458829</vt:i4>
      </vt:variant>
      <vt:variant>
        <vt:i4>4056</vt:i4>
      </vt:variant>
      <vt:variant>
        <vt:i4>0</vt:i4>
      </vt:variant>
      <vt:variant>
        <vt:i4>5</vt:i4>
      </vt:variant>
      <vt:variant>
        <vt:lpwstr/>
      </vt:variant>
      <vt:variant>
        <vt:lpwstr>P52_204_9002</vt:lpwstr>
      </vt:variant>
      <vt:variant>
        <vt:i4>262221</vt:i4>
      </vt:variant>
      <vt:variant>
        <vt:i4>4053</vt:i4>
      </vt:variant>
      <vt:variant>
        <vt:i4>0</vt:i4>
      </vt:variant>
      <vt:variant>
        <vt:i4>5</vt:i4>
      </vt:variant>
      <vt:variant>
        <vt:lpwstr/>
      </vt:variant>
      <vt:variant>
        <vt:lpwstr>P52_204_9001</vt:lpwstr>
      </vt:variant>
      <vt:variant>
        <vt:i4>327757</vt:i4>
      </vt:variant>
      <vt:variant>
        <vt:i4>4050</vt:i4>
      </vt:variant>
      <vt:variant>
        <vt:i4>0</vt:i4>
      </vt:variant>
      <vt:variant>
        <vt:i4>5</vt:i4>
      </vt:variant>
      <vt:variant>
        <vt:lpwstr/>
      </vt:variant>
      <vt:variant>
        <vt:lpwstr>P52_204_9000</vt:lpwstr>
      </vt:variant>
      <vt:variant>
        <vt:i4>262216</vt:i4>
      </vt:variant>
      <vt:variant>
        <vt:i4>4047</vt:i4>
      </vt:variant>
      <vt:variant>
        <vt:i4>0</vt:i4>
      </vt:variant>
      <vt:variant>
        <vt:i4>5</vt:i4>
      </vt:variant>
      <vt:variant>
        <vt:lpwstr/>
      </vt:variant>
      <vt:variant>
        <vt:lpwstr>P52_201_9001</vt:lpwstr>
      </vt:variant>
      <vt:variant>
        <vt:i4>5898352</vt:i4>
      </vt:variant>
      <vt:variant>
        <vt:i4>4044</vt:i4>
      </vt:variant>
      <vt:variant>
        <vt:i4>0</vt:i4>
      </vt:variant>
      <vt:variant>
        <vt:i4>5</vt:i4>
      </vt:variant>
      <vt:variant>
        <vt:lpwstr/>
      </vt:variant>
      <vt:variant>
        <vt:lpwstr>P52_200</vt:lpwstr>
      </vt:variant>
      <vt:variant>
        <vt:i4>5898355</vt:i4>
      </vt:variant>
      <vt:variant>
        <vt:i4>4041</vt:i4>
      </vt:variant>
      <vt:variant>
        <vt:i4>0</vt:i4>
      </vt:variant>
      <vt:variant>
        <vt:i4>5</vt:i4>
      </vt:variant>
      <vt:variant>
        <vt:lpwstr/>
      </vt:variant>
      <vt:variant>
        <vt:lpwstr>P52_102</vt:lpwstr>
      </vt:variant>
      <vt:variant>
        <vt:i4>5898355</vt:i4>
      </vt:variant>
      <vt:variant>
        <vt:i4>4038</vt:i4>
      </vt:variant>
      <vt:variant>
        <vt:i4>0</vt:i4>
      </vt:variant>
      <vt:variant>
        <vt:i4>5</vt:i4>
      </vt:variant>
      <vt:variant>
        <vt:lpwstr/>
      </vt:variant>
      <vt:variant>
        <vt:lpwstr>P52_101</vt:lpwstr>
      </vt:variant>
      <vt:variant>
        <vt:i4>5898352</vt:i4>
      </vt:variant>
      <vt:variant>
        <vt:i4>4035</vt:i4>
      </vt:variant>
      <vt:variant>
        <vt:i4>0</vt:i4>
      </vt:variant>
      <vt:variant>
        <vt:i4>5</vt:i4>
      </vt:variant>
      <vt:variant>
        <vt:lpwstr/>
      </vt:variant>
      <vt:variant>
        <vt:lpwstr>P51_103</vt:lpwstr>
      </vt:variant>
      <vt:variant>
        <vt:i4>5898352</vt:i4>
      </vt:variant>
      <vt:variant>
        <vt:i4>4032</vt:i4>
      </vt:variant>
      <vt:variant>
        <vt:i4>0</vt:i4>
      </vt:variant>
      <vt:variant>
        <vt:i4>5</vt:i4>
      </vt:variant>
      <vt:variant>
        <vt:lpwstr/>
      </vt:variant>
      <vt:variant>
        <vt:lpwstr>P51_102</vt:lpwstr>
      </vt:variant>
      <vt:variant>
        <vt:i4>5898352</vt:i4>
      </vt:variant>
      <vt:variant>
        <vt:i4>4029</vt:i4>
      </vt:variant>
      <vt:variant>
        <vt:i4>0</vt:i4>
      </vt:variant>
      <vt:variant>
        <vt:i4>5</vt:i4>
      </vt:variant>
      <vt:variant>
        <vt:lpwstr/>
      </vt:variant>
      <vt:variant>
        <vt:lpwstr>P51_101</vt:lpwstr>
      </vt:variant>
      <vt:variant>
        <vt:i4>5898352</vt:i4>
      </vt:variant>
      <vt:variant>
        <vt:i4>4026</vt:i4>
      </vt:variant>
      <vt:variant>
        <vt:i4>0</vt:i4>
      </vt:variant>
      <vt:variant>
        <vt:i4>5</vt:i4>
      </vt:variant>
      <vt:variant>
        <vt:lpwstr/>
      </vt:variant>
      <vt:variant>
        <vt:lpwstr>P51_100</vt:lpwstr>
      </vt:variant>
      <vt:variant>
        <vt:i4>3473522</vt:i4>
      </vt:variant>
      <vt:variant>
        <vt:i4>4023</vt:i4>
      </vt:variant>
      <vt:variant>
        <vt:i4>0</vt:i4>
      </vt:variant>
      <vt:variant>
        <vt:i4>5</vt:i4>
      </vt:variant>
      <vt:variant>
        <vt:lpwstr/>
      </vt:variant>
      <vt:variant>
        <vt:lpwstr>P50_306_70</vt:lpwstr>
      </vt:variant>
      <vt:variant>
        <vt:i4>5898355</vt:i4>
      </vt:variant>
      <vt:variant>
        <vt:i4>4020</vt:i4>
      </vt:variant>
      <vt:variant>
        <vt:i4>0</vt:i4>
      </vt:variant>
      <vt:variant>
        <vt:i4>5</vt:i4>
      </vt:variant>
      <vt:variant>
        <vt:lpwstr/>
      </vt:variant>
      <vt:variant>
        <vt:lpwstr>P50_306</vt:lpwstr>
      </vt:variant>
      <vt:variant>
        <vt:i4>5898355</vt:i4>
      </vt:variant>
      <vt:variant>
        <vt:i4>4017</vt:i4>
      </vt:variant>
      <vt:variant>
        <vt:i4>0</vt:i4>
      </vt:variant>
      <vt:variant>
        <vt:i4>5</vt:i4>
      </vt:variant>
      <vt:variant>
        <vt:lpwstr/>
      </vt:variant>
      <vt:variant>
        <vt:lpwstr>P50_305</vt:lpwstr>
      </vt:variant>
      <vt:variant>
        <vt:i4>3473524</vt:i4>
      </vt:variant>
      <vt:variant>
        <vt:i4>4014</vt:i4>
      </vt:variant>
      <vt:variant>
        <vt:i4>0</vt:i4>
      </vt:variant>
      <vt:variant>
        <vt:i4>5</vt:i4>
      </vt:variant>
      <vt:variant>
        <vt:lpwstr/>
      </vt:variant>
      <vt:variant>
        <vt:lpwstr>P50_201_70</vt:lpwstr>
      </vt:variant>
      <vt:variant>
        <vt:i4>5898354</vt:i4>
      </vt:variant>
      <vt:variant>
        <vt:i4>4011</vt:i4>
      </vt:variant>
      <vt:variant>
        <vt:i4>0</vt:i4>
      </vt:variant>
      <vt:variant>
        <vt:i4>5</vt:i4>
      </vt:variant>
      <vt:variant>
        <vt:lpwstr/>
      </vt:variant>
      <vt:variant>
        <vt:lpwstr>P50_201</vt:lpwstr>
      </vt:variant>
      <vt:variant>
        <vt:i4>5898353</vt:i4>
      </vt:variant>
      <vt:variant>
        <vt:i4>4008</vt:i4>
      </vt:variant>
      <vt:variant>
        <vt:i4>0</vt:i4>
      </vt:variant>
      <vt:variant>
        <vt:i4>5</vt:i4>
      </vt:variant>
      <vt:variant>
        <vt:lpwstr/>
      </vt:variant>
      <vt:variant>
        <vt:lpwstr>P50_105</vt:lpwstr>
      </vt:variant>
      <vt:variant>
        <vt:i4>262223</vt:i4>
      </vt:variant>
      <vt:variant>
        <vt:i4>4005</vt:i4>
      </vt:variant>
      <vt:variant>
        <vt:i4>0</vt:i4>
      </vt:variant>
      <vt:variant>
        <vt:i4>5</vt:i4>
      </vt:variant>
      <vt:variant>
        <vt:lpwstr/>
      </vt:variant>
      <vt:variant>
        <vt:lpwstr>P49_402_6</vt:lpwstr>
      </vt:variant>
      <vt:variant>
        <vt:i4>262223</vt:i4>
      </vt:variant>
      <vt:variant>
        <vt:i4>4002</vt:i4>
      </vt:variant>
      <vt:variant>
        <vt:i4>0</vt:i4>
      </vt:variant>
      <vt:variant>
        <vt:i4>5</vt:i4>
      </vt:variant>
      <vt:variant>
        <vt:lpwstr/>
      </vt:variant>
      <vt:variant>
        <vt:lpwstr>P49_402_3</vt:lpwstr>
      </vt:variant>
      <vt:variant>
        <vt:i4>5963901</vt:i4>
      </vt:variant>
      <vt:variant>
        <vt:i4>3999</vt:i4>
      </vt:variant>
      <vt:variant>
        <vt:i4>0</vt:i4>
      </vt:variant>
      <vt:variant>
        <vt:i4>5</vt:i4>
      </vt:variant>
      <vt:variant>
        <vt:lpwstr/>
      </vt:variant>
      <vt:variant>
        <vt:lpwstr>P49_402</vt:lpwstr>
      </vt:variant>
      <vt:variant>
        <vt:i4>5963901</vt:i4>
      </vt:variant>
      <vt:variant>
        <vt:i4>3996</vt:i4>
      </vt:variant>
      <vt:variant>
        <vt:i4>0</vt:i4>
      </vt:variant>
      <vt:variant>
        <vt:i4>5</vt:i4>
      </vt:variant>
      <vt:variant>
        <vt:lpwstr/>
      </vt:variant>
      <vt:variant>
        <vt:lpwstr>P49_401</vt:lpwstr>
      </vt:variant>
      <vt:variant>
        <vt:i4>5963896</vt:i4>
      </vt:variant>
      <vt:variant>
        <vt:i4>3993</vt:i4>
      </vt:variant>
      <vt:variant>
        <vt:i4>0</vt:i4>
      </vt:variant>
      <vt:variant>
        <vt:i4>5</vt:i4>
      </vt:variant>
      <vt:variant>
        <vt:lpwstr/>
      </vt:variant>
      <vt:variant>
        <vt:lpwstr>P49_101</vt:lpwstr>
      </vt:variant>
      <vt:variant>
        <vt:i4>3801200</vt:i4>
      </vt:variant>
      <vt:variant>
        <vt:i4>3990</vt:i4>
      </vt:variant>
      <vt:variant>
        <vt:i4>0</vt:i4>
      </vt:variant>
      <vt:variant>
        <vt:i4>5</vt:i4>
      </vt:variant>
      <vt:variant>
        <vt:lpwstr>http://farsite.hill.af.mil/reghtml/regs/far2afmcfars/fardfars/far/52_246.htm</vt:lpwstr>
      </vt:variant>
      <vt:variant>
        <vt:lpwstr>P1429_207188</vt:lpwstr>
      </vt:variant>
      <vt:variant>
        <vt:i4>5963898</vt:i4>
      </vt:variant>
      <vt:variant>
        <vt:i4>3987</vt:i4>
      </vt:variant>
      <vt:variant>
        <vt:i4>0</vt:i4>
      </vt:variant>
      <vt:variant>
        <vt:i4>5</vt:i4>
      </vt:variant>
      <vt:variant>
        <vt:lpwstr/>
      </vt:variant>
      <vt:variant>
        <vt:lpwstr>P48_201</vt:lpwstr>
      </vt:variant>
      <vt:variant>
        <vt:i4>5963897</vt:i4>
      </vt:variant>
      <vt:variant>
        <vt:i4>3984</vt:i4>
      </vt:variant>
      <vt:variant>
        <vt:i4>0</vt:i4>
      </vt:variant>
      <vt:variant>
        <vt:i4>5</vt:i4>
      </vt:variant>
      <vt:variant>
        <vt:lpwstr/>
      </vt:variant>
      <vt:variant>
        <vt:lpwstr>P48_101</vt:lpwstr>
      </vt:variant>
      <vt:variant>
        <vt:i4>589903</vt:i4>
      </vt:variant>
      <vt:variant>
        <vt:i4>3981</vt:i4>
      </vt:variant>
      <vt:variant>
        <vt:i4>0</vt:i4>
      </vt:variant>
      <vt:variant>
        <vt:i4>5</vt:i4>
      </vt:variant>
      <vt:variant>
        <vt:lpwstr/>
      </vt:variant>
      <vt:variant>
        <vt:lpwstr>P52_247_9018</vt:lpwstr>
      </vt:variant>
      <vt:variant>
        <vt:i4>65611</vt:i4>
      </vt:variant>
      <vt:variant>
        <vt:i4>3978</vt:i4>
      </vt:variant>
      <vt:variant>
        <vt:i4>0</vt:i4>
      </vt:variant>
      <vt:variant>
        <vt:i4>5</vt:i4>
      </vt:variant>
      <vt:variant>
        <vt:lpwstr/>
      </vt:variant>
      <vt:variant>
        <vt:lpwstr>P52_247_9050</vt:lpwstr>
      </vt:variant>
      <vt:variant>
        <vt:i4>524362</vt:i4>
      </vt:variant>
      <vt:variant>
        <vt:i4>3975</vt:i4>
      </vt:variant>
      <vt:variant>
        <vt:i4>0</vt:i4>
      </vt:variant>
      <vt:variant>
        <vt:i4>5</vt:i4>
      </vt:variant>
      <vt:variant>
        <vt:lpwstr/>
      </vt:variant>
      <vt:variant>
        <vt:lpwstr>P52_247_9049</vt:lpwstr>
      </vt:variant>
      <vt:variant>
        <vt:i4>393290</vt:i4>
      </vt:variant>
      <vt:variant>
        <vt:i4>3972</vt:i4>
      </vt:variant>
      <vt:variant>
        <vt:i4>0</vt:i4>
      </vt:variant>
      <vt:variant>
        <vt:i4>5</vt:i4>
      </vt:variant>
      <vt:variant>
        <vt:lpwstr/>
      </vt:variant>
      <vt:variant>
        <vt:lpwstr>P52_247_9047</vt:lpwstr>
      </vt:variant>
      <vt:variant>
        <vt:i4>131148</vt:i4>
      </vt:variant>
      <vt:variant>
        <vt:i4>3969</vt:i4>
      </vt:variant>
      <vt:variant>
        <vt:i4>0</vt:i4>
      </vt:variant>
      <vt:variant>
        <vt:i4>5</vt:i4>
      </vt:variant>
      <vt:variant>
        <vt:lpwstr/>
      </vt:variant>
      <vt:variant>
        <vt:lpwstr>P52_247_9023</vt:lpwstr>
      </vt:variant>
      <vt:variant>
        <vt:i4>196684</vt:i4>
      </vt:variant>
      <vt:variant>
        <vt:i4>3966</vt:i4>
      </vt:variant>
      <vt:variant>
        <vt:i4>0</vt:i4>
      </vt:variant>
      <vt:variant>
        <vt:i4>5</vt:i4>
      </vt:variant>
      <vt:variant>
        <vt:lpwstr/>
      </vt:variant>
      <vt:variant>
        <vt:lpwstr>P52_247_9022</vt:lpwstr>
      </vt:variant>
      <vt:variant>
        <vt:i4>589898</vt:i4>
      </vt:variant>
      <vt:variant>
        <vt:i4>3963</vt:i4>
      </vt:variant>
      <vt:variant>
        <vt:i4>0</vt:i4>
      </vt:variant>
      <vt:variant>
        <vt:i4>5</vt:i4>
      </vt:variant>
      <vt:variant>
        <vt:lpwstr/>
      </vt:variant>
      <vt:variant>
        <vt:lpwstr>P52_247_9048</vt:lpwstr>
      </vt:variant>
      <vt:variant>
        <vt:i4>131149</vt:i4>
      </vt:variant>
      <vt:variant>
        <vt:i4>3960</vt:i4>
      </vt:variant>
      <vt:variant>
        <vt:i4>0</vt:i4>
      </vt:variant>
      <vt:variant>
        <vt:i4>5</vt:i4>
      </vt:variant>
      <vt:variant>
        <vt:lpwstr/>
      </vt:variant>
      <vt:variant>
        <vt:lpwstr>P52_247_9033</vt:lpwstr>
      </vt:variant>
      <vt:variant>
        <vt:i4>77</vt:i4>
      </vt:variant>
      <vt:variant>
        <vt:i4>3957</vt:i4>
      </vt:variant>
      <vt:variant>
        <vt:i4>0</vt:i4>
      </vt:variant>
      <vt:variant>
        <vt:i4>5</vt:i4>
      </vt:variant>
      <vt:variant>
        <vt:lpwstr/>
      </vt:variant>
      <vt:variant>
        <vt:lpwstr>P52_247_9031</vt:lpwstr>
      </vt:variant>
      <vt:variant>
        <vt:i4>327754</vt:i4>
      </vt:variant>
      <vt:variant>
        <vt:i4>3954</vt:i4>
      </vt:variant>
      <vt:variant>
        <vt:i4>0</vt:i4>
      </vt:variant>
      <vt:variant>
        <vt:i4>5</vt:i4>
      </vt:variant>
      <vt:variant>
        <vt:lpwstr/>
      </vt:variant>
      <vt:variant>
        <vt:lpwstr>P52_247_9044</vt:lpwstr>
      </vt:variant>
      <vt:variant>
        <vt:i4>589900</vt:i4>
      </vt:variant>
      <vt:variant>
        <vt:i4>3951</vt:i4>
      </vt:variant>
      <vt:variant>
        <vt:i4>0</vt:i4>
      </vt:variant>
      <vt:variant>
        <vt:i4>5</vt:i4>
      </vt:variant>
      <vt:variant>
        <vt:lpwstr/>
      </vt:variant>
      <vt:variant>
        <vt:lpwstr>P52_247_9028</vt:lpwstr>
      </vt:variant>
      <vt:variant>
        <vt:i4>327757</vt:i4>
      </vt:variant>
      <vt:variant>
        <vt:i4>3948</vt:i4>
      </vt:variant>
      <vt:variant>
        <vt:i4>0</vt:i4>
      </vt:variant>
      <vt:variant>
        <vt:i4>5</vt:i4>
      </vt:variant>
      <vt:variant>
        <vt:lpwstr/>
      </vt:variant>
      <vt:variant>
        <vt:lpwstr>P52_247_9034</vt:lpwstr>
      </vt:variant>
      <vt:variant>
        <vt:i4>589901</vt:i4>
      </vt:variant>
      <vt:variant>
        <vt:i4>3945</vt:i4>
      </vt:variant>
      <vt:variant>
        <vt:i4>0</vt:i4>
      </vt:variant>
      <vt:variant>
        <vt:i4>5</vt:i4>
      </vt:variant>
      <vt:variant>
        <vt:lpwstr/>
      </vt:variant>
      <vt:variant>
        <vt:lpwstr>P52_247_9038</vt:lpwstr>
      </vt:variant>
      <vt:variant>
        <vt:i4>393293</vt:i4>
      </vt:variant>
      <vt:variant>
        <vt:i4>3942</vt:i4>
      </vt:variant>
      <vt:variant>
        <vt:i4>0</vt:i4>
      </vt:variant>
      <vt:variant>
        <vt:i4>5</vt:i4>
      </vt:variant>
      <vt:variant>
        <vt:lpwstr/>
      </vt:variant>
      <vt:variant>
        <vt:lpwstr>P52_247_9037</vt:lpwstr>
      </vt:variant>
      <vt:variant>
        <vt:i4>458829</vt:i4>
      </vt:variant>
      <vt:variant>
        <vt:i4>3939</vt:i4>
      </vt:variant>
      <vt:variant>
        <vt:i4>0</vt:i4>
      </vt:variant>
      <vt:variant>
        <vt:i4>5</vt:i4>
      </vt:variant>
      <vt:variant>
        <vt:lpwstr/>
      </vt:variant>
      <vt:variant>
        <vt:lpwstr>P52_247_9036</vt:lpwstr>
      </vt:variant>
      <vt:variant>
        <vt:i4>262221</vt:i4>
      </vt:variant>
      <vt:variant>
        <vt:i4>3936</vt:i4>
      </vt:variant>
      <vt:variant>
        <vt:i4>0</vt:i4>
      </vt:variant>
      <vt:variant>
        <vt:i4>5</vt:i4>
      </vt:variant>
      <vt:variant>
        <vt:lpwstr/>
      </vt:variant>
      <vt:variant>
        <vt:lpwstr>P52_247_9035</vt:lpwstr>
      </vt:variant>
      <vt:variant>
        <vt:i4>65613</vt:i4>
      </vt:variant>
      <vt:variant>
        <vt:i4>3933</vt:i4>
      </vt:variant>
      <vt:variant>
        <vt:i4>0</vt:i4>
      </vt:variant>
      <vt:variant>
        <vt:i4>5</vt:i4>
      </vt:variant>
      <vt:variant>
        <vt:lpwstr/>
      </vt:variant>
      <vt:variant>
        <vt:lpwstr>P52_247_9030</vt:lpwstr>
      </vt:variant>
      <vt:variant>
        <vt:i4>524364</vt:i4>
      </vt:variant>
      <vt:variant>
        <vt:i4>3930</vt:i4>
      </vt:variant>
      <vt:variant>
        <vt:i4>0</vt:i4>
      </vt:variant>
      <vt:variant>
        <vt:i4>5</vt:i4>
      </vt:variant>
      <vt:variant>
        <vt:lpwstr/>
      </vt:variant>
      <vt:variant>
        <vt:lpwstr>P52_247_9029</vt:lpwstr>
      </vt:variant>
      <vt:variant>
        <vt:i4>3604594</vt:i4>
      </vt:variant>
      <vt:variant>
        <vt:i4>3927</vt:i4>
      </vt:variant>
      <vt:variant>
        <vt:i4>0</vt:i4>
      </vt:variant>
      <vt:variant>
        <vt:i4>5</vt:i4>
      </vt:variant>
      <vt:variant>
        <vt:lpwstr>http://farsite.hill.af.mil/reghtml/regs/far2afmcfars/fardfars/far/52_246.htm</vt:lpwstr>
      </vt:variant>
      <vt:variant>
        <vt:lpwstr>P1157_171642</vt:lpwstr>
      </vt:variant>
      <vt:variant>
        <vt:i4>65610</vt:i4>
      </vt:variant>
      <vt:variant>
        <vt:i4>3924</vt:i4>
      </vt:variant>
      <vt:variant>
        <vt:i4>0</vt:i4>
      </vt:variant>
      <vt:variant>
        <vt:i4>5</vt:i4>
      </vt:variant>
      <vt:variant>
        <vt:lpwstr/>
      </vt:variant>
      <vt:variant>
        <vt:lpwstr>P52_247_9040</vt:lpwstr>
      </vt:variant>
      <vt:variant>
        <vt:i4>524365</vt:i4>
      </vt:variant>
      <vt:variant>
        <vt:i4>3921</vt:i4>
      </vt:variant>
      <vt:variant>
        <vt:i4>0</vt:i4>
      </vt:variant>
      <vt:variant>
        <vt:i4>5</vt:i4>
      </vt:variant>
      <vt:variant>
        <vt:lpwstr/>
      </vt:variant>
      <vt:variant>
        <vt:lpwstr>P52_247_9039</vt:lpwstr>
      </vt:variant>
      <vt:variant>
        <vt:i4>3211387</vt:i4>
      </vt:variant>
      <vt:variant>
        <vt:i4>3918</vt:i4>
      </vt:variant>
      <vt:variant>
        <vt:i4>0</vt:i4>
      </vt:variant>
      <vt:variant>
        <vt:i4>5</vt:i4>
      </vt:variant>
      <vt:variant>
        <vt:lpwstr/>
      </vt:variant>
      <vt:variant>
        <vt:lpwstr>P15_304_90</vt:lpwstr>
      </vt:variant>
      <vt:variant>
        <vt:i4>3276912</vt:i4>
      </vt:variant>
      <vt:variant>
        <vt:i4>3915</vt:i4>
      </vt:variant>
      <vt:variant>
        <vt:i4>0</vt:i4>
      </vt:variant>
      <vt:variant>
        <vt:i4>5</vt:i4>
      </vt:variant>
      <vt:variant>
        <vt:lpwstr>http://farsite.hill.af.mil/reghtml/regs/far2afmcfars/fardfars/far/52_246.htm</vt:lpwstr>
      </vt:variant>
      <vt:variant>
        <vt:lpwstr>P1081_161815</vt:lpwstr>
      </vt:variant>
      <vt:variant>
        <vt:i4>327759</vt:i4>
      </vt:variant>
      <vt:variant>
        <vt:i4>3912</vt:i4>
      </vt:variant>
      <vt:variant>
        <vt:i4>0</vt:i4>
      </vt:variant>
      <vt:variant>
        <vt:i4>5</vt:i4>
      </vt:variant>
      <vt:variant>
        <vt:lpwstr/>
      </vt:variant>
      <vt:variant>
        <vt:lpwstr>P52_247_9014</vt:lpwstr>
      </vt:variant>
      <vt:variant>
        <vt:i4>74</vt:i4>
      </vt:variant>
      <vt:variant>
        <vt:i4>3909</vt:i4>
      </vt:variant>
      <vt:variant>
        <vt:i4>0</vt:i4>
      </vt:variant>
      <vt:variant>
        <vt:i4>5</vt:i4>
      </vt:variant>
      <vt:variant>
        <vt:lpwstr/>
      </vt:variant>
      <vt:variant>
        <vt:lpwstr>P52_247_9041</vt:lpwstr>
      </vt:variant>
      <vt:variant>
        <vt:i4>196685</vt:i4>
      </vt:variant>
      <vt:variant>
        <vt:i4>3906</vt:i4>
      </vt:variant>
      <vt:variant>
        <vt:i4>0</vt:i4>
      </vt:variant>
      <vt:variant>
        <vt:i4>5</vt:i4>
      </vt:variant>
      <vt:variant>
        <vt:lpwstr/>
      </vt:variant>
      <vt:variant>
        <vt:lpwstr>P52_247_9032</vt:lpwstr>
      </vt:variant>
      <vt:variant>
        <vt:i4>393294</vt:i4>
      </vt:variant>
      <vt:variant>
        <vt:i4>3903</vt:i4>
      </vt:variant>
      <vt:variant>
        <vt:i4>0</vt:i4>
      </vt:variant>
      <vt:variant>
        <vt:i4>5</vt:i4>
      </vt:variant>
      <vt:variant>
        <vt:lpwstr/>
      </vt:variant>
      <vt:variant>
        <vt:lpwstr>P52_247_9007</vt:lpwstr>
      </vt:variant>
      <vt:variant>
        <vt:i4>458830</vt:i4>
      </vt:variant>
      <vt:variant>
        <vt:i4>3900</vt:i4>
      </vt:variant>
      <vt:variant>
        <vt:i4>0</vt:i4>
      </vt:variant>
      <vt:variant>
        <vt:i4>5</vt:i4>
      </vt:variant>
      <vt:variant>
        <vt:lpwstr/>
      </vt:variant>
      <vt:variant>
        <vt:lpwstr>P52_247_9006</vt:lpwstr>
      </vt:variant>
      <vt:variant>
        <vt:i4>393291</vt:i4>
      </vt:variant>
      <vt:variant>
        <vt:i4>3897</vt:i4>
      </vt:variant>
      <vt:variant>
        <vt:i4>0</vt:i4>
      </vt:variant>
      <vt:variant>
        <vt:i4>5</vt:i4>
      </vt:variant>
      <vt:variant>
        <vt:lpwstr/>
      </vt:variant>
      <vt:variant>
        <vt:lpwstr>P52_247_9057</vt:lpwstr>
      </vt:variant>
      <vt:variant>
        <vt:i4>458827</vt:i4>
      </vt:variant>
      <vt:variant>
        <vt:i4>3894</vt:i4>
      </vt:variant>
      <vt:variant>
        <vt:i4>0</vt:i4>
      </vt:variant>
      <vt:variant>
        <vt:i4>5</vt:i4>
      </vt:variant>
      <vt:variant>
        <vt:lpwstr/>
      </vt:variant>
      <vt:variant>
        <vt:lpwstr>P52_247_9056</vt:lpwstr>
      </vt:variant>
      <vt:variant>
        <vt:i4>393295</vt:i4>
      </vt:variant>
      <vt:variant>
        <vt:i4>3891</vt:i4>
      </vt:variant>
      <vt:variant>
        <vt:i4>0</vt:i4>
      </vt:variant>
      <vt:variant>
        <vt:i4>5</vt:i4>
      </vt:variant>
      <vt:variant>
        <vt:lpwstr/>
      </vt:variant>
      <vt:variant>
        <vt:lpwstr>P52_247_9017</vt:lpwstr>
      </vt:variant>
      <vt:variant>
        <vt:i4>393292</vt:i4>
      </vt:variant>
      <vt:variant>
        <vt:i4>3888</vt:i4>
      </vt:variant>
      <vt:variant>
        <vt:i4>0</vt:i4>
      </vt:variant>
      <vt:variant>
        <vt:i4>5</vt:i4>
      </vt:variant>
      <vt:variant>
        <vt:lpwstr/>
      </vt:variant>
      <vt:variant>
        <vt:lpwstr>P52_247_9027</vt:lpwstr>
      </vt:variant>
      <vt:variant>
        <vt:i4>262223</vt:i4>
      </vt:variant>
      <vt:variant>
        <vt:i4>3885</vt:i4>
      </vt:variant>
      <vt:variant>
        <vt:i4>0</vt:i4>
      </vt:variant>
      <vt:variant>
        <vt:i4>5</vt:i4>
      </vt:variant>
      <vt:variant>
        <vt:lpwstr/>
      </vt:variant>
      <vt:variant>
        <vt:lpwstr>P52_247_9015</vt:lpwstr>
      </vt:variant>
      <vt:variant>
        <vt:i4>78</vt:i4>
      </vt:variant>
      <vt:variant>
        <vt:i4>3882</vt:i4>
      </vt:variant>
      <vt:variant>
        <vt:i4>0</vt:i4>
      </vt:variant>
      <vt:variant>
        <vt:i4>5</vt:i4>
      </vt:variant>
      <vt:variant>
        <vt:lpwstr/>
      </vt:variant>
      <vt:variant>
        <vt:lpwstr>P52_247_9001</vt:lpwstr>
      </vt:variant>
      <vt:variant>
        <vt:i4>65608</vt:i4>
      </vt:variant>
      <vt:variant>
        <vt:i4>3879</vt:i4>
      </vt:variant>
      <vt:variant>
        <vt:i4>0</vt:i4>
      </vt:variant>
      <vt:variant>
        <vt:i4>5</vt:i4>
      </vt:variant>
      <vt:variant>
        <vt:lpwstr/>
      </vt:variant>
      <vt:variant>
        <vt:lpwstr>P14_408_1</vt:lpwstr>
      </vt:variant>
      <vt:variant>
        <vt:i4>65614</vt:i4>
      </vt:variant>
      <vt:variant>
        <vt:i4>3876</vt:i4>
      </vt:variant>
      <vt:variant>
        <vt:i4>0</vt:i4>
      </vt:variant>
      <vt:variant>
        <vt:i4>5</vt:i4>
      </vt:variant>
      <vt:variant>
        <vt:lpwstr/>
      </vt:variant>
      <vt:variant>
        <vt:lpwstr>P52_247_9000</vt:lpwstr>
      </vt:variant>
      <vt:variant>
        <vt:i4>458828</vt:i4>
      </vt:variant>
      <vt:variant>
        <vt:i4>3873</vt:i4>
      </vt:variant>
      <vt:variant>
        <vt:i4>0</vt:i4>
      </vt:variant>
      <vt:variant>
        <vt:i4>5</vt:i4>
      </vt:variant>
      <vt:variant>
        <vt:lpwstr/>
      </vt:variant>
      <vt:variant>
        <vt:lpwstr>P52_247_9026</vt:lpwstr>
      </vt:variant>
      <vt:variant>
        <vt:i4>327755</vt:i4>
      </vt:variant>
      <vt:variant>
        <vt:i4>3870</vt:i4>
      </vt:variant>
      <vt:variant>
        <vt:i4>0</vt:i4>
      </vt:variant>
      <vt:variant>
        <vt:i4>5</vt:i4>
      </vt:variant>
      <vt:variant>
        <vt:lpwstr/>
      </vt:variant>
      <vt:variant>
        <vt:lpwstr>P52_247_9054</vt:lpwstr>
      </vt:variant>
      <vt:variant>
        <vt:i4>131147</vt:i4>
      </vt:variant>
      <vt:variant>
        <vt:i4>3867</vt:i4>
      </vt:variant>
      <vt:variant>
        <vt:i4>0</vt:i4>
      </vt:variant>
      <vt:variant>
        <vt:i4>5</vt:i4>
      </vt:variant>
      <vt:variant>
        <vt:lpwstr/>
      </vt:variant>
      <vt:variant>
        <vt:lpwstr>P52_247_9053</vt:lpwstr>
      </vt:variant>
      <vt:variant>
        <vt:i4>196683</vt:i4>
      </vt:variant>
      <vt:variant>
        <vt:i4>3864</vt:i4>
      </vt:variant>
      <vt:variant>
        <vt:i4>0</vt:i4>
      </vt:variant>
      <vt:variant>
        <vt:i4>5</vt:i4>
      </vt:variant>
      <vt:variant>
        <vt:lpwstr/>
      </vt:variant>
      <vt:variant>
        <vt:lpwstr>P52_247_9052</vt:lpwstr>
      </vt:variant>
      <vt:variant>
        <vt:i4>75</vt:i4>
      </vt:variant>
      <vt:variant>
        <vt:i4>3861</vt:i4>
      </vt:variant>
      <vt:variant>
        <vt:i4>0</vt:i4>
      </vt:variant>
      <vt:variant>
        <vt:i4>5</vt:i4>
      </vt:variant>
      <vt:variant>
        <vt:lpwstr/>
      </vt:variant>
      <vt:variant>
        <vt:lpwstr>P52_247_9051</vt:lpwstr>
      </vt:variant>
      <vt:variant>
        <vt:i4>262221</vt:i4>
      </vt:variant>
      <vt:variant>
        <vt:i4>3858</vt:i4>
      </vt:variant>
      <vt:variant>
        <vt:i4>0</vt:i4>
      </vt:variant>
      <vt:variant>
        <vt:i4>5</vt:i4>
      </vt:variant>
      <vt:variant>
        <vt:lpwstr/>
      </vt:variant>
      <vt:variant>
        <vt:lpwstr>P52_246_9025</vt:lpwstr>
      </vt:variant>
      <vt:variant>
        <vt:i4>327756</vt:i4>
      </vt:variant>
      <vt:variant>
        <vt:i4>3855</vt:i4>
      </vt:variant>
      <vt:variant>
        <vt:i4>0</vt:i4>
      </vt:variant>
      <vt:variant>
        <vt:i4>5</vt:i4>
      </vt:variant>
      <vt:variant>
        <vt:lpwstr/>
      </vt:variant>
      <vt:variant>
        <vt:lpwstr>P52_247_9024</vt:lpwstr>
      </vt:variant>
      <vt:variant>
        <vt:i4>524367</vt:i4>
      </vt:variant>
      <vt:variant>
        <vt:i4>3852</vt:i4>
      </vt:variant>
      <vt:variant>
        <vt:i4>0</vt:i4>
      </vt:variant>
      <vt:variant>
        <vt:i4>5</vt:i4>
      </vt:variant>
      <vt:variant>
        <vt:lpwstr/>
      </vt:variant>
      <vt:variant>
        <vt:lpwstr>P52_247_9019</vt:lpwstr>
      </vt:variant>
      <vt:variant>
        <vt:i4>3276912</vt:i4>
      </vt:variant>
      <vt:variant>
        <vt:i4>3849</vt:i4>
      </vt:variant>
      <vt:variant>
        <vt:i4>0</vt:i4>
      </vt:variant>
      <vt:variant>
        <vt:i4>5</vt:i4>
      </vt:variant>
      <vt:variant>
        <vt:lpwstr>http://farsite.hill.af.mil/reghtml/regs/far2afmcfars/fardfars/far/52_246.htm</vt:lpwstr>
      </vt:variant>
      <vt:variant>
        <vt:lpwstr>P1081_161815</vt:lpwstr>
      </vt:variant>
      <vt:variant>
        <vt:i4>458831</vt:i4>
      </vt:variant>
      <vt:variant>
        <vt:i4>3846</vt:i4>
      </vt:variant>
      <vt:variant>
        <vt:i4>0</vt:i4>
      </vt:variant>
      <vt:variant>
        <vt:i4>5</vt:i4>
      </vt:variant>
      <vt:variant>
        <vt:lpwstr/>
      </vt:variant>
      <vt:variant>
        <vt:lpwstr>P52_247_9016</vt:lpwstr>
      </vt:variant>
      <vt:variant>
        <vt:i4>196687</vt:i4>
      </vt:variant>
      <vt:variant>
        <vt:i4>3843</vt:i4>
      </vt:variant>
      <vt:variant>
        <vt:i4>0</vt:i4>
      </vt:variant>
      <vt:variant>
        <vt:i4>5</vt:i4>
      </vt:variant>
      <vt:variant>
        <vt:lpwstr/>
      </vt:variant>
      <vt:variant>
        <vt:lpwstr>P52_247_9012</vt:lpwstr>
      </vt:variant>
      <vt:variant>
        <vt:i4>196682</vt:i4>
      </vt:variant>
      <vt:variant>
        <vt:i4>3840</vt:i4>
      </vt:variant>
      <vt:variant>
        <vt:i4>0</vt:i4>
      </vt:variant>
      <vt:variant>
        <vt:i4>5</vt:i4>
      </vt:variant>
      <vt:variant>
        <vt:lpwstr/>
      </vt:variant>
      <vt:variant>
        <vt:lpwstr>P52_247_9042</vt:lpwstr>
      </vt:variant>
      <vt:variant>
        <vt:i4>65612</vt:i4>
      </vt:variant>
      <vt:variant>
        <vt:i4>3837</vt:i4>
      </vt:variant>
      <vt:variant>
        <vt:i4>0</vt:i4>
      </vt:variant>
      <vt:variant>
        <vt:i4>5</vt:i4>
      </vt:variant>
      <vt:variant>
        <vt:lpwstr/>
      </vt:variant>
      <vt:variant>
        <vt:lpwstr>P52_247_9020</vt:lpwstr>
      </vt:variant>
      <vt:variant>
        <vt:i4>262213</vt:i4>
      </vt:variant>
      <vt:variant>
        <vt:i4>3834</vt:i4>
      </vt:variant>
      <vt:variant>
        <vt:i4>0</vt:i4>
      </vt:variant>
      <vt:variant>
        <vt:i4>5</vt:i4>
      </vt:variant>
      <vt:variant>
        <vt:lpwstr/>
      </vt:variant>
      <vt:variant>
        <vt:lpwstr>P47_507_C</vt:lpwstr>
      </vt:variant>
      <vt:variant>
        <vt:i4>5963892</vt:i4>
      </vt:variant>
      <vt:variant>
        <vt:i4>3831</vt:i4>
      </vt:variant>
      <vt:variant>
        <vt:i4>0</vt:i4>
      </vt:variant>
      <vt:variant>
        <vt:i4>5</vt:i4>
      </vt:variant>
      <vt:variant>
        <vt:lpwstr/>
      </vt:variant>
      <vt:variant>
        <vt:lpwstr>P47_306</vt:lpwstr>
      </vt:variant>
      <vt:variant>
        <vt:i4>852015</vt:i4>
      </vt:variant>
      <vt:variant>
        <vt:i4>3828</vt:i4>
      </vt:variant>
      <vt:variant>
        <vt:i4>0</vt:i4>
      </vt:variant>
      <vt:variant>
        <vt:i4>5</vt:i4>
      </vt:variant>
      <vt:variant>
        <vt:lpwstr/>
      </vt:variant>
      <vt:variant>
        <vt:lpwstr>P47_305_10_90</vt:lpwstr>
      </vt:variant>
      <vt:variant>
        <vt:i4>262209</vt:i4>
      </vt:variant>
      <vt:variant>
        <vt:i4>3825</vt:i4>
      </vt:variant>
      <vt:variant>
        <vt:i4>0</vt:i4>
      </vt:variant>
      <vt:variant>
        <vt:i4>5</vt:i4>
      </vt:variant>
      <vt:variant>
        <vt:lpwstr/>
      </vt:variant>
      <vt:variant>
        <vt:lpwstr>P47_305_8</vt:lpwstr>
      </vt:variant>
      <vt:variant>
        <vt:i4>262209</vt:i4>
      </vt:variant>
      <vt:variant>
        <vt:i4>3822</vt:i4>
      </vt:variant>
      <vt:variant>
        <vt:i4>0</vt:i4>
      </vt:variant>
      <vt:variant>
        <vt:i4>5</vt:i4>
      </vt:variant>
      <vt:variant>
        <vt:lpwstr/>
      </vt:variant>
      <vt:variant>
        <vt:lpwstr>P47_305_7</vt:lpwstr>
      </vt:variant>
      <vt:variant>
        <vt:i4>262209</vt:i4>
      </vt:variant>
      <vt:variant>
        <vt:i4>3819</vt:i4>
      </vt:variant>
      <vt:variant>
        <vt:i4>0</vt:i4>
      </vt:variant>
      <vt:variant>
        <vt:i4>5</vt:i4>
      </vt:variant>
      <vt:variant>
        <vt:lpwstr/>
      </vt:variant>
      <vt:variant>
        <vt:lpwstr>P47_305_4</vt:lpwstr>
      </vt:variant>
      <vt:variant>
        <vt:i4>6881355</vt:i4>
      </vt:variant>
      <vt:variant>
        <vt:i4>3816</vt:i4>
      </vt:variant>
      <vt:variant>
        <vt:i4>0</vt:i4>
      </vt:variant>
      <vt:variant>
        <vt:i4>5</vt:i4>
      </vt:variant>
      <vt:variant>
        <vt:lpwstr/>
      </vt:variant>
      <vt:variant>
        <vt:lpwstr>P47_305_3_92</vt:lpwstr>
      </vt:variant>
      <vt:variant>
        <vt:i4>262209</vt:i4>
      </vt:variant>
      <vt:variant>
        <vt:i4>3813</vt:i4>
      </vt:variant>
      <vt:variant>
        <vt:i4>0</vt:i4>
      </vt:variant>
      <vt:variant>
        <vt:i4>5</vt:i4>
      </vt:variant>
      <vt:variant>
        <vt:lpwstr/>
      </vt:variant>
      <vt:variant>
        <vt:lpwstr>P47_305_3</vt:lpwstr>
      </vt:variant>
      <vt:variant>
        <vt:i4>262209</vt:i4>
      </vt:variant>
      <vt:variant>
        <vt:i4>3810</vt:i4>
      </vt:variant>
      <vt:variant>
        <vt:i4>0</vt:i4>
      </vt:variant>
      <vt:variant>
        <vt:i4>5</vt:i4>
      </vt:variant>
      <vt:variant>
        <vt:lpwstr/>
      </vt:variant>
      <vt:variant>
        <vt:lpwstr>P47_305_1</vt:lpwstr>
      </vt:variant>
      <vt:variant>
        <vt:i4>5963892</vt:i4>
      </vt:variant>
      <vt:variant>
        <vt:i4>3807</vt:i4>
      </vt:variant>
      <vt:variant>
        <vt:i4>0</vt:i4>
      </vt:variant>
      <vt:variant>
        <vt:i4>5</vt:i4>
      </vt:variant>
      <vt:variant>
        <vt:lpwstr/>
      </vt:variant>
      <vt:variant>
        <vt:lpwstr>P47_305</vt:lpwstr>
      </vt:variant>
      <vt:variant>
        <vt:i4>5963892</vt:i4>
      </vt:variant>
      <vt:variant>
        <vt:i4>3804</vt:i4>
      </vt:variant>
      <vt:variant>
        <vt:i4>0</vt:i4>
      </vt:variant>
      <vt:variant>
        <vt:i4>5</vt:i4>
      </vt:variant>
      <vt:variant>
        <vt:lpwstr/>
      </vt:variant>
      <vt:variant>
        <vt:lpwstr>P47_304</vt:lpwstr>
      </vt:variant>
      <vt:variant>
        <vt:i4>3407998</vt:i4>
      </vt:variant>
      <vt:variant>
        <vt:i4>3801</vt:i4>
      </vt:variant>
      <vt:variant>
        <vt:i4>0</vt:i4>
      </vt:variant>
      <vt:variant>
        <vt:i4>5</vt:i4>
      </vt:variant>
      <vt:variant>
        <vt:lpwstr/>
      </vt:variant>
      <vt:variant>
        <vt:lpwstr>P47_303_90</vt:lpwstr>
      </vt:variant>
      <vt:variant>
        <vt:i4>262210</vt:i4>
      </vt:variant>
      <vt:variant>
        <vt:i4>3798</vt:i4>
      </vt:variant>
      <vt:variant>
        <vt:i4>0</vt:i4>
      </vt:variant>
      <vt:variant>
        <vt:i4>5</vt:i4>
      </vt:variant>
      <vt:variant>
        <vt:lpwstr/>
      </vt:variant>
      <vt:variant>
        <vt:lpwstr>P47_207_5</vt:lpwstr>
      </vt:variant>
      <vt:variant>
        <vt:i4>5898322</vt:i4>
      </vt:variant>
      <vt:variant>
        <vt:i4>3795</vt:i4>
      </vt:variant>
      <vt:variant>
        <vt:i4>0</vt:i4>
      </vt:variant>
      <vt:variant>
        <vt:i4>5</vt:i4>
      </vt:variant>
      <vt:variant>
        <vt:lpwstr>http://farsite.hill.af.mil/reghtml/regs/far2afmcfars/fardfars/dfars/dfars252_246.htm</vt:lpwstr>
      </vt:variant>
      <vt:variant>
        <vt:lpwstr>P17_183</vt:lpwstr>
      </vt:variant>
      <vt:variant>
        <vt:i4>327750</vt:i4>
      </vt:variant>
      <vt:variant>
        <vt:i4>3792</vt:i4>
      </vt:variant>
      <vt:variant>
        <vt:i4>0</vt:i4>
      </vt:variant>
      <vt:variant>
        <vt:i4>5</vt:i4>
      </vt:variant>
      <vt:variant>
        <vt:lpwstr/>
      </vt:variant>
      <vt:variant>
        <vt:lpwstr>P52_246_9094</vt:lpwstr>
      </vt:variant>
      <vt:variant>
        <vt:i4>6684743</vt:i4>
      </vt:variant>
      <vt:variant>
        <vt:i4>3789</vt:i4>
      </vt:variant>
      <vt:variant>
        <vt:i4>0</vt:i4>
      </vt:variant>
      <vt:variant>
        <vt:i4>5</vt:i4>
      </vt:variant>
      <vt:variant>
        <vt:lpwstr>http://farsite.hill.af.mil/reghtml/regs/far2afmcfars/fardfars/far/46.htm</vt:lpwstr>
      </vt:variant>
      <vt:variant>
        <vt:lpwstr>P230_37860</vt:lpwstr>
      </vt:variant>
      <vt:variant>
        <vt:i4>71</vt:i4>
      </vt:variant>
      <vt:variant>
        <vt:i4>3786</vt:i4>
      </vt:variant>
      <vt:variant>
        <vt:i4>0</vt:i4>
      </vt:variant>
      <vt:variant>
        <vt:i4>5</vt:i4>
      </vt:variant>
      <vt:variant>
        <vt:lpwstr/>
      </vt:variant>
      <vt:variant>
        <vt:lpwstr>P52_246_9081</vt:lpwstr>
      </vt:variant>
      <vt:variant>
        <vt:i4>196683</vt:i4>
      </vt:variant>
      <vt:variant>
        <vt:i4>3783</vt:i4>
      </vt:variant>
      <vt:variant>
        <vt:i4>0</vt:i4>
      </vt:variant>
      <vt:variant>
        <vt:i4>5</vt:i4>
      </vt:variant>
      <vt:variant>
        <vt:lpwstr/>
      </vt:variant>
      <vt:variant>
        <vt:lpwstr>P52_246_9042</vt:lpwstr>
      </vt:variant>
      <vt:variant>
        <vt:i4>327758</vt:i4>
      </vt:variant>
      <vt:variant>
        <vt:i4>3780</vt:i4>
      </vt:variant>
      <vt:variant>
        <vt:i4>0</vt:i4>
      </vt:variant>
      <vt:variant>
        <vt:i4>5</vt:i4>
      </vt:variant>
      <vt:variant>
        <vt:lpwstr/>
      </vt:variant>
      <vt:variant>
        <vt:lpwstr>P52_246_9014</vt:lpwstr>
      </vt:variant>
      <vt:variant>
        <vt:i4>65607</vt:i4>
      </vt:variant>
      <vt:variant>
        <vt:i4>3777</vt:i4>
      </vt:variant>
      <vt:variant>
        <vt:i4>0</vt:i4>
      </vt:variant>
      <vt:variant>
        <vt:i4>5</vt:i4>
      </vt:variant>
      <vt:variant>
        <vt:lpwstr/>
      </vt:variant>
      <vt:variant>
        <vt:lpwstr>P52_246_9080</vt:lpwstr>
      </vt:variant>
      <vt:variant>
        <vt:i4>65611</vt:i4>
      </vt:variant>
      <vt:variant>
        <vt:i4>3774</vt:i4>
      </vt:variant>
      <vt:variant>
        <vt:i4>0</vt:i4>
      </vt:variant>
      <vt:variant>
        <vt:i4>5</vt:i4>
      </vt:variant>
      <vt:variant>
        <vt:lpwstr/>
      </vt:variant>
      <vt:variant>
        <vt:lpwstr>P52_246_9040</vt:lpwstr>
      </vt:variant>
      <vt:variant>
        <vt:i4>524365</vt:i4>
      </vt:variant>
      <vt:variant>
        <vt:i4>3771</vt:i4>
      </vt:variant>
      <vt:variant>
        <vt:i4>0</vt:i4>
      </vt:variant>
      <vt:variant>
        <vt:i4>5</vt:i4>
      </vt:variant>
      <vt:variant>
        <vt:lpwstr/>
      </vt:variant>
      <vt:variant>
        <vt:lpwstr>P52_246_9029</vt:lpwstr>
      </vt:variant>
      <vt:variant>
        <vt:i4>589903</vt:i4>
      </vt:variant>
      <vt:variant>
        <vt:i4>3768</vt:i4>
      </vt:variant>
      <vt:variant>
        <vt:i4>0</vt:i4>
      </vt:variant>
      <vt:variant>
        <vt:i4>5</vt:i4>
      </vt:variant>
      <vt:variant>
        <vt:lpwstr/>
      </vt:variant>
      <vt:variant>
        <vt:lpwstr>P52_246_9008</vt:lpwstr>
      </vt:variant>
      <vt:variant>
        <vt:i4>393295</vt:i4>
      </vt:variant>
      <vt:variant>
        <vt:i4>3765</vt:i4>
      </vt:variant>
      <vt:variant>
        <vt:i4>0</vt:i4>
      </vt:variant>
      <vt:variant>
        <vt:i4>5</vt:i4>
      </vt:variant>
      <vt:variant>
        <vt:lpwstr/>
      </vt:variant>
      <vt:variant>
        <vt:lpwstr>P52_246_9007</vt:lpwstr>
      </vt:variant>
      <vt:variant>
        <vt:i4>458825</vt:i4>
      </vt:variant>
      <vt:variant>
        <vt:i4>3762</vt:i4>
      </vt:variant>
      <vt:variant>
        <vt:i4>0</vt:i4>
      </vt:variant>
      <vt:variant>
        <vt:i4>5</vt:i4>
      </vt:variant>
      <vt:variant>
        <vt:lpwstr/>
      </vt:variant>
      <vt:variant>
        <vt:lpwstr>P52_246_9066</vt:lpwstr>
      </vt:variant>
      <vt:variant>
        <vt:i4>196681</vt:i4>
      </vt:variant>
      <vt:variant>
        <vt:i4>3759</vt:i4>
      </vt:variant>
      <vt:variant>
        <vt:i4>0</vt:i4>
      </vt:variant>
      <vt:variant>
        <vt:i4>5</vt:i4>
      </vt:variant>
      <vt:variant>
        <vt:lpwstr/>
      </vt:variant>
      <vt:variant>
        <vt:lpwstr>P52_246_9062</vt:lpwstr>
      </vt:variant>
      <vt:variant>
        <vt:i4>74</vt:i4>
      </vt:variant>
      <vt:variant>
        <vt:i4>3756</vt:i4>
      </vt:variant>
      <vt:variant>
        <vt:i4>0</vt:i4>
      </vt:variant>
      <vt:variant>
        <vt:i4>5</vt:i4>
      </vt:variant>
      <vt:variant>
        <vt:lpwstr/>
      </vt:variant>
      <vt:variant>
        <vt:lpwstr>P52_246_9051</vt:lpwstr>
      </vt:variant>
      <vt:variant>
        <vt:i4>262221</vt:i4>
      </vt:variant>
      <vt:variant>
        <vt:i4>3753</vt:i4>
      </vt:variant>
      <vt:variant>
        <vt:i4>0</vt:i4>
      </vt:variant>
      <vt:variant>
        <vt:i4>5</vt:i4>
      </vt:variant>
      <vt:variant>
        <vt:lpwstr/>
      </vt:variant>
      <vt:variant>
        <vt:lpwstr>P52_246_9025</vt:lpwstr>
      </vt:variant>
      <vt:variant>
        <vt:i4>524364</vt:i4>
      </vt:variant>
      <vt:variant>
        <vt:i4>3750</vt:i4>
      </vt:variant>
      <vt:variant>
        <vt:i4>0</vt:i4>
      </vt:variant>
      <vt:variant>
        <vt:i4>5</vt:i4>
      </vt:variant>
      <vt:variant>
        <vt:lpwstr/>
      </vt:variant>
      <vt:variant>
        <vt:lpwstr>P52_246_9039</vt:lpwstr>
      </vt:variant>
      <vt:variant>
        <vt:i4>131143</vt:i4>
      </vt:variant>
      <vt:variant>
        <vt:i4>3747</vt:i4>
      </vt:variant>
      <vt:variant>
        <vt:i4>0</vt:i4>
      </vt:variant>
      <vt:variant>
        <vt:i4>5</vt:i4>
      </vt:variant>
      <vt:variant>
        <vt:lpwstr/>
      </vt:variant>
      <vt:variant>
        <vt:lpwstr>P52_246_9083</vt:lpwstr>
      </vt:variant>
      <vt:variant>
        <vt:i4>77</vt:i4>
      </vt:variant>
      <vt:variant>
        <vt:i4>3744</vt:i4>
      </vt:variant>
      <vt:variant>
        <vt:i4>0</vt:i4>
      </vt:variant>
      <vt:variant>
        <vt:i4>5</vt:i4>
      </vt:variant>
      <vt:variant>
        <vt:lpwstr/>
      </vt:variant>
      <vt:variant>
        <vt:lpwstr>P52_246_9021</vt:lpwstr>
      </vt:variant>
      <vt:variant>
        <vt:i4>6553635</vt:i4>
      </vt:variant>
      <vt:variant>
        <vt:i4>3741</vt:i4>
      </vt:variant>
      <vt:variant>
        <vt:i4>0</vt:i4>
      </vt:variant>
      <vt:variant>
        <vt:i4>5</vt:i4>
      </vt:variant>
      <vt:variant>
        <vt:lpwstr>http://farsite.hill.af.mil/reghtml/regs/far2afmcfars/fardfars/far/52_246.htm</vt:lpwstr>
      </vt:variant>
      <vt:variant>
        <vt:lpwstr>P260_48429</vt:lpwstr>
      </vt:variant>
      <vt:variant>
        <vt:i4>77</vt:i4>
      </vt:variant>
      <vt:variant>
        <vt:i4>3738</vt:i4>
      </vt:variant>
      <vt:variant>
        <vt:i4>0</vt:i4>
      </vt:variant>
      <vt:variant>
        <vt:i4>5</vt:i4>
      </vt:variant>
      <vt:variant>
        <vt:lpwstr/>
      </vt:variant>
      <vt:variant>
        <vt:lpwstr>P52_246_9021</vt:lpwstr>
      </vt:variant>
      <vt:variant>
        <vt:i4>131150</vt:i4>
      </vt:variant>
      <vt:variant>
        <vt:i4>3735</vt:i4>
      </vt:variant>
      <vt:variant>
        <vt:i4>0</vt:i4>
      </vt:variant>
      <vt:variant>
        <vt:i4>5</vt:i4>
      </vt:variant>
      <vt:variant>
        <vt:lpwstr/>
      </vt:variant>
      <vt:variant>
        <vt:lpwstr>P52_246_9013</vt:lpwstr>
      </vt:variant>
      <vt:variant>
        <vt:i4>196686</vt:i4>
      </vt:variant>
      <vt:variant>
        <vt:i4>3732</vt:i4>
      </vt:variant>
      <vt:variant>
        <vt:i4>0</vt:i4>
      </vt:variant>
      <vt:variant>
        <vt:i4>5</vt:i4>
      </vt:variant>
      <vt:variant>
        <vt:lpwstr/>
      </vt:variant>
      <vt:variant>
        <vt:lpwstr>P52_246_9012</vt:lpwstr>
      </vt:variant>
      <vt:variant>
        <vt:i4>262214</vt:i4>
      </vt:variant>
      <vt:variant>
        <vt:i4>3729</vt:i4>
      </vt:variant>
      <vt:variant>
        <vt:i4>0</vt:i4>
      </vt:variant>
      <vt:variant>
        <vt:i4>5</vt:i4>
      </vt:variant>
      <vt:variant>
        <vt:lpwstr/>
      </vt:variant>
      <vt:variant>
        <vt:lpwstr>P52_246_9095</vt:lpwstr>
      </vt:variant>
      <vt:variant>
        <vt:i4>131144</vt:i4>
      </vt:variant>
      <vt:variant>
        <vt:i4>3726</vt:i4>
      </vt:variant>
      <vt:variant>
        <vt:i4>0</vt:i4>
      </vt:variant>
      <vt:variant>
        <vt:i4>5</vt:i4>
      </vt:variant>
      <vt:variant>
        <vt:lpwstr/>
      </vt:variant>
      <vt:variant>
        <vt:lpwstr>P52_246_9073</vt:lpwstr>
      </vt:variant>
      <vt:variant>
        <vt:i4>196684</vt:i4>
      </vt:variant>
      <vt:variant>
        <vt:i4>3723</vt:i4>
      </vt:variant>
      <vt:variant>
        <vt:i4>0</vt:i4>
      </vt:variant>
      <vt:variant>
        <vt:i4>5</vt:i4>
      </vt:variant>
      <vt:variant>
        <vt:lpwstr/>
      </vt:variant>
      <vt:variant>
        <vt:lpwstr>P52_246_9032</vt:lpwstr>
      </vt:variant>
      <vt:variant>
        <vt:i4>262217</vt:i4>
      </vt:variant>
      <vt:variant>
        <vt:i4>3720</vt:i4>
      </vt:variant>
      <vt:variant>
        <vt:i4>0</vt:i4>
      </vt:variant>
      <vt:variant>
        <vt:i4>5</vt:i4>
      </vt:variant>
      <vt:variant>
        <vt:lpwstr/>
      </vt:variant>
      <vt:variant>
        <vt:lpwstr>P52_246_9065</vt:lpwstr>
      </vt:variant>
      <vt:variant>
        <vt:i4>327753</vt:i4>
      </vt:variant>
      <vt:variant>
        <vt:i4>3717</vt:i4>
      </vt:variant>
      <vt:variant>
        <vt:i4>0</vt:i4>
      </vt:variant>
      <vt:variant>
        <vt:i4>5</vt:i4>
      </vt:variant>
      <vt:variant>
        <vt:lpwstr/>
      </vt:variant>
      <vt:variant>
        <vt:lpwstr>P52_246_9064</vt:lpwstr>
      </vt:variant>
      <vt:variant>
        <vt:i4>327756</vt:i4>
      </vt:variant>
      <vt:variant>
        <vt:i4>3714</vt:i4>
      </vt:variant>
      <vt:variant>
        <vt:i4>0</vt:i4>
      </vt:variant>
      <vt:variant>
        <vt:i4>5</vt:i4>
      </vt:variant>
      <vt:variant>
        <vt:lpwstr/>
      </vt:variant>
      <vt:variant>
        <vt:lpwstr>P52_246_9034</vt:lpwstr>
      </vt:variant>
      <vt:variant>
        <vt:i4>196687</vt:i4>
      </vt:variant>
      <vt:variant>
        <vt:i4>3711</vt:i4>
      </vt:variant>
      <vt:variant>
        <vt:i4>0</vt:i4>
      </vt:variant>
      <vt:variant>
        <vt:i4>5</vt:i4>
      </vt:variant>
      <vt:variant>
        <vt:lpwstr/>
      </vt:variant>
      <vt:variant>
        <vt:lpwstr>P52_246_9002</vt:lpwstr>
      </vt:variant>
      <vt:variant>
        <vt:i4>76</vt:i4>
      </vt:variant>
      <vt:variant>
        <vt:i4>3708</vt:i4>
      </vt:variant>
      <vt:variant>
        <vt:i4>0</vt:i4>
      </vt:variant>
      <vt:variant>
        <vt:i4>5</vt:i4>
      </vt:variant>
      <vt:variant>
        <vt:lpwstr/>
      </vt:variant>
      <vt:variant>
        <vt:lpwstr>P52_246_9031</vt:lpwstr>
      </vt:variant>
      <vt:variant>
        <vt:i4>65612</vt:i4>
      </vt:variant>
      <vt:variant>
        <vt:i4>3705</vt:i4>
      </vt:variant>
      <vt:variant>
        <vt:i4>0</vt:i4>
      </vt:variant>
      <vt:variant>
        <vt:i4>5</vt:i4>
      </vt:variant>
      <vt:variant>
        <vt:lpwstr/>
      </vt:variant>
      <vt:variant>
        <vt:lpwstr>P52_246_9030</vt:lpwstr>
      </vt:variant>
      <vt:variant>
        <vt:i4>78</vt:i4>
      </vt:variant>
      <vt:variant>
        <vt:i4>3702</vt:i4>
      </vt:variant>
      <vt:variant>
        <vt:i4>0</vt:i4>
      </vt:variant>
      <vt:variant>
        <vt:i4>5</vt:i4>
      </vt:variant>
      <vt:variant>
        <vt:lpwstr/>
      </vt:variant>
      <vt:variant>
        <vt:lpwstr>P52_246_9011</vt:lpwstr>
      </vt:variant>
      <vt:variant>
        <vt:i4>65614</vt:i4>
      </vt:variant>
      <vt:variant>
        <vt:i4>3699</vt:i4>
      </vt:variant>
      <vt:variant>
        <vt:i4>0</vt:i4>
      </vt:variant>
      <vt:variant>
        <vt:i4>5</vt:i4>
      </vt:variant>
      <vt:variant>
        <vt:lpwstr/>
      </vt:variant>
      <vt:variant>
        <vt:lpwstr>P52_246_9010</vt:lpwstr>
      </vt:variant>
      <vt:variant>
        <vt:i4>524367</vt:i4>
      </vt:variant>
      <vt:variant>
        <vt:i4>3696</vt:i4>
      </vt:variant>
      <vt:variant>
        <vt:i4>0</vt:i4>
      </vt:variant>
      <vt:variant>
        <vt:i4>5</vt:i4>
      </vt:variant>
      <vt:variant>
        <vt:lpwstr/>
      </vt:variant>
      <vt:variant>
        <vt:lpwstr>P52_246_9009</vt:lpwstr>
      </vt:variant>
      <vt:variant>
        <vt:i4>262223</vt:i4>
      </vt:variant>
      <vt:variant>
        <vt:i4>3693</vt:i4>
      </vt:variant>
      <vt:variant>
        <vt:i4>0</vt:i4>
      </vt:variant>
      <vt:variant>
        <vt:i4>5</vt:i4>
      </vt:variant>
      <vt:variant>
        <vt:lpwstr/>
      </vt:variant>
      <vt:variant>
        <vt:lpwstr>P52_246_9005</vt:lpwstr>
      </vt:variant>
      <vt:variant>
        <vt:i4>458823</vt:i4>
      </vt:variant>
      <vt:variant>
        <vt:i4>3690</vt:i4>
      </vt:variant>
      <vt:variant>
        <vt:i4>0</vt:i4>
      </vt:variant>
      <vt:variant>
        <vt:i4>5</vt:i4>
      </vt:variant>
      <vt:variant>
        <vt:lpwstr/>
      </vt:variant>
      <vt:variant>
        <vt:lpwstr>P52_246_9086</vt:lpwstr>
      </vt:variant>
      <vt:variant>
        <vt:i4>458823</vt:i4>
      </vt:variant>
      <vt:variant>
        <vt:i4>3687</vt:i4>
      </vt:variant>
      <vt:variant>
        <vt:i4>0</vt:i4>
      </vt:variant>
      <vt:variant>
        <vt:i4>5</vt:i4>
      </vt:variant>
      <vt:variant>
        <vt:lpwstr/>
      </vt:variant>
      <vt:variant>
        <vt:lpwstr>P52_246_9086</vt:lpwstr>
      </vt:variant>
      <vt:variant>
        <vt:i4>458823</vt:i4>
      </vt:variant>
      <vt:variant>
        <vt:i4>3684</vt:i4>
      </vt:variant>
      <vt:variant>
        <vt:i4>0</vt:i4>
      </vt:variant>
      <vt:variant>
        <vt:i4>5</vt:i4>
      </vt:variant>
      <vt:variant>
        <vt:lpwstr/>
      </vt:variant>
      <vt:variant>
        <vt:lpwstr>P52_246_9086</vt:lpwstr>
      </vt:variant>
      <vt:variant>
        <vt:i4>262215</vt:i4>
      </vt:variant>
      <vt:variant>
        <vt:i4>3681</vt:i4>
      </vt:variant>
      <vt:variant>
        <vt:i4>0</vt:i4>
      </vt:variant>
      <vt:variant>
        <vt:i4>5</vt:i4>
      </vt:variant>
      <vt:variant>
        <vt:lpwstr/>
      </vt:variant>
      <vt:variant>
        <vt:lpwstr>P52_246_9085</vt:lpwstr>
      </vt:variant>
      <vt:variant>
        <vt:i4>262215</vt:i4>
      </vt:variant>
      <vt:variant>
        <vt:i4>3678</vt:i4>
      </vt:variant>
      <vt:variant>
        <vt:i4>0</vt:i4>
      </vt:variant>
      <vt:variant>
        <vt:i4>5</vt:i4>
      </vt:variant>
      <vt:variant>
        <vt:lpwstr/>
      </vt:variant>
      <vt:variant>
        <vt:lpwstr>P52_246_9085</vt:lpwstr>
      </vt:variant>
      <vt:variant>
        <vt:i4>65615</vt:i4>
      </vt:variant>
      <vt:variant>
        <vt:i4>3675</vt:i4>
      </vt:variant>
      <vt:variant>
        <vt:i4>0</vt:i4>
      </vt:variant>
      <vt:variant>
        <vt:i4>5</vt:i4>
      </vt:variant>
      <vt:variant>
        <vt:lpwstr/>
      </vt:variant>
      <vt:variant>
        <vt:lpwstr>P52_246_9000</vt:lpwstr>
      </vt:variant>
      <vt:variant>
        <vt:i4>327759</vt:i4>
      </vt:variant>
      <vt:variant>
        <vt:i4>3672</vt:i4>
      </vt:variant>
      <vt:variant>
        <vt:i4>0</vt:i4>
      </vt:variant>
      <vt:variant>
        <vt:i4>5</vt:i4>
      </vt:variant>
      <vt:variant>
        <vt:lpwstr/>
      </vt:variant>
      <vt:variant>
        <vt:lpwstr>P52_246_9004</vt:lpwstr>
      </vt:variant>
      <vt:variant>
        <vt:i4>327759</vt:i4>
      </vt:variant>
      <vt:variant>
        <vt:i4>3669</vt:i4>
      </vt:variant>
      <vt:variant>
        <vt:i4>0</vt:i4>
      </vt:variant>
      <vt:variant>
        <vt:i4>5</vt:i4>
      </vt:variant>
      <vt:variant>
        <vt:lpwstr/>
      </vt:variant>
      <vt:variant>
        <vt:lpwstr>P52_246_9004</vt:lpwstr>
      </vt:variant>
      <vt:variant>
        <vt:i4>131151</vt:i4>
      </vt:variant>
      <vt:variant>
        <vt:i4>3666</vt:i4>
      </vt:variant>
      <vt:variant>
        <vt:i4>0</vt:i4>
      </vt:variant>
      <vt:variant>
        <vt:i4>5</vt:i4>
      </vt:variant>
      <vt:variant>
        <vt:lpwstr/>
      </vt:variant>
      <vt:variant>
        <vt:lpwstr>P52_246_9003</vt:lpwstr>
      </vt:variant>
      <vt:variant>
        <vt:i4>65615</vt:i4>
      </vt:variant>
      <vt:variant>
        <vt:i4>3663</vt:i4>
      </vt:variant>
      <vt:variant>
        <vt:i4>0</vt:i4>
      </vt:variant>
      <vt:variant>
        <vt:i4>5</vt:i4>
      </vt:variant>
      <vt:variant>
        <vt:lpwstr/>
      </vt:variant>
      <vt:variant>
        <vt:lpwstr>P52_246_9000</vt:lpwstr>
      </vt:variant>
      <vt:variant>
        <vt:i4>589901</vt:i4>
      </vt:variant>
      <vt:variant>
        <vt:i4>3660</vt:i4>
      </vt:variant>
      <vt:variant>
        <vt:i4>0</vt:i4>
      </vt:variant>
      <vt:variant>
        <vt:i4>5</vt:i4>
      </vt:variant>
      <vt:variant>
        <vt:lpwstr/>
      </vt:variant>
      <vt:variant>
        <vt:lpwstr>P52_246_9028</vt:lpwstr>
      </vt:variant>
      <vt:variant>
        <vt:i4>65610</vt:i4>
      </vt:variant>
      <vt:variant>
        <vt:i4>3657</vt:i4>
      </vt:variant>
      <vt:variant>
        <vt:i4>0</vt:i4>
      </vt:variant>
      <vt:variant>
        <vt:i4>5</vt:i4>
      </vt:variant>
      <vt:variant>
        <vt:lpwstr/>
      </vt:variant>
      <vt:variant>
        <vt:lpwstr>P52_246_9050</vt:lpwstr>
      </vt:variant>
      <vt:variant>
        <vt:i4>524363</vt:i4>
      </vt:variant>
      <vt:variant>
        <vt:i4>3654</vt:i4>
      </vt:variant>
      <vt:variant>
        <vt:i4>0</vt:i4>
      </vt:variant>
      <vt:variant>
        <vt:i4>5</vt:i4>
      </vt:variant>
      <vt:variant>
        <vt:lpwstr/>
      </vt:variant>
      <vt:variant>
        <vt:lpwstr>P52_246_9049</vt:lpwstr>
      </vt:variant>
      <vt:variant>
        <vt:i4>393291</vt:i4>
      </vt:variant>
      <vt:variant>
        <vt:i4>3651</vt:i4>
      </vt:variant>
      <vt:variant>
        <vt:i4>0</vt:i4>
      </vt:variant>
      <vt:variant>
        <vt:i4>5</vt:i4>
      </vt:variant>
      <vt:variant>
        <vt:lpwstr/>
      </vt:variant>
      <vt:variant>
        <vt:lpwstr>P52_246_9047</vt:lpwstr>
      </vt:variant>
      <vt:variant>
        <vt:i4>458827</vt:i4>
      </vt:variant>
      <vt:variant>
        <vt:i4>3648</vt:i4>
      </vt:variant>
      <vt:variant>
        <vt:i4>0</vt:i4>
      </vt:variant>
      <vt:variant>
        <vt:i4>5</vt:i4>
      </vt:variant>
      <vt:variant>
        <vt:lpwstr/>
      </vt:variant>
      <vt:variant>
        <vt:lpwstr>P52_246_9046</vt:lpwstr>
      </vt:variant>
      <vt:variant>
        <vt:i4>262219</vt:i4>
      </vt:variant>
      <vt:variant>
        <vt:i4>3645</vt:i4>
      </vt:variant>
      <vt:variant>
        <vt:i4>0</vt:i4>
      </vt:variant>
      <vt:variant>
        <vt:i4>5</vt:i4>
      </vt:variant>
      <vt:variant>
        <vt:lpwstr/>
      </vt:variant>
      <vt:variant>
        <vt:lpwstr>P52_246_9045</vt:lpwstr>
      </vt:variant>
      <vt:variant>
        <vt:i4>327755</vt:i4>
      </vt:variant>
      <vt:variant>
        <vt:i4>3642</vt:i4>
      </vt:variant>
      <vt:variant>
        <vt:i4>0</vt:i4>
      </vt:variant>
      <vt:variant>
        <vt:i4>5</vt:i4>
      </vt:variant>
      <vt:variant>
        <vt:lpwstr/>
      </vt:variant>
      <vt:variant>
        <vt:lpwstr>P52_246_9044</vt:lpwstr>
      </vt:variant>
      <vt:variant>
        <vt:i4>6815791</vt:i4>
      </vt:variant>
      <vt:variant>
        <vt:i4>3639</vt:i4>
      </vt:variant>
      <vt:variant>
        <vt:i4>0</vt:i4>
      </vt:variant>
      <vt:variant>
        <vt:i4>5</vt:i4>
      </vt:variant>
      <vt:variant>
        <vt:lpwstr>http://farsite.hill.af.mil/reghtml/regs/far2afmcfars/fardfars/far/52_246.htm</vt:lpwstr>
      </vt:variant>
      <vt:variant>
        <vt:lpwstr>P8_708</vt:lpwstr>
      </vt:variant>
      <vt:variant>
        <vt:i4>131147</vt:i4>
      </vt:variant>
      <vt:variant>
        <vt:i4>3636</vt:i4>
      </vt:variant>
      <vt:variant>
        <vt:i4>0</vt:i4>
      </vt:variant>
      <vt:variant>
        <vt:i4>5</vt:i4>
      </vt:variant>
      <vt:variant>
        <vt:lpwstr/>
      </vt:variant>
      <vt:variant>
        <vt:lpwstr>P52_246_9043</vt:lpwstr>
      </vt:variant>
      <vt:variant>
        <vt:i4>196680</vt:i4>
      </vt:variant>
      <vt:variant>
        <vt:i4>3633</vt:i4>
      </vt:variant>
      <vt:variant>
        <vt:i4>0</vt:i4>
      </vt:variant>
      <vt:variant>
        <vt:i4>5</vt:i4>
      </vt:variant>
      <vt:variant>
        <vt:lpwstr/>
      </vt:variant>
      <vt:variant>
        <vt:lpwstr>P52_246_9072</vt:lpwstr>
      </vt:variant>
      <vt:variant>
        <vt:i4>5963871</vt:i4>
      </vt:variant>
      <vt:variant>
        <vt:i4>3630</vt:i4>
      </vt:variant>
      <vt:variant>
        <vt:i4>0</vt:i4>
      </vt:variant>
      <vt:variant>
        <vt:i4>5</vt:i4>
      </vt:variant>
      <vt:variant>
        <vt:lpwstr>http://farsite.hill.af.mil/reghtml/regs/far2afmcfars/fardfars/far/12.htm</vt:lpwstr>
      </vt:variant>
      <vt:variant>
        <vt:lpwstr/>
      </vt:variant>
      <vt:variant>
        <vt:i4>72</vt:i4>
      </vt:variant>
      <vt:variant>
        <vt:i4>3627</vt:i4>
      </vt:variant>
      <vt:variant>
        <vt:i4>0</vt:i4>
      </vt:variant>
      <vt:variant>
        <vt:i4>5</vt:i4>
      </vt:variant>
      <vt:variant>
        <vt:lpwstr/>
      </vt:variant>
      <vt:variant>
        <vt:lpwstr>P52_246_9071</vt:lpwstr>
      </vt:variant>
      <vt:variant>
        <vt:i4>79</vt:i4>
      </vt:variant>
      <vt:variant>
        <vt:i4>3624</vt:i4>
      </vt:variant>
      <vt:variant>
        <vt:i4>0</vt:i4>
      </vt:variant>
      <vt:variant>
        <vt:i4>5</vt:i4>
      </vt:variant>
      <vt:variant>
        <vt:lpwstr/>
      </vt:variant>
      <vt:variant>
        <vt:lpwstr>P52_246_9001</vt:lpwstr>
      </vt:variant>
      <vt:variant>
        <vt:i4>79</vt:i4>
      </vt:variant>
      <vt:variant>
        <vt:i4>3621</vt:i4>
      </vt:variant>
      <vt:variant>
        <vt:i4>0</vt:i4>
      </vt:variant>
      <vt:variant>
        <vt:i4>5</vt:i4>
      </vt:variant>
      <vt:variant>
        <vt:lpwstr/>
      </vt:variant>
      <vt:variant>
        <vt:lpwstr>P52_246_9001</vt:lpwstr>
      </vt:variant>
      <vt:variant>
        <vt:i4>131142</vt:i4>
      </vt:variant>
      <vt:variant>
        <vt:i4>3618</vt:i4>
      </vt:variant>
      <vt:variant>
        <vt:i4>0</vt:i4>
      </vt:variant>
      <vt:variant>
        <vt:i4>5</vt:i4>
      </vt:variant>
      <vt:variant>
        <vt:lpwstr/>
      </vt:variant>
      <vt:variant>
        <vt:lpwstr>P52_246_9093</vt:lpwstr>
      </vt:variant>
      <vt:variant>
        <vt:i4>393293</vt:i4>
      </vt:variant>
      <vt:variant>
        <vt:i4>3615</vt:i4>
      </vt:variant>
      <vt:variant>
        <vt:i4>0</vt:i4>
      </vt:variant>
      <vt:variant>
        <vt:i4>5</vt:i4>
      </vt:variant>
      <vt:variant>
        <vt:lpwstr/>
      </vt:variant>
      <vt:variant>
        <vt:lpwstr>P52_246_9027</vt:lpwstr>
      </vt:variant>
      <vt:variant>
        <vt:i4>458829</vt:i4>
      </vt:variant>
      <vt:variant>
        <vt:i4>3612</vt:i4>
      </vt:variant>
      <vt:variant>
        <vt:i4>0</vt:i4>
      </vt:variant>
      <vt:variant>
        <vt:i4>5</vt:i4>
      </vt:variant>
      <vt:variant>
        <vt:lpwstr/>
      </vt:variant>
      <vt:variant>
        <vt:lpwstr>P52_246_9026</vt:lpwstr>
      </vt:variant>
      <vt:variant>
        <vt:i4>327757</vt:i4>
      </vt:variant>
      <vt:variant>
        <vt:i4>3609</vt:i4>
      </vt:variant>
      <vt:variant>
        <vt:i4>0</vt:i4>
      </vt:variant>
      <vt:variant>
        <vt:i4>5</vt:i4>
      </vt:variant>
      <vt:variant>
        <vt:lpwstr/>
      </vt:variant>
      <vt:variant>
        <vt:lpwstr>P52_246_9024</vt:lpwstr>
      </vt:variant>
      <vt:variant>
        <vt:i4>131149</vt:i4>
      </vt:variant>
      <vt:variant>
        <vt:i4>3606</vt:i4>
      </vt:variant>
      <vt:variant>
        <vt:i4>0</vt:i4>
      </vt:variant>
      <vt:variant>
        <vt:i4>5</vt:i4>
      </vt:variant>
      <vt:variant>
        <vt:lpwstr/>
      </vt:variant>
      <vt:variant>
        <vt:lpwstr>P52_246_9023</vt:lpwstr>
      </vt:variant>
      <vt:variant>
        <vt:i4>196685</vt:i4>
      </vt:variant>
      <vt:variant>
        <vt:i4>3603</vt:i4>
      </vt:variant>
      <vt:variant>
        <vt:i4>0</vt:i4>
      </vt:variant>
      <vt:variant>
        <vt:i4>5</vt:i4>
      </vt:variant>
      <vt:variant>
        <vt:lpwstr/>
      </vt:variant>
      <vt:variant>
        <vt:lpwstr>P52_246_9022</vt:lpwstr>
      </vt:variant>
      <vt:variant>
        <vt:i4>5963902</vt:i4>
      </vt:variant>
      <vt:variant>
        <vt:i4>3600</vt:i4>
      </vt:variant>
      <vt:variant>
        <vt:i4>0</vt:i4>
      </vt:variant>
      <vt:variant>
        <vt:i4>5</vt:i4>
      </vt:variant>
      <vt:variant>
        <vt:lpwstr/>
      </vt:variant>
      <vt:variant>
        <vt:lpwstr>P46_805</vt:lpwstr>
      </vt:variant>
      <vt:variant>
        <vt:i4>5374065</vt:i4>
      </vt:variant>
      <vt:variant>
        <vt:i4>3597</vt:i4>
      </vt:variant>
      <vt:variant>
        <vt:i4>0</vt:i4>
      </vt:variant>
      <vt:variant>
        <vt:i4>5</vt:i4>
      </vt:variant>
      <vt:variant>
        <vt:lpwstr/>
      </vt:variant>
      <vt:variant>
        <vt:lpwstr>P46_790</vt:lpwstr>
      </vt:variant>
      <vt:variant>
        <vt:i4>5898353</vt:i4>
      </vt:variant>
      <vt:variant>
        <vt:i4>3594</vt:i4>
      </vt:variant>
      <vt:variant>
        <vt:i4>0</vt:i4>
      </vt:variant>
      <vt:variant>
        <vt:i4>5</vt:i4>
      </vt:variant>
      <vt:variant>
        <vt:lpwstr/>
      </vt:variant>
      <vt:variant>
        <vt:lpwstr>P46_710</vt:lpwstr>
      </vt:variant>
      <vt:variant>
        <vt:i4>5963889</vt:i4>
      </vt:variant>
      <vt:variant>
        <vt:i4>3591</vt:i4>
      </vt:variant>
      <vt:variant>
        <vt:i4>0</vt:i4>
      </vt:variant>
      <vt:variant>
        <vt:i4>5</vt:i4>
      </vt:variant>
      <vt:variant>
        <vt:lpwstr/>
      </vt:variant>
      <vt:variant>
        <vt:lpwstr>P46_709</vt:lpwstr>
      </vt:variant>
      <vt:variant>
        <vt:i4>3407984</vt:i4>
      </vt:variant>
      <vt:variant>
        <vt:i4>3588</vt:i4>
      </vt:variant>
      <vt:variant>
        <vt:i4>0</vt:i4>
      </vt:variant>
      <vt:variant>
        <vt:i4>5</vt:i4>
      </vt:variant>
      <vt:variant>
        <vt:lpwstr/>
      </vt:variant>
      <vt:variant>
        <vt:lpwstr>P46_708_90</vt:lpwstr>
      </vt:variant>
      <vt:variant>
        <vt:i4>3407998</vt:i4>
      </vt:variant>
      <vt:variant>
        <vt:i4>3585</vt:i4>
      </vt:variant>
      <vt:variant>
        <vt:i4>0</vt:i4>
      </vt:variant>
      <vt:variant>
        <vt:i4>5</vt:i4>
      </vt:variant>
      <vt:variant>
        <vt:lpwstr/>
      </vt:variant>
      <vt:variant>
        <vt:lpwstr>P46_706_90</vt:lpwstr>
      </vt:variant>
      <vt:variant>
        <vt:i4>5963888</vt:i4>
      </vt:variant>
      <vt:variant>
        <vt:i4>3582</vt:i4>
      </vt:variant>
      <vt:variant>
        <vt:i4>0</vt:i4>
      </vt:variant>
      <vt:variant>
        <vt:i4>5</vt:i4>
      </vt:variant>
      <vt:variant>
        <vt:lpwstr/>
      </vt:variant>
      <vt:variant>
        <vt:lpwstr>P46_601</vt:lpwstr>
      </vt:variant>
      <vt:variant>
        <vt:i4>5963891</vt:i4>
      </vt:variant>
      <vt:variant>
        <vt:i4>3579</vt:i4>
      </vt:variant>
      <vt:variant>
        <vt:i4>0</vt:i4>
      </vt:variant>
      <vt:variant>
        <vt:i4>5</vt:i4>
      </vt:variant>
      <vt:variant>
        <vt:lpwstr/>
      </vt:variant>
      <vt:variant>
        <vt:lpwstr>P46_504</vt:lpwstr>
      </vt:variant>
      <vt:variant>
        <vt:i4>5963891</vt:i4>
      </vt:variant>
      <vt:variant>
        <vt:i4>3576</vt:i4>
      </vt:variant>
      <vt:variant>
        <vt:i4>0</vt:i4>
      </vt:variant>
      <vt:variant>
        <vt:i4>5</vt:i4>
      </vt:variant>
      <vt:variant>
        <vt:lpwstr/>
      </vt:variant>
      <vt:variant>
        <vt:lpwstr>P46_503</vt:lpwstr>
      </vt:variant>
      <vt:variant>
        <vt:i4>5963891</vt:i4>
      </vt:variant>
      <vt:variant>
        <vt:i4>3573</vt:i4>
      </vt:variant>
      <vt:variant>
        <vt:i4>0</vt:i4>
      </vt:variant>
      <vt:variant>
        <vt:i4>5</vt:i4>
      </vt:variant>
      <vt:variant>
        <vt:lpwstr/>
      </vt:variant>
      <vt:variant>
        <vt:lpwstr>P46_502</vt:lpwstr>
      </vt:variant>
      <vt:variant>
        <vt:i4>5374066</vt:i4>
      </vt:variant>
      <vt:variant>
        <vt:i4>3570</vt:i4>
      </vt:variant>
      <vt:variant>
        <vt:i4>0</vt:i4>
      </vt:variant>
      <vt:variant>
        <vt:i4>5</vt:i4>
      </vt:variant>
      <vt:variant>
        <vt:lpwstr/>
      </vt:variant>
      <vt:variant>
        <vt:lpwstr>P46_490</vt:lpwstr>
      </vt:variant>
      <vt:variant>
        <vt:i4>196674</vt:i4>
      </vt:variant>
      <vt:variant>
        <vt:i4>3567</vt:i4>
      </vt:variant>
      <vt:variant>
        <vt:i4>0</vt:i4>
      </vt:variant>
      <vt:variant>
        <vt:i4>5</vt:i4>
      </vt:variant>
      <vt:variant>
        <vt:lpwstr/>
      </vt:variant>
      <vt:variant>
        <vt:lpwstr>P46_470_1</vt:lpwstr>
      </vt:variant>
      <vt:variant>
        <vt:i4>5963890</vt:i4>
      </vt:variant>
      <vt:variant>
        <vt:i4>3564</vt:i4>
      </vt:variant>
      <vt:variant>
        <vt:i4>0</vt:i4>
      </vt:variant>
      <vt:variant>
        <vt:i4>5</vt:i4>
      </vt:variant>
      <vt:variant>
        <vt:lpwstr/>
      </vt:variant>
      <vt:variant>
        <vt:lpwstr>P46_407</vt:lpwstr>
      </vt:variant>
      <vt:variant>
        <vt:i4>5963890</vt:i4>
      </vt:variant>
      <vt:variant>
        <vt:i4>3561</vt:i4>
      </vt:variant>
      <vt:variant>
        <vt:i4>0</vt:i4>
      </vt:variant>
      <vt:variant>
        <vt:i4>5</vt:i4>
      </vt:variant>
      <vt:variant>
        <vt:lpwstr/>
      </vt:variant>
      <vt:variant>
        <vt:lpwstr>P46_404</vt:lpwstr>
      </vt:variant>
      <vt:variant>
        <vt:i4>5963890</vt:i4>
      </vt:variant>
      <vt:variant>
        <vt:i4>3558</vt:i4>
      </vt:variant>
      <vt:variant>
        <vt:i4>0</vt:i4>
      </vt:variant>
      <vt:variant>
        <vt:i4>5</vt:i4>
      </vt:variant>
      <vt:variant>
        <vt:lpwstr/>
      </vt:variant>
      <vt:variant>
        <vt:lpwstr>P46_403</vt:lpwstr>
      </vt:variant>
      <vt:variant>
        <vt:i4>3604601</vt:i4>
      </vt:variant>
      <vt:variant>
        <vt:i4>3555</vt:i4>
      </vt:variant>
      <vt:variant>
        <vt:i4>0</vt:i4>
      </vt:variant>
      <vt:variant>
        <vt:i4>5</vt:i4>
      </vt:variant>
      <vt:variant>
        <vt:lpwstr/>
      </vt:variant>
      <vt:variant>
        <vt:lpwstr>P46_402_93</vt:lpwstr>
      </vt:variant>
      <vt:variant>
        <vt:i4>3473529</vt:i4>
      </vt:variant>
      <vt:variant>
        <vt:i4>3552</vt:i4>
      </vt:variant>
      <vt:variant>
        <vt:i4>0</vt:i4>
      </vt:variant>
      <vt:variant>
        <vt:i4>5</vt:i4>
      </vt:variant>
      <vt:variant>
        <vt:lpwstr/>
      </vt:variant>
      <vt:variant>
        <vt:lpwstr>P46_402_91</vt:lpwstr>
      </vt:variant>
      <vt:variant>
        <vt:i4>3407993</vt:i4>
      </vt:variant>
      <vt:variant>
        <vt:i4>3549</vt:i4>
      </vt:variant>
      <vt:variant>
        <vt:i4>0</vt:i4>
      </vt:variant>
      <vt:variant>
        <vt:i4>5</vt:i4>
      </vt:variant>
      <vt:variant>
        <vt:lpwstr/>
      </vt:variant>
      <vt:variant>
        <vt:lpwstr>P46_402_90</vt:lpwstr>
      </vt:variant>
      <vt:variant>
        <vt:i4>5963890</vt:i4>
      </vt:variant>
      <vt:variant>
        <vt:i4>3546</vt:i4>
      </vt:variant>
      <vt:variant>
        <vt:i4>0</vt:i4>
      </vt:variant>
      <vt:variant>
        <vt:i4>5</vt:i4>
      </vt:variant>
      <vt:variant>
        <vt:lpwstr/>
      </vt:variant>
      <vt:variant>
        <vt:lpwstr>P46_402</vt:lpwstr>
      </vt:variant>
      <vt:variant>
        <vt:i4>5963890</vt:i4>
      </vt:variant>
      <vt:variant>
        <vt:i4>3543</vt:i4>
      </vt:variant>
      <vt:variant>
        <vt:i4>0</vt:i4>
      </vt:variant>
      <vt:variant>
        <vt:i4>5</vt:i4>
      </vt:variant>
      <vt:variant>
        <vt:lpwstr/>
      </vt:variant>
      <vt:variant>
        <vt:lpwstr>P46_401</vt:lpwstr>
      </vt:variant>
      <vt:variant>
        <vt:i4>5374069</vt:i4>
      </vt:variant>
      <vt:variant>
        <vt:i4>3540</vt:i4>
      </vt:variant>
      <vt:variant>
        <vt:i4>0</vt:i4>
      </vt:variant>
      <vt:variant>
        <vt:i4>5</vt:i4>
      </vt:variant>
      <vt:variant>
        <vt:lpwstr/>
      </vt:variant>
      <vt:variant>
        <vt:lpwstr>P46_396</vt:lpwstr>
      </vt:variant>
      <vt:variant>
        <vt:i4>5374069</vt:i4>
      </vt:variant>
      <vt:variant>
        <vt:i4>3537</vt:i4>
      </vt:variant>
      <vt:variant>
        <vt:i4>0</vt:i4>
      </vt:variant>
      <vt:variant>
        <vt:i4>5</vt:i4>
      </vt:variant>
      <vt:variant>
        <vt:lpwstr/>
      </vt:variant>
      <vt:variant>
        <vt:lpwstr>P46_395</vt:lpwstr>
      </vt:variant>
      <vt:variant>
        <vt:i4>5374069</vt:i4>
      </vt:variant>
      <vt:variant>
        <vt:i4>3534</vt:i4>
      </vt:variant>
      <vt:variant>
        <vt:i4>0</vt:i4>
      </vt:variant>
      <vt:variant>
        <vt:i4>5</vt:i4>
      </vt:variant>
      <vt:variant>
        <vt:lpwstr/>
      </vt:variant>
      <vt:variant>
        <vt:lpwstr>P46_394</vt:lpwstr>
      </vt:variant>
      <vt:variant>
        <vt:i4>5374069</vt:i4>
      </vt:variant>
      <vt:variant>
        <vt:i4>3531</vt:i4>
      </vt:variant>
      <vt:variant>
        <vt:i4>0</vt:i4>
      </vt:variant>
      <vt:variant>
        <vt:i4>5</vt:i4>
      </vt:variant>
      <vt:variant>
        <vt:lpwstr/>
      </vt:variant>
      <vt:variant>
        <vt:lpwstr>P46_393</vt:lpwstr>
      </vt:variant>
      <vt:variant>
        <vt:i4>5374069</vt:i4>
      </vt:variant>
      <vt:variant>
        <vt:i4>3528</vt:i4>
      </vt:variant>
      <vt:variant>
        <vt:i4>0</vt:i4>
      </vt:variant>
      <vt:variant>
        <vt:i4>5</vt:i4>
      </vt:variant>
      <vt:variant>
        <vt:lpwstr/>
      </vt:variant>
      <vt:variant>
        <vt:lpwstr>P46_392</vt:lpwstr>
      </vt:variant>
      <vt:variant>
        <vt:i4>5374069</vt:i4>
      </vt:variant>
      <vt:variant>
        <vt:i4>3525</vt:i4>
      </vt:variant>
      <vt:variant>
        <vt:i4>0</vt:i4>
      </vt:variant>
      <vt:variant>
        <vt:i4>5</vt:i4>
      </vt:variant>
      <vt:variant>
        <vt:lpwstr/>
      </vt:variant>
      <vt:variant>
        <vt:lpwstr>P46_391</vt:lpwstr>
      </vt:variant>
      <vt:variant>
        <vt:i4>5374069</vt:i4>
      </vt:variant>
      <vt:variant>
        <vt:i4>3522</vt:i4>
      </vt:variant>
      <vt:variant>
        <vt:i4>0</vt:i4>
      </vt:variant>
      <vt:variant>
        <vt:i4>5</vt:i4>
      </vt:variant>
      <vt:variant>
        <vt:lpwstr/>
      </vt:variant>
      <vt:variant>
        <vt:lpwstr>P46_390</vt:lpwstr>
      </vt:variant>
      <vt:variant>
        <vt:i4>3473533</vt:i4>
      </vt:variant>
      <vt:variant>
        <vt:i4>3519</vt:i4>
      </vt:variant>
      <vt:variant>
        <vt:i4>0</vt:i4>
      </vt:variant>
      <vt:variant>
        <vt:i4>5</vt:i4>
      </vt:variant>
      <vt:variant>
        <vt:lpwstr/>
      </vt:variant>
      <vt:variant>
        <vt:lpwstr>P45_312_90</vt:lpwstr>
      </vt:variant>
      <vt:variant>
        <vt:i4>5898357</vt:i4>
      </vt:variant>
      <vt:variant>
        <vt:i4>3516</vt:i4>
      </vt:variant>
      <vt:variant>
        <vt:i4>0</vt:i4>
      </vt:variant>
      <vt:variant>
        <vt:i4>5</vt:i4>
      </vt:variant>
      <vt:variant>
        <vt:lpwstr/>
      </vt:variant>
      <vt:variant>
        <vt:lpwstr>P46_311</vt:lpwstr>
      </vt:variant>
      <vt:variant>
        <vt:i4>5963893</vt:i4>
      </vt:variant>
      <vt:variant>
        <vt:i4>3513</vt:i4>
      </vt:variant>
      <vt:variant>
        <vt:i4>0</vt:i4>
      </vt:variant>
      <vt:variant>
        <vt:i4>5</vt:i4>
      </vt:variant>
      <vt:variant>
        <vt:lpwstr/>
      </vt:variant>
      <vt:variant>
        <vt:lpwstr>P46_302</vt:lpwstr>
      </vt:variant>
      <vt:variant>
        <vt:i4>3342460</vt:i4>
      </vt:variant>
      <vt:variant>
        <vt:i4>3510</vt:i4>
      </vt:variant>
      <vt:variant>
        <vt:i4>0</vt:i4>
      </vt:variant>
      <vt:variant>
        <vt:i4>5</vt:i4>
      </vt:variant>
      <vt:variant>
        <vt:lpwstr/>
      </vt:variant>
      <vt:variant>
        <vt:lpwstr>P46_300_97</vt:lpwstr>
      </vt:variant>
      <vt:variant>
        <vt:i4>7012427</vt:i4>
      </vt:variant>
      <vt:variant>
        <vt:i4>3507</vt:i4>
      </vt:variant>
      <vt:variant>
        <vt:i4>0</vt:i4>
      </vt:variant>
      <vt:variant>
        <vt:i4>5</vt:i4>
      </vt:variant>
      <vt:variant>
        <vt:lpwstr/>
      </vt:variant>
      <vt:variant>
        <vt:lpwstr>P46_202_4_90</vt:lpwstr>
      </vt:variant>
      <vt:variant>
        <vt:i4>262214</vt:i4>
      </vt:variant>
      <vt:variant>
        <vt:i4>3504</vt:i4>
      </vt:variant>
      <vt:variant>
        <vt:i4>0</vt:i4>
      </vt:variant>
      <vt:variant>
        <vt:i4>5</vt:i4>
      </vt:variant>
      <vt:variant>
        <vt:lpwstr/>
      </vt:variant>
      <vt:variant>
        <vt:lpwstr>P46_202_4</vt:lpwstr>
      </vt:variant>
      <vt:variant>
        <vt:i4>262214</vt:i4>
      </vt:variant>
      <vt:variant>
        <vt:i4>3501</vt:i4>
      </vt:variant>
      <vt:variant>
        <vt:i4>0</vt:i4>
      </vt:variant>
      <vt:variant>
        <vt:i4>5</vt:i4>
      </vt:variant>
      <vt:variant>
        <vt:lpwstr/>
      </vt:variant>
      <vt:variant>
        <vt:lpwstr>P46_202_3</vt:lpwstr>
      </vt:variant>
      <vt:variant>
        <vt:i4>5963895</vt:i4>
      </vt:variant>
      <vt:variant>
        <vt:i4>3498</vt:i4>
      </vt:variant>
      <vt:variant>
        <vt:i4>0</vt:i4>
      </vt:variant>
      <vt:variant>
        <vt:i4>5</vt:i4>
      </vt:variant>
      <vt:variant>
        <vt:lpwstr/>
      </vt:variant>
      <vt:variant>
        <vt:lpwstr>P46_105</vt:lpwstr>
      </vt:variant>
      <vt:variant>
        <vt:i4>5963895</vt:i4>
      </vt:variant>
      <vt:variant>
        <vt:i4>3495</vt:i4>
      </vt:variant>
      <vt:variant>
        <vt:i4>0</vt:i4>
      </vt:variant>
      <vt:variant>
        <vt:i4>5</vt:i4>
      </vt:variant>
      <vt:variant>
        <vt:lpwstr/>
      </vt:variant>
      <vt:variant>
        <vt:lpwstr>P46_103</vt:lpwstr>
      </vt:variant>
      <vt:variant>
        <vt:i4>3407996</vt:i4>
      </vt:variant>
      <vt:variant>
        <vt:i4>3492</vt:i4>
      </vt:variant>
      <vt:variant>
        <vt:i4>0</vt:i4>
      </vt:variant>
      <vt:variant>
        <vt:i4>5</vt:i4>
      </vt:variant>
      <vt:variant>
        <vt:lpwstr/>
      </vt:variant>
      <vt:variant>
        <vt:lpwstr>P46_102_90</vt:lpwstr>
      </vt:variant>
      <vt:variant>
        <vt:i4>5963895</vt:i4>
      </vt:variant>
      <vt:variant>
        <vt:i4>3489</vt:i4>
      </vt:variant>
      <vt:variant>
        <vt:i4>0</vt:i4>
      </vt:variant>
      <vt:variant>
        <vt:i4>5</vt:i4>
      </vt:variant>
      <vt:variant>
        <vt:lpwstr/>
      </vt:variant>
      <vt:variant>
        <vt:lpwstr>P46_101</vt:lpwstr>
      </vt:variant>
      <vt:variant>
        <vt:i4>327745</vt:i4>
      </vt:variant>
      <vt:variant>
        <vt:i4>3486</vt:i4>
      </vt:variant>
      <vt:variant>
        <vt:i4>0</vt:i4>
      </vt:variant>
      <vt:variant>
        <vt:i4>5</vt:i4>
      </vt:variant>
      <vt:variant>
        <vt:lpwstr/>
      </vt:variant>
      <vt:variant>
        <vt:lpwstr>P45_612_3</vt:lpwstr>
      </vt:variant>
      <vt:variant>
        <vt:i4>5898355</vt:i4>
      </vt:variant>
      <vt:variant>
        <vt:i4>3483</vt:i4>
      </vt:variant>
      <vt:variant>
        <vt:i4>0</vt:i4>
      </vt:variant>
      <vt:variant>
        <vt:i4>5</vt:i4>
      </vt:variant>
      <vt:variant>
        <vt:lpwstr/>
      </vt:variant>
      <vt:variant>
        <vt:lpwstr>P45_612</vt:lpwstr>
      </vt:variant>
      <vt:variant>
        <vt:i4>262219</vt:i4>
      </vt:variant>
      <vt:variant>
        <vt:i4>3480</vt:i4>
      </vt:variant>
      <vt:variant>
        <vt:i4>0</vt:i4>
      </vt:variant>
      <vt:variant>
        <vt:i4>5</vt:i4>
      </vt:variant>
      <vt:variant>
        <vt:lpwstr/>
      </vt:variant>
      <vt:variant>
        <vt:lpwstr>P45_608_1</vt:lpwstr>
      </vt:variant>
      <vt:variant>
        <vt:i4>5963891</vt:i4>
      </vt:variant>
      <vt:variant>
        <vt:i4>3477</vt:i4>
      </vt:variant>
      <vt:variant>
        <vt:i4>0</vt:i4>
      </vt:variant>
      <vt:variant>
        <vt:i4>5</vt:i4>
      </vt:variant>
      <vt:variant>
        <vt:lpwstr/>
      </vt:variant>
      <vt:variant>
        <vt:lpwstr>P45_608</vt:lpwstr>
      </vt:variant>
      <vt:variant>
        <vt:i4>5963889</vt:i4>
      </vt:variant>
      <vt:variant>
        <vt:i4>3474</vt:i4>
      </vt:variant>
      <vt:variant>
        <vt:i4>0</vt:i4>
      </vt:variant>
      <vt:variant>
        <vt:i4>5</vt:i4>
      </vt:variant>
      <vt:variant>
        <vt:lpwstr/>
      </vt:variant>
      <vt:variant>
        <vt:lpwstr>P45_407</vt:lpwstr>
      </vt:variant>
      <vt:variant>
        <vt:i4>262209</vt:i4>
      </vt:variant>
      <vt:variant>
        <vt:i4>3471</vt:i4>
      </vt:variant>
      <vt:variant>
        <vt:i4>0</vt:i4>
      </vt:variant>
      <vt:variant>
        <vt:i4>5</vt:i4>
      </vt:variant>
      <vt:variant>
        <vt:lpwstr/>
      </vt:variant>
      <vt:variant>
        <vt:lpwstr>P45_307_2</vt:lpwstr>
      </vt:variant>
      <vt:variant>
        <vt:i4>3407993</vt:i4>
      </vt:variant>
      <vt:variant>
        <vt:i4>3468</vt:i4>
      </vt:variant>
      <vt:variant>
        <vt:i4>0</vt:i4>
      </vt:variant>
      <vt:variant>
        <vt:i4>5</vt:i4>
      </vt:variant>
      <vt:variant>
        <vt:lpwstr/>
      </vt:variant>
      <vt:variant>
        <vt:lpwstr>P45_306_90</vt:lpwstr>
      </vt:variant>
      <vt:variant>
        <vt:i4>262212</vt:i4>
      </vt:variant>
      <vt:variant>
        <vt:i4>3465</vt:i4>
      </vt:variant>
      <vt:variant>
        <vt:i4>0</vt:i4>
      </vt:variant>
      <vt:variant>
        <vt:i4>5</vt:i4>
      </vt:variant>
      <vt:variant>
        <vt:lpwstr/>
      </vt:variant>
      <vt:variant>
        <vt:lpwstr>P45_302_1</vt:lpwstr>
      </vt:variant>
      <vt:variant>
        <vt:i4>5963894</vt:i4>
      </vt:variant>
      <vt:variant>
        <vt:i4>3462</vt:i4>
      </vt:variant>
      <vt:variant>
        <vt:i4>0</vt:i4>
      </vt:variant>
      <vt:variant>
        <vt:i4>5</vt:i4>
      </vt:variant>
      <vt:variant>
        <vt:lpwstr/>
      </vt:variant>
      <vt:variant>
        <vt:lpwstr>P45_302</vt:lpwstr>
      </vt:variant>
      <vt:variant>
        <vt:i4>5963895</vt:i4>
      </vt:variant>
      <vt:variant>
        <vt:i4>3459</vt:i4>
      </vt:variant>
      <vt:variant>
        <vt:i4>0</vt:i4>
      </vt:variant>
      <vt:variant>
        <vt:i4>5</vt:i4>
      </vt:variant>
      <vt:variant>
        <vt:lpwstr/>
      </vt:variant>
      <vt:variant>
        <vt:lpwstr>P45_205</vt:lpwstr>
      </vt:variant>
      <vt:variant>
        <vt:i4>5963892</vt:i4>
      </vt:variant>
      <vt:variant>
        <vt:i4>3456</vt:i4>
      </vt:variant>
      <vt:variant>
        <vt:i4>0</vt:i4>
      </vt:variant>
      <vt:variant>
        <vt:i4>5</vt:i4>
      </vt:variant>
      <vt:variant>
        <vt:lpwstr/>
      </vt:variant>
      <vt:variant>
        <vt:lpwstr>P45_106</vt:lpwstr>
      </vt:variant>
      <vt:variant>
        <vt:i4>5963892</vt:i4>
      </vt:variant>
      <vt:variant>
        <vt:i4>3453</vt:i4>
      </vt:variant>
      <vt:variant>
        <vt:i4>0</vt:i4>
      </vt:variant>
      <vt:variant>
        <vt:i4>5</vt:i4>
      </vt:variant>
      <vt:variant>
        <vt:lpwstr/>
      </vt:variant>
      <vt:variant>
        <vt:lpwstr>P45_105</vt:lpwstr>
      </vt:variant>
      <vt:variant>
        <vt:i4>5963892</vt:i4>
      </vt:variant>
      <vt:variant>
        <vt:i4>3450</vt:i4>
      </vt:variant>
      <vt:variant>
        <vt:i4>0</vt:i4>
      </vt:variant>
      <vt:variant>
        <vt:i4>5</vt:i4>
      </vt:variant>
      <vt:variant>
        <vt:lpwstr/>
      </vt:variant>
      <vt:variant>
        <vt:lpwstr>P45_103</vt:lpwstr>
      </vt:variant>
      <vt:variant>
        <vt:i4>5963892</vt:i4>
      </vt:variant>
      <vt:variant>
        <vt:i4>3447</vt:i4>
      </vt:variant>
      <vt:variant>
        <vt:i4>0</vt:i4>
      </vt:variant>
      <vt:variant>
        <vt:i4>5</vt:i4>
      </vt:variant>
      <vt:variant>
        <vt:lpwstr/>
      </vt:variant>
      <vt:variant>
        <vt:lpwstr>P45_102</vt:lpwstr>
      </vt:variant>
      <vt:variant>
        <vt:i4>5963893</vt:i4>
      </vt:variant>
      <vt:variant>
        <vt:i4>3444</vt:i4>
      </vt:variant>
      <vt:variant>
        <vt:i4>0</vt:i4>
      </vt:variant>
      <vt:variant>
        <vt:i4>5</vt:i4>
      </vt:variant>
      <vt:variant>
        <vt:lpwstr/>
      </vt:variant>
      <vt:variant>
        <vt:lpwstr>P45_000</vt:lpwstr>
      </vt:variant>
      <vt:variant>
        <vt:i4>3407986</vt:i4>
      </vt:variant>
      <vt:variant>
        <vt:i4>3441</vt:i4>
      </vt:variant>
      <vt:variant>
        <vt:i4>0</vt:i4>
      </vt:variant>
      <vt:variant>
        <vt:i4>5</vt:i4>
      </vt:variant>
      <vt:variant>
        <vt:lpwstr/>
      </vt:variant>
      <vt:variant>
        <vt:lpwstr>P43_204_70</vt:lpwstr>
      </vt:variant>
      <vt:variant>
        <vt:i4>5963889</vt:i4>
      </vt:variant>
      <vt:variant>
        <vt:i4>3438</vt:i4>
      </vt:variant>
      <vt:variant>
        <vt:i4>0</vt:i4>
      </vt:variant>
      <vt:variant>
        <vt:i4>5</vt:i4>
      </vt:variant>
      <vt:variant>
        <vt:lpwstr/>
      </vt:variant>
      <vt:variant>
        <vt:lpwstr>P43_201</vt:lpwstr>
      </vt:variant>
      <vt:variant>
        <vt:i4>5963890</vt:i4>
      </vt:variant>
      <vt:variant>
        <vt:i4>3435</vt:i4>
      </vt:variant>
      <vt:variant>
        <vt:i4>0</vt:i4>
      </vt:variant>
      <vt:variant>
        <vt:i4>5</vt:i4>
      </vt:variant>
      <vt:variant>
        <vt:lpwstr/>
      </vt:variant>
      <vt:variant>
        <vt:lpwstr>P43_104</vt:lpwstr>
      </vt:variant>
      <vt:variant>
        <vt:i4>5963890</vt:i4>
      </vt:variant>
      <vt:variant>
        <vt:i4>3432</vt:i4>
      </vt:variant>
      <vt:variant>
        <vt:i4>0</vt:i4>
      </vt:variant>
      <vt:variant>
        <vt:i4>5</vt:i4>
      </vt:variant>
      <vt:variant>
        <vt:lpwstr/>
      </vt:variant>
      <vt:variant>
        <vt:lpwstr>P43_103</vt:lpwstr>
      </vt:variant>
      <vt:variant>
        <vt:i4>5963890</vt:i4>
      </vt:variant>
      <vt:variant>
        <vt:i4>3429</vt:i4>
      </vt:variant>
      <vt:variant>
        <vt:i4>0</vt:i4>
      </vt:variant>
      <vt:variant>
        <vt:i4>5</vt:i4>
      </vt:variant>
      <vt:variant>
        <vt:lpwstr/>
      </vt:variant>
      <vt:variant>
        <vt:lpwstr>P43_102</vt:lpwstr>
      </vt:variant>
      <vt:variant>
        <vt:i4>7274565</vt:i4>
      </vt:variant>
      <vt:variant>
        <vt:i4>3426</vt:i4>
      </vt:variant>
      <vt:variant>
        <vt:i4>0</vt:i4>
      </vt:variant>
      <vt:variant>
        <vt:i4>5</vt:i4>
      </vt:variant>
      <vt:variant>
        <vt:lpwstr/>
      </vt:variant>
      <vt:variant>
        <vt:lpwstr>P42_7400</vt:lpwstr>
      </vt:variant>
      <vt:variant>
        <vt:i4>7143493</vt:i4>
      </vt:variant>
      <vt:variant>
        <vt:i4>3423</vt:i4>
      </vt:variant>
      <vt:variant>
        <vt:i4>0</vt:i4>
      </vt:variant>
      <vt:variant>
        <vt:i4>5</vt:i4>
      </vt:variant>
      <vt:variant>
        <vt:lpwstr/>
      </vt:variant>
      <vt:variant>
        <vt:lpwstr>P42_7204</vt:lpwstr>
      </vt:variant>
      <vt:variant>
        <vt:i4>6815813</vt:i4>
      </vt:variant>
      <vt:variant>
        <vt:i4>3420</vt:i4>
      </vt:variant>
      <vt:variant>
        <vt:i4>0</vt:i4>
      </vt:variant>
      <vt:variant>
        <vt:i4>5</vt:i4>
      </vt:variant>
      <vt:variant>
        <vt:lpwstr/>
      </vt:variant>
      <vt:variant>
        <vt:lpwstr>P42_7102</vt:lpwstr>
      </vt:variant>
      <vt:variant>
        <vt:i4>7012421</vt:i4>
      </vt:variant>
      <vt:variant>
        <vt:i4>3417</vt:i4>
      </vt:variant>
      <vt:variant>
        <vt:i4>0</vt:i4>
      </vt:variant>
      <vt:variant>
        <vt:i4>5</vt:i4>
      </vt:variant>
      <vt:variant>
        <vt:lpwstr/>
      </vt:variant>
      <vt:variant>
        <vt:lpwstr>P42_7101</vt:lpwstr>
      </vt:variant>
      <vt:variant>
        <vt:i4>6226035</vt:i4>
      </vt:variant>
      <vt:variant>
        <vt:i4>3414</vt:i4>
      </vt:variant>
      <vt:variant>
        <vt:i4>0</vt:i4>
      </vt:variant>
      <vt:variant>
        <vt:i4>5</vt:i4>
      </vt:variant>
      <vt:variant>
        <vt:lpwstr/>
      </vt:variant>
      <vt:variant>
        <vt:lpwstr>P42_14</vt:lpwstr>
      </vt:variant>
      <vt:variant>
        <vt:i4>7143491</vt:i4>
      </vt:variant>
      <vt:variant>
        <vt:i4>3411</vt:i4>
      </vt:variant>
      <vt:variant>
        <vt:i4>0</vt:i4>
      </vt:variant>
      <vt:variant>
        <vt:i4>5</vt:i4>
      </vt:variant>
      <vt:variant>
        <vt:lpwstr/>
      </vt:variant>
      <vt:variant>
        <vt:lpwstr>P42_1305</vt:lpwstr>
      </vt:variant>
      <vt:variant>
        <vt:i4>6946890</vt:i4>
      </vt:variant>
      <vt:variant>
        <vt:i4>3408</vt:i4>
      </vt:variant>
      <vt:variant>
        <vt:i4>0</vt:i4>
      </vt:variant>
      <vt:variant>
        <vt:i4>5</vt:i4>
      </vt:variant>
      <vt:variant>
        <vt:lpwstr/>
      </vt:variant>
      <vt:variant>
        <vt:lpwstr>P42_1190</vt:lpwstr>
      </vt:variant>
      <vt:variant>
        <vt:i4>7143491</vt:i4>
      </vt:variant>
      <vt:variant>
        <vt:i4>3405</vt:i4>
      </vt:variant>
      <vt:variant>
        <vt:i4>0</vt:i4>
      </vt:variant>
      <vt:variant>
        <vt:i4>5</vt:i4>
      </vt:variant>
      <vt:variant>
        <vt:lpwstr/>
      </vt:variant>
      <vt:variant>
        <vt:lpwstr>P42_1107</vt:lpwstr>
      </vt:variant>
      <vt:variant>
        <vt:i4>7077955</vt:i4>
      </vt:variant>
      <vt:variant>
        <vt:i4>3402</vt:i4>
      </vt:variant>
      <vt:variant>
        <vt:i4>0</vt:i4>
      </vt:variant>
      <vt:variant>
        <vt:i4>5</vt:i4>
      </vt:variant>
      <vt:variant>
        <vt:lpwstr/>
      </vt:variant>
      <vt:variant>
        <vt:lpwstr>P42_1106</vt:lpwstr>
      </vt:variant>
      <vt:variant>
        <vt:i4>6881347</vt:i4>
      </vt:variant>
      <vt:variant>
        <vt:i4>3399</vt:i4>
      </vt:variant>
      <vt:variant>
        <vt:i4>0</vt:i4>
      </vt:variant>
      <vt:variant>
        <vt:i4>5</vt:i4>
      </vt:variant>
      <vt:variant>
        <vt:lpwstr/>
      </vt:variant>
      <vt:variant>
        <vt:lpwstr>P42_1103</vt:lpwstr>
      </vt:variant>
      <vt:variant>
        <vt:i4>5963895</vt:i4>
      </vt:variant>
      <vt:variant>
        <vt:i4>3396</vt:i4>
      </vt:variant>
      <vt:variant>
        <vt:i4>0</vt:i4>
      </vt:variant>
      <vt:variant>
        <vt:i4>5</vt:i4>
      </vt:variant>
      <vt:variant>
        <vt:lpwstr/>
      </vt:variant>
      <vt:variant>
        <vt:lpwstr>P42_501</vt:lpwstr>
      </vt:variant>
      <vt:variant>
        <vt:i4>5963889</vt:i4>
      </vt:variant>
      <vt:variant>
        <vt:i4>3393</vt:i4>
      </vt:variant>
      <vt:variant>
        <vt:i4>0</vt:i4>
      </vt:variant>
      <vt:variant>
        <vt:i4>5</vt:i4>
      </vt:variant>
      <vt:variant>
        <vt:lpwstr/>
      </vt:variant>
      <vt:variant>
        <vt:lpwstr>P42_302</vt:lpwstr>
      </vt:variant>
      <vt:variant>
        <vt:i4>5963888</vt:i4>
      </vt:variant>
      <vt:variant>
        <vt:i4>3390</vt:i4>
      </vt:variant>
      <vt:variant>
        <vt:i4>0</vt:i4>
      </vt:variant>
      <vt:variant>
        <vt:i4>5</vt:i4>
      </vt:variant>
      <vt:variant>
        <vt:lpwstr/>
      </vt:variant>
      <vt:variant>
        <vt:lpwstr>P42_205</vt:lpwstr>
      </vt:variant>
      <vt:variant>
        <vt:i4>5963888</vt:i4>
      </vt:variant>
      <vt:variant>
        <vt:i4>3387</vt:i4>
      </vt:variant>
      <vt:variant>
        <vt:i4>0</vt:i4>
      </vt:variant>
      <vt:variant>
        <vt:i4>5</vt:i4>
      </vt:variant>
      <vt:variant>
        <vt:lpwstr/>
      </vt:variant>
      <vt:variant>
        <vt:lpwstr>P42_203</vt:lpwstr>
      </vt:variant>
      <vt:variant>
        <vt:i4>5963888</vt:i4>
      </vt:variant>
      <vt:variant>
        <vt:i4>3384</vt:i4>
      </vt:variant>
      <vt:variant>
        <vt:i4>0</vt:i4>
      </vt:variant>
      <vt:variant>
        <vt:i4>5</vt:i4>
      </vt:variant>
      <vt:variant>
        <vt:lpwstr/>
      </vt:variant>
      <vt:variant>
        <vt:lpwstr>P42_202</vt:lpwstr>
      </vt:variant>
      <vt:variant>
        <vt:i4>3997712</vt:i4>
      </vt:variant>
      <vt:variant>
        <vt:i4>3381</vt:i4>
      </vt:variant>
      <vt:variant>
        <vt:i4>0</vt:i4>
      </vt:variant>
      <vt:variant>
        <vt:i4>5</vt:i4>
      </vt:variant>
      <vt:variant>
        <vt:lpwstr>http://farsite.hill.af.mil/reghtml/regs/far2afmcfars/fardfars/far/11.htm</vt:lpwstr>
      </vt:variant>
      <vt:variant>
        <vt:lpwstr>P72_9548</vt:lpwstr>
      </vt:variant>
      <vt:variant>
        <vt:i4>6357057</vt:i4>
      </vt:variant>
      <vt:variant>
        <vt:i4>3378</vt:i4>
      </vt:variant>
      <vt:variant>
        <vt:i4>0</vt:i4>
      </vt:variant>
      <vt:variant>
        <vt:i4>5</vt:i4>
      </vt:variant>
      <vt:variant>
        <vt:lpwstr>http://farsite.hill.af.mil/reghtml/regs/far2afmcfars/fardfars/far/08.htm</vt:lpwstr>
      </vt:variant>
      <vt:variant>
        <vt:lpwstr>P166_27712</vt:lpwstr>
      </vt:variant>
      <vt:variant>
        <vt:i4>6357057</vt:i4>
      </vt:variant>
      <vt:variant>
        <vt:i4>3375</vt:i4>
      </vt:variant>
      <vt:variant>
        <vt:i4>0</vt:i4>
      </vt:variant>
      <vt:variant>
        <vt:i4>5</vt:i4>
      </vt:variant>
      <vt:variant>
        <vt:lpwstr>http://farsite.hill.af.mil/reghtml/regs/far2afmcfars/fardfars/far/08.htm</vt:lpwstr>
      </vt:variant>
      <vt:variant>
        <vt:lpwstr>P166_27712</vt:lpwstr>
      </vt:variant>
      <vt:variant>
        <vt:i4>4587587</vt:i4>
      </vt:variant>
      <vt:variant>
        <vt:i4>3372</vt:i4>
      </vt:variant>
      <vt:variant>
        <vt:i4>0</vt:i4>
      </vt:variant>
      <vt:variant>
        <vt:i4>5</vt:i4>
      </vt:variant>
      <vt:variant>
        <vt:lpwstr>http://farsite.hill.af.mil/vffara.htm</vt:lpwstr>
      </vt:variant>
      <vt:variant>
        <vt:lpwstr/>
      </vt:variant>
      <vt:variant>
        <vt:i4>6881292</vt:i4>
      </vt:variant>
      <vt:variant>
        <vt:i4>3369</vt:i4>
      </vt:variant>
      <vt:variant>
        <vt:i4>0</vt:i4>
      </vt:variant>
      <vt:variant>
        <vt:i4>5</vt:i4>
      </vt:variant>
      <vt:variant>
        <vt:lpwstr>http://farsite.hill.af.mil/reghtml/regs/far2afmcfars/fardfars/dfars/dfars227.htm</vt:lpwstr>
      </vt:variant>
      <vt:variant>
        <vt:lpwstr>P1071_111955</vt:lpwstr>
      </vt:variant>
      <vt:variant>
        <vt:i4>6881292</vt:i4>
      </vt:variant>
      <vt:variant>
        <vt:i4>3366</vt:i4>
      </vt:variant>
      <vt:variant>
        <vt:i4>0</vt:i4>
      </vt:variant>
      <vt:variant>
        <vt:i4>5</vt:i4>
      </vt:variant>
      <vt:variant>
        <vt:lpwstr>http://farsite.hill.af.mil/reghtml/regs/far2afmcfars/fardfars/dfars/dfars227.htm</vt:lpwstr>
      </vt:variant>
      <vt:variant>
        <vt:lpwstr>P1071_111955</vt:lpwstr>
      </vt:variant>
      <vt:variant>
        <vt:i4>4915220</vt:i4>
      </vt:variant>
      <vt:variant>
        <vt:i4>3363</vt:i4>
      </vt:variant>
      <vt:variant>
        <vt:i4>0</vt:i4>
      </vt:variant>
      <vt:variant>
        <vt:i4>5</vt:i4>
      </vt:variant>
      <vt:variant>
        <vt:lpwstr>http://www.acq.osd.mil/dpap/dars/pgi/pgi_pdf/PGI208_74.pdf</vt:lpwstr>
      </vt:variant>
      <vt:variant>
        <vt:lpwstr/>
      </vt:variant>
      <vt:variant>
        <vt:i4>6881292</vt:i4>
      </vt:variant>
      <vt:variant>
        <vt:i4>3360</vt:i4>
      </vt:variant>
      <vt:variant>
        <vt:i4>0</vt:i4>
      </vt:variant>
      <vt:variant>
        <vt:i4>5</vt:i4>
      </vt:variant>
      <vt:variant>
        <vt:lpwstr>http://farsite.hill.af.mil/reghtml/regs/far2afmcfars/fardfars/dfars/dfars227.htm</vt:lpwstr>
      </vt:variant>
      <vt:variant>
        <vt:lpwstr>P1071_111955</vt:lpwstr>
      </vt:variant>
      <vt:variant>
        <vt:i4>3539035</vt:i4>
      </vt:variant>
      <vt:variant>
        <vt:i4>3357</vt:i4>
      </vt:variant>
      <vt:variant>
        <vt:i4>0</vt:i4>
      </vt:variant>
      <vt:variant>
        <vt:i4>5</vt:i4>
      </vt:variant>
      <vt:variant>
        <vt:lpwstr>http://farsite.hill.af.mil/reghtml/regs/far2afmcfars/fardfars/dfars/dfars208.htm</vt:lpwstr>
      </vt:variant>
      <vt:variant>
        <vt:lpwstr>P346_18020</vt:lpwstr>
      </vt:variant>
      <vt:variant>
        <vt:i4>3473436</vt:i4>
      </vt:variant>
      <vt:variant>
        <vt:i4>3354</vt:i4>
      </vt:variant>
      <vt:variant>
        <vt:i4>0</vt:i4>
      </vt:variant>
      <vt:variant>
        <vt:i4>5</vt:i4>
      </vt:variant>
      <vt:variant>
        <vt:lpwstr/>
      </vt:variant>
      <vt:variant>
        <vt:lpwstr>P4_1302</vt:lpwstr>
      </vt:variant>
      <vt:variant>
        <vt:i4>917551</vt:i4>
      </vt:variant>
      <vt:variant>
        <vt:i4>3351</vt:i4>
      </vt:variant>
      <vt:variant>
        <vt:i4>0</vt:i4>
      </vt:variant>
      <vt:variant>
        <vt:i4>5</vt:i4>
      </vt:variant>
      <vt:variant>
        <vt:lpwstr/>
      </vt:variant>
      <vt:variant>
        <vt:lpwstr>P7_90</vt:lpwstr>
      </vt:variant>
      <vt:variant>
        <vt:i4>5242952</vt:i4>
      </vt:variant>
      <vt:variant>
        <vt:i4>3348</vt:i4>
      </vt:variant>
      <vt:variant>
        <vt:i4>0</vt:i4>
      </vt:variant>
      <vt:variant>
        <vt:i4>5</vt:i4>
      </vt:variant>
      <vt:variant>
        <vt:lpwstr>http://www.dla.mil/j-7/policy.asp</vt:lpwstr>
      </vt:variant>
      <vt:variant>
        <vt:lpwstr/>
      </vt:variant>
      <vt:variant>
        <vt:i4>786542</vt:i4>
      </vt:variant>
      <vt:variant>
        <vt:i4>3345</vt:i4>
      </vt:variant>
      <vt:variant>
        <vt:i4>0</vt:i4>
      </vt:variant>
      <vt:variant>
        <vt:i4>5</vt:i4>
      </vt:variant>
      <vt:variant>
        <vt:lpwstr>http://farsite.hill.af.mil/reghtml/regs/far2afmcfars/fardfars/dfars/dfars239.htm</vt:lpwstr>
      </vt:variant>
      <vt:variant>
        <vt:lpwstr>P194_9138</vt:lpwstr>
      </vt:variant>
      <vt:variant>
        <vt:i4>6422578</vt:i4>
      </vt:variant>
      <vt:variant>
        <vt:i4>3342</vt:i4>
      </vt:variant>
      <vt:variant>
        <vt:i4>0</vt:i4>
      </vt:variant>
      <vt:variant>
        <vt:i4>5</vt:i4>
      </vt:variant>
      <vt:variant>
        <vt:lpwstr>http://www.section508.gov/</vt:lpwstr>
      </vt:variant>
      <vt:variant>
        <vt:lpwstr/>
      </vt:variant>
      <vt:variant>
        <vt:i4>1048605</vt:i4>
      </vt:variant>
      <vt:variant>
        <vt:i4>3339</vt:i4>
      </vt:variant>
      <vt:variant>
        <vt:i4>0</vt:i4>
      </vt:variant>
      <vt:variant>
        <vt:i4>5</vt:i4>
      </vt:variant>
      <vt:variant>
        <vt:lpwstr>http://www.section508.gov/index.cfm?FuseAction=Content&amp;ID=129</vt:lpwstr>
      </vt:variant>
      <vt:variant>
        <vt:lpwstr/>
      </vt:variant>
      <vt:variant>
        <vt:i4>7274560</vt:i4>
      </vt:variant>
      <vt:variant>
        <vt:i4>3336</vt:i4>
      </vt:variant>
      <vt:variant>
        <vt:i4>0</vt:i4>
      </vt:variant>
      <vt:variant>
        <vt:i4>5</vt:i4>
      </vt:variant>
      <vt:variant>
        <vt:lpwstr/>
      </vt:variant>
      <vt:variant>
        <vt:lpwstr>P39_9003</vt:lpwstr>
      </vt:variant>
      <vt:variant>
        <vt:i4>7209024</vt:i4>
      </vt:variant>
      <vt:variant>
        <vt:i4>3333</vt:i4>
      </vt:variant>
      <vt:variant>
        <vt:i4>0</vt:i4>
      </vt:variant>
      <vt:variant>
        <vt:i4>5</vt:i4>
      </vt:variant>
      <vt:variant>
        <vt:lpwstr/>
      </vt:variant>
      <vt:variant>
        <vt:lpwstr>P39_9002</vt:lpwstr>
      </vt:variant>
      <vt:variant>
        <vt:i4>7143488</vt:i4>
      </vt:variant>
      <vt:variant>
        <vt:i4>3330</vt:i4>
      </vt:variant>
      <vt:variant>
        <vt:i4>0</vt:i4>
      </vt:variant>
      <vt:variant>
        <vt:i4>5</vt:i4>
      </vt:variant>
      <vt:variant>
        <vt:lpwstr/>
      </vt:variant>
      <vt:variant>
        <vt:lpwstr>P39_9001</vt:lpwstr>
      </vt:variant>
      <vt:variant>
        <vt:i4>7077952</vt:i4>
      </vt:variant>
      <vt:variant>
        <vt:i4>3327</vt:i4>
      </vt:variant>
      <vt:variant>
        <vt:i4>0</vt:i4>
      </vt:variant>
      <vt:variant>
        <vt:i4>5</vt:i4>
      </vt:variant>
      <vt:variant>
        <vt:lpwstr/>
      </vt:variant>
      <vt:variant>
        <vt:lpwstr>P39_9000</vt:lpwstr>
      </vt:variant>
      <vt:variant>
        <vt:i4>3932238</vt:i4>
      </vt:variant>
      <vt:variant>
        <vt:i4>3324</vt:i4>
      </vt:variant>
      <vt:variant>
        <vt:i4>0</vt:i4>
      </vt:variant>
      <vt:variant>
        <vt:i4>5</vt:i4>
      </vt:variant>
      <vt:variant>
        <vt:lpwstr/>
      </vt:variant>
      <vt:variant>
        <vt:lpwstr>P39_7402_b_4</vt:lpwstr>
      </vt:variant>
      <vt:variant>
        <vt:i4>6029435</vt:i4>
      </vt:variant>
      <vt:variant>
        <vt:i4>3321</vt:i4>
      </vt:variant>
      <vt:variant>
        <vt:i4>0</vt:i4>
      </vt:variant>
      <vt:variant>
        <vt:i4>5</vt:i4>
      </vt:variant>
      <vt:variant>
        <vt:lpwstr/>
      </vt:variant>
      <vt:variant>
        <vt:lpwstr>P39_201</vt:lpwstr>
      </vt:variant>
      <vt:variant>
        <vt:i4>6029432</vt:i4>
      </vt:variant>
      <vt:variant>
        <vt:i4>3318</vt:i4>
      </vt:variant>
      <vt:variant>
        <vt:i4>0</vt:i4>
      </vt:variant>
      <vt:variant>
        <vt:i4>5</vt:i4>
      </vt:variant>
      <vt:variant>
        <vt:lpwstr/>
      </vt:variant>
      <vt:variant>
        <vt:lpwstr>P39_106</vt:lpwstr>
      </vt:variant>
      <vt:variant>
        <vt:i4>917604</vt:i4>
      </vt:variant>
      <vt:variant>
        <vt:i4>3315</vt:i4>
      </vt:variant>
      <vt:variant>
        <vt:i4>0</vt:i4>
      </vt:variant>
      <vt:variant>
        <vt:i4>5</vt:i4>
      </vt:variant>
      <vt:variant>
        <vt:lpwstr>http://farsite.hill.af.mil/reghtml/regs/far2afmcfars/fardfars/dfars/dfars253.htm</vt:lpwstr>
      </vt:variant>
      <vt:variant>
        <vt:lpwstr>P110_4524</vt:lpwstr>
      </vt:variant>
      <vt:variant>
        <vt:i4>3670058</vt:i4>
      </vt:variant>
      <vt:variant>
        <vt:i4>3312</vt:i4>
      </vt:variant>
      <vt:variant>
        <vt:i4>0</vt:i4>
      </vt:variant>
      <vt:variant>
        <vt:i4>5</vt:i4>
      </vt:variant>
      <vt:variant>
        <vt:lpwstr>http://www.dla.mil/Acquisition</vt:lpwstr>
      </vt:variant>
      <vt:variant>
        <vt:lpwstr/>
      </vt:variant>
      <vt:variant>
        <vt:i4>6160496</vt:i4>
      </vt:variant>
      <vt:variant>
        <vt:i4>3309</vt:i4>
      </vt:variant>
      <vt:variant>
        <vt:i4>0</vt:i4>
      </vt:variant>
      <vt:variant>
        <vt:i4>5</vt:i4>
      </vt:variant>
      <vt:variant>
        <vt:lpwstr/>
      </vt:variant>
      <vt:variant>
        <vt:lpwstr>P16_601</vt:lpwstr>
      </vt:variant>
      <vt:variant>
        <vt:i4>3145752</vt:i4>
      </vt:variant>
      <vt:variant>
        <vt:i4>3306</vt:i4>
      </vt:variant>
      <vt:variant>
        <vt:i4>0</vt:i4>
      </vt:variant>
      <vt:variant>
        <vt:i4>5</vt:i4>
      </vt:variant>
      <vt:variant>
        <vt:lpwstr/>
      </vt:variant>
      <vt:variant>
        <vt:lpwstr>P1_170</vt:lpwstr>
      </vt:variant>
      <vt:variant>
        <vt:i4>7143502</vt:i4>
      </vt:variant>
      <vt:variant>
        <vt:i4>3303</vt:i4>
      </vt:variant>
      <vt:variant>
        <vt:i4>0</vt:i4>
      </vt:variant>
      <vt:variant>
        <vt:i4>5</vt:i4>
      </vt:variant>
      <vt:variant>
        <vt:lpwstr/>
      </vt:variant>
      <vt:variant>
        <vt:lpwstr>P37_9001</vt:lpwstr>
      </vt:variant>
      <vt:variant>
        <vt:i4>6029425</vt:i4>
      </vt:variant>
      <vt:variant>
        <vt:i4>3300</vt:i4>
      </vt:variant>
      <vt:variant>
        <vt:i4>0</vt:i4>
      </vt:variant>
      <vt:variant>
        <vt:i4>5</vt:i4>
      </vt:variant>
      <vt:variant>
        <vt:lpwstr/>
      </vt:variant>
      <vt:variant>
        <vt:lpwstr>P37_601</vt:lpwstr>
      </vt:variant>
      <vt:variant>
        <vt:i4>655426</vt:i4>
      </vt:variant>
      <vt:variant>
        <vt:i4>3297</vt:i4>
      </vt:variant>
      <vt:variant>
        <vt:i4>0</vt:i4>
      </vt:variant>
      <vt:variant>
        <vt:i4>5</vt:i4>
      </vt:variant>
      <vt:variant>
        <vt:lpwstr/>
      </vt:variant>
      <vt:variant>
        <vt:lpwstr>P37_590_5</vt:lpwstr>
      </vt:variant>
      <vt:variant>
        <vt:i4>655426</vt:i4>
      </vt:variant>
      <vt:variant>
        <vt:i4>3294</vt:i4>
      </vt:variant>
      <vt:variant>
        <vt:i4>0</vt:i4>
      </vt:variant>
      <vt:variant>
        <vt:i4>5</vt:i4>
      </vt:variant>
      <vt:variant>
        <vt:lpwstr/>
      </vt:variant>
      <vt:variant>
        <vt:lpwstr>P37_590_4</vt:lpwstr>
      </vt:variant>
      <vt:variant>
        <vt:i4>655426</vt:i4>
      </vt:variant>
      <vt:variant>
        <vt:i4>3291</vt:i4>
      </vt:variant>
      <vt:variant>
        <vt:i4>0</vt:i4>
      </vt:variant>
      <vt:variant>
        <vt:i4>5</vt:i4>
      </vt:variant>
      <vt:variant>
        <vt:lpwstr/>
      </vt:variant>
      <vt:variant>
        <vt:lpwstr>P37_590_3</vt:lpwstr>
      </vt:variant>
      <vt:variant>
        <vt:i4>655426</vt:i4>
      </vt:variant>
      <vt:variant>
        <vt:i4>3288</vt:i4>
      </vt:variant>
      <vt:variant>
        <vt:i4>0</vt:i4>
      </vt:variant>
      <vt:variant>
        <vt:i4>5</vt:i4>
      </vt:variant>
      <vt:variant>
        <vt:lpwstr/>
      </vt:variant>
      <vt:variant>
        <vt:lpwstr>P37_590_2</vt:lpwstr>
      </vt:variant>
      <vt:variant>
        <vt:i4>655426</vt:i4>
      </vt:variant>
      <vt:variant>
        <vt:i4>3285</vt:i4>
      </vt:variant>
      <vt:variant>
        <vt:i4>0</vt:i4>
      </vt:variant>
      <vt:variant>
        <vt:i4>5</vt:i4>
      </vt:variant>
      <vt:variant>
        <vt:lpwstr/>
      </vt:variant>
      <vt:variant>
        <vt:lpwstr>P37_590_1</vt:lpwstr>
      </vt:variant>
      <vt:variant>
        <vt:i4>5570674</vt:i4>
      </vt:variant>
      <vt:variant>
        <vt:i4>3282</vt:i4>
      </vt:variant>
      <vt:variant>
        <vt:i4>0</vt:i4>
      </vt:variant>
      <vt:variant>
        <vt:i4>5</vt:i4>
      </vt:variant>
      <vt:variant>
        <vt:lpwstr/>
      </vt:variant>
      <vt:variant>
        <vt:lpwstr>P37_590</vt:lpwstr>
      </vt:variant>
      <vt:variant>
        <vt:i4>3276927</vt:i4>
      </vt:variant>
      <vt:variant>
        <vt:i4>3279</vt:i4>
      </vt:variant>
      <vt:variant>
        <vt:i4>0</vt:i4>
      </vt:variant>
      <vt:variant>
        <vt:i4>5</vt:i4>
      </vt:variant>
      <vt:variant>
        <vt:lpwstr/>
      </vt:variant>
      <vt:variant>
        <vt:lpwstr>P37_110_90</vt:lpwstr>
      </vt:variant>
      <vt:variant>
        <vt:i4>6029430</vt:i4>
      </vt:variant>
      <vt:variant>
        <vt:i4>3276</vt:i4>
      </vt:variant>
      <vt:variant>
        <vt:i4>0</vt:i4>
      </vt:variant>
      <vt:variant>
        <vt:i4>5</vt:i4>
      </vt:variant>
      <vt:variant>
        <vt:lpwstr/>
      </vt:variant>
      <vt:variant>
        <vt:lpwstr>P37_105</vt:lpwstr>
      </vt:variant>
      <vt:variant>
        <vt:i4>6029430</vt:i4>
      </vt:variant>
      <vt:variant>
        <vt:i4>3273</vt:i4>
      </vt:variant>
      <vt:variant>
        <vt:i4>0</vt:i4>
      </vt:variant>
      <vt:variant>
        <vt:i4>5</vt:i4>
      </vt:variant>
      <vt:variant>
        <vt:lpwstr/>
      </vt:variant>
      <vt:variant>
        <vt:lpwstr>P37_102</vt:lpwstr>
      </vt:variant>
      <vt:variant>
        <vt:i4>196682</vt:i4>
      </vt:variant>
      <vt:variant>
        <vt:i4>3270</vt:i4>
      </vt:variant>
      <vt:variant>
        <vt:i4>0</vt:i4>
      </vt:variant>
      <vt:variant>
        <vt:i4>5</vt:i4>
      </vt:variant>
      <vt:variant>
        <vt:lpwstr/>
      </vt:variant>
      <vt:variant>
        <vt:lpwstr>P36_5_90</vt:lpwstr>
      </vt:variant>
      <vt:variant>
        <vt:i4>6094965</vt:i4>
      </vt:variant>
      <vt:variant>
        <vt:i4>3267</vt:i4>
      </vt:variant>
      <vt:variant>
        <vt:i4>0</vt:i4>
      </vt:variant>
      <vt:variant>
        <vt:i4>5</vt:i4>
      </vt:variant>
      <vt:variant>
        <vt:lpwstr/>
      </vt:variant>
      <vt:variant>
        <vt:lpwstr>P35_016</vt:lpwstr>
      </vt:variant>
      <vt:variant>
        <vt:i4>6094965</vt:i4>
      </vt:variant>
      <vt:variant>
        <vt:i4>3264</vt:i4>
      </vt:variant>
      <vt:variant>
        <vt:i4>0</vt:i4>
      </vt:variant>
      <vt:variant>
        <vt:i4>5</vt:i4>
      </vt:variant>
      <vt:variant>
        <vt:lpwstr/>
      </vt:variant>
      <vt:variant>
        <vt:lpwstr>P35_016</vt:lpwstr>
      </vt:variant>
      <vt:variant>
        <vt:i4>6094961</vt:i4>
      </vt:variant>
      <vt:variant>
        <vt:i4>3261</vt:i4>
      </vt:variant>
      <vt:variant>
        <vt:i4>0</vt:i4>
      </vt:variant>
      <vt:variant>
        <vt:i4>5</vt:i4>
      </vt:variant>
      <vt:variant>
        <vt:lpwstr/>
      </vt:variant>
      <vt:variant>
        <vt:lpwstr>P33_214</vt:lpwstr>
      </vt:variant>
      <vt:variant>
        <vt:i4>6094961</vt:i4>
      </vt:variant>
      <vt:variant>
        <vt:i4>3258</vt:i4>
      </vt:variant>
      <vt:variant>
        <vt:i4>0</vt:i4>
      </vt:variant>
      <vt:variant>
        <vt:i4>5</vt:i4>
      </vt:variant>
      <vt:variant>
        <vt:lpwstr/>
      </vt:variant>
      <vt:variant>
        <vt:lpwstr>P33_213</vt:lpwstr>
      </vt:variant>
      <vt:variant>
        <vt:i4>6094961</vt:i4>
      </vt:variant>
      <vt:variant>
        <vt:i4>3255</vt:i4>
      </vt:variant>
      <vt:variant>
        <vt:i4>0</vt:i4>
      </vt:variant>
      <vt:variant>
        <vt:i4>5</vt:i4>
      </vt:variant>
      <vt:variant>
        <vt:lpwstr/>
      </vt:variant>
      <vt:variant>
        <vt:lpwstr>P33_212</vt:lpwstr>
      </vt:variant>
      <vt:variant>
        <vt:i4>6094961</vt:i4>
      </vt:variant>
      <vt:variant>
        <vt:i4>3252</vt:i4>
      </vt:variant>
      <vt:variant>
        <vt:i4>0</vt:i4>
      </vt:variant>
      <vt:variant>
        <vt:i4>5</vt:i4>
      </vt:variant>
      <vt:variant>
        <vt:lpwstr/>
      </vt:variant>
      <vt:variant>
        <vt:lpwstr>P33_211</vt:lpwstr>
      </vt:variant>
      <vt:variant>
        <vt:i4>6029425</vt:i4>
      </vt:variant>
      <vt:variant>
        <vt:i4>3249</vt:i4>
      </vt:variant>
      <vt:variant>
        <vt:i4>0</vt:i4>
      </vt:variant>
      <vt:variant>
        <vt:i4>5</vt:i4>
      </vt:variant>
      <vt:variant>
        <vt:lpwstr/>
      </vt:variant>
      <vt:variant>
        <vt:lpwstr>P33_209</vt:lpwstr>
      </vt:variant>
      <vt:variant>
        <vt:i4>6029426</vt:i4>
      </vt:variant>
      <vt:variant>
        <vt:i4>3246</vt:i4>
      </vt:variant>
      <vt:variant>
        <vt:i4>0</vt:i4>
      </vt:variant>
      <vt:variant>
        <vt:i4>5</vt:i4>
      </vt:variant>
      <vt:variant>
        <vt:lpwstr/>
      </vt:variant>
      <vt:variant>
        <vt:lpwstr>P33_106</vt:lpwstr>
      </vt:variant>
      <vt:variant>
        <vt:i4>6029426</vt:i4>
      </vt:variant>
      <vt:variant>
        <vt:i4>3243</vt:i4>
      </vt:variant>
      <vt:variant>
        <vt:i4>0</vt:i4>
      </vt:variant>
      <vt:variant>
        <vt:i4>5</vt:i4>
      </vt:variant>
      <vt:variant>
        <vt:lpwstr/>
      </vt:variant>
      <vt:variant>
        <vt:lpwstr>P33_104</vt:lpwstr>
      </vt:variant>
      <vt:variant>
        <vt:i4>6029426</vt:i4>
      </vt:variant>
      <vt:variant>
        <vt:i4>3240</vt:i4>
      </vt:variant>
      <vt:variant>
        <vt:i4>0</vt:i4>
      </vt:variant>
      <vt:variant>
        <vt:i4>5</vt:i4>
      </vt:variant>
      <vt:variant>
        <vt:lpwstr/>
      </vt:variant>
      <vt:variant>
        <vt:lpwstr>P33_103</vt:lpwstr>
      </vt:variant>
      <vt:variant>
        <vt:i4>3342458</vt:i4>
      </vt:variant>
      <vt:variant>
        <vt:i4>3237</vt:i4>
      </vt:variant>
      <vt:variant>
        <vt:i4>0</vt:i4>
      </vt:variant>
      <vt:variant>
        <vt:i4>5</vt:i4>
      </vt:variant>
      <vt:variant>
        <vt:lpwstr/>
      </vt:variant>
      <vt:variant>
        <vt:lpwstr>P32_908_90</vt:lpwstr>
      </vt:variant>
      <vt:variant>
        <vt:i4>196684</vt:i4>
      </vt:variant>
      <vt:variant>
        <vt:i4>3234</vt:i4>
      </vt:variant>
      <vt:variant>
        <vt:i4>0</vt:i4>
      </vt:variant>
      <vt:variant>
        <vt:i4>5</vt:i4>
      </vt:variant>
      <vt:variant>
        <vt:lpwstr/>
      </vt:variant>
      <vt:variant>
        <vt:lpwstr>P32_907_1</vt:lpwstr>
      </vt:variant>
      <vt:variant>
        <vt:i4>6029435</vt:i4>
      </vt:variant>
      <vt:variant>
        <vt:i4>3231</vt:i4>
      </vt:variant>
      <vt:variant>
        <vt:i4>0</vt:i4>
      </vt:variant>
      <vt:variant>
        <vt:i4>5</vt:i4>
      </vt:variant>
      <vt:variant>
        <vt:lpwstr/>
      </vt:variant>
      <vt:variant>
        <vt:lpwstr>P32_907</vt:lpwstr>
      </vt:variant>
      <vt:variant>
        <vt:i4>6029435</vt:i4>
      </vt:variant>
      <vt:variant>
        <vt:i4>3228</vt:i4>
      </vt:variant>
      <vt:variant>
        <vt:i4>0</vt:i4>
      </vt:variant>
      <vt:variant>
        <vt:i4>5</vt:i4>
      </vt:variant>
      <vt:variant>
        <vt:lpwstr/>
      </vt:variant>
      <vt:variant>
        <vt:lpwstr>P32_906</vt:lpwstr>
      </vt:variant>
      <vt:variant>
        <vt:i4>196678</vt:i4>
      </vt:variant>
      <vt:variant>
        <vt:i4>3225</vt:i4>
      </vt:variant>
      <vt:variant>
        <vt:i4>0</vt:i4>
      </vt:variant>
      <vt:variant>
        <vt:i4>5</vt:i4>
      </vt:variant>
      <vt:variant>
        <vt:lpwstr/>
      </vt:variant>
      <vt:variant>
        <vt:lpwstr>P32_703_2</vt:lpwstr>
      </vt:variant>
      <vt:variant>
        <vt:i4>6029429</vt:i4>
      </vt:variant>
      <vt:variant>
        <vt:i4>3222</vt:i4>
      </vt:variant>
      <vt:variant>
        <vt:i4>0</vt:i4>
      </vt:variant>
      <vt:variant>
        <vt:i4>5</vt:i4>
      </vt:variant>
      <vt:variant>
        <vt:lpwstr/>
      </vt:variant>
      <vt:variant>
        <vt:lpwstr>P32_703</vt:lpwstr>
      </vt:variant>
      <vt:variant>
        <vt:i4>5570676</vt:i4>
      </vt:variant>
      <vt:variant>
        <vt:i4>3219</vt:i4>
      </vt:variant>
      <vt:variant>
        <vt:i4>0</vt:i4>
      </vt:variant>
      <vt:variant>
        <vt:i4>5</vt:i4>
      </vt:variant>
      <vt:variant>
        <vt:lpwstr/>
      </vt:variant>
      <vt:variant>
        <vt:lpwstr>P32_690</vt:lpwstr>
      </vt:variant>
      <vt:variant>
        <vt:i4>6094964</vt:i4>
      </vt:variant>
      <vt:variant>
        <vt:i4>3216</vt:i4>
      </vt:variant>
      <vt:variant>
        <vt:i4>0</vt:i4>
      </vt:variant>
      <vt:variant>
        <vt:i4>5</vt:i4>
      </vt:variant>
      <vt:variant>
        <vt:lpwstr/>
      </vt:variant>
      <vt:variant>
        <vt:lpwstr>P32_614</vt:lpwstr>
      </vt:variant>
      <vt:variant>
        <vt:i4>6094964</vt:i4>
      </vt:variant>
      <vt:variant>
        <vt:i4>3213</vt:i4>
      </vt:variant>
      <vt:variant>
        <vt:i4>0</vt:i4>
      </vt:variant>
      <vt:variant>
        <vt:i4>5</vt:i4>
      </vt:variant>
      <vt:variant>
        <vt:lpwstr/>
      </vt:variant>
      <vt:variant>
        <vt:lpwstr>P32_613</vt:lpwstr>
      </vt:variant>
      <vt:variant>
        <vt:i4>6094964</vt:i4>
      </vt:variant>
      <vt:variant>
        <vt:i4>3210</vt:i4>
      </vt:variant>
      <vt:variant>
        <vt:i4>0</vt:i4>
      </vt:variant>
      <vt:variant>
        <vt:i4>5</vt:i4>
      </vt:variant>
      <vt:variant>
        <vt:lpwstr/>
      </vt:variant>
      <vt:variant>
        <vt:lpwstr>P32_610</vt:lpwstr>
      </vt:variant>
      <vt:variant>
        <vt:i4>196677</vt:i4>
      </vt:variant>
      <vt:variant>
        <vt:i4>3207</vt:i4>
      </vt:variant>
      <vt:variant>
        <vt:i4>0</vt:i4>
      </vt:variant>
      <vt:variant>
        <vt:i4>5</vt:i4>
      </vt:variant>
      <vt:variant>
        <vt:lpwstr/>
      </vt:variant>
      <vt:variant>
        <vt:lpwstr>P32_502_4</vt:lpwstr>
      </vt:variant>
      <vt:variant>
        <vt:i4>196677</vt:i4>
      </vt:variant>
      <vt:variant>
        <vt:i4>3204</vt:i4>
      </vt:variant>
      <vt:variant>
        <vt:i4>0</vt:i4>
      </vt:variant>
      <vt:variant>
        <vt:i4>5</vt:i4>
      </vt:variant>
      <vt:variant>
        <vt:lpwstr/>
      </vt:variant>
      <vt:variant>
        <vt:lpwstr>P32_502_3</vt:lpwstr>
      </vt:variant>
      <vt:variant>
        <vt:i4>196677</vt:i4>
      </vt:variant>
      <vt:variant>
        <vt:i4>3201</vt:i4>
      </vt:variant>
      <vt:variant>
        <vt:i4>0</vt:i4>
      </vt:variant>
      <vt:variant>
        <vt:i4>5</vt:i4>
      </vt:variant>
      <vt:variant>
        <vt:lpwstr/>
      </vt:variant>
      <vt:variant>
        <vt:lpwstr>P32_502_1</vt:lpwstr>
      </vt:variant>
      <vt:variant>
        <vt:i4>6029431</vt:i4>
      </vt:variant>
      <vt:variant>
        <vt:i4>3198</vt:i4>
      </vt:variant>
      <vt:variant>
        <vt:i4>0</vt:i4>
      </vt:variant>
      <vt:variant>
        <vt:i4>5</vt:i4>
      </vt:variant>
      <vt:variant>
        <vt:lpwstr/>
      </vt:variant>
      <vt:variant>
        <vt:lpwstr>P32_502</vt:lpwstr>
      </vt:variant>
      <vt:variant>
        <vt:i4>196678</vt:i4>
      </vt:variant>
      <vt:variant>
        <vt:i4>3195</vt:i4>
      </vt:variant>
      <vt:variant>
        <vt:i4>0</vt:i4>
      </vt:variant>
      <vt:variant>
        <vt:i4>5</vt:i4>
      </vt:variant>
      <vt:variant>
        <vt:lpwstr/>
      </vt:variant>
      <vt:variant>
        <vt:lpwstr>P32_501_2</vt:lpwstr>
      </vt:variant>
      <vt:variant>
        <vt:i4>6029431</vt:i4>
      </vt:variant>
      <vt:variant>
        <vt:i4>3192</vt:i4>
      </vt:variant>
      <vt:variant>
        <vt:i4>0</vt:i4>
      </vt:variant>
      <vt:variant>
        <vt:i4>5</vt:i4>
      </vt:variant>
      <vt:variant>
        <vt:lpwstr/>
      </vt:variant>
      <vt:variant>
        <vt:lpwstr>P32_501</vt:lpwstr>
      </vt:variant>
      <vt:variant>
        <vt:i4>196687</vt:i4>
      </vt:variant>
      <vt:variant>
        <vt:i4>3189</vt:i4>
      </vt:variant>
      <vt:variant>
        <vt:i4>0</vt:i4>
      </vt:variant>
      <vt:variant>
        <vt:i4>5</vt:i4>
      </vt:variant>
      <vt:variant>
        <vt:lpwstr/>
      </vt:variant>
      <vt:variant>
        <vt:lpwstr>P32_409_2</vt:lpwstr>
      </vt:variant>
      <vt:variant>
        <vt:i4>196687</vt:i4>
      </vt:variant>
      <vt:variant>
        <vt:i4>3186</vt:i4>
      </vt:variant>
      <vt:variant>
        <vt:i4>0</vt:i4>
      </vt:variant>
      <vt:variant>
        <vt:i4>5</vt:i4>
      </vt:variant>
      <vt:variant>
        <vt:lpwstr/>
      </vt:variant>
      <vt:variant>
        <vt:lpwstr>P32_409_1</vt:lpwstr>
      </vt:variant>
      <vt:variant>
        <vt:i4>6029430</vt:i4>
      </vt:variant>
      <vt:variant>
        <vt:i4>3183</vt:i4>
      </vt:variant>
      <vt:variant>
        <vt:i4>0</vt:i4>
      </vt:variant>
      <vt:variant>
        <vt:i4>5</vt:i4>
      </vt:variant>
      <vt:variant>
        <vt:lpwstr/>
      </vt:variant>
      <vt:variant>
        <vt:lpwstr>P32_409</vt:lpwstr>
      </vt:variant>
      <vt:variant>
        <vt:i4>6029430</vt:i4>
      </vt:variant>
      <vt:variant>
        <vt:i4>3180</vt:i4>
      </vt:variant>
      <vt:variant>
        <vt:i4>0</vt:i4>
      </vt:variant>
      <vt:variant>
        <vt:i4>5</vt:i4>
      </vt:variant>
      <vt:variant>
        <vt:lpwstr/>
      </vt:variant>
      <vt:variant>
        <vt:lpwstr>P32_407</vt:lpwstr>
      </vt:variant>
      <vt:variant>
        <vt:i4>6029430</vt:i4>
      </vt:variant>
      <vt:variant>
        <vt:i4>3177</vt:i4>
      </vt:variant>
      <vt:variant>
        <vt:i4>0</vt:i4>
      </vt:variant>
      <vt:variant>
        <vt:i4>5</vt:i4>
      </vt:variant>
      <vt:variant>
        <vt:lpwstr/>
      </vt:variant>
      <vt:variant>
        <vt:lpwstr>P32_402</vt:lpwstr>
      </vt:variant>
      <vt:variant>
        <vt:i4>196677</vt:i4>
      </vt:variant>
      <vt:variant>
        <vt:i4>3174</vt:i4>
      </vt:variant>
      <vt:variant>
        <vt:i4>0</vt:i4>
      </vt:variant>
      <vt:variant>
        <vt:i4>5</vt:i4>
      </vt:variant>
      <vt:variant>
        <vt:lpwstr/>
      </vt:variant>
      <vt:variant>
        <vt:lpwstr>P32_304_1</vt:lpwstr>
      </vt:variant>
      <vt:variant>
        <vt:i4>6029425</vt:i4>
      </vt:variant>
      <vt:variant>
        <vt:i4>3171</vt:i4>
      </vt:variant>
      <vt:variant>
        <vt:i4>0</vt:i4>
      </vt:variant>
      <vt:variant>
        <vt:i4>5</vt:i4>
      </vt:variant>
      <vt:variant>
        <vt:lpwstr/>
      </vt:variant>
      <vt:variant>
        <vt:lpwstr>P32_304</vt:lpwstr>
      </vt:variant>
      <vt:variant>
        <vt:i4>3342458</vt:i4>
      </vt:variant>
      <vt:variant>
        <vt:i4>3168</vt:i4>
      </vt:variant>
      <vt:variant>
        <vt:i4>0</vt:i4>
      </vt:variant>
      <vt:variant>
        <vt:i4>5</vt:i4>
      </vt:variant>
      <vt:variant>
        <vt:lpwstr/>
      </vt:variant>
      <vt:variant>
        <vt:lpwstr>P32_908_90</vt:lpwstr>
      </vt:variant>
      <vt:variant>
        <vt:i4>3342463</vt:i4>
      </vt:variant>
      <vt:variant>
        <vt:i4>3165</vt:i4>
      </vt:variant>
      <vt:variant>
        <vt:i4>0</vt:i4>
      </vt:variant>
      <vt:variant>
        <vt:i4>5</vt:i4>
      </vt:variant>
      <vt:variant>
        <vt:lpwstr/>
      </vt:variant>
      <vt:variant>
        <vt:lpwstr>P32_206_90</vt:lpwstr>
      </vt:variant>
      <vt:variant>
        <vt:i4>3276845</vt:i4>
      </vt:variant>
      <vt:variant>
        <vt:i4>3162</vt:i4>
      </vt:variant>
      <vt:variant>
        <vt:i4>0</vt:i4>
      </vt:variant>
      <vt:variant>
        <vt:i4>5</vt:i4>
      </vt:variant>
      <vt:variant>
        <vt:lpwstr/>
      </vt:variant>
      <vt:variant>
        <vt:lpwstr>P32_111_a_7_90</vt:lpwstr>
      </vt:variant>
      <vt:variant>
        <vt:i4>196676</vt:i4>
      </vt:variant>
      <vt:variant>
        <vt:i4>3159</vt:i4>
      </vt:variant>
      <vt:variant>
        <vt:i4>0</vt:i4>
      </vt:variant>
      <vt:variant>
        <vt:i4>5</vt:i4>
      </vt:variant>
      <vt:variant>
        <vt:lpwstr/>
      </vt:variant>
      <vt:variant>
        <vt:lpwstr>P32_006_5</vt:lpwstr>
      </vt:variant>
      <vt:variant>
        <vt:i4>196676</vt:i4>
      </vt:variant>
      <vt:variant>
        <vt:i4>3156</vt:i4>
      </vt:variant>
      <vt:variant>
        <vt:i4>0</vt:i4>
      </vt:variant>
      <vt:variant>
        <vt:i4>5</vt:i4>
      </vt:variant>
      <vt:variant>
        <vt:lpwstr/>
      </vt:variant>
      <vt:variant>
        <vt:lpwstr>P32_006_3</vt:lpwstr>
      </vt:variant>
      <vt:variant>
        <vt:i4>196676</vt:i4>
      </vt:variant>
      <vt:variant>
        <vt:i4>3153</vt:i4>
      </vt:variant>
      <vt:variant>
        <vt:i4>0</vt:i4>
      </vt:variant>
      <vt:variant>
        <vt:i4>5</vt:i4>
      </vt:variant>
      <vt:variant>
        <vt:lpwstr/>
      </vt:variant>
      <vt:variant>
        <vt:lpwstr>P32_006_2</vt:lpwstr>
      </vt:variant>
      <vt:variant>
        <vt:i4>196676</vt:i4>
      </vt:variant>
      <vt:variant>
        <vt:i4>3150</vt:i4>
      </vt:variant>
      <vt:variant>
        <vt:i4>0</vt:i4>
      </vt:variant>
      <vt:variant>
        <vt:i4>5</vt:i4>
      </vt:variant>
      <vt:variant>
        <vt:lpwstr/>
      </vt:variant>
      <vt:variant>
        <vt:lpwstr>P32_006_1</vt:lpwstr>
      </vt:variant>
      <vt:variant>
        <vt:i4>6029426</vt:i4>
      </vt:variant>
      <vt:variant>
        <vt:i4>3147</vt:i4>
      </vt:variant>
      <vt:variant>
        <vt:i4>0</vt:i4>
      </vt:variant>
      <vt:variant>
        <vt:i4>5</vt:i4>
      </vt:variant>
      <vt:variant>
        <vt:lpwstr/>
      </vt:variant>
      <vt:variant>
        <vt:lpwstr>P32_006</vt:lpwstr>
      </vt:variant>
      <vt:variant>
        <vt:i4>5963890</vt:i4>
      </vt:variant>
      <vt:variant>
        <vt:i4>3144</vt:i4>
      </vt:variant>
      <vt:variant>
        <vt:i4>0</vt:i4>
      </vt:variant>
      <vt:variant>
        <vt:i4>5</vt:i4>
      </vt:variant>
      <vt:variant>
        <vt:lpwstr/>
      </vt:variant>
      <vt:variant>
        <vt:lpwstr>P32_071</vt:lpwstr>
      </vt:variant>
      <vt:variant>
        <vt:i4>6029426</vt:i4>
      </vt:variant>
      <vt:variant>
        <vt:i4>3141</vt:i4>
      </vt:variant>
      <vt:variant>
        <vt:i4>0</vt:i4>
      </vt:variant>
      <vt:variant>
        <vt:i4>5</vt:i4>
      </vt:variant>
      <vt:variant>
        <vt:lpwstr/>
      </vt:variant>
      <vt:variant>
        <vt:lpwstr>P32_004</vt:lpwstr>
      </vt:variant>
      <vt:variant>
        <vt:i4>7274571</vt:i4>
      </vt:variant>
      <vt:variant>
        <vt:i4>3138</vt:i4>
      </vt:variant>
      <vt:variant>
        <vt:i4>0</vt:i4>
      </vt:variant>
      <vt:variant>
        <vt:i4>5</vt:i4>
      </vt:variant>
      <vt:variant>
        <vt:lpwstr>http://farsite.hill.af.mil/reghtml/regs/far2afmcfars/fardfars/far/31.htm</vt:lpwstr>
      </vt:variant>
      <vt:variant>
        <vt:lpwstr>P739_139918</vt:lpwstr>
      </vt:variant>
      <vt:variant>
        <vt:i4>3801207</vt:i4>
      </vt:variant>
      <vt:variant>
        <vt:i4>3135</vt:i4>
      </vt:variant>
      <vt:variant>
        <vt:i4>0</vt:i4>
      </vt:variant>
      <vt:variant>
        <vt:i4>5</vt:i4>
      </vt:variant>
      <vt:variant>
        <vt:lpwstr/>
      </vt:variant>
      <vt:variant>
        <vt:lpwstr>P31_205_19</vt:lpwstr>
      </vt:variant>
      <vt:variant>
        <vt:i4>3342455</vt:i4>
      </vt:variant>
      <vt:variant>
        <vt:i4>3132</vt:i4>
      </vt:variant>
      <vt:variant>
        <vt:i4>0</vt:i4>
      </vt:variant>
      <vt:variant>
        <vt:i4>5</vt:i4>
      </vt:variant>
      <vt:variant>
        <vt:lpwstr/>
      </vt:variant>
      <vt:variant>
        <vt:lpwstr>P31_205_10</vt:lpwstr>
      </vt:variant>
      <vt:variant>
        <vt:i4>196678</vt:i4>
      </vt:variant>
      <vt:variant>
        <vt:i4>3129</vt:i4>
      </vt:variant>
      <vt:variant>
        <vt:i4>0</vt:i4>
      </vt:variant>
      <vt:variant>
        <vt:i4>5</vt:i4>
      </vt:variant>
      <vt:variant>
        <vt:lpwstr/>
      </vt:variant>
      <vt:variant>
        <vt:lpwstr>P31_205_7</vt:lpwstr>
      </vt:variant>
      <vt:variant>
        <vt:i4>6029424</vt:i4>
      </vt:variant>
      <vt:variant>
        <vt:i4>3126</vt:i4>
      </vt:variant>
      <vt:variant>
        <vt:i4>0</vt:i4>
      </vt:variant>
      <vt:variant>
        <vt:i4>5</vt:i4>
      </vt:variant>
      <vt:variant>
        <vt:lpwstr/>
      </vt:variant>
      <vt:variant>
        <vt:lpwstr>P31_109</vt:lpwstr>
      </vt:variant>
      <vt:variant>
        <vt:i4>3342376</vt:i4>
      </vt:variant>
      <vt:variant>
        <vt:i4>3123</vt:i4>
      </vt:variant>
      <vt:variant>
        <vt:i4>0</vt:i4>
      </vt:variant>
      <vt:variant>
        <vt:i4>5</vt:i4>
      </vt:variant>
      <vt:variant>
        <vt:lpwstr>http://www.treasury.gov/Pages/default.aspx</vt:lpwstr>
      </vt:variant>
      <vt:variant>
        <vt:lpwstr/>
      </vt:variant>
      <vt:variant>
        <vt:i4>6357027</vt:i4>
      </vt:variant>
      <vt:variant>
        <vt:i4>3120</vt:i4>
      </vt:variant>
      <vt:variant>
        <vt:i4>0</vt:i4>
      </vt:variant>
      <vt:variant>
        <vt:i4>5</vt:i4>
      </vt:variant>
      <vt:variant>
        <vt:lpwstr>http://farsite.hill.af.mil/reghtml/regs/far2afmcfars/fardfars/far/52_227.htm</vt:lpwstr>
      </vt:variant>
      <vt:variant>
        <vt:lpwstr>P880_161478</vt:lpwstr>
      </vt:variant>
      <vt:variant>
        <vt:i4>6094872</vt:i4>
      </vt:variant>
      <vt:variant>
        <vt:i4>3117</vt:i4>
      </vt:variant>
      <vt:variant>
        <vt:i4>0</vt:i4>
      </vt:variant>
      <vt:variant>
        <vt:i4>5</vt:i4>
      </vt:variant>
      <vt:variant>
        <vt:lpwstr/>
      </vt:variant>
      <vt:variant>
        <vt:lpwstr>P30_7101_1</vt:lpwstr>
      </vt:variant>
      <vt:variant>
        <vt:i4>7077959</vt:i4>
      </vt:variant>
      <vt:variant>
        <vt:i4>3114</vt:i4>
      </vt:variant>
      <vt:variant>
        <vt:i4>0</vt:i4>
      </vt:variant>
      <vt:variant>
        <vt:i4>5</vt:i4>
      </vt:variant>
      <vt:variant>
        <vt:lpwstr/>
      </vt:variant>
      <vt:variant>
        <vt:lpwstr>P30_7101</vt:lpwstr>
      </vt:variant>
      <vt:variant>
        <vt:i4>7143495</vt:i4>
      </vt:variant>
      <vt:variant>
        <vt:i4>3111</vt:i4>
      </vt:variant>
      <vt:variant>
        <vt:i4>0</vt:i4>
      </vt:variant>
      <vt:variant>
        <vt:i4>5</vt:i4>
      </vt:variant>
      <vt:variant>
        <vt:lpwstr/>
      </vt:variant>
      <vt:variant>
        <vt:lpwstr>P30_7100</vt:lpwstr>
      </vt:variant>
      <vt:variant>
        <vt:i4>5898264</vt:i4>
      </vt:variant>
      <vt:variant>
        <vt:i4>3108</vt:i4>
      </vt:variant>
      <vt:variant>
        <vt:i4>0</vt:i4>
      </vt:variant>
      <vt:variant>
        <vt:i4>5</vt:i4>
      </vt:variant>
      <vt:variant>
        <vt:lpwstr/>
      </vt:variant>
      <vt:variant>
        <vt:lpwstr>P30_7004_2</vt:lpwstr>
      </vt:variant>
      <vt:variant>
        <vt:i4>5832728</vt:i4>
      </vt:variant>
      <vt:variant>
        <vt:i4>3105</vt:i4>
      </vt:variant>
      <vt:variant>
        <vt:i4>0</vt:i4>
      </vt:variant>
      <vt:variant>
        <vt:i4>5</vt:i4>
      </vt:variant>
      <vt:variant>
        <vt:lpwstr/>
      </vt:variant>
      <vt:variant>
        <vt:lpwstr>P30_7004_1</vt:lpwstr>
      </vt:variant>
      <vt:variant>
        <vt:i4>6815815</vt:i4>
      </vt:variant>
      <vt:variant>
        <vt:i4>3102</vt:i4>
      </vt:variant>
      <vt:variant>
        <vt:i4>0</vt:i4>
      </vt:variant>
      <vt:variant>
        <vt:i4>5</vt:i4>
      </vt:variant>
      <vt:variant>
        <vt:lpwstr/>
      </vt:variant>
      <vt:variant>
        <vt:lpwstr>P30_7004</vt:lpwstr>
      </vt:variant>
      <vt:variant>
        <vt:i4>6225944</vt:i4>
      </vt:variant>
      <vt:variant>
        <vt:i4>3099</vt:i4>
      </vt:variant>
      <vt:variant>
        <vt:i4>0</vt:i4>
      </vt:variant>
      <vt:variant>
        <vt:i4>5</vt:i4>
      </vt:variant>
      <vt:variant>
        <vt:lpwstr/>
      </vt:variant>
      <vt:variant>
        <vt:lpwstr>P30_7001_2</vt:lpwstr>
      </vt:variant>
      <vt:variant>
        <vt:i4>7143495</vt:i4>
      </vt:variant>
      <vt:variant>
        <vt:i4>3096</vt:i4>
      </vt:variant>
      <vt:variant>
        <vt:i4>0</vt:i4>
      </vt:variant>
      <vt:variant>
        <vt:i4>5</vt:i4>
      </vt:variant>
      <vt:variant>
        <vt:lpwstr/>
      </vt:variant>
      <vt:variant>
        <vt:lpwstr>P30_7001</vt:lpwstr>
      </vt:variant>
      <vt:variant>
        <vt:i4>196676</vt:i4>
      </vt:variant>
      <vt:variant>
        <vt:i4>3093</vt:i4>
      </vt:variant>
      <vt:variant>
        <vt:i4>0</vt:i4>
      </vt:variant>
      <vt:variant>
        <vt:i4>5</vt:i4>
      </vt:variant>
      <vt:variant>
        <vt:lpwstr/>
      </vt:variant>
      <vt:variant>
        <vt:lpwstr>P30_602_2</vt:lpwstr>
      </vt:variant>
      <vt:variant>
        <vt:i4>196675</vt:i4>
      </vt:variant>
      <vt:variant>
        <vt:i4>3090</vt:i4>
      </vt:variant>
      <vt:variant>
        <vt:i4>0</vt:i4>
      </vt:variant>
      <vt:variant>
        <vt:i4>5</vt:i4>
      </vt:variant>
      <vt:variant>
        <vt:lpwstr/>
      </vt:variant>
      <vt:variant>
        <vt:lpwstr>P30_201_5</vt:lpwstr>
      </vt:variant>
      <vt:variant>
        <vt:i4>196675</vt:i4>
      </vt:variant>
      <vt:variant>
        <vt:i4>3087</vt:i4>
      </vt:variant>
      <vt:variant>
        <vt:i4>0</vt:i4>
      </vt:variant>
      <vt:variant>
        <vt:i4>5</vt:i4>
      </vt:variant>
      <vt:variant>
        <vt:lpwstr/>
      </vt:variant>
      <vt:variant>
        <vt:lpwstr>P30_201_4</vt:lpwstr>
      </vt:variant>
      <vt:variant>
        <vt:i4>196675</vt:i4>
      </vt:variant>
      <vt:variant>
        <vt:i4>3084</vt:i4>
      </vt:variant>
      <vt:variant>
        <vt:i4>0</vt:i4>
      </vt:variant>
      <vt:variant>
        <vt:i4>5</vt:i4>
      </vt:variant>
      <vt:variant>
        <vt:lpwstr/>
      </vt:variant>
      <vt:variant>
        <vt:lpwstr>P30_201_3</vt:lpwstr>
      </vt:variant>
      <vt:variant>
        <vt:i4>196675</vt:i4>
      </vt:variant>
      <vt:variant>
        <vt:i4>3081</vt:i4>
      </vt:variant>
      <vt:variant>
        <vt:i4>0</vt:i4>
      </vt:variant>
      <vt:variant>
        <vt:i4>5</vt:i4>
      </vt:variant>
      <vt:variant>
        <vt:lpwstr/>
      </vt:variant>
      <vt:variant>
        <vt:lpwstr>P30_201_1</vt:lpwstr>
      </vt:variant>
      <vt:variant>
        <vt:i4>5505149</vt:i4>
      </vt:variant>
      <vt:variant>
        <vt:i4>3078</vt:i4>
      </vt:variant>
      <vt:variant>
        <vt:i4>0</vt:i4>
      </vt:variant>
      <vt:variant>
        <vt:i4>5</vt:i4>
      </vt:variant>
      <vt:variant>
        <vt:lpwstr/>
      </vt:variant>
      <vt:variant>
        <vt:lpwstr>P29_490</vt:lpwstr>
      </vt:variant>
      <vt:variant>
        <vt:i4>131148</vt:i4>
      </vt:variant>
      <vt:variant>
        <vt:i4>3075</vt:i4>
      </vt:variant>
      <vt:variant>
        <vt:i4>0</vt:i4>
      </vt:variant>
      <vt:variant>
        <vt:i4>5</vt:i4>
      </vt:variant>
      <vt:variant>
        <vt:lpwstr/>
      </vt:variant>
      <vt:variant>
        <vt:lpwstr>P29_401_3</vt:lpwstr>
      </vt:variant>
      <vt:variant>
        <vt:i4>6094973</vt:i4>
      </vt:variant>
      <vt:variant>
        <vt:i4>3072</vt:i4>
      </vt:variant>
      <vt:variant>
        <vt:i4>0</vt:i4>
      </vt:variant>
      <vt:variant>
        <vt:i4>5</vt:i4>
      </vt:variant>
      <vt:variant>
        <vt:lpwstr/>
      </vt:variant>
      <vt:variant>
        <vt:lpwstr>P29_401</vt:lpwstr>
      </vt:variant>
      <vt:variant>
        <vt:i4>131140</vt:i4>
      </vt:variant>
      <vt:variant>
        <vt:i4>3069</vt:i4>
      </vt:variant>
      <vt:variant>
        <vt:i4>0</vt:i4>
      </vt:variant>
      <vt:variant>
        <vt:i4>5</vt:i4>
      </vt:variant>
      <vt:variant>
        <vt:lpwstr/>
      </vt:variant>
      <vt:variant>
        <vt:lpwstr>P29_4_90</vt:lpwstr>
      </vt:variant>
      <vt:variant>
        <vt:i4>7143497</vt:i4>
      </vt:variant>
      <vt:variant>
        <vt:i4>3066</vt:i4>
      </vt:variant>
      <vt:variant>
        <vt:i4>0</vt:i4>
      </vt:variant>
      <vt:variant>
        <vt:i4>5</vt:i4>
      </vt:variant>
      <vt:variant>
        <vt:lpwstr/>
      </vt:variant>
      <vt:variant>
        <vt:lpwstr>P29_3</vt:lpwstr>
      </vt:variant>
      <vt:variant>
        <vt:i4>7143497</vt:i4>
      </vt:variant>
      <vt:variant>
        <vt:i4>3063</vt:i4>
      </vt:variant>
      <vt:variant>
        <vt:i4>0</vt:i4>
      </vt:variant>
      <vt:variant>
        <vt:i4>5</vt:i4>
      </vt:variant>
      <vt:variant>
        <vt:lpwstr/>
      </vt:variant>
      <vt:variant>
        <vt:lpwstr>P29_2</vt:lpwstr>
      </vt:variant>
      <vt:variant>
        <vt:i4>2687078</vt:i4>
      </vt:variant>
      <vt:variant>
        <vt:i4>3060</vt:i4>
      </vt:variant>
      <vt:variant>
        <vt:i4>0</vt:i4>
      </vt:variant>
      <vt:variant>
        <vt:i4>5</vt:i4>
      </vt:variant>
      <vt:variant>
        <vt:lpwstr>http://www.dol.gov/owcp/dlhwc/DBAinclusionDODcontracts.pdf</vt:lpwstr>
      </vt:variant>
      <vt:variant>
        <vt:lpwstr/>
      </vt:variant>
      <vt:variant>
        <vt:i4>6357070</vt:i4>
      </vt:variant>
      <vt:variant>
        <vt:i4>3057</vt:i4>
      </vt:variant>
      <vt:variant>
        <vt:i4>0</vt:i4>
      </vt:variant>
      <vt:variant>
        <vt:i4>5</vt:i4>
      </vt:variant>
      <vt:variant>
        <vt:lpwstr>http://farsite.hill.af.mil/reghtml/regs/far2afmcfars/fardfars/far/28.htm</vt:lpwstr>
      </vt:variant>
      <vt:variant>
        <vt:lpwstr>P360_59325</vt:lpwstr>
      </vt:variant>
      <vt:variant>
        <vt:i4>6029435</vt:i4>
      </vt:variant>
      <vt:variant>
        <vt:i4>3054</vt:i4>
      </vt:variant>
      <vt:variant>
        <vt:i4>0</vt:i4>
      </vt:variant>
      <vt:variant>
        <vt:i4>5</vt:i4>
      </vt:variant>
      <vt:variant>
        <vt:lpwstr/>
      </vt:variant>
      <vt:variant>
        <vt:lpwstr>P28_310</vt:lpwstr>
      </vt:variant>
      <vt:variant>
        <vt:i4>131148</vt:i4>
      </vt:variant>
      <vt:variant>
        <vt:i4>3051</vt:i4>
      </vt:variant>
      <vt:variant>
        <vt:i4>0</vt:i4>
      </vt:variant>
      <vt:variant>
        <vt:i4>5</vt:i4>
      </vt:variant>
      <vt:variant>
        <vt:lpwstr/>
      </vt:variant>
      <vt:variant>
        <vt:lpwstr>P28_307_1</vt:lpwstr>
      </vt:variant>
      <vt:variant>
        <vt:i4>6094971</vt:i4>
      </vt:variant>
      <vt:variant>
        <vt:i4>3048</vt:i4>
      </vt:variant>
      <vt:variant>
        <vt:i4>0</vt:i4>
      </vt:variant>
      <vt:variant>
        <vt:i4>5</vt:i4>
      </vt:variant>
      <vt:variant>
        <vt:lpwstr/>
      </vt:variant>
      <vt:variant>
        <vt:lpwstr>P28_307</vt:lpwstr>
      </vt:variant>
      <vt:variant>
        <vt:i4>6094971</vt:i4>
      </vt:variant>
      <vt:variant>
        <vt:i4>3045</vt:i4>
      </vt:variant>
      <vt:variant>
        <vt:i4>0</vt:i4>
      </vt:variant>
      <vt:variant>
        <vt:i4>5</vt:i4>
      </vt:variant>
      <vt:variant>
        <vt:lpwstr/>
      </vt:variant>
      <vt:variant>
        <vt:lpwstr>P28_305</vt:lpwstr>
      </vt:variant>
      <vt:variant>
        <vt:i4>3276918</vt:i4>
      </vt:variant>
      <vt:variant>
        <vt:i4>3042</vt:i4>
      </vt:variant>
      <vt:variant>
        <vt:i4>0</vt:i4>
      </vt:variant>
      <vt:variant>
        <vt:i4>5</vt:i4>
      </vt:variant>
      <vt:variant>
        <vt:lpwstr/>
      </vt:variant>
      <vt:variant>
        <vt:lpwstr>P28_106_90</vt:lpwstr>
      </vt:variant>
      <vt:variant>
        <vt:i4>6094969</vt:i4>
      </vt:variant>
      <vt:variant>
        <vt:i4>3039</vt:i4>
      </vt:variant>
      <vt:variant>
        <vt:i4>0</vt:i4>
      </vt:variant>
      <vt:variant>
        <vt:i4>5</vt:i4>
      </vt:variant>
      <vt:variant>
        <vt:lpwstr/>
      </vt:variant>
      <vt:variant>
        <vt:lpwstr>P28_106</vt:lpwstr>
      </vt:variant>
      <vt:variant>
        <vt:i4>6094969</vt:i4>
      </vt:variant>
      <vt:variant>
        <vt:i4>3036</vt:i4>
      </vt:variant>
      <vt:variant>
        <vt:i4>0</vt:i4>
      </vt:variant>
      <vt:variant>
        <vt:i4>5</vt:i4>
      </vt:variant>
      <vt:variant>
        <vt:lpwstr/>
      </vt:variant>
      <vt:variant>
        <vt:lpwstr>P28_103</vt:lpwstr>
      </vt:variant>
      <vt:variant>
        <vt:i4>7143491</vt:i4>
      </vt:variant>
      <vt:variant>
        <vt:i4>3033</vt:i4>
      </vt:variant>
      <vt:variant>
        <vt:i4>0</vt:i4>
      </vt:variant>
      <vt:variant>
        <vt:i4>5</vt:i4>
      </vt:variant>
      <vt:variant>
        <vt:lpwstr/>
      </vt:variant>
      <vt:variant>
        <vt:lpwstr>P28_101_2_90</vt:lpwstr>
      </vt:variant>
      <vt:variant>
        <vt:i4>3604512</vt:i4>
      </vt:variant>
      <vt:variant>
        <vt:i4>3030</vt:i4>
      </vt:variant>
      <vt:variant>
        <vt:i4>0</vt:i4>
      </vt:variant>
      <vt:variant>
        <vt:i4>5</vt:i4>
      </vt:variant>
      <vt:variant>
        <vt:lpwstr>http://www.dtic.mil/whs/directives/infomgt/forms/forminfo/forminfopage2175.html</vt:lpwstr>
      </vt:variant>
      <vt:variant>
        <vt:lpwstr/>
      </vt:variant>
      <vt:variant>
        <vt:i4>3670074</vt:i4>
      </vt:variant>
      <vt:variant>
        <vt:i4>3027</vt:i4>
      </vt:variant>
      <vt:variant>
        <vt:i4>0</vt:i4>
      </vt:variant>
      <vt:variant>
        <vt:i4>5</vt:i4>
      </vt:variant>
      <vt:variant>
        <vt:lpwstr>http://www.dtic.mil/whs/directives/infomgt/forms/eforms/dd1423.pdf</vt:lpwstr>
      </vt:variant>
      <vt:variant>
        <vt:lpwstr/>
      </vt:variant>
      <vt:variant>
        <vt:i4>6881381</vt:i4>
      </vt:variant>
      <vt:variant>
        <vt:i4>3024</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3021</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3018</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3015</vt:i4>
      </vt:variant>
      <vt:variant>
        <vt:i4>0</vt:i4>
      </vt:variant>
      <vt:variant>
        <vt:i4>5</vt:i4>
      </vt:variant>
      <vt:variant>
        <vt:lpwstr>http://farsite.hill.af.mil/reghtml/regs/far2afmcfars/fardfars/dfars/dfars252_227.htm</vt:lpwstr>
      </vt:variant>
      <vt:variant>
        <vt:lpwstr>P1809_141668</vt:lpwstr>
      </vt:variant>
      <vt:variant>
        <vt:i4>3604528</vt:i4>
      </vt:variant>
      <vt:variant>
        <vt:i4>3012</vt:i4>
      </vt:variant>
      <vt:variant>
        <vt:i4>0</vt:i4>
      </vt:variant>
      <vt:variant>
        <vt:i4>5</vt:i4>
      </vt:variant>
      <vt:variant>
        <vt:lpwstr>http://farsite.hill.af.mil/reghtml/regs/far2afmcfars/fardfars/dfars/dfars252_227.htm</vt:lpwstr>
      </vt:variant>
      <vt:variant>
        <vt:lpwstr>P298_15716</vt:lpwstr>
      </vt:variant>
      <vt:variant>
        <vt:i4>6881381</vt:i4>
      </vt:variant>
      <vt:variant>
        <vt:i4>3009</vt:i4>
      </vt:variant>
      <vt:variant>
        <vt:i4>0</vt:i4>
      </vt:variant>
      <vt:variant>
        <vt:i4>5</vt:i4>
      </vt:variant>
      <vt:variant>
        <vt:lpwstr>http://farsite.hill.af.mil/reghtml/regs/far2afmcfars/fardfars/dfars/dfars252_227.htm</vt:lpwstr>
      </vt:variant>
      <vt:variant>
        <vt:lpwstr>P1809_141668</vt:lpwstr>
      </vt:variant>
      <vt:variant>
        <vt:i4>6094879</vt:i4>
      </vt:variant>
      <vt:variant>
        <vt:i4>3006</vt:i4>
      </vt:variant>
      <vt:variant>
        <vt:i4>0</vt:i4>
      </vt:variant>
      <vt:variant>
        <vt:i4>5</vt:i4>
      </vt:variant>
      <vt:variant>
        <vt:lpwstr/>
      </vt:variant>
      <vt:variant>
        <vt:lpwstr>P27_7102_3</vt:lpwstr>
      </vt:variant>
      <vt:variant>
        <vt:i4>7209024</vt:i4>
      </vt:variant>
      <vt:variant>
        <vt:i4>3003</vt:i4>
      </vt:variant>
      <vt:variant>
        <vt:i4>0</vt:i4>
      </vt:variant>
      <vt:variant>
        <vt:i4>5</vt:i4>
      </vt:variant>
      <vt:variant>
        <vt:lpwstr/>
      </vt:variant>
      <vt:variant>
        <vt:lpwstr>P27_7102</vt:lpwstr>
      </vt:variant>
      <vt:variant>
        <vt:i4>3407997</vt:i4>
      </vt:variant>
      <vt:variant>
        <vt:i4>3000</vt:i4>
      </vt:variant>
      <vt:variant>
        <vt:i4>0</vt:i4>
      </vt:variant>
      <vt:variant>
        <vt:i4>5</vt:i4>
      </vt:variant>
      <vt:variant>
        <vt:lpwstr/>
      </vt:variant>
      <vt:variant>
        <vt:lpwstr>P27_675_91</vt:lpwstr>
      </vt:variant>
      <vt:variant>
        <vt:i4>3145843</vt:i4>
      </vt:variant>
      <vt:variant>
        <vt:i4>2997</vt:i4>
      </vt:variant>
      <vt:variant>
        <vt:i4>0</vt:i4>
      </vt:variant>
      <vt:variant>
        <vt:i4>5</vt:i4>
      </vt:variant>
      <vt:variant>
        <vt:lpwstr/>
      </vt:variant>
      <vt:variant>
        <vt:lpwstr>P27_409_92</vt:lpwstr>
      </vt:variant>
      <vt:variant>
        <vt:i4>3342451</vt:i4>
      </vt:variant>
      <vt:variant>
        <vt:i4>2994</vt:i4>
      </vt:variant>
      <vt:variant>
        <vt:i4>0</vt:i4>
      </vt:variant>
      <vt:variant>
        <vt:i4>5</vt:i4>
      </vt:variant>
      <vt:variant>
        <vt:lpwstr/>
      </vt:variant>
      <vt:variant>
        <vt:lpwstr>P27_409_91</vt:lpwstr>
      </vt:variant>
      <vt:variant>
        <vt:i4>3276915</vt:i4>
      </vt:variant>
      <vt:variant>
        <vt:i4>2991</vt:i4>
      </vt:variant>
      <vt:variant>
        <vt:i4>0</vt:i4>
      </vt:variant>
      <vt:variant>
        <vt:i4>5</vt:i4>
      </vt:variant>
      <vt:variant>
        <vt:lpwstr/>
      </vt:variant>
      <vt:variant>
        <vt:lpwstr>P27_409_90</vt:lpwstr>
      </vt:variant>
      <vt:variant>
        <vt:i4>5439527</vt:i4>
      </vt:variant>
      <vt:variant>
        <vt:i4>2988</vt:i4>
      </vt:variant>
      <vt:variant>
        <vt:i4>0</vt:i4>
      </vt:variant>
      <vt:variant>
        <vt:i4>5</vt:i4>
      </vt:variant>
      <vt:variant>
        <vt:lpwstr/>
      </vt:variant>
      <vt:variant>
        <vt:lpwstr>P27_402_90_a</vt:lpwstr>
      </vt:variant>
      <vt:variant>
        <vt:i4>3276927</vt:i4>
      </vt:variant>
      <vt:variant>
        <vt:i4>2985</vt:i4>
      </vt:variant>
      <vt:variant>
        <vt:i4>0</vt:i4>
      </vt:variant>
      <vt:variant>
        <vt:i4>5</vt:i4>
      </vt:variant>
      <vt:variant>
        <vt:lpwstr/>
      </vt:variant>
      <vt:variant>
        <vt:lpwstr>P27_302_90</vt:lpwstr>
      </vt:variant>
      <vt:variant>
        <vt:i4>6094964</vt:i4>
      </vt:variant>
      <vt:variant>
        <vt:i4>2982</vt:i4>
      </vt:variant>
      <vt:variant>
        <vt:i4>0</vt:i4>
      </vt:variant>
      <vt:variant>
        <vt:i4>5</vt:i4>
      </vt:variant>
      <vt:variant>
        <vt:lpwstr/>
      </vt:variant>
      <vt:variant>
        <vt:lpwstr>P27_302</vt:lpwstr>
      </vt:variant>
      <vt:variant>
        <vt:i4>6094965</vt:i4>
      </vt:variant>
      <vt:variant>
        <vt:i4>2979</vt:i4>
      </vt:variant>
      <vt:variant>
        <vt:i4>0</vt:i4>
      </vt:variant>
      <vt:variant>
        <vt:i4>5</vt:i4>
      </vt:variant>
      <vt:variant>
        <vt:lpwstr/>
      </vt:variant>
      <vt:variant>
        <vt:lpwstr>P27_205</vt:lpwstr>
      </vt:variant>
      <vt:variant>
        <vt:i4>6094965</vt:i4>
      </vt:variant>
      <vt:variant>
        <vt:i4>2976</vt:i4>
      </vt:variant>
      <vt:variant>
        <vt:i4>0</vt:i4>
      </vt:variant>
      <vt:variant>
        <vt:i4>5</vt:i4>
      </vt:variant>
      <vt:variant>
        <vt:lpwstr/>
      </vt:variant>
      <vt:variant>
        <vt:lpwstr>P27_204</vt:lpwstr>
      </vt:variant>
      <vt:variant>
        <vt:i4>131142</vt:i4>
      </vt:variant>
      <vt:variant>
        <vt:i4>2973</vt:i4>
      </vt:variant>
      <vt:variant>
        <vt:i4>0</vt:i4>
      </vt:variant>
      <vt:variant>
        <vt:i4>5</vt:i4>
      </vt:variant>
      <vt:variant>
        <vt:lpwstr/>
      </vt:variant>
      <vt:variant>
        <vt:lpwstr>P27_203_6</vt:lpwstr>
      </vt:variant>
      <vt:variant>
        <vt:i4>6094965</vt:i4>
      </vt:variant>
      <vt:variant>
        <vt:i4>2970</vt:i4>
      </vt:variant>
      <vt:variant>
        <vt:i4>0</vt:i4>
      </vt:variant>
      <vt:variant>
        <vt:i4>5</vt:i4>
      </vt:variant>
      <vt:variant>
        <vt:lpwstr/>
      </vt:variant>
      <vt:variant>
        <vt:lpwstr>P27_203</vt:lpwstr>
      </vt:variant>
      <vt:variant>
        <vt:i4>3342462</vt:i4>
      </vt:variant>
      <vt:variant>
        <vt:i4>2967</vt:i4>
      </vt:variant>
      <vt:variant>
        <vt:i4>0</vt:i4>
      </vt:variant>
      <vt:variant>
        <vt:i4>5</vt:i4>
      </vt:variant>
      <vt:variant>
        <vt:lpwstr/>
      </vt:variant>
      <vt:variant>
        <vt:lpwstr>P27_000_91</vt:lpwstr>
      </vt:variant>
      <vt:variant>
        <vt:i4>3276926</vt:i4>
      </vt:variant>
      <vt:variant>
        <vt:i4>2964</vt:i4>
      </vt:variant>
      <vt:variant>
        <vt:i4>0</vt:i4>
      </vt:variant>
      <vt:variant>
        <vt:i4>5</vt:i4>
      </vt:variant>
      <vt:variant>
        <vt:lpwstr/>
      </vt:variant>
      <vt:variant>
        <vt:lpwstr>P27_000_90</vt:lpwstr>
      </vt:variant>
      <vt:variant>
        <vt:i4>6094967</vt:i4>
      </vt:variant>
      <vt:variant>
        <vt:i4>2961</vt:i4>
      </vt:variant>
      <vt:variant>
        <vt:i4>0</vt:i4>
      </vt:variant>
      <vt:variant>
        <vt:i4>5</vt:i4>
      </vt:variant>
      <vt:variant>
        <vt:lpwstr/>
      </vt:variant>
      <vt:variant>
        <vt:lpwstr>P27_000</vt:lpwstr>
      </vt:variant>
      <vt:variant>
        <vt:i4>1441830</vt:i4>
      </vt:variant>
      <vt:variant>
        <vt:i4>2958</vt:i4>
      </vt:variant>
      <vt:variant>
        <vt:i4>0</vt:i4>
      </vt:variant>
      <vt:variant>
        <vt:i4>5</vt:i4>
      </vt:variant>
      <vt:variant>
        <vt:lpwstr>http://farsite.hill.af.mil/reghtml/regs/far2afmcfars/fardfars/dfars/PGI 225_77.htm</vt:lpwstr>
      </vt:variant>
      <vt:variant>
        <vt:lpwstr>TopOfPage</vt:lpwstr>
      </vt:variant>
      <vt:variant>
        <vt:i4>851970</vt:i4>
      </vt:variant>
      <vt:variant>
        <vt:i4>2955</vt:i4>
      </vt:variant>
      <vt:variant>
        <vt:i4>0</vt:i4>
      </vt:variant>
      <vt:variant>
        <vt:i4>5</vt:i4>
      </vt:variant>
      <vt:variant>
        <vt:lpwstr>https://www.safaq.hq.af.mil/contracting/affars/appendix-cc/mandatory/atl.memo.28sep07.pdf</vt:lpwstr>
      </vt:variant>
      <vt:variant>
        <vt:lpwstr/>
      </vt:variant>
      <vt:variant>
        <vt:i4>7798819</vt:i4>
      </vt:variant>
      <vt:variant>
        <vt:i4>2952</vt:i4>
      </vt:variant>
      <vt:variant>
        <vt:i4>0</vt:i4>
      </vt:variant>
      <vt:variant>
        <vt:i4>5</vt:i4>
      </vt:variant>
      <vt:variant>
        <vt:lpwstr>http://www2.centcom.mil/sites/contracts/Pages/Default.aspx</vt:lpwstr>
      </vt:variant>
      <vt:variant>
        <vt:lpwstr/>
      </vt:variant>
      <vt:variant>
        <vt:i4>655447</vt:i4>
      </vt:variant>
      <vt:variant>
        <vt:i4>2949</vt:i4>
      </vt:variant>
      <vt:variant>
        <vt:i4>0</vt:i4>
      </vt:variant>
      <vt:variant>
        <vt:i4>5</vt:i4>
      </vt:variant>
      <vt:variant>
        <vt:lpwstr>http://www.acq.osd.mil/dpap/policy/policyvault/2007-1375-DPAP.pdf</vt:lpwstr>
      </vt:variant>
      <vt:variant>
        <vt:lpwstr/>
      </vt:variant>
      <vt:variant>
        <vt:i4>7012459</vt:i4>
      </vt:variant>
      <vt:variant>
        <vt:i4>2946</vt:i4>
      </vt:variant>
      <vt:variant>
        <vt:i4>0</vt:i4>
      </vt:variant>
      <vt:variant>
        <vt:i4>5</vt:i4>
      </vt:variant>
      <vt:variant>
        <vt:lpwstr>http://farsite.hill.af.mil/reghtml/regs/far2afmcfars/fardfars/dfars/dfars252_220.htm</vt:lpwstr>
      </vt:variant>
      <vt:variant>
        <vt:lpwstr>P1638_103458</vt:lpwstr>
      </vt:variant>
      <vt:variant>
        <vt:i4>5177462</vt:i4>
      </vt:variant>
      <vt:variant>
        <vt:i4>2943</vt:i4>
      </vt:variant>
      <vt:variant>
        <vt:i4>0</vt:i4>
      </vt:variant>
      <vt:variant>
        <vt:i4>5</vt:i4>
      </vt:variant>
      <vt:variant>
        <vt:lpwstr>http://www.acq.osd.mil/dpap/dars/dfars/html/current/225_74.htm</vt:lpwstr>
      </vt:variant>
      <vt:variant>
        <vt:lpwstr/>
      </vt:variant>
      <vt:variant>
        <vt:i4>6291555</vt:i4>
      </vt:variant>
      <vt:variant>
        <vt:i4>2940</vt:i4>
      </vt:variant>
      <vt:variant>
        <vt:i4>0</vt:i4>
      </vt:variant>
      <vt:variant>
        <vt:i4>5</vt:i4>
      </vt:variant>
      <vt:variant>
        <vt:lpwstr>http://www.dla.mil/j-7/default.asp</vt:lpwstr>
      </vt:variant>
      <vt:variant>
        <vt:lpwstr/>
      </vt:variant>
      <vt:variant>
        <vt:i4>589908</vt:i4>
      </vt:variant>
      <vt:variant>
        <vt:i4>2937</vt:i4>
      </vt:variant>
      <vt:variant>
        <vt:i4>0</vt:i4>
      </vt:variant>
      <vt:variant>
        <vt:i4>5</vt:i4>
      </vt:variant>
      <vt:variant>
        <vt:lpwstr>http://www.acq.osd.mil/dpap/policy/policyvault/2007-1441-DPAP.pdf</vt:lpwstr>
      </vt:variant>
      <vt:variant>
        <vt:lpwstr/>
      </vt:variant>
      <vt:variant>
        <vt:i4>262243</vt:i4>
      </vt:variant>
      <vt:variant>
        <vt:i4>2934</vt:i4>
      </vt:variant>
      <vt:variant>
        <vt:i4>0</vt:i4>
      </vt:variant>
      <vt:variant>
        <vt:i4>5</vt:i4>
      </vt:variant>
      <vt:variant>
        <vt:lpwstr>http://farsite.hill.af.mil/reghtml/regs/far2afmcfars/fardfars/dfars/dfars242.htm</vt:lpwstr>
      </vt:variant>
      <vt:variant>
        <vt:lpwstr>P140_4691</vt:lpwstr>
      </vt:variant>
      <vt:variant>
        <vt:i4>3997747</vt:i4>
      </vt:variant>
      <vt:variant>
        <vt:i4>2931</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7798819</vt:i4>
      </vt:variant>
      <vt:variant>
        <vt:i4>2928</vt:i4>
      </vt:variant>
      <vt:variant>
        <vt:i4>0</vt:i4>
      </vt:variant>
      <vt:variant>
        <vt:i4>5</vt:i4>
      </vt:variant>
      <vt:variant>
        <vt:lpwstr>http://www2.centcom.mil/sites/contracts/Pages/Default.aspx</vt:lpwstr>
      </vt:variant>
      <vt:variant>
        <vt:lpwstr/>
      </vt:variant>
      <vt:variant>
        <vt:i4>3997747</vt:i4>
      </vt:variant>
      <vt:variant>
        <vt:i4>2925</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3997816</vt:i4>
      </vt:variant>
      <vt:variant>
        <vt:i4>2922</vt:i4>
      </vt:variant>
      <vt:variant>
        <vt:i4>0</vt:i4>
      </vt:variant>
      <vt:variant>
        <vt:i4>5</vt:i4>
      </vt:variant>
      <vt:variant>
        <vt:lpwstr>http://farsite.hill.af.mil/reghtml/regs/far2afmcfars/fardfars/far/52_220.htm</vt:lpwstr>
      </vt:variant>
      <vt:variant>
        <vt:lpwstr>P1683_251483</vt:lpwstr>
      </vt:variant>
      <vt:variant>
        <vt:i4>3276895</vt:i4>
      </vt:variant>
      <vt:variant>
        <vt:i4>2919</vt:i4>
      </vt:variant>
      <vt:variant>
        <vt:i4>0</vt:i4>
      </vt:variant>
      <vt:variant>
        <vt:i4>5</vt:i4>
      </vt:variant>
      <vt:variant>
        <vt:lpwstr>http://farsite.hill.af.mil/reghtml/regs/far2afmcfars/fardfars/dfars/dfars225.htm</vt:lpwstr>
      </vt:variant>
      <vt:variant>
        <vt:lpwstr>P384_14843</vt:lpwstr>
      </vt:variant>
      <vt:variant>
        <vt:i4>327719</vt:i4>
      </vt:variant>
      <vt:variant>
        <vt:i4>2916</vt:i4>
      </vt:variant>
      <vt:variant>
        <vt:i4>0</vt:i4>
      </vt:variant>
      <vt:variant>
        <vt:i4>5</vt:i4>
      </vt:variant>
      <vt:variant>
        <vt:lpwstr>http://www.dla.mil/j-3/j-3311/dlad/DPAP_Memo (Jan 28 2008).pdf</vt:lpwstr>
      </vt:variant>
      <vt:variant>
        <vt:lpwstr/>
      </vt:variant>
      <vt:variant>
        <vt:i4>7012459</vt:i4>
      </vt:variant>
      <vt:variant>
        <vt:i4>2913</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2910</vt:i4>
      </vt:variant>
      <vt:variant>
        <vt:i4>0</vt:i4>
      </vt:variant>
      <vt:variant>
        <vt:i4>5</vt:i4>
      </vt:variant>
      <vt:variant>
        <vt:lpwstr>http://www.acq.osd.mil/dpap/policy/policyvault/2007-1375-DPAP.pdf</vt:lpwstr>
      </vt:variant>
      <vt:variant>
        <vt:lpwstr/>
      </vt:variant>
      <vt:variant>
        <vt:i4>4784153</vt:i4>
      </vt:variant>
      <vt:variant>
        <vt:i4>2907</vt:i4>
      </vt:variant>
      <vt:variant>
        <vt:i4>0</vt:i4>
      </vt:variant>
      <vt:variant>
        <vt:i4>5</vt:i4>
      </vt:variant>
      <vt:variant>
        <vt:lpwstr>http://www.acq.osd.mil/dpap/dars/pgi/pgi_htm/PGI225_74.htm</vt:lpwstr>
      </vt:variant>
      <vt:variant>
        <vt:lpwstr/>
      </vt:variant>
      <vt:variant>
        <vt:i4>65613</vt:i4>
      </vt:variant>
      <vt:variant>
        <vt:i4>2904</vt:i4>
      </vt:variant>
      <vt:variant>
        <vt:i4>0</vt:i4>
      </vt:variant>
      <vt:variant>
        <vt:i4>5</vt:i4>
      </vt:variant>
      <vt:variant>
        <vt:lpwstr/>
      </vt:variant>
      <vt:variant>
        <vt:lpwstr>P52_246_9020</vt:lpwstr>
      </vt:variant>
      <vt:variant>
        <vt:i4>327730</vt:i4>
      </vt:variant>
      <vt:variant>
        <vt:i4>2901</vt:i4>
      </vt:variant>
      <vt:variant>
        <vt:i4>0</vt:i4>
      </vt:variant>
      <vt:variant>
        <vt:i4>5</vt:i4>
      </vt:variant>
      <vt:variant>
        <vt:lpwstr>mailto:delivery@dla.mil</vt:lpwstr>
      </vt:variant>
      <vt:variant>
        <vt:lpwstr/>
      </vt:variant>
      <vt:variant>
        <vt:i4>4849747</vt:i4>
      </vt:variant>
      <vt:variant>
        <vt:i4>2898</vt:i4>
      </vt:variant>
      <vt:variant>
        <vt:i4>0</vt:i4>
      </vt:variant>
      <vt:variant>
        <vt:i4>5</vt:i4>
      </vt:variant>
      <vt:variant>
        <vt:lpwstr>http://www.dcma.mil/</vt:lpwstr>
      </vt:variant>
      <vt:variant>
        <vt:lpwstr/>
      </vt:variant>
      <vt:variant>
        <vt:i4>7143451</vt:i4>
      </vt:variant>
      <vt:variant>
        <vt:i4>2895</vt:i4>
      </vt:variant>
      <vt:variant>
        <vt:i4>0</vt:i4>
      </vt:variant>
      <vt:variant>
        <vt:i4>5</vt:i4>
      </vt:variant>
      <vt:variant>
        <vt:lpwstr/>
      </vt:variant>
      <vt:variant>
        <vt:lpwstr>P25_104_b_90</vt:lpwstr>
      </vt:variant>
      <vt:variant>
        <vt:i4>7143451</vt:i4>
      </vt:variant>
      <vt:variant>
        <vt:i4>2892</vt:i4>
      </vt:variant>
      <vt:variant>
        <vt:i4>0</vt:i4>
      </vt:variant>
      <vt:variant>
        <vt:i4>5</vt:i4>
      </vt:variant>
      <vt:variant>
        <vt:lpwstr/>
      </vt:variant>
      <vt:variant>
        <vt:lpwstr>P25_104_b_90</vt:lpwstr>
      </vt:variant>
      <vt:variant>
        <vt:i4>6946884</vt:i4>
      </vt:variant>
      <vt:variant>
        <vt:i4>2889</vt:i4>
      </vt:variant>
      <vt:variant>
        <vt:i4>0</vt:i4>
      </vt:variant>
      <vt:variant>
        <vt:i4>5</vt:i4>
      </vt:variant>
      <vt:variant>
        <vt:lpwstr>http://farsite.hill.af.mil/reghtml/regs/far2afmcfars/fardfars/far/25.htm</vt:lpwstr>
      </vt:variant>
      <vt:variant>
        <vt:lpwstr>P246_24979</vt:lpwstr>
      </vt:variant>
      <vt:variant>
        <vt:i4>5374006</vt:i4>
      </vt:variant>
      <vt:variant>
        <vt:i4>2886</vt:i4>
      </vt:variant>
      <vt:variant>
        <vt:i4>0</vt:i4>
      </vt:variant>
      <vt:variant>
        <vt:i4>5</vt:i4>
      </vt:variant>
      <vt:variant>
        <vt:lpwstr>http://farsite.hill.af.mil/reghtml/regs/far2afmcfars/fardfars/dfars/dfars225.htm</vt:lpwstr>
      </vt:variant>
      <vt:variant>
        <vt:lpwstr>P1208_60237</vt:lpwstr>
      </vt:variant>
      <vt:variant>
        <vt:i4>2228261</vt:i4>
      </vt:variant>
      <vt:variant>
        <vt:i4>2883</vt:i4>
      </vt:variant>
      <vt:variant>
        <vt:i4>0</vt:i4>
      </vt:variant>
      <vt:variant>
        <vt:i4>5</vt:i4>
      </vt:variant>
      <vt:variant>
        <vt:lpwstr>http://www.acq.osd.mil/dpap/dars/pgi/pgi_htm/PGI225_9.htm</vt:lpwstr>
      </vt:variant>
      <vt:variant>
        <vt:lpwstr/>
      </vt:variant>
      <vt:variant>
        <vt:i4>3866657</vt:i4>
      </vt:variant>
      <vt:variant>
        <vt:i4>2880</vt:i4>
      </vt:variant>
      <vt:variant>
        <vt:i4>0</vt:i4>
      </vt:variant>
      <vt:variant>
        <vt:i4>5</vt:i4>
      </vt:variant>
      <vt:variant>
        <vt:lpwstr>http://www.dla.mil/j-3/j-3311/DLAD/PGI/DLADPGI@.htm</vt:lpwstr>
      </vt:variant>
      <vt:variant>
        <vt:lpwstr>P25_802</vt:lpwstr>
      </vt:variant>
      <vt:variant>
        <vt:i4>1900634</vt:i4>
      </vt:variant>
      <vt:variant>
        <vt:i4>2877</vt:i4>
      </vt:variant>
      <vt:variant>
        <vt:i4>0</vt:i4>
      </vt:variant>
      <vt:variant>
        <vt:i4>5</vt:i4>
      </vt:variant>
      <vt:variant>
        <vt:lpwstr>http://www.dtic.mil/whs/directives/corres/pdf/204003p.pdf</vt:lpwstr>
      </vt:variant>
      <vt:variant>
        <vt:lpwstr/>
      </vt:variant>
      <vt:variant>
        <vt:i4>1900634</vt:i4>
      </vt:variant>
      <vt:variant>
        <vt:i4>2874</vt:i4>
      </vt:variant>
      <vt:variant>
        <vt:i4>0</vt:i4>
      </vt:variant>
      <vt:variant>
        <vt:i4>5</vt:i4>
      </vt:variant>
      <vt:variant>
        <vt:lpwstr>http://www.dtic.mil/whs/directives/corres/pdf/204003p.pdf</vt:lpwstr>
      </vt:variant>
      <vt:variant>
        <vt:lpwstr/>
      </vt:variant>
      <vt:variant>
        <vt:i4>6094877</vt:i4>
      </vt:variant>
      <vt:variant>
        <vt:i4>2871</vt:i4>
      </vt:variant>
      <vt:variant>
        <vt:i4>0</vt:i4>
      </vt:variant>
      <vt:variant>
        <vt:i4>5</vt:i4>
      </vt:variant>
      <vt:variant>
        <vt:lpwstr/>
      </vt:variant>
      <vt:variant>
        <vt:lpwstr>P25_7801_90</vt:lpwstr>
      </vt:variant>
      <vt:variant>
        <vt:i4>5308436</vt:i4>
      </vt:variant>
      <vt:variant>
        <vt:i4>2868</vt:i4>
      </vt:variant>
      <vt:variant>
        <vt:i4>0</vt:i4>
      </vt:variant>
      <vt:variant>
        <vt:i4>5</vt:i4>
      </vt:variant>
      <vt:variant>
        <vt:lpwstr/>
      </vt:variant>
      <vt:variant>
        <vt:lpwstr>P25_7799_2</vt:lpwstr>
      </vt:variant>
      <vt:variant>
        <vt:i4>6881346</vt:i4>
      </vt:variant>
      <vt:variant>
        <vt:i4>2865</vt:i4>
      </vt:variant>
      <vt:variant>
        <vt:i4>0</vt:i4>
      </vt:variant>
      <vt:variant>
        <vt:i4>5</vt:i4>
      </vt:variant>
      <vt:variant>
        <vt:lpwstr/>
      </vt:variant>
      <vt:variant>
        <vt:lpwstr>P25_7501</vt:lpwstr>
      </vt:variant>
      <vt:variant>
        <vt:i4>7012418</vt:i4>
      </vt:variant>
      <vt:variant>
        <vt:i4>2862</vt:i4>
      </vt:variant>
      <vt:variant>
        <vt:i4>0</vt:i4>
      </vt:variant>
      <vt:variant>
        <vt:i4>5</vt:i4>
      </vt:variant>
      <vt:variant>
        <vt:lpwstr/>
      </vt:variant>
      <vt:variant>
        <vt:lpwstr>P25_7402</vt:lpwstr>
      </vt:variant>
      <vt:variant>
        <vt:i4>5570589</vt:i4>
      </vt:variant>
      <vt:variant>
        <vt:i4>2859</vt:i4>
      </vt:variant>
      <vt:variant>
        <vt:i4>0</vt:i4>
      </vt:variant>
      <vt:variant>
        <vt:i4>5</vt:i4>
      </vt:variant>
      <vt:variant>
        <vt:lpwstr/>
      </vt:variant>
      <vt:variant>
        <vt:lpwstr>P25_7302_90</vt:lpwstr>
      </vt:variant>
      <vt:variant>
        <vt:i4>6094877</vt:i4>
      </vt:variant>
      <vt:variant>
        <vt:i4>2856</vt:i4>
      </vt:variant>
      <vt:variant>
        <vt:i4>0</vt:i4>
      </vt:variant>
      <vt:variant>
        <vt:i4>5</vt:i4>
      </vt:variant>
      <vt:variant>
        <vt:lpwstr/>
      </vt:variant>
      <vt:variant>
        <vt:lpwstr>P25_7002_2</vt:lpwstr>
      </vt:variant>
      <vt:variant>
        <vt:i4>7274562</vt:i4>
      </vt:variant>
      <vt:variant>
        <vt:i4>2853</vt:i4>
      </vt:variant>
      <vt:variant>
        <vt:i4>0</vt:i4>
      </vt:variant>
      <vt:variant>
        <vt:i4>5</vt:i4>
      </vt:variant>
      <vt:variant>
        <vt:lpwstr/>
      </vt:variant>
      <vt:variant>
        <vt:lpwstr>P25_7002</vt:lpwstr>
      </vt:variant>
      <vt:variant>
        <vt:i4>6553645</vt:i4>
      </vt:variant>
      <vt:variant>
        <vt:i4>2850</vt:i4>
      </vt:variant>
      <vt:variant>
        <vt:i4>0</vt:i4>
      </vt:variant>
      <vt:variant>
        <vt:i4>5</vt:i4>
      </vt:variant>
      <vt:variant>
        <vt:lpwstr/>
      </vt:variant>
      <vt:variant>
        <vt:lpwstr>P25_70_90</vt:lpwstr>
      </vt:variant>
      <vt:variant>
        <vt:i4>6094972</vt:i4>
      </vt:variant>
      <vt:variant>
        <vt:i4>2847</vt:i4>
      </vt:variant>
      <vt:variant>
        <vt:i4>0</vt:i4>
      </vt:variant>
      <vt:variant>
        <vt:i4>5</vt:i4>
      </vt:variant>
      <vt:variant>
        <vt:lpwstr/>
      </vt:variant>
      <vt:variant>
        <vt:lpwstr>P25_903</vt:lpwstr>
      </vt:variant>
      <vt:variant>
        <vt:i4>5898365</vt:i4>
      </vt:variant>
      <vt:variant>
        <vt:i4>2844</vt:i4>
      </vt:variant>
      <vt:variant>
        <vt:i4>0</vt:i4>
      </vt:variant>
      <vt:variant>
        <vt:i4>5</vt:i4>
      </vt:variant>
      <vt:variant>
        <vt:lpwstr/>
      </vt:variant>
      <vt:variant>
        <vt:lpwstr>P25_870</vt:lpwstr>
      </vt:variant>
      <vt:variant>
        <vt:i4>655399</vt:i4>
      </vt:variant>
      <vt:variant>
        <vt:i4>2841</vt:i4>
      </vt:variant>
      <vt:variant>
        <vt:i4>0</vt:i4>
      </vt:variant>
      <vt:variant>
        <vt:i4>5</vt:i4>
      </vt:variant>
      <vt:variant>
        <vt:lpwstr/>
      </vt:variant>
      <vt:variant>
        <vt:lpwstr>P25_802_71_90</vt:lpwstr>
      </vt:variant>
      <vt:variant>
        <vt:i4>6094964</vt:i4>
      </vt:variant>
      <vt:variant>
        <vt:i4>2838</vt:i4>
      </vt:variant>
      <vt:variant>
        <vt:i4>0</vt:i4>
      </vt:variant>
      <vt:variant>
        <vt:i4>5</vt:i4>
      </vt:variant>
      <vt:variant>
        <vt:lpwstr/>
      </vt:variant>
      <vt:variant>
        <vt:lpwstr>P25_104</vt:lpwstr>
      </vt:variant>
      <vt:variant>
        <vt:i4>6094964</vt:i4>
      </vt:variant>
      <vt:variant>
        <vt:i4>2835</vt:i4>
      </vt:variant>
      <vt:variant>
        <vt:i4>0</vt:i4>
      </vt:variant>
      <vt:variant>
        <vt:i4>5</vt:i4>
      </vt:variant>
      <vt:variant>
        <vt:lpwstr/>
      </vt:variant>
      <vt:variant>
        <vt:lpwstr>P25_103</vt:lpwstr>
      </vt:variant>
      <vt:variant>
        <vt:i4>327754</vt:i4>
      </vt:variant>
      <vt:variant>
        <vt:i4>2832</vt:i4>
      </vt:variant>
      <vt:variant>
        <vt:i4>0</vt:i4>
      </vt:variant>
      <vt:variant>
        <vt:i4>5</vt:i4>
      </vt:variant>
      <vt:variant>
        <vt:lpwstr/>
      </vt:variant>
      <vt:variant>
        <vt:lpwstr>P52_223_9002</vt:lpwstr>
      </vt:variant>
      <vt:variant>
        <vt:i4>393290</vt:i4>
      </vt:variant>
      <vt:variant>
        <vt:i4>2829</vt:i4>
      </vt:variant>
      <vt:variant>
        <vt:i4>0</vt:i4>
      </vt:variant>
      <vt:variant>
        <vt:i4>5</vt:i4>
      </vt:variant>
      <vt:variant>
        <vt:lpwstr/>
      </vt:variant>
      <vt:variant>
        <vt:lpwstr>P52_223_9001</vt:lpwstr>
      </vt:variant>
      <vt:variant>
        <vt:i4>983114</vt:i4>
      </vt:variant>
      <vt:variant>
        <vt:i4>2826</vt:i4>
      </vt:variant>
      <vt:variant>
        <vt:i4>0</vt:i4>
      </vt:variant>
      <vt:variant>
        <vt:i4>5</vt:i4>
      </vt:variant>
      <vt:variant>
        <vt:lpwstr/>
      </vt:variant>
      <vt:variant>
        <vt:lpwstr>P52_223_9008</vt:lpwstr>
      </vt:variant>
      <vt:variant>
        <vt:i4>74</vt:i4>
      </vt:variant>
      <vt:variant>
        <vt:i4>2823</vt:i4>
      </vt:variant>
      <vt:variant>
        <vt:i4>0</vt:i4>
      </vt:variant>
      <vt:variant>
        <vt:i4>5</vt:i4>
      </vt:variant>
      <vt:variant>
        <vt:lpwstr/>
      </vt:variant>
      <vt:variant>
        <vt:lpwstr>P52_223_9007</vt:lpwstr>
      </vt:variant>
      <vt:variant>
        <vt:i4>196682</vt:i4>
      </vt:variant>
      <vt:variant>
        <vt:i4>2820</vt:i4>
      </vt:variant>
      <vt:variant>
        <vt:i4>0</vt:i4>
      </vt:variant>
      <vt:variant>
        <vt:i4>5</vt:i4>
      </vt:variant>
      <vt:variant>
        <vt:lpwstr/>
      </vt:variant>
      <vt:variant>
        <vt:lpwstr>P52_223_9004</vt:lpwstr>
      </vt:variant>
      <vt:variant>
        <vt:i4>262218</vt:i4>
      </vt:variant>
      <vt:variant>
        <vt:i4>2817</vt:i4>
      </vt:variant>
      <vt:variant>
        <vt:i4>0</vt:i4>
      </vt:variant>
      <vt:variant>
        <vt:i4>5</vt:i4>
      </vt:variant>
      <vt:variant>
        <vt:lpwstr/>
      </vt:variant>
      <vt:variant>
        <vt:lpwstr>P52_223_9003</vt:lpwstr>
      </vt:variant>
      <vt:variant>
        <vt:i4>458826</vt:i4>
      </vt:variant>
      <vt:variant>
        <vt:i4>2814</vt:i4>
      </vt:variant>
      <vt:variant>
        <vt:i4>0</vt:i4>
      </vt:variant>
      <vt:variant>
        <vt:i4>5</vt:i4>
      </vt:variant>
      <vt:variant>
        <vt:lpwstr/>
      </vt:variant>
      <vt:variant>
        <vt:lpwstr>P52_223_9000</vt:lpwstr>
      </vt:variant>
      <vt:variant>
        <vt:i4>458826</vt:i4>
      </vt:variant>
      <vt:variant>
        <vt:i4>2811</vt:i4>
      </vt:variant>
      <vt:variant>
        <vt:i4>0</vt:i4>
      </vt:variant>
      <vt:variant>
        <vt:i4>5</vt:i4>
      </vt:variant>
      <vt:variant>
        <vt:lpwstr/>
      </vt:variant>
      <vt:variant>
        <vt:lpwstr>P52_223_9000</vt:lpwstr>
      </vt:variant>
      <vt:variant>
        <vt:i4>3276920</vt:i4>
      </vt:variant>
      <vt:variant>
        <vt:i4>2808</vt:i4>
      </vt:variant>
      <vt:variant>
        <vt:i4>0</vt:i4>
      </vt:variant>
      <vt:variant>
        <vt:i4>5</vt:i4>
      </vt:variant>
      <vt:variant>
        <vt:lpwstr/>
      </vt:variant>
      <vt:variant>
        <vt:lpwstr>P23_705_90</vt:lpwstr>
      </vt:variant>
      <vt:variant>
        <vt:i4>6094964</vt:i4>
      </vt:variant>
      <vt:variant>
        <vt:i4>2805</vt:i4>
      </vt:variant>
      <vt:variant>
        <vt:i4>0</vt:i4>
      </vt:variant>
      <vt:variant>
        <vt:i4>5</vt:i4>
      </vt:variant>
      <vt:variant>
        <vt:lpwstr/>
      </vt:variant>
      <vt:variant>
        <vt:lpwstr>P23_705</vt:lpwstr>
      </vt:variant>
      <vt:variant>
        <vt:i4>3276920</vt:i4>
      </vt:variant>
      <vt:variant>
        <vt:i4>2802</vt:i4>
      </vt:variant>
      <vt:variant>
        <vt:i4>0</vt:i4>
      </vt:variant>
      <vt:variant>
        <vt:i4>5</vt:i4>
      </vt:variant>
      <vt:variant>
        <vt:lpwstr/>
      </vt:variant>
      <vt:variant>
        <vt:lpwstr>P23_406_90</vt:lpwstr>
      </vt:variant>
      <vt:variant>
        <vt:i4>6094967</vt:i4>
      </vt:variant>
      <vt:variant>
        <vt:i4>2799</vt:i4>
      </vt:variant>
      <vt:variant>
        <vt:i4>0</vt:i4>
      </vt:variant>
      <vt:variant>
        <vt:i4>5</vt:i4>
      </vt:variant>
      <vt:variant>
        <vt:lpwstr/>
      </vt:variant>
      <vt:variant>
        <vt:lpwstr>P23_406</vt:lpwstr>
      </vt:variant>
      <vt:variant>
        <vt:i4>3539066</vt:i4>
      </vt:variant>
      <vt:variant>
        <vt:i4>2796</vt:i4>
      </vt:variant>
      <vt:variant>
        <vt:i4>0</vt:i4>
      </vt:variant>
      <vt:variant>
        <vt:i4>5</vt:i4>
      </vt:variant>
      <vt:variant>
        <vt:lpwstr/>
      </vt:variant>
      <vt:variant>
        <vt:lpwstr>P23_303_94</vt:lpwstr>
      </vt:variant>
      <vt:variant>
        <vt:i4>3211386</vt:i4>
      </vt:variant>
      <vt:variant>
        <vt:i4>2793</vt:i4>
      </vt:variant>
      <vt:variant>
        <vt:i4>0</vt:i4>
      </vt:variant>
      <vt:variant>
        <vt:i4>5</vt:i4>
      </vt:variant>
      <vt:variant>
        <vt:lpwstr/>
      </vt:variant>
      <vt:variant>
        <vt:lpwstr>P23_303_93</vt:lpwstr>
      </vt:variant>
      <vt:variant>
        <vt:i4>3145850</vt:i4>
      </vt:variant>
      <vt:variant>
        <vt:i4>2790</vt:i4>
      </vt:variant>
      <vt:variant>
        <vt:i4>0</vt:i4>
      </vt:variant>
      <vt:variant>
        <vt:i4>5</vt:i4>
      </vt:variant>
      <vt:variant>
        <vt:lpwstr/>
      </vt:variant>
      <vt:variant>
        <vt:lpwstr>P23_303_92</vt:lpwstr>
      </vt:variant>
      <vt:variant>
        <vt:i4>3342458</vt:i4>
      </vt:variant>
      <vt:variant>
        <vt:i4>2787</vt:i4>
      </vt:variant>
      <vt:variant>
        <vt:i4>0</vt:i4>
      </vt:variant>
      <vt:variant>
        <vt:i4>5</vt:i4>
      </vt:variant>
      <vt:variant>
        <vt:lpwstr/>
      </vt:variant>
      <vt:variant>
        <vt:lpwstr>P23_303_91</vt:lpwstr>
      </vt:variant>
      <vt:variant>
        <vt:i4>3276922</vt:i4>
      </vt:variant>
      <vt:variant>
        <vt:i4>2784</vt:i4>
      </vt:variant>
      <vt:variant>
        <vt:i4>0</vt:i4>
      </vt:variant>
      <vt:variant>
        <vt:i4>5</vt:i4>
      </vt:variant>
      <vt:variant>
        <vt:lpwstr/>
      </vt:variant>
      <vt:variant>
        <vt:lpwstr>P23_303_90</vt:lpwstr>
      </vt:variant>
      <vt:variant>
        <vt:i4>6094960</vt:i4>
      </vt:variant>
      <vt:variant>
        <vt:i4>2781</vt:i4>
      </vt:variant>
      <vt:variant>
        <vt:i4>0</vt:i4>
      </vt:variant>
      <vt:variant>
        <vt:i4>5</vt:i4>
      </vt:variant>
      <vt:variant>
        <vt:lpwstr/>
      </vt:variant>
      <vt:variant>
        <vt:lpwstr>P23_303</vt:lpwstr>
      </vt:variant>
      <vt:variant>
        <vt:i4>458827</vt:i4>
      </vt:variant>
      <vt:variant>
        <vt:i4>2778</vt:i4>
      </vt:variant>
      <vt:variant>
        <vt:i4>0</vt:i4>
      </vt:variant>
      <vt:variant>
        <vt:i4>5</vt:i4>
      </vt:variant>
      <vt:variant>
        <vt:lpwstr/>
      </vt:variant>
      <vt:variant>
        <vt:lpwstr>P52_222_9000</vt:lpwstr>
      </vt:variant>
      <vt:variant>
        <vt:i4>1310808</vt:i4>
      </vt:variant>
      <vt:variant>
        <vt:i4>2775</vt:i4>
      </vt:variant>
      <vt:variant>
        <vt:i4>0</vt:i4>
      </vt:variant>
      <vt:variant>
        <vt:i4>5</vt:i4>
      </vt:variant>
      <vt:variant>
        <vt:lpwstr>http://www.wdol.gov/ala.aspx</vt:lpwstr>
      </vt:variant>
      <vt:variant>
        <vt:lpwstr/>
      </vt:variant>
      <vt:variant>
        <vt:i4>6488132</vt:i4>
      </vt:variant>
      <vt:variant>
        <vt:i4>2772</vt:i4>
      </vt:variant>
      <vt:variant>
        <vt:i4>0</vt:i4>
      </vt:variant>
      <vt:variant>
        <vt:i4>5</vt:i4>
      </vt:variant>
      <vt:variant>
        <vt:lpwstr>http://farsite.hill.af.mil/reghtml/regs/far2afmcfars/fardfars/far/22.htm</vt:lpwstr>
      </vt:variant>
      <vt:variant>
        <vt:lpwstr>P642_128154</vt:lpwstr>
      </vt:variant>
      <vt:variant>
        <vt:i4>7012419</vt:i4>
      </vt:variant>
      <vt:variant>
        <vt:i4>2769</vt:i4>
      </vt:variant>
      <vt:variant>
        <vt:i4>0</vt:i4>
      </vt:variant>
      <vt:variant>
        <vt:i4>5</vt:i4>
      </vt:variant>
      <vt:variant>
        <vt:lpwstr/>
      </vt:variant>
      <vt:variant>
        <vt:lpwstr>P22_1503</vt:lpwstr>
      </vt:variant>
      <vt:variant>
        <vt:i4>6815811</vt:i4>
      </vt:variant>
      <vt:variant>
        <vt:i4>2766</vt:i4>
      </vt:variant>
      <vt:variant>
        <vt:i4>0</vt:i4>
      </vt:variant>
      <vt:variant>
        <vt:i4>5</vt:i4>
      </vt:variant>
      <vt:variant>
        <vt:lpwstr/>
      </vt:variant>
      <vt:variant>
        <vt:lpwstr>P22_1500</vt:lpwstr>
      </vt:variant>
      <vt:variant>
        <vt:i4>131136</vt:i4>
      </vt:variant>
      <vt:variant>
        <vt:i4>2763</vt:i4>
      </vt:variant>
      <vt:variant>
        <vt:i4>0</vt:i4>
      </vt:variant>
      <vt:variant>
        <vt:i4>5</vt:i4>
      </vt:variant>
      <vt:variant>
        <vt:lpwstr/>
      </vt:variant>
      <vt:variant>
        <vt:lpwstr>P22_406_8</vt:lpwstr>
      </vt:variant>
      <vt:variant>
        <vt:i4>131138</vt:i4>
      </vt:variant>
      <vt:variant>
        <vt:i4>2760</vt:i4>
      </vt:variant>
      <vt:variant>
        <vt:i4>0</vt:i4>
      </vt:variant>
      <vt:variant>
        <vt:i4>5</vt:i4>
      </vt:variant>
      <vt:variant>
        <vt:lpwstr/>
      </vt:variant>
      <vt:variant>
        <vt:lpwstr>P22_404_3</vt:lpwstr>
      </vt:variant>
      <vt:variant>
        <vt:i4>131136</vt:i4>
      </vt:variant>
      <vt:variant>
        <vt:i4>2757</vt:i4>
      </vt:variant>
      <vt:variant>
        <vt:i4>0</vt:i4>
      </vt:variant>
      <vt:variant>
        <vt:i4>5</vt:i4>
      </vt:variant>
      <vt:variant>
        <vt:lpwstr/>
      </vt:variant>
      <vt:variant>
        <vt:lpwstr>P22_103_5</vt:lpwstr>
      </vt:variant>
      <vt:variant>
        <vt:i4>131136</vt:i4>
      </vt:variant>
      <vt:variant>
        <vt:i4>2754</vt:i4>
      </vt:variant>
      <vt:variant>
        <vt:i4>0</vt:i4>
      </vt:variant>
      <vt:variant>
        <vt:i4>5</vt:i4>
      </vt:variant>
      <vt:variant>
        <vt:lpwstr/>
      </vt:variant>
      <vt:variant>
        <vt:lpwstr>P22_103_4</vt:lpwstr>
      </vt:variant>
      <vt:variant>
        <vt:i4>131138</vt:i4>
      </vt:variant>
      <vt:variant>
        <vt:i4>2751</vt:i4>
      </vt:variant>
      <vt:variant>
        <vt:i4>0</vt:i4>
      </vt:variant>
      <vt:variant>
        <vt:i4>5</vt:i4>
      </vt:variant>
      <vt:variant>
        <vt:lpwstr/>
      </vt:variant>
      <vt:variant>
        <vt:lpwstr>P22_101_1</vt:lpwstr>
      </vt:variant>
      <vt:variant>
        <vt:i4>6094963</vt:i4>
      </vt:variant>
      <vt:variant>
        <vt:i4>2748</vt:i4>
      </vt:variant>
      <vt:variant>
        <vt:i4>0</vt:i4>
      </vt:variant>
      <vt:variant>
        <vt:i4>5</vt:i4>
      </vt:variant>
      <vt:variant>
        <vt:lpwstr/>
      </vt:variant>
      <vt:variant>
        <vt:lpwstr>P22_101</vt:lpwstr>
      </vt:variant>
      <vt:variant>
        <vt:i4>6094962</vt:i4>
      </vt:variant>
      <vt:variant>
        <vt:i4>2745</vt:i4>
      </vt:variant>
      <vt:variant>
        <vt:i4>0</vt:i4>
      </vt:variant>
      <vt:variant>
        <vt:i4>5</vt:i4>
      </vt:variant>
      <vt:variant>
        <vt:lpwstr/>
      </vt:variant>
      <vt:variant>
        <vt:lpwstr>P22_001</vt:lpwstr>
      </vt:variant>
      <vt:variant>
        <vt:i4>6553678</vt:i4>
      </vt:variant>
      <vt:variant>
        <vt:i4>2742</vt:i4>
      </vt:variant>
      <vt:variant>
        <vt:i4>0</vt:i4>
      </vt:variant>
      <vt:variant>
        <vt:i4>5</vt:i4>
      </vt:variant>
      <vt:variant>
        <vt:lpwstr>http://farsite.hill.af.mil/reghtml/regs/far2afmcfars/fardfars/far/19.htm</vt:lpwstr>
      </vt:variant>
      <vt:variant>
        <vt:lpwstr>P590_137478</vt:lpwstr>
      </vt:variant>
      <vt:variant>
        <vt:i4>7012431</vt:i4>
      </vt:variant>
      <vt:variant>
        <vt:i4>2739</vt:i4>
      </vt:variant>
      <vt:variant>
        <vt:i4>0</vt:i4>
      </vt:variant>
      <vt:variant>
        <vt:i4>5</vt:i4>
      </vt:variant>
      <vt:variant>
        <vt:lpwstr>http://farsite.hill.af.mil/reghtml/regs/far2afmcfars/fardfars/far/19.htm</vt:lpwstr>
      </vt:variant>
      <vt:variant>
        <vt:lpwstr>P390_92647</vt:lpwstr>
      </vt:variant>
      <vt:variant>
        <vt:i4>6881344</vt:i4>
      </vt:variant>
      <vt:variant>
        <vt:i4>2736</vt:i4>
      </vt:variant>
      <vt:variant>
        <vt:i4>0</vt:i4>
      </vt:variant>
      <vt:variant>
        <vt:i4>5</vt:i4>
      </vt:variant>
      <vt:variant>
        <vt:lpwstr/>
      </vt:variant>
      <vt:variant>
        <vt:lpwstr>P19_9007</vt:lpwstr>
      </vt:variant>
      <vt:variant>
        <vt:i4>6815808</vt:i4>
      </vt:variant>
      <vt:variant>
        <vt:i4>2733</vt:i4>
      </vt:variant>
      <vt:variant>
        <vt:i4>0</vt:i4>
      </vt:variant>
      <vt:variant>
        <vt:i4>5</vt:i4>
      </vt:variant>
      <vt:variant>
        <vt:lpwstr/>
      </vt:variant>
      <vt:variant>
        <vt:lpwstr>P19_9006</vt:lpwstr>
      </vt:variant>
      <vt:variant>
        <vt:i4>7012416</vt:i4>
      </vt:variant>
      <vt:variant>
        <vt:i4>2730</vt:i4>
      </vt:variant>
      <vt:variant>
        <vt:i4>0</vt:i4>
      </vt:variant>
      <vt:variant>
        <vt:i4>5</vt:i4>
      </vt:variant>
      <vt:variant>
        <vt:lpwstr/>
      </vt:variant>
      <vt:variant>
        <vt:lpwstr>P19_9005</vt:lpwstr>
      </vt:variant>
      <vt:variant>
        <vt:i4>6946880</vt:i4>
      </vt:variant>
      <vt:variant>
        <vt:i4>2727</vt:i4>
      </vt:variant>
      <vt:variant>
        <vt:i4>0</vt:i4>
      </vt:variant>
      <vt:variant>
        <vt:i4>5</vt:i4>
      </vt:variant>
      <vt:variant>
        <vt:lpwstr/>
      </vt:variant>
      <vt:variant>
        <vt:lpwstr>P19_9004</vt:lpwstr>
      </vt:variant>
      <vt:variant>
        <vt:i4>7143488</vt:i4>
      </vt:variant>
      <vt:variant>
        <vt:i4>2724</vt:i4>
      </vt:variant>
      <vt:variant>
        <vt:i4>0</vt:i4>
      </vt:variant>
      <vt:variant>
        <vt:i4>5</vt:i4>
      </vt:variant>
      <vt:variant>
        <vt:lpwstr/>
      </vt:variant>
      <vt:variant>
        <vt:lpwstr>P19_9003</vt:lpwstr>
      </vt:variant>
      <vt:variant>
        <vt:i4>7077952</vt:i4>
      </vt:variant>
      <vt:variant>
        <vt:i4>2721</vt:i4>
      </vt:variant>
      <vt:variant>
        <vt:i4>0</vt:i4>
      </vt:variant>
      <vt:variant>
        <vt:i4>5</vt:i4>
      </vt:variant>
      <vt:variant>
        <vt:lpwstr/>
      </vt:variant>
      <vt:variant>
        <vt:lpwstr>P19_9002</vt:lpwstr>
      </vt:variant>
      <vt:variant>
        <vt:i4>7274560</vt:i4>
      </vt:variant>
      <vt:variant>
        <vt:i4>2718</vt:i4>
      </vt:variant>
      <vt:variant>
        <vt:i4>0</vt:i4>
      </vt:variant>
      <vt:variant>
        <vt:i4>5</vt:i4>
      </vt:variant>
      <vt:variant>
        <vt:lpwstr/>
      </vt:variant>
      <vt:variant>
        <vt:lpwstr>P19_9001</vt:lpwstr>
      </vt:variant>
      <vt:variant>
        <vt:i4>7274574</vt:i4>
      </vt:variant>
      <vt:variant>
        <vt:i4>2715</vt:i4>
      </vt:variant>
      <vt:variant>
        <vt:i4>0</vt:i4>
      </vt:variant>
      <vt:variant>
        <vt:i4>5</vt:i4>
      </vt:variant>
      <vt:variant>
        <vt:lpwstr/>
      </vt:variant>
      <vt:variant>
        <vt:lpwstr>P19_7100</vt:lpwstr>
      </vt:variant>
      <vt:variant>
        <vt:i4>7077960</vt:i4>
      </vt:variant>
      <vt:variant>
        <vt:i4>2712</vt:i4>
      </vt:variant>
      <vt:variant>
        <vt:i4>0</vt:i4>
      </vt:variant>
      <vt:variant>
        <vt:i4>5</vt:i4>
      </vt:variant>
      <vt:variant>
        <vt:lpwstr/>
      </vt:variant>
      <vt:variant>
        <vt:lpwstr>P19_1406</vt:lpwstr>
      </vt:variant>
      <vt:variant>
        <vt:i4>7274568</vt:i4>
      </vt:variant>
      <vt:variant>
        <vt:i4>2709</vt:i4>
      </vt:variant>
      <vt:variant>
        <vt:i4>0</vt:i4>
      </vt:variant>
      <vt:variant>
        <vt:i4>5</vt:i4>
      </vt:variant>
      <vt:variant>
        <vt:lpwstr/>
      </vt:variant>
      <vt:variant>
        <vt:lpwstr>P19_1405</vt:lpwstr>
      </vt:variant>
      <vt:variant>
        <vt:i4>6226033</vt:i4>
      </vt:variant>
      <vt:variant>
        <vt:i4>2706</vt:i4>
      </vt:variant>
      <vt:variant>
        <vt:i4>0</vt:i4>
      </vt:variant>
      <vt:variant>
        <vt:i4>5</vt:i4>
      </vt:variant>
      <vt:variant>
        <vt:lpwstr/>
      </vt:variant>
      <vt:variant>
        <vt:lpwstr>P19_812</vt:lpwstr>
      </vt:variant>
      <vt:variant>
        <vt:i4>6160497</vt:i4>
      </vt:variant>
      <vt:variant>
        <vt:i4>2703</vt:i4>
      </vt:variant>
      <vt:variant>
        <vt:i4>0</vt:i4>
      </vt:variant>
      <vt:variant>
        <vt:i4>5</vt:i4>
      </vt:variant>
      <vt:variant>
        <vt:lpwstr/>
      </vt:variant>
      <vt:variant>
        <vt:lpwstr>P19_809</vt:lpwstr>
      </vt:variant>
      <vt:variant>
        <vt:i4>6160497</vt:i4>
      </vt:variant>
      <vt:variant>
        <vt:i4>2700</vt:i4>
      </vt:variant>
      <vt:variant>
        <vt:i4>0</vt:i4>
      </vt:variant>
      <vt:variant>
        <vt:i4>5</vt:i4>
      </vt:variant>
      <vt:variant>
        <vt:lpwstr/>
      </vt:variant>
      <vt:variant>
        <vt:lpwstr>P19_807</vt:lpwstr>
      </vt:variant>
      <vt:variant>
        <vt:i4>6160497</vt:i4>
      </vt:variant>
      <vt:variant>
        <vt:i4>2697</vt:i4>
      </vt:variant>
      <vt:variant>
        <vt:i4>0</vt:i4>
      </vt:variant>
      <vt:variant>
        <vt:i4>5</vt:i4>
      </vt:variant>
      <vt:variant>
        <vt:lpwstr/>
      </vt:variant>
      <vt:variant>
        <vt:lpwstr>P19_806</vt:lpwstr>
      </vt:variant>
      <vt:variant>
        <vt:i4>3211388</vt:i4>
      </vt:variant>
      <vt:variant>
        <vt:i4>2694</vt:i4>
      </vt:variant>
      <vt:variant>
        <vt:i4>0</vt:i4>
      </vt:variant>
      <vt:variant>
        <vt:i4>5</vt:i4>
      </vt:variant>
      <vt:variant>
        <vt:lpwstr/>
      </vt:variant>
      <vt:variant>
        <vt:lpwstr>P19_804_90</vt:lpwstr>
      </vt:variant>
      <vt:variant>
        <vt:i4>65605</vt:i4>
      </vt:variant>
      <vt:variant>
        <vt:i4>2691</vt:i4>
      </vt:variant>
      <vt:variant>
        <vt:i4>0</vt:i4>
      </vt:variant>
      <vt:variant>
        <vt:i4>5</vt:i4>
      </vt:variant>
      <vt:variant>
        <vt:lpwstr/>
      </vt:variant>
      <vt:variant>
        <vt:lpwstr>P19_804_2</vt:lpwstr>
      </vt:variant>
      <vt:variant>
        <vt:i4>6160497</vt:i4>
      </vt:variant>
      <vt:variant>
        <vt:i4>2688</vt:i4>
      </vt:variant>
      <vt:variant>
        <vt:i4>0</vt:i4>
      </vt:variant>
      <vt:variant>
        <vt:i4>5</vt:i4>
      </vt:variant>
      <vt:variant>
        <vt:lpwstr/>
      </vt:variant>
      <vt:variant>
        <vt:lpwstr>P19_803</vt:lpwstr>
      </vt:variant>
      <vt:variant>
        <vt:i4>5701758</vt:i4>
      </vt:variant>
      <vt:variant>
        <vt:i4>2685</vt:i4>
      </vt:variant>
      <vt:variant>
        <vt:i4>0</vt:i4>
      </vt:variant>
      <vt:variant>
        <vt:i4>5</vt:i4>
      </vt:variant>
      <vt:variant>
        <vt:lpwstr/>
      </vt:variant>
      <vt:variant>
        <vt:lpwstr>P19_790</vt:lpwstr>
      </vt:variant>
      <vt:variant>
        <vt:i4>65611</vt:i4>
      </vt:variant>
      <vt:variant>
        <vt:i4>2682</vt:i4>
      </vt:variant>
      <vt:variant>
        <vt:i4>0</vt:i4>
      </vt:variant>
      <vt:variant>
        <vt:i4>5</vt:i4>
      </vt:variant>
      <vt:variant>
        <vt:lpwstr/>
      </vt:variant>
      <vt:variant>
        <vt:lpwstr>P19_705_4</vt:lpwstr>
      </vt:variant>
      <vt:variant>
        <vt:i4>6160510</vt:i4>
      </vt:variant>
      <vt:variant>
        <vt:i4>2679</vt:i4>
      </vt:variant>
      <vt:variant>
        <vt:i4>0</vt:i4>
      </vt:variant>
      <vt:variant>
        <vt:i4>5</vt:i4>
      </vt:variant>
      <vt:variant>
        <vt:lpwstr/>
      </vt:variant>
      <vt:variant>
        <vt:lpwstr>P19_705</vt:lpwstr>
      </vt:variant>
      <vt:variant>
        <vt:i4>65613</vt:i4>
      </vt:variant>
      <vt:variant>
        <vt:i4>2676</vt:i4>
      </vt:variant>
      <vt:variant>
        <vt:i4>0</vt:i4>
      </vt:variant>
      <vt:variant>
        <vt:i4>5</vt:i4>
      </vt:variant>
      <vt:variant>
        <vt:lpwstr/>
      </vt:variant>
      <vt:variant>
        <vt:lpwstr>P19_602_4</vt:lpwstr>
      </vt:variant>
      <vt:variant>
        <vt:i4>65613</vt:i4>
      </vt:variant>
      <vt:variant>
        <vt:i4>2673</vt:i4>
      </vt:variant>
      <vt:variant>
        <vt:i4>0</vt:i4>
      </vt:variant>
      <vt:variant>
        <vt:i4>5</vt:i4>
      </vt:variant>
      <vt:variant>
        <vt:lpwstr/>
      </vt:variant>
      <vt:variant>
        <vt:lpwstr>P19_602_3</vt:lpwstr>
      </vt:variant>
      <vt:variant>
        <vt:i4>65613</vt:i4>
      </vt:variant>
      <vt:variant>
        <vt:i4>2670</vt:i4>
      </vt:variant>
      <vt:variant>
        <vt:i4>0</vt:i4>
      </vt:variant>
      <vt:variant>
        <vt:i4>5</vt:i4>
      </vt:variant>
      <vt:variant>
        <vt:lpwstr/>
      </vt:variant>
      <vt:variant>
        <vt:lpwstr>P19_602_1</vt:lpwstr>
      </vt:variant>
      <vt:variant>
        <vt:i4>65613</vt:i4>
      </vt:variant>
      <vt:variant>
        <vt:i4>2667</vt:i4>
      </vt:variant>
      <vt:variant>
        <vt:i4>0</vt:i4>
      </vt:variant>
      <vt:variant>
        <vt:i4>5</vt:i4>
      </vt:variant>
      <vt:variant>
        <vt:lpwstr/>
      </vt:variant>
      <vt:variant>
        <vt:lpwstr>P19_602_1</vt:lpwstr>
      </vt:variant>
      <vt:variant>
        <vt:i4>5701756</vt:i4>
      </vt:variant>
      <vt:variant>
        <vt:i4>2664</vt:i4>
      </vt:variant>
      <vt:variant>
        <vt:i4>0</vt:i4>
      </vt:variant>
      <vt:variant>
        <vt:i4>5</vt:i4>
      </vt:variant>
      <vt:variant>
        <vt:lpwstr/>
      </vt:variant>
      <vt:variant>
        <vt:lpwstr>P19_590</vt:lpwstr>
      </vt:variant>
      <vt:variant>
        <vt:i4>6160508</vt:i4>
      </vt:variant>
      <vt:variant>
        <vt:i4>2661</vt:i4>
      </vt:variant>
      <vt:variant>
        <vt:i4>0</vt:i4>
      </vt:variant>
      <vt:variant>
        <vt:i4>5</vt:i4>
      </vt:variant>
      <vt:variant>
        <vt:lpwstr/>
      </vt:variant>
      <vt:variant>
        <vt:lpwstr>P19_508</vt:lpwstr>
      </vt:variant>
      <vt:variant>
        <vt:i4>6160508</vt:i4>
      </vt:variant>
      <vt:variant>
        <vt:i4>2658</vt:i4>
      </vt:variant>
      <vt:variant>
        <vt:i4>0</vt:i4>
      </vt:variant>
      <vt:variant>
        <vt:i4>5</vt:i4>
      </vt:variant>
      <vt:variant>
        <vt:lpwstr/>
      </vt:variant>
      <vt:variant>
        <vt:lpwstr>P19_505</vt:lpwstr>
      </vt:variant>
      <vt:variant>
        <vt:i4>6160508</vt:i4>
      </vt:variant>
      <vt:variant>
        <vt:i4>2655</vt:i4>
      </vt:variant>
      <vt:variant>
        <vt:i4>0</vt:i4>
      </vt:variant>
      <vt:variant>
        <vt:i4>5</vt:i4>
      </vt:variant>
      <vt:variant>
        <vt:lpwstr/>
      </vt:variant>
      <vt:variant>
        <vt:lpwstr>P19_503</vt:lpwstr>
      </vt:variant>
      <vt:variant>
        <vt:i4>65614</vt:i4>
      </vt:variant>
      <vt:variant>
        <vt:i4>2652</vt:i4>
      </vt:variant>
      <vt:variant>
        <vt:i4>0</vt:i4>
      </vt:variant>
      <vt:variant>
        <vt:i4>5</vt:i4>
      </vt:variant>
      <vt:variant>
        <vt:lpwstr/>
      </vt:variant>
      <vt:variant>
        <vt:lpwstr>P19_502_3</vt:lpwstr>
      </vt:variant>
      <vt:variant>
        <vt:i4>65614</vt:i4>
      </vt:variant>
      <vt:variant>
        <vt:i4>2649</vt:i4>
      </vt:variant>
      <vt:variant>
        <vt:i4>0</vt:i4>
      </vt:variant>
      <vt:variant>
        <vt:i4>5</vt:i4>
      </vt:variant>
      <vt:variant>
        <vt:lpwstr/>
      </vt:variant>
      <vt:variant>
        <vt:lpwstr>P19_502_2</vt:lpwstr>
      </vt:variant>
      <vt:variant>
        <vt:i4>65614</vt:i4>
      </vt:variant>
      <vt:variant>
        <vt:i4>2646</vt:i4>
      </vt:variant>
      <vt:variant>
        <vt:i4>0</vt:i4>
      </vt:variant>
      <vt:variant>
        <vt:i4>5</vt:i4>
      </vt:variant>
      <vt:variant>
        <vt:lpwstr/>
      </vt:variant>
      <vt:variant>
        <vt:lpwstr>P19_502_1</vt:lpwstr>
      </vt:variant>
      <vt:variant>
        <vt:i4>6160506</vt:i4>
      </vt:variant>
      <vt:variant>
        <vt:i4>2643</vt:i4>
      </vt:variant>
      <vt:variant>
        <vt:i4>0</vt:i4>
      </vt:variant>
      <vt:variant>
        <vt:i4>5</vt:i4>
      </vt:variant>
      <vt:variant>
        <vt:lpwstr/>
      </vt:variant>
      <vt:variant>
        <vt:lpwstr>P19_307</vt:lpwstr>
      </vt:variant>
      <vt:variant>
        <vt:i4>65609</vt:i4>
      </vt:variant>
      <vt:variant>
        <vt:i4>2640</vt:i4>
      </vt:variant>
      <vt:variant>
        <vt:i4>0</vt:i4>
      </vt:variant>
      <vt:variant>
        <vt:i4>5</vt:i4>
      </vt:variant>
      <vt:variant>
        <vt:lpwstr/>
      </vt:variant>
      <vt:variant>
        <vt:lpwstr>P19_202_1</vt:lpwstr>
      </vt:variant>
      <vt:variant>
        <vt:i4>6160507</vt:i4>
      </vt:variant>
      <vt:variant>
        <vt:i4>2637</vt:i4>
      </vt:variant>
      <vt:variant>
        <vt:i4>0</vt:i4>
      </vt:variant>
      <vt:variant>
        <vt:i4>5</vt:i4>
      </vt:variant>
      <vt:variant>
        <vt:lpwstr/>
      </vt:variant>
      <vt:variant>
        <vt:lpwstr>P19_201</vt:lpwstr>
      </vt:variant>
      <vt:variant>
        <vt:i4>6160504</vt:i4>
      </vt:variant>
      <vt:variant>
        <vt:i4>2634</vt:i4>
      </vt:variant>
      <vt:variant>
        <vt:i4>0</vt:i4>
      </vt:variant>
      <vt:variant>
        <vt:i4>5</vt:i4>
      </vt:variant>
      <vt:variant>
        <vt:lpwstr/>
      </vt:variant>
      <vt:variant>
        <vt:lpwstr>P19_102</vt:lpwstr>
      </vt:variant>
      <vt:variant>
        <vt:i4>6160505</vt:i4>
      </vt:variant>
      <vt:variant>
        <vt:i4>2631</vt:i4>
      </vt:variant>
      <vt:variant>
        <vt:i4>0</vt:i4>
      </vt:variant>
      <vt:variant>
        <vt:i4>5</vt:i4>
      </vt:variant>
      <vt:variant>
        <vt:lpwstr/>
      </vt:variant>
      <vt:variant>
        <vt:lpwstr>P19_001</vt:lpwstr>
      </vt:variant>
      <vt:variant>
        <vt:i4>262220</vt:i4>
      </vt:variant>
      <vt:variant>
        <vt:i4>2628</vt:i4>
      </vt:variant>
      <vt:variant>
        <vt:i4>0</vt:i4>
      </vt:variant>
      <vt:variant>
        <vt:i4>5</vt:i4>
      </vt:variant>
      <vt:variant>
        <vt:lpwstr/>
      </vt:variant>
      <vt:variant>
        <vt:lpwstr>P52_217_9020</vt:lpwstr>
      </vt:variant>
      <vt:variant>
        <vt:i4>196687</vt:i4>
      </vt:variant>
      <vt:variant>
        <vt:i4>2625</vt:i4>
      </vt:variant>
      <vt:variant>
        <vt:i4>0</vt:i4>
      </vt:variant>
      <vt:variant>
        <vt:i4>5</vt:i4>
      </vt:variant>
      <vt:variant>
        <vt:lpwstr/>
      </vt:variant>
      <vt:variant>
        <vt:lpwstr>P52_217_9017</vt:lpwstr>
      </vt:variant>
      <vt:variant>
        <vt:i4>6881358</vt:i4>
      </vt:variant>
      <vt:variant>
        <vt:i4>2622</vt:i4>
      </vt:variant>
      <vt:variant>
        <vt:i4>0</vt:i4>
      </vt:variant>
      <vt:variant>
        <vt:i4>5</vt:i4>
      </vt:variant>
      <vt:variant>
        <vt:lpwstr/>
      </vt:variant>
      <vt:variant>
        <vt:lpwstr>P17_9403</vt:lpwstr>
      </vt:variant>
      <vt:variant>
        <vt:i4>3407903</vt:i4>
      </vt:variant>
      <vt:variant>
        <vt:i4>2619</vt:i4>
      </vt:variant>
      <vt:variant>
        <vt:i4>0</vt:i4>
      </vt:variant>
      <vt:variant>
        <vt:i4>5</vt:i4>
      </vt:variant>
      <vt:variant>
        <vt:lpwstr/>
      </vt:variant>
      <vt:variant>
        <vt:lpwstr>P7_102</vt:lpwstr>
      </vt:variant>
      <vt:variant>
        <vt:i4>6815808</vt:i4>
      </vt:variant>
      <vt:variant>
        <vt:i4>2616</vt:i4>
      </vt:variant>
      <vt:variant>
        <vt:i4>0</vt:i4>
      </vt:variant>
      <vt:variant>
        <vt:i4>5</vt:i4>
      </vt:variant>
      <vt:variant>
        <vt:lpwstr>http://farsite.hill.af.mil/reghtml/regs/far2afmcfars/fardfars/far/15.htm</vt:lpwstr>
      </vt:variant>
      <vt:variant>
        <vt:lpwstr>P327_56247</vt:lpwstr>
      </vt:variant>
      <vt:variant>
        <vt:i4>262223</vt:i4>
      </vt:variant>
      <vt:variant>
        <vt:i4>2613</vt:i4>
      </vt:variant>
      <vt:variant>
        <vt:i4>0</vt:i4>
      </vt:variant>
      <vt:variant>
        <vt:i4>5</vt:i4>
      </vt:variant>
      <vt:variant>
        <vt:lpwstr/>
      </vt:variant>
      <vt:variant>
        <vt:lpwstr>P52_217_9010</vt:lpwstr>
      </vt:variant>
      <vt:variant>
        <vt:i4>852046</vt:i4>
      </vt:variant>
      <vt:variant>
        <vt:i4>2610</vt:i4>
      </vt:variant>
      <vt:variant>
        <vt:i4>0</vt:i4>
      </vt:variant>
      <vt:variant>
        <vt:i4>5</vt:i4>
      </vt:variant>
      <vt:variant>
        <vt:lpwstr/>
      </vt:variant>
      <vt:variant>
        <vt:lpwstr>P52_217_9009</vt:lpwstr>
      </vt:variant>
      <vt:variant>
        <vt:i4>786510</vt:i4>
      </vt:variant>
      <vt:variant>
        <vt:i4>2607</vt:i4>
      </vt:variant>
      <vt:variant>
        <vt:i4>0</vt:i4>
      </vt:variant>
      <vt:variant>
        <vt:i4>5</vt:i4>
      </vt:variant>
      <vt:variant>
        <vt:lpwstr/>
      </vt:variant>
      <vt:variant>
        <vt:lpwstr>P52_217_9008</vt:lpwstr>
      </vt:variant>
      <vt:variant>
        <vt:i4>196686</vt:i4>
      </vt:variant>
      <vt:variant>
        <vt:i4>2604</vt:i4>
      </vt:variant>
      <vt:variant>
        <vt:i4>0</vt:i4>
      </vt:variant>
      <vt:variant>
        <vt:i4>5</vt:i4>
      </vt:variant>
      <vt:variant>
        <vt:lpwstr/>
      </vt:variant>
      <vt:variant>
        <vt:lpwstr>P52_217_9007</vt:lpwstr>
      </vt:variant>
      <vt:variant>
        <vt:i4>131150</vt:i4>
      </vt:variant>
      <vt:variant>
        <vt:i4>2601</vt:i4>
      </vt:variant>
      <vt:variant>
        <vt:i4>0</vt:i4>
      </vt:variant>
      <vt:variant>
        <vt:i4>5</vt:i4>
      </vt:variant>
      <vt:variant>
        <vt:lpwstr/>
      </vt:variant>
      <vt:variant>
        <vt:lpwstr>P52_217_9006</vt:lpwstr>
      </vt:variant>
      <vt:variant>
        <vt:i4>3211289</vt:i4>
      </vt:variant>
      <vt:variant>
        <vt:i4>2598</vt:i4>
      </vt:variant>
      <vt:variant>
        <vt:i4>0</vt:i4>
      </vt:variant>
      <vt:variant>
        <vt:i4>5</vt:i4>
      </vt:variant>
      <vt:variant>
        <vt:lpwstr>http://farsite.hill.af.mil/reghtml/regs/far2afmcfars/fardfars/far/06.htm</vt:lpwstr>
      </vt:variant>
      <vt:variant>
        <vt:lpwstr>P80_10698</vt:lpwstr>
      </vt:variant>
      <vt:variant>
        <vt:i4>3407952</vt:i4>
      </vt:variant>
      <vt:variant>
        <vt:i4>2595</vt:i4>
      </vt:variant>
      <vt:variant>
        <vt:i4>0</vt:i4>
      </vt:variant>
      <vt:variant>
        <vt:i4>5</vt:i4>
      </vt:variant>
      <vt:variant>
        <vt:lpwstr>http://farsite.hill.af.mil/reghtml/regs/far2afmcfars/fardfars/dfars/dfars217.htm</vt:lpwstr>
      </vt:variant>
      <vt:variant>
        <vt:lpwstr>P343_21219</vt:lpwstr>
      </vt:variant>
      <vt:variant>
        <vt:i4>65614</vt:i4>
      </vt:variant>
      <vt:variant>
        <vt:i4>2592</vt:i4>
      </vt:variant>
      <vt:variant>
        <vt:i4>0</vt:i4>
      </vt:variant>
      <vt:variant>
        <vt:i4>5</vt:i4>
      </vt:variant>
      <vt:variant>
        <vt:lpwstr/>
      </vt:variant>
      <vt:variant>
        <vt:lpwstr>P52_217_9005</vt:lpwstr>
      </vt:variant>
      <vt:variant>
        <vt:i4>78</vt:i4>
      </vt:variant>
      <vt:variant>
        <vt:i4>2589</vt:i4>
      </vt:variant>
      <vt:variant>
        <vt:i4>0</vt:i4>
      </vt:variant>
      <vt:variant>
        <vt:i4>5</vt:i4>
      </vt:variant>
      <vt:variant>
        <vt:lpwstr/>
      </vt:variant>
      <vt:variant>
        <vt:lpwstr>P52_217_9004</vt:lpwstr>
      </vt:variant>
      <vt:variant>
        <vt:i4>786511</vt:i4>
      </vt:variant>
      <vt:variant>
        <vt:i4>2586</vt:i4>
      </vt:variant>
      <vt:variant>
        <vt:i4>0</vt:i4>
      </vt:variant>
      <vt:variant>
        <vt:i4>5</vt:i4>
      </vt:variant>
      <vt:variant>
        <vt:lpwstr/>
      </vt:variant>
      <vt:variant>
        <vt:lpwstr>P52_217_9018</vt:lpwstr>
      </vt:variant>
      <vt:variant>
        <vt:i4>6815822</vt:i4>
      </vt:variant>
      <vt:variant>
        <vt:i4>2583</vt:i4>
      </vt:variant>
      <vt:variant>
        <vt:i4>0</vt:i4>
      </vt:variant>
      <vt:variant>
        <vt:i4>5</vt:i4>
      </vt:variant>
      <vt:variant>
        <vt:lpwstr/>
      </vt:variant>
      <vt:variant>
        <vt:lpwstr>P17_9600</vt:lpwstr>
      </vt:variant>
      <vt:variant>
        <vt:i4>6160498</vt:i4>
      </vt:variant>
      <vt:variant>
        <vt:i4>2580</vt:i4>
      </vt:variant>
      <vt:variant>
        <vt:i4>0</vt:i4>
      </vt:variant>
      <vt:variant>
        <vt:i4>5</vt:i4>
      </vt:variant>
      <vt:variant>
        <vt:lpwstr/>
      </vt:variant>
      <vt:variant>
        <vt:lpwstr>P17_500</vt:lpwstr>
      </vt:variant>
      <vt:variant>
        <vt:i4>393292</vt:i4>
      </vt:variant>
      <vt:variant>
        <vt:i4>2577</vt:i4>
      </vt:variant>
      <vt:variant>
        <vt:i4>0</vt:i4>
      </vt:variant>
      <vt:variant>
        <vt:i4>5</vt:i4>
      </vt:variant>
      <vt:variant>
        <vt:lpwstr/>
      </vt:variant>
      <vt:variant>
        <vt:lpwstr>P52_217_9022</vt:lpwstr>
      </vt:variant>
      <vt:variant>
        <vt:i4>262222</vt:i4>
      </vt:variant>
      <vt:variant>
        <vt:i4>2574</vt:i4>
      </vt:variant>
      <vt:variant>
        <vt:i4>0</vt:i4>
      </vt:variant>
      <vt:variant>
        <vt:i4>5</vt:i4>
      </vt:variant>
      <vt:variant>
        <vt:lpwstr/>
      </vt:variant>
      <vt:variant>
        <vt:lpwstr>P52_217_9000</vt:lpwstr>
      </vt:variant>
      <vt:variant>
        <vt:i4>327759</vt:i4>
      </vt:variant>
      <vt:variant>
        <vt:i4>2571</vt:i4>
      </vt:variant>
      <vt:variant>
        <vt:i4>0</vt:i4>
      </vt:variant>
      <vt:variant>
        <vt:i4>5</vt:i4>
      </vt:variant>
      <vt:variant>
        <vt:lpwstr/>
      </vt:variant>
      <vt:variant>
        <vt:lpwstr>P52_217_9011</vt:lpwstr>
      </vt:variant>
      <vt:variant>
        <vt:i4>262222</vt:i4>
      </vt:variant>
      <vt:variant>
        <vt:i4>2568</vt:i4>
      </vt:variant>
      <vt:variant>
        <vt:i4>0</vt:i4>
      </vt:variant>
      <vt:variant>
        <vt:i4>5</vt:i4>
      </vt:variant>
      <vt:variant>
        <vt:lpwstr/>
      </vt:variant>
      <vt:variant>
        <vt:lpwstr>P52_217_9000</vt:lpwstr>
      </vt:variant>
      <vt:variant>
        <vt:i4>327759</vt:i4>
      </vt:variant>
      <vt:variant>
        <vt:i4>2565</vt:i4>
      </vt:variant>
      <vt:variant>
        <vt:i4>0</vt:i4>
      </vt:variant>
      <vt:variant>
        <vt:i4>5</vt:i4>
      </vt:variant>
      <vt:variant>
        <vt:lpwstr/>
      </vt:variant>
      <vt:variant>
        <vt:lpwstr>P52_217_9011</vt:lpwstr>
      </vt:variant>
      <vt:variant>
        <vt:i4>3539028</vt:i4>
      </vt:variant>
      <vt:variant>
        <vt:i4>2562</vt:i4>
      </vt:variant>
      <vt:variant>
        <vt:i4>0</vt:i4>
      </vt:variant>
      <vt:variant>
        <vt:i4>5</vt:i4>
      </vt:variant>
      <vt:variant>
        <vt:lpwstr>http://farsite.hill.af.mil/reghtml/regs/far2afmcfars/fardfars/dfars/dfars217.htm</vt:lpwstr>
      </vt:variant>
      <vt:variant>
        <vt:lpwstr>P774_42955</vt:lpwstr>
      </vt:variant>
      <vt:variant>
        <vt:i4>458828</vt:i4>
      </vt:variant>
      <vt:variant>
        <vt:i4>2559</vt:i4>
      </vt:variant>
      <vt:variant>
        <vt:i4>0</vt:i4>
      </vt:variant>
      <vt:variant>
        <vt:i4>5</vt:i4>
      </vt:variant>
      <vt:variant>
        <vt:lpwstr/>
      </vt:variant>
      <vt:variant>
        <vt:lpwstr>P52_217_9023</vt:lpwstr>
      </vt:variant>
      <vt:variant>
        <vt:i4>393294</vt:i4>
      </vt:variant>
      <vt:variant>
        <vt:i4>2556</vt:i4>
      </vt:variant>
      <vt:variant>
        <vt:i4>0</vt:i4>
      </vt:variant>
      <vt:variant>
        <vt:i4>5</vt:i4>
      </vt:variant>
      <vt:variant>
        <vt:lpwstr/>
      </vt:variant>
      <vt:variant>
        <vt:lpwstr>P52_217_9002</vt:lpwstr>
      </vt:variant>
      <vt:variant>
        <vt:i4>393294</vt:i4>
      </vt:variant>
      <vt:variant>
        <vt:i4>2553</vt:i4>
      </vt:variant>
      <vt:variant>
        <vt:i4>0</vt:i4>
      </vt:variant>
      <vt:variant>
        <vt:i4>5</vt:i4>
      </vt:variant>
      <vt:variant>
        <vt:lpwstr/>
      </vt:variant>
      <vt:variant>
        <vt:lpwstr>P52_217_9002</vt:lpwstr>
      </vt:variant>
      <vt:variant>
        <vt:i4>393294</vt:i4>
      </vt:variant>
      <vt:variant>
        <vt:i4>2550</vt:i4>
      </vt:variant>
      <vt:variant>
        <vt:i4>0</vt:i4>
      </vt:variant>
      <vt:variant>
        <vt:i4>5</vt:i4>
      </vt:variant>
      <vt:variant>
        <vt:lpwstr/>
      </vt:variant>
      <vt:variant>
        <vt:lpwstr>P52_217_9002</vt:lpwstr>
      </vt:variant>
      <vt:variant>
        <vt:i4>393294</vt:i4>
      </vt:variant>
      <vt:variant>
        <vt:i4>2547</vt:i4>
      </vt:variant>
      <vt:variant>
        <vt:i4>0</vt:i4>
      </vt:variant>
      <vt:variant>
        <vt:i4>5</vt:i4>
      </vt:variant>
      <vt:variant>
        <vt:lpwstr/>
      </vt:variant>
      <vt:variant>
        <vt:lpwstr>P52_217_9002</vt:lpwstr>
      </vt:variant>
      <vt:variant>
        <vt:i4>393294</vt:i4>
      </vt:variant>
      <vt:variant>
        <vt:i4>2544</vt:i4>
      </vt:variant>
      <vt:variant>
        <vt:i4>0</vt:i4>
      </vt:variant>
      <vt:variant>
        <vt:i4>5</vt:i4>
      </vt:variant>
      <vt:variant>
        <vt:lpwstr/>
      </vt:variant>
      <vt:variant>
        <vt:lpwstr>P52_217_9002</vt:lpwstr>
      </vt:variant>
      <vt:variant>
        <vt:i4>74</vt:i4>
      </vt:variant>
      <vt:variant>
        <vt:i4>2541</vt:i4>
      </vt:variant>
      <vt:variant>
        <vt:i4>0</vt:i4>
      </vt:variant>
      <vt:variant>
        <vt:i4>5</vt:i4>
      </vt:variant>
      <vt:variant>
        <vt:lpwstr/>
      </vt:variant>
      <vt:variant>
        <vt:lpwstr>P52_213_9004</vt:lpwstr>
      </vt:variant>
      <vt:variant>
        <vt:i4>393294</vt:i4>
      </vt:variant>
      <vt:variant>
        <vt:i4>2538</vt:i4>
      </vt:variant>
      <vt:variant>
        <vt:i4>0</vt:i4>
      </vt:variant>
      <vt:variant>
        <vt:i4>5</vt:i4>
      </vt:variant>
      <vt:variant>
        <vt:lpwstr/>
      </vt:variant>
      <vt:variant>
        <vt:lpwstr>P52_217_9002</vt:lpwstr>
      </vt:variant>
      <vt:variant>
        <vt:i4>393294</vt:i4>
      </vt:variant>
      <vt:variant>
        <vt:i4>2535</vt:i4>
      </vt:variant>
      <vt:variant>
        <vt:i4>0</vt:i4>
      </vt:variant>
      <vt:variant>
        <vt:i4>5</vt:i4>
      </vt:variant>
      <vt:variant>
        <vt:lpwstr/>
      </vt:variant>
      <vt:variant>
        <vt:lpwstr>P52_217_9002</vt:lpwstr>
      </vt:variant>
      <vt:variant>
        <vt:i4>393294</vt:i4>
      </vt:variant>
      <vt:variant>
        <vt:i4>2532</vt:i4>
      </vt:variant>
      <vt:variant>
        <vt:i4>0</vt:i4>
      </vt:variant>
      <vt:variant>
        <vt:i4>5</vt:i4>
      </vt:variant>
      <vt:variant>
        <vt:lpwstr/>
      </vt:variant>
      <vt:variant>
        <vt:lpwstr>P52_217_9002</vt:lpwstr>
      </vt:variant>
      <vt:variant>
        <vt:i4>393294</vt:i4>
      </vt:variant>
      <vt:variant>
        <vt:i4>2529</vt:i4>
      </vt:variant>
      <vt:variant>
        <vt:i4>0</vt:i4>
      </vt:variant>
      <vt:variant>
        <vt:i4>5</vt:i4>
      </vt:variant>
      <vt:variant>
        <vt:lpwstr/>
      </vt:variant>
      <vt:variant>
        <vt:lpwstr>P52_217_9002</vt:lpwstr>
      </vt:variant>
      <vt:variant>
        <vt:i4>6684789</vt:i4>
      </vt:variant>
      <vt:variant>
        <vt:i4>2526</vt:i4>
      </vt:variant>
      <vt:variant>
        <vt:i4>0</vt:i4>
      </vt:variant>
      <vt:variant>
        <vt:i4>5</vt:i4>
      </vt:variant>
      <vt:variant>
        <vt:lpwstr>http://www.dla.mil/j-3/j-3311/DLAD/DLADrev5.htm</vt:lpwstr>
      </vt:variant>
      <vt:variant>
        <vt:lpwstr>_msocom_467</vt:lpwstr>
      </vt:variant>
      <vt:variant>
        <vt:i4>76</vt:i4>
      </vt:variant>
      <vt:variant>
        <vt:i4>2523</vt:i4>
      </vt:variant>
      <vt:variant>
        <vt:i4>0</vt:i4>
      </vt:variant>
      <vt:variant>
        <vt:i4>5</vt:i4>
      </vt:variant>
      <vt:variant>
        <vt:lpwstr/>
      </vt:variant>
      <vt:variant>
        <vt:lpwstr>P52_217_9024</vt:lpwstr>
      </vt:variant>
      <vt:variant>
        <vt:i4>393294</vt:i4>
      </vt:variant>
      <vt:variant>
        <vt:i4>2520</vt:i4>
      </vt:variant>
      <vt:variant>
        <vt:i4>0</vt:i4>
      </vt:variant>
      <vt:variant>
        <vt:i4>5</vt:i4>
      </vt:variant>
      <vt:variant>
        <vt:lpwstr/>
      </vt:variant>
      <vt:variant>
        <vt:lpwstr>P52_217_9002</vt:lpwstr>
      </vt:variant>
      <vt:variant>
        <vt:i4>458830</vt:i4>
      </vt:variant>
      <vt:variant>
        <vt:i4>2517</vt:i4>
      </vt:variant>
      <vt:variant>
        <vt:i4>0</vt:i4>
      </vt:variant>
      <vt:variant>
        <vt:i4>5</vt:i4>
      </vt:variant>
      <vt:variant>
        <vt:lpwstr/>
      </vt:variant>
      <vt:variant>
        <vt:lpwstr>P52_217_9003</vt:lpwstr>
      </vt:variant>
      <vt:variant>
        <vt:i4>6815822</vt:i4>
      </vt:variant>
      <vt:variant>
        <vt:i4>2514</vt:i4>
      </vt:variant>
      <vt:variant>
        <vt:i4>0</vt:i4>
      </vt:variant>
      <vt:variant>
        <vt:i4>5</vt:i4>
      </vt:variant>
      <vt:variant>
        <vt:lpwstr/>
      </vt:variant>
      <vt:variant>
        <vt:lpwstr>P17_9600</vt:lpwstr>
      </vt:variant>
      <vt:variant>
        <vt:i4>852044</vt:i4>
      </vt:variant>
      <vt:variant>
        <vt:i4>2511</vt:i4>
      </vt:variant>
      <vt:variant>
        <vt:i4>0</vt:i4>
      </vt:variant>
      <vt:variant>
        <vt:i4>5</vt:i4>
      </vt:variant>
      <vt:variant>
        <vt:lpwstr/>
      </vt:variant>
      <vt:variant>
        <vt:lpwstr>P52_217_9029</vt:lpwstr>
      </vt:variant>
      <vt:variant>
        <vt:i4>327758</vt:i4>
      </vt:variant>
      <vt:variant>
        <vt:i4>2508</vt:i4>
      </vt:variant>
      <vt:variant>
        <vt:i4>0</vt:i4>
      </vt:variant>
      <vt:variant>
        <vt:i4>5</vt:i4>
      </vt:variant>
      <vt:variant>
        <vt:lpwstr/>
      </vt:variant>
      <vt:variant>
        <vt:lpwstr>P52_217_9001</vt:lpwstr>
      </vt:variant>
      <vt:variant>
        <vt:i4>327757</vt:i4>
      </vt:variant>
      <vt:variant>
        <vt:i4>2505</vt:i4>
      </vt:variant>
      <vt:variant>
        <vt:i4>0</vt:i4>
      </vt:variant>
      <vt:variant>
        <vt:i4>5</vt:i4>
      </vt:variant>
      <vt:variant>
        <vt:lpwstr/>
      </vt:variant>
      <vt:variant>
        <vt:lpwstr>P52_214_9001</vt:lpwstr>
      </vt:variant>
      <vt:variant>
        <vt:i4>1900548</vt:i4>
      </vt:variant>
      <vt:variant>
        <vt:i4>2502</vt:i4>
      </vt:variant>
      <vt:variant>
        <vt:i4>0</vt:i4>
      </vt:variant>
      <vt:variant>
        <vt:i4>5</vt:i4>
      </vt:variant>
      <vt:variant>
        <vt:lpwstr>https://polh.bsm.dla.mil/</vt:lpwstr>
      </vt:variant>
      <vt:variant>
        <vt:lpwstr/>
      </vt:variant>
      <vt:variant>
        <vt:i4>6881358</vt:i4>
      </vt:variant>
      <vt:variant>
        <vt:i4>2499</vt:i4>
      </vt:variant>
      <vt:variant>
        <vt:i4>0</vt:i4>
      </vt:variant>
      <vt:variant>
        <vt:i4>5</vt:i4>
      </vt:variant>
      <vt:variant>
        <vt:lpwstr/>
      </vt:variant>
      <vt:variant>
        <vt:lpwstr>P17_9700</vt:lpwstr>
      </vt:variant>
      <vt:variant>
        <vt:i4>7143502</vt:i4>
      </vt:variant>
      <vt:variant>
        <vt:i4>2496</vt:i4>
      </vt:variant>
      <vt:variant>
        <vt:i4>0</vt:i4>
      </vt:variant>
      <vt:variant>
        <vt:i4>5</vt:i4>
      </vt:variant>
      <vt:variant>
        <vt:lpwstr/>
      </vt:variant>
      <vt:variant>
        <vt:lpwstr>P17_9605</vt:lpwstr>
      </vt:variant>
      <vt:variant>
        <vt:i4>7077966</vt:i4>
      </vt:variant>
      <vt:variant>
        <vt:i4>2493</vt:i4>
      </vt:variant>
      <vt:variant>
        <vt:i4>0</vt:i4>
      </vt:variant>
      <vt:variant>
        <vt:i4>5</vt:i4>
      </vt:variant>
      <vt:variant>
        <vt:lpwstr/>
      </vt:variant>
      <vt:variant>
        <vt:lpwstr>P17_9604</vt:lpwstr>
      </vt:variant>
      <vt:variant>
        <vt:i4>7012430</vt:i4>
      </vt:variant>
      <vt:variant>
        <vt:i4>2490</vt:i4>
      </vt:variant>
      <vt:variant>
        <vt:i4>0</vt:i4>
      </vt:variant>
      <vt:variant>
        <vt:i4>5</vt:i4>
      </vt:variant>
      <vt:variant>
        <vt:lpwstr/>
      </vt:variant>
      <vt:variant>
        <vt:lpwstr>P17_9603</vt:lpwstr>
      </vt:variant>
      <vt:variant>
        <vt:i4>6946894</vt:i4>
      </vt:variant>
      <vt:variant>
        <vt:i4>2487</vt:i4>
      </vt:variant>
      <vt:variant>
        <vt:i4>0</vt:i4>
      </vt:variant>
      <vt:variant>
        <vt:i4>5</vt:i4>
      </vt:variant>
      <vt:variant>
        <vt:lpwstr/>
      </vt:variant>
      <vt:variant>
        <vt:lpwstr>P17_9602</vt:lpwstr>
      </vt:variant>
      <vt:variant>
        <vt:i4>6881358</vt:i4>
      </vt:variant>
      <vt:variant>
        <vt:i4>2484</vt:i4>
      </vt:variant>
      <vt:variant>
        <vt:i4>0</vt:i4>
      </vt:variant>
      <vt:variant>
        <vt:i4>5</vt:i4>
      </vt:variant>
      <vt:variant>
        <vt:lpwstr/>
      </vt:variant>
      <vt:variant>
        <vt:lpwstr>P17_9601</vt:lpwstr>
      </vt:variant>
      <vt:variant>
        <vt:i4>6815822</vt:i4>
      </vt:variant>
      <vt:variant>
        <vt:i4>2481</vt:i4>
      </vt:variant>
      <vt:variant>
        <vt:i4>0</vt:i4>
      </vt:variant>
      <vt:variant>
        <vt:i4>5</vt:i4>
      </vt:variant>
      <vt:variant>
        <vt:lpwstr/>
      </vt:variant>
      <vt:variant>
        <vt:lpwstr>P17_9600</vt:lpwstr>
      </vt:variant>
      <vt:variant>
        <vt:i4>6488142</vt:i4>
      </vt:variant>
      <vt:variant>
        <vt:i4>2478</vt:i4>
      </vt:variant>
      <vt:variant>
        <vt:i4>0</vt:i4>
      </vt:variant>
      <vt:variant>
        <vt:i4>5</vt:i4>
      </vt:variant>
      <vt:variant>
        <vt:lpwstr/>
      </vt:variant>
      <vt:variant>
        <vt:lpwstr>P17_9508</vt:lpwstr>
      </vt:variant>
      <vt:variant>
        <vt:i4>7077966</vt:i4>
      </vt:variant>
      <vt:variant>
        <vt:i4>2475</vt:i4>
      </vt:variant>
      <vt:variant>
        <vt:i4>0</vt:i4>
      </vt:variant>
      <vt:variant>
        <vt:i4>5</vt:i4>
      </vt:variant>
      <vt:variant>
        <vt:lpwstr/>
      </vt:variant>
      <vt:variant>
        <vt:lpwstr>P17_9507</vt:lpwstr>
      </vt:variant>
      <vt:variant>
        <vt:i4>7143502</vt:i4>
      </vt:variant>
      <vt:variant>
        <vt:i4>2472</vt:i4>
      </vt:variant>
      <vt:variant>
        <vt:i4>0</vt:i4>
      </vt:variant>
      <vt:variant>
        <vt:i4>5</vt:i4>
      </vt:variant>
      <vt:variant>
        <vt:lpwstr/>
      </vt:variant>
      <vt:variant>
        <vt:lpwstr>P17_9506</vt:lpwstr>
      </vt:variant>
      <vt:variant>
        <vt:i4>7209038</vt:i4>
      </vt:variant>
      <vt:variant>
        <vt:i4>2469</vt:i4>
      </vt:variant>
      <vt:variant>
        <vt:i4>0</vt:i4>
      </vt:variant>
      <vt:variant>
        <vt:i4>5</vt:i4>
      </vt:variant>
      <vt:variant>
        <vt:lpwstr/>
      </vt:variant>
      <vt:variant>
        <vt:lpwstr>P17_9505</vt:lpwstr>
      </vt:variant>
      <vt:variant>
        <vt:i4>7274574</vt:i4>
      </vt:variant>
      <vt:variant>
        <vt:i4>2466</vt:i4>
      </vt:variant>
      <vt:variant>
        <vt:i4>0</vt:i4>
      </vt:variant>
      <vt:variant>
        <vt:i4>5</vt:i4>
      </vt:variant>
      <vt:variant>
        <vt:lpwstr/>
      </vt:variant>
      <vt:variant>
        <vt:lpwstr>P17_9504</vt:lpwstr>
      </vt:variant>
      <vt:variant>
        <vt:i4>6815822</vt:i4>
      </vt:variant>
      <vt:variant>
        <vt:i4>2463</vt:i4>
      </vt:variant>
      <vt:variant>
        <vt:i4>0</vt:i4>
      </vt:variant>
      <vt:variant>
        <vt:i4>5</vt:i4>
      </vt:variant>
      <vt:variant>
        <vt:lpwstr/>
      </vt:variant>
      <vt:variant>
        <vt:lpwstr>P17_9503</vt:lpwstr>
      </vt:variant>
      <vt:variant>
        <vt:i4>6881358</vt:i4>
      </vt:variant>
      <vt:variant>
        <vt:i4>2460</vt:i4>
      </vt:variant>
      <vt:variant>
        <vt:i4>0</vt:i4>
      </vt:variant>
      <vt:variant>
        <vt:i4>5</vt:i4>
      </vt:variant>
      <vt:variant>
        <vt:lpwstr/>
      </vt:variant>
      <vt:variant>
        <vt:lpwstr>P17_9502</vt:lpwstr>
      </vt:variant>
      <vt:variant>
        <vt:i4>6946894</vt:i4>
      </vt:variant>
      <vt:variant>
        <vt:i4>2457</vt:i4>
      </vt:variant>
      <vt:variant>
        <vt:i4>0</vt:i4>
      </vt:variant>
      <vt:variant>
        <vt:i4>5</vt:i4>
      </vt:variant>
      <vt:variant>
        <vt:lpwstr/>
      </vt:variant>
      <vt:variant>
        <vt:lpwstr>P17_9501</vt:lpwstr>
      </vt:variant>
      <vt:variant>
        <vt:i4>7012430</vt:i4>
      </vt:variant>
      <vt:variant>
        <vt:i4>2454</vt:i4>
      </vt:variant>
      <vt:variant>
        <vt:i4>0</vt:i4>
      </vt:variant>
      <vt:variant>
        <vt:i4>5</vt:i4>
      </vt:variant>
      <vt:variant>
        <vt:lpwstr/>
      </vt:variant>
      <vt:variant>
        <vt:lpwstr>P17_9500</vt:lpwstr>
      </vt:variant>
      <vt:variant>
        <vt:i4>7209038</vt:i4>
      </vt:variant>
      <vt:variant>
        <vt:i4>2451</vt:i4>
      </vt:variant>
      <vt:variant>
        <vt:i4>0</vt:i4>
      </vt:variant>
      <vt:variant>
        <vt:i4>5</vt:i4>
      </vt:variant>
      <vt:variant>
        <vt:lpwstr/>
      </vt:variant>
      <vt:variant>
        <vt:lpwstr>P17_9404</vt:lpwstr>
      </vt:variant>
      <vt:variant>
        <vt:i4>6881358</vt:i4>
      </vt:variant>
      <vt:variant>
        <vt:i4>2448</vt:i4>
      </vt:variant>
      <vt:variant>
        <vt:i4>0</vt:i4>
      </vt:variant>
      <vt:variant>
        <vt:i4>5</vt:i4>
      </vt:variant>
      <vt:variant>
        <vt:lpwstr/>
      </vt:variant>
      <vt:variant>
        <vt:lpwstr>P17_9403</vt:lpwstr>
      </vt:variant>
      <vt:variant>
        <vt:i4>6815822</vt:i4>
      </vt:variant>
      <vt:variant>
        <vt:i4>2445</vt:i4>
      </vt:variant>
      <vt:variant>
        <vt:i4>0</vt:i4>
      </vt:variant>
      <vt:variant>
        <vt:i4>5</vt:i4>
      </vt:variant>
      <vt:variant>
        <vt:lpwstr/>
      </vt:variant>
      <vt:variant>
        <vt:lpwstr>P17_9402</vt:lpwstr>
      </vt:variant>
      <vt:variant>
        <vt:i4>7012430</vt:i4>
      </vt:variant>
      <vt:variant>
        <vt:i4>2442</vt:i4>
      </vt:variant>
      <vt:variant>
        <vt:i4>0</vt:i4>
      </vt:variant>
      <vt:variant>
        <vt:i4>5</vt:i4>
      </vt:variant>
      <vt:variant>
        <vt:lpwstr/>
      </vt:variant>
      <vt:variant>
        <vt:lpwstr>P17_9401</vt:lpwstr>
      </vt:variant>
      <vt:variant>
        <vt:i4>6946894</vt:i4>
      </vt:variant>
      <vt:variant>
        <vt:i4>2439</vt:i4>
      </vt:variant>
      <vt:variant>
        <vt:i4>0</vt:i4>
      </vt:variant>
      <vt:variant>
        <vt:i4>5</vt:i4>
      </vt:variant>
      <vt:variant>
        <vt:lpwstr/>
      </vt:variant>
      <vt:variant>
        <vt:lpwstr>P17_9400</vt:lpwstr>
      </vt:variant>
      <vt:variant>
        <vt:i4>7143502</vt:i4>
      </vt:variant>
      <vt:variant>
        <vt:i4>2436</vt:i4>
      </vt:variant>
      <vt:variant>
        <vt:i4>0</vt:i4>
      </vt:variant>
      <vt:variant>
        <vt:i4>5</vt:i4>
      </vt:variant>
      <vt:variant>
        <vt:lpwstr/>
      </vt:variant>
      <vt:variant>
        <vt:lpwstr>P17_9300</vt:lpwstr>
      </vt:variant>
      <vt:variant>
        <vt:i4>6881358</vt:i4>
      </vt:variant>
      <vt:variant>
        <vt:i4>2433</vt:i4>
      </vt:variant>
      <vt:variant>
        <vt:i4>0</vt:i4>
      </vt:variant>
      <vt:variant>
        <vt:i4>5</vt:i4>
      </vt:variant>
      <vt:variant>
        <vt:lpwstr/>
      </vt:variant>
      <vt:variant>
        <vt:lpwstr>P17_9205</vt:lpwstr>
      </vt:variant>
      <vt:variant>
        <vt:i4>6815822</vt:i4>
      </vt:variant>
      <vt:variant>
        <vt:i4>2430</vt:i4>
      </vt:variant>
      <vt:variant>
        <vt:i4>0</vt:i4>
      </vt:variant>
      <vt:variant>
        <vt:i4>5</vt:i4>
      </vt:variant>
      <vt:variant>
        <vt:lpwstr/>
      </vt:variant>
      <vt:variant>
        <vt:lpwstr>P17_9204</vt:lpwstr>
      </vt:variant>
      <vt:variant>
        <vt:i4>7274574</vt:i4>
      </vt:variant>
      <vt:variant>
        <vt:i4>2427</vt:i4>
      </vt:variant>
      <vt:variant>
        <vt:i4>0</vt:i4>
      </vt:variant>
      <vt:variant>
        <vt:i4>5</vt:i4>
      </vt:variant>
      <vt:variant>
        <vt:lpwstr/>
      </vt:variant>
      <vt:variant>
        <vt:lpwstr>P17_9203</vt:lpwstr>
      </vt:variant>
      <vt:variant>
        <vt:i4>7209038</vt:i4>
      </vt:variant>
      <vt:variant>
        <vt:i4>2424</vt:i4>
      </vt:variant>
      <vt:variant>
        <vt:i4>0</vt:i4>
      </vt:variant>
      <vt:variant>
        <vt:i4>5</vt:i4>
      </vt:variant>
      <vt:variant>
        <vt:lpwstr/>
      </vt:variant>
      <vt:variant>
        <vt:lpwstr>P17_9202</vt:lpwstr>
      </vt:variant>
      <vt:variant>
        <vt:i4>7143502</vt:i4>
      </vt:variant>
      <vt:variant>
        <vt:i4>2421</vt:i4>
      </vt:variant>
      <vt:variant>
        <vt:i4>0</vt:i4>
      </vt:variant>
      <vt:variant>
        <vt:i4>5</vt:i4>
      </vt:variant>
      <vt:variant>
        <vt:lpwstr/>
      </vt:variant>
      <vt:variant>
        <vt:lpwstr>P17_9201</vt:lpwstr>
      </vt:variant>
      <vt:variant>
        <vt:i4>7274574</vt:i4>
      </vt:variant>
      <vt:variant>
        <vt:i4>2418</vt:i4>
      </vt:variant>
      <vt:variant>
        <vt:i4>0</vt:i4>
      </vt:variant>
      <vt:variant>
        <vt:i4>5</vt:i4>
      </vt:variant>
      <vt:variant>
        <vt:lpwstr/>
      </vt:variant>
      <vt:variant>
        <vt:lpwstr>P17_9100</vt:lpwstr>
      </vt:variant>
      <vt:variant>
        <vt:i4>6226046</vt:i4>
      </vt:variant>
      <vt:variant>
        <vt:i4>2415</vt:i4>
      </vt:variant>
      <vt:variant>
        <vt:i4>0</vt:i4>
      </vt:variant>
      <vt:variant>
        <vt:i4>5</vt:i4>
      </vt:variant>
      <vt:variant>
        <vt:lpwstr/>
      </vt:variant>
      <vt:variant>
        <vt:lpwstr>P17_91</vt:lpwstr>
      </vt:variant>
      <vt:variant>
        <vt:i4>7143502</vt:i4>
      </vt:variant>
      <vt:variant>
        <vt:i4>2412</vt:i4>
      </vt:variant>
      <vt:variant>
        <vt:i4>0</vt:i4>
      </vt:variant>
      <vt:variant>
        <vt:i4>5</vt:i4>
      </vt:variant>
      <vt:variant>
        <vt:lpwstr/>
      </vt:variant>
      <vt:variant>
        <vt:lpwstr>P17_9003</vt:lpwstr>
      </vt:variant>
      <vt:variant>
        <vt:i4>7077966</vt:i4>
      </vt:variant>
      <vt:variant>
        <vt:i4>2409</vt:i4>
      </vt:variant>
      <vt:variant>
        <vt:i4>0</vt:i4>
      </vt:variant>
      <vt:variant>
        <vt:i4>5</vt:i4>
      </vt:variant>
      <vt:variant>
        <vt:lpwstr/>
      </vt:variant>
      <vt:variant>
        <vt:lpwstr>P17_9002</vt:lpwstr>
      </vt:variant>
      <vt:variant>
        <vt:i4>7274574</vt:i4>
      </vt:variant>
      <vt:variant>
        <vt:i4>2406</vt:i4>
      </vt:variant>
      <vt:variant>
        <vt:i4>0</vt:i4>
      </vt:variant>
      <vt:variant>
        <vt:i4>5</vt:i4>
      </vt:variant>
      <vt:variant>
        <vt:lpwstr/>
      </vt:variant>
      <vt:variant>
        <vt:lpwstr>P17_9001</vt:lpwstr>
      </vt:variant>
      <vt:variant>
        <vt:i4>7209038</vt:i4>
      </vt:variant>
      <vt:variant>
        <vt:i4>2403</vt:i4>
      </vt:variant>
      <vt:variant>
        <vt:i4>0</vt:i4>
      </vt:variant>
      <vt:variant>
        <vt:i4>5</vt:i4>
      </vt:variant>
      <vt:variant>
        <vt:lpwstr/>
      </vt:variant>
      <vt:variant>
        <vt:lpwstr>P17_9000</vt:lpwstr>
      </vt:variant>
      <vt:variant>
        <vt:i4>6684736</vt:i4>
      </vt:variant>
      <vt:variant>
        <vt:i4>2400</vt:i4>
      </vt:variant>
      <vt:variant>
        <vt:i4>0</vt:i4>
      </vt:variant>
      <vt:variant>
        <vt:i4>5</vt:i4>
      </vt:variant>
      <vt:variant>
        <vt:lpwstr/>
      </vt:variant>
      <vt:variant>
        <vt:lpwstr>P17_7800</vt:lpwstr>
      </vt:variant>
      <vt:variant>
        <vt:i4>5242911</vt:i4>
      </vt:variant>
      <vt:variant>
        <vt:i4>2397</vt:i4>
      </vt:variant>
      <vt:variant>
        <vt:i4>0</vt:i4>
      </vt:variant>
      <vt:variant>
        <vt:i4>5</vt:i4>
      </vt:variant>
      <vt:variant>
        <vt:lpwstr/>
      </vt:variant>
      <vt:variant>
        <vt:lpwstr>P17_7601_95</vt:lpwstr>
      </vt:variant>
      <vt:variant>
        <vt:i4>5242911</vt:i4>
      </vt:variant>
      <vt:variant>
        <vt:i4>2394</vt:i4>
      </vt:variant>
      <vt:variant>
        <vt:i4>0</vt:i4>
      </vt:variant>
      <vt:variant>
        <vt:i4>5</vt:i4>
      </vt:variant>
      <vt:variant>
        <vt:lpwstr/>
      </vt:variant>
      <vt:variant>
        <vt:lpwstr>P17_7601_94</vt:lpwstr>
      </vt:variant>
      <vt:variant>
        <vt:i4>5242911</vt:i4>
      </vt:variant>
      <vt:variant>
        <vt:i4>2391</vt:i4>
      </vt:variant>
      <vt:variant>
        <vt:i4>0</vt:i4>
      </vt:variant>
      <vt:variant>
        <vt:i4>5</vt:i4>
      </vt:variant>
      <vt:variant>
        <vt:lpwstr/>
      </vt:variant>
      <vt:variant>
        <vt:lpwstr>P17_7601_93</vt:lpwstr>
      </vt:variant>
      <vt:variant>
        <vt:i4>5242911</vt:i4>
      </vt:variant>
      <vt:variant>
        <vt:i4>2388</vt:i4>
      </vt:variant>
      <vt:variant>
        <vt:i4>0</vt:i4>
      </vt:variant>
      <vt:variant>
        <vt:i4>5</vt:i4>
      </vt:variant>
      <vt:variant>
        <vt:lpwstr/>
      </vt:variant>
      <vt:variant>
        <vt:lpwstr>P17_7601_92</vt:lpwstr>
      </vt:variant>
      <vt:variant>
        <vt:i4>5242911</vt:i4>
      </vt:variant>
      <vt:variant>
        <vt:i4>2385</vt:i4>
      </vt:variant>
      <vt:variant>
        <vt:i4>0</vt:i4>
      </vt:variant>
      <vt:variant>
        <vt:i4>5</vt:i4>
      </vt:variant>
      <vt:variant>
        <vt:lpwstr/>
      </vt:variant>
      <vt:variant>
        <vt:lpwstr>P17_7601_91</vt:lpwstr>
      </vt:variant>
      <vt:variant>
        <vt:i4>5242911</vt:i4>
      </vt:variant>
      <vt:variant>
        <vt:i4>2382</vt:i4>
      </vt:variant>
      <vt:variant>
        <vt:i4>0</vt:i4>
      </vt:variant>
      <vt:variant>
        <vt:i4>5</vt:i4>
      </vt:variant>
      <vt:variant>
        <vt:lpwstr/>
      </vt:variant>
      <vt:variant>
        <vt:lpwstr>P17_7601_90</vt:lpwstr>
      </vt:variant>
      <vt:variant>
        <vt:i4>6881344</vt:i4>
      </vt:variant>
      <vt:variant>
        <vt:i4>2379</vt:i4>
      </vt:variant>
      <vt:variant>
        <vt:i4>0</vt:i4>
      </vt:variant>
      <vt:variant>
        <vt:i4>5</vt:i4>
      </vt:variant>
      <vt:variant>
        <vt:lpwstr/>
      </vt:variant>
      <vt:variant>
        <vt:lpwstr>P17_7601</vt:lpwstr>
      </vt:variant>
      <vt:variant>
        <vt:i4>7209024</vt:i4>
      </vt:variant>
      <vt:variant>
        <vt:i4>2376</vt:i4>
      </vt:variant>
      <vt:variant>
        <vt:i4>0</vt:i4>
      </vt:variant>
      <vt:variant>
        <vt:i4>5</vt:i4>
      </vt:variant>
      <vt:variant>
        <vt:lpwstr/>
      </vt:variant>
      <vt:variant>
        <vt:lpwstr>P17_7505</vt:lpwstr>
      </vt:variant>
      <vt:variant>
        <vt:i4>6881344</vt:i4>
      </vt:variant>
      <vt:variant>
        <vt:i4>2373</vt:i4>
      </vt:variant>
      <vt:variant>
        <vt:i4>0</vt:i4>
      </vt:variant>
      <vt:variant>
        <vt:i4>5</vt:i4>
      </vt:variant>
      <vt:variant>
        <vt:lpwstr/>
      </vt:variant>
      <vt:variant>
        <vt:lpwstr>P17_7502</vt:lpwstr>
      </vt:variant>
      <vt:variant>
        <vt:i4>6946880</vt:i4>
      </vt:variant>
      <vt:variant>
        <vt:i4>2370</vt:i4>
      </vt:variant>
      <vt:variant>
        <vt:i4>0</vt:i4>
      </vt:variant>
      <vt:variant>
        <vt:i4>5</vt:i4>
      </vt:variant>
      <vt:variant>
        <vt:lpwstr/>
      </vt:variant>
      <vt:variant>
        <vt:lpwstr>P17_7501</vt:lpwstr>
      </vt:variant>
      <vt:variant>
        <vt:i4>6291520</vt:i4>
      </vt:variant>
      <vt:variant>
        <vt:i4>2367</vt:i4>
      </vt:variant>
      <vt:variant>
        <vt:i4>0</vt:i4>
      </vt:variant>
      <vt:variant>
        <vt:i4>5</vt:i4>
      </vt:variant>
      <vt:variant>
        <vt:lpwstr/>
      </vt:variant>
      <vt:variant>
        <vt:lpwstr>P17_7404_7_90</vt:lpwstr>
      </vt:variant>
      <vt:variant>
        <vt:i4>6357056</vt:i4>
      </vt:variant>
      <vt:variant>
        <vt:i4>2364</vt:i4>
      </vt:variant>
      <vt:variant>
        <vt:i4>0</vt:i4>
      </vt:variant>
      <vt:variant>
        <vt:i4>5</vt:i4>
      </vt:variant>
      <vt:variant>
        <vt:lpwstr/>
      </vt:variant>
      <vt:variant>
        <vt:lpwstr>P17_7404_6_90</vt:lpwstr>
      </vt:variant>
      <vt:variant>
        <vt:i4>6488128</vt:i4>
      </vt:variant>
      <vt:variant>
        <vt:i4>2361</vt:i4>
      </vt:variant>
      <vt:variant>
        <vt:i4>0</vt:i4>
      </vt:variant>
      <vt:variant>
        <vt:i4>5</vt:i4>
      </vt:variant>
      <vt:variant>
        <vt:lpwstr/>
      </vt:variant>
      <vt:variant>
        <vt:lpwstr>P17_7404_4_90</vt:lpwstr>
      </vt:variant>
      <vt:variant>
        <vt:i4>6553664</vt:i4>
      </vt:variant>
      <vt:variant>
        <vt:i4>2358</vt:i4>
      </vt:variant>
      <vt:variant>
        <vt:i4>0</vt:i4>
      </vt:variant>
      <vt:variant>
        <vt:i4>5</vt:i4>
      </vt:variant>
      <vt:variant>
        <vt:lpwstr/>
      </vt:variant>
      <vt:variant>
        <vt:lpwstr>P17_7404_3_90</vt:lpwstr>
      </vt:variant>
      <vt:variant>
        <vt:i4>6619200</vt:i4>
      </vt:variant>
      <vt:variant>
        <vt:i4>2355</vt:i4>
      </vt:variant>
      <vt:variant>
        <vt:i4>0</vt:i4>
      </vt:variant>
      <vt:variant>
        <vt:i4>5</vt:i4>
      </vt:variant>
      <vt:variant>
        <vt:lpwstr/>
      </vt:variant>
      <vt:variant>
        <vt:lpwstr>P17_7404_2_90</vt:lpwstr>
      </vt:variant>
      <vt:variant>
        <vt:i4>6225951</vt:i4>
      </vt:variant>
      <vt:variant>
        <vt:i4>2352</vt:i4>
      </vt:variant>
      <vt:variant>
        <vt:i4>0</vt:i4>
      </vt:variant>
      <vt:variant>
        <vt:i4>5</vt:i4>
      </vt:variant>
      <vt:variant>
        <vt:lpwstr/>
      </vt:variant>
      <vt:variant>
        <vt:lpwstr>P17_7404_1</vt:lpwstr>
      </vt:variant>
      <vt:variant>
        <vt:i4>7209024</vt:i4>
      </vt:variant>
      <vt:variant>
        <vt:i4>2349</vt:i4>
      </vt:variant>
      <vt:variant>
        <vt:i4>0</vt:i4>
      </vt:variant>
      <vt:variant>
        <vt:i4>5</vt:i4>
      </vt:variant>
      <vt:variant>
        <vt:lpwstr/>
      </vt:variant>
      <vt:variant>
        <vt:lpwstr>P17_7404</vt:lpwstr>
      </vt:variant>
      <vt:variant>
        <vt:i4>5242911</vt:i4>
      </vt:variant>
      <vt:variant>
        <vt:i4>2346</vt:i4>
      </vt:variant>
      <vt:variant>
        <vt:i4>0</vt:i4>
      </vt:variant>
      <vt:variant>
        <vt:i4>5</vt:i4>
      </vt:variant>
      <vt:variant>
        <vt:lpwstr/>
      </vt:variant>
      <vt:variant>
        <vt:lpwstr>P17_7403_90</vt:lpwstr>
      </vt:variant>
      <vt:variant>
        <vt:i4>7274560</vt:i4>
      </vt:variant>
      <vt:variant>
        <vt:i4>2343</vt:i4>
      </vt:variant>
      <vt:variant>
        <vt:i4>0</vt:i4>
      </vt:variant>
      <vt:variant>
        <vt:i4>5</vt:i4>
      </vt:variant>
      <vt:variant>
        <vt:lpwstr/>
      </vt:variant>
      <vt:variant>
        <vt:lpwstr>P17_7302</vt:lpwstr>
      </vt:variant>
      <vt:variant>
        <vt:i4>7077952</vt:i4>
      </vt:variant>
      <vt:variant>
        <vt:i4>2340</vt:i4>
      </vt:variant>
      <vt:variant>
        <vt:i4>0</vt:i4>
      </vt:variant>
      <vt:variant>
        <vt:i4>5</vt:i4>
      </vt:variant>
      <vt:variant>
        <vt:lpwstr/>
      </vt:variant>
      <vt:variant>
        <vt:lpwstr>P17_7301</vt:lpwstr>
      </vt:variant>
      <vt:variant>
        <vt:i4>6160498</vt:i4>
      </vt:variant>
      <vt:variant>
        <vt:i4>2337</vt:i4>
      </vt:variant>
      <vt:variant>
        <vt:i4>0</vt:i4>
      </vt:variant>
      <vt:variant>
        <vt:i4>5</vt:i4>
      </vt:variant>
      <vt:variant>
        <vt:lpwstr/>
      </vt:variant>
      <vt:variant>
        <vt:lpwstr>P17_500</vt:lpwstr>
      </vt:variant>
      <vt:variant>
        <vt:i4>6160501</vt:i4>
      </vt:variant>
      <vt:variant>
        <vt:i4>2334</vt:i4>
      </vt:variant>
      <vt:variant>
        <vt:i4>0</vt:i4>
      </vt:variant>
      <vt:variant>
        <vt:i4>5</vt:i4>
      </vt:variant>
      <vt:variant>
        <vt:lpwstr/>
      </vt:variant>
      <vt:variant>
        <vt:lpwstr>P17_208</vt:lpwstr>
      </vt:variant>
      <vt:variant>
        <vt:i4>6160501</vt:i4>
      </vt:variant>
      <vt:variant>
        <vt:i4>2331</vt:i4>
      </vt:variant>
      <vt:variant>
        <vt:i4>0</vt:i4>
      </vt:variant>
      <vt:variant>
        <vt:i4>5</vt:i4>
      </vt:variant>
      <vt:variant>
        <vt:lpwstr/>
      </vt:variant>
      <vt:variant>
        <vt:lpwstr>P17_207</vt:lpwstr>
      </vt:variant>
      <vt:variant>
        <vt:i4>6160501</vt:i4>
      </vt:variant>
      <vt:variant>
        <vt:i4>2328</vt:i4>
      </vt:variant>
      <vt:variant>
        <vt:i4>0</vt:i4>
      </vt:variant>
      <vt:variant>
        <vt:i4>5</vt:i4>
      </vt:variant>
      <vt:variant>
        <vt:lpwstr/>
      </vt:variant>
      <vt:variant>
        <vt:lpwstr>P17_206</vt:lpwstr>
      </vt:variant>
      <vt:variant>
        <vt:i4>6160501</vt:i4>
      </vt:variant>
      <vt:variant>
        <vt:i4>2325</vt:i4>
      </vt:variant>
      <vt:variant>
        <vt:i4>0</vt:i4>
      </vt:variant>
      <vt:variant>
        <vt:i4>5</vt:i4>
      </vt:variant>
      <vt:variant>
        <vt:lpwstr/>
      </vt:variant>
      <vt:variant>
        <vt:lpwstr>P17_204</vt:lpwstr>
      </vt:variant>
      <vt:variant>
        <vt:i4>6160501</vt:i4>
      </vt:variant>
      <vt:variant>
        <vt:i4>2322</vt:i4>
      </vt:variant>
      <vt:variant>
        <vt:i4>0</vt:i4>
      </vt:variant>
      <vt:variant>
        <vt:i4>5</vt:i4>
      </vt:variant>
      <vt:variant>
        <vt:lpwstr/>
      </vt:variant>
      <vt:variant>
        <vt:lpwstr>P17_203</vt:lpwstr>
      </vt:variant>
      <vt:variant>
        <vt:i4>6160501</vt:i4>
      </vt:variant>
      <vt:variant>
        <vt:i4>2319</vt:i4>
      </vt:variant>
      <vt:variant>
        <vt:i4>0</vt:i4>
      </vt:variant>
      <vt:variant>
        <vt:i4>5</vt:i4>
      </vt:variant>
      <vt:variant>
        <vt:lpwstr/>
      </vt:variant>
      <vt:variant>
        <vt:lpwstr>P17_202</vt:lpwstr>
      </vt:variant>
      <vt:variant>
        <vt:i4>5832822</vt:i4>
      </vt:variant>
      <vt:variant>
        <vt:i4>2316</vt:i4>
      </vt:variant>
      <vt:variant>
        <vt:i4>0</vt:i4>
      </vt:variant>
      <vt:variant>
        <vt:i4>5</vt:i4>
      </vt:variant>
      <vt:variant>
        <vt:lpwstr/>
      </vt:variant>
      <vt:variant>
        <vt:lpwstr>P17_171</vt:lpwstr>
      </vt:variant>
      <vt:variant>
        <vt:i4>65603</vt:i4>
      </vt:variant>
      <vt:variant>
        <vt:i4>2313</vt:i4>
      </vt:variant>
      <vt:variant>
        <vt:i4>0</vt:i4>
      </vt:variant>
      <vt:variant>
        <vt:i4>5</vt:i4>
      </vt:variant>
      <vt:variant>
        <vt:lpwstr/>
      </vt:variant>
      <vt:variant>
        <vt:lpwstr>P17_105_1</vt:lpwstr>
      </vt:variant>
      <vt:variant>
        <vt:i4>6160502</vt:i4>
      </vt:variant>
      <vt:variant>
        <vt:i4>2310</vt:i4>
      </vt:variant>
      <vt:variant>
        <vt:i4>0</vt:i4>
      </vt:variant>
      <vt:variant>
        <vt:i4>5</vt:i4>
      </vt:variant>
      <vt:variant>
        <vt:lpwstr/>
      </vt:variant>
      <vt:variant>
        <vt:lpwstr>P17_104</vt:lpwstr>
      </vt:variant>
      <vt:variant>
        <vt:i4>131150</vt:i4>
      </vt:variant>
      <vt:variant>
        <vt:i4>2307</vt:i4>
      </vt:variant>
      <vt:variant>
        <vt:i4>0</vt:i4>
      </vt:variant>
      <vt:variant>
        <vt:i4>5</vt:i4>
      </vt:variant>
      <vt:variant>
        <vt:lpwstr/>
      </vt:variant>
      <vt:variant>
        <vt:lpwstr>P52_216_9016</vt:lpwstr>
      </vt:variant>
      <vt:variant>
        <vt:i4>458823</vt:i4>
      </vt:variant>
      <vt:variant>
        <vt:i4>2304</vt:i4>
      </vt:variant>
      <vt:variant>
        <vt:i4>0</vt:i4>
      </vt:variant>
      <vt:variant>
        <vt:i4>5</vt:i4>
      </vt:variant>
      <vt:variant>
        <vt:lpwstr/>
      </vt:variant>
      <vt:variant>
        <vt:lpwstr>P52_216_9083</vt:lpwstr>
      </vt:variant>
      <vt:variant>
        <vt:i4>65613</vt:i4>
      </vt:variant>
      <vt:variant>
        <vt:i4>2301</vt:i4>
      </vt:variant>
      <vt:variant>
        <vt:i4>0</vt:i4>
      </vt:variant>
      <vt:variant>
        <vt:i4>5</vt:i4>
      </vt:variant>
      <vt:variant>
        <vt:lpwstr/>
      </vt:variant>
      <vt:variant>
        <vt:lpwstr>P52_216_9025</vt:lpwstr>
      </vt:variant>
      <vt:variant>
        <vt:i4>65613</vt:i4>
      </vt:variant>
      <vt:variant>
        <vt:i4>2298</vt:i4>
      </vt:variant>
      <vt:variant>
        <vt:i4>0</vt:i4>
      </vt:variant>
      <vt:variant>
        <vt:i4>5</vt:i4>
      </vt:variant>
      <vt:variant>
        <vt:lpwstr/>
      </vt:variant>
      <vt:variant>
        <vt:lpwstr>P52_216_9025</vt:lpwstr>
      </vt:variant>
      <vt:variant>
        <vt:i4>262221</vt:i4>
      </vt:variant>
      <vt:variant>
        <vt:i4>2295</vt:i4>
      </vt:variant>
      <vt:variant>
        <vt:i4>0</vt:i4>
      </vt:variant>
      <vt:variant>
        <vt:i4>5</vt:i4>
      </vt:variant>
      <vt:variant>
        <vt:lpwstr/>
      </vt:variant>
      <vt:variant>
        <vt:lpwstr>P52_216_9020</vt:lpwstr>
      </vt:variant>
      <vt:variant>
        <vt:i4>852046</vt:i4>
      </vt:variant>
      <vt:variant>
        <vt:i4>2292</vt:i4>
      </vt:variant>
      <vt:variant>
        <vt:i4>0</vt:i4>
      </vt:variant>
      <vt:variant>
        <vt:i4>5</vt:i4>
      </vt:variant>
      <vt:variant>
        <vt:lpwstr/>
      </vt:variant>
      <vt:variant>
        <vt:lpwstr>P52_216_9019</vt:lpwstr>
      </vt:variant>
      <vt:variant>
        <vt:i4>65614</vt:i4>
      </vt:variant>
      <vt:variant>
        <vt:i4>2289</vt:i4>
      </vt:variant>
      <vt:variant>
        <vt:i4>0</vt:i4>
      </vt:variant>
      <vt:variant>
        <vt:i4>5</vt:i4>
      </vt:variant>
      <vt:variant>
        <vt:lpwstr/>
      </vt:variant>
      <vt:variant>
        <vt:lpwstr>P52_216_9015</vt:lpwstr>
      </vt:variant>
      <vt:variant>
        <vt:i4>78</vt:i4>
      </vt:variant>
      <vt:variant>
        <vt:i4>2286</vt:i4>
      </vt:variant>
      <vt:variant>
        <vt:i4>0</vt:i4>
      </vt:variant>
      <vt:variant>
        <vt:i4>5</vt:i4>
      </vt:variant>
      <vt:variant>
        <vt:lpwstr/>
      </vt:variant>
      <vt:variant>
        <vt:lpwstr>P52_216_9014</vt:lpwstr>
      </vt:variant>
      <vt:variant>
        <vt:i4>458830</vt:i4>
      </vt:variant>
      <vt:variant>
        <vt:i4>2283</vt:i4>
      </vt:variant>
      <vt:variant>
        <vt:i4>0</vt:i4>
      </vt:variant>
      <vt:variant>
        <vt:i4>5</vt:i4>
      </vt:variant>
      <vt:variant>
        <vt:lpwstr/>
      </vt:variant>
      <vt:variant>
        <vt:lpwstr>P52_216_9013</vt:lpwstr>
      </vt:variant>
      <vt:variant>
        <vt:i4>196682</vt:i4>
      </vt:variant>
      <vt:variant>
        <vt:i4>2280</vt:i4>
      </vt:variant>
      <vt:variant>
        <vt:i4>0</vt:i4>
      </vt:variant>
      <vt:variant>
        <vt:i4>5</vt:i4>
      </vt:variant>
      <vt:variant>
        <vt:lpwstr/>
      </vt:variant>
      <vt:variant>
        <vt:lpwstr>P52_216_9057</vt:lpwstr>
      </vt:variant>
      <vt:variant>
        <vt:i4>65610</vt:i4>
      </vt:variant>
      <vt:variant>
        <vt:i4>2277</vt:i4>
      </vt:variant>
      <vt:variant>
        <vt:i4>0</vt:i4>
      </vt:variant>
      <vt:variant>
        <vt:i4>5</vt:i4>
      </vt:variant>
      <vt:variant>
        <vt:lpwstr/>
      </vt:variant>
      <vt:variant>
        <vt:lpwstr>P52_216_9055</vt:lpwstr>
      </vt:variant>
      <vt:variant>
        <vt:i4>6750241</vt:i4>
      </vt:variant>
      <vt:variant>
        <vt:i4>2274</vt:i4>
      </vt:variant>
      <vt:variant>
        <vt:i4>0</vt:i4>
      </vt:variant>
      <vt:variant>
        <vt:i4>5</vt:i4>
      </vt:variant>
      <vt:variant>
        <vt:lpwstr>http://farsite.hill.af.mil/reghtml/regs/far2afmcfars/fardfars/far/52_215.htm</vt:lpwstr>
      </vt:variant>
      <vt:variant>
        <vt:lpwstr>P778_140852</vt:lpwstr>
      </vt:variant>
      <vt:variant>
        <vt:i4>77</vt:i4>
      </vt:variant>
      <vt:variant>
        <vt:i4>2271</vt:i4>
      </vt:variant>
      <vt:variant>
        <vt:i4>0</vt:i4>
      </vt:variant>
      <vt:variant>
        <vt:i4>5</vt:i4>
      </vt:variant>
      <vt:variant>
        <vt:lpwstr/>
      </vt:variant>
      <vt:variant>
        <vt:lpwstr>P52_216_9024</vt:lpwstr>
      </vt:variant>
      <vt:variant>
        <vt:i4>6750241</vt:i4>
      </vt:variant>
      <vt:variant>
        <vt:i4>2268</vt:i4>
      </vt:variant>
      <vt:variant>
        <vt:i4>0</vt:i4>
      </vt:variant>
      <vt:variant>
        <vt:i4>5</vt:i4>
      </vt:variant>
      <vt:variant>
        <vt:lpwstr>http://farsite.hill.af.mil/reghtml/regs/far2afmcfars/fardfars/far/52_215.htm</vt:lpwstr>
      </vt:variant>
      <vt:variant>
        <vt:lpwstr>P778_140852</vt:lpwstr>
      </vt:variant>
      <vt:variant>
        <vt:i4>458829</vt:i4>
      </vt:variant>
      <vt:variant>
        <vt:i4>2265</vt:i4>
      </vt:variant>
      <vt:variant>
        <vt:i4>0</vt:i4>
      </vt:variant>
      <vt:variant>
        <vt:i4>5</vt:i4>
      </vt:variant>
      <vt:variant>
        <vt:lpwstr/>
      </vt:variant>
      <vt:variant>
        <vt:lpwstr>P52_216_9023</vt:lpwstr>
      </vt:variant>
      <vt:variant>
        <vt:i4>6553635</vt:i4>
      </vt:variant>
      <vt:variant>
        <vt:i4>2262</vt:i4>
      </vt:variant>
      <vt:variant>
        <vt:i4>0</vt:i4>
      </vt:variant>
      <vt:variant>
        <vt:i4>5</vt:i4>
      </vt:variant>
      <vt:variant>
        <vt:lpwstr>http://farsite.hill.af.mil/reghtml/regs/far2afmcfars/fardfars/far/52_215.htm</vt:lpwstr>
      </vt:variant>
      <vt:variant>
        <vt:lpwstr>P888_159405</vt:lpwstr>
      </vt:variant>
      <vt:variant>
        <vt:i4>262222</vt:i4>
      </vt:variant>
      <vt:variant>
        <vt:i4>2259</vt:i4>
      </vt:variant>
      <vt:variant>
        <vt:i4>0</vt:i4>
      </vt:variant>
      <vt:variant>
        <vt:i4>5</vt:i4>
      </vt:variant>
      <vt:variant>
        <vt:lpwstr/>
      </vt:variant>
      <vt:variant>
        <vt:lpwstr>P52_216_9010</vt:lpwstr>
      </vt:variant>
      <vt:variant>
        <vt:i4>262222</vt:i4>
      </vt:variant>
      <vt:variant>
        <vt:i4>2256</vt:i4>
      </vt:variant>
      <vt:variant>
        <vt:i4>0</vt:i4>
      </vt:variant>
      <vt:variant>
        <vt:i4>5</vt:i4>
      </vt:variant>
      <vt:variant>
        <vt:lpwstr/>
      </vt:variant>
      <vt:variant>
        <vt:lpwstr>P52_216_9010</vt:lpwstr>
      </vt:variant>
      <vt:variant>
        <vt:i4>852047</vt:i4>
      </vt:variant>
      <vt:variant>
        <vt:i4>2253</vt:i4>
      </vt:variant>
      <vt:variant>
        <vt:i4>0</vt:i4>
      </vt:variant>
      <vt:variant>
        <vt:i4>5</vt:i4>
      </vt:variant>
      <vt:variant>
        <vt:lpwstr/>
      </vt:variant>
      <vt:variant>
        <vt:lpwstr>P52_216_9009</vt:lpwstr>
      </vt:variant>
      <vt:variant>
        <vt:i4>786511</vt:i4>
      </vt:variant>
      <vt:variant>
        <vt:i4>2250</vt:i4>
      </vt:variant>
      <vt:variant>
        <vt:i4>0</vt:i4>
      </vt:variant>
      <vt:variant>
        <vt:i4>5</vt:i4>
      </vt:variant>
      <vt:variant>
        <vt:lpwstr/>
      </vt:variant>
      <vt:variant>
        <vt:lpwstr>P52_216_9008</vt:lpwstr>
      </vt:variant>
      <vt:variant>
        <vt:i4>6750241</vt:i4>
      </vt:variant>
      <vt:variant>
        <vt:i4>2247</vt:i4>
      </vt:variant>
      <vt:variant>
        <vt:i4>0</vt:i4>
      </vt:variant>
      <vt:variant>
        <vt:i4>5</vt:i4>
      </vt:variant>
      <vt:variant>
        <vt:lpwstr>http://farsite.hill.af.mil/reghtml/regs/far2afmcfars/fardfars/far/52_215.htm</vt:lpwstr>
      </vt:variant>
      <vt:variant>
        <vt:lpwstr>P778_140852</vt:lpwstr>
      </vt:variant>
      <vt:variant>
        <vt:i4>196687</vt:i4>
      </vt:variant>
      <vt:variant>
        <vt:i4>2244</vt:i4>
      </vt:variant>
      <vt:variant>
        <vt:i4>0</vt:i4>
      </vt:variant>
      <vt:variant>
        <vt:i4>5</vt:i4>
      </vt:variant>
      <vt:variant>
        <vt:lpwstr/>
      </vt:variant>
      <vt:variant>
        <vt:lpwstr>P52_216_9007</vt:lpwstr>
      </vt:variant>
      <vt:variant>
        <vt:i4>131151</vt:i4>
      </vt:variant>
      <vt:variant>
        <vt:i4>2241</vt:i4>
      </vt:variant>
      <vt:variant>
        <vt:i4>0</vt:i4>
      </vt:variant>
      <vt:variant>
        <vt:i4>5</vt:i4>
      </vt:variant>
      <vt:variant>
        <vt:lpwstr/>
      </vt:variant>
      <vt:variant>
        <vt:lpwstr>P52_216_9006</vt:lpwstr>
      </vt:variant>
      <vt:variant>
        <vt:i4>196686</vt:i4>
      </vt:variant>
      <vt:variant>
        <vt:i4>2238</vt:i4>
      </vt:variant>
      <vt:variant>
        <vt:i4>0</vt:i4>
      </vt:variant>
      <vt:variant>
        <vt:i4>5</vt:i4>
      </vt:variant>
      <vt:variant>
        <vt:lpwstr/>
      </vt:variant>
      <vt:variant>
        <vt:lpwstr>P52_216_9017</vt:lpwstr>
      </vt:variant>
      <vt:variant>
        <vt:i4>6488129</vt:i4>
      </vt:variant>
      <vt:variant>
        <vt:i4>2235</vt:i4>
      </vt:variant>
      <vt:variant>
        <vt:i4>0</vt:i4>
      </vt:variant>
      <vt:variant>
        <vt:i4>5</vt:i4>
      </vt:variant>
      <vt:variant>
        <vt:lpwstr>http://farsite.hill.af.mil/reghtml/regs/far2afmcfars/fardfars/far/16.htm</vt:lpwstr>
      </vt:variant>
      <vt:variant>
        <vt:lpwstr>P358_62160</vt:lpwstr>
      </vt:variant>
      <vt:variant>
        <vt:i4>393293</vt:i4>
      </vt:variant>
      <vt:variant>
        <vt:i4>2232</vt:i4>
      </vt:variant>
      <vt:variant>
        <vt:i4>0</vt:i4>
      </vt:variant>
      <vt:variant>
        <vt:i4>5</vt:i4>
      </vt:variant>
      <vt:variant>
        <vt:lpwstr/>
      </vt:variant>
      <vt:variant>
        <vt:lpwstr>P52_216_9022</vt:lpwstr>
      </vt:variant>
      <vt:variant>
        <vt:i4>6357058</vt:i4>
      </vt:variant>
      <vt:variant>
        <vt:i4>2229</vt:i4>
      </vt:variant>
      <vt:variant>
        <vt:i4>0</vt:i4>
      </vt:variant>
      <vt:variant>
        <vt:i4>5</vt:i4>
      </vt:variant>
      <vt:variant>
        <vt:lpwstr>http://farsite.hill.af.mil/reghtml/regs/far2afmcfars/fardfars/far/16.htm</vt:lpwstr>
      </vt:variant>
      <vt:variant>
        <vt:lpwstr>P360_62368</vt:lpwstr>
      </vt:variant>
      <vt:variant>
        <vt:i4>6684747</vt:i4>
      </vt:variant>
      <vt:variant>
        <vt:i4>2226</vt:i4>
      </vt:variant>
      <vt:variant>
        <vt:i4>0</vt:i4>
      </vt:variant>
      <vt:variant>
        <vt:i4>5</vt:i4>
      </vt:variant>
      <vt:variant>
        <vt:lpwstr>http://farsite.hill.af.mil/reghtml/regs/far2afmcfars/fardfars/far/01.htm</vt:lpwstr>
      </vt:variant>
      <vt:variant>
        <vt:lpwstr>P679_19646</vt:lpwstr>
      </vt:variant>
      <vt:variant>
        <vt:i4>196685</vt:i4>
      </vt:variant>
      <vt:variant>
        <vt:i4>2223</vt:i4>
      </vt:variant>
      <vt:variant>
        <vt:i4>0</vt:i4>
      </vt:variant>
      <vt:variant>
        <vt:i4>5</vt:i4>
      </vt:variant>
      <vt:variant>
        <vt:lpwstr/>
      </vt:variant>
      <vt:variant>
        <vt:lpwstr>P52_216_9027</vt:lpwstr>
      </vt:variant>
      <vt:variant>
        <vt:i4>7143496</vt:i4>
      </vt:variant>
      <vt:variant>
        <vt:i4>2220</vt:i4>
      </vt:variant>
      <vt:variant>
        <vt:i4>0</vt:i4>
      </vt:variant>
      <vt:variant>
        <vt:i4>5</vt:i4>
      </vt:variant>
      <vt:variant>
        <vt:lpwstr>http://farsite.hill.af.mil/reghtml/regs/far2afmcfars/fardfars/far/16.htm</vt:lpwstr>
      </vt:variant>
      <vt:variant>
        <vt:lpwstr>P107_19217</vt:lpwstr>
      </vt:variant>
      <vt:variant>
        <vt:i4>786508</vt:i4>
      </vt:variant>
      <vt:variant>
        <vt:i4>2217</vt:i4>
      </vt:variant>
      <vt:variant>
        <vt:i4>0</vt:i4>
      </vt:variant>
      <vt:variant>
        <vt:i4>5</vt:i4>
      </vt:variant>
      <vt:variant>
        <vt:lpwstr/>
      </vt:variant>
      <vt:variant>
        <vt:lpwstr>P52_216_9038</vt:lpwstr>
      </vt:variant>
      <vt:variant>
        <vt:i4>196681</vt:i4>
      </vt:variant>
      <vt:variant>
        <vt:i4>2214</vt:i4>
      </vt:variant>
      <vt:variant>
        <vt:i4>0</vt:i4>
      </vt:variant>
      <vt:variant>
        <vt:i4>5</vt:i4>
      </vt:variant>
      <vt:variant>
        <vt:lpwstr/>
      </vt:variant>
      <vt:variant>
        <vt:lpwstr>P52_216_9067</vt:lpwstr>
      </vt:variant>
      <vt:variant>
        <vt:i4>131145</vt:i4>
      </vt:variant>
      <vt:variant>
        <vt:i4>2211</vt:i4>
      </vt:variant>
      <vt:variant>
        <vt:i4>0</vt:i4>
      </vt:variant>
      <vt:variant>
        <vt:i4>5</vt:i4>
      </vt:variant>
      <vt:variant>
        <vt:lpwstr/>
      </vt:variant>
      <vt:variant>
        <vt:lpwstr>P52_216_9066</vt:lpwstr>
      </vt:variant>
      <vt:variant>
        <vt:i4>262217</vt:i4>
      </vt:variant>
      <vt:variant>
        <vt:i4>2208</vt:i4>
      </vt:variant>
      <vt:variant>
        <vt:i4>0</vt:i4>
      </vt:variant>
      <vt:variant>
        <vt:i4>5</vt:i4>
      </vt:variant>
      <vt:variant>
        <vt:lpwstr/>
      </vt:variant>
      <vt:variant>
        <vt:lpwstr>P52_216_9060</vt:lpwstr>
      </vt:variant>
      <vt:variant>
        <vt:i4>458825</vt:i4>
      </vt:variant>
      <vt:variant>
        <vt:i4>2205</vt:i4>
      </vt:variant>
      <vt:variant>
        <vt:i4>0</vt:i4>
      </vt:variant>
      <vt:variant>
        <vt:i4>5</vt:i4>
      </vt:variant>
      <vt:variant>
        <vt:lpwstr/>
      </vt:variant>
      <vt:variant>
        <vt:lpwstr>P52_216_9063</vt:lpwstr>
      </vt:variant>
      <vt:variant>
        <vt:i4>852042</vt:i4>
      </vt:variant>
      <vt:variant>
        <vt:i4>2202</vt:i4>
      </vt:variant>
      <vt:variant>
        <vt:i4>0</vt:i4>
      </vt:variant>
      <vt:variant>
        <vt:i4>5</vt:i4>
      </vt:variant>
      <vt:variant>
        <vt:lpwstr/>
      </vt:variant>
      <vt:variant>
        <vt:lpwstr>P52_216_9059</vt:lpwstr>
      </vt:variant>
      <vt:variant>
        <vt:i4>393289</vt:i4>
      </vt:variant>
      <vt:variant>
        <vt:i4>2199</vt:i4>
      </vt:variant>
      <vt:variant>
        <vt:i4>0</vt:i4>
      </vt:variant>
      <vt:variant>
        <vt:i4>5</vt:i4>
      </vt:variant>
      <vt:variant>
        <vt:lpwstr/>
      </vt:variant>
      <vt:variant>
        <vt:lpwstr>P52_216_9062</vt:lpwstr>
      </vt:variant>
      <vt:variant>
        <vt:i4>327753</vt:i4>
      </vt:variant>
      <vt:variant>
        <vt:i4>2196</vt:i4>
      </vt:variant>
      <vt:variant>
        <vt:i4>0</vt:i4>
      </vt:variant>
      <vt:variant>
        <vt:i4>5</vt:i4>
      </vt:variant>
      <vt:variant>
        <vt:lpwstr/>
      </vt:variant>
      <vt:variant>
        <vt:lpwstr>P52_216_9061</vt:lpwstr>
      </vt:variant>
      <vt:variant>
        <vt:i4>786506</vt:i4>
      </vt:variant>
      <vt:variant>
        <vt:i4>2193</vt:i4>
      </vt:variant>
      <vt:variant>
        <vt:i4>0</vt:i4>
      </vt:variant>
      <vt:variant>
        <vt:i4>5</vt:i4>
      </vt:variant>
      <vt:variant>
        <vt:lpwstr/>
      </vt:variant>
      <vt:variant>
        <vt:lpwstr>P52_216_9058</vt:lpwstr>
      </vt:variant>
      <vt:variant>
        <vt:i4>786509</vt:i4>
      </vt:variant>
      <vt:variant>
        <vt:i4>2190</vt:i4>
      </vt:variant>
      <vt:variant>
        <vt:i4>0</vt:i4>
      </vt:variant>
      <vt:variant>
        <vt:i4>5</vt:i4>
      </vt:variant>
      <vt:variant>
        <vt:lpwstr/>
      </vt:variant>
      <vt:variant>
        <vt:lpwstr>P52_216_9028</vt:lpwstr>
      </vt:variant>
      <vt:variant>
        <vt:i4>196684</vt:i4>
      </vt:variant>
      <vt:variant>
        <vt:i4>2187</vt:i4>
      </vt:variant>
      <vt:variant>
        <vt:i4>0</vt:i4>
      </vt:variant>
      <vt:variant>
        <vt:i4>5</vt:i4>
      </vt:variant>
      <vt:variant>
        <vt:lpwstr/>
      </vt:variant>
      <vt:variant>
        <vt:lpwstr>P52_216_9037</vt:lpwstr>
      </vt:variant>
      <vt:variant>
        <vt:i4>131148</vt:i4>
      </vt:variant>
      <vt:variant>
        <vt:i4>2184</vt:i4>
      </vt:variant>
      <vt:variant>
        <vt:i4>0</vt:i4>
      </vt:variant>
      <vt:variant>
        <vt:i4>5</vt:i4>
      </vt:variant>
      <vt:variant>
        <vt:lpwstr/>
      </vt:variant>
      <vt:variant>
        <vt:lpwstr>P52_216_9036</vt:lpwstr>
      </vt:variant>
      <vt:variant>
        <vt:i4>65612</vt:i4>
      </vt:variant>
      <vt:variant>
        <vt:i4>2181</vt:i4>
      </vt:variant>
      <vt:variant>
        <vt:i4>0</vt:i4>
      </vt:variant>
      <vt:variant>
        <vt:i4>5</vt:i4>
      </vt:variant>
      <vt:variant>
        <vt:lpwstr/>
      </vt:variant>
      <vt:variant>
        <vt:lpwstr>P52_216_9035</vt:lpwstr>
      </vt:variant>
      <vt:variant>
        <vt:i4>76</vt:i4>
      </vt:variant>
      <vt:variant>
        <vt:i4>2178</vt:i4>
      </vt:variant>
      <vt:variant>
        <vt:i4>0</vt:i4>
      </vt:variant>
      <vt:variant>
        <vt:i4>5</vt:i4>
      </vt:variant>
      <vt:variant>
        <vt:lpwstr/>
      </vt:variant>
      <vt:variant>
        <vt:lpwstr>P52_216_9034</vt:lpwstr>
      </vt:variant>
      <vt:variant>
        <vt:i4>458828</vt:i4>
      </vt:variant>
      <vt:variant>
        <vt:i4>2175</vt:i4>
      </vt:variant>
      <vt:variant>
        <vt:i4>0</vt:i4>
      </vt:variant>
      <vt:variant>
        <vt:i4>5</vt:i4>
      </vt:variant>
      <vt:variant>
        <vt:lpwstr/>
      </vt:variant>
      <vt:variant>
        <vt:lpwstr>P52_216_9033</vt:lpwstr>
      </vt:variant>
      <vt:variant>
        <vt:i4>7995414</vt:i4>
      </vt:variant>
      <vt:variant>
        <vt:i4>2172</vt:i4>
      </vt:variant>
      <vt:variant>
        <vt:i4>0</vt:i4>
      </vt:variant>
      <vt:variant>
        <vt:i4>5</vt:i4>
      </vt:variant>
      <vt:variant>
        <vt:lpwstr/>
      </vt:variant>
      <vt:variant>
        <vt:lpwstr>P52_216_9032_AltIII</vt:lpwstr>
      </vt:variant>
      <vt:variant>
        <vt:i4>7995414</vt:i4>
      </vt:variant>
      <vt:variant>
        <vt:i4>2169</vt:i4>
      </vt:variant>
      <vt:variant>
        <vt:i4>0</vt:i4>
      </vt:variant>
      <vt:variant>
        <vt:i4>5</vt:i4>
      </vt:variant>
      <vt:variant>
        <vt:lpwstr/>
      </vt:variant>
      <vt:variant>
        <vt:lpwstr>P52_216_9032_AltII</vt:lpwstr>
      </vt:variant>
      <vt:variant>
        <vt:i4>1245311</vt:i4>
      </vt:variant>
      <vt:variant>
        <vt:i4>2166</vt:i4>
      </vt:variant>
      <vt:variant>
        <vt:i4>0</vt:i4>
      </vt:variant>
      <vt:variant>
        <vt:i4>5</vt:i4>
      </vt:variant>
      <vt:variant>
        <vt:lpwstr/>
      </vt:variant>
      <vt:variant>
        <vt:lpwstr>P52_216_9032_AltI</vt:lpwstr>
      </vt:variant>
      <vt:variant>
        <vt:i4>393292</vt:i4>
      </vt:variant>
      <vt:variant>
        <vt:i4>2163</vt:i4>
      </vt:variant>
      <vt:variant>
        <vt:i4>0</vt:i4>
      </vt:variant>
      <vt:variant>
        <vt:i4>5</vt:i4>
      </vt:variant>
      <vt:variant>
        <vt:lpwstr/>
      </vt:variant>
      <vt:variant>
        <vt:lpwstr>P52_216_9032</vt:lpwstr>
      </vt:variant>
      <vt:variant>
        <vt:i4>262220</vt:i4>
      </vt:variant>
      <vt:variant>
        <vt:i4>2160</vt:i4>
      </vt:variant>
      <vt:variant>
        <vt:i4>0</vt:i4>
      </vt:variant>
      <vt:variant>
        <vt:i4>5</vt:i4>
      </vt:variant>
      <vt:variant>
        <vt:lpwstr/>
      </vt:variant>
      <vt:variant>
        <vt:lpwstr>P52_216_9030</vt:lpwstr>
      </vt:variant>
      <vt:variant>
        <vt:i4>262220</vt:i4>
      </vt:variant>
      <vt:variant>
        <vt:i4>2157</vt:i4>
      </vt:variant>
      <vt:variant>
        <vt:i4>0</vt:i4>
      </vt:variant>
      <vt:variant>
        <vt:i4>5</vt:i4>
      </vt:variant>
      <vt:variant>
        <vt:lpwstr/>
      </vt:variant>
      <vt:variant>
        <vt:lpwstr>P52_216_9030</vt:lpwstr>
      </vt:variant>
      <vt:variant>
        <vt:i4>852045</vt:i4>
      </vt:variant>
      <vt:variant>
        <vt:i4>2154</vt:i4>
      </vt:variant>
      <vt:variant>
        <vt:i4>0</vt:i4>
      </vt:variant>
      <vt:variant>
        <vt:i4>5</vt:i4>
      </vt:variant>
      <vt:variant>
        <vt:lpwstr/>
      </vt:variant>
      <vt:variant>
        <vt:lpwstr>P52_216_9029</vt:lpwstr>
      </vt:variant>
      <vt:variant>
        <vt:i4>393294</vt:i4>
      </vt:variant>
      <vt:variant>
        <vt:i4>2151</vt:i4>
      </vt:variant>
      <vt:variant>
        <vt:i4>0</vt:i4>
      </vt:variant>
      <vt:variant>
        <vt:i4>5</vt:i4>
      </vt:variant>
      <vt:variant>
        <vt:lpwstr/>
      </vt:variant>
      <vt:variant>
        <vt:lpwstr>P52_216_9012</vt:lpwstr>
      </vt:variant>
      <vt:variant>
        <vt:i4>458831</vt:i4>
      </vt:variant>
      <vt:variant>
        <vt:i4>2148</vt:i4>
      </vt:variant>
      <vt:variant>
        <vt:i4>0</vt:i4>
      </vt:variant>
      <vt:variant>
        <vt:i4>5</vt:i4>
      </vt:variant>
      <vt:variant>
        <vt:lpwstr/>
      </vt:variant>
      <vt:variant>
        <vt:lpwstr>P52_216_9003</vt:lpwstr>
      </vt:variant>
      <vt:variant>
        <vt:i4>65609</vt:i4>
      </vt:variant>
      <vt:variant>
        <vt:i4>2145</vt:i4>
      </vt:variant>
      <vt:variant>
        <vt:i4>0</vt:i4>
      </vt:variant>
      <vt:variant>
        <vt:i4>5</vt:i4>
      </vt:variant>
      <vt:variant>
        <vt:lpwstr/>
      </vt:variant>
      <vt:variant>
        <vt:lpwstr>P52_216_9065</vt:lpwstr>
      </vt:variant>
      <vt:variant>
        <vt:i4>73</vt:i4>
      </vt:variant>
      <vt:variant>
        <vt:i4>2142</vt:i4>
      </vt:variant>
      <vt:variant>
        <vt:i4>0</vt:i4>
      </vt:variant>
      <vt:variant>
        <vt:i4>5</vt:i4>
      </vt:variant>
      <vt:variant>
        <vt:lpwstr/>
      </vt:variant>
      <vt:variant>
        <vt:lpwstr>P52_216_9064</vt:lpwstr>
      </vt:variant>
      <vt:variant>
        <vt:i4>327754</vt:i4>
      </vt:variant>
      <vt:variant>
        <vt:i4>2139</vt:i4>
      </vt:variant>
      <vt:variant>
        <vt:i4>0</vt:i4>
      </vt:variant>
      <vt:variant>
        <vt:i4>5</vt:i4>
      </vt:variant>
      <vt:variant>
        <vt:lpwstr/>
      </vt:variant>
      <vt:variant>
        <vt:lpwstr>P52_216_9051</vt:lpwstr>
      </vt:variant>
      <vt:variant>
        <vt:i4>393290</vt:i4>
      </vt:variant>
      <vt:variant>
        <vt:i4>2136</vt:i4>
      </vt:variant>
      <vt:variant>
        <vt:i4>0</vt:i4>
      </vt:variant>
      <vt:variant>
        <vt:i4>5</vt:i4>
      </vt:variant>
      <vt:variant>
        <vt:lpwstr/>
      </vt:variant>
      <vt:variant>
        <vt:lpwstr>P52_216_9052</vt:lpwstr>
      </vt:variant>
      <vt:variant>
        <vt:i4>327754</vt:i4>
      </vt:variant>
      <vt:variant>
        <vt:i4>2133</vt:i4>
      </vt:variant>
      <vt:variant>
        <vt:i4>0</vt:i4>
      </vt:variant>
      <vt:variant>
        <vt:i4>5</vt:i4>
      </vt:variant>
      <vt:variant>
        <vt:lpwstr/>
      </vt:variant>
      <vt:variant>
        <vt:lpwstr>P52_216_9051</vt:lpwstr>
      </vt:variant>
      <vt:variant>
        <vt:i4>262218</vt:i4>
      </vt:variant>
      <vt:variant>
        <vt:i4>2130</vt:i4>
      </vt:variant>
      <vt:variant>
        <vt:i4>0</vt:i4>
      </vt:variant>
      <vt:variant>
        <vt:i4>5</vt:i4>
      </vt:variant>
      <vt:variant>
        <vt:lpwstr/>
      </vt:variant>
      <vt:variant>
        <vt:lpwstr>P52_216_9050</vt:lpwstr>
      </vt:variant>
      <vt:variant>
        <vt:i4>852043</vt:i4>
      </vt:variant>
      <vt:variant>
        <vt:i4>2127</vt:i4>
      </vt:variant>
      <vt:variant>
        <vt:i4>0</vt:i4>
      </vt:variant>
      <vt:variant>
        <vt:i4>5</vt:i4>
      </vt:variant>
      <vt:variant>
        <vt:lpwstr/>
      </vt:variant>
      <vt:variant>
        <vt:lpwstr>P52_216_9049</vt:lpwstr>
      </vt:variant>
      <vt:variant>
        <vt:i4>393291</vt:i4>
      </vt:variant>
      <vt:variant>
        <vt:i4>2124</vt:i4>
      </vt:variant>
      <vt:variant>
        <vt:i4>0</vt:i4>
      </vt:variant>
      <vt:variant>
        <vt:i4>5</vt:i4>
      </vt:variant>
      <vt:variant>
        <vt:lpwstr/>
      </vt:variant>
      <vt:variant>
        <vt:lpwstr>P52_216_9042</vt:lpwstr>
      </vt:variant>
      <vt:variant>
        <vt:i4>393294</vt:i4>
      </vt:variant>
      <vt:variant>
        <vt:i4>2121</vt:i4>
      </vt:variant>
      <vt:variant>
        <vt:i4>0</vt:i4>
      </vt:variant>
      <vt:variant>
        <vt:i4>5</vt:i4>
      </vt:variant>
      <vt:variant>
        <vt:lpwstr/>
      </vt:variant>
      <vt:variant>
        <vt:lpwstr>P52_216_9012</vt:lpwstr>
      </vt:variant>
      <vt:variant>
        <vt:i4>393295</vt:i4>
      </vt:variant>
      <vt:variant>
        <vt:i4>2118</vt:i4>
      </vt:variant>
      <vt:variant>
        <vt:i4>0</vt:i4>
      </vt:variant>
      <vt:variant>
        <vt:i4>5</vt:i4>
      </vt:variant>
      <vt:variant>
        <vt:lpwstr/>
      </vt:variant>
      <vt:variant>
        <vt:lpwstr>P52_216_9002</vt:lpwstr>
      </vt:variant>
      <vt:variant>
        <vt:i4>327759</vt:i4>
      </vt:variant>
      <vt:variant>
        <vt:i4>2115</vt:i4>
      </vt:variant>
      <vt:variant>
        <vt:i4>0</vt:i4>
      </vt:variant>
      <vt:variant>
        <vt:i4>5</vt:i4>
      </vt:variant>
      <vt:variant>
        <vt:lpwstr/>
      </vt:variant>
      <vt:variant>
        <vt:lpwstr>P52_216_9001</vt:lpwstr>
      </vt:variant>
      <vt:variant>
        <vt:i4>65608</vt:i4>
      </vt:variant>
      <vt:variant>
        <vt:i4>2112</vt:i4>
      </vt:variant>
      <vt:variant>
        <vt:i4>0</vt:i4>
      </vt:variant>
      <vt:variant>
        <vt:i4>5</vt:i4>
      </vt:variant>
      <vt:variant>
        <vt:lpwstr/>
      </vt:variant>
      <vt:variant>
        <vt:lpwstr>P52_216_9075</vt:lpwstr>
      </vt:variant>
      <vt:variant>
        <vt:i4>72</vt:i4>
      </vt:variant>
      <vt:variant>
        <vt:i4>2109</vt:i4>
      </vt:variant>
      <vt:variant>
        <vt:i4>0</vt:i4>
      </vt:variant>
      <vt:variant>
        <vt:i4>5</vt:i4>
      </vt:variant>
      <vt:variant>
        <vt:lpwstr/>
      </vt:variant>
      <vt:variant>
        <vt:lpwstr>P52_216_9074</vt:lpwstr>
      </vt:variant>
      <vt:variant>
        <vt:i4>262216</vt:i4>
      </vt:variant>
      <vt:variant>
        <vt:i4>2106</vt:i4>
      </vt:variant>
      <vt:variant>
        <vt:i4>0</vt:i4>
      </vt:variant>
      <vt:variant>
        <vt:i4>5</vt:i4>
      </vt:variant>
      <vt:variant>
        <vt:lpwstr/>
      </vt:variant>
      <vt:variant>
        <vt:lpwstr>P52_216_9070</vt:lpwstr>
      </vt:variant>
      <vt:variant>
        <vt:i4>458824</vt:i4>
      </vt:variant>
      <vt:variant>
        <vt:i4>2103</vt:i4>
      </vt:variant>
      <vt:variant>
        <vt:i4>0</vt:i4>
      </vt:variant>
      <vt:variant>
        <vt:i4>5</vt:i4>
      </vt:variant>
      <vt:variant>
        <vt:lpwstr/>
      </vt:variant>
      <vt:variant>
        <vt:lpwstr>P52_216_9073</vt:lpwstr>
      </vt:variant>
      <vt:variant>
        <vt:i4>393288</vt:i4>
      </vt:variant>
      <vt:variant>
        <vt:i4>2100</vt:i4>
      </vt:variant>
      <vt:variant>
        <vt:i4>0</vt:i4>
      </vt:variant>
      <vt:variant>
        <vt:i4>5</vt:i4>
      </vt:variant>
      <vt:variant>
        <vt:lpwstr/>
      </vt:variant>
      <vt:variant>
        <vt:lpwstr>P52_216_9072</vt:lpwstr>
      </vt:variant>
      <vt:variant>
        <vt:i4>327752</vt:i4>
      </vt:variant>
      <vt:variant>
        <vt:i4>2097</vt:i4>
      </vt:variant>
      <vt:variant>
        <vt:i4>0</vt:i4>
      </vt:variant>
      <vt:variant>
        <vt:i4>5</vt:i4>
      </vt:variant>
      <vt:variant>
        <vt:lpwstr/>
      </vt:variant>
      <vt:variant>
        <vt:lpwstr>P52_216_9071</vt:lpwstr>
      </vt:variant>
      <vt:variant>
        <vt:i4>786505</vt:i4>
      </vt:variant>
      <vt:variant>
        <vt:i4>2094</vt:i4>
      </vt:variant>
      <vt:variant>
        <vt:i4>0</vt:i4>
      </vt:variant>
      <vt:variant>
        <vt:i4>5</vt:i4>
      </vt:variant>
      <vt:variant>
        <vt:lpwstr/>
      </vt:variant>
      <vt:variant>
        <vt:lpwstr>P52_216_9068</vt:lpwstr>
      </vt:variant>
      <vt:variant>
        <vt:i4>852041</vt:i4>
      </vt:variant>
      <vt:variant>
        <vt:i4>2091</vt:i4>
      </vt:variant>
      <vt:variant>
        <vt:i4>0</vt:i4>
      </vt:variant>
      <vt:variant>
        <vt:i4>5</vt:i4>
      </vt:variant>
      <vt:variant>
        <vt:lpwstr/>
      </vt:variant>
      <vt:variant>
        <vt:lpwstr>P52_216_9069</vt:lpwstr>
      </vt:variant>
      <vt:variant>
        <vt:i4>262219</vt:i4>
      </vt:variant>
      <vt:variant>
        <vt:i4>2088</vt:i4>
      </vt:variant>
      <vt:variant>
        <vt:i4>0</vt:i4>
      </vt:variant>
      <vt:variant>
        <vt:i4>5</vt:i4>
      </vt:variant>
      <vt:variant>
        <vt:lpwstr/>
      </vt:variant>
      <vt:variant>
        <vt:lpwstr>P52_216_9040</vt:lpwstr>
      </vt:variant>
      <vt:variant>
        <vt:i4>196683</vt:i4>
      </vt:variant>
      <vt:variant>
        <vt:i4>2085</vt:i4>
      </vt:variant>
      <vt:variant>
        <vt:i4>0</vt:i4>
      </vt:variant>
      <vt:variant>
        <vt:i4>5</vt:i4>
      </vt:variant>
      <vt:variant>
        <vt:lpwstr/>
      </vt:variant>
      <vt:variant>
        <vt:lpwstr>P52_216_9047</vt:lpwstr>
      </vt:variant>
      <vt:variant>
        <vt:i4>786507</vt:i4>
      </vt:variant>
      <vt:variant>
        <vt:i4>2082</vt:i4>
      </vt:variant>
      <vt:variant>
        <vt:i4>0</vt:i4>
      </vt:variant>
      <vt:variant>
        <vt:i4>5</vt:i4>
      </vt:variant>
      <vt:variant>
        <vt:lpwstr/>
      </vt:variant>
      <vt:variant>
        <vt:lpwstr>P52_216_9048</vt:lpwstr>
      </vt:variant>
      <vt:variant>
        <vt:i4>262219</vt:i4>
      </vt:variant>
      <vt:variant>
        <vt:i4>2079</vt:i4>
      </vt:variant>
      <vt:variant>
        <vt:i4>0</vt:i4>
      </vt:variant>
      <vt:variant>
        <vt:i4>5</vt:i4>
      </vt:variant>
      <vt:variant>
        <vt:lpwstr/>
      </vt:variant>
      <vt:variant>
        <vt:lpwstr>P52_216_9040</vt:lpwstr>
      </vt:variant>
      <vt:variant>
        <vt:i4>196683</vt:i4>
      </vt:variant>
      <vt:variant>
        <vt:i4>2076</vt:i4>
      </vt:variant>
      <vt:variant>
        <vt:i4>0</vt:i4>
      </vt:variant>
      <vt:variant>
        <vt:i4>5</vt:i4>
      </vt:variant>
      <vt:variant>
        <vt:lpwstr/>
      </vt:variant>
      <vt:variant>
        <vt:lpwstr>P52_216_9047</vt:lpwstr>
      </vt:variant>
      <vt:variant>
        <vt:i4>327755</vt:i4>
      </vt:variant>
      <vt:variant>
        <vt:i4>2073</vt:i4>
      </vt:variant>
      <vt:variant>
        <vt:i4>0</vt:i4>
      </vt:variant>
      <vt:variant>
        <vt:i4>5</vt:i4>
      </vt:variant>
      <vt:variant>
        <vt:lpwstr/>
      </vt:variant>
      <vt:variant>
        <vt:lpwstr>P52_216_9041</vt:lpwstr>
      </vt:variant>
      <vt:variant>
        <vt:i4>131147</vt:i4>
      </vt:variant>
      <vt:variant>
        <vt:i4>2070</vt:i4>
      </vt:variant>
      <vt:variant>
        <vt:i4>0</vt:i4>
      </vt:variant>
      <vt:variant>
        <vt:i4>5</vt:i4>
      </vt:variant>
      <vt:variant>
        <vt:lpwstr/>
      </vt:variant>
      <vt:variant>
        <vt:lpwstr>P52_216_9046</vt:lpwstr>
      </vt:variant>
      <vt:variant>
        <vt:i4>327755</vt:i4>
      </vt:variant>
      <vt:variant>
        <vt:i4>2067</vt:i4>
      </vt:variant>
      <vt:variant>
        <vt:i4>0</vt:i4>
      </vt:variant>
      <vt:variant>
        <vt:i4>5</vt:i4>
      </vt:variant>
      <vt:variant>
        <vt:lpwstr/>
      </vt:variant>
      <vt:variant>
        <vt:lpwstr>P52_216_9041</vt:lpwstr>
      </vt:variant>
      <vt:variant>
        <vt:i4>65611</vt:i4>
      </vt:variant>
      <vt:variant>
        <vt:i4>2064</vt:i4>
      </vt:variant>
      <vt:variant>
        <vt:i4>0</vt:i4>
      </vt:variant>
      <vt:variant>
        <vt:i4>5</vt:i4>
      </vt:variant>
      <vt:variant>
        <vt:lpwstr/>
      </vt:variant>
      <vt:variant>
        <vt:lpwstr>P52_216_9045</vt:lpwstr>
      </vt:variant>
      <vt:variant>
        <vt:i4>75</vt:i4>
      </vt:variant>
      <vt:variant>
        <vt:i4>2061</vt:i4>
      </vt:variant>
      <vt:variant>
        <vt:i4>0</vt:i4>
      </vt:variant>
      <vt:variant>
        <vt:i4>5</vt:i4>
      </vt:variant>
      <vt:variant>
        <vt:lpwstr/>
      </vt:variant>
      <vt:variant>
        <vt:lpwstr>P52_216_9044</vt:lpwstr>
      </vt:variant>
      <vt:variant>
        <vt:i4>458827</vt:i4>
      </vt:variant>
      <vt:variant>
        <vt:i4>2058</vt:i4>
      </vt:variant>
      <vt:variant>
        <vt:i4>0</vt:i4>
      </vt:variant>
      <vt:variant>
        <vt:i4>5</vt:i4>
      </vt:variant>
      <vt:variant>
        <vt:lpwstr/>
      </vt:variant>
      <vt:variant>
        <vt:lpwstr>P52_216_9043</vt:lpwstr>
      </vt:variant>
      <vt:variant>
        <vt:i4>196683</vt:i4>
      </vt:variant>
      <vt:variant>
        <vt:i4>2055</vt:i4>
      </vt:variant>
      <vt:variant>
        <vt:i4>0</vt:i4>
      </vt:variant>
      <vt:variant>
        <vt:i4>5</vt:i4>
      </vt:variant>
      <vt:variant>
        <vt:lpwstr/>
      </vt:variant>
      <vt:variant>
        <vt:lpwstr>P52_216_9047</vt:lpwstr>
      </vt:variant>
      <vt:variant>
        <vt:i4>327755</vt:i4>
      </vt:variant>
      <vt:variant>
        <vt:i4>2052</vt:i4>
      </vt:variant>
      <vt:variant>
        <vt:i4>0</vt:i4>
      </vt:variant>
      <vt:variant>
        <vt:i4>5</vt:i4>
      </vt:variant>
      <vt:variant>
        <vt:lpwstr/>
      </vt:variant>
      <vt:variant>
        <vt:lpwstr>P52_216_9041</vt:lpwstr>
      </vt:variant>
      <vt:variant>
        <vt:i4>196683</vt:i4>
      </vt:variant>
      <vt:variant>
        <vt:i4>2049</vt:i4>
      </vt:variant>
      <vt:variant>
        <vt:i4>0</vt:i4>
      </vt:variant>
      <vt:variant>
        <vt:i4>5</vt:i4>
      </vt:variant>
      <vt:variant>
        <vt:lpwstr/>
      </vt:variant>
      <vt:variant>
        <vt:lpwstr>P52_216_9047</vt:lpwstr>
      </vt:variant>
      <vt:variant>
        <vt:i4>262219</vt:i4>
      </vt:variant>
      <vt:variant>
        <vt:i4>2046</vt:i4>
      </vt:variant>
      <vt:variant>
        <vt:i4>0</vt:i4>
      </vt:variant>
      <vt:variant>
        <vt:i4>5</vt:i4>
      </vt:variant>
      <vt:variant>
        <vt:lpwstr/>
      </vt:variant>
      <vt:variant>
        <vt:lpwstr>P52_216_9040</vt:lpwstr>
      </vt:variant>
      <vt:variant>
        <vt:i4>327758</vt:i4>
      </vt:variant>
      <vt:variant>
        <vt:i4>2043</vt:i4>
      </vt:variant>
      <vt:variant>
        <vt:i4>0</vt:i4>
      </vt:variant>
      <vt:variant>
        <vt:i4>5</vt:i4>
      </vt:variant>
      <vt:variant>
        <vt:lpwstr/>
      </vt:variant>
      <vt:variant>
        <vt:lpwstr>P52_216_9011</vt:lpwstr>
      </vt:variant>
      <vt:variant>
        <vt:i4>852044</vt:i4>
      </vt:variant>
      <vt:variant>
        <vt:i4>2040</vt:i4>
      </vt:variant>
      <vt:variant>
        <vt:i4>0</vt:i4>
      </vt:variant>
      <vt:variant>
        <vt:i4>5</vt:i4>
      </vt:variant>
      <vt:variant>
        <vt:lpwstr/>
      </vt:variant>
      <vt:variant>
        <vt:lpwstr>P52_216_9039</vt:lpwstr>
      </vt:variant>
      <vt:variant>
        <vt:i4>262223</vt:i4>
      </vt:variant>
      <vt:variant>
        <vt:i4>2037</vt:i4>
      </vt:variant>
      <vt:variant>
        <vt:i4>0</vt:i4>
      </vt:variant>
      <vt:variant>
        <vt:i4>5</vt:i4>
      </vt:variant>
      <vt:variant>
        <vt:lpwstr/>
      </vt:variant>
      <vt:variant>
        <vt:lpwstr>P52_216_9000</vt:lpwstr>
      </vt:variant>
      <vt:variant>
        <vt:i4>3342363</vt:i4>
      </vt:variant>
      <vt:variant>
        <vt:i4>2034</vt:i4>
      </vt:variant>
      <vt:variant>
        <vt:i4>0</vt:i4>
      </vt:variant>
      <vt:variant>
        <vt:i4>5</vt:i4>
      </vt:variant>
      <vt:variant>
        <vt:lpwstr>http://farsite.hill.af.mil/reghtml/regs/far2afmcfars/fardfars/far/16.htm</vt:lpwstr>
      </vt:variant>
      <vt:variant>
        <vt:lpwstr>P67_13268</vt:lpwstr>
      </vt:variant>
      <vt:variant>
        <vt:i4>3473467</vt:i4>
      </vt:variant>
      <vt:variant>
        <vt:i4>2031</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2028</vt:i4>
      </vt:variant>
      <vt:variant>
        <vt:i4>0</vt:i4>
      </vt:variant>
      <vt:variant>
        <vt:i4>5</vt:i4>
      </vt:variant>
      <vt:variant>
        <vt:lpwstr>http://farsite.hill.af.mil/reghtml/regs/far2afmcfars/fardfars/far/52_215.htm</vt:lpwstr>
      </vt:variant>
      <vt:variant>
        <vt:lpwstr>P371_55149</vt:lpwstr>
      </vt:variant>
      <vt:variant>
        <vt:i4>458831</vt:i4>
      </vt:variant>
      <vt:variant>
        <vt:i4>2025</vt:i4>
      </vt:variant>
      <vt:variant>
        <vt:i4>0</vt:i4>
      </vt:variant>
      <vt:variant>
        <vt:i4>5</vt:i4>
      </vt:variant>
      <vt:variant>
        <vt:lpwstr/>
      </vt:variant>
      <vt:variant>
        <vt:lpwstr>P52_216_9003</vt:lpwstr>
      </vt:variant>
      <vt:variant>
        <vt:i4>196686</vt:i4>
      </vt:variant>
      <vt:variant>
        <vt:i4>2022</vt:i4>
      </vt:variant>
      <vt:variant>
        <vt:i4>0</vt:i4>
      </vt:variant>
      <vt:variant>
        <vt:i4>5</vt:i4>
      </vt:variant>
      <vt:variant>
        <vt:lpwstr/>
      </vt:variant>
      <vt:variant>
        <vt:lpwstr>P52_216_9017</vt:lpwstr>
      </vt:variant>
      <vt:variant>
        <vt:i4>6160497</vt:i4>
      </vt:variant>
      <vt:variant>
        <vt:i4>2019</vt:i4>
      </vt:variant>
      <vt:variant>
        <vt:i4>0</vt:i4>
      </vt:variant>
      <vt:variant>
        <vt:i4>5</vt:i4>
      </vt:variant>
      <vt:variant>
        <vt:lpwstr/>
      </vt:variant>
      <vt:variant>
        <vt:lpwstr>P16_703</vt:lpwstr>
      </vt:variant>
      <vt:variant>
        <vt:i4>3211386</vt:i4>
      </vt:variant>
      <vt:variant>
        <vt:i4>2016</vt:i4>
      </vt:variant>
      <vt:variant>
        <vt:i4>0</vt:i4>
      </vt:variant>
      <vt:variant>
        <vt:i4>5</vt:i4>
      </vt:variant>
      <vt:variant>
        <vt:lpwstr/>
      </vt:variant>
      <vt:variant>
        <vt:lpwstr>P16_603_90</vt:lpwstr>
      </vt:variant>
      <vt:variant>
        <vt:i4>6160496</vt:i4>
      </vt:variant>
      <vt:variant>
        <vt:i4>2013</vt:i4>
      </vt:variant>
      <vt:variant>
        <vt:i4>0</vt:i4>
      </vt:variant>
      <vt:variant>
        <vt:i4>5</vt:i4>
      </vt:variant>
      <vt:variant>
        <vt:lpwstr/>
      </vt:variant>
      <vt:variant>
        <vt:lpwstr>P16_603</vt:lpwstr>
      </vt:variant>
      <vt:variant>
        <vt:i4>6160496</vt:i4>
      </vt:variant>
      <vt:variant>
        <vt:i4>2010</vt:i4>
      </vt:variant>
      <vt:variant>
        <vt:i4>0</vt:i4>
      </vt:variant>
      <vt:variant>
        <vt:i4>5</vt:i4>
      </vt:variant>
      <vt:variant>
        <vt:lpwstr/>
      </vt:variant>
      <vt:variant>
        <vt:lpwstr>P16_603</vt:lpwstr>
      </vt:variant>
      <vt:variant>
        <vt:i4>6160496</vt:i4>
      </vt:variant>
      <vt:variant>
        <vt:i4>2007</vt:i4>
      </vt:variant>
      <vt:variant>
        <vt:i4>0</vt:i4>
      </vt:variant>
      <vt:variant>
        <vt:i4>5</vt:i4>
      </vt:variant>
      <vt:variant>
        <vt:lpwstr/>
      </vt:variant>
      <vt:variant>
        <vt:lpwstr>P16_601</vt:lpwstr>
      </vt:variant>
      <vt:variant>
        <vt:i4>6160499</vt:i4>
      </vt:variant>
      <vt:variant>
        <vt:i4>2004</vt:i4>
      </vt:variant>
      <vt:variant>
        <vt:i4>0</vt:i4>
      </vt:variant>
      <vt:variant>
        <vt:i4>5</vt:i4>
      </vt:variant>
      <vt:variant>
        <vt:lpwstr/>
      </vt:variant>
      <vt:variant>
        <vt:lpwstr>P16_506</vt:lpwstr>
      </vt:variant>
      <vt:variant>
        <vt:i4>6160499</vt:i4>
      </vt:variant>
      <vt:variant>
        <vt:i4>2001</vt:i4>
      </vt:variant>
      <vt:variant>
        <vt:i4>0</vt:i4>
      </vt:variant>
      <vt:variant>
        <vt:i4>5</vt:i4>
      </vt:variant>
      <vt:variant>
        <vt:lpwstr/>
      </vt:variant>
      <vt:variant>
        <vt:lpwstr>P16_505</vt:lpwstr>
      </vt:variant>
      <vt:variant>
        <vt:i4>6160499</vt:i4>
      </vt:variant>
      <vt:variant>
        <vt:i4>1998</vt:i4>
      </vt:variant>
      <vt:variant>
        <vt:i4>0</vt:i4>
      </vt:variant>
      <vt:variant>
        <vt:i4>5</vt:i4>
      </vt:variant>
      <vt:variant>
        <vt:lpwstr/>
      </vt:variant>
      <vt:variant>
        <vt:lpwstr>P16_504</vt:lpwstr>
      </vt:variant>
      <vt:variant>
        <vt:i4>6160499</vt:i4>
      </vt:variant>
      <vt:variant>
        <vt:i4>1995</vt:i4>
      </vt:variant>
      <vt:variant>
        <vt:i4>0</vt:i4>
      </vt:variant>
      <vt:variant>
        <vt:i4>5</vt:i4>
      </vt:variant>
      <vt:variant>
        <vt:lpwstr/>
      </vt:variant>
      <vt:variant>
        <vt:lpwstr>P16_503</vt:lpwstr>
      </vt:variant>
      <vt:variant>
        <vt:i4>65602</vt:i4>
      </vt:variant>
      <vt:variant>
        <vt:i4>1992</vt:i4>
      </vt:variant>
      <vt:variant>
        <vt:i4>0</vt:i4>
      </vt:variant>
      <vt:variant>
        <vt:i4>5</vt:i4>
      </vt:variant>
      <vt:variant>
        <vt:lpwstr/>
      </vt:variant>
      <vt:variant>
        <vt:lpwstr>P16_501_2</vt:lpwstr>
      </vt:variant>
      <vt:variant>
        <vt:i4>65601</vt:i4>
      </vt:variant>
      <vt:variant>
        <vt:i4>1989</vt:i4>
      </vt:variant>
      <vt:variant>
        <vt:i4>0</vt:i4>
      </vt:variant>
      <vt:variant>
        <vt:i4>5</vt:i4>
      </vt:variant>
      <vt:variant>
        <vt:lpwstr/>
      </vt:variant>
      <vt:variant>
        <vt:lpwstr>P16_205_4</vt:lpwstr>
      </vt:variant>
      <vt:variant>
        <vt:i4>65607</vt:i4>
      </vt:variant>
      <vt:variant>
        <vt:i4>1986</vt:i4>
      </vt:variant>
      <vt:variant>
        <vt:i4>0</vt:i4>
      </vt:variant>
      <vt:variant>
        <vt:i4>5</vt:i4>
      </vt:variant>
      <vt:variant>
        <vt:lpwstr/>
      </vt:variant>
      <vt:variant>
        <vt:lpwstr>P16_203_4</vt:lpwstr>
      </vt:variant>
      <vt:variant>
        <vt:i4>65607</vt:i4>
      </vt:variant>
      <vt:variant>
        <vt:i4>1983</vt:i4>
      </vt:variant>
      <vt:variant>
        <vt:i4>0</vt:i4>
      </vt:variant>
      <vt:variant>
        <vt:i4>5</vt:i4>
      </vt:variant>
      <vt:variant>
        <vt:lpwstr/>
      </vt:variant>
      <vt:variant>
        <vt:lpwstr>P16_203_3</vt:lpwstr>
      </vt:variant>
      <vt:variant>
        <vt:i4>65607</vt:i4>
      </vt:variant>
      <vt:variant>
        <vt:i4>1980</vt:i4>
      </vt:variant>
      <vt:variant>
        <vt:i4>0</vt:i4>
      </vt:variant>
      <vt:variant>
        <vt:i4>5</vt:i4>
      </vt:variant>
      <vt:variant>
        <vt:lpwstr/>
      </vt:variant>
      <vt:variant>
        <vt:lpwstr>P16_203_2</vt:lpwstr>
      </vt:variant>
      <vt:variant>
        <vt:i4>65607</vt:i4>
      </vt:variant>
      <vt:variant>
        <vt:i4>1977</vt:i4>
      </vt:variant>
      <vt:variant>
        <vt:i4>0</vt:i4>
      </vt:variant>
      <vt:variant>
        <vt:i4>5</vt:i4>
      </vt:variant>
      <vt:variant>
        <vt:lpwstr/>
      </vt:variant>
      <vt:variant>
        <vt:lpwstr>P16_203_1</vt:lpwstr>
      </vt:variant>
      <vt:variant>
        <vt:i4>6160500</vt:i4>
      </vt:variant>
      <vt:variant>
        <vt:i4>1974</vt:i4>
      </vt:variant>
      <vt:variant>
        <vt:i4>0</vt:i4>
      </vt:variant>
      <vt:variant>
        <vt:i4>5</vt:i4>
      </vt:variant>
      <vt:variant>
        <vt:lpwstr/>
      </vt:variant>
      <vt:variant>
        <vt:lpwstr>P16_203</vt:lpwstr>
      </vt:variant>
      <vt:variant>
        <vt:i4>6160500</vt:i4>
      </vt:variant>
      <vt:variant>
        <vt:i4>1971</vt:i4>
      </vt:variant>
      <vt:variant>
        <vt:i4>0</vt:i4>
      </vt:variant>
      <vt:variant>
        <vt:i4>5</vt:i4>
      </vt:variant>
      <vt:variant>
        <vt:lpwstr/>
      </vt:variant>
      <vt:variant>
        <vt:lpwstr>P16_203</vt:lpwstr>
      </vt:variant>
      <vt:variant>
        <vt:i4>5701751</vt:i4>
      </vt:variant>
      <vt:variant>
        <vt:i4>1968</vt:i4>
      </vt:variant>
      <vt:variant>
        <vt:i4>0</vt:i4>
      </vt:variant>
      <vt:variant>
        <vt:i4>5</vt:i4>
      </vt:variant>
      <vt:variant>
        <vt:lpwstr/>
      </vt:variant>
      <vt:variant>
        <vt:lpwstr>P16_190</vt:lpwstr>
      </vt:variant>
      <vt:variant>
        <vt:i4>3145851</vt:i4>
      </vt:variant>
      <vt:variant>
        <vt:i4>1965</vt:i4>
      </vt:variant>
      <vt:variant>
        <vt:i4>0</vt:i4>
      </vt:variant>
      <vt:variant>
        <vt:i4>5</vt:i4>
      </vt:variant>
      <vt:variant>
        <vt:lpwstr/>
      </vt:variant>
      <vt:variant>
        <vt:lpwstr>P16_105_91</vt:lpwstr>
      </vt:variant>
      <vt:variant>
        <vt:i4>3145851</vt:i4>
      </vt:variant>
      <vt:variant>
        <vt:i4>1962</vt:i4>
      </vt:variant>
      <vt:variant>
        <vt:i4>0</vt:i4>
      </vt:variant>
      <vt:variant>
        <vt:i4>5</vt:i4>
      </vt:variant>
      <vt:variant>
        <vt:lpwstr/>
      </vt:variant>
      <vt:variant>
        <vt:lpwstr>P16_105_91</vt:lpwstr>
      </vt:variant>
      <vt:variant>
        <vt:i4>78</vt:i4>
      </vt:variant>
      <vt:variant>
        <vt:i4>1959</vt:i4>
      </vt:variant>
      <vt:variant>
        <vt:i4>0</vt:i4>
      </vt:variant>
      <vt:variant>
        <vt:i4>5</vt:i4>
      </vt:variant>
      <vt:variant>
        <vt:lpwstr/>
      </vt:variant>
      <vt:variant>
        <vt:lpwstr>P52_215_9024</vt:lpwstr>
      </vt:variant>
      <vt:variant>
        <vt:i4>458831</vt:i4>
      </vt:variant>
      <vt:variant>
        <vt:i4>1956</vt:i4>
      </vt:variant>
      <vt:variant>
        <vt:i4>0</vt:i4>
      </vt:variant>
      <vt:variant>
        <vt:i4>5</vt:i4>
      </vt:variant>
      <vt:variant>
        <vt:lpwstr/>
      </vt:variant>
      <vt:variant>
        <vt:lpwstr>P52_215_9033</vt:lpwstr>
      </vt:variant>
      <vt:variant>
        <vt:i4>327758</vt:i4>
      </vt:variant>
      <vt:variant>
        <vt:i4>1953</vt:i4>
      </vt:variant>
      <vt:variant>
        <vt:i4>0</vt:i4>
      </vt:variant>
      <vt:variant>
        <vt:i4>5</vt:i4>
      </vt:variant>
      <vt:variant>
        <vt:lpwstr/>
      </vt:variant>
      <vt:variant>
        <vt:lpwstr>P52_215_9021</vt:lpwstr>
      </vt:variant>
      <vt:variant>
        <vt:i4>458829</vt:i4>
      </vt:variant>
      <vt:variant>
        <vt:i4>1950</vt:i4>
      </vt:variant>
      <vt:variant>
        <vt:i4>0</vt:i4>
      </vt:variant>
      <vt:variant>
        <vt:i4>5</vt:i4>
      </vt:variant>
      <vt:variant>
        <vt:lpwstr/>
      </vt:variant>
      <vt:variant>
        <vt:lpwstr>P52_215_9013</vt:lpwstr>
      </vt:variant>
      <vt:variant>
        <vt:i4>3670058</vt:i4>
      </vt:variant>
      <vt:variant>
        <vt:i4>1947</vt:i4>
      </vt:variant>
      <vt:variant>
        <vt:i4>0</vt:i4>
      </vt:variant>
      <vt:variant>
        <vt:i4>5</vt:i4>
      </vt:variant>
      <vt:variant>
        <vt:lpwstr>http://www.dla.mil/Acquisition</vt:lpwstr>
      </vt:variant>
      <vt:variant>
        <vt:lpwstr/>
      </vt:variant>
      <vt:variant>
        <vt:i4>6422595</vt:i4>
      </vt:variant>
      <vt:variant>
        <vt:i4>1944</vt:i4>
      </vt:variant>
      <vt:variant>
        <vt:i4>0</vt:i4>
      </vt:variant>
      <vt:variant>
        <vt:i4>5</vt:i4>
      </vt:variant>
      <vt:variant>
        <vt:lpwstr>http://farsite.hill.af.mil/reghtml/regs/far2afmcfars/fardfars/far/15.htm</vt:lpwstr>
      </vt:variant>
      <vt:variant>
        <vt:lpwstr>P520_95446</vt:lpwstr>
      </vt:variant>
      <vt:variant>
        <vt:i4>3342458</vt:i4>
      </vt:variant>
      <vt:variant>
        <vt:i4>1941</vt:i4>
      </vt:variant>
      <vt:variant>
        <vt:i4>0</vt:i4>
      </vt:variant>
      <vt:variant>
        <vt:i4>5</vt:i4>
      </vt:variant>
      <vt:variant>
        <vt:lpwstr/>
      </vt:variant>
      <vt:variant>
        <vt:lpwstr>P15_402_92</vt:lpwstr>
      </vt:variant>
      <vt:variant>
        <vt:i4>65609</vt:i4>
      </vt:variant>
      <vt:variant>
        <vt:i4>1938</vt:i4>
      </vt:variant>
      <vt:variant>
        <vt:i4>0</vt:i4>
      </vt:variant>
      <vt:variant>
        <vt:i4>5</vt:i4>
      </vt:variant>
      <vt:variant>
        <vt:lpwstr/>
      </vt:variant>
      <vt:variant>
        <vt:lpwstr>P1_690_6</vt:lpwstr>
      </vt:variant>
      <vt:variant>
        <vt:i4>6815812</vt:i4>
      </vt:variant>
      <vt:variant>
        <vt:i4>1935</vt:i4>
      </vt:variant>
      <vt:variant>
        <vt:i4>0</vt:i4>
      </vt:variant>
      <vt:variant>
        <vt:i4>5</vt:i4>
      </vt:variant>
      <vt:variant>
        <vt:lpwstr>http://farsite.hill.af.mil/reghtml/regs/far2afmcfars/fardfars/far/15.htm</vt:lpwstr>
      </vt:variant>
      <vt:variant>
        <vt:lpwstr>P350_59183</vt:lpwstr>
      </vt:variant>
      <vt:variant>
        <vt:i4>2162728</vt:i4>
      </vt:variant>
      <vt:variant>
        <vt:i4>1932</vt:i4>
      </vt:variant>
      <vt:variant>
        <vt:i4>0</vt:i4>
      </vt:variant>
      <vt:variant>
        <vt:i4>5</vt:i4>
      </vt:variant>
      <vt:variant>
        <vt:lpwstr>http://www.acq.osd.mil/dpap/dars/pgi/pgi_htm/PGI215_4.htm</vt:lpwstr>
      </vt:variant>
      <vt:variant>
        <vt:lpwstr/>
      </vt:variant>
      <vt:variant>
        <vt:i4>6422595</vt:i4>
      </vt:variant>
      <vt:variant>
        <vt:i4>1929</vt:i4>
      </vt:variant>
      <vt:variant>
        <vt:i4>0</vt:i4>
      </vt:variant>
      <vt:variant>
        <vt:i4>5</vt:i4>
      </vt:variant>
      <vt:variant>
        <vt:lpwstr>http://farsite.hill.af.mil/reghtml/regs/far2afmcfars/fardfars/far/15.htm</vt:lpwstr>
      </vt:variant>
      <vt:variant>
        <vt:lpwstr>P520_95446</vt:lpwstr>
      </vt:variant>
      <vt:variant>
        <vt:i4>6488132</vt:i4>
      </vt:variant>
      <vt:variant>
        <vt:i4>1926</vt:i4>
      </vt:variant>
      <vt:variant>
        <vt:i4>0</vt:i4>
      </vt:variant>
      <vt:variant>
        <vt:i4>5</vt:i4>
      </vt:variant>
      <vt:variant>
        <vt:lpwstr>http://farsite.hill.af.mil/reghtml/regs/far2afmcfars/fardfars/far/15.htm</vt:lpwstr>
      </vt:variant>
      <vt:variant>
        <vt:lpwstr>P347_58886</vt:lpwstr>
      </vt:variant>
      <vt:variant>
        <vt:i4>5308472</vt:i4>
      </vt:variant>
      <vt:variant>
        <vt:i4>1923</vt:i4>
      </vt:variant>
      <vt:variant>
        <vt:i4>0</vt:i4>
      </vt:variant>
      <vt:variant>
        <vt:i4>5</vt:i4>
      </vt:variant>
      <vt:variant>
        <vt:lpwstr>http://farsite.hill.af.mil/reghtml/regs/far2afmcfars/fardfars/dfars/dfars215.htm</vt:lpwstr>
      </vt:variant>
      <vt:variant>
        <vt:lpwstr>P1184_48204</vt:lpwstr>
      </vt:variant>
      <vt:variant>
        <vt:i4>6422601</vt:i4>
      </vt:variant>
      <vt:variant>
        <vt:i4>1920</vt:i4>
      </vt:variant>
      <vt:variant>
        <vt:i4>0</vt:i4>
      </vt:variant>
      <vt:variant>
        <vt:i4>5</vt:i4>
      </vt:variant>
      <vt:variant>
        <vt:lpwstr>http://farsite.hill.af.mil/reghtml/regs/far2afmcfars/fardfars/far/15.htm</vt:lpwstr>
      </vt:variant>
      <vt:variant>
        <vt:lpwstr>P349_59140</vt:lpwstr>
      </vt:variant>
      <vt:variant>
        <vt:i4>65605</vt:i4>
      </vt:variant>
      <vt:variant>
        <vt:i4>1917</vt:i4>
      </vt:variant>
      <vt:variant>
        <vt:i4>0</vt:i4>
      </vt:variant>
      <vt:variant>
        <vt:i4>5</vt:i4>
      </vt:variant>
      <vt:variant>
        <vt:lpwstr/>
      </vt:variant>
      <vt:variant>
        <vt:lpwstr>P15_404_1</vt:lpwstr>
      </vt:variant>
      <vt:variant>
        <vt:i4>3932191</vt:i4>
      </vt:variant>
      <vt:variant>
        <vt:i4>1914</vt:i4>
      </vt:variant>
      <vt:variant>
        <vt:i4>0</vt:i4>
      </vt:variant>
      <vt:variant>
        <vt:i4>5</vt:i4>
      </vt:variant>
      <vt:variant>
        <vt:lpwstr/>
      </vt:variant>
      <vt:variant>
        <vt:lpwstr>P8_602</vt:lpwstr>
      </vt:variant>
      <vt:variant>
        <vt:i4>79</vt:i4>
      </vt:variant>
      <vt:variant>
        <vt:i4>1911</vt:i4>
      </vt:variant>
      <vt:variant>
        <vt:i4>0</vt:i4>
      </vt:variant>
      <vt:variant>
        <vt:i4>5</vt:i4>
      </vt:variant>
      <vt:variant>
        <vt:lpwstr/>
      </vt:variant>
      <vt:variant>
        <vt:lpwstr>P52_215_9034</vt:lpwstr>
      </vt:variant>
      <vt:variant>
        <vt:i4>6553677</vt:i4>
      </vt:variant>
      <vt:variant>
        <vt:i4>1908</vt:i4>
      </vt:variant>
      <vt:variant>
        <vt:i4>0</vt:i4>
      </vt:variant>
      <vt:variant>
        <vt:i4>5</vt:i4>
      </vt:variant>
      <vt:variant>
        <vt:lpwstr>http://farsite.hill.af.mil/reghtml/regs/far2afmcfars/fardfars/far/16.htm</vt:lpwstr>
      </vt:variant>
      <vt:variant>
        <vt:lpwstr>P349_59206</vt:lpwstr>
      </vt:variant>
      <vt:variant>
        <vt:i4>7274529</vt:i4>
      </vt:variant>
      <vt:variant>
        <vt:i4>1905</vt:i4>
      </vt:variant>
      <vt:variant>
        <vt:i4>0</vt:i4>
      </vt:variant>
      <vt:variant>
        <vt:i4>5</vt:i4>
      </vt:variant>
      <vt:variant>
        <vt:lpwstr>http://farsite.hill.af.mil/reghtml/regs/far2afmcfars/fardfars/far/52_215.htm</vt:lpwstr>
      </vt:variant>
      <vt:variant>
        <vt:lpwstr>P334_49414</vt:lpwstr>
      </vt:variant>
      <vt:variant>
        <vt:i4>6422572</vt:i4>
      </vt:variant>
      <vt:variant>
        <vt:i4>1902</vt:i4>
      </vt:variant>
      <vt:variant>
        <vt:i4>0</vt:i4>
      </vt:variant>
      <vt:variant>
        <vt:i4>5</vt:i4>
      </vt:variant>
      <vt:variant>
        <vt:lpwstr>http://farsite.hill.af.mil/reghtml/regs/far2afmcfars/fardfars/far/52_215.htm</vt:lpwstr>
      </vt:variant>
      <vt:variant>
        <vt:lpwstr>P306_44827</vt:lpwstr>
      </vt:variant>
      <vt:variant>
        <vt:i4>3997780</vt:i4>
      </vt:variant>
      <vt:variant>
        <vt:i4>1899</vt:i4>
      </vt:variant>
      <vt:variant>
        <vt:i4>0</vt:i4>
      </vt:variant>
      <vt:variant>
        <vt:i4>5</vt:i4>
      </vt:variant>
      <vt:variant>
        <vt:lpwstr>http://farsite.hill.af.mil/reghtml/regs/far2afmcfars/fardfars/dfars/dfars217.htm</vt:lpwstr>
      </vt:variant>
      <vt:variant>
        <vt:lpwstr>P643_35016</vt:lpwstr>
      </vt:variant>
      <vt:variant>
        <vt:i4>6619201</vt:i4>
      </vt:variant>
      <vt:variant>
        <vt:i4>1896</vt:i4>
      </vt:variant>
      <vt:variant>
        <vt:i4>0</vt:i4>
      </vt:variant>
      <vt:variant>
        <vt:i4>5</vt:i4>
      </vt:variant>
      <vt:variant>
        <vt:lpwstr>http://farsite.hill.af.mil/reghtml/regs/far2afmcfars/fardfars/far/16.htm</vt:lpwstr>
      </vt:variant>
      <vt:variant>
        <vt:lpwstr>P512_87277</vt:lpwstr>
      </vt:variant>
      <vt:variant>
        <vt:i4>6160501</vt:i4>
      </vt:variant>
      <vt:variant>
        <vt:i4>1893</vt:i4>
      </vt:variant>
      <vt:variant>
        <vt:i4>0</vt:i4>
      </vt:variant>
      <vt:variant>
        <vt:i4>5</vt:i4>
      </vt:variant>
      <vt:variant>
        <vt:lpwstr/>
      </vt:variant>
      <vt:variant>
        <vt:lpwstr>P17_206</vt:lpwstr>
      </vt:variant>
      <vt:variant>
        <vt:i4>3670047</vt:i4>
      </vt:variant>
      <vt:variant>
        <vt:i4>1890</vt:i4>
      </vt:variant>
      <vt:variant>
        <vt:i4>0</vt:i4>
      </vt:variant>
      <vt:variant>
        <vt:i4>5</vt:i4>
      </vt:variant>
      <vt:variant>
        <vt:lpwstr/>
      </vt:variant>
      <vt:variant>
        <vt:lpwstr>P1_108</vt:lpwstr>
      </vt:variant>
      <vt:variant>
        <vt:i4>7208997</vt:i4>
      </vt:variant>
      <vt:variant>
        <vt:i4>1887</vt:i4>
      </vt:variant>
      <vt:variant>
        <vt:i4>0</vt:i4>
      </vt:variant>
      <vt:variant>
        <vt:i4>5</vt:i4>
      </vt:variant>
      <vt:variant>
        <vt:lpwstr>http://farsite.hill.af.mil/reghtml/regs/far2afmcfars/fardfars/far/52_215.htm</vt:lpwstr>
      </vt:variant>
      <vt:variant>
        <vt:lpwstr>P200_29567</vt:lpwstr>
      </vt:variant>
      <vt:variant>
        <vt:i4>6160496</vt:i4>
      </vt:variant>
      <vt:variant>
        <vt:i4>1884</vt:i4>
      </vt:variant>
      <vt:variant>
        <vt:i4>0</vt:i4>
      </vt:variant>
      <vt:variant>
        <vt:i4>5</vt:i4>
      </vt:variant>
      <vt:variant>
        <vt:lpwstr/>
      </vt:variant>
      <vt:variant>
        <vt:lpwstr>P12_201</vt:lpwstr>
      </vt:variant>
      <vt:variant>
        <vt:i4>6815812</vt:i4>
      </vt:variant>
      <vt:variant>
        <vt:i4>1881</vt:i4>
      </vt:variant>
      <vt:variant>
        <vt:i4>0</vt:i4>
      </vt:variant>
      <vt:variant>
        <vt:i4>5</vt:i4>
      </vt:variant>
      <vt:variant>
        <vt:lpwstr>http://farsite.hill.af.mil/reghtml/regs/far2afmcfars/fardfars/far/15.htm</vt:lpwstr>
      </vt:variant>
      <vt:variant>
        <vt:lpwstr>P350_59183</vt:lpwstr>
      </vt:variant>
      <vt:variant>
        <vt:i4>6553665</vt:i4>
      </vt:variant>
      <vt:variant>
        <vt:i4>1878</vt:i4>
      </vt:variant>
      <vt:variant>
        <vt:i4>0</vt:i4>
      </vt:variant>
      <vt:variant>
        <vt:i4>5</vt:i4>
      </vt:variant>
      <vt:variant>
        <vt:lpwstr>http://farsite.hill.af.mil/reghtml/regs/far2afmcfars/fardfars/far/15.htm</vt:lpwstr>
      </vt:variant>
      <vt:variant>
        <vt:lpwstr>P421_74973</vt:lpwstr>
      </vt:variant>
      <vt:variant>
        <vt:i4>2162728</vt:i4>
      </vt:variant>
      <vt:variant>
        <vt:i4>1875</vt:i4>
      </vt:variant>
      <vt:variant>
        <vt:i4>0</vt:i4>
      </vt:variant>
      <vt:variant>
        <vt:i4>5</vt:i4>
      </vt:variant>
      <vt:variant>
        <vt:lpwstr>http://www.acq.osd.mil/dpap/dars/pgi/pgi_htm/PGI215_4.htm</vt:lpwstr>
      </vt:variant>
      <vt:variant>
        <vt:lpwstr/>
      </vt:variant>
      <vt:variant>
        <vt:i4>196706</vt:i4>
      </vt:variant>
      <vt:variant>
        <vt:i4>1872</vt:i4>
      </vt:variant>
      <vt:variant>
        <vt:i4>0</vt:i4>
      </vt:variant>
      <vt:variant>
        <vt:i4>5</vt:i4>
      </vt:variant>
      <vt:variant>
        <vt:lpwstr>http://farsite.hill.af.mil/reghtml/regs/far2afmcfars/fardfars/dfars/dfars215.htm</vt:lpwstr>
      </vt:variant>
      <vt:variant>
        <vt:lpwstr>P138_6534</vt:lpwstr>
      </vt:variant>
      <vt:variant>
        <vt:i4>65605</vt:i4>
      </vt:variant>
      <vt:variant>
        <vt:i4>1869</vt:i4>
      </vt:variant>
      <vt:variant>
        <vt:i4>0</vt:i4>
      </vt:variant>
      <vt:variant>
        <vt:i4>5</vt:i4>
      </vt:variant>
      <vt:variant>
        <vt:lpwstr/>
      </vt:variant>
      <vt:variant>
        <vt:lpwstr>P15_404_2</vt:lpwstr>
      </vt:variant>
      <vt:variant>
        <vt:i4>65605</vt:i4>
      </vt:variant>
      <vt:variant>
        <vt:i4>1866</vt:i4>
      </vt:variant>
      <vt:variant>
        <vt:i4>0</vt:i4>
      </vt:variant>
      <vt:variant>
        <vt:i4>5</vt:i4>
      </vt:variant>
      <vt:variant>
        <vt:lpwstr/>
      </vt:variant>
      <vt:variant>
        <vt:lpwstr>P15_404_2</vt:lpwstr>
      </vt:variant>
      <vt:variant>
        <vt:i4>3276831</vt:i4>
      </vt:variant>
      <vt:variant>
        <vt:i4>1863</vt:i4>
      </vt:variant>
      <vt:variant>
        <vt:i4>0</vt:i4>
      </vt:variant>
      <vt:variant>
        <vt:i4>5</vt:i4>
      </vt:variant>
      <vt:variant>
        <vt:lpwstr/>
      </vt:variant>
      <vt:variant>
        <vt:lpwstr>P2_101</vt:lpwstr>
      </vt:variant>
      <vt:variant>
        <vt:i4>2162728</vt:i4>
      </vt:variant>
      <vt:variant>
        <vt:i4>1860</vt:i4>
      </vt:variant>
      <vt:variant>
        <vt:i4>0</vt:i4>
      </vt:variant>
      <vt:variant>
        <vt:i4>5</vt:i4>
      </vt:variant>
      <vt:variant>
        <vt:lpwstr>http://www.acq.osd.mil/dpap/dars/pgi/pgi_htm/PGI215_4.htm</vt:lpwstr>
      </vt:variant>
      <vt:variant>
        <vt:lpwstr/>
      </vt:variant>
      <vt:variant>
        <vt:i4>2424903</vt:i4>
      </vt:variant>
      <vt:variant>
        <vt:i4>1857</vt:i4>
      </vt:variant>
      <vt:variant>
        <vt:i4>0</vt:i4>
      </vt:variant>
      <vt:variant>
        <vt:i4>5</vt:i4>
      </vt:variant>
      <vt:variant>
        <vt:lpwstr>http://www.acq.osd.mil/dpap/dars/dfars/html/current/215_4.htm</vt:lpwstr>
      </vt:variant>
      <vt:variant>
        <vt:lpwstr>215.403-1</vt:lpwstr>
      </vt:variant>
      <vt:variant>
        <vt:i4>196706</vt:i4>
      </vt:variant>
      <vt:variant>
        <vt:i4>1854</vt:i4>
      </vt:variant>
      <vt:variant>
        <vt:i4>0</vt:i4>
      </vt:variant>
      <vt:variant>
        <vt:i4>5</vt:i4>
      </vt:variant>
      <vt:variant>
        <vt:lpwstr>http://farsite.hill.af.mil/reghtml/regs/far2afmcfars/fardfars/dfars/dfars215.htm</vt:lpwstr>
      </vt:variant>
      <vt:variant>
        <vt:lpwstr>P138_6534</vt:lpwstr>
      </vt:variant>
      <vt:variant>
        <vt:i4>2424903</vt:i4>
      </vt:variant>
      <vt:variant>
        <vt:i4>1851</vt:i4>
      </vt:variant>
      <vt:variant>
        <vt:i4>0</vt:i4>
      </vt:variant>
      <vt:variant>
        <vt:i4>5</vt:i4>
      </vt:variant>
      <vt:variant>
        <vt:lpwstr>http://www.acq.osd.mil/dpap/dars/dfars/html/current/215_4.htm</vt:lpwstr>
      </vt:variant>
      <vt:variant>
        <vt:lpwstr>215.403-1</vt:lpwstr>
      </vt:variant>
      <vt:variant>
        <vt:i4>6488132</vt:i4>
      </vt:variant>
      <vt:variant>
        <vt:i4>1848</vt:i4>
      </vt:variant>
      <vt:variant>
        <vt:i4>0</vt:i4>
      </vt:variant>
      <vt:variant>
        <vt:i4>5</vt:i4>
      </vt:variant>
      <vt:variant>
        <vt:lpwstr>http://farsite.hill.af.mil/reghtml/regs/far2afmcfars/fardfars/far/15.htm</vt:lpwstr>
      </vt:variant>
      <vt:variant>
        <vt:lpwstr>P347_58886</vt:lpwstr>
      </vt:variant>
      <vt:variant>
        <vt:i4>2162728</vt:i4>
      </vt:variant>
      <vt:variant>
        <vt:i4>1845</vt:i4>
      </vt:variant>
      <vt:variant>
        <vt:i4>0</vt:i4>
      </vt:variant>
      <vt:variant>
        <vt:i4>5</vt:i4>
      </vt:variant>
      <vt:variant>
        <vt:lpwstr>http://www.acq.osd.mil/dpap/dars/pgi/pgi_htm/PGI215_4.htm</vt:lpwstr>
      </vt:variant>
      <vt:variant>
        <vt:lpwstr/>
      </vt:variant>
      <vt:variant>
        <vt:i4>65602</vt:i4>
      </vt:variant>
      <vt:variant>
        <vt:i4>1842</vt:i4>
      </vt:variant>
      <vt:variant>
        <vt:i4>0</vt:i4>
      </vt:variant>
      <vt:variant>
        <vt:i4>5</vt:i4>
      </vt:variant>
      <vt:variant>
        <vt:lpwstr/>
      </vt:variant>
      <vt:variant>
        <vt:lpwstr>P15_403_4</vt:lpwstr>
      </vt:variant>
      <vt:variant>
        <vt:i4>65605</vt:i4>
      </vt:variant>
      <vt:variant>
        <vt:i4>1839</vt:i4>
      </vt:variant>
      <vt:variant>
        <vt:i4>0</vt:i4>
      </vt:variant>
      <vt:variant>
        <vt:i4>5</vt:i4>
      </vt:variant>
      <vt:variant>
        <vt:lpwstr/>
      </vt:variant>
      <vt:variant>
        <vt:lpwstr>P15_404_1</vt:lpwstr>
      </vt:variant>
      <vt:variant>
        <vt:i4>3342458</vt:i4>
      </vt:variant>
      <vt:variant>
        <vt:i4>1836</vt:i4>
      </vt:variant>
      <vt:variant>
        <vt:i4>0</vt:i4>
      </vt:variant>
      <vt:variant>
        <vt:i4>5</vt:i4>
      </vt:variant>
      <vt:variant>
        <vt:lpwstr/>
      </vt:variant>
      <vt:variant>
        <vt:lpwstr>P15_402_92</vt:lpwstr>
      </vt:variant>
      <vt:variant>
        <vt:i4>6815812</vt:i4>
      </vt:variant>
      <vt:variant>
        <vt:i4>1833</vt:i4>
      </vt:variant>
      <vt:variant>
        <vt:i4>0</vt:i4>
      </vt:variant>
      <vt:variant>
        <vt:i4>5</vt:i4>
      </vt:variant>
      <vt:variant>
        <vt:lpwstr>http://farsite.hill.af.mil/reghtml/regs/far2afmcfars/fardfars/far/15.htm</vt:lpwstr>
      </vt:variant>
      <vt:variant>
        <vt:lpwstr>P350_59183</vt:lpwstr>
      </vt:variant>
      <vt:variant>
        <vt:i4>65607</vt:i4>
      </vt:variant>
      <vt:variant>
        <vt:i4>1830</vt:i4>
      </vt:variant>
      <vt:variant>
        <vt:i4>0</vt:i4>
      </vt:variant>
      <vt:variant>
        <vt:i4>5</vt:i4>
      </vt:variant>
      <vt:variant>
        <vt:lpwstr/>
      </vt:variant>
      <vt:variant>
        <vt:lpwstr>P15_406_3</vt:lpwstr>
      </vt:variant>
      <vt:variant>
        <vt:i4>6815812</vt:i4>
      </vt:variant>
      <vt:variant>
        <vt:i4>1827</vt:i4>
      </vt:variant>
      <vt:variant>
        <vt:i4>0</vt:i4>
      </vt:variant>
      <vt:variant>
        <vt:i4>5</vt:i4>
      </vt:variant>
      <vt:variant>
        <vt:lpwstr>http://farsite.hill.af.mil/reghtml/regs/far2afmcfars/fardfars/far/15.htm</vt:lpwstr>
      </vt:variant>
      <vt:variant>
        <vt:lpwstr>P350_59183</vt:lpwstr>
      </vt:variant>
      <vt:variant>
        <vt:i4>65607</vt:i4>
      </vt:variant>
      <vt:variant>
        <vt:i4>1824</vt:i4>
      </vt:variant>
      <vt:variant>
        <vt:i4>0</vt:i4>
      </vt:variant>
      <vt:variant>
        <vt:i4>5</vt:i4>
      </vt:variant>
      <vt:variant>
        <vt:lpwstr/>
      </vt:variant>
      <vt:variant>
        <vt:lpwstr>P15_406_3</vt:lpwstr>
      </vt:variant>
      <vt:variant>
        <vt:i4>65607</vt:i4>
      </vt:variant>
      <vt:variant>
        <vt:i4>1821</vt:i4>
      </vt:variant>
      <vt:variant>
        <vt:i4>0</vt:i4>
      </vt:variant>
      <vt:variant>
        <vt:i4>5</vt:i4>
      </vt:variant>
      <vt:variant>
        <vt:lpwstr/>
      </vt:variant>
      <vt:variant>
        <vt:lpwstr>P15_406_3</vt:lpwstr>
      </vt:variant>
      <vt:variant>
        <vt:i4>6815812</vt:i4>
      </vt:variant>
      <vt:variant>
        <vt:i4>1818</vt:i4>
      </vt:variant>
      <vt:variant>
        <vt:i4>0</vt:i4>
      </vt:variant>
      <vt:variant>
        <vt:i4>5</vt:i4>
      </vt:variant>
      <vt:variant>
        <vt:lpwstr>http://farsite.hill.af.mil/reghtml/regs/far2afmcfars/fardfars/far/15.htm</vt:lpwstr>
      </vt:variant>
      <vt:variant>
        <vt:lpwstr>P350_59183</vt:lpwstr>
      </vt:variant>
      <vt:variant>
        <vt:i4>852045</vt:i4>
      </vt:variant>
      <vt:variant>
        <vt:i4>1815</vt:i4>
      </vt:variant>
      <vt:variant>
        <vt:i4>0</vt:i4>
      </vt:variant>
      <vt:variant>
        <vt:i4>5</vt:i4>
      </vt:variant>
      <vt:variant>
        <vt:lpwstr/>
      </vt:variant>
      <vt:variant>
        <vt:lpwstr>P52_215_9019</vt:lpwstr>
      </vt:variant>
      <vt:variant>
        <vt:i4>262222</vt:i4>
      </vt:variant>
      <vt:variant>
        <vt:i4>1812</vt:i4>
      </vt:variant>
      <vt:variant>
        <vt:i4>0</vt:i4>
      </vt:variant>
      <vt:variant>
        <vt:i4>5</vt:i4>
      </vt:variant>
      <vt:variant>
        <vt:lpwstr/>
      </vt:variant>
      <vt:variant>
        <vt:lpwstr>P52_215_9020</vt:lpwstr>
      </vt:variant>
      <vt:variant>
        <vt:i4>65613</vt:i4>
      </vt:variant>
      <vt:variant>
        <vt:i4>1809</vt:i4>
      </vt:variant>
      <vt:variant>
        <vt:i4>0</vt:i4>
      </vt:variant>
      <vt:variant>
        <vt:i4>5</vt:i4>
      </vt:variant>
      <vt:variant>
        <vt:lpwstr/>
      </vt:variant>
      <vt:variant>
        <vt:lpwstr>P52_215_9015</vt:lpwstr>
      </vt:variant>
      <vt:variant>
        <vt:i4>393294</vt:i4>
      </vt:variant>
      <vt:variant>
        <vt:i4>1806</vt:i4>
      </vt:variant>
      <vt:variant>
        <vt:i4>0</vt:i4>
      </vt:variant>
      <vt:variant>
        <vt:i4>5</vt:i4>
      </vt:variant>
      <vt:variant>
        <vt:lpwstr/>
      </vt:variant>
      <vt:variant>
        <vt:lpwstr>P52_215_9022</vt:lpwstr>
      </vt:variant>
      <vt:variant>
        <vt:i4>5636103</vt:i4>
      </vt:variant>
      <vt:variant>
        <vt:i4>1803</vt:i4>
      </vt:variant>
      <vt:variant>
        <vt:i4>0</vt:i4>
      </vt:variant>
      <vt:variant>
        <vt:i4>5</vt:i4>
      </vt:variant>
      <vt:variant>
        <vt:lpwstr>http://www.cpars.csd.disa.mil/cparsfiles/pdfs/DoD-CPARS-Guide.pdf</vt:lpwstr>
      </vt:variant>
      <vt:variant>
        <vt:lpwstr/>
      </vt:variant>
      <vt:variant>
        <vt:i4>327756</vt:i4>
      </vt:variant>
      <vt:variant>
        <vt:i4>1800</vt:i4>
      </vt:variant>
      <vt:variant>
        <vt:i4>0</vt:i4>
      </vt:variant>
      <vt:variant>
        <vt:i4>5</vt:i4>
      </vt:variant>
      <vt:variant>
        <vt:lpwstr/>
      </vt:variant>
      <vt:variant>
        <vt:lpwstr>P52_215_9001</vt:lpwstr>
      </vt:variant>
      <vt:variant>
        <vt:i4>327756</vt:i4>
      </vt:variant>
      <vt:variant>
        <vt:i4>1797</vt:i4>
      </vt:variant>
      <vt:variant>
        <vt:i4>0</vt:i4>
      </vt:variant>
      <vt:variant>
        <vt:i4>5</vt:i4>
      </vt:variant>
      <vt:variant>
        <vt:lpwstr/>
      </vt:variant>
      <vt:variant>
        <vt:lpwstr>P52_215_9001</vt:lpwstr>
      </vt:variant>
      <vt:variant>
        <vt:i4>5242914</vt:i4>
      </vt:variant>
      <vt:variant>
        <vt:i4>1794</vt:i4>
      </vt:variant>
      <vt:variant>
        <vt:i4>0</vt:i4>
      </vt:variant>
      <vt:variant>
        <vt:i4>5</vt:i4>
      </vt:variant>
      <vt:variant>
        <vt:lpwstr/>
      </vt:variant>
      <vt:variant>
        <vt:lpwstr>P13_106_90_a</vt:lpwstr>
      </vt:variant>
      <vt:variant>
        <vt:i4>327754</vt:i4>
      </vt:variant>
      <vt:variant>
        <vt:i4>1791</vt:i4>
      </vt:variant>
      <vt:variant>
        <vt:i4>0</vt:i4>
      </vt:variant>
      <vt:variant>
        <vt:i4>5</vt:i4>
      </vt:variant>
      <vt:variant>
        <vt:lpwstr/>
      </vt:variant>
      <vt:variant>
        <vt:lpwstr>P52_213_9001</vt:lpwstr>
      </vt:variant>
      <vt:variant>
        <vt:i4>5242914</vt:i4>
      </vt:variant>
      <vt:variant>
        <vt:i4>1788</vt:i4>
      </vt:variant>
      <vt:variant>
        <vt:i4>0</vt:i4>
      </vt:variant>
      <vt:variant>
        <vt:i4>5</vt:i4>
      </vt:variant>
      <vt:variant>
        <vt:lpwstr/>
      </vt:variant>
      <vt:variant>
        <vt:lpwstr>P13_106_90_a</vt:lpwstr>
      </vt:variant>
      <vt:variant>
        <vt:i4>327754</vt:i4>
      </vt:variant>
      <vt:variant>
        <vt:i4>1785</vt:i4>
      </vt:variant>
      <vt:variant>
        <vt:i4>0</vt:i4>
      </vt:variant>
      <vt:variant>
        <vt:i4>5</vt:i4>
      </vt:variant>
      <vt:variant>
        <vt:lpwstr/>
      </vt:variant>
      <vt:variant>
        <vt:lpwstr>P52_213_9001</vt:lpwstr>
      </vt:variant>
      <vt:variant>
        <vt:i4>5242914</vt:i4>
      </vt:variant>
      <vt:variant>
        <vt:i4>1782</vt:i4>
      </vt:variant>
      <vt:variant>
        <vt:i4>0</vt:i4>
      </vt:variant>
      <vt:variant>
        <vt:i4>5</vt:i4>
      </vt:variant>
      <vt:variant>
        <vt:lpwstr/>
      </vt:variant>
      <vt:variant>
        <vt:lpwstr>P13_106_90_a</vt:lpwstr>
      </vt:variant>
      <vt:variant>
        <vt:i4>7143502</vt:i4>
      </vt:variant>
      <vt:variant>
        <vt:i4>1779</vt:i4>
      </vt:variant>
      <vt:variant>
        <vt:i4>0</vt:i4>
      </vt:variant>
      <vt:variant>
        <vt:i4>5</vt:i4>
      </vt:variant>
      <vt:variant>
        <vt:lpwstr/>
      </vt:variant>
      <vt:variant>
        <vt:lpwstr>P17_9300</vt:lpwstr>
      </vt:variant>
      <vt:variant>
        <vt:i4>5374017</vt:i4>
      </vt:variant>
      <vt:variant>
        <vt:i4>1776</vt:i4>
      </vt:variant>
      <vt:variant>
        <vt:i4>0</vt:i4>
      </vt:variant>
      <vt:variant>
        <vt:i4>5</vt:i4>
      </vt:variant>
      <vt:variant>
        <vt:lpwstr>http://www.acq.osd.mil/dpap/policy/policyvault/ USA007183-10-DPAP.pdf</vt:lpwstr>
      </vt:variant>
      <vt:variant>
        <vt:lpwstr/>
      </vt:variant>
      <vt:variant>
        <vt:i4>5242973</vt:i4>
      </vt:variant>
      <vt:variant>
        <vt:i4>1773</vt:i4>
      </vt:variant>
      <vt:variant>
        <vt:i4>0</vt:i4>
      </vt:variant>
      <vt:variant>
        <vt:i4>5</vt:i4>
      </vt:variant>
      <vt:variant>
        <vt:lpwstr>https://dap.dau.mil/policy/Lists/Policy Documents/ Attachments/3268/SourceSelectionProcedures.pdf</vt:lpwstr>
      </vt:variant>
      <vt:variant>
        <vt:lpwstr/>
      </vt:variant>
      <vt:variant>
        <vt:i4>3145752</vt:i4>
      </vt:variant>
      <vt:variant>
        <vt:i4>1770</vt:i4>
      </vt:variant>
      <vt:variant>
        <vt:i4>0</vt:i4>
      </vt:variant>
      <vt:variant>
        <vt:i4>5</vt:i4>
      </vt:variant>
      <vt:variant>
        <vt:lpwstr/>
      </vt:variant>
      <vt:variant>
        <vt:lpwstr>P1_170</vt:lpwstr>
      </vt:variant>
      <vt:variant>
        <vt:i4>786508</vt:i4>
      </vt:variant>
      <vt:variant>
        <vt:i4>1767</vt:i4>
      </vt:variant>
      <vt:variant>
        <vt:i4>0</vt:i4>
      </vt:variant>
      <vt:variant>
        <vt:i4>5</vt:i4>
      </vt:variant>
      <vt:variant>
        <vt:lpwstr/>
      </vt:variant>
      <vt:variant>
        <vt:lpwstr>P52_215_9008</vt:lpwstr>
      </vt:variant>
      <vt:variant>
        <vt:i4>786509</vt:i4>
      </vt:variant>
      <vt:variant>
        <vt:i4>1764</vt:i4>
      </vt:variant>
      <vt:variant>
        <vt:i4>0</vt:i4>
      </vt:variant>
      <vt:variant>
        <vt:i4>5</vt:i4>
      </vt:variant>
      <vt:variant>
        <vt:lpwstr/>
      </vt:variant>
      <vt:variant>
        <vt:lpwstr>P52_215_9018</vt:lpwstr>
      </vt:variant>
      <vt:variant>
        <vt:i4>262221</vt:i4>
      </vt:variant>
      <vt:variant>
        <vt:i4>1761</vt:i4>
      </vt:variant>
      <vt:variant>
        <vt:i4>0</vt:i4>
      </vt:variant>
      <vt:variant>
        <vt:i4>5</vt:i4>
      </vt:variant>
      <vt:variant>
        <vt:lpwstr/>
      </vt:variant>
      <vt:variant>
        <vt:lpwstr>P52_215_9010</vt:lpwstr>
      </vt:variant>
      <vt:variant>
        <vt:i4>852044</vt:i4>
      </vt:variant>
      <vt:variant>
        <vt:i4>1758</vt:i4>
      </vt:variant>
      <vt:variant>
        <vt:i4>0</vt:i4>
      </vt:variant>
      <vt:variant>
        <vt:i4>5</vt:i4>
      </vt:variant>
      <vt:variant>
        <vt:lpwstr/>
      </vt:variant>
      <vt:variant>
        <vt:lpwstr>P52_215_9009</vt:lpwstr>
      </vt:variant>
      <vt:variant>
        <vt:i4>327757</vt:i4>
      </vt:variant>
      <vt:variant>
        <vt:i4>1755</vt:i4>
      </vt:variant>
      <vt:variant>
        <vt:i4>0</vt:i4>
      </vt:variant>
      <vt:variant>
        <vt:i4>5</vt:i4>
      </vt:variant>
      <vt:variant>
        <vt:lpwstr/>
      </vt:variant>
      <vt:variant>
        <vt:lpwstr>P52_215_9011</vt:lpwstr>
      </vt:variant>
      <vt:variant>
        <vt:i4>65607</vt:i4>
      </vt:variant>
      <vt:variant>
        <vt:i4>1752</vt:i4>
      </vt:variant>
      <vt:variant>
        <vt:i4>0</vt:i4>
      </vt:variant>
      <vt:variant>
        <vt:i4>5</vt:i4>
      </vt:variant>
      <vt:variant>
        <vt:lpwstr/>
      </vt:variant>
      <vt:variant>
        <vt:lpwstr>P14_201_5</vt:lpwstr>
      </vt:variant>
      <vt:variant>
        <vt:i4>393293</vt:i4>
      </vt:variant>
      <vt:variant>
        <vt:i4>1749</vt:i4>
      </vt:variant>
      <vt:variant>
        <vt:i4>0</vt:i4>
      </vt:variant>
      <vt:variant>
        <vt:i4>5</vt:i4>
      </vt:variant>
      <vt:variant>
        <vt:lpwstr/>
      </vt:variant>
      <vt:variant>
        <vt:lpwstr>P52_214_9002</vt:lpwstr>
      </vt:variant>
      <vt:variant>
        <vt:i4>131149</vt:i4>
      </vt:variant>
      <vt:variant>
        <vt:i4>1746</vt:i4>
      </vt:variant>
      <vt:variant>
        <vt:i4>0</vt:i4>
      </vt:variant>
      <vt:variant>
        <vt:i4>5</vt:i4>
      </vt:variant>
      <vt:variant>
        <vt:lpwstr/>
      </vt:variant>
      <vt:variant>
        <vt:lpwstr>P52_215_9016</vt:lpwstr>
      </vt:variant>
      <vt:variant>
        <vt:i4>196685</vt:i4>
      </vt:variant>
      <vt:variant>
        <vt:i4>1743</vt:i4>
      </vt:variant>
      <vt:variant>
        <vt:i4>0</vt:i4>
      </vt:variant>
      <vt:variant>
        <vt:i4>5</vt:i4>
      </vt:variant>
      <vt:variant>
        <vt:lpwstr/>
      </vt:variant>
      <vt:variant>
        <vt:lpwstr>P52_215_9017</vt:lpwstr>
      </vt:variant>
      <vt:variant>
        <vt:i4>327759</vt:i4>
      </vt:variant>
      <vt:variant>
        <vt:i4>1740</vt:i4>
      </vt:variant>
      <vt:variant>
        <vt:i4>0</vt:i4>
      </vt:variant>
      <vt:variant>
        <vt:i4>5</vt:i4>
      </vt:variant>
      <vt:variant>
        <vt:lpwstr/>
      </vt:variant>
      <vt:variant>
        <vt:lpwstr>P52_216_9001</vt:lpwstr>
      </vt:variant>
      <vt:variant>
        <vt:i4>262223</vt:i4>
      </vt:variant>
      <vt:variant>
        <vt:i4>1737</vt:i4>
      </vt:variant>
      <vt:variant>
        <vt:i4>0</vt:i4>
      </vt:variant>
      <vt:variant>
        <vt:i4>5</vt:i4>
      </vt:variant>
      <vt:variant>
        <vt:lpwstr/>
      </vt:variant>
      <vt:variant>
        <vt:lpwstr>P52_216_9000</vt:lpwstr>
      </vt:variant>
      <vt:variant>
        <vt:i4>6160502</vt:i4>
      </vt:variant>
      <vt:variant>
        <vt:i4>1734</vt:i4>
      </vt:variant>
      <vt:variant>
        <vt:i4>0</vt:i4>
      </vt:variant>
      <vt:variant>
        <vt:i4>5</vt:i4>
      </vt:variant>
      <vt:variant>
        <vt:lpwstr/>
      </vt:variant>
      <vt:variant>
        <vt:lpwstr>P14_201</vt:lpwstr>
      </vt:variant>
      <vt:variant>
        <vt:i4>3211327</vt:i4>
      </vt:variant>
      <vt:variant>
        <vt:i4>1731</vt:i4>
      </vt:variant>
      <vt:variant>
        <vt:i4>0</vt:i4>
      </vt:variant>
      <vt:variant>
        <vt:i4>5</vt:i4>
      </vt:variant>
      <vt:variant>
        <vt:lpwstr>http://www.fedbizopps.gov/</vt:lpwstr>
      </vt:variant>
      <vt:variant>
        <vt:lpwstr/>
      </vt:variant>
      <vt:variant>
        <vt:i4>6094965</vt:i4>
      </vt:variant>
      <vt:variant>
        <vt:i4>1728</vt:i4>
      </vt:variant>
      <vt:variant>
        <vt:i4>0</vt:i4>
      </vt:variant>
      <vt:variant>
        <vt:i4>5</vt:i4>
      </vt:variant>
      <vt:variant>
        <vt:lpwstr/>
      </vt:variant>
      <vt:variant>
        <vt:lpwstr>P35_016</vt:lpwstr>
      </vt:variant>
      <vt:variant>
        <vt:i4>6160503</vt:i4>
      </vt:variant>
      <vt:variant>
        <vt:i4>1725</vt:i4>
      </vt:variant>
      <vt:variant>
        <vt:i4>0</vt:i4>
      </vt:variant>
      <vt:variant>
        <vt:i4>5</vt:i4>
      </vt:variant>
      <vt:variant>
        <vt:lpwstr/>
      </vt:variant>
      <vt:variant>
        <vt:lpwstr>P15_201</vt:lpwstr>
      </vt:variant>
      <vt:variant>
        <vt:i4>3211390</vt:i4>
      </vt:variant>
      <vt:variant>
        <vt:i4>1722</vt:i4>
      </vt:variant>
      <vt:variant>
        <vt:i4>0</vt:i4>
      </vt:variant>
      <vt:variant>
        <vt:i4>5</vt:i4>
      </vt:variant>
      <vt:variant>
        <vt:lpwstr/>
      </vt:variant>
      <vt:variant>
        <vt:lpwstr>P15_604_90</vt:lpwstr>
      </vt:variant>
      <vt:variant>
        <vt:i4>3211376</vt:i4>
      </vt:variant>
      <vt:variant>
        <vt:i4>1719</vt:i4>
      </vt:variant>
      <vt:variant>
        <vt:i4>0</vt:i4>
      </vt:variant>
      <vt:variant>
        <vt:i4>5</vt:i4>
      </vt:variant>
      <vt:variant>
        <vt:lpwstr/>
      </vt:variant>
      <vt:variant>
        <vt:lpwstr>P15_408_90</vt:lpwstr>
      </vt:variant>
      <vt:variant>
        <vt:i4>6160497</vt:i4>
      </vt:variant>
      <vt:variant>
        <vt:i4>1716</vt:i4>
      </vt:variant>
      <vt:variant>
        <vt:i4>0</vt:i4>
      </vt:variant>
      <vt:variant>
        <vt:i4>5</vt:i4>
      </vt:variant>
      <vt:variant>
        <vt:lpwstr/>
      </vt:variant>
      <vt:variant>
        <vt:lpwstr>P15_408</vt:lpwstr>
      </vt:variant>
      <vt:variant>
        <vt:i4>65606</vt:i4>
      </vt:variant>
      <vt:variant>
        <vt:i4>1713</vt:i4>
      </vt:variant>
      <vt:variant>
        <vt:i4>0</vt:i4>
      </vt:variant>
      <vt:variant>
        <vt:i4>5</vt:i4>
      </vt:variant>
      <vt:variant>
        <vt:lpwstr/>
      </vt:variant>
      <vt:variant>
        <vt:lpwstr>P15_407_1</vt:lpwstr>
      </vt:variant>
      <vt:variant>
        <vt:i4>65606</vt:i4>
      </vt:variant>
      <vt:variant>
        <vt:i4>1710</vt:i4>
      </vt:variant>
      <vt:variant>
        <vt:i4>0</vt:i4>
      </vt:variant>
      <vt:variant>
        <vt:i4>5</vt:i4>
      </vt:variant>
      <vt:variant>
        <vt:lpwstr/>
      </vt:variant>
      <vt:variant>
        <vt:lpwstr>P15_407_1</vt:lpwstr>
      </vt:variant>
      <vt:variant>
        <vt:i4>65607</vt:i4>
      </vt:variant>
      <vt:variant>
        <vt:i4>1707</vt:i4>
      </vt:variant>
      <vt:variant>
        <vt:i4>0</vt:i4>
      </vt:variant>
      <vt:variant>
        <vt:i4>5</vt:i4>
      </vt:variant>
      <vt:variant>
        <vt:lpwstr/>
      </vt:variant>
      <vt:variant>
        <vt:lpwstr>P15_406_3</vt:lpwstr>
      </vt:variant>
      <vt:variant>
        <vt:i4>65607</vt:i4>
      </vt:variant>
      <vt:variant>
        <vt:i4>1704</vt:i4>
      </vt:variant>
      <vt:variant>
        <vt:i4>0</vt:i4>
      </vt:variant>
      <vt:variant>
        <vt:i4>5</vt:i4>
      </vt:variant>
      <vt:variant>
        <vt:lpwstr/>
      </vt:variant>
      <vt:variant>
        <vt:lpwstr>P15_406_1</vt:lpwstr>
      </vt:variant>
      <vt:variant>
        <vt:i4>65607</vt:i4>
      </vt:variant>
      <vt:variant>
        <vt:i4>1701</vt:i4>
      </vt:variant>
      <vt:variant>
        <vt:i4>0</vt:i4>
      </vt:variant>
      <vt:variant>
        <vt:i4>5</vt:i4>
      </vt:variant>
      <vt:variant>
        <vt:lpwstr/>
      </vt:variant>
      <vt:variant>
        <vt:lpwstr>P15_406_1</vt:lpwstr>
      </vt:variant>
      <vt:variant>
        <vt:i4>6160497</vt:i4>
      </vt:variant>
      <vt:variant>
        <vt:i4>1698</vt:i4>
      </vt:variant>
      <vt:variant>
        <vt:i4>0</vt:i4>
      </vt:variant>
      <vt:variant>
        <vt:i4>5</vt:i4>
      </vt:variant>
      <vt:variant>
        <vt:lpwstr/>
      </vt:variant>
      <vt:variant>
        <vt:lpwstr>P15_405</vt:lpwstr>
      </vt:variant>
      <vt:variant>
        <vt:i4>65605</vt:i4>
      </vt:variant>
      <vt:variant>
        <vt:i4>1695</vt:i4>
      </vt:variant>
      <vt:variant>
        <vt:i4>0</vt:i4>
      </vt:variant>
      <vt:variant>
        <vt:i4>5</vt:i4>
      </vt:variant>
      <vt:variant>
        <vt:lpwstr/>
      </vt:variant>
      <vt:variant>
        <vt:lpwstr>P15_404_4</vt:lpwstr>
      </vt:variant>
      <vt:variant>
        <vt:i4>65605</vt:i4>
      </vt:variant>
      <vt:variant>
        <vt:i4>1692</vt:i4>
      </vt:variant>
      <vt:variant>
        <vt:i4>0</vt:i4>
      </vt:variant>
      <vt:variant>
        <vt:i4>5</vt:i4>
      </vt:variant>
      <vt:variant>
        <vt:lpwstr/>
      </vt:variant>
      <vt:variant>
        <vt:lpwstr>P15_404_2</vt:lpwstr>
      </vt:variant>
      <vt:variant>
        <vt:i4>65605</vt:i4>
      </vt:variant>
      <vt:variant>
        <vt:i4>1689</vt:i4>
      </vt:variant>
      <vt:variant>
        <vt:i4>0</vt:i4>
      </vt:variant>
      <vt:variant>
        <vt:i4>5</vt:i4>
      </vt:variant>
      <vt:variant>
        <vt:lpwstr/>
      </vt:variant>
      <vt:variant>
        <vt:lpwstr>P15_404_1</vt:lpwstr>
      </vt:variant>
      <vt:variant>
        <vt:i4>6160497</vt:i4>
      </vt:variant>
      <vt:variant>
        <vt:i4>1686</vt:i4>
      </vt:variant>
      <vt:variant>
        <vt:i4>0</vt:i4>
      </vt:variant>
      <vt:variant>
        <vt:i4>5</vt:i4>
      </vt:variant>
      <vt:variant>
        <vt:lpwstr/>
      </vt:variant>
      <vt:variant>
        <vt:lpwstr>P15_404</vt:lpwstr>
      </vt:variant>
      <vt:variant>
        <vt:i4>65602</vt:i4>
      </vt:variant>
      <vt:variant>
        <vt:i4>1683</vt:i4>
      </vt:variant>
      <vt:variant>
        <vt:i4>0</vt:i4>
      </vt:variant>
      <vt:variant>
        <vt:i4>5</vt:i4>
      </vt:variant>
      <vt:variant>
        <vt:lpwstr/>
      </vt:variant>
      <vt:variant>
        <vt:lpwstr>P15_403_5</vt:lpwstr>
      </vt:variant>
      <vt:variant>
        <vt:i4>65602</vt:i4>
      </vt:variant>
      <vt:variant>
        <vt:i4>1680</vt:i4>
      </vt:variant>
      <vt:variant>
        <vt:i4>0</vt:i4>
      </vt:variant>
      <vt:variant>
        <vt:i4>5</vt:i4>
      </vt:variant>
      <vt:variant>
        <vt:lpwstr/>
      </vt:variant>
      <vt:variant>
        <vt:lpwstr>P15_403_4</vt:lpwstr>
      </vt:variant>
      <vt:variant>
        <vt:i4>65602</vt:i4>
      </vt:variant>
      <vt:variant>
        <vt:i4>1677</vt:i4>
      </vt:variant>
      <vt:variant>
        <vt:i4>0</vt:i4>
      </vt:variant>
      <vt:variant>
        <vt:i4>5</vt:i4>
      </vt:variant>
      <vt:variant>
        <vt:lpwstr/>
      </vt:variant>
      <vt:variant>
        <vt:lpwstr>P15_403_1</vt:lpwstr>
      </vt:variant>
      <vt:variant>
        <vt:i4>6160497</vt:i4>
      </vt:variant>
      <vt:variant>
        <vt:i4>1674</vt:i4>
      </vt:variant>
      <vt:variant>
        <vt:i4>0</vt:i4>
      </vt:variant>
      <vt:variant>
        <vt:i4>5</vt:i4>
      </vt:variant>
      <vt:variant>
        <vt:lpwstr/>
      </vt:variant>
      <vt:variant>
        <vt:lpwstr>P15_403</vt:lpwstr>
      </vt:variant>
      <vt:variant>
        <vt:i4>3342458</vt:i4>
      </vt:variant>
      <vt:variant>
        <vt:i4>1671</vt:i4>
      </vt:variant>
      <vt:variant>
        <vt:i4>0</vt:i4>
      </vt:variant>
      <vt:variant>
        <vt:i4>5</vt:i4>
      </vt:variant>
      <vt:variant>
        <vt:lpwstr/>
      </vt:variant>
      <vt:variant>
        <vt:lpwstr>P15_402_92</vt:lpwstr>
      </vt:variant>
      <vt:variant>
        <vt:i4>3211386</vt:i4>
      </vt:variant>
      <vt:variant>
        <vt:i4>1668</vt:i4>
      </vt:variant>
      <vt:variant>
        <vt:i4>0</vt:i4>
      </vt:variant>
      <vt:variant>
        <vt:i4>5</vt:i4>
      </vt:variant>
      <vt:variant>
        <vt:lpwstr/>
      </vt:variant>
      <vt:variant>
        <vt:lpwstr>P15_402_90</vt:lpwstr>
      </vt:variant>
      <vt:variant>
        <vt:i4>6160497</vt:i4>
      </vt:variant>
      <vt:variant>
        <vt:i4>1665</vt:i4>
      </vt:variant>
      <vt:variant>
        <vt:i4>0</vt:i4>
      </vt:variant>
      <vt:variant>
        <vt:i4>5</vt:i4>
      </vt:variant>
      <vt:variant>
        <vt:lpwstr/>
      </vt:variant>
      <vt:variant>
        <vt:lpwstr>P15_402</vt:lpwstr>
      </vt:variant>
      <vt:variant>
        <vt:i4>6160497</vt:i4>
      </vt:variant>
      <vt:variant>
        <vt:i4>1662</vt:i4>
      </vt:variant>
      <vt:variant>
        <vt:i4>0</vt:i4>
      </vt:variant>
      <vt:variant>
        <vt:i4>5</vt:i4>
      </vt:variant>
      <vt:variant>
        <vt:lpwstr/>
      </vt:variant>
      <vt:variant>
        <vt:lpwstr>P15_401</vt:lpwstr>
      </vt:variant>
      <vt:variant>
        <vt:i4>6160502</vt:i4>
      </vt:variant>
      <vt:variant>
        <vt:i4>1659</vt:i4>
      </vt:variant>
      <vt:variant>
        <vt:i4>0</vt:i4>
      </vt:variant>
      <vt:variant>
        <vt:i4>5</vt:i4>
      </vt:variant>
      <vt:variant>
        <vt:lpwstr/>
      </vt:variant>
      <vt:variant>
        <vt:lpwstr>P15_308</vt:lpwstr>
      </vt:variant>
      <vt:variant>
        <vt:i4>6160502</vt:i4>
      </vt:variant>
      <vt:variant>
        <vt:i4>1656</vt:i4>
      </vt:variant>
      <vt:variant>
        <vt:i4>0</vt:i4>
      </vt:variant>
      <vt:variant>
        <vt:i4>5</vt:i4>
      </vt:variant>
      <vt:variant>
        <vt:lpwstr/>
      </vt:variant>
      <vt:variant>
        <vt:lpwstr>P15_305</vt:lpwstr>
      </vt:variant>
      <vt:variant>
        <vt:i4>3211387</vt:i4>
      </vt:variant>
      <vt:variant>
        <vt:i4>1653</vt:i4>
      </vt:variant>
      <vt:variant>
        <vt:i4>0</vt:i4>
      </vt:variant>
      <vt:variant>
        <vt:i4>5</vt:i4>
      </vt:variant>
      <vt:variant>
        <vt:lpwstr/>
      </vt:variant>
      <vt:variant>
        <vt:lpwstr>P15_304_90</vt:lpwstr>
      </vt:variant>
      <vt:variant>
        <vt:i4>6160502</vt:i4>
      </vt:variant>
      <vt:variant>
        <vt:i4>1650</vt:i4>
      </vt:variant>
      <vt:variant>
        <vt:i4>0</vt:i4>
      </vt:variant>
      <vt:variant>
        <vt:i4>5</vt:i4>
      </vt:variant>
      <vt:variant>
        <vt:lpwstr/>
      </vt:variant>
      <vt:variant>
        <vt:lpwstr>P15_304</vt:lpwstr>
      </vt:variant>
      <vt:variant>
        <vt:i4>6160502</vt:i4>
      </vt:variant>
      <vt:variant>
        <vt:i4>1647</vt:i4>
      </vt:variant>
      <vt:variant>
        <vt:i4>0</vt:i4>
      </vt:variant>
      <vt:variant>
        <vt:i4>5</vt:i4>
      </vt:variant>
      <vt:variant>
        <vt:lpwstr/>
      </vt:variant>
      <vt:variant>
        <vt:lpwstr>P15_303</vt:lpwstr>
      </vt:variant>
      <vt:variant>
        <vt:i4>6160502</vt:i4>
      </vt:variant>
      <vt:variant>
        <vt:i4>1644</vt:i4>
      </vt:variant>
      <vt:variant>
        <vt:i4>0</vt:i4>
      </vt:variant>
      <vt:variant>
        <vt:i4>5</vt:i4>
      </vt:variant>
      <vt:variant>
        <vt:lpwstr/>
      </vt:variant>
      <vt:variant>
        <vt:lpwstr>P15_301</vt:lpwstr>
      </vt:variant>
      <vt:variant>
        <vt:i4>5832823</vt:i4>
      </vt:variant>
      <vt:variant>
        <vt:i4>1641</vt:i4>
      </vt:variant>
      <vt:variant>
        <vt:i4>0</vt:i4>
      </vt:variant>
      <vt:variant>
        <vt:i4>5</vt:i4>
      </vt:variant>
      <vt:variant>
        <vt:lpwstr/>
      </vt:variant>
      <vt:variant>
        <vt:lpwstr>P15_270</vt:lpwstr>
      </vt:variant>
      <vt:variant>
        <vt:i4>6160503</vt:i4>
      </vt:variant>
      <vt:variant>
        <vt:i4>1638</vt:i4>
      </vt:variant>
      <vt:variant>
        <vt:i4>0</vt:i4>
      </vt:variant>
      <vt:variant>
        <vt:i4>5</vt:i4>
      </vt:variant>
      <vt:variant>
        <vt:lpwstr/>
      </vt:variant>
      <vt:variant>
        <vt:lpwstr>P15_209</vt:lpwstr>
      </vt:variant>
      <vt:variant>
        <vt:i4>65603</vt:i4>
      </vt:variant>
      <vt:variant>
        <vt:i4>1635</vt:i4>
      </vt:variant>
      <vt:variant>
        <vt:i4>0</vt:i4>
      </vt:variant>
      <vt:variant>
        <vt:i4>5</vt:i4>
      </vt:variant>
      <vt:variant>
        <vt:lpwstr/>
      </vt:variant>
      <vt:variant>
        <vt:lpwstr>P15_204_5</vt:lpwstr>
      </vt:variant>
      <vt:variant>
        <vt:i4>65603</vt:i4>
      </vt:variant>
      <vt:variant>
        <vt:i4>1632</vt:i4>
      </vt:variant>
      <vt:variant>
        <vt:i4>0</vt:i4>
      </vt:variant>
      <vt:variant>
        <vt:i4>5</vt:i4>
      </vt:variant>
      <vt:variant>
        <vt:lpwstr/>
      </vt:variant>
      <vt:variant>
        <vt:lpwstr>P15_204_4</vt:lpwstr>
      </vt:variant>
      <vt:variant>
        <vt:i4>65603</vt:i4>
      </vt:variant>
      <vt:variant>
        <vt:i4>1629</vt:i4>
      </vt:variant>
      <vt:variant>
        <vt:i4>0</vt:i4>
      </vt:variant>
      <vt:variant>
        <vt:i4>5</vt:i4>
      </vt:variant>
      <vt:variant>
        <vt:lpwstr/>
      </vt:variant>
      <vt:variant>
        <vt:lpwstr>P15_204_3</vt:lpwstr>
      </vt:variant>
      <vt:variant>
        <vt:i4>65603</vt:i4>
      </vt:variant>
      <vt:variant>
        <vt:i4>1626</vt:i4>
      </vt:variant>
      <vt:variant>
        <vt:i4>0</vt:i4>
      </vt:variant>
      <vt:variant>
        <vt:i4>5</vt:i4>
      </vt:variant>
      <vt:variant>
        <vt:lpwstr/>
      </vt:variant>
      <vt:variant>
        <vt:lpwstr>P15_204_2</vt:lpwstr>
      </vt:variant>
      <vt:variant>
        <vt:i4>6160503</vt:i4>
      </vt:variant>
      <vt:variant>
        <vt:i4>1623</vt:i4>
      </vt:variant>
      <vt:variant>
        <vt:i4>0</vt:i4>
      </vt:variant>
      <vt:variant>
        <vt:i4>5</vt:i4>
      </vt:variant>
      <vt:variant>
        <vt:lpwstr/>
      </vt:variant>
      <vt:variant>
        <vt:lpwstr>P15_204</vt:lpwstr>
      </vt:variant>
      <vt:variant>
        <vt:i4>6160503</vt:i4>
      </vt:variant>
      <vt:variant>
        <vt:i4>1620</vt:i4>
      </vt:variant>
      <vt:variant>
        <vt:i4>0</vt:i4>
      </vt:variant>
      <vt:variant>
        <vt:i4>5</vt:i4>
      </vt:variant>
      <vt:variant>
        <vt:lpwstr/>
      </vt:variant>
      <vt:variant>
        <vt:lpwstr>P15_201</vt:lpwstr>
      </vt:variant>
      <vt:variant>
        <vt:i4>3211388</vt:i4>
      </vt:variant>
      <vt:variant>
        <vt:i4>1617</vt:i4>
      </vt:variant>
      <vt:variant>
        <vt:i4>0</vt:i4>
      </vt:variant>
      <vt:variant>
        <vt:i4>5</vt:i4>
      </vt:variant>
      <vt:variant>
        <vt:lpwstr/>
      </vt:variant>
      <vt:variant>
        <vt:lpwstr>P15_101_90</vt:lpwstr>
      </vt:variant>
      <vt:variant>
        <vt:i4>262209</vt:i4>
      </vt:variant>
      <vt:variant>
        <vt:i4>1614</vt:i4>
      </vt:variant>
      <vt:variant>
        <vt:i4>0</vt:i4>
      </vt:variant>
      <vt:variant>
        <vt:i4>5</vt:i4>
      </vt:variant>
      <vt:variant>
        <vt:lpwstr/>
      </vt:variant>
      <vt:variant>
        <vt:lpwstr>P47_305_1</vt:lpwstr>
      </vt:variant>
      <vt:variant>
        <vt:i4>393293</vt:i4>
      </vt:variant>
      <vt:variant>
        <vt:i4>1611</vt:i4>
      </vt:variant>
      <vt:variant>
        <vt:i4>0</vt:i4>
      </vt:variant>
      <vt:variant>
        <vt:i4>5</vt:i4>
      </vt:variant>
      <vt:variant>
        <vt:lpwstr/>
      </vt:variant>
      <vt:variant>
        <vt:lpwstr>P52_214_9002</vt:lpwstr>
      </vt:variant>
      <vt:variant>
        <vt:i4>6160509</vt:i4>
      </vt:variant>
      <vt:variant>
        <vt:i4>1608</vt:i4>
      </vt:variant>
      <vt:variant>
        <vt:i4>0</vt:i4>
      </vt:variant>
      <vt:variant>
        <vt:i4>5</vt:i4>
      </vt:variant>
      <vt:variant>
        <vt:lpwstr/>
      </vt:variant>
      <vt:variant>
        <vt:lpwstr>P14_90</vt:lpwstr>
      </vt:variant>
      <vt:variant>
        <vt:i4>65609</vt:i4>
      </vt:variant>
      <vt:variant>
        <vt:i4>1605</vt:i4>
      </vt:variant>
      <vt:variant>
        <vt:i4>0</vt:i4>
      </vt:variant>
      <vt:variant>
        <vt:i4>5</vt:i4>
      </vt:variant>
      <vt:variant>
        <vt:lpwstr/>
      </vt:variant>
      <vt:variant>
        <vt:lpwstr>P14_409_1</vt:lpwstr>
      </vt:variant>
      <vt:variant>
        <vt:i4>6160496</vt:i4>
      </vt:variant>
      <vt:variant>
        <vt:i4>1602</vt:i4>
      </vt:variant>
      <vt:variant>
        <vt:i4>0</vt:i4>
      </vt:variant>
      <vt:variant>
        <vt:i4>5</vt:i4>
      </vt:variant>
      <vt:variant>
        <vt:lpwstr/>
      </vt:variant>
      <vt:variant>
        <vt:lpwstr>P14_409</vt:lpwstr>
      </vt:variant>
      <vt:variant>
        <vt:i4>65608</vt:i4>
      </vt:variant>
      <vt:variant>
        <vt:i4>1599</vt:i4>
      </vt:variant>
      <vt:variant>
        <vt:i4>0</vt:i4>
      </vt:variant>
      <vt:variant>
        <vt:i4>5</vt:i4>
      </vt:variant>
      <vt:variant>
        <vt:lpwstr/>
      </vt:variant>
      <vt:variant>
        <vt:lpwstr>P14_408_2</vt:lpwstr>
      </vt:variant>
      <vt:variant>
        <vt:i4>65608</vt:i4>
      </vt:variant>
      <vt:variant>
        <vt:i4>1596</vt:i4>
      </vt:variant>
      <vt:variant>
        <vt:i4>0</vt:i4>
      </vt:variant>
      <vt:variant>
        <vt:i4>5</vt:i4>
      </vt:variant>
      <vt:variant>
        <vt:lpwstr/>
      </vt:variant>
      <vt:variant>
        <vt:lpwstr>P14_408_1</vt:lpwstr>
      </vt:variant>
      <vt:variant>
        <vt:i4>6160496</vt:i4>
      </vt:variant>
      <vt:variant>
        <vt:i4>1593</vt:i4>
      </vt:variant>
      <vt:variant>
        <vt:i4>0</vt:i4>
      </vt:variant>
      <vt:variant>
        <vt:i4>5</vt:i4>
      </vt:variant>
      <vt:variant>
        <vt:lpwstr/>
      </vt:variant>
      <vt:variant>
        <vt:lpwstr>P14_408</vt:lpwstr>
      </vt:variant>
      <vt:variant>
        <vt:i4>65607</vt:i4>
      </vt:variant>
      <vt:variant>
        <vt:i4>1590</vt:i4>
      </vt:variant>
      <vt:variant>
        <vt:i4>0</vt:i4>
      </vt:variant>
      <vt:variant>
        <vt:i4>5</vt:i4>
      </vt:variant>
      <vt:variant>
        <vt:lpwstr/>
      </vt:variant>
      <vt:variant>
        <vt:lpwstr>P14_407_3</vt:lpwstr>
      </vt:variant>
      <vt:variant>
        <vt:i4>6160496</vt:i4>
      </vt:variant>
      <vt:variant>
        <vt:i4>1587</vt:i4>
      </vt:variant>
      <vt:variant>
        <vt:i4>0</vt:i4>
      </vt:variant>
      <vt:variant>
        <vt:i4>5</vt:i4>
      </vt:variant>
      <vt:variant>
        <vt:lpwstr/>
      </vt:variant>
      <vt:variant>
        <vt:lpwstr>P14_407</vt:lpwstr>
      </vt:variant>
      <vt:variant>
        <vt:i4>3211386</vt:i4>
      </vt:variant>
      <vt:variant>
        <vt:i4>1584</vt:i4>
      </vt:variant>
      <vt:variant>
        <vt:i4>0</vt:i4>
      </vt:variant>
      <vt:variant>
        <vt:i4>5</vt:i4>
      </vt:variant>
      <vt:variant>
        <vt:lpwstr/>
      </vt:variant>
      <vt:variant>
        <vt:lpwstr>P14_304_90</vt:lpwstr>
      </vt:variant>
      <vt:variant>
        <vt:i4>6160503</vt:i4>
      </vt:variant>
      <vt:variant>
        <vt:i4>1581</vt:i4>
      </vt:variant>
      <vt:variant>
        <vt:i4>0</vt:i4>
      </vt:variant>
      <vt:variant>
        <vt:i4>5</vt:i4>
      </vt:variant>
      <vt:variant>
        <vt:lpwstr/>
      </vt:variant>
      <vt:variant>
        <vt:lpwstr>P14_304</vt:lpwstr>
      </vt:variant>
      <vt:variant>
        <vt:i4>6160503</vt:i4>
      </vt:variant>
      <vt:variant>
        <vt:i4>1578</vt:i4>
      </vt:variant>
      <vt:variant>
        <vt:i4>0</vt:i4>
      </vt:variant>
      <vt:variant>
        <vt:i4>5</vt:i4>
      </vt:variant>
      <vt:variant>
        <vt:lpwstr/>
      </vt:variant>
      <vt:variant>
        <vt:lpwstr>P14_303</vt:lpwstr>
      </vt:variant>
      <vt:variant>
        <vt:i4>6160503</vt:i4>
      </vt:variant>
      <vt:variant>
        <vt:i4>1575</vt:i4>
      </vt:variant>
      <vt:variant>
        <vt:i4>0</vt:i4>
      </vt:variant>
      <vt:variant>
        <vt:i4>5</vt:i4>
      </vt:variant>
      <vt:variant>
        <vt:lpwstr/>
      </vt:variant>
      <vt:variant>
        <vt:lpwstr>P14_302</vt:lpwstr>
      </vt:variant>
      <vt:variant>
        <vt:i4>3211388</vt:i4>
      </vt:variant>
      <vt:variant>
        <vt:i4>1572</vt:i4>
      </vt:variant>
      <vt:variant>
        <vt:i4>0</vt:i4>
      </vt:variant>
      <vt:variant>
        <vt:i4>5</vt:i4>
      </vt:variant>
      <vt:variant>
        <vt:lpwstr/>
      </vt:variant>
      <vt:variant>
        <vt:lpwstr>P14_203_90</vt:lpwstr>
      </vt:variant>
      <vt:variant>
        <vt:i4>65605</vt:i4>
      </vt:variant>
      <vt:variant>
        <vt:i4>1569</vt:i4>
      </vt:variant>
      <vt:variant>
        <vt:i4>0</vt:i4>
      </vt:variant>
      <vt:variant>
        <vt:i4>5</vt:i4>
      </vt:variant>
      <vt:variant>
        <vt:lpwstr/>
      </vt:variant>
      <vt:variant>
        <vt:lpwstr>P14_203_3</vt:lpwstr>
      </vt:variant>
      <vt:variant>
        <vt:i4>6160502</vt:i4>
      </vt:variant>
      <vt:variant>
        <vt:i4>1566</vt:i4>
      </vt:variant>
      <vt:variant>
        <vt:i4>0</vt:i4>
      </vt:variant>
      <vt:variant>
        <vt:i4>5</vt:i4>
      </vt:variant>
      <vt:variant>
        <vt:lpwstr/>
      </vt:variant>
      <vt:variant>
        <vt:lpwstr>P14_203</vt:lpwstr>
      </vt:variant>
      <vt:variant>
        <vt:i4>6160502</vt:i4>
      </vt:variant>
      <vt:variant>
        <vt:i4>1563</vt:i4>
      </vt:variant>
      <vt:variant>
        <vt:i4>0</vt:i4>
      </vt:variant>
      <vt:variant>
        <vt:i4>5</vt:i4>
      </vt:variant>
      <vt:variant>
        <vt:lpwstr/>
      </vt:variant>
      <vt:variant>
        <vt:lpwstr>P14_202</vt:lpwstr>
      </vt:variant>
      <vt:variant>
        <vt:i4>65607</vt:i4>
      </vt:variant>
      <vt:variant>
        <vt:i4>1560</vt:i4>
      </vt:variant>
      <vt:variant>
        <vt:i4>0</vt:i4>
      </vt:variant>
      <vt:variant>
        <vt:i4>5</vt:i4>
      </vt:variant>
      <vt:variant>
        <vt:lpwstr/>
      </vt:variant>
      <vt:variant>
        <vt:lpwstr>P14_201_8</vt:lpwstr>
      </vt:variant>
      <vt:variant>
        <vt:i4>65607</vt:i4>
      </vt:variant>
      <vt:variant>
        <vt:i4>1557</vt:i4>
      </vt:variant>
      <vt:variant>
        <vt:i4>0</vt:i4>
      </vt:variant>
      <vt:variant>
        <vt:i4>5</vt:i4>
      </vt:variant>
      <vt:variant>
        <vt:lpwstr/>
      </vt:variant>
      <vt:variant>
        <vt:lpwstr>P14_201_6</vt:lpwstr>
      </vt:variant>
      <vt:variant>
        <vt:i4>65607</vt:i4>
      </vt:variant>
      <vt:variant>
        <vt:i4>1554</vt:i4>
      </vt:variant>
      <vt:variant>
        <vt:i4>0</vt:i4>
      </vt:variant>
      <vt:variant>
        <vt:i4>5</vt:i4>
      </vt:variant>
      <vt:variant>
        <vt:lpwstr/>
      </vt:variant>
      <vt:variant>
        <vt:lpwstr>P14_201_5</vt:lpwstr>
      </vt:variant>
      <vt:variant>
        <vt:i4>65607</vt:i4>
      </vt:variant>
      <vt:variant>
        <vt:i4>1551</vt:i4>
      </vt:variant>
      <vt:variant>
        <vt:i4>0</vt:i4>
      </vt:variant>
      <vt:variant>
        <vt:i4>5</vt:i4>
      </vt:variant>
      <vt:variant>
        <vt:lpwstr/>
      </vt:variant>
      <vt:variant>
        <vt:lpwstr>P14_201_3</vt:lpwstr>
      </vt:variant>
      <vt:variant>
        <vt:i4>65607</vt:i4>
      </vt:variant>
      <vt:variant>
        <vt:i4>1548</vt:i4>
      </vt:variant>
      <vt:variant>
        <vt:i4>0</vt:i4>
      </vt:variant>
      <vt:variant>
        <vt:i4>5</vt:i4>
      </vt:variant>
      <vt:variant>
        <vt:lpwstr/>
      </vt:variant>
      <vt:variant>
        <vt:lpwstr>P14_201_2</vt:lpwstr>
      </vt:variant>
      <vt:variant>
        <vt:i4>6160502</vt:i4>
      </vt:variant>
      <vt:variant>
        <vt:i4>1545</vt:i4>
      </vt:variant>
      <vt:variant>
        <vt:i4>0</vt:i4>
      </vt:variant>
      <vt:variant>
        <vt:i4>5</vt:i4>
      </vt:variant>
      <vt:variant>
        <vt:lpwstr/>
      </vt:variant>
      <vt:variant>
        <vt:lpwstr>P14_201</vt:lpwstr>
      </vt:variant>
      <vt:variant>
        <vt:i4>327755</vt:i4>
      </vt:variant>
      <vt:variant>
        <vt:i4>1542</vt:i4>
      </vt:variant>
      <vt:variant>
        <vt:i4>0</vt:i4>
      </vt:variant>
      <vt:variant>
        <vt:i4>5</vt:i4>
      </vt:variant>
      <vt:variant>
        <vt:lpwstr/>
      </vt:variant>
      <vt:variant>
        <vt:lpwstr>P52_212_9001</vt:lpwstr>
      </vt:variant>
      <vt:variant>
        <vt:i4>3407997</vt:i4>
      </vt:variant>
      <vt:variant>
        <vt:i4>1539</vt:i4>
      </vt:variant>
      <vt:variant>
        <vt:i4>0</vt:i4>
      </vt:variant>
      <vt:variant>
        <vt:i4>5</vt:i4>
      </vt:variant>
      <vt:variant>
        <vt:lpwstr>http://farsite.hill.af.mil/reghtml/regs/far2afmcfars/fardfars/far/52_000.htm</vt:lpwstr>
      </vt:variant>
      <vt:variant>
        <vt:lpwstr>P1910_277453</vt:lpwstr>
      </vt:variant>
      <vt:variant>
        <vt:i4>852042</vt:i4>
      </vt:variant>
      <vt:variant>
        <vt:i4>1536</vt:i4>
      </vt:variant>
      <vt:variant>
        <vt:i4>0</vt:i4>
      </vt:variant>
      <vt:variant>
        <vt:i4>5</vt:i4>
      </vt:variant>
      <vt:variant>
        <vt:lpwstr/>
      </vt:variant>
      <vt:variant>
        <vt:lpwstr>P52_213_9009</vt:lpwstr>
      </vt:variant>
      <vt:variant>
        <vt:i4>7012446</vt:i4>
      </vt:variant>
      <vt:variant>
        <vt:i4>1533</vt:i4>
      </vt:variant>
      <vt:variant>
        <vt:i4>0</vt:i4>
      </vt:variant>
      <vt:variant>
        <vt:i4>5</vt:i4>
      </vt:variant>
      <vt:variant>
        <vt:lpwstr>http://www.defenselink.mil/comptroller/fmr/10/10_10.pdf</vt:lpwstr>
      </vt:variant>
      <vt:variant>
        <vt:lpwstr/>
      </vt:variant>
      <vt:variant>
        <vt:i4>3342417</vt:i4>
      </vt:variant>
      <vt:variant>
        <vt:i4>1530</vt:i4>
      </vt:variant>
      <vt:variant>
        <vt:i4>0</vt:i4>
      </vt:variant>
      <vt:variant>
        <vt:i4>5</vt:i4>
      </vt:variant>
      <vt:variant>
        <vt:lpwstr>http://farsite.hill.af.mil/reghtml/regs/far2afmcfars/fardfars/dfars/dfars213.htm</vt:lpwstr>
      </vt:variant>
      <vt:variant>
        <vt:lpwstr>P228_10273</vt:lpwstr>
      </vt:variant>
      <vt:variant>
        <vt:i4>6553671</vt:i4>
      </vt:variant>
      <vt:variant>
        <vt:i4>1527</vt:i4>
      </vt:variant>
      <vt:variant>
        <vt:i4>0</vt:i4>
      </vt:variant>
      <vt:variant>
        <vt:i4>5</vt:i4>
      </vt:variant>
      <vt:variant>
        <vt:lpwstr>http://farsite.hill.af.mil/reghtml/regs/far2afmcfars/fardfars/far/13.htm</vt:lpwstr>
      </vt:variant>
      <vt:variant>
        <vt:lpwstr>P392_56389</vt:lpwstr>
      </vt:variant>
      <vt:variant>
        <vt:i4>7274564</vt:i4>
      </vt:variant>
      <vt:variant>
        <vt:i4>1524</vt:i4>
      </vt:variant>
      <vt:variant>
        <vt:i4>0</vt:i4>
      </vt:variant>
      <vt:variant>
        <vt:i4>5</vt:i4>
      </vt:variant>
      <vt:variant>
        <vt:lpwstr>http://farsite.hill.af.mil/reghtml/regs/far2afmcfars/fardfars/far/13.htm</vt:lpwstr>
      </vt:variant>
      <vt:variant>
        <vt:lpwstr>P383_55595</vt:lpwstr>
      </vt:variant>
      <vt:variant>
        <vt:i4>393291</vt:i4>
      </vt:variant>
      <vt:variant>
        <vt:i4>1521</vt:i4>
      </vt:variant>
      <vt:variant>
        <vt:i4>0</vt:i4>
      </vt:variant>
      <vt:variant>
        <vt:i4>5</vt:i4>
      </vt:variant>
      <vt:variant>
        <vt:lpwstr/>
      </vt:variant>
      <vt:variant>
        <vt:lpwstr>P52_213_9012</vt:lpwstr>
      </vt:variant>
      <vt:variant>
        <vt:i4>393291</vt:i4>
      </vt:variant>
      <vt:variant>
        <vt:i4>1518</vt:i4>
      </vt:variant>
      <vt:variant>
        <vt:i4>0</vt:i4>
      </vt:variant>
      <vt:variant>
        <vt:i4>5</vt:i4>
      </vt:variant>
      <vt:variant>
        <vt:lpwstr/>
      </vt:variant>
      <vt:variant>
        <vt:lpwstr>P52_213_9012</vt:lpwstr>
      </vt:variant>
      <vt:variant>
        <vt:i4>393291</vt:i4>
      </vt:variant>
      <vt:variant>
        <vt:i4>1515</vt:i4>
      </vt:variant>
      <vt:variant>
        <vt:i4>0</vt:i4>
      </vt:variant>
      <vt:variant>
        <vt:i4>5</vt:i4>
      </vt:variant>
      <vt:variant>
        <vt:lpwstr/>
      </vt:variant>
      <vt:variant>
        <vt:lpwstr>P52_213_9012</vt:lpwstr>
      </vt:variant>
      <vt:variant>
        <vt:i4>327755</vt:i4>
      </vt:variant>
      <vt:variant>
        <vt:i4>1512</vt:i4>
      </vt:variant>
      <vt:variant>
        <vt:i4>0</vt:i4>
      </vt:variant>
      <vt:variant>
        <vt:i4>5</vt:i4>
      </vt:variant>
      <vt:variant>
        <vt:lpwstr/>
      </vt:variant>
      <vt:variant>
        <vt:lpwstr>P52_213_9011</vt:lpwstr>
      </vt:variant>
      <vt:variant>
        <vt:i4>327755</vt:i4>
      </vt:variant>
      <vt:variant>
        <vt:i4>1509</vt:i4>
      </vt:variant>
      <vt:variant>
        <vt:i4>0</vt:i4>
      </vt:variant>
      <vt:variant>
        <vt:i4>5</vt:i4>
      </vt:variant>
      <vt:variant>
        <vt:lpwstr/>
      </vt:variant>
      <vt:variant>
        <vt:lpwstr>P52_213_9011</vt:lpwstr>
      </vt:variant>
      <vt:variant>
        <vt:i4>262219</vt:i4>
      </vt:variant>
      <vt:variant>
        <vt:i4>1506</vt:i4>
      </vt:variant>
      <vt:variant>
        <vt:i4>0</vt:i4>
      </vt:variant>
      <vt:variant>
        <vt:i4>5</vt:i4>
      </vt:variant>
      <vt:variant>
        <vt:lpwstr/>
      </vt:variant>
      <vt:variant>
        <vt:lpwstr>P52_213_9010</vt:lpwstr>
      </vt:variant>
      <vt:variant>
        <vt:i4>327755</vt:i4>
      </vt:variant>
      <vt:variant>
        <vt:i4>1503</vt:i4>
      </vt:variant>
      <vt:variant>
        <vt:i4>0</vt:i4>
      </vt:variant>
      <vt:variant>
        <vt:i4>5</vt:i4>
      </vt:variant>
      <vt:variant>
        <vt:lpwstr/>
      </vt:variant>
      <vt:variant>
        <vt:lpwstr>P52_213_9011</vt:lpwstr>
      </vt:variant>
      <vt:variant>
        <vt:i4>262219</vt:i4>
      </vt:variant>
      <vt:variant>
        <vt:i4>1500</vt:i4>
      </vt:variant>
      <vt:variant>
        <vt:i4>0</vt:i4>
      </vt:variant>
      <vt:variant>
        <vt:i4>5</vt:i4>
      </vt:variant>
      <vt:variant>
        <vt:lpwstr/>
      </vt:variant>
      <vt:variant>
        <vt:lpwstr>P52_213_9010</vt:lpwstr>
      </vt:variant>
      <vt:variant>
        <vt:i4>5505072</vt:i4>
      </vt:variant>
      <vt:variant>
        <vt:i4>1497</vt:i4>
      </vt:variant>
      <vt:variant>
        <vt:i4>0</vt:i4>
      </vt:variant>
      <vt:variant>
        <vt:i4>5</vt:i4>
      </vt:variant>
      <vt:variant>
        <vt:lpwstr>http://farsite.hill.af.mil/reghtml/regs/far2afmcfars/fardfars/dfars/Dfars204.htm</vt:lpwstr>
      </vt:variant>
      <vt:variant>
        <vt:lpwstr>P13_94</vt:lpwstr>
      </vt:variant>
      <vt:variant>
        <vt:i4>327756</vt:i4>
      </vt:variant>
      <vt:variant>
        <vt:i4>1494</vt:i4>
      </vt:variant>
      <vt:variant>
        <vt:i4>0</vt:i4>
      </vt:variant>
      <vt:variant>
        <vt:i4>5</vt:i4>
      </vt:variant>
      <vt:variant>
        <vt:lpwstr/>
      </vt:variant>
      <vt:variant>
        <vt:lpwstr>P52_215_9001</vt:lpwstr>
      </vt:variant>
      <vt:variant>
        <vt:i4>327754</vt:i4>
      </vt:variant>
      <vt:variant>
        <vt:i4>1491</vt:i4>
      </vt:variant>
      <vt:variant>
        <vt:i4>0</vt:i4>
      </vt:variant>
      <vt:variant>
        <vt:i4>5</vt:i4>
      </vt:variant>
      <vt:variant>
        <vt:lpwstr/>
      </vt:variant>
      <vt:variant>
        <vt:lpwstr>P52_213_9001</vt:lpwstr>
      </vt:variant>
      <vt:variant>
        <vt:i4>327754</vt:i4>
      </vt:variant>
      <vt:variant>
        <vt:i4>1488</vt:i4>
      </vt:variant>
      <vt:variant>
        <vt:i4>0</vt:i4>
      </vt:variant>
      <vt:variant>
        <vt:i4>5</vt:i4>
      </vt:variant>
      <vt:variant>
        <vt:lpwstr/>
      </vt:variant>
      <vt:variant>
        <vt:lpwstr>P52_213_9001</vt:lpwstr>
      </vt:variant>
      <vt:variant>
        <vt:i4>327754</vt:i4>
      </vt:variant>
      <vt:variant>
        <vt:i4>1485</vt:i4>
      </vt:variant>
      <vt:variant>
        <vt:i4>0</vt:i4>
      </vt:variant>
      <vt:variant>
        <vt:i4>5</vt:i4>
      </vt:variant>
      <vt:variant>
        <vt:lpwstr/>
      </vt:variant>
      <vt:variant>
        <vt:lpwstr>P52_213_9001</vt:lpwstr>
      </vt:variant>
      <vt:variant>
        <vt:i4>327754</vt:i4>
      </vt:variant>
      <vt:variant>
        <vt:i4>1482</vt:i4>
      </vt:variant>
      <vt:variant>
        <vt:i4>0</vt:i4>
      </vt:variant>
      <vt:variant>
        <vt:i4>5</vt:i4>
      </vt:variant>
      <vt:variant>
        <vt:lpwstr/>
      </vt:variant>
      <vt:variant>
        <vt:lpwstr>P52_213_9001</vt:lpwstr>
      </vt:variant>
      <vt:variant>
        <vt:i4>5439606</vt:i4>
      </vt:variant>
      <vt:variant>
        <vt:i4>1479</vt:i4>
      </vt:variant>
      <vt:variant>
        <vt:i4>0</vt:i4>
      </vt:variant>
      <vt:variant>
        <vt:i4>5</vt:i4>
      </vt:variant>
      <vt:variant>
        <vt:lpwstr>http://www.acq.osd.mil/dpap/dars/dfars/html/current/217_75.htm</vt:lpwstr>
      </vt:variant>
      <vt:variant>
        <vt:lpwstr>217.7504</vt:lpwstr>
      </vt:variant>
      <vt:variant>
        <vt:i4>65610</vt:i4>
      </vt:variant>
      <vt:variant>
        <vt:i4>1476</vt:i4>
      </vt:variant>
      <vt:variant>
        <vt:i4>0</vt:i4>
      </vt:variant>
      <vt:variant>
        <vt:i4>5</vt:i4>
      </vt:variant>
      <vt:variant>
        <vt:lpwstr/>
      </vt:variant>
      <vt:variant>
        <vt:lpwstr>P52_213_9005</vt:lpwstr>
      </vt:variant>
      <vt:variant>
        <vt:i4>65610</vt:i4>
      </vt:variant>
      <vt:variant>
        <vt:i4>1473</vt:i4>
      </vt:variant>
      <vt:variant>
        <vt:i4>0</vt:i4>
      </vt:variant>
      <vt:variant>
        <vt:i4>5</vt:i4>
      </vt:variant>
      <vt:variant>
        <vt:lpwstr/>
      </vt:variant>
      <vt:variant>
        <vt:lpwstr>P52_213_9005</vt:lpwstr>
      </vt:variant>
      <vt:variant>
        <vt:i4>786506</vt:i4>
      </vt:variant>
      <vt:variant>
        <vt:i4>1470</vt:i4>
      </vt:variant>
      <vt:variant>
        <vt:i4>0</vt:i4>
      </vt:variant>
      <vt:variant>
        <vt:i4>5</vt:i4>
      </vt:variant>
      <vt:variant>
        <vt:lpwstr/>
      </vt:variant>
      <vt:variant>
        <vt:lpwstr>P52_213_9008</vt:lpwstr>
      </vt:variant>
      <vt:variant>
        <vt:i4>196682</vt:i4>
      </vt:variant>
      <vt:variant>
        <vt:i4>1467</vt:i4>
      </vt:variant>
      <vt:variant>
        <vt:i4>0</vt:i4>
      </vt:variant>
      <vt:variant>
        <vt:i4>5</vt:i4>
      </vt:variant>
      <vt:variant>
        <vt:lpwstr/>
      </vt:variant>
      <vt:variant>
        <vt:lpwstr>P52_213_9007</vt:lpwstr>
      </vt:variant>
      <vt:variant>
        <vt:i4>74</vt:i4>
      </vt:variant>
      <vt:variant>
        <vt:i4>1464</vt:i4>
      </vt:variant>
      <vt:variant>
        <vt:i4>0</vt:i4>
      </vt:variant>
      <vt:variant>
        <vt:i4>5</vt:i4>
      </vt:variant>
      <vt:variant>
        <vt:lpwstr/>
      </vt:variant>
      <vt:variant>
        <vt:lpwstr>P52_213_9004</vt:lpwstr>
      </vt:variant>
      <vt:variant>
        <vt:i4>74</vt:i4>
      </vt:variant>
      <vt:variant>
        <vt:i4>1461</vt:i4>
      </vt:variant>
      <vt:variant>
        <vt:i4>0</vt:i4>
      </vt:variant>
      <vt:variant>
        <vt:i4>5</vt:i4>
      </vt:variant>
      <vt:variant>
        <vt:lpwstr/>
      </vt:variant>
      <vt:variant>
        <vt:lpwstr>P52_213_9004</vt:lpwstr>
      </vt:variant>
      <vt:variant>
        <vt:i4>74</vt:i4>
      </vt:variant>
      <vt:variant>
        <vt:i4>1458</vt:i4>
      </vt:variant>
      <vt:variant>
        <vt:i4>0</vt:i4>
      </vt:variant>
      <vt:variant>
        <vt:i4>5</vt:i4>
      </vt:variant>
      <vt:variant>
        <vt:lpwstr/>
      </vt:variant>
      <vt:variant>
        <vt:lpwstr>P52_213_9004</vt:lpwstr>
      </vt:variant>
      <vt:variant>
        <vt:i4>6160502</vt:i4>
      </vt:variant>
      <vt:variant>
        <vt:i4>1455</vt:i4>
      </vt:variant>
      <vt:variant>
        <vt:i4>0</vt:i4>
      </vt:variant>
      <vt:variant>
        <vt:i4>5</vt:i4>
      </vt:variant>
      <vt:variant>
        <vt:lpwstr/>
      </vt:variant>
      <vt:variant>
        <vt:lpwstr>P13_501</vt:lpwstr>
      </vt:variant>
      <vt:variant>
        <vt:i4>6160502</vt:i4>
      </vt:variant>
      <vt:variant>
        <vt:i4>1452</vt:i4>
      </vt:variant>
      <vt:variant>
        <vt:i4>0</vt:i4>
      </vt:variant>
      <vt:variant>
        <vt:i4>5</vt:i4>
      </vt:variant>
      <vt:variant>
        <vt:lpwstr/>
      </vt:variant>
      <vt:variant>
        <vt:lpwstr>P13_500</vt:lpwstr>
      </vt:variant>
      <vt:variant>
        <vt:i4>6160503</vt:i4>
      </vt:variant>
      <vt:variant>
        <vt:i4>1449</vt:i4>
      </vt:variant>
      <vt:variant>
        <vt:i4>0</vt:i4>
      </vt:variant>
      <vt:variant>
        <vt:i4>5</vt:i4>
      </vt:variant>
      <vt:variant>
        <vt:lpwstr/>
      </vt:variant>
      <vt:variant>
        <vt:lpwstr>P13_404</vt:lpwstr>
      </vt:variant>
      <vt:variant>
        <vt:i4>6160503</vt:i4>
      </vt:variant>
      <vt:variant>
        <vt:i4>1446</vt:i4>
      </vt:variant>
      <vt:variant>
        <vt:i4>0</vt:i4>
      </vt:variant>
      <vt:variant>
        <vt:i4>5</vt:i4>
      </vt:variant>
      <vt:variant>
        <vt:lpwstr/>
      </vt:variant>
      <vt:variant>
        <vt:lpwstr>P13_402</vt:lpwstr>
      </vt:variant>
      <vt:variant>
        <vt:i4>6160503</vt:i4>
      </vt:variant>
      <vt:variant>
        <vt:i4>1443</vt:i4>
      </vt:variant>
      <vt:variant>
        <vt:i4>0</vt:i4>
      </vt:variant>
      <vt:variant>
        <vt:i4>5</vt:i4>
      </vt:variant>
      <vt:variant>
        <vt:lpwstr/>
      </vt:variant>
      <vt:variant>
        <vt:lpwstr>P13_401</vt:lpwstr>
      </vt:variant>
      <vt:variant>
        <vt:i4>524352</vt:i4>
      </vt:variant>
      <vt:variant>
        <vt:i4>1440</vt:i4>
      </vt:variant>
      <vt:variant>
        <vt:i4>0</vt:i4>
      </vt:variant>
      <vt:variant>
        <vt:i4>5</vt:i4>
      </vt:variant>
      <vt:variant>
        <vt:lpwstr/>
      </vt:variant>
      <vt:variant>
        <vt:lpwstr>P13_390_7</vt:lpwstr>
      </vt:variant>
      <vt:variant>
        <vt:i4>524352</vt:i4>
      </vt:variant>
      <vt:variant>
        <vt:i4>1437</vt:i4>
      </vt:variant>
      <vt:variant>
        <vt:i4>0</vt:i4>
      </vt:variant>
      <vt:variant>
        <vt:i4>5</vt:i4>
      </vt:variant>
      <vt:variant>
        <vt:lpwstr/>
      </vt:variant>
      <vt:variant>
        <vt:lpwstr>P13_390_6</vt:lpwstr>
      </vt:variant>
      <vt:variant>
        <vt:i4>524352</vt:i4>
      </vt:variant>
      <vt:variant>
        <vt:i4>1434</vt:i4>
      </vt:variant>
      <vt:variant>
        <vt:i4>0</vt:i4>
      </vt:variant>
      <vt:variant>
        <vt:i4>5</vt:i4>
      </vt:variant>
      <vt:variant>
        <vt:lpwstr/>
      </vt:variant>
      <vt:variant>
        <vt:lpwstr>P13_390_5</vt:lpwstr>
      </vt:variant>
      <vt:variant>
        <vt:i4>524352</vt:i4>
      </vt:variant>
      <vt:variant>
        <vt:i4>1431</vt:i4>
      </vt:variant>
      <vt:variant>
        <vt:i4>0</vt:i4>
      </vt:variant>
      <vt:variant>
        <vt:i4>5</vt:i4>
      </vt:variant>
      <vt:variant>
        <vt:lpwstr/>
      </vt:variant>
      <vt:variant>
        <vt:lpwstr>P13_390_4</vt:lpwstr>
      </vt:variant>
      <vt:variant>
        <vt:i4>524352</vt:i4>
      </vt:variant>
      <vt:variant>
        <vt:i4>1428</vt:i4>
      </vt:variant>
      <vt:variant>
        <vt:i4>0</vt:i4>
      </vt:variant>
      <vt:variant>
        <vt:i4>5</vt:i4>
      </vt:variant>
      <vt:variant>
        <vt:lpwstr/>
      </vt:variant>
      <vt:variant>
        <vt:lpwstr>P13_390_3</vt:lpwstr>
      </vt:variant>
      <vt:variant>
        <vt:i4>524352</vt:i4>
      </vt:variant>
      <vt:variant>
        <vt:i4>1425</vt:i4>
      </vt:variant>
      <vt:variant>
        <vt:i4>0</vt:i4>
      </vt:variant>
      <vt:variant>
        <vt:i4>5</vt:i4>
      </vt:variant>
      <vt:variant>
        <vt:lpwstr/>
      </vt:variant>
      <vt:variant>
        <vt:lpwstr>P13_390_2</vt:lpwstr>
      </vt:variant>
      <vt:variant>
        <vt:i4>524352</vt:i4>
      </vt:variant>
      <vt:variant>
        <vt:i4>1422</vt:i4>
      </vt:variant>
      <vt:variant>
        <vt:i4>0</vt:i4>
      </vt:variant>
      <vt:variant>
        <vt:i4>5</vt:i4>
      </vt:variant>
      <vt:variant>
        <vt:lpwstr/>
      </vt:variant>
      <vt:variant>
        <vt:lpwstr>P13_390_1</vt:lpwstr>
      </vt:variant>
      <vt:variant>
        <vt:i4>5701744</vt:i4>
      </vt:variant>
      <vt:variant>
        <vt:i4>1419</vt:i4>
      </vt:variant>
      <vt:variant>
        <vt:i4>0</vt:i4>
      </vt:variant>
      <vt:variant>
        <vt:i4>5</vt:i4>
      </vt:variant>
      <vt:variant>
        <vt:lpwstr/>
      </vt:variant>
      <vt:variant>
        <vt:lpwstr>P13_390</vt:lpwstr>
      </vt:variant>
      <vt:variant>
        <vt:i4>6160496</vt:i4>
      </vt:variant>
      <vt:variant>
        <vt:i4>1416</vt:i4>
      </vt:variant>
      <vt:variant>
        <vt:i4>0</vt:i4>
      </vt:variant>
      <vt:variant>
        <vt:i4>5</vt:i4>
      </vt:variant>
      <vt:variant>
        <vt:lpwstr/>
      </vt:variant>
      <vt:variant>
        <vt:lpwstr>P13_307</vt:lpwstr>
      </vt:variant>
      <vt:variant>
        <vt:i4>6160496</vt:i4>
      </vt:variant>
      <vt:variant>
        <vt:i4>1413</vt:i4>
      </vt:variant>
      <vt:variant>
        <vt:i4>0</vt:i4>
      </vt:variant>
      <vt:variant>
        <vt:i4>5</vt:i4>
      </vt:variant>
      <vt:variant>
        <vt:lpwstr/>
      </vt:variant>
      <vt:variant>
        <vt:lpwstr>P13_306</vt:lpwstr>
      </vt:variant>
      <vt:variant>
        <vt:i4>65603</vt:i4>
      </vt:variant>
      <vt:variant>
        <vt:i4>1410</vt:i4>
      </vt:variant>
      <vt:variant>
        <vt:i4>0</vt:i4>
      </vt:variant>
      <vt:variant>
        <vt:i4>5</vt:i4>
      </vt:variant>
      <vt:variant>
        <vt:lpwstr/>
      </vt:variant>
      <vt:variant>
        <vt:lpwstr>P13_303_3</vt:lpwstr>
      </vt:variant>
      <vt:variant>
        <vt:i4>65603</vt:i4>
      </vt:variant>
      <vt:variant>
        <vt:i4>1407</vt:i4>
      </vt:variant>
      <vt:variant>
        <vt:i4>0</vt:i4>
      </vt:variant>
      <vt:variant>
        <vt:i4>5</vt:i4>
      </vt:variant>
      <vt:variant>
        <vt:lpwstr/>
      </vt:variant>
      <vt:variant>
        <vt:lpwstr>P13_303_2</vt:lpwstr>
      </vt:variant>
      <vt:variant>
        <vt:i4>6160496</vt:i4>
      </vt:variant>
      <vt:variant>
        <vt:i4>1404</vt:i4>
      </vt:variant>
      <vt:variant>
        <vt:i4>0</vt:i4>
      </vt:variant>
      <vt:variant>
        <vt:i4>5</vt:i4>
      </vt:variant>
      <vt:variant>
        <vt:lpwstr/>
      </vt:variant>
      <vt:variant>
        <vt:lpwstr>P13_303</vt:lpwstr>
      </vt:variant>
      <vt:variant>
        <vt:i4>65602</vt:i4>
      </vt:variant>
      <vt:variant>
        <vt:i4>1401</vt:i4>
      </vt:variant>
      <vt:variant>
        <vt:i4>0</vt:i4>
      </vt:variant>
      <vt:variant>
        <vt:i4>5</vt:i4>
      </vt:variant>
      <vt:variant>
        <vt:lpwstr/>
      </vt:variant>
      <vt:variant>
        <vt:lpwstr>P13_302_2</vt:lpwstr>
      </vt:variant>
      <vt:variant>
        <vt:i4>65602</vt:i4>
      </vt:variant>
      <vt:variant>
        <vt:i4>1398</vt:i4>
      </vt:variant>
      <vt:variant>
        <vt:i4>0</vt:i4>
      </vt:variant>
      <vt:variant>
        <vt:i4>5</vt:i4>
      </vt:variant>
      <vt:variant>
        <vt:lpwstr/>
      </vt:variant>
      <vt:variant>
        <vt:lpwstr>P13_302_1</vt:lpwstr>
      </vt:variant>
      <vt:variant>
        <vt:i4>6160496</vt:i4>
      </vt:variant>
      <vt:variant>
        <vt:i4>1395</vt:i4>
      </vt:variant>
      <vt:variant>
        <vt:i4>0</vt:i4>
      </vt:variant>
      <vt:variant>
        <vt:i4>5</vt:i4>
      </vt:variant>
      <vt:variant>
        <vt:lpwstr/>
      </vt:variant>
      <vt:variant>
        <vt:lpwstr>P13_302</vt:lpwstr>
      </vt:variant>
      <vt:variant>
        <vt:i4>6160496</vt:i4>
      </vt:variant>
      <vt:variant>
        <vt:i4>1392</vt:i4>
      </vt:variant>
      <vt:variant>
        <vt:i4>0</vt:i4>
      </vt:variant>
      <vt:variant>
        <vt:i4>5</vt:i4>
      </vt:variant>
      <vt:variant>
        <vt:lpwstr/>
      </vt:variant>
      <vt:variant>
        <vt:lpwstr>P13_301</vt:lpwstr>
      </vt:variant>
      <vt:variant>
        <vt:i4>5832817</vt:i4>
      </vt:variant>
      <vt:variant>
        <vt:i4>1389</vt:i4>
      </vt:variant>
      <vt:variant>
        <vt:i4>0</vt:i4>
      </vt:variant>
      <vt:variant>
        <vt:i4>5</vt:i4>
      </vt:variant>
      <vt:variant>
        <vt:lpwstr/>
      </vt:variant>
      <vt:variant>
        <vt:lpwstr>P13_270</vt:lpwstr>
      </vt:variant>
      <vt:variant>
        <vt:i4>6160497</vt:i4>
      </vt:variant>
      <vt:variant>
        <vt:i4>1386</vt:i4>
      </vt:variant>
      <vt:variant>
        <vt:i4>0</vt:i4>
      </vt:variant>
      <vt:variant>
        <vt:i4>5</vt:i4>
      </vt:variant>
      <vt:variant>
        <vt:lpwstr/>
      </vt:variant>
      <vt:variant>
        <vt:lpwstr>P13_202</vt:lpwstr>
      </vt:variant>
      <vt:variant>
        <vt:i4>6160497</vt:i4>
      </vt:variant>
      <vt:variant>
        <vt:i4>1383</vt:i4>
      </vt:variant>
      <vt:variant>
        <vt:i4>0</vt:i4>
      </vt:variant>
      <vt:variant>
        <vt:i4>5</vt:i4>
      </vt:variant>
      <vt:variant>
        <vt:lpwstr/>
      </vt:variant>
      <vt:variant>
        <vt:lpwstr>P13_201</vt:lpwstr>
      </vt:variant>
      <vt:variant>
        <vt:i4>3211389</vt:i4>
      </vt:variant>
      <vt:variant>
        <vt:i4>1380</vt:i4>
      </vt:variant>
      <vt:variant>
        <vt:i4>0</vt:i4>
      </vt:variant>
      <vt:variant>
        <vt:i4>5</vt:i4>
      </vt:variant>
      <vt:variant>
        <vt:lpwstr/>
      </vt:variant>
      <vt:variant>
        <vt:lpwstr>P13_106_90</vt:lpwstr>
      </vt:variant>
      <vt:variant>
        <vt:i4>65604</vt:i4>
      </vt:variant>
      <vt:variant>
        <vt:i4>1377</vt:i4>
      </vt:variant>
      <vt:variant>
        <vt:i4>0</vt:i4>
      </vt:variant>
      <vt:variant>
        <vt:i4>5</vt:i4>
      </vt:variant>
      <vt:variant>
        <vt:lpwstr/>
      </vt:variant>
      <vt:variant>
        <vt:lpwstr>P13_106_3</vt:lpwstr>
      </vt:variant>
      <vt:variant>
        <vt:i4>65604</vt:i4>
      </vt:variant>
      <vt:variant>
        <vt:i4>1374</vt:i4>
      </vt:variant>
      <vt:variant>
        <vt:i4>0</vt:i4>
      </vt:variant>
      <vt:variant>
        <vt:i4>5</vt:i4>
      </vt:variant>
      <vt:variant>
        <vt:lpwstr/>
      </vt:variant>
      <vt:variant>
        <vt:lpwstr>P13_106_2</vt:lpwstr>
      </vt:variant>
      <vt:variant>
        <vt:i4>65604</vt:i4>
      </vt:variant>
      <vt:variant>
        <vt:i4>1371</vt:i4>
      </vt:variant>
      <vt:variant>
        <vt:i4>0</vt:i4>
      </vt:variant>
      <vt:variant>
        <vt:i4>5</vt:i4>
      </vt:variant>
      <vt:variant>
        <vt:lpwstr/>
      </vt:variant>
      <vt:variant>
        <vt:lpwstr>P13_106_1</vt:lpwstr>
      </vt:variant>
      <vt:variant>
        <vt:i4>6160498</vt:i4>
      </vt:variant>
      <vt:variant>
        <vt:i4>1368</vt:i4>
      </vt:variant>
      <vt:variant>
        <vt:i4>0</vt:i4>
      </vt:variant>
      <vt:variant>
        <vt:i4>5</vt:i4>
      </vt:variant>
      <vt:variant>
        <vt:lpwstr/>
      </vt:variant>
      <vt:variant>
        <vt:lpwstr>P13_106</vt:lpwstr>
      </vt:variant>
      <vt:variant>
        <vt:i4>6160498</vt:i4>
      </vt:variant>
      <vt:variant>
        <vt:i4>1365</vt:i4>
      </vt:variant>
      <vt:variant>
        <vt:i4>0</vt:i4>
      </vt:variant>
      <vt:variant>
        <vt:i4>5</vt:i4>
      </vt:variant>
      <vt:variant>
        <vt:lpwstr/>
      </vt:variant>
      <vt:variant>
        <vt:lpwstr>P13_101</vt:lpwstr>
      </vt:variant>
      <vt:variant>
        <vt:i4>6160499</vt:i4>
      </vt:variant>
      <vt:variant>
        <vt:i4>1362</vt:i4>
      </vt:variant>
      <vt:variant>
        <vt:i4>0</vt:i4>
      </vt:variant>
      <vt:variant>
        <vt:i4>5</vt:i4>
      </vt:variant>
      <vt:variant>
        <vt:lpwstr/>
      </vt:variant>
      <vt:variant>
        <vt:lpwstr>P13_003</vt:lpwstr>
      </vt:variant>
      <vt:variant>
        <vt:i4>852034</vt:i4>
      </vt:variant>
      <vt:variant>
        <vt:i4>1359</vt:i4>
      </vt:variant>
      <vt:variant>
        <vt:i4>0</vt:i4>
      </vt:variant>
      <vt:variant>
        <vt:i4>5</vt:i4>
      </vt:variant>
      <vt:variant>
        <vt:lpwstr/>
      </vt:variant>
      <vt:variant>
        <vt:lpwstr>P46_490_c</vt:lpwstr>
      </vt:variant>
      <vt:variant>
        <vt:i4>5898357</vt:i4>
      </vt:variant>
      <vt:variant>
        <vt:i4>1356</vt:i4>
      </vt:variant>
      <vt:variant>
        <vt:i4>0</vt:i4>
      </vt:variant>
      <vt:variant>
        <vt:i4>5</vt:i4>
      </vt:variant>
      <vt:variant>
        <vt:lpwstr/>
      </vt:variant>
      <vt:variant>
        <vt:lpwstr>P46_311</vt:lpwstr>
      </vt:variant>
      <vt:variant>
        <vt:i4>7274543</vt:i4>
      </vt:variant>
      <vt:variant>
        <vt:i4>1353</vt:i4>
      </vt:variant>
      <vt:variant>
        <vt:i4>0</vt:i4>
      </vt:variant>
      <vt:variant>
        <vt:i4>5</vt:i4>
      </vt:variant>
      <vt:variant>
        <vt:lpwstr>http://farsite.hill.af.mil/reghtml/regs/far2afmcfars/fardfars/far/52_246.htm</vt:lpwstr>
      </vt:variant>
      <vt:variant>
        <vt:lpwstr>P201_41314</vt:lpwstr>
      </vt:variant>
      <vt:variant>
        <vt:i4>3866646</vt:i4>
      </vt:variant>
      <vt:variant>
        <vt:i4>1350</vt:i4>
      </vt:variant>
      <vt:variant>
        <vt:i4>0</vt:i4>
      </vt:variant>
      <vt:variant>
        <vt:i4>5</vt:i4>
      </vt:variant>
      <vt:variant>
        <vt:lpwstr/>
      </vt:variant>
      <vt:variant>
        <vt:lpwstr>P9_391</vt:lpwstr>
      </vt:variant>
      <vt:variant>
        <vt:i4>3801110</vt:i4>
      </vt:variant>
      <vt:variant>
        <vt:i4>1347</vt:i4>
      </vt:variant>
      <vt:variant>
        <vt:i4>0</vt:i4>
      </vt:variant>
      <vt:variant>
        <vt:i4>5</vt:i4>
      </vt:variant>
      <vt:variant>
        <vt:lpwstr/>
      </vt:variant>
      <vt:variant>
        <vt:lpwstr>P9_390</vt:lpwstr>
      </vt:variant>
      <vt:variant>
        <vt:i4>4063356</vt:i4>
      </vt:variant>
      <vt:variant>
        <vt:i4>1344</vt:i4>
      </vt:variant>
      <vt:variant>
        <vt:i4>0</vt:i4>
      </vt:variant>
      <vt:variant>
        <vt:i4>5</vt:i4>
      </vt:variant>
      <vt:variant>
        <vt:lpwstr>http://farsite.hill.af.mil/reghtml/regs/far2afmcfars/fardfars/far/52_000.htm</vt:lpwstr>
      </vt:variant>
      <vt:variant>
        <vt:lpwstr>P1713_249779</vt:lpwstr>
      </vt:variant>
      <vt:variant>
        <vt:i4>3801206</vt:i4>
      </vt:variant>
      <vt:variant>
        <vt:i4>1341</vt:i4>
      </vt:variant>
      <vt:variant>
        <vt:i4>0</vt:i4>
      </vt:variant>
      <vt:variant>
        <vt:i4>5</vt:i4>
      </vt:variant>
      <vt:variant>
        <vt:lpwstr>http://farsite.hill.af.mil/reghtml/regs/far2afmcfars/fardfars/far/52_000.htm</vt:lpwstr>
      </vt:variant>
      <vt:variant>
        <vt:lpwstr>P1145_161469</vt:lpwstr>
      </vt:variant>
      <vt:variant>
        <vt:i4>6160498</vt:i4>
      </vt:variant>
      <vt:variant>
        <vt:i4>1338</vt:i4>
      </vt:variant>
      <vt:variant>
        <vt:i4>0</vt:i4>
      </vt:variant>
      <vt:variant>
        <vt:i4>5</vt:i4>
      </vt:variant>
      <vt:variant>
        <vt:lpwstr/>
      </vt:variant>
      <vt:variant>
        <vt:lpwstr>P13_101</vt:lpwstr>
      </vt:variant>
      <vt:variant>
        <vt:i4>6160496</vt:i4>
      </vt:variant>
      <vt:variant>
        <vt:i4>1335</vt:i4>
      </vt:variant>
      <vt:variant>
        <vt:i4>0</vt:i4>
      </vt:variant>
      <vt:variant>
        <vt:i4>5</vt:i4>
      </vt:variant>
      <vt:variant>
        <vt:lpwstr/>
      </vt:variant>
      <vt:variant>
        <vt:lpwstr>P16_601</vt:lpwstr>
      </vt:variant>
      <vt:variant>
        <vt:i4>6160500</vt:i4>
      </vt:variant>
      <vt:variant>
        <vt:i4>1332</vt:i4>
      </vt:variant>
      <vt:variant>
        <vt:i4>0</vt:i4>
      </vt:variant>
      <vt:variant>
        <vt:i4>5</vt:i4>
      </vt:variant>
      <vt:variant>
        <vt:lpwstr/>
      </vt:variant>
      <vt:variant>
        <vt:lpwstr>P12_603</vt:lpwstr>
      </vt:variant>
      <vt:variant>
        <vt:i4>6160503</vt:i4>
      </vt:variant>
      <vt:variant>
        <vt:i4>1329</vt:i4>
      </vt:variant>
      <vt:variant>
        <vt:i4>0</vt:i4>
      </vt:variant>
      <vt:variant>
        <vt:i4>5</vt:i4>
      </vt:variant>
      <vt:variant>
        <vt:lpwstr/>
      </vt:variant>
      <vt:variant>
        <vt:lpwstr>P12_504</vt:lpwstr>
      </vt:variant>
      <vt:variant>
        <vt:i4>6160502</vt:i4>
      </vt:variant>
      <vt:variant>
        <vt:i4>1326</vt:i4>
      </vt:variant>
      <vt:variant>
        <vt:i4>0</vt:i4>
      </vt:variant>
      <vt:variant>
        <vt:i4>5</vt:i4>
      </vt:variant>
      <vt:variant>
        <vt:lpwstr/>
      </vt:variant>
      <vt:variant>
        <vt:lpwstr>P12_403</vt:lpwstr>
      </vt:variant>
      <vt:variant>
        <vt:i4>6160497</vt:i4>
      </vt:variant>
      <vt:variant>
        <vt:i4>1323</vt:i4>
      </vt:variant>
      <vt:variant>
        <vt:i4>0</vt:i4>
      </vt:variant>
      <vt:variant>
        <vt:i4>5</vt:i4>
      </vt:variant>
      <vt:variant>
        <vt:lpwstr/>
      </vt:variant>
      <vt:variant>
        <vt:lpwstr>P12_302</vt:lpwstr>
      </vt:variant>
      <vt:variant>
        <vt:i4>6160497</vt:i4>
      </vt:variant>
      <vt:variant>
        <vt:i4>1320</vt:i4>
      </vt:variant>
      <vt:variant>
        <vt:i4>0</vt:i4>
      </vt:variant>
      <vt:variant>
        <vt:i4>5</vt:i4>
      </vt:variant>
      <vt:variant>
        <vt:lpwstr/>
      </vt:variant>
      <vt:variant>
        <vt:lpwstr>P12_301</vt:lpwstr>
      </vt:variant>
      <vt:variant>
        <vt:i4>6160496</vt:i4>
      </vt:variant>
      <vt:variant>
        <vt:i4>1317</vt:i4>
      </vt:variant>
      <vt:variant>
        <vt:i4>0</vt:i4>
      </vt:variant>
      <vt:variant>
        <vt:i4>5</vt:i4>
      </vt:variant>
      <vt:variant>
        <vt:lpwstr/>
      </vt:variant>
      <vt:variant>
        <vt:lpwstr>P12_208</vt:lpwstr>
      </vt:variant>
      <vt:variant>
        <vt:i4>6160496</vt:i4>
      </vt:variant>
      <vt:variant>
        <vt:i4>1314</vt:i4>
      </vt:variant>
      <vt:variant>
        <vt:i4>0</vt:i4>
      </vt:variant>
      <vt:variant>
        <vt:i4>5</vt:i4>
      </vt:variant>
      <vt:variant>
        <vt:lpwstr/>
      </vt:variant>
      <vt:variant>
        <vt:lpwstr>P12_207</vt:lpwstr>
      </vt:variant>
      <vt:variant>
        <vt:i4>6160496</vt:i4>
      </vt:variant>
      <vt:variant>
        <vt:i4>1311</vt:i4>
      </vt:variant>
      <vt:variant>
        <vt:i4>0</vt:i4>
      </vt:variant>
      <vt:variant>
        <vt:i4>5</vt:i4>
      </vt:variant>
      <vt:variant>
        <vt:lpwstr/>
      </vt:variant>
      <vt:variant>
        <vt:lpwstr>P12_204</vt:lpwstr>
      </vt:variant>
      <vt:variant>
        <vt:i4>6160496</vt:i4>
      </vt:variant>
      <vt:variant>
        <vt:i4>1308</vt:i4>
      </vt:variant>
      <vt:variant>
        <vt:i4>0</vt:i4>
      </vt:variant>
      <vt:variant>
        <vt:i4>5</vt:i4>
      </vt:variant>
      <vt:variant>
        <vt:lpwstr/>
      </vt:variant>
      <vt:variant>
        <vt:lpwstr>P12_201</vt:lpwstr>
      </vt:variant>
      <vt:variant>
        <vt:i4>6488132</vt:i4>
      </vt:variant>
      <vt:variant>
        <vt:i4>1305</vt:i4>
      </vt:variant>
      <vt:variant>
        <vt:i4>0</vt:i4>
      </vt:variant>
      <vt:variant>
        <vt:i4>5</vt:i4>
      </vt:variant>
      <vt:variant>
        <vt:lpwstr>http://farsite.hill.af.mil/reghtml/regs/far2afmcfars/fardfars/far/11.htm</vt:lpwstr>
      </vt:variant>
      <vt:variant>
        <vt:lpwstr>P202_32068</vt:lpwstr>
      </vt:variant>
      <vt:variant>
        <vt:i4>6488132</vt:i4>
      </vt:variant>
      <vt:variant>
        <vt:i4>1302</vt:i4>
      </vt:variant>
      <vt:variant>
        <vt:i4>0</vt:i4>
      </vt:variant>
      <vt:variant>
        <vt:i4>5</vt:i4>
      </vt:variant>
      <vt:variant>
        <vt:lpwstr>http://farsite.hill.af.mil/reghtml/regs/far2afmcfars/fardfars/far/11.htm</vt:lpwstr>
      </vt:variant>
      <vt:variant>
        <vt:lpwstr>P202_32068</vt:lpwstr>
      </vt:variant>
      <vt:variant>
        <vt:i4>6881317</vt:i4>
      </vt:variant>
      <vt:variant>
        <vt:i4>1299</vt:i4>
      </vt:variant>
      <vt:variant>
        <vt:i4>0</vt:i4>
      </vt:variant>
      <vt:variant>
        <vt:i4>5</vt:i4>
      </vt:variant>
      <vt:variant>
        <vt:lpwstr>http://farsite.hill.af.mil/reghtml/regs/far2afmcfars/fardfars/far/52_000.htm</vt:lpwstr>
      </vt:variant>
      <vt:variant>
        <vt:lpwstr>P980_133590</vt:lpwstr>
      </vt:variant>
      <vt:variant>
        <vt:i4>1900560</vt:i4>
      </vt:variant>
      <vt:variant>
        <vt:i4>1296</vt:i4>
      </vt:variant>
      <vt:variant>
        <vt:i4>0</vt:i4>
      </vt:variant>
      <vt:variant>
        <vt:i4>5</vt:i4>
      </vt:variant>
      <vt:variant>
        <vt:lpwstr>https://dolh.bsm.dla.mil/</vt:lpwstr>
      </vt:variant>
      <vt:variant>
        <vt:lpwstr/>
      </vt:variant>
      <vt:variant>
        <vt:i4>1900560</vt:i4>
      </vt:variant>
      <vt:variant>
        <vt:i4>1293</vt:i4>
      </vt:variant>
      <vt:variant>
        <vt:i4>0</vt:i4>
      </vt:variant>
      <vt:variant>
        <vt:i4>5</vt:i4>
      </vt:variant>
      <vt:variant>
        <vt:lpwstr>https://dolh.bsm.dla.mil/</vt:lpwstr>
      </vt:variant>
      <vt:variant>
        <vt:lpwstr/>
      </vt:variant>
      <vt:variant>
        <vt:i4>1900560</vt:i4>
      </vt:variant>
      <vt:variant>
        <vt:i4>1290</vt:i4>
      </vt:variant>
      <vt:variant>
        <vt:i4>0</vt:i4>
      </vt:variant>
      <vt:variant>
        <vt:i4>5</vt:i4>
      </vt:variant>
      <vt:variant>
        <vt:lpwstr>https://dolh.bsm.dla.mil/</vt:lpwstr>
      </vt:variant>
      <vt:variant>
        <vt:lpwstr/>
      </vt:variant>
      <vt:variant>
        <vt:i4>327759</vt:i4>
      </vt:variant>
      <vt:variant>
        <vt:i4>1287</vt:i4>
      </vt:variant>
      <vt:variant>
        <vt:i4>0</vt:i4>
      </vt:variant>
      <vt:variant>
        <vt:i4>5</vt:i4>
      </vt:variant>
      <vt:variant>
        <vt:lpwstr/>
      </vt:variant>
      <vt:variant>
        <vt:lpwstr>P52_211_9071</vt:lpwstr>
      </vt:variant>
      <vt:variant>
        <vt:i4>3145855</vt:i4>
      </vt:variant>
      <vt:variant>
        <vt:i4>1284</vt:i4>
      </vt:variant>
      <vt:variant>
        <vt:i4>0</vt:i4>
      </vt:variant>
      <vt:variant>
        <vt:i4>5</vt:i4>
      </vt:variant>
      <vt:variant>
        <vt:lpwstr/>
      </vt:variant>
      <vt:variant>
        <vt:lpwstr>P11_304_91</vt:lpwstr>
      </vt:variant>
      <vt:variant>
        <vt:i4>6357035</vt:i4>
      </vt:variant>
      <vt:variant>
        <vt:i4>1281</vt:i4>
      </vt:variant>
      <vt:variant>
        <vt:i4>0</vt:i4>
      </vt:variant>
      <vt:variant>
        <vt:i4>5</vt:i4>
      </vt:variant>
      <vt:variant>
        <vt:lpwstr>http://farsite.hill.af.mil/reghtml/regs/far2afmcfars/fardfars/far/52_000.htm</vt:lpwstr>
      </vt:variant>
      <vt:variant>
        <vt:lpwstr>P812_117069</vt:lpwstr>
      </vt:variant>
      <vt:variant>
        <vt:i4>3145849</vt:i4>
      </vt:variant>
      <vt:variant>
        <vt:i4>1278</vt:i4>
      </vt:variant>
      <vt:variant>
        <vt:i4>0</vt:i4>
      </vt:variant>
      <vt:variant>
        <vt:i4>5</vt:i4>
      </vt:variant>
      <vt:variant>
        <vt:lpwstr/>
      </vt:variant>
      <vt:variant>
        <vt:lpwstr>P11_302_91</vt:lpwstr>
      </vt:variant>
      <vt:variant>
        <vt:i4>1900548</vt:i4>
      </vt:variant>
      <vt:variant>
        <vt:i4>1275</vt:i4>
      </vt:variant>
      <vt:variant>
        <vt:i4>0</vt:i4>
      </vt:variant>
      <vt:variant>
        <vt:i4>5</vt:i4>
      </vt:variant>
      <vt:variant>
        <vt:lpwstr>https://polh.bsm.dla.mil/</vt:lpwstr>
      </vt:variant>
      <vt:variant>
        <vt:lpwstr/>
      </vt:variant>
      <vt:variant>
        <vt:i4>5570583</vt:i4>
      </vt:variant>
      <vt:variant>
        <vt:i4>1272</vt:i4>
      </vt:variant>
      <vt:variant>
        <vt:i4>0</vt:i4>
      </vt:variant>
      <vt:variant>
        <vt:i4>5</vt:i4>
      </vt:variant>
      <vt:variant>
        <vt:lpwstr/>
      </vt:variant>
      <vt:variant>
        <vt:lpwstr>P11_9002_90</vt:lpwstr>
      </vt:variant>
      <vt:variant>
        <vt:i4>5636119</vt:i4>
      </vt:variant>
      <vt:variant>
        <vt:i4>1269</vt:i4>
      </vt:variant>
      <vt:variant>
        <vt:i4>0</vt:i4>
      </vt:variant>
      <vt:variant>
        <vt:i4>5</vt:i4>
      </vt:variant>
      <vt:variant>
        <vt:lpwstr/>
      </vt:variant>
      <vt:variant>
        <vt:lpwstr>P11_9001_90</vt:lpwstr>
      </vt:variant>
      <vt:variant>
        <vt:i4>7274568</vt:i4>
      </vt:variant>
      <vt:variant>
        <vt:i4>1266</vt:i4>
      </vt:variant>
      <vt:variant>
        <vt:i4>0</vt:i4>
      </vt:variant>
      <vt:variant>
        <vt:i4>5</vt:i4>
      </vt:variant>
      <vt:variant>
        <vt:lpwstr/>
      </vt:variant>
      <vt:variant>
        <vt:lpwstr>P11_9001</vt:lpwstr>
      </vt:variant>
      <vt:variant>
        <vt:i4>6160502</vt:i4>
      </vt:variant>
      <vt:variant>
        <vt:i4>1263</vt:i4>
      </vt:variant>
      <vt:variant>
        <vt:i4>0</vt:i4>
      </vt:variant>
      <vt:variant>
        <vt:i4>5</vt:i4>
      </vt:variant>
      <vt:variant>
        <vt:lpwstr/>
      </vt:variant>
      <vt:variant>
        <vt:lpwstr>P11_703</vt:lpwstr>
      </vt:variant>
      <vt:variant>
        <vt:i4>3211390</vt:i4>
      </vt:variant>
      <vt:variant>
        <vt:i4>1260</vt:i4>
      </vt:variant>
      <vt:variant>
        <vt:i4>0</vt:i4>
      </vt:variant>
      <vt:variant>
        <vt:i4>5</vt:i4>
      </vt:variant>
      <vt:variant>
        <vt:lpwstr/>
      </vt:variant>
      <vt:variant>
        <vt:lpwstr>P11_701_90</vt:lpwstr>
      </vt:variant>
      <vt:variant>
        <vt:i4>6160502</vt:i4>
      </vt:variant>
      <vt:variant>
        <vt:i4>1257</vt:i4>
      </vt:variant>
      <vt:variant>
        <vt:i4>0</vt:i4>
      </vt:variant>
      <vt:variant>
        <vt:i4>5</vt:i4>
      </vt:variant>
      <vt:variant>
        <vt:lpwstr/>
      </vt:variant>
      <vt:variant>
        <vt:lpwstr>P11_701</vt:lpwstr>
      </vt:variant>
      <vt:variant>
        <vt:i4>6160503</vt:i4>
      </vt:variant>
      <vt:variant>
        <vt:i4>1254</vt:i4>
      </vt:variant>
      <vt:variant>
        <vt:i4>0</vt:i4>
      </vt:variant>
      <vt:variant>
        <vt:i4>5</vt:i4>
      </vt:variant>
      <vt:variant>
        <vt:lpwstr/>
      </vt:variant>
      <vt:variant>
        <vt:lpwstr>P11_604</vt:lpwstr>
      </vt:variant>
      <vt:variant>
        <vt:i4>3211389</vt:i4>
      </vt:variant>
      <vt:variant>
        <vt:i4>1251</vt:i4>
      </vt:variant>
      <vt:variant>
        <vt:i4>0</vt:i4>
      </vt:variant>
      <vt:variant>
        <vt:i4>5</vt:i4>
      </vt:variant>
      <vt:variant>
        <vt:lpwstr/>
      </vt:variant>
      <vt:variant>
        <vt:lpwstr>P11_603_90</vt:lpwstr>
      </vt:variant>
      <vt:variant>
        <vt:i4>6160503</vt:i4>
      </vt:variant>
      <vt:variant>
        <vt:i4>1248</vt:i4>
      </vt:variant>
      <vt:variant>
        <vt:i4>0</vt:i4>
      </vt:variant>
      <vt:variant>
        <vt:i4>5</vt:i4>
      </vt:variant>
      <vt:variant>
        <vt:lpwstr/>
      </vt:variant>
      <vt:variant>
        <vt:lpwstr>P11_602</vt:lpwstr>
      </vt:variant>
      <vt:variant>
        <vt:i4>6160500</vt:i4>
      </vt:variant>
      <vt:variant>
        <vt:i4>1245</vt:i4>
      </vt:variant>
      <vt:variant>
        <vt:i4>0</vt:i4>
      </vt:variant>
      <vt:variant>
        <vt:i4>5</vt:i4>
      </vt:variant>
      <vt:variant>
        <vt:lpwstr/>
      </vt:variant>
      <vt:variant>
        <vt:lpwstr>P11_502</vt:lpwstr>
      </vt:variant>
      <vt:variant>
        <vt:i4>6160501</vt:i4>
      </vt:variant>
      <vt:variant>
        <vt:i4>1242</vt:i4>
      </vt:variant>
      <vt:variant>
        <vt:i4>0</vt:i4>
      </vt:variant>
      <vt:variant>
        <vt:i4>5</vt:i4>
      </vt:variant>
      <vt:variant>
        <vt:lpwstr/>
      </vt:variant>
      <vt:variant>
        <vt:lpwstr>P11_404</vt:lpwstr>
      </vt:variant>
      <vt:variant>
        <vt:i4>3473534</vt:i4>
      </vt:variant>
      <vt:variant>
        <vt:i4>1239</vt:i4>
      </vt:variant>
      <vt:variant>
        <vt:i4>0</vt:i4>
      </vt:variant>
      <vt:variant>
        <vt:i4>5</vt:i4>
      </vt:variant>
      <vt:variant>
        <vt:lpwstr/>
      </vt:variant>
      <vt:variant>
        <vt:lpwstr>P11_402_94</vt:lpwstr>
      </vt:variant>
      <vt:variant>
        <vt:i4>3276926</vt:i4>
      </vt:variant>
      <vt:variant>
        <vt:i4>1236</vt:i4>
      </vt:variant>
      <vt:variant>
        <vt:i4>0</vt:i4>
      </vt:variant>
      <vt:variant>
        <vt:i4>5</vt:i4>
      </vt:variant>
      <vt:variant>
        <vt:lpwstr/>
      </vt:variant>
      <vt:variant>
        <vt:lpwstr>P11_402_93</vt:lpwstr>
      </vt:variant>
      <vt:variant>
        <vt:i4>3342462</vt:i4>
      </vt:variant>
      <vt:variant>
        <vt:i4>1233</vt:i4>
      </vt:variant>
      <vt:variant>
        <vt:i4>0</vt:i4>
      </vt:variant>
      <vt:variant>
        <vt:i4>5</vt:i4>
      </vt:variant>
      <vt:variant>
        <vt:lpwstr/>
      </vt:variant>
      <vt:variant>
        <vt:lpwstr>P11_402_92</vt:lpwstr>
      </vt:variant>
      <vt:variant>
        <vt:i4>3145854</vt:i4>
      </vt:variant>
      <vt:variant>
        <vt:i4>1230</vt:i4>
      </vt:variant>
      <vt:variant>
        <vt:i4>0</vt:i4>
      </vt:variant>
      <vt:variant>
        <vt:i4>5</vt:i4>
      </vt:variant>
      <vt:variant>
        <vt:lpwstr/>
      </vt:variant>
      <vt:variant>
        <vt:lpwstr>P11_402_91</vt:lpwstr>
      </vt:variant>
      <vt:variant>
        <vt:i4>3211390</vt:i4>
      </vt:variant>
      <vt:variant>
        <vt:i4>1227</vt:i4>
      </vt:variant>
      <vt:variant>
        <vt:i4>0</vt:i4>
      </vt:variant>
      <vt:variant>
        <vt:i4>5</vt:i4>
      </vt:variant>
      <vt:variant>
        <vt:lpwstr/>
      </vt:variant>
      <vt:variant>
        <vt:lpwstr>P11_402_90</vt:lpwstr>
      </vt:variant>
      <vt:variant>
        <vt:i4>6160501</vt:i4>
      </vt:variant>
      <vt:variant>
        <vt:i4>1224</vt:i4>
      </vt:variant>
      <vt:variant>
        <vt:i4>0</vt:i4>
      </vt:variant>
      <vt:variant>
        <vt:i4>5</vt:i4>
      </vt:variant>
      <vt:variant>
        <vt:lpwstr/>
      </vt:variant>
      <vt:variant>
        <vt:lpwstr>P11_402</vt:lpwstr>
      </vt:variant>
      <vt:variant>
        <vt:i4>3342461</vt:i4>
      </vt:variant>
      <vt:variant>
        <vt:i4>1221</vt:i4>
      </vt:variant>
      <vt:variant>
        <vt:i4>0</vt:i4>
      </vt:variant>
      <vt:variant>
        <vt:i4>5</vt:i4>
      </vt:variant>
      <vt:variant>
        <vt:lpwstr/>
      </vt:variant>
      <vt:variant>
        <vt:lpwstr>P11_401_92</vt:lpwstr>
      </vt:variant>
      <vt:variant>
        <vt:i4>3211389</vt:i4>
      </vt:variant>
      <vt:variant>
        <vt:i4>1218</vt:i4>
      </vt:variant>
      <vt:variant>
        <vt:i4>0</vt:i4>
      </vt:variant>
      <vt:variant>
        <vt:i4>5</vt:i4>
      </vt:variant>
      <vt:variant>
        <vt:lpwstr/>
      </vt:variant>
      <vt:variant>
        <vt:lpwstr>P11_401_90</vt:lpwstr>
      </vt:variant>
      <vt:variant>
        <vt:i4>6160501</vt:i4>
      </vt:variant>
      <vt:variant>
        <vt:i4>1215</vt:i4>
      </vt:variant>
      <vt:variant>
        <vt:i4>0</vt:i4>
      </vt:variant>
      <vt:variant>
        <vt:i4>5</vt:i4>
      </vt:variant>
      <vt:variant>
        <vt:lpwstr/>
      </vt:variant>
      <vt:variant>
        <vt:lpwstr>P11_401</vt:lpwstr>
      </vt:variant>
      <vt:variant>
        <vt:i4>3276927</vt:i4>
      </vt:variant>
      <vt:variant>
        <vt:i4>1212</vt:i4>
      </vt:variant>
      <vt:variant>
        <vt:i4>0</vt:i4>
      </vt:variant>
      <vt:variant>
        <vt:i4>5</vt:i4>
      </vt:variant>
      <vt:variant>
        <vt:lpwstr/>
      </vt:variant>
      <vt:variant>
        <vt:lpwstr>P11_304_93</vt:lpwstr>
      </vt:variant>
      <vt:variant>
        <vt:i4>3342463</vt:i4>
      </vt:variant>
      <vt:variant>
        <vt:i4>1209</vt:i4>
      </vt:variant>
      <vt:variant>
        <vt:i4>0</vt:i4>
      </vt:variant>
      <vt:variant>
        <vt:i4>5</vt:i4>
      </vt:variant>
      <vt:variant>
        <vt:lpwstr/>
      </vt:variant>
      <vt:variant>
        <vt:lpwstr>P11_304_92</vt:lpwstr>
      </vt:variant>
      <vt:variant>
        <vt:i4>3145855</vt:i4>
      </vt:variant>
      <vt:variant>
        <vt:i4>1206</vt:i4>
      </vt:variant>
      <vt:variant>
        <vt:i4>0</vt:i4>
      </vt:variant>
      <vt:variant>
        <vt:i4>5</vt:i4>
      </vt:variant>
      <vt:variant>
        <vt:lpwstr/>
      </vt:variant>
      <vt:variant>
        <vt:lpwstr>P11_304_91</vt:lpwstr>
      </vt:variant>
      <vt:variant>
        <vt:i4>3211391</vt:i4>
      </vt:variant>
      <vt:variant>
        <vt:i4>1203</vt:i4>
      </vt:variant>
      <vt:variant>
        <vt:i4>0</vt:i4>
      </vt:variant>
      <vt:variant>
        <vt:i4>5</vt:i4>
      </vt:variant>
      <vt:variant>
        <vt:lpwstr/>
      </vt:variant>
      <vt:variant>
        <vt:lpwstr>P11_304_90</vt:lpwstr>
      </vt:variant>
      <vt:variant>
        <vt:i4>3342457</vt:i4>
      </vt:variant>
      <vt:variant>
        <vt:i4>1200</vt:i4>
      </vt:variant>
      <vt:variant>
        <vt:i4>0</vt:i4>
      </vt:variant>
      <vt:variant>
        <vt:i4>5</vt:i4>
      </vt:variant>
      <vt:variant>
        <vt:lpwstr/>
      </vt:variant>
      <vt:variant>
        <vt:lpwstr>P11_302_92</vt:lpwstr>
      </vt:variant>
      <vt:variant>
        <vt:i4>3145849</vt:i4>
      </vt:variant>
      <vt:variant>
        <vt:i4>1197</vt:i4>
      </vt:variant>
      <vt:variant>
        <vt:i4>0</vt:i4>
      </vt:variant>
      <vt:variant>
        <vt:i4>5</vt:i4>
      </vt:variant>
      <vt:variant>
        <vt:lpwstr/>
      </vt:variant>
      <vt:variant>
        <vt:lpwstr>P11_302_91</vt:lpwstr>
      </vt:variant>
      <vt:variant>
        <vt:i4>3211385</vt:i4>
      </vt:variant>
      <vt:variant>
        <vt:i4>1194</vt:i4>
      </vt:variant>
      <vt:variant>
        <vt:i4>0</vt:i4>
      </vt:variant>
      <vt:variant>
        <vt:i4>5</vt:i4>
      </vt:variant>
      <vt:variant>
        <vt:lpwstr/>
      </vt:variant>
      <vt:variant>
        <vt:lpwstr>P11_302_90</vt:lpwstr>
      </vt:variant>
      <vt:variant>
        <vt:i4>6160498</vt:i4>
      </vt:variant>
      <vt:variant>
        <vt:i4>1191</vt:i4>
      </vt:variant>
      <vt:variant>
        <vt:i4>0</vt:i4>
      </vt:variant>
      <vt:variant>
        <vt:i4>5</vt:i4>
      </vt:variant>
      <vt:variant>
        <vt:lpwstr/>
      </vt:variant>
      <vt:variant>
        <vt:lpwstr>P11_302</vt:lpwstr>
      </vt:variant>
      <vt:variant>
        <vt:i4>6160498</vt:i4>
      </vt:variant>
      <vt:variant>
        <vt:i4>1188</vt:i4>
      </vt:variant>
      <vt:variant>
        <vt:i4>0</vt:i4>
      </vt:variant>
      <vt:variant>
        <vt:i4>5</vt:i4>
      </vt:variant>
      <vt:variant>
        <vt:lpwstr/>
      </vt:variant>
      <vt:variant>
        <vt:lpwstr>P11_301</vt:lpwstr>
      </vt:variant>
      <vt:variant>
        <vt:i4>5701747</vt:i4>
      </vt:variant>
      <vt:variant>
        <vt:i4>1185</vt:i4>
      </vt:variant>
      <vt:variant>
        <vt:i4>0</vt:i4>
      </vt:variant>
      <vt:variant>
        <vt:i4>5</vt:i4>
      </vt:variant>
      <vt:variant>
        <vt:lpwstr/>
      </vt:variant>
      <vt:variant>
        <vt:lpwstr>P11_292</vt:lpwstr>
      </vt:variant>
      <vt:variant>
        <vt:i4>5701747</vt:i4>
      </vt:variant>
      <vt:variant>
        <vt:i4>1182</vt:i4>
      </vt:variant>
      <vt:variant>
        <vt:i4>0</vt:i4>
      </vt:variant>
      <vt:variant>
        <vt:i4>5</vt:i4>
      </vt:variant>
      <vt:variant>
        <vt:lpwstr/>
      </vt:variant>
      <vt:variant>
        <vt:lpwstr>P11_291</vt:lpwstr>
      </vt:variant>
      <vt:variant>
        <vt:i4>5701747</vt:i4>
      </vt:variant>
      <vt:variant>
        <vt:i4>1179</vt:i4>
      </vt:variant>
      <vt:variant>
        <vt:i4>0</vt:i4>
      </vt:variant>
      <vt:variant>
        <vt:i4>5</vt:i4>
      </vt:variant>
      <vt:variant>
        <vt:lpwstr/>
      </vt:variant>
      <vt:variant>
        <vt:lpwstr>P11_290</vt:lpwstr>
      </vt:variant>
      <vt:variant>
        <vt:i4>5832819</vt:i4>
      </vt:variant>
      <vt:variant>
        <vt:i4>1176</vt:i4>
      </vt:variant>
      <vt:variant>
        <vt:i4>0</vt:i4>
      </vt:variant>
      <vt:variant>
        <vt:i4>5</vt:i4>
      </vt:variant>
      <vt:variant>
        <vt:lpwstr/>
      </vt:variant>
      <vt:variant>
        <vt:lpwstr>P11_274</vt:lpwstr>
      </vt:variant>
      <vt:variant>
        <vt:i4>3539064</vt:i4>
      </vt:variant>
      <vt:variant>
        <vt:i4>1173</vt:i4>
      </vt:variant>
      <vt:variant>
        <vt:i4>0</vt:i4>
      </vt:variant>
      <vt:variant>
        <vt:i4>5</vt:i4>
      </vt:variant>
      <vt:variant>
        <vt:lpwstr/>
      </vt:variant>
      <vt:variant>
        <vt:lpwstr>P11_272_90</vt:lpwstr>
      </vt:variant>
      <vt:variant>
        <vt:i4>3211390</vt:i4>
      </vt:variant>
      <vt:variant>
        <vt:i4>1170</vt:i4>
      </vt:variant>
      <vt:variant>
        <vt:i4>0</vt:i4>
      </vt:variant>
      <vt:variant>
        <vt:i4>5</vt:i4>
      </vt:variant>
      <vt:variant>
        <vt:lpwstr/>
      </vt:variant>
      <vt:variant>
        <vt:lpwstr>P11_204_90</vt:lpwstr>
      </vt:variant>
      <vt:variant>
        <vt:i4>6160499</vt:i4>
      </vt:variant>
      <vt:variant>
        <vt:i4>1167</vt:i4>
      </vt:variant>
      <vt:variant>
        <vt:i4>0</vt:i4>
      </vt:variant>
      <vt:variant>
        <vt:i4>5</vt:i4>
      </vt:variant>
      <vt:variant>
        <vt:lpwstr/>
      </vt:variant>
      <vt:variant>
        <vt:lpwstr>P11_201</vt:lpwstr>
      </vt:variant>
      <vt:variant>
        <vt:i4>3211390</vt:i4>
      </vt:variant>
      <vt:variant>
        <vt:i4>1164</vt:i4>
      </vt:variant>
      <vt:variant>
        <vt:i4>0</vt:i4>
      </vt:variant>
      <vt:variant>
        <vt:i4>5</vt:i4>
      </vt:variant>
      <vt:variant>
        <vt:lpwstr/>
      </vt:variant>
      <vt:variant>
        <vt:lpwstr>P11_107_90</vt:lpwstr>
      </vt:variant>
      <vt:variant>
        <vt:i4>6160496</vt:i4>
      </vt:variant>
      <vt:variant>
        <vt:i4>1161</vt:i4>
      </vt:variant>
      <vt:variant>
        <vt:i4>0</vt:i4>
      </vt:variant>
      <vt:variant>
        <vt:i4>5</vt:i4>
      </vt:variant>
      <vt:variant>
        <vt:lpwstr/>
      </vt:variant>
      <vt:variant>
        <vt:lpwstr>P11_103</vt:lpwstr>
      </vt:variant>
      <vt:variant>
        <vt:i4>6160497</vt:i4>
      </vt:variant>
      <vt:variant>
        <vt:i4>1158</vt:i4>
      </vt:variant>
      <vt:variant>
        <vt:i4>0</vt:i4>
      </vt:variant>
      <vt:variant>
        <vt:i4>5</vt:i4>
      </vt:variant>
      <vt:variant>
        <vt:lpwstr/>
      </vt:variant>
      <vt:variant>
        <vt:lpwstr>P11_002</vt:lpwstr>
      </vt:variant>
      <vt:variant>
        <vt:i4>3211387</vt:i4>
      </vt:variant>
      <vt:variant>
        <vt:i4>1155</vt:i4>
      </vt:variant>
      <vt:variant>
        <vt:i4>0</vt:i4>
      </vt:variant>
      <vt:variant>
        <vt:i4>5</vt:i4>
      </vt:variant>
      <vt:variant>
        <vt:lpwstr/>
      </vt:variant>
      <vt:variant>
        <vt:lpwstr>P10_002_90</vt:lpwstr>
      </vt:variant>
      <vt:variant>
        <vt:i4>3211384</vt:i4>
      </vt:variant>
      <vt:variant>
        <vt:i4>1152</vt:i4>
      </vt:variant>
      <vt:variant>
        <vt:i4>0</vt:i4>
      </vt:variant>
      <vt:variant>
        <vt:i4>5</vt:i4>
      </vt:variant>
      <vt:variant>
        <vt:lpwstr/>
      </vt:variant>
      <vt:variant>
        <vt:lpwstr>P10_001_90</vt:lpwstr>
      </vt:variant>
      <vt:variant>
        <vt:i4>64</vt:i4>
      </vt:variant>
      <vt:variant>
        <vt:i4>1149</vt:i4>
      </vt:variant>
      <vt:variant>
        <vt:i4>0</vt:i4>
      </vt:variant>
      <vt:variant>
        <vt:i4>5</vt:i4>
      </vt:variant>
      <vt:variant>
        <vt:lpwstr/>
      </vt:variant>
      <vt:variant>
        <vt:lpwstr>P52_209_9005</vt:lpwstr>
      </vt:variant>
      <vt:variant>
        <vt:i4>65600</vt:i4>
      </vt:variant>
      <vt:variant>
        <vt:i4>1146</vt:i4>
      </vt:variant>
      <vt:variant>
        <vt:i4>0</vt:i4>
      </vt:variant>
      <vt:variant>
        <vt:i4>5</vt:i4>
      </vt:variant>
      <vt:variant>
        <vt:lpwstr/>
      </vt:variant>
      <vt:variant>
        <vt:lpwstr>P52_209_9004</vt:lpwstr>
      </vt:variant>
      <vt:variant>
        <vt:i4>655424</vt:i4>
      </vt:variant>
      <vt:variant>
        <vt:i4>1143</vt:i4>
      </vt:variant>
      <vt:variant>
        <vt:i4>0</vt:i4>
      </vt:variant>
      <vt:variant>
        <vt:i4>5</vt:i4>
      </vt:variant>
      <vt:variant>
        <vt:lpwstr/>
      </vt:variant>
      <vt:variant>
        <vt:lpwstr>P1_301_91</vt:lpwstr>
      </vt:variant>
      <vt:variant>
        <vt:i4>6619181</vt:i4>
      </vt:variant>
      <vt:variant>
        <vt:i4>1140</vt:i4>
      </vt:variant>
      <vt:variant>
        <vt:i4>0</vt:i4>
      </vt:variant>
      <vt:variant>
        <vt:i4>5</vt:i4>
      </vt:variant>
      <vt:variant>
        <vt:lpwstr>http://farsite.hill.af.mil/reghtml/regs/far2afmcfars/fardfars/far/52_000.htm</vt:lpwstr>
      </vt:variant>
      <vt:variant>
        <vt:lpwstr>P829_116585</vt:lpwstr>
      </vt:variant>
      <vt:variant>
        <vt:i4>6619181</vt:i4>
      </vt:variant>
      <vt:variant>
        <vt:i4>1137</vt:i4>
      </vt:variant>
      <vt:variant>
        <vt:i4>0</vt:i4>
      </vt:variant>
      <vt:variant>
        <vt:i4>5</vt:i4>
      </vt:variant>
      <vt:variant>
        <vt:lpwstr>http://farsite.hill.af.mil/reghtml/regs/far2afmcfars/fardfars/far/52_000.htm</vt:lpwstr>
      </vt:variant>
      <vt:variant>
        <vt:lpwstr>P829_116585</vt:lpwstr>
      </vt:variant>
      <vt:variant>
        <vt:i4>7012390</vt:i4>
      </vt:variant>
      <vt:variant>
        <vt:i4>1134</vt:i4>
      </vt:variant>
      <vt:variant>
        <vt:i4>0</vt:i4>
      </vt:variant>
      <vt:variant>
        <vt:i4>5</vt:i4>
      </vt:variant>
      <vt:variant>
        <vt:lpwstr>http://farsite.hill.af.mil/reghtml/regs/far2afmcfars/fardfars/far/52_000.htm</vt:lpwstr>
      </vt:variant>
      <vt:variant>
        <vt:lpwstr>P685_95309</vt:lpwstr>
      </vt:variant>
      <vt:variant>
        <vt:i4>6488132</vt:i4>
      </vt:variant>
      <vt:variant>
        <vt:i4>1131</vt:i4>
      </vt:variant>
      <vt:variant>
        <vt:i4>0</vt:i4>
      </vt:variant>
      <vt:variant>
        <vt:i4>5</vt:i4>
      </vt:variant>
      <vt:variant>
        <vt:lpwstr>http://farsite.hill.af.mil/reghtml/regs/far2afmcfars/fardfars/far/09.htm</vt:lpwstr>
      </vt:variant>
      <vt:variant>
        <vt:lpwstr>P121_25223</vt:lpwstr>
      </vt:variant>
      <vt:variant>
        <vt:i4>3473432</vt:i4>
      </vt:variant>
      <vt:variant>
        <vt:i4>1128</vt:i4>
      </vt:variant>
      <vt:variant>
        <vt:i4>0</vt:i4>
      </vt:variant>
      <vt:variant>
        <vt:i4>5</vt:i4>
      </vt:variant>
      <vt:variant>
        <vt:lpwstr>http://farsite.hill.af.mil/reghtml/regs/far2afmcfars/fardfars/far/09.htm</vt:lpwstr>
      </vt:variant>
      <vt:variant>
        <vt:lpwstr>P31_4138</vt:lpwstr>
      </vt:variant>
      <vt:variant>
        <vt:i4>3473432</vt:i4>
      </vt:variant>
      <vt:variant>
        <vt:i4>1125</vt:i4>
      </vt:variant>
      <vt:variant>
        <vt:i4>0</vt:i4>
      </vt:variant>
      <vt:variant>
        <vt:i4>5</vt:i4>
      </vt:variant>
      <vt:variant>
        <vt:lpwstr>http://farsite.hill.af.mil/reghtml/regs/far2afmcfars/fardfars/far/09.htm</vt:lpwstr>
      </vt:variant>
      <vt:variant>
        <vt:lpwstr>P31_4138</vt:lpwstr>
      </vt:variant>
      <vt:variant>
        <vt:i4>65601</vt:i4>
      </vt:variant>
      <vt:variant>
        <vt:i4>1122</vt:i4>
      </vt:variant>
      <vt:variant>
        <vt:i4>0</vt:i4>
      </vt:variant>
      <vt:variant>
        <vt:i4>5</vt:i4>
      </vt:variant>
      <vt:variant>
        <vt:lpwstr/>
      </vt:variant>
      <vt:variant>
        <vt:lpwstr>P52_209_9014</vt:lpwstr>
      </vt:variant>
      <vt:variant>
        <vt:i4>589888</vt:i4>
      </vt:variant>
      <vt:variant>
        <vt:i4>1119</vt:i4>
      </vt:variant>
      <vt:variant>
        <vt:i4>0</vt:i4>
      </vt:variant>
      <vt:variant>
        <vt:i4>5</vt:i4>
      </vt:variant>
      <vt:variant>
        <vt:lpwstr/>
      </vt:variant>
      <vt:variant>
        <vt:lpwstr>P9_407_3</vt:lpwstr>
      </vt:variant>
      <vt:variant>
        <vt:i4>589888</vt:i4>
      </vt:variant>
      <vt:variant>
        <vt:i4>1116</vt:i4>
      </vt:variant>
      <vt:variant>
        <vt:i4>0</vt:i4>
      </vt:variant>
      <vt:variant>
        <vt:i4>5</vt:i4>
      </vt:variant>
      <vt:variant>
        <vt:lpwstr/>
      </vt:variant>
      <vt:variant>
        <vt:lpwstr>P9_407_3</vt:lpwstr>
      </vt:variant>
      <vt:variant>
        <vt:i4>131136</vt:i4>
      </vt:variant>
      <vt:variant>
        <vt:i4>1113</vt:i4>
      </vt:variant>
      <vt:variant>
        <vt:i4>0</vt:i4>
      </vt:variant>
      <vt:variant>
        <vt:i4>5</vt:i4>
      </vt:variant>
      <vt:variant>
        <vt:lpwstr/>
      </vt:variant>
      <vt:variant>
        <vt:lpwstr>P9_406_90</vt:lpwstr>
      </vt:variant>
      <vt:variant>
        <vt:i4>524352</vt:i4>
      </vt:variant>
      <vt:variant>
        <vt:i4>1110</vt:i4>
      </vt:variant>
      <vt:variant>
        <vt:i4>0</vt:i4>
      </vt:variant>
      <vt:variant>
        <vt:i4>5</vt:i4>
      </vt:variant>
      <vt:variant>
        <vt:lpwstr/>
      </vt:variant>
      <vt:variant>
        <vt:lpwstr>P9_406_3</vt:lpwstr>
      </vt:variant>
      <vt:variant>
        <vt:i4>3866655</vt:i4>
      </vt:variant>
      <vt:variant>
        <vt:i4>1107</vt:i4>
      </vt:variant>
      <vt:variant>
        <vt:i4>0</vt:i4>
      </vt:variant>
      <vt:variant>
        <vt:i4>5</vt:i4>
      </vt:variant>
      <vt:variant>
        <vt:lpwstr/>
      </vt:variant>
      <vt:variant>
        <vt:lpwstr>P9_406</vt:lpwstr>
      </vt:variant>
      <vt:variant>
        <vt:i4>589888</vt:i4>
      </vt:variant>
      <vt:variant>
        <vt:i4>1104</vt:i4>
      </vt:variant>
      <vt:variant>
        <vt:i4>0</vt:i4>
      </vt:variant>
      <vt:variant>
        <vt:i4>5</vt:i4>
      </vt:variant>
      <vt:variant>
        <vt:lpwstr/>
      </vt:variant>
      <vt:variant>
        <vt:lpwstr>P9_405_1</vt:lpwstr>
      </vt:variant>
      <vt:variant>
        <vt:i4>3670047</vt:i4>
      </vt:variant>
      <vt:variant>
        <vt:i4>1101</vt:i4>
      </vt:variant>
      <vt:variant>
        <vt:i4>0</vt:i4>
      </vt:variant>
      <vt:variant>
        <vt:i4>5</vt:i4>
      </vt:variant>
      <vt:variant>
        <vt:lpwstr/>
      </vt:variant>
      <vt:variant>
        <vt:lpwstr>P9_405</vt:lpwstr>
      </vt:variant>
      <vt:variant>
        <vt:i4>3735583</vt:i4>
      </vt:variant>
      <vt:variant>
        <vt:i4>1098</vt:i4>
      </vt:variant>
      <vt:variant>
        <vt:i4>0</vt:i4>
      </vt:variant>
      <vt:variant>
        <vt:i4>5</vt:i4>
      </vt:variant>
      <vt:variant>
        <vt:lpwstr/>
      </vt:variant>
      <vt:variant>
        <vt:lpwstr>P9_404</vt:lpwstr>
      </vt:variant>
      <vt:variant>
        <vt:i4>3801110</vt:i4>
      </vt:variant>
      <vt:variant>
        <vt:i4>1095</vt:i4>
      </vt:variant>
      <vt:variant>
        <vt:i4>0</vt:i4>
      </vt:variant>
      <vt:variant>
        <vt:i4>5</vt:i4>
      </vt:variant>
      <vt:variant>
        <vt:lpwstr/>
      </vt:variant>
      <vt:variant>
        <vt:lpwstr>P9_390</vt:lpwstr>
      </vt:variant>
      <vt:variant>
        <vt:i4>3276831</vt:i4>
      </vt:variant>
      <vt:variant>
        <vt:i4>1092</vt:i4>
      </vt:variant>
      <vt:variant>
        <vt:i4>0</vt:i4>
      </vt:variant>
      <vt:variant>
        <vt:i4>5</vt:i4>
      </vt:variant>
      <vt:variant>
        <vt:lpwstr/>
      </vt:variant>
      <vt:variant>
        <vt:lpwstr>P9_308</vt:lpwstr>
      </vt:variant>
      <vt:variant>
        <vt:i4>3997727</vt:i4>
      </vt:variant>
      <vt:variant>
        <vt:i4>1089</vt:i4>
      </vt:variant>
      <vt:variant>
        <vt:i4>0</vt:i4>
      </vt:variant>
      <vt:variant>
        <vt:i4>5</vt:i4>
      </vt:variant>
      <vt:variant>
        <vt:lpwstr/>
      </vt:variant>
      <vt:variant>
        <vt:lpwstr>P9_307</vt:lpwstr>
      </vt:variant>
      <vt:variant>
        <vt:i4>327744</vt:i4>
      </vt:variant>
      <vt:variant>
        <vt:i4>1086</vt:i4>
      </vt:variant>
      <vt:variant>
        <vt:i4>0</vt:i4>
      </vt:variant>
      <vt:variant>
        <vt:i4>5</vt:i4>
      </vt:variant>
      <vt:variant>
        <vt:lpwstr/>
      </vt:variant>
      <vt:variant>
        <vt:lpwstr>P9_306_90</vt:lpwstr>
      </vt:variant>
      <vt:variant>
        <vt:i4>3932191</vt:i4>
      </vt:variant>
      <vt:variant>
        <vt:i4>1083</vt:i4>
      </vt:variant>
      <vt:variant>
        <vt:i4>0</vt:i4>
      </vt:variant>
      <vt:variant>
        <vt:i4>5</vt:i4>
      </vt:variant>
      <vt:variant>
        <vt:lpwstr/>
      </vt:variant>
      <vt:variant>
        <vt:lpwstr>P9_306</vt:lpwstr>
      </vt:variant>
      <vt:variant>
        <vt:i4>3932191</vt:i4>
      </vt:variant>
      <vt:variant>
        <vt:i4>1080</vt:i4>
      </vt:variant>
      <vt:variant>
        <vt:i4>0</vt:i4>
      </vt:variant>
      <vt:variant>
        <vt:i4>5</vt:i4>
      </vt:variant>
      <vt:variant>
        <vt:lpwstr/>
      </vt:variant>
      <vt:variant>
        <vt:lpwstr>P9_207</vt:lpwstr>
      </vt:variant>
      <vt:variant>
        <vt:i4>983104</vt:i4>
      </vt:variant>
      <vt:variant>
        <vt:i4>1077</vt:i4>
      </vt:variant>
      <vt:variant>
        <vt:i4>0</vt:i4>
      </vt:variant>
      <vt:variant>
        <vt:i4>5</vt:i4>
      </vt:variant>
      <vt:variant>
        <vt:lpwstr/>
      </vt:variant>
      <vt:variant>
        <vt:lpwstr>P9_206_2</vt:lpwstr>
      </vt:variant>
      <vt:variant>
        <vt:i4>3670047</vt:i4>
      </vt:variant>
      <vt:variant>
        <vt:i4>1074</vt:i4>
      </vt:variant>
      <vt:variant>
        <vt:i4>0</vt:i4>
      </vt:variant>
      <vt:variant>
        <vt:i4>5</vt:i4>
      </vt:variant>
      <vt:variant>
        <vt:lpwstr/>
      </vt:variant>
      <vt:variant>
        <vt:lpwstr>P9_203</vt:lpwstr>
      </vt:variant>
      <vt:variant>
        <vt:i4>3735583</vt:i4>
      </vt:variant>
      <vt:variant>
        <vt:i4>1071</vt:i4>
      </vt:variant>
      <vt:variant>
        <vt:i4>0</vt:i4>
      </vt:variant>
      <vt:variant>
        <vt:i4>5</vt:i4>
      </vt:variant>
      <vt:variant>
        <vt:lpwstr/>
      </vt:variant>
      <vt:variant>
        <vt:lpwstr>P9_202</vt:lpwstr>
      </vt:variant>
      <vt:variant>
        <vt:i4>458816</vt:i4>
      </vt:variant>
      <vt:variant>
        <vt:i4>1068</vt:i4>
      </vt:variant>
      <vt:variant>
        <vt:i4>0</vt:i4>
      </vt:variant>
      <vt:variant>
        <vt:i4>5</vt:i4>
      </vt:variant>
      <vt:variant>
        <vt:lpwstr/>
      </vt:variant>
      <vt:variant>
        <vt:lpwstr>P9_106_91</vt:lpwstr>
      </vt:variant>
      <vt:variant>
        <vt:i4>458816</vt:i4>
      </vt:variant>
      <vt:variant>
        <vt:i4>1065</vt:i4>
      </vt:variant>
      <vt:variant>
        <vt:i4>0</vt:i4>
      </vt:variant>
      <vt:variant>
        <vt:i4>5</vt:i4>
      </vt:variant>
      <vt:variant>
        <vt:lpwstr/>
      </vt:variant>
      <vt:variant>
        <vt:lpwstr>P9_106_90</vt:lpwstr>
      </vt:variant>
      <vt:variant>
        <vt:i4>852032</vt:i4>
      </vt:variant>
      <vt:variant>
        <vt:i4>1062</vt:i4>
      </vt:variant>
      <vt:variant>
        <vt:i4>0</vt:i4>
      </vt:variant>
      <vt:variant>
        <vt:i4>5</vt:i4>
      </vt:variant>
      <vt:variant>
        <vt:lpwstr/>
      </vt:variant>
      <vt:variant>
        <vt:lpwstr>P9_106_3</vt:lpwstr>
      </vt:variant>
      <vt:variant>
        <vt:i4>786496</vt:i4>
      </vt:variant>
      <vt:variant>
        <vt:i4>1059</vt:i4>
      </vt:variant>
      <vt:variant>
        <vt:i4>0</vt:i4>
      </vt:variant>
      <vt:variant>
        <vt:i4>5</vt:i4>
      </vt:variant>
      <vt:variant>
        <vt:lpwstr/>
      </vt:variant>
      <vt:variant>
        <vt:lpwstr>P9_106_2</vt:lpwstr>
      </vt:variant>
      <vt:variant>
        <vt:i4>983104</vt:i4>
      </vt:variant>
      <vt:variant>
        <vt:i4>1056</vt:i4>
      </vt:variant>
      <vt:variant>
        <vt:i4>0</vt:i4>
      </vt:variant>
      <vt:variant>
        <vt:i4>5</vt:i4>
      </vt:variant>
      <vt:variant>
        <vt:lpwstr/>
      </vt:variant>
      <vt:variant>
        <vt:lpwstr>P9_106_1</vt:lpwstr>
      </vt:variant>
      <vt:variant>
        <vt:i4>983104</vt:i4>
      </vt:variant>
      <vt:variant>
        <vt:i4>1053</vt:i4>
      </vt:variant>
      <vt:variant>
        <vt:i4>0</vt:i4>
      </vt:variant>
      <vt:variant>
        <vt:i4>5</vt:i4>
      </vt:variant>
      <vt:variant>
        <vt:lpwstr/>
      </vt:variant>
      <vt:variant>
        <vt:lpwstr>P9_105_2</vt:lpwstr>
      </vt:variant>
      <vt:variant>
        <vt:i4>786496</vt:i4>
      </vt:variant>
      <vt:variant>
        <vt:i4>1050</vt:i4>
      </vt:variant>
      <vt:variant>
        <vt:i4>0</vt:i4>
      </vt:variant>
      <vt:variant>
        <vt:i4>5</vt:i4>
      </vt:variant>
      <vt:variant>
        <vt:lpwstr/>
      </vt:variant>
      <vt:variant>
        <vt:lpwstr>P9_105_1</vt:lpwstr>
      </vt:variant>
      <vt:variant>
        <vt:i4>3997727</vt:i4>
      </vt:variant>
      <vt:variant>
        <vt:i4>1047</vt:i4>
      </vt:variant>
      <vt:variant>
        <vt:i4>0</vt:i4>
      </vt:variant>
      <vt:variant>
        <vt:i4>5</vt:i4>
      </vt:variant>
      <vt:variant>
        <vt:lpwstr/>
      </vt:variant>
      <vt:variant>
        <vt:lpwstr>P9_105</vt:lpwstr>
      </vt:variant>
      <vt:variant>
        <vt:i4>852032</vt:i4>
      </vt:variant>
      <vt:variant>
        <vt:i4>1044</vt:i4>
      </vt:variant>
      <vt:variant>
        <vt:i4>0</vt:i4>
      </vt:variant>
      <vt:variant>
        <vt:i4>5</vt:i4>
      </vt:variant>
      <vt:variant>
        <vt:lpwstr/>
      </vt:variant>
      <vt:variant>
        <vt:lpwstr>P9_104_1</vt:lpwstr>
      </vt:variant>
      <vt:variant>
        <vt:i4>6357026</vt:i4>
      </vt:variant>
      <vt:variant>
        <vt:i4>1041</vt:i4>
      </vt:variant>
      <vt:variant>
        <vt:i4>0</vt:i4>
      </vt:variant>
      <vt:variant>
        <vt:i4>5</vt:i4>
      </vt:variant>
      <vt:variant>
        <vt:lpwstr>http://farsite.hill.af.mil/reghtml/regs/far2afmcfars/fardfars/far/52_237.htm</vt:lpwstr>
      </vt:variant>
      <vt:variant>
        <vt:lpwstr>P581_90123</vt:lpwstr>
      </vt:variant>
      <vt:variant>
        <vt:i4>983070</vt:i4>
      </vt:variant>
      <vt:variant>
        <vt:i4>1038</vt:i4>
      </vt:variant>
      <vt:variant>
        <vt:i4>0</vt:i4>
      </vt:variant>
      <vt:variant>
        <vt:i4>5</vt:i4>
      </vt:variant>
      <vt:variant>
        <vt:lpwstr>http://www.unicor.gov/unicor/appeal.html</vt:lpwstr>
      </vt:variant>
      <vt:variant>
        <vt:lpwstr/>
      </vt:variant>
      <vt:variant>
        <vt:i4>3276831</vt:i4>
      </vt:variant>
      <vt:variant>
        <vt:i4>1035</vt:i4>
      </vt:variant>
      <vt:variant>
        <vt:i4>0</vt:i4>
      </vt:variant>
      <vt:variant>
        <vt:i4>5</vt:i4>
      </vt:variant>
      <vt:variant>
        <vt:lpwstr/>
      </vt:variant>
      <vt:variant>
        <vt:lpwstr>P7_104</vt:lpwstr>
      </vt:variant>
      <vt:variant>
        <vt:i4>1900548</vt:i4>
      </vt:variant>
      <vt:variant>
        <vt:i4>1032</vt:i4>
      </vt:variant>
      <vt:variant>
        <vt:i4>0</vt:i4>
      </vt:variant>
      <vt:variant>
        <vt:i4>5</vt:i4>
      </vt:variant>
      <vt:variant>
        <vt:lpwstr>http://www.unicor.gov/customer/waiverform.htm</vt:lpwstr>
      </vt:variant>
      <vt:variant>
        <vt:lpwstr/>
      </vt:variant>
      <vt:variant>
        <vt:i4>327759</vt:i4>
      </vt:variant>
      <vt:variant>
        <vt:i4>1029</vt:i4>
      </vt:variant>
      <vt:variant>
        <vt:i4>0</vt:i4>
      </vt:variant>
      <vt:variant>
        <vt:i4>5</vt:i4>
      </vt:variant>
      <vt:variant>
        <vt:lpwstr/>
      </vt:variant>
      <vt:variant>
        <vt:lpwstr>P52_206_9000</vt:lpwstr>
      </vt:variant>
      <vt:variant>
        <vt:i4>327745</vt:i4>
      </vt:variant>
      <vt:variant>
        <vt:i4>1026</vt:i4>
      </vt:variant>
      <vt:variant>
        <vt:i4>0</vt:i4>
      </vt:variant>
      <vt:variant>
        <vt:i4>5</vt:i4>
      </vt:variant>
      <vt:variant>
        <vt:lpwstr/>
      </vt:variant>
      <vt:variant>
        <vt:lpwstr>P52_208_9000</vt:lpwstr>
      </vt:variant>
      <vt:variant>
        <vt:i4>262209</vt:i4>
      </vt:variant>
      <vt:variant>
        <vt:i4>1023</vt:i4>
      </vt:variant>
      <vt:variant>
        <vt:i4>0</vt:i4>
      </vt:variant>
      <vt:variant>
        <vt:i4>5</vt:i4>
      </vt:variant>
      <vt:variant>
        <vt:lpwstr/>
      </vt:variant>
      <vt:variant>
        <vt:lpwstr>P52_208_9001</vt:lpwstr>
      </vt:variant>
      <vt:variant>
        <vt:i4>5570639</vt:i4>
      </vt:variant>
      <vt:variant>
        <vt:i4>1020</vt:i4>
      </vt:variant>
      <vt:variant>
        <vt:i4>0</vt:i4>
      </vt:variant>
      <vt:variant>
        <vt:i4>5</vt:i4>
      </vt:variant>
      <vt:variant>
        <vt:lpwstr>http://www.gsaadvantage.gov/</vt:lpwstr>
      </vt:variant>
      <vt:variant>
        <vt:lpwstr/>
      </vt:variant>
      <vt:variant>
        <vt:i4>7274542</vt:i4>
      </vt:variant>
      <vt:variant>
        <vt:i4>1017</vt:i4>
      </vt:variant>
      <vt:variant>
        <vt:i4>0</vt:i4>
      </vt:variant>
      <vt:variant>
        <vt:i4>5</vt:i4>
      </vt:variant>
      <vt:variant>
        <vt:lpwstr>https://dod-emall.dla.mil/acct/</vt:lpwstr>
      </vt:variant>
      <vt:variant>
        <vt:lpwstr/>
      </vt:variant>
      <vt:variant>
        <vt:i4>4128796</vt:i4>
      </vt:variant>
      <vt:variant>
        <vt:i4>1014</vt:i4>
      </vt:variant>
      <vt:variant>
        <vt:i4>0</vt:i4>
      </vt:variant>
      <vt:variant>
        <vt:i4>5</vt:i4>
      </vt:variant>
      <vt:variant>
        <vt:lpwstr/>
      </vt:variant>
      <vt:variant>
        <vt:lpwstr>P8_7305</vt:lpwstr>
      </vt:variant>
      <vt:variant>
        <vt:i4>4128796</vt:i4>
      </vt:variant>
      <vt:variant>
        <vt:i4>1011</vt:i4>
      </vt:variant>
      <vt:variant>
        <vt:i4>0</vt:i4>
      </vt:variant>
      <vt:variant>
        <vt:i4>5</vt:i4>
      </vt:variant>
      <vt:variant>
        <vt:lpwstr/>
      </vt:variant>
      <vt:variant>
        <vt:lpwstr>P8_7303</vt:lpwstr>
      </vt:variant>
      <vt:variant>
        <vt:i4>4128796</vt:i4>
      </vt:variant>
      <vt:variant>
        <vt:i4>1008</vt:i4>
      </vt:variant>
      <vt:variant>
        <vt:i4>0</vt:i4>
      </vt:variant>
      <vt:variant>
        <vt:i4>5</vt:i4>
      </vt:variant>
      <vt:variant>
        <vt:lpwstr/>
      </vt:variant>
      <vt:variant>
        <vt:lpwstr>P8_7302</vt:lpwstr>
      </vt:variant>
      <vt:variant>
        <vt:i4>4128796</vt:i4>
      </vt:variant>
      <vt:variant>
        <vt:i4>1005</vt:i4>
      </vt:variant>
      <vt:variant>
        <vt:i4>0</vt:i4>
      </vt:variant>
      <vt:variant>
        <vt:i4>5</vt:i4>
      </vt:variant>
      <vt:variant>
        <vt:lpwstr/>
      </vt:variant>
      <vt:variant>
        <vt:lpwstr>P8_7300</vt:lpwstr>
      </vt:variant>
      <vt:variant>
        <vt:i4>6291499</vt:i4>
      </vt:variant>
      <vt:variant>
        <vt:i4>1002</vt:i4>
      </vt:variant>
      <vt:variant>
        <vt:i4>0</vt:i4>
      </vt:variant>
      <vt:variant>
        <vt:i4>5</vt:i4>
      </vt:variant>
      <vt:variant>
        <vt:lpwstr/>
      </vt:variant>
      <vt:variant>
        <vt:lpwstr>P8_7004_3</vt:lpwstr>
      </vt:variant>
      <vt:variant>
        <vt:i4>6291499</vt:i4>
      </vt:variant>
      <vt:variant>
        <vt:i4>999</vt:i4>
      </vt:variant>
      <vt:variant>
        <vt:i4>0</vt:i4>
      </vt:variant>
      <vt:variant>
        <vt:i4>5</vt:i4>
      </vt:variant>
      <vt:variant>
        <vt:lpwstr/>
      </vt:variant>
      <vt:variant>
        <vt:lpwstr>P8_7004_2</vt:lpwstr>
      </vt:variant>
      <vt:variant>
        <vt:i4>4128799</vt:i4>
      </vt:variant>
      <vt:variant>
        <vt:i4>996</vt:i4>
      </vt:variant>
      <vt:variant>
        <vt:i4>0</vt:i4>
      </vt:variant>
      <vt:variant>
        <vt:i4>5</vt:i4>
      </vt:variant>
      <vt:variant>
        <vt:lpwstr/>
      </vt:variant>
      <vt:variant>
        <vt:lpwstr>P8_7004</vt:lpwstr>
      </vt:variant>
      <vt:variant>
        <vt:i4>6291501</vt:i4>
      </vt:variant>
      <vt:variant>
        <vt:i4>993</vt:i4>
      </vt:variant>
      <vt:variant>
        <vt:i4>0</vt:i4>
      </vt:variant>
      <vt:variant>
        <vt:i4>5</vt:i4>
      </vt:variant>
      <vt:variant>
        <vt:lpwstr/>
      </vt:variant>
      <vt:variant>
        <vt:lpwstr>P8_7002_2</vt:lpwstr>
      </vt:variant>
      <vt:variant>
        <vt:i4>4128799</vt:i4>
      </vt:variant>
      <vt:variant>
        <vt:i4>990</vt:i4>
      </vt:variant>
      <vt:variant>
        <vt:i4>0</vt:i4>
      </vt:variant>
      <vt:variant>
        <vt:i4>5</vt:i4>
      </vt:variant>
      <vt:variant>
        <vt:lpwstr/>
      </vt:variant>
      <vt:variant>
        <vt:lpwstr>P8_7002</vt:lpwstr>
      </vt:variant>
      <vt:variant>
        <vt:i4>3276831</vt:i4>
      </vt:variant>
      <vt:variant>
        <vt:i4>987</vt:i4>
      </vt:variant>
      <vt:variant>
        <vt:i4>0</vt:i4>
      </vt:variant>
      <vt:variant>
        <vt:i4>5</vt:i4>
      </vt:variant>
      <vt:variant>
        <vt:lpwstr/>
      </vt:variant>
      <vt:variant>
        <vt:lpwstr>P8_802</vt:lpwstr>
      </vt:variant>
      <vt:variant>
        <vt:i4>262208</vt:i4>
      </vt:variant>
      <vt:variant>
        <vt:i4>984</vt:i4>
      </vt:variant>
      <vt:variant>
        <vt:i4>0</vt:i4>
      </vt:variant>
      <vt:variant>
        <vt:i4>5</vt:i4>
      </vt:variant>
      <vt:variant>
        <vt:lpwstr/>
      </vt:variant>
      <vt:variant>
        <vt:lpwstr>P8_702_90</vt:lpwstr>
      </vt:variant>
      <vt:variant>
        <vt:i4>3866655</vt:i4>
      </vt:variant>
      <vt:variant>
        <vt:i4>981</vt:i4>
      </vt:variant>
      <vt:variant>
        <vt:i4>0</vt:i4>
      </vt:variant>
      <vt:variant>
        <vt:i4>5</vt:i4>
      </vt:variant>
      <vt:variant>
        <vt:lpwstr/>
      </vt:variant>
      <vt:variant>
        <vt:lpwstr>P8_605</vt:lpwstr>
      </vt:variant>
      <vt:variant>
        <vt:i4>196672</vt:i4>
      </vt:variant>
      <vt:variant>
        <vt:i4>978</vt:i4>
      </vt:variant>
      <vt:variant>
        <vt:i4>0</vt:i4>
      </vt:variant>
      <vt:variant>
        <vt:i4>5</vt:i4>
      </vt:variant>
      <vt:variant>
        <vt:lpwstr/>
      </vt:variant>
      <vt:variant>
        <vt:lpwstr>P8_604_90</vt:lpwstr>
      </vt:variant>
      <vt:variant>
        <vt:i4>3801119</vt:i4>
      </vt:variant>
      <vt:variant>
        <vt:i4>975</vt:i4>
      </vt:variant>
      <vt:variant>
        <vt:i4>0</vt:i4>
      </vt:variant>
      <vt:variant>
        <vt:i4>5</vt:i4>
      </vt:variant>
      <vt:variant>
        <vt:lpwstr/>
      </vt:variant>
      <vt:variant>
        <vt:lpwstr>P8_604</vt:lpwstr>
      </vt:variant>
      <vt:variant>
        <vt:i4>3932191</vt:i4>
      </vt:variant>
      <vt:variant>
        <vt:i4>972</vt:i4>
      </vt:variant>
      <vt:variant>
        <vt:i4>0</vt:i4>
      </vt:variant>
      <vt:variant>
        <vt:i4>5</vt:i4>
      </vt:variant>
      <vt:variant>
        <vt:lpwstr/>
      </vt:variant>
      <vt:variant>
        <vt:lpwstr>P8_602</vt:lpwstr>
      </vt:variant>
      <vt:variant>
        <vt:i4>458816</vt:i4>
      </vt:variant>
      <vt:variant>
        <vt:i4>969</vt:i4>
      </vt:variant>
      <vt:variant>
        <vt:i4>0</vt:i4>
      </vt:variant>
      <vt:variant>
        <vt:i4>5</vt:i4>
      </vt:variant>
      <vt:variant>
        <vt:lpwstr/>
      </vt:variant>
      <vt:variant>
        <vt:lpwstr>P8_600_90</vt:lpwstr>
      </vt:variant>
      <vt:variant>
        <vt:i4>3276831</vt:i4>
      </vt:variant>
      <vt:variant>
        <vt:i4>966</vt:i4>
      </vt:variant>
      <vt:variant>
        <vt:i4>0</vt:i4>
      </vt:variant>
      <vt:variant>
        <vt:i4>5</vt:i4>
      </vt:variant>
      <vt:variant>
        <vt:lpwstr/>
      </vt:variant>
      <vt:variant>
        <vt:lpwstr>P8_406_1_90</vt:lpwstr>
      </vt:variant>
      <vt:variant>
        <vt:i4>983104</vt:i4>
      </vt:variant>
      <vt:variant>
        <vt:i4>963</vt:i4>
      </vt:variant>
      <vt:variant>
        <vt:i4>0</vt:i4>
      </vt:variant>
      <vt:variant>
        <vt:i4>5</vt:i4>
      </vt:variant>
      <vt:variant>
        <vt:lpwstr/>
      </vt:variant>
      <vt:variant>
        <vt:lpwstr>P8_404_70</vt:lpwstr>
      </vt:variant>
      <vt:variant>
        <vt:i4>3670047</vt:i4>
      </vt:variant>
      <vt:variant>
        <vt:i4>960</vt:i4>
      </vt:variant>
      <vt:variant>
        <vt:i4>0</vt:i4>
      </vt:variant>
      <vt:variant>
        <vt:i4>5</vt:i4>
      </vt:variant>
      <vt:variant>
        <vt:lpwstr/>
      </vt:variant>
      <vt:variant>
        <vt:lpwstr>P8_404</vt:lpwstr>
      </vt:variant>
      <vt:variant>
        <vt:i4>327744</vt:i4>
      </vt:variant>
      <vt:variant>
        <vt:i4>957</vt:i4>
      </vt:variant>
      <vt:variant>
        <vt:i4>0</vt:i4>
      </vt:variant>
      <vt:variant>
        <vt:i4>5</vt:i4>
      </vt:variant>
      <vt:variant>
        <vt:lpwstr/>
      </vt:variant>
      <vt:variant>
        <vt:lpwstr>P8_400_90</vt:lpwstr>
      </vt:variant>
      <vt:variant>
        <vt:i4>4063263</vt:i4>
      </vt:variant>
      <vt:variant>
        <vt:i4>954</vt:i4>
      </vt:variant>
      <vt:variant>
        <vt:i4>0</vt:i4>
      </vt:variant>
      <vt:variant>
        <vt:i4>5</vt:i4>
      </vt:variant>
      <vt:variant>
        <vt:lpwstr/>
      </vt:variant>
      <vt:variant>
        <vt:lpwstr>P7_9003</vt:lpwstr>
      </vt:variant>
      <vt:variant>
        <vt:i4>4063263</vt:i4>
      </vt:variant>
      <vt:variant>
        <vt:i4>951</vt:i4>
      </vt:variant>
      <vt:variant>
        <vt:i4>0</vt:i4>
      </vt:variant>
      <vt:variant>
        <vt:i4>5</vt:i4>
      </vt:variant>
      <vt:variant>
        <vt:lpwstr/>
      </vt:variant>
      <vt:variant>
        <vt:lpwstr>P7_9002</vt:lpwstr>
      </vt:variant>
      <vt:variant>
        <vt:i4>7143488</vt:i4>
      </vt:variant>
      <vt:variant>
        <vt:i4>948</vt:i4>
      </vt:variant>
      <vt:variant>
        <vt:i4>0</vt:i4>
      </vt:variant>
      <vt:variant>
        <vt:i4>5</vt:i4>
      </vt:variant>
      <vt:variant>
        <vt:lpwstr>http://farsite.hill.af.mil/reghtml/regs/far2afmcfars/fardfars/far/17.htm</vt:lpwstr>
      </vt:variant>
      <vt:variant>
        <vt:lpwstr>P222_35373</vt:lpwstr>
      </vt:variant>
      <vt:variant>
        <vt:i4>6946880</vt:i4>
      </vt:variant>
      <vt:variant>
        <vt:i4>945</vt:i4>
      </vt:variant>
      <vt:variant>
        <vt:i4>0</vt:i4>
      </vt:variant>
      <vt:variant>
        <vt:i4>5</vt:i4>
      </vt:variant>
      <vt:variant>
        <vt:lpwstr>http://farsite.hill.af.mil/reghtml/regs/far2afmcfars/fardfars/far/08.htm</vt:lpwstr>
      </vt:variant>
      <vt:variant>
        <vt:lpwstr>P166_27709</vt:lpwstr>
      </vt:variant>
      <vt:variant>
        <vt:i4>6029430</vt:i4>
      </vt:variant>
      <vt:variant>
        <vt:i4>942</vt:i4>
      </vt:variant>
      <vt:variant>
        <vt:i4>0</vt:i4>
      </vt:variant>
      <vt:variant>
        <vt:i4>5</vt:i4>
      </vt:variant>
      <vt:variant>
        <vt:lpwstr/>
      </vt:variant>
      <vt:variant>
        <vt:lpwstr>P37_105</vt:lpwstr>
      </vt:variant>
      <vt:variant>
        <vt:i4>3670047</vt:i4>
      </vt:variant>
      <vt:variant>
        <vt:i4>939</vt:i4>
      </vt:variant>
      <vt:variant>
        <vt:i4>0</vt:i4>
      </vt:variant>
      <vt:variant>
        <vt:i4>5</vt:i4>
      </vt:variant>
      <vt:variant>
        <vt:lpwstr/>
      </vt:variant>
      <vt:variant>
        <vt:lpwstr>P8_404</vt:lpwstr>
      </vt:variant>
      <vt:variant>
        <vt:i4>4128857</vt:i4>
      </vt:variant>
      <vt:variant>
        <vt:i4>936</vt:i4>
      </vt:variant>
      <vt:variant>
        <vt:i4>0</vt:i4>
      </vt:variant>
      <vt:variant>
        <vt:i4>5</vt:i4>
      </vt:variant>
      <vt:variant>
        <vt:lpwstr>http://farsite.hill.af.mil/reghtml/regs/far2afmcfars/fardfars/dfars/dfars216.htm</vt:lpwstr>
      </vt:variant>
      <vt:variant>
        <vt:lpwstr>P243_10695</vt:lpwstr>
      </vt:variant>
      <vt:variant>
        <vt:i4>6488068</vt:i4>
      </vt:variant>
      <vt:variant>
        <vt:i4>933</vt:i4>
      </vt:variant>
      <vt:variant>
        <vt:i4>0</vt:i4>
      </vt:variant>
      <vt:variant>
        <vt:i4>5</vt:i4>
      </vt:variant>
      <vt:variant>
        <vt:lpwstr>http://farsite.hill.af.mil/reghtml/regs/far2afmcfars/fardfars/dfars/dfars208.htm</vt:lpwstr>
      </vt:variant>
      <vt:variant>
        <vt:lpwstr>P88_2442</vt:lpwstr>
      </vt:variant>
      <vt:variant>
        <vt:i4>3604511</vt:i4>
      </vt:variant>
      <vt:variant>
        <vt:i4>930</vt:i4>
      </vt:variant>
      <vt:variant>
        <vt:i4>0</vt:i4>
      </vt:variant>
      <vt:variant>
        <vt:i4>5</vt:i4>
      </vt:variant>
      <vt:variant>
        <vt:lpwstr/>
      </vt:variant>
      <vt:variant>
        <vt:lpwstr>P7_000</vt:lpwstr>
      </vt:variant>
      <vt:variant>
        <vt:i4>2555954</vt:i4>
      </vt:variant>
      <vt:variant>
        <vt:i4>927</vt:i4>
      </vt:variant>
      <vt:variant>
        <vt:i4>0</vt:i4>
      </vt:variant>
      <vt:variant>
        <vt:i4>5</vt:i4>
      </vt:variant>
      <vt:variant>
        <vt:lpwstr/>
      </vt:variant>
      <vt:variant>
        <vt:lpwstr>Part02</vt:lpwstr>
      </vt:variant>
      <vt:variant>
        <vt:i4>852070</vt:i4>
      </vt:variant>
      <vt:variant>
        <vt:i4>924</vt:i4>
      </vt:variant>
      <vt:variant>
        <vt:i4>0</vt:i4>
      </vt:variant>
      <vt:variant>
        <vt:i4>5</vt:i4>
      </vt:variant>
      <vt:variant>
        <vt:lpwstr>http://farsite.hill.af.mil/reghtml/regs/far2afmcfars/fardfars/dfars/dfars207.htm</vt:lpwstr>
      </vt:variant>
      <vt:variant>
        <vt:lpwstr>P124_6132</vt:lpwstr>
      </vt:variant>
      <vt:variant>
        <vt:i4>7209038</vt:i4>
      </vt:variant>
      <vt:variant>
        <vt:i4>921</vt:i4>
      </vt:variant>
      <vt:variant>
        <vt:i4>0</vt:i4>
      </vt:variant>
      <vt:variant>
        <vt:i4>5</vt:i4>
      </vt:variant>
      <vt:variant>
        <vt:lpwstr/>
      </vt:variant>
      <vt:variant>
        <vt:lpwstr>P17_9303</vt:lpwstr>
      </vt:variant>
      <vt:variant>
        <vt:i4>6815822</vt:i4>
      </vt:variant>
      <vt:variant>
        <vt:i4>918</vt:i4>
      </vt:variant>
      <vt:variant>
        <vt:i4>0</vt:i4>
      </vt:variant>
      <vt:variant>
        <vt:i4>5</vt:i4>
      </vt:variant>
      <vt:variant>
        <vt:lpwstr/>
      </vt:variant>
      <vt:variant>
        <vt:lpwstr>P17_9503</vt:lpwstr>
      </vt:variant>
      <vt:variant>
        <vt:i4>3211295</vt:i4>
      </vt:variant>
      <vt:variant>
        <vt:i4>915</vt:i4>
      </vt:variant>
      <vt:variant>
        <vt:i4>0</vt:i4>
      </vt:variant>
      <vt:variant>
        <vt:i4>5</vt:i4>
      </vt:variant>
      <vt:variant>
        <vt:lpwstr/>
      </vt:variant>
      <vt:variant>
        <vt:lpwstr>P6_304</vt:lpwstr>
      </vt:variant>
      <vt:variant>
        <vt:i4>7274561</vt:i4>
      </vt:variant>
      <vt:variant>
        <vt:i4>912</vt:i4>
      </vt:variant>
      <vt:variant>
        <vt:i4>0</vt:i4>
      </vt:variant>
      <vt:variant>
        <vt:i4>5</vt:i4>
      </vt:variant>
      <vt:variant>
        <vt:lpwstr>http://farsite.hill.af.mil/reghtml/regs/far2afmcfars/fardfars/far/06.htm</vt:lpwstr>
      </vt:variant>
      <vt:variant>
        <vt:lpwstr>P222_31536</vt:lpwstr>
      </vt:variant>
      <vt:variant>
        <vt:i4>3342366</vt:i4>
      </vt:variant>
      <vt:variant>
        <vt:i4>909</vt:i4>
      </vt:variant>
      <vt:variant>
        <vt:i4>0</vt:i4>
      </vt:variant>
      <vt:variant>
        <vt:i4>5</vt:i4>
      </vt:variant>
      <vt:variant>
        <vt:lpwstr>http://farsite.hill.af.mil/reghtml/regs/far2afmcfars/fardfars/far/06.htm</vt:lpwstr>
      </vt:variant>
      <vt:variant>
        <vt:lpwstr>P69_8510</vt:lpwstr>
      </vt:variant>
      <vt:variant>
        <vt:i4>6160496</vt:i4>
      </vt:variant>
      <vt:variant>
        <vt:i4>906</vt:i4>
      </vt:variant>
      <vt:variant>
        <vt:i4>0</vt:i4>
      </vt:variant>
      <vt:variant>
        <vt:i4>5</vt:i4>
      </vt:variant>
      <vt:variant>
        <vt:lpwstr/>
      </vt:variant>
      <vt:variant>
        <vt:lpwstr>P10_001</vt:lpwstr>
      </vt:variant>
      <vt:variant>
        <vt:i4>5832799</vt:i4>
      </vt:variant>
      <vt:variant>
        <vt:i4>903</vt:i4>
      </vt:variant>
      <vt:variant>
        <vt:i4>0</vt:i4>
      </vt:variant>
      <vt:variant>
        <vt:i4>5</vt:i4>
      </vt:variant>
      <vt:variant>
        <vt:lpwstr>http://farsite.hill.af.mil/reghtml/regs/far2afmcfars/fardfars/far/10.htm</vt:lpwstr>
      </vt:variant>
      <vt:variant>
        <vt:lpwstr/>
      </vt:variant>
      <vt:variant>
        <vt:i4>3473439</vt:i4>
      </vt:variant>
      <vt:variant>
        <vt:i4>900</vt:i4>
      </vt:variant>
      <vt:variant>
        <vt:i4>0</vt:i4>
      </vt:variant>
      <vt:variant>
        <vt:i4>5</vt:i4>
      </vt:variant>
      <vt:variant>
        <vt:lpwstr>http://farsite.hill.af.mil/reghtml/regs/far2afmcfars/fardfars/far/07.htm</vt:lpwstr>
      </vt:variant>
      <vt:variant>
        <vt:lpwstr>P17_1570</vt:lpwstr>
      </vt:variant>
      <vt:variant>
        <vt:i4>6815755</vt:i4>
      </vt:variant>
      <vt:variant>
        <vt:i4>897</vt:i4>
      </vt:variant>
      <vt:variant>
        <vt:i4>0</vt:i4>
      </vt:variant>
      <vt:variant>
        <vt:i4>5</vt:i4>
      </vt:variant>
      <vt:variant>
        <vt:lpwstr>http://farsite.hill.af.mil/reghtml/regs/far2afmcfars/fardfars/dfars/dfars207.htm</vt:lpwstr>
      </vt:variant>
      <vt:variant>
        <vt:lpwstr>P77_2944</vt:lpwstr>
      </vt:variant>
      <vt:variant>
        <vt:i4>6815822</vt:i4>
      </vt:variant>
      <vt:variant>
        <vt:i4>894</vt:i4>
      </vt:variant>
      <vt:variant>
        <vt:i4>0</vt:i4>
      </vt:variant>
      <vt:variant>
        <vt:i4>5</vt:i4>
      </vt:variant>
      <vt:variant>
        <vt:lpwstr/>
      </vt:variant>
      <vt:variant>
        <vt:lpwstr>P17_9600</vt:lpwstr>
      </vt:variant>
      <vt:variant>
        <vt:i4>6684736</vt:i4>
      </vt:variant>
      <vt:variant>
        <vt:i4>891</vt:i4>
      </vt:variant>
      <vt:variant>
        <vt:i4>0</vt:i4>
      </vt:variant>
      <vt:variant>
        <vt:i4>5</vt:i4>
      </vt:variant>
      <vt:variant>
        <vt:lpwstr/>
      </vt:variant>
      <vt:variant>
        <vt:lpwstr>P17_7800</vt:lpwstr>
      </vt:variant>
      <vt:variant>
        <vt:i4>6160498</vt:i4>
      </vt:variant>
      <vt:variant>
        <vt:i4>888</vt:i4>
      </vt:variant>
      <vt:variant>
        <vt:i4>0</vt:i4>
      </vt:variant>
      <vt:variant>
        <vt:i4>5</vt:i4>
      </vt:variant>
      <vt:variant>
        <vt:lpwstr/>
      </vt:variant>
      <vt:variant>
        <vt:lpwstr>P17_500</vt:lpwstr>
      </vt:variant>
      <vt:variant>
        <vt:i4>4063263</vt:i4>
      </vt:variant>
      <vt:variant>
        <vt:i4>885</vt:i4>
      </vt:variant>
      <vt:variant>
        <vt:i4>0</vt:i4>
      </vt:variant>
      <vt:variant>
        <vt:i4>5</vt:i4>
      </vt:variant>
      <vt:variant>
        <vt:lpwstr/>
      </vt:variant>
      <vt:variant>
        <vt:lpwstr>P7_9001</vt:lpwstr>
      </vt:variant>
      <vt:variant>
        <vt:i4>4063263</vt:i4>
      </vt:variant>
      <vt:variant>
        <vt:i4>882</vt:i4>
      </vt:variant>
      <vt:variant>
        <vt:i4>0</vt:i4>
      </vt:variant>
      <vt:variant>
        <vt:i4>5</vt:i4>
      </vt:variant>
      <vt:variant>
        <vt:lpwstr/>
      </vt:variant>
      <vt:variant>
        <vt:lpwstr>P7_9003</vt:lpwstr>
      </vt:variant>
      <vt:variant>
        <vt:i4>4063263</vt:i4>
      </vt:variant>
      <vt:variant>
        <vt:i4>879</vt:i4>
      </vt:variant>
      <vt:variant>
        <vt:i4>0</vt:i4>
      </vt:variant>
      <vt:variant>
        <vt:i4>5</vt:i4>
      </vt:variant>
      <vt:variant>
        <vt:lpwstr/>
      </vt:variant>
      <vt:variant>
        <vt:lpwstr>P7_9002</vt:lpwstr>
      </vt:variant>
      <vt:variant>
        <vt:i4>4063263</vt:i4>
      </vt:variant>
      <vt:variant>
        <vt:i4>876</vt:i4>
      </vt:variant>
      <vt:variant>
        <vt:i4>0</vt:i4>
      </vt:variant>
      <vt:variant>
        <vt:i4>5</vt:i4>
      </vt:variant>
      <vt:variant>
        <vt:lpwstr/>
      </vt:variant>
      <vt:variant>
        <vt:lpwstr>P7_9001</vt:lpwstr>
      </vt:variant>
      <vt:variant>
        <vt:i4>3276831</vt:i4>
      </vt:variant>
      <vt:variant>
        <vt:i4>873</vt:i4>
      </vt:variant>
      <vt:variant>
        <vt:i4>0</vt:i4>
      </vt:variant>
      <vt:variant>
        <vt:i4>5</vt:i4>
      </vt:variant>
      <vt:variant>
        <vt:lpwstr/>
      </vt:variant>
      <vt:variant>
        <vt:lpwstr>P7_306</vt:lpwstr>
      </vt:variant>
      <vt:variant>
        <vt:i4>3145759</vt:i4>
      </vt:variant>
      <vt:variant>
        <vt:i4>870</vt:i4>
      </vt:variant>
      <vt:variant>
        <vt:i4>0</vt:i4>
      </vt:variant>
      <vt:variant>
        <vt:i4>5</vt:i4>
      </vt:variant>
      <vt:variant>
        <vt:lpwstr/>
      </vt:variant>
      <vt:variant>
        <vt:lpwstr>P7_304</vt:lpwstr>
      </vt:variant>
      <vt:variant>
        <vt:i4>3538975</vt:i4>
      </vt:variant>
      <vt:variant>
        <vt:i4>867</vt:i4>
      </vt:variant>
      <vt:variant>
        <vt:i4>0</vt:i4>
      </vt:variant>
      <vt:variant>
        <vt:i4>5</vt:i4>
      </vt:variant>
      <vt:variant>
        <vt:lpwstr/>
      </vt:variant>
      <vt:variant>
        <vt:lpwstr>P7_203</vt:lpwstr>
      </vt:variant>
      <vt:variant>
        <vt:i4>3604511</vt:i4>
      </vt:variant>
      <vt:variant>
        <vt:i4>864</vt:i4>
      </vt:variant>
      <vt:variant>
        <vt:i4>0</vt:i4>
      </vt:variant>
      <vt:variant>
        <vt:i4>5</vt:i4>
      </vt:variant>
      <vt:variant>
        <vt:lpwstr/>
      </vt:variant>
      <vt:variant>
        <vt:lpwstr>P7_202</vt:lpwstr>
      </vt:variant>
      <vt:variant>
        <vt:i4>327751</vt:i4>
      </vt:variant>
      <vt:variant>
        <vt:i4>861</vt:i4>
      </vt:variant>
      <vt:variant>
        <vt:i4>0</vt:i4>
      </vt:variant>
      <vt:variant>
        <vt:i4>5</vt:i4>
      </vt:variant>
      <vt:variant>
        <vt:lpwstr/>
      </vt:variant>
      <vt:variant>
        <vt:lpwstr>P7_170_3</vt:lpwstr>
      </vt:variant>
      <vt:variant>
        <vt:i4>3538968</vt:i4>
      </vt:variant>
      <vt:variant>
        <vt:i4>858</vt:i4>
      </vt:variant>
      <vt:variant>
        <vt:i4>0</vt:i4>
      </vt:variant>
      <vt:variant>
        <vt:i4>5</vt:i4>
      </vt:variant>
      <vt:variant>
        <vt:lpwstr/>
      </vt:variant>
      <vt:variant>
        <vt:lpwstr>P7_170</vt:lpwstr>
      </vt:variant>
      <vt:variant>
        <vt:i4>3538968</vt:i4>
      </vt:variant>
      <vt:variant>
        <vt:i4>855</vt:i4>
      </vt:variant>
      <vt:variant>
        <vt:i4>0</vt:i4>
      </vt:variant>
      <vt:variant>
        <vt:i4>5</vt:i4>
      </vt:variant>
      <vt:variant>
        <vt:lpwstr/>
      </vt:variant>
      <vt:variant>
        <vt:lpwstr>P7_170</vt:lpwstr>
      </vt:variant>
      <vt:variant>
        <vt:i4>3211295</vt:i4>
      </vt:variant>
      <vt:variant>
        <vt:i4>852</vt:i4>
      </vt:variant>
      <vt:variant>
        <vt:i4>0</vt:i4>
      </vt:variant>
      <vt:variant>
        <vt:i4>5</vt:i4>
      </vt:variant>
      <vt:variant>
        <vt:lpwstr/>
      </vt:variant>
      <vt:variant>
        <vt:lpwstr>P7_107</vt:lpwstr>
      </vt:variant>
      <vt:variant>
        <vt:i4>655424</vt:i4>
      </vt:variant>
      <vt:variant>
        <vt:i4>849</vt:i4>
      </vt:variant>
      <vt:variant>
        <vt:i4>0</vt:i4>
      </vt:variant>
      <vt:variant>
        <vt:i4>5</vt:i4>
      </vt:variant>
      <vt:variant>
        <vt:lpwstr/>
      </vt:variant>
      <vt:variant>
        <vt:lpwstr>P7_105_90</vt:lpwstr>
      </vt:variant>
      <vt:variant>
        <vt:i4>720960</vt:i4>
      </vt:variant>
      <vt:variant>
        <vt:i4>846</vt:i4>
      </vt:variant>
      <vt:variant>
        <vt:i4>0</vt:i4>
      </vt:variant>
      <vt:variant>
        <vt:i4>5</vt:i4>
      </vt:variant>
      <vt:variant>
        <vt:lpwstr/>
      </vt:variant>
      <vt:variant>
        <vt:lpwstr>P7_104_91</vt:lpwstr>
      </vt:variant>
      <vt:variant>
        <vt:i4>720960</vt:i4>
      </vt:variant>
      <vt:variant>
        <vt:i4>843</vt:i4>
      </vt:variant>
      <vt:variant>
        <vt:i4>0</vt:i4>
      </vt:variant>
      <vt:variant>
        <vt:i4>5</vt:i4>
      </vt:variant>
      <vt:variant>
        <vt:lpwstr/>
      </vt:variant>
      <vt:variant>
        <vt:lpwstr>P7_104_90</vt:lpwstr>
      </vt:variant>
      <vt:variant>
        <vt:i4>3276831</vt:i4>
      </vt:variant>
      <vt:variant>
        <vt:i4>840</vt:i4>
      </vt:variant>
      <vt:variant>
        <vt:i4>0</vt:i4>
      </vt:variant>
      <vt:variant>
        <vt:i4>5</vt:i4>
      </vt:variant>
      <vt:variant>
        <vt:lpwstr/>
      </vt:variant>
      <vt:variant>
        <vt:lpwstr>P7_104</vt:lpwstr>
      </vt:variant>
      <vt:variant>
        <vt:i4>3473439</vt:i4>
      </vt:variant>
      <vt:variant>
        <vt:i4>837</vt:i4>
      </vt:variant>
      <vt:variant>
        <vt:i4>0</vt:i4>
      </vt:variant>
      <vt:variant>
        <vt:i4>5</vt:i4>
      </vt:variant>
      <vt:variant>
        <vt:lpwstr/>
      </vt:variant>
      <vt:variant>
        <vt:lpwstr>P7_103</vt:lpwstr>
      </vt:variant>
      <vt:variant>
        <vt:i4>3407903</vt:i4>
      </vt:variant>
      <vt:variant>
        <vt:i4>834</vt:i4>
      </vt:variant>
      <vt:variant>
        <vt:i4>0</vt:i4>
      </vt:variant>
      <vt:variant>
        <vt:i4>5</vt:i4>
      </vt:variant>
      <vt:variant>
        <vt:lpwstr/>
      </vt:variant>
      <vt:variant>
        <vt:lpwstr>P7_102</vt:lpwstr>
      </vt:variant>
      <vt:variant>
        <vt:i4>3604511</vt:i4>
      </vt:variant>
      <vt:variant>
        <vt:i4>831</vt:i4>
      </vt:variant>
      <vt:variant>
        <vt:i4>0</vt:i4>
      </vt:variant>
      <vt:variant>
        <vt:i4>5</vt:i4>
      </vt:variant>
      <vt:variant>
        <vt:lpwstr/>
      </vt:variant>
      <vt:variant>
        <vt:lpwstr>P7_000</vt:lpwstr>
      </vt:variant>
      <vt:variant>
        <vt:i4>6881349</vt:i4>
      </vt:variant>
      <vt:variant>
        <vt:i4>828</vt:i4>
      </vt:variant>
      <vt:variant>
        <vt:i4>0</vt:i4>
      </vt:variant>
      <vt:variant>
        <vt:i4>5</vt:i4>
      </vt:variant>
      <vt:variant>
        <vt:lpwstr>http://farsite.hill.af.mil/reghtml/regs/far2afmcfars/fardfars/far/06.htm</vt:lpwstr>
      </vt:variant>
      <vt:variant>
        <vt:lpwstr>P248_35758</vt:lpwstr>
      </vt:variant>
      <vt:variant>
        <vt:i4>6881349</vt:i4>
      </vt:variant>
      <vt:variant>
        <vt:i4>825</vt:i4>
      </vt:variant>
      <vt:variant>
        <vt:i4>0</vt:i4>
      </vt:variant>
      <vt:variant>
        <vt:i4>5</vt:i4>
      </vt:variant>
      <vt:variant>
        <vt:lpwstr>http://farsite.hill.af.mil/reghtml/regs/far2afmcfars/fardfars/far/06.htm</vt:lpwstr>
      </vt:variant>
      <vt:variant>
        <vt:lpwstr>P248_35758</vt:lpwstr>
      </vt:variant>
      <vt:variant>
        <vt:i4>6881349</vt:i4>
      </vt:variant>
      <vt:variant>
        <vt:i4>822</vt:i4>
      </vt:variant>
      <vt:variant>
        <vt:i4>0</vt:i4>
      </vt:variant>
      <vt:variant>
        <vt:i4>5</vt:i4>
      </vt:variant>
      <vt:variant>
        <vt:lpwstr>http://farsite.hill.af.mil/reghtml/regs/far2afmcfars/fardfars/far/06.htm</vt:lpwstr>
      </vt:variant>
      <vt:variant>
        <vt:lpwstr>P248_35758</vt:lpwstr>
      </vt:variant>
      <vt:variant>
        <vt:i4>6881349</vt:i4>
      </vt:variant>
      <vt:variant>
        <vt:i4>819</vt:i4>
      </vt:variant>
      <vt:variant>
        <vt:i4>0</vt:i4>
      </vt:variant>
      <vt:variant>
        <vt:i4>5</vt:i4>
      </vt:variant>
      <vt:variant>
        <vt:lpwstr>http://farsite.hill.af.mil/reghtml/regs/far2afmcfars/fardfars/far/06.htm</vt:lpwstr>
      </vt:variant>
      <vt:variant>
        <vt:lpwstr>P248_35758</vt:lpwstr>
      </vt:variant>
      <vt:variant>
        <vt:i4>6094876</vt:i4>
      </vt:variant>
      <vt:variant>
        <vt:i4>816</vt:i4>
      </vt:variant>
      <vt:variant>
        <vt:i4>0</vt:i4>
      </vt:variant>
      <vt:variant>
        <vt:i4>5</vt:i4>
      </vt:variant>
      <vt:variant>
        <vt:lpwstr>http://www.dtc.dla.mil/dsbusiness/default.htm</vt:lpwstr>
      </vt:variant>
      <vt:variant>
        <vt:lpwstr/>
      </vt:variant>
      <vt:variant>
        <vt:i4>7995496</vt:i4>
      </vt:variant>
      <vt:variant>
        <vt:i4>813</vt:i4>
      </vt:variant>
      <vt:variant>
        <vt:i4>0</vt:i4>
      </vt:variant>
      <vt:variant>
        <vt:i4>5</vt:i4>
      </vt:variant>
      <vt:variant>
        <vt:lpwstr>http://www.dla.mil/j-7/adddocs.asp</vt:lpwstr>
      </vt:variant>
      <vt:variant>
        <vt:lpwstr/>
      </vt:variant>
      <vt:variant>
        <vt:i4>3407896</vt:i4>
      </vt:variant>
      <vt:variant>
        <vt:i4>810</vt:i4>
      </vt:variant>
      <vt:variant>
        <vt:i4>0</vt:i4>
      </vt:variant>
      <vt:variant>
        <vt:i4>5</vt:i4>
      </vt:variant>
      <vt:variant>
        <vt:lpwstr>http://farsite.hill.af.mil/reghtml/regs/far2afmcfars/fardfars/far/24.htm</vt:lpwstr>
      </vt:variant>
      <vt:variant>
        <vt:lpwstr>P35_4451</vt:lpwstr>
      </vt:variant>
      <vt:variant>
        <vt:i4>5111829</vt:i4>
      </vt:variant>
      <vt:variant>
        <vt:i4>807</vt:i4>
      </vt:variant>
      <vt:variant>
        <vt:i4>0</vt:i4>
      </vt:variant>
      <vt:variant>
        <vt:i4>5</vt:i4>
      </vt:variant>
      <vt:variant>
        <vt:lpwstr>http://www.acq.osd.mil/dpap/policy/policyvault/USA000865-09-DPAP.pdf</vt:lpwstr>
      </vt:variant>
      <vt:variant>
        <vt:lpwstr/>
      </vt:variant>
      <vt:variant>
        <vt:i4>5111829</vt:i4>
      </vt:variant>
      <vt:variant>
        <vt:i4>804</vt:i4>
      </vt:variant>
      <vt:variant>
        <vt:i4>0</vt:i4>
      </vt:variant>
      <vt:variant>
        <vt:i4>5</vt:i4>
      </vt:variant>
      <vt:variant>
        <vt:lpwstr>http://www.acq.osd.mil/dpap/policy/policyvault/USA000865-09-DPAP.pdf</vt:lpwstr>
      </vt:variant>
      <vt:variant>
        <vt:lpwstr/>
      </vt:variant>
      <vt:variant>
        <vt:i4>3604504</vt:i4>
      </vt:variant>
      <vt:variant>
        <vt:i4>801</vt:i4>
      </vt:variant>
      <vt:variant>
        <vt:i4>0</vt:i4>
      </vt:variant>
      <vt:variant>
        <vt:i4>5</vt:i4>
      </vt:variant>
      <vt:variant>
        <vt:lpwstr>http://farsite.hill.af.mil/reghtml/regs/far2afmcfars/fardfars/far/05.htm</vt:lpwstr>
      </vt:variant>
      <vt:variant>
        <vt:lpwstr>P30_4522</vt:lpwstr>
      </vt:variant>
      <vt:variant>
        <vt:i4>6488135</vt:i4>
      </vt:variant>
      <vt:variant>
        <vt:i4>798</vt:i4>
      </vt:variant>
      <vt:variant>
        <vt:i4>0</vt:i4>
      </vt:variant>
      <vt:variant>
        <vt:i4>5</vt:i4>
      </vt:variant>
      <vt:variant>
        <vt:lpwstr>http://farsite.hill.af.mil/reghtml/regs/far2afmcfars/fardfars/far/16.htm</vt:lpwstr>
      </vt:variant>
      <vt:variant>
        <vt:lpwstr>P407_70179</vt:lpwstr>
      </vt:variant>
      <vt:variant>
        <vt:i4>6291523</vt:i4>
      </vt:variant>
      <vt:variant>
        <vt:i4>795</vt:i4>
      </vt:variant>
      <vt:variant>
        <vt:i4>0</vt:i4>
      </vt:variant>
      <vt:variant>
        <vt:i4>5</vt:i4>
      </vt:variant>
      <vt:variant>
        <vt:lpwstr>http://farsite.hill.af.mil/reghtml/regs/far2afmcfars/fardfars/far/13.htm</vt:lpwstr>
      </vt:variant>
      <vt:variant>
        <vt:lpwstr>P425_61904</vt:lpwstr>
      </vt:variant>
      <vt:variant>
        <vt:i4>6553668</vt:i4>
      </vt:variant>
      <vt:variant>
        <vt:i4>792</vt:i4>
      </vt:variant>
      <vt:variant>
        <vt:i4>0</vt:i4>
      </vt:variant>
      <vt:variant>
        <vt:i4>5</vt:i4>
      </vt:variant>
      <vt:variant>
        <vt:lpwstr>http://farsite.hill.af.mil/reghtml/regs/far2afmcfars/fardfars/far/13.htm</vt:lpwstr>
      </vt:variant>
      <vt:variant>
        <vt:lpwstr>P116_17028</vt:lpwstr>
      </vt:variant>
      <vt:variant>
        <vt:i4>6291533</vt:i4>
      </vt:variant>
      <vt:variant>
        <vt:i4>789</vt:i4>
      </vt:variant>
      <vt:variant>
        <vt:i4>0</vt:i4>
      </vt:variant>
      <vt:variant>
        <vt:i4>5</vt:i4>
      </vt:variant>
      <vt:variant>
        <vt:lpwstr>http://farsite.hill.af.mil/reghtml/regs/far2afmcfars/fardfars/far/08.htm</vt:lpwstr>
      </vt:variant>
      <vt:variant>
        <vt:lpwstr>P169_28328</vt:lpwstr>
      </vt:variant>
      <vt:variant>
        <vt:i4>6422598</vt:i4>
      </vt:variant>
      <vt:variant>
        <vt:i4>786</vt:i4>
      </vt:variant>
      <vt:variant>
        <vt:i4>0</vt:i4>
      </vt:variant>
      <vt:variant>
        <vt:i4>5</vt:i4>
      </vt:variant>
      <vt:variant>
        <vt:lpwstr>http://farsite.hill.af.mil/reghtml/regs/far2afmcfars/fardfars/far/06.htm</vt:lpwstr>
      </vt:variant>
      <vt:variant>
        <vt:lpwstr>P199_28067</vt:lpwstr>
      </vt:variant>
      <vt:variant>
        <vt:i4>7274565</vt:i4>
      </vt:variant>
      <vt:variant>
        <vt:i4>783</vt:i4>
      </vt:variant>
      <vt:variant>
        <vt:i4>0</vt:i4>
      </vt:variant>
      <vt:variant>
        <vt:i4>5</vt:i4>
      </vt:variant>
      <vt:variant>
        <vt:lpwstr>http://farsite.hill.af.mil/reghtml/regs/far2afmcfars/fardfars/far/06.htm</vt:lpwstr>
      </vt:variant>
      <vt:variant>
        <vt:lpwstr>P236_34334</vt:lpwstr>
      </vt:variant>
      <vt:variant>
        <vt:i4>3276862</vt:i4>
      </vt:variant>
      <vt:variant>
        <vt:i4>780</vt:i4>
      </vt:variant>
      <vt:variant>
        <vt:i4>0</vt:i4>
      </vt:variant>
      <vt:variant>
        <vt:i4>5</vt:i4>
      </vt:variant>
      <vt:variant>
        <vt:lpwstr>http://farsite.hill.af.mil/reghtml/regs/far2afmcfars/fardfars/dfars/dfars252_000.htm</vt:lpwstr>
      </vt:variant>
      <vt:variant>
        <vt:lpwstr>P836_43818</vt:lpwstr>
      </vt:variant>
      <vt:variant>
        <vt:i4>6946887</vt:i4>
      </vt:variant>
      <vt:variant>
        <vt:i4>777</vt:i4>
      </vt:variant>
      <vt:variant>
        <vt:i4>0</vt:i4>
      </vt:variant>
      <vt:variant>
        <vt:i4>5</vt:i4>
      </vt:variant>
      <vt:variant>
        <vt:lpwstr>http://farsite.hill.af.mil/reghtml/regs/far2afmcfars/fardfars/far/06.htm</vt:lpwstr>
      </vt:variant>
      <vt:variant>
        <vt:lpwstr>P117_17200</vt:lpwstr>
      </vt:variant>
      <vt:variant>
        <vt:i4>3145759</vt:i4>
      </vt:variant>
      <vt:variant>
        <vt:i4>774</vt:i4>
      </vt:variant>
      <vt:variant>
        <vt:i4>0</vt:i4>
      </vt:variant>
      <vt:variant>
        <vt:i4>5</vt:i4>
      </vt:variant>
      <vt:variant>
        <vt:lpwstr/>
      </vt:variant>
      <vt:variant>
        <vt:lpwstr>P6_503</vt:lpwstr>
      </vt:variant>
      <vt:variant>
        <vt:i4>3211295</vt:i4>
      </vt:variant>
      <vt:variant>
        <vt:i4>771</vt:i4>
      </vt:variant>
      <vt:variant>
        <vt:i4>0</vt:i4>
      </vt:variant>
      <vt:variant>
        <vt:i4>5</vt:i4>
      </vt:variant>
      <vt:variant>
        <vt:lpwstr/>
      </vt:variant>
      <vt:variant>
        <vt:lpwstr>P6_502</vt:lpwstr>
      </vt:variant>
      <vt:variant>
        <vt:i4>3276831</vt:i4>
      </vt:variant>
      <vt:variant>
        <vt:i4>768</vt:i4>
      </vt:variant>
      <vt:variant>
        <vt:i4>0</vt:i4>
      </vt:variant>
      <vt:variant>
        <vt:i4>5</vt:i4>
      </vt:variant>
      <vt:variant>
        <vt:lpwstr/>
      </vt:variant>
      <vt:variant>
        <vt:lpwstr>P6_501</vt:lpwstr>
      </vt:variant>
      <vt:variant>
        <vt:i4>589888</vt:i4>
      </vt:variant>
      <vt:variant>
        <vt:i4>765</vt:i4>
      </vt:variant>
      <vt:variant>
        <vt:i4>0</vt:i4>
      </vt:variant>
      <vt:variant>
        <vt:i4>5</vt:i4>
      </vt:variant>
      <vt:variant>
        <vt:lpwstr/>
      </vt:variant>
      <vt:variant>
        <vt:lpwstr>P6_305_90</vt:lpwstr>
      </vt:variant>
      <vt:variant>
        <vt:i4>3211295</vt:i4>
      </vt:variant>
      <vt:variant>
        <vt:i4>762</vt:i4>
      </vt:variant>
      <vt:variant>
        <vt:i4>0</vt:i4>
      </vt:variant>
      <vt:variant>
        <vt:i4>5</vt:i4>
      </vt:variant>
      <vt:variant>
        <vt:lpwstr/>
      </vt:variant>
      <vt:variant>
        <vt:lpwstr>P6_304</vt:lpwstr>
      </vt:variant>
      <vt:variant>
        <vt:i4>262208</vt:i4>
      </vt:variant>
      <vt:variant>
        <vt:i4>759</vt:i4>
      </vt:variant>
      <vt:variant>
        <vt:i4>0</vt:i4>
      </vt:variant>
      <vt:variant>
        <vt:i4>5</vt:i4>
      </vt:variant>
      <vt:variant>
        <vt:lpwstr/>
      </vt:variant>
      <vt:variant>
        <vt:lpwstr>P6_303_2</vt:lpwstr>
      </vt:variant>
      <vt:variant>
        <vt:i4>3538975</vt:i4>
      </vt:variant>
      <vt:variant>
        <vt:i4>756</vt:i4>
      </vt:variant>
      <vt:variant>
        <vt:i4>0</vt:i4>
      </vt:variant>
      <vt:variant>
        <vt:i4>5</vt:i4>
      </vt:variant>
      <vt:variant>
        <vt:lpwstr/>
      </vt:variant>
      <vt:variant>
        <vt:lpwstr>P6_303</vt:lpwstr>
      </vt:variant>
      <vt:variant>
        <vt:i4>3538975</vt:i4>
      </vt:variant>
      <vt:variant>
        <vt:i4>753</vt:i4>
      </vt:variant>
      <vt:variant>
        <vt:i4>0</vt:i4>
      </vt:variant>
      <vt:variant>
        <vt:i4>5</vt:i4>
      </vt:variant>
      <vt:variant>
        <vt:lpwstr/>
      </vt:variant>
      <vt:variant>
        <vt:lpwstr>P6_303</vt:lpwstr>
      </vt:variant>
      <vt:variant>
        <vt:i4>64</vt:i4>
      </vt:variant>
      <vt:variant>
        <vt:i4>750</vt:i4>
      </vt:variant>
      <vt:variant>
        <vt:i4>0</vt:i4>
      </vt:variant>
      <vt:variant>
        <vt:i4>5</vt:i4>
      </vt:variant>
      <vt:variant>
        <vt:lpwstr/>
      </vt:variant>
      <vt:variant>
        <vt:lpwstr>P6_302_7</vt:lpwstr>
      </vt:variant>
      <vt:variant>
        <vt:i4>262208</vt:i4>
      </vt:variant>
      <vt:variant>
        <vt:i4>747</vt:i4>
      </vt:variant>
      <vt:variant>
        <vt:i4>0</vt:i4>
      </vt:variant>
      <vt:variant>
        <vt:i4>5</vt:i4>
      </vt:variant>
      <vt:variant>
        <vt:lpwstr/>
      </vt:variant>
      <vt:variant>
        <vt:lpwstr>P6_302_3</vt:lpwstr>
      </vt:variant>
      <vt:variant>
        <vt:i4>3604511</vt:i4>
      </vt:variant>
      <vt:variant>
        <vt:i4>744</vt:i4>
      </vt:variant>
      <vt:variant>
        <vt:i4>0</vt:i4>
      </vt:variant>
      <vt:variant>
        <vt:i4>5</vt:i4>
      </vt:variant>
      <vt:variant>
        <vt:lpwstr/>
      </vt:variant>
      <vt:variant>
        <vt:lpwstr>P6_302</vt:lpwstr>
      </vt:variant>
      <vt:variant>
        <vt:i4>3604511</vt:i4>
      </vt:variant>
      <vt:variant>
        <vt:i4>741</vt:i4>
      </vt:variant>
      <vt:variant>
        <vt:i4>0</vt:i4>
      </vt:variant>
      <vt:variant>
        <vt:i4>5</vt:i4>
      </vt:variant>
      <vt:variant>
        <vt:lpwstr/>
      </vt:variant>
      <vt:variant>
        <vt:lpwstr>P6_203</vt:lpwstr>
      </vt:variant>
      <vt:variant>
        <vt:i4>3538975</vt:i4>
      </vt:variant>
      <vt:variant>
        <vt:i4>738</vt:i4>
      </vt:variant>
      <vt:variant>
        <vt:i4>0</vt:i4>
      </vt:variant>
      <vt:variant>
        <vt:i4>5</vt:i4>
      </vt:variant>
      <vt:variant>
        <vt:lpwstr/>
      </vt:variant>
      <vt:variant>
        <vt:lpwstr>P6_202</vt:lpwstr>
      </vt:variant>
      <vt:variant>
        <vt:i4>537919494</vt:i4>
      </vt:variant>
      <vt:variant>
        <vt:i4>735</vt:i4>
      </vt:variant>
      <vt:variant>
        <vt:i4>0</vt:i4>
      </vt:variant>
      <vt:variant>
        <vt:i4>5</vt:i4>
      </vt:variant>
      <vt:variant>
        <vt:lpwstr/>
      </vt:variant>
      <vt:variant>
        <vt:lpwstr>_SUBPART_6.1_–</vt:lpwstr>
      </vt:variant>
      <vt:variant>
        <vt:i4>3473439</vt:i4>
      </vt:variant>
      <vt:variant>
        <vt:i4>732</vt:i4>
      </vt:variant>
      <vt:variant>
        <vt:i4>0</vt:i4>
      </vt:variant>
      <vt:variant>
        <vt:i4>5</vt:i4>
      </vt:variant>
      <vt:variant>
        <vt:lpwstr/>
      </vt:variant>
      <vt:variant>
        <vt:lpwstr>P6_003</vt:lpwstr>
      </vt:variant>
      <vt:variant>
        <vt:i4>6619136</vt:i4>
      </vt:variant>
      <vt:variant>
        <vt:i4>729</vt:i4>
      </vt:variant>
      <vt:variant>
        <vt:i4>0</vt:i4>
      </vt:variant>
      <vt:variant>
        <vt:i4>5</vt:i4>
      </vt:variant>
      <vt:variant>
        <vt:lpwstr>http://farsite.hill.af.mil/reghtml/regs/far2afmcfars/fardfars/dfars/dfars205.htm</vt:lpwstr>
      </vt:variant>
      <vt:variant>
        <vt:lpwstr>P80_2885</vt:lpwstr>
      </vt:variant>
      <vt:variant>
        <vt:i4>7012421</vt:i4>
      </vt:variant>
      <vt:variant>
        <vt:i4>726</vt:i4>
      </vt:variant>
      <vt:variant>
        <vt:i4>0</vt:i4>
      </vt:variant>
      <vt:variant>
        <vt:i4>5</vt:i4>
      </vt:variant>
      <vt:variant>
        <vt:lpwstr>http://farsite.hill.af.mil/reghtml/regs/far2afmcfars/fardfars/far/05.htm</vt:lpwstr>
      </vt:variant>
      <vt:variant>
        <vt:lpwstr>P125_24829</vt:lpwstr>
      </vt:variant>
      <vt:variant>
        <vt:i4>327756</vt:i4>
      </vt:variant>
      <vt:variant>
        <vt:i4>723</vt:i4>
      </vt:variant>
      <vt:variant>
        <vt:i4>0</vt:i4>
      </vt:variant>
      <vt:variant>
        <vt:i4>5</vt:i4>
      </vt:variant>
      <vt:variant>
        <vt:lpwstr/>
      </vt:variant>
      <vt:variant>
        <vt:lpwstr>P52_205_9000</vt:lpwstr>
      </vt:variant>
      <vt:variant>
        <vt:i4>393294</vt:i4>
      </vt:variant>
      <vt:variant>
        <vt:i4>720</vt:i4>
      </vt:variant>
      <vt:variant>
        <vt:i4>0</vt:i4>
      </vt:variant>
      <vt:variant>
        <vt:i4>5</vt:i4>
      </vt:variant>
      <vt:variant>
        <vt:lpwstr/>
      </vt:variant>
      <vt:variant>
        <vt:lpwstr>P52_217_9002</vt:lpwstr>
      </vt:variant>
      <vt:variant>
        <vt:i4>3276831</vt:i4>
      </vt:variant>
      <vt:variant>
        <vt:i4>717</vt:i4>
      </vt:variant>
      <vt:variant>
        <vt:i4>0</vt:i4>
      </vt:variant>
      <vt:variant>
        <vt:i4>5</vt:i4>
      </vt:variant>
      <vt:variant>
        <vt:lpwstr/>
      </vt:variant>
      <vt:variant>
        <vt:lpwstr>P5_502</vt:lpwstr>
      </vt:variant>
      <vt:variant>
        <vt:i4>3145759</vt:i4>
      </vt:variant>
      <vt:variant>
        <vt:i4>714</vt:i4>
      </vt:variant>
      <vt:variant>
        <vt:i4>0</vt:i4>
      </vt:variant>
      <vt:variant>
        <vt:i4>5</vt:i4>
      </vt:variant>
      <vt:variant>
        <vt:lpwstr/>
      </vt:variant>
      <vt:variant>
        <vt:lpwstr>P5_401</vt:lpwstr>
      </vt:variant>
      <vt:variant>
        <vt:i4>3145759</vt:i4>
      </vt:variant>
      <vt:variant>
        <vt:i4>711</vt:i4>
      </vt:variant>
      <vt:variant>
        <vt:i4>0</vt:i4>
      </vt:variant>
      <vt:variant>
        <vt:i4>5</vt:i4>
      </vt:variant>
      <vt:variant>
        <vt:lpwstr/>
      </vt:variant>
      <vt:variant>
        <vt:lpwstr>P5_401</vt:lpwstr>
      </vt:variant>
      <vt:variant>
        <vt:i4>3145759</vt:i4>
      </vt:variant>
      <vt:variant>
        <vt:i4>708</vt:i4>
      </vt:variant>
      <vt:variant>
        <vt:i4>0</vt:i4>
      </vt:variant>
      <vt:variant>
        <vt:i4>5</vt:i4>
      </vt:variant>
      <vt:variant>
        <vt:lpwstr/>
      </vt:variant>
      <vt:variant>
        <vt:lpwstr>P5_401</vt:lpwstr>
      </vt:variant>
      <vt:variant>
        <vt:i4>3473439</vt:i4>
      </vt:variant>
      <vt:variant>
        <vt:i4>705</vt:i4>
      </vt:variant>
      <vt:variant>
        <vt:i4>0</vt:i4>
      </vt:variant>
      <vt:variant>
        <vt:i4>5</vt:i4>
      </vt:variant>
      <vt:variant>
        <vt:lpwstr/>
      </vt:variant>
      <vt:variant>
        <vt:lpwstr>P5_303</vt:lpwstr>
      </vt:variant>
      <vt:variant>
        <vt:i4>3145759</vt:i4>
      </vt:variant>
      <vt:variant>
        <vt:i4>702</vt:i4>
      </vt:variant>
      <vt:variant>
        <vt:i4>0</vt:i4>
      </vt:variant>
      <vt:variant>
        <vt:i4>5</vt:i4>
      </vt:variant>
      <vt:variant>
        <vt:lpwstr/>
      </vt:variant>
      <vt:variant>
        <vt:lpwstr>P5_207</vt:lpwstr>
      </vt:variant>
      <vt:variant>
        <vt:i4>3407903</vt:i4>
      </vt:variant>
      <vt:variant>
        <vt:i4>699</vt:i4>
      </vt:variant>
      <vt:variant>
        <vt:i4>0</vt:i4>
      </vt:variant>
      <vt:variant>
        <vt:i4>5</vt:i4>
      </vt:variant>
      <vt:variant>
        <vt:lpwstr/>
      </vt:variant>
      <vt:variant>
        <vt:lpwstr>P5_203</vt:lpwstr>
      </vt:variant>
      <vt:variant>
        <vt:i4>3473439</vt:i4>
      </vt:variant>
      <vt:variant>
        <vt:i4>696</vt:i4>
      </vt:variant>
      <vt:variant>
        <vt:i4>0</vt:i4>
      </vt:variant>
      <vt:variant>
        <vt:i4>5</vt:i4>
      </vt:variant>
      <vt:variant>
        <vt:lpwstr/>
      </vt:variant>
      <vt:variant>
        <vt:lpwstr>P5_202</vt:lpwstr>
      </vt:variant>
      <vt:variant>
        <vt:i4>5963871</vt:i4>
      </vt:variant>
      <vt:variant>
        <vt:i4>693</vt:i4>
      </vt:variant>
      <vt:variant>
        <vt:i4>0</vt:i4>
      </vt:variant>
      <vt:variant>
        <vt:i4>5</vt:i4>
      </vt:variant>
      <vt:variant>
        <vt:lpwstr>http://farsite.hill.af.mil/reghtml/regs/far2afmcfars/fardfars/dfars/PGI 204_71.htm</vt:lpwstr>
      </vt:variant>
      <vt:variant>
        <vt:lpwstr>P19_208</vt:lpwstr>
      </vt:variant>
      <vt:variant>
        <vt:i4>5963871</vt:i4>
      </vt:variant>
      <vt:variant>
        <vt:i4>690</vt:i4>
      </vt:variant>
      <vt:variant>
        <vt:i4>0</vt:i4>
      </vt:variant>
      <vt:variant>
        <vt:i4>5</vt:i4>
      </vt:variant>
      <vt:variant>
        <vt:lpwstr>http://farsite.hill.af.mil/reghtml/regs/far2afmcfars/fardfars/dfars/PGI 204_71.htm</vt:lpwstr>
      </vt:variant>
      <vt:variant>
        <vt:lpwstr>P19_208</vt:lpwstr>
      </vt:variant>
      <vt:variant>
        <vt:i4>4063326</vt:i4>
      </vt:variant>
      <vt:variant>
        <vt:i4>687</vt:i4>
      </vt:variant>
      <vt:variant>
        <vt:i4>0</vt:i4>
      </vt:variant>
      <vt:variant>
        <vt:i4>5</vt:i4>
      </vt:variant>
      <vt:variant>
        <vt:lpwstr>http://farsite.hill.af.mil/reghtml/regs/far2afmcfars/fardfars/dfars/Dfars204.htm</vt:lpwstr>
      </vt:variant>
      <vt:variant>
        <vt:lpwstr>P654_16380</vt:lpwstr>
      </vt:variant>
      <vt:variant>
        <vt:i4>3473494</vt:i4>
      </vt:variant>
      <vt:variant>
        <vt:i4>684</vt:i4>
      </vt:variant>
      <vt:variant>
        <vt:i4>0</vt:i4>
      </vt:variant>
      <vt:variant>
        <vt:i4>5</vt:i4>
      </vt:variant>
      <vt:variant>
        <vt:lpwstr>http://farsite.hill.af.mil/reghtml/regs/far2afmcfars/fardfars/dfars/Dfars204.htm</vt:lpwstr>
      </vt:variant>
      <vt:variant>
        <vt:lpwstr>P299_13495</vt:lpwstr>
      </vt:variant>
      <vt:variant>
        <vt:i4>5505072</vt:i4>
      </vt:variant>
      <vt:variant>
        <vt:i4>681</vt:i4>
      </vt:variant>
      <vt:variant>
        <vt:i4>0</vt:i4>
      </vt:variant>
      <vt:variant>
        <vt:i4>5</vt:i4>
      </vt:variant>
      <vt:variant>
        <vt:lpwstr>http://farsite.hill.af.mil/reghtml/regs/far2afmcfars/fardfars/dfars/Dfars204.htm</vt:lpwstr>
      </vt:variant>
      <vt:variant>
        <vt:lpwstr>P13_94</vt:lpwstr>
      </vt:variant>
      <vt:variant>
        <vt:i4>327757</vt:i4>
      </vt:variant>
      <vt:variant>
        <vt:i4>678</vt:i4>
      </vt:variant>
      <vt:variant>
        <vt:i4>0</vt:i4>
      </vt:variant>
      <vt:variant>
        <vt:i4>5</vt:i4>
      </vt:variant>
      <vt:variant>
        <vt:lpwstr/>
      </vt:variant>
      <vt:variant>
        <vt:lpwstr>P52_204_9000</vt:lpwstr>
      </vt:variant>
      <vt:variant>
        <vt:i4>6881347</vt:i4>
      </vt:variant>
      <vt:variant>
        <vt:i4>675</vt:i4>
      </vt:variant>
      <vt:variant>
        <vt:i4>0</vt:i4>
      </vt:variant>
      <vt:variant>
        <vt:i4>5</vt:i4>
      </vt:variant>
      <vt:variant>
        <vt:lpwstr>http://farsite.hill.af.mil/reghtml/regs/far2afmcfars/fardfars/far/04.htm</vt:lpwstr>
      </vt:variant>
      <vt:variant>
        <vt:lpwstr>P553_66014</vt:lpwstr>
      </vt:variant>
      <vt:variant>
        <vt:i4>7209035</vt:i4>
      </vt:variant>
      <vt:variant>
        <vt:i4>672</vt:i4>
      </vt:variant>
      <vt:variant>
        <vt:i4>0</vt:i4>
      </vt:variant>
      <vt:variant>
        <vt:i4>5</vt:i4>
      </vt:variant>
      <vt:variant>
        <vt:lpwstr>http://farsite.hill.af.mil/reghtml/regs/far2afmcfars/fardfars/far/13.htm</vt:lpwstr>
      </vt:variant>
      <vt:variant>
        <vt:lpwstr>P415_59737</vt:lpwstr>
      </vt:variant>
      <vt:variant>
        <vt:i4>7209035</vt:i4>
      </vt:variant>
      <vt:variant>
        <vt:i4>669</vt:i4>
      </vt:variant>
      <vt:variant>
        <vt:i4>0</vt:i4>
      </vt:variant>
      <vt:variant>
        <vt:i4>5</vt:i4>
      </vt:variant>
      <vt:variant>
        <vt:lpwstr>http://farsite.hill.af.mil/reghtml/regs/far2afmcfars/fardfars/far/13.htm</vt:lpwstr>
      </vt:variant>
      <vt:variant>
        <vt:lpwstr>P415_59737</vt:lpwstr>
      </vt:variant>
      <vt:variant>
        <vt:i4>524404</vt:i4>
      </vt:variant>
      <vt:variant>
        <vt:i4>666</vt:i4>
      </vt:variant>
      <vt:variant>
        <vt:i4>0</vt:i4>
      </vt:variant>
      <vt:variant>
        <vt:i4>5</vt:i4>
      </vt:variant>
      <vt:variant>
        <vt:lpwstr>http://www.acq.osd.mil/dpap/dars/dfars/html/current/204_6.htm</vt:lpwstr>
      </vt:variant>
      <vt:variant>
        <vt:lpwstr>204.606</vt:lpwstr>
      </vt:variant>
      <vt:variant>
        <vt:i4>2490436</vt:i4>
      </vt:variant>
      <vt:variant>
        <vt:i4>663</vt:i4>
      </vt:variant>
      <vt:variant>
        <vt:i4>0</vt:i4>
      </vt:variant>
      <vt:variant>
        <vt:i4>5</vt:i4>
      </vt:variant>
      <vt:variant>
        <vt:lpwstr>http://www.acq.osd.mil/dpap/dars/dfars/html/current/204_6.htm</vt:lpwstr>
      </vt:variant>
      <vt:variant>
        <vt:lpwstr/>
      </vt:variant>
      <vt:variant>
        <vt:i4>2097195</vt:i4>
      </vt:variant>
      <vt:variant>
        <vt:i4>660</vt:i4>
      </vt:variant>
      <vt:variant>
        <vt:i4>0</vt:i4>
      </vt:variant>
      <vt:variant>
        <vt:i4>5</vt:i4>
      </vt:variant>
      <vt:variant>
        <vt:lpwstr>http://www.acq.osd.mil/dpap/dars/pgi/pgi_htm/PGI204_6.htm</vt:lpwstr>
      </vt:variant>
      <vt:variant>
        <vt:lpwstr/>
      </vt:variant>
      <vt:variant>
        <vt:i4>262221</vt:i4>
      </vt:variant>
      <vt:variant>
        <vt:i4>657</vt:i4>
      </vt:variant>
      <vt:variant>
        <vt:i4>0</vt:i4>
      </vt:variant>
      <vt:variant>
        <vt:i4>5</vt:i4>
      </vt:variant>
      <vt:variant>
        <vt:lpwstr/>
      </vt:variant>
      <vt:variant>
        <vt:lpwstr>P52_204_9001</vt:lpwstr>
      </vt:variant>
      <vt:variant>
        <vt:i4>458829</vt:i4>
      </vt:variant>
      <vt:variant>
        <vt:i4>654</vt:i4>
      </vt:variant>
      <vt:variant>
        <vt:i4>0</vt:i4>
      </vt:variant>
      <vt:variant>
        <vt:i4>5</vt:i4>
      </vt:variant>
      <vt:variant>
        <vt:lpwstr/>
      </vt:variant>
      <vt:variant>
        <vt:lpwstr>P52_204_9002</vt:lpwstr>
      </vt:variant>
      <vt:variant>
        <vt:i4>77</vt:i4>
      </vt:variant>
      <vt:variant>
        <vt:i4>651</vt:i4>
      </vt:variant>
      <vt:variant>
        <vt:i4>0</vt:i4>
      </vt:variant>
      <vt:variant>
        <vt:i4>5</vt:i4>
      </vt:variant>
      <vt:variant>
        <vt:lpwstr/>
      </vt:variant>
      <vt:variant>
        <vt:lpwstr>P52_204_9005</vt:lpwstr>
      </vt:variant>
      <vt:variant>
        <vt:i4>65613</vt:i4>
      </vt:variant>
      <vt:variant>
        <vt:i4>648</vt:i4>
      </vt:variant>
      <vt:variant>
        <vt:i4>0</vt:i4>
      </vt:variant>
      <vt:variant>
        <vt:i4>5</vt:i4>
      </vt:variant>
      <vt:variant>
        <vt:lpwstr/>
      </vt:variant>
      <vt:variant>
        <vt:lpwstr>P52_204_9004</vt:lpwstr>
      </vt:variant>
      <vt:variant>
        <vt:i4>7077933</vt:i4>
      </vt:variant>
      <vt:variant>
        <vt:i4>645</vt:i4>
      </vt:variant>
      <vt:variant>
        <vt:i4>0</vt:i4>
      </vt:variant>
      <vt:variant>
        <vt:i4>5</vt:i4>
      </vt:variant>
      <vt:variant>
        <vt:lpwstr/>
      </vt:variant>
      <vt:variant>
        <vt:lpwstr>P4_7103_2</vt:lpwstr>
      </vt:variant>
      <vt:variant>
        <vt:i4>7077933</vt:i4>
      </vt:variant>
      <vt:variant>
        <vt:i4>642</vt:i4>
      </vt:variant>
      <vt:variant>
        <vt:i4>0</vt:i4>
      </vt:variant>
      <vt:variant>
        <vt:i4>5</vt:i4>
      </vt:variant>
      <vt:variant>
        <vt:lpwstr/>
      </vt:variant>
      <vt:variant>
        <vt:lpwstr>P4_7103_1</vt:lpwstr>
      </vt:variant>
      <vt:variant>
        <vt:i4>3342367</vt:i4>
      </vt:variant>
      <vt:variant>
        <vt:i4>639</vt:i4>
      </vt:variant>
      <vt:variant>
        <vt:i4>0</vt:i4>
      </vt:variant>
      <vt:variant>
        <vt:i4>5</vt:i4>
      </vt:variant>
      <vt:variant>
        <vt:lpwstr/>
      </vt:variant>
      <vt:variant>
        <vt:lpwstr>P4_7004</vt:lpwstr>
      </vt:variant>
      <vt:variant>
        <vt:i4>3342367</vt:i4>
      </vt:variant>
      <vt:variant>
        <vt:i4>636</vt:i4>
      </vt:variant>
      <vt:variant>
        <vt:i4>0</vt:i4>
      </vt:variant>
      <vt:variant>
        <vt:i4>5</vt:i4>
      </vt:variant>
      <vt:variant>
        <vt:lpwstr/>
      </vt:variant>
      <vt:variant>
        <vt:lpwstr>P4_7003</vt:lpwstr>
      </vt:variant>
      <vt:variant>
        <vt:i4>3473436</vt:i4>
      </vt:variant>
      <vt:variant>
        <vt:i4>633</vt:i4>
      </vt:variant>
      <vt:variant>
        <vt:i4>0</vt:i4>
      </vt:variant>
      <vt:variant>
        <vt:i4>5</vt:i4>
      </vt:variant>
      <vt:variant>
        <vt:lpwstr/>
      </vt:variant>
      <vt:variant>
        <vt:lpwstr>P4_1303</vt:lpwstr>
      </vt:variant>
      <vt:variant>
        <vt:i4>3473436</vt:i4>
      </vt:variant>
      <vt:variant>
        <vt:i4>630</vt:i4>
      </vt:variant>
      <vt:variant>
        <vt:i4>0</vt:i4>
      </vt:variant>
      <vt:variant>
        <vt:i4>5</vt:i4>
      </vt:variant>
      <vt:variant>
        <vt:lpwstr/>
      </vt:variant>
      <vt:variant>
        <vt:lpwstr>P4_1302</vt:lpwstr>
      </vt:variant>
      <vt:variant>
        <vt:i4>3473436</vt:i4>
      </vt:variant>
      <vt:variant>
        <vt:i4>627</vt:i4>
      </vt:variant>
      <vt:variant>
        <vt:i4>0</vt:i4>
      </vt:variant>
      <vt:variant>
        <vt:i4>5</vt:i4>
      </vt:variant>
      <vt:variant>
        <vt:lpwstr/>
      </vt:variant>
      <vt:variant>
        <vt:lpwstr>P4_1301</vt:lpwstr>
      </vt:variant>
      <vt:variant>
        <vt:i4>3473438</vt:i4>
      </vt:variant>
      <vt:variant>
        <vt:i4>624</vt:i4>
      </vt:variant>
      <vt:variant>
        <vt:i4>0</vt:i4>
      </vt:variant>
      <vt:variant>
        <vt:i4>5</vt:i4>
      </vt:variant>
      <vt:variant>
        <vt:lpwstr/>
      </vt:variant>
      <vt:variant>
        <vt:lpwstr>P4_1103</vt:lpwstr>
      </vt:variant>
      <vt:variant>
        <vt:i4>4063263</vt:i4>
      </vt:variant>
      <vt:variant>
        <vt:i4>621</vt:i4>
      </vt:variant>
      <vt:variant>
        <vt:i4>0</vt:i4>
      </vt:variant>
      <vt:variant>
        <vt:i4>5</vt:i4>
      </vt:variant>
      <vt:variant>
        <vt:lpwstr/>
      </vt:variant>
      <vt:variant>
        <vt:lpwstr>P4_802</vt:lpwstr>
      </vt:variant>
      <vt:variant>
        <vt:i4>3211295</vt:i4>
      </vt:variant>
      <vt:variant>
        <vt:i4>618</vt:i4>
      </vt:variant>
      <vt:variant>
        <vt:i4>0</vt:i4>
      </vt:variant>
      <vt:variant>
        <vt:i4>5</vt:i4>
      </vt:variant>
      <vt:variant>
        <vt:lpwstr/>
      </vt:variant>
      <vt:variant>
        <vt:lpwstr>P4_603</vt:lpwstr>
      </vt:variant>
      <vt:variant>
        <vt:i4>655424</vt:i4>
      </vt:variant>
      <vt:variant>
        <vt:i4>615</vt:i4>
      </vt:variant>
      <vt:variant>
        <vt:i4>0</vt:i4>
      </vt:variant>
      <vt:variant>
        <vt:i4>5</vt:i4>
      </vt:variant>
      <vt:variant>
        <vt:lpwstr/>
      </vt:variant>
      <vt:variant>
        <vt:lpwstr>P4_502_90</vt:lpwstr>
      </vt:variant>
      <vt:variant>
        <vt:i4>3407903</vt:i4>
      </vt:variant>
      <vt:variant>
        <vt:i4>612</vt:i4>
      </vt:variant>
      <vt:variant>
        <vt:i4>0</vt:i4>
      </vt:variant>
      <vt:variant>
        <vt:i4>5</vt:i4>
      </vt:variant>
      <vt:variant>
        <vt:lpwstr/>
      </vt:variant>
      <vt:variant>
        <vt:lpwstr>P4_202</vt:lpwstr>
      </vt:variant>
      <vt:variant>
        <vt:i4>983104</vt:i4>
      </vt:variant>
      <vt:variant>
        <vt:i4>609</vt:i4>
      </vt:variant>
      <vt:variant>
        <vt:i4>0</vt:i4>
      </vt:variant>
      <vt:variant>
        <vt:i4>5</vt:i4>
      </vt:variant>
      <vt:variant>
        <vt:lpwstr/>
      </vt:variant>
      <vt:variant>
        <vt:lpwstr>P4_103_90</vt:lpwstr>
      </vt:variant>
      <vt:variant>
        <vt:i4>7012395</vt:i4>
      </vt:variant>
      <vt:variant>
        <vt:i4>606</vt:i4>
      </vt:variant>
      <vt:variant>
        <vt:i4>0</vt:i4>
      </vt:variant>
      <vt:variant>
        <vt:i4>5</vt:i4>
      </vt:variant>
      <vt:variant>
        <vt:lpwstr>http://farsite.hill.af.mil/reghtml/regs/far2afmcfars/fardfars/far/52_000.htm</vt:lpwstr>
      </vt:variant>
      <vt:variant>
        <vt:lpwstr>P116_17563</vt:lpwstr>
      </vt:variant>
      <vt:variant>
        <vt:i4>3997727</vt:i4>
      </vt:variant>
      <vt:variant>
        <vt:i4>603</vt:i4>
      </vt:variant>
      <vt:variant>
        <vt:i4>0</vt:i4>
      </vt:variant>
      <vt:variant>
        <vt:i4>5</vt:i4>
      </vt:variant>
      <vt:variant>
        <vt:lpwstr/>
      </vt:variant>
      <vt:variant>
        <vt:lpwstr>P3_806</vt:lpwstr>
      </vt:variant>
      <vt:variant>
        <vt:i4>4128799</vt:i4>
      </vt:variant>
      <vt:variant>
        <vt:i4>600</vt:i4>
      </vt:variant>
      <vt:variant>
        <vt:i4>0</vt:i4>
      </vt:variant>
      <vt:variant>
        <vt:i4>5</vt:i4>
      </vt:variant>
      <vt:variant>
        <vt:lpwstr/>
      </vt:variant>
      <vt:variant>
        <vt:lpwstr>P3_804</vt:lpwstr>
      </vt:variant>
      <vt:variant>
        <vt:i4>3145759</vt:i4>
      </vt:variant>
      <vt:variant>
        <vt:i4>597</vt:i4>
      </vt:variant>
      <vt:variant>
        <vt:i4>0</vt:i4>
      </vt:variant>
      <vt:variant>
        <vt:i4>5</vt:i4>
      </vt:variant>
      <vt:variant>
        <vt:lpwstr/>
      </vt:variant>
      <vt:variant>
        <vt:lpwstr>P3_704</vt:lpwstr>
      </vt:variant>
      <vt:variant>
        <vt:i4>3145759</vt:i4>
      </vt:variant>
      <vt:variant>
        <vt:i4>594</vt:i4>
      </vt:variant>
      <vt:variant>
        <vt:i4>0</vt:i4>
      </vt:variant>
      <vt:variant>
        <vt:i4>5</vt:i4>
      </vt:variant>
      <vt:variant>
        <vt:lpwstr/>
      </vt:variant>
      <vt:variant>
        <vt:lpwstr>P3_704</vt:lpwstr>
      </vt:variant>
      <vt:variant>
        <vt:i4>3538966</vt:i4>
      </vt:variant>
      <vt:variant>
        <vt:i4>591</vt:i4>
      </vt:variant>
      <vt:variant>
        <vt:i4>0</vt:i4>
      </vt:variant>
      <vt:variant>
        <vt:i4>5</vt:i4>
      </vt:variant>
      <vt:variant>
        <vt:lpwstr/>
      </vt:variant>
      <vt:variant>
        <vt:lpwstr>P3_590</vt:lpwstr>
      </vt:variant>
      <vt:variant>
        <vt:i4>3211295</vt:i4>
      </vt:variant>
      <vt:variant>
        <vt:i4>588</vt:i4>
      </vt:variant>
      <vt:variant>
        <vt:i4>0</vt:i4>
      </vt:variant>
      <vt:variant>
        <vt:i4>5</vt:i4>
      </vt:variant>
      <vt:variant>
        <vt:lpwstr/>
      </vt:variant>
      <vt:variant>
        <vt:lpwstr>P3_301</vt:lpwstr>
      </vt:variant>
      <vt:variant>
        <vt:i4>3276831</vt:i4>
      </vt:variant>
      <vt:variant>
        <vt:i4>585</vt:i4>
      </vt:variant>
      <vt:variant>
        <vt:i4>0</vt:i4>
      </vt:variant>
      <vt:variant>
        <vt:i4>5</vt:i4>
      </vt:variant>
      <vt:variant>
        <vt:lpwstr/>
      </vt:variant>
      <vt:variant>
        <vt:lpwstr>P3_203</vt:lpwstr>
      </vt:variant>
      <vt:variant>
        <vt:i4>65600</vt:i4>
      </vt:variant>
      <vt:variant>
        <vt:i4>582</vt:i4>
      </vt:variant>
      <vt:variant>
        <vt:i4>0</vt:i4>
      </vt:variant>
      <vt:variant>
        <vt:i4>5</vt:i4>
      </vt:variant>
      <vt:variant>
        <vt:lpwstr/>
      </vt:variant>
      <vt:variant>
        <vt:lpwstr>P3_104_7</vt:lpwstr>
      </vt:variant>
      <vt:variant>
        <vt:i4>65600</vt:i4>
      </vt:variant>
      <vt:variant>
        <vt:i4>579</vt:i4>
      </vt:variant>
      <vt:variant>
        <vt:i4>0</vt:i4>
      </vt:variant>
      <vt:variant>
        <vt:i4>5</vt:i4>
      </vt:variant>
      <vt:variant>
        <vt:lpwstr/>
      </vt:variant>
      <vt:variant>
        <vt:lpwstr>P3_104_7</vt:lpwstr>
      </vt:variant>
      <vt:variant>
        <vt:i4>64</vt:i4>
      </vt:variant>
      <vt:variant>
        <vt:i4>576</vt:i4>
      </vt:variant>
      <vt:variant>
        <vt:i4>0</vt:i4>
      </vt:variant>
      <vt:variant>
        <vt:i4>5</vt:i4>
      </vt:variant>
      <vt:variant>
        <vt:lpwstr/>
      </vt:variant>
      <vt:variant>
        <vt:lpwstr>P3_104_6</vt:lpwstr>
      </vt:variant>
      <vt:variant>
        <vt:i4>196672</vt:i4>
      </vt:variant>
      <vt:variant>
        <vt:i4>573</vt:i4>
      </vt:variant>
      <vt:variant>
        <vt:i4>0</vt:i4>
      </vt:variant>
      <vt:variant>
        <vt:i4>5</vt:i4>
      </vt:variant>
      <vt:variant>
        <vt:lpwstr/>
      </vt:variant>
      <vt:variant>
        <vt:lpwstr>P3_104_5</vt:lpwstr>
      </vt:variant>
      <vt:variant>
        <vt:i4>3538975</vt:i4>
      </vt:variant>
      <vt:variant>
        <vt:i4>570</vt:i4>
      </vt:variant>
      <vt:variant>
        <vt:i4>0</vt:i4>
      </vt:variant>
      <vt:variant>
        <vt:i4>5</vt:i4>
      </vt:variant>
      <vt:variant>
        <vt:lpwstr/>
      </vt:variant>
      <vt:variant>
        <vt:lpwstr>P3_104</vt:lpwstr>
      </vt:variant>
      <vt:variant>
        <vt:i4>3538975</vt:i4>
      </vt:variant>
      <vt:variant>
        <vt:i4>567</vt:i4>
      </vt:variant>
      <vt:variant>
        <vt:i4>0</vt:i4>
      </vt:variant>
      <vt:variant>
        <vt:i4>5</vt:i4>
      </vt:variant>
      <vt:variant>
        <vt:lpwstr/>
      </vt:variant>
      <vt:variant>
        <vt:lpwstr>P3_104</vt:lpwstr>
      </vt:variant>
      <vt:variant>
        <vt:i4>3538975</vt:i4>
      </vt:variant>
      <vt:variant>
        <vt:i4>564</vt:i4>
      </vt:variant>
      <vt:variant>
        <vt:i4>0</vt:i4>
      </vt:variant>
      <vt:variant>
        <vt:i4>5</vt:i4>
      </vt:variant>
      <vt:variant>
        <vt:lpwstr/>
      </vt:variant>
      <vt:variant>
        <vt:lpwstr>P3_104</vt:lpwstr>
      </vt:variant>
      <vt:variant>
        <vt:i4>65639</vt:i4>
      </vt:variant>
      <vt:variant>
        <vt:i4>561</vt:i4>
      </vt:variant>
      <vt:variant>
        <vt:i4>0</vt:i4>
      </vt:variant>
      <vt:variant>
        <vt:i4>5</vt:i4>
      </vt:variant>
      <vt:variant>
        <vt:lpwstr>http://farsite.hill.af.mil/reghtml/regs/far2afmcfars/fardfars/dfars/dfars208.htm</vt:lpwstr>
      </vt:variant>
      <vt:variant>
        <vt:lpwstr>P131_5163</vt:lpwstr>
      </vt:variant>
      <vt:variant>
        <vt:i4>7012418</vt:i4>
      </vt:variant>
      <vt:variant>
        <vt:i4>558</vt:i4>
      </vt:variant>
      <vt:variant>
        <vt:i4>0</vt:i4>
      </vt:variant>
      <vt:variant>
        <vt:i4>5</vt:i4>
      </vt:variant>
      <vt:variant>
        <vt:lpwstr>http://farsite.hill.af.mil/reghtml/regs/far2afmcfars/fardfars/far/08.htm</vt:lpwstr>
      </vt:variant>
      <vt:variant>
        <vt:lpwstr>P6_438</vt:lpwstr>
      </vt:variant>
      <vt:variant>
        <vt:i4>7143488</vt:i4>
      </vt:variant>
      <vt:variant>
        <vt:i4>555</vt:i4>
      </vt:variant>
      <vt:variant>
        <vt:i4>0</vt:i4>
      </vt:variant>
      <vt:variant>
        <vt:i4>5</vt:i4>
      </vt:variant>
      <vt:variant>
        <vt:lpwstr>http://farsite.hill.af.mil/reghtml/regs/far2afmcfars/fardfars/far/17.htm</vt:lpwstr>
      </vt:variant>
      <vt:variant>
        <vt:lpwstr>P222_35373</vt:lpwstr>
      </vt:variant>
      <vt:variant>
        <vt:i4>6815822</vt:i4>
      </vt:variant>
      <vt:variant>
        <vt:i4>552</vt:i4>
      </vt:variant>
      <vt:variant>
        <vt:i4>0</vt:i4>
      </vt:variant>
      <vt:variant>
        <vt:i4>5</vt:i4>
      </vt:variant>
      <vt:variant>
        <vt:lpwstr/>
      </vt:variant>
      <vt:variant>
        <vt:lpwstr>P17_9600</vt:lpwstr>
      </vt:variant>
      <vt:variant>
        <vt:i4>6160498</vt:i4>
      </vt:variant>
      <vt:variant>
        <vt:i4>549</vt:i4>
      </vt:variant>
      <vt:variant>
        <vt:i4>0</vt:i4>
      </vt:variant>
      <vt:variant>
        <vt:i4>5</vt:i4>
      </vt:variant>
      <vt:variant>
        <vt:lpwstr/>
      </vt:variant>
      <vt:variant>
        <vt:lpwstr>P17_500</vt:lpwstr>
      </vt:variant>
      <vt:variant>
        <vt:i4>3276883</vt:i4>
      </vt:variant>
      <vt:variant>
        <vt:i4>546</vt:i4>
      </vt:variant>
      <vt:variant>
        <vt:i4>0</vt:i4>
      </vt:variant>
      <vt:variant>
        <vt:i4>5</vt:i4>
      </vt:variant>
      <vt:variant>
        <vt:lpwstr>http://farsite.hill.af.mil/reghtml/regs/far2afmcfars/fardfars/dfars/dfars217.htm</vt:lpwstr>
      </vt:variant>
      <vt:variant>
        <vt:lpwstr>P368_22234</vt:lpwstr>
      </vt:variant>
      <vt:variant>
        <vt:i4>7143488</vt:i4>
      </vt:variant>
      <vt:variant>
        <vt:i4>543</vt:i4>
      </vt:variant>
      <vt:variant>
        <vt:i4>0</vt:i4>
      </vt:variant>
      <vt:variant>
        <vt:i4>5</vt:i4>
      </vt:variant>
      <vt:variant>
        <vt:lpwstr>http://farsite.hill.af.mil/reghtml/regs/far2afmcfars/fardfars/far/17.htm</vt:lpwstr>
      </vt:variant>
      <vt:variant>
        <vt:lpwstr>P222_35373</vt:lpwstr>
      </vt:variant>
      <vt:variant>
        <vt:i4>3276831</vt:i4>
      </vt:variant>
      <vt:variant>
        <vt:i4>540</vt:i4>
      </vt:variant>
      <vt:variant>
        <vt:i4>0</vt:i4>
      </vt:variant>
      <vt:variant>
        <vt:i4>5</vt:i4>
      </vt:variant>
      <vt:variant>
        <vt:lpwstr/>
      </vt:variant>
      <vt:variant>
        <vt:lpwstr>P2_101</vt:lpwstr>
      </vt:variant>
      <vt:variant>
        <vt:i4>6750240</vt:i4>
      </vt:variant>
      <vt:variant>
        <vt:i4>537</vt:i4>
      </vt:variant>
      <vt:variant>
        <vt:i4>0</vt:i4>
      </vt:variant>
      <vt:variant>
        <vt:i4>5</vt:i4>
      </vt:variant>
      <vt:variant>
        <vt:lpwstr/>
      </vt:variant>
      <vt:variant>
        <vt:lpwstr>PGI1_690_7</vt:lpwstr>
      </vt:variant>
      <vt:variant>
        <vt:i4>5701745</vt:i4>
      </vt:variant>
      <vt:variant>
        <vt:i4>534</vt:i4>
      </vt:variant>
      <vt:variant>
        <vt:i4>0</vt:i4>
      </vt:variant>
      <vt:variant>
        <vt:i4>5</vt:i4>
      </vt:variant>
      <vt:variant>
        <vt:lpwstr/>
      </vt:variant>
      <vt:variant>
        <vt:lpwstr>PGI1_170</vt:lpwstr>
      </vt:variant>
      <vt:variant>
        <vt:i4>3145752</vt:i4>
      </vt:variant>
      <vt:variant>
        <vt:i4>531</vt:i4>
      </vt:variant>
      <vt:variant>
        <vt:i4>0</vt:i4>
      </vt:variant>
      <vt:variant>
        <vt:i4>5</vt:i4>
      </vt:variant>
      <vt:variant>
        <vt:lpwstr/>
      </vt:variant>
      <vt:variant>
        <vt:lpwstr>P1_170</vt:lpwstr>
      </vt:variant>
      <vt:variant>
        <vt:i4>262217</vt:i4>
      </vt:variant>
      <vt:variant>
        <vt:i4>528</vt:i4>
      </vt:variant>
      <vt:variant>
        <vt:i4>0</vt:i4>
      </vt:variant>
      <vt:variant>
        <vt:i4>5</vt:i4>
      </vt:variant>
      <vt:variant>
        <vt:lpwstr/>
      </vt:variant>
      <vt:variant>
        <vt:lpwstr>P1_690_3</vt:lpwstr>
      </vt:variant>
      <vt:variant>
        <vt:i4>5701745</vt:i4>
      </vt:variant>
      <vt:variant>
        <vt:i4>525</vt:i4>
      </vt:variant>
      <vt:variant>
        <vt:i4>0</vt:i4>
      </vt:variant>
      <vt:variant>
        <vt:i4>5</vt:i4>
      </vt:variant>
      <vt:variant>
        <vt:lpwstr/>
      </vt:variant>
      <vt:variant>
        <vt:lpwstr>PGI1_170</vt:lpwstr>
      </vt:variant>
      <vt:variant>
        <vt:i4>3145752</vt:i4>
      </vt:variant>
      <vt:variant>
        <vt:i4>522</vt:i4>
      </vt:variant>
      <vt:variant>
        <vt:i4>0</vt:i4>
      </vt:variant>
      <vt:variant>
        <vt:i4>5</vt:i4>
      </vt:variant>
      <vt:variant>
        <vt:lpwstr/>
      </vt:variant>
      <vt:variant>
        <vt:lpwstr>P1_170</vt:lpwstr>
      </vt:variant>
      <vt:variant>
        <vt:i4>196681</vt:i4>
      </vt:variant>
      <vt:variant>
        <vt:i4>519</vt:i4>
      </vt:variant>
      <vt:variant>
        <vt:i4>0</vt:i4>
      </vt:variant>
      <vt:variant>
        <vt:i4>5</vt:i4>
      </vt:variant>
      <vt:variant>
        <vt:lpwstr/>
      </vt:variant>
      <vt:variant>
        <vt:lpwstr>P1_690_4</vt:lpwstr>
      </vt:variant>
      <vt:variant>
        <vt:i4>5242911</vt:i4>
      </vt:variant>
      <vt:variant>
        <vt:i4>516</vt:i4>
      </vt:variant>
      <vt:variant>
        <vt:i4>0</vt:i4>
      </vt:variant>
      <vt:variant>
        <vt:i4>5</vt:i4>
      </vt:variant>
      <vt:variant>
        <vt:lpwstr/>
      </vt:variant>
      <vt:variant>
        <vt:lpwstr>P17_7403_90</vt:lpwstr>
      </vt:variant>
      <vt:variant>
        <vt:i4>3276831</vt:i4>
      </vt:variant>
      <vt:variant>
        <vt:i4>513</vt:i4>
      </vt:variant>
      <vt:variant>
        <vt:i4>0</vt:i4>
      </vt:variant>
      <vt:variant>
        <vt:i4>5</vt:i4>
      </vt:variant>
      <vt:variant>
        <vt:lpwstr/>
      </vt:variant>
      <vt:variant>
        <vt:lpwstr>P2_101</vt:lpwstr>
      </vt:variant>
      <vt:variant>
        <vt:i4>5963902</vt:i4>
      </vt:variant>
      <vt:variant>
        <vt:i4>510</vt:i4>
      </vt:variant>
      <vt:variant>
        <vt:i4>0</vt:i4>
      </vt:variant>
      <vt:variant>
        <vt:i4>5</vt:i4>
      </vt:variant>
      <vt:variant>
        <vt:lpwstr/>
      </vt:variant>
      <vt:variant>
        <vt:lpwstr>P17_95</vt:lpwstr>
      </vt:variant>
      <vt:variant>
        <vt:i4>196681</vt:i4>
      </vt:variant>
      <vt:variant>
        <vt:i4>507</vt:i4>
      </vt:variant>
      <vt:variant>
        <vt:i4>0</vt:i4>
      </vt:variant>
      <vt:variant>
        <vt:i4>5</vt:i4>
      </vt:variant>
      <vt:variant>
        <vt:lpwstr/>
      </vt:variant>
      <vt:variant>
        <vt:lpwstr>P1_690_4</vt:lpwstr>
      </vt:variant>
      <vt:variant>
        <vt:i4>3145752</vt:i4>
      </vt:variant>
      <vt:variant>
        <vt:i4>504</vt:i4>
      </vt:variant>
      <vt:variant>
        <vt:i4>0</vt:i4>
      </vt:variant>
      <vt:variant>
        <vt:i4>5</vt:i4>
      </vt:variant>
      <vt:variant>
        <vt:lpwstr/>
      </vt:variant>
      <vt:variant>
        <vt:lpwstr>P1_170</vt:lpwstr>
      </vt:variant>
      <vt:variant>
        <vt:i4>73</vt:i4>
      </vt:variant>
      <vt:variant>
        <vt:i4>501</vt:i4>
      </vt:variant>
      <vt:variant>
        <vt:i4>0</vt:i4>
      </vt:variant>
      <vt:variant>
        <vt:i4>5</vt:i4>
      </vt:variant>
      <vt:variant>
        <vt:lpwstr/>
      </vt:variant>
      <vt:variant>
        <vt:lpwstr>P1_690_7</vt:lpwstr>
      </vt:variant>
      <vt:variant>
        <vt:i4>65609</vt:i4>
      </vt:variant>
      <vt:variant>
        <vt:i4>498</vt:i4>
      </vt:variant>
      <vt:variant>
        <vt:i4>0</vt:i4>
      </vt:variant>
      <vt:variant>
        <vt:i4>5</vt:i4>
      </vt:variant>
      <vt:variant>
        <vt:lpwstr/>
      </vt:variant>
      <vt:variant>
        <vt:lpwstr>P1_690_6</vt:lpwstr>
      </vt:variant>
      <vt:variant>
        <vt:i4>3670047</vt:i4>
      </vt:variant>
      <vt:variant>
        <vt:i4>495</vt:i4>
      </vt:variant>
      <vt:variant>
        <vt:i4>0</vt:i4>
      </vt:variant>
      <vt:variant>
        <vt:i4>5</vt:i4>
      </vt:variant>
      <vt:variant>
        <vt:lpwstr/>
      </vt:variant>
      <vt:variant>
        <vt:lpwstr>P1_108</vt:lpwstr>
      </vt:variant>
      <vt:variant>
        <vt:i4>131145</vt:i4>
      </vt:variant>
      <vt:variant>
        <vt:i4>492</vt:i4>
      </vt:variant>
      <vt:variant>
        <vt:i4>0</vt:i4>
      </vt:variant>
      <vt:variant>
        <vt:i4>5</vt:i4>
      </vt:variant>
      <vt:variant>
        <vt:lpwstr/>
      </vt:variant>
      <vt:variant>
        <vt:lpwstr>P1_690_5</vt:lpwstr>
      </vt:variant>
      <vt:variant>
        <vt:i4>196681</vt:i4>
      </vt:variant>
      <vt:variant>
        <vt:i4>489</vt:i4>
      </vt:variant>
      <vt:variant>
        <vt:i4>0</vt:i4>
      </vt:variant>
      <vt:variant>
        <vt:i4>5</vt:i4>
      </vt:variant>
      <vt:variant>
        <vt:lpwstr/>
      </vt:variant>
      <vt:variant>
        <vt:lpwstr>P1_690_4</vt:lpwstr>
      </vt:variant>
      <vt:variant>
        <vt:i4>7209033</vt:i4>
      </vt:variant>
      <vt:variant>
        <vt:i4>486</vt:i4>
      </vt:variant>
      <vt:variant>
        <vt:i4>0</vt:i4>
      </vt:variant>
      <vt:variant>
        <vt:i4>5</vt:i4>
      </vt:variant>
      <vt:variant>
        <vt:lpwstr/>
      </vt:variant>
      <vt:variant>
        <vt:lpwstr>P19_2</vt:lpwstr>
      </vt:variant>
      <vt:variant>
        <vt:i4>7209027</vt:i4>
      </vt:variant>
      <vt:variant>
        <vt:i4>483</vt:i4>
      </vt:variant>
      <vt:variant>
        <vt:i4>0</vt:i4>
      </vt:variant>
      <vt:variant>
        <vt:i4>5</vt:i4>
      </vt:variant>
      <vt:variant>
        <vt:lpwstr/>
      </vt:variant>
      <vt:variant>
        <vt:lpwstr>P13_1</vt:lpwstr>
      </vt:variant>
      <vt:variant>
        <vt:i4>7209026</vt:i4>
      </vt:variant>
      <vt:variant>
        <vt:i4>480</vt:i4>
      </vt:variant>
      <vt:variant>
        <vt:i4>0</vt:i4>
      </vt:variant>
      <vt:variant>
        <vt:i4>5</vt:i4>
      </vt:variant>
      <vt:variant>
        <vt:lpwstr/>
      </vt:variant>
      <vt:variant>
        <vt:lpwstr>P12_1</vt:lpwstr>
      </vt:variant>
      <vt:variant>
        <vt:i4>73</vt:i4>
      </vt:variant>
      <vt:variant>
        <vt:i4>477</vt:i4>
      </vt:variant>
      <vt:variant>
        <vt:i4>0</vt:i4>
      </vt:variant>
      <vt:variant>
        <vt:i4>5</vt:i4>
      </vt:variant>
      <vt:variant>
        <vt:lpwstr/>
      </vt:variant>
      <vt:variant>
        <vt:lpwstr>P1_690_7</vt:lpwstr>
      </vt:variant>
      <vt:variant>
        <vt:i4>6357024</vt:i4>
      </vt:variant>
      <vt:variant>
        <vt:i4>474</vt:i4>
      </vt:variant>
      <vt:variant>
        <vt:i4>0</vt:i4>
      </vt:variant>
      <vt:variant>
        <vt:i4>5</vt:i4>
      </vt:variant>
      <vt:variant>
        <vt:lpwstr/>
      </vt:variant>
      <vt:variant>
        <vt:lpwstr>PGI1_690_1</vt:lpwstr>
      </vt:variant>
      <vt:variant>
        <vt:i4>3407903</vt:i4>
      </vt:variant>
      <vt:variant>
        <vt:i4>471</vt:i4>
      </vt:variant>
      <vt:variant>
        <vt:i4>0</vt:i4>
      </vt:variant>
      <vt:variant>
        <vt:i4>5</vt:i4>
      </vt:variant>
      <vt:variant>
        <vt:lpwstr/>
      </vt:variant>
      <vt:variant>
        <vt:lpwstr>P1_603</vt:lpwstr>
      </vt:variant>
      <vt:variant>
        <vt:i4>7143503</vt:i4>
      </vt:variant>
      <vt:variant>
        <vt:i4>468</vt:i4>
      </vt:variant>
      <vt:variant>
        <vt:i4>0</vt:i4>
      </vt:variant>
      <vt:variant>
        <vt:i4>5</vt:i4>
      </vt:variant>
      <vt:variant>
        <vt:lpwstr>http://farsite.hill.af.mil/reghtml/regs/far2afmcfars/fardfars/far/01.htm</vt:lpwstr>
      </vt:variant>
      <vt:variant>
        <vt:lpwstr>P831_45981</vt:lpwstr>
      </vt:variant>
      <vt:variant>
        <vt:i4>262216</vt:i4>
      </vt:variant>
      <vt:variant>
        <vt:i4>465</vt:i4>
      </vt:variant>
      <vt:variant>
        <vt:i4>0</vt:i4>
      </vt:variant>
      <vt:variant>
        <vt:i4>5</vt:i4>
      </vt:variant>
      <vt:variant>
        <vt:lpwstr/>
      </vt:variant>
      <vt:variant>
        <vt:lpwstr>P52_201_9001</vt:lpwstr>
      </vt:variant>
      <vt:variant>
        <vt:i4>5832743</vt:i4>
      </vt:variant>
      <vt:variant>
        <vt:i4>462</vt:i4>
      </vt:variant>
      <vt:variant>
        <vt:i4>0</vt:i4>
      </vt:variant>
      <vt:variant>
        <vt:i4>5</vt:i4>
      </vt:variant>
      <vt:variant>
        <vt:lpwstr/>
      </vt:variant>
      <vt:variant>
        <vt:lpwstr>PGI1_603_3_90_a_3</vt:lpwstr>
      </vt:variant>
      <vt:variant>
        <vt:i4>262216</vt:i4>
      </vt:variant>
      <vt:variant>
        <vt:i4>459</vt:i4>
      </vt:variant>
      <vt:variant>
        <vt:i4>0</vt:i4>
      </vt:variant>
      <vt:variant>
        <vt:i4>5</vt:i4>
      </vt:variant>
      <vt:variant>
        <vt:lpwstr/>
      </vt:variant>
      <vt:variant>
        <vt:lpwstr>P52_201_9001</vt:lpwstr>
      </vt:variant>
      <vt:variant>
        <vt:i4>5832743</vt:i4>
      </vt:variant>
      <vt:variant>
        <vt:i4>456</vt:i4>
      </vt:variant>
      <vt:variant>
        <vt:i4>0</vt:i4>
      </vt:variant>
      <vt:variant>
        <vt:i4>5</vt:i4>
      </vt:variant>
      <vt:variant>
        <vt:lpwstr/>
      </vt:variant>
      <vt:variant>
        <vt:lpwstr>PGI1_603_3_90_a_3</vt:lpwstr>
      </vt:variant>
      <vt:variant>
        <vt:i4>5963894</vt:i4>
      </vt:variant>
      <vt:variant>
        <vt:i4>453</vt:i4>
      </vt:variant>
      <vt:variant>
        <vt:i4>0</vt:i4>
      </vt:variant>
      <vt:variant>
        <vt:i4>5</vt:i4>
      </vt:variant>
      <vt:variant>
        <vt:lpwstr/>
      </vt:variant>
      <vt:variant>
        <vt:lpwstr>PGI1_603_1_90</vt:lpwstr>
      </vt:variant>
      <vt:variant>
        <vt:i4>3932191</vt:i4>
      </vt:variant>
      <vt:variant>
        <vt:i4>450</vt:i4>
      </vt:variant>
      <vt:variant>
        <vt:i4>0</vt:i4>
      </vt:variant>
      <vt:variant>
        <vt:i4>5</vt:i4>
      </vt:variant>
      <vt:variant>
        <vt:lpwstr/>
      </vt:variant>
      <vt:variant>
        <vt:lpwstr>P1_603_1_90</vt:lpwstr>
      </vt:variant>
      <vt:variant>
        <vt:i4>3276831</vt:i4>
      </vt:variant>
      <vt:variant>
        <vt:i4>447</vt:i4>
      </vt:variant>
      <vt:variant>
        <vt:i4>0</vt:i4>
      </vt:variant>
      <vt:variant>
        <vt:i4>5</vt:i4>
      </vt:variant>
      <vt:variant>
        <vt:lpwstr/>
      </vt:variant>
      <vt:variant>
        <vt:lpwstr>P2_101</vt:lpwstr>
      </vt:variant>
      <vt:variant>
        <vt:i4>6357033</vt:i4>
      </vt:variant>
      <vt:variant>
        <vt:i4>444</vt:i4>
      </vt:variant>
      <vt:variant>
        <vt:i4>0</vt:i4>
      </vt:variant>
      <vt:variant>
        <vt:i4>5</vt:i4>
      </vt:variant>
      <vt:variant>
        <vt:lpwstr/>
      </vt:variant>
      <vt:variant>
        <vt:lpwstr>PGI1_602_3</vt:lpwstr>
      </vt:variant>
      <vt:variant>
        <vt:i4>6357033</vt:i4>
      </vt:variant>
      <vt:variant>
        <vt:i4>441</vt:i4>
      </vt:variant>
      <vt:variant>
        <vt:i4>0</vt:i4>
      </vt:variant>
      <vt:variant>
        <vt:i4>5</vt:i4>
      </vt:variant>
      <vt:variant>
        <vt:lpwstr/>
      </vt:variant>
      <vt:variant>
        <vt:lpwstr>PGI1_602_3</vt:lpwstr>
      </vt:variant>
      <vt:variant>
        <vt:i4>5832822</vt:i4>
      </vt:variant>
      <vt:variant>
        <vt:i4>438</vt:i4>
      </vt:variant>
      <vt:variant>
        <vt:i4>0</vt:i4>
      </vt:variant>
      <vt:variant>
        <vt:i4>5</vt:i4>
      </vt:variant>
      <vt:variant>
        <vt:lpwstr/>
      </vt:variant>
      <vt:variant>
        <vt:lpwstr>PGI1_602_2_90</vt:lpwstr>
      </vt:variant>
      <vt:variant>
        <vt:i4>5832822</vt:i4>
      </vt:variant>
      <vt:variant>
        <vt:i4>435</vt:i4>
      </vt:variant>
      <vt:variant>
        <vt:i4>0</vt:i4>
      </vt:variant>
      <vt:variant>
        <vt:i4>5</vt:i4>
      </vt:variant>
      <vt:variant>
        <vt:lpwstr/>
      </vt:variant>
      <vt:variant>
        <vt:lpwstr>PGI1_602_2_90</vt:lpwstr>
      </vt:variant>
      <vt:variant>
        <vt:i4>7077924</vt:i4>
      </vt:variant>
      <vt:variant>
        <vt:i4>432</vt:i4>
      </vt:variant>
      <vt:variant>
        <vt:i4>0</vt:i4>
      </vt:variant>
      <vt:variant>
        <vt:i4>5</vt:i4>
      </vt:variant>
      <vt:variant>
        <vt:lpwstr>http://www.acq.osd.mil/dpap/policy/policyvault/</vt:lpwstr>
      </vt:variant>
      <vt:variant>
        <vt:lpwstr/>
      </vt:variant>
      <vt:variant>
        <vt:i4>5242911</vt:i4>
      </vt:variant>
      <vt:variant>
        <vt:i4>429</vt:i4>
      </vt:variant>
      <vt:variant>
        <vt:i4>0</vt:i4>
      </vt:variant>
      <vt:variant>
        <vt:i4>5</vt:i4>
      </vt:variant>
      <vt:variant>
        <vt:lpwstr/>
      </vt:variant>
      <vt:variant>
        <vt:lpwstr>P17_7601_93</vt:lpwstr>
      </vt:variant>
      <vt:variant>
        <vt:i4>2490464</vt:i4>
      </vt:variant>
      <vt:variant>
        <vt:i4>426</vt:i4>
      </vt:variant>
      <vt:variant>
        <vt:i4>0</vt:i4>
      </vt:variant>
      <vt:variant>
        <vt:i4>5</vt:i4>
      </vt:variant>
      <vt:variant>
        <vt:lpwstr>http://www.acq.osd.mil/dpap/pdi/eb/cor.html</vt:lpwstr>
      </vt:variant>
      <vt:variant>
        <vt:lpwstr/>
      </vt:variant>
      <vt:variant>
        <vt:i4>5832822</vt:i4>
      </vt:variant>
      <vt:variant>
        <vt:i4>423</vt:i4>
      </vt:variant>
      <vt:variant>
        <vt:i4>0</vt:i4>
      </vt:variant>
      <vt:variant>
        <vt:i4>5</vt:i4>
      </vt:variant>
      <vt:variant>
        <vt:lpwstr/>
      </vt:variant>
      <vt:variant>
        <vt:lpwstr>PGI1_602_2_90</vt:lpwstr>
      </vt:variant>
      <vt:variant>
        <vt:i4>5832822</vt:i4>
      </vt:variant>
      <vt:variant>
        <vt:i4>420</vt:i4>
      </vt:variant>
      <vt:variant>
        <vt:i4>0</vt:i4>
      </vt:variant>
      <vt:variant>
        <vt:i4>5</vt:i4>
      </vt:variant>
      <vt:variant>
        <vt:lpwstr/>
      </vt:variant>
      <vt:variant>
        <vt:lpwstr>PGI1_602_2_90</vt:lpwstr>
      </vt:variant>
      <vt:variant>
        <vt:i4>5832822</vt:i4>
      </vt:variant>
      <vt:variant>
        <vt:i4>417</vt:i4>
      </vt:variant>
      <vt:variant>
        <vt:i4>0</vt:i4>
      </vt:variant>
      <vt:variant>
        <vt:i4>5</vt:i4>
      </vt:variant>
      <vt:variant>
        <vt:lpwstr/>
      </vt:variant>
      <vt:variant>
        <vt:lpwstr>PGI1_602_2_92</vt:lpwstr>
      </vt:variant>
      <vt:variant>
        <vt:i4>5832822</vt:i4>
      </vt:variant>
      <vt:variant>
        <vt:i4>414</vt:i4>
      </vt:variant>
      <vt:variant>
        <vt:i4>0</vt:i4>
      </vt:variant>
      <vt:variant>
        <vt:i4>5</vt:i4>
      </vt:variant>
      <vt:variant>
        <vt:lpwstr/>
      </vt:variant>
      <vt:variant>
        <vt:lpwstr>PGI1_602_2_92</vt:lpwstr>
      </vt:variant>
      <vt:variant>
        <vt:i4>5832822</vt:i4>
      </vt:variant>
      <vt:variant>
        <vt:i4>411</vt:i4>
      </vt:variant>
      <vt:variant>
        <vt:i4>0</vt:i4>
      </vt:variant>
      <vt:variant>
        <vt:i4>5</vt:i4>
      </vt:variant>
      <vt:variant>
        <vt:lpwstr/>
      </vt:variant>
      <vt:variant>
        <vt:lpwstr>PGI1_602_2_92</vt:lpwstr>
      </vt:variant>
      <vt:variant>
        <vt:i4>983104</vt:i4>
      </vt:variant>
      <vt:variant>
        <vt:i4>408</vt:i4>
      </vt:variant>
      <vt:variant>
        <vt:i4>0</vt:i4>
      </vt:variant>
      <vt:variant>
        <vt:i4>5</vt:i4>
      </vt:variant>
      <vt:variant>
        <vt:lpwstr/>
      </vt:variant>
      <vt:variant>
        <vt:lpwstr>P1_601_90</vt:lpwstr>
      </vt:variant>
      <vt:variant>
        <vt:i4>3932191</vt:i4>
      </vt:variant>
      <vt:variant>
        <vt:i4>405</vt:i4>
      </vt:variant>
      <vt:variant>
        <vt:i4>0</vt:i4>
      </vt:variant>
      <vt:variant>
        <vt:i4>5</vt:i4>
      </vt:variant>
      <vt:variant>
        <vt:lpwstr/>
      </vt:variant>
      <vt:variant>
        <vt:lpwstr>P1_603_1_90</vt:lpwstr>
      </vt:variant>
      <vt:variant>
        <vt:i4>3932191</vt:i4>
      </vt:variant>
      <vt:variant>
        <vt:i4>402</vt:i4>
      </vt:variant>
      <vt:variant>
        <vt:i4>0</vt:i4>
      </vt:variant>
      <vt:variant>
        <vt:i4>5</vt:i4>
      </vt:variant>
      <vt:variant>
        <vt:lpwstr/>
      </vt:variant>
      <vt:variant>
        <vt:lpwstr>P1_603_1_90</vt:lpwstr>
      </vt:variant>
      <vt:variant>
        <vt:i4>3932191</vt:i4>
      </vt:variant>
      <vt:variant>
        <vt:i4>399</vt:i4>
      </vt:variant>
      <vt:variant>
        <vt:i4>0</vt:i4>
      </vt:variant>
      <vt:variant>
        <vt:i4>5</vt:i4>
      </vt:variant>
      <vt:variant>
        <vt:lpwstr/>
      </vt:variant>
      <vt:variant>
        <vt:lpwstr>P1_603_1_90</vt:lpwstr>
      </vt:variant>
      <vt:variant>
        <vt:i4>196681</vt:i4>
      </vt:variant>
      <vt:variant>
        <vt:i4>396</vt:i4>
      </vt:variant>
      <vt:variant>
        <vt:i4>0</vt:i4>
      </vt:variant>
      <vt:variant>
        <vt:i4>5</vt:i4>
      </vt:variant>
      <vt:variant>
        <vt:lpwstr/>
      </vt:variant>
      <vt:variant>
        <vt:lpwstr>P1_690_4</vt:lpwstr>
      </vt:variant>
      <vt:variant>
        <vt:i4>983104</vt:i4>
      </vt:variant>
      <vt:variant>
        <vt:i4>393</vt:i4>
      </vt:variant>
      <vt:variant>
        <vt:i4>0</vt:i4>
      </vt:variant>
      <vt:variant>
        <vt:i4>5</vt:i4>
      </vt:variant>
      <vt:variant>
        <vt:lpwstr/>
      </vt:variant>
      <vt:variant>
        <vt:lpwstr>P1_601_90</vt:lpwstr>
      </vt:variant>
      <vt:variant>
        <vt:i4>983104</vt:i4>
      </vt:variant>
      <vt:variant>
        <vt:i4>390</vt:i4>
      </vt:variant>
      <vt:variant>
        <vt:i4>0</vt:i4>
      </vt:variant>
      <vt:variant>
        <vt:i4>5</vt:i4>
      </vt:variant>
      <vt:variant>
        <vt:lpwstr/>
      </vt:variant>
      <vt:variant>
        <vt:lpwstr>P1_601_90</vt:lpwstr>
      </vt:variant>
      <vt:variant>
        <vt:i4>2490464</vt:i4>
      </vt:variant>
      <vt:variant>
        <vt:i4>387</vt:i4>
      </vt:variant>
      <vt:variant>
        <vt:i4>0</vt:i4>
      </vt:variant>
      <vt:variant>
        <vt:i4>5</vt:i4>
      </vt:variant>
      <vt:variant>
        <vt:lpwstr>http://www.acq.osd.mil/dpap/pdi/eb/cor.html</vt:lpwstr>
      </vt:variant>
      <vt:variant>
        <vt:lpwstr/>
      </vt:variant>
      <vt:variant>
        <vt:i4>983104</vt:i4>
      </vt:variant>
      <vt:variant>
        <vt:i4>384</vt:i4>
      </vt:variant>
      <vt:variant>
        <vt:i4>0</vt:i4>
      </vt:variant>
      <vt:variant>
        <vt:i4>5</vt:i4>
      </vt:variant>
      <vt:variant>
        <vt:lpwstr/>
      </vt:variant>
      <vt:variant>
        <vt:lpwstr>P1_601_91</vt:lpwstr>
      </vt:variant>
      <vt:variant>
        <vt:i4>1572959</vt:i4>
      </vt:variant>
      <vt:variant>
        <vt:i4>381</vt:i4>
      </vt:variant>
      <vt:variant>
        <vt:i4>0</vt:i4>
      </vt:variant>
      <vt:variant>
        <vt:i4>5</vt:i4>
      </vt:variant>
      <vt:variant>
        <vt:lpwstr>http://www.dtic.mil/whs/directives/corres/pdf/500066p.pdf</vt:lpwstr>
      </vt:variant>
      <vt:variant>
        <vt:lpwstr/>
      </vt:variant>
      <vt:variant>
        <vt:i4>5832822</vt:i4>
      </vt:variant>
      <vt:variant>
        <vt:i4>378</vt:i4>
      </vt:variant>
      <vt:variant>
        <vt:i4>0</vt:i4>
      </vt:variant>
      <vt:variant>
        <vt:i4>5</vt:i4>
      </vt:variant>
      <vt:variant>
        <vt:lpwstr/>
      </vt:variant>
      <vt:variant>
        <vt:lpwstr>PGI1_602_2_90</vt:lpwstr>
      </vt:variant>
      <vt:variant>
        <vt:i4>6815785</vt:i4>
      </vt:variant>
      <vt:variant>
        <vt:i4>375</vt:i4>
      </vt:variant>
      <vt:variant>
        <vt:i4>0</vt:i4>
      </vt:variant>
      <vt:variant>
        <vt:i4>5</vt:i4>
      </vt:variant>
      <vt:variant>
        <vt:lpwstr/>
      </vt:variant>
      <vt:variant>
        <vt:lpwstr>PGI1_601_90</vt:lpwstr>
      </vt:variant>
      <vt:variant>
        <vt:i4>3932191</vt:i4>
      </vt:variant>
      <vt:variant>
        <vt:i4>372</vt:i4>
      </vt:variant>
      <vt:variant>
        <vt:i4>0</vt:i4>
      </vt:variant>
      <vt:variant>
        <vt:i4>5</vt:i4>
      </vt:variant>
      <vt:variant>
        <vt:lpwstr/>
      </vt:variant>
      <vt:variant>
        <vt:lpwstr>P1_603_1_90</vt:lpwstr>
      </vt:variant>
      <vt:variant>
        <vt:i4>3932191</vt:i4>
      </vt:variant>
      <vt:variant>
        <vt:i4>369</vt:i4>
      </vt:variant>
      <vt:variant>
        <vt:i4>0</vt:i4>
      </vt:variant>
      <vt:variant>
        <vt:i4>5</vt:i4>
      </vt:variant>
      <vt:variant>
        <vt:lpwstr/>
      </vt:variant>
      <vt:variant>
        <vt:lpwstr>P1_603_1_90</vt:lpwstr>
      </vt:variant>
      <vt:variant>
        <vt:i4>3932191</vt:i4>
      </vt:variant>
      <vt:variant>
        <vt:i4>366</vt:i4>
      </vt:variant>
      <vt:variant>
        <vt:i4>0</vt:i4>
      </vt:variant>
      <vt:variant>
        <vt:i4>5</vt:i4>
      </vt:variant>
      <vt:variant>
        <vt:lpwstr/>
      </vt:variant>
      <vt:variant>
        <vt:lpwstr>P1_603_1_90</vt:lpwstr>
      </vt:variant>
      <vt:variant>
        <vt:i4>3932191</vt:i4>
      </vt:variant>
      <vt:variant>
        <vt:i4>363</vt:i4>
      </vt:variant>
      <vt:variant>
        <vt:i4>0</vt:i4>
      </vt:variant>
      <vt:variant>
        <vt:i4>5</vt:i4>
      </vt:variant>
      <vt:variant>
        <vt:lpwstr/>
      </vt:variant>
      <vt:variant>
        <vt:lpwstr>P1_603_1_90</vt:lpwstr>
      </vt:variant>
      <vt:variant>
        <vt:i4>6815785</vt:i4>
      </vt:variant>
      <vt:variant>
        <vt:i4>360</vt:i4>
      </vt:variant>
      <vt:variant>
        <vt:i4>0</vt:i4>
      </vt:variant>
      <vt:variant>
        <vt:i4>5</vt:i4>
      </vt:variant>
      <vt:variant>
        <vt:lpwstr/>
      </vt:variant>
      <vt:variant>
        <vt:lpwstr>PGI1_601_90</vt:lpwstr>
      </vt:variant>
      <vt:variant>
        <vt:i4>6815785</vt:i4>
      </vt:variant>
      <vt:variant>
        <vt:i4>357</vt:i4>
      </vt:variant>
      <vt:variant>
        <vt:i4>0</vt:i4>
      </vt:variant>
      <vt:variant>
        <vt:i4>5</vt:i4>
      </vt:variant>
      <vt:variant>
        <vt:lpwstr/>
      </vt:variant>
      <vt:variant>
        <vt:lpwstr>PGI1_601_90</vt:lpwstr>
      </vt:variant>
      <vt:variant>
        <vt:i4>262217</vt:i4>
      </vt:variant>
      <vt:variant>
        <vt:i4>354</vt:i4>
      </vt:variant>
      <vt:variant>
        <vt:i4>0</vt:i4>
      </vt:variant>
      <vt:variant>
        <vt:i4>5</vt:i4>
      </vt:variant>
      <vt:variant>
        <vt:lpwstr/>
      </vt:variant>
      <vt:variant>
        <vt:lpwstr>P1_690_3</vt:lpwstr>
      </vt:variant>
      <vt:variant>
        <vt:i4>3276831</vt:i4>
      </vt:variant>
      <vt:variant>
        <vt:i4>351</vt:i4>
      </vt:variant>
      <vt:variant>
        <vt:i4>0</vt:i4>
      </vt:variant>
      <vt:variant>
        <vt:i4>5</vt:i4>
      </vt:variant>
      <vt:variant>
        <vt:lpwstr/>
      </vt:variant>
      <vt:variant>
        <vt:lpwstr>P2_101</vt:lpwstr>
      </vt:variant>
      <vt:variant>
        <vt:i4>131172</vt:i4>
      </vt:variant>
      <vt:variant>
        <vt:i4>348</vt:i4>
      </vt:variant>
      <vt:variant>
        <vt:i4>0</vt:i4>
      </vt:variant>
      <vt:variant>
        <vt:i4>5</vt:i4>
      </vt:variant>
      <vt:variant>
        <vt:lpwstr>http://farsite.hill.af.mil/reghtml/regs/far2afmcfars/fardfars/dfars/dfars201.htm</vt:lpwstr>
      </vt:variant>
      <vt:variant>
        <vt:lpwstr>P172_8628</vt:lpwstr>
      </vt:variant>
      <vt:variant>
        <vt:i4>3407894</vt:i4>
      </vt:variant>
      <vt:variant>
        <vt:i4>345</vt:i4>
      </vt:variant>
      <vt:variant>
        <vt:i4>0</vt:i4>
      </vt:variant>
      <vt:variant>
        <vt:i4>5</vt:i4>
      </vt:variant>
      <vt:variant>
        <vt:lpwstr/>
      </vt:variant>
      <vt:variant>
        <vt:lpwstr>P1_491</vt:lpwstr>
      </vt:variant>
      <vt:variant>
        <vt:i4>3211295</vt:i4>
      </vt:variant>
      <vt:variant>
        <vt:i4>342</vt:i4>
      </vt:variant>
      <vt:variant>
        <vt:i4>0</vt:i4>
      </vt:variant>
      <vt:variant>
        <vt:i4>5</vt:i4>
      </vt:variant>
      <vt:variant>
        <vt:lpwstr/>
      </vt:variant>
      <vt:variant>
        <vt:lpwstr>P1_404</vt:lpwstr>
      </vt:variant>
      <vt:variant>
        <vt:i4>3538975</vt:i4>
      </vt:variant>
      <vt:variant>
        <vt:i4>339</vt:i4>
      </vt:variant>
      <vt:variant>
        <vt:i4>0</vt:i4>
      </vt:variant>
      <vt:variant>
        <vt:i4>5</vt:i4>
      </vt:variant>
      <vt:variant>
        <vt:lpwstr/>
      </vt:variant>
      <vt:variant>
        <vt:lpwstr>P1_403</vt:lpwstr>
      </vt:variant>
      <vt:variant>
        <vt:i4>655424</vt:i4>
      </vt:variant>
      <vt:variant>
        <vt:i4>336</vt:i4>
      </vt:variant>
      <vt:variant>
        <vt:i4>0</vt:i4>
      </vt:variant>
      <vt:variant>
        <vt:i4>5</vt:i4>
      </vt:variant>
      <vt:variant>
        <vt:lpwstr/>
      </vt:variant>
      <vt:variant>
        <vt:lpwstr>P1_301_91</vt:lpwstr>
      </vt:variant>
      <vt:variant>
        <vt:i4>131172</vt:i4>
      </vt:variant>
      <vt:variant>
        <vt:i4>333</vt:i4>
      </vt:variant>
      <vt:variant>
        <vt:i4>0</vt:i4>
      </vt:variant>
      <vt:variant>
        <vt:i4>5</vt:i4>
      </vt:variant>
      <vt:variant>
        <vt:lpwstr>http://farsite.hill.af.mil/reghtml/regs/far2afmcfars/fardfars/dfars/dfars201.htm</vt:lpwstr>
      </vt:variant>
      <vt:variant>
        <vt:lpwstr>P172_8628</vt:lpwstr>
      </vt:variant>
      <vt:variant>
        <vt:i4>6291555</vt:i4>
      </vt:variant>
      <vt:variant>
        <vt:i4>330</vt:i4>
      </vt:variant>
      <vt:variant>
        <vt:i4>0</vt:i4>
      </vt:variant>
      <vt:variant>
        <vt:i4>5</vt:i4>
      </vt:variant>
      <vt:variant>
        <vt:lpwstr>http://www.dla.mil/j-7/default.asp</vt:lpwstr>
      </vt:variant>
      <vt:variant>
        <vt:lpwstr/>
      </vt:variant>
      <vt:variant>
        <vt:i4>7209037</vt:i4>
      </vt:variant>
      <vt:variant>
        <vt:i4>327</vt:i4>
      </vt:variant>
      <vt:variant>
        <vt:i4>0</vt:i4>
      </vt:variant>
      <vt:variant>
        <vt:i4>5</vt:i4>
      </vt:variant>
      <vt:variant>
        <vt:lpwstr/>
      </vt:variant>
      <vt:variant>
        <vt:lpwstr>P16_203_3_90</vt:lpwstr>
      </vt:variant>
      <vt:variant>
        <vt:i4>7143465</vt:i4>
      </vt:variant>
      <vt:variant>
        <vt:i4>324</vt:i4>
      </vt:variant>
      <vt:variant>
        <vt:i4>0</vt:i4>
      </vt:variant>
      <vt:variant>
        <vt:i4>5</vt:i4>
      </vt:variant>
      <vt:variant>
        <vt:lpwstr/>
      </vt:variant>
      <vt:variant>
        <vt:lpwstr>PGI1_301_90</vt:lpwstr>
      </vt:variant>
      <vt:variant>
        <vt:i4>7209006</vt:i4>
      </vt:variant>
      <vt:variant>
        <vt:i4>321</vt:i4>
      </vt:variant>
      <vt:variant>
        <vt:i4>0</vt:i4>
      </vt:variant>
      <vt:variant>
        <vt:i4>5</vt:i4>
      </vt:variant>
      <vt:variant>
        <vt:lpwstr/>
      </vt:variant>
      <vt:variant>
        <vt:lpwstr>PGI1_170_90</vt:lpwstr>
      </vt:variant>
      <vt:variant>
        <vt:i4>5701745</vt:i4>
      </vt:variant>
      <vt:variant>
        <vt:i4>318</vt:i4>
      </vt:variant>
      <vt:variant>
        <vt:i4>0</vt:i4>
      </vt:variant>
      <vt:variant>
        <vt:i4>5</vt:i4>
      </vt:variant>
      <vt:variant>
        <vt:lpwstr/>
      </vt:variant>
      <vt:variant>
        <vt:lpwstr>PGI1_170</vt:lpwstr>
      </vt:variant>
      <vt:variant>
        <vt:i4>5701745</vt:i4>
      </vt:variant>
      <vt:variant>
        <vt:i4>315</vt:i4>
      </vt:variant>
      <vt:variant>
        <vt:i4>0</vt:i4>
      </vt:variant>
      <vt:variant>
        <vt:i4>5</vt:i4>
      </vt:variant>
      <vt:variant>
        <vt:lpwstr/>
      </vt:variant>
      <vt:variant>
        <vt:lpwstr>PGI1_170</vt:lpwstr>
      </vt:variant>
      <vt:variant>
        <vt:i4>3670058</vt:i4>
      </vt:variant>
      <vt:variant>
        <vt:i4>312</vt:i4>
      </vt:variant>
      <vt:variant>
        <vt:i4>0</vt:i4>
      </vt:variant>
      <vt:variant>
        <vt:i4>5</vt:i4>
      </vt:variant>
      <vt:variant>
        <vt:lpwstr>http://www.dla.mil/Acquisition</vt:lpwstr>
      </vt:variant>
      <vt:variant>
        <vt:lpwstr/>
      </vt:variant>
      <vt:variant>
        <vt:i4>3670047</vt:i4>
      </vt:variant>
      <vt:variant>
        <vt:i4>309</vt:i4>
      </vt:variant>
      <vt:variant>
        <vt:i4>0</vt:i4>
      </vt:variant>
      <vt:variant>
        <vt:i4>5</vt:i4>
      </vt:variant>
      <vt:variant>
        <vt:lpwstr/>
      </vt:variant>
      <vt:variant>
        <vt:lpwstr>P1_900</vt:lpwstr>
      </vt:variant>
      <vt:variant>
        <vt:i4>3276831</vt:i4>
      </vt:variant>
      <vt:variant>
        <vt:i4>306</vt:i4>
      </vt:variant>
      <vt:variant>
        <vt:i4>0</vt:i4>
      </vt:variant>
      <vt:variant>
        <vt:i4>5</vt:i4>
      </vt:variant>
      <vt:variant>
        <vt:lpwstr/>
      </vt:variant>
      <vt:variant>
        <vt:lpwstr>P1_704</vt:lpwstr>
      </vt:variant>
      <vt:variant>
        <vt:i4>3473439</vt:i4>
      </vt:variant>
      <vt:variant>
        <vt:i4>303</vt:i4>
      </vt:variant>
      <vt:variant>
        <vt:i4>0</vt:i4>
      </vt:variant>
      <vt:variant>
        <vt:i4>5</vt:i4>
      </vt:variant>
      <vt:variant>
        <vt:lpwstr/>
      </vt:variant>
      <vt:variant>
        <vt:lpwstr>P1_703</vt:lpwstr>
      </vt:variant>
      <vt:variant>
        <vt:i4>3473430</vt:i4>
      </vt:variant>
      <vt:variant>
        <vt:i4>300</vt:i4>
      </vt:variant>
      <vt:variant>
        <vt:i4>0</vt:i4>
      </vt:variant>
      <vt:variant>
        <vt:i4>5</vt:i4>
      </vt:variant>
      <vt:variant>
        <vt:lpwstr/>
      </vt:variant>
      <vt:variant>
        <vt:lpwstr>P1_692</vt:lpwstr>
      </vt:variant>
      <vt:variant>
        <vt:i4>3538966</vt:i4>
      </vt:variant>
      <vt:variant>
        <vt:i4>297</vt:i4>
      </vt:variant>
      <vt:variant>
        <vt:i4>0</vt:i4>
      </vt:variant>
      <vt:variant>
        <vt:i4>5</vt:i4>
      </vt:variant>
      <vt:variant>
        <vt:lpwstr/>
      </vt:variant>
      <vt:variant>
        <vt:lpwstr>P1_691</vt:lpwstr>
      </vt:variant>
      <vt:variant>
        <vt:i4>73</vt:i4>
      </vt:variant>
      <vt:variant>
        <vt:i4>294</vt:i4>
      </vt:variant>
      <vt:variant>
        <vt:i4>0</vt:i4>
      </vt:variant>
      <vt:variant>
        <vt:i4>5</vt:i4>
      </vt:variant>
      <vt:variant>
        <vt:lpwstr/>
      </vt:variant>
      <vt:variant>
        <vt:lpwstr>P1_690_7</vt:lpwstr>
      </vt:variant>
      <vt:variant>
        <vt:i4>65609</vt:i4>
      </vt:variant>
      <vt:variant>
        <vt:i4>291</vt:i4>
      </vt:variant>
      <vt:variant>
        <vt:i4>0</vt:i4>
      </vt:variant>
      <vt:variant>
        <vt:i4>5</vt:i4>
      </vt:variant>
      <vt:variant>
        <vt:lpwstr/>
      </vt:variant>
      <vt:variant>
        <vt:lpwstr>P1_690_6</vt:lpwstr>
      </vt:variant>
      <vt:variant>
        <vt:i4>131145</vt:i4>
      </vt:variant>
      <vt:variant>
        <vt:i4>288</vt:i4>
      </vt:variant>
      <vt:variant>
        <vt:i4>0</vt:i4>
      </vt:variant>
      <vt:variant>
        <vt:i4>5</vt:i4>
      </vt:variant>
      <vt:variant>
        <vt:lpwstr/>
      </vt:variant>
      <vt:variant>
        <vt:lpwstr>P1_690_5</vt:lpwstr>
      </vt:variant>
      <vt:variant>
        <vt:i4>196681</vt:i4>
      </vt:variant>
      <vt:variant>
        <vt:i4>285</vt:i4>
      </vt:variant>
      <vt:variant>
        <vt:i4>0</vt:i4>
      </vt:variant>
      <vt:variant>
        <vt:i4>5</vt:i4>
      </vt:variant>
      <vt:variant>
        <vt:lpwstr/>
      </vt:variant>
      <vt:variant>
        <vt:lpwstr>P1_690_4</vt:lpwstr>
      </vt:variant>
      <vt:variant>
        <vt:i4>262217</vt:i4>
      </vt:variant>
      <vt:variant>
        <vt:i4>282</vt:i4>
      </vt:variant>
      <vt:variant>
        <vt:i4>0</vt:i4>
      </vt:variant>
      <vt:variant>
        <vt:i4>5</vt:i4>
      </vt:variant>
      <vt:variant>
        <vt:lpwstr/>
      </vt:variant>
      <vt:variant>
        <vt:lpwstr>P1_690_3</vt:lpwstr>
      </vt:variant>
      <vt:variant>
        <vt:i4>327753</vt:i4>
      </vt:variant>
      <vt:variant>
        <vt:i4>279</vt:i4>
      </vt:variant>
      <vt:variant>
        <vt:i4>0</vt:i4>
      </vt:variant>
      <vt:variant>
        <vt:i4>5</vt:i4>
      </vt:variant>
      <vt:variant>
        <vt:lpwstr/>
      </vt:variant>
      <vt:variant>
        <vt:lpwstr>P1_690_2</vt:lpwstr>
      </vt:variant>
      <vt:variant>
        <vt:i4>393289</vt:i4>
      </vt:variant>
      <vt:variant>
        <vt:i4>276</vt:i4>
      </vt:variant>
      <vt:variant>
        <vt:i4>0</vt:i4>
      </vt:variant>
      <vt:variant>
        <vt:i4>5</vt:i4>
      </vt:variant>
      <vt:variant>
        <vt:lpwstr/>
      </vt:variant>
      <vt:variant>
        <vt:lpwstr>P1_690_1</vt:lpwstr>
      </vt:variant>
      <vt:variant>
        <vt:i4>3604502</vt:i4>
      </vt:variant>
      <vt:variant>
        <vt:i4>273</vt:i4>
      </vt:variant>
      <vt:variant>
        <vt:i4>0</vt:i4>
      </vt:variant>
      <vt:variant>
        <vt:i4>5</vt:i4>
      </vt:variant>
      <vt:variant>
        <vt:lpwstr/>
      </vt:variant>
      <vt:variant>
        <vt:lpwstr>P1_690</vt:lpwstr>
      </vt:variant>
      <vt:variant>
        <vt:i4>852032</vt:i4>
      </vt:variant>
      <vt:variant>
        <vt:i4>270</vt:i4>
      </vt:variant>
      <vt:variant>
        <vt:i4>0</vt:i4>
      </vt:variant>
      <vt:variant>
        <vt:i4>5</vt:i4>
      </vt:variant>
      <vt:variant>
        <vt:lpwstr/>
      </vt:variant>
      <vt:variant>
        <vt:lpwstr>P1_603_93</vt:lpwstr>
      </vt:variant>
      <vt:variant>
        <vt:i4>852032</vt:i4>
      </vt:variant>
      <vt:variant>
        <vt:i4>267</vt:i4>
      </vt:variant>
      <vt:variant>
        <vt:i4>0</vt:i4>
      </vt:variant>
      <vt:variant>
        <vt:i4>5</vt:i4>
      </vt:variant>
      <vt:variant>
        <vt:lpwstr/>
      </vt:variant>
      <vt:variant>
        <vt:lpwstr>P1_603_92</vt:lpwstr>
      </vt:variant>
      <vt:variant>
        <vt:i4>852032</vt:i4>
      </vt:variant>
      <vt:variant>
        <vt:i4>264</vt:i4>
      </vt:variant>
      <vt:variant>
        <vt:i4>0</vt:i4>
      </vt:variant>
      <vt:variant>
        <vt:i4>5</vt:i4>
      </vt:variant>
      <vt:variant>
        <vt:lpwstr/>
      </vt:variant>
      <vt:variant>
        <vt:lpwstr>P1_603_90</vt:lpwstr>
      </vt:variant>
      <vt:variant>
        <vt:i4>852032</vt:i4>
      </vt:variant>
      <vt:variant>
        <vt:i4>261</vt:i4>
      </vt:variant>
      <vt:variant>
        <vt:i4>0</vt:i4>
      </vt:variant>
      <vt:variant>
        <vt:i4>5</vt:i4>
      </vt:variant>
      <vt:variant>
        <vt:lpwstr/>
      </vt:variant>
      <vt:variant>
        <vt:lpwstr>P1_603_90</vt:lpwstr>
      </vt:variant>
      <vt:variant>
        <vt:i4>458816</vt:i4>
      </vt:variant>
      <vt:variant>
        <vt:i4>258</vt:i4>
      </vt:variant>
      <vt:variant>
        <vt:i4>0</vt:i4>
      </vt:variant>
      <vt:variant>
        <vt:i4>5</vt:i4>
      </vt:variant>
      <vt:variant>
        <vt:lpwstr/>
      </vt:variant>
      <vt:variant>
        <vt:lpwstr>P1_603_3</vt:lpwstr>
      </vt:variant>
      <vt:variant>
        <vt:i4>393280</vt:i4>
      </vt:variant>
      <vt:variant>
        <vt:i4>255</vt:i4>
      </vt:variant>
      <vt:variant>
        <vt:i4>0</vt:i4>
      </vt:variant>
      <vt:variant>
        <vt:i4>5</vt:i4>
      </vt:variant>
      <vt:variant>
        <vt:lpwstr/>
      </vt:variant>
      <vt:variant>
        <vt:lpwstr>P1_603_2</vt:lpwstr>
      </vt:variant>
      <vt:variant>
        <vt:i4>786496</vt:i4>
      </vt:variant>
      <vt:variant>
        <vt:i4>252</vt:i4>
      </vt:variant>
      <vt:variant>
        <vt:i4>0</vt:i4>
      </vt:variant>
      <vt:variant>
        <vt:i4>5</vt:i4>
      </vt:variant>
      <vt:variant>
        <vt:lpwstr/>
      </vt:variant>
      <vt:variant>
        <vt:lpwstr>P1_602_90</vt:lpwstr>
      </vt:variant>
      <vt:variant>
        <vt:i4>786496</vt:i4>
      </vt:variant>
      <vt:variant>
        <vt:i4>249</vt:i4>
      </vt:variant>
      <vt:variant>
        <vt:i4>0</vt:i4>
      </vt:variant>
      <vt:variant>
        <vt:i4>5</vt:i4>
      </vt:variant>
      <vt:variant>
        <vt:lpwstr/>
      </vt:variant>
      <vt:variant>
        <vt:lpwstr>P1_602_90</vt:lpwstr>
      </vt:variant>
      <vt:variant>
        <vt:i4>786496</vt:i4>
      </vt:variant>
      <vt:variant>
        <vt:i4>246</vt:i4>
      </vt:variant>
      <vt:variant>
        <vt:i4>0</vt:i4>
      </vt:variant>
      <vt:variant>
        <vt:i4>5</vt:i4>
      </vt:variant>
      <vt:variant>
        <vt:lpwstr/>
      </vt:variant>
      <vt:variant>
        <vt:lpwstr>P1_602_90</vt:lpwstr>
      </vt:variant>
      <vt:variant>
        <vt:i4>393280</vt:i4>
      </vt:variant>
      <vt:variant>
        <vt:i4>243</vt:i4>
      </vt:variant>
      <vt:variant>
        <vt:i4>0</vt:i4>
      </vt:variant>
      <vt:variant>
        <vt:i4>5</vt:i4>
      </vt:variant>
      <vt:variant>
        <vt:lpwstr/>
      </vt:variant>
      <vt:variant>
        <vt:lpwstr>P1_602_3</vt:lpwstr>
      </vt:variant>
      <vt:variant>
        <vt:i4>458816</vt:i4>
      </vt:variant>
      <vt:variant>
        <vt:i4>240</vt:i4>
      </vt:variant>
      <vt:variant>
        <vt:i4>0</vt:i4>
      </vt:variant>
      <vt:variant>
        <vt:i4>5</vt:i4>
      </vt:variant>
      <vt:variant>
        <vt:lpwstr/>
      </vt:variant>
      <vt:variant>
        <vt:lpwstr>P1_602_2</vt:lpwstr>
      </vt:variant>
      <vt:variant>
        <vt:i4>3473439</vt:i4>
      </vt:variant>
      <vt:variant>
        <vt:i4>237</vt:i4>
      </vt:variant>
      <vt:variant>
        <vt:i4>0</vt:i4>
      </vt:variant>
      <vt:variant>
        <vt:i4>5</vt:i4>
      </vt:variant>
      <vt:variant>
        <vt:lpwstr/>
      </vt:variant>
      <vt:variant>
        <vt:lpwstr>P1_602</vt:lpwstr>
      </vt:variant>
      <vt:variant>
        <vt:i4>3473439</vt:i4>
      </vt:variant>
      <vt:variant>
        <vt:i4>234</vt:i4>
      </vt:variant>
      <vt:variant>
        <vt:i4>0</vt:i4>
      </vt:variant>
      <vt:variant>
        <vt:i4>5</vt:i4>
      </vt:variant>
      <vt:variant>
        <vt:lpwstr/>
      </vt:variant>
      <vt:variant>
        <vt:lpwstr>P1_602</vt:lpwstr>
      </vt:variant>
      <vt:variant>
        <vt:i4>983104</vt:i4>
      </vt:variant>
      <vt:variant>
        <vt:i4>231</vt:i4>
      </vt:variant>
      <vt:variant>
        <vt:i4>0</vt:i4>
      </vt:variant>
      <vt:variant>
        <vt:i4>5</vt:i4>
      </vt:variant>
      <vt:variant>
        <vt:lpwstr/>
      </vt:variant>
      <vt:variant>
        <vt:lpwstr>P1_601_91</vt:lpwstr>
      </vt:variant>
      <vt:variant>
        <vt:i4>3538975</vt:i4>
      </vt:variant>
      <vt:variant>
        <vt:i4>228</vt:i4>
      </vt:variant>
      <vt:variant>
        <vt:i4>0</vt:i4>
      </vt:variant>
      <vt:variant>
        <vt:i4>5</vt:i4>
      </vt:variant>
      <vt:variant>
        <vt:lpwstr/>
      </vt:variant>
      <vt:variant>
        <vt:lpwstr>P1_601</vt:lpwstr>
      </vt:variant>
      <vt:variant>
        <vt:i4>3538975</vt:i4>
      </vt:variant>
      <vt:variant>
        <vt:i4>225</vt:i4>
      </vt:variant>
      <vt:variant>
        <vt:i4>0</vt:i4>
      </vt:variant>
      <vt:variant>
        <vt:i4>5</vt:i4>
      </vt:variant>
      <vt:variant>
        <vt:lpwstr/>
      </vt:variant>
      <vt:variant>
        <vt:lpwstr>P1_601</vt:lpwstr>
      </vt:variant>
      <vt:variant>
        <vt:i4>3407894</vt:i4>
      </vt:variant>
      <vt:variant>
        <vt:i4>222</vt:i4>
      </vt:variant>
      <vt:variant>
        <vt:i4>0</vt:i4>
      </vt:variant>
      <vt:variant>
        <vt:i4>5</vt:i4>
      </vt:variant>
      <vt:variant>
        <vt:lpwstr/>
      </vt:variant>
      <vt:variant>
        <vt:lpwstr>P1_590</vt:lpwstr>
      </vt:variant>
      <vt:variant>
        <vt:i4>3473439</vt:i4>
      </vt:variant>
      <vt:variant>
        <vt:i4>219</vt:i4>
      </vt:variant>
      <vt:variant>
        <vt:i4>0</vt:i4>
      </vt:variant>
      <vt:variant>
        <vt:i4>5</vt:i4>
      </vt:variant>
      <vt:variant>
        <vt:lpwstr/>
      </vt:variant>
      <vt:variant>
        <vt:lpwstr>P1_501</vt:lpwstr>
      </vt:variant>
      <vt:variant>
        <vt:i4>3473439</vt:i4>
      </vt:variant>
      <vt:variant>
        <vt:i4>216</vt:i4>
      </vt:variant>
      <vt:variant>
        <vt:i4>0</vt:i4>
      </vt:variant>
      <vt:variant>
        <vt:i4>5</vt:i4>
      </vt:variant>
      <vt:variant>
        <vt:lpwstr/>
      </vt:variant>
      <vt:variant>
        <vt:lpwstr>P1_501</vt:lpwstr>
      </vt:variant>
      <vt:variant>
        <vt:i4>538050566</vt:i4>
      </vt:variant>
      <vt:variant>
        <vt:i4>213</vt:i4>
      </vt:variant>
      <vt:variant>
        <vt:i4>0</vt:i4>
      </vt:variant>
      <vt:variant>
        <vt:i4>5</vt:i4>
      </vt:variant>
      <vt:variant>
        <vt:lpwstr/>
      </vt:variant>
      <vt:variant>
        <vt:lpwstr>_SUBPART_1.4_–</vt:lpwstr>
      </vt:variant>
      <vt:variant>
        <vt:i4>3407894</vt:i4>
      </vt:variant>
      <vt:variant>
        <vt:i4>210</vt:i4>
      </vt:variant>
      <vt:variant>
        <vt:i4>0</vt:i4>
      </vt:variant>
      <vt:variant>
        <vt:i4>5</vt:i4>
      </vt:variant>
      <vt:variant>
        <vt:lpwstr/>
      </vt:variant>
      <vt:variant>
        <vt:lpwstr>P1_491</vt:lpwstr>
      </vt:variant>
      <vt:variant>
        <vt:i4>3473430</vt:i4>
      </vt:variant>
      <vt:variant>
        <vt:i4>207</vt:i4>
      </vt:variant>
      <vt:variant>
        <vt:i4>0</vt:i4>
      </vt:variant>
      <vt:variant>
        <vt:i4>5</vt:i4>
      </vt:variant>
      <vt:variant>
        <vt:lpwstr/>
      </vt:variant>
      <vt:variant>
        <vt:lpwstr>P1_490</vt:lpwstr>
      </vt:variant>
      <vt:variant>
        <vt:i4>3538975</vt:i4>
      </vt:variant>
      <vt:variant>
        <vt:i4>204</vt:i4>
      </vt:variant>
      <vt:variant>
        <vt:i4>0</vt:i4>
      </vt:variant>
      <vt:variant>
        <vt:i4>5</vt:i4>
      </vt:variant>
      <vt:variant>
        <vt:lpwstr/>
      </vt:variant>
      <vt:variant>
        <vt:lpwstr>P1_403</vt:lpwstr>
      </vt:variant>
      <vt:variant>
        <vt:i4>3538975</vt:i4>
      </vt:variant>
      <vt:variant>
        <vt:i4>201</vt:i4>
      </vt:variant>
      <vt:variant>
        <vt:i4>0</vt:i4>
      </vt:variant>
      <vt:variant>
        <vt:i4>5</vt:i4>
      </vt:variant>
      <vt:variant>
        <vt:lpwstr/>
      </vt:variant>
      <vt:variant>
        <vt:lpwstr>P1_403</vt:lpwstr>
      </vt:variant>
      <vt:variant>
        <vt:i4>3276822</vt:i4>
      </vt:variant>
      <vt:variant>
        <vt:i4>198</vt:i4>
      </vt:variant>
      <vt:variant>
        <vt:i4>0</vt:i4>
      </vt:variant>
      <vt:variant>
        <vt:i4>5</vt:i4>
      </vt:variant>
      <vt:variant>
        <vt:lpwstr/>
      </vt:variant>
      <vt:variant>
        <vt:lpwstr>P1_390</vt:lpwstr>
      </vt:variant>
      <vt:variant>
        <vt:i4>3538975</vt:i4>
      </vt:variant>
      <vt:variant>
        <vt:i4>195</vt:i4>
      </vt:variant>
      <vt:variant>
        <vt:i4>0</vt:i4>
      </vt:variant>
      <vt:variant>
        <vt:i4>5</vt:i4>
      </vt:variant>
      <vt:variant>
        <vt:lpwstr/>
      </vt:variant>
      <vt:variant>
        <vt:lpwstr>P1_304</vt:lpwstr>
      </vt:variant>
      <vt:variant>
        <vt:i4>655424</vt:i4>
      </vt:variant>
      <vt:variant>
        <vt:i4>192</vt:i4>
      </vt:variant>
      <vt:variant>
        <vt:i4>0</vt:i4>
      </vt:variant>
      <vt:variant>
        <vt:i4>5</vt:i4>
      </vt:variant>
      <vt:variant>
        <vt:lpwstr/>
      </vt:variant>
      <vt:variant>
        <vt:lpwstr>P1_301_91</vt:lpwstr>
      </vt:variant>
      <vt:variant>
        <vt:i4>655424</vt:i4>
      </vt:variant>
      <vt:variant>
        <vt:i4>189</vt:i4>
      </vt:variant>
      <vt:variant>
        <vt:i4>0</vt:i4>
      </vt:variant>
      <vt:variant>
        <vt:i4>5</vt:i4>
      </vt:variant>
      <vt:variant>
        <vt:lpwstr/>
      </vt:variant>
      <vt:variant>
        <vt:lpwstr>P1_301_90</vt:lpwstr>
      </vt:variant>
      <vt:variant>
        <vt:i4>3342367</vt:i4>
      </vt:variant>
      <vt:variant>
        <vt:i4>186</vt:i4>
      </vt:variant>
      <vt:variant>
        <vt:i4>0</vt:i4>
      </vt:variant>
      <vt:variant>
        <vt:i4>5</vt:i4>
      </vt:variant>
      <vt:variant>
        <vt:lpwstr/>
      </vt:variant>
      <vt:variant>
        <vt:lpwstr>P1_301</vt:lpwstr>
      </vt:variant>
      <vt:variant>
        <vt:i4>720960</vt:i4>
      </vt:variant>
      <vt:variant>
        <vt:i4>183</vt:i4>
      </vt:variant>
      <vt:variant>
        <vt:i4>0</vt:i4>
      </vt:variant>
      <vt:variant>
        <vt:i4>5</vt:i4>
      </vt:variant>
      <vt:variant>
        <vt:lpwstr/>
      </vt:variant>
      <vt:variant>
        <vt:lpwstr>P1_201_92</vt:lpwstr>
      </vt:variant>
      <vt:variant>
        <vt:i4>720960</vt:i4>
      </vt:variant>
      <vt:variant>
        <vt:i4>180</vt:i4>
      </vt:variant>
      <vt:variant>
        <vt:i4>0</vt:i4>
      </vt:variant>
      <vt:variant>
        <vt:i4>5</vt:i4>
      </vt:variant>
      <vt:variant>
        <vt:lpwstr/>
      </vt:variant>
      <vt:variant>
        <vt:lpwstr>P1_201_92</vt:lpwstr>
      </vt:variant>
      <vt:variant>
        <vt:i4>720960</vt:i4>
      </vt:variant>
      <vt:variant>
        <vt:i4>177</vt:i4>
      </vt:variant>
      <vt:variant>
        <vt:i4>0</vt:i4>
      </vt:variant>
      <vt:variant>
        <vt:i4>5</vt:i4>
      </vt:variant>
      <vt:variant>
        <vt:lpwstr/>
      </vt:variant>
      <vt:variant>
        <vt:lpwstr>P1_201_90</vt:lpwstr>
      </vt:variant>
      <vt:variant>
        <vt:i4>720960</vt:i4>
      </vt:variant>
      <vt:variant>
        <vt:i4>174</vt:i4>
      </vt:variant>
      <vt:variant>
        <vt:i4>0</vt:i4>
      </vt:variant>
      <vt:variant>
        <vt:i4>5</vt:i4>
      </vt:variant>
      <vt:variant>
        <vt:lpwstr/>
      </vt:variant>
      <vt:variant>
        <vt:lpwstr>P1_201_90</vt:lpwstr>
      </vt:variant>
      <vt:variant>
        <vt:i4>3145752</vt:i4>
      </vt:variant>
      <vt:variant>
        <vt:i4>171</vt:i4>
      </vt:variant>
      <vt:variant>
        <vt:i4>0</vt:i4>
      </vt:variant>
      <vt:variant>
        <vt:i4>5</vt:i4>
      </vt:variant>
      <vt:variant>
        <vt:lpwstr/>
      </vt:variant>
      <vt:variant>
        <vt:lpwstr>P1_170</vt:lpwstr>
      </vt:variant>
      <vt:variant>
        <vt:i4>3670047</vt:i4>
      </vt:variant>
      <vt:variant>
        <vt:i4>168</vt:i4>
      </vt:variant>
      <vt:variant>
        <vt:i4>0</vt:i4>
      </vt:variant>
      <vt:variant>
        <vt:i4>5</vt:i4>
      </vt:variant>
      <vt:variant>
        <vt:lpwstr/>
      </vt:variant>
      <vt:variant>
        <vt:lpwstr>P1_108</vt:lpwstr>
      </vt:variant>
      <vt:variant>
        <vt:i4>393280</vt:i4>
      </vt:variant>
      <vt:variant>
        <vt:i4>165</vt:i4>
      </vt:variant>
      <vt:variant>
        <vt:i4>0</vt:i4>
      </vt:variant>
      <vt:variant>
        <vt:i4>5</vt:i4>
      </vt:variant>
      <vt:variant>
        <vt:lpwstr/>
      </vt:variant>
      <vt:variant>
        <vt:lpwstr>P1_105_3</vt:lpwstr>
      </vt:variant>
      <vt:variant>
        <vt:i4>458816</vt:i4>
      </vt:variant>
      <vt:variant>
        <vt:i4>162</vt:i4>
      </vt:variant>
      <vt:variant>
        <vt:i4>0</vt:i4>
      </vt:variant>
      <vt:variant>
        <vt:i4>5</vt:i4>
      </vt:variant>
      <vt:variant>
        <vt:lpwstr/>
      </vt:variant>
      <vt:variant>
        <vt:lpwstr>P1_105_2</vt:lpwstr>
      </vt:variant>
      <vt:variant>
        <vt:i4>262208</vt:i4>
      </vt:variant>
      <vt:variant>
        <vt:i4>159</vt:i4>
      </vt:variant>
      <vt:variant>
        <vt:i4>0</vt:i4>
      </vt:variant>
      <vt:variant>
        <vt:i4>5</vt:i4>
      </vt:variant>
      <vt:variant>
        <vt:lpwstr/>
      </vt:variant>
      <vt:variant>
        <vt:lpwstr>P1_105_1</vt:lpwstr>
      </vt:variant>
      <vt:variant>
        <vt:i4>3407903</vt:i4>
      </vt:variant>
      <vt:variant>
        <vt:i4>156</vt:i4>
      </vt:variant>
      <vt:variant>
        <vt:i4>0</vt:i4>
      </vt:variant>
      <vt:variant>
        <vt:i4>5</vt:i4>
      </vt:variant>
      <vt:variant>
        <vt:lpwstr/>
      </vt:variant>
      <vt:variant>
        <vt:lpwstr>P1_104</vt:lpwstr>
      </vt:variant>
      <vt:variant>
        <vt:i4>3407903</vt:i4>
      </vt:variant>
      <vt:variant>
        <vt:i4>153</vt:i4>
      </vt:variant>
      <vt:variant>
        <vt:i4>0</vt:i4>
      </vt:variant>
      <vt:variant>
        <vt:i4>5</vt:i4>
      </vt:variant>
      <vt:variant>
        <vt:lpwstr/>
      </vt:variant>
      <vt:variant>
        <vt:lpwstr>P1_104</vt:lpwstr>
      </vt:variant>
      <vt:variant>
        <vt:i4>3211295</vt:i4>
      </vt:variant>
      <vt:variant>
        <vt:i4>150</vt:i4>
      </vt:variant>
      <vt:variant>
        <vt:i4>0</vt:i4>
      </vt:variant>
      <vt:variant>
        <vt:i4>5</vt:i4>
      </vt:variant>
      <vt:variant>
        <vt:lpwstr/>
      </vt:variant>
      <vt:variant>
        <vt:lpwstr>P1_101</vt:lpwstr>
      </vt:variant>
      <vt:variant>
        <vt:i4>3014663</vt:i4>
      </vt:variant>
      <vt:variant>
        <vt:i4>147</vt:i4>
      </vt:variant>
      <vt:variant>
        <vt:i4>0</vt:i4>
      </vt:variant>
      <vt:variant>
        <vt:i4>5</vt:i4>
      </vt:variant>
      <vt:variant>
        <vt:lpwstr/>
      </vt:variant>
      <vt:variant>
        <vt:lpwstr>Appendx_J</vt:lpwstr>
      </vt:variant>
      <vt:variant>
        <vt:i4>3014663</vt:i4>
      </vt:variant>
      <vt:variant>
        <vt:i4>144</vt:i4>
      </vt:variant>
      <vt:variant>
        <vt:i4>0</vt:i4>
      </vt:variant>
      <vt:variant>
        <vt:i4>5</vt:i4>
      </vt:variant>
      <vt:variant>
        <vt:lpwstr/>
      </vt:variant>
      <vt:variant>
        <vt:lpwstr>Appendx_E</vt:lpwstr>
      </vt:variant>
      <vt:variant>
        <vt:i4>3014663</vt:i4>
      </vt:variant>
      <vt:variant>
        <vt:i4>141</vt:i4>
      </vt:variant>
      <vt:variant>
        <vt:i4>0</vt:i4>
      </vt:variant>
      <vt:variant>
        <vt:i4>5</vt:i4>
      </vt:variant>
      <vt:variant>
        <vt:lpwstr/>
      </vt:variant>
      <vt:variant>
        <vt:lpwstr>Appendx_C</vt:lpwstr>
      </vt:variant>
      <vt:variant>
        <vt:i4>3014663</vt:i4>
      </vt:variant>
      <vt:variant>
        <vt:i4>138</vt:i4>
      </vt:variant>
      <vt:variant>
        <vt:i4>0</vt:i4>
      </vt:variant>
      <vt:variant>
        <vt:i4>5</vt:i4>
      </vt:variant>
      <vt:variant>
        <vt:lpwstr/>
      </vt:variant>
      <vt:variant>
        <vt:lpwstr>Appendx_B</vt:lpwstr>
      </vt:variant>
      <vt:variant>
        <vt:i4>3014663</vt:i4>
      </vt:variant>
      <vt:variant>
        <vt:i4>135</vt:i4>
      </vt:variant>
      <vt:variant>
        <vt:i4>0</vt:i4>
      </vt:variant>
      <vt:variant>
        <vt:i4>5</vt:i4>
      </vt:variant>
      <vt:variant>
        <vt:lpwstr/>
      </vt:variant>
      <vt:variant>
        <vt:lpwstr>Appendx_A</vt:lpwstr>
      </vt:variant>
      <vt:variant>
        <vt:i4>7667830</vt:i4>
      </vt:variant>
      <vt:variant>
        <vt:i4>132</vt:i4>
      </vt:variant>
      <vt:variant>
        <vt:i4>0</vt:i4>
      </vt:variant>
      <vt:variant>
        <vt:i4>5</vt:i4>
      </vt:variant>
      <vt:variant>
        <vt:lpwstr/>
      </vt:variant>
      <vt:variant>
        <vt:lpwstr>PGITofC</vt:lpwstr>
      </vt:variant>
      <vt:variant>
        <vt:i4>2424891</vt:i4>
      </vt:variant>
      <vt:variant>
        <vt:i4>129</vt:i4>
      </vt:variant>
      <vt:variant>
        <vt:i4>0</vt:i4>
      </vt:variant>
      <vt:variant>
        <vt:i4>5</vt:i4>
      </vt:variant>
      <vt:variant>
        <vt:lpwstr/>
      </vt:variant>
      <vt:variant>
        <vt:lpwstr>Part90</vt:lpwstr>
      </vt:variant>
      <vt:variant>
        <vt:i4>2490423</vt:i4>
      </vt:variant>
      <vt:variant>
        <vt:i4>126</vt:i4>
      </vt:variant>
      <vt:variant>
        <vt:i4>0</vt:i4>
      </vt:variant>
      <vt:variant>
        <vt:i4>5</vt:i4>
      </vt:variant>
      <vt:variant>
        <vt:lpwstr/>
      </vt:variant>
      <vt:variant>
        <vt:lpwstr>Part53</vt:lpwstr>
      </vt:variant>
      <vt:variant>
        <vt:i4>2555959</vt:i4>
      </vt:variant>
      <vt:variant>
        <vt:i4>123</vt:i4>
      </vt:variant>
      <vt:variant>
        <vt:i4>0</vt:i4>
      </vt:variant>
      <vt:variant>
        <vt:i4>5</vt:i4>
      </vt:variant>
      <vt:variant>
        <vt:lpwstr/>
      </vt:variant>
      <vt:variant>
        <vt:lpwstr>Part52</vt:lpwstr>
      </vt:variant>
      <vt:variant>
        <vt:i4>2359351</vt:i4>
      </vt:variant>
      <vt:variant>
        <vt:i4>120</vt:i4>
      </vt:variant>
      <vt:variant>
        <vt:i4>0</vt:i4>
      </vt:variant>
      <vt:variant>
        <vt:i4>5</vt:i4>
      </vt:variant>
      <vt:variant>
        <vt:lpwstr/>
      </vt:variant>
      <vt:variant>
        <vt:lpwstr>Part51</vt:lpwstr>
      </vt:variant>
      <vt:variant>
        <vt:i4>2424887</vt:i4>
      </vt:variant>
      <vt:variant>
        <vt:i4>117</vt:i4>
      </vt:variant>
      <vt:variant>
        <vt:i4>0</vt:i4>
      </vt:variant>
      <vt:variant>
        <vt:i4>5</vt:i4>
      </vt:variant>
      <vt:variant>
        <vt:lpwstr/>
      </vt:variant>
      <vt:variant>
        <vt:lpwstr>Part50</vt:lpwstr>
      </vt:variant>
      <vt:variant>
        <vt:i4>2883638</vt:i4>
      </vt:variant>
      <vt:variant>
        <vt:i4>114</vt:i4>
      </vt:variant>
      <vt:variant>
        <vt:i4>0</vt:i4>
      </vt:variant>
      <vt:variant>
        <vt:i4>5</vt:i4>
      </vt:variant>
      <vt:variant>
        <vt:lpwstr/>
      </vt:variant>
      <vt:variant>
        <vt:lpwstr>Part49</vt:lpwstr>
      </vt:variant>
      <vt:variant>
        <vt:i4>2949174</vt:i4>
      </vt:variant>
      <vt:variant>
        <vt:i4>111</vt:i4>
      </vt:variant>
      <vt:variant>
        <vt:i4>0</vt:i4>
      </vt:variant>
      <vt:variant>
        <vt:i4>5</vt:i4>
      </vt:variant>
      <vt:variant>
        <vt:lpwstr/>
      </vt:variant>
      <vt:variant>
        <vt:lpwstr>Part48</vt:lpwstr>
      </vt:variant>
      <vt:variant>
        <vt:i4>2228278</vt:i4>
      </vt:variant>
      <vt:variant>
        <vt:i4>108</vt:i4>
      </vt:variant>
      <vt:variant>
        <vt:i4>0</vt:i4>
      </vt:variant>
      <vt:variant>
        <vt:i4>5</vt:i4>
      </vt:variant>
      <vt:variant>
        <vt:lpwstr/>
      </vt:variant>
      <vt:variant>
        <vt:lpwstr>Part47</vt:lpwstr>
      </vt:variant>
      <vt:variant>
        <vt:i4>2293814</vt:i4>
      </vt:variant>
      <vt:variant>
        <vt:i4>105</vt:i4>
      </vt:variant>
      <vt:variant>
        <vt:i4>0</vt:i4>
      </vt:variant>
      <vt:variant>
        <vt:i4>5</vt:i4>
      </vt:variant>
      <vt:variant>
        <vt:lpwstr/>
      </vt:variant>
      <vt:variant>
        <vt:lpwstr>Part46</vt:lpwstr>
      </vt:variant>
      <vt:variant>
        <vt:i4>2097206</vt:i4>
      </vt:variant>
      <vt:variant>
        <vt:i4>102</vt:i4>
      </vt:variant>
      <vt:variant>
        <vt:i4>0</vt:i4>
      </vt:variant>
      <vt:variant>
        <vt:i4>5</vt:i4>
      </vt:variant>
      <vt:variant>
        <vt:lpwstr/>
      </vt:variant>
      <vt:variant>
        <vt:lpwstr>Part45</vt:lpwstr>
      </vt:variant>
      <vt:variant>
        <vt:i4>2490422</vt:i4>
      </vt:variant>
      <vt:variant>
        <vt:i4>99</vt:i4>
      </vt:variant>
      <vt:variant>
        <vt:i4>0</vt:i4>
      </vt:variant>
      <vt:variant>
        <vt:i4>5</vt:i4>
      </vt:variant>
      <vt:variant>
        <vt:lpwstr/>
      </vt:variant>
      <vt:variant>
        <vt:lpwstr>Part43</vt:lpwstr>
      </vt:variant>
      <vt:variant>
        <vt:i4>2555958</vt:i4>
      </vt:variant>
      <vt:variant>
        <vt:i4>96</vt:i4>
      </vt:variant>
      <vt:variant>
        <vt:i4>0</vt:i4>
      </vt:variant>
      <vt:variant>
        <vt:i4>5</vt:i4>
      </vt:variant>
      <vt:variant>
        <vt:lpwstr/>
      </vt:variant>
      <vt:variant>
        <vt:lpwstr>Part42</vt:lpwstr>
      </vt:variant>
      <vt:variant>
        <vt:i4>2883633</vt:i4>
      </vt:variant>
      <vt:variant>
        <vt:i4>93</vt:i4>
      </vt:variant>
      <vt:variant>
        <vt:i4>0</vt:i4>
      </vt:variant>
      <vt:variant>
        <vt:i4>5</vt:i4>
      </vt:variant>
      <vt:variant>
        <vt:lpwstr/>
      </vt:variant>
      <vt:variant>
        <vt:lpwstr>Part39</vt:lpwstr>
      </vt:variant>
      <vt:variant>
        <vt:i4>2228273</vt:i4>
      </vt:variant>
      <vt:variant>
        <vt:i4>90</vt:i4>
      </vt:variant>
      <vt:variant>
        <vt:i4>0</vt:i4>
      </vt:variant>
      <vt:variant>
        <vt:i4>5</vt:i4>
      </vt:variant>
      <vt:variant>
        <vt:lpwstr/>
      </vt:variant>
      <vt:variant>
        <vt:lpwstr>Part37</vt:lpwstr>
      </vt:variant>
      <vt:variant>
        <vt:i4>2293809</vt:i4>
      </vt:variant>
      <vt:variant>
        <vt:i4>87</vt:i4>
      </vt:variant>
      <vt:variant>
        <vt:i4>0</vt:i4>
      </vt:variant>
      <vt:variant>
        <vt:i4>5</vt:i4>
      </vt:variant>
      <vt:variant>
        <vt:lpwstr/>
      </vt:variant>
      <vt:variant>
        <vt:lpwstr>Part36</vt:lpwstr>
      </vt:variant>
      <vt:variant>
        <vt:i4>2097201</vt:i4>
      </vt:variant>
      <vt:variant>
        <vt:i4>84</vt:i4>
      </vt:variant>
      <vt:variant>
        <vt:i4>0</vt:i4>
      </vt:variant>
      <vt:variant>
        <vt:i4>5</vt:i4>
      </vt:variant>
      <vt:variant>
        <vt:lpwstr/>
      </vt:variant>
      <vt:variant>
        <vt:lpwstr>Part35</vt:lpwstr>
      </vt:variant>
      <vt:variant>
        <vt:i4>2490417</vt:i4>
      </vt:variant>
      <vt:variant>
        <vt:i4>81</vt:i4>
      </vt:variant>
      <vt:variant>
        <vt:i4>0</vt:i4>
      </vt:variant>
      <vt:variant>
        <vt:i4>5</vt:i4>
      </vt:variant>
      <vt:variant>
        <vt:lpwstr/>
      </vt:variant>
      <vt:variant>
        <vt:lpwstr>Part33</vt:lpwstr>
      </vt:variant>
      <vt:variant>
        <vt:i4>2555953</vt:i4>
      </vt:variant>
      <vt:variant>
        <vt:i4>78</vt:i4>
      </vt:variant>
      <vt:variant>
        <vt:i4>0</vt:i4>
      </vt:variant>
      <vt:variant>
        <vt:i4>5</vt:i4>
      </vt:variant>
      <vt:variant>
        <vt:lpwstr/>
      </vt:variant>
      <vt:variant>
        <vt:lpwstr>Part32</vt:lpwstr>
      </vt:variant>
      <vt:variant>
        <vt:i4>2359345</vt:i4>
      </vt:variant>
      <vt:variant>
        <vt:i4>75</vt:i4>
      </vt:variant>
      <vt:variant>
        <vt:i4>0</vt:i4>
      </vt:variant>
      <vt:variant>
        <vt:i4>5</vt:i4>
      </vt:variant>
      <vt:variant>
        <vt:lpwstr/>
      </vt:variant>
      <vt:variant>
        <vt:lpwstr>Part31</vt:lpwstr>
      </vt:variant>
      <vt:variant>
        <vt:i4>2424881</vt:i4>
      </vt:variant>
      <vt:variant>
        <vt:i4>72</vt:i4>
      </vt:variant>
      <vt:variant>
        <vt:i4>0</vt:i4>
      </vt:variant>
      <vt:variant>
        <vt:i4>5</vt:i4>
      </vt:variant>
      <vt:variant>
        <vt:lpwstr/>
      </vt:variant>
      <vt:variant>
        <vt:lpwstr>Part30</vt:lpwstr>
      </vt:variant>
      <vt:variant>
        <vt:i4>2883632</vt:i4>
      </vt:variant>
      <vt:variant>
        <vt:i4>69</vt:i4>
      </vt:variant>
      <vt:variant>
        <vt:i4>0</vt:i4>
      </vt:variant>
      <vt:variant>
        <vt:i4>5</vt:i4>
      </vt:variant>
      <vt:variant>
        <vt:lpwstr/>
      </vt:variant>
      <vt:variant>
        <vt:lpwstr>Part29</vt:lpwstr>
      </vt:variant>
      <vt:variant>
        <vt:i4>2949168</vt:i4>
      </vt:variant>
      <vt:variant>
        <vt:i4>66</vt:i4>
      </vt:variant>
      <vt:variant>
        <vt:i4>0</vt:i4>
      </vt:variant>
      <vt:variant>
        <vt:i4>5</vt:i4>
      </vt:variant>
      <vt:variant>
        <vt:lpwstr/>
      </vt:variant>
      <vt:variant>
        <vt:lpwstr>Part28</vt:lpwstr>
      </vt:variant>
      <vt:variant>
        <vt:i4>2228272</vt:i4>
      </vt:variant>
      <vt:variant>
        <vt:i4>63</vt:i4>
      </vt:variant>
      <vt:variant>
        <vt:i4>0</vt:i4>
      </vt:variant>
      <vt:variant>
        <vt:i4>5</vt:i4>
      </vt:variant>
      <vt:variant>
        <vt:lpwstr/>
      </vt:variant>
      <vt:variant>
        <vt:lpwstr>Part27</vt:lpwstr>
      </vt:variant>
      <vt:variant>
        <vt:i4>2097200</vt:i4>
      </vt:variant>
      <vt:variant>
        <vt:i4>60</vt:i4>
      </vt:variant>
      <vt:variant>
        <vt:i4>0</vt:i4>
      </vt:variant>
      <vt:variant>
        <vt:i4>5</vt:i4>
      </vt:variant>
      <vt:variant>
        <vt:lpwstr/>
      </vt:variant>
      <vt:variant>
        <vt:lpwstr>Part25</vt:lpwstr>
      </vt:variant>
      <vt:variant>
        <vt:i4>2490416</vt:i4>
      </vt:variant>
      <vt:variant>
        <vt:i4>57</vt:i4>
      </vt:variant>
      <vt:variant>
        <vt:i4>0</vt:i4>
      </vt:variant>
      <vt:variant>
        <vt:i4>5</vt:i4>
      </vt:variant>
      <vt:variant>
        <vt:lpwstr/>
      </vt:variant>
      <vt:variant>
        <vt:lpwstr>Part23</vt:lpwstr>
      </vt:variant>
      <vt:variant>
        <vt:i4>2555952</vt:i4>
      </vt:variant>
      <vt:variant>
        <vt:i4>54</vt:i4>
      </vt:variant>
      <vt:variant>
        <vt:i4>0</vt:i4>
      </vt:variant>
      <vt:variant>
        <vt:i4>5</vt:i4>
      </vt:variant>
      <vt:variant>
        <vt:lpwstr/>
      </vt:variant>
      <vt:variant>
        <vt:lpwstr>Part22</vt:lpwstr>
      </vt:variant>
      <vt:variant>
        <vt:i4>2883635</vt:i4>
      </vt:variant>
      <vt:variant>
        <vt:i4>51</vt:i4>
      </vt:variant>
      <vt:variant>
        <vt:i4>0</vt:i4>
      </vt:variant>
      <vt:variant>
        <vt:i4>5</vt:i4>
      </vt:variant>
      <vt:variant>
        <vt:lpwstr/>
      </vt:variant>
      <vt:variant>
        <vt:lpwstr>Part19</vt:lpwstr>
      </vt:variant>
      <vt:variant>
        <vt:i4>2228275</vt:i4>
      </vt:variant>
      <vt:variant>
        <vt:i4>48</vt:i4>
      </vt:variant>
      <vt:variant>
        <vt:i4>0</vt:i4>
      </vt:variant>
      <vt:variant>
        <vt:i4>5</vt:i4>
      </vt:variant>
      <vt:variant>
        <vt:lpwstr/>
      </vt:variant>
      <vt:variant>
        <vt:lpwstr>Part17</vt:lpwstr>
      </vt:variant>
      <vt:variant>
        <vt:i4>2293811</vt:i4>
      </vt:variant>
      <vt:variant>
        <vt:i4>45</vt:i4>
      </vt:variant>
      <vt:variant>
        <vt:i4>0</vt:i4>
      </vt:variant>
      <vt:variant>
        <vt:i4>5</vt:i4>
      </vt:variant>
      <vt:variant>
        <vt:lpwstr/>
      </vt:variant>
      <vt:variant>
        <vt:lpwstr>Part16</vt:lpwstr>
      </vt:variant>
      <vt:variant>
        <vt:i4>2097203</vt:i4>
      </vt:variant>
      <vt:variant>
        <vt:i4>42</vt:i4>
      </vt:variant>
      <vt:variant>
        <vt:i4>0</vt:i4>
      </vt:variant>
      <vt:variant>
        <vt:i4>5</vt:i4>
      </vt:variant>
      <vt:variant>
        <vt:lpwstr/>
      </vt:variant>
      <vt:variant>
        <vt:lpwstr>Part15</vt:lpwstr>
      </vt:variant>
      <vt:variant>
        <vt:i4>2162739</vt:i4>
      </vt:variant>
      <vt:variant>
        <vt:i4>39</vt:i4>
      </vt:variant>
      <vt:variant>
        <vt:i4>0</vt:i4>
      </vt:variant>
      <vt:variant>
        <vt:i4>5</vt:i4>
      </vt:variant>
      <vt:variant>
        <vt:lpwstr/>
      </vt:variant>
      <vt:variant>
        <vt:lpwstr>Part14</vt:lpwstr>
      </vt:variant>
      <vt:variant>
        <vt:i4>2490419</vt:i4>
      </vt:variant>
      <vt:variant>
        <vt:i4>36</vt:i4>
      </vt:variant>
      <vt:variant>
        <vt:i4>0</vt:i4>
      </vt:variant>
      <vt:variant>
        <vt:i4>5</vt:i4>
      </vt:variant>
      <vt:variant>
        <vt:lpwstr/>
      </vt:variant>
      <vt:variant>
        <vt:lpwstr>Part13</vt:lpwstr>
      </vt:variant>
      <vt:variant>
        <vt:i4>2555955</vt:i4>
      </vt:variant>
      <vt:variant>
        <vt:i4>33</vt:i4>
      </vt:variant>
      <vt:variant>
        <vt:i4>0</vt:i4>
      </vt:variant>
      <vt:variant>
        <vt:i4>5</vt:i4>
      </vt:variant>
      <vt:variant>
        <vt:lpwstr/>
      </vt:variant>
      <vt:variant>
        <vt:lpwstr>Part12</vt:lpwstr>
      </vt:variant>
      <vt:variant>
        <vt:i4>2359347</vt:i4>
      </vt:variant>
      <vt:variant>
        <vt:i4>30</vt:i4>
      </vt:variant>
      <vt:variant>
        <vt:i4>0</vt:i4>
      </vt:variant>
      <vt:variant>
        <vt:i4>5</vt:i4>
      </vt:variant>
      <vt:variant>
        <vt:lpwstr/>
      </vt:variant>
      <vt:variant>
        <vt:lpwstr>Part11</vt:lpwstr>
      </vt:variant>
      <vt:variant>
        <vt:i4>2424883</vt:i4>
      </vt:variant>
      <vt:variant>
        <vt:i4>27</vt:i4>
      </vt:variant>
      <vt:variant>
        <vt:i4>0</vt:i4>
      </vt:variant>
      <vt:variant>
        <vt:i4>5</vt:i4>
      </vt:variant>
      <vt:variant>
        <vt:lpwstr/>
      </vt:variant>
      <vt:variant>
        <vt:lpwstr>Part10</vt:lpwstr>
      </vt:variant>
      <vt:variant>
        <vt:i4>2883634</vt:i4>
      </vt:variant>
      <vt:variant>
        <vt:i4>24</vt:i4>
      </vt:variant>
      <vt:variant>
        <vt:i4>0</vt:i4>
      </vt:variant>
      <vt:variant>
        <vt:i4>5</vt:i4>
      </vt:variant>
      <vt:variant>
        <vt:lpwstr/>
      </vt:variant>
      <vt:variant>
        <vt:lpwstr>Part09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2162738</vt:i4>
      </vt:variant>
      <vt:variant>
        <vt:i4>9</vt:i4>
      </vt:variant>
      <vt:variant>
        <vt:i4>0</vt:i4>
      </vt:variant>
      <vt:variant>
        <vt:i4>5</vt:i4>
      </vt:variant>
      <vt:variant>
        <vt:lpwstr/>
      </vt:variant>
      <vt:variant>
        <vt:lpwstr>Part04</vt:lpwstr>
      </vt:variant>
      <vt:variant>
        <vt:i4>2490418</vt:i4>
      </vt:variant>
      <vt:variant>
        <vt:i4>6</vt:i4>
      </vt:variant>
      <vt:variant>
        <vt:i4>0</vt:i4>
      </vt:variant>
      <vt:variant>
        <vt:i4>5</vt:i4>
      </vt:variant>
      <vt:variant>
        <vt:lpwstr/>
      </vt:variant>
      <vt:variant>
        <vt:lpwstr>Part03</vt:lpwstr>
      </vt:variant>
      <vt:variant>
        <vt:i4>2555954</vt:i4>
      </vt:variant>
      <vt:variant>
        <vt:i4>3</vt:i4>
      </vt:variant>
      <vt:variant>
        <vt:i4>0</vt:i4>
      </vt:variant>
      <vt:variant>
        <vt:i4>5</vt:i4>
      </vt:variant>
      <vt:variant>
        <vt:lpwstr/>
      </vt:variant>
      <vt:variant>
        <vt:lpwstr>Part02</vt:lpwstr>
      </vt:variant>
      <vt:variant>
        <vt:i4>2359346</vt:i4>
      </vt:variant>
      <vt:variant>
        <vt:i4>0</vt:i4>
      </vt:variant>
      <vt:variant>
        <vt:i4>0</vt:i4>
      </vt:variant>
      <vt:variant>
        <vt:i4>5</vt:i4>
      </vt:variant>
      <vt:variant>
        <vt:lpwstr/>
      </vt:variant>
      <vt:variant>
        <vt:lpwstr>Part01</vt:lpwstr>
      </vt:variant>
      <vt:variant>
        <vt:i4>6684675</vt:i4>
      </vt:variant>
      <vt:variant>
        <vt:i4>928</vt:i4>
      </vt:variant>
      <vt:variant>
        <vt:i4>0</vt:i4>
      </vt:variant>
      <vt:variant>
        <vt:i4>5</vt:i4>
      </vt:variant>
      <vt:variant>
        <vt:lpwstr>http://farsite.hill.af.mil/reghtml/regs/far2afmcfars/fardfars/dfars/dfars225.htm</vt:lpwstr>
      </vt:variant>
      <vt:variant>
        <vt:lpwstr>P1843_103023</vt:lpwstr>
      </vt:variant>
      <vt:variant>
        <vt:i4>4128868</vt:i4>
      </vt:variant>
      <vt:variant>
        <vt:i4>913</vt:i4>
      </vt:variant>
      <vt:variant>
        <vt:i4>0</vt:i4>
      </vt:variant>
      <vt:variant>
        <vt:i4>5</vt:i4>
      </vt:variant>
      <vt:variant>
        <vt:lpwstr>https://dla1.eportal.dla.mil/irj/servlet/prt/portal/prtroot/com.sap.km.cm.docs/ewpAgencyDocumentsPublic/HQ/J-7/J-71/PROCLTR Archive/PROCLTRS 2008/PL2008-27.pdf</vt:lpwstr>
      </vt:variant>
      <vt:variant>
        <vt:lpwstr/>
      </vt:variant>
      <vt:variant>
        <vt:i4>6619247</vt:i4>
      </vt:variant>
      <vt:variant>
        <vt:i4>910</vt:i4>
      </vt:variant>
      <vt:variant>
        <vt:i4>0</vt:i4>
      </vt:variant>
      <vt:variant>
        <vt:i4>5</vt:i4>
      </vt:variant>
      <vt:variant>
        <vt:lpwstr>http://www.dla.mil/j-3/j-336/ProcLtrs/PL 04-05.pdf</vt:lpwstr>
      </vt:variant>
      <vt:variant>
        <vt:lpwstr/>
      </vt:variant>
      <vt:variant>
        <vt:i4>6619247</vt:i4>
      </vt:variant>
      <vt:variant>
        <vt:i4>907</vt:i4>
      </vt:variant>
      <vt:variant>
        <vt:i4>0</vt:i4>
      </vt:variant>
      <vt:variant>
        <vt:i4>5</vt:i4>
      </vt:variant>
      <vt:variant>
        <vt:lpwstr>http://www.dla.mil/j-3/j-336/ProcLtrs/PL 04-05.pdf</vt:lpwstr>
      </vt:variant>
      <vt:variant>
        <vt:lpwstr/>
      </vt:variant>
      <vt:variant>
        <vt:i4>8323108</vt:i4>
      </vt:variant>
      <vt:variant>
        <vt:i4>904</vt:i4>
      </vt:variant>
      <vt:variant>
        <vt:i4>0</vt:i4>
      </vt:variant>
      <vt:variant>
        <vt:i4>5</vt:i4>
      </vt:variant>
      <vt:variant>
        <vt:lpwstr>http://www.dla.mil/j-3/j-336/ProcLtrs/03-18.pdf</vt:lpwstr>
      </vt:variant>
      <vt:variant>
        <vt:lpwstr/>
      </vt:variant>
      <vt:variant>
        <vt:i4>3997793</vt:i4>
      </vt:variant>
      <vt:variant>
        <vt:i4>898</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4653137</vt:i4>
      </vt:variant>
      <vt:variant>
        <vt:i4>895</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4653137</vt:i4>
      </vt:variant>
      <vt:variant>
        <vt:i4>892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8323119</vt:i4>
      </vt:variant>
      <vt:variant>
        <vt:i4>889</vt:i4>
      </vt:variant>
      <vt:variant>
        <vt:i4>0</vt:i4>
      </vt:variant>
      <vt:variant>
        <vt:i4>5</vt:i4>
      </vt:variant>
      <vt:variant>
        <vt:lpwstr>http://www.dla.mil/j-3/j-336/ProcLtrs/03-13.pdf</vt:lpwstr>
      </vt:variant>
      <vt:variant>
        <vt:lpwstr/>
      </vt:variant>
      <vt:variant>
        <vt:i4>6488175</vt:i4>
      </vt:variant>
      <vt:variant>
        <vt:i4>886</vt:i4>
      </vt:variant>
      <vt:variant>
        <vt:i4>0</vt:i4>
      </vt:variant>
      <vt:variant>
        <vt:i4>5</vt:i4>
      </vt:variant>
      <vt:variant>
        <vt:lpwstr>http://www.dla.mil/j-3/j-336/ProcLtrs/PL 04-03.pdf</vt:lpwstr>
      </vt:variant>
      <vt:variant>
        <vt:lpwstr/>
      </vt:variant>
      <vt:variant>
        <vt:i4>8257578</vt:i4>
      </vt:variant>
      <vt:variant>
        <vt:i4>883</vt:i4>
      </vt:variant>
      <vt:variant>
        <vt:i4>0</vt:i4>
      </vt:variant>
      <vt:variant>
        <vt:i4>5</vt:i4>
      </vt:variant>
      <vt:variant>
        <vt:lpwstr>http://www.dla.mil/j-3/j-336/ProcLtrs/03-06.pdf</vt:lpwstr>
      </vt:variant>
      <vt:variant>
        <vt:lpwstr/>
      </vt:variant>
      <vt:variant>
        <vt:i4>3932266</vt:i4>
      </vt:variant>
      <vt:variant>
        <vt:i4>880</vt:i4>
      </vt:variant>
      <vt:variant>
        <vt:i4>0</vt:i4>
      </vt:variant>
      <vt:variant>
        <vt:i4>5</vt:i4>
      </vt:variant>
      <vt:variant>
        <vt:lpwstr>https://dla1.eportal.dla.mil/irj/servlet/prt/portal/prtroot/com.sap.km.cm.docs/ewpAgencyDocumentsPublic/HQ/J-7/J-71/PROCLTR Archive/PROCLTRS 2009/PL2009-08.pdf</vt:lpwstr>
      </vt:variant>
      <vt:variant>
        <vt:lpwstr/>
      </vt:variant>
      <vt:variant>
        <vt:i4>3735675</vt:i4>
      </vt:variant>
      <vt:variant>
        <vt:i4>874</vt:i4>
      </vt:variant>
      <vt:variant>
        <vt:i4>0</vt:i4>
      </vt:variant>
      <vt:variant>
        <vt:i4>5</vt:i4>
      </vt:variant>
      <vt:variant>
        <vt:lpwstr>https://eworkplace.dla.mil/sites/org2/j7/Shared Documents/J-71/PROCLTR Archive/PROCLTRS 2009/PL2009-08.pdf</vt:lpwstr>
      </vt:variant>
      <vt:variant>
        <vt:lpwstr/>
      </vt:variant>
      <vt:variant>
        <vt:i4>4128869</vt:i4>
      </vt:variant>
      <vt:variant>
        <vt:i4>871</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4128869</vt:i4>
      </vt:variant>
      <vt:variant>
        <vt:i4>865</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7274601</vt:i4>
      </vt:variant>
      <vt:variant>
        <vt:i4>862</vt:i4>
      </vt:variant>
      <vt:variant>
        <vt:i4>0</vt:i4>
      </vt:variant>
      <vt:variant>
        <vt:i4>5</vt:i4>
      </vt:variant>
      <vt:variant>
        <vt:lpwstr>http://www.dla.mil/j-3/j-336/logisticspolicy/procltrs01.htm</vt:lpwstr>
      </vt:variant>
      <vt:variant>
        <vt:lpwstr/>
      </vt:variant>
      <vt:variant>
        <vt:i4>6488174</vt:i4>
      </vt:variant>
      <vt:variant>
        <vt:i4>853</vt:i4>
      </vt:variant>
      <vt:variant>
        <vt:i4>0</vt:i4>
      </vt:variant>
      <vt:variant>
        <vt:i4>5</vt:i4>
      </vt:variant>
      <vt:variant>
        <vt:lpwstr>http://www.dla.mil/j-3/j-336/ProcLtrs/PL 05-03.pdf</vt:lpwstr>
      </vt:variant>
      <vt:variant>
        <vt:lpwstr/>
      </vt:variant>
      <vt:variant>
        <vt:i4>6488174</vt:i4>
      </vt:variant>
      <vt:variant>
        <vt:i4>847</vt:i4>
      </vt:variant>
      <vt:variant>
        <vt:i4>0</vt:i4>
      </vt:variant>
      <vt:variant>
        <vt:i4>5</vt:i4>
      </vt:variant>
      <vt:variant>
        <vt:lpwstr>http://www.dla.mil/j-3/j-336/ProcLtrs/PL 05-03.pdf</vt:lpwstr>
      </vt:variant>
      <vt:variant>
        <vt:lpwstr/>
      </vt:variant>
      <vt:variant>
        <vt:i4>4653137</vt:i4>
      </vt:variant>
      <vt:variant>
        <vt:i4>832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8323113</vt:i4>
      </vt:variant>
      <vt:variant>
        <vt:i4>829</vt:i4>
      </vt:variant>
      <vt:variant>
        <vt:i4>0</vt:i4>
      </vt:variant>
      <vt:variant>
        <vt:i4>5</vt:i4>
      </vt:variant>
      <vt:variant>
        <vt:lpwstr>http://www.dla.mil/j-3/j-336/ProcLtrs/03-15.pdf</vt:lpwstr>
      </vt:variant>
      <vt:variant>
        <vt:lpwstr/>
      </vt:variant>
      <vt:variant>
        <vt:i4>3997799</vt:i4>
      </vt:variant>
      <vt:variant>
        <vt:i4>826</vt:i4>
      </vt:variant>
      <vt:variant>
        <vt:i4>0</vt:i4>
      </vt:variant>
      <vt:variant>
        <vt:i4>5</vt:i4>
      </vt:variant>
      <vt:variant>
        <vt:lpwstr>https://dla1.eportal.dla.mil/irj/servlet/prt/portal/prtroot/com.sap.km.cm.docs/ewpAgencyDocumentsPublic/HQ/J-7/J-71/PROCLTR Archive/PROCLTRS 2008/PL2008-04.pdf</vt:lpwstr>
      </vt:variant>
      <vt:variant>
        <vt:lpwstr/>
      </vt:variant>
      <vt:variant>
        <vt:i4>6619247</vt:i4>
      </vt:variant>
      <vt:variant>
        <vt:i4>823</vt:i4>
      </vt:variant>
      <vt:variant>
        <vt:i4>0</vt:i4>
      </vt:variant>
      <vt:variant>
        <vt:i4>5</vt:i4>
      </vt:variant>
      <vt:variant>
        <vt:lpwstr>http://www.dla.mil/j-3/j-336/ProcLtrs/PL 04-05.pdf</vt:lpwstr>
      </vt:variant>
      <vt:variant>
        <vt:lpwstr/>
      </vt:variant>
      <vt:variant>
        <vt:i4>3997793</vt:i4>
      </vt:variant>
      <vt:variant>
        <vt:i4>820</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8323108</vt:i4>
      </vt:variant>
      <vt:variant>
        <vt:i4>817</vt:i4>
      </vt:variant>
      <vt:variant>
        <vt:i4>0</vt:i4>
      </vt:variant>
      <vt:variant>
        <vt:i4>5</vt:i4>
      </vt:variant>
      <vt:variant>
        <vt:lpwstr>http://www.dla.mil/j-3/j-336/ProcLtrs/03-18.pdf</vt:lpwstr>
      </vt:variant>
      <vt:variant>
        <vt:lpwstr/>
      </vt:variant>
      <vt:variant>
        <vt:i4>8257578</vt:i4>
      </vt:variant>
      <vt:variant>
        <vt:i4>814</vt:i4>
      </vt:variant>
      <vt:variant>
        <vt:i4>0</vt:i4>
      </vt:variant>
      <vt:variant>
        <vt:i4>5</vt:i4>
      </vt:variant>
      <vt:variant>
        <vt:lpwstr>http://www.dla.mil/j-3/j-336/ProcLtrs/03-06.pdf</vt:lpwstr>
      </vt:variant>
      <vt:variant>
        <vt:lpwstr/>
      </vt:variant>
      <vt:variant>
        <vt:i4>5963846</vt:i4>
      </vt:variant>
      <vt:variant>
        <vt:i4>811</vt:i4>
      </vt:variant>
      <vt:variant>
        <vt:i4>0</vt:i4>
      </vt:variant>
      <vt:variant>
        <vt:i4>5</vt:i4>
      </vt:variant>
      <vt:variant>
        <vt:lpwstr>http://www.dla.mil/j-3/j-3311/ProcLtrs/PL2006-15.pdf</vt:lpwstr>
      </vt:variant>
      <vt:variant>
        <vt:lpwstr/>
      </vt:variant>
      <vt:variant>
        <vt:i4>3735666</vt:i4>
      </vt:variant>
      <vt:variant>
        <vt:i4>808</vt:i4>
      </vt:variant>
      <vt:variant>
        <vt:i4>0</vt:i4>
      </vt:variant>
      <vt:variant>
        <vt:i4>5</vt:i4>
      </vt:variant>
      <vt:variant>
        <vt:lpwstr>https://eworkplace.dla.mil/sites/org2/j7/Shared Documents/J-71/PROCLTR Archive/PROCLTRS 2011/PL2011-01.pdf</vt:lpwstr>
      </vt:variant>
      <vt:variant>
        <vt:lpwstr/>
      </vt:variant>
      <vt:variant>
        <vt:i4>393291</vt:i4>
      </vt:variant>
      <vt:variant>
        <vt:i4>805</vt:i4>
      </vt:variant>
      <vt:variant>
        <vt:i4>0</vt:i4>
      </vt:variant>
      <vt:variant>
        <vt:i4>5</vt:i4>
      </vt:variant>
      <vt:variant>
        <vt:lpwstr/>
      </vt:variant>
      <vt:variant>
        <vt:lpwstr>P52_213_9012</vt:lpwstr>
      </vt:variant>
      <vt:variant>
        <vt:i4>327755</vt:i4>
      </vt:variant>
      <vt:variant>
        <vt:i4>802</vt:i4>
      </vt:variant>
      <vt:variant>
        <vt:i4>0</vt:i4>
      </vt:variant>
      <vt:variant>
        <vt:i4>5</vt:i4>
      </vt:variant>
      <vt:variant>
        <vt:lpwstr/>
      </vt:variant>
      <vt:variant>
        <vt:lpwstr>P52_213_9011</vt:lpwstr>
      </vt:variant>
      <vt:variant>
        <vt:i4>262219</vt:i4>
      </vt:variant>
      <vt:variant>
        <vt:i4>799</vt:i4>
      </vt:variant>
      <vt:variant>
        <vt:i4>0</vt:i4>
      </vt:variant>
      <vt:variant>
        <vt:i4>5</vt:i4>
      </vt:variant>
      <vt:variant>
        <vt:lpwstr/>
      </vt:variant>
      <vt:variant>
        <vt:lpwstr>P52_213_9010</vt:lpwstr>
      </vt:variant>
      <vt:variant>
        <vt:i4>393291</vt:i4>
      </vt:variant>
      <vt:variant>
        <vt:i4>796</vt:i4>
      </vt:variant>
      <vt:variant>
        <vt:i4>0</vt:i4>
      </vt:variant>
      <vt:variant>
        <vt:i4>5</vt:i4>
      </vt:variant>
      <vt:variant>
        <vt:lpwstr/>
      </vt:variant>
      <vt:variant>
        <vt:lpwstr>P52_213_9012</vt:lpwstr>
      </vt:variant>
      <vt:variant>
        <vt:i4>327755</vt:i4>
      </vt:variant>
      <vt:variant>
        <vt:i4>793</vt:i4>
      </vt:variant>
      <vt:variant>
        <vt:i4>0</vt:i4>
      </vt:variant>
      <vt:variant>
        <vt:i4>5</vt:i4>
      </vt:variant>
      <vt:variant>
        <vt:lpwstr/>
      </vt:variant>
      <vt:variant>
        <vt:lpwstr>P52_213_9011</vt:lpwstr>
      </vt:variant>
      <vt:variant>
        <vt:i4>262219</vt:i4>
      </vt:variant>
      <vt:variant>
        <vt:i4>790</vt:i4>
      </vt:variant>
      <vt:variant>
        <vt:i4>0</vt:i4>
      </vt:variant>
      <vt:variant>
        <vt:i4>5</vt:i4>
      </vt:variant>
      <vt:variant>
        <vt:lpwstr/>
      </vt:variant>
      <vt:variant>
        <vt:lpwstr>P52_213_9010</vt:lpwstr>
      </vt:variant>
      <vt:variant>
        <vt:i4>393291</vt:i4>
      </vt:variant>
      <vt:variant>
        <vt:i4>787</vt:i4>
      </vt:variant>
      <vt:variant>
        <vt:i4>0</vt:i4>
      </vt:variant>
      <vt:variant>
        <vt:i4>5</vt:i4>
      </vt:variant>
      <vt:variant>
        <vt:lpwstr/>
      </vt:variant>
      <vt:variant>
        <vt:lpwstr>P52_213_9012</vt:lpwstr>
      </vt:variant>
      <vt:variant>
        <vt:i4>327755</vt:i4>
      </vt:variant>
      <vt:variant>
        <vt:i4>784</vt:i4>
      </vt:variant>
      <vt:variant>
        <vt:i4>0</vt:i4>
      </vt:variant>
      <vt:variant>
        <vt:i4>5</vt:i4>
      </vt:variant>
      <vt:variant>
        <vt:lpwstr/>
      </vt:variant>
      <vt:variant>
        <vt:lpwstr>P52_213_9011</vt:lpwstr>
      </vt:variant>
      <vt:variant>
        <vt:i4>262219</vt:i4>
      </vt:variant>
      <vt:variant>
        <vt:i4>781</vt:i4>
      </vt:variant>
      <vt:variant>
        <vt:i4>0</vt:i4>
      </vt:variant>
      <vt:variant>
        <vt:i4>5</vt:i4>
      </vt:variant>
      <vt:variant>
        <vt:lpwstr/>
      </vt:variant>
      <vt:variant>
        <vt:lpwstr>P52_213_9010</vt:lpwstr>
      </vt:variant>
      <vt:variant>
        <vt:i4>393291</vt:i4>
      </vt:variant>
      <vt:variant>
        <vt:i4>778</vt:i4>
      </vt:variant>
      <vt:variant>
        <vt:i4>0</vt:i4>
      </vt:variant>
      <vt:variant>
        <vt:i4>5</vt:i4>
      </vt:variant>
      <vt:variant>
        <vt:lpwstr/>
      </vt:variant>
      <vt:variant>
        <vt:lpwstr>P52_213_9012</vt:lpwstr>
      </vt:variant>
      <vt:variant>
        <vt:i4>327755</vt:i4>
      </vt:variant>
      <vt:variant>
        <vt:i4>775</vt:i4>
      </vt:variant>
      <vt:variant>
        <vt:i4>0</vt:i4>
      </vt:variant>
      <vt:variant>
        <vt:i4>5</vt:i4>
      </vt:variant>
      <vt:variant>
        <vt:lpwstr/>
      </vt:variant>
      <vt:variant>
        <vt:lpwstr>P52_213_9011</vt:lpwstr>
      </vt:variant>
      <vt:variant>
        <vt:i4>262219</vt:i4>
      </vt:variant>
      <vt:variant>
        <vt:i4>772</vt:i4>
      </vt:variant>
      <vt:variant>
        <vt:i4>0</vt:i4>
      </vt:variant>
      <vt:variant>
        <vt:i4>5</vt:i4>
      </vt:variant>
      <vt:variant>
        <vt:lpwstr/>
      </vt:variant>
      <vt:variant>
        <vt:lpwstr>P52_213_9010</vt:lpwstr>
      </vt:variant>
      <vt:variant>
        <vt:i4>393291</vt:i4>
      </vt:variant>
      <vt:variant>
        <vt:i4>769</vt:i4>
      </vt:variant>
      <vt:variant>
        <vt:i4>0</vt:i4>
      </vt:variant>
      <vt:variant>
        <vt:i4>5</vt:i4>
      </vt:variant>
      <vt:variant>
        <vt:lpwstr/>
      </vt:variant>
      <vt:variant>
        <vt:lpwstr>P52_213_9012</vt:lpwstr>
      </vt:variant>
      <vt:variant>
        <vt:i4>327755</vt:i4>
      </vt:variant>
      <vt:variant>
        <vt:i4>766</vt:i4>
      </vt:variant>
      <vt:variant>
        <vt:i4>0</vt:i4>
      </vt:variant>
      <vt:variant>
        <vt:i4>5</vt:i4>
      </vt:variant>
      <vt:variant>
        <vt:lpwstr/>
      </vt:variant>
      <vt:variant>
        <vt:lpwstr>P52_213_9011</vt:lpwstr>
      </vt:variant>
      <vt:variant>
        <vt:i4>262219</vt:i4>
      </vt:variant>
      <vt:variant>
        <vt:i4>763</vt:i4>
      </vt:variant>
      <vt:variant>
        <vt:i4>0</vt:i4>
      </vt:variant>
      <vt:variant>
        <vt:i4>5</vt:i4>
      </vt:variant>
      <vt:variant>
        <vt:lpwstr/>
      </vt:variant>
      <vt:variant>
        <vt:lpwstr>P52_213_9010</vt:lpwstr>
      </vt:variant>
      <vt:variant>
        <vt:i4>393243</vt:i4>
      </vt:variant>
      <vt:variant>
        <vt:i4>757</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3670122</vt:i4>
      </vt:variant>
      <vt:variant>
        <vt:i4>754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8323113</vt:i4>
      </vt:variant>
      <vt:variant>
        <vt:i4>751</vt:i4>
      </vt:variant>
      <vt:variant>
        <vt:i4>0</vt:i4>
      </vt:variant>
      <vt:variant>
        <vt:i4>5</vt:i4>
      </vt:variant>
      <vt:variant>
        <vt:lpwstr>http://www.dla.mil/j-3/j-336/ProcLtrs/03-15.pdf</vt:lpwstr>
      </vt:variant>
      <vt:variant>
        <vt:lpwstr/>
      </vt:variant>
      <vt:variant>
        <vt:i4>1638467</vt:i4>
      </vt:variant>
      <vt:variant>
        <vt:i4>748</vt:i4>
      </vt:variant>
      <vt:variant>
        <vt:i4>0</vt:i4>
      </vt:variant>
      <vt:variant>
        <vt:i4>5</vt:i4>
      </vt:variant>
      <vt:variant>
        <vt:lpwstr>https://headquarters.dla.mil/DES/policy/i3220.htm</vt:lpwstr>
      </vt:variant>
      <vt:variant>
        <vt:lpwstr/>
      </vt:variant>
      <vt:variant>
        <vt:i4>3735650</vt:i4>
      </vt:variant>
      <vt:variant>
        <vt:i4>745</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3735650</vt:i4>
      </vt:variant>
      <vt:variant>
        <vt:i4>742</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5898310</vt:i4>
      </vt:variant>
      <vt:variant>
        <vt:i4>739</vt:i4>
      </vt:variant>
      <vt:variant>
        <vt:i4>0</vt:i4>
      </vt:variant>
      <vt:variant>
        <vt:i4>5</vt:i4>
      </vt:variant>
      <vt:variant>
        <vt:lpwstr>http://www.dla.mil/j-3/j-3311/ProcLtrs/PL2006-14.pdf</vt:lpwstr>
      </vt:variant>
      <vt:variant>
        <vt:lpwstr/>
      </vt:variant>
      <vt:variant>
        <vt:i4>3997802</vt:i4>
      </vt:variant>
      <vt:variant>
        <vt:i4>733</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3670123</vt:i4>
      </vt:variant>
      <vt:variant>
        <vt:i4>730</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3670123</vt:i4>
      </vt:variant>
      <vt:variant>
        <vt:i4>727</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3801201</vt:i4>
      </vt:variant>
      <vt:variant>
        <vt:i4>724</vt:i4>
      </vt:variant>
      <vt:variant>
        <vt:i4>0</vt:i4>
      </vt:variant>
      <vt:variant>
        <vt:i4>5</vt:i4>
      </vt:variant>
      <vt:variant>
        <vt:lpwstr>https://eworkplace.dla.mil/sites/org2/j7/Shared Documents/J-71/PROCLTR Archive/PROCLTRS 2010/PL2010-23.pdf</vt:lpwstr>
      </vt:variant>
      <vt:variant>
        <vt:lpwstr/>
      </vt:variant>
      <vt:variant>
        <vt:i4>3932263</vt:i4>
      </vt:variant>
      <vt:variant>
        <vt:i4>721</vt:i4>
      </vt:variant>
      <vt:variant>
        <vt:i4>0</vt:i4>
      </vt:variant>
      <vt:variant>
        <vt:i4>5</vt:i4>
      </vt:variant>
      <vt:variant>
        <vt:lpwstr>https://dla1.eportal.dla.mil/irj/servlet/prt/portal/prtroot/com.sap.km.cm.docs/ewpAgencyDocumentsPublic/HQ/J-7/J-71/PROCLTR Archive/PROCLTRS 2008/PL2008-14.pdf</vt:lpwstr>
      </vt:variant>
      <vt:variant>
        <vt:lpwstr/>
      </vt:variant>
      <vt:variant>
        <vt:i4>3932260</vt:i4>
      </vt:variant>
      <vt:variant>
        <vt:i4>718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393243</vt:i4>
      </vt:variant>
      <vt:variant>
        <vt:i4>715</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3211388</vt:i4>
      </vt:variant>
      <vt:variant>
        <vt:i4>712</vt:i4>
      </vt:variant>
      <vt:variant>
        <vt:i4>0</vt:i4>
      </vt:variant>
      <vt:variant>
        <vt:i4>5</vt:i4>
      </vt:variant>
      <vt:variant>
        <vt:lpwstr>https://eworkplace.dla.mil/sites/org2/j7/Shared Documents/J-71/PROCLTR Archive/PROCLTRS 2009/PL2009-70.pdf</vt:lpwstr>
      </vt:variant>
      <vt:variant>
        <vt:lpwstr/>
      </vt:variant>
      <vt:variant>
        <vt:i4>3735648</vt:i4>
      </vt:variant>
      <vt:variant>
        <vt:i4>709</vt:i4>
      </vt:variant>
      <vt:variant>
        <vt:i4>0</vt:i4>
      </vt:variant>
      <vt:variant>
        <vt:i4>5</vt:i4>
      </vt:variant>
      <vt:variant>
        <vt:lpwstr>https://dla1.eportal.dla.mil/irj/servlet/prt/portal/prtroot/com.sap.km.cm.docs/ewpAgencyDocumentsPublic/HQ/J-7/J-71/PROCLTR Archive/PROCLTRS 2008/PL2008-43.pdf</vt:lpwstr>
      </vt:variant>
      <vt:variant>
        <vt:lpwstr/>
      </vt:variant>
      <vt:variant>
        <vt:i4>6225988</vt:i4>
      </vt:variant>
      <vt:variant>
        <vt:i4>706</vt:i4>
      </vt:variant>
      <vt:variant>
        <vt:i4>0</vt:i4>
      </vt:variant>
      <vt:variant>
        <vt:i4>5</vt:i4>
      </vt:variant>
      <vt:variant>
        <vt:lpwstr>http://www.dla.mil/j-3/j-3311/ProcLtrs/PL2007-21.pdf</vt:lpwstr>
      </vt:variant>
      <vt:variant>
        <vt:lpwstr/>
      </vt:variant>
      <vt:variant>
        <vt:i4>3211388</vt:i4>
      </vt:variant>
      <vt:variant>
        <vt:i4>703</vt:i4>
      </vt:variant>
      <vt:variant>
        <vt:i4>0</vt:i4>
      </vt:variant>
      <vt:variant>
        <vt:i4>5</vt:i4>
      </vt:variant>
      <vt:variant>
        <vt:lpwstr>https://eworkplace.dla.mil/sites/org2/j7/Shared Documents/J-71/PROCLTR Archive/PROCLTRS 2009/PL2009-70.pdf</vt:lpwstr>
      </vt:variant>
      <vt:variant>
        <vt:lpwstr/>
      </vt:variant>
      <vt:variant>
        <vt:i4>3670113</vt:i4>
      </vt:variant>
      <vt:variant>
        <vt:i4>700</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4128883</vt:i4>
      </vt:variant>
      <vt:variant>
        <vt:i4>697</vt:i4>
      </vt:variant>
      <vt:variant>
        <vt:i4>0</vt:i4>
      </vt:variant>
      <vt:variant>
        <vt:i4>5</vt:i4>
      </vt:variant>
      <vt:variant>
        <vt:lpwstr>https://eworkplace.dla.mil/sites/org2/j7/Shared Documents/J-71/PROCLTR Archive/PROCLTRS 2010/PL2010-06.pdf</vt:lpwstr>
      </vt:variant>
      <vt:variant>
        <vt:lpwstr/>
      </vt:variant>
      <vt:variant>
        <vt:i4>5898311</vt:i4>
      </vt:variant>
      <vt:variant>
        <vt:i4>694</vt:i4>
      </vt:variant>
      <vt:variant>
        <vt:i4>0</vt:i4>
      </vt:variant>
      <vt:variant>
        <vt:i4>5</vt:i4>
      </vt:variant>
      <vt:variant>
        <vt:lpwstr>http://www.dla.mil/j-3/j-3311/ProcLtrs/PL2007-14.pdf</vt:lpwstr>
      </vt:variant>
      <vt:variant>
        <vt:lpwstr/>
      </vt:variant>
      <vt:variant>
        <vt:i4>3997802</vt:i4>
      </vt:variant>
      <vt:variant>
        <vt:i4>691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3932262</vt:i4>
      </vt:variant>
      <vt:variant>
        <vt:i4>688</vt:i4>
      </vt:variant>
      <vt:variant>
        <vt:i4>0</vt:i4>
      </vt:variant>
      <vt:variant>
        <vt:i4>5</vt:i4>
      </vt:variant>
      <vt:variant>
        <vt:lpwstr>https://dla1.eportal.dla.mil/irj/servlet/prt/portal/prtroot/com.sap.km.cm.docs/ewpAgencyDocumentsPublic/HQ/J-7/J-71/PROCLTR Archive/PROCLTRS 2009/PL2009-04.pdf</vt:lpwstr>
      </vt:variant>
      <vt:variant>
        <vt:lpwstr/>
      </vt:variant>
      <vt:variant>
        <vt:i4>5242960</vt:i4>
      </vt:variant>
      <vt:variant>
        <vt:i4>682</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3866720</vt:i4>
      </vt:variant>
      <vt:variant>
        <vt:i4>679</vt:i4>
      </vt:variant>
      <vt:variant>
        <vt:i4>0</vt:i4>
      </vt:variant>
      <vt:variant>
        <vt:i4>5</vt:i4>
      </vt:variant>
      <vt:variant>
        <vt:lpwstr>https://dla1.eportal.dla.mil/irj/servlet/prt/portal/prtroot/com.sap.km.cm.docs/ewpAgencyDocumentsPublic/HQ/J-7/J-71/PROCLTR Archive/PROCLTRS 2008/PL2008-63.pdf</vt:lpwstr>
      </vt:variant>
      <vt:variant>
        <vt:lpwstr/>
      </vt:variant>
      <vt:variant>
        <vt:i4>3997794</vt:i4>
      </vt:variant>
      <vt:variant>
        <vt:i4>676</vt:i4>
      </vt:variant>
      <vt:variant>
        <vt:i4>0</vt:i4>
      </vt:variant>
      <vt:variant>
        <vt:i4>5</vt:i4>
      </vt:variant>
      <vt:variant>
        <vt:lpwstr>https://dla1.eportal.dla.mil/irj/servlet/prt/portal/prtroot/com.sap.km.cm.docs/ewpAgencyDocumentsPublic/HQ/J-7/J-71/PROCLTR Archive/PROCLTRS 2009/PL2009-10.pdf</vt:lpwstr>
      </vt:variant>
      <vt:variant>
        <vt:lpwstr/>
      </vt:variant>
      <vt:variant>
        <vt:i4>3670123</vt:i4>
      </vt:variant>
      <vt:variant>
        <vt:i4>673</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3932257</vt:i4>
      </vt:variant>
      <vt:variant>
        <vt:i4>670</vt:i4>
      </vt:variant>
      <vt:variant>
        <vt:i4>0</vt:i4>
      </vt:variant>
      <vt:variant>
        <vt:i4>5</vt:i4>
      </vt:variant>
      <vt:variant>
        <vt:lpwstr>https://dla1.eportal.dla.mil/irj/servlet/prt/portal/prtroot/com.sap.km.cm.docs/ewpAgencyDocumentsPublic/HQ/J-7/J-71/PROCLTR Archive/PROCLTRS 2008/PL2008-12.pdf</vt:lpwstr>
      </vt:variant>
      <vt:variant>
        <vt:lpwstr/>
      </vt:variant>
      <vt:variant>
        <vt:i4>3932260</vt:i4>
      </vt:variant>
      <vt:variant>
        <vt:i4>667</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6684783</vt:i4>
      </vt:variant>
      <vt:variant>
        <vt:i4>664</vt:i4>
      </vt:variant>
      <vt:variant>
        <vt:i4>0</vt:i4>
      </vt:variant>
      <vt:variant>
        <vt:i4>5</vt:i4>
      </vt:variant>
      <vt:variant>
        <vt:lpwstr>http://www.dla.mil/j-3/j-336/ProcLtrs/PL 04-06.pdf</vt:lpwstr>
      </vt:variant>
      <vt:variant>
        <vt:lpwstr/>
      </vt:variant>
      <vt:variant>
        <vt:i4>3997802</vt:i4>
      </vt:variant>
      <vt:variant>
        <vt:i4>661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3932260</vt:i4>
      </vt:variant>
      <vt:variant>
        <vt:i4>658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6225988</vt:i4>
      </vt:variant>
      <vt:variant>
        <vt:i4>655</vt:i4>
      </vt:variant>
      <vt:variant>
        <vt:i4>0</vt:i4>
      </vt:variant>
      <vt:variant>
        <vt:i4>5</vt:i4>
      </vt:variant>
      <vt:variant>
        <vt:lpwstr>http://www.dla.mil/j-3/j-3311/ProcLtrs/PL2007-21.pdf</vt:lpwstr>
      </vt:variant>
      <vt:variant>
        <vt:lpwstr/>
      </vt:variant>
      <vt:variant>
        <vt:i4>3932267</vt:i4>
      </vt:variant>
      <vt:variant>
        <vt:i4>652</vt:i4>
      </vt:variant>
      <vt:variant>
        <vt:i4>0</vt:i4>
      </vt:variant>
      <vt:variant>
        <vt:i4>5</vt:i4>
      </vt:variant>
      <vt:variant>
        <vt:lpwstr>https://dla1.eportal.dla.mil/irj/servlet/prt/portal/prtroot/com.sap.km.cm.docs/ewpAgencyDocumentsPublic/HQ/J-7/J-71/PROCLTR Archive/PROCLTRS 2008/PL2008-18.pdf</vt:lpwstr>
      </vt:variant>
      <vt:variant>
        <vt:lpwstr/>
      </vt:variant>
      <vt:variant>
        <vt:i4>6029383</vt:i4>
      </vt:variant>
      <vt:variant>
        <vt:i4>649</vt:i4>
      </vt:variant>
      <vt:variant>
        <vt:i4>0</vt:i4>
      </vt:variant>
      <vt:variant>
        <vt:i4>5</vt:i4>
      </vt:variant>
      <vt:variant>
        <vt:lpwstr>http://www.dla.mil/j-3/j-3311/ProcLtrs/PL2007-12.pdf</vt:lpwstr>
      </vt:variant>
      <vt:variant>
        <vt:lpwstr/>
      </vt:variant>
      <vt:variant>
        <vt:i4>5767238</vt:i4>
      </vt:variant>
      <vt:variant>
        <vt:i4>646</vt:i4>
      </vt:variant>
      <vt:variant>
        <vt:i4>0</vt:i4>
      </vt:variant>
      <vt:variant>
        <vt:i4>5</vt:i4>
      </vt:variant>
      <vt:variant>
        <vt:lpwstr>http://www.dla.mil/j-3/j-3311/ProcLtrs/PL2007-06.pdf</vt:lpwstr>
      </vt:variant>
      <vt:variant>
        <vt:lpwstr/>
      </vt:variant>
      <vt:variant>
        <vt:i4>3932259</vt:i4>
      </vt:variant>
      <vt:variant>
        <vt:i4>643</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4128883</vt:i4>
      </vt:variant>
      <vt:variant>
        <vt:i4>640</vt:i4>
      </vt:variant>
      <vt:variant>
        <vt:i4>0</vt:i4>
      </vt:variant>
      <vt:variant>
        <vt:i4>5</vt:i4>
      </vt:variant>
      <vt:variant>
        <vt:lpwstr>https://eworkplace.dla.mil/sites/org2/j7/Shared Documents/J-71/PROCLTR Archive/PROCLTRS 2010/PL2010-06.pdf</vt:lpwstr>
      </vt:variant>
      <vt:variant>
        <vt:lpwstr/>
      </vt:variant>
      <vt:variant>
        <vt:i4>3932259</vt:i4>
      </vt:variant>
      <vt:variant>
        <vt:i4>634</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3997802</vt:i4>
      </vt:variant>
      <vt:variant>
        <vt:i4>631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6684783</vt:i4>
      </vt:variant>
      <vt:variant>
        <vt:i4>628</vt:i4>
      </vt:variant>
      <vt:variant>
        <vt:i4>0</vt:i4>
      </vt:variant>
      <vt:variant>
        <vt:i4>5</vt:i4>
      </vt:variant>
      <vt:variant>
        <vt:lpwstr>http://www.dla.mil/j-3/j-336/ProcLtrs/PL 04-06.pdf</vt:lpwstr>
      </vt:variant>
      <vt:variant>
        <vt:lpwstr/>
      </vt:variant>
      <vt:variant>
        <vt:i4>6684783</vt:i4>
      </vt:variant>
      <vt:variant>
        <vt:i4>625</vt:i4>
      </vt:variant>
      <vt:variant>
        <vt:i4>0</vt:i4>
      </vt:variant>
      <vt:variant>
        <vt:i4>5</vt:i4>
      </vt:variant>
      <vt:variant>
        <vt:lpwstr>http://www.dla.mil/j-3/j-336/ProcLtrs/PL 04-06.pdf</vt:lpwstr>
      </vt:variant>
      <vt:variant>
        <vt:lpwstr/>
      </vt:variant>
      <vt:variant>
        <vt:i4>524362</vt:i4>
      </vt:variant>
      <vt:variant>
        <vt:i4>622</vt:i4>
      </vt:variant>
      <vt:variant>
        <vt:i4>0</vt:i4>
      </vt:variant>
      <vt:variant>
        <vt:i4>5</vt:i4>
      </vt:variant>
      <vt:variant>
        <vt:lpwstr>http://farsite.hill.af.mil/reghtml/regs/far2afmcfars/fardfars/dfars/dfars202.htm</vt:lpwstr>
      </vt:variant>
      <vt:variant>
        <vt:lpwstr/>
      </vt:variant>
      <vt:variant>
        <vt:i4>3670113</vt:i4>
      </vt:variant>
      <vt:variant>
        <vt:i4>619</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616</vt:i4>
      </vt:variant>
      <vt:variant>
        <vt:i4>0</vt:i4>
      </vt:variant>
      <vt:variant>
        <vt:i4>5</vt:i4>
      </vt:variant>
      <vt:variant>
        <vt:lpwstr>http://www.dla.mil/j-3/j-336/ProcLtrs/03-17.pdf</vt:lpwstr>
      </vt:variant>
      <vt:variant>
        <vt:lpwstr/>
      </vt:variant>
      <vt:variant>
        <vt:i4>5636167</vt:i4>
      </vt:variant>
      <vt:variant>
        <vt:i4>610</vt:i4>
      </vt:variant>
      <vt:variant>
        <vt:i4>0</vt:i4>
      </vt:variant>
      <vt:variant>
        <vt:i4>5</vt:i4>
      </vt:variant>
      <vt:variant>
        <vt:lpwstr>http://www.dla.mil/j-3/j-3311/ProcLtrs/PL2007-18.pdf</vt:lpwstr>
      </vt:variant>
      <vt:variant>
        <vt:lpwstr/>
      </vt:variant>
      <vt:variant>
        <vt:i4>4063334</vt:i4>
      </vt:variant>
      <vt:variant>
        <vt:i4>607</vt:i4>
      </vt:variant>
      <vt:variant>
        <vt:i4>0</vt:i4>
      </vt:variant>
      <vt:variant>
        <vt:i4>5</vt:i4>
      </vt:variant>
      <vt:variant>
        <vt:lpwstr>https://dla1.eportal.dla.mil/irj/servlet/prt/portal/prtroot/com.sap.km.cm.docs/ewpAgencyDocumentsPublic/HQ/J-7/J-71/PROCLTR Archive/PROCLTRS 2008/PL2008-35.pdf</vt:lpwstr>
      </vt:variant>
      <vt:variant>
        <vt:lpwstr/>
      </vt:variant>
      <vt:variant>
        <vt:i4>3997802</vt:i4>
      </vt:variant>
      <vt:variant>
        <vt:i4>604</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5898310</vt:i4>
      </vt:variant>
      <vt:variant>
        <vt:i4>598</vt:i4>
      </vt:variant>
      <vt:variant>
        <vt:i4>0</vt:i4>
      </vt:variant>
      <vt:variant>
        <vt:i4>5</vt:i4>
      </vt:variant>
      <vt:variant>
        <vt:lpwstr>http://www.dla.mil/j-3/j-3311/ProcLtrs/PL2006-14.pdf</vt:lpwstr>
      </vt:variant>
      <vt:variant>
        <vt:lpwstr/>
      </vt:variant>
      <vt:variant>
        <vt:i4>3997802</vt:i4>
      </vt:variant>
      <vt:variant>
        <vt:i4>595</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6160454</vt:i4>
      </vt:variant>
      <vt:variant>
        <vt:i4>592</vt:i4>
      </vt:variant>
      <vt:variant>
        <vt:i4>0</vt:i4>
      </vt:variant>
      <vt:variant>
        <vt:i4>5</vt:i4>
      </vt:variant>
      <vt:variant>
        <vt:lpwstr>http://www.dla.mil/j-3/j-3311/ProcLtrs/PL2006-10.pdf</vt:lpwstr>
      </vt:variant>
      <vt:variant>
        <vt:lpwstr/>
      </vt:variant>
      <vt:variant>
        <vt:i4>5898310</vt:i4>
      </vt:variant>
      <vt:variant>
        <vt:i4>589</vt:i4>
      </vt:variant>
      <vt:variant>
        <vt:i4>0</vt:i4>
      </vt:variant>
      <vt:variant>
        <vt:i4>5</vt:i4>
      </vt:variant>
      <vt:variant>
        <vt:lpwstr>http://www.dla.mil/j-3/j-3311/ProcLtrs/PL2006-14.pdf</vt:lpwstr>
      </vt:variant>
      <vt:variant>
        <vt:lpwstr/>
      </vt:variant>
      <vt:variant>
        <vt:i4>3670113</vt:i4>
      </vt:variant>
      <vt:variant>
        <vt:i4>586</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583</vt:i4>
      </vt:variant>
      <vt:variant>
        <vt:i4>0</vt:i4>
      </vt:variant>
      <vt:variant>
        <vt:i4>5</vt:i4>
      </vt:variant>
      <vt:variant>
        <vt:lpwstr>http://www.dla.mil/j-3/j-336/ProcLtrs/03-17.pdf</vt:lpwstr>
      </vt:variant>
      <vt:variant>
        <vt:lpwstr/>
      </vt:variant>
      <vt:variant>
        <vt:i4>3997802</vt:i4>
      </vt:variant>
      <vt:variant>
        <vt:i4>580</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3997802</vt:i4>
      </vt:variant>
      <vt:variant>
        <vt:i4>574</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8257573</vt:i4>
      </vt:variant>
      <vt:variant>
        <vt:i4>565</vt:i4>
      </vt:variant>
      <vt:variant>
        <vt:i4>0</vt:i4>
      </vt:variant>
      <vt:variant>
        <vt:i4>5</vt:i4>
      </vt:variant>
      <vt:variant>
        <vt:lpwstr>http://www.dla.mil/j-3/j-336/ProcLtrs/03-09.pdf</vt:lpwstr>
      </vt:variant>
      <vt:variant>
        <vt:lpwstr/>
      </vt:variant>
      <vt:variant>
        <vt:i4>5767238</vt:i4>
      </vt:variant>
      <vt:variant>
        <vt:i4>562</vt:i4>
      </vt:variant>
      <vt:variant>
        <vt:i4>0</vt:i4>
      </vt:variant>
      <vt:variant>
        <vt:i4>5</vt:i4>
      </vt:variant>
      <vt:variant>
        <vt:lpwstr>http://www.dla.mil/j-3/j-3311/ProcLtrs/PL2006-16.pdf</vt:lpwstr>
      </vt:variant>
      <vt:variant>
        <vt:lpwstr/>
      </vt:variant>
      <vt:variant>
        <vt:i4>6357102</vt:i4>
      </vt:variant>
      <vt:variant>
        <vt:i4>550</vt:i4>
      </vt:variant>
      <vt:variant>
        <vt:i4>0</vt:i4>
      </vt:variant>
      <vt:variant>
        <vt:i4>5</vt:i4>
      </vt:variant>
      <vt:variant>
        <vt:lpwstr>http://www.dla.mil/j-3/j-336/ProcLtrs/PL 05-01.pdf</vt:lpwstr>
      </vt:variant>
      <vt:variant>
        <vt:lpwstr/>
      </vt:variant>
      <vt:variant>
        <vt:i4>6357102</vt:i4>
      </vt:variant>
      <vt:variant>
        <vt:i4>547</vt:i4>
      </vt:variant>
      <vt:variant>
        <vt:i4>0</vt:i4>
      </vt:variant>
      <vt:variant>
        <vt:i4>5</vt:i4>
      </vt:variant>
      <vt:variant>
        <vt:lpwstr>http://www.dla.mil/j-3/j-336/ProcLtrs/PL 05-01.pdf</vt:lpwstr>
      </vt:variant>
      <vt:variant>
        <vt:lpwstr/>
      </vt:variant>
      <vt:variant>
        <vt:i4>5767238</vt:i4>
      </vt:variant>
      <vt:variant>
        <vt:i4>544</vt:i4>
      </vt:variant>
      <vt:variant>
        <vt:i4>0</vt:i4>
      </vt:variant>
      <vt:variant>
        <vt:i4>5</vt:i4>
      </vt:variant>
      <vt:variant>
        <vt:lpwstr>http://www.dla.mil/j-3/j-3311/ProcLtrs/PL2006-16.pdf</vt:lpwstr>
      </vt:variant>
      <vt:variant>
        <vt:lpwstr/>
      </vt:variant>
      <vt:variant>
        <vt:i4>6357102</vt:i4>
      </vt:variant>
      <vt:variant>
        <vt:i4>541</vt:i4>
      </vt:variant>
      <vt:variant>
        <vt:i4>0</vt:i4>
      </vt:variant>
      <vt:variant>
        <vt:i4>5</vt:i4>
      </vt:variant>
      <vt:variant>
        <vt:lpwstr>http://www.dla.mil/j-3/j-336/ProcLtrs/PL 05-01.pdf</vt:lpwstr>
      </vt:variant>
      <vt:variant>
        <vt:lpwstr/>
      </vt:variant>
      <vt:variant>
        <vt:i4>5767238</vt:i4>
      </vt:variant>
      <vt:variant>
        <vt:i4>538</vt:i4>
      </vt:variant>
      <vt:variant>
        <vt:i4>0</vt:i4>
      </vt:variant>
      <vt:variant>
        <vt:i4>5</vt:i4>
      </vt:variant>
      <vt:variant>
        <vt:lpwstr>http://www.dla.mil/j-3/j-3311/ProcLtrs/PL2006-16.pdf</vt:lpwstr>
      </vt:variant>
      <vt:variant>
        <vt:lpwstr/>
      </vt:variant>
      <vt:variant>
        <vt:i4>3932266</vt:i4>
      </vt:variant>
      <vt:variant>
        <vt:i4>535</vt:i4>
      </vt:variant>
      <vt:variant>
        <vt:i4>0</vt:i4>
      </vt:variant>
      <vt:variant>
        <vt:i4>5</vt:i4>
      </vt:variant>
      <vt:variant>
        <vt:lpwstr>https://dla1.eportal.dla.mil/irj/servlet/prt/portal/prtroot/com.sap.km.cm.docs/ewpAgencyDocumentsPublic/HQ/J-7/J-71/PROCLTR Archive/PROCLTRS 2008/PL2008-19.pdf</vt:lpwstr>
      </vt:variant>
      <vt:variant>
        <vt:lpwstr/>
      </vt:variant>
      <vt:variant>
        <vt:i4>3670113</vt:i4>
      </vt:variant>
      <vt:variant>
        <vt:i4>532</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6357102</vt:i4>
      </vt:variant>
      <vt:variant>
        <vt:i4>529</vt:i4>
      </vt:variant>
      <vt:variant>
        <vt:i4>0</vt:i4>
      </vt:variant>
      <vt:variant>
        <vt:i4>5</vt:i4>
      </vt:variant>
      <vt:variant>
        <vt:lpwstr>http://www.dla.mil/j-3/j-336/ProcLtrs/PL 05-01.pdf</vt:lpwstr>
      </vt:variant>
      <vt:variant>
        <vt:lpwstr/>
      </vt:variant>
      <vt:variant>
        <vt:i4>4128869</vt:i4>
      </vt:variant>
      <vt:variant>
        <vt:i4>523</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3670117</vt:i4>
      </vt:variant>
      <vt:variant>
        <vt:i4>520</vt:i4>
      </vt:variant>
      <vt:variant>
        <vt:i4>0</vt:i4>
      </vt:variant>
      <vt:variant>
        <vt:i4>5</vt:i4>
      </vt:variant>
      <vt:variant>
        <vt:lpwstr>https://dla1.eportal.dla.mil/irj/servlet/prt/portal/prtroot/com.sap.km.cm.docs/ewpAgencyDocumentsPublic/HQ/J-7/J-71/PROCLTR Archive/PROCLTRS 2009/PL2009-47.pdf</vt:lpwstr>
      </vt:variant>
      <vt:variant>
        <vt:lpwstr/>
      </vt:variant>
      <vt:variant>
        <vt:i4>3670122</vt:i4>
      </vt:variant>
      <vt:variant>
        <vt:i4>517</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514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4653137</vt:i4>
      </vt:variant>
      <vt:variant>
        <vt:i4>511</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3735654</vt:i4>
      </vt:variant>
      <vt:variant>
        <vt:i4>502</vt:i4>
      </vt:variant>
      <vt:variant>
        <vt:i4>0</vt:i4>
      </vt:variant>
      <vt:variant>
        <vt:i4>5</vt:i4>
      </vt:variant>
      <vt:variant>
        <vt:lpwstr>https://dla1.eportal.dla.mil/irj/servlet/prt/portal/prtroot/com.sap.km.cm.docs/ewpAgencyDocumentsPublic/HQ/J-7/J-71/PROCLTR Archive/PROCLTRS 2008/PL2008-45.pdf</vt:lpwstr>
      </vt:variant>
      <vt:variant>
        <vt:lpwstr/>
      </vt:variant>
      <vt:variant>
        <vt:i4>6750318</vt:i4>
      </vt:variant>
      <vt:variant>
        <vt:i4>496</vt:i4>
      </vt:variant>
      <vt:variant>
        <vt:i4>0</vt:i4>
      </vt:variant>
      <vt:variant>
        <vt:i4>5</vt:i4>
      </vt:variant>
      <vt:variant>
        <vt:lpwstr>http://www.dla.mil/j-3/j-336/ProcLtrs/PL 05-07.pdf</vt:lpwstr>
      </vt:variant>
      <vt:variant>
        <vt:lpwstr/>
      </vt:variant>
      <vt:variant>
        <vt:i4>6422638</vt:i4>
      </vt:variant>
      <vt:variant>
        <vt:i4>493</vt:i4>
      </vt:variant>
      <vt:variant>
        <vt:i4>0</vt:i4>
      </vt:variant>
      <vt:variant>
        <vt:i4>5</vt:i4>
      </vt:variant>
      <vt:variant>
        <vt:lpwstr>http://www.dla.mil/j-3/j-336/ProcLtrs/PL 05-02.pdf</vt:lpwstr>
      </vt:variant>
      <vt:variant>
        <vt:lpwstr/>
      </vt:variant>
      <vt:variant>
        <vt:i4>6422638</vt:i4>
      </vt:variant>
      <vt:variant>
        <vt:i4>490</vt:i4>
      </vt:variant>
      <vt:variant>
        <vt:i4>0</vt:i4>
      </vt:variant>
      <vt:variant>
        <vt:i4>5</vt:i4>
      </vt:variant>
      <vt:variant>
        <vt:lpwstr>http://www.dla.mil/j-3/j-336/ProcLtrs/PL 05-02.pdf</vt:lpwstr>
      </vt:variant>
      <vt:variant>
        <vt:lpwstr/>
      </vt:variant>
      <vt:variant>
        <vt:i4>4653137</vt:i4>
      </vt:variant>
      <vt:variant>
        <vt:i4>487</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6422638</vt:i4>
      </vt:variant>
      <vt:variant>
        <vt:i4>484</vt:i4>
      </vt:variant>
      <vt:variant>
        <vt:i4>0</vt:i4>
      </vt:variant>
      <vt:variant>
        <vt:i4>5</vt:i4>
      </vt:variant>
      <vt:variant>
        <vt:lpwstr>http://www.dla.mil/j-3/j-336/ProcLtrs/PL 05-02.pdf</vt:lpwstr>
      </vt:variant>
      <vt:variant>
        <vt:lpwstr/>
      </vt:variant>
      <vt:variant>
        <vt:i4>4128874</vt:i4>
      </vt:variant>
      <vt:variant>
        <vt:i4>481</vt:i4>
      </vt:variant>
      <vt:variant>
        <vt:i4>0</vt:i4>
      </vt:variant>
      <vt:variant>
        <vt:i4>5</vt:i4>
      </vt:variant>
      <vt:variant>
        <vt:lpwstr>https://dla1.eportal.dla.mil/irj/servlet/prt/portal/prtroot/com.sap.km.cm.docs/ewpAgencyDocumentsPublic/HQ/J-7/J-71/PROCLTR Archive/PROCLTRS 2008/PL2008-29.pdf</vt:lpwstr>
      </vt:variant>
      <vt:variant>
        <vt:lpwstr/>
      </vt:variant>
      <vt:variant>
        <vt:i4>3670122</vt:i4>
      </vt:variant>
      <vt:variant>
        <vt:i4>478</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475</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472</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469</vt:i4>
      </vt:variant>
      <vt:variant>
        <vt:i4>0</vt:i4>
      </vt:variant>
      <vt:variant>
        <vt:i4>5</vt:i4>
      </vt:variant>
      <vt:variant>
        <vt:lpwstr>http://www.dla.mil/j-3/j-336/ProcLtrs/PL 05-02.pdf</vt:lpwstr>
      </vt:variant>
      <vt:variant>
        <vt:lpwstr/>
      </vt:variant>
      <vt:variant>
        <vt:i4>3932260</vt:i4>
      </vt:variant>
      <vt:variant>
        <vt:i4>466</vt:i4>
      </vt:variant>
      <vt:variant>
        <vt:i4>0</vt:i4>
      </vt:variant>
      <vt:variant>
        <vt:i4>5</vt:i4>
      </vt:variant>
      <vt:variant>
        <vt:lpwstr>https://dla1.eportal.dla.mil/irj/servlet/prt/portal/prtroot/com.sap.km.cm.docs/ewpAgencyDocumentsPublic/HQ/J-7/J-71/PROCLTR Archive/PROCLTRS 2009/PL2009-06.pdf</vt:lpwstr>
      </vt:variant>
      <vt:variant>
        <vt:lpwstr/>
      </vt:variant>
      <vt:variant>
        <vt:i4>3670122</vt:i4>
      </vt:variant>
      <vt:variant>
        <vt:i4>463</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460</vt:i4>
      </vt:variant>
      <vt:variant>
        <vt:i4>0</vt:i4>
      </vt:variant>
      <vt:variant>
        <vt:i4>5</vt:i4>
      </vt:variant>
      <vt:variant>
        <vt:lpwstr>http://www.dla.mil/j-3/j-336/ProcLtrs/PL 05-02.pdf</vt:lpwstr>
      </vt:variant>
      <vt:variant>
        <vt:lpwstr/>
      </vt:variant>
      <vt:variant>
        <vt:i4>5832775</vt:i4>
      </vt:variant>
      <vt:variant>
        <vt:i4>457</vt:i4>
      </vt:variant>
      <vt:variant>
        <vt:i4>0</vt:i4>
      </vt:variant>
      <vt:variant>
        <vt:i4>5</vt:i4>
      </vt:variant>
      <vt:variant>
        <vt:lpwstr>http://www.dla.mil/j-3/j-3311/ProcLtrs/PL2007-17.pdf</vt:lpwstr>
      </vt:variant>
      <vt:variant>
        <vt:lpwstr/>
      </vt:variant>
      <vt:variant>
        <vt:i4>6094919</vt:i4>
      </vt:variant>
      <vt:variant>
        <vt:i4>454</vt:i4>
      </vt:variant>
      <vt:variant>
        <vt:i4>0</vt:i4>
      </vt:variant>
      <vt:variant>
        <vt:i4>5</vt:i4>
      </vt:variant>
      <vt:variant>
        <vt:lpwstr>http://www.dla.mil/j-3/j-3311/ProcLtrs/PL2007-13.pdf</vt:lpwstr>
      </vt:variant>
      <vt:variant>
        <vt:lpwstr/>
      </vt:variant>
      <vt:variant>
        <vt:i4>6094919</vt:i4>
      </vt:variant>
      <vt:variant>
        <vt:i4>451</vt:i4>
      </vt:variant>
      <vt:variant>
        <vt:i4>0</vt:i4>
      </vt:variant>
      <vt:variant>
        <vt:i4>5</vt:i4>
      </vt:variant>
      <vt:variant>
        <vt:lpwstr>http://www.dla.mil/j-3/j-3311/ProcLtrs/PL2007-13.pdf</vt:lpwstr>
      </vt:variant>
      <vt:variant>
        <vt:lpwstr/>
      </vt:variant>
      <vt:variant>
        <vt:i4>3866739</vt:i4>
      </vt:variant>
      <vt:variant>
        <vt:i4>448</vt:i4>
      </vt:variant>
      <vt:variant>
        <vt:i4>0</vt:i4>
      </vt:variant>
      <vt:variant>
        <vt:i4>5</vt:i4>
      </vt:variant>
      <vt:variant>
        <vt:lpwstr>https://eworkplace.dla.mil/sites/org2/j7/Shared Documents/J-71/PROCLTR Archive/PROCLTRS 2010/PL2010-02.pdf</vt:lpwstr>
      </vt:variant>
      <vt:variant>
        <vt:lpwstr/>
      </vt:variant>
      <vt:variant>
        <vt:i4>524362</vt:i4>
      </vt:variant>
      <vt:variant>
        <vt:i4>445</vt:i4>
      </vt:variant>
      <vt:variant>
        <vt:i4>0</vt:i4>
      </vt:variant>
      <vt:variant>
        <vt:i4>5</vt:i4>
      </vt:variant>
      <vt:variant>
        <vt:lpwstr>http://farsite.hill.af.mil/reghtml/regs/far2afmcfars/fardfars/dfars/dfars202.htm</vt:lpwstr>
      </vt:variant>
      <vt:variant>
        <vt:lpwstr/>
      </vt:variant>
      <vt:variant>
        <vt:i4>6029385</vt:i4>
      </vt:variant>
      <vt:variant>
        <vt:i4>442</vt:i4>
      </vt:variant>
      <vt:variant>
        <vt:i4>0</vt:i4>
      </vt:variant>
      <vt:variant>
        <vt:i4>5</vt:i4>
      </vt:variant>
      <vt:variant>
        <vt:lpwstr>http://www.dla.mil/j-3/j-3311/ProcLtrs/PL2008-02.pdf</vt:lpwstr>
      </vt:variant>
      <vt:variant>
        <vt:lpwstr/>
      </vt:variant>
      <vt:variant>
        <vt:i4>5963851</vt:i4>
      </vt:variant>
      <vt:variant>
        <vt:i4>436</vt:i4>
      </vt:variant>
      <vt:variant>
        <vt:i4>0</vt:i4>
      </vt:variant>
      <vt:variant>
        <vt:i4>5</vt:i4>
      </vt:variant>
      <vt:variant>
        <vt:lpwstr>http://www.dla.mil/j-3/j-3311/ProcLtrs/PL2008-25.pdf</vt:lpwstr>
      </vt:variant>
      <vt:variant>
        <vt:lpwstr/>
      </vt:variant>
      <vt:variant>
        <vt:i4>3866737</vt:i4>
      </vt:variant>
      <vt:variant>
        <vt:i4>430</vt:i4>
      </vt:variant>
      <vt:variant>
        <vt:i4>0</vt:i4>
      </vt:variant>
      <vt:variant>
        <vt:i4>5</vt:i4>
      </vt:variant>
      <vt:variant>
        <vt:lpwstr>https://eworkplace.dla.mil/sites/org2/j7/Shared Documents/J-71/PROCLTR Archive/PROCLTRS 2010/PL2010-22.pdf</vt:lpwstr>
      </vt:variant>
      <vt:variant>
        <vt:lpwstr/>
      </vt:variant>
      <vt:variant>
        <vt:i4>8323108</vt:i4>
      </vt:variant>
      <vt:variant>
        <vt:i4>427</vt:i4>
      </vt:variant>
      <vt:variant>
        <vt:i4>0</vt:i4>
      </vt:variant>
      <vt:variant>
        <vt:i4>5</vt:i4>
      </vt:variant>
      <vt:variant>
        <vt:lpwstr>http://www.dla.mil/j-3/j-336/ProcLtrs/03-18.pdf</vt:lpwstr>
      </vt:variant>
      <vt:variant>
        <vt:lpwstr/>
      </vt:variant>
      <vt:variant>
        <vt:i4>3997793</vt:i4>
      </vt:variant>
      <vt:variant>
        <vt:i4>421</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8126509</vt:i4>
      </vt:variant>
      <vt:variant>
        <vt:i4>418</vt:i4>
      </vt:variant>
      <vt:variant>
        <vt:i4>0</vt:i4>
      </vt:variant>
      <vt:variant>
        <vt:i4>5</vt:i4>
      </vt:variant>
      <vt:variant>
        <vt:lpwstr>http://www.dla.mil/j-3/j-336/ProcLtrs/03-21.pdf</vt:lpwstr>
      </vt:variant>
      <vt:variant>
        <vt:lpwstr/>
      </vt:variant>
      <vt:variant>
        <vt:i4>3997793</vt:i4>
      </vt:variant>
      <vt:variant>
        <vt:i4>415</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393243</vt:i4>
      </vt:variant>
      <vt:variant>
        <vt:i4>412</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4653137</vt:i4>
      </vt:variant>
      <vt:variant>
        <vt:i4>409</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3670115</vt:i4>
      </vt:variant>
      <vt:variant>
        <vt:i4>406</vt:i4>
      </vt:variant>
      <vt:variant>
        <vt:i4>0</vt:i4>
      </vt:variant>
      <vt:variant>
        <vt:i4>5</vt:i4>
      </vt:variant>
      <vt:variant>
        <vt:lpwstr>https://dla1.eportal.dla.mil/irj/servlet/prt/portal/prtroot/com.sap.km.cm.docs/ewpAgencyDocumentsPublic/HQ/J-7/J-71/PROCLTR Archive/PROCLTRS 2008/PL2008-50.pdf</vt:lpwstr>
      </vt:variant>
      <vt:variant>
        <vt:lpwstr/>
      </vt:variant>
      <vt:variant>
        <vt:i4>393243</vt:i4>
      </vt:variant>
      <vt:variant>
        <vt:i4>403</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4128870</vt:i4>
      </vt:variant>
      <vt:variant>
        <vt:i4>400</vt:i4>
      </vt:variant>
      <vt:variant>
        <vt:i4>0</vt:i4>
      </vt:variant>
      <vt:variant>
        <vt:i4>5</vt:i4>
      </vt:variant>
      <vt:variant>
        <vt:lpwstr>https://dla1.eportal.dla.mil/irj/servlet/prt/portal/prtroot/com.sap.km.cm.docs/ewpAgencyDocumentsPublic/HQ/J-7/J-71/PROCLTR Archive/PROCLTRS 2009/PL2009-34.pdf</vt:lpwstr>
      </vt:variant>
      <vt:variant>
        <vt:lpwstr/>
      </vt:variant>
      <vt:variant>
        <vt:i4>524362</vt:i4>
      </vt:variant>
      <vt:variant>
        <vt:i4>397</vt:i4>
      </vt:variant>
      <vt:variant>
        <vt:i4>0</vt:i4>
      </vt:variant>
      <vt:variant>
        <vt:i4>5</vt:i4>
      </vt:variant>
      <vt:variant>
        <vt:lpwstr>http://farsite.hill.af.mil/reghtml/regs/far2afmcfars/fardfars/dfars/dfars202.htm</vt:lpwstr>
      </vt:variant>
      <vt:variant>
        <vt:lpwstr/>
      </vt:variant>
      <vt:variant>
        <vt:i4>8126509</vt:i4>
      </vt:variant>
      <vt:variant>
        <vt:i4>394</vt:i4>
      </vt:variant>
      <vt:variant>
        <vt:i4>0</vt:i4>
      </vt:variant>
      <vt:variant>
        <vt:i4>5</vt:i4>
      </vt:variant>
      <vt:variant>
        <vt:lpwstr>http://www.dla.mil/j-3/j-336/ProcLtrs/03-21.pdf</vt:lpwstr>
      </vt:variant>
      <vt:variant>
        <vt:lpwstr/>
      </vt:variant>
      <vt:variant>
        <vt:i4>8323108</vt:i4>
      </vt:variant>
      <vt:variant>
        <vt:i4>391</vt:i4>
      </vt:variant>
      <vt:variant>
        <vt:i4>0</vt:i4>
      </vt:variant>
      <vt:variant>
        <vt:i4>5</vt:i4>
      </vt:variant>
      <vt:variant>
        <vt:lpwstr>http://www.dla.mil/j-3/j-336/ProcLtrs/03-18.pdf</vt:lpwstr>
      </vt:variant>
      <vt:variant>
        <vt:lpwstr/>
      </vt:variant>
      <vt:variant>
        <vt:i4>6488173</vt:i4>
      </vt:variant>
      <vt:variant>
        <vt:i4>388</vt:i4>
      </vt:variant>
      <vt:variant>
        <vt:i4>0</vt:i4>
      </vt:variant>
      <vt:variant>
        <vt:i4>5</vt:i4>
      </vt:variant>
      <vt:variant>
        <vt:lpwstr>http://www.dla.mil/j-3/j-336/ProcLtrs/PL 06-03.pdf</vt:lpwstr>
      </vt:variant>
      <vt:variant>
        <vt:lpwstr/>
      </vt:variant>
      <vt:variant>
        <vt:i4>6029382</vt:i4>
      </vt:variant>
      <vt:variant>
        <vt:i4>385</vt:i4>
      </vt:variant>
      <vt:variant>
        <vt:i4>0</vt:i4>
      </vt:variant>
      <vt:variant>
        <vt:i4>5</vt:i4>
      </vt:variant>
      <vt:variant>
        <vt:lpwstr>http://www.dla.mil/j-3/j-3311/ProcLtrs/PL2006-12.pdf</vt:lpwstr>
      </vt:variant>
      <vt:variant>
        <vt:lpwstr/>
      </vt:variant>
      <vt:variant>
        <vt:i4>524362</vt:i4>
      </vt:variant>
      <vt:variant>
        <vt:i4>382</vt:i4>
      </vt:variant>
      <vt:variant>
        <vt:i4>0</vt:i4>
      </vt:variant>
      <vt:variant>
        <vt:i4>5</vt:i4>
      </vt:variant>
      <vt:variant>
        <vt:lpwstr>http://farsite.hill.af.mil/reghtml/regs/far2afmcfars/fardfars/dfars/dfars202.htm</vt:lpwstr>
      </vt:variant>
      <vt:variant>
        <vt:lpwstr/>
      </vt:variant>
      <vt:variant>
        <vt:i4>1507335</vt:i4>
      </vt:variant>
      <vt:variant>
        <vt:i4>367</vt:i4>
      </vt:variant>
      <vt:variant>
        <vt:i4>0</vt:i4>
      </vt:variant>
      <vt:variant>
        <vt:i4>5</vt:i4>
      </vt:variant>
      <vt:variant>
        <vt:lpwstr>http://www.dla.mil/j-3/j-336/FARSdev/FD 04-01.pdf</vt:lpwstr>
      </vt:variant>
      <vt:variant>
        <vt:lpwstr/>
      </vt:variant>
      <vt:variant>
        <vt:i4>524306</vt:i4>
      </vt:variant>
      <vt:variant>
        <vt:i4>361</vt:i4>
      </vt:variant>
      <vt:variant>
        <vt:i4>0</vt:i4>
      </vt:variant>
      <vt:variant>
        <vt:i4>5</vt:i4>
      </vt:variant>
      <vt:variant>
        <vt:lpwstr>http://www.dla.mil/j-3/j-3311/DLAD/PGI/DLADPGI@.htm</vt:lpwstr>
      </vt:variant>
      <vt:variant>
        <vt:lpwstr>P17_9505</vt:lpwstr>
      </vt:variant>
      <vt:variant>
        <vt:i4>524362</vt:i4>
      </vt:variant>
      <vt:variant>
        <vt:i4>337</vt:i4>
      </vt:variant>
      <vt:variant>
        <vt:i4>0</vt:i4>
      </vt:variant>
      <vt:variant>
        <vt:i4>5</vt:i4>
      </vt:variant>
      <vt:variant>
        <vt:lpwstr>http://farsite.hill.af.mil/reghtml/regs/far2afmcfars/fardfars/dfars/dfars202.htm</vt:lpwstr>
      </vt:variant>
      <vt:variant>
        <vt:lpwstr/>
      </vt:variant>
      <vt:variant>
        <vt:i4>4063329</vt:i4>
      </vt:variant>
      <vt:variant>
        <vt:i4>331</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524362</vt:i4>
      </vt:variant>
      <vt:variant>
        <vt:i4>325</vt:i4>
      </vt:variant>
      <vt:variant>
        <vt:i4>0</vt:i4>
      </vt:variant>
      <vt:variant>
        <vt:i4>5</vt:i4>
      </vt:variant>
      <vt:variant>
        <vt:lpwstr>http://farsite.hill.af.mil/reghtml/regs/far2afmcfars/fardfars/dfars/dfars202.htm</vt:lpwstr>
      </vt:variant>
      <vt:variant>
        <vt:lpwstr/>
      </vt:variant>
      <vt:variant>
        <vt:i4>524362</vt:i4>
      </vt:variant>
      <vt:variant>
        <vt:i4>293</vt:i4>
      </vt:variant>
      <vt:variant>
        <vt:i4>0</vt:i4>
      </vt:variant>
      <vt:variant>
        <vt:i4>5</vt:i4>
      </vt:variant>
      <vt:variant>
        <vt:lpwstr>http://farsite.hill.af.mil/reghtml/regs/far2afmcfars/fardfars/dfars/dfars202.htm</vt:lpwstr>
      </vt:variant>
      <vt:variant>
        <vt:lpwstr/>
      </vt:variant>
      <vt:variant>
        <vt:i4>524362</vt:i4>
      </vt:variant>
      <vt:variant>
        <vt:i4>290</vt:i4>
      </vt:variant>
      <vt:variant>
        <vt:i4>0</vt:i4>
      </vt:variant>
      <vt:variant>
        <vt:i4>5</vt:i4>
      </vt:variant>
      <vt:variant>
        <vt:lpwstr>http://farsite.hill.af.mil/reghtml/regs/far2afmcfars/fardfars/dfars/dfars202.htm</vt:lpwstr>
      </vt:variant>
      <vt:variant>
        <vt:lpwstr/>
      </vt:variant>
      <vt:variant>
        <vt:i4>7405606</vt:i4>
      </vt:variant>
      <vt:variant>
        <vt:i4>278</vt:i4>
      </vt:variant>
      <vt:variant>
        <vt:i4>0</vt:i4>
      </vt:variant>
      <vt:variant>
        <vt:i4>5</vt:i4>
      </vt:variant>
      <vt:variant>
        <vt:lpwstr>http://www.dla.mil/j-3/j-336/FARSdev/FD2007-01.pdf</vt:lpwstr>
      </vt:variant>
      <vt:variant>
        <vt:lpwstr/>
      </vt:variant>
      <vt:variant>
        <vt:i4>3473435</vt:i4>
      </vt:variant>
      <vt:variant>
        <vt:i4>272</vt:i4>
      </vt:variant>
      <vt:variant>
        <vt:i4>0</vt:i4>
      </vt:variant>
      <vt:variant>
        <vt:i4>5</vt:i4>
      </vt:variant>
      <vt:variant>
        <vt:lpwstr>http://farsite.hill.af.mil/reghtml/regs/far2afmcfars/fardfars/far/01.htm</vt:lpwstr>
      </vt:variant>
      <vt:variant>
        <vt:lpwstr>P61_11556</vt:lpwstr>
      </vt:variant>
      <vt:variant>
        <vt:i4>3735650</vt:i4>
      </vt:variant>
      <vt:variant>
        <vt:i4>203</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4063329</vt:i4>
      </vt:variant>
      <vt:variant>
        <vt:i4>179</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8257579</vt:i4>
      </vt:variant>
      <vt:variant>
        <vt:i4>173</vt:i4>
      </vt:variant>
      <vt:variant>
        <vt:i4>0</vt:i4>
      </vt:variant>
      <vt:variant>
        <vt:i4>5</vt:i4>
      </vt:variant>
      <vt:variant>
        <vt:lpwstr>http://www.dla.mil/j-3/j-336/ProcLtrs/03-07.pdf</vt:lpwstr>
      </vt:variant>
      <vt:variant>
        <vt:lpwstr/>
      </vt:variant>
      <vt:variant>
        <vt:i4>524362</vt:i4>
      </vt:variant>
      <vt:variant>
        <vt:i4>113</vt:i4>
      </vt:variant>
      <vt:variant>
        <vt:i4>0</vt:i4>
      </vt:variant>
      <vt:variant>
        <vt:i4>5</vt:i4>
      </vt:variant>
      <vt:variant>
        <vt:lpwstr>http://farsite.hill.af.mil/reghtml/regs/far2afmcfars/fardfars/dfars/dfars202.htm</vt:lpwstr>
      </vt:variant>
      <vt:variant>
        <vt:lpwstr/>
      </vt:variant>
      <vt:variant>
        <vt:i4>7274601</vt:i4>
      </vt:variant>
      <vt:variant>
        <vt:i4>110</vt:i4>
      </vt:variant>
      <vt:variant>
        <vt:i4>0</vt:i4>
      </vt:variant>
      <vt:variant>
        <vt:i4>5</vt:i4>
      </vt:variant>
      <vt:variant>
        <vt:lpwstr>http://www.dla.mil/j-3/j-336/logisticspolicy/procltrs01.htm</vt:lpwstr>
      </vt:variant>
      <vt:variant>
        <vt:lpwstr/>
      </vt:variant>
      <vt:variant>
        <vt:i4>2949136</vt:i4>
      </vt:variant>
      <vt:variant>
        <vt:i4>86</vt:i4>
      </vt:variant>
      <vt:variant>
        <vt:i4>0</vt:i4>
      </vt:variant>
      <vt:variant>
        <vt:i4>5</vt:i4>
      </vt:variant>
      <vt:variant>
        <vt:lpwstr/>
      </vt:variant>
      <vt:variant>
        <vt:lpwstr>Other_Changes</vt:lpwstr>
      </vt:variant>
      <vt:variant>
        <vt:i4>852048</vt:i4>
      </vt:variant>
      <vt:variant>
        <vt:i4>83</vt:i4>
      </vt:variant>
      <vt:variant>
        <vt:i4>0</vt:i4>
      </vt:variant>
      <vt:variant>
        <vt:i4>5</vt:i4>
      </vt:variant>
      <vt:variant>
        <vt:lpwstr>http://www.acq.osd.mil/dpap/policy/policyvault/2004-1031-DPAP.pdf</vt:lpwstr>
      </vt:variant>
      <vt:variant>
        <vt:lpwstr/>
      </vt:variant>
      <vt:variant>
        <vt:i4>524362</vt:i4>
      </vt:variant>
      <vt:variant>
        <vt:i4>80</vt:i4>
      </vt:variant>
      <vt:variant>
        <vt:i4>0</vt:i4>
      </vt:variant>
      <vt:variant>
        <vt:i4>5</vt:i4>
      </vt:variant>
      <vt:variant>
        <vt:lpwstr>http://farsite.hill.af.mil/reghtml/regs/far2afmcfars/fardfars/dfars/dfars202.htm</vt:lpwstr>
      </vt:variant>
      <vt:variant>
        <vt:lpwstr/>
      </vt:variant>
      <vt:variant>
        <vt:i4>524362</vt:i4>
      </vt:variant>
      <vt:variant>
        <vt:i4>69</vt:i4>
      </vt:variant>
      <vt:variant>
        <vt:i4>0</vt:i4>
      </vt:variant>
      <vt:variant>
        <vt:i4>5</vt:i4>
      </vt:variant>
      <vt:variant>
        <vt:lpwstr>http://farsite.hill.af.mil/reghtml/regs/far2afmcfars/fardfars/dfars/dfars202.htm</vt:lpwstr>
      </vt:variant>
      <vt:variant>
        <vt:lpwstr/>
      </vt:variant>
      <vt:variant>
        <vt:i4>524362</vt:i4>
      </vt:variant>
      <vt:variant>
        <vt:i4>63</vt:i4>
      </vt:variant>
      <vt:variant>
        <vt:i4>0</vt:i4>
      </vt:variant>
      <vt:variant>
        <vt:i4>5</vt:i4>
      </vt:variant>
      <vt:variant>
        <vt:lpwstr>http://farsite.hill.af.mil/reghtml/regs/far2afmcfars/fardfars/dfars/dfars202.htm</vt:lpwstr>
      </vt:variant>
      <vt:variant>
        <vt:lpwstr/>
      </vt:variant>
      <vt:variant>
        <vt:i4>524362</vt:i4>
      </vt:variant>
      <vt:variant>
        <vt:i4>51</vt:i4>
      </vt:variant>
      <vt:variant>
        <vt:i4>0</vt:i4>
      </vt:variant>
      <vt:variant>
        <vt:i4>5</vt:i4>
      </vt:variant>
      <vt:variant>
        <vt:lpwstr>http://farsite.hill.af.mil/reghtml/regs/far2afmcfars/fardfars/dfars/dfars202.htm</vt:lpwstr>
      </vt:variant>
      <vt:variant>
        <vt:lpwstr/>
      </vt:variant>
      <vt:variant>
        <vt:i4>4915284</vt:i4>
      </vt:variant>
      <vt:variant>
        <vt:i4>48</vt:i4>
      </vt:variant>
      <vt:variant>
        <vt:i4>0</vt:i4>
      </vt:variant>
      <vt:variant>
        <vt:i4>5</vt:i4>
      </vt:variant>
      <vt:variant>
        <vt:lpwstr>http://www.dla.mil/j-3/j-336/LogisticsPolicy/2004-001645-Functional Independence of Contracting Officers.pdf</vt:lpwstr>
      </vt:variant>
      <vt:variant>
        <vt:lpwstr/>
      </vt:variant>
      <vt:variant>
        <vt:i4>4915284</vt:i4>
      </vt:variant>
      <vt:variant>
        <vt:i4>42</vt:i4>
      </vt:variant>
      <vt:variant>
        <vt:i4>0</vt:i4>
      </vt:variant>
      <vt:variant>
        <vt:i4>5</vt:i4>
      </vt:variant>
      <vt:variant>
        <vt:lpwstr>http://www.dla.mil/j-3/j-336/LogisticsPolicy/2004-001645-Functional Independence of Contracting Officers.pdf</vt:lpwstr>
      </vt:variant>
      <vt:variant>
        <vt:lpwstr/>
      </vt:variant>
      <vt:variant>
        <vt:i4>524362</vt:i4>
      </vt:variant>
      <vt:variant>
        <vt:i4>33</vt:i4>
      </vt:variant>
      <vt:variant>
        <vt:i4>0</vt:i4>
      </vt:variant>
      <vt:variant>
        <vt:i4>5</vt:i4>
      </vt:variant>
      <vt:variant>
        <vt:lpwstr>http://farsite.hill.af.mil/reghtml/regs/far2afmcfars/fardfars/dfars/dfars202.htm</vt:lpwstr>
      </vt:variant>
      <vt:variant>
        <vt:lpwstr/>
      </vt:variant>
      <vt:variant>
        <vt:i4>524362</vt:i4>
      </vt:variant>
      <vt:variant>
        <vt:i4>21</vt:i4>
      </vt:variant>
      <vt:variant>
        <vt:i4>0</vt:i4>
      </vt:variant>
      <vt:variant>
        <vt:i4>5</vt:i4>
      </vt:variant>
      <vt:variant>
        <vt:lpwstr>http://farsite.hill.af.mil/reghtml/regs/far2afmcfars/fardfars/dfars/dfars202.htm</vt:lpwstr>
      </vt:variant>
      <vt:variant>
        <vt:lpwstr/>
      </vt:variant>
      <vt:variant>
        <vt:i4>524362</vt:i4>
      </vt:variant>
      <vt:variant>
        <vt:i4>18</vt:i4>
      </vt:variant>
      <vt:variant>
        <vt:i4>0</vt:i4>
      </vt:variant>
      <vt:variant>
        <vt:i4>5</vt:i4>
      </vt:variant>
      <vt:variant>
        <vt:lpwstr>http://farsite.hill.af.mil/reghtml/regs/far2afmcfars/fardfars/dfars/dfars202.htm</vt:lpwstr>
      </vt:variant>
      <vt:variant>
        <vt:lpwstr/>
      </vt:variant>
      <vt:variant>
        <vt:i4>7209065</vt:i4>
      </vt:variant>
      <vt:variant>
        <vt:i4>15</vt:i4>
      </vt:variant>
      <vt:variant>
        <vt:i4>0</vt:i4>
      </vt:variant>
      <vt:variant>
        <vt:i4>5</vt:i4>
      </vt:variant>
      <vt:variant>
        <vt:lpwstr>http://www.dla.mil/DSS/dss-b/DSS-BG/GeneralOrders/04-07.pdf</vt:lpwstr>
      </vt:variant>
      <vt:variant>
        <vt:lpwstr/>
      </vt:variant>
      <vt:variant>
        <vt:i4>720969</vt:i4>
      </vt:variant>
      <vt:variant>
        <vt:i4>6</vt:i4>
      </vt:variant>
      <vt:variant>
        <vt:i4>0</vt:i4>
      </vt:variant>
      <vt:variant>
        <vt:i4>5</vt:i4>
      </vt:variant>
      <vt:variant>
        <vt:lpwstr>http://deskbook.osd.mil/deskbook.html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creator>GregoryJPangborn</dc:creator>
  <cp:lastModifiedBy>GregoryJPangborn</cp:lastModifiedBy>
  <cp:revision>2</cp:revision>
  <cp:lastPrinted>2011-09-16T01:41:00Z</cp:lastPrinted>
  <dcterms:created xsi:type="dcterms:W3CDTF">2020-10-22T13:28:00Z</dcterms:created>
  <dcterms:modified xsi:type="dcterms:W3CDTF">2020-10-22T18:43:00Z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0x010100BE531DCAF3800F4AA6B62BEE88E1CC56</vt:lpwstr>
  </property>
  <property fmtid="{D5CDD505-2E9C-101B-9397-08002B2CF9AE}" pid="6" name="_SourceUrl">
    <vt:lpwstr/>
  </property>
  <property fmtid="{D5CDD505-2E9C-101B-9397-08002B2CF9AE}" pid="7" name="_SharedFileIndex">
    <vt:lpwstr/>
  </property>
</Properties>
</file>