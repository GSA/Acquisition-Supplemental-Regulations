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7D14" w14:textId="77777777" w:rsidR="002732F0" w:rsidRPr="006F2EAF" w:rsidRDefault="002732F0" w:rsidP="002732F0">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commentRangeStart w:id="1"/>
      <w:commentRangeEnd w:id="1"/>
      <w:r w:rsidRPr="006F2EAF">
        <w:rPr>
          <w:rStyle w:val="CommentReference"/>
          <w:sz w:val="24"/>
          <w:szCs w:val="24"/>
        </w:rPr>
        <w:commentReference w:id="1"/>
      </w:r>
      <w:bookmarkEnd w:id="0"/>
    </w:p>
    <w:p w14:paraId="5242348B" w14:textId="77777777" w:rsidR="002732F0" w:rsidRPr="00CD6247" w:rsidRDefault="002732F0" w:rsidP="002732F0">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14:paraId="50E68EE3" w14:textId="77777777" w:rsidR="002732F0" w:rsidRPr="00CD6247" w:rsidRDefault="002732F0" w:rsidP="002732F0">
      <w:pPr>
        <w:jc w:val="center"/>
        <w:rPr>
          <w:sz w:val="24"/>
          <w:szCs w:val="24"/>
        </w:rPr>
      </w:pPr>
      <w:r w:rsidRPr="00CD6247">
        <w:rPr>
          <w:b/>
          <w:sz w:val="24"/>
          <w:szCs w:val="24"/>
        </w:rPr>
        <w:t>TABLE OF CONTENTS</w:t>
      </w:r>
    </w:p>
    <w:p w14:paraId="380484DD" w14:textId="77777777" w:rsidR="002732F0" w:rsidRPr="00CD6247" w:rsidRDefault="002732F0" w:rsidP="002732F0">
      <w:pPr>
        <w:rPr>
          <w:b/>
          <w:sz w:val="24"/>
          <w:szCs w:val="24"/>
        </w:rPr>
      </w:pPr>
      <w:r w:rsidRPr="00CD6247">
        <w:rPr>
          <w:b/>
          <w:sz w:val="24"/>
          <w:szCs w:val="24"/>
        </w:rPr>
        <w:t>SUBPART 37. 1 – SERVICE CONTRACTS – GENERAL</w:t>
      </w:r>
    </w:p>
    <w:p w14:paraId="2069E96E" w14:textId="77777777" w:rsidR="002732F0" w:rsidRPr="00CD6247" w:rsidRDefault="002732F0" w:rsidP="002732F0">
      <w:pPr>
        <w:rPr>
          <w:sz w:val="24"/>
          <w:szCs w:val="24"/>
        </w:rPr>
      </w:pPr>
      <w:hyperlink w:anchor="P37_102" w:history="1">
        <w:r w:rsidRPr="00CD6247">
          <w:rPr>
            <w:bCs/>
            <w:iCs/>
            <w:sz w:val="24"/>
            <w:szCs w:val="24"/>
          </w:rPr>
          <w:t>37.102</w:t>
        </w:r>
      </w:hyperlink>
      <w:r w:rsidRPr="00CD6247">
        <w:rPr>
          <w:bCs/>
          <w:iCs/>
          <w:sz w:val="24"/>
          <w:szCs w:val="24"/>
        </w:rPr>
        <w:tab/>
      </w:r>
      <w:r w:rsidRPr="00CD6247">
        <w:rPr>
          <w:bCs/>
          <w:iCs/>
          <w:sz w:val="24"/>
          <w:szCs w:val="24"/>
        </w:rPr>
        <w:tab/>
      </w:r>
      <w:r w:rsidRPr="00CD6247">
        <w:rPr>
          <w:sz w:val="24"/>
          <w:szCs w:val="24"/>
        </w:rPr>
        <w:t>Policy.</w:t>
      </w:r>
    </w:p>
    <w:p w14:paraId="1A2CDDF5" w14:textId="77777777" w:rsidR="002732F0" w:rsidRPr="00CD6247" w:rsidRDefault="002732F0" w:rsidP="002732F0">
      <w:pPr>
        <w:rPr>
          <w:sz w:val="24"/>
          <w:szCs w:val="24"/>
        </w:rPr>
      </w:pPr>
      <w:hyperlink w:anchor="P37_103" w:history="1">
        <w:r w:rsidRPr="00CD6247">
          <w:rPr>
            <w:rStyle w:val="Hyperlink"/>
            <w:sz w:val="24"/>
            <w:szCs w:val="24"/>
          </w:rPr>
          <w:t>37.103</w:t>
        </w:r>
      </w:hyperlink>
      <w:r w:rsidRPr="000A372D">
        <w:rPr>
          <w:rStyle w:val="Hyperlink"/>
          <w:sz w:val="24"/>
          <w:szCs w:val="24"/>
          <w:u w:val="none"/>
        </w:rPr>
        <w:tab/>
      </w:r>
      <w:r w:rsidRPr="000A372D">
        <w:rPr>
          <w:rStyle w:val="Hyperlink"/>
          <w:sz w:val="24"/>
          <w:szCs w:val="24"/>
          <w:u w:val="none"/>
        </w:rPr>
        <w:tab/>
      </w:r>
      <w:r w:rsidRPr="00CD6247">
        <w:rPr>
          <w:sz w:val="24"/>
          <w:szCs w:val="24"/>
        </w:rPr>
        <w:t>Contracting officer responsibility.</w:t>
      </w:r>
    </w:p>
    <w:p w14:paraId="464BADEF" w14:textId="77777777" w:rsidR="002732F0" w:rsidRDefault="002732F0" w:rsidP="002732F0">
      <w:pPr>
        <w:rPr>
          <w:sz w:val="24"/>
          <w:szCs w:val="24"/>
        </w:rPr>
      </w:pPr>
      <w:hyperlink w:anchor="P37_110" w:history="1">
        <w:r w:rsidRPr="00CD6247">
          <w:rPr>
            <w:rStyle w:val="Hyperlink"/>
            <w:sz w:val="24"/>
            <w:szCs w:val="24"/>
          </w:rPr>
          <w:t>37.110</w:t>
        </w:r>
      </w:hyperlink>
      <w:r w:rsidRPr="000A372D">
        <w:rPr>
          <w:rStyle w:val="Hyperlink"/>
          <w:sz w:val="24"/>
          <w:szCs w:val="24"/>
          <w:u w:val="none"/>
        </w:rPr>
        <w:tab/>
      </w:r>
      <w:r w:rsidRPr="000A372D">
        <w:rPr>
          <w:rStyle w:val="Hyperlink"/>
          <w:sz w:val="24"/>
          <w:szCs w:val="24"/>
          <w:u w:val="none"/>
        </w:rPr>
        <w:tab/>
      </w:r>
      <w:r w:rsidRPr="00CD6247">
        <w:rPr>
          <w:sz w:val="24"/>
          <w:szCs w:val="24"/>
        </w:rPr>
        <w:t>Solicitation provisions and contract clauses.</w:t>
      </w:r>
    </w:p>
    <w:p w14:paraId="605C90ED" w14:textId="77777777" w:rsidR="002732F0" w:rsidRPr="00C911E0" w:rsidRDefault="002732F0" w:rsidP="002732F0">
      <w:pPr>
        <w:rPr>
          <w:color w:val="000000"/>
          <w:sz w:val="24"/>
          <w:szCs w:val="24"/>
        </w:rPr>
      </w:pPr>
      <w:r w:rsidRPr="00C911E0">
        <w:rPr>
          <w:b/>
          <w:bCs/>
          <w:color w:val="000000"/>
          <w:sz w:val="24"/>
          <w:szCs w:val="24"/>
        </w:rPr>
        <w:t>SUBPART 37.2 – ADVISORY AND ASSISTANCE SERVICES</w:t>
      </w:r>
    </w:p>
    <w:p w14:paraId="5A30AB8A" w14:textId="77777777" w:rsidR="002732F0" w:rsidRPr="00C911E0" w:rsidRDefault="002732F0" w:rsidP="002732F0">
      <w:pPr>
        <w:spacing w:after="240"/>
        <w:rPr>
          <w:sz w:val="24"/>
          <w:szCs w:val="24"/>
        </w:rPr>
      </w:pPr>
      <w:hyperlink w:anchor="P37_270" w:history="1">
        <w:r w:rsidRPr="00603745">
          <w:rPr>
            <w:rStyle w:val="Hyperlink"/>
            <w:sz w:val="24"/>
            <w:szCs w:val="24"/>
          </w:rPr>
          <w:t>37.270</w:t>
        </w:r>
      </w:hyperlink>
      <w:r w:rsidRPr="00C911E0">
        <w:rPr>
          <w:color w:val="000000"/>
          <w:sz w:val="24"/>
          <w:szCs w:val="24"/>
        </w:rPr>
        <w:t xml:space="preserve"> </w:t>
      </w:r>
      <w:r>
        <w:rPr>
          <w:color w:val="000000"/>
          <w:sz w:val="24"/>
          <w:szCs w:val="24"/>
        </w:rPr>
        <w:tab/>
      </w:r>
      <w:r w:rsidRPr="00C911E0">
        <w:rPr>
          <w:color w:val="000000"/>
          <w:sz w:val="24"/>
          <w:szCs w:val="24"/>
        </w:rPr>
        <w:t>Acquisition of audit services.</w:t>
      </w:r>
    </w:p>
    <w:p w14:paraId="1831A600" w14:textId="77777777" w:rsidR="002732F0" w:rsidRPr="00CD6247" w:rsidRDefault="002732F0" w:rsidP="002732F0">
      <w:pPr>
        <w:pStyle w:val="Heading2"/>
      </w:pPr>
      <w:r w:rsidRPr="00CD6247">
        <w:t>SUBPART 37.1 – SERVICE CONTRACTS – GENERAL</w:t>
      </w:r>
    </w:p>
    <w:p w14:paraId="43BA11CF" w14:textId="77777777" w:rsidR="002732F0" w:rsidRPr="00CD6247" w:rsidRDefault="002732F0" w:rsidP="002732F0">
      <w:pPr>
        <w:spacing w:after="240"/>
        <w:jc w:val="center"/>
        <w:rPr>
          <w:i/>
          <w:sz w:val="24"/>
          <w:szCs w:val="24"/>
        </w:rPr>
      </w:pPr>
      <w:r w:rsidRPr="00CD6247">
        <w:rPr>
          <w:i/>
          <w:sz w:val="24"/>
          <w:szCs w:val="24"/>
        </w:rPr>
        <w:t>(Revised October 24, 2016 through PROCLTR 2016-10)</w:t>
      </w:r>
    </w:p>
    <w:p w14:paraId="544A1ACC" w14:textId="77777777" w:rsidR="002732F0" w:rsidRPr="00E403B1" w:rsidRDefault="002732F0" w:rsidP="002732F0">
      <w:pPr>
        <w:pStyle w:val="Heading3"/>
        <w:rPr>
          <w:sz w:val="24"/>
          <w:szCs w:val="24"/>
        </w:rPr>
      </w:pPr>
      <w:bookmarkStart w:id="2" w:name="P37_102"/>
      <w:r w:rsidRPr="00E403B1">
        <w:rPr>
          <w:sz w:val="24"/>
          <w:szCs w:val="24"/>
        </w:rPr>
        <w:t xml:space="preserve">37.102 </w:t>
      </w:r>
      <w:bookmarkEnd w:id="2"/>
      <w:r w:rsidRPr="00E403B1">
        <w:rPr>
          <w:sz w:val="24"/>
          <w:szCs w:val="24"/>
        </w:rPr>
        <w:t>Policy.</w:t>
      </w:r>
    </w:p>
    <w:p w14:paraId="39F2F3D4" w14:textId="77777777" w:rsidR="002732F0" w:rsidRPr="00CD6247" w:rsidRDefault="002732F0" w:rsidP="002732F0">
      <w:pPr>
        <w:rPr>
          <w:sz w:val="24"/>
          <w:szCs w:val="24"/>
        </w:rPr>
      </w:pPr>
      <w:bookmarkStart w:id="3"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3880DF30" w14:textId="77777777" w:rsidR="002732F0" w:rsidRPr="00CD6247" w:rsidRDefault="002732F0" w:rsidP="002732F0">
      <w:pPr>
        <w:rPr>
          <w:sz w:val="24"/>
          <w:szCs w:val="24"/>
          <w:lang w:val="en"/>
        </w:rPr>
      </w:pPr>
      <w:r w:rsidRPr="00CD6247">
        <w:rPr>
          <w:sz w:val="24"/>
          <w:szCs w:val="24"/>
          <w:lang w:val="en"/>
        </w:rPr>
        <w:t>Electronics/Communications Services (ECS), DLA Information Operations Deputy Director</w:t>
      </w:r>
    </w:p>
    <w:p w14:paraId="42FEFFBE" w14:textId="77777777" w:rsidR="002732F0" w:rsidRPr="00CD6247" w:rsidRDefault="002732F0" w:rsidP="002732F0">
      <w:pPr>
        <w:rPr>
          <w:sz w:val="24"/>
          <w:szCs w:val="24"/>
          <w:lang w:val="en"/>
        </w:rPr>
      </w:pPr>
      <w:r w:rsidRPr="00CD6247">
        <w:rPr>
          <w:sz w:val="24"/>
          <w:szCs w:val="24"/>
          <w:lang w:val="en"/>
        </w:rPr>
        <w:t>Facilities Related Services (FRS), DLA Chief of Staff (CoS)</w:t>
      </w:r>
    </w:p>
    <w:p w14:paraId="4BA5E48E" w14:textId="77777777" w:rsidR="002732F0" w:rsidRPr="00CD6247" w:rsidRDefault="002732F0" w:rsidP="002732F0">
      <w:pPr>
        <w:rPr>
          <w:sz w:val="24"/>
          <w:szCs w:val="24"/>
          <w:lang w:val="en"/>
        </w:rPr>
      </w:pPr>
      <w:r w:rsidRPr="00CD6247">
        <w:rPr>
          <w:sz w:val="24"/>
          <w:szCs w:val="24"/>
          <w:lang w:val="en"/>
        </w:rPr>
        <w:t>Knowledge Based Services (KBS), DLA Information Operations Program Execution Officer (PEO)</w:t>
      </w:r>
    </w:p>
    <w:p w14:paraId="363DEED5" w14:textId="77777777" w:rsidR="002732F0" w:rsidRPr="00CD6247" w:rsidRDefault="002732F0" w:rsidP="002732F0">
      <w:pPr>
        <w:rPr>
          <w:sz w:val="24"/>
          <w:szCs w:val="24"/>
          <w:lang w:val="en"/>
        </w:rPr>
      </w:pPr>
      <w:r w:rsidRPr="00CD6247">
        <w:rPr>
          <w:sz w:val="24"/>
          <w:szCs w:val="24"/>
          <w:lang w:val="en"/>
        </w:rPr>
        <w:t>Medical Services (MS), DLA CoS</w:t>
      </w:r>
    </w:p>
    <w:p w14:paraId="010033A8" w14:textId="77777777" w:rsidR="002732F0" w:rsidRPr="00CD6247" w:rsidRDefault="002732F0" w:rsidP="002732F0">
      <w:pPr>
        <w:rPr>
          <w:sz w:val="24"/>
          <w:szCs w:val="24"/>
          <w:lang w:val="en"/>
        </w:rPr>
      </w:pPr>
      <w:r w:rsidRPr="00CD6247">
        <w:rPr>
          <w:sz w:val="24"/>
          <w:szCs w:val="24"/>
          <w:lang w:val="en"/>
        </w:rPr>
        <w:t>Equipment Related Services, DLA Logistics Policy and Strategic Programs Executive Director</w:t>
      </w:r>
    </w:p>
    <w:p w14:paraId="7FCA5213" w14:textId="77777777" w:rsidR="002732F0" w:rsidRPr="00CD6247" w:rsidRDefault="002732F0" w:rsidP="002732F0">
      <w:pPr>
        <w:rPr>
          <w:sz w:val="24"/>
          <w:szCs w:val="24"/>
          <w:lang w:val="en"/>
        </w:rPr>
      </w:pPr>
      <w:r w:rsidRPr="00CD6247">
        <w:rPr>
          <w:sz w:val="24"/>
          <w:szCs w:val="24"/>
          <w:lang w:val="en"/>
        </w:rPr>
        <w:t>Transportation Related Services, DLA Logistics Policy and Strategic Programs Executive Director</w:t>
      </w:r>
    </w:p>
    <w:p w14:paraId="0FBB9CE4" w14:textId="77777777" w:rsidR="002732F0" w:rsidRPr="00CD6247" w:rsidRDefault="002732F0" w:rsidP="002732F0">
      <w:pPr>
        <w:rPr>
          <w:sz w:val="24"/>
          <w:szCs w:val="24"/>
          <w:lang w:val="en"/>
        </w:rPr>
      </w:pPr>
      <w:r w:rsidRPr="00CD6247">
        <w:rPr>
          <w:sz w:val="24"/>
          <w:szCs w:val="24"/>
          <w:lang w:val="en"/>
        </w:rPr>
        <w:t>Logistics Management Services, DLA Logistics Policy and Strategic Programs Executive Director</w:t>
      </w:r>
    </w:p>
    <w:p w14:paraId="2B7E8AC1" w14:textId="77777777" w:rsidR="002732F0" w:rsidRPr="00CD6247" w:rsidRDefault="002732F0" w:rsidP="002732F0">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309DE33C" w14:textId="77777777" w:rsidR="002732F0" w:rsidRPr="00CD6247" w:rsidRDefault="002732F0" w:rsidP="002732F0">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34233576" w14:textId="77777777" w:rsidR="002732F0" w:rsidRPr="000A372D" w:rsidRDefault="002732F0" w:rsidP="002732F0">
      <w:pPr>
        <w:pStyle w:val="Heading3"/>
        <w:rPr>
          <w:sz w:val="24"/>
          <w:szCs w:val="24"/>
          <w:lang w:val="en"/>
        </w:rPr>
      </w:pPr>
      <w:bookmarkStart w:id="4" w:name="P37_103"/>
      <w:r w:rsidRPr="000A372D">
        <w:rPr>
          <w:sz w:val="24"/>
          <w:szCs w:val="24"/>
          <w:lang w:val="en"/>
        </w:rPr>
        <w:t xml:space="preserve">37.103 </w:t>
      </w:r>
      <w:bookmarkEnd w:id="4"/>
      <w:r w:rsidRPr="000A372D">
        <w:rPr>
          <w:sz w:val="24"/>
          <w:szCs w:val="24"/>
          <w:lang w:val="en"/>
        </w:rPr>
        <w:t>Contracting officer responsibility.</w:t>
      </w:r>
      <w:commentRangeStart w:id="5"/>
      <w:commentRangeEnd w:id="5"/>
      <w:r w:rsidRPr="000A372D">
        <w:rPr>
          <w:rStyle w:val="CommentReference"/>
          <w:sz w:val="24"/>
          <w:szCs w:val="24"/>
        </w:rPr>
        <w:commentReference w:id="5"/>
      </w:r>
    </w:p>
    <w:p w14:paraId="45C6C057" w14:textId="77777777" w:rsidR="002732F0" w:rsidRDefault="002732F0" w:rsidP="002732F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Pr>
          <w:color w:val="000000"/>
          <w:sz w:val="24"/>
          <w:szCs w:val="24"/>
        </w:rPr>
        <w:t>o</w:t>
      </w:r>
      <w:r w:rsidRPr="00185B83">
        <w:rPr>
          <w:color w:val="000000"/>
          <w:sz w:val="24"/>
          <w:szCs w:val="24"/>
        </w:rPr>
        <w:t>D Instruction (D</w:t>
      </w:r>
      <w:r>
        <w:rPr>
          <w:color w:val="000000"/>
          <w:sz w:val="24"/>
          <w:szCs w:val="24"/>
        </w:rPr>
        <w:t>o</w:t>
      </w:r>
      <w:r w:rsidRPr="00185B83">
        <w:rPr>
          <w:color w:val="000000"/>
          <w:sz w:val="24"/>
          <w:szCs w:val="24"/>
        </w:rPr>
        <w:t xml:space="preserve">DI) 5000.74, Defense Acquisition of Services, in Section 4: Procedures. </w:t>
      </w:r>
      <w:del w:id="6" w:author="Burleigh, Anne R CIV DLA ACQUISITION (USA) [2]" w:date="2020-10-01T16:30:00Z">
        <w:r w:rsidRPr="00185B83" w:rsidDel="005A44EA">
          <w:rPr>
            <w:color w:val="000000"/>
            <w:sz w:val="24"/>
            <w:szCs w:val="24"/>
          </w:rPr>
          <w:delText xml:space="preserve">A listing of DODIs can be found at the following </w:delText>
        </w:r>
      </w:del>
      <w:r>
        <w:rPr>
          <w:color w:val="000000"/>
          <w:sz w:val="24"/>
          <w:szCs w:val="24"/>
        </w:rPr>
        <w:t xml:space="preserve">See </w:t>
      </w:r>
      <w:hyperlink r:id="rId14" w:history="1">
        <w:r>
          <w:rPr>
            <w:rStyle w:val="Hyperlink"/>
            <w:sz w:val="24"/>
            <w:szCs w:val="24"/>
          </w:rPr>
          <w:t>DoD Instructions</w:t>
        </w:r>
      </w:hyperlink>
      <w:r>
        <w:rPr>
          <w:color w:val="0000FF"/>
          <w:sz w:val="24"/>
          <w:szCs w:val="24"/>
        </w:rPr>
        <w:t xml:space="preserve"> (</w:t>
      </w:r>
      <w:hyperlink r:id="rId15" w:history="1">
        <w:r w:rsidRPr="00B20C3A">
          <w:rPr>
            <w:rStyle w:val="Hyperlink"/>
            <w:sz w:val="24"/>
            <w:szCs w:val="24"/>
          </w:rPr>
          <w:t>https://www.esd.whs.mil/Directives/issuances/dodi/</w:t>
        </w:r>
      </w:hyperlink>
      <w:r w:rsidRPr="00453B1E">
        <w:rPr>
          <w:sz w:val="24"/>
          <w:szCs w:val="24"/>
        </w:rPr>
        <w:t>) for a listing of DoDIs.</w:t>
      </w:r>
      <w:ins w:id="7" w:author="Burleigh, Anne R CIV DLA ACQUISITION (USA) [2]" w:date="2020-10-01T16:30:00Z">
        <w:r>
          <w:rPr>
            <w:sz w:val="24"/>
            <w:szCs w:val="24"/>
          </w:rPr>
          <w:t xml:space="preserve"> </w:t>
        </w:r>
      </w:ins>
      <w:r w:rsidRPr="00185B83">
        <w:rPr>
          <w:color w:val="000000"/>
          <w:sz w:val="24"/>
          <w:szCs w:val="24"/>
        </w:rPr>
        <w:t>A request for a waiver must be submitted through the DLA Acquisition Operations Division. Coordinate all acquisitions that meet the criteria for a SAW with the SSM.</w:t>
      </w:r>
    </w:p>
    <w:p w14:paraId="74CDA697" w14:textId="77777777" w:rsidR="002732F0" w:rsidRDefault="002732F0" w:rsidP="002732F0">
      <w:r>
        <w:t>(g) Refer to DLA Manual 5000.74, Subject: DLA Acquisition of Services, Enclosure 2, paragraph 13 for additional responsibilities.</w:t>
      </w:r>
    </w:p>
    <w:p w14:paraId="107CD8A8" w14:textId="77777777" w:rsidR="002732F0" w:rsidRPr="009E5699" w:rsidRDefault="002732F0" w:rsidP="002732F0">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20906ACB" w14:textId="77777777" w:rsidR="002732F0" w:rsidRPr="009E5699" w:rsidRDefault="002732F0" w:rsidP="002732F0">
      <w:pPr>
        <w:rPr>
          <w:sz w:val="24"/>
          <w:szCs w:val="24"/>
        </w:rPr>
      </w:pPr>
      <w:r w:rsidRPr="009E5699">
        <w:rPr>
          <w:sz w:val="24"/>
          <w:szCs w:val="24"/>
        </w:rPr>
        <w:t>*****</w:t>
      </w:r>
    </w:p>
    <w:p w14:paraId="5F5DA557" w14:textId="77777777" w:rsidR="002732F0" w:rsidRPr="009E5699" w:rsidRDefault="002732F0" w:rsidP="002732F0">
      <w:pPr>
        <w:rPr>
          <w:sz w:val="24"/>
          <w:szCs w:val="24"/>
        </w:rPr>
      </w:pPr>
      <w:r w:rsidRPr="009E5699">
        <w:rPr>
          <w:sz w:val="24"/>
          <w:szCs w:val="24"/>
        </w:rPr>
        <w:t>C05 Changes to Key Personnel (OCT 2016)</w:t>
      </w:r>
    </w:p>
    <w:p w14:paraId="269CF245" w14:textId="77777777" w:rsidR="002732F0" w:rsidRPr="009E5699" w:rsidRDefault="002732F0" w:rsidP="002732F0">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6E06F79D" w14:textId="77777777" w:rsidR="002732F0" w:rsidRPr="009E5699" w:rsidRDefault="002732F0" w:rsidP="002732F0">
      <w:pPr>
        <w:spacing w:after="240"/>
        <w:rPr>
          <w:sz w:val="24"/>
          <w:szCs w:val="24"/>
        </w:rPr>
      </w:pPr>
      <w:r w:rsidRPr="009E5699">
        <w:rPr>
          <w:sz w:val="24"/>
          <w:szCs w:val="24"/>
        </w:rPr>
        <w:t>*****</w:t>
      </w:r>
      <w:bookmarkStart w:id="8" w:name="P89_4570"/>
      <w:bookmarkStart w:id="9" w:name="P119_7285"/>
      <w:bookmarkStart w:id="10" w:name="P123_8046"/>
      <w:bookmarkEnd w:id="3"/>
      <w:bookmarkEnd w:id="8"/>
      <w:bookmarkEnd w:id="9"/>
      <w:bookmarkEnd w:id="10"/>
    </w:p>
    <w:p w14:paraId="1C5624DE" w14:textId="77777777" w:rsidR="002732F0" w:rsidRPr="00603745" w:rsidRDefault="002732F0" w:rsidP="002732F0">
      <w:pPr>
        <w:pStyle w:val="Heading3"/>
      </w:pPr>
      <w:bookmarkStart w:id="11" w:name="P37_110"/>
      <w:r w:rsidRPr="00603745">
        <w:t xml:space="preserve">37.110 </w:t>
      </w:r>
      <w:bookmarkEnd w:id="11"/>
      <w:r w:rsidRPr="00603745">
        <w:t>Solicitation provisions and contract clauses.</w:t>
      </w:r>
    </w:p>
    <w:p w14:paraId="2FD1229B" w14:textId="77777777" w:rsidR="002732F0" w:rsidRPr="00CD6247" w:rsidRDefault="002732F0" w:rsidP="002732F0">
      <w:pPr>
        <w:contextualSpacing/>
        <w:rPr>
          <w:sz w:val="24"/>
          <w:szCs w:val="24"/>
        </w:rPr>
      </w:pPr>
      <w:r w:rsidRPr="00CD6247">
        <w:rPr>
          <w:sz w:val="24"/>
          <w:szCs w:val="24"/>
        </w:rPr>
        <w:t>(a) Solicitations shall include procurement note L07 to identify Government points of contact for offerors who wish to inspect the Government installation where services will be performed.</w:t>
      </w:r>
    </w:p>
    <w:p w14:paraId="05295281" w14:textId="77777777" w:rsidR="002732F0" w:rsidRPr="002A3B99" w:rsidRDefault="002732F0" w:rsidP="002732F0">
      <w:pPr>
        <w:contextualSpacing/>
        <w:rPr>
          <w:sz w:val="24"/>
          <w:szCs w:val="24"/>
        </w:rPr>
      </w:pPr>
      <w:r w:rsidRPr="002A3B99">
        <w:rPr>
          <w:sz w:val="24"/>
          <w:szCs w:val="24"/>
        </w:rPr>
        <w:t>*****</w:t>
      </w:r>
    </w:p>
    <w:p w14:paraId="1D4EC933" w14:textId="77777777" w:rsidR="002732F0" w:rsidRPr="002A3B99" w:rsidRDefault="002732F0" w:rsidP="002732F0">
      <w:pPr>
        <w:contextualSpacing/>
        <w:rPr>
          <w:sz w:val="24"/>
          <w:szCs w:val="24"/>
        </w:rPr>
      </w:pPr>
      <w:r w:rsidRPr="002A3B99">
        <w:rPr>
          <w:sz w:val="24"/>
          <w:szCs w:val="24"/>
        </w:rPr>
        <w:t>L07 Site Visit Instructions (OCT 2016)</w:t>
      </w:r>
    </w:p>
    <w:p w14:paraId="7289750D" w14:textId="77777777" w:rsidR="002732F0" w:rsidRPr="002A3B99" w:rsidRDefault="002732F0" w:rsidP="002732F0">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1E5C7786" w14:textId="77777777" w:rsidR="002732F0" w:rsidRPr="002A3B99" w:rsidRDefault="002732F0" w:rsidP="002732F0">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5C6216A3" w14:textId="77777777" w:rsidR="002732F0" w:rsidRDefault="002732F0" w:rsidP="002732F0">
      <w:pPr>
        <w:spacing w:after="240"/>
        <w:rPr>
          <w:sz w:val="24"/>
          <w:szCs w:val="24"/>
        </w:rPr>
      </w:pPr>
      <w:r w:rsidRPr="002A3B99">
        <w:rPr>
          <w:sz w:val="24"/>
          <w:szCs w:val="24"/>
        </w:rPr>
        <w:t>*****</w:t>
      </w:r>
      <w:bookmarkStart w:id="12" w:name="P211_15688"/>
      <w:bookmarkStart w:id="13" w:name="P214_16227"/>
      <w:bookmarkStart w:id="14" w:name="P222_17392"/>
      <w:bookmarkStart w:id="15" w:name="P228_18005"/>
      <w:bookmarkStart w:id="16" w:name="P233_18201"/>
      <w:bookmarkStart w:id="17" w:name="P235_18253"/>
      <w:bookmarkStart w:id="18" w:name="P244_19609"/>
      <w:bookmarkStart w:id="19" w:name="P246_19707"/>
      <w:bookmarkStart w:id="20" w:name="Part39"/>
      <w:bookmarkEnd w:id="12"/>
      <w:bookmarkEnd w:id="13"/>
      <w:bookmarkEnd w:id="14"/>
      <w:bookmarkEnd w:id="15"/>
      <w:bookmarkEnd w:id="16"/>
      <w:bookmarkEnd w:id="17"/>
      <w:bookmarkEnd w:id="18"/>
      <w:bookmarkEnd w:id="19"/>
      <w:bookmarkEnd w:id="20"/>
    </w:p>
    <w:p w14:paraId="3A0B4594" w14:textId="77777777" w:rsidR="002732F0" w:rsidRPr="00575BB7" w:rsidRDefault="002732F0" w:rsidP="002732F0">
      <w:pPr>
        <w:pStyle w:val="Heading2"/>
      </w:pPr>
      <w:r w:rsidRPr="00575BB7">
        <w:t>SUBPART 37.2 – ADVISORY AND ASSISTANCE SERVICES</w:t>
      </w:r>
    </w:p>
    <w:p w14:paraId="5D791ADA" w14:textId="77777777" w:rsidR="002732F0" w:rsidRPr="00575BB7" w:rsidRDefault="002732F0" w:rsidP="002732F0">
      <w:pPr>
        <w:spacing w:after="240"/>
        <w:jc w:val="center"/>
        <w:rPr>
          <w:i/>
          <w:sz w:val="24"/>
          <w:szCs w:val="24"/>
        </w:rPr>
      </w:pPr>
      <w:r w:rsidRPr="00575BB7">
        <w:rPr>
          <w:i/>
          <w:sz w:val="24"/>
          <w:szCs w:val="24"/>
        </w:rPr>
        <w:t>(Revised October 1, 2020 through PROCLTR 2020-15)</w:t>
      </w:r>
    </w:p>
    <w:p w14:paraId="0A08001B" w14:textId="77777777" w:rsidR="002732F0" w:rsidRPr="00603745" w:rsidRDefault="002732F0" w:rsidP="002732F0">
      <w:pPr>
        <w:pStyle w:val="Heading3"/>
        <w:rPr>
          <w:sz w:val="24"/>
          <w:szCs w:val="24"/>
        </w:rPr>
      </w:pPr>
      <w:bookmarkStart w:id="21" w:name="P37_270"/>
      <w:r w:rsidRPr="00603745">
        <w:rPr>
          <w:sz w:val="24"/>
          <w:szCs w:val="24"/>
        </w:rPr>
        <w:t xml:space="preserve">37.270 </w:t>
      </w:r>
      <w:bookmarkEnd w:id="21"/>
      <w:r w:rsidRPr="00603745">
        <w:rPr>
          <w:sz w:val="24"/>
          <w:szCs w:val="24"/>
        </w:rPr>
        <w:t>Acquisition of audit services.</w:t>
      </w:r>
    </w:p>
    <w:p w14:paraId="6FF8B64A" w14:textId="77777777" w:rsidR="002732F0" w:rsidRPr="009A344E" w:rsidRDefault="002732F0" w:rsidP="002732F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337634B6" w14:textId="77777777" w:rsidR="002732F0" w:rsidRDefault="002732F0" w:rsidP="002732F0">
      <w:pPr>
        <w:spacing w:after="240"/>
        <w:rPr>
          <w:color w:val="000000"/>
          <w:sz w:val="24"/>
          <w:szCs w:val="24"/>
        </w:rPr>
      </w:pPr>
      <w:r w:rsidRPr="00603745">
        <w:rPr>
          <w:color w:val="000000"/>
          <w:sz w:val="24"/>
          <w:szCs w:val="24"/>
        </w:rPr>
        <w:t>(S-90) See 8.003(S-90) for acquisition of audit readiness and/or audit sustainment services.</w:t>
      </w:r>
    </w:p>
    <w:p w14:paraId="58D0FF76" w14:textId="77777777" w:rsidR="002732F0" w:rsidRDefault="002732F0" w:rsidP="002732F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64E5276F" w14:textId="77777777" w:rsidR="002732F0" w:rsidRDefault="002732F0" w:rsidP="002732F0">
      <w:pPr>
        <w:spacing w:after="240"/>
        <w:rPr>
          <w:b/>
        </w:rPr>
        <w:sectPr w:rsidR="002732F0" w:rsidSect="00C92932">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p>
    <w:p w14:paraId="4626B7C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2:57:00Z" w:initials="BARCDA(">
    <w:p w14:paraId="696D85CF" w14:textId="77777777" w:rsidR="002732F0" w:rsidRDefault="002732F0" w:rsidP="002732F0">
      <w:pPr>
        <w:pStyle w:val="CommentText"/>
      </w:pPr>
      <w:r>
        <w:rPr>
          <w:rStyle w:val="CommentReference"/>
        </w:rPr>
        <w:annotationRef/>
      </w:r>
      <w:r>
        <w:t>On 10/24/16, the DLAD Editor replaced Part 37 in its entirety IAW PROCLTR 16-10.</w:t>
      </w:r>
    </w:p>
  </w:comment>
  <w:comment w:id="5" w:author="Burleigh, Anne R CIV DLA ACQUISITION (USA)" w:date="2019-12-02T13:32:00Z" w:initials="BARCDA(">
    <w:p w14:paraId="29B34B9D" w14:textId="77777777" w:rsidR="002732F0" w:rsidRDefault="002732F0" w:rsidP="002732F0">
      <w:pPr>
        <w:pStyle w:val="CommentText"/>
      </w:pPr>
      <w:r>
        <w:rPr>
          <w:rStyle w:val="CommentReference"/>
        </w:rPr>
        <w:annotationRef/>
      </w:r>
      <w:r>
        <w:t xml:space="preserve">On 12/2/19, the DLAD Editor made a technical amendment deleting policy at 37.103(e), consistent with joint memorandum dated 10/16/19 issued by USD(A&amp;S) and ASD for Manpower, SUBJECT:  </w:t>
      </w:r>
      <w:r w:rsidRPr="00FE5AAE">
        <w:t>Revised DoD Contracting Manpower Reporting Initiative</w:t>
      </w:r>
      <w:r>
        <w:t>.  Deleted policy:</w:t>
      </w:r>
    </w:p>
    <w:p w14:paraId="5E6891B6" w14:textId="77777777" w:rsidR="002732F0" w:rsidRDefault="002732F0" w:rsidP="002732F0">
      <w:pPr>
        <w:pStyle w:val="CommentText"/>
      </w:pPr>
      <w:r>
        <w:t>(e) The c</w:t>
      </w:r>
      <w:r w:rsidRPr="00530DD0">
        <w:t xml:space="preserve">ontracting </w:t>
      </w:r>
      <w:r>
        <w:t>o</w:t>
      </w:r>
      <w:r w:rsidRPr="00530DD0">
        <w:t>fficer shall ensure compliance with U</w:t>
      </w:r>
      <w:r>
        <w:t xml:space="preserve">SD(AT&amp;L) </w:t>
      </w:r>
      <w:r w:rsidRPr="00530DD0">
        <w:t xml:space="preserve">memorandum dated November 28, 2012, </w:t>
      </w:r>
      <w:hyperlink r:id="rId1" w:history="1">
        <w:r w:rsidRPr="00530DD0">
          <w:rPr>
            <w:rStyle w:val="Hyperlink"/>
          </w:rPr>
          <w:t>Enterprise-wide Contractor Manpower Reporting Application</w:t>
        </w:r>
      </w:hyperlink>
      <w:r>
        <w:t xml:space="preserve">. </w:t>
      </w:r>
      <w:r w:rsidRPr="00530DD0">
        <w:t xml:space="preserve">The contractor manpower reporting requirement does not apply to </w:t>
      </w:r>
      <w:r>
        <w:t xml:space="preserve">procurements listed by product service code </w:t>
      </w:r>
      <w:r w:rsidRPr="00530DD0">
        <w:t>S111 Utilities</w:t>
      </w:r>
      <w:r>
        <w:t>-</w:t>
      </w:r>
      <w:r w:rsidRPr="00530DD0">
        <w:t>Gas services</w:t>
      </w:r>
      <w:r>
        <w:t xml:space="preserve">, </w:t>
      </w:r>
      <w:r w:rsidRPr="00530DD0">
        <w:t>S112 Utilities</w:t>
      </w:r>
      <w:r>
        <w:t>-</w:t>
      </w:r>
      <w:r w:rsidRPr="00530DD0">
        <w:t>Electricity services</w:t>
      </w:r>
      <w:r>
        <w:t xml:space="preserve">, </w:t>
      </w:r>
      <w:r w:rsidRPr="00530DD0">
        <w:t>S113 Utilities</w:t>
      </w:r>
      <w:r>
        <w:t>-T</w:t>
      </w:r>
      <w:r w:rsidRPr="00530DD0">
        <w:t xml:space="preserve">elephone and/or </w:t>
      </w:r>
      <w:r>
        <w:t>C</w:t>
      </w:r>
      <w:r w:rsidRPr="00530DD0">
        <w:t>ommunications services</w:t>
      </w:r>
      <w:r>
        <w:t xml:space="preserve">, </w:t>
      </w:r>
      <w:r w:rsidRPr="00530DD0">
        <w:t>S114 Utilities</w:t>
      </w:r>
      <w:r>
        <w:t>-</w:t>
      </w:r>
      <w:r w:rsidRPr="00530DD0">
        <w:t>Water services</w:t>
      </w:r>
      <w:r>
        <w:t>, S119</w:t>
      </w:r>
      <w:r w:rsidRPr="00530DD0">
        <w:t xml:space="preserve"> Other </w:t>
      </w:r>
      <w:r>
        <w:t>U</w:t>
      </w:r>
      <w:r w:rsidRPr="00530DD0">
        <w:t>tilities</w:t>
      </w:r>
      <w:r>
        <w:t xml:space="preserve"> and</w:t>
      </w:r>
      <w:r w:rsidRPr="00530DD0">
        <w:t xml:space="preserve"> Construction of structures and facilities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D85CF" w15:done="0"/>
  <w15:commentEx w15:paraId="5E6891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D85CF" w16cid:durableId="23678391"/>
  <w16cid:commentId w16cid:paraId="5E6891B6" w16cid:durableId="23678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87B4" w14:textId="77777777" w:rsidR="002732F0" w:rsidRDefault="002732F0" w:rsidP="00926910">
      <w:r>
        <w:separator/>
      </w:r>
    </w:p>
    <w:p w14:paraId="03B4F2B0" w14:textId="77777777" w:rsidR="002732F0" w:rsidRDefault="002732F0"/>
    <w:p w14:paraId="4FCF0BCD" w14:textId="77777777" w:rsidR="002732F0" w:rsidRDefault="002732F0"/>
  </w:endnote>
  <w:endnote w:type="continuationSeparator" w:id="0">
    <w:p w14:paraId="2956321C" w14:textId="77777777" w:rsidR="002732F0" w:rsidRDefault="002732F0" w:rsidP="00926910">
      <w:r>
        <w:continuationSeparator/>
      </w:r>
    </w:p>
    <w:p w14:paraId="6ACD2599" w14:textId="77777777" w:rsidR="002732F0" w:rsidRDefault="002732F0"/>
    <w:p w14:paraId="5B285F15" w14:textId="77777777" w:rsidR="002732F0" w:rsidRDefault="00273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DD78" w14:textId="77777777" w:rsidR="002732F0" w:rsidRPr="00D664E7" w:rsidRDefault="002732F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Pr="007A70DA">
      <w:rPr>
        <w:b/>
        <w:bCs/>
        <w:sz w:val="24"/>
        <w:szCs w:val="24"/>
      </w:rPr>
      <w:t xml:space="preserve">June </w:t>
    </w:r>
    <w:r w:rsidRPr="00D664E7">
      <w:rPr>
        <w:b/>
        <w:sz w:val="24"/>
        <w:szCs w:val="24"/>
      </w:rP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D1EE" w14:textId="77777777" w:rsidR="002732F0" w:rsidRPr="00CC3CA1" w:rsidRDefault="002732F0">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3769"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48C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4669" w14:textId="77777777" w:rsidR="002732F0" w:rsidRDefault="002732F0" w:rsidP="00926910">
      <w:r>
        <w:separator/>
      </w:r>
    </w:p>
    <w:p w14:paraId="416824A7" w14:textId="77777777" w:rsidR="002732F0" w:rsidRDefault="002732F0"/>
    <w:p w14:paraId="5352F3E8" w14:textId="77777777" w:rsidR="002732F0" w:rsidRDefault="002732F0"/>
  </w:footnote>
  <w:footnote w:type="continuationSeparator" w:id="0">
    <w:p w14:paraId="054531D3" w14:textId="77777777" w:rsidR="002732F0" w:rsidRDefault="002732F0" w:rsidP="00926910">
      <w:r>
        <w:continuationSeparator/>
      </w:r>
    </w:p>
    <w:p w14:paraId="4A951084" w14:textId="77777777" w:rsidR="002732F0" w:rsidRDefault="002732F0"/>
    <w:p w14:paraId="53A77FE1" w14:textId="77777777" w:rsidR="002732F0" w:rsidRDefault="002732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E520" w14:textId="77777777" w:rsidR="002732F0" w:rsidRPr="00FD2496" w:rsidRDefault="002732F0" w:rsidP="0035191A">
    <w:pPr>
      <w:pStyle w:val="Header"/>
      <w:spacing w:after="240"/>
      <w:jc w:val="center"/>
      <w:rPr>
        <w:b/>
      </w:rPr>
    </w:pPr>
    <w:r w:rsidRPr="00CE4C38">
      <w:rPr>
        <w:b/>
        <w:sz w:val="24"/>
        <w:szCs w:val="24"/>
      </w:rPr>
      <w:t>DEFENSE LOGISTICS ACQUISITION DIRECTIVE</w: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3D79" w14:textId="77777777" w:rsidR="002732F0" w:rsidRDefault="002732F0" w:rsidP="00822347">
    <w:pPr>
      <w:pStyle w:val="Header"/>
      <w:spacing w:after="240"/>
      <w:jc w:val="center"/>
      <w:rPr>
        <w:b/>
        <w:sz w:val="24"/>
        <w:szCs w:val="24"/>
      </w:rPr>
    </w:pPr>
    <w:r w:rsidRPr="00CE4C38">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A6FD" w14:textId="77777777" w:rsidR="002732F0" w:rsidRPr="00F76CC1" w:rsidRDefault="002732F0" w:rsidP="000216BD">
    <w:pPr>
      <w:pStyle w:val="Header"/>
      <w:spacing w:after="240"/>
      <w:jc w:val="center"/>
      <w:rPr>
        <w:b/>
        <w:sz w:val="24"/>
        <w:szCs w:val="24"/>
      </w:rPr>
    </w:pPr>
    <w:r w:rsidRPr="00F76CC1">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615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C8C5A37"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1A1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30E7A2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2F0"/>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E119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acq.osd.mil/dpap/policy/policyvault/Enterprise-wide_Contractor_Manpower_Reporting_Application_memorandum.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esd.whs.mil/Directives/issuances/dod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Directives/issuances/dodi/" TargetMode="Externa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4732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