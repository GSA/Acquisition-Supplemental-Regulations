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EDA7A" w14:textId="77777777" w:rsidR="006B0210" w:rsidRPr="00976E85" w:rsidRDefault="00976E85" w:rsidP="00976E85">
      <w:pPr>
        <w:pStyle w:val="Heading1"/>
      </w:pPr>
      <w:bookmarkStart w:id="0" w:name="_Toc347056634"/>
      <w:bookmarkStart w:id="1" w:name="_Toc350313096"/>
      <w:bookmarkStart w:id="2" w:name="_Toc351654702"/>
      <w:r w:rsidRPr="00976E85">
        <w:t xml:space="preserve">PART 5349 - </w:t>
      </w:r>
      <w:r w:rsidRPr="00976E85">
        <w:br/>
        <w:t>Termination of Contracts</w:t>
      </w:r>
    </w:p>
    <w:p w14:paraId="1046D61B" w14:textId="4360416D" w:rsidR="00976E85" w:rsidRPr="00976E85" w:rsidRDefault="00976E85" w:rsidP="00976E85">
      <w:pPr>
        <w:pStyle w:val="Heading1"/>
      </w:pPr>
    </w:p>
    <w:p w14:paraId="5C6330EC" w14:textId="77777777" w:rsidR="006B0210" w:rsidRPr="00976E85" w:rsidRDefault="00976E85" w:rsidP="00976E85">
      <w:pPr>
        <w:jc w:val="center"/>
      </w:pPr>
      <w:r w:rsidRPr="00976E85">
        <w:rPr>
          <w:b/>
        </w:rPr>
        <w:t>Table of Contents</w:t>
      </w:r>
    </w:p>
    <w:p w14:paraId="15814BC4" w14:textId="6458A46D" w:rsidR="00003292" w:rsidRDefault="0000329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"2-4" \n \h \z </w:instrText>
      </w:r>
      <w:r>
        <w:rPr>
          <w:b/>
        </w:rPr>
        <w:fldChar w:fldCharType="separate"/>
      </w:r>
      <w:hyperlink w:anchor="_Toc38365538" w:history="1">
        <w:r w:rsidRPr="00263141">
          <w:rPr>
            <w:rStyle w:val="Hyperlink"/>
            <w:noProof/>
          </w:rPr>
          <w:t>SUBPART 5349.1 — GENERAL PRINCIPLES</w:t>
        </w:r>
      </w:hyperlink>
    </w:p>
    <w:p w14:paraId="1C446E3B" w14:textId="3DDACD98" w:rsidR="00003292" w:rsidRDefault="00F354D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39" w:history="1">
        <w:r w:rsidR="00003292" w:rsidRPr="00263141">
          <w:rPr>
            <w:rStyle w:val="Hyperlink"/>
            <w:bCs/>
            <w:noProof/>
          </w:rPr>
          <w:t>5349.101   Authorities and Responsibilities</w:t>
        </w:r>
      </w:hyperlink>
    </w:p>
    <w:p w14:paraId="0845809D" w14:textId="4D60EAC0" w:rsidR="00003292" w:rsidRDefault="00F354D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40" w:history="1">
        <w:r w:rsidR="00003292" w:rsidRPr="00263141">
          <w:rPr>
            <w:rStyle w:val="Hyperlink"/>
            <w:bCs/>
            <w:noProof/>
          </w:rPr>
          <w:t>5349.102   Notification of Termination</w:t>
        </w:r>
      </w:hyperlink>
    </w:p>
    <w:p w14:paraId="6D63BCD5" w14:textId="0C95F9EF" w:rsidR="00003292" w:rsidRDefault="00F354D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41" w:history="1">
        <w:r w:rsidR="00003292" w:rsidRPr="00263141">
          <w:rPr>
            <w:rStyle w:val="Hyperlink"/>
            <w:bCs/>
            <w:noProof/>
          </w:rPr>
          <w:t>SUBPART 5349.4 — TERMINATION FOR DEFAULT</w:t>
        </w:r>
      </w:hyperlink>
    </w:p>
    <w:p w14:paraId="26502141" w14:textId="112DAD6A" w:rsidR="00003292" w:rsidRDefault="00F354D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42" w:history="1">
        <w:r w:rsidR="00003292" w:rsidRPr="00263141">
          <w:rPr>
            <w:rStyle w:val="Hyperlink"/>
            <w:bCs/>
            <w:noProof/>
          </w:rPr>
          <w:t>5349.402-3   Procedure for Default</w:t>
        </w:r>
      </w:hyperlink>
    </w:p>
    <w:p w14:paraId="6B18876A" w14:textId="7D08F70A" w:rsidR="00003292" w:rsidRDefault="00F354D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43" w:history="1">
        <w:r w:rsidR="00003292" w:rsidRPr="00263141">
          <w:rPr>
            <w:rStyle w:val="Hyperlink"/>
            <w:noProof/>
          </w:rPr>
          <w:t>5349.402-6   Repurchase Against Contractor’s Account</w:t>
        </w:r>
      </w:hyperlink>
    </w:p>
    <w:p w14:paraId="270FCE51" w14:textId="2B03263B" w:rsidR="00003292" w:rsidRDefault="00F354D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44" w:history="1">
        <w:r w:rsidR="00003292" w:rsidRPr="00263141">
          <w:rPr>
            <w:rStyle w:val="Hyperlink"/>
            <w:noProof/>
          </w:rPr>
          <w:t>SUBPART 5349.5 — CONTRACT TERMINATION CLAUSES</w:t>
        </w:r>
      </w:hyperlink>
    </w:p>
    <w:p w14:paraId="246AC6FB" w14:textId="19DCF399" w:rsidR="00003292" w:rsidRDefault="00F354D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45" w:history="1">
        <w:r w:rsidR="00003292" w:rsidRPr="00263141">
          <w:rPr>
            <w:rStyle w:val="Hyperlink"/>
            <w:bCs/>
            <w:noProof/>
          </w:rPr>
          <w:t>SUBPART 5349.70 — SPECIAL TERMINATION REQUIREMENTS</w:t>
        </w:r>
      </w:hyperlink>
    </w:p>
    <w:p w14:paraId="2F603E96" w14:textId="00714374" w:rsidR="00003292" w:rsidRDefault="00F354D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46" w:history="1">
        <w:r w:rsidR="00003292" w:rsidRPr="00263141">
          <w:rPr>
            <w:rStyle w:val="Hyperlink"/>
            <w:bCs/>
            <w:noProof/>
          </w:rPr>
          <w:t>5349.7001   Congressional Notification on Significant Contract Terminations</w:t>
        </w:r>
      </w:hyperlink>
    </w:p>
    <w:p w14:paraId="1A4DCB33" w14:textId="62ED800A" w:rsidR="00003292" w:rsidRDefault="00F354D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47" w:history="1">
        <w:r w:rsidR="00003292" w:rsidRPr="00263141">
          <w:rPr>
            <w:rStyle w:val="Hyperlink"/>
            <w:bCs/>
            <w:noProof/>
          </w:rPr>
          <w:t>5349.7003   Notification of Anticipated Terminations or Reductions</w:t>
        </w:r>
      </w:hyperlink>
    </w:p>
    <w:p w14:paraId="62A84C13" w14:textId="79C11A3E" w:rsidR="00DC476C" w:rsidRDefault="00003292" w:rsidP="00681F9E">
      <w:pPr>
        <w:pStyle w:val="Heading1"/>
      </w:pPr>
      <w:r>
        <w:rPr>
          <w:b w:val="0"/>
          <w:color w:val="000000"/>
          <w:sz w:val="20"/>
        </w:rPr>
        <w:fldChar w:fldCharType="end"/>
      </w:r>
    </w:p>
    <w:p w14:paraId="5FA88B7C" w14:textId="77777777" w:rsidR="006B0210" w:rsidRDefault="00FF47EC" w:rsidP="00976E85">
      <w:pPr>
        <w:pStyle w:val="edition"/>
        <w:jc w:val="center"/>
      </w:pPr>
      <w:r w:rsidRPr="00240377">
        <w:rPr>
          <w:iCs/>
        </w:rPr>
        <w:t>[</w:t>
      </w:r>
      <w:r w:rsidR="004E1DCC" w:rsidRPr="00A72CFA">
        <w:rPr>
          <w:iCs/>
        </w:rPr>
        <w:t>2019</w:t>
      </w:r>
      <w:r w:rsidRPr="008B3E1D">
        <w:rPr>
          <w:iCs/>
        </w:rPr>
        <w:t xml:space="preserve"> </w:t>
      </w:r>
      <w:r w:rsidR="00A72CFA" w:rsidRPr="008B3E1D">
        <w:rPr>
          <w:iCs/>
        </w:rPr>
        <w:t>Edition</w:t>
      </w:r>
      <w:r w:rsidRPr="00240377">
        <w:rPr>
          <w:iCs/>
        </w:rPr>
        <w:t>]</w:t>
      </w:r>
      <w:bookmarkStart w:id="3" w:name="_Toc38365538"/>
      <w:bookmarkStart w:id="4" w:name="_Toc351654703"/>
      <w:bookmarkEnd w:id="0"/>
      <w:bookmarkEnd w:id="1"/>
      <w:bookmarkEnd w:id="2"/>
    </w:p>
    <w:p w14:paraId="31AFAB2C" w14:textId="77777777" w:rsidR="000D5BD8" w:rsidRPr="00B61AA6" w:rsidRDefault="000D5BD8" w:rsidP="000D5BD8">
      <w:pPr>
        <w:spacing w:before="360" w:after="360"/>
        <w:jc w:val="center"/>
        <w:rPr>
          <w:color w:val="0000FF"/>
          <w:lang w:val="en"/>
        </w:rPr>
      </w:pPr>
      <w:r w:rsidRPr="00F95A63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 xml:space="preserve">See </w:t>
      </w:r>
      <w:hyperlink r:id="rId10" w:history="1">
        <w:r>
          <w:rPr>
            <w:rStyle w:val="Hyperlink"/>
            <w:lang w:val="en"/>
          </w:rPr>
          <w:t>CPM 19-C-11</w:t>
        </w:r>
      </w:hyperlink>
      <w:r w:rsidRPr="00B61AA6">
        <w:rPr>
          <w:color w:val="0000FF"/>
          <w:lang w:val="en"/>
        </w:rPr>
        <w:t>.</w:t>
      </w:r>
    </w:p>
    <w:p w14:paraId="0661C296" w14:textId="77777777" w:rsidR="006B0210" w:rsidRDefault="00541B66" w:rsidP="00DC476C">
      <w:pPr>
        <w:pStyle w:val="Heading2"/>
      </w:pPr>
      <w:r>
        <w:rPr>
          <w:color w:val="auto"/>
        </w:rPr>
        <w:t>SUBPART 5349.1</w:t>
      </w:r>
      <w:r w:rsidR="00CE7DAC">
        <w:rPr>
          <w:color w:val="auto"/>
        </w:rPr>
        <w:t xml:space="preserve"> </w:t>
      </w:r>
      <w:r w:rsidR="00CE7DAC" w:rsidRPr="00CE7DAC">
        <w:rPr>
          <w:color w:val="auto"/>
        </w:rPr>
        <w:t>—</w:t>
      </w:r>
      <w:r w:rsidR="00CE7DAC">
        <w:t xml:space="preserve"> </w:t>
      </w:r>
      <w:r>
        <w:rPr>
          <w:color w:val="auto"/>
        </w:rPr>
        <w:t>GENERAL PRINCIPLES</w:t>
      </w:r>
      <w:bookmarkStart w:id="5" w:name="_Toc38365539"/>
      <w:bookmarkEnd w:id="3"/>
    </w:p>
    <w:p w14:paraId="5BB76081" w14:textId="77777777" w:rsidR="006B0210" w:rsidRDefault="00541B66" w:rsidP="00DC476C">
      <w:pPr>
        <w:pStyle w:val="Heading3"/>
      </w:pPr>
      <w:r>
        <w:rPr>
          <w:bCs/>
          <w:color w:val="auto"/>
        </w:rPr>
        <w:t xml:space="preserve">5349.101 </w:t>
      </w:r>
      <w:r w:rsidR="00EF6C76">
        <w:rPr>
          <w:bCs/>
          <w:color w:val="auto"/>
        </w:rPr>
        <w:t xml:space="preserve">  Authorit</w:t>
      </w:r>
      <w:r w:rsidR="003E1353">
        <w:rPr>
          <w:bCs/>
          <w:color w:val="auto"/>
        </w:rPr>
        <w:t>ies and Responsibilities</w:t>
      </w:r>
      <w:bookmarkEnd w:id="5"/>
    </w:p>
    <w:p w14:paraId="30ECD890" w14:textId="77777777" w:rsidR="006B0210" w:rsidRDefault="003E1353" w:rsidP="00DC476C">
      <w:pPr>
        <w:pStyle w:val="List1"/>
      </w:pPr>
      <w:r>
        <w:rPr>
          <w:color w:val="auto"/>
        </w:rPr>
        <w:t xml:space="preserve">(b) </w:t>
      </w:r>
      <w:r w:rsidR="004E1DCC">
        <w:rPr>
          <w:color w:val="auto"/>
        </w:rPr>
        <w:t xml:space="preserve">The SCO </w:t>
      </w:r>
      <w:r w:rsidR="00186773">
        <w:rPr>
          <w:color w:val="auto"/>
        </w:rPr>
        <w:t xml:space="preserve">or command-appointed termination contracting officer (TCO) must approve a termination </w:t>
      </w:r>
      <w:r w:rsidR="00541B66">
        <w:rPr>
          <w:color w:val="auto"/>
        </w:rPr>
        <w:t xml:space="preserve">for default or cause </w:t>
      </w:r>
      <w:r w:rsidR="00186773">
        <w:rPr>
          <w:color w:val="auto"/>
        </w:rPr>
        <w:t xml:space="preserve">prior to a </w:t>
      </w:r>
      <w:r w:rsidR="003F44EB">
        <w:rPr>
          <w:color w:val="auto"/>
        </w:rPr>
        <w:t xml:space="preserve">contracting officer </w:t>
      </w:r>
      <w:r w:rsidR="00186773">
        <w:rPr>
          <w:color w:val="auto"/>
        </w:rPr>
        <w:t xml:space="preserve">taking the action.  </w:t>
      </w:r>
      <w:r w:rsidR="00541B66">
        <w:rPr>
          <w:color w:val="auto"/>
        </w:rPr>
        <w:t xml:space="preserve">When requesting approval, the contracting officer </w:t>
      </w:r>
      <w:r w:rsidR="00132C53">
        <w:rPr>
          <w:color w:val="auto"/>
        </w:rPr>
        <w:t xml:space="preserve">must </w:t>
      </w:r>
      <w:r w:rsidR="00541B66">
        <w:rPr>
          <w:color w:val="auto"/>
        </w:rPr>
        <w:t>provide all relevant documents to include a chronology of key events, cure/show cause notices and responses thereto.</w:t>
      </w:r>
    </w:p>
    <w:p w14:paraId="68BE23FB" w14:textId="34DAC158" w:rsidR="004E1DCC" w:rsidRDefault="004E1DCC" w:rsidP="00DC476C">
      <w:r>
        <w:t xml:space="preserve">See </w:t>
      </w:r>
      <w:hyperlink r:id="rId11" w:history="1">
        <w:r w:rsidRPr="00B26306">
          <w:rPr>
            <w:rStyle w:val="Hyperlink"/>
          </w:rPr>
          <w:t>AF PGI 5349.101</w:t>
        </w:r>
      </w:hyperlink>
      <w:r w:rsidR="006745A0">
        <w:t>.</w:t>
      </w:r>
    </w:p>
    <w:p w14:paraId="61775474" w14:textId="54B3EE2D" w:rsidR="004E1DCC" w:rsidRDefault="004E1DCC" w:rsidP="00B26306">
      <w:r>
        <w:t xml:space="preserve">See </w:t>
      </w:r>
      <w:hyperlink r:id="rId12" w:history="1">
        <w:r w:rsidRPr="00B26306">
          <w:rPr>
            <w:rStyle w:val="Hyperlink"/>
          </w:rPr>
          <w:t>SMC PGI 5349.101</w:t>
        </w:r>
      </w:hyperlink>
      <w:r w:rsidR="006745A0">
        <w:t>.</w:t>
      </w:r>
    </w:p>
    <w:p w14:paraId="7ED14F02" w14:textId="75A41F3A" w:rsidR="006B0210" w:rsidRDefault="00651A10" w:rsidP="00B26306">
      <w:r>
        <w:lastRenderedPageBreak/>
        <w:t xml:space="preserve">See </w:t>
      </w:r>
      <w:hyperlink r:id="rId13" w:history="1">
        <w:r w:rsidRPr="00B26306">
          <w:rPr>
            <w:rStyle w:val="Hyperlink"/>
          </w:rPr>
          <w:t>USAFA PGI 5349.101</w:t>
        </w:r>
      </w:hyperlink>
      <w:r w:rsidR="006745A0">
        <w:t>.</w:t>
      </w:r>
      <w:bookmarkStart w:id="6" w:name="_Toc38365540"/>
    </w:p>
    <w:p w14:paraId="23E48292" w14:textId="77777777" w:rsidR="006B0210" w:rsidRDefault="008A4CE3" w:rsidP="00DC476C">
      <w:pPr>
        <w:pStyle w:val="Heading3"/>
      </w:pPr>
      <w:r>
        <w:rPr>
          <w:bCs/>
          <w:color w:val="auto"/>
        </w:rPr>
        <w:t xml:space="preserve">5349.102 </w:t>
      </w:r>
      <w:r w:rsidR="00FF47EC">
        <w:rPr>
          <w:bCs/>
          <w:color w:val="auto"/>
        </w:rPr>
        <w:t xml:space="preserve"> </w:t>
      </w:r>
      <w:r>
        <w:rPr>
          <w:bCs/>
          <w:color w:val="auto"/>
        </w:rPr>
        <w:t xml:space="preserve"> </w:t>
      </w:r>
      <w:r w:rsidR="00A613D9">
        <w:rPr>
          <w:bCs/>
          <w:color w:val="auto"/>
        </w:rPr>
        <w:t>Notification of Termination</w:t>
      </w:r>
      <w:bookmarkEnd w:id="6"/>
    </w:p>
    <w:p w14:paraId="30A6E911" w14:textId="77777777" w:rsidR="006B0210" w:rsidRDefault="008A4CE3" w:rsidP="00DC476C">
      <w:r w:rsidRPr="00ED7312">
        <w:rPr>
          <w:bCs/>
        </w:rPr>
        <w:t xml:space="preserve">See the tailorable </w:t>
      </w:r>
      <w:hyperlink r:id="rId14" w:history="1">
        <w:r w:rsidRPr="00ED7312">
          <w:rPr>
            <w:rStyle w:val="Hyperlink"/>
            <w:bCs/>
          </w:rPr>
          <w:t>Termination Authority</w:t>
        </w:r>
      </w:hyperlink>
      <w:r w:rsidRPr="00ED7312">
        <w:rPr>
          <w:bCs/>
        </w:rPr>
        <w:t xml:space="preserve"> template.</w:t>
      </w:r>
      <w:bookmarkStart w:id="7" w:name="_Toc38365541"/>
    </w:p>
    <w:p w14:paraId="6B02114F" w14:textId="77777777" w:rsidR="006B0210" w:rsidRDefault="00541B66" w:rsidP="00DC476C">
      <w:pPr>
        <w:pStyle w:val="Heading2"/>
      </w:pPr>
      <w:r>
        <w:rPr>
          <w:bCs/>
        </w:rPr>
        <w:t>SUBPART 5349.</w:t>
      </w:r>
      <w:bookmarkEnd w:id="4"/>
      <w:r>
        <w:rPr>
          <w:bCs/>
        </w:rPr>
        <w:t>4 — TERMINATION FOR DEFAULT</w:t>
      </w:r>
      <w:bookmarkStart w:id="8" w:name="_Toc38365542"/>
      <w:bookmarkEnd w:id="7"/>
    </w:p>
    <w:p w14:paraId="4FD635C9" w14:textId="77777777" w:rsidR="006B0210" w:rsidRDefault="00541B66" w:rsidP="00DC476C">
      <w:pPr>
        <w:pStyle w:val="Heading3"/>
      </w:pPr>
      <w:r>
        <w:rPr>
          <w:bCs/>
        </w:rPr>
        <w:t>5</w:t>
      </w:r>
      <w:r w:rsidR="00EF6C76">
        <w:rPr>
          <w:bCs/>
        </w:rPr>
        <w:t>349.402-3   Procedure for Default</w:t>
      </w:r>
      <w:bookmarkEnd w:id="8"/>
    </w:p>
    <w:p w14:paraId="46AD80FA" w14:textId="11F690A6" w:rsidR="006B0210" w:rsidRDefault="00286C1A" w:rsidP="00DC476C">
      <w:pPr>
        <w:pStyle w:val="List1"/>
      </w:pPr>
      <w:r w:rsidRPr="00286C1A">
        <w:rPr>
          <w:bCs/>
          <w:color w:val="auto"/>
          <w:szCs w:val="24"/>
        </w:rPr>
        <w:t xml:space="preserve">(f)  Prior to making a final decision concerning termination for default, the contracting officer must forward the termination notice and the complete contract file to </w:t>
      </w:r>
      <w:r w:rsidR="00E51D23">
        <w:fldChar w:fldCharType="begin"/>
      </w:r>
      <w:ins w:id="9" w:author="VOUDREN, JEFFREY W NH-04 USAF HAF SAF/BLDG PENTAGON, 4C149" w:date="2021-01-08T11:11:00Z">
        <w:r w:rsidR="00E51D23">
          <w:instrText>HYPERLINK "mailto:AF.JACQ.ContractLaw.FieldSupportCntr.Mbx@us.af.mil"</w:instrText>
        </w:r>
      </w:ins>
      <w:del w:id="10" w:author="VOUDREN, JEFFREY W NH-04 USAF HAF SAF/BLDG PENTAGON, 4C149" w:date="2021-01-08T11:11:00Z">
        <w:r w:rsidR="00E51D23" w:rsidDel="00F56E4F">
          <w:delInstrText xml:space="preserve"> HYPERLINK "mailto:usaf.pentagon.af-ja.mbx.afloa-jaq-workflow@mail.mil" </w:delInstrText>
        </w:r>
      </w:del>
      <w:r w:rsidR="00E51D23">
        <w:fldChar w:fldCharType="separate"/>
      </w:r>
      <w:r w:rsidR="00E51D23">
        <w:rPr>
          <w:rStyle w:val="Hyperlink"/>
          <w:bCs/>
          <w:szCs w:val="24"/>
        </w:rPr>
        <w:t>AF/JACQ</w:t>
      </w:r>
      <w:r w:rsidR="00E51D23">
        <w:rPr>
          <w:rStyle w:val="Hyperlink"/>
          <w:bCs/>
          <w:szCs w:val="24"/>
        </w:rPr>
        <w:fldChar w:fldCharType="end"/>
      </w:r>
      <w:r w:rsidR="006550C0">
        <w:rPr>
          <w:rFonts w:cstheme="minorHAnsi"/>
        </w:rPr>
        <w:t xml:space="preserve"> with a copy</w:t>
      </w:r>
      <w:r w:rsidR="002814CA">
        <w:rPr>
          <w:rFonts w:cstheme="minorHAnsi"/>
        </w:rPr>
        <w:t xml:space="preserve"> of the termination notice</w:t>
      </w:r>
      <w:r w:rsidR="006550C0">
        <w:rPr>
          <w:rFonts w:cstheme="minorHAnsi"/>
        </w:rPr>
        <w:t xml:space="preserve"> to </w:t>
      </w:r>
      <w:hyperlink r:id="rId15" w:history="1">
        <w:r w:rsidR="006550C0" w:rsidRPr="00922572">
          <w:rPr>
            <w:rStyle w:val="Hyperlink"/>
            <w:rFonts w:cstheme="minorHAnsi"/>
          </w:rPr>
          <w:t>SAF</w:t>
        </w:r>
        <w:r w:rsidR="00922572" w:rsidRPr="00922572">
          <w:rPr>
            <w:rStyle w:val="Hyperlink"/>
            <w:rFonts w:cstheme="minorHAnsi"/>
          </w:rPr>
          <w:t>/</w:t>
        </w:r>
        <w:r w:rsidR="006550C0" w:rsidRPr="00922572">
          <w:rPr>
            <w:rStyle w:val="Hyperlink"/>
            <w:rFonts w:cstheme="minorHAnsi"/>
          </w:rPr>
          <w:t>GCR</w:t>
        </w:r>
      </w:hyperlink>
      <w:r w:rsidRPr="00286C1A">
        <w:rPr>
          <w:bCs/>
          <w:color w:val="auto"/>
          <w:szCs w:val="24"/>
        </w:rPr>
        <w:t xml:space="preserve"> and follow the procedures in </w:t>
      </w:r>
      <w:hyperlink r:id="rId16" w:anchor="p5333291" w:history="1">
        <w:r w:rsidR="00B26306">
          <w:rPr>
            <w:rStyle w:val="Hyperlink"/>
            <w:bCs/>
            <w:szCs w:val="24"/>
          </w:rPr>
          <w:t>AFFARS 5333.291(b)</w:t>
        </w:r>
      </w:hyperlink>
      <w:r w:rsidRPr="00286C1A">
        <w:rPr>
          <w:bCs/>
          <w:color w:val="auto"/>
          <w:szCs w:val="24"/>
        </w:rPr>
        <w:t>.</w:t>
      </w:r>
      <w:bookmarkStart w:id="11" w:name="_Toc38365543"/>
    </w:p>
    <w:p w14:paraId="5B4619F5" w14:textId="77777777" w:rsidR="006B0210" w:rsidRDefault="00541B66" w:rsidP="00DC476C">
      <w:pPr>
        <w:pStyle w:val="Heading3"/>
      </w:pPr>
      <w:r>
        <w:t>5349.402-6</w:t>
      </w:r>
      <w:r w:rsidR="006745A0">
        <w:t xml:space="preserve">   </w:t>
      </w:r>
      <w:r>
        <w:t xml:space="preserve">Repurchase </w:t>
      </w:r>
      <w:r w:rsidR="00EF6C76">
        <w:t>A</w:t>
      </w:r>
      <w:r>
        <w:t>gainst</w:t>
      </w:r>
      <w:r w:rsidR="00EF6C76">
        <w:t xml:space="preserve"> Contractor’s Account</w:t>
      </w:r>
      <w:bookmarkEnd w:id="11"/>
    </w:p>
    <w:p w14:paraId="114E3424" w14:textId="1102C768" w:rsidR="006B0210" w:rsidRDefault="00C203DA" w:rsidP="00DC476C">
      <w:pPr>
        <w:pStyle w:val="List1"/>
      </w:pPr>
      <w:r>
        <w:rPr>
          <w:bCs/>
          <w:color w:val="auto"/>
          <w:szCs w:val="24"/>
        </w:rPr>
        <w:t>(</w:t>
      </w:r>
      <w:r w:rsidR="002814CA">
        <w:rPr>
          <w:bCs/>
          <w:color w:val="auto"/>
          <w:szCs w:val="24"/>
        </w:rPr>
        <w:t>c</w:t>
      </w:r>
      <w:r>
        <w:rPr>
          <w:bCs/>
          <w:color w:val="auto"/>
          <w:szCs w:val="24"/>
        </w:rPr>
        <w:t xml:space="preserve">) </w:t>
      </w:r>
      <w:r w:rsidR="00286C1A" w:rsidRPr="00286C1A">
        <w:rPr>
          <w:bCs/>
          <w:color w:val="auto"/>
          <w:szCs w:val="24"/>
        </w:rPr>
        <w:t>The contracting officer must provide copies of assessments of excess reprocurement costs</w:t>
      </w:r>
      <w:r w:rsidR="00286C1A">
        <w:rPr>
          <w:bCs/>
          <w:color w:val="auto"/>
          <w:szCs w:val="24"/>
        </w:rPr>
        <w:t xml:space="preserve"> through the SCO</w:t>
      </w:r>
      <w:r w:rsidR="00286C1A" w:rsidRPr="00286C1A">
        <w:rPr>
          <w:bCs/>
          <w:color w:val="auto"/>
          <w:szCs w:val="24"/>
        </w:rPr>
        <w:t xml:space="preserve"> to </w:t>
      </w:r>
      <w:r w:rsidR="00E51D23">
        <w:fldChar w:fldCharType="begin"/>
      </w:r>
      <w:ins w:id="12" w:author="VOUDREN, JEFFREY W NH-04 USAF HAF SAF/BLDG PENTAGON, 4C149" w:date="2021-01-08T11:11:00Z">
        <w:r w:rsidR="00E51D23">
          <w:instrText>HYPERLINK "mailto:AF.JACQ.ContractLaw.FieldSupportCntr.Mbx@us.af.mil"</w:instrText>
        </w:r>
      </w:ins>
      <w:del w:id="13" w:author="VOUDREN, JEFFREY W NH-04 USAF HAF SAF/BLDG PENTAGON, 4C149" w:date="2021-01-08T11:11:00Z">
        <w:r w:rsidR="00E51D23" w:rsidDel="00F56E4F">
          <w:delInstrText xml:space="preserve"> HYPERLINK "mailto:usaf.pentagon.af-ja.mbx.afloa-jaq-workflow@mail.mil" </w:delInstrText>
        </w:r>
      </w:del>
      <w:r w:rsidR="00E51D23">
        <w:fldChar w:fldCharType="separate"/>
      </w:r>
      <w:r w:rsidR="00E51D23">
        <w:rPr>
          <w:rStyle w:val="Hyperlink"/>
          <w:bCs/>
          <w:szCs w:val="24"/>
        </w:rPr>
        <w:t>AF/JACQ</w:t>
      </w:r>
      <w:r w:rsidR="00E51D23">
        <w:rPr>
          <w:rStyle w:val="Hyperlink"/>
          <w:bCs/>
          <w:szCs w:val="24"/>
        </w:rPr>
        <w:fldChar w:fldCharType="end"/>
      </w:r>
      <w:r w:rsidR="00286C1A" w:rsidRPr="00286C1A">
        <w:rPr>
          <w:bCs/>
          <w:color w:val="auto"/>
          <w:szCs w:val="24"/>
        </w:rPr>
        <w:t>.</w:t>
      </w:r>
      <w:bookmarkStart w:id="14" w:name="_Toc351654715"/>
      <w:bookmarkStart w:id="15" w:name="_Toc38365544"/>
    </w:p>
    <w:p w14:paraId="72B18C5E" w14:textId="77777777" w:rsidR="006B0210" w:rsidRDefault="00541B66" w:rsidP="00DC476C">
      <w:pPr>
        <w:pStyle w:val="Heading2"/>
      </w:pPr>
      <w:r>
        <w:t>SUBPART 5349.5 — CONTRACT TERMINATION CLAUSES</w:t>
      </w:r>
      <w:bookmarkStart w:id="16" w:name="_Toc351654716"/>
      <w:bookmarkEnd w:id="14"/>
      <w:bookmarkEnd w:id="15"/>
    </w:p>
    <w:p w14:paraId="360866AD" w14:textId="2062EE02" w:rsidR="00541B66" w:rsidRPr="008B3E1D" w:rsidRDefault="00541B66" w:rsidP="00DC476C">
      <w:pPr>
        <w:pStyle w:val="List1"/>
      </w:pPr>
      <w:r w:rsidRPr="008B3E1D">
        <w:rPr>
          <w:b/>
        </w:rPr>
        <w:t>5349.50</w:t>
      </w:r>
      <w:r w:rsidR="00EF6C76" w:rsidRPr="008B3E1D">
        <w:rPr>
          <w:b/>
        </w:rPr>
        <w:t>1-70</w:t>
      </w:r>
      <w:r w:rsidR="00EF6C76" w:rsidRPr="004451B9">
        <w:t xml:space="preserve">   </w:t>
      </w:r>
      <w:r w:rsidR="00EF6C76" w:rsidRPr="008B3E1D">
        <w:rPr>
          <w:b/>
          <w:bCs/>
        </w:rPr>
        <w:t>Special Termination Costs</w:t>
      </w:r>
    </w:p>
    <w:p w14:paraId="49339551" w14:textId="5DB3303C" w:rsidR="000D5BD8" w:rsidRDefault="000D5BD8" w:rsidP="00DC476C">
      <w:pPr>
        <w:pStyle w:val="List1"/>
      </w:pPr>
      <w:r w:rsidRPr="00D047D7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 xml:space="preserve">See </w:t>
      </w:r>
      <w:hyperlink r:id="rId17" w:history="1">
        <w:r>
          <w:rPr>
            <w:rStyle w:val="Hyperlink"/>
            <w:lang w:val="en"/>
          </w:rPr>
          <w:t>CPM 19-C-11</w:t>
        </w:r>
        <w:r w:rsidRPr="00BF2A03">
          <w:rPr>
            <w:rStyle w:val="Hyperlink"/>
            <w:u w:val="none"/>
            <w:lang w:val="en"/>
          </w:rPr>
          <w:t>.</w:t>
        </w:r>
      </w:hyperlink>
    </w:p>
    <w:p w14:paraId="7A62A85F" w14:textId="77777777" w:rsidR="00F354D3" w:rsidRDefault="00286C1A" w:rsidP="00DC476C">
      <w:pPr>
        <w:pStyle w:val="List1"/>
        <w:rPr>
          <w:rStyle w:val="Hyperlink"/>
          <w:color w:val="auto"/>
          <w:u w:val="none"/>
        </w:rPr>
      </w:pPr>
      <w:r w:rsidRPr="008B3E1D">
        <w:t xml:space="preserve">(a) The contracting officer must process requests to use </w:t>
      </w:r>
      <w:r w:rsidRPr="006745A0">
        <w:t>DFARS 252.249-7000</w:t>
      </w:r>
      <w:r w:rsidRPr="008B3E1D">
        <w:t xml:space="preserve">, </w:t>
      </w:r>
      <w:r w:rsidRPr="008B3E1D">
        <w:rPr>
          <w:i/>
        </w:rPr>
        <w:t>Special Termination Costs</w:t>
      </w:r>
      <w:r w:rsidRPr="008B3E1D">
        <w:t xml:space="preserve">, through the </w:t>
      </w:r>
      <w:r w:rsidR="004E1DCC" w:rsidRPr="008B3E1D">
        <w:t>SCO</w:t>
      </w:r>
      <w:r w:rsidR="00693BC7" w:rsidRPr="008B3E1D">
        <w:t xml:space="preserve"> </w:t>
      </w:r>
      <w:r w:rsidRPr="008B3E1D">
        <w:t xml:space="preserve">to </w:t>
      </w:r>
      <w:hyperlink r:id="rId18" w:history="1">
        <w:r w:rsidR="00B37C55" w:rsidRPr="0087131D">
          <w:rPr>
            <w:rStyle w:val="Hyperlink"/>
          </w:rPr>
          <w:t>SAF/AQC</w:t>
        </w:r>
      </w:hyperlink>
      <w:r w:rsidR="000A61AF" w:rsidRPr="008B3E1D">
        <w:t xml:space="preserve"> (s</w:t>
      </w:r>
      <w:r w:rsidR="00541B66" w:rsidRPr="008B3E1D">
        <w:t xml:space="preserve">ee </w:t>
      </w:r>
      <w:bookmarkEnd w:id="16"/>
      <w:r w:rsidR="00F354D3">
        <w:t xml:space="preserve">"AFFARS-MP_PART-mp_5349.docx" </w:t>
      </w:r>
      <w:r w:rsidR="00F354D3" w:rsidRPr="008B3E1D">
        <w:rPr>
          <w:rStyle w:val="Hyperlink"/>
        </w:rPr>
        <w:t>MP5349</w:t>
      </w:r>
      <w:r w:rsidR="00F354D3" w:rsidRPr="008B3E1D">
        <w:rPr>
          <w:rStyle w:val="Hyperlink"/>
          <w:color w:val="auto"/>
          <w:u w:val="none"/>
        </w:rPr>
        <w:t>).</w:t>
      </w:r>
    </w:p>
    <w:p w14:paraId="35E24F21" w14:textId="77777777" w:rsidR="00F354D3" w:rsidRDefault="00F354D3" w:rsidP="00DC476C">
      <w:pPr>
        <w:pStyle w:val="List1"/>
      </w:pPr>
      <w:r w:rsidRPr="00286C1A">
        <w:rPr>
          <w:bCs/>
          <w:color w:val="auto"/>
          <w:szCs w:val="24"/>
        </w:rPr>
        <w:t xml:space="preserve">(c)  The contracting officer must </w:t>
      </w:r>
      <w:r>
        <w:rPr>
          <w:bCs/>
          <w:color w:val="auto"/>
          <w:szCs w:val="24"/>
        </w:rPr>
        <w:t xml:space="preserve">forward a </w:t>
      </w:r>
      <w:r w:rsidRPr="00286C1A">
        <w:rPr>
          <w:bCs/>
          <w:color w:val="auto"/>
          <w:szCs w:val="24"/>
        </w:rPr>
        <w:t xml:space="preserve">request </w:t>
      </w:r>
      <w:r>
        <w:rPr>
          <w:bCs/>
          <w:color w:val="auto"/>
          <w:szCs w:val="24"/>
        </w:rPr>
        <w:t xml:space="preserve">for </w:t>
      </w:r>
      <w:r w:rsidRPr="00286C1A">
        <w:rPr>
          <w:bCs/>
          <w:color w:val="auto"/>
          <w:szCs w:val="24"/>
        </w:rPr>
        <w:t xml:space="preserve">SAF/FM approval through </w:t>
      </w:r>
      <w:r>
        <w:rPr>
          <w:bCs/>
          <w:color w:val="auto"/>
          <w:szCs w:val="24"/>
        </w:rPr>
        <w:t>their SCO</w:t>
      </w:r>
      <w:r>
        <w:t xml:space="preserve"> </w:t>
      </w:r>
      <w:r>
        <w:rPr>
          <w:bCs/>
          <w:color w:val="auto"/>
          <w:szCs w:val="24"/>
        </w:rPr>
        <w:t xml:space="preserve">and </w:t>
      </w:r>
      <w:hyperlink r:id="rId19" w:history="1">
        <w:r w:rsidRPr="0087131D">
          <w:rPr>
            <w:rStyle w:val="Hyperlink"/>
          </w:rPr>
          <w:t>SAF/AQC</w:t>
        </w:r>
      </w:hyperlink>
      <w:r w:rsidRPr="00286C1A">
        <w:rPr>
          <w:b/>
          <w:bCs/>
          <w:color w:val="auto"/>
          <w:szCs w:val="24"/>
        </w:rPr>
        <w:t xml:space="preserve"> </w:t>
      </w:r>
      <w:r w:rsidRPr="00286C1A">
        <w:rPr>
          <w:bCs/>
          <w:color w:val="auto"/>
          <w:szCs w:val="24"/>
        </w:rPr>
        <w:t>prior to authorizing any increase in the Government's maximum liability under the clause.</w:t>
      </w:r>
      <w:r>
        <w:rPr>
          <w:bCs/>
          <w:color w:val="auto"/>
          <w:szCs w:val="24"/>
        </w:rPr>
        <w:t xml:space="preserve">  </w:t>
      </w:r>
      <w:hyperlink r:id="rId20" w:history="1">
        <w:r w:rsidRPr="0087131D">
          <w:rPr>
            <w:rStyle w:val="Hyperlink"/>
          </w:rPr>
          <w:t>SAF/AQC</w:t>
        </w:r>
      </w:hyperlink>
      <w:r>
        <w:rPr>
          <w:bCs/>
          <w:color w:val="auto"/>
          <w:szCs w:val="24"/>
        </w:rPr>
        <w:t xml:space="preserve"> will forward the request to </w:t>
      </w:r>
      <w:hyperlink r:id="rId21" w:history="1">
        <w:r w:rsidRPr="00FF47EC">
          <w:rPr>
            <w:rStyle w:val="Hyperlink"/>
            <w:bCs/>
            <w:szCs w:val="24"/>
          </w:rPr>
          <w:t>SAF/FM</w:t>
        </w:r>
      </w:hyperlink>
      <w:r>
        <w:rPr>
          <w:bCs/>
          <w:color w:val="auto"/>
          <w:szCs w:val="24"/>
        </w:rPr>
        <w:t>.</w:t>
      </w:r>
      <w:bookmarkStart w:id="17" w:name="_Toc351654717"/>
      <w:bookmarkStart w:id="18" w:name="_Toc38365545"/>
    </w:p>
    <w:p w14:paraId="46028053" w14:textId="77777777" w:rsidR="00F354D3" w:rsidRDefault="00F354D3" w:rsidP="00DC476C">
      <w:pPr>
        <w:pStyle w:val="Heading2"/>
      </w:pPr>
      <w:r>
        <w:rPr>
          <w:bCs/>
        </w:rPr>
        <w:t>SUBPART 5349.70 — SPECIAL TERMINATION REQUIREMENTS</w:t>
      </w:r>
      <w:bookmarkStart w:id="19" w:name="_Toc351654718"/>
      <w:bookmarkStart w:id="20" w:name="_Toc38365546"/>
      <w:bookmarkEnd w:id="17"/>
      <w:bookmarkEnd w:id="18"/>
    </w:p>
    <w:p w14:paraId="6901DA19" w14:textId="77777777" w:rsidR="00F354D3" w:rsidRDefault="00F354D3" w:rsidP="00DC476C">
      <w:pPr>
        <w:pStyle w:val="Heading3"/>
      </w:pPr>
      <w:r>
        <w:rPr>
          <w:bCs/>
        </w:rPr>
        <w:t>5349.7001   Congressional Notification on Significant Contract Terminations</w:t>
      </w:r>
      <w:bookmarkEnd w:id="19"/>
      <w:bookmarkEnd w:id="20"/>
    </w:p>
    <w:p w14:paraId="0D839B8A" w14:textId="0718EB25" w:rsidR="006B0210" w:rsidRDefault="00F354D3" w:rsidP="00B26306">
      <w:pPr>
        <w:pStyle w:val="BodyTextIndent"/>
        <w:ind w:left="0"/>
      </w:pPr>
      <w:r w:rsidRPr="00084BD2">
        <w:rPr>
          <w:szCs w:val="24"/>
        </w:rPr>
        <w:t xml:space="preserve">The contracting officer must submit the proposed Congressional notification </w:t>
      </w:r>
      <w:r>
        <w:rPr>
          <w:szCs w:val="24"/>
        </w:rPr>
        <w:t>through the SCO</w:t>
      </w:r>
      <w:r>
        <w:t xml:space="preserve"> </w:t>
      </w:r>
      <w:r w:rsidRPr="00084BD2">
        <w:rPr>
          <w:szCs w:val="24"/>
        </w:rPr>
        <w:t xml:space="preserve">to </w:t>
      </w:r>
      <w:hyperlink r:id="rId22" w:history="1">
        <w:r w:rsidRPr="0087131D">
          <w:rPr>
            <w:rStyle w:val="Hyperlink"/>
          </w:rPr>
          <w:t>SAF/AQC</w:t>
        </w:r>
      </w:hyperlink>
      <w:r w:rsidRPr="00084BD2">
        <w:rPr>
          <w:szCs w:val="24"/>
        </w:rPr>
        <w:t xml:space="preserve"> at least five workdays before the proposed termination date.  The SAF/AQC action officer will forward the information to SAF/LLP.  </w:t>
      </w:r>
      <w:r>
        <w:rPr>
          <w:szCs w:val="24"/>
        </w:rPr>
        <w:t xml:space="preserve"> </w:t>
      </w:r>
      <w:r w:rsidRPr="00084BD2">
        <w:rPr>
          <w:szCs w:val="24"/>
        </w:rPr>
        <w:t>The contracting officer must not release the termination notice unt</w:t>
      </w:r>
      <w:r>
        <w:rPr>
          <w:szCs w:val="24"/>
        </w:rPr>
        <w:t>il Congress has been notified</w:t>
      </w:r>
      <w:r>
        <w:t xml:space="preserve"> (see </w:t>
      </w:r>
      <w:r>
        <w:t xml:space="preserve"> HYPERLINK "mp_5349.docx"</w:t>
      </w:r>
      <w:r w:rsidR="00922572">
        <w:t>).</w:t>
      </w:r>
      <w:bookmarkStart w:id="21" w:name="_Toc38365547"/>
    </w:p>
    <w:p w14:paraId="17D635DC" w14:textId="77777777" w:rsidR="006B0210" w:rsidRDefault="00541B66" w:rsidP="00DC476C">
      <w:pPr>
        <w:pStyle w:val="Heading3"/>
      </w:pPr>
      <w:r>
        <w:rPr>
          <w:bCs/>
        </w:rPr>
        <w:lastRenderedPageBreak/>
        <w:t>5349.7003</w:t>
      </w:r>
      <w:r w:rsidR="00EF6C76">
        <w:rPr>
          <w:bCs/>
        </w:rPr>
        <w:t xml:space="preserve">  </w:t>
      </w:r>
      <w:r>
        <w:rPr>
          <w:bCs/>
        </w:rPr>
        <w:t xml:space="preserve"> Notification of </w:t>
      </w:r>
      <w:r w:rsidR="00EF6C76">
        <w:rPr>
          <w:bCs/>
        </w:rPr>
        <w:t>A</w:t>
      </w:r>
      <w:r>
        <w:rPr>
          <w:bCs/>
        </w:rPr>
        <w:t xml:space="preserve">nticipated </w:t>
      </w:r>
      <w:r w:rsidR="00EF6C76">
        <w:rPr>
          <w:bCs/>
        </w:rPr>
        <w:t>T</w:t>
      </w:r>
      <w:r>
        <w:rPr>
          <w:bCs/>
        </w:rPr>
        <w:t xml:space="preserve">erminations or </w:t>
      </w:r>
      <w:r w:rsidR="00EF6C76">
        <w:rPr>
          <w:bCs/>
        </w:rPr>
        <w:t>R</w:t>
      </w:r>
      <w:r>
        <w:rPr>
          <w:bCs/>
        </w:rPr>
        <w:t>educt</w:t>
      </w:r>
      <w:r w:rsidR="00EF6C76">
        <w:rPr>
          <w:bCs/>
        </w:rPr>
        <w:t>ions</w:t>
      </w:r>
      <w:bookmarkEnd w:id="21"/>
    </w:p>
    <w:p w14:paraId="2608FF71" w14:textId="05428AA6" w:rsidR="00B26306" w:rsidRPr="00681F9E" w:rsidRDefault="00286C1A" w:rsidP="00681F9E">
      <w:pPr>
        <w:pStyle w:val="List1"/>
        <w:rPr>
          <w:color w:val="auto"/>
        </w:rPr>
      </w:pPr>
      <w:r w:rsidRPr="00084BD2">
        <w:rPr>
          <w:color w:val="auto"/>
          <w:szCs w:val="24"/>
        </w:rPr>
        <w:t xml:space="preserve">(b)(2)(i)  The contracting officer must submit the draft notification </w:t>
      </w:r>
      <w:r>
        <w:rPr>
          <w:color w:val="auto"/>
          <w:szCs w:val="24"/>
        </w:rPr>
        <w:t xml:space="preserve">through the </w:t>
      </w:r>
      <w:r w:rsidR="004E1DCC">
        <w:rPr>
          <w:color w:val="auto"/>
          <w:szCs w:val="24"/>
        </w:rPr>
        <w:t>SCO</w:t>
      </w:r>
      <w:r>
        <w:rPr>
          <w:color w:val="auto"/>
          <w:szCs w:val="24"/>
        </w:rPr>
        <w:t xml:space="preserve"> </w:t>
      </w:r>
      <w:r w:rsidRPr="00084BD2">
        <w:rPr>
          <w:color w:val="auto"/>
          <w:szCs w:val="24"/>
        </w:rPr>
        <w:t xml:space="preserve">to </w:t>
      </w:r>
      <w:hyperlink r:id="rId23" w:history="1">
        <w:r w:rsidR="00B37C55" w:rsidRPr="0087131D">
          <w:rPr>
            <w:rStyle w:val="Hyperlink"/>
          </w:rPr>
          <w:t>SAF/AQC</w:t>
        </w:r>
      </w:hyperlink>
      <w:r w:rsidRPr="00084BD2">
        <w:rPr>
          <w:bCs/>
          <w:szCs w:val="24"/>
        </w:rPr>
        <w:t xml:space="preserve"> </w:t>
      </w:r>
      <w:r w:rsidRPr="00084BD2">
        <w:rPr>
          <w:color w:val="auto"/>
          <w:szCs w:val="24"/>
        </w:rPr>
        <w:t>as soon as the proposed termination/reduction is known.  SAF/AQC will forward the notification to SAF/AQ for signature</w:t>
      </w:r>
      <w:r w:rsidR="000A61AF">
        <w:t xml:space="preserve"> (s</w:t>
      </w:r>
      <w:r w:rsidR="00541B66">
        <w:t xml:space="preserve">ee </w:t>
      </w:r>
      <w:hyperlink r:id="rId24" w:history="1">
        <w:r w:rsidR="00136BEC">
          <w:rPr>
            <w:rStyle w:val="Hyperlink"/>
          </w:rPr>
          <w:t>MP5349</w:t>
        </w:r>
      </w:hyperlink>
      <w:r w:rsidR="000A61AF" w:rsidRPr="00922572">
        <w:rPr>
          <w:rStyle w:val="Hyperlink"/>
          <w:color w:val="auto"/>
          <w:u w:val="none"/>
        </w:rPr>
        <w:t>).</w:t>
      </w:r>
    </w:p>
    <w:sectPr w:rsidR="00B26306" w:rsidRPr="00681F9E" w:rsidSect="00CE7DAC">
      <w:headerReference w:type="default" r:id="rId25"/>
      <w:footerReference w:type="default" r:id="rId26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5E36" w14:textId="77777777" w:rsidR="005F71BA" w:rsidRDefault="005F71BA">
      <w:r>
        <w:separator/>
      </w:r>
    </w:p>
  </w:endnote>
  <w:endnote w:type="continuationSeparator" w:id="0">
    <w:p w14:paraId="450CD208" w14:textId="77777777" w:rsidR="005F71BA" w:rsidRDefault="005F7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CFBC0" w14:textId="7D083914" w:rsidR="005A57D8" w:rsidRDefault="00A72CFA" w:rsidP="00CE7DAC">
    <w:pPr>
      <w:pBdr>
        <w:top w:val="single" w:sz="4" w:space="1" w:color="auto"/>
      </w:pBdr>
      <w:tabs>
        <w:tab w:val="right" w:pos="9360"/>
      </w:tabs>
    </w:pPr>
    <w:r>
      <w:t xml:space="preserve">2019 </w:t>
    </w:r>
    <w:r w:rsidR="005A57D8">
      <w:t>Edition</w:t>
    </w:r>
    <w:r w:rsidR="005A57D8">
      <w:tab/>
      <w:t>5349-</w:t>
    </w:r>
    <w:r w:rsidR="009A7C07">
      <w:rPr>
        <w:rStyle w:val="PageNumber"/>
        <w:rFonts w:ascii="Times New Roman" w:hAnsi="Times New Roman"/>
      </w:rPr>
      <w:fldChar w:fldCharType="begin"/>
    </w:r>
    <w:r w:rsidR="005A57D8">
      <w:rPr>
        <w:rStyle w:val="PageNumber"/>
        <w:rFonts w:ascii="Times New Roman" w:hAnsi="Times New Roman"/>
      </w:rPr>
      <w:instrText xml:space="preserve"> PAGE </w:instrText>
    </w:r>
    <w:r w:rsidR="009A7C07">
      <w:rPr>
        <w:rStyle w:val="PageNumber"/>
        <w:rFonts w:ascii="Times New Roman" w:hAnsi="Times New Roman"/>
      </w:rPr>
      <w:fldChar w:fldCharType="separate"/>
    </w:r>
    <w:r w:rsidR="00E51D23">
      <w:rPr>
        <w:rStyle w:val="PageNumber"/>
        <w:rFonts w:ascii="Times New Roman" w:hAnsi="Times New Roman"/>
        <w:noProof/>
      </w:rPr>
      <w:t>1</w:t>
    </w:r>
    <w:r w:rsidR="009A7C07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7770D" w14:textId="77777777" w:rsidR="005F71BA" w:rsidRDefault="005F71BA">
      <w:r>
        <w:separator/>
      </w:r>
    </w:p>
  </w:footnote>
  <w:footnote w:type="continuationSeparator" w:id="0">
    <w:p w14:paraId="1EDA1E9F" w14:textId="77777777" w:rsidR="005F71BA" w:rsidRDefault="005F71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CFD9F" w14:textId="77777777" w:rsidR="005A57D8" w:rsidRDefault="005A57D8">
    <w:pPr>
      <w:rPr>
        <w:b/>
      </w:rPr>
    </w:pPr>
    <w:r>
      <w:rPr>
        <w:b/>
      </w:rPr>
      <w:t>AIR FORCE FAR SUPPLEMENT</w:t>
    </w:r>
  </w:p>
  <w:p w14:paraId="3F1AC941" w14:textId="77777777" w:rsidR="005A57D8" w:rsidRDefault="005A57D8">
    <w:pPr>
      <w:pBdr>
        <w:bottom w:val="single" w:sz="4" w:space="1" w:color="auto"/>
      </w:pBdr>
    </w:pPr>
    <w:r>
      <w:t xml:space="preserve">PART 5349 — </w:t>
    </w:r>
    <w:r w:rsidR="00CE7DAC">
      <w:t>Termination of Contracts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8710A"/>
    <w:multiLevelType w:val="hybridMultilevel"/>
    <w:tmpl w:val="5BAE7DEA"/>
    <w:lvl w:ilvl="0" w:tplc="78DE803E">
      <w:start w:val="3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B560E0"/>
    <w:multiLevelType w:val="hybridMultilevel"/>
    <w:tmpl w:val="11E6292E"/>
    <w:lvl w:ilvl="0" w:tplc="414EB61C">
      <w:start w:val="1"/>
      <w:numFmt w:val="decimal"/>
      <w:lvlText w:val="(%1)"/>
      <w:lvlJc w:val="left"/>
      <w:pPr>
        <w:ind w:left="1440" w:hanging="720"/>
      </w:pPr>
      <w:rPr>
        <w:rFonts w:ascii="Times New Roman" w:eastAsia="Arial Unicode MS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994535"/>
    <w:multiLevelType w:val="hybridMultilevel"/>
    <w:tmpl w:val="0918621A"/>
    <w:lvl w:ilvl="0" w:tplc="D3E0C628">
      <w:start w:val="1"/>
      <w:numFmt w:val="lowerLetter"/>
      <w:lvlText w:val="(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F168CC"/>
    <w:multiLevelType w:val="multilevel"/>
    <w:tmpl w:val="69B00154"/>
    <w:lvl w:ilvl="0">
      <w:start w:val="1"/>
      <w:numFmt w:val="lowerLetter"/>
      <w:lvlText w:val="%1"/>
      <w:lvlJc w:val="left"/>
      <w:pPr>
        <w:ind w:left="1220" w:hanging="1220"/>
      </w:pPr>
      <w:rPr>
        <w:rFonts w:hint="default"/>
        <w:b w:val="0"/>
      </w:rPr>
    </w:lvl>
    <w:lvl w:ilvl="1">
      <w:start w:val="501"/>
      <w:numFmt w:val="decimal"/>
      <w:lvlText w:val="%1.%2"/>
      <w:lvlJc w:val="left"/>
      <w:pPr>
        <w:ind w:left="1220" w:hanging="1220"/>
      </w:pPr>
      <w:rPr>
        <w:rFonts w:hint="default"/>
        <w:b w:val="0"/>
      </w:rPr>
    </w:lvl>
    <w:lvl w:ilvl="2">
      <w:start w:val="70"/>
      <w:numFmt w:val="decimal"/>
      <w:lvlText w:val="%1.%2-%3"/>
      <w:lvlJc w:val="left"/>
      <w:pPr>
        <w:ind w:left="1220" w:hanging="1220"/>
      </w:pPr>
      <w:rPr>
        <w:rFonts w:hint="default"/>
        <w:b w:val="0"/>
      </w:rPr>
    </w:lvl>
    <w:lvl w:ilvl="3">
      <w:start w:val="1"/>
      <w:numFmt w:val="decimal"/>
      <w:lvlText w:val="%1.%2-%3.%4"/>
      <w:lvlJc w:val="left"/>
      <w:pPr>
        <w:ind w:left="1220" w:hanging="1220"/>
      </w:pPr>
      <w:rPr>
        <w:rFonts w:hint="default"/>
        <w:b w:val="0"/>
      </w:rPr>
    </w:lvl>
    <w:lvl w:ilvl="4">
      <w:start w:val="1"/>
      <w:numFmt w:val="decimal"/>
      <w:lvlText w:val="%1.%2-%3.%4.%5"/>
      <w:lvlJc w:val="left"/>
      <w:pPr>
        <w:ind w:left="1220" w:hanging="1220"/>
      </w:pPr>
      <w:rPr>
        <w:rFonts w:hint="default"/>
        <w:b w:val="0"/>
      </w:rPr>
    </w:lvl>
    <w:lvl w:ilvl="5">
      <w:start w:val="1"/>
      <w:numFmt w:val="decimal"/>
      <w:lvlText w:val="%1.%2-%3.%4.%5.%6"/>
      <w:lvlJc w:val="left"/>
      <w:pPr>
        <w:ind w:left="1220" w:hanging="1220"/>
      </w:pPr>
      <w:rPr>
        <w:rFonts w:hint="default"/>
        <w:b w:val="0"/>
      </w:rPr>
    </w:lvl>
    <w:lvl w:ilvl="6">
      <w:start w:val="1"/>
      <w:numFmt w:val="decimal"/>
      <w:lvlText w:val="%1.%2-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-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  <w:b w:val="0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OUDREN, JEFFREY W NH-04 USAF HAF SAF/BLDG PENTAGON, 4C149">
    <w15:presenceInfo w15:providerId="AD" w15:userId="S-1-5-21-1271409858-1095883707-2794662393-18783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0145AF"/>
    <w:rsid w:val="00003120"/>
    <w:rsid w:val="00003292"/>
    <w:rsid w:val="0001252D"/>
    <w:rsid w:val="000145AF"/>
    <w:rsid w:val="00020328"/>
    <w:rsid w:val="000363CD"/>
    <w:rsid w:val="0003667D"/>
    <w:rsid w:val="000665CA"/>
    <w:rsid w:val="000702EB"/>
    <w:rsid w:val="000862EB"/>
    <w:rsid w:val="00090B84"/>
    <w:rsid w:val="000A61AF"/>
    <w:rsid w:val="000B5CE1"/>
    <w:rsid w:val="000D5BD8"/>
    <w:rsid w:val="000D7CA8"/>
    <w:rsid w:val="00112796"/>
    <w:rsid w:val="00115F0A"/>
    <w:rsid w:val="00132C53"/>
    <w:rsid w:val="00136BEC"/>
    <w:rsid w:val="001426B9"/>
    <w:rsid w:val="00163EEB"/>
    <w:rsid w:val="001821F5"/>
    <w:rsid w:val="00186773"/>
    <w:rsid w:val="001A3AD7"/>
    <w:rsid w:val="001D1545"/>
    <w:rsid w:val="001E3F2D"/>
    <w:rsid w:val="00220E4D"/>
    <w:rsid w:val="002749C6"/>
    <w:rsid w:val="002814CA"/>
    <w:rsid w:val="00286C1A"/>
    <w:rsid w:val="002E5905"/>
    <w:rsid w:val="003139FA"/>
    <w:rsid w:val="00353448"/>
    <w:rsid w:val="003826DD"/>
    <w:rsid w:val="003D12FF"/>
    <w:rsid w:val="003E1353"/>
    <w:rsid w:val="003F44EB"/>
    <w:rsid w:val="00405A63"/>
    <w:rsid w:val="004412AD"/>
    <w:rsid w:val="004451B9"/>
    <w:rsid w:val="00472F11"/>
    <w:rsid w:val="00487776"/>
    <w:rsid w:val="004A49E9"/>
    <w:rsid w:val="004B5CFD"/>
    <w:rsid w:val="004E1DCC"/>
    <w:rsid w:val="004E32DA"/>
    <w:rsid w:val="004F0713"/>
    <w:rsid w:val="005108E0"/>
    <w:rsid w:val="00534579"/>
    <w:rsid w:val="00541B66"/>
    <w:rsid w:val="00547459"/>
    <w:rsid w:val="0055410B"/>
    <w:rsid w:val="00580412"/>
    <w:rsid w:val="00584395"/>
    <w:rsid w:val="005A57D8"/>
    <w:rsid w:val="005C666F"/>
    <w:rsid w:val="005D23FD"/>
    <w:rsid w:val="005F71BA"/>
    <w:rsid w:val="006040B6"/>
    <w:rsid w:val="00626BE2"/>
    <w:rsid w:val="00651A10"/>
    <w:rsid w:val="00653BCC"/>
    <w:rsid w:val="006550C0"/>
    <w:rsid w:val="006745A0"/>
    <w:rsid w:val="00681F9E"/>
    <w:rsid w:val="00693BC7"/>
    <w:rsid w:val="006B0210"/>
    <w:rsid w:val="006D13E4"/>
    <w:rsid w:val="006F3C09"/>
    <w:rsid w:val="006F7EF8"/>
    <w:rsid w:val="0078162C"/>
    <w:rsid w:val="007A7D6C"/>
    <w:rsid w:val="007E4F06"/>
    <w:rsid w:val="007F225B"/>
    <w:rsid w:val="007F2A15"/>
    <w:rsid w:val="007F3055"/>
    <w:rsid w:val="008016A8"/>
    <w:rsid w:val="008029D9"/>
    <w:rsid w:val="008340AC"/>
    <w:rsid w:val="00836FBA"/>
    <w:rsid w:val="008A1B91"/>
    <w:rsid w:val="008A26F5"/>
    <w:rsid w:val="008A4CE3"/>
    <w:rsid w:val="008B3E1D"/>
    <w:rsid w:val="00922572"/>
    <w:rsid w:val="0094154A"/>
    <w:rsid w:val="009613F3"/>
    <w:rsid w:val="00976E85"/>
    <w:rsid w:val="009A7C07"/>
    <w:rsid w:val="009B11E9"/>
    <w:rsid w:val="009C0E72"/>
    <w:rsid w:val="009C6EB2"/>
    <w:rsid w:val="009F3C29"/>
    <w:rsid w:val="00A17CFA"/>
    <w:rsid w:val="00A3125A"/>
    <w:rsid w:val="00A613D9"/>
    <w:rsid w:val="00A72CFA"/>
    <w:rsid w:val="00A802C1"/>
    <w:rsid w:val="00A933DC"/>
    <w:rsid w:val="00AA3CAF"/>
    <w:rsid w:val="00B04697"/>
    <w:rsid w:val="00B26306"/>
    <w:rsid w:val="00B37C55"/>
    <w:rsid w:val="00B67822"/>
    <w:rsid w:val="00B957EC"/>
    <w:rsid w:val="00BA4783"/>
    <w:rsid w:val="00BE02E2"/>
    <w:rsid w:val="00C203DA"/>
    <w:rsid w:val="00C2404C"/>
    <w:rsid w:val="00C700F9"/>
    <w:rsid w:val="00C70A8B"/>
    <w:rsid w:val="00CB66C5"/>
    <w:rsid w:val="00CE3799"/>
    <w:rsid w:val="00CE4DDF"/>
    <w:rsid w:val="00CE7DAC"/>
    <w:rsid w:val="00D254EA"/>
    <w:rsid w:val="00D41ED6"/>
    <w:rsid w:val="00DC476C"/>
    <w:rsid w:val="00DE019D"/>
    <w:rsid w:val="00E05DE7"/>
    <w:rsid w:val="00E22748"/>
    <w:rsid w:val="00E51D23"/>
    <w:rsid w:val="00E67498"/>
    <w:rsid w:val="00E74AAA"/>
    <w:rsid w:val="00E85BA8"/>
    <w:rsid w:val="00ED19FF"/>
    <w:rsid w:val="00ED7312"/>
    <w:rsid w:val="00EF625E"/>
    <w:rsid w:val="00EF6C76"/>
    <w:rsid w:val="00F34D5D"/>
    <w:rsid w:val="00F354D3"/>
    <w:rsid w:val="00F82022"/>
    <w:rsid w:val="00FB6419"/>
    <w:rsid w:val="00FF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50339709"/>
  <w15:docId w15:val="{01773388-4EE0-44AC-A40F-6C06BABA0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4F06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7E4F06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7E4F06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7E4F06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7E4F06"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7E4F06"/>
    <w:pPr>
      <w:keepNext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7E4F06"/>
    <w:pPr>
      <w:keepNext/>
      <w:jc w:val="center"/>
      <w:outlineLvl w:val="5"/>
    </w:pPr>
    <w:rPr>
      <w:b/>
      <w:bCs/>
      <w:color w:val="FF0000"/>
    </w:rPr>
  </w:style>
  <w:style w:type="paragraph" w:styleId="Heading9">
    <w:name w:val="heading 9"/>
    <w:basedOn w:val="Normal"/>
    <w:next w:val="Normal"/>
    <w:qFormat/>
    <w:rsid w:val="007E4F06"/>
    <w:pPr>
      <w:spacing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7E4F06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sz w:val="20"/>
    </w:rPr>
  </w:style>
  <w:style w:type="paragraph" w:styleId="Header">
    <w:name w:val="header"/>
    <w:aliases w:val="(Alt-H)"/>
    <w:basedOn w:val="Normal"/>
    <w:rsid w:val="007E4F06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sz w:val="20"/>
    </w:rPr>
  </w:style>
  <w:style w:type="paragraph" w:customStyle="1" w:styleId="List1">
    <w:name w:val="List 1"/>
    <w:link w:val="List1Char"/>
    <w:rsid w:val="00DC476C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7E4F06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7E4F06"/>
    <w:pPr>
      <w:tabs>
        <w:tab w:val="left" w:pos="547"/>
      </w:tabs>
      <w:spacing w:line="240" w:lineRule="exact"/>
      <w:ind w:firstLine="187"/>
    </w:pPr>
    <w:rPr>
      <w:rFonts w:ascii="Times" w:hAnsi="Times"/>
      <w:sz w:val="20"/>
    </w:rPr>
  </w:style>
  <w:style w:type="paragraph" w:customStyle="1" w:styleId="Indent2">
    <w:name w:val="Indent2"/>
    <w:aliases w:val="(1,2,3) (Ctrl-2)"/>
    <w:basedOn w:val="Normal"/>
    <w:rsid w:val="007E4F06"/>
    <w:pPr>
      <w:tabs>
        <w:tab w:val="left" w:pos="720"/>
      </w:tabs>
      <w:spacing w:line="240" w:lineRule="exact"/>
      <w:ind w:left="187" w:firstLine="173"/>
    </w:pPr>
  </w:style>
  <w:style w:type="paragraph" w:styleId="BodyText">
    <w:name w:val="Body Text"/>
    <w:aliases w:val="Definitions"/>
    <w:basedOn w:val="Normal"/>
    <w:rsid w:val="007E4F06"/>
  </w:style>
  <w:style w:type="paragraph" w:customStyle="1" w:styleId="Indent3">
    <w:name w:val="Indent3"/>
    <w:aliases w:val="(i,ii,iii) (Ctrl-3)"/>
    <w:basedOn w:val="Indent2"/>
    <w:rsid w:val="007E4F06"/>
    <w:pPr>
      <w:tabs>
        <w:tab w:val="clear" w:pos="720"/>
        <w:tab w:val="left" w:pos="907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7E4F06"/>
    <w:pPr>
      <w:tabs>
        <w:tab w:val="clear" w:pos="907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7E4F06"/>
    <w:rPr>
      <w:rFonts w:ascii="Times" w:hAnsi="Times"/>
      <w:sz w:val="24"/>
    </w:rPr>
  </w:style>
  <w:style w:type="paragraph" w:styleId="TOC1">
    <w:name w:val="toc 1"/>
    <w:basedOn w:val="Normal"/>
    <w:next w:val="Normal"/>
    <w:semiHidden/>
    <w:rsid w:val="007E4F06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7E4F06"/>
    <w:pPr>
      <w:tabs>
        <w:tab w:val="right" w:pos="10080"/>
      </w:tabs>
    </w:pPr>
    <w:rPr>
      <w:sz w:val="20"/>
    </w:rPr>
  </w:style>
  <w:style w:type="paragraph" w:styleId="TOC3">
    <w:name w:val="toc 3"/>
    <w:basedOn w:val="Normal"/>
    <w:next w:val="Normal"/>
    <w:uiPriority w:val="39"/>
    <w:rsid w:val="007E4F06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7E4F06"/>
    <w:pPr>
      <w:ind w:left="576"/>
    </w:pPr>
  </w:style>
  <w:style w:type="paragraph" w:styleId="TOC5">
    <w:name w:val="toc 5"/>
    <w:basedOn w:val="Normal"/>
    <w:next w:val="Normal"/>
    <w:semiHidden/>
    <w:rsid w:val="007E4F06"/>
    <w:pPr>
      <w:tabs>
        <w:tab w:val="right" w:leader="dot" w:pos="10080"/>
      </w:tabs>
      <w:ind w:left="800"/>
    </w:pPr>
  </w:style>
  <w:style w:type="paragraph" w:styleId="BodyTextIndent">
    <w:name w:val="Body Text Indent"/>
    <w:basedOn w:val="Normal"/>
    <w:rsid w:val="007E4F06"/>
    <w:pPr>
      <w:ind w:left="360"/>
    </w:pPr>
  </w:style>
  <w:style w:type="paragraph" w:styleId="BodyTextIndent2">
    <w:name w:val="Body Text Indent 2"/>
    <w:basedOn w:val="Normal"/>
    <w:rsid w:val="007E4F06"/>
    <w:pPr>
      <w:ind w:left="720"/>
    </w:pPr>
  </w:style>
  <w:style w:type="paragraph" w:styleId="NormalWeb">
    <w:name w:val="Normal (Web)"/>
    <w:basedOn w:val="Normal"/>
    <w:uiPriority w:val="99"/>
    <w:rsid w:val="007E4F06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Title">
    <w:name w:val="Title"/>
    <w:basedOn w:val="Normal"/>
    <w:qFormat/>
    <w:rsid w:val="007E4F06"/>
    <w:pPr>
      <w:jc w:val="center"/>
    </w:pPr>
    <w:rPr>
      <w:b/>
      <w:bCs/>
      <w:sz w:val="28"/>
    </w:rPr>
  </w:style>
  <w:style w:type="paragraph" w:styleId="BodyText2">
    <w:name w:val="Body Text 2"/>
    <w:basedOn w:val="Normal"/>
    <w:rsid w:val="007E4F06"/>
    <w:rPr>
      <w:color w:val="0000FF"/>
    </w:rPr>
  </w:style>
  <w:style w:type="character" w:styleId="Hyperlink">
    <w:name w:val="Hyperlink"/>
    <w:basedOn w:val="DefaultParagraphFont"/>
    <w:uiPriority w:val="99"/>
    <w:rsid w:val="007E4F06"/>
    <w:rPr>
      <w:color w:val="0000FF"/>
      <w:u w:val="single"/>
    </w:rPr>
  </w:style>
  <w:style w:type="character" w:styleId="FollowedHyperlink">
    <w:name w:val="FollowedHyperlink"/>
    <w:basedOn w:val="DefaultParagraphFont"/>
    <w:rsid w:val="007E4F06"/>
    <w:rPr>
      <w:color w:val="800080"/>
      <w:u w:val="single"/>
    </w:rPr>
  </w:style>
  <w:style w:type="paragraph" w:styleId="BodyTextIndent3">
    <w:name w:val="Body Text Indent 3"/>
    <w:basedOn w:val="Normal"/>
    <w:rsid w:val="007E4F06"/>
    <w:pPr>
      <w:ind w:left="360"/>
    </w:pPr>
  </w:style>
  <w:style w:type="paragraph" w:styleId="BodyText3">
    <w:name w:val="Body Text 3"/>
    <w:basedOn w:val="Normal"/>
    <w:rsid w:val="007E4F06"/>
    <w:rPr>
      <w:color w:val="FF0000"/>
    </w:rPr>
  </w:style>
  <w:style w:type="paragraph" w:styleId="BalloonText">
    <w:name w:val="Balloon Text"/>
    <w:basedOn w:val="Normal"/>
    <w:semiHidden/>
    <w:rsid w:val="000145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6C1A"/>
    <w:pPr>
      <w:ind w:left="720"/>
      <w:contextualSpacing/>
    </w:p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DC476C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DC476C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DC476C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DC476C"/>
    <w:pPr>
      <w:keepNext/>
      <w:keepLines/>
      <w:ind w:left="1282"/>
    </w:pPr>
  </w:style>
  <w:style w:type="paragraph" w:styleId="List4">
    <w:name w:val="List 4"/>
    <w:basedOn w:val="Normal"/>
    <w:rsid w:val="00DC476C"/>
    <w:pPr>
      <w:keepNext/>
      <w:keepLines/>
      <w:ind w:left="1642"/>
    </w:pPr>
  </w:style>
  <w:style w:type="paragraph" w:styleId="List5">
    <w:name w:val="List 5"/>
    <w:basedOn w:val="Normal"/>
    <w:rsid w:val="00DC476C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DC476C"/>
    <w:pPr>
      <w:ind w:left="2088"/>
    </w:pPr>
    <w:rPr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DC476C"/>
    <w:rPr>
      <w:b w:val="0"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DC476C"/>
    <w:pPr>
      <w:ind w:left="2534"/>
    </w:pPr>
    <w:rPr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DC476C"/>
    <w:rPr>
      <w:b w:val="0"/>
      <w:i/>
      <w:color w:val="000000" w:themeColor="text1"/>
      <w:sz w:val="24"/>
    </w:rPr>
  </w:style>
  <w:style w:type="paragraph" w:customStyle="1" w:styleId="List8">
    <w:name w:val="List 8"/>
    <w:basedOn w:val="List4"/>
    <w:link w:val="List8Char"/>
    <w:rsid w:val="00DC476C"/>
    <w:pPr>
      <w:ind w:left="2880"/>
    </w:pPr>
    <w:rPr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DC476C"/>
    <w:rPr>
      <w:b w:val="0"/>
      <w:i/>
      <w:color w:val="000000" w:themeColor="text1"/>
      <w:sz w:val="24"/>
    </w:rPr>
  </w:style>
  <w:style w:type="paragraph" w:customStyle="1" w:styleId="Heading1Red">
    <w:name w:val="Heading 1_Red"/>
    <w:basedOn w:val="Normal"/>
    <w:link w:val="Heading1RedChar"/>
    <w:rsid w:val="00DC476C"/>
    <w:pPr>
      <w:jc w:val="center"/>
      <w:outlineLvl w:val="0"/>
    </w:pPr>
    <w:rPr>
      <w:b/>
      <w:bCs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DC476C"/>
    <w:rPr>
      <w:b/>
      <w:bCs/>
      <w:color w:val="FF0000"/>
      <w:sz w:val="40"/>
    </w:rPr>
  </w:style>
  <w:style w:type="paragraph" w:customStyle="1" w:styleId="edition">
    <w:name w:val="edition"/>
    <w:link w:val="editionChar"/>
    <w:rsid w:val="00DC476C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DC476C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DC476C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DC476C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DC476C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DC476C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DC476C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DC476C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DC476C"/>
    <w:pPr>
      <w:keepNext/>
      <w:keepLines/>
      <w:ind w:left="432"/>
    </w:pPr>
    <w:rPr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DC476C"/>
    <w:rPr>
      <w:b w:val="0"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DC476C"/>
    <w:pPr>
      <w:spacing w:before="120" w:after="0"/>
      <w:ind w:left="821"/>
      <w:contextualSpacing/>
    </w:pPr>
    <w:rPr>
      <w:i/>
      <w:iCs/>
    </w:rPr>
  </w:style>
  <w:style w:type="character" w:customStyle="1" w:styleId="List2changeChar">
    <w:name w:val="List 2_change Char"/>
    <w:basedOn w:val="editionChar"/>
    <w:link w:val="List2change"/>
    <w:rsid w:val="00DC476C"/>
    <w:rPr>
      <w:b/>
      <w:bCs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DC476C"/>
    <w:pPr>
      <w:keepNext/>
      <w:keepLines/>
      <w:spacing w:before="120" w:after="0"/>
      <w:ind w:left="1282"/>
      <w:contextualSpacing/>
    </w:pPr>
    <w:rPr>
      <w:i/>
      <w:iCs/>
    </w:rPr>
  </w:style>
  <w:style w:type="character" w:customStyle="1" w:styleId="List3changeChar">
    <w:name w:val="List 3_change Char"/>
    <w:basedOn w:val="editionChar"/>
    <w:link w:val="List3change"/>
    <w:rsid w:val="00DC476C"/>
    <w:rPr>
      <w:b/>
      <w:bCs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DC476C"/>
    <w:pPr>
      <w:spacing w:before="120" w:after="0"/>
      <w:ind w:left="1642"/>
      <w:contextualSpacing/>
    </w:pPr>
    <w:rPr>
      <w:i/>
      <w:iCs/>
    </w:rPr>
  </w:style>
  <w:style w:type="character" w:customStyle="1" w:styleId="List4changeChar">
    <w:name w:val="List 4_change Char"/>
    <w:basedOn w:val="editionChar"/>
    <w:link w:val="List4change"/>
    <w:rsid w:val="00DC476C"/>
    <w:rPr>
      <w:b/>
      <w:bCs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DC476C"/>
    <w:pPr>
      <w:keepNext/>
      <w:keepLines/>
      <w:spacing w:before="120" w:after="0"/>
      <w:ind w:left="1872"/>
      <w:contextualSpacing/>
    </w:pPr>
    <w:rPr>
      <w:i/>
      <w:iCs/>
    </w:rPr>
  </w:style>
  <w:style w:type="character" w:customStyle="1" w:styleId="List5changeChar">
    <w:name w:val="List 5_change Char"/>
    <w:basedOn w:val="editionChar"/>
    <w:link w:val="List5change"/>
    <w:rsid w:val="00DC476C"/>
    <w:rPr>
      <w:b/>
      <w:bCs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DC476C"/>
    <w:pPr>
      <w:keepNext/>
      <w:keepLines/>
      <w:spacing w:before="120" w:after="0"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DC476C"/>
    <w:rPr>
      <w:b/>
      <w:bCs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DC476C"/>
    <w:pPr>
      <w:keepNext/>
      <w:keepLines/>
      <w:spacing w:before="120" w:after="0"/>
      <w:ind w:left="2534"/>
      <w:contextualSpacing/>
    </w:pPr>
    <w:rPr>
      <w:iCs/>
    </w:rPr>
  </w:style>
  <w:style w:type="character" w:customStyle="1" w:styleId="List7changeChar">
    <w:name w:val="List 7_change Char"/>
    <w:basedOn w:val="editionChar"/>
    <w:link w:val="List7change"/>
    <w:rsid w:val="00DC476C"/>
    <w:rPr>
      <w:b/>
      <w:bCs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DC476C"/>
    <w:pPr>
      <w:keepNext/>
      <w:keepLines/>
      <w:spacing w:before="120" w:after="0"/>
      <w:ind w:left="2880"/>
      <w:contextualSpacing/>
    </w:pPr>
    <w:rPr>
      <w:iCs/>
    </w:rPr>
  </w:style>
  <w:style w:type="character" w:customStyle="1" w:styleId="List8changeChar">
    <w:name w:val="List 8_change Char"/>
    <w:basedOn w:val="editionChar"/>
    <w:link w:val="List8change"/>
    <w:rsid w:val="00DC476C"/>
    <w:rPr>
      <w:b/>
      <w:bCs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DC476C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DC476C"/>
    <w:rPr>
      <w:rFonts w:asciiTheme="minorHAnsi" w:hAnsiTheme="minorHAnsi" w:cstheme="minorHAnsi"/>
      <w:b/>
      <w:i w:val="0"/>
      <w:iCs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2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AFFARS-PGI_PART-pgi_5349.docx" TargetMode="External"/><Relationship Id="rId18" Type="http://schemas.openxmlformats.org/officeDocument/2006/relationships/hyperlink" Target="mailto:SAF.AQ.SAF-AQC.Workflow@us.af.mil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mailto:SAF.FM.Workflow@us.af.mil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AFFARS-PGI_PART-pgi_5349.docx" TargetMode="External"/><Relationship Id="rId17" Type="http://schemas.openxmlformats.org/officeDocument/2006/relationships/hyperlink" Target="https://cs2.eis.af.mil/sites/10059/afcc/knowledge_center/Documents/Contracting_Memos/Policy/19-C-11.pdf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AFFARS-PART-5333.docx" TargetMode="External"/><Relationship Id="rId20" Type="http://schemas.openxmlformats.org/officeDocument/2006/relationships/hyperlink" Target="mailto:SAF.AQ.SAF-AQC.Workflow@us.af.mi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AFFARS-PGI_PART-pgi_5349.docx" TargetMode="External"/><Relationship Id="rId24" Type="http://schemas.openxmlformats.org/officeDocument/2006/relationships/hyperlink" Target="mp_5349.docx" TargetMode="External"/><Relationship Id="rId5" Type="http://schemas.openxmlformats.org/officeDocument/2006/relationships/styles" Target="styles.xml"/><Relationship Id="rId15" Type="http://schemas.openxmlformats.org/officeDocument/2006/relationships/hyperlink" Target="mailto:SAF.GCR.Workflow@us.af.mil" TargetMode="External"/><Relationship Id="rId23" Type="http://schemas.openxmlformats.org/officeDocument/2006/relationships/hyperlink" Target="mailto:SAF.AQ.SAF-AQC.Workflow@us.af.mil" TargetMode="External"/><Relationship Id="rId28" Type="http://schemas.microsoft.com/office/2011/relationships/people" Target="people.xml"/><Relationship Id="rId10" Type="http://schemas.openxmlformats.org/officeDocument/2006/relationships/hyperlink" Target="https://cs2.eis.af.mil/sites/10059/afcc/knowledge_center/Documents/Contracting_Memos/Policy/19-C-11.pdf" TargetMode="External"/><Relationship Id="rId19" Type="http://schemas.openxmlformats.org/officeDocument/2006/relationships/hyperlink" Target="mailto:SAF.AQ.SAF-AQC.Workflow@us.af.mi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cs2.eis.af.mil/sites/10059/afcc/knowledge_center/templates/termination_authority.pdf" TargetMode="External"/><Relationship Id="rId22" Type="http://schemas.openxmlformats.org/officeDocument/2006/relationships/hyperlink" Target="mailto:SAF.AQ.SAF-AQC.Workflow@us.af.mi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CFDD21-366A-4905-B3D8-B2819AC421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26062B-CE92-47BF-9C4B-2767154DEC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907B5A4-D360-43C9-8843-C137F5119FF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Termination of Contracts</vt:lpstr>
    </vt:vector>
  </TitlesOfParts>
  <Company>SAFNET</Company>
  <LinksUpToDate>false</LinksUpToDate>
  <CharactersWithSpaces>4599</CharactersWithSpaces>
  <SharedDoc>false</SharedDoc>
  <HLinks>
    <vt:vector size="30" baseType="variant">
      <vt:variant>
        <vt:i4>8192045</vt:i4>
      </vt:variant>
      <vt:variant>
        <vt:i4>12</vt:i4>
      </vt:variant>
      <vt:variant>
        <vt:i4>0</vt:i4>
      </vt:variant>
      <vt:variant>
        <vt:i4>5</vt:i4>
      </vt:variant>
      <vt:variant>
        <vt:lpwstr>MP5349.doc</vt:lpwstr>
      </vt:variant>
      <vt:variant>
        <vt:lpwstr/>
      </vt:variant>
      <vt:variant>
        <vt:i4>8192045</vt:i4>
      </vt:variant>
      <vt:variant>
        <vt:i4>9</vt:i4>
      </vt:variant>
      <vt:variant>
        <vt:i4>0</vt:i4>
      </vt:variant>
      <vt:variant>
        <vt:i4>5</vt:i4>
      </vt:variant>
      <vt:variant>
        <vt:lpwstr>MP5349.doc</vt:lpwstr>
      </vt:variant>
      <vt:variant>
        <vt:lpwstr/>
      </vt:variant>
      <vt:variant>
        <vt:i4>8192045</vt:i4>
      </vt:variant>
      <vt:variant>
        <vt:i4>6</vt:i4>
      </vt:variant>
      <vt:variant>
        <vt:i4>0</vt:i4>
      </vt:variant>
      <vt:variant>
        <vt:i4>5</vt:i4>
      </vt:variant>
      <vt:variant>
        <vt:lpwstr>MP5349.doc</vt:lpwstr>
      </vt:variant>
      <vt:variant>
        <vt:lpwstr/>
      </vt:variant>
      <vt:variant>
        <vt:i4>8192045</vt:i4>
      </vt:variant>
      <vt:variant>
        <vt:i4>3</vt:i4>
      </vt:variant>
      <vt:variant>
        <vt:i4>0</vt:i4>
      </vt:variant>
      <vt:variant>
        <vt:i4>5</vt:i4>
      </vt:variant>
      <vt:variant>
        <vt:lpwstr>MP5349.doc</vt:lpwstr>
      </vt:variant>
      <vt:variant>
        <vt:lpwstr/>
      </vt:variant>
      <vt:variant>
        <vt:i4>8192045</vt:i4>
      </vt:variant>
      <vt:variant>
        <vt:i4>0</vt:i4>
      </vt:variant>
      <vt:variant>
        <vt:i4>0</vt:i4>
      </vt:variant>
      <vt:variant>
        <vt:i4>5</vt:i4>
      </vt:variant>
      <vt:variant>
        <vt:lpwstr>MP5349.doc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Termination of Contracts</dc:title>
  <dc:creator>POWELLDJ</dc:creator>
  <cp:lastModifiedBy>Gregory Pangborn</cp:lastModifiedBy>
  <cp:revision>39</cp:revision>
  <cp:lastPrinted>2006-10-10T15:10:00Z</cp:lastPrinted>
  <dcterms:created xsi:type="dcterms:W3CDTF">2019-05-07T13:42:00Z</dcterms:created>
  <dcterms:modified xsi:type="dcterms:W3CDTF">2021-05-24T18:19:00Z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