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EDA7A" w14:textId="77777777" w:rsidR="006B0210" w:rsidRPr="00976E85" w:rsidRDefault="00976E85" w:rsidP="00976E85">
      <w:pPr>
        <w:pStyle w:val="Heading1"/>
      </w:pPr>
      <w:bookmarkStart w:id="0" w:name="_Toc347056634"/>
      <w:bookmarkStart w:id="1" w:name="_Toc350313096"/>
      <w:bookmarkStart w:id="2" w:name="_Toc351654702"/>
      <w:r w:rsidRPr="00976E85">
        <w:t xml:space="preserve">PART 5349 - </w:t>
      </w:r>
      <w:r w:rsidRPr="00976E85">
        <w:br/>
        <w:t>Termination of Contracts</w:t>
      </w:r>
      <w:bookmarkStart w:id="3" w:name="_GoBack"/>
      <w:bookmarkEnd w:id="3"/>
    </w:p>
    <w:p w14:paraId="1046D61B" w14:textId="4360416D" w:rsidR="00976E85" w:rsidRPr="00976E85" w:rsidRDefault="00976E85" w:rsidP="00976E85">
      <w:pPr>
        <w:pStyle w:val="Heading1"/>
      </w:pPr>
    </w:p>
    <w:p w14:paraId="5C6330EC" w14:textId="77777777" w:rsidR="006B0210" w:rsidRPr="00976E85" w:rsidRDefault="00976E85" w:rsidP="00976E85">
      <w:pPr>
        <w:jc w:val="center"/>
      </w:pPr>
      <w:r w:rsidRPr="00976E85">
        <w:rPr>
          <w:b/>
        </w:rPr>
        <w:t>Table of Contents</w:t>
      </w:r>
    </w:p>
    <w:p w14:paraId="15814BC4" w14:textId="6458A46D" w:rsidR="00003292" w:rsidRDefault="00003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38" w:history="1">
        <w:r w:rsidRPr="00263141">
          <w:rPr>
            <w:rStyle w:val="Hyperlink"/>
            <w:noProof/>
          </w:rPr>
          <w:t>SUBPART 5349.1 — GENERAL PRINCIPLES</w:t>
        </w:r>
      </w:hyperlink>
    </w:p>
    <w:p w14:paraId="1C446E3B" w14:textId="3DDACD98" w:rsidR="00003292" w:rsidRDefault="00E51D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9" w:history="1">
        <w:r w:rsidR="00003292" w:rsidRPr="00263141">
          <w:rPr>
            <w:rStyle w:val="Hyperlink"/>
            <w:bCs/>
            <w:noProof/>
          </w:rPr>
          <w:t>5349.101   Authorities and Responsibilities</w:t>
        </w:r>
      </w:hyperlink>
    </w:p>
    <w:p w14:paraId="0845809D" w14:textId="4D60EAC0" w:rsidR="00003292" w:rsidRDefault="00E51D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0" w:history="1">
        <w:r w:rsidR="00003292" w:rsidRPr="00263141">
          <w:rPr>
            <w:rStyle w:val="Hyperlink"/>
            <w:bCs/>
            <w:noProof/>
          </w:rPr>
          <w:t>5349.102   Notification of Termination</w:t>
        </w:r>
      </w:hyperlink>
    </w:p>
    <w:p w14:paraId="6D63BCD5" w14:textId="0C95F9EF" w:rsidR="00003292" w:rsidRDefault="00E51D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1" w:history="1">
        <w:r w:rsidR="00003292" w:rsidRPr="00263141">
          <w:rPr>
            <w:rStyle w:val="Hyperlink"/>
            <w:bCs/>
            <w:noProof/>
          </w:rPr>
          <w:t>SUBPART 5349.4 — TERMINATION FOR DEFAULT</w:t>
        </w:r>
      </w:hyperlink>
    </w:p>
    <w:p w14:paraId="26502141" w14:textId="112DAD6A" w:rsidR="00003292" w:rsidRDefault="00E51D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2" w:history="1">
        <w:r w:rsidR="00003292" w:rsidRPr="00263141">
          <w:rPr>
            <w:rStyle w:val="Hyperlink"/>
            <w:bCs/>
            <w:noProof/>
          </w:rPr>
          <w:t>5349.402-3   Procedure for Default</w:t>
        </w:r>
      </w:hyperlink>
    </w:p>
    <w:p w14:paraId="6B18876A" w14:textId="7D08F70A" w:rsidR="00003292" w:rsidRDefault="00E51D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3" w:history="1">
        <w:r w:rsidR="00003292" w:rsidRPr="00263141">
          <w:rPr>
            <w:rStyle w:val="Hyperlink"/>
            <w:noProof/>
          </w:rPr>
          <w:t>5349.402-6   Repurchase Against Contractor’s Account</w:t>
        </w:r>
      </w:hyperlink>
    </w:p>
    <w:p w14:paraId="270FCE51" w14:textId="2B03263B" w:rsidR="00003292" w:rsidRDefault="00E51D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4" w:history="1">
        <w:r w:rsidR="00003292" w:rsidRPr="00263141">
          <w:rPr>
            <w:rStyle w:val="Hyperlink"/>
            <w:noProof/>
          </w:rPr>
          <w:t>SUBPART 5349.5 — CONTRACT TERMINATION CLAUSES</w:t>
        </w:r>
      </w:hyperlink>
    </w:p>
    <w:p w14:paraId="246AC6FB" w14:textId="19DCF399" w:rsidR="00003292" w:rsidRDefault="00E51D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5" w:history="1">
        <w:r w:rsidR="00003292" w:rsidRPr="00263141">
          <w:rPr>
            <w:rStyle w:val="Hyperlink"/>
            <w:bCs/>
            <w:noProof/>
          </w:rPr>
          <w:t>SUBPART 5349.70 — SPECIAL TERMINATION REQUIREMENTS</w:t>
        </w:r>
      </w:hyperlink>
    </w:p>
    <w:p w14:paraId="2F603E96" w14:textId="00714374" w:rsidR="00003292" w:rsidRDefault="00E51D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6" w:history="1">
        <w:r w:rsidR="00003292" w:rsidRPr="00263141">
          <w:rPr>
            <w:rStyle w:val="Hyperlink"/>
            <w:bCs/>
            <w:noProof/>
          </w:rPr>
          <w:t>5349.7001   Congressional Notification on Significant Contract Terminations</w:t>
        </w:r>
      </w:hyperlink>
    </w:p>
    <w:p w14:paraId="1A4DCB33" w14:textId="62ED800A" w:rsidR="00003292" w:rsidRDefault="00E51D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7" w:history="1">
        <w:r w:rsidR="00003292" w:rsidRPr="00263141">
          <w:rPr>
            <w:rStyle w:val="Hyperlink"/>
            <w:bCs/>
            <w:noProof/>
          </w:rPr>
          <w:t>5349.7003   Notification of Anticipated Terminations or Reductions</w:t>
        </w:r>
      </w:hyperlink>
    </w:p>
    <w:p w14:paraId="62A84C13" w14:textId="79C11A3E" w:rsidR="00DC476C" w:rsidRDefault="00003292" w:rsidP="00681F9E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5FA88B7C" w14:textId="77777777" w:rsidR="006B0210" w:rsidRDefault="00FF47EC" w:rsidP="00976E85">
      <w:pPr>
        <w:pStyle w:val="edition"/>
        <w:jc w:val="center"/>
      </w:pPr>
      <w:r w:rsidRPr="00240377">
        <w:rPr>
          <w:iCs/>
        </w:rPr>
        <w:t>[</w:t>
      </w:r>
      <w:r w:rsidR="004E1DCC" w:rsidRPr="00A72CFA">
        <w:rPr>
          <w:iCs/>
        </w:rPr>
        <w:t>2019</w:t>
      </w:r>
      <w:r w:rsidRPr="008B3E1D">
        <w:rPr>
          <w:iCs/>
        </w:rPr>
        <w:t xml:space="preserve"> </w:t>
      </w:r>
      <w:r w:rsidR="00A72CFA" w:rsidRPr="008B3E1D">
        <w:rPr>
          <w:iCs/>
        </w:rPr>
        <w:t>Edition</w:t>
      </w:r>
      <w:r w:rsidRPr="00240377">
        <w:rPr>
          <w:iCs/>
        </w:rPr>
        <w:t>]</w:t>
      </w:r>
      <w:bookmarkStart w:id="4" w:name="_Toc38365538"/>
      <w:bookmarkStart w:id="5" w:name="_Toc351654703"/>
      <w:bookmarkEnd w:id="0"/>
      <w:bookmarkEnd w:id="1"/>
      <w:bookmarkEnd w:id="2"/>
    </w:p>
    <w:p w14:paraId="31AFAB2C" w14:textId="77777777" w:rsidR="000D5BD8" w:rsidRPr="00B61AA6" w:rsidRDefault="000D5BD8" w:rsidP="000D5BD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661C296" w14:textId="77777777" w:rsidR="006B0210" w:rsidRDefault="00541B66" w:rsidP="00DC476C">
      <w:pPr>
        <w:pStyle w:val="Heading2"/>
      </w:pPr>
      <w:r>
        <w:rPr>
          <w:color w:val="auto"/>
        </w:rPr>
        <w:t>SUBPART 5349.1</w:t>
      </w:r>
      <w:r w:rsidR="00CE7DAC">
        <w:rPr>
          <w:color w:val="auto"/>
        </w:rPr>
        <w:t xml:space="preserve"> </w:t>
      </w:r>
      <w:r w:rsidR="00CE7DAC" w:rsidRPr="00CE7DAC">
        <w:rPr>
          <w:color w:val="auto"/>
        </w:rPr>
        <w:t>—</w:t>
      </w:r>
      <w:r w:rsidR="00CE7DAC">
        <w:t xml:space="preserve"> </w:t>
      </w:r>
      <w:r>
        <w:rPr>
          <w:color w:val="auto"/>
        </w:rPr>
        <w:t>GENERAL PRINCIPLES</w:t>
      </w:r>
      <w:bookmarkStart w:id="6" w:name="_Toc38365539"/>
      <w:bookmarkEnd w:id="4"/>
    </w:p>
    <w:p w14:paraId="5BB76081" w14:textId="77777777" w:rsidR="006B0210" w:rsidRDefault="00541B66" w:rsidP="00DC476C">
      <w:pPr>
        <w:pStyle w:val="Heading3"/>
      </w:pPr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6"/>
    </w:p>
    <w:p w14:paraId="30ECD890" w14:textId="77777777" w:rsidR="006B0210" w:rsidRDefault="003E1353" w:rsidP="00DC476C">
      <w:pPr>
        <w:pStyle w:val="List1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68BE23FB" w14:textId="093CDB84" w:rsidR="004E1DCC" w:rsidRDefault="004E1DCC" w:rsidP="00DC476C">
      <w:r>
        <w:t xml:space="preserve">See </w:t>
      </w:r>
      <w:hyperlink r:id="rId11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77777777" w:rsidR="004E1DCC" w:rsidRDefault="004E1DCC" w:rsidP="00B26306">
      <w:r>
        <w:t xml:space="preserve">See </w:t>
      </w:r>
      <w:hyperlink r:id="rId12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7ED14F02" w14:textId="77777777" w:rsidR="006B0210" w:rsidRDefault="00651A10" w:rsidP="00B26306">
      <w:r>
        <w:lastRenderedPageBreak/>
        <w:t xml:space="preserve">See </w:t>
      </w:r>
      <w:hyperlink r:id="rId13" w:history="1">
        <w:r w:rsidRPr="00B26306">
          <w:rPr>
            <w:rStyle w:val="Hyperlink"/>
          </w:rPr>
          <w:t>USAFA PGI 5349.101</w:t>
        </w:r>
      </w:hyperlink>
      <w:r w:rsidR="006745A0">
        <w:t>.</w:t>
      </w:r>
      <w:bookmarkStart w:id="7" w:name="_Toc38365540"/>
    </w:p>
    <w:p w14:paraId="23E48292" w14:textId="77777777" w:rsidR="006B0210" w:rsidRDefault="008A4CE3" w:rsidP="00DC476C">
      <w:pPr>
        <w:pStyle w:val="Heading3"/>
      </w:pPr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7"/>
    </w:p>
    <w:p w14:paraId="30A6E911" w14:textId="77777777" w:rsidR="006B0210" w:rsidRDefault="008A4CE3" w:rsidP="00DC476C">
      <w:r w:rsidRPr="00ED7312">
        <w:rPr>
          <w:bCs/>
        </w:rPr>
        <w:t xml:space="preserve">See the tailorable </w:t>
      </w:r>
      <w:hyperlink r:id="rId14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8" w:name="_Toc38365541"/>
    </w:p>
    <w:p w14:paraId="6B02114F" w14:textId="77777777" w:rsidR="006B0210" w:rsidRDefault="00541B66" w:rsidP="00DC476C">
      <w:pPr>
        <w:pStyle w:val="Heading2"/>
      </w:pPr>
      <w:r>
        <w:rPr>
          <w:bCs/>
        </w:rPr>
        <w:t>SUBPART 5349.</w:t>
      </w:r>
      <w:bookmarkEnd w:id="5"/>
      <w:r>
        <w:rPr>
          <w:bCs/>
        </w:rPr>
        <w:t>4 — TERMINATION FOR DEFAULT</w:t>
      </w:r>
      <w:bookmarkStart w:id="9" w:name="_Toc38365542"/>
      <w:bookmarkEnd w:id="8"/>
    </w:p>
    <w:p w14:paraId="4FD635C9" w14:textId="77777777" w:rsidR="006B0210" w:rsidRDefault="00541B66" w:rsidP="00DC476C">
      <w:pPr>
        <w:pStyle w:val="Heading3"/>
      </w:pPr>
      <w:r>
        <w:rPr>
          <w:bCs/>
        </w:rPr>
        <w:t>5</w:t>
      </w:r>
      <w:r w:rsidR="00EF6C76">
        <w:rPr>
          <w:bCs/>
        </w:rPr>
        <w:t>349.402-3   Procedure for Default</w:t>
      </w:r>
      <w:bookmarkEnd w:id="9"/>
    </w:p>
    <w:p w14:paraId="46AD80FA" w14:textId="523692F6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r w:rsidR="00E51D23">
        <w:fldChar w:fldCharType="begin"/>
      </w:r>
      <w:ins w:id="10" w:author="VOUDREN, JEFFREY W NH-04 USAF HAF SAF/BLDG PENTAGON, 4C149" w:date="2021-01-08T11:11:00Z">
        <w:r w:rsidR="00E51D23">
          <w:instrText>HYPERLINK "mailto:AF.JACQ.ContractLaw.FieldSupportCntr.Mbx@us.af.mil"</w:instrText>
        </w:r>
      </w:ins>
      <w:del w:id="11" w:author="VOUDREN, JEFFREY W NH-04 USAF HAF SAF/BLDG PENTAGON, 4C149" w:date="2021-01-08T11:11:00Z">
        <w:r w:rsidR="00E51D23" w:rsidDel="00F56E4F">
          <w:delInstrText xml:space="preserve"> HYPERLINK "mailto:usaf.pentagon.af-ja.mbx.afloa-jaq-workflow@mail.mil" </w:delInstrText>
        </w:r>
      </w:del>
      <w:ins w:id="12" w:author="VOUDREN, JEFFREY W NH-04 USAF HAF SAF/BLDG PENTAGON, 4C149" w:date="2021-01-08T11:11:00Z"/>
      <w:r w:rsidR="00E51D23">
        <w:fldChar w:fldCharType="separate"/>
      </w:r>
      <w:r w:rsidR="00E51D23">
        <w:rPr>
          <w:rStyle w:val="Hyperlink"/>
          <w:bCs/>
          <w:szCs w:val="24"/>
        </w:rPr>
        <w:t>AF/JACQ</w:t>
      </w:r>
      <w:r w:rsidR="00E51D23">
        <w:rPr>
          <w:rStyle w:val="Hyperlink"/>
          <w:bCs/>
          <w:szCs w:val="24"/>
        </w:rPr>
        <w:fldChar w:fldCharType="end"/>
      </w:r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5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6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  <w:bookmarkStart w:id="13" w:name="_Toc38365543"/>
    </w:p>
    <w:p w14:paraId="5B4619F5" w14:textId="77777777" w:rsidR="006B0210" w:rsidRDefault="00541B66" w:rsidP="00DC476C">
      <w:pPr>
        <w:pStyle w:val="Heading3"/>
      </w:pPr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3"/>
    </w:p>
    <w:p w14:paraId="114E3424" w14:textId="1102C768" w:rsidR="006B0210" w:rsidRDefault="00C203DA" w:rsidP="00DC476C">
      <w:pPr>
        <w:pStyle w:val="List1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r w:rsidR="00E51D23">
        <w:fldChar w:fldCharType="begin"/>
      </w:r>
      <w:ins w:id="14" w:author="VOUDREN, JEFFREY W NH-04 USAF HAF SAF/BLDG PENTAGON, 4C149" w:date="2021-01-08T11:11:00Z">
        <w:r w:rsidR="00E51D23">
          <w:instrText>HYPERLINK "mailto:AF.JACQ.ContractLaw.FieldSupportCntr.Mbx@us.af.mil"</w:instrText>
        </w:r>
      </w:ins>
      <w:del w:id="15" w:author="VOUDREN, JEFFREY W NH-04 USAF HAF SAF/BLDG PENTAGON, 4C149" w:date="2021-01-08T11:11:00Z">
        <w:r w:rsidR="00E51D23" w:rsidDel="00F56E4F">
          <w:delInstrText xml:space="preserve"> HYPERLINK "mailto:usaf.pentagon.af-ja.mbx.afloa-jaq-workflow@mail.mil" </w:delInstrText>
        </w:r>
      </w:del>
      <w:ins w:id="16" w:author="VOUDREN, JEFFREY W NH-04 USAF HAF SAF/BLDG PENTAGON, 4C149" w:date="2021-01-08T11:11:00Z"/>
      <w:r w:rsidR="00E51D23">
        <w:fldChar w:fldCharType="separate"/>
      </w:r>
      <w:r w:rsidR="00E51D23">
        <w:rPr>
          <w:rStyle w:val="Hyperlink"/>
          <w:bCs/>
          <w:szCs w:val="24"/>
        </w:rPr>
        <w:t>AF/JACQ</w:t>
      </w:r>
      <w:r w:rsidR="00E51D23">
        <w:rPr>
          <w:rStyle w:val="Hyperlink"/>
          <w:bCs/>
          <w:szCs w:val="24"/>
        </w:rPr>
        <w:fldChar w:fldCharType="end"/>
      </w:r>
      <w:r w:rsidR="00286C1A" w:rsidRPr="00286C1A">
        <w:rPr>
          <w:bCs/>
          <w:color w:val="auto"/>
          <w:szCs w:val="24"/>
        </w:rPr>
        <w:t>.</w:t>
      </w:r>
      <w:bookmarkStart w:id="17" w:name="_Toc351654715"/>
      <w:bookmarkStart w:id="18" w:name="_Toc38365544"/>
    </w:p>
    <w:p w14:paraId="72B18C5E" w14:textId="77777777" w:rsidR="006B0210" w:rsidRDefault="00541B66" w:rsidP="00DC476C">
      <w:pPr>
        <w:pStyle w:val="Heading2"/>
      </w:pPr>
      <w:r>
        <w:t>SUBPART 5349.5 — CONTRACT TERMINATION CLAUSES</w:t>
      </w:r>
      <w:bookmarkStart w:id="19" w:name="_Toc351654716"/>
      <w:bookmarkEnd w:id="17"/>
      <w:bookmarkEnd w:id="18"/>
    </w:p>
    <w:p w14:paraId="360866AD" w14:textId="2062EE02" w:rsidR="00541B66" w:rsidRPr="008B3E1D" w:rsidRDefault="00541B66" w:rsidP="00DC476C">
      <w:pPr>
        <w:pStyle w:val="List1"/>
      </w:pPr>
      <w:r w:rsidRPr="008B3E1D">
        <w:rPr>
          <w:b/>
        </w:rPr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49339551" w14:textId="5DB3303C" w:rsidR="000D5BD8" w:rsidRDefault="000D5BD8" w:rsidP="00DC476C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7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p w14:paraId="4BB9E4FA" w14:textId="2F20C072" w:rsidR="006B0210" w:rsidRDefault="00286C1A" w:rsidP="00DC476C">
      <w:pPr>
        <w:pStyle w:val="List1"/>
        <w:rPr>
          <w:rStyle w:val="Hyperlink"/>
          <w:color w:val="auto"/>
          <w:u w:val="none"/>
        </w:rPr>
      </w:pPr>
      <w:r w:rsidRPr="008B3E1D">
        <w:t xml:space="preserve">(a) The contracting officer must process requests to use </w:t>
      </w:r>
      <w:r w:rsidRPr="006745A0">
        <w:t>DFARS 252.249-7000</w:t>
      </w:r>
      <w:r w:rsidRPr="008B3E1D">
        <w:t xml:space="preserve">, </w:t>
      </w:r>
      <w:r w:rsidRPr="008B3E1D">
        <w:rPr>
          <w:i/>
        </w:rPr>
        <w:t>Special Termination Costs</w:t>
      </w:r>
      <w:r w:rsidRPr="008B3E1D">
        <w:t xml:space="preserve">, through the </w:t>
      </w:r>
      <w:r w:rsidR="004E1DCC" w:rsidRPr="008B3E1D">
        <w:t>SCO</w:t>
      </w:r>
      <w:r w:rsidR="00693BC7" w:rsidRPr="008B3E1D">
        <w:t xml:space="preserve"> </w:t>
      </w:r>
      <w:r w:rsidRPr="008B3E1D">
        <w:t xml:space="preserve">to </w:t>
      </w:r>
      <w:hyperlink r:id="rId18" w:history="1">
        <w:r w:rsidR="00B37C55" w:rsidRPr="0087131D">
          <w:rPr>
            <w:rStyle w:val="Hyperlink"/>
          </w:rPr>
          <w:t>SAF/AQC</w:t>
        </w:r>
      </w:hyperlink>
      <w:r w:rsidR="000A61AF" w:rsidRPr="008B3E1D">
        <w:t xml:space="preserve"> (s</w:t>
      </w:r>
      <w:r w:rsidR="00541B66" w:rsidRPr="008B3E1D">
        <w:t xml:space="preserve">ee </w:t>
      </w:r>
      <w:hyperlink r:id="rId19" w:history="1">
        <w:r w:rsidR="00136BEC" w:rsidRPr="008B3E1D">
          <w:rPr>
            <w:rStyle w:val="Hyperlink"/>
          </w:rPr>
          <w:t>MP5349</w:t>
        </w:r>
      </w:hyperlink>
      <w:r w:rsidR="00922572" w:rsidRPr="008B3E1D">
        <w:rPr>
          <w:rStyle w:val="Hyperlink"/>
          <w:color w:val="auto"/>
          <w:u w:val="none"/>
        </w:rPr>
        <w:t>)</w:t>
      </w:r>
      <w:r w:rsidR="002814CA" w:rsidRPr="008B3E1D">
        <w:rPr>
          <w:rStyle w:val="Hyperlink"/>
          <w:color w:val="auto"/>
          <w:u w:val="none"/>
        </w:rPr>
        <w:t>.</w:t>
      </w:r>
    </w:p>
    <w:p w14:paraId="7B845B94" w14:textId="3749E91D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0" w:history="1">
        <w:r w:rsidR="00B37C55" w:rsidRPr="0087131D">
          <w:rPr>
            <w:rStyle w:val="Hyperlink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1" w:history="1">
        <w:r w:rsidR="00B37C55" w:rsidRPr="0087131D">
          <w:rPr>
            <w:rStyle w:val="Hyperlink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2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20" w:name="_Toc351654717"/>
      <w:bookmarkStart w:id="21" w:name="_Toc38365545"/>
      <w:bookmarkEnd w:id="19"/>
    </w:p>
    <w:p w14:paraId="71D81353" w14:textId="77777777" w:rsidR="006B0210" w:rsidRDefault="00541B66" w:rsidP="00DC476C">
      <w:pPr>
        <w:pStyle w:val="Heading2"/>
      </w:pPr>
      <w:r>
        <w:rPr>
          <w:bCs/>
        </w:rPr>
        <w:t>SUBPART 5349.70 — SPECIAL TERMINATION REQUIREMENTS</w:t>
      </w:r>
      <w:bookmarkStart w:id="22" w:name="_Toc351654718"/>
      <w:bookmarkStart w:id="23" w:name="_Toc38365546"/>
      <w:bookmarkEnd w:id="20"/>
      <w:bookmarkEnd w:id="21"/>
    </w:p>
    <w:p w14:paraId="5F5AF967" w14:textId="77777777" w:rsidR="006B0210" w:rsidRDefault="00541B66" w:rsidP="00DC476C">
      <w:pPr>
        <w:pStyle w:val="Heading3"/>
      </w:pPr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22"/>
      <w:bookmarkEnd w:id="23"/>
    </w:p>
    <w:p w14:paraId="0D839B8A" w14:textId="211476F3" w:rsidR="006B0210" w:rsidRDefault="00286C1A" w:rsidP="00B26306">
      <w:pPr>
        <w:pStyle w:val="BodyTextIndent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3" w:history="1">
        <w:r w:rsidR="00B37C55" w:rsidRPr="0087131D">
          <w:rPr>
            <w:rStyle w:val="Hyperlink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4" w:history="1">
        <w:r w:rsidR="00136BEC">
          <w:rPr>
            <w:rStyle w:val="Hyperlink"/>
          </w:rPr>
          <w:t>MP5349</w:t>
        </w:r>
      </w:hyperlink>
      <w:r w:rsidR="00922572">
        <w:t>).</w:t>
      </w:r>
      <w:bookmarkStart w:id="24" w:name="_Toc38365547"/>
    </w:p>
    <w:p w14:paraId="17D635DC" w14:textId="77777777" w:rsidR="006B0210" w:rsidRDefault="00541B66" w:rsidP="00DC476C">
      <w:pPr>
        <w:pStyle w:val="Heading3"/>
      </w:pPr>
      <w:r>
        <w:rPr>
          <w:bCs/>
        </w:rPr>
        <w:lastRenderedPageBreak/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24"/>
    </w:p>
    <w:p w14:paraId="2608FF71" w14:textId="05428AA6" w:rsidR="00B26306" w:rsidRPr="00681F9E" w:rsidRDefault="00286C1A" w:rsidP="00681F9E">
      <w:pPr>
        <w:pStyle w:val="List1"/>
        <w:rPr>
          <w:color w:val="auto"/>
        </w:rPr>
      </w:pPr>
      <w:r w:rsidRPr="00084BD2">
        <w:rPr>
          <w:color w:val="auto"/>
          <w:szCs w:val="24"/>
        </w:rPr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5" w:history="1">
        <w:r w:rsidR="00B37C55" w:rsidRPr="0087131D">
          <w:rPr>
            <w:rStyle w:val="Hyperlink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6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27"/>
      <w:footerReference w:type="default" r:id="rId2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55E36" w14:textId="77777777" w:rsidR="005F71BA" w:rsidRDefault="005F71BA">
      <w:r>
        <w:separator/>
      </w:r>
    </w:p>
  </w:endnote>
  <w:endnote w:type="continuationSeparator" w:id="0">
    <w:p w14:paraId="450CD208" w14:textId="77777777" w:rsidR="005F71BA" w:rsidRDefault="005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FBC0" w14:textId="7D083914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E51D23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7770D" w14:textId="77777777" w:rsidR="005F71BA" w:rsidRDefault="005F71BA">
      <w:r>
        <w:separator/>
      </w:r>
    </w:p>
  </w:footnote>
  <w:footnote w:type="continuationSeparator" w:id="0">
    <w:p w14:paraId="1EDA1E9F" w14:textId="77777777" w:rsidR="005F71BA" w:rsidRDefault="005F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OUDREN, JEFFREY W NH-04 USAF HAF SAF/BLDG PENTAGON, 4C149">
    <w15:presenceInfo w15:providerId="AD" w15:userId="S-1-5-21-1271409858-1095883707-2794662393-18783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37C55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C476C"/>
    <w:rsid w:val="00DE019D"/>
    <w:rsid w:val="00E05DE7"/>
    <w:rsid w:val="00E22748"/>
    <w:rsid w:val="00E51D23"/>
    <w:rsid w:val="00E67498"/>
    <w:rsid w:val="00E74AAA"/>
    <w:rsid w:val="00E85BA8"/>
    <w:rsid w:val="00ED19FF"/>
    <w:rsid w:val="00ED7312"/>
    <w:rsid w:val="00EF625E"/>
    <w:rsid w:val="00EF6C76"/>
    <w:rsid w:val="00F34D5D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9.docx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hyperlink" Target="mp_5349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AF.AQ.SAF-AQC.Workflow@us.af.m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pgi_5349.docx" TargetMode="External"/><Relationship Id="rId17" Type="http://schemas.openxmlformats.org/officeDocument/2006/relationships/hyperlink" Target="https://cs2.eis.af.mil/sites/10059/afcc/knowledge_center/Documents/Contracting_Memos/Policy/19-C-11.pdf" TargetMode="External"/><Relationship Id="rId25" Type="http://schemas.openxmlformats.org/officeDocument/2006/relationships/hyperlink" Target="mailto:SAF.AQ.SAF-AQC.Workflow@us.af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33.docx" TargetMode="External"/><Relationship Id="rId20" Type="http://schemas.openxmlformats.org/officeDocument/2006/relationships/hyperlink" Target="mailto:SAF.AQ.SAF-AQC.Workflow@us.af.mi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49.docx" TargetMode="External"/><Relationship Id="rId24" Type="http://schemas.openxmlformats.org/officeDocument/2006/relationships/hyperlink" Target="mp_5349.docx" TargetMode="External"/><Relationship Id="rId5" Type="http://schemas.openxmlformats.org/officeDocument/2006/relationships/styles" Target="styles.xml"/><Relationship Id="rId15" Type="http://schemas.openxmlformats.org/officeDocument/2006/relationships/hyperlink" Target="mailto:SAF.GCR.Workflow@us.af.mil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mp_5349.docx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templates/termination_authority.pdf" TargetMode="External"/><Relationship Id="rId22" Type="http://schemas.openxmlformats.org/officeDocument/2006/relationships/hyperlink" Target="mailto:SAF.FM.Workflow@us.af.mil" TargetMode="Externa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4547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VOUDREN, JEFFREY W NH-04 USAF HAF SAF/BLDG PENTAGON, 4C149</cp:lastModifiedBy>
  <cp:revision>38</cp:revision>
  <cp:lastPrinted>2006-10-10T15:10:00Z</cp:lastPrinted>
  <dcterms:created xsi:type="dcterms:W3CDTF">2019-05-07T13:42:00Z</dcterms:created>
  <dcterms:modified xsi:type="dcterms:W3CDTF">2021-01-08T16:17:00Z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