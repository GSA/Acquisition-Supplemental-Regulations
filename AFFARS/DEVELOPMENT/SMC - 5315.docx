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0B" w:rsidRDefault="00DC240B" w:rsidP="00DC240B">
      <w:pPr>
        <w:pStyle w:val="Heading1"/>
        <w:shd w:val="clear" w:color="auto" w:fill="FFFFFF"/>
        <w:spacing w:before="150" w:after="150"/>
        <w:textAlignment w:val="baseline"/>
        <w:rPr>
          <w:rFonts w:ascii="open_sansregular" w:hAnsi="open_sansregular"/>
          <w:color w:val="000000"/>
          <w:sz w:val="45"/>
          <w:szCs w:val="45"/>
        </w:rPr>
      </w:pPr>
      <w:r>
        <w:rPr>
          <w:rFonts w:ascii="open_sansregular" w:hAnsi="open_sansregular"/>
          <w:color w:val="000000"/>
          <w:sz w:val="28"/>
          <w:szCs w:val="28"/>
        </w:rPr>
        <w:t>PART</w:t>
      </w:r>
      <w:r>
        <w:rPr>
          <w:rFonts w:ascii="open_sansregular" w:hAnsi="open_sansregular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8"/>
          <w:szCs w:val="28"/>
        </w:rPr>
        <w:t>5315 - </w:t>
      </w:r>
      <w:r>
        <w:rPr>
          <w:rFonts w:ascii="open_sansregular" w:hAnsi="open_sansregular"/>
          <w:color w:val="000000"/>
          <w:sz w:val="28"/>
          <w:szCs w:val="28"/>
          <w:bdr w:val="none" w:sz="0" w:space="0" w:color="auto" w:frame="1"/>
        </w:rPr>
        <w:t>  </w:t>
      </w:r>
      <w:r>
        <w:rPr>
          <w:rFonts w:ascii="open_sansregular" w:hAnsi="open_sansregular"/>
          <w:color w:val="000000"/>
          <w:sz w:val="28"/>
          <w:szCs w:val="28"/>
        </w:rPr>
        <w:t>Contracting by Negotiation</w:t>
      </w:r>
    </w:p>
    <w:p w:rsidR="00DC240B" w:rsidRDefault="00DC240B" w:rsidP="00DC240B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DC240B" w:rsidRPr="00DC240B" w:rsidRDefault="00DC240B" w:rsidP="00DC240B">
      <w:pPr>
        <w:shd w:val="clear" w:color="auto" w:fill="FFFFFF"/>
        <w:spacing w:before="150"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gramStart"/>
      <w:r w:rsidRPr="00DC240B">
        <w:rPr>
          <w:rFonts w:ascii="Arial" w:eastAsia="Times New Roman" w:hAnsi="Arial" w:cs="Arial"/>
          <w:b/>
          <w:bCs/>
          <w:color w:val="000000"/>
          <w:sz w:val="27"/>
          <w:szCs w:val="27"/>
        </w:rPr>
        <w:t>5315.404-1-90</w:t>
      </w:r>
      <w:proofErr w:type="gramEnd"/>
      <w:r w:rsidRPr="00DC240B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Pricing Assistance or Pricing</w:t>
      </w:r>
      <w:r w:rsidRPr="00DC240B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DC240B">
        <w:rPr>
          <w:rFonts w:ascii="Arial" w:eastAsia="Times New Roman" w:hAnsi="Arial" w:cs="Arial"/>
          <w:b/>
          <w:bCs/>
          <w:color w:val="000000"/>
          <w:sz w:val="27"/>
          <w:szCs w:val="27"/>
        </w:rPr>
        <w:t>Assistance Waiver</w:t>
      </w:r>
    </w:p>
    <w:p w:rsidR="00DC240B" w:rsidRPr="00DC240B" w:rsidRDefault="00DC240B" w:rsidP="00DC240B">
      <w:pPr>
        <w:shd w:val="clear" w:color="auto" w:fill="FFFFFF"/>
        <w:spacing w:before="245" w:after="245" w:line="210" w:lineRule="atLeast"/>
        <w:ind w:left="432" w:firstLine="24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(a) Required thresholds for requesting pricing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assistance: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DC240B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  </w:t>
      </w:r>
    </w:p>
    <w:tbl>
      <w:tblPr>
        <w:tblW w:w="10800" w:type="dxa"/>
        <w:jc w:val="center"/>
        <w:tblCellSpacing w:w="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926"/>
        <w:gridCol w:w="3385"/>
        <w:gridCol w:w="3489"/>
      </w:tblGrid>
      <w:tr w:rsidR="00DC240B" w:rsidRPr="00DC240B" w:rsidTr="00DC240B">
        <w:trPr>
          <w:trHeight w:val="120"/>
          <w:tblHeader/>
          <w:tblCellSpacing w:w="0" w:type="dxa"/>
          <w:jc w:val="center"/>
        </w:trPr>
        <w:tc>
          <w:tcPr>
            <w:tcW w:w="8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DC240B" w:rsidRPr="00DC240B" w:rsidRDefault="00DC240B" w:rsidP="00DC240B">
            <w:pPr>
              <w:spacing w:before="245"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DC240B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Sole  Source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:rsidR="00DC240B" w:rsidRPr="00DC240B" w:rsidRDefault="00DC240B" w:rsidP="00DC240B">
            <w:pPr>
              <w:spacing w:before="245"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DC240B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Competitive</w:t>
            </w:r>
          </w:p>
        </w:tc>
      </w:tr>
      <w:tr w:rsidR="00DC240B" w:rsidRPr="00DC240B" w:rsidTr="00DC240B">
        <w:trPr>
          <w:trHeight w:val="200"/>
          <w:tblCellSpacing w:w="0" w:type="dxa"/>
          <w:jc w:val="center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DC240B" w:rsidRPr="00DC240B" w:rsidRDefault="00DC240B" w:rsidP="00DC240B">
            <w:pPr>
              <w:spacing w:before="245"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DC240B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PEO  (Systems)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DC240B" w:rsidRPr="00DC240B" w:rsidRDefault="00DC240B" w:rsidP="00DC240B">
            <w:pPr>
              <w:spacing w:before="245"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DC240B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All  Other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DC240B" w:rsidRPr="00DC240B" w:rsidRDefault="00DC240B" w:rsidP="00DC240B">
            <w:pPr>
              <w:spacing w:before="245"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DC240B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All</w:t>
            </w:r>
          </w:p>
        </w:tc>
      </w:tr>
      <w:tr w:rsidR="00DC240B" w:rsidRPr="00DC240B" w:rsidTr="00DC240B">
        <w:trPr>
          <w:trHeight w:val="150"/>
          <w:tblCellSpacing w:w="0" w:type="dxa"/>
          <w:jc w:val="center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DC240B" w:rsidRPr="00DC240B" w:rsidRDefault="00DC240B" w:rsidP="00DC240B">
            <w:pPr>
              <w:spacing w:before="245"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DC240B">
              <w:rPr>
                <w:rFonts w:ascii="open_sansregular" w:eastAsia="Times New Roman" w:hAnsi="open_sansregular" w:cs="Arial"/>
                <w:color w:val="000000"/>
                <w:sz w:val="20"/>
                <w:szCs w:val="20"/>
              </w:rPr>
              <w:t>$25M or more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DC240B" w:rsidRPr="00DC240B" w:rsidRDefault="00DC240B" w:rsidP="00DC240B">
            <w:pPr>
              <w:spacing w:before="245"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DC240B">
              <w:rPr>
                <w:rFonts w:ascii="open_sansregular" w:eastAsia="Times New Roman" w:hAnsi="open_sansregular" w:cs="Arial"/>
                <w:color w:val="000000"/>
                <w:sz w:val="20"/>
                <w:szCs w:val="20"/>
              </w:rPr>
              <w:t>$10M or more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:rsidR="00DC240B" w:rsidRPr="00DC240B" w:rsidRDefault="00DC240B" w:rsidP="00DC240B">
            <w:pPr>
              <w:spacing w:before="245" w:after="100" w:afterAutospacing="1" w:line="240" w:lineRule="auto"/>
              <w:jc w:val="center"/>
              <w:textAlignment w:val="baseline"/>
              <w:rPr>
                <w:rFonts w:ascii="open_sansregular" w:eastAsia="Times New Roman" w:hAnsi="open_sansregular" w:cs="Arial"/>
                <w:color w:val="000000"/>
                <w:sz w:val="21"/>
                <w:szCs w:val="21"/>
              </w:rPr>
            </w:pPr>
            <w:r w:rsidRPr="00DC240B">
              <w:rPr>
                <w:rFonts w:ascii="open_sansregular" w:eastAsia="Times New Roman" w:hAnsi="open_sansregular" w:cs="Arial"/>
                <w:color w:val="000000"/>
                <w:sz w:val="20"/>
                <w:szCs w:val="20"/>
              </w:rPr>
              <w:t>$100M or more</w:t>
            </w:r>
          </w:p>
        </w:tc>
      </w:tr>
    </w:tbl>
    <w:p w:rsidR="00DC240B" w:rsidRPr="00DC240B" w:rsidRDefault="00DC240B" w:rsidP="00DC240B">
      <w:pPr>
        <w:shd w:val="clear" w:color="auto" w:fill="FFFFFF"/>
        <w:spacing w:before="245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DC240B" w:rsidRPr="00DC240B" w:rsidRDefault="00DC240B" w:rsidP="00DC240B">
      <w:pPr>
        <w:shd w:val="clear" w:color="auto" w:fill="FFFFFF"/>
        <w:spacing w:before="245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(b) See </w:t>
      </w:r>
      <w:hyperlink r:id="rId4" w:history="1">
        <w:r w:rsidRPr="00DC240B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MP5315.404-1-90(b)</w:t>
        </w:r>
      </w:hyperlink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for procedures for requesting pricing assistance.</w:t>
      </w:r>
    </w:p>
    <w:p w:rsidR="00DC240B" w:rsidRPr="00DC240B" w:rsidRDefault="00DC240B" w:rsidP="00DC240B">
      <w:pPr>
        <w:shd w:val="clear" w:color="auto" w:fill="FFFFFF"/>
        <w:spacing w:before="245" w:after="245" w:line="210" w:lineRule="atLeast"/>
        <w:ind w:left="432"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(c) See </w:t>
      </w:r>
      <w:hyperlink r:id="rId5" w:history="1">
        <w:r w:rsidRPr="00DC240B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MP5315.404-1-90(c)</w:t>
        </w:r>
      </w:hyperlink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for procedures for requesting a pricing assistance waiver for actions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that meet or exceed the required thresholds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  <w:bdr w:val="none" w:sz="0" w:space="0" w:color="auto" w:frame="1"/>
        </w:rPr>
        <w:t> </w:t>
      </w: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identified in 5315.404-1-90(a).</w:t>
      </w:r>
    </w:p>
    <w:p w:rsidR="00DC240B" w:rsidRPr="00DC240B" w:rsidRDefault="00DC240B" w:rsidP="00DC240B">
      <w:pPr>
        <w:shd w:val="clear" w:color="auto" w:fill="FFFFFF"/>
        <w:spacing w:before="245" w:after="245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6" w:history="1">
        <w:r w:rsidRPr="00DC240B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AFICC PGI 5315.404-1-90</w:t>
        </w:r>
      </w:hyperlink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DC240B" w:rsidRDefault="00DC240B" w:rsidP="00DC240B">
      <w:pPr>
        <w:shd w:val="clear" w:color="auto" w:fill="FFFFFF"/>
        <w:spacing w:before="245" w:after="0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bookmarkStart w:id="0" w:name="_Toc38364937"/>
      <w:bookmarkEnd w:id="0"/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See </w:t>
      </w:r>
      <w:hyperlink r:id="rId7" w:history="1">
        <w:r w:rsidRPr="00DC240B">
          <w:rPr>
            <w:rFonts w:ascii="inherit" w:eastAsia="Times New Roman" w:hAnsi="inherit" w:cs="Times New Roman"/>
            <w:color w:val="27324B"/>
            <w:sz w:val="21"/>
            <w:szCs w:val="21"/>
            <w:u w:val="single"/>
            <w:bdr w:val="none" w:sz="0" w:space="0" w:color="auto" w:frame="1"/>
          </w:rPr>
          <w:t>AFMC PGI 5315.404-1-90</w:t>
        </w:r>
      </w:hyperlink>
      <w:r w:rsidRPr="00DC240B">
        <w:rPr>
          <w:rFonts w:ascii="open_sansregular" w:eastAsia="Times New Roman" w:hAnsi="open_sansregular" w:cs="Times New Roman"/>
          <w:color w:val="000000"/>
          <w:sz w:val="21"/>
          <w:szCs w:val="21"/>
        </w:rPr>
        <w:t>.</w:t>
      </w:r>
    </w:p>
    <w:p w:rsidR="00DC240B" w:rsidRPr="00DC240B" w:rsidRDefault="00DC240B" w:rsidP="00DC240B">
      <w:pPr>
        <w:shd w:val="clear" w:color="auto" w:fill="FFFFFF"/>
        <w:spacing w:before="245" w:after="0" w:line="210" w:lineRule="atLeast"/>
        <w:ind w:firstLine="240"/>
        <w:textAlignment w:val="baseline"/>
        <w:rPr>
          <w:rFonts w:ascii="open_sansregular" w:eastAsia="Times New Roman" w:hAnsi="open_sansregular" w:cs="Times New Roman"/>
          <w:color w:val="000000"/>
          <w:sz w:val="21"/>
          <w:szCs w:val="21"/>
        </w:rPr>
      </w:pPr>
      <w:ins w:id="1" w:author="ARMENTA, ANGELICA R NH-03 USAF AFSPC SMC/PKC" w:date="2020-06-18T13:27:00Z">
        <w:r>
          <w:rPr>
            <w:rFonts w:ascii="open_sansregular" w:eastAsia="Times New Roman" w:hAnsi="open_sansregular" w:cs="Times New Roman"/>
            <w:color w:val="000000"/>
            <w:sz w:val="21"/>
            <w:szCs w:val="21"/>
          </w:rPr>
          <w:t>See SMC PGI 5315.404-1-90.</w:t>
        </w:r>
      </w:ins>
    </w:p>
    <w:p w:rsidR="00166144" w:rsidRDefault="00166144"/>
    <w:p w:rsidR="00554124" w:rsidRDefault="00554124">
      <w:pPr>
        <w:rPr>
          <w:rFonts w:ascii="open_sansregular" w:eastAsiaTheme="majorEastAsia" w:hAnsi="open_sansregular" w:cstheme="majorBidi"/>
          <w:color w:val="000000"/>
          <w:sz w:val="28"/>
          <w:szCs w:val="28"/>
        </w:rPr>
      </w:pPr>
      <w:r>
        <w:rPr>
          <w:rFonts w:ascii="open_sansregular" w:hAnsi="open_sansregular"/>
          <w:color w:val="000000"/>
          <w:sz w:val="28"/>
          <w:szCs w:val="28"/>
        </w:rPr>
        <w:br w:type="page"/>
      </w:r>
    </w:p>
    <w:p w:rsidR="00554124" w:rsidRDefault="00554124" w:rsidP="00554124">
      <w:pPr>
        <w:pStyle w:val="Heading1"/>
        <w:shd w:val="clear" w:color="auto" w:fill="FFFFFF"/>
        <w:spacing w:before="150" w:after="150"/>
        <w:textAlignment w:val="baseline"/>
        <w:rPr>
          <w:rFonts w:ascii="open_sansregular" w:hAnsi="open_sansregular"/>
          <w:color w:val="000000"/>
          <w:sz w:val="45"/>
          <w:szCs w:val="45"/>
        </w:rPr>
      </w:pPr>
      <w:r>
        <w:rPr>
          <w:rFonts w:ascii="open_sansregular" w:hAnsi="open_sansregular"/>
          <w:color w:val="000000"/>
          <w:sz w:val="28"/>
          <w:szCs w:val="28"/>
        </w:rPr>
        <w:lastRenderedPageBreak/>
        <w:t>AFFARS</w:t>
      </w:r>
      <w:r>
        <w:rPr>
          <w:rFonts w:ascii="open_sansregular" w:hAnsi="open_sansregular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8"/>
          <w:szCs w:val="28"/>
        </w:rPr>
        <w:t>PGI 5315</w:t>
      </w: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8"/>
          <w:szCs w:val="28"/>
        </w:rPr>
        <w:t>Contracting</w:t>
      </w:r>
      <w:r>
        <w:rPr>
          <w:rFonts w:ascii="open_sansregular" w:hAnsi="open_sansregular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open_sansregular" w:hAnsi="open_sansregular"/>
          <w:color w:val="000000"/>
          <w:sz w:val="28"/>
          <w:szCs w:val="28"/>
        </w:rPr>
        <w:t>by Negotiation</w:t>
      </w:r>
      <w:r>
        <w:rPr>
          <w:rFonts w:ascii="open_sansregular" w:hAnsi="open_sansregular"/>
          <w:color w:val="000000"/>
          <w:sz w:val="45"/>
          <w:szCs w:val="45"/>
          <w:bdr w:val="none" w:sz="0" w:space="0" w:color="auto" w:frame="1"/>
        </w:rPr>
        <w:t> </w:t>
      </w:r>
    </w:p>
    <w:p w:rsidR="00554124" w:rsidRDefault="00554124" w:rsidP="00554124">
      <w:pPr>
        <w:pStyle w:val="western"/>
        <w:shd w:val="clear" w:color="auto" w:fill="FFFFFF"/>
        <w:ind w:firstLine="240"/>
        <w:jc w:val="center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inherit" w:hAnsi="inherit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Table of Contents</w:t>
      </w:r>
    </w:p>
    <w:p w:rsidR="00554124" w:rsidRDefault="00554124" w:rsidP="00554124">
      <w:pPr>
        <w:pStyle w:val="western"/>
        <w:shd w:val="clear" w:color="auto" w:fill="FFFFFF"/>
        <w:ind w:firstLine="240"/>
        <w:jc w:val="center"/>
        <w:textAlignment w:val="baseline"/>
        <w:rPr>
          <w:color w:val="000000"/>
          <w:sz w:val="27"/>
          <w:szCs w:val="27"/>
        </w:rPr>
      </w:pPr>
      <w:r>
        <w:rPr>
          <w:rFonts w:ascii="inherit" w:hAnsi="inherit"/>
          <w:i/>
          <w:iCs/>
          <w:color w:val="000000"/>
          <w:sz w:val="28"/>
          <w:szCs w:val="28"/>
          <w:bdr w:val="none" w:sz="0" w:space="0" w:color="auto" w:frame="1"/>
        </w:rPr>
        <w:t>Click any column header below to sort by that column.</w:t>
      </w: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  <w:r>
        <w:rPr>
          <w:color w:val="000000"/>
          <w:sz w:val="27"/>
          <w:szCs w:val="27"/>
          <w:bdr w:val="none" w:sz="0" w:space="0" w:color="auto" w:frame="1"/>
        </w:rPr>
        <w:t> </w:t>
      </w:r>
    </w:p>
    <w:tbl>
      <w:tblPr>
        <w:tblW w:w="10800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53"/>
        <w:gridCol w:w="1580"/>
        <w:gridCol w:w="6467"/>
        <w:tblGridChange w:id="2">
          <w:tblGrid>
            <w:gridCol w:w="2753"/>
            <w:gridCol w:w="1580"/>
            <w:gridCol w:w="6467"/>
          </w:tblGrid>
        </w:tblGridChange>
      </w:tblGrid>
      <w:tr w:rsidR="00554124" w:rsidTr="00554124">
        <w:trPr>
          <w:trHeight w:val="310"/>
          <w:tblHeader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PGI Paragraph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MAJCOM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Paragraph Title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8" w:anchor="_AFMC_PGI_5315.207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5315.207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Handling Proposals and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Information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9" w:anchor="_AF_PGI_5315.209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5315.209-90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Solicitation Provisions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and Contract Clauses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0" w:anchor="_AFMC_PGI_5315.3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(1.4.1.1)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SSA Appointment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1" w:anchor="_SMC_PGI_5315.3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(1.4.1.1)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SSA Appointment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2" w:anchor="_USAFA_PGI_5315.3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(1.4.1.1)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USAFA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SSA Appointment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3" w:anchor="_SMC_PGI_5315.3_1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(1.4.2.2)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PCO Responsibilities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4" w:anchor="_AFMC_PGI_5315.3_1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(1.4.2.2.3)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(No Title)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5" w:anchor="_SMC_PGI_5315.3_2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(1.4.2.2.7)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(No Title)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6" w:anchor="_AFMC_PGI_5315.3_2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(1.4.6.1)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Government Advisors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7" w:anchor="_AFMC_PGI_5315.3_3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(1.4.7.2)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(No Title)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8" w:anchor="_SMC_PGI_5315.3_3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(2)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Pre-solicitation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Activities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19" w:anchor="_SMC_PGI_5315.3_4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(2.1.2.1)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Pre-solicitation Notices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0" w:anchor="_SMC_PGI_5315.3_5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(2.1.2.2)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Industry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Engagement/Industry Days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1" w:anchor="_AFMC_PGI_5315.3_4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(2.1.2.3)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Draft Request for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Proposals (RFP)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2" w:anchor="_SMC_PGI_5315.3_6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(2.1.2.3)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Draft Request for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Proposals (RFP)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3" w:anchor="_AFMC_PGI_5315.3_5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(2.3.1)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Evaluation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Factors/</w:t>
            </w:r>
            <w:proofErr w:type="spellStart"/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Subfactors</w:t>
            </w:r>
            <w:proofErr w:type="spellEnd"/>
          </w:p>
        </w:tc>
      </w:tr>
      <w:bookmarkStart w:id="3" w:name="_GoBack"/>
      <w:bookmarkEnd w:id="3"/>
      <w:tr w:rsidR="00554124" w:rsidTr="00554124">
        <w:tblPrEx>
          <w:tblW w:w="10800" w:type="dxa"/>
          <w:jc w:val="center"/>
          <w:tblCellSpacing w:w="0" w:type="dxa"/>
          <w:tblCellMar>
            <w:top w:w="40" w:type="dxa"/>
            <w:left w:w="40" w:type="dxa"/>
            <w:bottom w:w="40" w:type="dxa"/>
            <w:right w:w="40" w:type="dxa"/>
          </w:tblCellMar>
          <w:tblPrExChange w:id="4" w:author="ARMENTA, ANGELICA R NH-03 USAF AFSPC SMC/PKC" w:date="2020-06-18T13:35:00Z">
            <w:tblPrEx>
              <w:tblW w:w="10800" w:type="dxa"/>
              <w:jc w:val="center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</w:tblPrEx>
          </w:tblPrExChange>
        </w:tblPrEx>
        <w:trPr>
          <w:trHeight w:val="320"/>
          <w:tblCellSpacing w:w="0" w:type="dxa"/>
          <w:jc w:val="center"/>
          <w:trPrChange w:id="5" w:author="ARMENTA, ANGELICA R NH-03 USAF AFSPC SMC/PKC" w:date="2020-06-18T13:35:00Z">
            <w:trPr>
              <w:trHeight w:val="320"/>
              <w:tblCellSpacing w:w="0" w:type="dxa"/>
              <w:jc w:val="center"/>
            </w:trPr>
          </w:trPrChange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6" w:author="ARMENTA, ANGELICA R NH-03 USAF AFSPC SMC/PKC" w:date="2020-06-18T13:35:00Z">
              <w:tcPr>
                <w:tcW w:w="336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7" w:author="ARMENTA, ANGELICA R NH-03 USAF AFSPC SMC/PKC" w:date="2020-06-18T13:35:00Z">
              <w:r w:rsidDel="00554124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begin"/>
              </w:r>
              <w:r w:rsidDel="00554124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delInstrText xml:space="preserve"> HYPERLINK "https://www.acquisition.gov/affars/contracting-negotiation-0" \l "smc_3_354" </w:delInstrText>
              </w:r>
              <w:r w:rsidDel="00554124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separate"/>
              </w:r>
              <w:r w:rsidDel="00554124"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delText>PGI  5315.3 (3.5.4)</w:delText>
              </w:r>
              <w:r w:rsidDel="00554124">
                <w:rPr>
                  <w:rFonts w:ascii="open_sansregular" w:hAnsi="open_sansregular" w:cs="Arial"/>
                  <w:color w:val="000000"/>
                  <w:sz w:val="21"/>
                  <w:szCs w:val="21"/>
                </w:rPr>
                <w:fldChar w:fldCharType="end"/>
              </w:r>
            </w:del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8" w:author="ARMENTA, ANGELICA R NH-03 USAF AFSPC SMC/PKC" w:date="2020-06-18T13:35:00Z">
              <w:tcPr>
                <w:tcW w:w="184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9" w:author="ARMENTA, ANGELICA R NH-03 USAF AFSPC SMC/PKC" w:date="2020-06-18T13:35:00Z">
              <w:r w:rsidDel="00554124"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delText>SMC</w:delText>
              </w:r>
            </w:del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tcPrChange w:id="10" w:author="ARMENTA, ANGELICA R NH-03 USAF AFSPC SMC/PKC" w:date="2020-06-18T13:35:00Z">
              <w:tcPr>
                <w:tcW w:w="826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43" w:type="dxa"/>
                  <w:left w:w="115" w:type="dxa"/>
                  <w:bottom w:w="43" w:type="dxa"/>
                  <w:right w:w="115" w:type="dxa"/>
                </w:tcMar>
                <w:vAlign w:val="bottom"/>
              </w:tcPr>
            </w:tcPrChange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del w:id="11" w:author="ARMENTA, ANGELICA R NH-03 USAF AFSPC SMC/PKC" w:date="2020-06-18T13:35:00Z">
              <w:r w:rsidDel="00554124">
                <w:rPr>
                  <w:rFonts w:ascii="open_sansregular" w:hAnsi="open_sansregular" w:cs="Arial"/>
                  <w:color w:val="000000"/>
                  <w:sz w:val="20"/>
                  <w:szCs w:val="20"/>
                </w:rPr>
                <w:delText>Content and Documentation</w:delText>
              </w:r>
            </w:del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4" w:anchor="_SMC_PGI_5315.3_7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 (4.3)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Additional Guidance and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Tailorable Templates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5" w:anchor="_AF_PGI_5315.371-5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5315.371-5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Waiver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6" w:anchor="_AF_PGI_5315.402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5315.402-90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Pricing Policy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7" w:anchor="_AFMC_PGI_5315.402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5315.402-90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Pricing Policy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8" w:anchor="_AFICC_PGI_5315.403-1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5315.403-1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Prohibition on Obtaining</w:t>
            </w:r>
            <w:proofErr w:type="gramStart"/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Certified</w:t>
            </w:r>
            <w:proofErr w:type="gramEnd"/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 xml:space="preserve"> Cost or Pricing Data (10 U.S.C. 2306a and 41 U.S.C.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Chapter 35)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29" w:anchor="_AFMC_PGI_5315.403-1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5315.403-1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Prohibition on Obtaining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Certified Cost or Pricing Data (10 U.S.C. 2306a and 41 U.S.C.,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Chapter 35)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0" w:anchor="_AFICC_PGI_5315.404-1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5315.404-1-90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Pricing Assistance or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Pricing Assistance Waiver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1" w:anchor="_AFMC_PGI_5315.404-1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5315.404-1-90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Pricing Assistance or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Pricing Assistance Waiver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2" w:anchor="_SMC_PGI_5315.404-1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5315.404-1-90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Pricing Assistance or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Pricing Assistance Waiver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3" w:anchor="_AFMC_PGI_5315.404-2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5315.404-2-90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Data to Support Proposal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Analysis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4" w:anchor="_AF_PGI_5315.404-3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5315.404-3-90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Subcontract Pricing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Considerations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5" w:anchor="_AFMC_PGI_5315.404-3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5315.404-3-90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Subcontract Pricing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Considerations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6" w:anchor="_AF_PGI_5315.404-70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5315.404-70-90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DD Form 1547, Record of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Weighted Guidelines Method Application, Report Control Symbol: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DD-AT&amp;L(Q)1751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7" w:anchor="_AFMC_PGI_5315.406-1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5315.406-1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Pre-negotiation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Objectives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8" w:anchor="_AFMC_PGI_5315.406-3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5315.406-3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Documenting the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Negotiation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39" w:anchor="_SMC_PGI_5315.406-3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5315.406-3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SMC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Documenting the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Negotiation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0" w:anchor="_AFMC_PGI_5315.406-3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5315.406-3-90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Use of Abstract of Offers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as Documentation of Price Reasonableness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1" w:anchor="_AFMC_PGI_5315.407-1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5315.407-1-90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Defective Certified Cost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or Pricing Data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2" w:anchor="_AFMC_PGI_5315.407-2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5315.407-2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AFMC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Make-or-Buy Program</w:t>
            </w:r>
          </w:p>
        </w:tc>
      </w:tr>
      <w:tr w:rsidR="00554124" w:rsidTr="00554124">
        <w:trPr>
          <w:trHeight w:val="32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3" w:anchor="_AFICC_PGI_5315.407-90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5315.407-90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AFICC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Contract Audit Follow-Up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(CAFU)</w:t>
            </w:r>
          </w:p>
        </w:tc>
      </w:tr>
      <w:tr w:rsidR="00554124" w:rsidTr="00554124">
        <w:trPr>
          <w:trHeight w:val="310"/>
          <w:tblCellSpacing w:w="0" w:type="dxa"/>
          <w:jc w:val="center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hyperlink r:id="rId44" w:anchor="_AF_PGI_5315.407-91" w:history="1">
              <w:r>
                <w:rPr>
                  <w:rStyle w:val="Hyperlink"/>
                  <w:rFonts w:ascii="open_sansregular" w:eastAsiaTheme="majorEastAsia" w:hAnsi="open_sansregular" w:cs="Arial"/>
                  <w:sz w:val="20"/>
                  <w:szCs w:val="20"/>
                  <w:bdr w:val="none" w:sz="0" w:space="0" w:color="auto" w:frame="1"/>
                </w:rPr>
                <w:t>PGI  5315.407-91</w:t>
              </w:r>
            </w:hyperlink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jc w:val="center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:rsidR="00554124" w:rsidRDefault="00554124">
            <w:pPr>
              <w:pStyle w:val="western"/>
              <w:textAlignment w:val="baseline"/>
              <w:rPr>
                <w:rFonts w:ascii="open_sansregular" w:hAnsi="open_sansregular" w:cs="Arial"/>
                <w:color w:val="000000"/>
                <w:sz w:val="21"/>
                <w:szCs w:val="21"/>
              </w:rPr>
            </w:pP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Formula Pricing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open_sansregular" w:hAnsi="open_sansregular" w:cs="Arial"/>
                <w:color w:val="000000"/>
                <w:sz w:val="20"/>
                <w:szCs w:val="20"/>
              </w:rPr>
              <w:t> Agreements (FPA)</w:t>
            </w:r>
          </w:p>
        </w:tc>
      </w:tr>
    </w:tbl>
    <w:p w:rsidR="00554124" w:rsidRDefault="00554124" w:rsidP="00554124">
      <w:pPr>
        <w:pStyle w:val="western"/>
        <w:shd w:val="clear" w:color="auto" w:fill="FFFFFF"/>
        <w:ind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</w:t>
      </w:r>
    </w:p>
    <w:p w:rsidR="00554124" w:rsidRDefault="00554124" w:rsidP="00554124">
      <w:pPr>
        <w:pStyle w:val="western"/>
        <w:shd w:val="clear" w:color="auto" w:fill="FFFFFF"/>
        <w:spacing w:after="245" w:afterAutospacing="0"/>
        <w:ind w:firstLine="240"/>
        <w:textAlignment w:val="baseline"/>
        <w:rPr>
          <w:rFonts w:ascii="open_sansregular" w:hAnsi="open_sansregular"/>
          <w:color w:val="000000"/>
          <w:sz w:val="21"/>
          <w:szCs w:val="21"/>
        </w:rPr>
      </w:pPr>
      <w:r>
        <w:rPr>
          <w:rFonts w:ascii="open_sansregular" w:hAnsi="open_sansregular"/>
          <w:color w:val="000000"/>
          <w:sz w:val="21"/>
          <w:szCs w:val="21"/>
          <w:bdr w:val="none" w:sz="0" w:space="0" w:color="auto" w:frame="1"/>
        </w:rPr>
        <w:t>  </w:t>
      </w:r>
    </w:p>
    <w:p w:rsidR="00554124" w:rsidRDefault="00554124"/>
    <w:sectPr w:rsidR="0055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MENTA, ANGELICA R NH-03 USAF AFSPC SMC/PKC">
    <w15:presenceInfo w15:providerId="AD" w15:userId="S-1-5-21-1271409858-1095883707-2794662393-4325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0B"/>
    <w:rsid w:val="00166144"/>
    <w:rsid w:val="00315FAA"/>
    <w:rsid w:val="00554124"/>
    <w:rsid w:val="00DC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6943"/>
  <w15:chartTrackingRefBased/>
  <w15:docId w15:val="{7051F69B-0C3C-43A8-B1DE-4D5326C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C2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4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DC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24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24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affars/contracting-negotiation-0" TargetMode="External"/><Relationship Id="rId13" Type="http://schemas.openxmlformats.org/officeDocument/2006/relationships/hyperlink" Target="https://www.acquisition.gov/affars/contracting-negotiation-0" TargetMode="External"/><Relationship Id="rId18" Type="http://schemas.openxmlformats.org/officeDocument/2006/relationships/hyperlink" Target="https://www.acquisition.gov/affars/contracting-negotiation-0" TargetMode="External"/><Relationship Id="rId26" Type="http://schemas.openxmlformats.org/officeDocument/2006/relationships/hyperlink" Target="https://www.acquisition.gov/affars/contracting-negotiation-0" TargetMode="External"/><Relationship Id="rId39" Type="http://schemas.openxmlformats.org/officeDocument/2006/relationships/hyperlink" Target="https://www.acquisition.gov/affars/contracting-negotiation-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cquisition.gov/affars/contracting-negotiation-0" TargetMode="External"/><Relationship Id="rId34" Type="http://schemas.openxmlformats.org/officeDocument/2006/relationships/hyperlink" Target="https://www.acquisition.gov/affars/contracting-negotiation-0" TargetMode="External"/><Relationship Id="rId42" Type="http://schemas.openxmlformats.org/officeDocument/2006/relationships/hyperlink" Target="https://www.acquisition.gov/affars/contracting-negotiation-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acquisition.gov/affars/contracting-negotiation-0" TargetMode="External"/><Relationship Id="rId12" Type="http://schemas.openxmlformats.org/officeDocument/2006/relationships/hyperlink" Target="https://www.acquisition.gov/affars/contracting-negotiation-0" TargetMode="External"/><Relationship Id="rId17" Type="http://schemas.openxmlformats.org/officeDocument/2006/relationships/hyperlink" Target="https://www.acquisition.gov/affars/contracting-negotiation-0" TargetMode="External"/><Relationship Id="rId25" Type="http://schemas.openxmlformats.org/officeDocument/2006/relationships/hyperlink" Target="https://www.acquisition.gov/affars/contracting-negotiation-0" TargetMode="External"/><Relationship Id="rId33" Type="http://schemas.openxmlformats.org/officeDocument/2006/relationships/hyperlink" Target="https://www.acquisition.gov/affars/contracting-negotiation-0" TargetMode="External"/><Relationship Id="rId38" Type="http://schemas.openxmlformats.org/officeDocument/2006/relationships/hyperlink" Target="https://www.acquisition.gov/affars/contracting-negotiation-0" TargetMode="External"/><Relationship Id="rId46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hyperlink" Target="https://www.acquisition.gov/affars/contracting-negotiation-0" TargetMode="External"/><Relationship Id="rId20" Type="http://schemas.openxmlformats.org/officeDocument/2006/relationships/hyperlink" Target="https://www.acquisition.gov/affars/contracting-negotiation-0" TargetMode="External"/><Relationship Id="rId29" Type="http://schemas.openxmlformats.org/officeDocument/2006/relationships/hyperlink" Target="https://www.acquisition.gov/affars/contracting-negotiation-0" TargetMode="External"/><Relationship Id="rId41" Type="http://schemas.openxmlformats.org/officeDocument/2006/relationships/hyperlink" Target="https://www.acquisition.gov/affars/contracting-negotiation-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cquisition.gov/affars/contracting-negotiation-0" TargetMode="External"/><Relationship Id="rId11" Type="http://schemas.openxmlformats.org/officeDocument/2006/relationships/hyperlink" Target="https://www.acquisition.gov/affars/contracting-negotiation-0" TargetMode="External"/><Relationship Id="rId24" Type="http://schemas.openxmlformats.org/officeDocument/2006/relationships/hyperlink" Target="https://www.acquisition.gov/affars/contracting-negotiation-0" TargetMode="External"/><Relationship Id="rId32" Type="http://schemas.openxmlformats.org/officeDocument/2006/relationships/hyperlink" Target="https://www.acquisition.gov/affars/contracting-negotiation-0" TargetMode="External"/><Relationship Id="rId37" Type="http://schemas.openxmlformats.org/officeDocument/2006/relationships/hyperlink" Target="https://www.acquisition.gov/affars/contracting-negotiation-0" TargetMode="External"/><Relationship Id="rId40" Type="http://schemas.openxmlformats.org/officeDocument/2006/relationships/hyperlink" Target="https://www.acquisition.gov/affars/contracting-negotiation-0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acquisition.gov/affars/contract-pricing" TargetMode="External"/><Relationship Id="rId15" Type="http://schemas.openxmlformats.org/officeDocument/2006/relationships/hyperlink" Target="https://www.acquisition.gov/affars/contracting-negotiation-0" TargetMode="External"/><Relationship Id="rId23" Type="http://schemas.openxmlformats.org/officeDocument/2006/relationships/hyperlink" Target="https://www.acquisition.gov/affars/contracting-negotiation-0" TargetMode="External"/><Relationship Id="rId28" Type="http://schemas.openxmlformats.org/officeDocument/2006/relationships/hyperlink" Target="https://www.acquisition.gov/affars/contracting-negotiation-0" TargetMode="External"/><Relationship Id="rId36" Type="http://schemas.openxmlformats.org/officeDocument/2006/relationships/hyperlink" Target="https://www.acquisition.gov/affars/contracting-negotiation-0" TargetMode="External"/><Relationship Id="rId10" Type="http://schemas.openxmlformats.org/officeDocument/2006/relationships/hyperlink" Target="https://www.acquisition.gov/affars/contracting-negotiation-0" TargetMode="External"/><Relationship Id="rId19" Type="http://schemas.openxmlformats.org/officeDocument/2006/relationships/hyperlink" Target="https://www.acquisition.gov/affars/contracting-negotiation-0" TargetMode="External"/><Relationship Id="rId31" Type="http://schemas.openxmlformats.org/officeDocument/2006/relationships/hyperlink" Target="https://www.acquisition.gov/affars/contracting-negotiation-0" TargetMode="External"/><Relationship Id="rId44" Type="http://schemas.openxmlformats.org/officeDocument/2006/relationships/hyperlink" Target="https://www.acquisition.gov/affars/contracting-negotiation-0" TargetMode="External"/><Relationship Id="rId4" Type="http://schemas.openxmlformats.org/officeDocument/2006/relationships/hyperlink" Target="https://www.acquisition.gov/affars/contract-pricing" TargetMode="External"/><Relationship Id="rId9" Type="http://schemas.openxmlformats.org/officeDocument/2006/relationships/hyperlink" Target="https://www.acquisition.gov/affars/contracting-negotiation-0" TargetMode="External"/><Relationship Id="rId14" Type="http://schemas.openxmlformats.org/officeDocument/2006/relationships/hyperlink" Target="https://www.acquisition.gov/affars/contracting-negotiation-0" TargetMode="External"/><Relationship Id="rId22" Type="http://schemas.openxmlformats.org/officeDocument/2006/relationships/hyperlink" Target="https://www.acquisition.gov/affars/contracting-negotiation-0" TargetMode="External"/><Relationship Id="rId27" Type="http://schemas.openxmlformats.org/officeDocument/2006/relationships/hyperlink" Target="https://www.acquisition.gov/affars/contracting-negotiation-0" TargetMode="External"/><Relationship Id="rId30" Type="http://schemas.openxmlformats.org/officeDocument/2006/relationships/hyperlink" Target="https://www.acquisition.gov/affars/contracting-negotiation-0" TargetMode="External"/><Relationship Id="rId35" Type="http://schemas.openxmlformats.org/officeDocument/2006/relationships/hyperlink" Target="https://www.acquisition.gov/affars/contracting-negotiation-0" TargetMode="External"/><Relationship Id="rId43" Type="http://schemas.openxmlformats.org/officeDocument/2006/relationships/hyperlink" Target="https://www.acquisition.gov/affars/contracting-negotiation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ARMENTA, ANGELICA R NH-03 USAF AFSPC SMC/PKC</dc:creator>
  <cp:keywords/>
  <dc:description/>
  <cp:lastModifiedBy>ARMENTA, ANGELICA R NH-03 USAF AFSPC SMC/PKC</cp:lastModifiedBy>
  <cp:revision>2</cp:revision>
  <dcterms:created xsi:type="dcterms:W3CDTF">2020-06-18T19:26:00Z</dcterms:created>
  <dcterms:modified xsi:type="dcterms:W3CDTF">2020-06-18T19:36:00Z</dcterms:modified>
</cp:coreProperties>
</file>