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1C9" w:rsidRDefault="007361C9" w:rsidP="007361C9">
      <w:pPr>
        <w:pStyle w:val="Heading1"/>
        <w:shd w:val="clear" w:color="auto" w:fill="FFFFFF"/>
        <w:spacing w:before="150" w:after="150"/>
        <w:textAlignment w:val="baseline"/>
        <w:rPr>
          <w:rFonts w:ascii="open_sansregular" w:hAnsi="open_sansregular"/>
          <w:color w:val="000000"/>
          <w:sz w:val="45"/>
          <w:szCs w:val="45"/>
        </w:rPr>
      </w:pPr>
      <w:r>
        <w:rPr>
          <w:rFonts w:ascii="open_sansregular" w:hAnsi="open_sansregular"/>
          <w:color w:val="000000"/>
          <w:sz w:val="28"/>
          <w:szCs w:val="28"/>
        </w:rPr>
        <w:t>PART</w:t>
      </w:r>
      <w:proofErr w:type="gramStart"/>
      <w:r>
        <w:rPr>
          <w:rFonts w:ascii="open_sansregular" w:hAnsi="open_sansregular"/>
          <w:color w:val="000000"/>
          <w:sz w:val="28"/>
          <w:szCs w:val="28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8"/>
          <w:szCs w:val="28"/>
        </w:rPr>
        <w:t> 5301</w:t>
      </w:r>
      <w:proofErr w:type="gramEnd"/>
      <w:r>
        <w:rPr>
          <w:rFonts w:ascii="open_sansregular" w:hAnsi="open_sansregular"/>
          <w:color w:val="000000"/>
          <w:sz w:val="28"/>
          <w:szCs w:val="28"/>
        </w:rPr>
        <w:t xml:space="preserve"> - </w:t>
      </w:r>
      <w:r>
        <w:rPr>
          <w:rFonts w:ascii="open_sansregular" w:hAnsi="open_sansregular"/>
          <w:color w:val="000000"/>
          <w:sz w:val="28"/>
          <w:szCs w:val="28"/>
          <w:bdr w:val="none" w:sz="0" w:space="0" w:color="auto" w:frame="1"/>
        </w:rPr>
        <w:t>  </w:t>
      </w:r>
      <w:r>
        <w:rPr>
          <w:rFonts w:ascii="open_sansregular" w:hAnsi="open_sansregular"/>
          <w:color w:val="000000"/>
          <w:sz w:val="28"/>
          <w:szCs w:val="28"/>
        </w:rPr>
        <w:t> Federal Acquisition Regulations System</w:t>
      </w:r>
    </w:p>
    <w:p w:rsidR="007361C9" w:rsidRDefault="007361C9" w:rsidP="00BB42C3">
      <w:pPr>
        <w:pStyle w:val="Heading3"/>
        <w:shd w:val="clear" w:color="auto" w:fill="FFFFFF"/>
        <w:spacing w:before="150" w:beforeAutospacing="0" w:after="150" w:afterAutospacing="0"/>
        <w:textAlignment w:val="baseline"/>
        <w:rPr>
          <w:rFonts w:ascii="open_sansregular" w:hAnsi="open_sansregular"/>
          <w:color w:val="000000"/>
        </w:rPr>
      </w:pPr>
    </w:p>
    <w:p w:rsidR="00BB42C3" w:rsidRDefault="00BB42C3" w:rsidP="00BB42C3">
      <w:pPr>
        <w:pStyle w:val="Heading3"/>
        <w:shd w:val="clear" w:color="auto" w:fill="FFFFFF"/>
        <w:spacing w:before="150" w:beforeAutospacing="0" w:after="150" w:afterAutospacing="0"/>
        <w:textAlignment w:val="baseline"/>
        <w:rPr>
          <w:rFonts w:ascii="open_sansregular" w:hAnsi="open_sansregular"/>
          <w:color w:val="000000"/>
        </w:rPr>
      </w:pPr>
      <w:r>
        <w:rPr>
          <w:rFonts w:ascii="open_sansregular" w:hAnsi="open_sansregular"/>
          <w:color w:val="000000"/>
        </w:rPr>
        <w:t> 5301.603-3 Appointment</w:t>
      </w:r>
    </w:p>
    <w:p w:rsidR="00BB42C3" w:rsidRDefault="00BB42C3" w:rsidP="00BB42C3">
      <w:pPr>
        <w:pStyle w:val="NormalWeb"/>
        <w:shd w:val="clear" w:color="auto" w:fill="FFFFFF"/>
        <w:spacing w:after="245" w:afterAutospacing="0" w:line="210" w:lineRule="atLeast"/>
        <w:ind w:left="432" w:firstLine="240"/>
        <w:textAlignment w:val="baseline"/>
        <w:rPr>
          <w:rFonts w:ascii="open_sansregular" w:hAnsi="open_sansregular"/>
          <w:color w:val="000000"/>
          <w:sz w:val="21"/>
          <w:szCs w:val="21"/>
        </w:rPr>
      </w:pPr>
      <w:r>
        <w:rPr>
          <w:rFonts w:ascii="open_sansregular" w:hAnsi="open_sansregular"/>
          <w:color w:val="000000"/>
          <w:sz w:val="21"/>
          <w:szCs w:val="21"/>
        </w:rPr>
        <w:t>(b) Issuing authorities identified in</w:t>
      </w:r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5301.603-1 above may delegate the purchase authority described in FAR</w:t>
      </w:r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1.603-3(b) and DFARS 201.603-3(b), to non-contracting DoD civilian</w:t>
      </w:r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employees and members of the U.S. Armed Forces, such as</w:t>
      </w:r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transportation personnel, medical supply personnel, librarians, and</w:t>
      </w:r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chiefs of construction management, provided:</w:t>
      </w:r>
    </w:p>
    <w:p w:rsidR="00BB42C3" w:rsidRDefault="00BB42C3" w:rsidP="00BB42C3">
      <w:pPr>
        <w:pStyle w:val="NormalWeb"/>
        <w:shd w:val="clear" w:color="auto" w:fill="FFFFFF"/>
        <w:spacing w:after="245" w:afterAutospacing="0" w:line="210" w:lineRule="atLeast"/>
        <w:ind w:left="821" w:firstLine="240"/>
        <w:textAlignment w:val="baseline"/>
        <w:rPr>
          <w:rFonts w:ascii="open_sansregular" w:hAnsi="open_sansregular"/>
          <w:color w:val="000000"/>
          <w:sz w:val="21"/>
          <w:szCs w:val="21"/>
        </w:rPr>
      </w:pPr>
      <w:r>
        <w:rPr>
          <w:rFonts w:ascii="open_sansregular" w:hAnsi="open_sansregular"/>
          <w:color w:val="000000"/>
          <w:sz w:val="21"/>
          <w:szCs w:val="21"/>
        </w:rPr>
        <w:t>(1) The written delegation specifies a dollar limit per transaction</w:t>
      </w:r>
      <w:proofErr w:type="gramStart"/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(</w:t>
      </w:r>
      <w:proofErr w:type="gramEnd"/>
      <w:r>
        <w:rPr>
          <w:rFonts w:ascii="open_sansregular" w:hAnsi="open_sansregular"/>
          <w:color w:val="000000"/>
          <w:sz w:val="21"/>
          <w:szCs w:val="21"/>
        </w:rPr>
        <w:t>e.g., per order, per call); the method(s) of award; and the</w:t>
      </w:r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supplies, equipment and/or non-personal services, to include</w:t>
      </w:r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construction,</w:t>
      </w:r>
      <w:bookmarkStart w:id="0" w:name="_GoBack"/>
      <w:bookmarkEnd w:id="0"/>
      <w:r>
        <w:rPr>
          <w:rFonts w:ascii="open_sansregular" w:hAnsi="open_sansregular"/>
          <w:color w:val="000000"/>
          <w:sz w:val="21"/>
          <w:szCs w:val="21"/>
        </w:rPr>
        <w:t xml:space="preserve"> related to the individual s specialty that may be</w:t>
      </w:r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procured. For example, librarians may buy books, but not</w:t>
      </w:r>
      <w:proofErr w:type="gramStart"/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construction</w:t>
      </w:r>
      <w:proofErr w:type="gramEnd"/>
      <w:r>
        <w:rPr>
          <w:rFonts w:ascii="open_sansregular" w:hAnsi="open_sansregular"/>
          <w:color w:val="000000"/>
          <w:sz w:val="21"/>
          <w:szCs w:val="21"/>
        </w:rPr>
        <w:t xml:space="preserve"> materials or services; and,</w:t>
      </w:r>
    </w:p>
    <w:p w:rsidR="00BB42C3" w:rsidRDefault="00BB42C3" w:rsidP="00BB42C3">
      <w:pPr>
        <w:pStyle w:val="NormalWeb"/>
        <w:shd w:val="clear" w:color="auto" w:fill="FFFFFF"/>
        <w:spacing w:after="245" w:afterAutospacing="0" w:line="210" w:lineRule="atLeast"/>
        <w:ind w:left="821" w:firstLine="240"/>
        <w:textAlignment w:val="baseline"/>
        <w:rPr>
          <w:rFonts w:ascii="open_sansregular" w:hAnsi="open_sansregular"/>
          <w:color w:val="000000"/>
          <w:sz w:val="21"/>
          <w:szCs w:val="21"/>
        </w:rPr>
      </w:pPr>
      <w:r>
        <w:rPr>
          <w:rFonts w:ascii="open_sansregular" w:hAnsi="open_sansregular"/>
          <w:color w:val="000000"/>
          <w:sz w:val="21"/>
          <w:szCs w:val="21"/>
        </w:rPr>
        <w:t>(2) Personnel have completed contracting training commensurate with</w:t>
      </w:r>
      <w:proofErr w:type="gramStart"/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the</w:t>
      </w:r>
      <w:proofErr w:type="gramEnd"/>
      <w:r>
        <w:rPr>
          <w:rFonts w:ascii="open_sansregular" w:hAnsi="open_sansregular"/>
          <w:color w:val="000000"/>
          <w:sz w:val="21"/>
          <w:szCs w:val="21"/>
        </w:rPr>
        <w:t xml:space="preserve"> type of instrument(s) authorized to process and level of</w:t>
      </w:r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responsibility delegated.</w:t>
      </w:r>
    </w:p>
    <w:p w:rsidR="00BB42C3" w:rsidRDefault="00BB42C3" w:rsidP="00BB42C3">
      <w:pPr>
        <w:pStyle w:val="western"/>
        <w:shd w:val="clear" w:color="auto" w:fill="FFFFFF"/>
        <w:spacing w:after="245" w:afterAutospacing="0" w:line="210" w:lineRule="atLeast"/>
        <w:ind w:firstLine="240"/>
        <w:textAlignment w:val="baseline"/>
        <w:rPr>
          <w:rFonts w:ascii="open_sansregular" w:hAnsi="open_sansregular"/>
          <w:color w:val="000000"/>
          <w:sz w:val="21"/>
          <w:szCs w:val="21"/>
        </w:rPr>
      </w:pPr>
      <w:r>
        <w:rPr>
          <w:rFonts w:ascii="open_sansregular" w:hAnsi="open_sansregular"/>
          <w:color w:val="000000"/>
          <w:sz w:val="21"/>
          <w:szCs w:val="21"/>
        </w:rPr>
        <w:t>See </w:t>
      </w:r>
      <w:hyperlink r:id="rId4" w:history="1">
        <w:r>
          <w:rPr>
            <w:rStyle w:val="Hyperlink"/>
            <w:rFonts w:ascii="inherit" w:hAnsi="inherit"/>
            <w:color w:val="27324B"/>
            <w:sz w:val="21"/>
            <w:szCs w:val="21"/>
            <w:bdr w:val="none" w:sz="0" w:space="0" w:color="auto" w:frame="1"/>
          </w:rPr>
          <w:t>AFICC PGI 5301.603-2</w:t>
        </w:r>
      </w:hyperlink>
      <w:r>
        <w:rPr>
          <w:rFonts w:ascii="open_sansregular" w:hAnsi="open_sansregular"/>
          <w:color w:val="000000"/>
          <w:sz w:val="21"/>
          <w:szCs w:val="21"/>
        </w:rPr>
        <w:t>.</w:t>
      </w:r>
    </w:p>
    <w:p w:rsidR="00BB42C3" w:rsidRDefault="00BB42C3" w:rsidP="00BB42C3">
      <w:pPr>
        <w:pStyle w:val="western"/>
        <w:shd w:val="clear" w:color="auto" w:fill="FFFFFF"/>
        <w:spacing w:after="245" w:afterAutospacing="0" w:line="210" w:lineRule="atLeast"/>
        <w:ind w:firstLine="240"/>
        <w:textAlignment w:val="baseline"/>
        <w:rPr>
          <w:rFonts w:ascii="open_sansregular" w:hAnsi="open_sansregular"/>
          <w:color w:val="000000"/>
          <w:sz w:val="21"/>
          <w:szCs w:val="21"/>
        </w:rPr>
      </w:pPr>
      <w:r>
        <w:rPr>
          <w:rFonts w:ascii="open_sansregular" w:hAnsi="open_sansregular"/>
          <w:color w:val="000000"/>
          <w:sz w:val="21"/>
          <w:szCs w:val="21"/>
        </w:rPr>
        <w:t>See </w:t>
      </w:r>
      <w:hyperlink r:id="rId5" w:history="1">
        <w:r>
          <w:rPr>
            <w:rStyle w:val="Hyperlink"/>
            <w:rFonts w:ascii="inherit" w:hAnsi="inherit"/>
            <w:color w:val="27324B"/>
            <w:sz w:val="21"/>
            <w:szCs w:val="21"/>
            <w:bdr w:val="none" w:sz="0" w:space="0" w:color="auto" w:frame="1"/>
          </w:rPr>
          <w:t>SMC PGI 5301.603</w:t>
        </w:r>
      </w:hyperlink>
      <w:ins w:id="1" w:author="ARMENTA, ANGELICA R NH-03 USAF AFSPC SMC/PKC" w:date="2020-06-18T13:09:00Z">
        <w:r>
          <w:rPr>
            <w:rFonts w:ascii="open_sansregular" w:hAnsi="open_sansregular"/>
            <w:color w:val="000000"/>
            <w:sz w:val="21"/>
            <w:szCs w:val="21"/>
          </w:rPr>
          <w:t>-90</w:t>
        </w:r>
      </w:ins>
      <w:r>
        <w:rPr>
          <w:rFonts w:ascii="open_sansregular" w:hAnsi="open_sansregular"/>
          <w:color w:val="000000"/>
          <w:sz w:val="21"/>
          <w:szCs w:val="21"/>
        </w:rPr>
        <w:t>.</w:t>
      </w:r>
    </w:p>
    <w:p w:rsidR="00BB42C3" w:rsidRDefault="00BB42C3" w:rsidP="00AE4E88">
      <w:pPr>
        <w:shd w:val="clear" w:color="auto" w:fill="FFFFFF"/>
        <w:spacing w:before="150" w:after="15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:rsidR="00AE4E88" w:rsidRPr="00AE4E88" w:rsidRDefault="00AE4E88" w:rsidP="00AE4E88">
      <w:pPr>
        <w:shd w:val="clear" w:color="auto" w:fill="FFFFFF"/>
        <w:spacing w:before="150" w:after="15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AE4E88">
        <w:rPr>
          <w:rFonts w:ascii="Arial" w:eastAsia="Times New Roman" w:hAnsi="Arial" w:cs="Arial"/>
          <w:b/>
          <w:bCs/>
          <w:color w:val="000000"/>
          <w:sz w:val="27"/>
          <w:szCs w:val="27"/>
        </w:rPr>
        <w:t>5301.9000 Scope and Definitions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432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(a) This subpart establishes clearance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requirements for the contract actions identified 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below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: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821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(1) An action intended to result in award of any contract or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modification of any contract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;</w:t>
      </w:r>
      <w:proofErr w:type="gramEnd"/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821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(2) An action intended to result in </w:t>
      </w:r>
      <w:proofErr w:type="spell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definitization</w:t>
      </w:r>
      <w:proofErr w:type="spell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of an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</w:t>
      </w:r>
      <w:proofErr w:type="spell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undefinitized</w:t>
      </w:r>
      <w:proofErr w:type="spellEnd"/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contract action (UCA), an </w:t>
      </w:r>
      <w:proofErr w:type="spell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undefinitized</w:t>
      </w:r>
      <w:proofErr w:type="spell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change order,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 or an </w:t>
      </w:r>
      <w:proofErr w:type="spell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undefinitized</w:t>
      </w:r>
      <w:proofErr w:type="spell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long lead contract;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821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(3) An action intended to result in the pricing of: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1282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</w:t>
      </w:r>
      <w:proofErr w:type="spell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i</w:t>
      </w:r>
      <w:proofErr w:type="spell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) 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an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unpriced option or an option with a not-to-exceed price;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1282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(ii) 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provisioned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items orders (PIO);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1282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(iii) 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unpriced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orders under Blanket Purchase Agreements (BPAs), and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FSS contracts, including GWACs; or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1282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(iv) 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noncompetitive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task or delivery orders under single or multiple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award indefinite delivery-type contracts.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821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(4) An action intended to result in issuance of a modification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implementing a unilateral price determination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;</w:t>
      </w:r>
      <w:proofErr w:type="gramEnd"/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821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(5) Orders issued under BOAs;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821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lastRenderedPageBreak/>
        <w:t>(6) An action intended to result in the exercise of an option when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the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option exercise is not in accordance with the previously approved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pricing arrangement or other contract terms and conditions.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432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(b) Excluded from business or contract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clearances are: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821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(1) Actions that create a UCA, </w:t>
      </w:r>
      <w:proofErr w:type="spell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undefinitized</w:t>
      </w:r>
      <w:proofErr w:type="spell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change order,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undefinitized</w:t>
      </w:r>
      <w:proofErr w:type="spell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long lead contract;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821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(2) Modifications for the payment of incentives or award fee that are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in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accordance with the terms and conditions of the incentive plan or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award fee plan;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821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(3) Funding modifications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;</w:t>
      </w:r>
      <w:proofErr w:type="gramEnd"/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821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(4) Administrative modifications;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821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(5) Modifications solely for changes as a result of Service Contract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Labor Standards statute wage rates/fringe benefits or Fair Labor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Standards Act minimum wages; and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821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(6) Competitive order solicitations and orders issued in accordance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with FAR 8.4, 13, or 16.5 and against existing MAC ID/IQ, GWACs, and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FSS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contracts in accordance with the terms and conditions and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ordering procedures of the basic contract.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432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(c) Business Clearance means: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821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(1) For competitive acquisitions, approval to issue the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solicitation.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821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(2) For noncompetitive contract actions, approval to begin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negotiations.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432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(d) Begin negotiations means, for the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purpose of noncompetitive contract actions, starting discussions with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an </w:t>
      </w:r>
      <w:proofErr w:type="spell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offeror</w:t>
      </w:r>
      <w:proofErr w:type="spell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for the purpose of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reaching agreement on all aspects of the proposal. Initiation of audits and fact-finding necessary to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evaluate the proposal and develop the Government s negotiation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objective do not constitute negotiations.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432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(e) Contract Clearance means: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821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(1) For competitive acquisitions conducted without discussions,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approval by the clearance approval authority (CAA) for the Source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Selection Authority (SSA) to make the decision to award.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821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(2) For competitive acquisitions with discussions -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1282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</w:t>
      </w:r>
      <w:proofErr w:type="spell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i</w:t>
      </w:r>
      <w:proofErr w:type="spell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) Approval by the CAA for the SSA to request final proposal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revisions in accordance with FAR 15.307; and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1282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(ii) Approval by the CAA for the SSA to make a source selection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decision.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821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(3) For noncompetitive contract actions, approval by the CAA to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award a contract or contract modification/contract action.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432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(f) Clearance Reviewer (CR) means the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independent reviewer and the primary advisor to the CAA for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clearance. The CR ensures the CAA has the information needed to make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an informed decision. The 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lastRenderedPageBreak/>
        <w:t>CR identifies deficiencies, assists in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resolution, and advises the CAA as appropriate. When the CR is not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from the designated CR office or individual identified in the PGI and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is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selected by the CAA, the CR must be an experienced contracting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professional, a Government employee, and must not review their own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contract action.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432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(g) Clearance Approval Authority (CAA)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means the individual identified at 5301.9001(</w:t>
      </w:r>
      <w:proofErr w:type="spell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i</w:t>
      </w:r>
      <w:proofErr w:type="spellEnd"/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)(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1).</w:t>
      </w:r>
    </w:p>
    <w:p w:rsidR="00AE4E88" w:rsidRDefault="00AE4E88" w:rsidP="00AE4E88">
      <w:pPr>
        <w:shd w:val="clear" w:color="auto" w:fill="FFFFFF"/>
        <w:spacing w:before="100" w:beforeAutospacing="1" w:after="245" w:line="210" w:lineRule="atLeast"/>
        <w:ind w:left="432" w:firstLine="240"/>
        <w:textAlignment w:val="baseline"/>
        <w:rPr>
          <w:ins w:id="2" w:author="ARMENTA, ANGELICA R NH-03 USAF AFSPC SMC/PKC" w:date="2020-06-17T16:48:00Z"/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(h) Clearance Review means the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independent review performed by the designated CR office or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individual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identified in the PGI, or as otherwise selected by the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CAA.</w:t>
      </w:r>
    </w:p>
    <w:p w:rsidR="00AE4E88" w:rsidRPr="00AE4E88" w:rsidRDefault="00AE4E88">
      <w:pPr>
        <w:shd w:val="clear" w:color="auto" w:fill="FFFFFF"/>
        <w:spacing w:before="100" w:beforeAutospacing="1" w:after="245" w:line="210" w:lineRule="atLeast"/>
        <w:ind w:firstLine="18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  <w:pPrChange w:id="3" w:author="ARMENTA, ANGELICA R NH-03 USAF AFSPC SMC/PKC" w:date="2020-06-17T16:49:00Z">
          <w:pPr>
            <w:shd w:val="clear" w:color="auto" w:fill="FFFFFF"/>
            <w:spacing w:before="100" w:beforeAutospacing="1" w:after="245" w:line="210" w:lineRule="atLeast"/>
            <w:ind w:left="432" w:firstLine="240"/>
            <w:textAlignment w:val="baseline"/>
          </w:pPr>
        </w:pPrChange>
      </w:pPr>
      <w:ins w:id="4" w:author="ARMENTA, ANGELICA R NH-03 USAF AFSPC SMC/PKC" w:date="2020-06-17T16:49:00Z">
        <w:r>
          <w:rPr>
            <w:rFonts w:ascii="open_sansregular" w:eastAsia="Times New Roman" w:hAnsi="open_sansregular" w:cs="Times New Roman"/>
            <w:color w:val="000000"/>
            <w:sz w:val="21"/>
            <w:szCs w:val="21"/>
          </w:rPr>
          <w:t>See SMC PGI 5301.9000</w:t>
        </w:r>
      </w:ins>
      <w:ins w:id="5" w:author="ARMENTA, ANGELICA R NH-03 USAF AFSPC SMC/PKC" w:date="2020-06-17T16:50:00Z">
        <w:r>
          <w:rPr>
            <w:rFonts w:ascii="open_sansregular" w:eastAsia="Times New Roman" w:hAnsi="open_sansregular" w:cs="Times New Roman"/>
            <w:color w:val="000000"/>
            <w:sz w:val="21"/>
            <w:szCs w:val="21"/>
          </w:rPr>
          <w:t>.</w:t>
        </w:r>
      </w:ins>
    </w:p>
    <w:p w:rsidR="00AE4E88" w:rsidRPr="00AE4E88" w:rsidRDefault="00AE4E88" w:rsidP="00AE4E88">
      <w:pPr>
        <w:shd w:val="clear" w:color="auto" w:fill="FFFFFF"/>
        <w:spacing w:before="150" w:after="150" w:line="240" w:lineRule="auto"/>
        <w:textAlignment w:val="baseline"/>
        <w:outlineLvl w:val="2"/>
        <w:rPr>
          <w:rFonts w:ascii="open_sansregular" w:eastAsia="Times New Roman" w:hAnsi="open_sansregular" w:cs="Times New Roman"/>
          <w:b/>
          <w:bCs/>
          <w:color w:val="000000"/>
          <w:sz w:val="27"/>
          <w:szCs w:val="27"/>
        </w:rPr>
      </w:pPr>
      <w:bookmarkStart w:id="6" w:name="_Toc40877512"/>
      <w:bookmarkEnd w:id="6"/>
      <w:r w:rsidRPr="00AE4E88">
        <w:rPr>
          <w:rFonts w:ascii="open_sansregular" w:eastAsia="Times New Roman" w:hAnsi="open_sansregular" w:cs="Times New Roman"/>
          <w:b/>
          <w:bCs/>
          <w:color w:val="000000"/>
          <w:sz w:val="27"/>
          <w:szCs w:val="27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b/>
          <w:bCs/>
          <w:color w:val="000000"/>
          <w:sz w:val="27"/>
          <w:szCs w:val="27"/>
        </w:rPr>
        <w:t> 5301.9001 Policy, Thresholds, and Approvals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432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(a) The objectives of the business and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contract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clearance process are to ensure that: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821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(1) Contract actions effectively implement approved acquisition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strategies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;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821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(2) Negotiations and contract actions result in fair and reasonable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business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arrangements;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821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(3) Negotiations and contract actions are consistent with laws,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regulations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, and policies; and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821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(4) An independent review and assessment by the clearance authority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for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the proposed contract action is accomplished.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432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(b) The CAA must ensure that the clearance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process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meets the objectives in paragraph (a) above. See AF PGI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5301.9001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(b) for guidance on the use of multi-functional independent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review teams (MIRTS) in conjunction with competitive acquisitions.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432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(c) The CAA must seek legal advice (see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5301.602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-2(c)(</w:t>
      </w:r>
      <w:proofErr w:type="spell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i</w:t>
      </w:r>
      <w:proofErr w:type="spell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)) and ensure that counsel has coordinated on any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clearance briefings or presentations, and that counsel s comments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are included in the briefing or presentation.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432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(d) Only one clearance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review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may be performed prior to the contract action being presented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to the CAA. The CR is responsible for the clearance review.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The CAA may select an alternate CR who meets the requirements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identified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in paragraph 5301.9000(f). The CAA, in conjunction with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the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SCO, has the authority to waive the clearance review.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432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(e) At the discretion of the CAA, contract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clearance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is not required when the negotiation team stays within the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pre-set negotiation range and the parameters approved at the business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clearance.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432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FF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(f) </w:t>
      </w:r>
      <w:r w:rsidRPr="00AE4E88">
        <w:rPr>
          <w:rFonts w:ascii="open_sansregular" w:eastAsia="Times New Roman" w:hAnsi="open_sansregular" w:cs="Times New Roman"/>
          <w:color w:val="0000FF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The CAA must justify, in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writing, requiring clearance for the solicitation or award of any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competitive task or delivery order, regardless of dollar value, made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in accordance with FAR 8.4, 13, or 16.505. SCOs must submit the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justification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to </w:t>
      </w:r>
      <w:hyperlink r:id="rId6" w:history="1">
        <w:r w:rsidRPr="00AE4E88">
          <w:rPr>
            <w:rFonts w:ascii="inherit" w:eastAsia="Times New Roman" w:hAnsi="inherit" w:cs="Times New Roman"/>
            <w:color w:val="27324B"/>
            <w:sz w:val="21"/>
            <w:szCs w:val="21"/>
            <w:u w:val="single"/>
            <w:bdr w:val="none" w:sz="0" w:space="0" w:color="auto" w:frame="1"/>
          </w:rPr>
          <w:t>SAF/AQC</w:t>
        </w:r>
      </w:hyperlink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upon execution.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432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(g) The Source Selection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Authority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(SSA) must not be the CAA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432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(h) The Milestone Decision Authority, PEO, or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lead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program manager must coordinate and/or participate in business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clearance briefings.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432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lastRenderedPageBreak/>
        <w:t>(</w:t>
      </w:r>
      <w:proofErr w:type="spell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i</w:t>
      </w:r>
      <w:proofErr w:type="spell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) Contract actions meeting the contract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value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thresholds set below must not be awarded without obtaining the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required </w:t>
      </w:r>
      <w:hyperlink r:id="rId7" w:tgtFrame="_blank" w:history="1">
        <w:r w:rsidRPr="00AE4E88">
          <w:rPr>
            <w:rFonts w:ascii="inherit" w:eastAsia="Times New Roman" w:hAnsi="inherit" w:cs="Times New Roman"/>
            <w:color w:val="27324B"/>
            <w:sz w:val="21"/>
            <w:szCs w:val="21"/>
            <w:u w:val="single"/>
            <w:bdr w:val="none" w:sz="0" w:space="0" w:color="auto" w:frame="1"/>
          </w:rPr>
          <w:t>business  and contract clearance approval</w:t>
        </w:r>
      </w:hyperlink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. Contract value is determined by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the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definition in FAR 1.108(c) and AF PGI 5301.108(c).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821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(1) Clearance Approval: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1282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</w:t>
      </w:r>
      <w:proofErr w:type="spell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i</w:t>
      </w:r>
      <w:proofErr w:type="spell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) The DAS(C) or ADAS(C) are the clearance approval authorities for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all contract actions ≥$1B; and any other contract action identified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as special interest by the DAS(C) or ADAS(C) regardless of dollar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amount. The DAS(C) or ADAS(C) may delegate clearance authority on a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case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-by-case basis. The procedures in </w:t>
      </w:r>
      <w:hyperlink r:id="rId8" w:history="1">
        <w:proofErr w:type="gramStart"/>
        <w:r w:rsidRPr="00AE4E88">
          <w:rPr>
            <w:rFonts w:ascii="inherit" w:eastAsia="Times New Roman" w:hAnsi="inherit" w:cs="Times New Roman"/>
            <w:color w:val="27324B"/>
            <w:sz w:val="21"/>
            <w:szCs w:val="21"/>
            <w:u w:val="single"/>
            <w:bdr w:val="none" w:sz="0" w:space="0" w:color="auto" w:frame="1"/>
          </w:rPr>
          <w:t>MP5301.9001(</w:t>
        </w:r>
        <w:proofErr w:type="spellStart"/>
        <w:proofErr w:type="gramEnd"/>
        <w:r w:rsidRPr="00AE4E88">
          <w:rPr>
            <w:rFonts w:ascii="inherit" w:eastAsia="Times New Roman" w:hAnsi="inherit" w:cs="Times New Roman"/>
            <w:color w:val="27324B"/>
            <w:sz w:val="21"/>
            <w:szCs w:val="21"/>
            <w:u w:val="single"/>
            <w:bdr w:val="none" w:sz="0" w:space="0" w:color="auto" w:frame="1"/>
          </w:rPr>
          <w:t>i</w:t>
        </w:r>
        <w:proofErr w:type="spellEnd"/>
        <w:r w:rsidRPr="00AE4E88">
          <w:rPr>
            <w:rFonts w:ascii="inherit" w:eastAsia="Times New Roman" w:hAnsi="inherit" w:cs="Times New Roman"/>
            <w:color w:val="27324B"/>
            <w:sz w:val="21"/>
            <w:szCs w:val="21"/>
            <w:u w:val="single"/>
            <w:bdr w:val="none" w:sz="0" w:space="0" w:color="auto" w:frame="1"/>
          </w:rPr>
          <w:t>)(1)(</w:t>
        </w:r>
        <w:proofErr w:type="spellStart"/>
        <w:r w:rsidRPr="00AE4E88">
          <w:rPr>
            <w:rFonts w:ascii="inherit" w:eastAsia="Times New Roman" w:hAnsi="inherit" w:cs="Times New Roman"/>
            <w:color w:val="27324B"/>
            <w:sz w:val="21"/>
            <w:szCs w:val="21"/>
            <w:u w:val="single"/>
            <w:bdr w:val="none" w:sz="0" w:space="0" w:color="auto" w:frame="1"/>
          </w:rPr>
          <w:t>i</w:t>
        </w:r>
        <w:proofErr w:type="spellEnd"/>
        <w:r w:rsidRPr="00AE4E88">
          <w:rPr>
            <w:rFonts w:ascii="inherit" w:eastAsia="Times New Roman" w:hAnsi="inherit" w:cs="Times New Roman"/>
            <w:color w:val="27324B"/>
            <w:sz w:val="21"/>
            <w:szCs w:val="21"/>
            <w:u w:val="single"/>
            <w:bdr w:val="none" w:sz="0" w:space="0" w:color="auto" w:frame="1"/>
          </w:rPr>
          <w:t>)</w:t>
        </w:r>
      </w:hyperlink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must be followed for clearance with the DAS(C) or ADAS(C).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FF"/>
          <w:sz w:val="21"/>
          <w:szCs w:val="21"/>
          <w:bdr w:val="none" w:sz="0" w:space="0" w:color="auto" w:frame="1"/>
          <w:lang w:val="en"/>
        </w:rPr>
        <w:t>INTERIM</w:t>
      </w:r>
      <w:proofErr w:type="gramStart"/>
      <w:r w:rsidRPr="00AE4E88">
        <w:rPr>
          <w:rFonts w:ascii="open_sansregular" w:eastAsia="Times New Roman" w:hAnsi="open_sansregular" w:cs="Times New Roman"/>
          <w:color w:val="0000FF"/>
          <w:sz w:val="21"/>
          <w:szCs w:val="21"/>
          <w:bdr w:val="none" w:sz="0" w:space="0" w:color="auto" w:frame="1"/>
          <w:lang w:val="en"/>
        </w:rPr>
        <w:t>  CHANGE</w:t>
      </w:r>
      <w:proofErr w:type="gramEnd"/>
      <w:r w:rsidRPr="00AE4E88">
        <w:rPr>
          <w:rFonts w:ascii="open_sansregular" w:eastAsia="Times New Roman" w:hAnsi="open_sansregular" w:cs="Times New Roman"/>
          <w:color w:val="0000FF"/>
          <w:sz w:val="21"/>
          <w:szCs w:val="21"/>
          <w:bdr w:val="none" w:sz="0" w:space="0" w:color="auto" w:frame="1"/>
          <w:lang w:val="en"/>
        </w:rPr>
        <w:t>: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See </w:t>
      </w:r>
      <w:hyperlink r:id="rId9" w:tgtFrame="_blank" w:history="1">
        <w:r w:rsidRPr="00AE4E88">
          <w:rPr>
            <w:rFonts w:ascii="inherit" w:eastAsia="Times New Roman" w:hAnsi="inherit" w:cs="Times New Roman"/>
            <w:color w:val="27324B"/>
            <w:sz w:val="21"/>
            <w:szCs w:val="21"/>
            <w:u w:val="single"/>
            <w:bdr w:val="none" w:sz="0" w:space="0" w:color="auto" w:frame="1"/>
          </w:rPr>
          <w:t>CPM  19-C-12</w:t>
        </w:r>
      </w:hyperlink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.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1282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(ii) The CAA is the approval authority for all contract actions as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delegated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in TABLE 1 below. The Table 1 thresholds represent the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minimum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delegation that must be made. SCOs may increase the specified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dollar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thresholds at their discretion.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1282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(iii) If a SCO reduces the thresholds or withholds the clearance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approval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authority from the designees in TABLE 1 below, the SCO must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notify </w:t>
      </w:r>
      <w:hyperlink r:id="rId10" w:history="1">
        <w:r w:rsidRPr="00AE4E88">
          <w:rPr>
            <w:rFonts w:ascii="inherit" w:eastAsia="Times New Roman" w:hAnsi="inherit" w:cs="Times New Roman"/>
            <w:color w:val="27324B"/>
            <w:sz w:val="21"/>
            <w:szCs w:val="21"/>
            <w:u w:val="single"/>
            <w:bdr w:val="none" w:sz="0" w:space="0" w:color="auto" w:frame="1"/>
          </w:rPr>
          <w:t>SAF/AQC</w:t>
        </w:r>
      </w:hyperlink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.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If the SCO reduces or withholds clearance approval authority for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more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than six months, the SCO must brief the DAS(C) regarding the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circumstances surrounding the decision.</w:t>
      </w:r>
    </w:p>
    <w:p w:rsidR="00AE4E88" w:rsidRPr="00AE4E88" w:rsidRDefault="00AE4E88" w:rsidP="00AE4E88">
      <w:pPr>
        <w:shd w:val="clear" w:color="auto" w:fill="FFFFFF"/>
        <w:spacing w:after="0" w:line="210" w:lineRule="atLeast"/>
        <w:ind w:left="720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</w:p>
    <w:p w:rsidR="00AE4E88" w:rsidRPr="00AE4E88" w:rsidRDefault="00AE4E88" w:rsidP="00AE4E88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4E88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</w:rPr>
        <w:t>   </w:t>
      </w:r>
    </w:p>
    <w:tbl>
      <w:tblPr>
        <w:tblW w:w="5000" w:type="pct"/>
        <w:tblCellSpacing w:w="0" w:type="dxa"/>
        <w:tblInd w:w="720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6"/>
        <w:gridCol w:w="2429"/>
        <w:gridCol w:w="2523"/>
        <w:gridCol w:w="2616"/>
      </w:tblGrid>
      <w:tr w:rsidR="00AE4E88" w:rsidRPr="00AE4E88" w:rsidTr="00AE4E88">
        <w:trPr>
          <w:tblHeader/>
          <w:tblCellSpacing w:w="0" w:type="dxa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bottom"/>
            <w:hideMark/>
          </w:tcPr>
          <w:p w:rsidR="00AE4E88" w:rsidRPr="00AE4E88" w:rsidRDefault="00AE4E88" w:rsidP="00AE4E88">
            <w:pPr>
              <w:spacing w:after="100" w:afterAutospacing="1" w:line="240" w:lineRule="auto"/>
              <w:jc w:val="center"/>
              <w:textAlignment w:val="baseline"/>
              <w:rPr>
                <w:rFonts w:ascii="open_sansregular" w:eastAsia="Times New Roman" w:hAnsi="open_sansregular" w:cs="Arial"/>
                <w:color w:val="000000"/>
                <w:sz w:val="21"/>
                <w:szCs w:val="21"/>
              </w:rPr>
            </w:pP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inherit" w:eastAsia="Arial Unicode MS" w:hAnsi="inherit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Unit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3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bottom"/>
            <w:hideMark/>
          </w:tcPr>
          <w:p w:rsidR="00AE4E88" w:rsidRPr="00AE4E88" w:rsidRDefault="00AE4E88" w:rsidP="00AE4E88">
            <w:pPr>
              <w:spacing w:after="100" w:afterAutospacing="1" w:line="240" w:lineRule="auto"/>
              <w:jc w:val="center"/>
              <w:textAlignment w:val="baseline"/>
              <w:rPr>
                <w:rFonts w:ascii="open_sansregular" w:eastAsia="Times New Roman" w:hAnsi="open_sansregular" w:cs="Arial"/>
                <w:color w:val="000000"/>
                <w:sz w:val="21"/>
                <w:szCs w:val="21"/>
              </w:rPr>
            </w:pP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inherit" w:eastAsia="Arial Unicode MS" w:hAnsi="inherit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Clearance  Approval Authority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bottom"/>
            <w:hideMark/>
          </w:tcPr>
          <w:p w:rsidR="00AE4E88" w:rsidRPr="00AE4E88" w:rsidRDefault="00AE4E88" w:rsidP="00AE4E88">
            <w:pPr>
              <w:spacing w:after="100" w:afterAutospacing="1" w:line="240" w:lineRule="auto"/>
              <w:jc w:val="center"/>
              <w:textAlignment w:val="baseline"/>
              <w:rPr>
                <w:rFonts w:ascii="open_sansregular" w:eastAsia="Times New Roman" w:hAnsi="open_sansregular" w:cs="Arial"/>
                <w:color w:val="000000"/>
                <w:sz w:val="21"/>
                <w:szCs w:val="21"/>
              </w:rPr>
            </w:pP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inherit" w:eastAsia="Arial Unicode MS" w:hAnsi="inherit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Clearance  Approval Authority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4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bottom"/>
            <w:hideMark/>
          </w:tcPr>
          <w:p w:rsidR="00AE4E88" w:rsidRPr="00AE4E88" w:rsidRDefault="00AE4E88" w:rsidP="00AE4E88">
            <w:pPr>
              <w:spacing w:after="100" w:afterAutospacing="1" w:line="240" w:lineRule="auto"/>
              <w:jc w:val="center"/>
              <w:textAlignment w:val="baseline"/>
              <w:rPr>
                <w:rFonts w:ascii="open_sansregular" w:eastAsia="Times New Roman" w:hAnsi="open_sansregular" w:cs="Arial"/>
                <w:color w:val="000000"/>
                <w:sz w:val="21"/>
                <w:szCs w:val="21"/>
              </w:rPr>
            </w:pP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inherit" w:eastAsia="Arial Unicode MS" w:hAnsi="inherit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Clearance  Approval Authority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inherit" w:eastAsia="Arial Unicode MS" w:hAnsi="inherit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≥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inherit" w:eastAsia="Arial Unicode MS" w:hAnsi="inherit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$1B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AE4E88" w:rsidRPr="00AE4E88" w:rsidTr="00AE4E88">
        <w:trPr>
          <w:tblCellSpacing w:w="0" w:type="dxa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AE4E88" w:rsidRPr="00AE4E88" w:rsidRDefault="00AE4E88" w:rsidP="00AE4E88">
            <w:pPr>
              <w:spacing w:after="100" w:afterAutospacing="1" w:line="240" w:lineRule="auto"/>
              <w:textAlignment w:val="baseline"/>
              <w:rPr>
                <w:rFonts w:ascii="open_sansregular" w:eastAsia="Times New Roman" w:hAnsi="open_sansregular" w:cs="Arial"/>
                <w:color w:val="000000"/>
                <w:sz w:val="21"/>
                <w:szCs w:val="21"/>
              </w:rPr>
            </w:pP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Operational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3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AE4E88" w:rsidRPr="00AE4E88" w:rsidRDefault="00AE4E88" w:rsidP="00AE4E88">
            <w:pPr>
              <w:spacing w:after="100" w:afterAutospacing="1" w:line="240" w:lineRule="auto"/>
              <w:jc w:val="center"/>
              <w:textAlignment w:val="baseline"/>
              <w:rPr>
                <w:rFonts w:ascii="open_sansregular" w:eastAsia="Times New Roman" w:hAnsi="open_sansregular" w:cs="Arial"/>
                <w:color w:val="000000"/>
                <w:sz w:val="21"/>
                <w:szCs w:val="21"/>
              </w:rPr>
            </w:pP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COCO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≤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$10M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AE4E88" w:rsidRPr="00AE4E88" w:rsidRDefault="00AE4E88" w:rsidP="00AE4E88">
            <w:pPr>
              <w:spacing w:after="100" w:afterAutospacing="1" w:line="240" w:lineRule="auto"/>
              <w:jc w:val="center"/>
              <w:textAlignment w:val="baseline"/>
              <w:rPr>
                <w:rFonts w:ascii="open_sansregular" w:eastAsia="Times New Roman" w:hAnsi="open_sansregular" w:cs="Arial"/>
                <w:color w:val="000000"/>
                <w:sz w:val="21"/>
                <w:szCs w:val="21"/>
              </w:rPr>
            </w:pP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SCO  &gt; $10M to &lt; $1B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4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AE4E88" w:rsidRPr="00AE4E88" w:rsidRDefault="00AE4E88" w:rsidP="00AE4E88">
            <w:pPr>
              <w:spacing w:after="100" w:afterAutospacing="1" w:line="240" w:lineRule="auto"/>
              <w:jc w:val="center"/>
              <w:textAlignment w:val="baseline"/>
              <w:rPr>
                <w:rFonts w:ascii="open_sansregular" w:eastAsia="Times New Roman" w:hAnsi="open_sansregular" w:cs="Arial"/>
                <w:color w:val="000000"/>
                <w:sz w:val="21"/>
                <w:szCs w:val="21"/>
              </w:rPr>
            </w:pP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DAS(C)  / ADAS(C)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AE4E88" w:rsidRPr="00AE4E88" w:rsidTr="00AE4E88">
        <w:trPr>
          <w:tblCellSpacing w:w="0" w:type="dxa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AE4E88" w:rsidRPr="00AE4E88" w:rsidRDefault="00AE4E88" w:rsidP="00AE4E88">
            <w:pPr>
              <w:spacing w:after="100" w:afterAutospacing="1" w:line="240" w:lineRule="auto"/>
              <w:textAlignment w:val="baseline"/>
              <w:rPr>
                <w:rFonts w:ascii="open_sansregular" w:eastAsia="Times New Roman" w:hAnsi="open_sansregular" w:cs="Arial"/>
                <w:color w:val="000000"/>
                <w:sz w:val="21"/>
                <w:szCs w:val="21"/>
              </w:rPr>
            </w:pP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Enterprise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3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AE4E88" w:rsidRPr="00AE4E88" w:rsidRDefault="00AE4E88" w:rsidP="00AE4E88">
            <w:pPr>
              <w:spacing w:after="100" w:afterAutospacing="1" w:line="240" w:lineRule="auto"/>
              <w:jc w:val="center"/>
              <w:textAlignment w:val="baseline"/>
              <w:rPr>
                <w:rFonts w:ascii="open_sansregular" w:eastAsia="Times New Roman" w:hAnsi="open_sansregular" w:cs="Arial"/>
                <w:color w:val="000000"/>
                <w:sz w:val="21"/>
                <w:szCs w:val="21"/>
              </w:rPr>
            </w:pP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COCO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≤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$50M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AE4E88" w:rsidRPr="00AE4E88" w:rsidRDefault="00AE4E88" w:rsidP="00AE4E88">
            <w:pPr>
              <w:spacing w:after="100" w:afterAutospacing="1" w:line="240" w:lineRule="auto"/>
              <w:jc w:val="center"/>
              <w:textAlignment w:val="baseline"/>
              <w:rPr>
                <w:rFonts w:ascii="open_sansregular" w:eastAsia="Times New Roman" w:hAnsi="open_sansregular" w:cs="Arial"/>
                <w:color w:val="000000"/>
                <w:sz w:val="21"/>
                <w:szCs w:val="21"/>
              </w:rPr>
            </w:pP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SCO  &gt; $50M to &lt; $1B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4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AE4E88" w:rsidRPr="00AE4E88" w:rsidRDefault="00AE4E88" w:rsidP="00AE4E88">
            <w:pPr>
              <w:spacing w:after="100" w:afterAutospacing="1" w:line="240" w:lineRule="auto"/>
              <w:jc w:val="center"/>
              <w:textAlignment w:val="baseline"/>
              <w:rPr>
                <w:rFonts w:ascii="open_sansregular" w:eastAsia="Times New Roman" w:hAnsi="open_sansregular" w:cs="Arial"/>
                <w:color w:val="000000"/>
                <w:sz w:val="21"/>
                <w:szCs w:val="21"/>
              </w:rPr>
            </w:pP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DAS(C)  / ADAS(C)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AE4E88" w:rsidRPr="00AE4E88" w:rsidTr="00AE4E88">
        <w:trPr>
          <w:tblCellSpacing w:w="0" w:type="dxa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AE4E88" w:rsidRPr="00AE4E88" w:rsidRDefault="00AE4E88" w:rsidP="00AE4E88">
            <w:pPr>
              <w:spacing w:after="100" w:afterAutospacing="1" w:line="240" w:lineRule="auto"/>
              <w:textAlignment w:val="baseline"/>
              <w:rPr>
                <w:rFonts w:ascii="open_sansregular" w:eastAsia="Times New Roman" w:hAnsi="open_sansregular" w:cs="Arial"/>
                <w:color w:val="000000"/>
                <w:sz w:val="21"/>
                <w:szCs w:val="21"/>
              </w:rPr>
            </w:pP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PEO  (Systems)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3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AE4E88" w:rsidRPr="00AE4E88" w:rsidRDefault="00AE4E88" w:rsidP="00AE4E88">
            <w:pPr>
              <w:spacing w:after="100" w:afterAutospacing="1" w:line="240" w:lineRule="auto"/>
              <w:jc w:val="center"/>
              <w:textAlignment w:val="baseline"/>
              <w:rPr>
                <w:rFonts w:ascii="open_sansregular" w:eastAsia="Times New Roman" w:hAnsi="open_sansregular" w:cs="Arial"/>
                <w:color w:val="000000"/>
                <w:sz w:val="21"/>
                <w:szCs w:val="21"/>
              </w:rPr>
            </w:pP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COCO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≤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$100M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AE4E88" w:rsidRPr="00AE4E88" w:rsidRDefault="00AE4E88" w:rsidP="00AE4E88">
            <w:pPr>
              <w:spacing w:after="100" w:afterAutospacing="1" w:line="240" w:lineRule="auto"/>
              <w:jc w:val="center"/>
              <w:textAlignment w:val="baseline"/>
              <w:rPr>
                <w:rFonts w:ascii="open_sansregular" w:eastAsia="Times New Roman" w:hAnsi="open_sansregular" w:cs="Arial"/>
                <w:color w:val="000000"/>
                <w:sz w:val="21"/>
                <w:szCs w:val="21"/>
              </w:rPr>
            </w:pP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SCO  &gt; $100M to &lt; $1B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4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AE4E88" w:rsidRPr="00AE4E88" w:rsidRDefault="00AE4E88" w:rsidP="00AE4E88">
            <w:pPr>
              <w:spacing w:after="100" w:afterAutospacing="1" w:line="240" w:lineRule="auto"/>
              <w:jc w:val="center"/>
              <w:textAlignment w:val="baseline"/>
              <w:rPr>
                <w:rFonts w:ascii="open_sansregular" w:eastAsia="Times New Roman" w:hAnsi="open_sansregular" w:cs="Arial"/>
                <w:color w:val="000000"/>
                <w:sz w:val="21"/>
                <w:szCs w:val="21"/>
              </w:rPr>
            </w:pP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DAS(C)  / ADAS(C)</w:t>
            </w:r>
            <w:r w:rsidRPr="00AE4E88">
              <w:rPr>
                <w:rFonts w:ascii="Times New Roman" w:eastAsia="Arial Unicode MS" w:hAnsi="Times New Roman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AE4E88"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</w:tbl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432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TABLE 1(iv). To facilitate planning for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SAF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/AQC Clearance approvals, SCOs must use the </w:t>
      </w:r>
      <w:hyperlink r:id="rId11" w:tgtFrame="_blank" w:history="1">
        <w:r w:rsidRPr="00AE4E88">
          <w:rPr>
            <w:rFonts w:ascii="inherit" w:eastAsia="Times New Roman" w:hAnsi="inherit" w:cs="Times New Roman"/>
            <w:color w:val="27324B"/>
            <w:sz w:val="21"/>
            <w:szCs w:val="21"/>
            <w:u w:val="single"/>
            <w:bdr w:val="none" w:sz="0" w:space="0" w:color="auto" w:frame="1"/>
          </w:rPr>
          <w:t>reporting  tool</w:t>
        </w:r>
      </w:hyperlink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to project SAF/AQC Clearance approvals.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821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(2) For PEO and Enterprise contracting, business and contract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clearance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are required for actions greater than or equal to $5M.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821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(3)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  <w:lang w:val="en"/>
        </w:rPr>
        <w:t>For Operational contracting, business and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  <w:lang w:val="en"/>
        </w:rPr>
        <w:t>  contract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  <w:lang w:val="en"/>
        </w:rPr>
        <w:t xml:space="preserve"> clearance are required for actions greater than or equal to  $3M. Contracting squadrons or their equivalents will assign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  <w:lang w:val="en"/>
        </w:rPr>
        <w:t>  subordinate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  <w:lang w:val="en"/>
        </w:rPr>
        <w:t xml:space="preserve"> thresholds within their organization with approval  authority at least one level above the CO for contract actions  greater than $500K. On a case-by-case basis, the SCO may review a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  <w:lang w:val="en"/>
        </w:rPr>
        <w:t>  specific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  <w:lang w:val="en"/>
        </w:rPr>
        <w:t xml:space="preserve"> contract action below the established threshold in order to  ensure compliance with applicable standards and practices. The SCO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  <w:lang w:val="en"/>
        </w:rPr>
        <w:t>  may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  <w:lang w:val="en"/>
        </w:rPr>
        <w:t xml:space="preserve"> lower the threshold below $3M or rescind a previously granted  increased threshold for a subordinate contracting unit. 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FF"/>
          <w:sz w:val="21"/>
          <w:szCs w:val="21"/>
          <w:bdr w:val="none" w:sz="0" w:space="0" w:color="auto" w:frame="1"/>
          <w:lang w:val="en"/>
        </w:rPr>
        <w:t>INTERIM</w:t>
      </w:r>
      <w:proofErr w:type="gramStart"/>
      <w:r w:rsidRPr="00AE4E88">
        <w:rPr>
          <w:rFonts w:ascii="open_sansregular" w:eastAsia="Times New Roman" w:hAnsi="open_sansregular" w:cs="Times New Roman"/>
          <w:color w:val="0000FF"/>
          <w:sz w:val="21"/>
          <w:szCs w:val="21"/>
          <w:bdr w:val="none" w:sz="0" w:space="0" w:color="auto" w:frame="1"/>
          <w:lang w:val="en"/>
        </w:rPr>
        <w:t>  CHANGE</w:t>
      </w:r>
      <w:proofErr w:type="gramEnd"/>
      <w:r w:rsidRPr="00AE4E88">
        <w:rPr>
          <w:rFonts w:ascii="open_sansregular" w:eastAsia="Times New Roman" w:hAnsi="open_sansregular" w:cs="Times New Roman"/>
          <w:color w:val="0000FF"/>
          <w:sz w:val="21"/>
          <w:szCs w:val="21"/>
          <w:bdr w:val="none" w:sz="0" w:space="0" w:color="auto" w:frame="1"/>
          <w:lang w:val="en"/>
        </w:rPr>
        <w:t>: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See </w:t>
      </w:r>
      <w:hyperlink r:id="rId12" w:tgtFrame="_blank" w:history="1">
        <w:r w:rsidRPr="00AE4E88">
          <w:rPr>
            <w:rFonts w:ascii="inherit" w:eastAsia="Times New Roman" w:hAnsi="inherit" w:cs="Times New Roman"/>
            <w:color w:val="27324B"/>
            <w:sz w:val="21"/>
            <w:szCs w:val="21"/>
            <w:u w:val="single"/>
            <w:bdr w:val="none" w:sz="0" w:space="0" w:color="auto" w:frame="1"/>
          </w:rPr>
          <w:t>CPM  20-C-02</w:t>
        </w:r>
      </w:hyperlink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.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821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(4) SCOs are responsible for ensuring all further delegations of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clearance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approval authorities are included in the PGI.</w:t>
      </w:r>
    </w:p>
    <w:p w:rsidR="00AE4E88" w:rsidRPr="00AE4E88" w:rsidRDefault="00AE4E88" w:rsidP="00AE4E88">
      <w:pPr>
        <w:shd w:val="clear" w:color="auto" w:fill="FFFFFF"/>
        <w:spacing w:before="100" w:beforeAutospacing="1" w:after="245" w:line="210" w:lineRule="atLeast"/>
        <w:ind w:left="821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lastRenderedPageBreak/>
        <w:t>(5) When a contracting official is the Source Selection Authority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(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SSA) for a particular acquisition, the CAA must be a level above the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contracting official. If the SCO or their deputy is the SSA, the CAA</w:t>
      </w:r>
      <w:proofErr w:type="gramStart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for</w:t>
      </w:r>
      <w:proofErr w:type="gramEnd"/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 xml:space="preserve"> that acquisition must be the DAS(C)/ADAS(C). </w:t>
      </w:r>
      <w:hyperlink r:id="rId13" w:tgtFrame="_blank" w:history="1">
        <w:r w:rsidRPr="00AE4E88">
          <w:rPr>
            <w:rFonts w:ascii="inherit" w:eastAsia="Times New Roman" w:hAnsi="inherit" w:cs="Times New Roman"/>
            <w:color w:val="27324B"/>
            <w:sz w:val="21"/>
            <w:szCs w:val="21"/>
            <w:u w:val="single"/>
            <w:bdr w:val="none" w:sz="0" w:space="0" w:color="auto" w:frame="1"/>
          </w:rPr>
          <w:t>Clearance</w:t>
        </w:r>
        <w:proofErr w:type="gramStart"/>
        <w:r w:rsidRPr="00AE4E88">
          <w:rPr>
            <w:rFonts w:ascii="inherit" w:eastAsia="Times New Roman" w:hAnsi="inherit" w:cs="Times New Roman"/>
            <w:color w:val="27324B"/>
            <w:sz w:val="21"/>
            <w:szCs w:val="21"/>
            <w:u w:val="single"/>
            <w:bdr w:val="none" w:sz="0" w:space="0" w:color="auto" w:frame="1"/>
          </w:rPr>
          <w:t>  requests</w:t>
        </w:r>
        <w:proofErr w:type="gramEnd"/>
      </w:hyperlink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must be sent to </w:t>
      </w:r>
      <w:hyperlink r:id="rId14" w:history="1">
        <w:r w:rsidRPr="00AE4E88">
          <w:rPr>
            <w:rFonts w:ascii="inherit" w:eastAsia="Times New Roman" w:hAnsi="inherit" w:cs="Times New Roman"/>
            <w:color w:val="27324B"/>
            <w:sz w:val="21"/>
            <w:szCs w:val="21"/>
            <w:u w:val="single"/>
            <w:bdr w:val="none" w:sz="0" w:space="0" w:color="auto" w:frame="1"/>
          </w:rPr>
          <w:t>SAF/AQC</w:t>
        </w:r>
      </w:hyperlink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 for approval by the DAS(C)/ADAS(C).</w:t>
      </w:r>
    </w:p>
    <w:p w:rsidR="00AE4E88" w:rsidRPr="00AE4E88" w:rsidRDefault="00AE4E88" w:rsidP="00AE4E88">
      <w:pPr>
        <w:shd w:val="clear" w:color="auto" w:fill="FFFFFF"/>
        <w:spacing w:before="115" w:after="0" w:line="210" w:lineRule="atLeast"/>
        <w:ind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See </w:t>
      </w:r>
      <w:hyperlink r:id="rId15" w:history="1">
        <w:r w:rsidRPr="00AE4E88">
          <w:rPr>
            <w:rFonts w:ascii="inherit" w:eastAsia="Times New Roman" w:hAnsi="inherit" w:cs="Times New Roman"/>
            <w:color w:val="27324B"/>
            <w:sz w:val="21"/>
            <w:szCs w:val="21"/>
            <w:u w:val="single"/>
            <w:bdr w:val="none" w:sz="0" w:space="0" w:color="auto" w:frame="1"/>
          </w:rPr>
          <w:t>AF PGI 5301.9001(b)</w:t>
        </w:r>
      </w:hyperlink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.</w:t>
      </w:r>
    </w:p>
    <w:p w:rsidR="00AE4E88" w:rsidRPr="00AE4E88" w:rsidRDefault="00AE4E88" w:rsidP="00AE4E88">
      <w:pPr>
        <w:shd w:val="clear" w:color="auto" w:fill="FFFFFF"/>
        <w:spacing w:before="115" w:after="0" w:line="210" w:lineRule="atLeast"/>
        <w:ind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See </w:t>
      </w:r>
      <w:hyperlink r:id="rId16" w:history="1">
        <w:r w:rsidRPr="00AE4E88">
          <w:rPr>
            <w:rFonts w:ascii="inherit" w:eastAsia="Times New Roman" w:hAnsi="inherit" w:cs="Times New Roman"/>
            <w:color w:val="27324B"/>
            <w:sz w:val="21"/>
            <w:szCs w:val="21"/>
            <w:u w:val="single"/>
            <w:bdr w:val="none" w:sz="0" w:space="0" w:color="auto" w:frame="1"/>
          </w:rPr>
          <w:t>AFDW PGI 5301.90</w:t>
        </w:r>
      </w:hyperlink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.</w:t>
      </w:r>
    </w:p>
    <w:p w:rsidR="00AE4E88" w:rsidRPr="00AE4E88" w:rsidRDefault="00AE4E88" w:rsidP="00AE4E88">
      <w:pPr>
        <w:shd w:val="clear" w:color="auto" w:fill="FFFFFF"/>
        <w:spacing w:before="115" w:after="0" w:line="210" w:lineRule="atLeast"/>
        <w:ind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See </w:t>
      </w:r>
      <w:hyperlink r:id="rId17" w:history="1">
        <w:r w:rsidRPr="00AE4E88">
          <w:rPr>
            <w:rFonts w:ascii="inherit" w:eastAsia="Times New Roman" w:hAnsi="inherit" w:cs="Times New Roman"/>
            <w:color w:val="27324B"/>
            <w:sz w:val="21"/>
            <w:szCs w:val="21"/>
            <w:u w:val="single"/>
            <w:bdr w:val="none" w:sz="0" w:space="0" w:color="auto" w:frame="1"/>
          </w:rPr>
          <w:t>AFICC PGI 5301.90</w:t>
        </w:r>
      </w:hyperlink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.</w:t>
      </w:r>
    </w:p>
    <w:p w:rsidR="00AE4E88" w:rsidRPr="00AE4E88" w:rsidRDefault="00AE4E88" w:rsidP="00AE4E88">
      <w:pPr>
        <w:shd w:val="clear" w:color="auto" w:fill="FFFFFF"/>
        <w:spacing w:before="115" w:after="0" w:line="210" w:lineRule="atLeast"/>
        <w:ind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See </w:t>
      </w:r>
      <w:hyperlink r:id="rId18" w:history="1">
        <w:r w:rsidRPr="00AE4E88">
          <w:rPr>
            <w:rFonts w:ascii="inherit" w:eastAsia="Times New Roman" w:hAnsi="inherit" w:cs="Times New Roman"/>
            <w:color w:val="27324B"/>
            <w:sz w:val="21"/>
            <w:szCs w:val="21"/>
            <w:u w:val="single"/>
            <w:bdr w:val="none" w:sz="0" w:space="0" w:color="auto" w:frame="1"/>
          </w:rPr>
          <w:t>AFMC PGI 5301.90</w:t>
        </w:r>
      </w:hyperlink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.</w:t>
      </w:r>
    </w:p>
    <w:p w:rsidR="00AE4E88" w:rsidRPr="00AE4E88" w:rsidRDefault="00AE4E88" w:rsidP="00AE4E88">
      <w:pPr>
        <w:shd w:val="clear" w:color="auto" w:fill="FFFFFF"/>
        <w:spacing w:before="115" w:after="0" w:line="210" w:lineRule="atLeast"/>
        <w:ind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See </w:t>
      </w:r>
      <w:hyperlink r:id="rId19" w:history="1">
        <w:r w:rsidRPr="00AE4E88">
          <w:rPr>
            <w:rFonts w:ascii="inherit" w:eastAsia="Times New Roman" w:hAnsi="inherit" w:cs="Times New Roman"/>
            <w:color w:val="27324B"/>
            <w:sz w:val="21"/>
            <w:szCs w:val="21"/>
            <w:u w:val="single"/>
            <w:bdr w:val="none" w:sz="0" w:space="0" w:color="auto" w:frame="1"/>
          </w:rPr>
          <w:t>SMC PGI 5301.90</w:t>
        </w:r>
      </w:hyperlink>
      <w:ins w:id="7" w:author="ARMENTA, ANGELICA R NH-03 USAF AFSPC SMC/PKC" w:date="2020-06-17T16:49:00Z">
        <w:r>
          <w:rPr>
            <w:rFonts w:ascii="open_sansregular" w:eastAsia="Times New Roman" w:hAnsi="open_sansregular" w:cs="Times New Roman"/>
            <w:color w:val="000000"/>
            <w:sz w:val="21"/>
            <w:szCs w:val="21"/>
          </w:rPr>
          <w:t>01</w:t>
        </w:r>
      </w:ins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.</w:t>
      </w:r>
    </w:p>
    <w:p w:rsidR="00AE4E88" w:rsidRPr="00AE4E88" w:rsidRDefault="00AE4E88" w:rsidP="00AE4E88">
      <w:pPr>
        <w:shd w:val="clear" w:color="auto" w:fill="FFFFFF"/>
        <w:spacing w:before="115" w:after="0" w:line="210" w:lineRule="atLeast"/>
        <w:ind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See </w:t>
      </w:r>
      <w:hyperlink r:id="rId20" w:history="1">
        <w:r w:rsidRPr="00AE4E88">
          <w:rPr>
            <w:rFonts w:ascii="inherit" w:eastAsia="Times New Roman" w:hAnsi="inherit" w:cs="Times New Roman"/>
            <w:color w:val="27324B"/>
            <w:sz w:val="21"/>
            <w:szCs w:val="21"/>
            <w:u w:val="single"/>
            <w:bdr w:val="none" w:sz="0" w:space="0" w:color="auto" w:frame="1"/>
          </w:rPr>
          <w:t>USAFA PGI 5301.90</w:t>
        </w:r>
      </w:hyperlink>
      <w:r w:rsidRPr="00AE4E88">
        <w:rPr>
          <w:rFonts w:ascii="open_sansregular" w:eastAsia="Times New Roman" w:hAnsi="open_sansregular" w:cs="Times New Roman"/>
          <w:color w:val="000000"/>
          <w:sz w:val="21"/>
          <w:szCs w:val="21"/>
        </w:rPr>
        <w:t>.</w:t>
      </w:r>
    </w:p>
    <w:p w:rsidR="00BB42C3" w:rsidRDefault="00BB42C3"/>
    <w:p w:rsidR="00BB42C3" w:rsidRDefault="00BB42C3" w:rsidP="00BB42C3">
      <w:pPr>
        <w:pStyle w:val="Heading3"/>
        <w:shd w:val="clear" w:color="auto" w:fill="FFFFFF"/>
        <w:spacing w:before="150" w:beforeAutospacing="0" w:after="150" w:afterAutospacing="0"/>
        <w:textAlignment w:val="baseline"/>
        <w:rPr>
          <w:rFonts w:ascii="open_sansregular" w:hAnsi="open_sansregular"/>
          <w:color w:val="000000"/>
        </w:rPr>
      </w:pPr>
      <w:r>
        <w:rPr>
          <w:rFonts w:ascii="open_sansregular" w:hAnsi="open_sansregular"/>
          <w:color w:val="000000"/>
        </w:rPr>
        <w:t>5301.9102 Policy</w:t>
      </w:r>
    </w:p>
    <w:p w:rsidR="00BB42C3" w:rsidRDefault="00BB42C3" w:rsidP="00BB42C3">
      <w:pPr>
        <w:pStyle w:val="NormalWeb"/>
        <w:shd w:val="clear" w:color="auto" w:fill="FFFFFF"/>
        <w:spacing w:after="245" w:afterAutospacing="0" w:line="210" w:lineRule="atLeast"/>
        <w:ind w:left="432" w:firstLine="240"/>
        <w:textAlignment w:val="baseline"/>
        <w:rPr>
          <w:rFonts w:ascii="open_sansregular" w:hAnsi="open_sansregular"/>
          <w:color w:val="000000"/>
          <w:sz w:val="21"/>
          <w:szCs w:val="21"/>
        </w:rPr>
      </w:pPr>
      <w:r>
        <w:rPr>
          <w:rFonts w:ascii="open_sansregular" w:hAnsi="open_sansregular"/>
          <w:color w:val="000000"/>
          <w:sz w:val="21"/>
          <w:szCs w:val="21"/>
        </w:rPr>
        <w:t>(a) MAJCOM/DRU/AFRCO/SMC/</w:t>
      </w:r>
      <w:proofErr w:type="spellStart"/>
      <w:r>
        <w:rPr>
          <w:rFonts w:ascii="open_sansregular" w:hAnsi="open_sansregular"/>
          <w:color w:val="000000"/>
          <w:sz w:val="21"/>
          <w:szCs w:val="21"/>
        </w:rPr>
        <w:t>SpRCO</w:t>
      </w:r>
      <w:proofErr w:type="spellEnd"/>
      <w:r>
        <w:rPr>
          <w:rFonts w:ascii="open_sansregular" w:hAnsi="open_sansregular"/>
          <w:color w:val="000000"/>
          <w:sz w:val="21"/>
          <w:szCs w:val="21"/>
        </w:rPr>
        <w:t xml:space="preserve"> Commanders must</w:t>
      </w:r>
      <w:proofErr w:type="gramStart"/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appoint</w:t>
      </w:r>
      <w:proofErr w:type="gramEnd"/>
      <w:r>
        <w:rPr>
          <w:rFonts w:ascii="open_sansregular" w:hAnsi="open_sansregular"/>
          <w:color w:val="000000"/>
          <w:sz w:val="21"/>
          <w:szCs w:val="21"/>
        </w:rPr>
        <w:t xml:space="preserve"> an experienced senior official who is independent of the</w:t>
      </w:r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contracting officer and program manager as the ombudsman at their</w:t>
      </w:r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organization. For AFMC Centers, an ombudsman is required at each</w:t>
      </w:r>
      <w:proofErr w:type="gramStart"/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Center</w:t>
      </w:r>
      <w:proofErr w:type="gramEnd"/>
      <w:r>
        <w:rPr>
          <w:rFonts w:ascii="open_sansregular" w:hAnsi="open_sansregular"/>
          <w:color w:val="000000"/>
          <w:sz w:val="21"/>
          <w:szCs w:val="21"/>
        </w:rPr>
        <w:t>, instead of at the MAJCOM. Centers may also have an ombudsman</w:t>
      </w:r>
      <w:proofErr w:type="gramStart"/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at</w:t>
      </w:r>
      <w:proofErr w:type="gramEnd"/>
      <w:r>
        <w:rPr>
          <w:rFonts w:ascii="open_sansregular" w:hAnsi="open_sansregular"/>
          <w:color w:val="000000"/>
          <w:sz w:val="21"/>
          <w:szCs w:val="21"/>
        </w:rPr>
        <w:t xml:space="preserve"> each Operating Location/Geographically Separated Unit.</w:t>
      </w:r>
    </w:p>
    <w:p w:rsidR="00BB42C3" w:rsidRDefault="00BB42C3" w:rsidP="00BB42C3">
      <w:pPr>
        <w:pStyle w:val="NormalWeb"/>
        <w:shd w:val="clear" w:color="auto" w:fill="FFFFFF"/>
        <w:spacing w:after="245" w:afterAutospacing="0" w:line="210" w:lineRule="atLeast"/>
        <w:ind w:left="432" w:firstLine="240"/>
        <w:textAlignment w:val="baseline"/>
        <w:rPr>
          <w:rFonts w:ascii="open_sansregular" w:hAnsi="open_sansregular"/>
          <w:color w:val="000000"/>
          <w:sz w:val="21"/>
          <w:szCs w:val="21"/>
        </w:rPr>
      </w:pPr>
      <w:r>
        <w:rPr>
          <w:rFonts w:ascii="open_sansregular" w:hAnsi="open_sansregular"/>
          <w:color w:val="000000"/>
          <w:sz w:val="21"/>
          <w:szCs w:val="21"/>
        </w:rPr>
        <w:t>(b) The ombudsman will have the authority to</w:t>
      </w:r>
      <w:proofErr w:type="gramStart"/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call</w:t>
      </w:r>
      <w:proofErr w:type="gramEnd"/>
      <w:r>
        <w:rPr>
          <w:rFonts w:ascii="open_sansregular" w:hAnsi="open_sansregular"/>
          <w:color w:val="000000"/>
          <w:sz w:val="21"/>
          <w:szCs w:val="21"/>
        </w:rPr>
        <w:t xml:space="preserve"> upon other resources of the activity to assist in resolving</w:t>
      </w:r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acquisition issues or concerns (e.g., administrative support,</w:t>
      </w:r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independent review teams).</w:t>
      </w:r>
    </w:p>
    <w:p w:rsidR="00BB42C3" w:rsidRDefault="00BB42C3" w:rsidP="00BB42C3">
      <w:pPr>
        <w:pStyle w:val="NormalWeb"/>
        <w:shd w:val="clear" w:color="auto" w:fill="FFFFFF"/>
        <w:spacing w:after="245" w:afterAutospacing="0" w:line="210" w:lineRule="atLeast"/>
        <w:ind w:left="432" w:firstLine="240"/>
        <w:textAlignment w:val="baseline"/>
        <w:rPr>
          <w:rFonts w:ascii="open_sansregular" w:hAnsi="open_sansregular"/>
          <w:color w:val="000000"/>
          <w:sz w:val="21"/>
          <w:szCs w:val="21"/>
        </w:rPr>
      </w:pPr>
      <w:r>
        <w:rPr>
          <w:rFonts w:ascii="open_sansregular" w:hAnsi="open_sansregular"/>
          <w:color w:val="000000"/>
          <w:sz w:val="21"/>
          <w:szCs w:val="21"/>
        </w:rPr>
        <w:t>(c) Contracting officers must identify the</w:t>
      </w:r>
      <w:proofErr w:type="gramStart"/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ombudsman</w:t>
      </w:r>
      <w:proofErr w:type="gramEnd"/>
      <w:r>
        <w:rPr>
          <w:rFonts w:ascii="open_sansregular" w:hAnsi="open_sansregular"/>
          <w:color w:val="000000"/>
          <w:sz w:val="21"/>
          <w:szCs w:val="21"/>
        </w:rPr>
        <w:t xml:space="preserve"> in the initial announcement of the acquisition as well as</w:t>
      </w:r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in the draft and final RFP.</w:t>
      </w:r>
    </w:p>
    <w:p w:rsidR="00BB42C3" w:rsidRDefault="00BB42C3" w:rsidP="00BB42C3">
      <w:pPr>
        <w:pStyle w:val="NormalWeb"/>
        <w:shd w:val="clear" w:color="auto" w:fill="FFFFFF"/>
        <w:spacing w:after="245" w:afterAutospacing="0" w:line="210" w:lineRule="atLeast"/>
        <w:ind w:left="432" w:firstLine="240"/>
        <w:textAlignment w:val="baseline"/>
        <w:rPr>
          <w:rFonts w:ascii="open_sansregular" w:hAnsi="open_sansregular"/>
          <w:color w:val="000000"/>
          <w:sz w:val="21"/>
          <w:szCs w:val="21"/>
        </w:rPr>
      </w:pPr>
      <w:r>
        <w:rPr>
          <w:rFonts w:ascii="open_sansregular" w:hAnsi="open_sansregular"/>
          <w:color w:val="000000"/>
          <w:sz w:val="21"/>
          <w:szCs w:val="21"/>
        </w:rPr>
        <w:t>(d) The ombudsman must:</w:t>
      </w:r>
    </w:p>
    <w:p w:rsidR="00BB42C3" w:rsidRDefault="00BB42C3" w:rsidP="00BB42C3">
      <w:pPr>
        <w:pStyle w:val="NormalWeb"/>
        <w:shd w:val="clear" w:color="auto" w:fill="FFFFFF"/>
        <w:spacing w:after="245" w:afterAutospacing="0" w:line="210" w:lineRule="atLeast"/>
        <w:ind w:left="821" w:firstLine="240"/>
        <w:textAlignment w:val="baseline"/>
        <w:rPr>
          <w:rFonts w:ascii="open_sansregular" w:hAnsi="open_sansregular"/>
          <w:color w:val="000000"/>
          <w:sz w:val="21"/>
          <w:szCs w:val="21"/>
        </w:rPr>
      </w:pPr>
      <w:r>
        <w:rPr>
          <w:rFonts w:ascii="open_sansregular" w:hAnsi="open_sansregular"/>
          <w:color w:val="000000"/>
          <w:sz w:val="21"/>
          <w:szCs w:val="21"/>
        </w:rPr>
        <w:t>(1) Support acquisition personnel in the resolution of issues or</w:t>
      </w:r>
      <w:proofErr w:type="gramStart"/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concerns</w:t>
      </w:r>
      <w:proofErr w:type="gramEnd"/>
      <w:r>
        <w:rPr>
          <w:rFonts w:ascii="open_sansregular" w:hAnsi="open_sansregular"/>
          <w:color w:val="000000"/>
          <w:sz w:val="21"/>
          <w:szCs w:val="21"/>
        </w:rPr>
        <w:t xml:space="preserve"> raised by interested parties;</w:t>
      </w:r>
    </w:p>
    <w:p w:rsidR="00BB42C3" w:rsidRDefault="00BB42C3" w:rsidP="00BB42C3">
      <w:pPr>
        <w:pStyle w:val="NormalWeb"/>
        <w:shd w:val="clear" w:color="auto" w:fill="FFFFFF"/>
        <w:spacing w:after="245" w:afterAutospacing="0" w:line="210" w:lineRule="atLeast"/>
        <w:ind w:left="821" w:firstLine="240"/>
        <w:textAlignment w:val="baseline"/>
        <w:rPr>
          <w:rFonts w:ascii="open_sansregular" w:hAnsi="open_sansregular"/>
          <w:color w:val="000000"/>
          <w:sz w:val="21"/>
          <w:szCs w:val="21"/>
        </w:rPr>
      </w:pPr>
      <w:r>
        <w:rPr>
          <w:rFonts w:ascii="open_sansregular" w:hAnsi="open_sansregular"/>
          <w:color w:val="000000"/>
          <w:sz w:val="21"/>
          <w:szCs w:val="21"/>
        </w:rPr>
        <w:t>(2) Act in a manner that does not compromise the interested party</w:t>
      </w:r>
      <w:proofErr w:type="gramStart"/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and</w:t>
      </w:r>
      <w:proofErr w:type="gramEnd"/>
      <w:r>
        <w:rPr>
          <w:rFonts w:ascii="open_sansregular" w:hAnsi="open_sansregular"/>
          <w:color w:val="000000"/>
          <w:sz w:val="21"/>
          <w:szCs w:val="21"/>
        </w:rPr>
        <w:t>, if requested, maintain anonymity of the parties;</w:t>
      </w:r>
    </w:p>
    <w:p w:rsidR="00BB42C3" w:rsidRDefault="00BB42C3" w:rsidP="00BB42C3">
      <w:pPr>
        <w:pStyle w:val="NormalWeb"/>
        <w:shd w:val="clear" w:color="auto" w:fill="FFFFFF"/>
        <w:spacing w:after="245" w:afterAutospacing="0" w:line="210" w:lineRule="atLeast"/>
        <w:ind w:left="821" w:firstLine="240"/>
        <w:textAlignment w:val="baseline"/>
        <w:rPr>
          <w:rFonts w:ascii="open_sansregular" w:hAnsi="open_sansregular"/>
          <w:color w:val="000000"/>
          <w:sz w:val="21"/>
          <w:szCs w:val="21"/>
        </w:rPr>
      </w:pPr>
      <w:r>
        <w:rPr>
          <w:rFonts w:ascii="open_sansregular" w:hAnsi="open_sansregular"/>
          <w:color w:val="000000"/>
          <w:sz w:val="21"/>
          <w:szCs w:val="21"/>
        </w:rPr>
        <w:t>(3) Avoid any appearance of usurping normal procurement authority</w:t>
      </w:r>
      <w:proofErr w:type="gramStart"/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(</w:t>
      </w:r>
      <w:proofErr w:type="gramEnd"/>
      <w:r>
        <w:rPr>
          <w:rFonts w:ascii="open_sansregular" w:hAnsi="open_sansregular"/>
          <w:color w:val="000000"/>
          <w:sz w:val="21"/>
          <w:szCs w:val="21"/>
        </w:rPr>
        <w:t>e.g., program manager, contracting officer, and source selection</w:t>
      </w:r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authority);</w:t>
      </w:r>
    </w:p>
    <w:p w:rsidR="00BB42C3" w:rsidRDefault="00BB42C3" w:rsidP="00BB42C3">
      <w:pPr>
        <w:pStyle w:val="NormalWeb"/>
        <w:shd w:val="clear" w:color="auto" w:fill="FFFFFF"/>
        <w:spacing w:after="245" w:afterAutospacing="0" w:line="210" w:lineRule="atLeast"/>
        <w:ind w:left="821" w:firstLine="240"/>
        <w:textAlignment w:val="baseline"/>
        <w:rPr>
          <w:rFonts w:ascii="open_sansregular" w:hAnsi="open_sansregular"/>
          <w:color w:val="000000"/>
          <w:sz w:val="21"/>
          <w:szCs w:val="21"/>
        </w:rPr>
      </w:pPr>
      <w:r>
        <w:rPr>
          <w:rFonts w:ascii="open_sansregular" w:hAnsi="open_sansregular"/>
          <w:color w:val="000000"/>
          <w:sz w:val="21"/>
          <w:szCs w:val="21"/>
        </w:rPr>
        <w:t>(4) Ensure all affected or knowledgeable offices and officials are</w:t>
      </w:r>
      <w:proofErr w:type="gramStart"/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consulted</w:t>
      </w:r>
      <w:proofErr w:type="gramEnd"/>
      <w:r>
        <w:rPr>
          <w:rFonts w:ascii="open_sansregular" w:hAnsi="open_sansregular"/>
          <w:color w:val="000000"/>
          <w:sz w:val="21"/>
          <w:szCs w:val="21"/>
        </w:rPr>
        <w:t xml:space="preserve"> as part of any resolution process;</w:t>
      </w:r>
    </w:p>
    <w:p w:rsidR="00BB42C3" w:rsidRDefault="00BB42C3" w:rsidP="00BB42C3">
      <w:pPr>
        <w:pStyle w:val="NormalWeb"/>
        <w:shd w:val="clear" w:color="auto" w:fill="FFFFFF"/>
        <w:spacing w:after="245" w:afterAutospacing="0" w:line="210" w:lineRule="atLeast"/>
        <w:ind w:left="821" w:firstLine="240"/>
        <w:textAlignment w:val="baseline"/>
        <w:rPr>
          <w:rFonts w:ascii="open_sansregular" w:hAnsi="open_sansregular"/>
          <w:color w:val="000000"/>
          <w:sz w:val="21"/>
          <w:szCs w:val="21"/>
        </w:rPr>
      </w:pPr>
      <w:r>
        <w:rPr>
          <w:rFonts w:ascii="open_sansregular" w:hAnsi="open_sansregular"/>
          <w:color w:val="000000"/>
          <w:sz w:val="21"/>
          <w:szCs w:val="21"/>
        </w:rPr>
        <w:t>(5) Inform the Commander/Director, or PEO, as required, of issues</w:t>
      </w:r>
      <w:proofErr w:type="gramStart"/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raised</w:t>
      </w:r>
      <w:proofErr w:type="gramEnd"/>
      <w:r>
        <w:rPr>
          <w:rFonts w:ascii="open_sansregular" w:hAnsi="open_sansregular"/>
          <w:color w:val="000000"/>
          <w:sz w:val="21"/>
          <w:szCs w:val="21"/>
        </w:rPr>
        <w:t xml:space="preserve"> and actions taken;</w:t>
      </w:r>
    </w:p>
    <w:p w:rsidR="00BB42C3" w:rsidRDefault="00BB42C3" w:rsidP="00BB42C3">
      <w:pPr>
        <w:pStyle w:val="NormalWeb"/>
        <w:shd w:val="clear" w:color="auto" w:fill="FFFFFF"/>
        <w:spacing w:after="245" w:afterAutospacing="0" w:line="210" w:lineRule="atLeast"/>
        <w:ind w:left="821" w:firstLine="240"/>
        <w:textAlignment w:val="baseline"/>
        <w:rPr>
          <w:rFonts w:ascii="open_sansregular" w:hAnsi="open_sansregular"/>
          <w:color w:val="000000"/>
          <w:sz w:val="21"/>
          <w:szCs w:val="21"/>
        </w:rPr>
      </w:pPr>
      <w:r>
        <w:rPr>
          <w:rFonts w:ascii="open_sansregular" w:hAnsi="open_sansregular"/>
          <w:color w:val="000000"/>
          <w:sz w:val="21"/>
          <w:szCs w:val="21"/>
        </w:rPr>
        <w:t>(6) Review complaints relative to multiple-award task and delivery</w:t>
      </w:r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order contracts awarded under 10 U.S.C. 2304a(d)(1)(B) or 2304b(e) to</w:t>
      </w:r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ensure that all contractors are afforded a fair opportunity to be</w:t>
      </w:r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considered for task and delivery orders in excess of the</w:t>
      </w:r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micro-purchase threshold, consistent with the procedures in the</w:t>
      </w:r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contract;</w:t>
      </w:r>
    </w:p>
    <w:p w:rsidR="00BB42C3" w:rsidRDefault="00BB42C3" w:rsidP="00BB42C3">
      <w:pPr>
        <w:pStyle w:val="NormalWeb"/>
        <w:shd w:val="clear" w:color="auto" w:fill="FFFFFF"/>
        <w:spacing w:after="245" w:afterAutospacing="0" w:line="210" w:lineRule="atLeast"/>
        <w:ind w:left="821" w:firstLine="240"/>
        <w:textAlignment w:val="baseline"/>
        <w:rPr>
          <w:rFonts w:ascii="open_sansregular" w:hAnsi="open_sansregular"/>
          <w:color w:val="000000"/>
          <w:sz w:val="21"/>
          <w:szCs w:val="21"/>
        </w:rPr>
      </w:pPr>
      <w:r>
        <w:rPr>
          <w:rFonts w:ascii="open_sansregular" w:hAnsi="open_sansregular"/>
          <w:color w:val="000000"/>
          <w:sz w:val="21"/>
          <w:szCs w:val="21"/>
        </w:rPr>
        <w:lastRenderedPageBreak/>
        <w:t>(7) Consistent with security requirements, have access to the</w:t>
      </w:r>
      <w:proofErr w:type="gramStart"/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appropriate</w:t>
      </w:r>
      <w:proofErr w:type="gramEnd"/>
      <w:r>
        <w:rPr>
          <w:rFonts w:ascii="open_sansregular" w:hAnsi="open_sansregular"/>
          <w:color w:val="000000"/>
          <w:sz w:val="21"/>
          <w:szCs w:val="21"/>
        </w:rPr>
        <w:t xml:space="preserve"> offices and be allowed to collect all facts relevant to</w:t>
      </w:r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the resolution of issues raised by interested parties. Ombudsmen are</w:t>
      </w:r>
      <w:proofErr w:type="gramStart"/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granted</w:t>
      </w:r>
      <w:proofErr w:type="gramEnd"/>
      <w:r>
        <w:rPr>
          <w:rFonts w:ascii="open_sansregular" w:hAnsi="open_sansregular"/>
          <w:color w:val="000000"/>
          <w:sz w:val="21"/>
          <w:szCs w:val="21"/>
        </w:rPr>
        <w:t xml:space="preserve"> access to proprietary information. Source selection</w:t>
      </w:r>
      <w:proofErr w:type="gramStart"/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information</w:t>
      </w:r>
      <w:proofErr w:type="gramEnd"/>
      <w:r>
        <w:rPr>
          <w:rFonts w:ascii="open_sansregular" w:hAnsi="open_sansregular"/>
          <w:color w:val="000000"/>
          <w:sz w:val="21"/>
          <w:szCs w:val="21"/>
        </w:rPr>
        <w:t xml:space="preserve"> must be obtained through the source selection authority.</w:t>
      </w:r>
    </w:p>
    <w:p w:rsidR="00BB42C3" w:rsidRDefault="00BB42C3" w:rsidP="00BB42C3">
      <w:pPr>
        <w:pStyle w:val="NormalWeb"/>
        <w:shd w:val="clear" w:color="auto" w:fill="FFFFFF"/>
        <w:spacing w:after="245" w:afterAutospacing="0" w:line="210" w:lineRule="atLeast"/>
        <w:ind w:left="432" w:firstLine="240"/>
        <w:textAlignment w:val="baseline"/>
        <w:rPr>
          <w:rFonts w:ascii="open_sansregular" w:hAnsi="open_sansregular"/>
          <w:color w:val="000000"/>
          <w:sz w:val="21"/>
          <w:szCs w:val="21"/>
        </w:rPr>
      </w:pPr>
      <w:r>
        <w:rPr>
          <w:rFonts w:ascii="open_sansregular" w:hAnsi="open_sansregular"/>
          <w:color w:val="000000"/>
          <w:sz w:val="21"/>
          <w:szCs w:val="21"/>
        </w:rPr>
        <w:t>(e) The Ombudsman Program does not replace the</w:t>
      </w:r>
      <w:proofErr w:type="gramStart"/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agency</w:t>
      </w:r>
      <w:proofErr w:type="gramEnd"/>
      <w:r>
        <w:rPr>
          <w:rFonts w:ascii="open_sansregular" w:hAnsi="open_sansregular"/>
          <w:color w:val="000000"/>
          <w:sz w:val="21"/>
          <w:szCs w:val="21"/>
        </w:rPr>
        <w:t xml:space="preserve"> level protest, GAO bid protest or disputes processes.</w:t>
      </w:r>
    </w:p>
    <w:p w:rsidR="00BB42C3" w:rsidRDefault="00BB42C3" w:rsidP="00BB42C3">
      <w:pPr>
        <w:pStyle w:val="NormalWeb"/>
        <w:shd w:val="clear" w:color="auto" w:fill="FFFFFF"/>
        <w:spacing w:after="245" w:afterAutospacing="0" w:line="210" w:lineRule="atLeast"/>
        <w:ind w:left="432" w:firstLine="240"/>
        <w:textAlignment w:val="baseline"/>
        <w:rPr>
          <w:rFonts w:ascii="open_sansregular" w:hAnsi="open_sansregular"/>
          <w:color w:val="000000"/>
          <w:sz w:val="21"/>
          <w:szCs w:val="21"/>
        </w:rPr>
      </w:pPr>
      <w:r>
        <w:rPr>
          <w:rFonts w:ascii="open_sansregular" w:hAnsi="open_sansregular"/>
          <w:color w:val="000000"/>
          <w:sz w:val="21"/>
          <w:szCs w:val="21"/>
        </w:rPr>
        <w:t>(f) The Air Force ombudsman is the ADAS(C),</w:t>
      </w:r>
      <w:proofErr w:type="gramStart"/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who</w:t>
      </w:r>
      <w:proofErr w:type="gramEnd"/>
      <w:r>
        <w:rPr>
          <w:rFonts w:ascii="open_sansregular" w:hAnsi="open_sansregular"/>
          <w:color w:val="000000"/>
          <w:sz w:val="21"/>
          <w:szCs w:val="21"/>
        </w:rPr>
        <w:t xml:space="preserve"> may take action to assist in resolving issues, concerns,</w:t>
      </w:r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disagreements, and recommendations that cannot be resolved at the</w:t>
      </w:r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MAJCOM/DRU/SMC level, or for those having Air Force wide</w:t>
      </w:r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implications. The ADAS(C) is the AF ombudsman for procurement</w:t>
      </w:r>
      <w:proofErr w:type="gramStart"/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integrity</w:t>
      </w:r>
      <w:proofErr w:type="gramEnd"/>
      <w:r>
        <w:rPr>
          <w:rFonts w:ascii="open_sansregular" w:hAnsi="open_sansregular"/>
          <w:color w:val="000000"/>
          <w:sz w:val="21"/>
          <w:szCs w:val="21"/>
        </w:rPr>
        <w:t xml:space="preserve"> issues (see </w:t>
      </w:r>
      <w:hyperlink r:id="rId21" w:tgtFrame="_blank" w:history="1">
        <w:r>
          <w:rPr>
            <w:rStyle w:val="Hyperlink"/>
            <w:rFonts w:ascii="inherit" w:hAnsi="inherit"/>
            <w:color w:val="27324B"/>
            <w:sz w:val="21"/>
            <w:szCs w:val="21"/>
            <w:bdr w:val="none" w:sz="0" w:space="0" w:color="auto" w:frame="1"/>
          </w:rPr>
          <w:t>OUSD(AT&amp;L)/DPAP  memo, 1 Oct 09</w:t>
        </w:r>
      </w:hyperlink>
      <w:r>
        <w:rPr>
          <w:rFonts w:ascii="open_sansregular" w:hAnsi="open_sansregular"/>
          <w:color w:val="000000"/>
          <w:sz w:val="21"/>
          <w:szCs w:val="21"/>
        </w:rPr>
        <w:t>).</w:t>
      </w:r>
    </w:p>
    <w:p w:rsidR="00BB42C3" w:rsidRDefault="00BB42C3" w:rsidP="00BB42C3">
      <w:pPr>
        <w:pStyle w:val="NormalWeb"/>
        <w:shd w:val="clear" w:color="auto" w:fill="FFFFFF"/>
        <w:spacing w:after="245" w:afterAutospacing="0" w:line="210" w:lineRule="atLeast"/>
        <w:ind w:left="432" w:firstLine="240"/>
        <w:textAlignment w:val="baseline"/>
        <w:rPr>
          <w:rFonts w:ascii="open_sansregular" w:hAnsi="open_sansregular"/>
          <w:color w:val="000000"/>
          <w:sz w:val="21"/>
          <w:szCs w:val="21"/>
        </w:rPr>
      </w:pPr>
      <w:r>
        <w:rPr>
          <w:rFonts w:ascii="open_sansregular" w:hAnsi="open_sansregular"/>
          <w:color w:val="000000"/>
          <w:sz w:val="21"/>
          <w:szCs w:val="21"/>
        </w:rPr>
        <w:t>(g) Government personnel may use the Ombudsman</w:t>
      </w:r>
      <w:proofErr w:type="gramStart"/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Program</w:t>
      </w:r>
      <w:proofErr w:type="gramEnd"/>
      <w:r>
        <w:rPr>
          <w:rFonts w:ascii="open_sansregular" w:hAnsi="open_sansregular"/>
          <w:color w:val="000000"/>
          <w:sz w:val="21"/>
          <w:szCs w:val="21"/>
        </w:rPr>
        <w:t xml:space="preserve"> as a way to express concerns about an acquisition.</w:t>
      </w:r>
    </w:p>
    <w:p w:rsidR="00BB42C3" w:rsidRDefault="00BB42C3" w:rsidP="00BB42C3">
      <w:pPr>
        <w:pStyle w:val="western"/>
        <w:shd w:val="clear" w:color="auto" w:fill="FFFFFF"/>
        <w:spacing w:before="115" w:beforeAutospacing="0" w:after="0" w:afterAutospacing="0" w:line="210" w:lineRule="atLeast"/>
        <w:ind w:firstLine="240"/>
        <w:textAlignment w:val="baseline"/>
        <w:rPr>
          <w:rFonts w:ascii="open_sansregular" w:hAnsi="open_sansregular"/>
          <w:color w:val="000000"/>
          <w:sz w:val="21"/>
          <w:szCs w:val="21"/>
        </w:rPr>
      </w:pPr>
      <w:r>
        <w:rPr>
          <w:rFonts w:ascii="open_sansregular" w:hAnsi="open_sansregular"/>
          <w:color w:val="000000"/>
          <w:sz w:val="21"/>
          <w:szCs w:val="21"/>
        </w:rPr>
        <w:t>See </w:t>
      </w:r>
      <w:hyperlink r:id="rId22" w:history="1">
        <w:r>
          <w:rPr>
            <w:rStyle w:val="Hyperlink"/>
            <w:rFonts w:ascii="inherit" w:hAnsi="inherit"/>
            <w:color w:val="27324B"/>
            <w:sz w:val="21"/>
            <w:szCs w:val="21"/>
            <w:bdr w:val="none" w:sz="0" w:space="0" w:color="auto" w:frame="1"/>
          </w:rPr>
          <w:t>AFICC PGI 5301.9102</w:t>
        </w:r>
      </w:hyperlink>
    </w:p>
    <w:p w:rsidR="00BB42C3" w:rsidRDefault="00BB42C3" w:rsidP="00BB42C3">
      <w:pPr>
        <w:pStyle w:val="NormalWeb"/>
        <w:shd w:val="clear" w:color="auto" w:fill="FFFFFF"/>
        <w:spacing w:before="115" w:beforeAutospacing="0" w:after="0" w:afterAutospacing="0" w:line="210" w:lineRule="atLeast"/>
        <w:ind w:firstLine="240"/>
        <w:textAlignment w:val="baseline"/>
        <w:rPr>
          <w:rFonts w:ascii="open_sansregular" w:hAnsi="open_sansregular"/>
          <w:color w:val="000000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eastAsia="Arial Unicode MS"/>
          <w:color w:val="000000"/>
          <w:sz w:val="21"/>
          <w:szCs w:val="21"/>
        </w:rPr>
        <w:t>See</w:t>
      </w:r>
      <w:r>
        <w:rPr>
          <w:rFonts w:eastAsia="Arial Unicode MS"/>
          <w:color w:val="000000"/>
          <w:sz w:val="21"/>
          <w:szCs w:val="21"/>
          <w:bdr w:val="none" w:sz="0" w:space="0" w:color="auto" w:frame="1"/>
        </w:rPr>
        <w:t> </w:t>
      </w:r>
      <w:hyperlink r:id="rId23" w:history="1">
        <w:r>
          <w:rPr>
            <w:rStyle w:val="Hyperlink"/>
            <w:rFonts w:ascii="inherit" w:eastAsia="Arial Unicode MS" w:hAnsi="inherit"/>
            <w:color w:val="27324B"/>
            <w:sz w:val="21"/>
            <w:szCs w:val="21"/>
            <w:bdr w:val="none" w:sz="0" w:space="0" w:color="auto" w:frame="1"/>
          </w:rPr>
          <w:t>AFMC PGI 5301.91</w:t>
        </w:r>
      </w:hyperlink>
      <w:r>
        <w:rPr>
          <w:rFonts w:ascii="Arial Unicode MS" w:eastAsia="Arial Unicode MS" w:hAnsi="Arial Unicode MS" w:cs="Arial Unicode MS"/>
          <w:color w:val="000000"/>
          <w:sz w:val="21"/>
          <w:szCs w:val="21"/>
          <w:bdr w:val="none" w:sz="0" w:space="0" w:color="auto" w:frame="1"/>
        </w:rPr>
        <w:t> </w:t>
      </w:r>
    </w:p>
    <w:p w:rsidR="00BB42C3" w:rsidDel="00BB42C3" w:rsidRDefault="00BB42C3" w:rsidP="00BB42C3">
      <w:pPr>
        <w:pStyle w:val="NormalWeb"/>
        <w:shd w:val="clear" w:color="auto" w:fill="FFFFFF"/>
        <w:spacing w:before="115" w:beforeAutospacing="0" w:after="0" w:afterAutospacing="0" w:line="210" w:lineRule="atLeast"/>
        <w:ind w:firstLine="240"/>
        <w:textAlignment w:val="baseline"/>
        <w:rPr>
          <w:del w:id="8" w:author="ARMENTA, ANGELICA R NH-03 USAF AFSPC SMC/PKC" w:date="2020-06-18T13:11:00Z"/>
          <w:rFonts w:ascii="open_sansregular" w:hAnsi="open_sansregular"/>
          <w:color w:val="000000"/>
          <w:sz w:val="21"/>
          <w:szCs w:val="21"/>
        </w:rPr>
      </w:pPr>
      <w:del w:id="9" w:author="ARMENTA, ANGELICA R NH-03 USAF AFSPC SMC/PKC" w:date="2020-06-18T13:11:00Z">
        <w:r w:rsidDel="00BB42C3">
          <w:rPr>
            <w:rFonts w:ascii="Arial Unicode MS" w:eastAsia="Arial Unicode MS" w:hAnsi="Arial Unicode MS" w:cs="Arial Unicode MS"/>
            <w:color w:val="000000"/>
            <w:sz w:val="21"/>
            <w:szCs w:val="21"/>
            <w:bdr w:val="none" w:sz="0" w:space="0" w:color="auto" w:frame="1"/>
          </w:rPr>
          <w:delText> </w:delText>
        </w:r>
        <w:r w:rsidDel="00BB42C3">
          <w:rPr>
            <w:rFonts w:eastAsia="Arial Unicode MS"/>
            <w:color w:val="000000"/>
            <w:sz w:val="21"/>
            <w:szCs w:val="21"/>
          </w:rPr>
          <w:delText>See</w:delText>
        </w:r>
        <w:r w:rsidDel="00BB42C3">
          <w:rPr>
            <w:rFonts w:eastAsia="Arial Unicode MS"/>
            <w:color w:val="000000"/>
            <w:sz w:val="21"/>
            <w:szCs w:val="21"/>
            <w:bdr w:val="none" w:sz="0" w:space="0" w:color="auto" w:frame="1"/>
          </w:rPr>
          <w:delText> </w:delText>
        </w:r>
        <w:r w:rsidDel="00BB42C3">
          <w:rPr>
            <w:rFonts w:eastAsia="Arial Unicode MS"/>
            <w:color w:val="000000"/>
            <w:sz w:val="21"/>
            <w:szCs w:val="21"/>
          </w:rPr>
          <w:fldChar w:fldCharType="begin"/>
        </w:r>
        <w:r w:rsidDel="00BB42C3">
          <w:rPr>
            <w:rFonts w:eastAsia="Arial Unicode MS"/>
            <w:color w:val="000000"/>
            <w:sz w:val="21"/>
            <w:szCs w:val="21"/>
          </w:rPr>
          <w:delInstrText xml:space="preserve"> HYPERLINK "https://www.acquisition.gov/affars/federal-acquisition-regulation-system-0" </w:delInstrText>
        </w:r>
        <w:r w:rsidDel="00BB42C3">
          <w:rPr>
            <w:rFonts w:eastAsia="Arial Unicode MS"/>
            <w:color w:val="000000"/>
            <w:sz w:val="21"/>
            <w:szCs w:val="21"/>
          </w:rPr>
          <w:fldChar w:fldCharType="separate"/>
        </w:r>
        <w:r w:rsidDel="00BB42C3">
          <w:rPr>
            <w:rStyle w:val="Hyperlink"/>
            <w:rFonts w:ascii="inherit" w:eastAsia="Arial Unicode MS" w:hAnsi="inherit"/>
            <w:color w:val="27324B"/>
            <w:sz w:val="21"/>
            <w:szCs w:val="21"/>
            <w:bdr w:val="none" w:sz="0" w:space="0" w:color="auto" w:frame="1"/>
          </w:rPr>
          <w:delText>SMC PGI 5301.91</w:delText>
        </w:r>
        <w:r w:rsidDel="00BB42C3">
          <w:rPr>
            <w:rFonts w:eastAsia="Arial Unicode MS"/>
            <w:color w:val="000000"/>
            <w:sz w:val="21"/>
            <w:szCs w:val="21"/>
          </w:rPr>
          <w:fldChar w:fldCharType="end"/>
        </w:r>
        <w:r w:rsidDel="00BB42C3">
          <w:rPr>
            <w:rFonts w:ascii="Arial Unicode MS" w:eastAsia="Arial Unicode MS" w:hAnsi="Arial Unicode MS" w:cs="Arial Unicode MS"/>
            <w:color w:val="000000"/>
            <w:sz w:val="21"/>
            <w:szCs w:val="21"/>
            <w:bdr w:val="none" w:sz="0" w:space="0" w:color="auto" w:frame="1"/>
          </w:rPr>
          <w:delText> </w:delText>
        </w:r>
      </w:del>
    </w:p>
    <w:p w:rsidR="00BB42C3" w:rsidRDefault="00BB42C3" w:rsidP="00BB42C3">
      <w:pPr>
        <w:pStyle w:val="NormalWeb"/>
        <w:shd w:val="clear" w:color="auto" w:fill="FFFFFF"/>
        <w:spacing w:before="115" w:beforeAutospacing="0" w:after="0" w:afterAutospacing="0" w:line="210" w:lineRule="atLeast"/>
        <w:ind w:firstLine="240"/>
        <w:textAlignment w:val="baseline"/>
        <w:rPr>
          <w:rFonts w:ascii="Arial Unicode MS" w:eastAsia="Arial Unicode MS" w:hAnsi="Arial Unicode MS" w:cs="Arial Unicode MS"/>
          <w:color w:val="000000"/>
          <w:sz w:val="21"/>
          <w:szCs w:val="21"/>
          <w:bdr w:val="none" w:sz="0" w:space="0" w:color="auto" w:frame="1"/>
        </w:rPr>
      </w:pPr>
      <w:r>
        <w:rPr>
          <w:rFonts w:ascii="Arial Unicode MS" w:eastAsia="Arial Unicode MS" w:hAnsi="Arial Unicode MS" w:cs="Arial Unicode MS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eastAsia="Arial Unicode MS"/>
          <w:color w:val="000000"/>
          <w:sz w:val="21"/>
          <w:szCs w:val="21"/>
        </w:rPr>
        <w:t>See</w:t>
      </w:r>
      <w:r>
        <w:rPr>
          <w:rFonts w:eastAsia="Arial Unicode MS"/>
          <w:color w:val="000000"/>
          <w:sz w:val="21"/>
          <w:szCs w:val="21"/>
          <w:bdr w:val="none" w:sz="0" w:space="0" w:color="auto" w:frame="1"/>
        </w:rPr>
        <w:t> </w:t>
      </w:r>
      <w:hyperlink r:id="rId24" w:history="1">
        <w:r>
          <w:rPr>
            <w:rStyle w:val="Hyperlink"/>
            <w:rFonts w:ascii="inherit" w:eastAsia="Arial Unicode MS" w:hAnsi="inherit"/>
            <w:color w:val="27324B"/>
            <w:sz w:val="21"/>
            <w:szCs w:val="21"/>
            <w:bdr w:val="none" w:sz="0" w:space="0" w:color="auto" w:frame="1"/>
          </w:rPr>
          <w:t>USAFA PGI 5301-9102(a)</w:t>
        </w:r>
      </w:hyperlink>
      <w:r>
        <w:rPr>
          <w:rFonts w:ascii="Arial Unicode MS" w:eastAsia="Arial Unicode MS" w:hAnsi="Arial Unicode MS" w:cs="Arial Unicode MS"/>
          <w:color w:val="000000"/>
          <w:sz w:val="21"/>
          <w:szCs w:val="21"/>
          <w:bdr w:val="none" w:sz="0" w:space="0" w:color="auto" w:frame="1"/>
        </w:rPr>
        <w:t> </w:t>
      </w:r>
    </w:p>
    <w:p w:rsidR="00BB42C3" w:rsidRDefault="00BB42C3" w:rsidP="00BB42C3">
      <w:pPr>
        <w:pStyle w:val="NormalWeb"/>
        <w:shd w:val="clear" w:color="auto" w:fill="FFFFFF"/>
        <w:spacing w:before="115" w:beforeAutospacing="0" w:after="0" w:afterAutospacing="0" w:line="210" w:lineRule="atLeast"/>
        <w:ind w:firstLine="240"/>
        <w:textAlignment w:val="baseline"/>
        <w:rPr>
          <w:rFonts w:ascii="open_sansregular" w:hAnsi="open_sansregular"/>
          <w:color w:val="000000"/>
          <w:sz w:val="21"/>
          <w:szCs w:val="21"/>
        </w:rPr>
      </w:pPr>
    </w:p>
    <w:p w:rsidR="00BB42C3" w:rsidRDefault="00BB42C3" w:rsidP="00BB42C3">
      <w:pPr>
        <w:pStyle w:val="Heading3"/>
        <w:shd w:val="clear" w:color="auto" w:fill="FFFFFF"/>
        <w:spacing w:before="150" w:beforeAutospacing="0" w:after="150" w:afterAutospacing="0"/>
        <w:textAlignment w:val="baseline"/>
        <w:rPr>
          <w:rFonts w:ascii="open_sansregular" w:hAnsi="open_sansregular"/>
          <w:color w:val="000000"/>
        </w:rPr>
      </w:pPr>
      <w:bookmarkStart w:id="10" w:name="_Toc40877516"/>
      <w:bookmarkEnd w:id="10"/>
      <w:r>
        <w:rPr>
          <w:rFonts w:ascii="open_sansregular" w:hAnsi="open_sansregular"/>
          <w:color w:val="000000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</w:rPr>
        <w:t> 5301.9103 Solicitation Provision and Contract Clause</w:t>
      </w:r>
    </w:p>
    <w:p w:rsidR="00BB42C3" w:rsidRDefault="00BB42C3" w:rsidP="00BB42C3">
      <w:pPr>
        <w:pStyle w:val="western"/>
        <w:shd w:val="clear" w:color="auto" w:fill="FFFFFF"/>
        <w:spacing w:before="115" w:beforeAutospacing="0" w:after="245" w:afterAutospacing="0" w:line="210" w:lineRule="atLeast"/>
        <w:ind w:firstLine="240"/>
        <w:textAlignment w:val="baseline"/>
        <w:rPr>
          <w:rFonts w:ascii="open_sansregular" w:hAnsi="open_sansregular"/>
          <w:color w:val="000000"/>
          <w:sz w:val="21"/>
          <w:szCs w:val="21"/>
        </w:rPr>
      </w:pPr>
      <w:r>
        <w:rPr>
          <w:rFonts w:ascii="open_sansregular" w:hAnsi="open_sansregular"/>
          <w:color w:val="000000"/>
          <w:sz w:val="21"/>
          <w:szCs w:val="21"/>
        </w:rPr>
        <w:t>Insert a clause substantially the same as the clause at </w:t>
      </w:r>
      <w:hyperlink r:id="rId25" w:anchor="p53522019101" w:history="1">
        <w:r>
          <w:rPr>
            <w:rStyle w:val="Hyperlink"/>
            <w:rFonts w:ascii="inherit" w:hAnsi="inherit"/>
            <w:color w:val="27324B"/>
            <w:sz w:val="21"/>
            <w:szCs w:val="21"/>
            <w:bdr w:val="none" w:sz="0" w:space="0" w:color="auto" w:frame="1"/>
          </w:rPr>
          <w:t>AFFARS</w:t>
        </w:r>
        <w:proofErr w:type="gramStart"/>
        <w:r>
          <w:rPr>
            <w:rStyle w:val="Hyperlink"/>
            <w:rFonts w:ascii="inherit" w:hAnsi="inherit"/>
            <w:color w:val="27324B"/>
            <w:sz w:val="21"/>
            <w:szCs w:val="21"/>
            <w:bdr w:val="none" w:sz="0" w:space="0" w:color="auto" w:frame="1"/>
          </w:rPr>
          <w:t>  5352.201</w:t>
        </w:r>
        <w:proofErr w:type="gramEnd"/>
        <w:r>
          <w:rPr>
            <w:rStyle w:val="Hyperlink"/>
            <w:rFonts w:ascii="inherit" w:hAnsi="inherit"/>
            <w:color w:val="27324B"/>
            <w:sz w:val="21"/>
            <w:szCs w:val="21"/>
            <w:bdr w:val="none" w:sz="0" w:space="0" w:color="auto" w:frame="1"/>
          </w:rPr>
          <w:t>-9101</w:t>
        </w:r>
      </w:hyperlink>
      <w:r>
        <w:rPr>
          <w:rFonts w:ascii="open_sansregular" w:hAnsi="open_sansregular"/>
          <w:color w:val="000000"/>
          <w:sz w:val="21"/>
          <w:szCs w:val="21"/>
        </w:rPr>
        <w:t>, Ombudsman, in all solicitations (including draft</w:t>
      </w:r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1"/>
          <w:szCs w:val="21"/>
        </w:rPr>
        <w:t> solicitations) and contracts.</w:t>
      </w:r>
    </w:p>
    <w:p w:rsidR="009469F3" w:rsidRDefault="00BB42C3">
      <w:pPr>
        <w:rPr>
          <w:ins w:id="11" w:author="ARMENTA, ANGELICA R NH-03 USAF AFSPC SMC/PKC" w:date="2020-06-18T12:57:00Z"/>
        </w:rPr>
      </w:pPr>
      <w:ins w:id="12" w:author="ARMENTA, ANGELICA R NH-03 USAF AFSPC SMC/PKC" w:date="2020-06-18T13:11:00Z">
        <w:r>
          <w:t>See SMC PGI 5301.9103.</w:t>
        </w:r>
      </w:ins>
      <w:ins w:id="13" w:author="ARMENTA, ANGELICA R NH-03 USAF AFSPC SMC/PKC" w:date="2020-06-18T12:57:00Z">
        <w:r w:rsidR="009469F3">
          <w:br w:type="page"/>
        </w:r>
      </w:ins>
    </w:p>
    <w:p w:rsidR="009469F3" w:rsidRDefault="009469F3" w:rsidP="009469F3">
      <w:pPr>
        <w:pStyle w:val="Heading1"/>
        <w:shd w:val="clear" w:color="auto" w:fill="FFFFFF"/>
        <w:spacing w:before="150" w:after="150"/>
        <w:textAlignment w:val="baseline"/>
        <w:rPr>
          <w:rFonts w:ascii="open_sansregular" w:hAnsi="open_sansregular"/>
          <w:color w:val="000000"/>
          <w:sz w:val="45"/>
          <w:szCs w:val="45"/>
        </w:rPr>
      </w:pPr>
      <w:r>
        <w:rPr>
          <w:rFonts w:ascii="open_sansregular" w:hAnsi="open_sansregular"/>
          <w:color w:val="000000"/>
          <w:sz w:val="28"/>
          <w:szCs w:val="28"/>
        </w:rPr>
        <w:lastRenderedPageBreak/>
        <w:t>AFFARS PGI 5301</w:t>
      </w:r>
      <w:r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8"/>
          <w:szCs w:val="28"/>
        </w:rPr>
        <w:t>Federal</w:t>
      </w:r>
      <w:r>
        <w:rPr>
          <w:rFonts w:ascii="open_sansregular" w:hAnsi="open_sansregular"/>
          <w:color w:val="000000"/>
          <w:sz w:val="28"/>
          <w:szCs w:val="28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8"/>
          <w:szCs w:val="28"/>
        </w:rPr>
        <w:t>Acquisition Regulations System</w:t>
      </w:r>
      <w:r>
        <w:rPr>
          <w:rFonts w:ascii="open_sansregular" w:hAnsi="open_sansregular"/>
          <w:color w:val="000000"/>
          <w:sz w:val="45"/>
          <w:szCs w:val="45"/>
          <w:bdr w:val="none" w:sz="0" w:space="0" w:color="auto" w:frame="1"/>
        </w:rPr>
        <w:t> </w:t>
      </w:r>
    </w:p>
    <w:p w:rsidR="009469F3" w:rsidRDefault="009469F3" w:rsidP="009469F3">
      <w:pPr>
        <w:pStyle w:val="western"/>
        <w:shd w:val="clear" w:color="auto" w:fill="FFFFFF"/>
        <w:spacing w:after="245" w:afterAutospacing="0"/>
        <w:ind w:firstLine="240"/>
        <w:jc w:val="center"/>
        <w:textAlignment w:val="baseline"/>
        <w:rPr>
          <w:color w:val="000000"/>
          <w:sz w:val="27"/>
          <w:szCs w:val="27"/>
        </w:rPr>
      </w:pPr>
      <w:r>
        <w:rPr>
          <w:rFonts w:ascii="inherit" w:hAnsi="inherit"/>
          <w:b/>
          <w:bCs/>
          <w:i/>
          <w:iCs/>
          <w:color w:val="000000"/>
          <w:sz w:val="28"/>
          <w:szCs w:val="28"/>
          <w:bdr w:val="none" w:sz="0" w:space="0" w:color="auto" w:frame="1"/>
        </w:rPr>
        <w:t>Table of Contents</w:t>
      </w:r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 </w:t>
      </w:r>
      <w:r>
        <w:rPr>
          <w:color w:val="000000"/>
          <w:sz w:val="27"/>
          <w:szCs w:val="27"/>
          <w:bdr w:val="none" w:sz="0" w:space="0" w:color="auto" w:frame="1"/>
        </w:rPr>
        <w:t>  </w:t>
      </w:r>
    </w:p>
    <w:tbl>
      <w:tblPr>
        <w:tblW w:w="10800" w:type="dxa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3848"/>
        <w:gridCol w:w="2310"/>
        <w:gridCol w:w="4642"/>
        <w:tblGridChange w:id="14">
          <w:tblGrid>
            <w:gridCol w:w="3848"/>
            <w:gridCol w:w="2310"/>
            <w:gridCol w:w="4642"/>
          </w:tblGrid>
        </w:tblGridChange>
      </w:tblGrid>
      <w:tr w:rsidR="009469F3" w:rsidTr="009469F3">
        <w:trPr>
          <w:trHeight w:val="310"/>
          <w:tblHeader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PGI Paragraph</w:t>
            </w:r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MAJCOM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Paragraph Title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26" w:anchor="_AFICC_PGI_5301.1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AFICC  PGI 5301.1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AFICC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(No Title)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27" w:anchor="_AF_PGI_5301.108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5301.108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FAR Conventions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28" w:anchor="_AFICC_PGI_5301.170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5301.170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AFICC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Peer Reviews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29" w:anchor="_SMC_PGI_5301.170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5301.170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SMC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Peer Reviews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30" w:anchor="_AF_PGI_5301.170-2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5301.170-2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Pre-award Peer Reviews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31" w:anchor="_AF_PGI_5301.170-3_1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5301.170-3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Post-award Peer Reviews of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Service Contracts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32" w:anchor="_AF_PGI_5301.170-4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5301.170-4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Administration of Peer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Reviews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33" w:anchor="_AFMC_PGI_5301.290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5301.290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AFMC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Designation of Subject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Matter Experts (SME)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34" w:anchor="_SMC_PGI_5301.304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5301.304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SMC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Agency Control and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Compliance Procedures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35" w:anchor="_AFICC_PGI_5301.404-92_1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5301.404-92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AFICC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Class Deviations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36" w:anchor="_AFMC_PGI_5301.601(a)(i)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5301.601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AFMC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HCA Responsibilities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37" w:anchor="_SMC_PGI_5301.601(a)(i)(A)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5301.601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SMC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HCA Matrix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38" w:anchor="_USAFA_PGI_5301.601(a)(i)(A)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5301.601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USAFA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HCA Responsibilities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39" w:anchor="_AFMC_PGI_5301.601-90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5301.601-90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AFMC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HoA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,  SPE, and SAE Responsibilities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40" w:anchor="_AFICC_PGI_5301.601-91_1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5301.601-91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AFICC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Air Force Contracting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Self-Inspection System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41" w:anchor="_AFMC_PGI_5301.601-91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5301.601-91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AFMC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Air Force Contracting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Compliance Inspection Program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42" w:anchor="_AFMC_PGI_5301.602-2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5301.602-2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AFMC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Responsibilities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43" w:anchor="_SMC_PGI_5301.602-2_1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5301.602-2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SMC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Responsibilities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44" w:anchor="_AF_PGI_5301.602-3-90_1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5301.602-3-90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Procedure for Processing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Ratifications of Unauthorized Commitments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45" w:anchor="_SMC_PGI_5301.603_1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5301.603</w:t>
              </w:r>
            </w:hyperlink>
            <w:ins w:id="15" w:author="ARMENTA, ANGELICA R NH-03 USAF AFSPC SMC/PKC" w:date="2020-06-18T13:01:00Z">
              <w:r>
                <w:rPr>
                  <w:rFonts w:ascii="open_sansregular" w:hAnsi="open_sansregular" w:cs="Arial"/>
                  <w:color w:val="000000"/>
                  <w:sz w:val="21"/>
                  <w:szCs w:val="21"/>
                </w:rPr>
                <w:t>-90</w:t>
              </w:r>
            </w:ins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SMC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Selection, Appointment,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and Termination of Appointment for COs</w:t>
            </w:r>
          </w:p>
        </w:tc>
      </w:tr>
      <w:tr w:rsidR="009469F3" w:rsidTr="009469F3">
        <w:tblPrEx>
          <w:tblW w:w="10800" w:type="dxa"/>
          <w:jc w:val="center"/>
          <w:tblCellSpacing w:w="0" w:type="dxa"/>
          <w:tblCellMar>
            <w:top w:w="40" w:type="dxa"/>
            <w:left w:w="40" w:type="dxa"/>
            <w:bottom w:w="40" w:type="dxa"/>
            <w:right w:w="40" w:type="dxa"/>
          </w:tblCellMar>
          <w:tblPrExChange w:id="16" w:author="ARMENTA, ANGELICA R NH-03 USAF AFSPC SMC/PKC" w:date="2020-06-18T13:02:00Z">
            <w:tblPrEx>
              <w:tblW w:w="10800" w:type="dxa"/>
              <w:jc w:val="center"/>
              <w:tblCellSpacing w:w="0" w:type="dxa"/>
              <w:tblCellMar>
                <w:top w:w="40" w:type="dxa"/>
                <w:left w:w="40" w:type="dxa"/>
                <w:bottom w:w="40" w:type="dxa"/>
                <w:right w:w="40" w:type="dxa"/>
              </w:tblCellMar>
            </w:tblPrEx>
          </w:tblPrExChange>
        </w:tblPrEx>
        <w:trPr>
          <w:trHeight w:val="320"/>
          <w:tblCellSpacing w:w="0" w:type="dxa"/>
          <w:jc w:val="center"/>
          <w:trPrChange w:id="17" w:author="ARMENTA, ANGELICA R NH-03 USAF AFSPC SMC/PKC" w:date="2020-06-18T13:02:00Z">
            <w:trPr>
              <w:trHeight w:val="320"/>
              <w:tblCellSpacing w:w="0" w:type="dxa"/>
              <w:jc w:val="center"/>
            </w:trPr>
          </w:trPrChange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tcPrChange w:id="18" w:author="ARMENTA, ANGELICA R NH-03 USAF AFSPC SMC/PKC" w:date="2020-06-18T13:02:00Z">
              <w:tcPr>
                <w:tcW w:w="7732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3" w:type="dxa"/>
                  <w:left w:w="115" w:type="dxa"/>
                  <w:bottom w:w="43" w:type="dxa"/>
                  <w:right w:w="115" w:type="dxa"/>
                </w:tcMar>
                <w:vAlign w:val="bottom"/>
              </w:tcPr>
            </w:tcPrChange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del w:id="19" w:author="ARMENTA, ANGELICA R NH-03 USAF AFSPC SMC/PKC" w:date="2020-06-18T13:02:00Z">
              <w:r w:rsidDel="009469F3">
                <w:rPr>
                  <w:rFonts w:ascii="open_sansregular" w:hAnsi="open_sansregular" w:cs="Arial"/>
                  <w:color w:val="000000"/>
                  <w:sz w:val="21"/>
                  <w:szCs w:val="21"/>
                </w:rPr>
                <w:fldChar w:fldCharType="begin"/>
              </w:r>
              <w:r w:rsidDel="009469F3">
                <w:rPr>
                  <w:rFonts w:ascii="open_sansregular" w:hAnsi="open_sansregular" w:cs="Arial"/>
                  <w:color w:val="000000"/>
                  <w:sz w:val="21"/>
                  <w:szCs w:val="21"/>
                </w:rPr>
                <w:delInstrText xml:space="preserve"> HYPERLINK "https://www.acquisition.gov/affars/federal-acquisition-regulations-system-0" \l "_SMC_PGI_5301.603" </w:delInstrText>
              </w:r>
              <w:r w:rsidDel="009469F3">
                <w:rPr>
                  <w:rFonts w:ascii="open_sansregular" w:hAnsi="open_sansregular" w:cs="Arial"/>
                  <w:color w:val="000000"/>
                  <w:sz w:val="21"/>
                  <w:szCs w:val="21"/>
                </w:rPr>
                <w:fldChar w:fldCharType="separate"/>
              </w:r>
              <w:r w:rsidDel="009469F3"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delText>PGI  5301.603 (3.4)</w:delText>
              </w:r>
              <w:r w:rsidDel="009469F3">
                <w:rPr>
                  <w:rFonts w:ascii="open_sansregular" w:hAnsi="open_sansregular" w:cs="Arial"/>
                  <w:color w:val="000000"/>
                  <w:sz w:val="21"/>
                  <w:szCs w:val="21"/>
                </w:rPr>
                <w:fldChar w:fldCharType="end"/>
              </w:r>
            </w:del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tcPrChange w:id="20" w:author="ARMENTA, ANGELICA R NH-03 USAF AFSPC SMC/PKC" w:date="2020-06-18T13:02:00Z">
              <w:tcPr>
                <w:tcW w:w="49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3" w:type="dxa"/>
                  <w:left w:w="115" w:type="dxa"/>
                  <w:bottom w:w="43" w:type="dxa"/>
                  <w:right w:w="115" w:type="dxa"/>
                </w:tcMar>
                <w:vAlign w:val="bottom"/>
              </w:tcPr>
            </w:tcPrChange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del w:id="21" w:author="ARMENTA, ANGELICA R NH-03 USAF AFSPC SMC/PKC" w:date="2020-06-18T13:02:00Z">
              <w:r w:rsidDel="009469F3">
                <w:rPr>
                  <w:rFonts w:ascii="open_sansregular" w:hAnsi="open_sansregular" w:cs="Arial"/>
                  <w:color w:val="000000"/>
                  <w:sz w:val="20"/>
                  <w:szCs w:val="20"/>
                </w:rPr>
                <w:delText>SMC</w:delText>
              </w:r>
            </w:del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tcPrChange w:id="22" w:author="ARMENTA, ANGELICA R NH-03 USAF AFSPC SMC/PKC" w:date="2020-06-18T13:02:00Z">
              <w:tcPr>
                <w:tcW w:w="95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3" w:type="dxa"/>
                  <w:left w:w="115" w:type="dxa"/>
                  <w:bottom w:w="43" w:type="dxa"/>
                  <w:right w:w="115" w:type="dxa"/>
                </w:tcMar>
                <w:vAlign w:val="bottom"/>
              </w:tcPr>
            </w:tcPrChange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del w:id="23" w:author="ARMENTA, ANGELICA R NH-03 USAF AFSPC SMC/PKC" w:date="2020-06-18T13:02:00Z">
              <w:r w:rsidDel="009469F3">
                <w:rPr>
                  <w:rFonts w:ascii="open_sansregular" w:hAnsi="open_sansregular" w:cs="Arial"/>
                  <w:color w:val="000000"/>
                  <w:sz w:val="20"/>
                  <w:szCs w:val="20"/>
                </w:rPr>
                <w:delText>Limited Warrants</w:delText>
              </w:r>
            </w:del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46" w:anchor="_USAFA_PGI_5301.603-1_1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5301.603-1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USAFA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General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47" w:anchor="_AFICC_PGI_5301.603-2_1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5301.603-2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AFICC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Selection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48" w:anchor="_AFDW_PGI_5301.90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5301.90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AFDW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Clearance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49" w:anchor="_AFICC_PGI_5301.90_1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5301.90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AFICC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Clearance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50" w:anchor="_AFMC_PGI_5301.90_1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5301.90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AFMC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Clearance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51" w:anchor="_AFICC_PGI_5301.90_1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5301.90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USAFA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Clearance</w:t>
            </w:r>
          </w:p>
        </w:tc>
      </w:tr>
      <w:tr w:rsidR="009469F3" w:rsidTr="009469F3">
        <w:trPr>
          <w:trHeight w:val="320"/>
          <w:tblCellSpacing w:w="0" w:type="dxa"/>
          <w:jc w:val="center"/>
          <w:ins w:id="24" w:author="ARMENTA, ANGELICA R NH-03 USAF AFSPC SMC/PKC" w:date="2020-06-18T13:03:00Z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ins w:id="25" w:author="ARMENTA, ANGELICA R NH-03 USAF AFSPC SMC/PKC" w:date="2020-06-18T13:03:00Z"/>
                <w:rFonts w:ascii="open_sansregular" w:hAnsi="open_sansregular" w:cs="Arial"/>
                <w:color w:val="000000"/>
                <w:sz w:val="21"/>
                <w:szCs w:val="21"/>
              </w:rPr>
            </w:pPr>
            <w:ins w:id="26" w:author="ARMENTA, ANGELICA R NH-03 USAF AFSPC SMC/PKC" w:date="2020-06-18T13:03:00Z">
              <w:r>
                <w:rPr>
                  <w:rFonts w:ascii="open_sansregular" w:hAnsi="open_sansregular" w:cs="Arial"/>
                  <w:color w:val="000000"/>
                  <w:sz w:val="21"/>
                  <w:szCs w:val="21"/>
                </w:rPr>
                <w:t>PGI 5301.9000</w:t>
              </w:r>
            </w:ins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9469F3" w:rsidRDefault="009469F3">
            <w:pPr>
              <w:pStyle w:val="western"/>
              <w:jc w:val="center"/>
              <w:textAlignment w:val="baseline"/>
              <w:rPr>
                <w:ins w:id="27" w:author="ARMENTA, ANGELICA R NH-03 USAF AFSPC SMC/PKC" w:date="2020-06-18T13:03:00Z"/>
                <w:rFonts w:ascii="open_sansregular" w:hAnsi="open_sansregular" w:cs="Arial"/>
                <w:color w:val="000000"/>
                <w:sz w:val="20"/>
                <w:szCs w:val="20"/>
              </w:rPr>
            </w:pPr>
            <w:ins w:id="28" w:author="ARMENTA, ANGELICA R NH-03 USAF AFSPC SMC/PKC" w:date="2020-06-18T13:03:00Z">
              <w:r>
                <w:rPr>
                  <w:rFonts w:ascii="open_sansregular" w:hAnsi="open_sansregular" w:cs="Arial"/>
                  <w:color w:val="000000"/>
                  <w:sz w:val="20"/>
                  <w:szCs w:val="20"/>
                </w:rPr>
                <w:t>SMC</w:t>
              </w:r>
            </w:ins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9469F3" w:rsidRDefault="009469F3">
            <w:pPr>
              <w:pStyle w:val="western"/>
              <w:textAlignment w:val="baseline"/>
              <w:rPr>
                <w:ins w:id="29" w:author="ARMENTA, ANGELICA R NH-03 USAF AFSPC SMC/PKC" w:date="2020-06-18T13:03:00Z"/>
                <w:rFonts w:ascii="open_sansregular" w:hAnsi="open_sansregular" w:cs="Arial"/>
                <w:color w:val="000000"/>
                <w:sz w:val="20"/>
                <w:szCs w:val="20"/>
              </w:rPr>
            </w:pPr>
            <w:ins w:id="30" w:author="ARMENTA, ANGELICA R NH-03 USAF AFSPC SMC/PKC" w:date="2020-06-18T13:03:00Z">
              <w:r>
                <w:rPr>
                  <w:rFonts w:ascii="open_sansregular" w:hAnsi="open_sansregular" w:cs="Arial"/>
                  <w:color w:val="000000"/>
                  <w:sz w:val="20"/>
                  <w:szCs w:val="20"/>
                </w:rPr>
                <w:t>Scope and Definitions</w:t>
              </w:r>
            </w:ins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52" w:anchor="_AFICC_PGI_5301.9001_1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5301.9001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AFICC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Air Force Installation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Contracting Center Clearance Delegations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53" w:anchor="afmc_9001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5301.9001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AFMC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Clearance Delegations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54" w:anchor="_SMC_PGI_5301.9001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5301.9001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SMC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Policy, Thresholds, and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Approvals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55" w:anchor="_AF_PGI_5301.9001(b)_1" w:history="1">
              <w:r>
                <w:rPr>
                  <w:rStyle w:val="Hyperlink"/>
                  <w:rFonts w:ascii="open_sansregular" w:hAnsi="open_sansregular" w:cs="Arial"/>
                  <w:sz w:val="21"/>
                  <w:szCs w:val="21"/>
                  <w:bdr w:val="none" w:sz="0" w:space="0" w:color="auto" w:frame="1"/>
                </w:rPr>
                <w:t>PGI  5301.9001(b)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Clearance: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Multi-Functional Independent Review Teams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56" w:anchor="_AFMC_PGI_5301.9001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5301.9001(</w:t>
              </w:r>
              <w:proofErr w:type="spellStart"/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i</w:t>
              </w:r>
              <w:proofErr w:type="spellEnd"/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)(2)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AFMC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Policy, Thresholds, and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Approvals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57" w:anchor="_AFMC_PGI_5301.9001-92_1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5301.9001-92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AFMC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Clearance Request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58" w:anchor="_AFMC_PGI_5301.9001-93" w:history="1">
              <w:r>
                <w:rPr>
                  <w:rStyle w:val="Hyperlink"/>
                  <w:rFonts w:ascii="open_sansregular" w:hAnsi="open_sansregular" w:cs="Arial"/>
                  <w:sz w:val="21"/>
                  <w:szCs w:val="21"/>
                  <w:bdr w:val="none" w:sz="0" w:space="0" w:color="auto" w:frame="1"/>
                </w:rPr>
                <w:t>PGI  5301.9001-93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AFMC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Clearance Documentation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59" w:anchor="_AF_PGI_5301.91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5301.91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Ombudsman Program</w:t>
            </w:r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60" w:anchor="_AFMC_PGI_5301.91_1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5301.91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AFMC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Ombudsman Program</w:t>
            </w:r>
          </w:p>
        </w:tc>
      </w:tr>
      <w:tr w:rsidR="009469F3" w:rsidTr="009469F3">
        <w:tblPrEx>
          <w:tblW w:w="10800" w:type="dxa"/>
          <w:jc w:val="center"/>
          <w:tblCellSpacing w:w="0" w:type="dxa"/>
          <w:tblCellMar>
            <w:top w:w="40" w:type="dxa"/>
            <w:left w:w="40" w:type="dxa"/>
            <w:bottom w:w="40" w:type="dxa"/>
            <w:right w:w="40" w:type="dxa"/>
          </w:tblCellMar>
          <w:tblPrExChange w:id="31" w:author="ARMENTA, ANGELICA R NH-03 USAF AFSPC SMC/PKC" w:date="2020-06-18T13:04:00Z">
            <w:tblPrEx>
              <w:tblW w:w="10800" w:type="dxa"/>
              <w:jc w:val="center"/>
              <w:tblCellSpacing w:w="0" w:type="dxa"/>
              <w:tblCellMar>
                <w:top w:w="40" w:type="dxa"/>
                <w:left w:w="40" w:type="dxa"/>
                <w:bottom w:w="40" w:type="dxa"/>
                <w:right w:w="40" w:type="dxa"/>
              </w:tblCellMar>
            </w:tblPrEx>
          </w:tblPrExChange>
        </w:tblPrEx>
        <w:trPr>
          <w:trHeight w:val="320"/>
          <w:tblCellSpacing w:w="0" w:type="dxa"/>
          <w:jc w:val="center"/>
          <w:trPrChange w:id="32" w:author="ARMENTA, ANGELICA R NH-03 USAF AFSPC SMC/PKC" w:date="2020-06-18T13:04:00Z">
            <w:trPr>
              <w:trHeight w:val="320"/>
              <w:tblCellSpacing w:w="0" w:type="dxa"/>
              <w:jc w:val="center"/>
            </w:trPr>
          </w:trPrChange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tcPrChange w:id="33" w:author="ARMENTA, ANGELICA R NH-03 USAF AFSPC SMC/PKC" w:date="2020-06-18T13:04:00Z">
              <w:tcPr>
                <w:tcW w:w="7732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3" w:type="dxa"/>
                  <w:left w:w="115" w:type="dxa"/>
                  <w:bottom w:w="43" w:type="dxa"/>
                  <w:right w:w="115" w:type="dxa"/>
                </w:tcMar>
                <w:vAlign w:val="bottom"/>
              </w:tcPr>
            </w:tcPrChange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del w:id="34" w:author="ARMENTA, ANGELICA R NH-03 USAF AFSPC SMC/PKC" w:date="2020-06-18T13:04:00Z">
              <w:r w:rsidDel="009469F3">
                <w:rPr>
                  <w:rFonts w:ascii="open_sansregular" w:hAnsi="open_sansregular" w:cs="Arial"/>
                  <w:color w:val="000000"/>
                  <w:sz w:val="21"/>
                  <w:szCs w:val="21"/>
                </w:rPr>
                <w:fldChar w:fldCharType="begin"/>
              </w:r>
              <w:r w:rsidDel="009469F3">
                <w:rPr>
                  <w:rFonts w:ascii="open_sansregular" w:hAnsi="open_sansregular" w:cs="Arial"/>
                  <w:color w:val="000000"/>
                  <w:sz w:val="21"/>
                  <w:szCs w:val="21"/>
                </w:rPr>
                <w:delInstrText xml:space="preserve"> HYPERLINK "https://www.acquisition.gov/affars/federal-acquisition-regulations-system-0" \l "smc_91" </w:delInstrText>
              </w:r>
              <w:r w:rsidDel="009469F3">
                <w:rPr>
                  <w:rFonts w:ascii="open_sansregular" w:hAnsi="open_sansregular" w:cs="Arial"/>
                  <w:color w:val="000000"/>
                  <w:sz w:val="21"/>
                  <w:szCs w:val="21"/>
                </w:rPr>
                <w:fldChar w:fldCharType="separate"/>
              </w:r>
              <w:r w:rsidDel="009469F3"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delText>PGI  5301.91</w:delText>
              </w:r>
              <w:r w:rsidDel="009469F3">
                <w:rPr>
                  <w:rFonts w:ascii="open_sansregular" w:hAnsi="open_sansregular" w:cs="Arial"/>
                  <w:color w:val="000000"/>
                  <w:sz w:val="21"/>
                  <w:szCs w:val="21"/>
                </w:rPr>
                <w:fldChar w:fldCharType="end"/>
              </w:r>
            </w:del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tcPrChange w:id="35" w:author="ARMENTA, ANGELICA R NH-03 USAF AFSPC SMC/PKC" w:date="2020-06-18T13:04:00Z">
              <w:tcPr>
                <w:tcW w:w="49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3" w:type="dxa"/>
                  <w:left w:w="115" w:type="dxa"/>
                  <w:bottom w:w="43" w:type="dxa"/>
                  <w:right w:w="115" w:type="dxa"/>
                </w:tcMar>
                <w:vAlign w:val="bottom"/>
              </w:tcPr>
            </w:tcPrChange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del w:id="36" w:author="ARMENTA, ANGELICA R NH-03 USAF AFSPC SMC/PKC" w:date="2020-06-18T13:04:00Z">
              <w:r w:rsidDel="009469F3">
                <w:rPr>
                  <w:rFonts w:ascii="open_sansregular" w:hAnsi="open_sansregular" w:cs="Arial"/>
                  <w:color w:val="000000"/>
                  <w:sz w:val="20"/>
                  <w:szCs w:val="20"/>
                </w:rPr>
                <w:delText>SMC</w:delText>
              </w:r>
            </w:del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tcPrChange w:id="37" w:author="ARMENTA, ANGELICA R NH-03 USAF AFSPC SMC/PKC" w:date="2020-06-18T13:04:00Z">
              <w:tcPr>
                <w:tcW w:w="95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3" w:type="dxa"/>
                  <w:left w:w="115" w:type="dxa"/>
                  <w:bottom w:w="43" w:type="dxa"/>
                  <w:right w:w="115" w:type="dxa"/>
                </w:tcMar>
                <w:vAlign w:val="bottom"/>
              </w:tcPr>
            </w:tcPrChange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del w:id="38" w:author="ARMENTA, ANGELICA R NH-03 USAF AFSPC SMC/PKC" w:date="2020-06-18T13:04:00Z">
              <w:r w:rsidDel="009469F3">
                <w:rPr>
                  <w:rFonts w:ascii="open_sansregular" w:hAnsi="open_sansregular" w:cs="Arial"/>
                  <w:color w:val="000000"/>
                  <w:sz w:val="20"/>
                  <w:szCs w:val="20"/>
                </w:rPr>
                <w:delText>Ombudsman Program</w:delText>
              </w:r>
            </w:del>
          </w:p>
        </w:tc>
      </w:tr>
      <w:tr w:rsidR="009469F3" w:rsidTr="009469F3">
        <w:trPr>
          <w:trHeight w:val="32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61" w:anchor="_AFICC_PGI_5301.9102_1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5301.9102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AFICC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Ombudsman</w:t>
            </w:r>
          </w:p>
        </w:tc>
      </w:tr>
      <w:tr w:rsidR="009469F3" w:rsidTr="009469F3">
        <w:trPr>
          <w:trHeight w:val="310"/>
          <w:tblCellSpacing w:w="0" w:type="dxa"/>
          <w:jc w:val="center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62" w:anchor="_USAFA_PGI_5301.9102(a)_1" w:history="1">
              <w:r>
                <w:rPr>
                  <w:rStyle w:val="Hyperlink"/>
                  <w:rFonts w:ascii="open_sansregular" w:hAnsi="open_sansregular" w:cs="Arial"/>
                  <w:sz w:val="20"/>
                  <w:szCs w:val="20"/>
                  <w:bdr w:val="none" w:sz="0" w:space="0" w:color="auto" w:frame="1"/>
                </w:rPr>
                <w:t>PGI  5301.9102</w:t>
              </w:r>
            </w:hyperlink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USAFA</w:t>
            </w:r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9469F3" w:rsidRDefault="009469F3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Ombudsman Program</w:t>
            </w:r>
          </w:p>
        </w:tc>
      </w:tr>
      <w:tr w:rsidR="009469F3" w:rsidTr="009469F3">
        <w:trPr>
          <w:trHeight w:val="310"/>
          <w:tblCellSpacing w:w="0" w:type="dxa"/>
          <w:jc w:val="center"/>
          <w:ins w:id="39" w:author="ARMENTA, ANGELICA R NH-03 USAF AFSPC SMC/PKC" w:date="2020-06-18T13:04:00Z"/>
        </w:trPr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9469F3" w:rsidRDefault="009469F3" w:rsidP="009469F3">
            <w:pPr>
              <w:pStyle w:val="western"/>
              <w:tabs>
                <w:tab w:val="left" w:pos="2112"/>
              </w:tabs>
              <w:textAlignment w:val="baseline"/>
              <w:rPr>
                <w:ins w:id="40" w:author="ARMENTA, ANGELICA R NH-03 USAF AFSPC SMC/PKC" w:date="2020-06-18T13:04:00Z"/>
                <w:rFonts w:ascii="open_sansregular" w:hAnsi="open_sansregular" w:cs="Arial"/>
                <w:color w:val="000000"/>
                <w:sz w:val="21"/>
                <w:szCs w:val="21"/>
              </w:rPr>
            </w:pPr>
            <w:ins w:id="41" w:author="ARMENTA, ANGELICA R NH-03 USAF AFSPC SMC/PKC" w:date="2020-06-18T13:04:00Z">
              <w:r>
                <w:rPr>
                  <w:rFonts w:ascii="open_sansregular" w:hAnsi="open_sansregular" w:cs="Arial"/>
                  <w:color w:val="000000"/>
                  <w:sz w:val="21"/>
                  <w:szCs w:val="21"/>
                </w:rPr>
                <w:t>PGI 5301.9103</w:t>
              </w:r>
            </w:ins>
          </w:p>
        </w:tc>
        <w:tc>
          <w:tcPr>
            <w:tcW w:w="4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9469F3" w:rsidRDefault="009469F3">
            <w:pPr>
              <w:pStyle w:val="western"/>
              <w:jc w:val="center"/>
              <w:textAlignment w:val="baseline"/>
              <w:rPr>
                <w:ins w:id="42" w:author="ARMENTA, ANGELICA R NH-03 USAF AFSPC SMC/PKC" w:date="2020-06-18T13:04:00Z"/>
                <w:rFonts w:ascii="open_sansregular" w:hAnsi="open_sansregular" w:cs="Arial"/>
                <w:color w:val="000000"/>
                <w:sz w:val="20"/>
                <w:szCs w:val="20"/>
              </w:rPr>
            </w:pPr>
            <w:ins w:id="43" w:author="ARMENTA, ANGELICA R NH-03 USAF AFSPC SMC/PKC" w:date="2020-06-18T13:05:00Z">
              <w:r>
                <w:rPr>
                  <w:rFonts w:ascii="open_sansregular" w:hAnsi="open_sansregular" w:cs="Arial"/>
                  <w:color w:val="000000"/>
                  <w:sz w:val="20"/>
                  <w:szCs w:val="20"/>
                </w:rPr>
                <w:t>SMC</w:t>
              </w:r>
            </w:ins>
          </w:p>
        </w:tc>
        <w:tc>
          <w:tcPr>
            <w:tcW w:w="9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9469F3" w:rsidRDefault="00BB42C3">
            <w:pPr>
              <w:pStyle w:val="western"/>
              <w:textAlignment w:val="baseline"/>
              <w:rPr>
                <w:ins w:id="44" w:author="ARMENTA, ANGELICA R NH-03 USAF AFSPC SMC/PKC" w:date="2020-06-18T13:04:00Z"/>
                <w:rFonts w:ascii="open_sansregular" w:hAnsi="open_sansregular" w:cs="Arial"/>
                <w:color w:val="000000"/>
                <w:sz w:val="20"/>
                <w:szCs w:val="20"/>
              </w:rPr>
            </w:pPr>
            <w:ins w:id="45" w:author="ARMENTA, ANGELICA R NH-03 USAF AFSPC SMC/PKC" w:date="2020-06-18T13:05:00Z">
              <w:r>
                <w:rPr>
                  <w:rFonts w:ascii="open_sansregular" w:hAnsi="open_sansregular" w:cs="Arial"/>
                  <w:color w:val="000000"/>
                  <w:sz w:val="20"/>
                  <w:szCs w:val="20"/>
                </w:rPr>
                <w:t>Solicitation Provision and Contract Clauses</w:t>
              </w:r>
            </w:ins>
          </w:p>
        </w:tc>
      </w:tr>
    </w:tbl>
    <w:p w:rsidR="009469F3" w:rsidRDefault="009469F3" w:rsidP="009469F3">
      <w:pPr>
        <w:pStyle w:val="Heading2"/>
        <w:shd w:val="clear" w:color="auto" w:fill="FFFFFF"/>
        <w:spacing w:before="150" w:after="150"/>
        <w:textAlignment w:val="baseline"/>
        <w:rPr>
          <w:rFonts w:ascii="open_sansregular" w:hAnsi="open_sansregular" w:cs="Times New Roman"/>
          <w:color w:val="27324B"/>
          <w:sz w:val="36"/>
          <w:szCs w:val="36"/>
        </w:rPr>
      </w:pPr>
      <w:r>
        <w:rPr>
          <w:rFonts w:ascii="open_sansregular" w:hAnsi="open_sansregular"/>
          <w:b/>
          <w:bCs/>
          <w:color w:val="27324B"/>
          <w:bdr w:val="none" w:sz="0" w:space="0" w:color="auto" w:frame="1"/>
        </w:rPr>
        <w:t>   </w:t>
      </w:r>
    </w:p>
    <w:p w:rsidR="00166144" w:rsidRDefault="00166144"/>
    <w:sectPr w:rsidR="00166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RMENTA, ANGELICA R NH-03 USAF AFSPC SMC/PKC">
    <w15:presenceInfo w15:providerId="AD" w15:userId="S-1-5-21-1271409858-1095883707-2794662393-4325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88"/>
    <w:rsid w:val="00166144"/>
    <w:rsid w:val="00315FAA"/>
    <w:rsid w:val="007361C9"/>
    <w:rsid w:val="009469F3"/>
    <w:rsid w:val="00AE4E88"/>
    <w:rsid w:val="00BB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B640"/>
  <w15:chartTrackingRefBased/>
  <w15:docId w15:val="{40CDD7AB-1908-40C3-ACD4-2A7F9A3E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E4E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4E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E4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4E88"/>
    <w:rPr>
      <w:color w:val="0000FF"/>
      <w:u w:val="single"/>
    </w:rPr>
  </w:style>
  <w:style w:type="paragraph" w:customStyle="1" w:styleId="western">
    <w:name w:val="western"/>
    <w:basedOn w:val="Normal"/>
    <w:rsid w:val="00AE4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E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E8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469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9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2.eis.af.mil/sites/10059/afcc/knowledge_center/templates/request_for_clearance.pdf" TargetMode="External"/><Relationship Id="rId18" Type="http://schemas.openxmlformats.org/officeDocument/2006/relationships/hyperlink" Target="https://www.acquisition.gov/affars/federal-acquisition-regulation-system-0" TargetMode="External"/><Relationship Id="rId26" Type="http://schemas.openxmlformats.org/officeDocument/2006/relationships/hyperlink" Target="https://www.acquisition.gov/affars/federal-acquisition-regulations-system-0" TargetMode="External"/><Relationship Id="rId39" Type="http://schemas.openxmlformats.org/officeDocument/2006/relationships/hyperlink" Target="https://www.acquisition.gov/affars/federal-acquisition-regulations-system-0" TargetMode="External"/><Relationship Id="rId21" Type="http://schemas.openxmlformats.org/officeDocument/2006/relationships/hyperlink" Target="https://www.acq.osd.mil/dpap/policy/policyvault/USA004579-09-DPAP.pdf" TargetMode="External"/><Relationship Id="rId34" Type="http://schemas.openxmlformats.org/officeDocument/2006/relationships/hyperlink" Target="https://www.acquisition.gov/affars/federal-acquisition-regulations-system-0" TargetMode="External"/><Relationship Id="rId42" Type="http://schemas.openxmlformats.org/officeDocument/2006/relationships/hyperlink" Target="https://www.acquisition.gov/affars/federal-acquisition-regulations-system-0" TargetMode="External"/><Relationship Id="rId47" Type="http://schemas.openxmlformats.org/officeDocument/2006/relationships/hyperlink" Target="https://www.acquisition.gov/affars/federal-acquisition-regulations-system-0" TargetMode="External"/><Relationship Id="rId50" Type="http://schemas.openxmlformats.org/officeDocument/2006/relationships/hyperlink" Target="https://www.acquisition.gov/affars/federal-acquisition-regulations-system-0" TargetMode="External"/><Relationship Id="rId55" Type="http://schemas.openxmlformats.org/officeDocument/2006/relationships/hyperlink" Target="https://www.acquisition.gov/affars/federal-acquisition-regulations-system-0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cs2.eis.af.mil/sites/10059/afcc/knowledge_center/templates/request_for_clearance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cquisition.gov/affars/federal-acquisition-regulation-system-0" TargetMode="External"/><Relationship Id="rId20" Type="http://schemas.openxmlformats.org/officeDocument/2006/relationships/hyperlink" Target="https://www.acquisition.gov/affars/federal-acquisition-regulation-system-0" TargetMode="External"/><Relationship Id="rId29" Type="http://schemas.openxmlformats.org/officeDocument/2006/relationships/hyperlink" Target="https://www.acquisition.gov/affars/federal-acquisition-regulations-system-0" TargetMode="External"/><Relationship Id="rId41" Type="http://schemas.openxmlformats.org/officeDocument/2006/relationships/hyperlink" Target="https://www.acquisition.gov/affars/federal-acquisition-regulations-system-0" TargetMode="External"/><Relationship Id="rId54" Type="http://schemas.openxmlformats.org/officeDocument/2006/relationships/hyperlink" Target="https://www.acquisition.gov/affars/federal-acquisition-regulations-system-0" TargetMode="External"/><Relationship Id="rId62" Type="http://schemas.openxmlformats.org/officeDocument/2006/relationships/hyperlink" Target="https://www.acquisition.gov/affars/federal-acquisition-regulations-system-0" TargetMode="External"/><Relationship Id="rId1" Type="http://schemas.openxmlformats.org/officeDocument/2006/relationships/styles" Target="styles.xml"/><Relationship Id="rId6" Type="http://schemas.openxmlformats.org/officeDocument/2006/relationships/hyperlink" Target="mailto:usaf.pentagon.saf-aq.mbx.saf-aqcp-workflow@mail.mil" TargetMode="External"/><Relationship Id="rId11" Type="http://schemas.openxmlformats.org/officeDocument/2006/relationships/hyperlink" Target="https://cs2.eis.af.mil/sites/10059/afcc/knowledge_center/Quarterly%20Updates/Forms/AllItems.aspx" TargetMode="External"/><Relationship Id="rId24" Type="http://schemas.openxmlformats.org/officeDocument/2006/relationships/hyperlink" Target="https://www.acquisition.gov/affars/federal-acquisition-regulation-system-0" TargetMode="External"/><Relationship Id="rId32" Type="http://schemas.openxmlformats.org/officeDocument/2006/relationships/hyperlink" Target="https://www.acquisition.gov/affars/federal-acquisition-regulations-system-0" TargetMode="External"/><Relationship Id="rId37" Type="http://schemas.openxmlformats.org/officeDocument/2006/relationships/hyperlink" Target="https://www.acquisition.gov/affars/federal-acquisition-regulations-system-0" TargetMode="External"/><Relationship Id="rId40" Type="http://schemas.openxmlformats.org/officeDocument/2006/relationships/hyperlink" Target="https://www.acquisition.gov/affars/federal-acquisition-regulations-system-0" TargetMode="External"/><Relationship Id="rId45" Type="http://schemas.openxmlformats.org/officeDocument/2006/relationships/hyperlink" Target="https://www.acquisition.gov/affars/federal-acquisition-regulations-system-0" TargetMode="External"/><Relationship Id="rId53" Type="http://schemas.openxmlformats.org/officeDocument/2006/relationships/hyperlink" Target="https://www.acquisition.gov/affars/federal-acquisition-regulations-system-0" TargetMode="External"/><Relationship Id="rId58" Type="http://schemas.openxmlformats.org/officeDocument/2006/relationships/hyperlink" Target="https://www.acquisition.gov/affars/federal-acquisition-regulations-system-0" TargetMode="External"/><Relationship Id="rId5" Type="http://schemas.openxmlformats.org/officeDocument/2006/relationships/hyperlink" Target="https://www.acquisition.gov/affars/federal-acquisition-regulation-system-0" TargetMode="External"/><Relationship Id="rId15" Type="http://schemas.openxmlformats.org/officeDocument/2006/relationships/hyperlink" Target="https://www.acquisition.gov/affars/federal-acquisition-regulation-system-0" TargetMode="External"/><Relationship Id="rId23" Type="http://schemas.openxmlformats.org/officeDocument/2006/relationships/hyperlink" Target="https://www.acquisition.gov/affars/federal-acquisition-regulation-system-0" TargetMode="External"/><Relationship Id="rId28" Type="http://schemas.openxmlformats.org/officeDocument/2006/relationships/hyperlink" Target="https://www.acquisition.gov/affars/federal-acquisition-regulations-system-0" TargetMode="External"/><Relationship Id="rId36" Type="http://schemas.openxmlformats.org/officeDocument/2006/relationships/hyperlink" Target="https://www.acquisition.gov/affars/federal-acquisition-regulations-system-0" TargetMode="External"/><Relationship Id="rId49" Type="http://schemas.openxmlformats.org/officeDocument/2006/relationships/hyperlink" Target="https://www.acquisition.gov/affars/federal-acquisition-regulations-system-0" TargetMode="External"/><Relationship Id="rId57" Type="http://schemas.openxmlformats.org/officeDocument/2006/relationships/hyperlink" Target="https://www.acquisition.gov/affars/federal-acquisition-regulations-system-0" TargetMode="External"/><Relationship Id="rId61" Type="http://schemas.openxmlformats.org/officeDocument/2006/relationships/hyperlink" Target="https://www.acquisition.gov/affars/federal-acquisition-regulations-system-0" TargetMode="External"/><Relationship Id="rId10" Type="http://schemas.openxmlformats.org/officeDocument/2006/relationships/hyperlink" Target="mailto:usaf.pentagon.saf-aq.mbx.saf-aqc-workflow@mail.mil" TargetMode="External"/><Relationship Id="rId19" Type="http://schemas.openxmlformats.org/officeDocument/2006/relationships/hyperlink" Target="https://www.acquisition.gov/affars/federal-acquisition-regulation-system-0" TargetMode="External"/><Relationship Id="rId31" Type="http://schemas.openxmlformats.org/officeDocument/2006/relationships/hyperlink" Target="https://www.acquisition.gov/affars/federal-acquisition-regulations-system-0" TargetMode="External"/><Relationship Id="rId44" Type="http://schemas.openxmlformats.org/officeDocument/2006/relationships/hyperlink" Target="https://www.acquisition.gov/affars/federal-acquisition-regulations-system-0" TargetMode="External"/><Relationship Id="rId52" Type="http://schemas.openxmlformats.org/officeDocument/2006/relationships/hyperlink" Target="https://www.acquisition.gov/affars/federal-acquisition-regulations-system-0" TargetMode="External"/><Relationship Id="rId60" Type="http://schemas.openxmlformats.org/officeDocument/2006/relationships/hyperlink" Target="https://www.acquisition.gov/affars/federal-acquisition-regulations-system-0" TargetMode="External"/><Relationship Id="rId65" Type="http://schemas.openxmlformats.org/officeDocument/2006/relationships/theme" Target="theme/theme1.xml"/><Relationship Id="rId4" Type="http://schemas.openxmlformats.org/officeDocument/2006/relationships/hyperlink" Target="https://www.acquisition.gov/affars/federal-acquisition-regulation-system-0" TargetMode="External"/><Relationship Id="rId9" Type="http://schemas.openxmlformats.org/officeDocument/2006/relationships/hyperlink" Target="https://cs2.eis.af.mil/sites/10059/afcc/knowledge_center/Documents/Contracting_Memos/Policy/19-C-12.pdf" TargetMode="External"/><Relationship Id="rId14" Type="http://schemas.openxmlformats.org/officeDocument/2006/relationships/hyperlink" Target="mailto:usaf.pentagon.saf-aq.mbx.saf-aqc-workflow@mail.mil" TargetMode="External"/><Relationship Id="rId22" Type="http://schemas.openxmlformats.org/officeDocument/2006/relationships/hyperlink" Target="https://www.acquisition.gov/affars/federal-acquisition-regulation-system-0" TargetMode="External"/><Relationship Id="rId27" Type="http://schemas.openxmlformats.org/officeDocument/2006/relationships/hyperlink" Target="https://www.acquisition.gov/affars/federal-acquisition-regulations-system-0" TargetMode="External"/><Relationship Id="rId30" Type="http://schemas.openxmlformats.org/officeDocument/2006/relationships/hyperlink" Target="https://www.acquisition.gov/affars/federal-acquisition-regulations-system-0" TargetMode="External"/><Relationship Id="rId35" Type="http://schemas.openxmlformats.org/officeDocument/2006/relationships/hyperlink" Target="https://www.acquisition.gov/affars/federal-acquisition-regulations-system-0" TargetMode="External"/><Relationship Id="rId43" Type="http://schemas.openxmlformats.org/officeDocument/2006/relationships/hyperlink" Target="https://www.acquisition.gov/affars/federal-acquisition-regulations-system-0" TargetMode="External"/><Relationship Id="rId48" Type="http://schemas.openxmlformats.org/officeDocument/2006/relationships/hyperlink" Target="https://www.acquisition.gov/affars/federal-acquisition-regulations-system-0" TargetMode="External"/><Relationship Id="rId56" Type="http://schemas.openxmlformats.org/officeDocument/2006/relationships/hyperlink" Target="https://www.acquisition.gov/affars/federal-acquisition-regulations-system-0" TargetMode="External"/><Relationship Id="rId64" Type="http://schemas.microsoft.com/office/2011/relationships/people" Target="people.xml"/><Relationship Id="rId8" Type="http://schemas.openxmlformats.org/officeDocument/2006/relationships/hyperlink" Target="https://www.acquisition.gov/affars/business-clearance-approval-dascadasc" TargetMode="External"/><Relationship Id="rId51" Type="http://schemas.openxmlformats.org/officeDocument/2006/relationships/hyperlink" Target="https://www.acquisition.gov/affars/federal-acquisition-regulations-system-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s2.eis.af.mil/sites/10059/afcc/knowledge_center/Documents/Contracting_Memos/Policy/20-C-02.pdf" TargetMode="External"/><Relationship Id="rId17" Type="http://schemas.openxmlformats.org/officeDocument/2006/relationships/hyperlink" Target="https://www.acquisition.gov/affars/federal-acquisition-regulation-system-0" TargetMode="External"/><Relationship Id="rId25" Type="http://schemas.openxmlformats.org/officeDocument/2006/relationships/hyperlink" Target="https://www.acquisition.gov/affars/solicitation-provisions-and-contract-clauses" TargetMode="External"/><Relationship Id="rId33" Type="http://schemas.openxmlformats.org/officeDocument/2006/relationships/hyperlink" Target="https://www.acquisition.gov/affars/federal-acquisition-regulations-system-0" TargetMode="External"/><Relationship Id="rId38" Type="http://schemas.openxmlformats.org/officeDocument/2006/relationships/hyperlink" Target="https://www.acquisition.gov/affars/federal-acquisition-regulations-system-0" TargetMode="External"/><Relationship Id="rId46" Type="http://schemas.openxmlformats.org/officeDocument/2006/relationships/hyperlink" Target="https://www.acquisition.gov/affars/federal-acquisition-regulations-system-0" TargetMode="External"/><Relationship Id="rId59" Type="http://schemas.openxmlformats.org/officeDocument/2006/relationships/hyperlink" Target="https://www.acquisition.gov/affars/federal-acquisition-regulations-system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3255</Words>
  <Characters>18556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21768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ARMENTA, ANGELICA R NH-03 USAF AFSPC SMC/PKC</dc:creator>
  <cp:keywords/>
  <dc:description/>
  <cp:lastModifiedBy>ARMENTA, ANGELICA R NH-03 USAF AFSPC SMC/PKC</cp:lastModifiedBy>
  <cp:revision>4</cp:revision>
  <dcterms:created xsi:type="dcterms:W3CDTF">2020-06-17T22:41:00Z</dcterms:created>
  <dcterms:modified xsi:type="dcterms:W3CDTF">2020-06-18T19:16:00Z</dcterms:modified>
</cp:coreProperties>
</file>