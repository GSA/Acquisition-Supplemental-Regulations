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AE7" w:rsidRPr="00021AE7" w:rsidRDefault="00021AE7" w:rsidP="00021AE7">
      <w:pPr>
        <w:pStyle w:val="Heading1"/>
        <w:shd w:val="clear" w:color="auto" w:fill="FFFFFF"/>
        <w:spacing w:before="150" w:after="150"/>
        <w:textAlignment w:val="baseline"/>
        <w:rPr>
          <w:rFonts w:ascii="open_sansregular" w:hAnsi="open_sansregular"/>
          <w:color w:val="000000"/>
          <w:sz w:val="39"/>
          <w:szCs w:val="45"/>
        </w:rPr>
      </w:pPr>
      <w:r w:rsidRPr="00021AE7">
        <w:rPr>
          <w:rFonts w:ascii="open_sansregular" w:hAnsi="open_sansregular"/>
          <w:color w:val="000000"/>
          <w:sz w:val="39"/>
          <w:szCs w:val="45"/>
        </w:rPr>
        <w:t>PART 5343 - </w:t>
      </w:r>
      <w:r w:rsidRPr="00021AE7">
        <w:rPr>
          <w:rFonts w:ascii="open_sansregular" w:hAnsi="open_sansregular"/>
          <w:color w:val="000000"/>
          <w:sz w:val="39"/>
          <w:szCs w:val="45"/>
          <w:bdr w:val="none" w:sz="0" w:space="0" w:color="auto" w:frame="1"/>
        </w:rPr>
        <w:t>  </w:t>
      </w:r>
      <w:r w:rsidRPr="00021AE7">
        <w:rPr>
          <w:rFonts w:ascii="open_sansregular" w:hAnsi="open_sansregular"/>
          <w:color w:val="000000"/>
          <w:sz w:val="39"/>
          <w:szCs w:val="45"/>
        </w:rPr>
        <w:t>Contract Modifications</w:t>
      </w:r>
    </w:p>
    <w:p w:rsidR="00021AE7" w:rsidRPr="00021AE7" w:rsidRDefault="00021AE7" w:rsidP="00021AE7">
      <w:pPr>
        <w:shd w:val="clear" w:color="auto" w:fill="FFFFFF"/>
        <w:spacing w:before="150" w:after="150" w:line="240" w:lineRule="auto"/>
        <w:textAlignment w:val="baseline"/>
        <w:outlineLvl w:val="1"/>
        <w:rPr>
          <w:rFonts w:ascii="Arial" w:eastAsia="Times New Roman" w:hAnsi="Arial" w:cs="Arial"/>
          <w:b/>
          <w:bCs/>
          <w:caps/>
          <w:color w:val="27324B"/>
          <w:sz w:val="24"/>
          <w:szCs w:val="36"/>
          <w:bdr w:val="none" w:sz="0" w:space="0" w:color="auto" w:frame="1"/>
        </w:rPr>
      </w:pPr>
    </w:p>
    <w:p w:rsidR="00021AE7" w:rsidRPr="00021AE7" w:rsidRDefault="00021AE7" w:rsidP="00021AE7">
      <w:pPr>
        <w:shd w:val="clear" w:color="auto" w:fill="FFFFFF"/>
        <w:spacing w:before="150" w:after="15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4B"/>
          <w:sz w:val="24"/>
          <w:szCs w:val="36"/>
        </w:rPr>
      </w:pPr>
      <w:r w:rsidRPr="00021AE7">
        <w:rPr>
          <w:rFonts w:ascii="Arial" w:eastAsia="Times New Roman" w:hAnsi="Arial" w:cs="Arial"/>
          <w:b/>
          <w:bCs/>
          <w:caps/>
          <w:color w:val="27324B"/>
          <w:sz w:val="24"/>
          <w:szCs w:val="36"/>
          <w:bdr w:val="none" w:sz="0" w:space="0" w:color="auto" w:frame="1"/>
        </w:rPr>
        <w:t>SUBPART 5343.2 — CHANGE ORDERS</w:t>
      </w:r>
      <w:r w:rsidRPr="00021AE7">
        <w:rPr>
          <w:rFonts w:ascii="Arial" w:eastAsia="Times New Roman" w:hAnsi="Arial" w:cs="Arial"/>
          <w:b/>
          <w:bCs/>
          <w:color w:val="27324B"/>
          <w:sz w:val="24"/>
          <w:szCs w:val="36"/>
          <w:bdr w:val="none" w:sz="0" w:space="0" w:color="auto" w:frame="1"/>
        </w:rPr>
        <w:t> </w:t>
      </w:r>
    </w:p>
    <w:p w:rsidR="00021AE7" w:rsidRPr="00021AE7" w:rsidDel="00021AE7" w:rsidRDefault="00021AE7" w:rsidP="00021AE7">
      <w:pPr>
        <w:shd w:val="clear" w:color="auto" w:fill="FFFFFF"/>
        <w:spacing w:before="245" w:after="245" w:line="210" w:lineRule="atLeast"/>
        <w:ind w:firstLine="240"/>
        <w:textAlignment w:val="baseline"/>
        <w:rPr>
          <w:del w:id="0" w:author="ARMENTA, ANGELICA R NH-03 USAF AFSPC SMC/PKC" w:date="2020-06-18T13:19:00Z"/>
          <w:rFonts w:ascii="open_sansregular" w:eastAsia="Times New Roman" w:hAnsi="open_sansregular" w:cs="Times New Roman"/>
          <w:color w:val="000000"/>
          <w:sz w:val="21"/>
          <w:szCs w:val="21"/>
        </w:rPr>
      </w:pPr>
      <w:del w:id="1" w:author="ARMENTA, ANGELICA R NH-03 USAF AFSPC SMC/PKC" w:date="2020-06-18T13:19:00Z">
        <w:r w:rsidRPr="00021AE7" w:rsidDel="00021AE7">
          <w:rPr>
            <w:rFonts w:ascii="open_sansregular" w:eastAsia="Times New Roman" w:hAnsi="open_sansregular" w:cs="Times New Roman"/>
            <w:color w:val="000000"/>
            <w:sz w:val="21"/>
            <w:szCs w:val="21"/>
          </w:rPr>
          <w:delText>See </w:delText>
        </w:r>
        <w:r w:rsidRPr="00021AE7" w:rsidDel="00021AE7">
          <w:rPr>
            <w:rFonts w:ascii="open_sansregular" w:eastAsia="Times New Roman" w:hAnsi="open_sansregular" w:cs="Times New Roman"/>
            <w:color w:val="000000"/>
            <w:sz w:val="21"/>
            <w:szCs w:val="21"/>
          </w:rPr>
          <w:fldChar w:fldCharType="begin"/>
        </w:r>
        <w:r w:rsidRPr="00021AE7" w:rsidDel="00021AE7">
          <w:rPr>
            <w:rFonts w:ascii="open_sansregular" w:eastAsia="Times New Roman" w:hAnsi="open_sansregular" w:cs="Times New Roman"/>
            <w:color w:val="000000"/>
            <w:sz w:val="21"/>
            <w:szCs w:val="21"/>
          </w:rPr>
          <w:delInstrText xml:space="preserve"> HYPERLINK "https://www.acquisition.gov/affars/contract-modifications-0" </w:delInstrText>
        </w:r>
        <w:r w:rsidRPr="00021AE7" w:rsidDel="00021AE7">
          <w:rPr>
            <w:rFonts w:ascii="open_sansregular" w:eastAsia="Times New Roman" w:hAnsi="open_sansregular" w:cs="Times New Roman"/>
            <w:color w:val="000000"/>
            <w:sz w:val="21"/>
            <w:szCs w:val="21"/>
          </w:rPr>
          <w:fldChar w:fldCharType="separate"/>
        </w:r>
        <w:r w:rsidRPr="00021AE7" w:rsidDel="00021AE7">
          <w:rPr>
            <w:rFonts w:ascii="inherit" w:eastAsia="Times New Roman" w:hAnsi="inherit" w:cs="Times New Roman"/>
            <w:color w:val="27324B"/>
            <w:sz w:val="21"/>
            <w:szCs w:val="21"/>
            <w:u w:val="single"/>
            <w:bdr w:val="none" w:sz="0" w:space="0" w:color="auto" w:frame="1"/>
          </w:rPr>
          <w:delText>SMC PGI 5343.201-90</w:delText>
        </w:r>
        <w:r w:rsidRPr="00021AE7" w:rsidDel="00021AE7">
          <w:rPr>
            <w:rFonts w:ascii="open_sansregular" w:eastAsia="Times New Roman" w:hAnsi="open_sansregular" w:cs="Times New Roman"/>
            <w:color w:val="000000"/>
            <w:sz w:val="21"/>
            <w:szCs w:val="21"/>
          </w:rPr>
          <w:fldChar w:fldCharType="end"/>
        </w:r>
        <w:r w:rsidRPr="00021AE7" w:rsidDel="00021AE7">
          <w:rPr>
            <w:rFonts w:ascii="open_sansregular" w:eastAsia="Times New Roman" w:hAnsi="open_sansregular" w:cs="Times New Roman"/>
            <w:color w:val="000000"/>
            <w:sz w:val="21"/>
            <w:szCs w:val="21"/>
          </w:rPr>
          <w:delText>.</w:delText>
        </w:r>
      </w:del>
    </w:p>
    <w:p w:rsidR="00021AE7" w:rsidRPr="00021AE7" w:rsidDel="00021AE7" w:rsidRDefault="00021AE7" w:rsidP="00021AE7">
      <w:pPr>
        <w:shd w:val="clear" w:color="auto" w:fill="FFFFFF"/>
        <w:spacing w:before="245" w:after="245" w:line="210" w:lineRule="atLeast"/>
        <w:ind w:firstLine="240"/>
        <w:textAlignment w:val="baseline"/>
        <w:rPr>
          <w:del w:id="2" w:author="ARMENTA, ANGELICA R NH-03 USAF AFSPC SMC/PKC" w:date="2020-06-18T13:19:00Z"/>
          <w:rFonts w:ascii="open_sansregular" w:eastAsia="Times New Roman" w:hAnsi="open_sansregular" w:cs="Times New Roman"/>
          <w:color w:val="000000"/>
          <w:sz w:val="21"/>
          <w:szCs w:val="21"/>
        </w:rPr>
      </w:pPr>
      <w:del w:id="3" w:author="ARMENTA, ANGELICA R NH-03 USAF AFSPC SMC/PKC" w:date="2020-06-18T13:19:00Z">
        <w:r w:rsidRPr="00021AE7" w:rsidDel="00021AE7">
          <w:rPr>
            <w:rFonts w:ascii="open_sansregular" w:eastAsia="Times New Roman" w:hAnsi="open_sansregular" w:cs="Times New Roman"/>
            <w:color w:val="000000"/>
            <w:sz w:val="21"/>
            <w:szCs w:val="21"/>
          </w:rPr>
          <w:delText>See </w:delText>
        </w:r>
        <w:r w:rsidRPr="00021AE7" w:rsidDel="00021AE7">
          <w:rPr>
            <w:rFonts w:ascii="open_sansregular" w:eastAsia="Times New Roman" w:hAnsi="open_sansregular" w:cs="Times New Roman"/>
            <w:color w:val="000000"/>
            <w:sz w:val="21"/>
            <w:szCs w:val="21"/>
          </w:rPr>
          <w:fldChar w:fldCharType="begin"/>
        </w:r>
        <w:r w:rsidRPr="00021AE7" w:rsidDel="00021AE7">
          <w:rPr>
            <w:rFonts w:ascii="open_sansregular" w:eastAsia="Times New Roman" w:hAnsi="open_sansregular" w:cs="Times New Roman"/>
            <w:color w:val="000000"/>
            <w:sz w:val="21"/>
            <w:szCs w:val="21"/>
          </w:rPr>
          <w:delInstrText xml:space="preserve"> HYPERLINK "https://www.acquisition.gov/affars/contract-modifications-0" </w:delInstrText>
        </w:r>
        <w:r w:rsidRPr="00021AE7" w:rsidDel="00021AE7">
          <w:rPr>
            <w:rFonts w:ascii="open_sansregular" w:eastAsia="Times New Roman" w:hAnsi="open_sansregular" w:cs="Times New Roman"/>
            <w:color w:val="000000"/>
            <w:sz w:val="21"/>
            <w:szCs w:val="21"/>
          </w:rPr>
          <w:fldChar w:fldCharType="separate"/>
        </w:r>
        <w:r w:rsidRPr="00021AE7" w:rsidDel="00021AE7">
          <w:rPr>
            <w:rFonts w:ascii="inherit" w:eastAsia="Times New Roman" w:hAnsi="inherit" w:cs="Times New Roman"/>
            <w:color w:val="27324B"/>
            <w:sz w:val="21"/>
            <w:szCs w:val="21"/>
            <w:u w:val="single"/>
            <w:bdr w:val="none" w:sz="0" w:space="0" w:color="auto" w:frame="1"/>
          </w:rPr>
          <w:delText>SMC PGI 5343.202</w:delText>
        </w:r>
        <w:r w:rsidRPr="00021AE7" w:rsidDel="00021AE7">
          <w:rPr>
            <w:rFonts w:ascii="open_sansregular" w:eastAsia="Times New Roman" w:hAnsi="open_sansregular" w:cs="Times New Roman"/>
            <w:color w:val="000000"/>
            <w:sz w:val="21"/>
            <w:szCs w:val="21"/>
          </w:rPr>
          <w:fldChar w:fldCharType="end"/>
        </w:r>
        <w:r w:rsidRPr="00021AE7" w:rsidDel="00021AE7">
          <w:rPr>
            <w:rFonts w:ascii="open_sansregular" w:eastAsia="Times New Roman" w:hAnsi="open_sansregular" w:cs="Times New Roman"/>
            <w:color w:val="000000"/>
            <w:sz w:val="21"/>
            <w:szCs w:val="21"/>
          </w:rPr>
          <w:delText>.</w:delText>
        </w:r>
      </w:del>
    </w:p>
    <w:p w:rsidR="00166144" w:rsidRDefault="00166144">
      <w:bookmarkStart w:id="4" w:name="_GoBack"/>
      <w:bookmarkEnd w:id="4"/>
    </w:p>
    <w:sectPr w:rsidR="00166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_sans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RMENTA, ANGELICA R NH-03 USAF AFSPC SMC/PKC">
    <w15:presenceInfo w15:providerId="AD" w15:userId="S-1-5-21-1271409858-1095883707-2794662393-4325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AE7"/>
    <w:rsid w:val="00021AE7"/>
    <w:rsid w:val="00166144"/>
    <w:rsid w:val="0031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0E005"/>
  <w15:chartTrackingRefBased/>
  <w15:docId w15:val="{18D6B60A-5788-47E6-B6F9-510D59F93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A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21A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1AE7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western">
    <w:name w:val="western"/>
    <w:basedOn w:val="Normal"/>
    <w:rsid w:val="00021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21AE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21A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8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ARMENTA, ANGELICA R NH-03 USAF AFSPC SMC/PKC</dc:creator>
  <cp:keywords/>
  <dc:description/>
  <cp:lastModifiedBy>ARMENTA, ANGELICA R NH-03 USAF AFSPC SMC/PKC</cp:lastModifiedBy>
  <cp:revision>1</cp:revision>
  <dcterms:created xsi:type="dcterms:W3CDTF">2020-06-18T19:17:00Z</dcterms:created>
  <dcterms:modified xsi:type="dcterms:W3CDTF">2020-06-18T19:20:00Z</dcterms:modified>
</cp:coreProperties>
</file>