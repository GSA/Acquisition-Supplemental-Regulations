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ECF" w:rsidRPr="009D5ECF" w:rsidRDefault="009D5ECF" w:rsidP="009D5ECF">
      <w:pPr>
        <w:pStyle w:val="Heading1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z w:val="40"/>
          <w:szCs w:val="45"/>
        </w:rPr>
      </w:pPr>
      <w:r w:rsidRPr="009D5ECF">
        <w:rPr>
          <w:rFonts w:ascii="Arial" w:hAnsi="Arial" w:cs="Arial"/>
          <w:color w:val="000000"/>
          <w:sz w:val="40"/>
          <w:szCs w:val="45"/>
        </w:rPr>
        <w:t>PART 5334 -</w:t>
      </w:r>
      <w:r w:rsidRPr="009D5ECF">
        <w:rPr>
          <w:rFonts w:ascii="Arial" w:hAnsi="Arial" w:cs="Arial"/>
          <w:color w:val="000000"/>
          <w:sz w:val="40"/>
          <w:szCs w:val="45"/>
          <w:bdr w:val="none" w:sz="0" w:space="0" w:color="auto" w:frame="1"/>
        </w:rPr>
        <w:t>   </w:t>
      </w:r>
      <w:r w:rsidRPr="009D5ECF">
        <w:rPr>
          <w:rFonts w:ascii="Arial" w:hAnsi="Arial" w:cs="Arial"/>
          <w:color w:val="000000"/>
          <w:sz w:val="40"/>
          <w:szCs w:val="45"/>
        </w:rPr>
        <w:t>Major System Acquisition</w:t>
      </w:r>
    </w:p>
    <w:p w:rsidR="009D5ECF" w:rsidRPr="009D5ECF" w:rsidRDefault="009D5ECF" w:rsidP="009D5ECF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D5ECF">
        <w:rPr>
          <w:rFonts w:ascii="Arial" w:eastAsia="Times New Roman" w:hAnsi="Arial" w:cs="Arial"/>
          <w:b/>
          <w:bCs/>
          <w:color w:val="000000"/>
          <w:szCs w:val="27"/>
        </w:rPr>
        <w:t>5334.203 </w:t>
      </w:r>
      <w:r w:rsidRPr="009D5ECF">
        <w:rPr>
          <w:rFonts w:ascii="Arial" w:eastAsia="Times New Roman" w:hAnsi="Arial" w:cs="Arial"/>
          <w:b/>
          <w:bCs/>
          <w:color w:val="0000FF"/>
          <w:szCs w:val="27"/>
        </w:rPr>
        <w:t>INTERIM</w:t>
      </w:r>
      <w:r w:rsidRPr="009D5ECF">
        <w:rPr>
          <w:rFonts w:ascii="Arial" w:eastAsia="Times New Roman" w:hAnsi="Arial" w:cs="Arial"/>
          <w:b/>
          <w:bCs/>
          <w:color w:val="0000FF"/>
          <w:szCs w:val="27"/>
          <w:bdr w:val="none" w:sz="0" w:space="0" w:color="auto" w:frame="1"/>
        </w:rPr>
        <w:t> </w:t>
      </w:r>
      <w:r w:rsidRPr="009D5ECF">
        <w:rPr>
          <w:rFonts w:ascii="Arial" w:eastAsia="Times New Roman" w:hAnsi="Arial" w:cs="Arial"/>
          <w:b/>
          <w:bCs/>
          <w:color w:val="0000FF"/>
          <w:szCs w:val="27"/>
        </w:rPr>
        <w:t>CHANGE:</w:t>
      </w:r>
      <w:r w:rsidRPr="009D5ECF">
        <w:rPr>
          <w:rFonts w:ascii="Arial" w:eastAsia="Times New Roman" w:hAnsi="Arial" w:cs="Arial"/>
          <w:b/>
          <w:bCs/>
          <w:color w:val="000000"/>
          <w:szCs w:val="27"/>
        </w:rPr>
        <w:t> See Air Force Class Deviation</w:t>
      </w:r>
      <w:r w:rsidRPr="009D5ECF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</w:rPr>
        <w:t> </w:t>
      </w:r>
      <w:r w:rsidRPr="009D5ECF">
        <w:rPr>
          <w:rFonts w:ascii="Arial" w:eastAsia="Times New Roman" w:hAnsi="Arial" w:cs="Arial"/>
          <w:b/>
          <w:bCs/>
          <w:color w:val="000000"/>
          <w:szCs w:val="27"/>
        </w:rPr>
        <w:t xml:space="preserve">2018-U0001 </w:t>
      </w:r>
      <w:r w:rsidRPr="009D5ECF">
        <w:rPr>
          <w:rFonts w:ascii="Arial" w:eastAsia="Times New Roman" w:hAnsi="Arial" w:cs="Arial"/>
          <w:b/>
          <w:bCs/>
          <w:color w:val="000000"/>
          <w:sz w:val="27"/>
          <w:szCs w:val="27"/>
        </w:rPr>
        <w:t>(</w:t>
      </w:r>
      <w:hyperlink r:id="rId4" w:tgtFrame="_blank" w:history="1">
        <w:r w:rsidRPr="009D5ECF">
          <w:rPr>
            <w:rFonts w:ascii="inherit" w:eastAsia="Times New Roman" w:hAnsi="inherit" w:cs="Arial"/>
            <w:b/>
            <w:bCs/>
            <w:color w:val="27324B"/>
            <w:sz w:val="21"/>
            <w:szCs w:val="21"/>
            <w:u w:val="single"/>
            <w:bdr w:val="none" w:sz="0" w:space="0" w:color="auto" w:frame="1"/>
          </w:rPr>
          <w:t>CPM 18-C-07</w:t>
        </w:r>
      </w:hyperlink>
      <w:r w:rsidRPr="009D5ECF">
        <w:rPr>
          <w:rFonts w:ascii="Arial" w:eastAsia="Times New Roman" w:hAnsi="Arial" w:cs="Arial"/>
          <w:b/>
          <w:bCs/>
          <w:color w:val="000000"/>
          <w:sz w:val="27"/>
          <w:szCs w:val="27"/>
        </w:rPr>
        <w:t>).</w:t>
      </w:r>
      <w:r w:rsidRPr="009D5ECF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</w:p>
    <w:p w:rsidR="00166144" w:rsidRDefault="009D5ECF">
      <w:ins w:id="0" w:author="ARMENTA, ANGELICA R NH-03 USAF AFSPC SMC/PKC" w:date="2020-06-18T13:48:00Z">
        <w:r>
          <w:t>See SMC PGI 5334.203.</w:t>
        </w:r>
      </w:ins>
      <w:bookmarkStart w:id="1" w:name="_GoBack"/>
      <w:bookmarkEnd w:id="1"/>
    </w:p>
    <w:sectPr w:rsidR="0016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MENTA, ANGELICA R NH-03 USAF AFSPC SMC/PKC">
    <w15:presenceInfo w15:providerId="AD" w15:userId="S-1-5-21-1271409858-1095883707-2794662393-432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CF"/>
    <w:rsid w:val="00166144"/>
    <w:rsid w:val="00315FAA"/>
    <w:rsid w:val="009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7279"/>
  <w15:chartTrackingRefBased/>
  <w15:docId w15:val="{7D5342B5-569B-40E2-A2F1-5ABCC700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D5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E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D5E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5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cs2.eis.af.mil/sites/10059/afcc/knowledge_center/Documents/Contracting_Memos/Policy/18-C-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ARMENTA, ANGELICA R NH-03 USAF AFSPC SMC/PKC</dc:creator>
  <cp:keywords/>
  <dc:description/>
  <cp:lastModifiedBy>ARMENTA, ANGELICA R NH-03 USAF AFSPC SMC/PKC</cp:lastModifiedBy>
  <cp:revision>1</cp:revision>
  <dcterms:created xsi:type="dcterms:W3CDTF">2020-06-18T19:47:00Z</dcterms:created>
  <dcterms:modified xsi:type="dcterms:W3CDTF">2020-06-18T19:49:00Z</dcterms:modified>
</cp:coreProperties>
</file>