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2FA3D" w14:textId="07628861" w:rsidR="0054139D" w:rsidRDefault="006B065A" w:rsidP="00C16CF8">
      <w:pPr>
        <w:pStyle w:val="Heading1Red"/>
        <w:widowControl w:val="0"/>
        <w:rPr>
          <w:lang w:val="en"/>
        </w:rPr>
      </w:pPr>
      <w:bookmarkStart w:id="0" w:name="_Toc37956946"/>
      <w:bookmarkStart w:id="1" w:name="_Toc37957175"/>
      <w:bookmarkStart w:id="2" w:name="_Toc38365635"/>
      <w:bookmarkStart w:id="3" w:name="_Toc76718943"/>
      <w:bookmarkStart w:id="4" w:name="_Toc76719149"/>
      <w:r w:rsidRPr="00AF7319">
        <w:rPr>
          <w:lang w:val="en"/>
        </w:rPr>
        <w:t>Mandatory Procedure</w:t>
      </w:r>
      <w:bookmarkEnd w:id="0"/>
      <w:bookmarkEnd w:id="1"/>
      <w:bookmarkEnd w:id="2"/>
      <w:bookmarkEnd w:id="3"/>
      <w:bookmarkEnd w:id="4"/>
    </w:p>
    <w:p w14:paraId="6B8C6C32" w14:textId="77777777" w:rsidR="00462007" w:rsidRDefault="00E27048" w:rsidP="00462007">
      <w:pPr>
        <w:pStyle w:val="Heading1"/>
      </w:pPr>
      <w:bookmarkStart w:id="5" w:name="_Toc38365636"/>
      <w:bookmarkStart w:id="6" w:name="_Toc76718944"/>
      <w:bookmarkStart w:id="7" w:name="_Toc76719150"/>
      <w:r w:rsidRPr="00462007">
        <w:rPr>
          <w:lang w:val="en"/>
        </w:rPr>
        <w:t>MP5315.3</w:t>
      </w:r>
      <w:r w:rsidR="00363C2B" w:rsidRPr="00462007">
        <w:rPr>
          <w:lang w:val="en"/>
        </w:rPr>
        <w:br/>
      </w:r>
      <w:r w:rsidRPr="00462007">
        <w:rPr>
          <w:lang w:val="en"/>
        </w:rPr>
        <w:t>Source Selection</w:t>
      </w:r>
      <w:bookmarkEnd w:id="5"/>
      <w:bookmarkEnd w:id="6"/>
      <w:bookmarkEnd w:id="7"/>
    </w:p>
    <w:p w14:paraId="051F9C66" w14:textId="77777777" w:rsidR="00462007" w:rsidRDefault="00462007" w:rsidP="00462007">
      <w:pPr>
        <w:spacing w:after="120"/>
        <w:jc w:val="center"/>
        <w:rPr>
          <w:b/>
        </w:rPr>
      </w:pPr>
      <w:r>
        <w:rPr>
          <w:b/>
        </w:rPr>
        <w:t>2019 Edition</w:t>
      </w:r>
    </w:p>
    <w:p w14:paraId="28BFADA1" w14:textId="60599B26" w:rsidR="00462007" w:rsidRPr="005F3B02" w:rsidRDefault="00462007" w:rsidP="00462007">
      <w:pPr>
        <w:spacing w:before="120" w:after="480"/>
        <w:jc w:val="center"/>
        <w:rPr>
          <w:i/>
        </w:rPr>
      </w:pPr>
      <w:r>
        <w:rPr>
          <w:i/>
          <w:iCs/>
        </w:rPr>
        <w:t xml:space="preserve">Revised: </w:t>
      </w:r>
      <w:r w:rsidR="00D909B1" w:rsidRPr="00D815C2">
        <w:rPr>
          <w:i/>
          <w:iCs/>
          <w:szCs w:val="24"/>
        </w:rPr>
        <w:t xml:space="preserve">26 </w:t>
      </w:r>
      <w:r>
        <w:rPr>
          <w:i/>
          <w:iCs/>
        </w:rPr>
        <w:t>Jul 21</w:t>
      </w:r>
    </w:p>
    <w:sdt>
      <w:sdtPr>
        <w:rPr>
          <w:rFonts w:ascii="Times New Roman" w:eastAsiaTheme="minorHAnsi" w:hAnsi="Times New Roman" w:cs="Times New Roman"/>
          <w:color w:val="auto"/>
          <w:sz w:val="24"/>
          <w:szCs w:val="22"/>
        </w:rPr>
        <w:id w:val="-1539353547"/>
        <w:docPartObj>
          <w:docPartGallery w:val="Table of Contents"/>
          <w:docPartUnique/>
        </w:docPartObj>
      </w:sdtPr>
      <w:sdtEndPr>
        <w:rPr>
          <w:b/>
          <w:bCs/>
          <w:noProof/>
        </w:rPr>
      </w:sdtEndPr>
      <w:sdtContent>
        <w:p w14:paraId="3AC39DB0" w14:textId="77777777" w:rsidR="00462007" w:rsidRDefault="00462007" w:rsidP="00462007">
          <w:pPr>
            <w:pStyle w:val="TOCHeading"/>
            <w:rPr>
              <w:noProof/>
            </w:rPr>
          </w:pPr>
          <w:r w:rsidRPr="00462007">
            <w:rPr>
              <w:color w:val="auto"/>
            </w:rPr>
            <w:t>Table of Contents</w:t>
          </w:r>
          <w:r>
            <w:fldChar w:fldCharType="begin"/>
          </w:r>
          <w:r>
            <w:instrText xml:space="preserve"> TOC \o "1-3" \h \z \u </w:instrText>
          </w:r>
          <w:r>
            <w:fldChar w:fldCharType="separate"/>
          </w:r>
        </w:p>
        <w:p w14:paraId="18BC2C16" w14:textId="4C1ED6D3" w:rsidR="00462007" w:rsidRDefault="004E3049">
          <w:pPr>
            <w:pStyle w:val="TOC3"/>
            <w:tabs>
              <w:tab w:val="right" w:leader="dot" w:pos="10070"/>
            </w:tabs>
            <w:rPr>
              <w:rFonts w:asciiTheme="minorHAnsi" w:eastAsiaTheme="minorEastAsia" w:hAnsiTheme="minorHAnsi" w:cstheme="minorBidi"/>
              <w:noProof/>
              <w:sz w:val="22"/>
            </w:rPr>
          </w:pPr>
          <w:hyperlink w:anchor="_Toc76719151" w:history="1">
            <w:r w:rsidR="00462007" w:rsidRPr="00F70CBC">
              <w:rPr>
                <w:rStyle w:val="Hyperlink"/>
                <w:noProof/>
                <w:lang w:val="en"/>
              </w:rPr>
              <w:t>1   PURPOSE, ROLES, AND RESPONSIBILITIES</w:t>
            </w:r>
            <w:r w:rsidR="00462007">
              <w:rPr>
                <w:noProof/>
                <w:webHidden/>
              </w:rPr>
              <w:tab/>
            </w:r>
            <w:r w:rsidR="00462007">
              <w:rPr>
                <w:noProof/>
                <w:webHidden/>
              </w:rPr>
              <w:fldChar w:fldCharType="begin"/>
            </w:r>
            <w:r w:rsidR="00462007">
              <w:rPr>
                <w:noProof/>
                <w:webHidden/>
              </w:rPr>
              <w:instrText xml:space="preserve"> PAGEREF _Toc76719151 \h </w:instrText>
            </w:r>
            <w:r w:rsidR="00462007">
              <w:rPr>
                <w:noProof/>
                <w:webHidden/>
              </w:rPr>
            </w:r>
            <w:r w:rsidR="00462007">
              <w:rPr>
                <w:noProof/>
                <w:webHidden/>
              </w:rPr>
              <w:fldChar w:fldCharType="separate"/>
            </w:r>
            <w:r w:rsidR="00462007">
              <w:rPr>
                <w:noProof/>
                <w:webHidden/>
              </w:rPr>
              <w:t>1</w:t>
            </w:r>
            <w:r w:rsidR="00462007">
              <w:rPr>
                <w:noProof/>
                <w:webHidden/>
              </w:rPr>
              <w:fldChar w:fldCharType="end"/>
            </w:r>
          </w:hyperlink>
        </w:p>
        <w:p w14:paraId="05F4055D" w14:textId="7033F3B7" w:rsidR="00462007" w:rsidRDefault="004E3049">
          <w:pPr>
            <w:pStyle w:val="TOC3"/>
            <w:tabs>
              <w:tab w:val="right" w:leader="dot" w:pos="10070"/>
            </w:tabs>
            <w:rPr>
              <w:rFonts w:asciiTheme="minorHAnsi" w:eastAsiaTheme="minorEastAsia" w:hAnsiTheme="minorHAnsi" w:cstheme="minorBidi"/>
              <w:noProof/>
              <w:sz w:val="22"/>
            </w:rPr>
          </w:pPr>
          <w:hyperlink w:anchor="_Toc76719152" w:history="1">
            <w:r w:rsidR="00462007" w:rsidRPr="00F70CBC">
              <w:rPr>
                <w:rStyle w:val="Hyperlink"/>
                <w:noProof/>
                <w:lang w:val="en"/>
              </w:rPr>
              <w:t>2   PRE-SOLICITATION ACTIVITIES</w:t>
            </w:r>
            <w:r w:rsidR="00462007">
              <w:rPr>
                <w:noProof/>
                <w:webHidden/>
              </w:rPr>
              <w:tab/>
            </w:r>
            <w:r w:rsidR="00462007">
              <w:rPr>
                <w:noProof/>
                <w:webHidden/>
              </w:rPr>
              <w:fldChar w:fldCharType="begin"/>
            </w:r>
            <w:r w:rsidR="00462007">
              <w:rPr>
                <w:noProof/>
                <w:webHidden/>
              </w:rPr>
              <w:instrText xml:space="preserve"> PAGEREF _Toc76719152 \h </w:instrText>
            </w:r>
            <w:r w:rsidR="00462007">
              <w:rPr>
                <w:noProof/>
                <w:webHidden/>
              </w:rPr>
            </w:r>
            <w:r w:rsidR="00462007">
              <w:rPr>
                <w:noProof/>
                <w:webHidden/>
              </w:rPr>
              <w:fldChar w:fldCharType="separate"/>
            </w:r>
            <w:r w:rsidR="00462007">
              <w:rPr>
                <w:noProof/>
                <w:webHidden/>
              </w:rPr>
              <w:t>6</w:t>
            </w:r>
            <w:r w:rsidR="00462007">
              <w:rPr>
                <w:noProof/>
                <w:webHidden/>
              </w:rPr>
              <w:fldChar w:fldCharType="end"/>
            </w:r>
          </w:hyperlink>
        </w:p>
        <w:p w14:paraId="7D7E6B31" w14:textId="163229F6" w:rsidR="00462007" w:rsidRDefault="004E3049">
          <w:pPr>
            <w:pStyle w:val="TOC3"/>
            <w:tabs>
              <w:tab w:val="right" w:leader="dot" w:pos="10070"/>
            </w:tabs>
            <w:rPr>
              <w:rFonts w:asciiTheme="minorHAnsi" w:eastAsiaTheme="minorEastAsia" w:hAnsiTheme="minorHAnsi" w:cstheme="minorBidi"/>
              <w:noProof/>
              <w:sz w:val="22"/>
            </w:rPr>
          </w:pPr>
          <w:hyperlink w:anchor="_Toc76719153" w:history="1">
            <w:r w:rsidR="00462007" w:rsidRPr="00F70CBC">
              <w:rPr>
                <w:rStyle w:val="Hyperlink"/>
                <w:noProof/>
                <w:lang w:val="en"/>
              </w:rPr>
              <w:t>3   EVALUATION AND DECISION PROCESS</w:t>
            </w:r>
            <w:r w:rsidR="00462007">
              <w:rPr>
                <w:noProof/>
                <w:webHidden/>
              </w:rPr>
              <w:tab/>
            </w:r>
            <w:r w:rsidR="00462007">
              <w:rPr>
                <w:noProof/>
                <w:webHidden/>
              </w:rPr>
              <w:fldChar w:fldCharType="begin"/>
            </w:r>
            <w:r w:rsidR="00462007">
              <w:rPr>
                <w:noProof/>
                <w:webHidden/>
              </w:rPr>
              <w:instrText xml:space="preserve"> PAGEREF _Toc76719153 \h </w:instrText>
            </w:r>
            <w:r w:rsidR="00462007">
              <w:rPr>
                <w:noProof/>
                <w:webHidden/>
              </w:rPr>
            </w:r>
            <w:r w:rsidR="00462007">
              <w:rPr>
                <w:noProof/>
                <w:webHidden/>
              </w:rPr>
              <w:fldChar w:fldCharType="separate"/>
            </w:r>
            <w:r w:rsidR="00462007">
              <w:rPr>
                <w:noProof/>
                <w:webHidden/>
              </w:rPr>
              <w:t>9</w:t>
            </w:r>
            <w:r w:rsidR="00462007">
              <w:rPr>
                <w:noProof/>
                <w:webHidden/>
              </w:rPr>
              <w:fldChar w:fldCharType="end"/>
            </w:r>
          </w:hyperlink>
        </w:p>
        <w:p w14:paraId="75E32FA8" w14:textId="6DE695E7" w:rsidR="00462007" w:rsidRDefault="004E3049">
          <w:pPr>
            <w:pStyle w:val="TOC3"/>
            <w:tabs>
              <w:tab w:val="right" w:leader="dot" w:pos="10070"/>
            </w:tabs>
            <w:rPr>
              <w:rFonts w:asciiTheme="minorHAnsi" w:eastAsiaTheme="minorEastAsia" w:hAnsiTheme="minorHAnsi" w:cstheme="minorBidi"/>
              <w:noProof/>
              <w:sz w:val="22"/>
            </w:rPr>
          </w:pPr>
          <w:hyperlink w:anchor="_Toc76719154" w:history="1">
            <w:r w:rsidR="00462007" w:rsidRPr="00F70CBC">
              <w:rPr>
                <w:rStyle w:val="Hyperlink"/>
                <w:noProof/>
                <w:lang w:val="en"/>
              </w:rPr>
              <w:t>4   DOCUMENTATION REQUIREMENTS</w:t>
            </w:r>
            <w:r w:rsidR="00462007">
              <w:rPr>
                <w:noProof/>
                <w:webHidden/>
              </w:rPr>
              <w:tab/>
            </w:r>
            <w:r w:rsidR="00462007">
              <w:rPr>
                <w:noProof/>
                <w:webHidden/>
              </w:rPr>
              <w:fldChar w:fldCharType="begin"/>
            </w:r>
            <w:r w:rsidR="00462007">
              <w:rPr>
                <w:noProof/>
                <w:webHidden/>
              </w:rPr>
              <w:instrText xml:space="preserve"> PAGEREF _Toc76719154 \h </w:instrText>
            </w:r>
            <w:r w:rsidR="00462007">
              <w:rPr>
                <w:noProof/>
                <w:webHidden/>
              </w:rPr>
            </w:r>
            <w:r w:rsidR="00462007">
              <w:rPr>
                <w:noProof/>
                <w:webHidden/>
              </w:rPr>
              <w:fldChar w:fldCharType="separate"/>
            </w:r>
            <w:r w:rsidR="00462007">
              <w:rPr>
                <w:noProof/>
                <w:webHidden/>
              </w:rPr>
              <w:t>12</w:t>
            </w:r>
            <w:r w:rsidR="00462007">
              <w:rPr>
                <w:noProof/>
                <w:webHidden/>
              </w:rPr>
              <w:fldChar w:fldCharType="end"/>
            </w:r>
          </w:hyperlink>
        </w:p>
        <w:p w14:paraId="27A83FC9" w14:textId="61B0EC7F" w:rsidR="00462007" w:rsidRDefault="004E3049">
          <w:pPr>
            <w:pStyle w:val="TOC3"/>
            <w:tabs>
              <w:tab w:val="right" w:leader="dot" w:pos="10070"/>
            </w:tabs>
            <w:rPr>
              <w:rFonts w:asciiTheme="minorHAnsi" w:eastAsiaTheme="minorEastAsia" w:hAnsiTheme="minorHAnsi" w:cstheme="minorBidi"/>
              <w:noProof/>
              <w:sz w:val="22"/>
            </w:rPr>
          </w:pPr>
          <w:hyperlink w:anchor="_Toc76719155" w:history="1">
            <w:r w:rsidR="00462007" w:rsidRPr="00F70CBC">
              <w:rPr>
                <w:rStyle w:val="Hyperlink"/>
                <w:noProof/>
                <w:lang w:val="en"/>
              </w:rPr>
              <w:t xml:space="preserve">5  DEFINITIONS </w:t>
            </w:r>
            <w:r w:rsidR="00462007" w:rsidRPr="00F70CBC">
              <w:rPr>
                <w:rStyle w:val="Hyperlink"/>
                <w:i/>
                <w:noProof/>
                <w:lang w:val="en"/>
              </w:rPr>
              <w:t>(No AF text)</w:t>
            </w:r>
            <w:r w:rsidR="00462007">
              <w:rPr>
                <w:noProof/>
                <w:webHidden/>
              </w:rPr>
              <w:tab/>
            </w:r>
            <w:r w:rsidR="00462007">
              <w:rPr>
                <w:noProof/>
                <w:webHidden/>
              </w:rPr>
              <w:fldChar w:fldCharType="begin"/>
            </w:r>
            <w:r w:rsidR="00462007">
              <w:rPr>
                <w:noProof/>
                <w:webHidden/>
              </w:rPr>
              <w:instrText xml:space="preserve"> PAGEREF _Toc76719155 \h </w:instrText>
            </w:r>
            <w:r w:rsidR="00462007">
              <w:rPr>
                <w:noProof/>
                <w:webHidden/>
              </w:rPr>
            </w:r>
            <w:r w:rsidR="00462007">
              <w:rPr>
                <w:noProof/>
                <w:webHidden/>
              </w:rPr>
              <w:fldChar w:fldCharType="separate"/>
            </w:r>
            <w:r w:rsidR="00462007">
              <w:rPr>
                <w:noProof/>
                <w:webHidden/>
              </w:rPr>
              <w:t>14</w:t>
            </w:r>
            <w:r w:rsidR="00462007">
              <w:rPr>
                <w:noProof/>
                <w:webHidden/>
              </w:rPr>
              <w:fldChar w:fldCharType="end"/>
            </w:r>
          </w:hyperlink>
        </w:p>
        <w:p w14:paraId="7CA3D051" w14:textId="3C3BBA64" w:rsidR="00462007" w:rsidRDefault="004E3049">
          <w:pPr>
            <w:pStyle w:val="TOC3"/>
            <w:tabs>
              <w:tab w:val="right" w:leader="dot" w:pos="10070"/>
            </w:tabs>
            <w:rPr>
              <w:rFonts w:asciiTheme="minorHAnsi" w:eastAsiaTheme="minorEastAsia" w:hAnsiTheme="minorHAnsi" w:cstheme="minorBidi"/>
              <w:noProof/>
              <w:sz w:val="22"/>
            </w:rPr>
          </w:pPr>
          <w:hyperlink w:anchor="_Toc76719156" w:history="1">
            <w:r w:rsidR="00462007" w:rsidRPr="00F70CBC">
              <w:rPr>
                <w:rStyle w:val="Hyperlink"/>
                <w:noProof/>
                <w:lang w:val="en"/>
              </w:rPr>
              <w:t>6   MANDATORY AIR FORCE SOURCE SELECTION TRAINING</w:t>
            </w:r>
            <w:r w:rsidR="00462007">
              <w:rPr>
                <w:noProof/>
                <w:webHidden/>
              </w:rPr>
              <w:tab/>
            </w:r>
            <w:r w:rsidR="00462007">
              <w:rPr>
                <w:noProof/>
                <w:webHidden/>
              </w:rPr>
              <w:fldChar w:fldCharType="begin"/>
            </w:r>
            <w:r w:rsidR="00462007">
              <w:rPr>
                <w:noProof/>
                <w:webHidden/>
              </w:rPr>
              <w:instrText xml:space="preserve"> PAGEREF _Toc76719156 \h </w:instrText>
            </w:r>
            <w:r w:rsidR="00462007">
              <w:rPr>
                <w:noProof/>
                <w:webHidden/>
              </w:rPr>
            </w:r>
            <w:r w:rsidR="00462007">
              <w:rPr>
                <w:noProof/>
                <w:webHidden/>
              </w:rPr>
              <w:fldChar w:fldCharType="separate"/>
            </w:r>
            <w:r w:rsidR="00462007">
              <w:rPr>
                <w:noProof/>
                <w:webHidden/>
              </w:rPr>
              <w:t>15</w:t>
            </w:r>
            <w:r w:rsidR="00462007">
              <w:rPr>
                <w:noProof/>
                <w:webHidden/>
              </w:rPr>
              <w:fldChar w:fldCharType="end"/>
            </w:r>
          </w:hyperlink>
        </w:p>
        <w:p w14:paraId="337BAC83" w14:textId="66334F31" w:rsidR="00462007" w:rsidRDefault="004E3049">
          <w:pPr>
            <w:pStyle w:val="TOC3"/>
            <w:tabs>
              <w:tab w:val="right" w:leader="dot" w:pos="10070"/>
            </w:tabs>
            <w:rPr>
              <w:rFonts w:asciiTheme="minorHAnsi" w:eastAsiaTheme="minorEastAsia" w:hAnsiTheme="minorHAnsi" w:cstheme="minorBidi"/>
              <w:noProof/>
              <w:sz w:val="22"/>
            </w:rPr>
          </w:pPr>
          <w:hyperlink w:anchor="_Toc76719157" w:history="1">
            <w:r w:rsidR="00462007" w:rsidRPr="00F70CBC">
              <w:rPr>
                <w:rStyle w:val="Hyperlink"/>
                <w:noProof/>
                <w:lang w:val="en"/>
              </w:rPr>
              <w:t>Appendix A. Debriefing Guide   (</w:t>
            </w:r>
            <w:r w:rsidR="00462007" w:rsidRPr="00F70CBC">
              <w:rPr>
                <w:rStyle w:val="Hyperlink"/>
                <w:i/>
                <w:iCs/>
                <w:noProof/>
                <w:lang w:val="en"/>
              </w:rPr>
              <w:t>No AF Text</w:t>
            </w:r>
            <w:r w:rsidR="00462007" w:rsidRPr="00F70CBC">
              <w:rPr>
                <w:rStyle w:val="Hyperlink"/>
                <w:noProof/>
                <w:lang w:val="en"/>
              </w:rPr>
              <w:t>)</w:t>
            </w:r>
            <w:r w:rsidR="00462007">
              <w:rPr>
                <w:noProof/>
                <w:webHidden/>
              </w:rPr>
              <w:tab/>
            </w:r>
            <w:r w:rsidR="00462007">
              <w:rPr>
                <w:noProof/>
                <w:webHidden/>
              </w:rPr>
              <w:fldChar w:fldCharType="begin"/>
            </w:r>
            <w:r w:rsidR="00462007">
              <w:rPr>
                <w:noProof/>
                <w:webHidden/>
              </w:rPr>
              <w:instrText xml:space="preserve"> PAGEREF _Toc76719157 \h </w:instrText>
            </w:r>
            <w:r w:rsidR="00462007">
              <w:rPr>
                <w:noProof/>
                <w:webHidden/>
              </w:rPr>
            </w:r>
            <w:r w:rsidR="00462007">
              <w:rPr>
                <w:noProof/>
                <w:webHidden/>
              </w:rPr>
              <w:fldChar w:fldCharType="separate"/>
            </w:r>
            <w:r w:rsidR="00462007">
              <w:rPr>
                <w:noProof/>
                <w:webHidden/>
              </w:rPr>
              <w:t>17</w:t>
            </w:r>
            <w:r w:rsidR="00462007">
              <w:rPr>
                <w:noProof/>
                <w:webHidden/>
              </w:rPr>
              <w:fldChar w:fldCharType="end"/>
            </w:r>
          </w:hyperlink>
        </w:p>
        <w:p w14:paraId="2A95E573" w14:textId="4DF15122" w:rsidR="00462007" w:rsidRDefault="004E3049">
          <w:pPr>
            <w:pStyle w:val="TOC3"/>
            <w:tabs>
              <w:tab w:val="right" w:leader="dot" w:pos="10070"/>
            </w:tabs>
            <w:rPr>
              <w:rFonts w:asciiTheme="minorHAnsi" w:eastAsiaTheme="minorEastAsia" w:hAnsiTheme="minorHAnsi" w:cstheme="minorBidi"/>
              <w:noProof/>
              <w:sz w:val="22"/>
            </w:rPr>
          </w:pPr>
          <w:hyperlink w:anchor="_Toc76719158" w:history="1">
            <w:r w:rsidR="00462007" w:rsidRPr="00F70CBC">
              <w:rPr>
                <w:rStyle w:val="Hyperlink"/>
                <w:noProof/>
              </w:rPr>
              <w:t>Appendix B.  Tradeoff Source Selection Process:  Subjective Tradeoff and Value Adjusted Total Evaluated Price (VATEP) Tradeoff   (</w:t>
            </w:r>
            <w:r w:rsidR="00462007" w:rsidRPr="00F70CBC">
              <w:rPr>
                <w:rStyle w:val="Hyperlink"/>
                <w:i/>
                <w:noProof/>
              </w:rPr>
              <w:t>No AF Text</w:t>
            </w:r>
            <w:r w:rsidR="00462007" w:rsidRPr="00F70CBC">
              <w:rPr>
                <w:rStyle w:val="Hyperlink"/>
                <w:noProof/>
              </w:rPr>
              <w:t>)</w:t>
            </w:r>
            <w:r w:rsidR="00462007">
              <w:rPr>
                <w:noProof/>
                <w:webHidden/>
              </w:rPr>
              <w:tab/>
            </w:r>
            <w:r w:rsidR="00462007">
              <w:rPr>
                <w:noProof/>
                <w:webHidden/>
              </w:rPr>
              <w:fldChar w:fldCharType="begin"/>
            </w:r>
            <w:r w:rsidR="00462007">
              <w:rPr>
                <w:noProof/>
                <w:webHidden/>
              </w:rPr>
              <w:instrText xml:space="preserve"> PAGEREF _Toc76719158 \h </w:instrText>
            </w:r>
            <w:r w:rsidR="00462007">
              <w:rPr>
                <w:noProof/>
                <w:webHidden/>
              </w:rPr>
            </w:r>
            <w:r w:rsidR="00462007">
              <w:rPr>
                <w:noProof/>
                <w:webHidden/>
              </w:rPr>
              <w:fldChar w:fldCharType="separate"/>
            </w:r>
            <w:r w:rsidR="00462007">
              <w:rPr>
                <w:noProof/>
                <w:webHidden/>
              </w:rPr>
              <w:t>17</w:t>
            </w:r>
            <w:r w:rsidR="00462007">
              <w:rPr>
                <w:noProof/>
                <w:webHidden/>
              </w:rPr>
              <w:fldChar w:fldCharType="end"/>
            </w:r>
          </w:hyperlink>
        </w:p>
        <w:p w14:paraId="539027AC" w14:textId="267AD522" w:rsidR="00462007" w:rsidRDefault="004E3049">
          <w:pPr>
            <w:pStyle w:val="TOC3"/>
            <w:tabs>
              <w:tab w:val="right" w:leader="dot" w:pos="10070"/>
            </w:tabs>
            <w:rPr>
              <w:rFonts w:asciiTheme="minorHAnsi" w:eastAsiaTheme="minorEastAsia" w:hAnsiTheme="minorHAnsi" w:cstheme="minorBidi"/>
              <w:noProof/>
              <w:sz w:val="22"/>
            </w:rPr>
          </w:pPr>
          <w:hyperlink w:anchor="_Toc76719159" w:history="1">
            <w:r w:rsidR="00462007" w:rsidRPr="00F70CBC">
              <w:rPr>
                <w:rStyle w:val="Hyperlink"/>
                <w:noProof/>
                <w:lang w:val="en"/>
              </w:rPr>
              <w:t xml:space="preserve">Appendix C.  Lowest Price Technically Acceptable (LPTA) Source Selection Process   </w:t>
            </w:r>
            <w:r w:rsidR="00462007" w:rsidRPr="00F70CBC">
              <w:rPr>
                <w:rStyle w:val="Hyperlink"/>
                <w:i/>
                <w:noProof/>
                <w:lang w:val="en"/>
              </w:rPr>
              <w:t>(No AF Text)</w:t>
            </w:r>
            <w:r w:rsidR="00462007">
              <w:rPr>
                <w:noProof/>
                <w:webHidden/>
              </w:rPr>
              <w:tab/>
            </w:r>
            <w:r w:rsidR="00462007">
              <w:rPr>
                <w:noProof/>
                <w:webHidden/>
              </w:rPr>
              <w:fldChar w:fldCharType="begin"/>
            </w:r>
            <w:r w:rsidR="00462007">
              <w:rPr>
                <w:noProof/>
                <w:webHidden/>
              </w:rPr>
              <w:instrText xml:space="preserve"> PAGEREF _Toc76719159 \h </w:instrText>
            </w:r>
            <w:r w:rsidR="00462007">
              <w:rPr>
                <w:noProof/>
                <w:webHidden/>
              </w:rPr>
            </w:r>
            <w:r w:rsidR="00462007">
              <w:rPr>
                <w:noProof/>
                <w:webHidden/>
              </w:rPr>
              <w:fldChar w:fldCharType="separate"/>
            </w:r>
            <w:r w:rsidR="00462007">
              <w:rPr>
                <w:noProof/>
                <w:webHidden/>
              </w:rPr>
              <w:t>17</w:t>
            </w:r>
            <w:r w:rsidR="00462007">
              <w:rPr>
                <w:noProof/>
                <w:webHidden/>
              </w:rPr>
              <w:fldChar w:fldCharType="end"/>
            </w:r>
          </w:hyperlink>
        </w:p>
        <w:p w14:paraId="78E3D548" w14:textId="46EE4287" w:rsidR="00462007" w:rsidRDefault="00462007">
          <w:r>
            <w:rPr>
              <w:b/>
              <w:bCs/>
              <w:noProof/>
            </w:rPr>
            <w:fldChar w:fldCharType="end"/>
          </w:r>
        </w:p>
      </w:sdtContent>
    </w:sdt>
    <w:p w14:paraId="1D17AC8A" w14:textId="77777777" w:rsidR="00BD580D" w:rsidRDefault="007E410C" w:rsidP="00EB0282">
      <w:pPr>
        <w:pStyle w:val="Heading3"/>
        <w:keepNext w:val="0"/>
        <w:keepLines w:val="0"/>
        <w:widowControl w:val="0"/>
        <w:rPr>
          <w:lang w:val="en"/>
        </w:rPr>
      </w:pPr>
      <w:bookmarkStart w:id="8" w:name="C1"/>
      <w:bookmarkStart w:id="9" w:name="_Toc38365637"/>
      <w:bookmarkStart w:id="10" w:name="_Toc76719151"/>
      <w:bookmarkEnd w:id="8"/>
      <w:r w:rsidRPr="00AF7319">
        <w:rPr>
          <w:lang w:val="en"/>
        </w:rPr>
        <w:t>1   PURPOSE, ROLES, AND RESPONSIBILITIES</w:t>
      </w:r>
      <w:bookmarkEnd w:id="9"/>
      <w:bookmarkEnd w:id="10"/>
    </w:p>
    <w:p w14:paraId="3D8A173E" w14:textId="77777777" w:rsidR="00BD580D" w:rsidRDefault="00E27048" w:rsidP="00EB0282">
      <w:pPr>
        <w:pStyle w:val="List1"/>
        <w:widowControl w:val="0"/>
        <w:rPr>
          <w:lang w:val="en"/>
        </w:rPr>
      </w:pPr>
      <w:r w:rsidRPr="00AF7319">
        <w:rPr>
          <w:b/>
          <w:lang w:val="en"/>
        </w:rPr>
        <w:t xml:space="preserve">1.1 </w:t>
      </w:r>
      <w:r w:rsidR="000531AA" w:rsidRPr="00AF7319">
        <w:rPr>
          <w:b/>
          <w:lang w:val="en"/>
        </w:rPr>
        <w:t xml:space="preserve"> </w:t>
      </w:r>
      <w:r w:rsidR="003D741E" w:rsidRPr="00AF7319">
        <w:rPr>
          <w:b/>
          <w:lang w:val="en"/>
        </w:rPr>
        <w:t xml:space="preserve"> </w:t>
      </w:r>
      <w:r w:rsidRPr="00AF7319">
        <w:rPr>
          <w:b/>
          <w:lang w:val="en"/>
        </w:rPr>
        <w:t xml:space="preserve">Purpose </w:t>
      </w:r>
    </w:p>
    <w:p w14:paraId="256C1DC7" w14:textId="77777777" w:rsidR="00BD580D" w:rsidRDefault="00E27048" w:rsidP="00EB0282">
      <w:pPr>
        <w:widowControl w:val="0"/>
        <w:spacing w:after="0"/>
        <w:rPr>
          <w:rFonts w:eastAsia="Times New Roman"/>
          <w:b/>
          <w:bCs/>
          <w:lang w:val="en"/>
        </w:rPr>
      </w:pPr>
      <w:r w:rsidRPr="00AF7319">
        <w:rPr>
          <w:rFonts w:eastAsia="Times New Roman"/>
          <w:lang w:val="en"/>
        </w:rPr>
        <w:t xml:space="preserve">This Mandatory Procedure (MP) establishes supplemental procedures for conducting competitively negotiated source selections </w:t>
      </w:r>
      <w:r w:rsidR="002A24E8" w:rsidRPr="00AF7319">
        <w:rPr>
          <w:rFonts w:eastAsia="Times New Roman"/>
          <w:lang w:val="en"/>
        </w:rPr>
        <w:t xml:space="preserve">of $10M or more </w:t>
      </w:r>
      <w:r w:rsidRPr="00AF7319">
        <w:rPr>
          <w:rFonts w:eastAsia="Times New Roman"/>
          <w:lang w:val="en"/>
        </w:rPr>
        <w:t>within the Air Force</w:t>
      </w:r>
      <w:r w:rsidR="002557BE" w:rsidRPr="00AF7319">
        <w:rPr>
          <w:rFonts w:eastAsia="Times New Roman"/>
          <w:lang w:val="en"/>
        </w:rPr>
        <w:t xml:space="preserve"> (AF)</w:t>
      </w:r>
      <w:r w:rsidRPr="00AF7319">
        <w:rPr>
          <w:rFonts w:eastAsia="Times New Roman"/>
          <w:lang w:val="en"/>
        </w:rPr>
        <w:t xml:space="preserve">, and follows the numbering convention of the </w:t>
      </w:r>
      <w:hyperlink r:id="rId11" w:tgtFrame="_blank" w:history="1">
        <w:r w:rsidRPr="00AF7319">
          <w:rPr>
            <w:rFonts w:eastAsia="Times New Roman"/>
            <w:color w:val="0000FF"/>
            <w:u w:val="single"/>
            <w:lang w:val="en"/>
          </w:rPr>
          <w:t>Department of Defense (DoD) Source Selection Procedures</w:t>
        </w:r>
      </w:hyperlink>
      <w:r w:rsidR="003D741E" w:rsidRPr="00AF7319">
        <w:rPr>
          <w:rFonts w:eastAsia="Times New Roman"/>
          <w:lang w:val="en"/>
        </w:rPr>
        <w:t xml:space="preserve">, </w:t>
      </w:r>
      <w:r w:rsidR="00C35B4D" w:rsidRPr="00AF7319">
        <w:rPr>
          <w:rFonts w:eastAsia="Times New Roman"/>
          <w:lang w:val="en"/>
        </w:rPr>
        <w:t xml:space="preserve">dated </w:t>
      </w:r>
      <w:r w:rsidR="006F4C7B" w:rsidRPr="00AF7319">
        <w:rPr>
          <w:rFonts w:eastAsia="Times New Roman"/>
          <w:lang w:val="en"/>
        </w:rPr>
        <w:t>31 Mar</w:t>
      </w:r>
      <w:r w:rsidR="00C35B4D" w:rsidRPr="00AF7319">
        <w:rPr>
          <w:rFonts w:eastAsia="Times New Roman"/>
          <w:lang w:val="en"/>
        </w:rPr>
        <w:t xml:space="preserve"> 2016</w:t>
      </w:r>
      <w:r w:rsidR="00020270" w:rsidRPr="00AF7319">
        <w:rPr>
          <w:rFonts w:eastAsia="Times New Roman"/>
          <w:lang w:val="en"/>
        </w:rPr>
        <w:t>.</w:t>
      </w:r>
    </w:p>
    <w:p w14:paraId="63867428" w14:textId="77777777" w:rsidR="00BD580D" w:rsidRDefault="00427B08" w:rsidP="00EB0282">
      <w:pPr>
        <w:pStyle w:val="List1"/>
        <w:widowControl w:val="0"/>
        <w:rPr>
          <w:lang w:val="en"/>
        </w:rPr>
      </w:pPr>
      <w:r w:rsidRPr="00AF7319">
        <w:rPr>
          <w:b/>
          <w:lang w:val="en"/>
        </w:rPr>
        <w:t>1.</w:t>
      </w:r>
      <w:r w:rsidR="00CA1775" w:rsidRPr="00AF7319">
        <w:rPr>
          <w:b/>
          <w:lang w:val="en"/>
        </w:rPr>
        <w:t>2</w:t>
      </w:r>
      <w:r w:rsidRPr="00AF7319">
        <w:rPr>
          <w:b/>
          <w:lang w:val="en"/>
        </w:rPr>
        <w:t xml:space="preserve"> </w:t>
      </w:r>
      <w:r w:rsidR="003D741E" w:rsidRPr="00AF7319">
        <w:rPr>
          <w:b/>
          <w:lang w:val="en"/>
        </w:rPr>
        <w:t xml:space="preserve">  </w:t>
      </w:r>
      <w:r w:rsidRPr="00AF7319">
        <w:rPr>
          <w:b/>
          <w:lang w:val="en"/>
        </w:rPr>
        <w:t>Applicability</w:t>
      </w:r>
      <w:r w:rsidR="000A6F9F" w:rsidRPr="00AF7319">
        <w:rPr>
          <w:b/>
          <w:lang w:val="en"/>
        </w:rPr>
        <w:t xml:space="preserve"> </w:t>
      </w:r>
      <w:r w:rsidR="00CA1775" w:rsidRPr="00AF7319">
        <w:rPr>
          <w:b/>
          <w:lang w:val="en"/>
        </w:rPr>
        <w:t>and Waivers</w:t>
      </w:r>
      <w:r w:rsidRPr="00AF7319">
        <w:rPr>
          <w:lang w:val="en"/>
        </w:rPr>
        <w:t xml:space="preserve"> </w:t>
      </w:r>
    </w:p>
    <w:p w14:paraId="72A7CE53" w14:textId="510BA278" w:rsidR="00BD580D" w:rsidRDefault="00427B08" w:rsidP="00EB0282">
      <w:pPr>
        <w:widowControl w:val="0"/>
        <w:spacing w:after="0"/>
        <w:rPr>
          <w:rFonts w:eastAsia="Times New Roman"/>
          <w:lang w:val="en"/>
        </w:rPr>
      </w:pPr>
      <w:r w:rsidRPr="00AF7319">
        <w:rPr>
          <w:rFonts w:eastAsia="Times New Roman"/>
          <w:lang w:val="en"/>
        </w:rPr>
        <w:t xml:space="preserve">This MP must be used in conjunction with </w:t>
      </w:r>
      <w:r w:rsidR="00E50BFB">
        <w:rPr>
          <w:rFonts w:eastAsia="Times New Roman"/>
          <w:lang w:val="en"/>
        </w:rPr>
        <w:t>Federal Acquisition Regulation (</w:t>
      </w:r>
      <w:r w:rsidR="00EF2CB2" w:rsidRPr="00AF7319">
        <w:rPr>
          <w:rFonts w:eastAsia="Times New Roman"/>
          <w:lang w:val="en"/>
        </w:rPr>
        <w:t>FAR</w:t>
      </w:r>
      <w:r w:rsidR="00E50BFB">
        <w:rPr>
          <w:rFonts w:eastAsia="Times New Roman"/>
          <w:lang w:val="en"/>
        </w:rPr>
        <w:t>) Part</w:t>
      </w:r>
      <w:r w:rsidR="00EF2CB2" w:rsidRPr="00AF7319">
        <w:rPr>
          <w:rFonts w:eastAsia="Times New Roman"/>
          <w:lang w:val="en"/>
        </w:rPr>
        <w:t xml:space="preserve"> 15</w:t>
      </w:r>
      <w:r w:rsidRPr="00AF7319">
        <w:rPr>
          <w:rFonts w:eastAsia="Times New Roman"/>
          <w:lang w:val="en"/>
        </w:rPr>
        <w:t xml:space="preserve">, as supplemented, to include the </w:t>
      </w:r>
      <w:r w:rsidR="00E50BFB">
        <w:rPr>
          <w:rFonts w:eastAsia="Times New Roman"/>
          <w:lang w:val="en"/>
        </w:rPr>
        <w:t>DFARS Part 215 and its companion resource entitled Procedures, G</w:t>
      </w:r>
      <w:r w:rsidR="0096662B">
        <w:rPr>
          <w:rFonts w:eastAsia="Times New Roman"/>
          <w:lang w:val="en"/>
        </w:rPr>
        <w:t xml:space="preserve">uidance and Information (PGI), </w:t>
      </w:r>
      <w:r w:rsidRPr="00AF7319">
        <w:rPr>
          <w:rFonts w:eastAsia="Times New Roman"/>
          <w:lang w:val="en"/>
        </w:rPr>
        <w:t xml:space="preserve">DoD Source Selection Procedures, </w:t>
      </w:r>
      <w:r w:rsidR="00E50BFB">
        <w:rPr>
          <w:rFonts w:eastAsia="Times New Roman"/>
          <w:lang w:val="en"/>
        </w:rPr>
        <w:t xml:space="preserve">and </w:t>
      </w:r>
      <w:r w:rsidRPr="00AF7319">
        <w:rPr>
          <w:rFonts w:eastAsia="Times New Roman"/>
          <w:lang w:val="en"/>
        </w:rPr>
        <w:t>related law</w:t>
      </w:r>
      <w:r w:rsidR="00E50BFB">
        <w:rPr>
          <w:rFonts w:eastAsia="Times New Roman"/>
          <w:lang w:val="en"/>
        </w:rPr>
        <w:t>s</w:t>
      </w:r>
      <w:r w:rsidRPr="00AF7319">
        <w:rPr>
          <w:rFonts w:eastAsia="Times New Roman"/>
          <w:lang w:val="en"/>
        </w:rPr>
        <w:t xml:space="preserve">, regulation, and policy. </w:t>
      </w:r>
      <w:r w:rsidR="00C97BD5" w:rsidRPr="00AF7319">
        <w:rPr>
          <w:rFonts w:eastAsia="Times New Roman"/>
          <w:lang w:val="en"/>
        </w:rPr>
        <w:t xml:space="preserve"> </w:t>
      </w:r>
      <w:r w:rsidR="009255D2" w:rsidRPr="00AF7319">
        <w:rPr>
          <w:rFonts w:eastAsia="Times New Roman"/>
          <w:lang w:val="en"/>
        </w:rPr>
        <w:t xml:space="preserve"> </w:t>
      </w:r>
      <w:r w:rsidR="009255D2" w:rsidRPr="00E01C31">
        <w:rPr>
          <w:rFonts w:eastAsia="Times New Roman"/>
          <w:lang w:val="en"/>
        </w:rPr>
        <w:t>As guidance, this MP also provides hyperlinks to</w:t>
      </w:r>
      <w:r w:rsidR="00E50BFB">
        <w:rPr>
          <w:rFonts w:eastAsia="Times New Roman"/>
          <w:lang w:val="en"/>
        </w:rPr>
        <w:t xml:space="preserve"> non-mandatory</w:t>
      </w:r>
      <w:r w:rsidR="009255D2" w:rsidRPr="00E01C31">
        <w:rPr>
          <w:rFonts w:eastAsia="Times New Roman"/>
          <w:lang w:val="en"/>
        </w:rPr>
        <w:t xml:space="preserve"> best practices, </w:t>
      </w:r>
      <w:r w:rsidR="00E50BFB">
        <w:rPr>
          <w:rFonts w:eastAsia="Times New Roman"/>
          <w:lang w:val="en"/>
        </w:rPr>
        <w:t xml:space="preserve">TTPs, sample </w:t>
      </w:r>
      <w:r w:rsidR="009255D2" w:rsidRPr="00E01C31">
        <w:rPr>
          <w:rFonts w:eastAsia="Times New Roman"/>
          <w:lang w:val="en"/>
        </w:rPr>
        <w:t xml:space="preserve">RFP and contract language, tailorable templates </w:t>
      </w:r>
      <w:r w:rsidR="002A24E8" w:rsidRPr="00E01C31">
        <w:rPr>
          <w:rFonts w:eastAsia="Times New Roman"/>
          <w:lang w:val="en"/>
        </w:rPr>
        <w:t>and training material</w:t>
      </w:r>
      <w:r w:rsidR="00E50BFB">
        <w:rPr>
          <w:rFonts w:eastAsia="Times New Roman"/>
          <w:lang w:val="en"/>
        </w:rPr>
        <w:t>s</w:t>
      </w:r>
      <w:r w:rsidR="002A24E8" w:rsidRPr="00E01C31">
        <w:rPr>
          <w:rFonts w:eastAsia="Times New Roman"/>
          <w:lang w:val="en"/>
        </w:rPr>
        <w:t xml:space="preserve">, </w:t>
      </w:r>
      <w:r w:rsidR="00E50BFB">
        <w:rPr>
          <w:rFonts w:eastAsia="Times New Roman"/>
          <w:lang w:val="en"/>
        </w:rPr>
        <w:t xml:space="preserve">and </w:t>
      </w:r>
      <w:r w:rsidR="00E232A8" w:rsidRPr="00E01C31">
        <w:rPr>
          <w:rFonts w:eastAsia="Times New Roman"/>
          <w:lang w:val="en"/>
        </w:rPr>
        <w:t xml:space="preserve">links to </w:t>
      </w:r>
      <w:r w:rsidR="009255D2" w:rsidRPr="00E01C31">
        <w:rPr>
          <w:rFonts w:eastAsia="Times New Roman"/>
          <w:lang w:val="en"/>
        </w:rPr>
        <w:t>PGI</w:t>
      </w:r>
      <w:r w:rsidR="00405D84" w:rsidRPr="00E01C31">
        <w:rPr>
          <w:rFonts w:eastAsia="Times New Roman"/>
          <w:lang w:val="en"/>
        </w:rPr>
        <w:t xml:space="preserve"> </w:t>
      </w:r>
      <w:r w:rsidR="009255D2" w:rsidRPr="00E01C31">
        <w:rPr>
          <w:rFonts w:eastAsia="Times New Roman"/>
          <w:lang w:val="en"/>
        </w:rPr>
        <w:t>5315.3</w:t>
      </w:r>
      <w:r w:rsidR="0014552B" w:rsidRPr="00E01C31">
        <w:rPr>
          <w:rFonts w:eastAsia="Times New Roman"/>
          <w:lang w:val="en"/>
        </w:rPr>
        <w:t xml:space="preserve"> language</w:t>
      </w:r>
      <w:r w:rsidR="009255D2" w:rsidRPr="00E01C31">
        <w:rPr>
          <w:rFonts w:eastAsia="Times New Roman"/>
          <w:lang w:val="en"/>
        </w:rPr>
        <w:t>.</w:t>
      </w:r>
    </w:p>
    <w:p w14:paraId="5722ED66" w14:textId="77777777" w:rsidR="00BD580D" w:rsidRDefault="00A25813" w:rsidP="00EB0282">
      <w:pPr>
        <w:pStyle w:val="List3"/>
        <w:keepNext w:val="0"/>
        <w:keepLines w:val="0"/>
        <w:widowControl w:val="0"/>
      </w:pPr>
      <w:r w:rsidRPr="00AF7319">
        <w:rPr>
          <w:color w:val="000000"/>
        </w:rPr>
        <w:lastRenderedPageBreak/>
        <w:t xml:space="preserve">1.2.1.1  </w:t>
      </w:r>
      <w:r w:rsidR="00312EEB" w:rsidRPr="00AF7319">
        <w:rPr>
          <w:color w:val="000000"/>
        </w:rPr>
        <w:t xml:space="preserve"> </w:t>
      </w:r>
      <w:r w:rsidRPr="00AF7319">
        <w:rPr>
          <w:color w:val="000000"/>
        </w:rPr>
        <w:t xml:space="preserve">Acquisitions with an estimated dollar value </w:t>
      </w:r>
      <w:r w:rsidR="00F56C4B" w:rsidRPr="00AF7319">
        <w:rPr>
          <w:color w:val="000000"/>
        </w:rPr>
        <w:t xml:space="preserve">less than </w:t>
      </w:r>
      <w:r w:rsidR="009255D2" w:rsidRPr="00AF7319">
        <w:rPr>
          <w:color w:val="000000"/>
        </w:rPr>
        <w:t xml:space="preserve">or equal to </w:t>
      </w:r>
      <w:r w:rsidRPr="00AF7319">
        <w:rPr>
          <w:color w:val="000000"/>
        </w:rPr>
        <w:t xml:space="preserve">$50M may use price as the only evaluated factor and therefore be exempt from the DoD Source Selection Procedures dated 31 March 2016 and from this MP if all of the following conditions are met:  </w:t>
      </w:r>
    </w:p>
    <w:p w14:paraId="2BD04C62" w14:textId="77777777" w:rsidR="00BD580D" w:rsidRDefault="00EF2CB2" w:rsidP="00EB0282">
      <w:pPr>
        <w:pStyle w:val="PlainText"/>
        <w:widowControl w:val="0"/>
        <w:ind w:left="720"/>
        <w:rPr>
          <w:rFonts w:ascii="Times New Roman" w:hAnsi="Times New Roman"/>
          <w:color w:val="000000"/>
          <w:szCs w:val="22"/>
        </w:rPr>
      </w:pPr>
      <w:r w:rsidRPr="00AF7319">
        <w:rPr>
          <w:rFonts w:ascii="Times New Roman" w:hAnsi="Times New Roman"/>
          <w:color w:val="000000"/>
          <w:szCs w:val="22"/>
        </w:rPr>
        <w:t xml:space="preserve">1)  </w:t>
      </w:r>
      <w:r w:rsidR="00A25813" w:rsidRPr="00AF7319">
        <w:rPr>
          <w:rFonts w:ascii="Times New Roman" w:hAnsi="Times New Roman"/>
          <w:color w:val="000000"/>
          <w:szCs w:val="22"/>
        </w:rPr>
        <w:t>The requirement is non-complex and well-defined, such that consideration of non-cost/price evaluation factors (e.g., technical, past performance</w:t>
      </w:r>
      <w:r w:rsidR="00665072" w:rsidRPr="00AF7319">
        <w:rPr>
          <w:rFonts w:ascii="Times New Roman" w:hAnsi="Times New Roman"/>
          <w:color w:val="000000"/>
          <w:szCs w:val="22"/>
        </w:rPr>
        <w:t>,</w:t>
      </w:r>
      <w:r w:rsidR="00A25813" w:rsidRPr="00AF7319">
        <w:rPr>
          <w:rFonts w:ascii="Times New Roman" w:hAnsi="Times New Roman"/>
          <w:color w:val="000000"/>
          <w:szCs w:val="22"/>
        </w:rPr>
        <w:t xml:space="preserve"> etc.) would not provide any meaningful differentiation amongst proposals and would add no value to the selection of a successful offeror;</w:t>
      </w:r>
    </w:p>
    <w:p w14:paraId="5956B06C" w14:textId="77777777" w:rsidR="00BD580D" w:rsidRDefault="00EF2CB2" w:rsidP="00EB0282">
      <w:pPr>
        <w:pStyle w:val="PlainText"/>
        <w:widowControl w:val="0"/>
        <w:ind w:left="720"/>
        <w:rPr>
          <w:rFonts w:ascii="Times New Roman" w:hAnsi="Times New Roman"/>
          <w:color w:val="000000"/>
          <w:szCs w:val="22"/>
        </w:rPr>
      </w:pPr>
      <w:r w:rsidRPr="00AF7319">
        <w:rPr>
          <w:rFonts w:ascii="Times New Roman" w:hAnsi="Times New Roman"/>
          <w:color w:val="000000"/>
          <w:szCs w:val="22"/>
        </w:rPr>
        <w:t xml:space="preserve">2)  </w:t>
      </w:r>
      <w:r w:rsidR="00A25813" w:rsidRPr="00AF7319">
        <w:rPr>
          <w:rFonts w:ascii="Times New Roman" w:hAnsi="Times New Roman"/>
          <w:color w:val="000000"/>
          <w:szCs w:val="22"/>
        </w:rPr>
        <w:t xml:space="preserve">Past performance record and history will be assessed as one of the multiple standards required for a successful offeror to be determined responsible as described </w:t>
      </w:r>
      <w:r w:rsidR="00A25813" w:rsidRPr="00AF7319">
        <w:rPr>
          <w:rFonts w:ascii="Times New Roman" w:hAnsi="Times New Roman"/>
          <w:szCs w:val="22"/>
        </w:rPr>
        <w:t xml:space="preserve">in </w:t>
      </w:r>
      <w:r w:rsidR="00A25813" w:rsidRPr="00AF7319">
        <w:rPr>
          <w:rStyle w:val="Hyperlink"/>
          <w:rFonts w:ascii="Times New Roman" w:hAnsi="Times New Roman"/>
          <w:color w:val="auto"/>
          <w:szCs w:val="22"/>
          <w:u w:val="none"/>
        </w:rPr>
        <w:t>FAR 9.104</w:t>
      </w:r>
      <w:r w:rsidR="00A25813" w:rsidRPr="00AF7319">
        <w:rPr>
          <w:rFonts w:ascii="Times New Roman" w:hAnsi="Times New Roman"/>
          <w:color w:val="000000"/>
          <w:szCs w:val="22"/>
        </w:rPr>
        <w:t xml:space="preserve">; </w:t>
      </w:r>
    </w:p>
    <w:p w14:paraId="08261BDA" w14:textId="4F71505C" w:rsidR="00BD580D" w:rsidRDefault="00EF2CB2" w:rsidP="00EB0282">
      <w:pPr>
        <w:pStyle w:val="PlainText"/>
        <w:widowControl w:val="0"/>
        <w:ind w:left="720"/>
        <w:rPr>
          <w:rFonts w:ascii="Times New Roman" w:hAnsi="Times New Roman"/>
          <w:color w:val="000000"/>
          <w:szCs w:val="22"/>
        </w:rPr>
      </w:pPr>
      <w:r w:rsidRPr="00AF7319">
        <w:rPr>
          <w:rFonts w:ascii="Times New Roman" w:hAnsi="Times New Roman"/>
          <w:color w:val="000000"/>
          <w:szCs w:val="22"/>
        </w:rPr>
        <w:t xml:space="preserve">3)  </w:t>
      </w:r>
      <w:r w:rsidR="00A25813" w:rsidRPr="00AF7319">
        <w:rPr>
          <w:rFonts w:ascii="Times New Roman" w:hAnsi="Times New Roman"/>
          <w:color w:val="000000"/>
          <w:szCs w:val="22"/>
        </w:rPr>
        <w:t>Use of price as the only evaluation factor is the most advantageous approach to the government; and</w:t>
      </w:r>
    </w:p>
    <w:p w14:paraId="4CF1B372" w14:textId="77777777" w:rsidR="00BD580D" w:rsidRDefault="00EF2CB2" w:rsidP="00EB0282">
      <w:pPr>
        <w:pStyle w:val="PlainText"/>
        <w:widowControl w:val="0"/>
        <w:ind w:left="720"/>
        <w:rPr>
          <w:rFonts w:ascii="Times New Roman" w:hAnsi="Times New Roman"/>
          <w:color w:val="000000"/>
          <w:szCs w:val="22"/>
        </w:rPr>
      </w:pPr>
      <w:r w:rsidRPr="00AF7319">
        <w:rPr>
          <w:rFonts w:ascii="Times New Roman" w:hAnsi="Times New Roman"/>
          <w:color w:val="000000"/>
          <w:szCs w:val="22"/>
        </w:rPr>
        <w:t xml:space="preserve">4)  </w:t>
      </w:r>
      <w:r w:rsidR="00A25813" w:rsidRPr="00AF7319">
        <w:rPr>
          <w:rFonts w:ascii="Times New Roman" w:hAnsi="Times New Roman"/>
          <w:color w:val="000000"/>
          <w:szCs w:val="22"/>
        </w:rPr>
        <w:t xml:space="preserve">The acquisition strategy approving official has determined that use of price as the only evaluated factor is the most appropriate source selection methodology for the requirement and the justification for this determination is included in the approved acquisition strategy/plan.  </w:t>
      </w:r>
    </w:p>
    <w:p w14:paraId="2849ADCA" w14:textId="77777777" w:rsidR="00BD580D" w:rsidRDefault="005E6B05" w:rsidP="00EB0282">
      <w:pPr>
        <w:pStyle w:val="List3"/>
        <w:keepNext w:val="0"/>
        <w:keepLines w:val="0"/>
        <w:widowControl w:val="0"/>
        <w:rPr>
          <w:lang w:val="en"/>
        </w:rPr>
      </w:pPr>
      <w:r w:rsidRPr="00AF7319">
        <w:rPr>
          <w:rFonts w:eastAsia="Times New Roman"/>
          <w:lang w:val="en"/>
        </w:rPr>
        <w:t xml:space="preserve">1.2.1.2 </w:t>
      </w:r>
      <w:r w:rsidR="00C22245" w:rsidRPr="00AF7319">
        <w:rPr>
          <w:rFonts w:eastAsia="Times New Roman"/>
          <w:lang w:val="en"/>
        </w:rPr>
        <w:t xml:space="preserve">  </w:t>
      </w:r>
      <w:r w:rsidRPr="00AF7319">
        <w:rPr>
          <w:rFonts w:eastAsia="Times New Roman"/>
          <w:lang w:val="en"/>
        </w:rPr>
        <w:t>A waiver allowing the use of price as the only evaluated factor for an acquisition with an estimated dollar value greater than $50M may be granted on an acquisition specific basis by the SCO upon the waiver authority’s determination that the conditions at 1.2.1.1 (1)-(4) are met.</w:t>
      </w:r>
    </w:p>
    <w:p w14:paraId="29CC487C" w14:textId="4A284B0A" w:rsidR="00BD580D" w:rsidRDefault="00CA1775" w:rsidP="00EB0282">
      <w:pPr>
        <w:pStyle w:val="List2"/>
        <w:keepNext w:val="0"/>
        <w:keepLines w:val="0"/>
        <w:widowControl w:val="0"/>
      </w:pPr>
      <w:r w:rsidRPr="00AF7319">
        <w:rPr>
          <w:rFonts w:eastAsia="Times New Roman"/>
          <w:lang w:val="en"/>
        </w:rPr>
        <w:t>1.2</w:t>
      </w:r>
      <w:r w:rsidR="00C35B4D" w:rsidRPr="00AF7319">
        <w:rPr>
          <w:rFonts w:eastAsia="Times New Roman"/>
          <w:lang w:val="en"/>
        </w:rPr>
        <w:t>.</w:t>
      </w:r>
      <w:r w:rsidRPr="00AF7319">
        <w:rPr>
          <w:rFonts w:eastAsia="Times New Roman"/>
          <w:lang w:val="en"/>
        </w:rPr>
        <w:t>4</w:t>
      </w:r>
      <w:r w:rsidR="003D741E" w:rsidRPr="00AF7319">
        <w:rPr>
          <w:rFonts w:eastAsia="Times New Roman"/>
          <w:b/>
          <w:lang w:val="en"/>
        </w:rPr>
        <w:t xml:space="preserve"> </w:t>
      </w:r>
      <w:r w:rsidRPr="00AF7319">
        <w:rPr>
          <w:rFonts w:eastAsia="Times New Roman"/>
          <w:b/>
          <w:lang w:val="en"/>
        </w:rPr>
        <w:t xml:space="preserve">  </w:t>
      </w:r>
      <w:r w:rsidR="009255D2" w:rsidRPr="00AF7319">
        <w:rPr>
          <w:rFonts w:eastAsia="Times New Roman"/>
          <w:lang w:val="en"/>
        </w:rPr>
        <w:t>Waivers.</w:t>
      </w:r>
      <w:r w:rsidR="009255D2" w:rsidRPr="00AF7319">
        <w:rPr>
          <w:rFonts w:eastAsia="Times New Roman"/>
          <w:b/>
          <w:lang w:val="en"/>
        </w:rPr>
        <w:t xml:space="preserve"> </w:t>
      </w:r>
      <w:r w:rsidR="008E7110" w:rsidRPr="00AF7319">
        <w:rPr>
          <w:rFonts w:eastAsia="Times New Roman"/>
          <w:lang w:val="en"/>
        </w:rPr>
        <w:t>Waivers for solicitations valued at $1</w:t>
      </w:r>
      <w:r w:rsidR="009255D2" w:rsidRPr="00AF7319">
        <w:rPr>
          <w:rFonts w:eastAsia="Times New Roman"/>
          <w:lang w:val="en"/>
        </w:rPr>
        <w:t>B</w:t>
      </w:r>
      <w:r w:rsidR="008E7110" w:rsidRPr="00AF7319">
        <w:rPr>
          <w:rFonts w:eastAsia="Times New Roman"/>
          <w:lang w:val="en"/>
        </w:rPr>
        <w:t xml:space="preserve"> or more </w:t>
      </w:r>
      <w:r w:rsidR="009255D2" w:rsidRPr="00AF7319">
        <w:rPr>
          <w:rFonts w:eastAsia="Times New Roman"/>
          <w:lang w:val="en"/>
        </w:rPr>
        <w:t>for</w:t>
      </w:r>
      <w:r w:rsidR="008E7110" w:rsidRPr="00AF7319">
        <w:rPr>
          <w:rFonts w:eastAsia="Times New Roman"/>
          <w:lang w:val="en"/>
        </w:rPr>
        <w:t xml:space="preserve"> approv</w:t>
      </w:r>
      <w:r w:rsidR="009255D2" w:rsidRPr="00AF7319">
        <w:rPr>
          <w:rFonts w:eastAsia="Times New Roman"/>
          <w:lang w:val="en"/>
        </w:rPr>
        <w:t>al</w:t>
      </w:r>
      <w:r w:rsidR="008E7110" w:rsidRPr="00AF7319">
        <w:rPr>
          <w:rFonts w:eastAsia="Times New Roman"/>
          <w:lang w:val="en"/>
        </w:rPr>
        <w:t xml:space="preserve"> by </w:t>
      </w:r>
      <w:r w:rsidR="000A6F9F" w:rsidRPr="00AF7319">
        <w:rPr>
          <w:rFonts w:eastAsia="Times New Roman"/>
          <w:lang w:val="en"/>
        </w:rPr>
        <w:t>the Director, Defense</w:t>
      </w:r>
      <w:r w:rsidR="006B255F" w:rsidRPr="00AF7319">
        <w:rPr>
          <w:rFonts w:eastAsia="Times New Roman"/>
          <w:lang w:val="en"/>
        </w:rPr>
        <w:t xml:space="preserve"> Pricing and Contracting</w:t>
      </w:r>
      <w:r w:rsidR="00232ECF" w:rsidRPr="00AF7319">
        <w:rPr>
          <w:rFonts w:eastAsia="Times New Roman"/>
          <w:lang w:val="en"/>
        </w:rPr>
        <w:t xml:space="preserve"> (DPC)</w:t>
      </w:r>
      <w:r w:rsidR="004D24CB" w:rsidRPr="00AF7319">
        <w:t xml:space="preserve">, must be forwarded through the SCO to </w:t>
      </w:r>
      <w:hyperlink r:id="rId12" w:history="1">
        <w:r w:rsidR="004D24CB" w:rsidRPr="00AF7319">
          <w:rPr>
            <w:rStyle w:val="Hyperlink"/>
          </w:rPr>
          <w:t>SAF/AQC</w:t>
        </w:r>
      </w:hyperlink>
      <w:r w:rsidR="004D24CB" w:rsidRPr="00AF7319">
        <w:t xml:space="preserve"> for review and processing.</w:t>
      </w:r>
      <w:r w:rsidR="000A6F9F" w:rsidRPr="00AF7319">
        <w:rPr>
          <w:rFonts w:eastAsia="Times New Roman"/>
          <w:lang w:val="en"/>
        </w:rPr>
        <w:t xml:space="preserve">  </w:t>
      </w:r>
      <w:r w:rsidR="004D24CB" w:rsidRPr="00AF7319">
        <w:t xml:space="preserve">Waivers for solicitations above </w:t>
      </w:r>
      <w:r w:rsidR="009255D2" w:rsidRPr="00AF7319">
        <w:t>$10M</w:t>
      </w:r>
      <w:r w:rsidR="004D24CB" w:rsidRPr="00AF7319">
        <w:t xml:space="preserve"> </w:t>
      </w:r>
      <w:r w:rsidR="005E6B05" w:rsidRPr="00AF7319">
        <w:t>but less than $1</w:t>
      </w:r>
      <w:r w:rsidR="009255D2" w:rsidRPr="00AF7319">
        <w:t>B</w:t>
      </w:r>
      <w:r w:rsidR="00323091" w:rsidRPr="00AF7319">
        <w:t xml:space="preserve"> </w:t>
      </w:r>
      <w:r w:rsidR="004D24CB" w:rsidRPr="00AF7319">
        <w:t xml:space="preserve">must be approved by the SCO.  </w:t>
      </w:r>
    </w:p>
    <w:p w14:paraId="5BA1D70A" w14:textId="1C0080D2" w:rsidR="00BD580D" w:rsidRDefault="007424F7" w:rsidP="00EB0282">
      <w:pPr>
        <w:pStyle w:val="List3"/>
        <w:keepNext w:val="0"/>
        <w:keepLines w:val="0"/>
        <w:widowControl w:val="0"/>
      </w:pPr>
      <w:r w:rsidRPr="00AF7319">
        <w:t>1.2.4.</w:t>
      </w:r>
      <w:r w:rsidR="001C1170" w:rsidRPr="00AF7319">
        <w:t>1</w:t>
      </w:r>
      <w:r w:rsidRPr="00AF7319">
        <w:t xml:space="preserve">. Waiver procedures apply only to the DoD Source Selection Procedures </w:t>
      </w:r>
      <w:r w:rsidR="00380E39">
        <w:t xml:space="preserve">(CAUTION:  read paragraph 1.2 of the DoD Source Selection Procedures) </w:t>
      </w:r>
      <w:r w:rsidRPr="00AF7319">
        <w:t xml:space="preserve">and this MP.  The requirements of </w:t>
      </w:r>
      <w:r w:rsidRPr="00AF7319">
        <w:rPr>
          <w:rStyle w:val="Hyperlink"/>
          <w:color w:val="auto"/>
          <w:u w:val="none"/>
        </w:rPr>
        <w:t>FAR 15.3</w:t>
      </w:r>
      <w:r w:rsidRPr="00AF7319">
        <w:t xml:space="preserve">, as supplemented, cannot be waived as these requirements are subject to the FAR deviation process </w:t>
      </w:r>
      <w:r w:rsidR="00380E39">
        <w:t xml:space="preserve">(see </w:t>
      </w:r>
      <w:hyperlink r:id="rId13" w:anchor="p5301403" w:history="1">
        <w:r w:rsidR="0096662B">
          <w:rPr>
            <w:rStyle w:val="Hyperlink"/>
          </w:rPr>
          <w:t>AFFARS 5301.402(2), 5301.403(1)(i), (ii),</w:t>
        </w:r>
      </w:hyperlink>
      <w:r w:rsidRPr="00AF7319">
        <w:t xml:space="preserve"> and </w:t>
      </w:r>
      <w:hyperlink r:id="rId14" w:anchor="p5301404" w:history="1">
        <w:r w:rsidR="00353F1A" w:rsidRPr="00AF7319">
          <w:rPr>
            <w:rStyle w:val="Hyperlink"/>
          </w:rPr>
          <w:t>5301.404(b)</w:t>
        </w:r>
      </w:hyperlink>
      <w:r w:rsidR="00C91186" w:rsidRPr="00AF7319">
        <w:rPr>
          <w:rStyle w:val="Hyperlink"/>
        </w:rPr>
        <w:t>(i)</w:t>
      </w:r>
      <w:r w:rsidR="0096662B">
        <w:rPr>
          <w:rStyle w:val="Hyperlink"/>
        </w:rPr>
        <w:t xml:space="preserve">, </w:t>
      </w:r>
      <w:r w:rsidR="00380E39">
        <w:rPr>
          <w:rStyle w:val="Hyperlink"/>
        </w:rPr>
        <w:t>(ii)</w:t>
      </w:r>
      <w:r w:rsidRPr="00AF7319">
        <w:t>.</w:t>
      </w:r>
    </w:p>
    <w:p w14:paraId="36CB4654" w14:textId="77777777" w:rsidR="00BD580D" w:rsidRDefault="00E27048" w:rsidP="00EB0282">
      <w:pPr>
        <w:pStyle w:val="List1"/>
        <w:widowControl w:val="0"/>
        <w:rPr>
          <w:lang w:val="en"/>
        </w:rPr>
      </w:pPr>
      <w:r w:rsidRPr="00AF7319">
        <w:rPr>
          <w:b/>
          <w:lang w:val="en"/>
        </w:rPr>
        <w:t>1.</w:t>
      </w:r>
      <w:r w:rsidR="008E7110" w:rsidRPr="00AF7319">
        <w:rPr>
          <w:b/>
          <w:lang w:val="en"/>
        </w:rPr>
        <w:t>3</w:t>
      </w:r>
      <w:r w:rsidR="003A4FF2" w:rsidRPr="00AF7319">
        <w:rPr>
          <w:b/>
          <w:lang w:val="en"/>
        </w:rPr>
        <w:t xml:space="preserve"> </w:t>
      </w:r>
      <w:r w:rsidRPr="00AF7319">
        <w:rPr>
          <w:b/>
          <w:lang w:val="en"/>
        </w:rPr>
        <w:t xml:space="preserve"> </w:t>
      </w:r>
      <w:r w:rsidR="003D741E" w:rsidRPr="00AF7319">
        <w:rPr>
          <w:b/>
          <w:lang w:val="en"/>
        </w:rPr>
        <w:t xml:space="preserve"> </w:t>
      </w:r>
      <w:r w:rsidR="00A11B72" w:rsidRPr="00AF7319">
        <w:rPr>
          <w:b/>
          <w:lang w:val="en"/>
        </w:rPr>
        <w:t xml:space="preserve">Best </w:t>
      </w:r>
      <w:r w:rsidRPr="00AF7319">
        <w:rPr>
          <w:b/>
          <w:lang w:val="en"/>
        </w:rPr>
        <w:t>Value Continuum</w:t>
      </w:r>
      <w:r w:rsidR="0004753D" w:rsidRPr="00AF7319">
        <w:rPr>
          <w:b/>
          <w:lang w:val="en"/>
        </w:rPr>
        <w:t xml:space="preserve"> </w:t>
      </w:r>
      <w:r w:rsidR="00AF7319">
        <w:rPr>
          <w:b/>
          <w:lang w:val="en"/>
        </w:rPr>
        <w:t xml:space="preserve"> </w:t>
      </w:r>
      <w:r w:rsidR="007E410C" w:rsidRPr="00AF7319">
        <w:rPr>
          <w:b/>
          <w:lang w:val="en"/>
        </w:rPr>
        <w:t xml:space="preserve"> </w:t>
      </w:r>
      <w:r w:rsidR="0004753D" w:rsidRPr="00AF7319">
        <w:rPr>
          <w:b/>
          <w:lang w:val="en"/>
        </w:rPr>
        <w:t>(</w:t>
      </w:r>
      <w:r w:rsidR="0004753D" w:rsidRPr="00AF7319">
        <w:rPr>
          <w:b/>
          <w:i/>
          <w:lang w:val="en"/>
        </w:rPr>
        <w:t>No AF Text</w:t>
      </w:r>
      <w:r w:rsidR="0004753D" w:rsidRPr="00AF7319">
        <w:rPr>
          <w:b/>
          <w:lang w:val="en"/>
        </w:rPr>
        <w:t xml:space="preserve">) </w:t>
      </w:r>
    </w:p>
    <w:p w14:paraId="5C53631D" w14:textId="5FF992B7" w:rsidR="00BD580D" w:rsidRDefault="00E27048" w:rsidP="00EB0282">
      <w:pPr>
        <w:pStyle w:val="List1"/>
        <w:widowControl w:val="0"/>
        <w:rPr>
          <w:lang w:val="en"/>
        </w:rPr>
      </w:pPr>
      <w:r w:rsidRPr="00AF7319">
        <w:rPr>
          <w:b/>
          <w:lang w:val="en"/>
        </w:rPr>
        <w:t xml:space="preserve">1.4 </w:t>
      </w:r>
      <w:r w:rsidR="003A4FF2" w:rsidRPr="00AF7319">
        <w:rPr>
          <w:b/>
          <w:lang w:val="en"/>
        </w:rPr>
        <w:t xml:space="preserve"> </w:t>
      </w:r>
      <w:r w:rsidR="003D741E" w:rsidRPr="00AF7319">
        <w:rPr>
          <w:b/>
          <w:lang w:val="en"/>
        </w:rPr>
        <w:t xml:space="preserve"> </w:t>
      </w:r>
      <w:r w:rsidRPr="00AF7319">
        <w:rPr>
          <w:b/>
          <w:lang w:val="en"/>
        </w:rPr>
        <w:t xml:space="preserve">Source Selection Team Roles and Responsibilities </w:t>
      </w:r>
    </w:p>
    <w:p w14:paraId="0F98CAC3" w14:textId="77777777" w:rsidR="00BD580D" w:rsidRDefault="00E27048" w:rsidP="00EB0282">
      <w:pPr>
        <w:pStyle w:val="List2"/>
        <w:keepNext w:val="0"/>
        <w:keepLines w:val="0"/>
        <w:widowControl w:val="0"/>
        <w:rPr>
          <w:lang w:val="en"/>
        </w:rPr>
      </w:pPr>
      <w:r w:rsidRPr="00AF7319">
        <w:rPr>
          <w:rFonts w:eastAsia="Times New Roman"/>
          <w:lang w:val="en"/>
        </w:rPr>
        <w:t xml:space="preserve">1.4.1 </w:t>
      </w:r>
      <w:r w:rsidR="003D741E" w:rsidRPr="00AF7319">
        <w:rPr>
          <w:rFonts w:eastAsia="Times New Roman"/>
          <w:lang w:val="en"/>
        </w:rPr>
        <w:t xml:space="preserve"> </w:t>
      </w:r>
      <w:r w:rsidR="003A4FF2" w:rsidRPr="00AF7319">
        <w:rPr>
          <w:rFonts w:eastAsia="Times New Roman"/>
          <w:lang w:val="en"/>
        </w:rPr>
        <w:t xml:space="preserve"> </w:t>
      </w:r>
      <w:r w:rsidR="00CA4D5F" w:rsidRPr="00AF7319">
        <w:rPr>
          <w:rFonts w:eastAsia="Times New Roman"/>
          <w:szCs w:val="24"/>
          <w:lang w:val="en"/>
        </w:rPr>
        <w:t>Source Selection Authority</w:t>
      </w:r>
      <w:r w:rsidR="00CA4D5F" w:rsidRPr="00AF7319">
        <w:rPr>
          <w:rFonts w:eastAsia="Times New Roman"/>
          <w:color w:val="00B050"/>
          <w:szCs w:val="24"/>
          <w:lang w:val="en"/>
        </w:rPr>
        <w:t xml:space="preserve"> </w:t>
      </w:r>
      <w:r w:rsidR="00CA4D5F" w:rsidRPr="00AF7319">
        <w:rPr>
          <w:rFonts w:eastAsia="Times New Roman"/>
          <w:szCs w:val="24"/>
          <w:lang w:val="en"/>
        </w:rPr>
        <w:t>(</w:t>
      </w:r>
      <w:r w:rsidR="009729A7" w:rsidRPr="00AF7319">
        <w:rPr>
          <w:rFonts w:eastAsia="Times New Roman"/>
          <w:szCs w:val="24"/>
          <w:lang w:val="en"/>
        </w:rPr>
        <w:t>SSA</w:t>
      </w:r>
      <w:r w:rsidR="00CA4D5F" w:rsidRPr="00AF7319">
        <w:rPr>
          <w:rFonts w:eastAsia="Times New Roman"/>
          <w:szCs w:val="24"/>
          <w:lang w:val="en"/>
        </w:rPr>
        <w:t>)</w:t>
      </w:r>
      <w:r w:rsidRPr="00AF7319">
        <w:rPr>
          <w:rFonts w:eastAsia="Times New Roman"/>
          <w:szCs w:val="24"/>
          <w:lang w:val="en"/>
        </w:rPr>
        <w:t xml:space="preserve">. </w:t>
      </w:r>
    </w:p>
    <w:p w14:paraId="53B7E700" w14:textId="77777777" w:rsidR="00BD580D" w:rsidRPr="00AF7319" w:rsidRDefault="00E27048" w:rsidP="00EB0282">
      <w:pPr>
        <w:pStyle w:val="List3"/>
        <w:keepNext w:val="0"/>
        <w:keepLines w:val="0"/>
        <w:widowControl w:val="0"/>
        <w:rPr>
          <w:lang w:val="en"/>
        </w:rPr>
      </w:pPr>
      <w:r w:rsidRPr="00AF7319">
        <w:rPr>
          <w:rFonts w:eastAsia="Times New Roman"/>
          <w:lang w:val="en"/>
        </w:rPr>
        <w:t xml:space="preserve">1.4.1.1 </w:t>
      </w:r>
      <w:r w:rsidR="003A4FF2" w:rsidRPr="00AF7319">
        <w:rPr>
          <w:rFonts w:eastAsia="Times New Roman"/>
          <w:lang w:val="en"/>
        </w:rPr>
        <w:t xml:space="preserve">  </w:t>
      </w:r>
      <w:r w:rsidR="00CA4D5F" w:rsidRPr="00AF7319">
        <w:rPr>
          <w:rFonts w:eastAsia="Times New Roman"/>
          <w:lang w:val="en"/>
        </w:rPr>
        <w:t>SSA Appointment</w:t>
      </w:r>
      <w:r w:rsidR="005A7A49" w:rsidRPr="00AF7319">
        <w:rPr>
          <w:rFonts w:eastAsia="Times New Roman"/>
          <w:lang w:val="en"/>
        </w:rPr>
        <w:t>.</w:t>
      </w:r>
      <w:r w:rsidR="00CA4D5F" w:rsidRPr="00AF7319">
        <w:rPr>
          <w:rFonts w:eastAsia="Times New Roman"/>
          <w:color w:val="00B050"/>
          <w:lang w:val="en"/>
        </w:rPr>
        <w:t xml:space="preserve"> </w:t>
      </w:r>
      <w:r w:rsidR="005A7A49" w:rsidRPr="00AF7319">
        <w:rPr>
          <w:rFonts w:eastAsia="Times New Roman"/>
          <w:lang w:val="en"/>
        </w:rPr>
        <w:t xml:space="preserve">  </w:t>
      </w:r>
    </w:p>
    <w:p w14:paraId="262BDE4D" w14:textId="5125CBE2" w:rsidR="00F86754" w:rsidRPr="00AF7319" w:rsidRDefault="00F86754" w:rsidP="00EB0282">
      <w:pPr>
        <w:widowControl w:val="0"/>
        <w:spacing w:after="0"/>
        <w:rPr>
          <w:rFonts w:eastAsia="Times New Roman"/>
          <w:lang w:val="en"/>
        </w:rPr>
      </w:pPr>
    </w:p>
    <w:tbl>
      <w:tblPr>
        <w:tblW w:w="5093" w:type="pct"/>
        <w:tblCellSpacing w:w="15" w:type="dxa"/>
        <w:tblBorders>
          <w:top w:val="outset" w:sz="6" w:space="0" w:color="auto"/>
          <w:left w:val="outset" w:sz="6" w:space="0" w:color="auto"/>
          <w:bottom w:val="outset" w:sz="6" w:space="0" w:color="auto"/>
          <w:right w:val="outset" w:sz="6" w:space="0" w:color="auto"/>
        </w:tblBorders>
        <w:tblCellMar>
          <w:top w:w="43" w:type="dxa"/>
          <w:left w:w="43" w:type="dxa"/>
          <w:bottom w:w="43" w:type="dxa"/>
          <w:right w:w="43" w:type="dxa"/>
        </w:tblCellMar>
        <w:tblLook w:val="04A0" w:firstRow="1" w:lastRow="0" w:firstColumn="1" w:lastColumn="0" w:noHBand="0" w:noVBand="1"/>
      </w:tblPr>
      <w:tblGrid>
        <w:gridCol w:w="2766"/>
        <w:gridCol w:w="2695"/>
        <w:gridCol w:w="2975"/>
        <w:gridCol w:w="1815"/>
      </w:tblGrid>
      <w:tr w:rsidR="00104CE1" w:rsidRPr="0054139D" w14:paraId="1E715837"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7BFBFFD8" w14:textId="77777777" w:rsidR="00F86754" w:rsidRPr="0054139D" w:rsidRDefault="00F86754" w:rsidP="00EB0282">
            <w:pPr>
              <w:widowControl w:val="0"/>
              <w:spacing w:after="0"/>
              <w:jc w:val="center"/>
              <w:rPr>
                <w:rFonts w:eastAsia="Times New Roman"/>
                <w:sz w:val="20"/>
              </w:rPr>
            </w:pPr>
            <w:r w:rsidRPr="0054139D">
              <w:rPr>
                <w:rFonts w:eastAsia="Times New Roman"/>
                <w:b/>
                <w:bCs/>
                <w:sz w:val="20"/>
              </w:rPr>
              <w:t>SSA Designations</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tcPr>
          <w:p w14:paraId="5991CDCD" w14:textId="0F40F44B" w:rsidR="00F86754" w:rsidRPr="0054139D" w:rsidRDefault="00F86754" w:rsidP="00EB0282">
            <w:pPr>
              <w:widowControl w:val="0"/>
              <w:spacing w:after="0"/>
              <w:jc w:val="center"/>
              <w:rPr>
                <w:rFonts w:eastAsia="Times New Roman"/>
                <w:sz w:val="20"/>
              </w:rPr>
            </w:pPr>
          </w:p>
        </w:tc>
        <w:tc>
          <w:tcPr>
            <w:tcW w:w="1450" w:type="pct"/>
            <w:tcBorders>
              <w:top w:val="outset" w:sz="6" w:space="0" w:color="auto"/>
              <w:left w:val="outset" w:sz="6" w:space="0" w:color="auto"/>
              <w:bottom w:val="outset" w:sz="6" w:space="0" w:color="auto"/>
              <w:right w:val="outset" w:sz="6" w:space="0" w:color="auto"/>
            </w:tcBorders>
            <w:shd w:val="clear" w:color="auto" w:fill="CCFFFF"/>
            <w:vAlign w:val="center"/>
            <w:hideMark/>
          </w:tcPr>
          <w:p w14:paraId="49912191" w14:textId="7B8164A9" w:rsidR="00F86754" w:rsidRPr="0054139D" w:rsidRDefault="00F86754" w:rsidP="00EB0282">
            <w:pPr>
              <w:widowControl w:val="0"/>
              <w:spacing w:after="0"/>
              <w:jc w:val="center"/>
              <w:rPr>
                <w:rFonts w:eastAsia="Times New Roman"/>
                <w:sz w:val="20"/>
              </w:rPr>
            </w:pPr>
            <w:r w:rsidRPr="0054139D">
              <w:rPr>
                <w:rFonts w:eastAsia="Times New Roman"/>
                <w:b/>
                <w:bCs/>
                <w:sz w:val="20"/>
              </w:rPr>
              <w:t xml:space="preserve">$10M to less than $100M </w:t>
            </w:r>
            <w:r w:rsidRPr="0054139D">
              <w:rPr>
                <w:rFonts w:eastAsia="Times New Roman"/>
                <w:b/>
                <w:bCs/>
                <w:sz w:val="20"/>
                <w:vertAlign w:val="superscript"/>
              </w:rPr>
              <w:t xml:space="preserve"> </w:t>
            </w:r>
            <w:r w:rsidRPr="0054139D">
              <w:rPr>
                <w:rFonts w:eastAsia="Times New Roman"/>
                <w:sz w:val="20"/>
              </w:rPr>
              <w:t>(Note</w:t>
            </w:r>
            <w:r w:rsidRPr="0054139D">
              <w:rPr>
                <w:rFonts w:eastAsia="Times New Roman"/>
                <w:sz w:val="20"/>
                <w:vertAlign w:val="superscript"/>
              </w:rPr>
              <w:t xml:space="preserve"> </w:t>
            </w:r>
            <w:r w:rsidR="004D1FBB" w:rsidRPr="0054139D">
              <w:rPr>
                <w:rFonts w:eastAsia="Times New Roman"/>
                <w:sz w:val="20"/>
              </w:rPr>
              <w:t>1</w:t>
            </w:r>
            <w:r w:rsidR="004C1FE5" w:rsidRPr="0054139D">
              <w:rPr>
                <w:rFonts w:eastAsia="Times New Roman"/>
                <w:sz w:val="20"/>
              </w:rPr>
              <w:t xml:space="preserve">)  </w:t>
            </w:r>
          </w:p>
        </w:tc>
        <w:tc>
          <w:tcPr>
            <w:tcW w:w="871" w:type="pct"/>
            <w:tcBorders>
              <w:top w:val="outset" w:sz="6" w:space="0" w:color="auto"/>
              <w:left w:val="outset" w:sz="6" w:space="0" w:color="auto"/>
              <w:bottom w:val="outset" w:sz="6" w:space="0" w:color="auto"/>
              <w:right w:val="outset" w:sz="6" w:space="0" w:color="auto"/>
            </w:tcBorders>
            <w:shd w:val="clear" w:color="auto" w:fill="CCFFFF"/>
            <w:vAlign w:val="center"/>
            <w:hideMark/>
          </w:tcPr>
          <w:p w14:paraId="5FC18753" w14:textId="40F06B3B" w:rsidR="00F86754" w:rsidRPr="0054139D" w:rsidRDefault="00F86754" w:rsidP="00EB0282">
            <w:pPr>
              <w:widowControl w:val="0"/>
              <w:spacing w:after="0"/>
              <w:jc w:val="center"/>
              <w:rPr>
                <w:rFonts w:eastAsia="Times New Roman"/>
                <w:sz w:val="20"/>
              </w:rPr>
            </w:pPr>
            <w:r w:rsidRPr="0054139D">
              <w:rPr>
                <w:rFonts w:eastAsia="Times New Roman"/>
                <w:b/>
                <w:bCs/>
                <w:sz w:val="20"/>
              </w:rPr>
              <w:t>$100M and above</w:t>
            </w:r>
            <w:r w:rsidRPr="0054139D">
              <w:rPr>
                <w:rFonts w:eastAsia="Times New Roman"/>
                <w:sz w:val="20"/>
              </w:rPr>
              <w:t xml:space="preserve"> </w:t>
            </w:r>
            <w:r w:rsidRPr="0054139D">
              <w:rPr>
                <w:rFonts w:eastAsia="Times New Roman"/>
                <w:sz w:val="20"/>
              </w:rPr>
              <w:br/>
              <w:t xml:space="preserve">(Note </w:t>
            </w:r>
            <w:r w:rsidR="004D1FBB" w:rsidRPr="0054139D">
              <w:rPr>
                <w:rFonts w:eastAsia="Times New Roman"/>
                <w:sz w:val="20"/>
              </w:rPr>
              <w:t>2</w:t>
            </w:r>
            <w:r w:rsidR="004C1FE5" w:rsidRPr="0054139D">
              <w:rPr>
                <w:rFonts w:eastAsia="Times New Roman"/>
                <w:sz w:val="20"/>
              </w:rPr>
              <w:t xml:space="preserve">)  </w:t>
            </w:r>
          </w:p>
        </w:tc>
      </w:tr>
      <w:tr w:rsidR="00104CE1" w:rsidRPr="0054139D" w14:paraId="32836948"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520061" w14:textId="1E6779FB" w:rsidR="00F86754" w:rsidRPr="0054139D" w:rsidRDefault="00A33CF2" w:rsidP="00EB0282">
            <w:pPr>
              <w:widowControl w:val="0"/>
              <w:spacing w:before="100" w:beforeAutospacing="1" w:after="100" w:afterAutospacing="1"/>
              <w:ind w:left="112"/>
              <w:rPr>
                <w:rFonts w:eastAsia="Times New Roman"/>
                <w:sz w:val="20"/>
              </w:rPr>
            </w:pPr>
            <w:r w:rsidRPr="0054139D">
              <w:rPr>
                <w:rFonts w:eastAsia="Times New Roman"/>
                <w:sz w:val="20"/>
              </w:rPr>
              <w:t>Program Acquisition Category (</w:t>
            </w:r>
            <w:r w:rsidR="00F86754" w:rsidRPr="0054139D">
              <w:rPr>
                <w:rFonts w:eastAsia="Times New Roman"/>
                <w:sz w:val="20"/>
              </w:rPr>
              <w:t>ACAT</w:t>
            </w:r>
            <w:r w:rsidRPr="0054139D">
              <w:rPr>
                <w:rFonts w:eastAsia="Times New Roman"/>
                <w:sz w:val="20"/>
              </w:rPr>
              <w:t>)</w:t>
            </w:r>
            <w:r w:rsidR="00F86754" w:rsidRPr="0054139D">
              <w:rPr>
                <w:rFonts w:eastAsia="Times New Roman"/>
                <w:sz w:val="20"/>
              </w:rPr>
              <w:t xml:space="preserve"> I, IA</w:t>
            </w:r>
          </w:p>
        </w:tc>
        <w:tc>
          <w:tcPr>
            <w:tcW w:w="0" w:type="auto"/>
            <w:tcBorders>
              <w:top w:val="outset" w:sz="6" w:space="0" w:color="auto"/>
              <w:left w:val="outset" w:sz="6" w:space="0" w:color="auto"/>
              <w:bottom w:val="outset" w:sz="6" w:space="0" w:color="auto"/>
              <w:right w:val="outset" w:sz="6" w:space="0" w:color="auto"/>
            </w:tcBorders>
            <w:vAlign w:val="center"/>
          </w:tcPr>
          <w:p w14:paraId="4DE5979A" w14:textId="624E9EE2" w:rsidR="00F86754" w:rsidRPr="0054139D" w:rsidRDefault="00F86754" w:rsidP="00EB0282">
            <w:pPr>
              <w:widowControl w:val="0"/>
              <w:spacing w:before="100" w:beforeAutospacing="1" w:after="100" w:afterAutospacing="1"/>
              <w:jc w:val="center"/>
              <w:rPr>
                <w:rFonts w:eastAsia="Times New Roman"/>
                <w:sz w:val="20"/>
              </w:rPr>
            </w:pPr>
          </w:p>
        </w:tc>
        <w:tc>
          <w:tcPr>
            <w:tcW w:w="1450" w:type="pct"/>
            <w:tcBorders>
              <w:top w:val="outset" w:sz="6" w:space="0" w:color="auto"/>
              <w:left w:val="outset" w:sz="6" w:space="0" w:color="auto"/>
              <w:bottom w:val="outset" w:sz="6" w:space="0" w:color="auto"/>
              <w:right w:val="outset" w:sz="6" w:space="0" w:color="auto"/>
            </w:tcBorders>
            <w:vAlign w:val="center"/>
            <w:hideMark/>
          </w:tcPr>
          <w:p w14:paraId="7BF5CD47" w14:textId="07E42A85" w:rsidR="00F86754" w:rsidRPr="0054139D" w:rsidRDefault="00F86754" w:rsidP="00EB0282">
            <w:pPr>
              <w:widowControl w:val="0"/>
              <w:spacing w:before="100" w:beforeAutospacing="1" w:after="100" w:afterAutospacing="1"/>
              <w:jc w:val="center"/>
              <w:rPr>
                <w:rFonts w:eastAsia="Times New Roman"/>
                <w:sz w:val="20"/>
              </w:rPr>
            </w:pPr>
            <w:r w:rsidRPr="0054139D">
              <w:rPr>
                <w:rFonts w:eastAsia="Times New Roman"/>
                <w:sz w:val="20"/>
              </w:rPr>
              <w:t xml:space="preserve">SAF/AQ (Note </w:t>
            </w:r>
            <w:r w:rsidR="004D1FBB" w:rsidRPr="0054139D">
              <w:rPr>
                <w:rFonts w:eastAsia="Times New Roman"/>
                <w:sz w:val="20"/>
              </w:rPr>
              <w:t>3</w:t>
            </w:r>
            <w:r w:rsidR="004C1FE5" w:rsidRPr="0054139D">
              <w:rPr>
                <w:rFonts w:eastAsia="Times New Roman"/>
                <w:sz w:val="20"/>
              </w:rPr>
              <w:t xml:space="preserve">) </w:t>
            </w:r>
          </w:p>
        </w:tc>
        <w:tc>
          <w:tcPr>
            <w:tcW w:w="871" w:type="pct"/>
            <w:tcBorders>
              <w:top w:val="outset" w:sz="6" w:space="0" w:color="auto"/>
              <w:left w:val="outset" w:sz="6" w:space="0" w:color="auto"/>
              <w:bottom w:val="outset" w:sz="6" w:space="0" w:color="auto"/>
              <w:right w:val="outset" w:sz="6" w:space="0" w:color="auto"/>
            </w:tcBorders>
            <w:vAlign w:val="center"/>
            <w:hideMark/>
          </w:tcPr>
          <w:p w14:paraId="1FD110EF" w14:textId="573FD481" w:rsidR="00F86754" w:rsidRPr="0054139D" w:rsidRDefault="00F86754" w:rsidP="00EB0282">
            <w:pPr>
              <w:widowControl w:val="0"/>
              <w:spacing w:before="100" w:beforeAutospacing="1" w:after="100" w:afterAutospacing="1"/>
              <w:jc w:val="center"/>
              <w:rPr>
                <w:rFonts w:eastAsia="Times New Roman"/>
                <w:sz w:val="20"/>
              </w:rPr>
            </w:pPr>
            <w:r w:rsidRPr="0054139D">
              <w:rPr>
                <w:rFonts w:eastAsia="Times New Roman"/>
                <w:sz w:val="20"/>
              </w:rPr>
              <w:t xml:space="preserve">SAF/AQ (Note </w:t>
            </w:r>
            <w:r w:rsidR="004D1FBB" w:rsidRPr="0054139D">
              <w:rPr>
                <w:rFonts w:eastAsia="Times New Roman"/>
                <w:sz w:val="20"/>
              </w:rPr>
              <w:t>3</w:t>
            </w:r>
            <w:r w:rsidR="004C1FE5" w:rsidRPr="0054139D">
              <w:rPr>
                <w:rFonts w:eastAsia="Times New Roman"/>
                <w:sz w:val="20"/>
              </w:rPr>
              <w:t xml:space="preserve">)  </w:t>
            </w:r>
          </w:p>
        </w:tc>
      </w:tr>
      <w:tr w:rsidR="00104CE1" w:rsidRPr="0054139D" w14:paraId="0A5203DC"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6ABB6E" w14:textId="77777777" w:rsidR="00F86754" w:rsidRPr="0054139D" w:rsidRDefault="00F86754" w:rsidP="00EB0282">
            <w:pPr>
              <w:widowControl w:val="0"/>
              <w:spacing w:before="100" w:beforeAutospacing="1" w:after="100" w:afterAutospacing="1"/>
              <w:ind w:left="112"/>
              <w:rPr>
                <w:rFonts w:eastAsia="Times New Roman"/>
                <w:sz w:val="20"/>
              </w:rPr>
            </w:pPr>
            <w:r w:rsidRPr="0054139D">
              <w:rPr>
                <w:rFonts w:eastAsia="Times New Roman"/>
                <w:sz w:val="20"/>
              </w:rPr>
              <w:t>ACAT II and III</w:t>
            </w:r>
          </w:p>
        </w:tc>
        <w:tc>
          <w:tcPr>
            <w:tcW w:w="0" w:type="auto"/>
            <w:tcBorders>
              <w:top w:val="outset" w:sz="6" w:space="0" w:color="auto"/>
              <w:left w:val="outset" w:sz="6" w:space="0" w:color="auto"/>
              <w:bottom w:val="outset" w:sz="6" w:space="0" w:color="auto"/>
              <w:right w:val="outset" w:sz="6" w:space="0" w:color="auto"/>
            </w:tcBorders>
            <w:vAlign w:val="center"/>
          </w:tcPr>
          <w:p w14:paraId="77A567B7" w14:textId="46C84ECD" w:rsidR="00F86754" w:rsidRPr="0054139D" w:rsidRDefault="00F86754" w:rsidP="00EB0282">
            <w:pPr>
              <w:widowControl w:val="0"/>
              <w:spacing w:before="100" w:beforeAutospacing="1" w:after="100" w:afterAutospacing="1"/>
              <w:jc w:val="center"/>
              <w:rPr>
                <w:rFonts w:eastAsia="Times New Roman"/>
                <w:sz w:val="20"/>
              </w:rPr>
            </w:pPr>
          </w:p>
        </w:tc>
        <w:tc>
          <w:tcPr>
            <w:tcW w:w="1450" w:type="pct"/>
            <w:tcBorders>
              <w:top w:val="outset" w:sz="6" w:space="0" w:color="auto"/>
              <w:left w:val="outset" w:sz="6" w:space="0" w:color="auto"/>
              <w:bottom w:val="outset" w:sz="6" w:space="0" w:color="auto"/>
              <w:right w:val="outset" w:sz="6" w:space="0" w:color="auto"/>
            </w:tcBorders>
            <w:vAlign w:val="center"/>
            <w:hideMark/>
          </w:tcPr>
          <w:p w14:paraId="1F88C1F5" w14:textId="5BC98F78" w:rsidR="00F86754" w:rsidRPr="0054139D" w:rsidRDefault="00C372D6" w:rsidP="00EB0282">
            <w:pPr>
              <w:widowControl w:val="0"/>
              <w:spacing w:before="100" w:beforeAutospacing="1" w:after="100" w:afterAutospacing="1"/>
              <w:jc w:val="center"/>
              <w:rPr>
                <w:rFonts w:eastAsia="Times New Roman"/>
                <w:sz w:val="20"/>
              </w:rPr>
            </w:pPr>
            <w:r w:rsidRPr="0054139D">
              <w:rPr>
                <w:rFonts w:eastAsia="Times New Roman"/>
                <w:sz w:val="20"/>
              </w:rPr>
              <w:t>Program Executive Officer (</w:t>
            </w:r>
            <w:r w:rsidR="00F86754" w:rsidRPr="0054139D">
              <w:rPr>
                <w:rFonts w:eastAsia="Times New Roman"/>
                <w:sz w:val="20"/>
              </w:rPr>
              <w:t>PEO</w:t>
            </w:r>
            <w:r w:rsidRPr="0054139D">
              <w:rPr>
                <w:rFonts w:eastAsia="Times New Roman"/>
                <w:sz w:val="20"/>
              </w:rPr>
              <w:t>)</w:t>
            </w:r>
          </w:p>
        </w:tc>
        <w:tc>
          <w:tcPr>
            <w:tcW w:w="871" w:type="pct"/>
            <w:tcBorders>
              <w:top w:val="outset" w:sz="6" w:space="0" w:color="auto"/>
              <w:left w:val="outset" w:sz="6" w:space="0" w:color="auto"/>
              <w:bottom w:val="outset" w:sz="6" w:space="0" w:color="auto"/>
              <w:right w:val="outset" w:sz="6" w:space="0" w:color="auto"/>
            </w:tcBorders>
            <w:vAlign w:val="center"/>
            <w:hideMark/>
          </w:tcPr>
          <w:p w14:paraId="5C858BD3" w14:textId="77777777" w:rsidR="00F86754" w:rsidRPr="0054139D" w:rsidRDefault="00F86754" w:rsidP="00EB0282">
            <w:pPr>
              <w:widowControl w:val="0"/>
              <w:spacing w:before="100" w:beforeAutospacing="1" w:after="100" w:afterAutospacing="1"/>
              <w:jc w:val="center"/>
              <w:rPr>
                <w:rFonts w:eastAsia="Times New Roman"/>
                <w:sz w:val="20"/>
              </w:rPr>
            </w:pPr>
            <w:r w:rsidRPr="0054139D">
              <w:rPr>
                <w:rFonts w:eastAsia="Times New Roman"/>
                <w:sz w:val="20"/>
              </w:rPr>
              <w:t>PEO</w:t>
            </w:r>
          </w:p>
        </w:tc>
      </w:tr>
      <w:tr w:rsidR="00104CE1" w:rsidRPr="0054139D" w14:paraId="7C8BBC36"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6AB91C" w14:textId="17E45D34" w:rsidR="00F86754" w:rsidRPr="0054139D" w:rsidRDefault="00742C97" w:rsidP="00EB0282">
            <w:pPr>
              <w:widowControl w:val="0"/>
              <w:spacing w:before="100" w:beforeAutospacing="1" w:after="100" w:afterAutospacing="1"/>
              <w:ind w:left="112"/>
              <w:rPr>
                <w:rFonts w:eastAsia="Times New Roman"/>
                <w:sz w:val="20"/>
              </w:rPr>
            </w:pPr>
            <w:r w:rsidRPr="0054139D">
              <w:rPr>
                <w:rFonts w:eastAsia="Times New Roman"/>
                <w:sz w:val="20"/>
              </w:rPr>
              <w:t>Operational &amp; Enterprise</w:t>
            </w:r>
            <w:r w:rsidR="00F86754" w:rsidRPr="0054139D">
              <w:rPr>
                <w:rFonts w:eastAsia="Times New Roman"/>
                <w:sz w:val="20"/>
              </w:rPr>
              <w:t xml:space="preserve"> </w:t>
            </w:r>
            <w:r w:rsidR="00F86754" w:rsidRPr="0054139D">
              <w:rPr>
                <w:rFonts w:eastAsia="Times New Roman"/>
                <w:sz w:val="20"/>
              </w:rPr>
              <w:lastRenderedPageBreak/>
              <w:t xml:space="preserve">(including services </w:t>
            </w:r>
            <w:r w:rsidR="00DC60E1" w:rsidRPr="0054139D">
              <w:rPr>
                <w:rFonts w:eastAsia="Times New Roman"/>
                <w:sz w:val="20"/>
              </w:rPr>
              <w:t xml:space="preserve">EXEMPT </w:t>
            </w:r>
            <w:r w:rsidR="00F86754" w:rsidRPr="0054139D">
              <w:rPr>
                <w:rFonts w:eastAsia="Times New Roman"/>
                <w:sz w:val="20"/>
              </w:rPr>
              <w:t xml:space="preserve">from </w:t>
            </w:r>
            <w:hyperlink r:id="rId15" w:history="1">
              <w:r w:rsidR="00F86754" w:rsidRPr="0054139D">
                <w:rPr>
                  <w:rStyle w:val="Hyperlink"/>
                  <w:rFonts w:eastAsia="Times New Roman"/>
                  <w:sz w:val="20"/>
                </w:rPr>
                <w:t>AFI 63-138</w:t>
              </w:r>
            </w:hyperlink>
            <w:r w:rsidR="00F86754" w:rsidRPr="0054139D">
              <w:rPr>
                <w:rFonts w:eastAsia="Times New Roman"/>
                <w:sz w:val="20"/>
              </w:rPr>
              <w:t>)</w:t>
            </w:r>
          </w:p>
        </w:tc>
        <w:tc>
          <w:tcPr>
            <w:tcW w:w="0" w:type="auto"/>
            <w:tcBorders>
              <w:top w:val="outset" w:sz="6" w:space="0" w:color="auto"/>
              <w:left w:val="outset" w:sz="6" w:space="0" w:color="auto"/>
              <w:bottom w:val="outset" w:sz="6" w:space="0" w:color="auto"/>
              <w:right w:val="outset" w:sz="6" w:space="0" w:color="auto"/>
            </w:tcBorders>
            <w:vAlign w:val="center"/>
          </w:tcPr>
          <w:p w14:paraId="244C24C4" w14:textId="2ED85528" w:rsidR="00F86754" w:rsidRPr="0054139D" w:rsidRDefault="00F86754" w:rsidP="00EB0282">
            <w:pPr>
              <w:widowControl w:val="0"/>
              <w:spacing w:before="100" w:beforeAutospacing="1" w:after="100" w:afterAutospacing="1"/>
              <w:jc w:val="center"/>
              <w:rPr>
                <w:rFonts w:eastAsia="Times New Roman"/>
                <w:sz w:val="20"/>
              </w:rPr>
            </w:pPr>
          </w:p>
        </w:tc>
        <w:tc>
          <w:tcPr>
            <w:tcW w:w="1450" w:type="pct"/>
            <w:tcBorders>
              <w:top w:val="outset" w:sz="6" w:space="0" w:color="auto"/>
              <w:left w:val="outset" w:sz="6" w:space="0" w:color="auto"/>
              <w:bottom w:val="outset" w:sz="6" w:space="0" w:color="auto"/>
              <w:right w:val="outset" w:sz="6" w:space="0" w:color="auto"/>
            </w:tcBorders>
            <w:vAlign w:val="center"/>
            <w:hideMark/>
          </w:tcPr>
          <w:p w14:paraId="182B3285" w14:textId="22131790" w:rsidR="00F86754" w:rsidRPr="0054139D" w:rsidRDefault="00F86754" w:rsidP="00EB0282">
            <w:pPr>
              <w:widowControl w:val="0"/>
              <w:spacing w:before="100" w:beforeAutospacing="1" w:after="100" w:afterAutospacing="1"/>
              <w:jc w:val="center"/>
              <w:rPr>
                <w:rFonts w:eastAsia="Times New Roman"/>
                <w:sz w:val="20"/>
              </w:rPr>
            </w:pPr>
            <w:r w:rsidRPr="0054139D">
              <w:rPr>
                <w:rFonts w:eastAsia="Times New Roman"/>
                <w:sz w:val="20"/>
              </w:rPr>
              <w:t xml:space="preserve">(Note </w:t>
            </w:r>
            <w:r w:rsidR="004D1FBB" w:rsidRPr="0054139D">
              <w:rPr>
                <w:rFonts w:eastAsia="Times New Roman"/>
                <w:sz w:val="20"/>
              </w:rPr>
              <w:t>4</w:t>
            </w:r>
            <w:r w:rsidR="004C1FE5" w:rsidRPr="0054139D">
              <w:rPr>
                <w:rFonts w:eastAsia="Times New Roman"/>
                <w:sz w:val="20"/>
              </w:rPr>
              <w:t xml:space="preserve">) </w:t>
            </w:r>
          </w:p>
        </w:tc>
        <w:tc>
          <w:tcPr>
            <w:tcW w:w="871" w:type="pct"/>
            <w:tcBorders>
              <w:top w:val="outset" w:sz="6" w:space="0" w:color="auto"/>
              <w:left w:val="outset" w:sz="6" w:space="0" w:color="auto"/>
              <w:bottom w:val="outset" w:sz="6" w:space="0" w:color="auto"/>
              <w:right w:val="outset" w:sz="6" w:space="0" w:color="auto"/>
            </w:tcBorders>
            <w:vAlign w:val="center"/>
            <w:hideMark/>
          </w:tcPr>
          <w:p w14:paraId="4C3DDE73" w14:textId="11F83057" w:rsidR="00F86754" w:rsidRPr="0054139D" w:rsidRDefault="00F86754" w:rsidP="00EB0282">
            <w:pPr>
              <w:widowControl w:val="0"/>
              <w:spacing w:before="100" w:beforeAutospacing="1" w:after="100" w:afterAutospacing="1"/>
              <w:jc w:val="center"/>
              <w:rPr>
                <w:rFonts w:eastAsia="Times New Roman"/>
                <w:sz w:val="20"/>
              </w:rPr>
            </w:pPr>
            <w:r w:rsidRPr="0054139D">
              <w:rPr>
                <w:rFonts w:eastAsia="Times New Roman"/>
                <w:sz w:val="20"/>
              </w:rPr>
              <w:t xml:space="preserve">(Note </w:t>
            </w:r>
            <w:r w:rsidR="004D1FBB" w:rsidRPr="0054139D">
              <w:rPr>
                <w:rFonts w:eastAsia="Times New Roman"/>
                <w:sz w:val="20"/>
              </w:rPr>
              <w:t>4</w:t>
            </w:r>
            <w:r w:rsidR="004C1FE5" w:rsidRPr="0054139D">
              <w:rPr>
                <w:rFonts w:eastAsia="Times New Roman"/>
                <w:sz w:val="20"/>
              </w:rPr>
              <w:t xml:space="preserve">) </w:t>
            </w:r>
          </w:p>
        </w:tc>
      </w:tr>
      <w:tr w:rsidR="00104CE1" w:rsidRPr="0054139D" w14:paraId="2B389B6D" w14:textId="77777777" w:rsidTr="003461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7C06D0A" w14:textId="0F617D9E" w:rsidR="00F86754" w:rsidRPr="0054139D" w:rsidRDefault="00742C97" w:rsidP="00EB0282">
            <w:pPr>
              <w:widowControl w:val="0"/>
              <w:spacing w:before="100" w:beforeAutospacing="1" w:after="100" w:afterAutospacing="1"/>
              <w:ind w:left="112"/>
              <w:rPr>
                <w:rFonts w:eastAsia="Times New Roman"/>
                <w:sz w:val="20"/>
              </w:rPr>
            </w:pPr>
            <w:r w:rsidRPr="0054139D">
              <w:rPr>
                <w:rFonts w:eastAsia="Times New Roman"/>
                <w:sz w:val="20"/>
              </w:rPr>
              <w:t>Operatio</w:t>
            </w:r>
            <w:r w:rsidR="008D269E" w:rsidRPr="0054139D">
              <w:rPr>
                <w:rFonts w:eastAsia="Times New Roman"/>
                <w:sz w:val="20"/>
              </w:rPr>
              <w:t>n</w:t>
            </w:r>
            <w:r w:rsidRPr="0054139D">
              <w:rPr>
                <w:rFonts w:eastAsia="Times New Roman"/>
                <w:sz w:val="20"/>
              </w:rPr>
              <w:t xml:space="preserve">al &amp; Enterprise </w:t>
            </w:r>
            <w:r w:rsidR="00F86754" w:rsidRPr="0054139D">
              <w:rPr>
                <w:rFonts w:eastAsia="Times New Roman"/>
                <w:sz w:val="20"/>
              </w:rPr>
              <w:t xml:space="preserve">Services Acquisitions </w:t>
            </w:r>
            <w:r w:rsidR="00625B09" w:rsidRPr="0054139D">
              <w:rPr>
                <w:rFonts w:eastAsia="Times New Roman"/>
                <w:sz w:val="20"/>
              </w:rPr>
              <w:t>subject to</w:t>
            </w:r>
            <w:r w:rsidR="00F86754" w:rsidRPr="0054139D">
              <w:rPr>
                <w:rFonts w:eastAsia="Times New Roman"/>
                <w:sz w:val="20"/>
              </w:rPr>
              <w:t xml:space="preserve"> </w:t>
            </w:r>
            <w:hyperlink r:id="rId16" w:history="1">
              <w:r w:rsidR="00F86754" w:rsidRPr="0054139D">
                <w:rPr>
                  <w:rStyle w:val="Hyperlink"/>
                  <w:rFonts w:eastAsia="Times New Roman"/>
                  <w:sz w:val="20"/>
                </w:rPr>
                <w:t>AFI</w:t>
              </w:r>
              <w:r w:rsidR="00DC60E1" w:rsidRPr="0054139D">
                <w:rPr>
                  <w:rStyle w:val="Hyperlink"/>
                  <w:rFonts w:eastAsia="Times New Roman"/>
                  <w:sz w:val="20"/>
                </w:rPr>
                <w:t xml:space="preserve"> </w:t>
              </w:r>
              <w:r w:rsidR="00F86754" w:rsidRPr="0054139D">
                <w:rPr>
                  <w:rStyle w:val="Hyperlink"/>
                  <w:rFonts w:eastAsia="Times New Roman"/>
                  <w:sz w:val="20"/>
                </w:rPr>
                <w:t>63-138</w:t>
              </w:r>
            </w:hyperlink>
            <w:r w:rsidR="00F86754" w:rsidRPr="0054139D">
              <w:rPr>
                <w:rFonts w:eastAsia="Times New Roman"/>
                <w:sz w:val="20"/>
              </w:rPr>
              <w:t xml:space="preserve"> </w:t>
            </w:r>
          </w:p>
        </w:tc>
        <w:tc>
          <w:tcPr>
            <w:tcW w:w="3632" w:type="pct"/>
            <w:gridSpan w:val="3"/>
            <w:tcBorders>
              <w:top w:val="outset" w:sz="6" w:space="0" w:color="auto"/>
              <w:left w:val="outset" w:sz="6" w:space="0" w:color="auto"/>
              <w:bottom w:val="outset" w:sz="6" w:space="0" w:color="auto"/>
              <w:right w:val="outset" w:sz="6" w:space="0" w:color="auto"/>
            </w:tcBorders>
          </w:tcPr>
          <w:p w14:paraId="4C23D134" w14:textId="1A942DEF" w:rsidR="00F86754" w:rsidRPr="0054139D" w:rsidRDefault="009A54A5" w:rsidP="00EB0282">
            <w:pPr>
              <w:widowControl w:val="0"/>
              <w:spacing w:after="0"/>
              <w:jc w:val="center"/>
              <w:rPr>
                <w:rFonts w:eastAsia="Times New Roman"/>
                <w:sz w:val="20"/>
              </w:rPr>
            </w:pPr>
            <w:r w:rsidRPr="0054139D">
              <w:rPr>
                <w:rFonts w:eastAsia="Times New Roman"/>
                <w:sz w:val="20"/>
              </w:rPr>
              <w:t xml:space="preserve">SSA is the </w:t>
            </w:r>
            <w:r w:rsidR="00F86754" w:rsidRPr="0054139D">
              <w:rPr>
                <w:rFonts w:eastAsia="Times New Roman"/>
                <w:sz w:val="20"/>
              </w:rPr>
              <w:t xml:space="preserve">Services Designated Official </w:t>
            </w:r>
            <w:r w:rsidR="00104CE1" w:rsidRPr="0054139D">
              <w:rPr>
                <w:rFonts w:eastAsia="Times New Roman"/>
                <w:sz w:val="20"/>
              </w:rPr>
              <w:t xml:space="preserve">(SDO) </w:t>
            </w:r>
            <w:r w:rsidR="00F86754" w:rsidRPr="0054139D">
              <w:rPr>
                <w:rFonts w:eastAsia="Times New Roman"/>
                <w:sz w:val="20"/>
              </w:rPr>
              <w:t xml:space="preserve">as designated in </w:t>
            </w:r>
            <w:hyperlink r:id="rId17" w:history="1">
              <w:r w:rsidR="00F86754" w:rsidRPr="0054139D">
                <w:rPr>
                  <w:rStyle w:val="Hyperlink"/>
                  <w:rFonts w:eastAsia="Times New Roman"/>
                  <w:sz w:val="20"/>
                </w:rPr>
                <w:t>AFI 63-138</w:t>
              </w:r>
            </w:hyperlink>
            <w:r w:rsidR="00104CE1" w:rsidRPr="0054139D">
              <w:rPr>
                <w:rStyle w:val="Hyperlink"/>
                <w:rFonts w:eastAsia="Times New Roman"/>
                <w:sz w:val="20"/>
              </w:rPr>
              <w:t>, Table 2.1, the Services Management Agreement (SMA), if applicable, and the SDO delegation letter.</w:t>
            </w:r>
          </w:p>
          <w:p w14:paraId="151D970D" w14:textId="72D2C2E4" w:rsidR="00F86754" w:rsidRPr="0054139D" w:rsidRDefault="00F86754" w:rsidP="00EB0282">
            <w:pPr>
              <w:widowControl w:val="0"/>
              <w:spacing w:after="0"/>
              <w:jc w:val="center"/>
              <w:rPr>
                <w:rFonts w:eastAsia="Times New Roman"/>
                <w:sz w:val="20"/>
              </w:rPr>
            </w:pPr>
          </w:p>
        </w:tc>
      </w:tr>
      <w:tr w:rsidR="00F86754" w:rsidRPr="0054139D" w14:paraId="793D4532" w14:textId="77777777" w:rsidTr="00AF7319">
        <w:trPr>
          <w:tblCellSpacing w:w="15" w:type="dxa"/>
        </w:trPr>
        <w:tc>
          <w:tcPr>
            <w:tcW w:w="4971" w:type="pct"/>
            <w:gridSpan w:val="4"/>
            <w:tcBorders>
              <w:top w:val="outset" w:sz="6" w:space="0" w:color="auto"/>
              <w:left w:val="outset" w:sz="6" w:space="0" w:color="auto"/>
              <w:bottom w:val="outset" w:sz="6" w:space="0" w:color="auto"/>
              <w:right w:val="outset" w:sz="6" w:space="0" w:color="auto"/>
            </w:tcBorders>
            <w:hideMark/>
          </w:tcPr>
          <w:p w14:paraId="2FCB9810" w14:textId="77777777" w:rsidR="00BD580D" w:rsidRDefault="00F86754" w:rsidP="00EB0282">
            <w:pPr>
              <w:widowControl w:val="0"/>
              <w:spacing w:after="0"/>
              <w:ind w:left="86"/>
              <w:rPr>
                <w:rFonts w:eastAsia="Times New Roman"/>
                <w:b/>
                <w:bCs/>
                <w:sz w:val="20"/>
              </w:rPr>
            </w:pPr>
            <w:r w:rsidRPr="0054139D">
              <w:rPr>
                <w:rFonts w:eastAsia="Times New Roman"/>
                <w:b/>
                <w:bCs/>
                <w:sz w:val="20"/>
                <w:u w:val="single"/>
              </w:rPr>
              <w:t>NOTES</w:t>
            </w:r>
            <w:r w:rsidRPr="0054139D">
              <w:rPr>
                <w:rFonts w:eastAsia="Times New Roman"/>
                <w:b/>
                <w:bCs/>
                <w:sz w:val="20"/>
              </w:rPr>
              <w:t>:</w:t>
            </w:r>
          </w:p>
          <w:p w14:paraId="72116B65" w14:textId="77777777" w:rsidR="00BD580D" w:rsidRDefault="00F86754" w:rsidP="00EB0282">
            <w:pPr>
              <w:widowControl w:val="0"/>
              <w:spacing w:after="0"/>
              <w:ind w:left="354"/>
              <w:rPr>
                <w:rFonts w:eastAsia="Times New Roman"/>
                <w:sz w:val="20"/>
              </w:rPr>
            </w:pPr>
            <w:r w:rsidRPr="0054139D">
              <w:rPr>
                <w:rFonts w:eastAsia="Times New Roman"/>
                <w:sz w:val="20"/>
              </w:rPr>
              <w:br/>
            </w:r>
            <w:r w:rsidR="009418C4" w:rsidRPr="0054139D">
              <w:rPr>
                <w:rFonts w:eastAsia="Times New Roman"/>
                <w:b/>
                <w:sz w:val="20"/>
              </w:rPr>
              <w:t>1.</w:t>
            </w:r>
            <w:r w:rsidR="009418C4" w:rsidRPr="0054139D">
              <w:rPr>
                <w:rFonts w:eastAsia="Times New Roman"/>
                <w:sz w:val="20"/>
              </w:rPr>
              <w:t xml:space="preserve"> </w:t>
            </w:r>
            <w:r w:rsidRPr="0054139D">
              <w:rPr>
                <w:rFonts w:eastAsia="Times New Roman"/>
                <w:sz w:val="20"/>
              </w:rPr>
              <w:t xml:space="preserve">Delegable to no lower than the </w:t>
            </w:r>
            <w:r w:rsidR="0040380F" w:rsidRPr="0054139D">
              <w:rPr>
                <w:rFonts w:eastAsia="Times New Roman"/>
                <w:sz w:val="20"/>
              </w:rPr>
              <w:t>Procuring Contracting Officer (</w:t>
            </w:r>
            <w:r w:rsidRPr="0054139D">
              <w:rPr>
                <w:rFonts w:eastAsia="Times New Roman"/>
                <w:sz w:val="20"/>
              </w:rPr>
              <w:t>PCO</w:t>
            </w:r>
            <w:r w:rsidR="0040380F" w:rsidRPr="0054139D">
              <w:rPr>
                <w:rFonts w:eastAsia="Times New Roman"/>
                <w:sz w:val="20"/>
              </w:rPr>
              <w:t>)</w:t>
            </w:r>
            <w:r w:rsidRPr="0054139D">
              <w:rPr>
                <w:rFonts w:eastAsia="Times New Roman"/>
                <w:sz w:val="20"/>
              </w:rPr>
              <w:t>/equivalent or higher position within the PEO/ requiring organization chain.</w:t>
            </w:r>
          </w:p>
          <w:p w14:paraId="7804E3AC" w14:textId="77777777" w:rsidR="00BD580D" w:rsidRDefault="009418C4" w:rsidP="00EB0282">
            <w:pPr>
              <w:widowControl w:val="0"/>
              <w:spacing w:after="0"/>
              <w:ind w:left="354"/>
              <w:rPr>
                <w:rFonts w:eastAsia="Times New Roman"/>
                <w:sz w:val="20"/>
              </w:rPr>
            </w:pPr>
            <w:r w:rsidRPr="0054139D">
              <w:rPr>
                <w:rFonts w:eastAsia="Times New Roman"/>
                <w:b/>
                <w:sz w:val="20"/>
              </w:rPr>
              <w:t>2.</w:t>
            </w:r>
            <w:r w:rsidRPr="0054139D">
              <w:rPr>
                <w:rFonts w:eastAsia="Times New Roman"/>
                <w:sz w:val="20"/>
              </w:rPr>
              <w:t xml:space="preserve"> </w:t>
            </w:r>
            <w:r w:rsidR="001C1170" w:rsidRPr="0054139D">
              <w:rPr>
                <w:rFonts w:eastAsia="Times New Roman"/>
                <w:sz w:val="20"/>
              </w:rPr>
              <w:t>A</w:t>
            </w:r>
            <w:r w:rsidR="00F86754" w:rsidRPr="0054139D">
              <w:rPr>
                <w:rFonts w:eastAsia="Times New Roman"/>
                <w:sz w:val="20"/>
              </w:rPr>
              <w:t xml:space="preserve">ppointments in this column represent the written appointment of the SSA by the Agency Head.  Delegable to no lower than one level above the PCO or equivalent or higher position within the PEO/ requiring organization chain.  </w:t>
            </w:r>
          </w:p>
          <w:p w14:paraId="1F0E189A" w14:textId="77777777" w:rsidR="00BD580D" w:rsidRDefault="009418C4" w:rsidP="00EB0282">
            <w:pPr>
              <w:widowControl w:val="0"/>
              <w:spacing w:after="0"/>
              <w:ind w:left="354"/>
              <w:rPr>
                <w:rFonts w:eastAsia="Times New Roman"/>
                <w:sz w:val="20"/>
              </w:rPr>
            </w:pPr>
            <w:r w:rsidRPr="0054139D">
              <w:rPr>
                <w:rFonts w:eastAsia="Times New Roman"/>
                <w:b/>
                <w:sz w:val="20"/>
              </w:rPr>
              <w:t>3.</w:t>
            </w:r>
            <w:r w:rsidR="00F86754" w:rsidRPr="0054139D">
              <w:rPr>
                <w:rFonts w:eastAsia="Times New Roman"/>
                <w:sz w:val="20"/>
              </w:rPr>
              <w:t xml:space="preserve"> “SAF/AQ” includes the ASAF(A) and the Principal and Military Deputy.</w:t>
            </w:r>
          </w:p>
          <w:p w14:paraId="0D2C581F" w14:textId="21A985C3" w:rsidR="00F86754" w:rsidRPr="0054139D" w:rsidRDefault="009418C4" w:rsidP="00EB0282">
            <w:pPr>
              <w:widowControl w:val="0"/>
              <w:spacing w:after="0"/>
              <w:ind w:left="354"/>
              <w:rPr>
                <w:rFonts w:eastAsia="Times New Roman"/>
                <w:sz w:val="20"/>
              </w:rPr>
            </w:pPr>
            <w:r w:rsidRPr="0054139D">
              <w:rPr>
                <w:rFonts w:eastAsia="Times New Roman"/>
                <w:b/>
                <w:sz w:val="20"/>
              </w:rPr>
              <w:t>4.</w:t>
            </w:r>
            <w:r w:rsidRPr="0054139D">
              <w:rPr>
                <w:rFonts w:eastAsia="Times New Roman"/>
                <w:sz w:val="20"/>
              </w:rPr>
              <w:t xml:space="preserve"> </w:t>
            </w:r>
            <w:r w:rsidR="00F86754" w:rsidRPr="0054139D">
              <w:rPr>
                <w:rFonts w:eastAsia="Times New Roman"/>
                <w:sz w:val="20"/>
              </w:rPr>
              <w:t>The SSA is the Center Commander/Wing Commander/PEO or MAJCOM/DRU/AFRCO director-level individual who is responsible for the requirement unless delegated in accordance with Note</w:t>
            </w:r>
            <w:r w:rsidR="00837E12" w:rsidRPr="0054139D">
              <w:rPr>
                <w:rFonts w:eastAsia="Times New Roman"/>
                <w:sz w:val="20"/>
              </w:rPr>
              <w:t xml:space="preserve"> 1</w:t>
            </w:r>
            <w:r w:rsidR="00F86754" w:rsidRPr="0054139D">
              <w:rPr>
                <w:rFonts w:eastAsia="Times New Roman"/>
                <w:sz w:val="20"/>
              </w:rPr>
              <w:t xml:space="preserve"> for acquisitions </w:t>
            </w:r>
            <w:r w:rsidR="00837E12" w:rsidRPr="0054139D">
              <w:rPr>
                <w:rFonts w:eastAsia="Times New Roman"/>
                <w:sz w:val="20"/>
              </w:rPr>
              <w:t xml:space="preserve">$10M to less than </w:t>
            </w:r>
            <w:r w:rsidR="00F86754" w:rsidRPr="0054139D">
              <w:rPr>
                <w:rFonts w:eastAsia="Times New Roman"/>
                <w:sz w:val="20"/>
              </w:rPr>
              <w:t>$100M or Note</w:t>
            </w:r>
            <w:r w:rsidR="00837E12" w:rsidRPr="0054139D">
              <w:rPr>
                <w:rFonts w:eastAsia="Times New Roman"/>
                <w:sz w:val="20"/>
              </w:rPr>
              <w:t xml:space="preserve"> 2</w:t>
            </w:r>
            <w:r w:rsidR="00F86754" w:rsidRPr="0054139D">
              <w:rPr>
                <w:rFonts w:eastAsia="Times New Roman"/>
                <w:sz w:val="20"/>
              </w:rPr>
              <w:t xml:space="preserve"> for acquisitions $100M and above.</w:t>
            </w:r>
            <w:r w:rsidR="00F86754" w:rsidRPr="0054139D">
              <w:rPr>
                <w:rFonts w:eastAsia="Times New Roman"/>
                <w:sz w:val="20"/>
              </w:rPr>
              <w:br/>
            </w:r>
            <w:r w:rsidR="00F86754" w:rsidRPr="0054139D">
              <w:rPr>
                <w:rFonts w:eastAsia="Times New Roman"/>
                <w:sz w:val="20"/>
              </w:rPr>
              <w:br/>
            </w:r>
            <w:r w:rsidR="00A55B4A">
              <w:rPr>
                <w:rFonts w:eastAsia="Times New Roman"/>
                <w:sz w:val="20"/>
              </w:rPr>
              <w:t xml:space="preserve">A tailorable </w:t>
            </w:r>
            <w:hyperlink r:id="rId18" w:history="1">
              <w:r w:rsidR="00A55B4A" w:rsidRPr="0074370B">
                <w:rPr>
                  <w:rStyle w:val="Hyperlink"/>
                  <w:rFonts w:eastAsia="Times New Roman"/>
                  <w:sz w:val="20"/>
                </w:rPr>
                <w:t>Delegation of Source Selection Authority</w:t>
              </w:r>
            </w:hyperlink>
            <w:r w:rsidR="00A55B4A">
              <w:rPr>
                <w:rFonts w:eastAsia="Times New Roman"/>
                <w:sz w:val="20"/>
              </w:rPr>
              <w:t xml:space="preserve"> (SSA) template is available for use, as desired.</w:t>
            </w:r>
          </w:p>
        </w:tc>
      </w:tr>
    </w:tbl>
    <w:p w14:paraId="3E948840" w14:textId="0534B2A9" w:rsidR="00F86754" w:rsidRPr="00AF7319" w:rsidRDefault="00F86754" w:rsidP="00EB0282">
      <w:pPr>
        <w:widowControl w:val="0"/>
        <w:spacing w:after="0"/>
        <w:rPr>
          <w:rFonts w:eastAsia="Times New Roman"/>
          <w:lang w:val="en"/>
        </w:rPr>
      </w:pPr>
    </w:p>
    <w:p w14:paraId="3F0F9B09" w14:textId="7D436971" w:rsidR="00763235" w:rsidRPr="00AF7319" w:rsidRDefault="00763235" w:rsidP="00EB0282">
      <w:pPr>
        <w:pStyle w:val="PlainText"/>
        <w:widowControl w:val="0"/>
        <w:rPr>
          <w:rFonts w:ascii="Times New Roman" w:eastAsia="Times New Roman" w:hAnsi="Times New Roman"/>
          <w:szCs w:val="22"/>
          <w:lang w:val="en"/>
        </w:rPr>
      </w:pPr>
      <w:r w:rsidRPr="00AF7319">
        <w:rPr>
          <w:rFonts w:ascii="Times New Roman" w:hAnsi="Times New Roman"/>
          <w:szCs w:val="22"/>
        </w:rPr>
        <w:t xml:space="preserve">See </w:t>
      </w:r>
      <w:hyperlink r:id="rId19" w:history="1">
        <w:r w:rsidRPr="00AF09C2">
          <w:rPr>
            <w:rStyle w:val="Hyperlink"/>
            <w:rFonts w:ascii="Times New Roman" w:hAnsi="Times New Roman"/>
            <w:szCs w:val="22"/>
          </w:rPr>
          <w:t>AFMC PGI 5315.3 (1.4.1.1)</w:t>
        </w:r>
      </w:hyperlink>
      <w:r w:rsidR="00AF7319">
        <w:rPr>
          <w:rFonts w:ascii="Times New Roman" w:hAnsi="Times New Roman"/>
          <w:szCs w:val="22"/>
        </w:rPr>
        <w:t>.</w:t>
      </w:r>
    </w:p>
    <w:p w14:paraId="5902D46A" w14:textId="48E9A420" w:rsidR="00F56C4B" w:rsidRPr="00AF7319" w:rsidRDefault="007A57B2" w:rsidP="00EB0282">
      <w:pPr>
        <w:widowControl w:val="0"/>
        <w:spacing w:after="0"/>
        <w:rPr>
          <w:rFonts w:eastAsia="Times New Roman"/>
          <w:lang w:val="en"/>
        </w:rPr>
      </w:pPr>
      <w:r w:rsidRPr="00AF7319">
        <w:rPr>
          <w:rFonts w:eastAsia="Times New Roman"/>
          <w:lang w:val="en"/>
        </w:rPr>
        <w:t xml:space="preserve">See </w:t>
      </w:r>
      <w:hyperlink r:id="rId20" w:history="1">
        <w:r w:rsidR="00EF3409" w:rsidRPr="00AF09C2">
          <w:rPr>
            <w:rStyle w:val="Hyperlink"/>
            <w:rFonts w:eastAsia="Times New Roman"/>
            <w:lang w:val="en"/>
          </w:rPr>
          <w:t>SMC PGI 5</w:t>
        </w:r>
        <w:r w:rsidR="00D45D79" w:rsidRPr="00AF09C2">
          <w:rPr>
            <w:rStyle w:val="Hyperlink"/>
            <w:rFonts w:eastAsia="Times New Roman"/>
            <w:lang w:val="en"/>
          </w:rPr>
          <w:t xml:space="preserve">315.3 </w:t>
        </w:r>
        <w:r w:rsidR="00763235" w:rsidRPr="00AF09C2">
          <w:rPr>
            <w:rStyle w:val="Hyperlink"/>
            <w:rFonts w:eastAsia="Times New Roman"/>
            <w:lang w:val="en"/>
          </w:rPr>
          <w:t>(1.4.1.1</w:t>
        </w:r>
        <w:r w:rsidR="00EF3409" w:rsidRPr="00AF09C2">
          <w:rPr>
            <w:rStyle w:val="Hyperlink"/>
            <w:rFonts w:eastAsia="Times New Roman"/>
            <w:lang w:val="en"/>
          </w:rPr>
          <w:t>)</w:t>
        </w:r>
      </w:hyperlink>
      <w:r w:rsidR="00AF7319">
        <w:rPr>
          <w:rFonts w:eastAsia="Times New Roman"/>
          <w:lang w:val="en"/>
        </w:rPr>
        <w:t>.</w:t>
      </w:r>
    </w:p>
    <w:p w14:paraId="14FE037A" w14:textId="7CFEC688" w:rsidR="00BD580D" w:rsidRDefault="00DC72E8" w:rsidP="00EB0282">
      <w:pPr>
        <w:widowControl w:val="0"/>
        <w:spacing w:after="0"/>
        <w:rPr>
          <w:rFonts w:eastAsia="Times New Roman"/>
          <w:lang w:val="en"/>
        </w:rPr>
      </w:pPr>
      <w:r w:rsidRPr="00AF7319">
        <w:rPr>
          <w:rFonts w:eastAsia="Times New Roman"/>
          <w:lang w:val="en"/>
        </w:rPr>
        <w:t xml:space="preserve">See </w:t>
      </w:r>
      <w:hyperlink r:id="rId21" w:history="1">
        <w:r w:rsidRPr="00AF09C2">
          <w:rPr>
            <w:rStyle w:val="Hyperlink"/>
            <w:rFonts w:eastAsia="Times New Roman"/>
            <w:lang w:val="en"/>
          </w:rPr>
          <w:t>USAFA 5315.3 (1.4.1.1)</w:t>
        </w:r>
      </w:hyperlink>
      <w:r w:rsidR="00AF7319">
        <w:rPr>
          <w:rFonts w:eastAsia="Times New Roman"/>
          <w:lang w:val="en"/>
        </w:rPr>
        <w:t>.</w:t>
      </w:r>
    </w:p>
    <w:p w14:paraId="401E1D73" w14:textId="77777777" w:rsidR="00BD580D" w:rsidRDefault="00E27048" w:rsidP="00EB0282">
      <w:pPr>
        <w:pStyle w:val="List3"/>
        <w:keepNext w:val="0"/>
        <w:keepLines w:val="0"/>
        <w:widowControl w:val="0"/>
        <w:rPr>
          <w:lang w:val="en"/>
        </w:rPr>
      </w:pPr>
      <w:r w:rsidRPr="00AF7319">
        <w:rPr>
          <w:rFonts w:eastAsia="Times New Roman"/>
          <w:lang w:val="en"/>
        </w:rPr>
        <w:t>1.4.1.2</w:t>
      </w:r>
      <w:r w:rsidR="003A4F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SSA Responsibilities. </w:t>
      </w:r>
      <w:r w:rsidR="00CA4D5F" w:rsidRPr="00AF7319">
        <w:rPr>
          <w:rFonts w:eastAsia="Times New Roman"/>
          <w:lang w:val="en"/>
        </w:rPr>
        <w:t xml:space="preserve">In addition to the responsibilities listed in FAR 15.303(b), DFARS 215.303(b)(2), and the DoD Source Selection Procedures, </w:t>
      </w:r>
      <w:r w:rsidR="00AA021E" w:rsidRPr="00AF7319">
        <w:rPr>
          <w:rFonts w:eastAsia="Times New Roman"/>
          <w:lang w:val="en"/>
        </w:rPr>
        <w:t>t</w:t>
      </w:r>
      <w:r w:rsidRPr="00AF7319">
        <w:rPr>
          <w:rFonts w:eastAsia="Times New Roman"/>
          <w:lang w:val="en"/>
        </w:rPr>
        <w:t>he SSA</w:t>
      </w:r>
      <w:r w:rsidRPr="00AF7319">
        <w:rPr>
          <w:rFonts w:eastAsia="Times New Roman"/>
          <w:color w:val="008080"/>
          <w:lang w:val="en"/>
        </w:rPr>
        <w:t xml:space="preserve"> </w:t>
      </w:r>
      <w:r w:rsidRPr="00AF7319">
        <w:rPr>
          <w:rFonts w:eastAsia="Times New Roman"/>
          <w:lang w:val="en"/>
        </w:rPr>
        <w:t>shall:</w:t>
      </w:r>
    </w:p>
    <w:p w14:paraId="48F19D02" w14:textId="77777777" w:rsidR="00BD580D" w:rsidRDefault="00784011" w:rsidP="00EB0282">
      <w:pPr>
        <w:pStyle w:val="List4"/>
        <w:keepNext w:val="0"/>
        <w:keepLines w:val="0"/>
        <w:widowControl w:val="0"/>
        <w:rPr>
          <w:lang w:val="en"/>
        </w:rPr>
      </w:pPr>
      <w:r w:rsidRPr="00AF7319">
        <w:rPr>
          <w:rFonts w:eastAsia="Times New Roman"/>
          <w:lang w:val="en"/>
        </w:rPr>
        <w:t>1.4.1.2.</w:t>
      </w:r>
      <w:r w:rsidR="006F4C7B" w:rsidRPr="00AF7319">
        <w:rPr>
          <w:rFonts w:eastAsia="Times New Roman"/>
          <w:lang w:val="en"/>
        </w:rPr>
        <w:t>3</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Be accessible to the </w:t>
      </w:r>
      <w:r w:rsidR="0004753D" w:rsidRPr="00AF7319">
        <w:t xml:space="preserve">PCO, SSEB Chairperson and SSAC Chairperson (if applicable) </w:t>
      </w:r>
      <w:r w:rsidR="005A7A49" w:rsidRPr="00AF7319">
        <w:rPr>
          <w:rFonts w:eastAsia="Times New Roman"/>
          <w:lang w:val="en"/>
        </w:rPr>
        <w:t xml:space="preserve">to ensure that </w:t>
      </w:r>
      <w:r w:rsidR="00C146C5" w:rsidRPr="00AF7319">
        <w:rPr>
          <w:rFonts w:eastAsia="Times New Roman"/>
          <w:lang w:val="en"/>
        </w:rPr>
        <w:t>necessary</w:t>
      </w:r>
      <w:r w:rsidR="005A7A49" w:rsidRPr="00AF7319">
        <w:rPr>
          <w:rFonts w:eastAsia="Times New Roman"/>
          <w:lang w:val="en"/>
        </w:rPr>
        <w:t xml:space="preserve"> leadership and guidance is provided to the SST</w:t>
      </w:r>
      <w:r w:rsidRPr="00AF7319">
        <w:rPr>
          <w:rFonts w:eastAsia="Times New Roman"/>
          <w:lang w:val="en"/>
        </w:rPr>
        <w:t>. Promote active communication within the SST and encourage the team to raise concerns/issues.</w:t>
      </w:r>
    </w:p>
    <w:p w14:paraId="1835B3D2" w14:textId="77777777" w:rsidR="00BD580D" w:rsidRDefault="00E27048" w:rsidP="00EB0282">
      <w:pPr>
        <w:pStyle w:val="List4"/>
        <w:keepNext w:val="0"/>
        <w:keepLines w:val="0"/>
        <w:widowControl w:val="0"/>
        <w:rPr>
          <w:lang w:val="en"/>
        </w:rPr>
      </w:pPr>
      <w:r w:rsidRPr="00AF7319">
        <w:rPr>
          <w:rFonts w:eastAsia="Times New Roman"/>
          <w:lang w:val="en"/>
        </w:rPr>
        <w:t>1.4.1.2.6</w:t>
      </w:r>
      <w:r w:rsidR="00055F40"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A63E36" w:rsidRPr="00AF7319">
        <w:rPr>
          <w:rFonts w:eastAsia="Times New Roman"/>
          <w:lang w:val="en"/>
        </w:rPr>
        <w:t>See the following tailorable templates:</w:t>
      </w:r>
    </w:p>
    <w:p w14:paraId="384B3442" w14:textId="775C9B83" w:rsidR="00BD580D" w:rsidRDefault="00A63E36" w:rsidP="00EB0282">
      <w:pPr>
        <w:pStyle w:val="List5"/>
        <w:widowControl w:val="0"/>
        <w:rPr>
          <w:lang w:val="en"/>
        </w:rPr>
      </w:pPr>
      <w:r w:rsidRPr="00AF7319">
        <w:rPr>
          <w:rFonts w:eastAsia="Times New Roman"/>
          <w:lang w:val="en"/>
        </w:rPr>
        <w:t>1.4.1.2.6.1</w:t>
      </w:r>
      <w:r w:rsidR="00596F55">
        <w:rPr>
          <w:rFonts w:eastAsia="Times New Roman"/>
          <w:lang w:val="en"/>
        </w:rPr>
        <w:t xml:space="preserve">  </w:t>
      </w:r>
      <w:r w:rsidRPr="00AF7319">
        <w:rPr>
          <w:rFonts w:eastAsia="Times New Roman"/>
          <w:lang w:val="en"/>
        </w:rPr>
        <w:t xml:space="preserve"> </w:t>
      </w:r>
      <w:hyperlink r:id="rId22" w:tgtFrame="_blank" w:history="1">
        <w:r w:rsidR="00E27048" w:rsidRPr="00AF7319">
          <w:rPr>
            <w:rFonts w:eastAsia="Times New Roman"/>
            <w:i/>
            <w:iCs/>
            <w:color w:val="0000FF"/>
            <w:u w:val="single"/>
            <w:lang w:val="en"/>
          </w:rPr>
          <w:t>Source Selection Non-Disclosure Agreement (NDA)</w:t>
        </w:r>
      </w:hyperlink>
      <w:r w:rsidRPr="00AF7319">
        <w:rPr>
          <w:rFonts w:eastAsia="Times New Roman"/>
          <w:i/>
          <w:iCs/>
          <w:color w:val="0000FF"/>
          <w:u w:val="single"/>
          <w:lang w:val="en"/>
        </w:rPr>
        <w:t>.</w:t>
      </w:r>
      <w:r w:rsidR="00E27048" w:rsidRPr="00AF7319">
        <w:rPr>
          <w:rFonts w:eastAsia="Times New Roman"/>
          <w:i/>
          <w:iCs/>
          <w:lang w:val="en"/>
        </w:rPr>
        <w:t xml:space="preserve"> </w:t>
      </w:r>
      <w:r w:rsidRPr="00AF7319">
        <w:rPr>
          <w:rFonts w:eastAsia="Times New Roman"/>
          <w:lang w:val="en"/>
        </w:rPr>
        <w:t xml:space="preserve">An </w:t>
      </w:r>
      <w:r w:rsidR="00E27048" w:rsidRPr="00AF7319">
        <w:rPr>
          <w:rFonts w:eastAsia="Times New Roman"/>
          <w:lang w:val="en"/>
        </w:rPr>
        <w:t xml:space="preserve">NDA may be executed on an annual basis in accordance with </w:t>
      </w:r>
      <w:hyperlink r:id="rId23" w:tgtFrame="_blank" w:history="1">
        <w:r w:rsidR="008034ED" w:rsidRPr="00AF7319">
          <w:rPr>
            <w:rFonts w:eastAsia="Times New Roman"/>
            <w:color w:val="0000FF"/>
            <w:u w:val="single"/>
            <w:lang w:val="en"/>
          </w:rPr>
          <w:t>AFFARS 5303.104-4(a)</w:t>
        </w:r>
      </w:hyperlink>
      <w:r w:rsidR="00E27048" w:rsidRPr="00AF7319">
        <w:rPr>
          <w:rFonts w:eastAsia="Times New Roman"/>
          <w:lang w:val="en"/>
        </w:rPr>
        <w:t xml:space="preserve">. </w:t>
      </w:r>
    </w:p>
    <w:p w14:paraId="6CE61B60" w14:textId="2C08BF7F" w:rsidR="00BD580D" w:rsidRDefault="00A63E36" w:rsidP="00EB0282">
      <w:pPr>
        <w:pStyle w:val="List5"/>
        <w:widowControl w:val="0"/>
        <w:rPr>
          <w:lang w:val="en"/>
        </w:rPr>
      </w:pPr>
      <w:r w:rsidRPr="00AF7319">
        <w:rPr>
          <w:rFonts w:eastAsia="Times New Roman"/>
          <w:lang w:val="en"/>
        </w:rPr>
        <w:t>1.4.1.2.6.2</w:t>
      </w:r>
      <w:r w:rsidR="00596F55">
        <w:rPr>
          <w:rFonts w:eastAsia="Times New Roman"/>
          <w:lang w:val="en"/>
        </w:rPr>
        <w:t xml:space="preserve">  </w:t>
      </w:r>
      <w:r w:rsidRPr="00AF7319">
        <w:rPr>
          <w:rFonts w:eastAsia="Times New Roman"/>
          <w:lang w:val="en"/>
        </w:rPr>
        <w:t xml:space="preserve"> </w:t>
      </w:r>
      <w:hyperlink r:id="rId24" w:tgtFrame="_blank" w:history="1">
        <w:r w:rsidR="00E27048" w:rsidRPr="00AF7319">
          <w:rPr>
            <w:rFonts w:eastAsia="Times New Roman"/>
            <w:i/>
            <w:color w:val="0000FF"/>
            <w:u w:val="single"/>
            <w:lang w:val="en"/>
          </w:rPr>
          <w:t>Conflict of Interest Statement</w:t>
        </w:r>
      </w:hyperlink>
      <w:r w:rsidR="00E27048" w:rsidRPr="00AF7319">
        <w:rPr>
          <w:rFonts w:eastAsia="Times New Roman"/>
          <w:color w:val="0000FF"/>
          <w:u w:val="single"/>
          <w:lang w:val="en"/>
        </w:rPr>
        <w:t>.</w:t>
      </w:r>
      <w:r w:rsidR="00E27048" w:rsidRPr="00AF7319">
        <w:rPr>
          <w:rFonts w:eastAsia="Times New Roman"/>
          <w:lang w:val="en"/>
        </w:rPr>
        <w:t xml:space="preserve"> </w:t>
      </w:r>
    </w:p>
    <w:p w14:paraId="73779477" w14:textId="77777777" w:rsidR="00BD580D" w:rsidRDefault="00E27048" w:rsidP="00EB0282">
      <w:pPr>
        <w:pStyle w:val="List2"/>
        <w:keepNext w:val="0"/>
        <w:keepLines w:val="0"/>
        <w:widowControl w:val="0"/>
        <w:rPr>
          <w:lang w:val="en"/>
        </w:rPr>
      </w:pPr>
      <w:r w:rsidRPr="00AF7319">
        <w:rPr>
          <w:rFonts w:eastAsia="Times New Roman"/>
          <w:lang w:val="en"/>
        </w:rPr>
        <w:t>1.4.2</w:t>
      </w:r>
      <w:r w:rsidR="00055F40"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PCO. </w:t>
      </w:r>
    </w:p>
    <w:p w14:paraId="1B6B6F5B" w14:textId="77777777" w:rsidR="00BD580D" w:rsidRDefault="00E27048" w:rsidP="00EB0282">
      <w:pPr>
        <w:pStyle w:val="List3"/>
        <w:keepNext w:val="0"/>
        <w:keepLines w:val="0"/>
        <w:widowControl w:val="0"/>
        <w:rPr>
          <w:lang w:val="en"/>
        </w:rPr>
      </w:pPr>
      <w:r w:rsidRPr="00AF7319">
        <w:rPr>
          <w:rFonts w:eastAsia="Times New Roman"/>
          <w:lang w:val="en"/>
        </w:rPr>
        <w:t>1.4.2.2</w:t>
      </w:r>
      <w:r w:rsidR="00055F40"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PCO Responsibilities. </w:t>
      </w:r>
      <w:r w:rsidR="006F4C7B" w:rsidRPr="00AF7319">
        <w:rPr>
          <w:rFonts w:eastAsia="Times New Roman"/>
          <w:lang w:val="en"/>
        </w:rPr>
        <w:t xml:space="preserve"> </w:t>
      </w:r>
      <w:r w:rsidR="00511617" w:rsidRPr="00AF7319">
        <w:rPr>
          <w:rFonts w:eastAsia="Times New Roman"/>
          <w:lang w:val="en"/>
        </w:rPr>
        <w:t xml:space="preserve">In addition to the responsibilities listed in </w:t>
      </w:r>
      <w:r w:rsidR="00511617" w:rsidRPr="00074645">
        <w:rPr>
          <w:rStyle w:val="Hyperlink"/>
          <w:rFonts w:eastAsia="Times New Roman"/>
          <w:color w:val="auto"/>
          <w:u w:val="none"/>
          <w:lang w:val="en"/>
        </w:rPr>
        <w:t>FAR 15.303(c)</w:t>
      </w:r>
      <w:r w:rsidR="00511617" w:rsidRPr="00074645">
        <w:rPr>
          <w:rFonts w:eastAsia="Times New Roman"/>
          <w:lang w:val="en"/>
        </w:rPr>
        <w:t xml:space="preserve"> </w:t>
      </w:r>
      <w:r w:rsidR="00511617" w:rsidRPr="00AF7319">
        <w:rPr>
          <w:rFonts w:eastAsia="Times New Roman"/>
          <w:lang w:val="en"/>
        </w:rPr>
        <w:t xml:space="preserve">and the </w:t>
      </w:r>
      <w:hyperlink r:id="rId25" w:history="1">
        <w:r w:rsidR="00511617" w:rsidRPr="00AF7319">
          <w:rPr>
            <w:rStyle w:val="Hyperlink"/>
            <w:rFonts w:eastAsia="Times New Roman"/>
            <w:lang w:val="en"/>
          </w:rPr>
          <w:t>DoD Source Selection Procedures</w:t>
        </w:r>
      </w:hyperlink>
      <w:r w:rsidR="00511617" w:rsidRPr="00AF7319">
        <w:rPr>
          <w:rFonts w:eastAsia="Times New Roman"/>
          <w:lang w:val="en"/>
        </w:rPr>
        <w:t>, t</w:t>
      </w:r>
      <w:r w:rsidRPr="00AF7319">
        <w:rPr>
          <w:rFonts w:eastAsia="Times New Roman"/>
          <w:lang w:val="en"/>
        </w:rPr>
        <w:t>he PCO shall:</w:t>
      </w:r>
    </w:p>
    <w:p w14:paraId="54E9F6F3" w14:textId="4165C458" w:rsidR="00BD580D" w:rsidRDefault="00E15D4C" w:rsidP="00EB0282">
      <w:pPr>
        <w:widowControl w:val="0"/>
        <w:rPr>
          <w:lang w:val="en"/>
        </w:rPr>
      </w:pPr>
      <w:r w:rsidRPr="00AF7319">
        <w:rPr>
          <w:rFonts w:eastAsia="Times New Roman"/>
          <w:lang w:val="en"/>
        </w:rPr>
        <w:t xml:space="preserve">See </w:t>
      </w:r>
      <w:hyperlink r:id="rId26" w:history="1">
        <w:r w:rsidRPr="00AF09C2">
          <w:rPr>
            <w:rStyle w:val="Hyperlink"/>
            <w:rFonts w:eastAsia="Times New Roman"/>
            <w:lang w:val="en"/>
          </w:rPr>
          <w:t>SMC PGI 5315.3 (1.4.2.2)</w:t>
        </w:r>
      </w:hyperlink>
      <w:r w:rsidR="00AF09C2">
        <w:rPr>
          <w:rFonts w:eastAsia="Times New Roman"/>
          <w:lang w:val="en"/>
        </w:rPr>
        <w:t>.</w:t>
      </w:r>
    </w:p>
    <w:p w14:paraId="2A19B036" w14:textId="27639EE9" w:rsidR="00BD580D" w:rsidRDefault="000D1008" w:rsidP="00EB0282">
      <w:pPr>
        <w:pStyle w:val="List4"/>
        <w:keepNext w:val="0"/>
        <w:keepLines w:val="0"/>
        <w:widowControl w:val="0"/>
        <w:rPr>
          <w:lang w:val="en"/>
        </w:rPr>
      </w:pPr>
      <w:r w:rsidRPr="00AF7319">
        <w:rPr>
          <w:rFonts w:eastAsia="Times New Roman"/>
          <w:lang w:val="en"/>
        </w:rPr>
        <w:t xml:space="preserve">1.4.2.2.2 </w:t>
      </w:r>
      <w:r w:rsidR="00C15389">
        <w:rPr>
          <w:rFonts w:eastAsia="Times New Roman"/>
          <w:lang w:val="en"/>
        </w:rPr>
        <w:t>Consider sample</w:t>
      </w:r>
      <w:r w:rsidRPr="00AF7319">
        <w:rPr>
          <w:rFonts w:eastAsia="Times New Roman"/>
          <w:lang w:val="en"/>
        </w:rPr>
        <w:t xml:space="preserve"> </w:t>
      </w:r>
      <w:r w:rsidR="001C1170" w:rsidRPr="00AF7319">
        <w:rPr>
          <w:rFonts w:eastAsia="Times New Roman"/>
          <w:lang w:val="en"/>
        </w:rPr>
        <w:t xml:space="preserve">RFP </w:t>
      </w:r>
      <w:r w:rsidR="002B61E7" w:rsidRPr="00AF7319">
        <w:rPr>
          <w:rFonts w:eastAsia="Times New Roman"/>
          <w:lang w:val="en"/>
        </w:rPr>
        <w:t xml:space="preserve">Section L </w:t>
      </w:r>
      <w:r w:rsidRPr="00AF7319">
        <w:rPr>
          <w:rFonts w:eastAsia="Times New Roman"/>
          <w:lang w:val="en"/>
        </w:rPr>
        <w:t xml:space="preserve">language for </w:t>
      </w:r>
      <w:hyperlink r:id="rId27" w:history="1">
        <w:r w:rsidR="00691BFD" w:rsidRPr="00AF7319">
          <w:rPr>
            <w:rStyle w:val="Hyperlink"/>
            <w:rFonts w:eastAsia="Times New Roman"/>
            <w:lang w:val="en"/>
          </w:rPr>
          <w:t>Use of Non-Government Advisors</w:t>
        </w:r>
      </w:hyperlink>
      <w:r w:rsidR="00C15389">
        <w:rPr>
          <w:rStyle w:val="Hyperlink"/>
          <w:rFonts w:eastAsia="Times New Roman"/>
          <w:lang w:val="en"/>
        </w:rPr>
        <w:t>, when applicable</w:t>
      </w:r>
      <w:r w:rsidR="00691BFD" w:rsidRPr="00AF7319">
        <w:rPr>
          <w:rFonts w:eastAsia="Times New Roman"/>
          <w:lang w:val="en"/>
        </w:rPr>
        <w:t>.</w:t>
      </w:r>
    </w:p>
    <w:p w14:paraId="282E1C3A" w14:textId="761B8B14" w:rsidR="00BD580D" w:rsidRDefault="00E27048" w:rsidP="00EB0282">
      <w:pPr>
        <w:pStyle w:val="List4"/>
        <w:keepNext w:val="0"/>
        <w:keepLines w:val="0"/>
        <w:widowControl w:val="0"/>
        <w:rPr>
          <w:lang w:val="en"/>
        </w:rPr>
      </w:pPr>
      <w:r w:rsidRPr="00AF7319">
        <w:rPr>
          <w:rFonts w:eastAsia="Times New Roman"/>
          <w:lang w:val="en"/>
        </w:rPr>
        <w:t>1.4.2.2.3</w:t>
      </w:r>
      <w:r w:rsidR="003D741E" w:rsidRPr="00AF7319">
        <w:rPr>
          <w:rFonts w:eastAsia="Times New Roman"/>
          <w:lang w:val="en"/>
        </w:rPr>
        <w:t xml:space="preserve"> </w:t>
      </w:r>
      <w:r w:rsidR="00055F40" w:rsidRPr="00AF7319">
        <w:rPr>
          <w:rFonts w:eastAsia="Times New Roman"/>
          <w:lang w:val="en"/>
        </w:rPr>
        <w:t xml:space="preserve"> </w:t>
      </w:r>
      <w:r w:rsidRPr="00AF7319">
        <w:rPr>
          <w:rFonts w:eastAsia="Times New Roman"/>
          <w:lang w:val="en"/>
        </w:rPr>
        <w:t xml:space="preserve"> Manage all source selection documents, control and record </w:t>
      </w:r>
      <w:r w:rsidR="00511617" w:rsidRPr="00AF7319">
        <w:rPr>
          <w:rFonts w:eastAsia="Times New Roman"/>
          <w:lang w:val="en"/>
        </w:rPr>
        <w:t>all exchanges with offerors</w:t>
      </w:r>
      <w:r w:rsidRPr="00AF7319">
        <w:rPr>
          <w:rFonts w:eastAsia="Times New Roman"/>
          <w:lang w:val="en"/>
        </w:rPr>
        <w:t xml:space="preserve">, and protect all documents (see </w:t>
      </w:r>
      <w:hyperlink w:anchor="C4" w:history="1">
        <w:r w:rsidR="00C372D6" w:rsidRPr="00AF7319">
          <w:rPr>
            <w:rFonts w:eastAsia="Times New Roman"/>
            <w:color w:val="0000FF"/>
            <w:u w:val="single"/>
            <w:lang w:val="en"/>
          </w:rPr>
          <w:t>Section 4</w:t>
        </w:r>
      </w:hyperlink>
      <w:r w:rsidRPr="00AF7319">
        <w:rPr>
          <w:rFonts w:eastAsia="Times New Roman"/>
          <w:lang w:val="en"/>
        </w:rPr>
        <w:t xml:space="preserve">). </w:t>
      </w:r>
      <w:r w:rsidR="00F844C6" w:rsidRPr="00AF7319">
        <w:rPr>
          <w:rFonts w:eastAsia="Times New Roman"/>
          <w:lang w:val="en"/>
        </w:rPr>
        <w:t xml:space="preserve"> </w:t>
      </w:r>
      <w:r w:rsidR="00C15389">
        <w:rPr>
          <w:rFonts w:eastAsia="Times New Roman"/>
          <w:lang w:val="en"/>
        </w:rPr>
        <w:t>Consider identifying a Source Selection Records Custodian (SSRC) familiar with the contracting process to manage all source selection documents (PCO or someone under PCO oversight).  Ensure s</w:t>
      </w:r>
      <w:r w:rsidRPr="00AF7319">
        <w:rPr>
          <w:rFonts w:eastAsia="Times New Roman"/>
          <w:lang w:val="en"/>
        </w:rPr>
        <w:t xml:space="preserve">ource </w:t>
      </w:r>
      <w:r w:rsidR="00C15389">
        <w:rPr>
          <w:rFonts w:eastAsia="Times New Roman"/>
          <w:lang w:val="en"/>
        </w:rPr>
        <w:t>s</w:t>
      </w:r>
      <w:r w:rsidR="00C15389" w:rsidRPr="00AF7319">
        <w:rPr>
          <w:rFonts w:eastAsia="Times New Roman"/>
          <w:lang w:val="en"/>
        </w:rPr>
        <w:t xml:space="preserve">election </w:t>
      </w:r>
      <w:r w:rsidRPr="00AF7319">
        <w:rPr>
          <w:rFonts w:eastAsia="Times New Roman"/>
          <w:lang w:val="en"/>
        </w:rPr>
        <w:t xml:space="preserve">material </w:t>
      </w:r>
      <w:r w:rsidR="00C15389">
        <w:rPr>
          <w:rFonts w:eastAsia="Times New Roman"/>
          <w:lang w:val="en"/>
        </w:rPr>
        <w:t>is</w:t>
      </w:r>
      <w:r w:rsidRPr="00AF7319">
        <w:rPr>
          <w:rFonts w:eastAsia="Times New Roman"/>
          <w:lang w:val="en"/>
        </w:rPr>
        <w:t xml:space="preserve"> not removed, circulated, or disseminated outside of the source selection work area without PCO review and approval. </w:t>
      </w:r>
      <w:r w:rsidR="006F4C7B" w:rsidRPr="00AF7319">
        <w:rPr>
          <w:rFonts w:eastAsia="Times New Roman"/>
          <w:lang w:val="en"/>
        </w:rPr>
        <w:t xml:space="preserve"> </w:t>
      </w:r>
      <w:r w:rsidRPr="00AF7319">
        <w:rPr>
          <w:rFonts w:eastAsia="Times New Roman"/>
          <w:lang w:val="en"/>
        </w:rPr>
        <w:t xml:space="preserve">Ensure all means of electronic communications receive additional scrutiny to preclude inadvertent release of documents that contain sensitive or embedded source selection files. </w:t>
      </w:r>
      <w:r w:rsidR="00F844C6" w:rsidRPr="00AF7319">
        <w:rPr>
          <w:rFonts w:eastAsia="Times New Roman"/>
          <w:lang w:val="en"/>
        </w:rPr>
        <w:t xml:space="preserve"> </w:t>
      </w:r>
      <w:r w:rsidR="00C1574F">
        <w:rPr>
          <w:rFonts w:eastAsia="Times New Roman"/>
          <w:lang w:val="en"/>
        </w:rPr>
        <w:t>It is a good practice that p</w:t>
      </w:r>
      <w:r w:rsidR="008532BE" w:rsidRPr="00AF7319">
        <w:rPr>
          <w:rFonts w:eastAsia="Times New Roman"/>
          <w:lang w:val="en"/>
        </w:rPr>
        <w:t xml:space="preserve">rior to transmission of Source Selection Information to offerors via any means, the information </w:t>
      </w:r>
      <w:r w:rsidR="00C1574F">
        <w:rPr>
          <w:rFonts w:eastAsia="Times New Roman"/>
          <w:lang w:val="en"/>
        </w:rPr>
        <w:t>is</w:t>
      </w:r>
      <w:r w:rsidR="008532BE" w:rsidRPr="00AF7319">
        <w:rPr>
          <w:rFonts w:eastAsia="Times New Roman"/>
          <w:lang w:val="en"/>
        </w:rPr>
        <w:t xml:space="preserve"> reviewed by a second person to </w:t>
      </w:r>
      <w:r w:rsidR="00D83D6B" w:rsidRPr="00AF7319">
        <w:rPr>
          <w:rFonts w:eastAsia="Times New Roman"/>
          <w:lang w:val="en"/>
        </w:rPr>
        <w:t>preclude</w:t>
      </w:r>
      <w:r w:rsidR="008532BE" w:rsidRPr="00AF7319">
        <w:rPr>
          <w:rFonts w:eastAsia="Times New Roman"/>
          <w:lang w:val="en"/>
        </w:rPr>
        <w:t xml:space="preserve"> inadvertent inclusion of inappropriate data.  Additionally, Source Selection Information transmitted to offerors electronically (e.g., via email or disc) or posted to a website must be distributed in a “locked” format, such as scanned .pdf file, .jpeg file, or other protected format</w:t>
      </w:r>
      <w:r w:rsidR="00C1574F">
        <w:rPr>
          <w:rFonts w:eastAsia="Times New Roman"/>
          <w:lang w:val="en"/>
        </w:rPr>
        <w:t xml:space="preserve">, </w:t>
      </w:r>
      <w:r w:rsidR="00FC5AB5">
        <w:rPr>
          <w:rFonts w:eastAsia="Times New Roman"/>
          <w:lang w:val="en"/>
        </w:rPr>
        <w:t>unless</w:t>
      </w:r>
      <w:r w:rsidR="008532BE" w:rsidRPr="00AF7319">
        <w:rPr>
          <w:rFonts w:eastAsia="Times New Roman"/>
          <w:lang w:val="en"/>
        </w:rPr>
        <w:t xml:space="preserve">  offerors are required to fill-in or complete portions of a document, such as Section K Representations and Certifications, or a pricing matrix. </w:t>
      </w:r>
      <w:r w:rsidR="00D83D6B" w:rsidRPr="00AF7319">
        <w:rPr>
          <w:rFonts w:eastAsia="Times New Roman"/>
          <w:lang w:val="en"/>
        </w:rPr>
        <w:t xml:space="preserve"> </w:t>
      </w:r>
      <w:r w:rsidRPr="00AF7319">
        <w:rPr>
          <w:rFonts w:eastAsia="Times New Roman"/>
          <w:lang w:val="en"/>
        </w:rPr>
        <w:t xml:space="preserve">Using e-mail to transmit source selection information should be done judiciously and it must be encrypted and digitally signed. Include in the subject line the phrase “Source Selection Information – </w:t>
      </w:r>
      <w:r w:rsidRPr="00074645">
        <w:rPr>
          <w:rFonts w:eastAsia="Times New Roman"/>
          <w:lang w:val="en"/>
        </w:rPr>
        <w:t>See FAR 2.101 and 3.104</w:t>
      </w:r>
      <w:r w:rsidRPr="00AF7319">
        <w:rPr>
          <w:rFonts w:eastAsia="Times New Roman"/>
          <w:lang w:val="en"/>
        </w:rPr>
        <w:t xml:space="preserve">”. </w:t>
      </w:r>
      <w:r w:rsidR="00F844C6" w:rsidRPr="00AF7319">
        <w:rPr>
          <w:rFonts w:eastAsia="Times New Roman"/>
          <w:lang w:val="en"/>
        </w:rPr>
        <w:t xml:space="preserve"> </w:t>
      </w:r>
      <w:r w:rsidRPr="00AF7319">
        <w:rPr>
          <w:rFonts w:eastAsia="Times New Roman"/>
          <w:lang w:val="en"/>
        </w:rPr>
        <w:t xml:space="preserve">Use the </w:t>
      </w:r>
      <w:hyperlink r:id="rId28" w:tgtFrame="_blank" w:history="1">
        <w:r w:rsidRPr="00AF7319">
          <w:rPr>
            <w:rFonts w:eastAsia="Times New Roman"/>
            <w:i/>
            <w:iCs/>
            <w:color w:val="0000FF"/>
            <w:u w:val="single"/>
            <w:lang w:val="en"/>
          </w:rPr>
          <w:t>Source Selection Information Cover Sheet</w:t>
        </w:r>
      </w:hyperlink>
      <w:r w:rsidRPr="00AF7319">
        <w:rPr>
          <w:rFonts w:eastAsia="Times New Roman"/>
          <w:lang w:val="en"/>
        </w:rPr>
        <w:t xml:space="preserve"> to identify source selection information.</w:t>
      </w:r>
      <w:r w:rsidR="001C1170" w:rsidRPr="00AF7319">
        <w:rPr>
          <w:rFonts w:eastAsia="Times New Roman"/>
          <w:lang w:val="en"/>
        </w:rPr>
        <w:t xml:space="preserve">  </w:t>
      </w:r>
      <w:r w:rsidR="002E6424">
        <w:rPr>
          <w:rFonts w:eastAsia="Times New Roman"/>
          <w:lang w:val="en"/>
        </w:rPr>
        <w:t xml:space="preserve">For RFPs released after 30 November 2020, use the </w:t>
      </w:r>
      <w:hyperlink r:id="rId29" w:history="1">
        <w:r w:rsidR="002E6424" w:rsidRPr="00937B8A">
          <w:rPr>
            <w:rStyle w:val="Hyperlink"/>
            <w:rFonts w:eastAsia="Times New Roman"/>
            <w:i/>
            <w:lang w:val="en"/>
          </w:rPr>
          <w:t>SF 901 Controlled Unclassified Information (CUI) Cover Sheet (AF Template)</w:t>
        </w:r>
      </w:hyperlink>
      <w:r w:rsidR="002E6424">
        <w:rPr>
          <w:rFonts w:eastAsia="Times New Roman"/>
          <w:lang w:val="en"/>
        </w:rPr>
        <w:t xml:space="preserve">.  </w:t>
      </w:r>
      <w:r w:rsidR="00384121">
        <w:rPr>
          <w:rFonts w:eastAsia="Times New Roman"/>
          <w:lang w:val="en"/>
        </w:rPr>
        <w:t>A</w:t>
      </w:r>
      <w:r w:rsidR="00384121" w:rsidRPr="00AF7319">
        <w:rPr>
          <w:rFonts w:eastAsia="Times New Roman"/>
          <w:lang w:val="en"/>
        </w:rPr>
        <w:t xml:space="preserve"> </w:t>
      </w:r>
      <w:r w:rsidR="00104CE1" w:rsidRPr="00AF7319">
        <w:rPr>
          <w:rFonts w:eastAsia="Times New Roman"/>
          <w:lang w:val="en"/>
        </w:rPr>
        <w:t xml:space="preserve">sample </w:t>
      </w:r>
      <w:hyperlink r:id="rId30" w:history="1">
        <w:r w:rsidR="001C1170" w:rsidRPr="002E6424">
          <w:rPr>
            <w:rStyle w:val="Hyperlink"/>
            <w:rFonts w:eastAsia="Times New Roman"/>
            <w:i/>
            <w:lang w:val="en"/>
          </w:rPr>
          <w:t>Verification of Correspondence Going to Offeror checklist</w:t>
        </w:r>
      </w:hyperlink>
      <w:r w:rsidR="001C1170" w:rsidRPr="00AF7319">
        <w:rPr>
          <w:rFonts w:eastAsia="Times New Roman"/>
          <w:lang w:val="en"/>
        </w:rPr>
        <w:t xml:space="preserve">  may be utilized</w:t>
      </w:r>
      <w:r w:rsidR="00384121">
        <w:rPr>
          <w:rFonts w:eastAsia="Times New Roman"/>
          <w:lang w:val="en"/>
        </w:rPr>
        <w:t>, as desired</w:t>
      </w:r>
      <w:r w:rsidR="001C1170" w:rsidRPr="00AF7319">
        <w:rPr>
          <w:rFonts w:eastAsia="Times New Roman"/>
          <w:lang w:val="en"/>
        </w:rPr>
        <w:t>.</w:t>
      </w:r>
    </w:p>
    <w:p w14:paraId="79D7B2EF" w14:textId="12B0089B" w:rsidR="00BD580D" w:rsidRDefault="00B8772A" w:rsidP="00EB0282">
      <w:pPr>
        <w:widowControl w:val="0"/>
      </w:pPr>
      <w:r w:rsidRPr="00AF7319">
        <w:t xml:space="preserve">See </w:t>
      </w:r>
      <w:hyperlink r:id="rId31" w:history="1">
        <w:r w:rsidRPr="00AF09C2">
          <w:rPr>
            <w:rStyle w:val="Hyperlink"/>
          </w:rPr>
          <w:t>AFMC PGI 5315.3 (1.4.2.2.3)</w:t>
        </w:r>
      </w:hyperlink>
      <w:r w:rsidR="00074645">
        <w:t>.</w:t>
      </w:r>
    </w:p>
    <w:p w14:paraId="01DB61C0" w14:textId="77777777" w:rsidR="00BD580D" w:rsidRDefault="00E27048" w:rsidP="00EB0282">
      <w:pPr>
        <w:pStyle w:val="List4"/>
        <w:keepNext w:val="0"/>
        <w:keepLines w:val="0"/>
        <w:widowControl w:val="0"/>
        <w:rPr>
          <w:lang w:val="en"/>
        </w:rPr>
      </w:pPr>
      <w:r w:rsidRPr="00AF7319">
        <w:rPr>
          <w:rFonts w:eastAsia="Times New Roman"/>
          <w:lang w:val="en"/>
        </w:rPr>
        <w:t>1.4.2.2.4</w:t>
      </w:r>
      <w:r w:rsidR="001B0EF2" w:rsidRPr="00AF7319">
        <w:rPr>
          <w:rFonts w:eastAsia="Times New Roman"/>
          <w:lang w:val="en"/>
        </w:rPr>
        <w:t xml:space="preserve"> </w:t>
      </w:r>
      <w:r w:rsidRPr="00AF7319">
        <w:rPr>
          <w:rFonts w:eastAsia="Times New Roman"/>
          <w:lang w:val="en"/>
        </w:rPr>
        <w:t xml:space="preserve"> Maintain in the official contract file (whether in hard copy or electronic media) all evaluation material and any related supporting information, including minority and dissenting opinions, that has been presented in any form to the SSA as an official record that must not be altered. Updates, revisions, or changes to that evaluation information must be captured in subsequent documentation such that the original record remains distinct.</w:t>
      </w:r>
    </w:p>
    <w:p w14:paraId="47657BB9" w14:textId="5CE0E629" w:rsidR="00BD580D" w:rsidRDefault="00E27048" w:rsidP="00EB0282">
      <w:pPr>
        <w:pStyle w:val="List5"/>
        <w:widowControl w:val="0"/>
        <w:rPr>
          <w:rFonts w:eastAsia="Times New Roman"/>
          <w:color w:val="00B050"/>
          <w:lang w:val="en"/>
        </w:rPr>
      </w:pPr>
      <w:r w:rsidRPr="00AF7319">
        <w:rPr>
          <w:rFonts w:eastAsia="Times New Roman"/>
          <w:lang w:val="en"/>
        </w:rPr>
        <w:t>1.4.2.2.4.1</w:t>
      </w:r>
      <w:r w:rsidR="001B0E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8E7110" w:rsidRPr="00AF7319">
        <w:rPr>
          <w:rFonts w:eastAsia="Times New Roman"/>
          <w:lang w:val="en"/>
        </w:rPr>
        <w:t xml:space="preserve">Working papers, calculations, and personal notes must be clearly identified as such and are not normally part of the official source selection record unless they include information relevant to the source selection decision and the information has not been captured in the official record. </w:t>
      </w:r>
      <w:r w:rsidR="005A7A49" w:rsidRPr="00AF7319">
        <w:rPr>
          <w:rFonts w:eastAsia="Times New Roman"/>
          <w:lang w:val="en"/>
        </w:rPr>
        <w:t xml:space="preserve">Solicit the advice of legal counsel and representatives from the Acquisition Center of Excellence (ACE) (if used) regarding the management and/or retention determination of any paper or digital document generated during the source selection. </w:t>
      </w:r>
      <w:r w:rsidR="008E7110" w:rsidRPr="00AF7319">
        <w:rPr>
          <w:rFonts w:eastAsia="Times New Roman"/>
          <w:lang w:val="en"/>
        </w:rPr>
        <w:t>Legal counsel</w:t>
      </w:r>
      <w:r w:rsidR="005D274E">
        <w:rPr>
          <w:rFonts w:eastAsia="Times New Roman"/>
          <w:lang w:val="en"/>
        </w:rPr>
        <w:t xml:space="preserve">, the SSEB Chair, SSRC (if other than the PCO) </w:t>
      </w:r>
      <w:r w:rsidR="008E7110" w:rsidRPr="00AF7319">
        <w:rPr>
          <w:rFonts w:eastAsia="Times New Roman"/>
          <w:lang w:val="en"/>
        </w:rPr>
        <w:t>and the PCO must review any notes, working papers, and other documents for a retention determination at regular intervals during the source selection process and upon completion.</w:t>
      </w:r>
      <w:r w:rsidR="00CB78B5" w:rsidRPr="00AF7319">
        <w:rPr>
          <w:rFonts w:eastAsia="Times New Roman"/>
          <w:color w:val="00B050"/>
          <w:lang w:val="en"/>
        </w:rPr>
        <w:t xml:space="preserve"> </w:t>
      </w:r>
    </w:p>
    <w:p w14:paraId="3AEA9A72" w14:textId="77777777" w:rsidR="004944E1" w:rsidRDefault="004944E1" w:rsidP="00EB0282">
      <w:pPr>
        <w:pStyle w:val="List5"/>
        <w:widowControl w:val="0"/>
        <w:rPr>
          <w:lang w:val="en"/>
        </w:rPr>
      </w:pPr>
    </w:p>
    <w:p w14:paraId="106A2AD1" w14:textId="7B5C0CB5" w:rsidR="00BD580D" w:rsidRDefault="00E27048" w:rsidP="00EB0282">
      <w:pPr>
        <w:pStyle w:val="List5"/>
        <w:widowControl w:val="0"/>
        <w:rPr>
          <w:lang w:val="en"/>
        </w:rPr>
      </w:pPr>
      <w:r w:rsidRPr="00AF7319">
        <w:rPr>
          <w:rFonts w:eastAsia="Times New Roman"/>
          <w:lang w:val="en"/>
        </w:rPr>
        <w:t>1.4.2.2.4.2</w:t>
      </w:r>
      <w:r w:rsidR="002E40BD" w:rsidRPr="00AF7319">
        <w:rPr>
          <w:rFonts w:eastAsia="Times New Roman"/>
          <w:lang w:val="en"/>
        </w:rPr>
        <w:t xml:space="preserve"> </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Preserve documents and data that are not </w:t>
      </w:r>
      <w:r w:rsidR="005A7A49" w:rsidRPr="00AF7319">
        <w:rPr>
          <w:rFonts w:eastAsia="Times New Roman"/>
          <w:lang w:val="en"/>
        </w:rPr>
        <w:t>stored within</w:t>
      </w:r>
      <w:r w:rsidRPr="00AF7319">
        <w:rPr>
          <w:rFonts w:eastAsia="Times New Roman"/>
          <w:lang w:val="en"/>
        </w:rPr>
        <w:t xml:space="preserve"> the electronic official contract filing system (e.g., </w:t>
      </w:r>
      <w:r w:rsidR="00061D0F" w:rsidRPr="00AF7319">
        <w:rPr>
          <w:rFonts w:eastAsia="Times New Roman"/>
          <w:lang w:val="en"/>
        </w:rPr>
        <w:t xml:space="preserve">classified documents, </w:t>
      </w:r>
      <w:r w:rsidRPr="00AF7319">
        <w:rPr>
          <w:rFonts w:eastAsia="Times New Roman"/>
          <w:lang w:val="en"/>
        </w:rPr>
        <w:t xml:space="preserve">product samples, </w:t>
      </w:r>
      <w:r w:rsidR="00C146C5" w:rsidRPr="00AF7319">
        <w:rPr>
          <w:rFonts w:eastAsia="Times New Roman"/>
          <w:lang w:val="en"/>
        </w:rPr>
        <w:t>electronic media</w:t>
      </w:r>
      <w:r w:rsidRPr="00AF7319">
        <w:rPr>
          <w:rFonts w:eastAsia="Times New Roman"/>
          <w:lang w:val="en"/>
        </w:rPr>
        <w:t>) as part of the official record and identify their physical location.</w:t>
      </w:r>
      <w:r w:rsidR="00864A0F" w:rsidRPr="00864A0F">
        <w:rPr>
          <w:rFonts w:eastAsia="Times New Roman"/>
          <w:lang w:val="en"/>
        </w:rPr>
        <w:t xml:space="preserve"> </w:t>
      </w:r>
      <w:r w:rsidR="00864A0F">
        <w:rPr>
          <w:rFonts w:eastAsia="Times New Roman"/>
          <w:lang w:val="en"/>
        </w:rPr>
        <w:t xml:space="preserve">A sample </w:t>
      </w:r>
      <w:hyperlink r:id="rId32" w:history="1">
        <w:r w:rsidR="00864A0F" w:rsidRPr="00FA3E9D">
          <w:rPr>
            <w:rStyle w:val="Hyperlink"/>
            <w:rFonts w:eastAsia="Times New Roman"/>
            <w:lang w:val="en"/>
          </w:rPr>
          <w:t>Source Selection File Checklist</w:t>
        </w:r>
      </w:hyperlink>
      <w:r w:rsidR="00864A0F">
        <w:rPr>
          <w:rFonts w:eastAsia="Times New Roman"/>
          <w:lang w:val="en"/>
        </w:rPr>
        <w:t xml:space="preserve"> may be tailored for use, as desired.</w:t>
      </w:r>
    </w:p>
    <w:p w14:paraId="4F41482F" w14:textId="77777777" w:rsidR="00864A0F" w:rsidRDefault="00864A0F" w:rsidP="00EB0282">
      <w:pPr>
        <w:pStyle w:val="List5"/>
        <w:widowControl w:val="0"/>
        <w:rPr>
          <w:rFonts w:eastAsia="Times New Roman"/>
          <w:lang w:val="en"/>
        </w:rPr>
      </w:pPr>
    </w:p>
    <w:p w14:paraId="45DD149E" w14:textId="77777777" w:rsidR="00864A0F" w:rsidRDefault="00E27048" w:rsidP="00EB0282">
      <w:pPr>
        <w:pStyle w:val="List5"/>
        <w:widowControl w:val="0"/>
        <w:rPr>
          <w:rFonts w:eastAsia="Times New Roman"/>
          <w:lang w:val="en"/>
        </w:rPr>
      </w:pPr>
      <w:r w:rsidRPr="00AF7319">
        <w:rPr>
          <w:rFonts w:eastAsia="Times New Roman"/>
          <w:lang w:val="en"/>
        </w:rPr>
        <w:t>1.4.2.2.4.</w:t>
      </w:r>
      <w:r w:rsidR="00A63E36" w:rsidRPr="00AF7319">
        <w:rPr>
          <w:rFonts w:eastAsia="Times New Roman"/>
          <w:lang w:val="en"/>
        </w:rPr>
        <w:t xml:space="preserve">3   </w:t>
      </w:r>
      <w:r w:rsidRPr="00AF7319">
        <w:rPr>
          <w:rFonts w:eastAsia="Times New Roman"/>
          <w:lang w:val="en"/>
        </w:rPr>
        <w:t xml:space="preserve">Ensure that any requests for source selection delegations are properly accomplished and documented in the source selection file. </w:t>
      </w:r>
      <w:r w:rsidR="0054139D">
        <w:rPr>
          <w:rFonts w:eastAsia="Times New Roman"/>
          <w:lang w:val="en"/>
        </w:rPr>
        <w:br/>
      </w:r>
    </w:p>
    <w:p w14:paraId="3C752870" w14:textId="344EE703" w:rsidR="00BD580D" w:rsidRDefault="00E27048" w:rsidP="00EB0282">
      <w:pPr>
        <w:pStyle w:val="List5"/>
        <w:widowControl w:val="0"/>
        <w:rPr>
          <w:lang w:val="en"/>
        </w:rPr>
      </w:pPr>
      <w:r w:rsidRPr="00AF7319">
        <w:rPr>
          <w:rFonts w:eastAsia="Times New Roman"/>
          <w:lang w:val="en"/>
        </w:rPr>
        <w:t>1.4.2.2.</w:t>
      </w:r>
      <w:r w:rsidR="00B746FD" w:rsidRPr="00AF7319">
        <w:rPr>
          <w:rFonts w:eastAsia="Times New Roman"/>
          <w:lang w:val="en"/>
        </w:rPr>
        <w:t>7</w:t>
      </w:r>
      <w:r w:rsidR="004944E1">
        <w:rPr>
          <w:rFonts w:eastAsia="Times New Roman"/>
          <w:lang w:val="en"/>
        </w:rPr>
        <w:t xml:space="preserve">   </w:t>
      </w:r>
      <w:r w:rsidRPr="00AF7319">
        <w:rPr>
          <w:rFonts w:eastAsia="Times New Roman"/>
          <w:lang w:val="en"/>
        </w:rPr>
        <w:t>Send a notice to all appropriate organizations (e.g., user or requirements personnel, public affairs offices, etc.</w:t>
      </w:r>
      <w:r w:rsidR="00253FFA" w:rsidRPr="00AF7319">
        <w:rPr>
          <w:rFonts w:eastAsia="Times New Roman"/>
          <w:color w:val="92D050"/>
          <w:lang w:val="en"/>
        </w:rPr>
        <w:t>,</w:t>
      </w:r>
      <w:r w:rsidRPr="00AF7319">
        <w:rPr>
          <w:rFonts w:eastAsia="Times New Roman"/>
          <w:lang w:val="en"/>
        </w:rPr>
        <w:t xml:space="preserve"> that could be contacted by offerors or media outlets concerning the requirement or acquisition) concurrent with issuance of the solicitation announcing that a source selection is in progress. For acquisitions estimated at $100M or more, send the notice to </w:t>
      </w:r>
      <w:hyperlink r:id="rId33" w:tgtFrame="_blank" w:history="1">
        <w:r w:rsidRPr="00AF7319">
          <w:rPr>
            <w:rFonts w:eastAsia="Times New Roman"/>
            <w:color w:val="0000FF"/>
            <w:u w:val="single"/>
            <w:lang w:val="en"/>
          </w:rPr>
          <w:t>SAF/AQC</w:t>
        </w:r>
      </w:hyperlink>
      <w:r w:rsidRPr="00AF7319">
        <w:rPr>
          <w:rFonts w:eastAsia="Times New Roman"/>
          <w:lang w:val="en"/>
        </w:rPr>
        <w:t xml:space="preserve"> for HAF-level notification. The notice shall:</w:t>
      </w:r>
    </w:p>
    <w:p w14:paraId="51A0C649" w14:textId="77777777" w:rsidR="00BD580D" w:rsidRDefault="00E27048" w:rsidP="00EB0282">
      <w:pPr>
        <w:widowControl w:val="0"/>
        <w:spacing w:after="0"/>
        <w:ind w:left="1440" w:firstLine="360"/>
        <w:rPr>
          <w:rFonts w:eastAsia="Times New Roman"/>
          <w:lang w:val="en"/>
        </w:rPr>
      </w:pPr>
      <w:r w:rsidRPr="00AF7319">
        <w:rPr>
          <w:rFonts w:eastAsia="Times New Roman"/>
          <w:lang w:val="en"/>
        </w:rPr>
        <w:t>1) identify the system, subsystem, service, or project involved;</w:t>
      </w:r>
    </w:p>
    <w:p w14:paraId="7D176462" w14:textId="77777777" w:rsidR="00BD580D" w:rsidRDefault="00E27048" w:rsidP="00EB0282">
      <w:pPr>
        <w:widowControl w:val="0"/>
        <w:spacing w:after="0"/>
        <w:ind w:left="1440" w:firstLine="360"/>
        <w:rPr>
          <w:rFonts w:eastAsia="Times New Roman"/>
          <w:lang w:val="en"/>
        </w:rPr>
      </w:pPr>
      <w:r w:rsidRPr="00AF7319">
        <w:rPr>
          <w:rFonts w:eastAsia="Times New Roman"/>
          <w:lang w:val="en"/>
        </w:rPr>
        <w:t>2) identify the anticipated period of the source selection activities;</w:t>
      </w:r>
    </w:p>
    <w:p w14:paraId="6527F910" w14:textId="77777777" w:rsidR="00BD580D" w:rsidRDefault="00E27048" w:rsidP="00EB0282">
      <w:pPr>
        <w:widowControl w:val="0"/>
        <w:spacing w:after="0"/>
        <w:ind w:left="1800"/>
        <w:rPr>
          <w:rFonts w:eastAsia="Times New Roman"/>
          <w:lang w:val="en"/>
        </w:rPr>
      </w:pPr>
      <w:r w:rsidRPr="00AF7319">
        <w:rPr>
          <w:rFonts w:eastAsia="Times New Roman"/>
          <w:lang w:val="en"/>
        </w:rPr>
        <w:t>3) include a statement to the effect that contacts or briefings concerning the program by industry are no longer allowed outside of the formal source selection process; and</w:t>
      </w:r>
    </w:p>
    <w:p w14:paraId="12C2A2CD" w14:textId="77777777" w:rsidR="00BD580D" w:rsidRDefault="00E27048" w:rsidP="00EB0282">
      <w:pPr>
        <w:widowControl w:val="0"/>
        <w:spacing w:after="0"/>
        <w:ind w:left="1800"/>
        <w:rPr>
          <w:rFonts w:eastAsia="Times New Roman"/>
          <w:lang w:val="en"/>
        </w:rPr>
      </w:pPr>
      <w:r w:rsidRPr="00AF7319">
        <w:rPr>
          <w:rFonts w:eastAsia="Times New Roman"/>
          <w:lang w:val="en"/>
        </w:rPr>
        <w:t xml:space="preserve">4) state that the PCO (include name and phone number) controls all contact or exchanges with industry/offerors and is the only person authorized to release source selection information before and after contract award. </w:t>
      </w:r>
    </w:p>
    <w:p w14:paraId="7BE0A54F" w14:textId="68F4A24C" w:rsidR="00BD580D" w:rsidRDefault="00864A0F" w:rsidP="00EB0282">
      <w:pPr>
        <w:widowControl w:val="0"/>
        <w:rPr>
          <w:lang w:val="en"/>
        </w:rPr>
      </w:pPr>
      <w:r>
        <w:rPr>
          <w:rFonts w:eastAsia="Times New Roman"/>
          <w:lang w:val="en"/>
        </w:rPr>
        <w:t xml:space="preserve">A </w:t>
      </w:r>
      <w:r w:rsidR="002A24E8" w:rsidRPr="00AF7319">
        <w:rPr>
          <w:rFonts w:eastAsia="Times New Roman"/>
          <w:lang w:val="en"/>
        </w:rPr>
        <w:t>tailorable template for</w:t>
      </w:r>
      <w:r w:rsidR="001C1170" w:rsidRPr="00AF7319">
        <w:rPr>
          <w:rFonts w:eastAsia="Times New Roman"/>
          <w:lang w:val="en"/>
        </w:rPr>
        <w:t xml:space="preserve"> </w:t>
      </w:r>
      <w:hyperlink r:id="rId34" w:history="1">
        <w:r w:rsidR="001C1170" w:rsidRPr="00AF7319">
          <w:rPr>
            <w:rStyle w:val="Hyperlink"/>
            <w:rFonts w:eastAsia="Times New Roman"/>
            <w:lang w:val="en"/>
          </w:rPr>
          <w:t>Notice</w:t>
        </w:r>
        <w:r w:rsidR="002A24E8" w:rsidRPr="00AF7319">
          <w:rPr>
            <w:rStyle w:val="Hyperlink"/>
            <w:rFonts w:eastAsia="Times New Roman"/>
            <w:lang w:val="en"/>
          </w:rPr>
          <w:t xml:space="preserve"> Announcing</w:t>
        </w:r>
        <w:r w:rsidR="002557BE" w:rsidRPr="00AF7319">
          <w:rPr>
            <w:rStyle w:val="Hyperlink"/>
            <w:rFonts w:eastAsia="Times New Roman"/>
            <w:lang w:val="en"/>
          </w:rPr>
          <w:t xml:space="preserve"> that a Source Selection is in P</w:t>
        </w:r>
        <w:r w:rsidR="002A24E8" w:rsidRPr="00AF7319">
          <w:rPr>
            <w:rStyle w:val="Hyperlink"/>
            <w:rFonts w:eastAsia="Times New Roman"/>
            <w:lang w:val="en"/>
          </w:rPr>
          <w:t>rogress</w:t>
        </w:r>
      </w:hyperlink>
      <w:r w:rsidRPr="00605893">
        <w:rPr>
          <w:rStyle w:val="Hyperlink"/>
          <w:rFonts w:eastAsia="Times New Roman"/>
          <w:color w:val="000000" w:themeColor="text1"/>
          <w:u w:val="none"/>
          <w:lang w:val="en"/>
        </w:rPr>
        <w:t xml:space="preserve"> is available for use, if desired</w:t>
      </w:r>
      <w:r w:rsidR="002A24E8" w:rsidRPr="00AF7319">
        <w:rPr>
          <w:rFonts w:eastAsia="Times New Roman"/>
          <w:lang w:val="en"/>
        </w:rPr>
        <w:t>.</w:t>
      </w:r>
    </w:p>
    <w:p w14:paraId="5ECF2B16" w14:textId="1E5E2AB5" w:rsidR="00BD580D" w:rsidRDefault="007A57B2" w:rsidP="00EB0282">
      <w:pPr>
        <w:widowControl w:val="0"/>
        <w:rPr>
          <w:lang w:val="en"/>
        </w:rPr>
      </w:pPr>
      <w:r w:rsidRPr="00AF7319">
        <w:rPr>
          <w:rFonts w:eastAsia="Times New Roman"/>
          <w:lang w:val="en"/>
        </w:rPr>
        <w:t xml:space="preserve">See </w:t>
      </w:r>
      <w:hyperlink r:id="rId35" w:history="1">
        <w:r w:rsidR="00F56C4B" w:rsidRPr="00AF09C2">
          <w:rPr>
            <w:rStyle w:val="Hyperlink"/>
            <w:rFonts w:eastAsia="Times New Roman"/>
            <w:lang w:val="en"/>
          </w:rPr>
          <w:t xml:space="preserve">SMC PGI </w:t>
        </w:r>
        <w:r w:rsidR="00D45D79" w:rsidRPr="00AF09C2">
          <w:rPr>
            <w:rStyle w:val="Hyperlink"/>
            <w:rFonts w:eastAsia="Times New Roman"/>
            <w:lang w:val="en"/>
          </w:rPr>
          <w:t>5315.3 (1.4.2.2.7)</w:t>
        </w:r>
      </w:hyperlink>
      <w:r w:rsidR="00074645">
        <w:rPr>
          <w:rFonts w:eastAsia="Times New Roman"/>
          <w:lang w:val="en"/>
        </w:rPr>
        <w:t>.</w:t>
      </w:r>
    </w:p>
    <w:p w14:paraId="28D49043" w14:textId="21B37A92" w:rsidR="00BD580D" w:rsidRDefault="003C66B9" w:rsidP="00EB0282">
      <w:pPr>
        <w:pStyle w:val="List4"/>
        <w:keepNext w:val="0"/>
        <w:keepLines w:val="0"/>
        <w:widowControl w:val="0"/>
        <w:rPr>
          <w:lang w:val="en"/>
        </w:rPr>
      </w:pPr>
      <w:r w:rsidRPr="00AF7319">
        <w:rPr>
          <w:rFonts w:eastAsia="Times New Roman"/>
          <w:lang w:val="en"/>
        </w:rPr>
        <w:t>1.4.2.2.</w:t>
      </w:r>
      <w:r w:rsidR="00A63E36" w:rsidRPr="00AF7319">
        <w:rPr>
          <w:rFonts w:eastAsia="Times New Roman"/>
          <w:lang w:val="en"/>
        </w:rPr>
        <w:t xml:space="preserve">11   </w:t>
      </w:r>
      <w:r w:rsidRPr="00AF7319">
        <w:rPr>
          <w:rFonts w:eastAsia="Times New Roman"/>
          <w:lang w:val="en"/>
        </w:rPr>
        <w:t xml:space="preserve">Post </w:t>
      </w:r>
      <w:hyperlink r:id="rId36" w:tgtFrame="_blank" w:history="1">
        <w:r w:rsidRPr="00AF7319">
          <w:rPr>
            <w:rFonts w:eastAsia="Times New Roman"/>
            <w:i/>
            <w:iCs/>
            <w:color w:val="0000FF"/>
            <w:u w:val="single"/>
            <w:lang w:val="en"/>
          </w:rPr>
          <w:t>source selection lessons learned</w:t>
        </w:r>
      </w:hyperlink>
      <w:r w:rsidRPr="00AF7319">
        <w:rPr>
          <w:rFonts w:eastAsia="Times New Roman"/>
          <w:lang w:val="en"/>
        </w:rPr>
        <w:t xml:space="preserve"> no later than 90 days after contract award or termination/cancellation of the source selection.</w:t>
      </w:r>
    </w:p>
    <w:p w14:paraId="49D4CEAC" w14:textId="77777777" w:rsidR="00BD580D" w:rsidRDefault="00E27048" w:rsidP="00EB0282">
      <w:pPr>
        <w:pStyle w:val="List2"/>
        <w:keepNext w:val="0"/>
        <w:keepLines w:val="0"/>
        <w:widowControl w:val="0"/>
        <w:rPr>
          <w:lang w:val="en"/>
        </w:rPr>
      </w:pPr>
      <w:r w:rsidRPr="00AF7319">
        <w:rPr>
          <w:rFonts w:eastAsia="Times New Roman"/>
          <w:lang w:val="en"/>
        </w:rPr>
        <w:t>1.4.3</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SSAC. </w:t>
      </w:r>
    </w:p>
    <w:p w14:paraId="33F9CD21" w14:textId="77777777" w:rsidR="00BD580D" w:rsidRDefault="00E27048" w:rsidP="00EB0282">
      <w:pPr>
        <w:pStyle w:val="List3"/>
        <w:keepNext w:val="0"/>
        <w:keepLines w:val="0"/>
        <w:widowControl w:val="0"/>
        <w:rPr>
          <w:lang w:val="en"/>
        </w:rPr>
      </w:pPr>
      <w:r w:rsidRPr="00AF7319">
        <w:rPr>
          <w:rFonts w:eastAsia="Times New Roman"/>
          <w:lang w:val="en"/>
        </w:rPr>
        <w:t>1.4.3.2</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SSAC</w:t>
      </w:r>
      <w:r w:rsidR="001B0EF2" w:rsidRPr="00AF7319">
        <w:rPr>
          <w:rFonts w:eastAsia="Times New Roman"/>
          <w:lang w:val="en"/>
        </w:rPr>
        <w:t xml:space="preserve"> </w:t>
      </w:r>
      <w:r w:rsidR="00511617" w:rsidRPr="00AF7319">
        <w:rPr>
          <w:rFonts w:eastAsia="Times New Roman"/>
          <w:lang w:val="en"/>
        </w:rPr>
        <w:t>Composition</w:t>
      </w:r>
      <w:r w:rsidRPr="00AF7319">
        <w:rPr>
          <w:rFonts w:eastAsia="Times New Roman"/>
          <w:lang w:val="en"/>
        </w:rPr>
        <w:t xml:space="preserve">. </w:t>
      </w:r>
    </w:p>
    <w:p w14:paraId="4BE46216" w14:textId="77777777" w:rsidR="00BD580D" w:rsidRDefault="00E27048" w:rsidP="00EB0282">
      <w:pPr>
        <w:pStyle w:val="List4"/>
        <w:keepNext w:val="0"/>
        <w:keepLines w:val="0"/>
        <w:widowControl w:val="0"/>
        <w:rPr>
          <w:lang w:val="en"/>
        </w:rPr>
      </w:pPr>
      <w:r w:rsidRPr="00AF7319">
        <w:rPr>
          <w:rFonts w:eastAsia="Times New Roman"/>
          <w:lang w:val="en"/>
        </w:rPr>
        <w:t>1.4.3.2.1</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It is preferable that the SSAC Chairperson not be in the chain of command of the SSA. </w:t>
      </w:r>
      <w:r w:rsidR="007413FB" w:rsidRPr="00AF7319">
        <w:rPr>
          <w:rFonts w:eastAsia="Times New Roman"/>
          <w:lang w:val="en"/>
        </w:rPr>
        <w:t xml:space="preserve"> </w:t>
      </w:r>
    </w:p>
    <w:p w14:paraId="0C66D371" w14:textId="77777777" w:rsidR="00BD580D" w:rsidRDefault="00E27048" w:rsidP="00EB0282">
      <w:pPr>
        <w:pStyle w:val="List4"/>
        <w:keepNext w:val="0"/>
        <w:keepLines w:val="0"/>
        <w:widowControl w:val="0"/>
      </w:pPr>
      <w:r w:rsidRPr="00AF7319">
        <w:rPr>
          <w:rFonts w:eastAsia="Times New Roman"/>
          <w:lang w:val="en"/>
        </w:rPr>
        <w:t>1.4.3.2.2</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For all new Milestone B (Pre-MDAP on Major Defense Acquisition Program lists) ACAT I and II competitive acquisitions, the specific composition of the SSAC should consist of senior leaders (flag rank or 0-6/GS-15</w:t>
      </w:r>
      <w:r w:rsidR="00511617" w:rsidRPr="00AF7319">
        <w:rPr>
          <w:rFonts w:eastAsia="Times New Roman"/>
          <w:lang w:val="en"/>
        </w:rPr>
        <w:t>/NH-04</w:t>
      </w:r>
      <w:r w:rsidRPr="00AF7319">
        <w:rPr>
          <w:rFonts w:eastAsia="Times New Roman"/>
          <w:lang w:val="en"/>
        </w:rPr>
        <w:t xml:space="preserve"> to the maximum extent practicable) from Program Management, Engineering, Finance, Legal, Contracting</w:t>
      </w:r>
      <w:r w:rsidRPr="00AF7319">
        <w:rPr>
          <w:rFonts w:eastAsia="Times New Roman"/>
          <w:szCs w:val="24"/>
          <w:lang w:val="en"/>
        </w:rPr>
        <w:t xml:space="preserve">, </w:t>
      </w:r>
      <w:r w:rsidR="00877A38" w:rsidRPr="00AF7319">
        <w:rPr>
          <w:rFonts w:eastAsia="Times New Roman"/>
          <w:szCs w:val="24"/>
          <w:lang w:val="en"/>
        </w:rPr>
        <w:t xml:space="preserve">Small Business, </w:t>
      </w:r>
      <w:r w:rsidRPr="00AF7319">
        <w:rPr>
          <w:rFonts w:eastAsia="Times New Roman"/>
          <w:lang w:val="en"/>
        </w:rPr>
        <w:t>the ACE</w:t>
      </w:r>
      <w:r w:rsidR="00877A38" w:rsidRPr="00AF7319">
        <w:rPr>
          <w:rFonts w:eastAsia="Times New Roman"/>
          <w:lang w:val="en"/>
        </w:rPr>
        <w:t xml:space="preserve">, and </w:t>
      </w:r>
      <w:r w:rsidR="00B67AC3" w:rsidRPr="00AF7319">
        <w:rPr>
          <w:rFonts w:eastAsia="Times New Roman"/>
          <w:lang w:val="en"/>
        </w:rPr>
        <w:t xml:space="preserve">any </w:t>
      </w:r>
      <w:r w:rsidR="00877A38" w:rsidRPr="00AF7319">
        <w:rPr>
          <w:rFonts w:eastAsia="Times New Roman"/>
          <w:lang w:val="en"/>
        </w:rPr>
        <w:t>other participants as determined appropriate by the SSA,</w:t>
      </w:r>
      <w:r w:rsidRPr="00AF7319">
        <w:rPr>
          <w:rFonts w:eastAsia="Times New Roman"/>
          <w:lang w:val="en"/>
        </w:rPr>
        <w:t xml:space="preserve"> who have recent experience in the successful conduct of source selections. </w:t>
      </w:r>
      <w:r w:rsidR="00F844C6" w:rsidRPr="00AF7319">
        <w:rPr>
          <w:rFonts w:eastAsia="Times New Roman"/>
          <w:lang w:val="en"/>
        </w:rPr>
        <w:t xml:space="preserve"> </w:t>
      </w:r>
      <w:r w:rsidRPr="00AF7319">
        <w:rPr>
          <w:rFonts w:eastAsia="Times New Roman"/>
          <w:lang w:val="en"/>
        </w:rPr>
        <w:t xml:space="preserve">The SSAC may be augmented with senior leaders from the SAF/AQ staff, when appropriate, to provide additional experience and expertise. </w:t>
      </w:r>
      <w:r w:rsidR="00F844C6" w:rsidRPr="00AF7319">
        <w:rPr>
          <w:rFonts w:eastAsia="Times New Roman"/>
          <w:lang w:val="en"/>
        </w:rPr>
        <w:t xml:space="preserve">  </w:t>
      </w:r>
      <w:r w:rsidRPr="00AF7319">
        <w:rPr>
          <w:rFonts w:eastAsia="Times New Roman"/>
          <w:lang w:val="en"/>
        </w:rPr>
        <w:t xml:space="preserve">The SSAC may also be supplemented by other subject matter experts at comparable functional positions. For non-weapon system acquisitions when an SSAC is used, the specific composition of the SSAC is at the discretion of the SSA, based upon the expertise required to accomplish a successful source selection. </w:t>
      </w:r>
    </w:p>
    <w:p w14:paraId="355E55EE" w14:textId="77777777" w:rsidR="00BD580D" w:rsidRDefault="00E27048" w:rsidP="00EB0282">
      <w:pPr>
        <w:pStyle w:val="List2"/>
        <w:keepNext w:val="0"/>
        <w:keepLines w:val="0"/>
        <w:widowControl w:val="0"/>
        <w:rPr>
          <w:lang w:val="en"/>
        </w:rPr>
      </w:pPr>
      <w:r w:rsidRPr="00AF7319">
        <w:rPr>
          <w:rFonts w:eastAsia="Times New Roman"/>
          <w:lang w:val="en"/>
        </w:rPr>
        <w:t>1.4.4</w:t>
      </w:r>
      <w:r w:rsidR="001B0E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SSEB. </w:t>
      </w:r>
    </w:p>
    <w:p w14:paraId="679FCC1F" w14:textId="77777777" w:rsidR="00BD580D" w:rsidRDefault="00E27048" w:rsidP="00EB0282">
      <w:pPr>
        <w:pStyle w:val="List3"/>
        <w:keepNext w:val="0"/>
        <w:keepLines w:val="0"/>
        <w:widowControl w:val="0"/>
        <w:rPr>
          <w:lang w:val="en"/>
        </w:rPr>
      </w:pPr>
      <w:r w:rsidRPr="00AF7319">
        <w:rPr>
          <w:rFonts w:eastAsia="Times New Roman"/>
          <w:lang w:val="en"/>
        </w:rPr>
        <w:t>1.4.4.</w:t>
      </w:r>
      <w:r w:rsidR="00571029" w:rsidRPr="00AF7319">
        <w:rPr>
          <w:rFonts w:eastAsia="Times New Roman"/>
          <w:lang w:val="en"/>
        </w:rPr>
        <w:t>4</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SSEB</w:t>
      </w:r>
      <w:r w:rsidR="001B0EF2" w:rsidRPr="00AF7319">
        <w:rPr>
          <w:rFonts w:eastAsia="Times New Roman"/>
          <w:lang w:val="en"/>
        </w:rPr>
        <w:t xml:space="preserve"> </w:t>
      </w:r>
      <w:r w:rsidR="00511617" w:rsidRPr="00AF7319">
        <w:rPr>
          <w:rFonts w:eastAsia="Times New Roman"/>
          <w:lang w:val="en"/>
        </w:rPr>
        <w:t>Responsibilities</w:t>
      </w:r>
      <w:r w:rsidRPr="00AF7319">
        <w:rPr>
          <w:rFonts w:eastAsia="Times New Roman"/>
          <w:lang w:val="en"/>
        </w:rPr>
        <w:t xml:space="preserve">. </w:t>
      </w:r>
    </w:p>
    <w:p w14:paraId="27358A77" w14:textId="77777777" w:rsidR="00BD580D" w:rsidRDefault="00511617" w:rsidP="00EB0282">
      <w:pPr>
        <w:pStyle w:val="List5"/>
        <w:widowControl w:val="0"/>
        <w:rPr>
          <w:lang w:val="en"/>
        </w:rPr>
      </w:pPr>
      <w:r w:rsidRPr="00AF7319">
        <w:rPr>
          <w:rFonts w:eastAsia="Times New Roman"/>
          <w:lang w:val="en"/>
        </w:rPr>
        <w:t>1.4.4.</w:t>
      </w:r>
      <w:r w:rsidR="00571029" w:rsidRPr="00AF7319">
        <w:rPr>
          <w:rFonts w:eastAsia="Times New Roman"/>
          <w:lang w:val="en"/>
        </w:rPr>
        <w:t>4</w:t>
      </w:r>
      <w:r w:rsidRPr="00AF7319">
        <w:rPr>
          <w:rFonts w:eastAsia="Times New Roman"/>
          <w:lang w:val="en"/>
        </w:rPr>
        <w:t>.1.</w:t>
      </w:r>
      <w:r w:rsidR="003B7B8B" w:rsidRPr="00AF7319">
        <w:rPr>
          <w:rFonts w:eastAsia="Times New Roman"/>
          <w:lang w:val="en"/>
        </w:rPr>
        <w:t>7</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It is considered a best practice for the Program Manager (PM), when one is assigned, to serve as the SSEB Chairperson.</w:t>
      </w:r>
      <w:r w:rsidRPr="00AF7319" w:rsidDel="00511617">
        <w:rPr>
          <w:rFonts w:eastAsia="Times New Roman"/>
          <w:lang w:val="en"/>
        </w:rPr>
        <w:t xml:space="preserve"> </w:t>
      </w:r>
      <w:r w:rsidR="007154C2" w:rsidRPr="00AF7319">
        <w:rPr>
          <w:rFonts w:eastAsia="Times New Roman"/>
          <w:lang w:val="en"/>
        </w:rPr>
        <w:t xml:space="preserve"> It is also a best practice that the SSEB chair not serve in multiple roles. </w:t>
      </w:r>
    </w:p>
    <w:p w14:paraId="11E9313E" w14:textId="77777777" w:rsidR="00BD580D" w:rsidRDefault="00E17E2C" w:rsidP="00EB0282">
      <w:pPr>
        <w:pStyle w:val="List4"/>
        <w:keepNext w:val="0"/>
        <w:keepLines w:val="0"/>
        <w:widowControl w:val="0"/>
        <w:rPr>
          <w:lang w:val="en"/>
        </w:rPr>
      </w:pPr>
      <w:r w:rsidRPr="00AF7319">
        <w:rPr>
          <w:rFonts w:eastAsia="Times New Roman"/>
          <w:lang w:val="en"/>
        </w:rPr>
        <w:t xml:space="preserve">1.4.4.4.3 </w:t>
      </w:r>
      <w:r w:rsidR="003D741E" w:rsidRPr="00AF7319">
        <w:rPr>
          <w:rFonts w:eastAsia="Times New Roman"/>
          <w:lang w:val="en"/>
        </w:rPr>
        <w:t xml:space="preserve"> </w:t>
      </w:r>
      <w:r w:rsidRPr="00AF7319">
        <w:rPr>
          <w:rFonts w:eastAsia="Times New Roman"/>
          <w:lang w:val="en"/>
        </w:rPr>
        <w:t xml:space="preserve"> For source selections without an SSAC, the SSEB Chairperson </w:t>
      </w:r>
      <w:r w:rsidR="00B67AC3" w:rsidRPr="00AF7319">
        <w:rPr>
          <w:rFonts w:eastAsia="Times New Roman"/>
          <w:lang w:val="en"/>
        </w:rPr>
        <w:t xml:space="preserve">must </w:t>
      </w:r>
      <w:r w:rsidR="00EA0365" w:rsidRPr="00AF7319">
        <w:rPr>
          <w:rFonts w:eastAsia="Times New Roman"/>
          <w:lang w:val="en"/>
        </w:rPr>
        <w:t>document</w:t>
      </w:r>
      <w:r w:rsidR="00B67AC3" w:rsidRPr="00AF7319">
        <w:rPr>
          <w:rFonts w:eastAsia="Times New Roman"/>
          <w:lang w:val="en"/>
        </w:rPr>
        <w:t xml:space="preserve"> </w:t>
      </w:r>
      <w:r w:rsidR="00EA0365" w:rsidRPr="00AF7319">
        <w:rPr>
          <w:rFonts w:eastAsia="Times New Roman"/>
          <w:lang w:val="en"/>
        </w:rPr>
        <w:t>in the source selection plan</w:t>
      </w:r>
      <w:r w:rsidR="00AB5AE1" w:rsidRPr="00AF7319">
        <w:rPr>
          <w:rFonts w:eastAsia="Times New Roman"/>
          <w:lang w:val="en"/>
        </w:rPr>
        <w:t>,</w:t>
      </w:r>
      <w:r w:rsidR="00EA0365" w:rsidRPr="00AF7319">
        <w:rPr>
          <w:rFonts w:eastAsia="Times New Roman"/>
          <w:lang w:val="en"/>
        </w:rPr>
        <w:t xml:space="preserve"> whether or not </w:t>
      </w:r>
      <w:r w:rsidR="00B67AC3" w:rsidRPr="00AF7319">
        <w:rPr>
          <w:rFonts w:eastAsia="Times New Roman"/>
          <w:lang w:val="en"/>
        </w:rPr>
        <w:t xml:space="preserve">the </w:t>
      </w:r>
      <w:r w:rsidRPr="00AF7319">
        <w:rPr>
          <w:rFonts w:eastAsia="Times New Roman"/>
          <w:lang w:val="en"/>
        </w:rPr>
        <w:t xml:space="preserve">SSA wants the SSEB to perform the comparative analysis </w:t>
      </w:r>
      <w:r w:rsidR="00AB5AE1" w:rsidRPr="00AF7319">
        <w:rPr>
          <w:rFonts w:eastAsia="Times New Roman"/>
          <w:lang w:val="en"/>
        </w:rPr>
        <w:t xml:space="preserve">of proposals </w:t>
      </w:r>
      <w:r w:rsidRPr="00AF7319">
        <w:rPr>
          <w:rFonts w:eastAsia="Times New Roman"/>
          <w:lang w:val="en"/>
        </w:rPr>
        <w:t>and provide th</w:t>
      </w:r>
      <w:r w:rsidR="00EA0365" w:rsidRPr="00AF7319">
        <w:rPr>
          <w:rFonts w:eastAsia="Times New Roman"/>
          <w:lang w:val="en"/>
        </w:rPr>
        <w:t>at</w:t>
      </w:r>
      <w:r w:rsidRPr="00AF7319">
        <w:rPr>
          <w:rFonts w:eastAsia="Times New Roman"/>
          <w:lang w:val="en"/>
        </w:rPr>
        <w:t xml:space="preserve"> analysis and an award recommendation in the SSEB Final Report.</w:t>
      </w:r>
      <w:r w:rsidR="00F844C6" w:rsidRPr="00AF7319">
        <w:rPr>
          <w:rFonts w:eastAsia="Times New Roman"/>
          <w:lang w:val="en"/>
        </w:rPr>
        <w:t xml:space="preserve"> </w:t>
      </w:r>
      <w:r w:rsidRPr="00AF7319">
        <w:rPr>
          <w:rFonts w:eastAsia="Times New Roman"/>
          <w:lang w:val="en"/>
        </w:rPr>
        <w:t xml:space="preserve">  .</w:t>
      </w:r>
    </w:p>
    <w:p w14:paraId="29D1D124" w14:textId="77777777" w:rsidR="00BD580D" w:rsidRDefault="00E27048" w:rsidP="00EB0282">
      <w:pPr>
        <w:pStyle w:val="List2"/>
        <w:keepNext w:val="0"/>
        <w:keepLines w:val="0"/>
        <w:widowControl w:val="0"/>
        <w:rPr>
          <w:lang w:val="en"/>
        </w:rPr>
      </w:pPr>
      <w:r w:rsidRPr="00AF7319">
        <w:rPr>
          <w:rFonts w:eastAsia="Times New Roman"/>
          <w:lang w:val="en"/>
        </w:rPr>
        <w:t>1.4.</w:t>
      </w:r>
      <w:r w:rsidR="00571029" w:rsidRPr="00AF7319">
        <w:rPr>
          <w:rFonts w:eastAsia="Times New Roman"/>
          <w:lang w:val="en"/>
        </w:rPr>
        <w:t>6</w:t>
      </w:r>
      <w:r w:rsidRPr="00AF7319">
        <w:rPr>
          <w:rFonts w:eastAsia="Times New Roman"/>
          <w:lang w:val="en"/>
        </w:rPr>
        <w:t xml:space="preserve"> </w:t>
      </w:r>
      <w:r w:rsidR="003D741E" w:rsidRPr="00AF7319">
        <w:rPr>
          <w:rFonts w:eastAsia="Times New Roman"/>
          <w:lang w:val="en"/>
        </w:rPr>
        <w:t xml:space="preserve">  </w:t>
      </w:r>
      <w:r w:rsidR="00571029" w:rsidRPr="00AF7319">
        <w:rPr>
          <w:rFonts w:eastAsia="Times New Roman"/>
          <w:lang w:val="en"/>
        </w:rPr>
        <w:t xml:space="preserve">Other </w:t>
      </w:r>
      <w:r w:rsidRPr="00AF7319">
        <w:rPr>
          <w:rFonts w:eastAsia="Times New Roman"/>
          <w:lang w:val="en"/>
        </w:rPr>
        <w:t>Advisors.</w:t>
      </w:r>
    </w:p>
    <w:p w14:paraId="5427720E" w14:textId="77777777" w:rsidR="00BD580D" w:rsidRDefault="00E27048" w:rsidP="00EB0282">
      <w:pPr>
        <w:pStyle w:val="List3"/>
        <w:keepNext w:val="0"/>
        <w:keepLines w:val="0"/>
        <w:widowControl w:val="0"/>
        <w:rPr>
          <w:lang w:val="en"/>
        </w:rPr>
      </w:pPr>
      <w:r w:rsidRPr="00AF7319">
        <w:rPr>
          <w:rFonts w:eastAsia="Times New Roman"/>
          <w:lang w:val="en"/>
        </w:rPr>
        <w:t>1.4.</w:t>
      </w:r>
      <w:r w:rsidR="00571029" w:rsidRPr="00AF7319">
        <w:rPr>
          <w:rFonts w:eastAsia="Times New Roman"/>
          <w:lang w:val="en"/>
        </w:rPr>
        <w:t>6</w:t>
      </w:r>
      <w:r w:rsidRPr="00AF7319">
        <w:rPr>
          <w:rFonts w:eastAsia="Times New Roman"/>
          <w:lang w:val="en"/>
        </w:rPr>
        <w:t>.1</w:t>
      </w:r>
      <w:r w:rsidR="003D741E" w:rsidRPr="00AF7319">
        <w:rPr>
          <w:rFonts w:eastAsia="Times New Roman"/>
          <w:lang w:val="en"/>
        </w:rPr>
        <w:t xml:space="preserve"> </w:t>
      </w:r>
      <w:r w:rsidR="00336065" w:rsidRPr="00AF7319">
        <w:rPr>
          <w:rFonts w:eastAsia="Times New Roman"/>
          <w:lang w:val="en"/>
        </w:rPr>
        <w:t xml:space="preserve"> </w:t>
      </w:r>
      <w:r w:rsidRPr="00AF7319">
        <w:rPr>
          <w:rFonts w:eastAsia="Times New Roman"/>
          <w:lang w:val="en"/>
        </w:rPr>
        <w:t xml:space="preserve"> Government Advisors. </w:t>
      </w:r>
      <w:r w:rsidR="00F844C6" w:rsidRPr="00AF7319">
        <w:rPr>
          <w:rFonts w:eastAsia="Times New Roman"/>
          <w:lang w:val="en"/>
        </w:rPr>
        <w:t xml:space="preserve">  </w:t>
      </w:r>
      <w:r w:rsidRPr="00AF7319">
        <w:rPr>
          <w:rFonts w:eastAsia="Times New Roman"/>
          <w:lang w:val="en"/>
        </w:rPr>
        <w:t xml:space="preserve">Foreign Military Sales (FMS) customers and international cooperative project partners may only participate in the source selection process as advisors. </w:t>
      </w:r>
      <w:r w:rsidR="00F844C6" w:rsidRPr="00AF7319">
        <w:rPr>
          <w:rFonts w:eastAsia="Times New Roman"/>
          <w:lang w:val="en"/>
        </w:rPr>
        <w:t xml:space="preserve">  </w:t>
      </w:r>
      <w:r w:rsidRPr="00AF7319">
        <w:rPr>
          <w:rFonts w:eastAsia="Times New Roman"/>
          <w:lang w:val="en"/>
        </w:rPr>
        <w:t xml:space="preserve">The PCO must not </w:t>
      </w:r>
      <w:r w:rsidR="00FC71CD" w:rsidRPr="00AF7319">
        <w:rPr>
          <w:rFonts w:eastAsia="Times New Roman"/>
          <w:lang w:val="en"/>
        </w:rPr>
        <w:t xml:space="preserve">disclose to the FMS customer any form of cost or price data that is proprietary unless the </w:t>
      </w:r>
      <w:r w:rsidR="00E17E2C" w:rsidRPr="00AF7319">
        <w:rPr>
          <w:rFonts w:eastAsia="Times New Roman"/>
          <w:lang w:val="en"/>
        </w:rPr>
        <w:t>offeror</w:t>
      </w:r>
      <w:r w:rsidR="00FC71CD" w:rsidRPr="00AF7319">
        <w:rPr>
          <w:rFonts w:eastAsia="Times New Roman"/>
          <w:lang w:val="en"/>
        </w:rPr>
        <w:t xml:space="preserve"> authorizes its release.</w:t>
      </w:r>
      <w:r w:rsidR="00FC71CD" w:rsidRPr="00AF7319" w:rsidDel="00FC71CD">
        <w:rPr>
          <w:rFonts w:eastAsia="Times New Roman"/>
          <w:lang w:val="en"/>
        </w:rPr>
        <w:t xml:space="preserve"> </w:t>
      </w:r>
    </w:p>
    <w:p w14:paraId="53CB9860" w14:textId="608BC0D5" w:rsidR="00BD580D" w:rsidRDefault="00B8772A" w:rsidP="00EB0282">
      <w:pPr>
        <w:widowControl w:val="0"/>
        <w:rPr>
          <w:lang w:val="en"/>
        </w:rPr>
      </w:pPr>
      <w:r w:rsidRPr="00AF7319">
        <w:t xml:space="preserve">See </w:t>
      </w:r>
      <w:hyperlink r:id="rId37" w:history="1">
        <w:r w:rsidRPr="00AF09C2">
          <w:rPr>
            <w:rStyle w:val="Hyperlink"/>
          </w:rPr>
          <w:t>AFMC PGI 5315.3 (1.4.6.1)</w:t>
        </w:r>
      </w:hyperlink>
      <w:r w:rsidR="00AF09C2">
        <w:t>.</w:t>
      </w:r>
    </w:p>
    <w:p w14:paraId="4B2E6904" w14:textId="77777777" w:rsidR="00BD580D" w:rsidRDefault="002A24E8" w:rsidP="00EB0282">
      <w:pPr>
        <w:pStyle w:val="List4"/>
        <w:keepNext w:val="0"/>
        <w:keepLines w:val="0"/>
        <w:widowControl w:val="0"/>
        <w:rPr>
          <w:lang w:val="en"/>
        </w:rPr>
      </w:pPr>
      <w:r w:rsidRPr="00AF7319">
        <w:rPr>
          <w:rFonts w:eastAsia="Times New Roman"/>
          <w:lang w:val="en"/>
        </w:rPr>
        <w:t>1.4.6.2.2 Limitations on use of nongovernment advisors.  Nongover</w:t>
      </w:r>
      <w:r w:rsidR="0008414A" w:rsidRPr="00AF7319">
        <w:rPr>
          <w:rFonts w:eastAsia="Times New Roman"/>
          <w:lang w:val="en"/>
        </w:rPr>
        <w:t>n</w:t>
      </w:r>
      <w:r w:rsidRPr="00AF7319">
        <w:rPr>
          <w:rFonts w:eastAsia="Times New Roman"/>
          <w:lang w:val="en"/>
        </w:rPr>
        <w:t xml:space="preserve">ment advisors shall not attend the past performance portion of evaluation briefings.  </w:t>
      </w:r>
    </w:p>
    <w:p w14:paraId="35F356CA" w14:textId="094302AD" w:rsidR="00BD580D" w:rsidRDefault="00B8772A" w:rsidP="00EB0282">
      <w:pPr>
        <w:widowControl w:val="0"/>
        <w:rPr>
          <w:lang w:val="en"/>
        </w:rPr>
      </w:pPr>
      <w:r w:rsidRPr="00AF7319">
        <w:t xml:space="preserve">See </w:t>
      </w:r>
      <w:hyperlink r:id="rId38" w:history="1">
        <w:r w:rsidRPr="00AF09C2">
          <w:rPr>
            <w:rStyle w:val="Hyperlink"/>
          </w:rPr>
          <w:t>AFMC PGI 5315.3 (1.4.7.2)</w:t>
        </w:r>
      </w:hyperlink>
      <w:r w:rsidR="00AF09C2">
        <w:t>.</w:t>
      </w:r>
      <w:bookmarkStart w:id="11" w:name="_Toc38365638"/>
    </w:p>
    <w:p w14:paraId="1C298D39" w14:textId="77777777" w:rsidR="00BD580D" w:rsidRDefault="0063571F" w:rsidP="00EB0282">
      <w:pPr>
        <w:pStyle w:val="Heading3"/>
        <w:keepNext w:val="0"/>
        <w:keepLines w:val="0"/>
        <w:widowControl w:val="0"/>
        <w:rPr>
          <w:lang w:val="en"/>
        </w:rPr>
      </w:pPr>
      <w:bookmarkStart w:id="12" w:name="_Toc76719152"/>
      <w:r w:rsidRPr="00AF7319">
        <w:rPr>
          <w:lang w:val="en"/>
        </w:rPr>
        <w:t>2   PRE-SOLICITATION ACTIVITIES</w:t>
      </w:r>
      <w:bookmarkEnd w:id="11"/>
      <w:bookmarkEnd w:id="12"/>
    </w:p>
    <w:p w14:paraId="2F59389A" w14:textId="42F3B540" w:rsidR="00BD580D" w:rsidRDefault="00E15D4C" w:rsidP="00EB0282">
      <w:pPr>
        <w:widowControl w:val="0"/>
        <w:rPr>
          <w:lang w:val="en"/>
        </w:rPr>
      </w:pPr>
      <w:r w:rsidRPr="00AF7319">
        <w:rPr>
          <w:rFonts w:eastAsia="Times New Roman"/>
          <w:lang w:val="en"/>
        </w:rPr>
        <w:t xml:space="preserve">See </w:t>
      </w:r>
      <w:hyperlink r:id="rId39" w:history="1">
        <w:r w:rsidRPr="00AF09C2">
          <w:rPr>
            <w:rStyle w:val="Hyperlink"/>
            <w:rFonts w:eastAsia="Times New Roman"/>
            <w:lang w:val="en"/>
          </w:rPr>
          <w:t>SMC PGI 5315.3 (2)</w:t>
        </w:r>
      </w:hyperlink>
      <w:r w:rsidR="00074645">
        <w:rPr>
          <w:rFonts w:eastAsia="Times New Roman"/>
          <w:lang w:val="en"/>
        </w:rPr>
        <w:t>.</w:t>
      </w:r>
    </w:p>
    <w:p w14:paraId="011AC556" w14:textId="77777777" w:rsidR="00BD580D" w:rsidRDefault="00E27048" w:rsidP="00EB0282">
      <w:pPr>
        <w:pStyle w:val="List1"/>
        <w:widowControl w:val="0"/>
        <w:rPr>
          <w:lang w:val="en"/>
        </w:rPr>
      </w:pPr>
      <w:r w:rsidRPr="00AF7319">
        <w:rPr>
          <w:b/>
          <w:lang w:val="en"/>
        </w:rPr>
        <w:t>2.1</w:t>
      </w:r>
      <w:r w:rsidR="003D741E" w:rsidRPr="00AF7319">
        <w:rPr>
          <w:b/>
          <w:lang w:val="en"/>
        </w:rPr>
        <w:t xml:space="preserve"> </w:t>
      </w:r>
      <w:r w:rsidR="009F658A" w:rsidRPr="00AF7319">
        <w:rPr>
          <w:b/>
          <w:lang w:val="en"/>
        </w:rPr>
        <w:t xml:space="preserve"> </w:t>
      </w:r>
      <w:r w:rsidRPr="00AF7319">
        <w:rPr>
          <w:b/>
          <w:lang w:val="en"/>
        </w:rPr>
        <w:t xml:space="preserve"> Conduct Acquisition Planning</w:t>
      </w:r>
      <w:r w:rsidR="007B26A2" w:rsidRPr="00AF7319">
        <w:rPr>
          <w:b/>
          <w:lang w:val="en"/>
        </w:rPr>
        <w:t xml:space="preserve"> </w:t>
      </w:r>
    </w:p>
    <w:p w14:paraId="6B5116D1" w14:textId="7BCC34FB" w:rsidR="00B72386" w:rsidRPr="00AF7319" w:rsidRDefault="00E15D4C" w:rsidP="00EB0282">
      <w:pPr>
        <w:widowControl w:val="0"/>
        <w:rPr>
          <w:lang w:val="en"/>
        </w:rPr>
      </w:pPr>
      <w:r w:rsidRPr="00AF7319">
        <w:rPr>
          <w:rFonts w:eastAsia="Times New Roman"/>
          <w:lang w:val="en"/>
        </w:rPr>
        <w:t xml:space="preserve">See </w:t>
      </w:r>
      <w:hyperlink r:id="rId40" w:history="1">
        <w:r w:rsidRPr="00AF09C2">
          <w:rPr>
            <w:rStyle w:val="Hyperlink"/>
            <w:rFonts w:eastAsia="Times New Roman"/>
            <w:lang w:val="en"/>
          </w:rPr>
          <w:t>SMC PGI 5315.3 (2.1.2.1)</w:t>
        </w:r>
      </w:hyperlink>
      <w:r w:rsidR="00074645">
        <w:rPr>
          <w:rFonts w:eastAsia="Times New Roman"/>
          <w:lang w:val="en"/>
        </w:rPr>
        <w:t>.</w:t>
      </w:r>
    </w:p>
    <w:p w14:paraId="23806D09" w14:textId="56D7BDD3" w:rsidR="00B72386" w:rsidRPr="00AF7319" w:rsidRDefault="00E15D4C" w:rsidP="00EB0282">
      <w:pPr>
        <w:widowControl w:val="0"/>
        <w:spacing w:after="0"/>
        <w:rPr>
          <w:rFonts w:eastAsia="Times New Roman"/>
          <w:bCs/>
          <w:lang w:val="en"/>
        </w:rPr>
      </w:pPr>
      <w:r w:rsidRPr="00AF7319">
        <w:rPr>
          <w:rFonts w:eastAsia="Times New Roman"/>
          <w:lang w:val="en"/>
        </w:rPr>
        <w:t xml:space="preserve">See </w:t>
      </w:r>
      <w:hyperlink r:id="rId41" w:history="1">
        <w:r w:rsidRPr="00AF09C2">
          <w:rPr>
            <w:rStyle w:val="Hyperlink"/>
            <w:rFonts w:eastAsia="Times New Roman"/>
            <w:lang w:val="en"/>
          </w:rPr>
          <w:t>SMC PGI 5315.3 (2.1.2.2)</w:t>
        </w:r>
      </w:hyperlink>
      <w:r w:rsidR="00074645">
        <w:rPr>
          <w:rFonts w:eastAsia="Times New Roman"/>
          <w:lang w:val="en"/>
        </w:rPr>
        <w:t>.</w:t>
      </w:r>
    </w:p>
    <w:p w14:paraId="37D3723F" w14:textId="10C99571" w:rsidR="00F56C4B" w:rsidRPr="00AF7319" w:rsidRDefault="00F56C4B" w:rsidP="00EB0282">
      <w:pPr>
        <w:widowControl w:val="0"/>
        <w:spacing w:after="0"/>
        <w:rPr>
          <w:rFonts w:eastAsia="Times New Roman"/>
          <w:bCs/>
          <w:lang w:val="en"/>
        </w:rPr>
      </w:pPr>
      <w:r w:rsidRPr="00AF7319">
        <w:rPr>
          <w:rFonts w:eastAsia="Times New Roman"/>
          <w:bCs/>
          <w:lang w:val="en"/>
        </w:rPr>
        <w:t xml:space="preserve">See </w:t>
      </w:r>
      <w:hyperlink r:id="rId42" w:history="1">
        <w:r w:rsidRPr="00AF09C2">
          <w:rPr>
            <w:rStyle w:val="Hyperlink"/>
            <w:rFonts w:eastAsia="Times New Roman"/>
            <w:bCs/>
            <w:lang w:val="en"/>
          </w:rPr>
          <w:t>AFMC PGI 5315.3 (2.1.2.3)</w:t>
        </w:r>
      </w:hyperlink>
      <w:r w:rsidR="00074645">
        <w:rPr>
          <w:rFonts w:eastAsia="Times New Roman"/>
          <w:bCs/>
          <w:lang w:val="en"/>
        </w:rPr>
        <w:t>.</w:t>
      </w:r>
    </w:p>
    <w:p w14:paraId="5F386E1D" w14:textId="220296F1" w:rsidR="00BD580D" w:rsidRDefault="00E15D4C" w:rsidP="00EB0282">
      <w:pPr>
        <w:widowControl w:val="0"/>
        <w:spacing w:after="0"/>
        <w:rPr>
          <w:rFonts w:eastAsia="Times New Roman"/>
          <w:bCs/>
          <w:lang w:val="en"/>
        </w:rPr>
      </w:pPr>
      <w:r w:rsidRPr="00AF7319">
        <w:rPr>
          <w:rFonts w:eastAsia="Times New Roman"/>
          <w:lang w:val="en"/>
        </w:rPr>
        <w:t xml:space="preserve">See </w:t>
      </w:r>
      <w:hyperlink r:id="rId43" w:history="1">
        <w:r w:rsidRPr="00AF09C2">
          <w:rPr>
            <w:rStyle w:val="Hyperlink"/>
            <w:rFonts w:eastAsia="Times New Roman"/>
            <w:lang w:val="en"/>
          </w:rPr>
          <w:t>SMC PGI 5315.3 (2.1.2.3)</w:t>
        </w:r>
      </w:hyperlink>
      <w:r w:rsidR="00074645">
        <w:rPr>
          <w:rFonts w:eastAsia="Times New Roman"/>
          <w:lang w:val="en"/>
        </w:rPr>
        <w:t>.</w:t>
      </w:r>
    </w:p>
    <w:p w14:paraId="19AD11F1" w14:textId="77777777" w:rsidR="00BD580D" w:rsidRDefault="00E27048" w:rsidP="00EB0282">
      <w:pPr>
        <w:pStyle w:val="List1"/>
        <w:widowControl w:val="0"/>
        <w:rPr>
          <w:lang w:val="en"/>
        </w:rPr>
      </w:pPr>
      <w:r w:rsidRPr="00AF7319">
        <w:rPr>
          <w:b/>
          <w:lang w:val="en"/>
        </w:rPr>
        <w:t xml:space="preserve">2.2 </w:t>
      </w:r>
      <w:r w:rsidR="003D741E" w:rsidRPr="00AF7319">
        <w:rPr>
          <w:b/>
          <w:lang w:val="en"/>
        </w:rPr>
        <w:t xml:space="preserve"> </w:t>
      </w:r>
      <w:r w:rsidR="009F658A" w:rsidRPr="00AF7319">
        <w:rPr>
          <w:b/>
          <w:lang w:val="en"/>
        </w:rPr>
        <w:t xml:space="preserve"> </w:t>
      </w:r>
      <w:r w:rsidRPr="00AF7319">
        <w:rPr>
          <w:b/>
          <w:lang w:val="en"/>
        </w:rPr>
        <w:t xml:space="preserve">Develop a </w:t>
      </w:r>
      <w:r w:rsidR="00AA39E6" w:rsidRPr="00AF7319">
        <w:rPr>
          <w:b/>
          <w:lang w:val="en"/>
        </w:rPr>
        <w:t>Source Selection Plan (</w:t>
      </w:r>
      <w:r w:rsidRPr="00AF7319">
        <w:rPr>
          <w:b/>
          <w:lang w:val="en"/>
        </w:rPr>
        <w:t>SSP</w:t>
      </w:r>
      <w:r w:rsidR="00AA39E6" w:rsidRPr="00AF7319">
        <w:rPr>
          <w:b/>
          <w:lang w:val="en"/>
        </w:rPr>
        <w:t>)</w:t>
      </w:r>
    </w:p>
    <w:p w14:paraId="620763FE" w14:textId="42F058EB" w:rsidR="00BD580D" w:rsidRDefault="00E27048" w:rsidP="00EB0282">
      <w:pPr>
        <w:widowControl w:val="0"/>
        <w:spacing w:after="0"/>
        <w:rPr>
          <w:rFonts w:eastAsia="Times New Roman"/>
          <w:lang w:val="en"/>
        </w:rPr>
      </w:pPr>
      <w:r w:rsidRPr="00AF7319">
        <w:rPr>
          <w:rFonts w:eastAsia="Times New Roman"/>
          <w:lang w:val="en"/>
        </w:rPr>
        <w:t>The PCO and the SSEB chair</w:t>
      </w:r>
      <w:r w:rsidR="007043D2" w:rsidRPr="00AF7319">
        <w:rPr>
          <w:rFonts w:eastAsia="Times New Roman"/>
          <w:lang w:val="en"/>
        </w:rPr>
        <w:t>,</w:t>
      </w:r>
      <w:r w:rsidRPr="00AF7319">
        <w:rPr>
          <w:rFonts w:eastAsia="Times New Roman"/>
          <w:lang w:val="en"/>
        </w:rPr>
        <w:t xml:space="preserve"> with assistance from SSEB members, as necessary</w:t>
      </w:r>
      <w:r w:rsidR="007043D2" w:rsidRPr="00AF7319">
        <w:rPr>
          <w:rFonts w:eastAsia="Times New Roman"/>
          <w:lang w:val="en"/>
        </w:rPr>
        <w:t>,</w:t>
      </w:r>
      <w:r w:rsidRPr="00AF7319">
        <w:rPr>
          <w:rFonts w:eastAsia="Times New Roman"/>
          <w:lang w:val="en"/>
        </w:rPr>
        <w:t xml:space="preserve"> prepare the SSP. </w:t>
      </w:r>
      <w:r w:rsidR="001466EB">
        <w:rPr>
          <w:rFonts w:eastAsia="Times New Roman"/>
          <w:lang w:val="en"/>
        </w:rPr>
        <w:t xml:space="preserve">  A</w:t>
      </w:r>
      <w:r w:rsidR="0012418D">
        <w:rPr>
          <w:rFonts w:eastAsia="Times New Roman"/>
          <w:lang w:val="en"/>
        </w:rPr>
        <w:t xml:space="preserve"> </w:t>
      </w:r>
      <w:hyperlink r:id="rId44" w:history="1">
        <w:r w:rsidR="0012418D" w:rsidRPr="00E01C31">
          <w:rPr>
            <w:rStyle w:val="Hyperlink"/>
            <w:lang w:val="en"/>
          </w:rPr>
          <w:t>Source Selection Pla</w:t>
        </w:r>
        <w:r w:rsidR="0074370B">
          <w:rPr>
            <w:rStyle w:val="Hyperlink"/>
            <w:lang w:val="en"/>
          </w:rPr>
          <w:t>n</w:t>
        </w:r>
      </w:hyperlink>
      <w:r w:rsidR="0012418D">
        <w:rPr>
          <w:rStyle w:val="Hyperlink"/>
          <w:lang w:val="en"/>
        </w:rPr>
        <w:t xml:space="preserve"> </w:t>
      </w:r>
      <w:r w:rsidR="0012418D" w:rsidRPr="0074370B">
        <w:rPr>
          <w:rStyle w:val="Hyperlink"/>
          <w:color w:val="auto"/>
          <w:u w:val="none"/>
          <w:lang w:val="en"/>
        </w:rPr>
        <w:t>template is available for use, if desired.</w:t>
      </w:r>
    </w:p>
    <w:p w14:paraId="1F0D69A1" w14:textId="77777777" w:rsidR="00BD580D" w:rsidRDefault="006D39AA" w:rsidP="00EB0282">
      <w:pPr>
        <w:pStyle w:val="List2"/>
        <w:keepNext w:val="0"/>
        <w:keepLines w:val="0"/>
        <w:widowControl w:val="0"/>
        <w:rPr>
          <w:lang w:val="en"/>
        </w:rPr>
      </w:pPr>
      <w:r w:rsidRPr="00AF7319">
        <w:rPr>
          <w:rFonts w:eastAsia="Times New Roman"/>
          <w:lang w:val="en"/>
        </w:rPr>
        <w:t xml:space="preserve">2.2.5  </w:t>
      </w:r>
      <w:r w:rsidR="003D741E" w:rsidRPr="00AF7319">
        <w:rPr>
          <w:rFonts w:eastAsia="Times New Roman"/>
          <w:lang w:val="en"/>
        </w:rPr>
        <w:t xml:space="preserve"> </w:t>
      </w:r>
      <w:r w:rsidR="002557BE" w:rsidRPr="00AF7319">
        <w:rPr>
          <w:rFonts w:eastAsia="Times New Roman"/>
          <w:lang w:val="en"/>
        </w:rPr>
        <w:t xml:space="preserve">Evaluation Factors and Subfactors.  </w:t>
      </w:r>
      <w:r w:rsidRPr="00AF7319">
        <w:rPr>
          <w:rFonts w:eastAsia="Times New Roman"/>
          <w:lang w:val="en"/>
        </w:rPr>
        <w:t>When using VATEP, address the decision to use, or not use, an affordability cap, along with supporting rationale for the decision.  If an affordability cap will be used, describe how it will be evaluated and whether offerors whose proposals exceed the affordability cap will be eligible for award.</w:t>
      </w:r>
    </w:p>
    <w:p w14:paraId="1222E620" w14:textId="26C1E3B4" w:rsidR="00BD580D" w:rsidRDefault="007043D2" w:rsidP="00EB0282">
      <w:pPr>
        <w:pStyle w:val="List2"/>
        <w:keepNext w:val="0"/>
        <w:keepLines w:val="0"/>
        <w:widowControl w:val="0"/>
        <w:rPr>
          <w:lang w:val="en"/>
        </w:rPr>
      </w:pPr>
      <w:r w:rsidRPr="00AF7319">
        <w:rPr>
          <w:rFonts w:eastAsia="Times New Roman"/>
          <w:lang w:val="en"/>
        </w:rPr>
        <w:t>2.2.6</w:t>
      </w:r>
      <w:r w:rsidR="003D741E" w:rsidRPr="00AF7319">
        <w:rPr>
          <w:rFonts w:eastAsia="Times New Roman"/>
          <w:lang w:val="en"/>
        </w:rPr>
        <w:t xml:space="preserve"> </w:t>
      </w:r>
      <w:r w:rsidR="00074645">
        <w:rPr>
          <w:rFonts w:eastAsia="Times New Roman"/>
          <w:lang w:val="en"/>
        </w:rPr>
        <w:t xml:space="preserve">  </w:t>
      </w:r>
      <w:r w:rsidR="000A418B" w:rsidRPr="00AF7319">
        <w:rPr>
          <w:rFonts w:eastAsia="Times New Roman"/>
          <w:lang w:val="en"/>
        </w:rPr>
        <w:t>Documentation.</w:t>
      </w:r>
      <w:r w:rsidRPr="00AF7319">
        <w:rPr>
          <w:rFonts w:eastAsia="Times New Roman"/>
          <w:lang w:val="en"/>
        </w:rPr>
        <w:t xml:space="preserve"> </w:t>
      </w:r>
      <w:r w:rsidR="00AA39E6" w:rsidRPr="00AF7319">
        <w:rPr>
          <w:rFonts w:eastAsia="Times New Roman"/>
          <w:lang w:val="en"/>
        </w:rPr>
        <w:t xml:space="preserve">Briefing charts shall not serve as </w:t>
      </w:r>
      <w:r w:rsidR="00550F2C" w:rsidRPr="00AF7319">
        <w:rPr>
          <w:rFonts w:eastAsia="Times New Roman"/>
          <w:lang w:val="en"/>
        </w:rPr>
        <w:t xml:space="preserve">the SSEB Initial Report, </w:t>
      </w:r>
      <w:r w:rsidR="00E17E2C" w:rsidRPr="00AF7319">
        <w:rPr>
          <w:rFonts w:eastAsia="Times New Roman"/>
          <w:lang w:val="en"/>
        </w:rPr>
        <w:t xml:space="preserve">Competitive Range Decision Document, </w:t>
      </w:r>
      <w:r w:rsidR="00550F2C" w:rsidRPr="00AF7319">
        <w:rPr>
          <w:rFonts w:eastAsia="Times New Roman"/>
          <w:lang w:val="en"/>
        </w:rPr>
        <w:t xml:space="preserve">updated SSEB Initial Report, or SSEB Final Report, but </w:t>
      </w:r>
      <w:r w:rsidR="00AA39E6" w:rsidRPr="00AF7319">
        <w:rPr>
          <w:rFonts w:eastAsia="Times New Roman"/>
          <w:lang w:val="en"/>
        </w:rPr>
        <w:t>may be used to present summaries of the</w:t>
      </w:r>
      <w:r w:rsidR="00550F2C" w:rsidRPr="00AF7319">
        <w:rPr>
          <w:rFonts w:eastAsia="Times New Roman"/>
          <w:lang w:val="en"/>
        </w:rPr>
        <w:t>se</w:t>
      </w:r>
      <w:r w:rsidR="00AA39E6" w:rsidRPr="00AF7319">
        <w:rPr>
          <w:rFonts w:eastAsia="Times New Roman"/>
          <w:lang w:val="en"/>
        </w:rPr>
        <w:t xml:space="preserve"> reports to the SSA.</w:t>
      </w:r>
      <w:r w:rsidR="009F658A" w:rsidRPr="00AF7319">
        <w:rPr>
          <w:rFonts w:eastAsia="Times New Roman"/>
          <w:lang w:val="en"/>
        </w:rPr>
        <w:t xml:space="preserve">  </w:t>
      </w:r>
      <w:r w:rsidR="00550F2C" w:rsidRPr="00AF7319">
        <w:rPr>
          <w:rFonts w:eastAsia="Times New Roman"/>
          <w:lang w:val="en"/>
        </w:rPr>
        <w:t xml:space="preserve">If briefing charts are used to comply with any other source selection documentation requirements set forth in the DoD Source Selection Procedures, a written script for each briefing must be maintained in the </w:t>
      </w:r>
      <w:r w:rsidR="00FE1431" w:rsidRPr="00AF7319">
        <w:rPr>
          <w:rFonts w:eastAsia="Times New Roman"/>
          <w:lang w:val="en"/>
        </w:rPr>
        <w:t>official (</w:t>
      </w:r>
      <w:r w:rsidR="00550F2C" w:rsidRPr="00AF7319">
        <w:rPr>
          <w:rFonts w:eastAsia="Times New Roman"/>
          <w:lang w:val="en"/>
        </w:rPr>
        <w:t>permanent</w:t>
      </w:r>
      <w:r w:rsidR="00FE1431" w:rsidRPr="00AF7319">
        <w:rPr>
          <w:rFonts w:eastAsia="Times New Roman"/>
          <w:lang w:val="en"/>
        </w:rPr>
        <w:t>)</w:t>
      </w:r>
      <w:r w:rsidR="00550F2C" w:rsidRPr="00AF7319">
        <w:rPr>
          <w:rFonts w:eastAsia="Times New Roman"/>
          <w:lang w:val="en"/>
        </w:rPr>
        <w:t xml:space="preserve"> contract file.</w:t>
      </w:r>
      <w:r w:rsidR="00A63E36" w:rsidRPr="00AF7319">
        <w:rPr>
          <w:rFonts w:eastAsia="Times New Roman"/>
          <w:lang w:val="en"/>
        </w:rPr>
        <w:t xml:space="preserve">  </w:t>
      </w:r>
      <w:r w:rsidR="00A63E36" w:rsidRPr="00AF7319">
        <w:t>Briefings should summarize the evaluation and not duplicate the content of written reports.</w:t>
      </w:r>
      <w:r w:rsidR="002557BE" w:rsidRPr="00AF7319">
        <w:t xml:space="preserve">  </w:t>
      </w:r>
    </w:p>
    <w:p w14:paraId="2BD3E19A" w14:textId="122B4C30" w:rsidR="00BD580D" w:rsidRDefault="007043D2" w:rsidP="00EB0282">
      <w:pPr>
        <w:pStyle w:val="List2"/>
        <w:keepNext w:val="0"/>
        <w:keepLines w:val="0"/>
        <w:widowControl w:val="0"/>
        <w:rPr>
          <w:lang w:val="en"/>
        </w:rPr>
      </w:pPr>
      <w:r w:rsidRPr="00AF7319">
        <w:rPr>
          <w:rFonts w:eastAsia="Times New Roman"/>
          <w:lang w:val="en"/>
        </w:rPr>
        <w:t>2.2.9</w:t>
      </w:r>
      <w:r w:rsidR="003D741E" w:rsidRPr="00AF7319">
        <w:rPr>
          <w:rFonts w:eastAsia="Times New Roman"/>
          <w:lang w:val="en"/>
        </w:rPr>
        <w:t xml:space="preserve">  </w:t>
      </w:r>
      <w:r w:rsidR="009F658A" w:rsidRPr="00AF7319">
        <w:rPr>
          <w:rFonts w:eastAsia="Times New Roman"/>
          <w:lang w:val="en"/>
        </w:rPr>
        <w:t xml:space="preserve"> </w:t>
      </w:r>
      <w:r w:rsidR="002557BE" w:rsidRPr="00AF7319">
        <w:rPr>
          <w:rFonts w:eastAsia="Times New Roman"/>
          <w:lang w:val="en"/>
        </w:rPr>
        <w:t xml:space="preserve">Securing Source Selection Materials.  </w:t>
      </w:r>
      <w:r w:rsidR="0010167C" w:rsidRPr="00AF7319">
        <w:rPr>
          <w:rFonts w:eastAsia="Times New Roman"/>
          <w:lang w:val="en"/>
        </w:rPr>
        <w:t>S</w:t>
      </w:r>
      <w:r w:rsidR="00E27048" w:rsidRPr="00AF7319">
        <w:rPr>
          <w:rFonts w:eastAsia="Times New Roman"/>
          <w:lang w:val="en"/>
        </w:rPr>
        <w:t>ection 9.0 of the SSP</w:t>
      </w:r>
      <w:r w:rsidR="005540F6" w:rsidRPr="00AF7319">
        <w:rPr>
          <w:rFonts w:eastAsia="Times New Roman"/>
          <w:lang w:val="en"/>
        </w:rPr>
        <w:t xml:space="preserve"> </w:t>
      </w:r>
      <w:r w:rsidRPr="00AF7319">
        <w:rPr>
          <w:rFonts w:eastAsia="Times New Roman"/>
          <w:lang w:val="en"/>
        </w:rPr>
        <w:t>(“Securing Source Selection Materials”)</w:t>
      </w:r>
      <w:r w:rsidR="00E27048" w:rsidRPr="00AF7319">
        <w:rPr>
          <w:rFonts w:eastAsia="Times New Roman"/>
          <w:lang w:val="en"/>
        </w:rPr>
        <w:t xml:space="preserve"> </w:t>
      </w:r>
      <w:r w:rsidR="0010167C" w:rsidRPr="00AF7319">
        <w:rPr>
          <w:rFonts w:eastAsia="Times New Roman"/>
          <w:lang w:val="en"/>
        </w:rPr>
        <w:t xml:space="preserve">must include </w:t>
      </w:r>
      <w:r w:rsidR="00E27048" w:rsidRPr="00AF7319">
        <w:rPr>
          <w:rFonts w:eastAsia="Times New Roman"/>
          <w:lang w:val="en"/>
        </w:rPr>
        <w:t>a plan and procedures which address the filing, protection, handling, maintenance,</w:t>
      </w:r>
      <w:r w:rsidR="0015681C" w:rsidRPr="00AF7319">
        <w:rPr>
          <w:rFonts w:eastAsia="Times New Roman"/>
          <w:lang w:val="en"/>
        </w:rPr>
        <w:t xml:space="preserve"> release,</w:t>
      </w:r>
      <w:r w:rsidR="00E27048" w:rsidRPr="00AF7319">
        <w:rPr>
          <w:rFonts w:eastAsia="Times New Roman"/>
          <w:lang w:val="en"/>
        </w:rPr>
        <w:t xml:space="preserve"> retention and disposition of all documents that constitute the complete source selection record. </w:t>
      </w:r>
      <w:r w:rsidR="006C0B8B" w:rsidRPr="00AF7319">
        <w:rPr>
          <w:rFonts w:eastAsia="Times New Roman"/>
          <w:lang w:val="en"/>
        </w:rPr>
        <w:t xml:space="preserve"> </w:t>
      </w:r>
      <w:r w:rsidRPr="00AF7319">
        <w:rPr>
          <w:rFonts w:eastAsia="Times New Roman"/>
          <w:lang w:val="en"/>
        </w:rPr>
        <w:t xml:space="preserve">For those source selections utilizing an electronic system for source selection documentation, the SSP must include the process for </w:t>
      </w:r>
      <w:r w:rsidR="00021FDE" w:rsidRPr="00AF7319">
        <w:rPr>
          <w:rFonts w:eastAsia="Times New Roman"/>
          <w:lang w:val="en"/>
        </w:rPr>
        <w:t xml:space="preserve">handling documentation, such as the process for </w:t>
      </w:r>
      <w:r w:rsidRPr="00AF7319">
        <w:rPr>
          <w:rFonts w:eastAsia="Times New Roman"/>
          <w:lang w:val="en"/>
        </w:rPr>
        <w:t>documenting the basis for any changes made to an evaluator’s finalized document.</w:t>
      </w:r>
      <w:r w:rsidR="00CB348E" w:rsidRPr="00AF7319">
        <w:rPr>
          <w:rFonts w:eastAsia="Times New Roman"/>
          <w:color w:val="00B050"/>
          <w:lang w:val="en"/>
        </w:rPr>
        <w:t xml:space="preserve">  </w:t>
      </w:r>
      <w:r w:rsidR="00E27048" w:rsidRPr="00AF7319">
        <w:rPr>
          <w:rFonts w:eastAsia="Times New Roman"/>
          <w:lang w:val="en"/>
        </w:rPr>
        <w:t xml:space="preserve">The plan must address training for all </w:t>
      </w:r>
      <w:r w:rsidR="00623215" w:rsidRPr="00AF7319">
        <w:rPr>
          <w:rFonts w:eastAsia="Times New Roman"/>
          <w:lang w:val="en"/>
        </w:rPr>
        <w:t>SST</w:t>
      </w:r>
      <w:r w:rsidR="00623215" w:rsidRPr="00AF7319">
        <w:rPr>
          <w:rFonts w:eastAsia="Times New Roman"/>
          <w:color w:val="00B050"/>
          <w:lang w:val="en"/>
        </w:rPr>
        <w:t xml:space="preserve"> </w:t>
      </w:r>
      <w:r w:rsidR="00E27048" w:rsidRPr="00AF7319">
        <w:rPr>
          <w:rFonts w:eastAsia="Times New Roman"/>
          <w:lang w:val="en"/>
        </w:rPr>
        <w:t xml:space="preserve">members to familiarize them </w:t>
      </w:r>
      <w:r w:rsidR="005540F6" w:rsidRPr="00AF7319">
        <w:rPr>
          <w:rFonts w:eastAsia="Times New Roman"/>
          <w:lang w:val="en"/>
        </w:rPr>
        <w:t xml:space="preserve">with </w:t>
      </w:r>
      <w:r w:rsidR="00E27048" w:rsidRPr="00AF7319">
        <w:rPr>
          <w:rFonts w:eastAsia="Times New Roman"/>
          <w:lang w:val="en"/>
        </w:rPr>
        <w:t>the plan/procedures and mechanism(s) to ensure compliance with the plan/procedures.</w:t>
      </w:r>
      <w:r w:rsidR="00F844C6" w:rsidRPr="00AF7319">
        <w:rPr>
          <w:rFonts w:eastAsia="Times New Roman"/>
          <w:lang w:val="en"/>
        </w:rPr>
        <w:t xml:space="preserve"> </w:t>
      </w:r>
      <w:r w:rsidR="00E27048" w:rsidRPr="00AF7319">
        <w:rPr>
          <w:rFonts w:eastAsia="Times New Roman"/>
          <w:lang w:val="en"/>
        </w:rPr>
        <w:t xml:space="preserve"> </w:t>
      </w:r>
      <w:r w:rsidR="00F844C6" w:rsidRPr="00AF7319">
        <w:rPr>
          <w:rFonts w:eastAsia="Times New Roman"/>
          <w:lang w:val="en"/>
        </w:rPr>
        <w:t xml:space="preserve"> </w:t>
      </w:r>
    </w:p>
    <w:p w14:paraId="36F551C3" w14:textId="77777777" w:rsidR="00BD580D" w:rsidRDefault="007043D2" w:rsidP="00EB0282">
      <w:pPr>
        <w:pStyle w:val="List2"/>
        <w:keepNext w:val="0"/>
        <w:keepLines w:val="0"/>
        <w:widowControl w:val="0"/>
        <w:rPr>
          <w:lang w:val="en"/>
        </w:rPr>
      </w:pPr>
      <w:r w:rsidRPr="00AF7319">
        <w:rPr>
          <w:rFonts w:eastAsia="Times New Roman"/>
          <w:lang w:val="en"/>
        </w:rPr>
        <w:t>2.2.10</w:t>
      </w:r>
      <w:r w:rsidR="009F658A" w:rsidRPr="00AF7319">
        <w:rPr>
          <w:rFonts w:eastAsia="Times New Roman"/>
          <w:lang w:val="en"/>
        </w:rPr>
        <w:t xml:space="preserve"> </w:t>
      </w:r>
      <w:r w:rsidR="003D741E" w:rsidRPr="00AF7319">
        <w:rPr>
          <w:rFonts w:eastAsia="Times New Roman"/>
          <w:lang w:val="en"/>
        </w:rPr>
        <w:t xml:space="preserve"> </w:t>
      </w:r>
      <w:r w:rsidR="009F658A" w:rsidRPr="00AF7319">
        <w:rPr>
          <w:rFonts w:eastAsia="Times New Roman"/>
          <w:lang w:val="en"/>
        </w:rPr>
        <w:t xml:space="preserve"> </w:t>
      </w:r>
      <w:r w:rsidR="00E27048" w:rsidRPr="00AF7319">
        <w:rPr>
          <w:rFonts w:eastAsia="Times New Roman"/>
          <w:lang w:val="en"/>
        </w:rPr>
        <w:t xml:space="preserve">The PCO shall maintain the SSP after approval. Subsequent proposed changes to the source selection organization, to include the </w:t>
      </w:r>
      <w:r w:rsidRPr="00AF7319">
        <w:rPr>
          <w:rFonts w:eastAsia="Times New Roman"/>
          <w:lang w:val="en"/>
        </w:rPr>
        <w:t>SSEB and the</w:t>
      </w:r>
      <w:r w:rsidR="008A46A9" w:rsidRPr="00AF7319">
        <w:rPr>
          <w:rFonts w:eastAsia="Times New Roman"/>
          <w:lang w:val="en"/>
        </w:rPr>
        <w:t xml:space="preserve"> </w:t>
      </w:r>
      <w:r w:rsidR="00E27048" w:rsidRPr="00AF7319">
        <w:rPr>
          <w:rFonts w:eastAsia="Times New Roman"/>
          <w:lang w:val="en"/>
        </w:rPr>
        <w:t>SSAC</w:t>
      </w:r>
      <w:r w:rsidR="00E27048" w:rsidRPr="00AF7319">
        <w:rPr>
          <w:rFonts w:eastAsia="Times New Roman"/>
          <w:color w:val="00B050"/>
          <w:lang w:val="en"/>
        </w:rPr>
        <w:t xml:space="preserve"> </w:t>
      </w:r>
      <w:r w:rsidRPr="00AF7319">
        <w:rPr>
          <w:rFonts w:eastAsia="Times New Roman"/>
          <w:lang w:val="en"/>
        </w:rPr>
        <w:t>(when used)</w:t>
      </w:r>
      <w:r w:rsidR="00E27048" w:rsidRPr="00AF7319">
        <w:rPr>
          <w:rFonts w:eastAsia="Times New Roman"/>
          <w:lang w:val="en"/>
        </w:rPr>
        <w:t xml:space="preserve">, shall be documented in an addendum to the SSP and approved by the SSA unless the SSA delegates this approval responsibility to the SSEB Chairperson within the SSP. </w:t>
      </w:r>
    </w:p>
    <w:p w14:paraId="10930410" w14:textId="77777777" w:rsidR="00BD580D" w:rsidRDefault="00E27048" w:rsidP="00EB0282">
      <w:pPr>
        <w:pStyle w:val="List1"/>
        <w:widowControl w:val="0"/>
        <w:rPr>
          <w:lang w:val="en"/>
        </w:rPr>
      </w:pPr>
      <w:r w:rsidRPr="00AF7319">
        <w:rPr>
          <w:b/>
          <w:lang w:val="en"/>
        </w:rPr>
        <w:t>2.3</w:t>
      </w:r>
      <w:r w:rsidR="00FF7F13" w:rsidRPr="00AF7319">
        <w:rPr>
          <w:b/>
          <w:lang w:val="en"/>
        </w:rPr>
        <w:t xml:space="preserve"> </w:t>
      </w:r>
      <w:r w:rsidR="003D741E" w:rsidRPr="00AF7319">
        <w:rPr>
          <w:b/>
          <w:lang w:val="en"/>
        </w:rPr>
        <w:t xml:space="preserve"> </w:t>
      </w:r>
      <w:r w:rsidRPr="00AF7319">
        <w:rPr>
          <w:b/>
          <w:lang w:val="en"/>
        </w:rPr>
        <w:t xml:space="preserve"> Develop the Request for Proposals</w:t>
      </w:r>
    </w:p>
    <w:p w14:paraId="068CFBF4" w14:textId="40922093" w:rsidR="00BD580D" w:rsidRDefault="00E27048" w:rsidP="00EB0282">
      <w:pPr>
        <w:pStyle w:val="List2"/>
        <w:keepNext w:val="0"/>
        <w:keepLines w:val="0"/>
        <w:widowControl w:val="0"/>
        <w:rPr>
          <w:lang w:val="en"/>
        </w:rPr>
      </w:pPr>
      <w:r w:rsidRPr="00AF7319">
        <w:rPr>
          <w:rFonts w:eastAsia="Times New Roman"/>
          <w:lang w:val="en"/>
        </w:rPr>
        <w:t>2.3.1</w:t>
      </w:r>
      <w:r w:rsidR="00FF7F13"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0A418B" w:rsidRPr="00AF7319">
        <w:rPr>
          <w:rFonts w:eastAsia="Times New Roman"/>
          <w:lang w:val="en"/>
        </w:rPr>
        <w:t xml:space="preserve">Evaluation Factors/Subfactors.  </w:t>
      </w:r>
      <w:r w:rsidRPr="00AF7319">
        <w:rPr>
          <w:rFonts w:eastAsia="Times New Roman"/>
          <w:lang w:val="en"/>
        </w:rPr>
        <w:t>RFP</w:t>
      </w:r>
      <w:r w:rsidRPr="00AF7319">
        <w:rPr>
          <w:rFonts w:eastAsia="Times New Roman"/>
          <w:i/>
          <w:lang w:val="en"/>
        </w:rPr>
        <w:t xml:space="preserve"> </w:t>
      </w:r>
      <w:hyperlink r:id="rId45" w:anchor="samples" w:history="1">
        <w:r w:rsidR="001B69FB" w:rsidRPr="00E01C31">
          <w:rPr>
            <w:rStyle w:val="Hyperlink"/>
            <w:rFonts w:eastAsia="Times New Roman"/>
            <w:lang w:val="en"/>
          </w:rPr>
          <w:t>Section L</w:t>
        </w:r>
        <w:r w:rsidR="001B69FB" w:rsidRPr="00A072F5">
          <w:rPr>
            <w:rStyle w:val="Hyperlink"/>
            <w:rFonts w:eastAsia="Times New Roman"/>
            <w:lang w:val="en"/>
          </w:rPr>
          <w:t xml:space="preserve"> </w:t>
        </w:r>
        <w:r w:rsidRPr="00A072F5">
          <w:rPr>
            <w:rStyle w:val="Hyperlink"/>
            <w:rFonts w:eastAsia="Times New Roman"/>
            <w:lang w:val="en"/>
          </w:rPr>
          <w:t xml:space="preserve">and </w:t>
        </w:r>
        <w:r w:rsidR="001B69FB" w:rsidRPr="00E01C31">
          <w:rPr>
            <w:rStyle w:val="Hyperlink"/>
            <w:rFonts w:eastAsia="Times New Roman"/>
            <w:lang w:val="en"/>
          </w:rPr>
          <w:t>M</w:t>
        </w:r>
        <w:r w:rsidR="001B69FB" w:rsidRPr="00AF7319">
          <w:rPr>
            <w:rStyle w:val="Hyperlink"/>
            <w:rFonts w:eastAsia="Times New Roman"/>
            <w:lang w:val="en"/>
          </w:rPr>
          <w:t xml:space="preserve"> </w:t>
        </w:r>
        <w:r w:rsidR="00602A7E" w:rsidRPr="00AF7319">
          <w:rPr>
            <w:rStyle w:val="Hyperlink"/>
            <w:rFonts w:eastAsia="Times New Roman"/>
            <w:lang w:val="en"/>
          </w:rPr>
          <w:t>samples</w:t>
        </w:r>
      </w:hyperlink>
      <w:r w:rsidR="00A072F5">
        <w:rPr>
          <w:rStyle w:val="Hyperlink"/>
          <w:rFonts w:eastAsia="Times New Roman"/>
          <w:lang w:val="en"/>
        </w:rPr>
        <w:t xml:space="preserve"> are available for use, as desired</w:t>
      </w:r>
      <w:r w:rsidRPr="00AF7319">
        <w:rPr>
          <w:rFonts w:eastAsia="Times New Roman"/>
          <w:lang w:val="en"/>
        </w:rPr>
        <w:t xml:space="preserve">. </w:t>
      </w:r>
    </w:p>
    <w:p w14:paraId="6223FB37" w14:textId="7DDE02FE" w:rsidR="00BD580D" w:rsidRDefault="00B8772A" w:rsidP="00EB0282">
      <w:pPr>
        <w:widowControl w:val="0"/>
        <w:rPr>
          <w:lang w:val="en"/>
        </w:rPr>
      </w:pPr>
      <w:r w:rsidRPr="00AF7319">
        <w:t xml:space="preserve">See </w:t>
      </w:r>
      <w:hyperlink r:id="rId46" w:history="1">
        <w:r w:rsidRPr="00AF09C2">
          <w:rPr>
            <w:rStyle w:val="Hyperlink"/>
          </w:rPr>
          <w:t>AFMC PGI 5315.3 (2.3.1)</w:t>
        </w:r>
      </w:hyperlink>
      <w:r w:rsidR="00074645">
        <w:t>.</w:t>
      </w:r>
    </w:p>
    <w:p w14:paraId="318ED93B" w14:textId="77777777" w:rsidR="00BD580D" w:rsidRDefault="00E27048" w:rsidP="00EB0282">
      <w:pPr>
        <w:pStyle w:val="List3"/>
        <w:keepNext w:val="0"/>
        <w:keepLines w:val="0"/>
        <w:widowControl w:val="0"/>
        <w:rPr>
          <w:lang w:val="en"/>
        </w:rPr>
      </w:pPr>
      <w:r w:rsidRPr="00AF7319">
        <w:rPr>
          <w:rFonts w:eastAsia="Times New Roman"/>
          <w:lang w:val="en"/>
        </w:rPr>
        <w:t>2.3.</w:t>
      </w:r>
      <w:r w:rsidR="007043D2" w:rsidRPr="00AF7319">
        <w:rPr>
          <w:rFonts w:eastAsia="Times New Roman"/>
          <w:lang w:val="en"/>
        </w:rPr>
        <w:t>4</w:t>
      </w:r>
      <w:r w:rsidRPr="00AF7319">
        <w:rPr>
          <w:rFonts w:eastAsia="Times New Roman"/>
          <w:lang w:val="en"/>
        </w:rPr>
        <w:t>.1</w:t>
      </w:r>
      <w:r w:rsidR="003D741E" w:rsidRPr="00AF7319">
        <w:rPr>
          <w:rFonts w:eastAsia="Times New Roman"/>
          <w:lang w:val="en"/>
        </w:rPr>
        <w:t xml:space="preserve"> </w:t>
      </w:r>
      <w:r w:rsidR="00FF7F13" w:rsidRPr="00AF7319">
        <w:rPr>
          <w:rFonts w:eastAsia="Times New Roman"/>
          <w:lang w:val="en"/>
        </w:rPr>
        <w:t xml:space="preserve"> </w:t>
      </w:r>
      <w:r w:rsidRPr="00AF7319">
        <w:rPr>
          <w:rFonts w:eastAsia="Times New Roman"/>
          <w:lang w:val="en"/>
        </w:rPr>
        <w:t xml:space="preserve"> Cost or Price. The analysis technique(s) identified in </w:t>
      </w:r>
      <w:r w:rsidRPr="00074645">
        <w:rPr>
          <w:rFonts w:eastAsia="Times New Roman"/>
          <w:lang w:val="en"/>
        </w:rPr>
        <w:t>FAR 15.404</w:t>
      </w:r>
      <w:r w:rsidRPr="00AF7319">
        <w:rPr>
          <w:rFonts w:eastAsia="Times New Roman"/>
          <w:lang w:val="en"/>
        </w:rPr>
        <w:t>,</w:t>
      </w:r>
      <w:r w:rsidRPr="00AF7319">
        <w:rPr>
          <w:rFonts w:eastAsia="Times New Roman"/>
          <w:color w:val="FF6600"/>
          <w:lang w:val="en"/>
        </w:rPr>
        <w:t xml:space="preserve"> </w:t>
      </w:r>
      <w:r w:rsidRPr="00AF7319">
        <w:rPr>
          <w:rFonts w:eastAsia="Times New Roman"/>
          <w:lang w:val="en"/>
        </w:rPr>
        <w:t>as supplemented, for the evaluation of the proposed cost or price shall be included in the evaluation criteria (Section M or equivalent provisions of the solicitation</w:t>
      </w:r>
      <w:r w:rsidR="00E17E2C" w:rsidRPr="00AF7319">
        <w:rPr>
          <w:rFonts w:eastAsia="Times New Roman"/>
          <w:lang w:val="en"/>
        </w:rPr>
        <w:t xml:space="preserve"> for commercial acquisitions</w:t>
      </w:r>
      <w:r w:rsidRPr="00AF7319">
        <w:rPr>
          <w:rFonts w:eastAsia="Times New Roman"/>
          <w:lang w:val="en"/>
        </w:rPr>
        <w:t>).</w:t>
      </w:r>
    </w:p>
    <w:p w14:paraId="7C92D5D4" w14:textId="77777777" w:rsidR="00BD580D" w:rsidRDefault="00E27048" w:rsidP="00EB0282">
      <w:pPr>
        <w:pStyle w:val="List4"/>
        <w:keepNext w:val="0"/>
        <w:keepLines w:val="0"/>
        <w:widowControl w:val="0"/>
        <w:rPr>
          <w:lang w:val="en"/>
        </w:rPr>
      </w:pPr>
      <w:r w:rsidRPr="00AF7319">
        <w:rPr>
          <w:rFonts w:eastAsia="Times New Roman"/>
          <w:lang w:val="en"/>
        </w:rPr>
        <w:t>2.3.</w:t>
      </w:r>
      <w:r w:rsidR="007C56E7" w:rsidRPr="00AF7319">
        <w:rPr>
          <w:rFonts w:eastAsia="Times New Roman"/>
          <w:lang w:val="en"/>
        </w:rPr>
        <w:t>4</w:t>
      </w:r>
      <w:r w:rsidRPr="00AF7319">
        <w:rPr>
          <w:rFonts w:eastAsia="Times New Roman"/>
          <w:lang w:val="en"/>
        </w:rPr>
        <w:t>.1.1</w:t>
      </w:r>
      <w:r w:rsidR="00563147"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When used, the Probable Cost estimate is the government estimate of the cost to acquire specified goods and/or services based on each offeror’s proposed approach. The </w:t>
      </w:r>
      <w:r w:rsidR="0010167C" w:rsidRPr="00AF7319">
        <w:rPr>
          <w:rFonts w:eastAsia="Times New Roman"/>
          <w:lang w:val="en"/>
        </w:rPr>
        <w:t>Probable Cost</w:t>
      </w:r>
      <w:r w:rsidRPr="00AF7319">
        <w:rPr>
          <w:rFonts w:eastAsia="Times New Roman"/>
          <w:lang w:val="en"/>
        </w:rPr>
        <w:t xml:space="preserve"> is based upon an analysis of each offeror’s unique proposal in accordance with </w:t>
      </w:r>
      <w:r w:rsidRPr="00074645">
        <w:rPr>
          <w:rFonts w:eastAsia="Times New Roman"/>
          <w:lang w:val="en"/>
        </w:rPr>
        <w:t>FAR 15.404-1</w:t>
      </w:r>
      <w:r w:rsidR="007154C2" w:rsidRPr="00074645">
        <w:rPr>
          <w:rFonts w:eastAsia="Times New Roman"/>
          <w:lang w:val="en"/>
        </w:rPr>
        <w:t>(d)</w:t>
      </w:r>
      <w:r w:rsidRPr="00AF7319">
        <w:rPr>
          <w:rFonts w:eastAsia="Times New Roman"/>
          <w:lang w:val="en"/>
        </w:rPr>
        <w:t xml:space="preserve">. Define all the components that make up the aggregate government </w:t>
      </w:r>
      <w:r w:rsidR="0010167C" w:rsidRPr="00AF7319">
        <w:rPr>
          <w:rFonts w:eastAsia="Times New Roman"/>
          <w:lang w:val="en"/>
        </w:rPr>
        <w:t>Probable Cost</w:t>
      </w:r>
      <w:r w:rsidRPr="00AF7319">
        <w:rPr>
          <w:rFonts w:eastAsia="Times New Roman"/>
          <w:lang w:val="en"/>
        </w:rPr>
        <w:t xml:space="preserve"> and specify them in Section M (or equivalent provisions of the solicitation</w:t>
      </w:r>
      <w:r w:rsidR="00E17E2C" w:rsidRPr="00AF7319">
        <w:rPr>
          <w:rFonts w:eastAsia="Times New Roman"/>
          <w:lang w:val="en"/>
        </w:rPr>
        <w:t xml:space="preserve"> for commercial acquisitions)</w:t>
      </w:r>
      <w:r w:rsidRPr="00AF7319">
        <w:rPr>
          <w:rFonts w:eastAsia="Times New Roman"/>
          <w:lang w:val="en"/>
        </w:rPr>
        <w:t xml:space="preserve">. </w:t>
      </w:r>
    </w:p>
    <w:p w14:paraId="65335DDE" w14:textId="77777777" w:rsidR="00BD580D" w:rsidRDefault="00E51D6B" w:rsidP="00EB0282">
      <w:pPr>
        <w:pStyle w:val="List4"/>
        <w:keepNext w:val="0"/>
        <w:keepLines w:val="0"/>
        <w:widowControl w:val="0"/>
        <w:rPr>
          <w:lang w:val="en"/>
        </w:rPr>
      </w:pPr>
      <w:r w:rsidRPr="00AF7319">
        <w:rPr>
          <w:rFonts w:eastAsia="Times New Roman"/>
          <w:lang w:val="en"/>
        </w:rPr>
        <w:t>2.3.</w:t>
      </w:r>
      <w:r w:rsidR="00DB0776" w:rsidRPr="00AF7319">
        <w:rPr>
          <w:rFonts w:eastAsia="Times New Roman"/>
          <w:lang w:val="en"/>
        </w:rPr>
        <w:t>4.2.4</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Affordability </w:t>
      </w:r>
      <w:r w:rsidR="00AA2366" w:rsidRPr="00AF7319">
        <w:rPr>
          <w:rFonts w:eastAsia="Times New Roman"/>
          <w:lang w:val="en"/>
        </w:rPr>
        <w:t>C</w:t>
      </w:r>
      <w:r w:rsidRPr="00AF7319">
        <w:rPr>
          <w:rFonts w:eastAsia="Times New Roman"/>
          <w:lang w:val="en"/>
        </w:rPr>
        <w:t xml:space="preserve">ap.  When an affordability cap is established, the affordability cap must be specified in the RFP and affordability must be included either as a go/no go gate or as an evaluation criterion in the RFP. </w:t>
      </w:r>
      <w:r w:rsidR="0010167C" w:rsidRPr="00AF7319">
        <w:rPr>
          <w:rFonts w:eastAsia="Times New Roman"/>
          <w:lang w:val="en"/>
        </w:rPr>
        <w:t>The RFP must state whether proposals that exceed the affordability cap can be considered for award.</w:t>
      </w:r>
    </w:p>
    <w:p w14:paraId="2637D4B7" w14:textId="77777777" w:rsidR="00BD580D" w:rsidRDefault="00091125" w:rsidP="00EB0282">
      <w:pPr>
        <w:pStyle w:val="List2"/>
        <w:keepNext w:val="0"/>
        <w:keepLines w:val="0"/>
        <w:widowControl w:val="0"/>
      </w:pPr>
      <w:r w:rsidRPr="00AF7319">
        <w:t>2.3.</w:t>
      </w:r>
      <w:r w:rsidR="007A2D74" w:rsidRPr="00AF7319">
        <w:t>6</w:t>
      </w:r>
      <w:r w:rsidRPr="00AF7319">
        <w:t xml:space="preserve">.  </w:t>
      </w:r>
      <w:r w:rsidR="00E81618" w:rsidRPr="00AF7319">
        <w:t xml:space="preserve"> </w:t>
      </w:r>
      <w:r w:rsidRPr="00AF7319">
        <w:t>Requirements that fall within the area</w:t>
      </w:r>
      <w:r w:rsidR="007A42E3" w:rsidRPr="00AF7319">
        <w:t>s</w:t>
      </w:r>
      <w:r w:rsidRPr="00AF7319">
        <w:t xml:space="preserve"> of </w:t>
      </w:r>
      <w:r w:rsidR="007A42E3" w:rsidRPr="00AF7319">
        <w:t xml:space="preserve">traditional </w:t>
      </w:r>
      <w:r w:rsidRPr="00AF7319">
        <w:t>offeror responsibility</w:t>
      </w:r>
      <w:r w:rsidR="007A42E3" w:rsidRPr="00AF7319">
        <w:t xml:space="preserve"> factors may trigger </w:t>
      </w:r>
      <w:r w:rsidRPr="00AF7319">
        <w:t>the Small Business Administration Certificate of Competency</w:t>
      </w:r>
      <w:r w:rsidR="001E6634" w:rsidRPr="00AF7319">
        <w:t xml:space="preserve"> (CoC)</w:t>
      </w:r>
      <w:r w:rsidRPr="00AF7319">
        <w:t xml:space="preserve"> process </w:t>
      </w:r>
      <w:r w:rsidR="007A42E3" w:rsidRPr="00AF7319">
        <w:t xml:space="preserve">if such requirements are evaluated on an </w:t>
      </w:r>
      <w:r w:rsidR="00E81618" w:rsidRPr="00AF7319">
        <w:t>a</w:t>
      </w:r>
      <w:r w:rsidR="007A42E3" w:rsidRPr="00AF7319">
        <w:t>cceptable/</w:t>
      </w:r>
      <w:r w:rsidR="00E81618" w:rsidRPr="00AF7319">
        <w:t>u</w:t>
      </w:r>
      <w:r w:rsidRPr="00AF7319">
        <w:t xml:space="preserve">nacceptable </w:t>
      </w:r>
      <w:r w:rsidR="007A42E3" w:rsidRPr="00AF7319">
        <w:t xml:space="preserve">basis, as a rating of </w:t>
      </w:r>
      <w:r w:rsidR="00E81618" w:rsidRPr="00AF7319">
        <w:t>u</w:t>
      </w:r>
      <w:r w:rsidR="007A42E3" w:rsidRPr="00AF7319">
        <w:t xml:space="preserve">nacceptable </w:t>
      </w:r>
      <w:r w:rsidRPr="00AF7319">
        <w:t xml:space="preserve">for an otherwise apparently successful </w:t>
      </w:r>
      <w:r w:rsidR="007A42E3" w:rsidRPr="00AF7319">
        <w:t xml:space="preserve">business </w:t>
      </w:r>
      <w:r w:rsidRPr="00AF7319">
        <w:t xml:space="preserve">offeror equates to a non-responsibility determination. </w:t>
      </w:r>
      <w:r w:rsidR="00E81618" w:rsidRPr="00AF7319">
        <w:t xml:space="preserve">  </w:t>
      </w:r>
      <w:r w:rsidR="003306A3" w:rsidRPr="00AF7319">
        <w:t xml:space="preserve">For example, issues related to facility clearance/security requirements or evaluation of professional employee compensation as an element of responsibility are areas that may trigger the CoC process for small business offerors.  </w:t>
      </w:r>
      <w:r w:rsidR="00E81618" w:rsidRPr="00AF7319">
        <w:t xml:space="preserve"> </w:t>
      </w:r>
      <w:r w:rsidR="007A42E3" w:rsidRPr="00AF7319">
        <w:t xml:space="preserve">PCOs should consult with </w:t>
      </w:r>
      <w:r w:rsidR="004D1FBB" w:rsidRPr="00AF7319">
        <w:t xml:space="preserve">small business and </w:t>
      </w:r>
      <w:r w:rsidR="007A42E3" w:rsidRPr="00AF7319">
        <w:t xml:space="preserve">legal counsel regarding the use </w:t>
      </w:r>
      <w:r w:rsidR="003306A3" w:rsidRPr="00AF7319">
        <w:t xml:space="preserve">and treatment </w:t>
      </w:r>
      <w:r w:rsidR="007A42E3" w:rsidRPr="00AF7319">
        <w:t>of such evaluation factors/subfactors.</w:t>
      </w:r>
      <w:bookmarkStart w:id="13" w:name="P245_17059"/>
      <w:bookmarkStart w:id="14" w:name="p41"/>
      <w:bookmarkStart w:id="15" w:name="_Ref59348021"/>
      <w:bookmarkEnd w:id="13"/>
      <w:bookmarkEnd w:id="14"/>
      <w:bookmarkEnd w:id="15"/>
    </w:p>
    <w:p w14:paraId="76188F36" w14:textId="4A42FF46" w:rsidR="00BD580D" w:rsidRDefault="00E27048" w:rsidP="00FE14AC">
      <w:pPr>
        <w:pStyle w:val="List1"/>
        <w:widowControl w:val="0"/>
        <w:rPr>
          <w:lang w:val="en"/>
        </w:rPr>
      </w:pPr>
      <w:r w:rsidRPr="00AF7319">
        <w:rPr>
          <w:b/>
          <w:lang w:val="en"/>
        </w:rPr>
        <w:t>2.4</w:t>
      </w:r>
      <w:r w:rsidR="00563147" w:rsidRPr="00AF7319">
        <w:rPr>
          <w:b/>
          <w:lang w:val="en"/>
        </w:rPr>
        <w:t xml:space="preserve"> </w:t>
      </w:r>
      <w:r w:rsidRPr="00AF7319">
        <w:rPr>
          <w:b/>
          <w:lang w:val="en"/>
        </w:rPr>
        <w:t xml:space="preserve"> </w:t>
      </w:r>
      <w:r w:rsidR="003D741E" w:rsidRPr="00AF7319">
        <w:rPr>
          <w:b/>
          <w:lang w:val="en"/>
        </w:rPr>
        <w:t xml:space="preserve"> </w:t>
      </w:r>
      <w:r w:rsidRPr="00AF7319">
        <w:rPr>
          <w:b/>
          <w:lang w:val="en"/>
        </w:rPr>
        <w:t xml:space="preserve">Release the Request for Proposals </w:t>
      </w:r>
      <w:r w:rsidR="00FE14AC">
        <w:rPr>
          <w:b/>
          <w:lang w:val="en"/>
        </w:rPr>
        <w:t xml:space="preserve">  </w:t>
      </w:r>
      <w:r w:rsidRPr="00FE14AC">
        <w:rPr>
          <w:lang w:val="en"/>
        </w:rPr>
        <w:t>(</w:t>
      </w:r>
      <w:r w:rsidRPr="00FE14AC">
        <w:rPr>
          <w:i/>
          <w:iCs/>
          <w:lang w:val="en"/>
        </w:rPr>
        <w:t>No AF Text</w:t>
      </w:r>
      <w:r w:rsidRPr="00FE14AC">
        <w:rPr>
          <w:lang w:val="en"/>
        </w:rPr>
        <w:t>)</w:t>
      </w:r>
    </w:p>
    <w:p w14:paraId="0E21AC50" w14:textId="77777777" w:rsidR="00BD580D" w:rsidRDefault="0063571F" w:rsidP="00FE14AC">
      <w:pPr>
        <w:pStyle w:val="Heading3"/>
        <w:keepNext w:val="0"/>
        <w:keepLines w:val="0"/>
        <w:widowControl w:val="0"/>
        <w:rPr>
          <w:lang w:val="en"/>
        </w:rPr>
      </w:pPr>
      <w:bookmarkStart w:id="16" w:name="C3"/>
      <w:bookmarkStart w:id="17" w:name="_Toc38365639"/>
      <w:bookmarkStart w:id="18" w:name="_Toc76719153"/>
      <w:bookmarkEnd w:id="16"/>
      <w:r w:rsidRPr="00AF7319">
        <w:rPr>
          <w:lang w:val="en"/>
        </w:rPr>
        <w:t>3   EVALUATION AND DECISION PROCESS</w:t>
      </w:r>
      <w:bookmarkEnd w:id="17"/>
      <w:bookmarkEnd w:id="18"/>
    </w:p>
    <w:p w14:paraId="25C34F04" w14:textId="77777777" w:rsidR="00BD580D" w:rsidRDefault="00E27048" w:rsidP="00EB0282">
      <w:pPr>
        <w:pStyle w:val="List1"/>
        <w:widowControl w:val="0"/>
        <w:rPr>
          <w:lang w:val="en"/>
        </w:rPr>
      </w:pPr>
      <w:r w:rsidRPr="00AF7319">
        <w:rPr>
          <w:b/>
          <w:lang w:val="en"/>
        </w:rPr>
        <w:t>3.1</w:t>
      </w:r>
      <w:r w:rsidR="00563147" w:rsidRPr="00AF7319">
        <w:rPr>
          <w:b/>
          <w:lang w:val="en"/>
        </w:rPr>
        <w:t xml:space="preserve"> </w:t>
      </w:r>
      <w:r w:rsidR="003D741E" w:rsidRPr="00AF7319">
        <w:rPr>
          <w:b/>
          <w:lang w:val="en"/>
        </w:rPr>
        <w:t xml:space="preserve">  Evaluation Activities</w:t>
      </w:r>
    </w:p>
    <w:p w14:paraId="4FF2068F" w14:textId="77777777" w:rsidR="00BD580D" w:rsidRDefault="00021FDE" w:rsidP="00EB0282">
      <w:pPr>
        <w:pStyle w:val="List3"/>
        <w:keepNext w:val="0"/>
        <w:keepLines w:val="0"/>
        <w:widowControl w:val="0"/>
        <w:rPr>
          <w:lang w:val="en"/>
        </w:rPr>
      </w:pPr>
      <w:r w:rsidRPr="00AF7319">
        <w:rPr>
          <w:rFonts w:eastAsia="Times New Roman"/>
          <w:bCs/>
          <w:lang w:val="en"/>
        </w:rPr>
        <w:t xml:space="preserve">3.1.1.5  When </w:t>
      </w:r>
      <w:r w:rsidRPr="00074645">
        <w:rPr>
          <w:rStyle w:val="Hyperlink"/>
          <w:rFonts w:eastAsia="Times New Roman"/>
          <w:bCs/>
          <w:color w:val="auto"/>
          <w:u w:val="none"/>
          <w:lang w:val="en"/>
        </w:rPr>
        <w:t>FAR 52.222-46</w:t>
      </w:r>
      <w:r w:rsidRPr="00AF7319">
        <w:rPr>
          <w:rFonts w:eastAsia="Times New Roman"/>
          <w:bCs/>
          <w:lang w:val="en"/>
        </w:rPr>
        <w:t xml:space="preserve">, Evaluation of Compensation for Professional Employees (Feb 1993), is included in the RFP, the Government shall evaluate whether all offerors </w:t>
      </w:r>
      <w:r w:rsidR="006F0B13" w:rsidRPr="00AF7319">
        <w:rPr>
          <w:rFonts w:eastAsia="Times New Roman"/>
          <w:bCs/>
          <w:lang w:val="en"/>
        </w:rPr>
        <w:t xml:space="preserve">considered for award </w:t>
      </w:r>
      <w:r w:rsidRPr="00AF7319">
        <w:rPr>
          <w:rFonts w:eastAsia="Times New Roman"/>
          <w:bCs/>
          <w:lang w:val="en"/>
        </w:rPr>
        <w:t xml:space="preserve">understand the contract requirements and have proposed a compensation plan appropriate for those requirements. </w:t>
      </w:r>
      <w:r w:rsidR="00E17E2C" w:rsidRPr="00AF7319">
        <w:rPr>
          <w:rFonts w:eastAsia="Times New Roman"/>
          <w:bCs/>
          <w:lang w:val="en"/>
        </w:rPr>
        <w:t xml:space="preserve"> This evaluation may be accomplished through a technical subfactor to evaluate offerors’ proposed management approach and or/staffing plan</w:t>
      </w:r>
      <w:r w:rsidR="00F94884" w:rsidRPr="00AF7319">
        <w:rPr>
          <w:lang w:val="en"/>
        </w:rPr>
        <w:t xml:space="preserve">, or including the evaluation under the cost/price factor </w:t>
      </w:r>
      <w:r w:rsidR="00330D90" w:rsidRPr="00AF7319">
        <w:rPr>
          <w:lang w:val="en"/>
        </w:rPr>
        <w:t>or as a “Volume I” proposal submission and element of proposal compliance and offeror responsibility.</w:t>
      </w:r>
      <w:r w:rsidR="00F94884" w:rsidRPr="00AF7319">
        <w:rPr>
          <w:lang w:val="en"/>
        </w:rPr>
        <w:t xml:space="preserve"> </w:t>
      </w:r>
    </w:p>
    <w:p w14:paraId="5D050CE6" w14:textId="77777777" w:rsidR="00BD580D" w:rsidRDefault="00330D90" w:rsidP="00EB0282">
      <w:pPr>
        <w:pStyle w:val="List4"/>
        <w:keepNext w:val="0"/>
        <w:keepLines w:val="0"/>
        <w:widowControl w:val="0"/>
        <w:rPr>
          <w:lang w:val="en"/>
        </w:rPr>
      </w:pPr>
      <w:r w:rsidRPr="00AF7319">
        <w:rPr>
          <w:lang w:val="en"/>
        </w:rPr>
        <w:t xml:space="preserve">3.1.1.5.1 When including the professional employee compensation evaluation as a “Volume I” proposal submission and element of proposal compliance and offeror responsibility in a source selection with small business offerors, a finding of non-responsibility due to an inadequate professional employee compensation plan for an otherwise successful small business offeror requires the PCO to engage the Small Business Administration </w:t>
      </w:r>
      <w:r w:rsidR="00665072" w:rsidRPr="00AF7319">
        <w:rPr>
          <w:lang w:val="en"/>
        </w:rPr>
        <w:t>Certificate of Competency (CoC)</w:t>
      </w:r>
      <w:r w:rsidRPr="00AF7319">
        <w:rPr>
          <w:lang w:val="en"/>
        </w:rPr>
        <w:t xml:space="preserve"> process.</w:t>
      </w:r>
    </w:p>
    <w:p w14:paraId="4F8152F1" w14:textId="77777777" w:rsidR="00BD580D" w:rsidRDefault="00E27048" w:rsidP="00EB0282">
      <w:pPr>
        <w:pStyle w:val="List1"/>
        <w:widowControl w:val="0"/>
        <w:rPr>
          <w:lang w:val="en"/>
        </w:rPr>
      </w:pPr>
      <w:r w:rsidRPr="00AF7319">
        <w:rPr>
          <w:b/>
          <w:lang w:val="en"/>
        </w:rPr>
        <w:t>3.2</w:t>
      </w:r>
      <w:r w:rsidR="00563147" w:rsidRPr="00AF7319">
        <w:rPr>
          <w:b/>
          <w:lang w:val="en"/>
        </w:rPr>
        <w:t xml:space="preserve"> </w:t>
      </w:r>
      <w:r w:rsidR="003D741E" w:rsidRPr="00AF7319">
        <w:rPr>
          <w:b/>
          <w:lang w:val="en"/>
        </w:rPr>
        <w:t xml:space="preserve"> </w:t>
      </w:r>
      <w:r w:rsidRPr="00AF7319">
        <w:rPr>
          <w:b/>
          <w:lang w:val="en"/>
        </w:rPr>
        <w:t xml:space="preserve"> Documentatio</w:t>
      </w:r>
      <w:r w:rsidR="003D741E" w:rsidRPr="00AF7319">
        <w:rPr>
          <w:b/>
          <w:lang w:val="en"/>
        </w:rPr>
        <w:t>n of Initial Evaluation Results</w:t>
      </w:r>
    </w:p>
    <w:p w14:paraId="0A7D957B" w14:textId="0BECF5BD" w:rsidR="00BD580D" w:rsidRDefault="00E27048" w:rsidP="00EB0282">
      <w:pPr>
        <w:pStyle w:val="List2"/>
        <w:keepNext w:val="0"/>
        <w:keepLines w:val="0"/>
        <w:widowControl w:val="0"/>
        <w:rPr>
          <w:lang w:val="en"/>
        </w:rPr>
      </w:pPr>
      <w:r w:rsidRPr="00AF7319">
        <w:rPr>
          <w:rFonts w:eastAsia="Times New Roman"/>
          <w:lang w:val="en"/>
        </w:rPr>
        <w:t>3.2.1</w:t>
      </w:r>
      <w:r w:rsidR="003D741E" w:rsidRPr="00AF7319">
        <w:rPr>
          <w:rFonts w:eastAsia="Times New Roman"/>
          <w:lang w:val="en"/>
        </w:rPr>
        <w:t xml:space="preserve"> </w:t>
      </w:r>
      <w:r w:rsidR="00563147" w:rsidRPr="00AF7319">
        <w:rPr>
          <w:rFonts w:eastAsia="Times New Roman"/>
          <w:lang w:val="en"/>
        </w:rPr>
        <w:t xml:space="preserve"> </w:t>
      </w:r>
      <w:r w:rsidRPr="00AF7319">
        <w:rPr>
          <w:rFonts w:eastAsia="Times New Roman"/>
          <w:lang w:val="en"/>
        </w:rPr>
        <w:t xml:space="preserve"> </w:t>
      </w:r>
      <w:r w:rsidR="00E51D6B" w:rsidRPr="00AF7319">
        <w:rPr>
          <w:rFonts w:eastAsia="Times New Roman"/>
          <w:lang w:val="en"/>
        </w:rPr>
        <w:t xml:space="preserve">SSEB Initial Evaluation.  </w:t>
      </w:r>
      <w:r w:rsidR="00101E49" w:rsidRPr="00AF7319">
        <w:rPr>
          <w:rFonts w:eastAsia="Times New Roman"/>
          <w:lang w:val="en"/>
        </w:rPr>
        <w:t>The SSEB Initial Report</w:t>
      </w:r>
      <w:r w:rsidR="00E51D6B" w:rsidRPr="00AF7319">
        <w:rPr>
          <w:rFonts w:eastAsia="Times New Roman"/>
          <w:lang w:val="en"/>
        </w:rPr>
        <w:t xml:space="preserve"> is used to document the results of the SSEB’s initial evaluation.  </w:t>
      </w:r>
      <w:r w:rsidR="006F0B13" w:rsidRPr="00AF7319">
        <w:rPr>
          <w:rFonts w:eastAsia="Times New Roman"/>
          <w:lang w:val="en"/>
        </w:rPr>
        <w:t xml:space="preserve">The rationale for initial evaluation results and assignment of initial ratings will be fully and contemporaneously documented in the SSEB </w:t>
      </w:r>
      <w:r w:rsidR="00E17E2C" w:rsidRPr="00AF7319">
        <w:rPr>
          <w:rFonts w:eastAsia="Times New Roman"/>
          <w:lang w:val="en"/>
        </w:rPr>
        <w:t>I</w:t>
      </w:r>
      <w:r w:rsidR="006F0B13" w:rsidRPr="00AF7319">
        <w:rPr>
          <w:rFonts w:eastAsia="Times New Roman"/>
          <w:lang w:val="en"/>
        </w:rPr>
        <w:t xml:space="preserve">nitial Report.  </w:t>
      </w:r>
      <w:r w:rsidR="00E51D6B" w:rsidRPr="00AF7319">
        <w:rPr>
          <w:rFonts w:eastAsia="Times New Roman"/>
          <w:lang w:val="en"/>
        </w:rPr>
        <w:t xml:space="preserve">The </w:t>
      </w:r>
      <w:r w:rsidR="00101E49" w:rsidRPr="00AF7319">
        <w:rPr>
          <w:rFonts w:eastAsia="Times New Roman"/>
          <w:lang w:val="en"/>
        </w:rPr>
        <w:t xml:space="preserve">SSEB </w:t>
      </w:r>
      <w:r w:rsidR="00E51D6B" w:rsidRPr="00AF7319">
        <w:rPr>
          <w:rFonts w:eastAsia="Times New Roman"/>
          <w:lang w:val="en"/>
        </w:rPr>
        <w:t xml:space="preserve">Initial </w:t>
      </w:r>
      <w:r w:rsidR="00101E49" w:rsidRPr="00AF7319">
        <w:rPr>
          <w:rFonts w:eastAsia="Times New Roman"/>
          <w:lang w:val="en"/>
        </w:rPr>
        <w:t xml:space="preserve">Report </w:t>
      </w:r>
      <w:r w:rsidR="00E51D6B" w:rsidRPr="00AF7319">
        <w:rPr>
          <w:rFonts w:eastAsia="Times New Roman"/>
          <w:lang w:val="en"/>
        </w:rPr>
        <w:t>shall be signed by the PCO and SSEB Chairperson after th</w:t>
      </w:r>
      <w:r w:rsidR="00101E49" w:rsidRPr="00AF7319">
        <w:rPr>
          <w:rFonts w:eastAsia="Times New Roman"/>
          <w:lang w:val="en"/>
        </w:rPr>
        <w:t xml:space="preserve">e </w:t>
      </w:r>
      <w:r w:rsidR="00E17E2C" w:rsidRPr="00AF7319">
        <w:rPr>
          <w:rFonts w:eastAsia="Times New Roman"/>
          <w:lang w:val="en"/>
        </w:rPr>
        <w:t>completion of initial evaluations and prior to presentation of the initial evaluation results to the SSA</w:t>
      </w:r>
      <w:r w:rsidR="00E51D6B" w:rsidRPr="00AF7319">
        <w:rPr>
          <w:rFonts w:eastAsia="Times New Roman"/>
          <w:lang w:val="en"/>
        </w:rPr>
        <w:t>.</w:t>
      </w:r>
      <w:r w:rsidR="00E51D6B" w:rsidRPr="00AF7319" w:rsidDel="00E51D6B">
        <w:rPr>
          <w:rFonts w:eastAsia="Times New Roman"/>
          <w:color w:val="00B050"/>
          <w:lang w:val="en"/>
        </w:rPr>
        <w:t xml:space="preserve"> </w:t>
      </w:r>
      <w:r w:rsidR="00E51D6B" w:rsidRPr="00AF7319">
        <w:rPr>
          <w:rFonts w:eastAsia="Times New Roman"/>
          <w:color w:val="00B050"/>
          <w:lang w:val="en"/>
        </w:rPr>
        <w:t xml:space="preserve"> </w:t>
      </w:r>
      <w:r w:rsidR="00A072F5">
        <w:rPr>
          <w:rFonts w:eastAsia="Times New Roman"/>
          <w:lang w:val="en"/>
        </w:rPr>
        <w:t>T</w:t>
      </w:r>
      <w:r w:rsidR="00563147" w:rsidRPr="00AF7319">
        <w:rPr>
          <w:rFonts w:eastAsia="Times New Roman"/>
          <w:lang w:val="en"/>
        </w:rPr>
        <w:t>he following tailorable templates</w:t>
      </w:r>
      <w:r w:rsidR="00A072F5">
        <w:rPr>
          <w:rFonts w:eastAsia="Times New Roman"/>
          <w:lang w:val="en"/>
        </w:rPr>
        <w:t xml:space="preserve"> are available for use, as desired</w:t>
      </w:r>
      <w:r w:rsidR="00563147" w:rsidRPr="00AF7319">
        <w:rPr>
          <w:rFonts w:eastAsia="Times New Roman"/>
          <w:lang w:val="en"/>
        </w:rPr>
        <w:t>:</w:t>
      </w:r>
    </w:p>
    <w:p w14:paraId="3B0CB221" w14:textId="0A722079" w:rsidR="00BD580D" w:rsidRDefault="004E3049" w:rsidP="00EB0282">
      <w:pPr>
        <w:widowControl w:val="0"/>
        <w:spacing w:after="0"/>
        <w:ind w:left="720"/>
        <w:rPr>
          <w:rFonts w:eastAsia="Times New Roman"/>
          <w:i/>
          <w:lang w:val="en"/>
        </w:rPr>
      </w:pPr>
      <w:hyperlink r:id="rId47" w:history="1">
        <w:r w:rsidR="001B69FB" w:rsidRPr="00AF7319">
          <w:rPr>
            <w:rStyle w:val="Hyperlink"/>
            <w:rFonts w:eastAsia="Times New Roman"/>
            <w:i/>
            <w:iCs/>
            <w:lang w:val="en"/>
          </w:rPr>
          <w:t>SSEB Report</w:t>
        </w:r>
      </w:hyperlink>
      <w:r w:rsidR="004A78CF" w:rsidRPr="00AF7319">
        <w:rPr>
          <w:rFonts w:eastAsia="Times New Roman"/>
          <w:i/>
          <w:lang w:val="en"/>
        </w:rPr>
        <w:t xml:space="preserve"> </w:t>
      </w:r>
      <w:r w:rsidR="00563147" w:rsidRPr="00AF7319">
        <w:rPr>
          <w:rFonts w:eastAsia="Times New Roman"/>
          <w:i/>
          <w:lang w:val="en"/>
        </w:rPr>
        <w:br/>
      </w:r>
      <w:hyperlink r:id="rId48" w:history="1">
        <w:r w:rsidR="00593366" w:rsidRPr="00AF7319">
          <w:rPr>
            <w:rStyle w:val="Hyperlink"/>
            <w:rFonts w:eastAsia="Times New Roman"/>
            <w:i/>
            <w:iCs/>
            <w:lang w:val="en"/>
          </w:rPr>
          <w:t>Initial Evaluation Briefing</w:t>
        </w:r>
      </w:hyperlink>
      <w:r w:rsidR="004A78CF" w:rsidRPr="00AF7319">
        <w:rPr>
          <w:rFonts w:eastAsia="Times New Roman"/>
          <w:i/>
          <w:lang w:val="en"/>
        </w:rPr>
        <w:t xml:space="preserve"> </w:t>
      </w:r>
    </w:p>
    <w:p w14:paraId="49F6865E" w14:textId="77777777" w:rsidR="00BD580D" w:rsidRDefault="00E27048" w:rsidP="00EB0282">
      <w:pPr>
        <w:pStyle w:val="List1"/>
        <w:widowControl w:val="0"/>
        <w:rPr>
          <w:lang w:val="en"/>
        </w:rPr>
      </w:pPr>
      <w:r w:rsidRPr="00AF7319">
        <w:rPr>
          <w:b/>
          <w:lang w:val="en"/>
        </w:rPr>
        <w:t>3.3</w:t>
      </w:r>
      <w:r w:rsidR="00907968" w:rsidRPr="00AF7319">
        <w:rPr>
          <w:b/>
          <w:lang w:val="en"/>
        </w:rPr>
        <w:t xml:space="preserve"> </w:t>
      </w:r>
      <w:r w:rsidRPr="00AF7319">
        <w:rPr>
          <w:b/>
          <w:lang w:val="en"/>
        </w:rPr>
        <w:t xml:space="preserve"> </w:t>
      </w:r>
      <w:r w:rsidR="003D741E" w:rsidRPr="00AF7319">
        <w:rPr>
          <w:b/>
          <w:lang w:val="en"/>
        </w:rPr>
        <w:t xml:space="preserve"> </w:t>
      </w:r>
      <w:r w:rsidRPr="00AF7319">
        <w:rPr>
          <w:b/>
          <w:lang w:val="en"/>
        </w:rPr>
        <w:t>Award without Discussions</w:t>
      </w:r>
    </w:p>
    <w:p w14:paraId="19EC456C" w14:textId="34D33F0D" w:rsidR="00BD580D" w:rsidRDefault="00E27048" w:rsidP="00EB0282">
      <w:pPr>
        <w:pStyle w:val="List2"/>
        <w:keepNext w:val="0"/>
        <w:keepLines w:val="0"/>
        <w:widowControl w:val="0"/>
        <w:rPr>
          <w:lang w:val="en"/>
        </w:rPr>
      </w:pPr>
      <w:r w:rsidRPr="00AF7319">
        <w:rPr>
          <w:rFonts w:eastAsia="Times New Roman"/>
          <w:lang w:val="en"/>
        </w:rPr>
        <w:t>3.3.3</w:t>
      </w:r>
      <w:r w:rsidR="00907968"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15681C" w:rsidRPr="00AF7319">
        <w:rPr>
          <w:rFonts w:eastAsia="Times New Roman"/>
          <w:lang w:val="en"/>
        </w:rPr>
        <w:t xml:space="preserve">Documentation Required Prior to Contract Award.  </w:t>
      </w:r>
      <w:r w:rsidRPr="00AF7319">
        <w:rPr>
          <w:rFonts w:eastAsia="Times New Roman"/>
          <w:lang w:val="en"/>
        </w:rPr>
        <w:t xml:space="preserve">The PCO must obtain contract clearance approval in accordance with </w:t>
      </w:r>
      <w:hyperlink r:id="rId49" w:anchor="p53019000e" w:tgtFrame="_blank" w:history="1">
        <w:r w:rsidR="005618A5" w:rsidRPr="00AF7319">
          <w:rPr>
            <w:rFonts w:eastAsia="Times New Roman"/>
            <w:color w:val="0000FF"/>
            <w:u w:val="single"/>
            <w:lang w:val="en"/>
          </w:rPr>
          <w:t>AFFARS 5301.9000(e)(1)</w:t>
        </w:r>
      </w:hyperlink>
      <w:r w:rsidRPr="00AF7319">
        <w:rPr>
          <w:rFonts w:eastAsia="Times New Roman"/>
          <w:lang w:val="en"/>
        </w:rPr>
        <w:t xml:space="preserve"> prior to the SSA making the decision to award without discussions. </w:t>
      </w:r>
    </w:p>
    <w:p w14:paraId="73885069" w14:textId="77777777" w:rsidR="00BD580D" w:rsidRDefault="007C56E7" w:rsidP="00EB0282">
      <w:pPr>
        <w:pStyle w:val="List1"/>
        <w:widowControl w:val="0"/>
        <w:rPr>
          <w:lang w:val="en"/>
        </w:rPr>
      </w:pPr>
      <w:r w:rsidRPr="00AF7319">
        <w:rPr>
          <w:b/>
          <w:lang w:val="en"/>
        </w:rPr>
        <w:t xml:space="preserve">3.4  </w:t>
      </w:r>
      <w:r w:rsidR="003D741E" w:rsidRPr="00AF7319">
        <w:rPr>
          <w:b/>
          <w:lang w:val="en"/>
        </w:rPr>
        <w:t xml:space="preserve"> </w:t>
      </w:r>
      <w:r w:rsidRPr="00AF7319">
        <w:rPr>
          <w:b/>
          <w:lang w:val="en"/>
        </w:rPr>
        <w:t>Competitive Range Decision Document</w:t>
      </w:r>
      <w:r w:rsidR="00101E49" w:rsidRPr="00AF7319">
        <w:rPr>
          <w:b/>
          <w:lang w:val="en"/>
        </w:rPr>
        <w:t xml:space="preserve"> </w:t>
      </w:r>
    </w:p>
    <w:p w14:paraId="33E9216B" w14:textId="5ECAEDC1" w:rsidR="00BD580D" w:rsidRDefault="00E51D6B" w:rsidP="00EB0282">
      <w:pPr>
        <w:pStyle w:val="List2"/>
        <w:keepNext w:val="0"/>
        <w:keepLines w:val="0"/>
        <w:widowControl w:val="0"/>
        <w:rPr>
          <w:lang w:val="en"/>
        </w:rPr>
      </w:pPr>
      <w:r w:rsidRPr="00AF7319">
        <w:rPr>
          <w:rFonts w:eastAsia="Times New Roman"/>
          <w:lang w:val="en"/>
        </w:rPr>
        <w:t>3.4.1</w:t>
      </w:r>
      <w:r w:rsidR="003D741E" w:rsidRPr="00AF7319">
        <w:rPr>
          <w:rFonts w:eastAsia="Times New Roman"/>
          <w:lang w:val="en"/>
        </w:rPr>
        <w:t xml:space="preserve"> </w:t>
      </w:r>
      <w:r w:rsidRPr="00AF7319">
        <w:rPr>
          <w:rFonts w:eastAsia="Times New Roman"/>
          <w:lang w:val="en"/>
        </w:rPr>
        <w:t xml:space="preserve">  </w:t>
      </w:r>
      <w:r w:rsidR="00A072F5">
        <w:rPr>
          <w:rFonts w:eastAsia="Times New Roman"/>
          <w:lang w:val="en"/>
        </w:rPr>
        <w:t>T</w:t>
      </w:r>
      <w:r w:rsidRPr="00AF7319">
        <w:rPr>
          <w:rFonts w:eastAsia="Times New Roman"/>
          <w:lang w:val="en"/>
        </w:rPr>
        <w:t xml:space="preserve">he tailorable </w:t>
      </w:r>
      <w:hyperlink r:id="rId50" w:history="1">
        <w:r w:rsidR="001B69FB" w:rsidRPr="00AF7319">
          <w:rPr>
            <w:rStyle w:val="Hyperlink"/>
            <w:rFonts w:eastAsia="Times New Roman"/>
            <w:i/>
            <w:lang w:val="en"/>
          </w:rPr>
          <w:t>Competitive Range Decision Document</w:t>
        </w:r>
      </w:hyperlink>
      <w:r w:rsidR="001B69FB" w:rsidRPr="00AF7319">
        <w:rPr>
          <w:rFonts w:eastAsia="Times New Roman"/>
          <w:i/>
          <w:lang w:val="en"/>
        </w:rPr>
        <w:t xml:space="preserve"> </w:t>
      </w:r>
      <w:r w:rsidR="00197984" w:rsidRPr="00AF7319">
        <w:rPr>
          <w:rFonts w:eastAsia="Times New Roman"/>
          <w:i/>
          <w:lang w:val="en"/>
        </w:rPr>
        <w:t xml:space="preserve">(CRDD) </w:t>
      </w:r>
      <w:r w:rsidR="001B69FB" w:rsidRPr="00AF7319">
        <w:rPr>
          <w:rFonts w:eastAsia="Times New Roman"/>
          <w:lang w:val="en"/>
        </w:rPr>
        <w:t>template</w:t>
      </w:r>
      <w:r w:rsidR="00A072F5">
        <w:rPr>
          <w:rFonts w:eastAsia="Times New Roman"/>
          <w:lang w:val="en"/>
        </w:rPr>
        <w:t xml:space="preserve"> is available for use, as desired</w:t>
      </w:r>
      <w:r w:rsidRPr="00AF7319">
        <w:rPr>
          <w:rFonts w:eastAsia="Times New Roman"/>
          <w:lang w:val="en"/>
        </w:rPr>
        <w:t>.</w:t>
      </w:r>
    </w:p>
    <w:p w14:paraId="2C49896B" w14:textId="77777777" w:rsidR="00BD580D" w:rsidRDefault="00E27048" w:rsidP="00EB0282">
      <w:pPr>
        <w:pStyle w:val="List1"/>
        <w:widowControl w:val="0"/>
        <w:rPr>
          <w:lang w:val="en"/>
        </w:rPr>
      </w:pPr>
      <w:r w:rsidRPr="00AF7319">
        <w:rPr>
          <w:b/>
          <w:lang w:val="en"/>
        </w:rPr>
        <w:t>3.</w:t>
      </w:r>
      <w:r w:rsidR="00C223B8" w:rsidRPr="00AF7319">
        <w:rPr>
          <w:b/>
          <w:lang w:val="en"/>
        </w:rPr>
        <w:t>5</w:t>
      </w:r>
      <w:r w:rsidR="00907968" w:rsidRPr="00AF7319">
        <w:rPr>
          <w:b/>
          <w:color w:val="FF0000"/>
          <w:lang w:val="en"/>
        </w:rPr>
        <w:t xml:space="preserve"> </w:t>
      </w:r>
      <w:r w:rsidR="003D741E" w:rsidRPr="00AF7319">
        <w:rPr>
          <w:b/>
          <w:color w:val="FF0000"/>
          <w:lang w:val="en"/>
        </w:rPr>
        <w:t xml:space="preserve"> </w:t>
      </w:r>
      <w:r w:rsidRPr="00AF7319">
        <w:rPr>
          <w:b/>
          <w:lang w:val="en"/>
        </w:rPr>
        <w:t xml:space="preserve"> Discussion Process</w:t>
      </w:r>
    </w:p>
    <w:p w14:paraId="3E12063F" w14:textId="77777777" w:rsidR="00BD580D" w:rsidRDefault="00E27048" w:rsidP="00EB0282">
      <w:pPr>
        <w:pStyle w:val="List2"/>
        <w:keepNext w:val="0"/>
        <w:keepLines w:val="0"/>
        <w:widowControl w:val="0"/>
        <w:rPr>
          <w:lang w:val="en"/>
        </w:rPr>
      </w:pPr>
      <w:r w:rsidRPr="00AF7319">
        <w:rPr>
          <w:rFonts w:eastAsia="Times New Roman"/>
          <w:lang w:val="en"/>
        </w:rPr>
        <w:t>3.</w:t>
      </w:r>
      <w:r w:rsidR="00C223B8" w:rsidRPr="00AF7319">
        <w:rPr>
          <w:rFonts w:eastAsia="Times New Roman"/>
          <w:lang w:val="en"/>
        </w:rPr>
        <w:t>5.</w:t>
      </w:r>
      <w:r w:rsidR="00FB7DEC" w:rsidRPr="00AF7319">
        <w:rPr>
          <w:rFonts w:eastAsia="Times New Roman"/>
          <w:lang w:val="en"/>
        </w:rPr>
        <w:t>5</w:t>
      </w:r>
      <w:r w:rsidR="003D741E" w:rsidRPr="00AF7319">
        <w:rPr>
          <w:rFonts w:eastAsia="Times New Roman"/>
          <w:lang w:val="en"/>
        </w:rPr>
        <w:t xml:space="preserve"> </w:t>
      </w:r>
      <w:r w:rsidRPr="00AF7319">
        <w:rPr>
          <w:rFonts w:eastAsia="Times New Roman"/>
          <w:lang w:val="en"/>
        </w:rPr>
        <w:t xml:space="preserve"> </w:t>
      </w:r>
      <w:r w:rsidR="003C66B9" w:rsidRPr="00AF7319">
        <w:rPr>
          <w:rFonts w:eastAsia="Times New Roman"/>
          <w:lang w:val="en"/>
        </w:rPr>
        <w:t xml:space="preserve"> </w:t>
      </w:r>
      <w:r w:rsidR="0015681C" w:rsidRPr="00AF7319">
        <w:rPr>
          <w:rFonts w:eastAsia="Times New Roman"/>
          <w:lang w:val="en"/>
        </w:rPr>
        <w:t xml:space="preserve">Best Practices.  </w:t>
      </w:r>
      <w:r w:rsidRPr="00AF7319">
        <w:rPr>
          <w:rFonts w:eastAsia="Times New Roman"/>
          <w:lang w:val="en"/>
        </w:rPr>
        <w:t xml:space="preserve">The PCO may provide offerors in the competitive range with their own initial ratings and results of their own initial pricing analysis or total evaluated price. When interim ratings and pricing analysis are provided prior to requesting final proposal revisions, the ratings </w:t>
      </w:r>
      <w:r w:rsidR="00E17E2C" w:rsidRPr="00AF7319">
        <w:rPr>
          <w:rFonts w:eastAsia="Times New Roman"/>
          <w:lang w:val="en"/>
        </w:rPr>
        <w:t>must</w:t>
      </w:r>
      <w:r w:rsidRPr="00AF7319">
        <w:rPr>
          <w:rFonts w:eastAsia="Times New Roman"/>
          <w:lang w:val="en"/>
        </w:rPr>
        <w:t xml:space="preserve"> reflect the results of discussions with the offeror. PCOs may use the actual briefing charts used to brief the SSA as a method of disclosing an offeror’s ratings</w:t>
      </w:r>
      <w:r w:rsidR="00101E49" w:rsidRPr="00AF7319">
        <w:rPr>
          <w:rFonts w:eastAsia="Times New Roman"/>
          <w:lang w:val="en"/>
        </w:rPr>
        <w:t xml:space="preserve"> and </w:t>
      </w:r>
      <w:r w:rsidRPr="00AF7319">
        <w:rPr>
          <w:rFonts w:eastAsia="Times New Roman"/>
          <w:lang w:val="en"/>
        </w:rPr>
        <w:t xml:space="preserve">price analysis to them. </w:t>
      </w:r>
      <w:r w:rsidR="00FB7DEC" w:rsidRPr="00AF7319">
        <w:rPr>
          <w:rFonts w:eastAsia="Times New Roman"/>
          <w:lang w:val="en"/>
        </w:rPr>
        <w:t xml:space="preserve"> The PCO must require offerors to provide proposal change pages along with their EN responses for any aspect of the proposal that will be incorporated into the awarded contract.</w:t>
      </w:r>
    </w:p>
    <w:p w14:paraId="0F8DFDD6" w14:textId="77777777" w:rsidR="00BD580D" w:rsidRDefault="00F25D70" w:rsidP="00EB0282">
      <w:pPr>
        <w:pStyle w:val="List2"/>
        <w:keepNext w:val="0"/>
        <w:keepLines w:val="0"/>
        <w:widowControl w:val="0"/>
        <w:rPr>
          <w:lang w:val="en"/>
        </w:rPr>
      </w:pPr>
      <w:r w:rsidRPr="00AF7319">
        <w:rPr>
          <w:rFonts w:eastAsia="Times New Roman"/>
          <w:lang w:val="en"/>
        </w:rPr>
        <w:t xml:space="preserve">3.5.7 </w:t>
      </w:r>
      <w:r w:rsidR="003D741E" w:rsidRPr="00AF7319">
        <w:rPr>
          <w:rFonts w:eastAsia="Times New Roman"/>
          <w:lang w:val="en"/>
        </w:rPr>
        <w:t xml:space="preserve"> </w:t>
      </w:r>
      <w:r w:rsidRPr="00AF7319">
        <w:rPr>
          <w:rFonts w:eastAsia="Times New Roman"/>
          <w:lang w:val="en"/>
        </w:rPr>
        <w:t xml:space="preserve"> </w:t>
      </w:r>
      <w:r w:rsidR="00101E49" w:rsidRPr="00AF7319">
        <w:rPr>
          <w:rFonts w:eastAsia="Times New Roman"/>
          <w:lang w:val="en"/>
        </w:rPr>
        <w:t>The SSEB Initial Report shall be updated, as necessary, following evaluation of offeror responses to discussions.</w:t>
      </w:r>
      <w:r w:rsidR="006F0B13" w:rsidRPr="00AF7319">
        <w:rPr>
          <w:rFonts w:eastAsia="Times New Roman"/>
          <w:lang w:val="en"/>
        </w:rPr>
        <w:t xml:space="preserve"> The rationale for updated (interim) evaluation results and assignment of updated (interim) ratings will be fully and contemporaneously documented in the SSEB </w:t>
      </w:r>
      <w:r w:rsidR="00625B09" w:rsidRPr="00AF7319">
        <w:rPr>
          <w:rFonts w:eastAsia="Times New Roman"/>
          <w:lang w:val="en"/>
        </w:rPr>
        <w:t>I</w:t>
      </w:r>
      <w:r w:rsidR="006F0B13" w:rsidRPr="00AF7319">
        <w:rPr>
          <w:rFonts w:eastAsia="Times New Roman"/>
          <w:lang w:val="en"/>
        </w:rPr>
        <w:t xml:space="preserve">nitial Report.  </w:t>
      </w:r>
      <w:r w:rsidR="00442C10" w:rsidRPr="00AF7319">
        <w:rPr>
          <w:rFonts w:eastAsia="Times New Roman"/>
          <w:lang w:val="en"/>
        </w:rPr>
        <w:t xml:space="preserve">The updated SSEB Initial Report is reviewed by the SSAC (if an SSAC is used) and must include, if applicable, any minority and dissenting opinion(s).  </w:t>
      </w:r>
      <w:r w:rsidR="00101E49" w:rsidRPr="00AF7319">
        <w:rPr>
          <w:rFonts w:eastAsia="Times New Roman"/>
          <w:lang w:val="en"/>
        </w:rPr>
        <w:t xml:space="preserve">At a minimum, the report shall be updated and signed by the PCO and SSEB Chairperson </w:t>
      </w:r>
      <w:r w:rsidR="00C146C5" w:rsidRPr="00AF7319">
        <w:rPr>
          <w:rFonts w:eastAsia="Times New Roman"/>
          <w:lang w:val="en"/>
        </w:rPr>
        <w:t>prior to presentation of the pre-Final Proposal Revisions evaluations and briefing to the SSA</w:t>
      </w:r>
      <w:r w:rsidR="00101E49" w:rsidRPr="00AF7319">
        <w:rPr>
          <w:rFonts w:eastAsia="Times New Roman"/>
          <w:lang w:val="en"/>
        </w:rPr>
        <w:t xml:space="preserve">.  </w:t>
      </w:r>
      <w:r w:rsidR="00907968" w:rsidRPr="00AF7319">
        <w:rPr>
          <w:rFonts w:eastAsia="Times New Roman"/>
          <w:lang w:val="en"/>
        </w:rPr>
        <w:t xml:space="preserve">  </w:t>
      </w:r>
    </w:p>
    <w:p w14:paraId="7BDC78AF" w14:textId="45EE3063" w:rsidR="00BD580D" w:rsidRDefault="00A072F5" w:rsidP="00EB0282">
      <w:pPr>
        <w:widowControl w:val="0"/>
        <w:rPr>
          <w:lang w:val="en"/>
        </w:rPr>
      </w:pPr>
      <w:r>
        <w:rPr>
          <w:rFonts w:eastAsia="Times New Roman"/>
          <w:lang w:val="en"/>
        </w:rPr>
        <w:t>T</w:t>
      </w:r>
      <w:r w:rsidR="00907968" w:rsidRPr="00AF7319">
        <w:rPr>
          <w:rFonts w:eastAsia="Times New Roman"/>
          <w:lang w:val="en"/>
        </w:rPr>
        <w:t>he following tailorable template</w:t>
      </w:r>
      <w:r w:rsidR="000149CB" w:rsidRPr="00AF7319">
        <w:rPr>
          <w:rFonts w:eastAsia="Times New Roman"/>
          <w:lang w:val="en"/>
        </w:rPr>
        <w:t>s</w:t>
      </w:r>
      <w:r w:rsidR="000D757F" w:rsidRPr="000D757F">
        <w:rPr>
          <w:rFonts w:eastAsia="Times New Roman"/>
          <w:lang w:val="en"/>
        </w:rPr>
        <w:t xml:space="preserve"> </w:t>
      </w:r>
      <w:r w:rsidR="000D757F">
        <w:rPr>
          <w:rFonts w:eastAsia="Times New Roman"/>
          <w:lang w:val="en"/>
        </w:rPr>
        <w:t>are available for use, as desired</w:t>
      </w:r>
      <w:r w:rsidR="00907968" w:rsidRPr="00AF7319">
        <w:rPr>
          <w:rFonts w:eastAsia="Times New Roman"/>
          <w:lang w:val="en"/>
        </w:rPr>
        <w:t>:</w:t>
      </w:r>
    </w:p>
    <w:p w14:paraId="4C47DE30" w14:textId="139AD388" w:rsidR="00BD580D" w:rsidRDefault="004E3049" w:rsidP="00EB0282">
      <w:pPr>
        <w:widowControl w:val="0"/>
        <w:spacing w:after="0"/>
        <w:ind w:left="720"/>
        <w:rPr>
          <w:rFonts w:eastAsia="Times New Roman"/>
          <w:i/>
          <w:lang w:val="en"/>
        </w:rPr>
      </w:pPr>
      <w:hyperlink r:id="rId51" w:history="1">
        <w:r w:rsidR="001B69FB" w:rsidRPr="00AF7319">
          <w:rPr>
            <w:rStyle w:val="Hyperlink"/>
            <w:rFonts w:eastAsia="Times New Roman"/>
            <w:i/>
            <w:iCs/>
            <w:lang w:val="en"/>
          </w:rPr>
          <w:t>SSEB Report</w:t>
        </w:r>
      </w:hyperlink>
      <w:r w:rsidR="003B5F8A" w:rsidRPr="00AF7319">
        <w:rPr>
          <w:rFonts w:eastAsia="Times New Roman"/>
          <w:i/>
          <w:lang w:val="en"/>
        </w:rPr>
        <w:t xml:space="preserve"> </w:t>
      </w:r>
      <w:r w:rsidR="00907968" w:rsidRPr="00AF7319">
        <w:rPr>
          <w:rFonts w:eastAsia="Times New Roman"/>
          <w:i/>
          <w:lang w:val="en"/>
        </w:rPr>
        <w:br/>
      </w:r>
      <w:hyperlink r:id="rId52" w:history="1">
        <w:r w:rsidR="00270C10" w:rsidRPr="00AF7319">
          <w:rPr>
            <w:rStyle w:val="Hyperlink"/>
            <w:rFonts w:eastAsia="Times New Roman"/>
            <w:i/>
            <w:iCs/>
            <w:lang w:val="en"/>
          </w:rPr>
          <w:t>Pre-Final Proposal Revisions (FPR) Request Briefing</w:t>
        </w:r>
      </w:hyperlink>
    </w:p>
    <w:p w14:paraId="51BECBB4" w14:textId="77777777" w:rsidR="00BD580D" w:rsidRDefault="00E27048" w:rsidP="00EB0282">
      <w:pPr>
        <w:pStyle w:val="List1"/>
        <w:widowControl w:val="0"/>
        <w:rPr>
          <w:lang w:val="en"/>
        </w:rPr>
      </w:pPr>
      <w:r w:rsidRPr="00AF7319">
        <w:rPr>
          <w:b/>
          <w:lang w:val="en"/>
        </w:rPr>
        <w:t>3.</w:t>
      </w:r>
      <w:r w:rsidR="003512DF" w:rsidRPr="00AF7319">
        <w:rPr>
          <w:b/>
          <w:lang w:val="en"/>
        </w:rPr>
        <w:t>6</w:t>
      </w:r>
      <w:r w:rsidR="00907968" w:rsidRPr="00AF7319">
        <w:rPr>
          <w:b/>
          <w:color w:val="FF0000"/>
          <w:lang w:val="en"/>
        </w:rPr>
        <w:t xml:space="preserve"> </w:t>
      </w:r>
      <w:r w:rsidR="003D741E" w:rsidRPr="00AF7319">
        <w:rPr>
          <w:b/>
          <w:color w:val="FF0000"/>
          <w:lang w:val="en"/>
        </w:rPr>
        <w:t xml:space="preserve"> </w:t>
      </w:r>
      <w:r w:rsidR="003D741E" w:rsidRPr="00AF7319">
        <w:rPr>
          <w:b/>
          <w:lang w:val="en"/>
        </w:rPr>
        <w:t xml:space="preserve"> Final Proposal Revisions</w:t>
      </w:r>
    </w:p>
    <w:p w14:paraId="353CEFFC" w14:textId="78C31E38" w:rsidR="00BD580D" w:rsidRDefault="00E27048" w:rsidP="00EB0282">
      <w:pPr>
        <w:pStyle w:val="List2"/>
        <w:keepNext w:val="0"/>
        <w:keepLines w:val="0"/>
        <w:widowControl w:val="0"/>
        <w:rPr>
          <w:lang w:val="en"/>
        </w:rPr>
      </w:pPr>
      <w:r w:rsidRPr="00AF7319">
        <w:rPr>
          <w:rFonts w:eastAsia="Times New Roman"/>
          <w:lang w:val="en"/>
        </w:rPr>
        <w:t>3.</w:t>
      </w:r>
      <w:r w:rsidR="003512DF" w:rsidRPr="00AF7319">
        <w:rPr>
          <w:rFonts w:eastAsia="Times New Roman"/>
          <w:lang w:val="en"/>
        </w:rPr>
        <w:t>6.3</w:t>
      </w:r>
      <w:r w:rsidR="00907968"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The PCO must obtain contract clearance approval in accordance with </w:t>
      </w:r>
      <w:hyperlink r:id="rId53" w:anchor="p53019000e" w:tgtFrame="_blank" w:history="1">
        <w:r w:rsidR="00B83C5B" w:rsidRPr="00AF7319">
          <w:rPr>
            <w:rFonts w:eastAsia="Times New Roman"/>
            <w:color w:val="0000FF"/>
            <w:u w:val="single"/>
            <w:lang w:val="en"/>
          </w:rPr>
          <w:t>AFFARS 5301.9000(e)(2)(i)</w:t>
        </w:r>
      </w:hyperlink>
      <w:r w:rsidRPr="00AF7319">
        <w:rPr>
          <w:rFonts w:eastAsia="Times New Roman"/>
          <w:lang w:val="en"/>
        </w:rPr>
        <w:t xml:space="preserve"> prior to submission of all material (e.g., Pre-FPR briefing) to the SSA to obtain approval for releasing the FPR request.</w:t>
      </w:r>
    </w:p>
    <w:p w14:paraId="57460BE7" w14:textId="77777777" w:rsidR="00BD580D" w:rsidRDefault="00E27048" w:rsidP="00EB0282">
      <w:pPr>
        <w:pStyle w:val="List1"/>
        <w:widowControl w:val="0"/>
        <w:rPr>
          <w:lang w:val="en"/>
        </w:rPr>
      </w:pPr>
      <w:r w:rsidRPr="00AF7319">
        <w:rPr>
          <w:b/>
          <w:lang w:val="en"/>
        </w:rPr>
        <w:t>3.</w:t>
      </w:r>
      <w:r w:rsidR="003512DF" w:rsidRPr="00AF7319">
        <w:rPr>
          <w:b/>
          <w:lang w:val="en"/>
        </w:rPr>
        <w:t>7</w:t>
      </w:r>
      <w:r w:rsidR="003D741E" w:rsidRPr="00AF7319">
        <w:rPr>
          <w:b/>
          <w:lang w:val="en"/>
        </w:rPr>
        <w:t xml:space="preserve"> </w:t>
      </w:r>
      <w:r w:rsidR="00907968" w:rsidRPr="00AF7319">
        <w:rPr>
          <w:b/>
          <w:color w:val="FF0000"/>
          <w:lang w:val="en"/>
        </w:rPr>
        <w:t xml:space="preserve"> </w:t>
      </w:r>
      <w:r w:rsidRPr="00AF7319">
        <w:rPr>
          <w:b/>
          <w:lang w:val="en"/>
        </w:rPr>
        <w:t xml:space="preserve"> Documentation of Final Evaluation Results</w:t>
      </w:r>
    </w:p>
    <w:p w14:paraId="7DD35AD8" w14:textId="7E08E434" w:rsidR="00BD580D" w:rsidRDefault="00E27048" w:rsidP="00EB0282">
      <w:pPr>
        <w:pStyle w:val="List2"/>
        <w:keepNext w:val="0"/>
        <w:keepLines w:val="0"/>
        <w:widowControl w:val="0"/>
        <w:rPr>
          <w:lang w:val="en"/>
        </w:rPr>
      </w:pPr>
      <w:r w:rsidRPr="00AF7319">
        <w:rPr>
          <w:rFonts w:eastAsia="Times New Roman"/>
          <w:lang w:val="en"/>
        </w:rPr>
        <w:t>3.</w:t>
      </w:r>
      <w:r w:rsidR="003512DF" w:rsidRPr="00AF7319">
        <w:rPr>
          <w:rFonts w:eastAsia="Times New Roman"/>
          <w:lang w:val="en"/>
        </w:rPr>
        <w:t>7</w:t>
      </w:r>
      <w:r w:rsidRPr="00AF7319">
        <w:rPr>
          <w:rFonts w:eastAsia="Times New Roman"/>
          <w:lang w:val="en"/>
        </w:rPr>
        <w:t>.1</w:t>
      </w:r>
      <w:r w:rsidR="00C85040" w:rsidRPr="00AF7319">
        <w:rPr>
          <w:rFonts w:eastAsia="Times New Roman"/>
          <w:lang w:val="en"/>
        </w:rPr>
        <w:t xml:space="preserve"> </w:t>
      </w:r>
      <w:r w:rsidRPr="00AF7319">
        <w:rPr>
          <w:rFonts w:eastAsia="Times New Roman"/>
          <w:lang w:val="en"/>
        </w:rPr>
        <w:t xml:space="preserve"> </w:t>
      </w:r>
      <w:r w:rsidR="006F0B13" w:rsidRPr="00AF7319">
        <w:rPr>
          <w:rFonts w:eastAsia="Times New Roman"/>
          <w:color w:val="00B050"/>
          <w:lang w:val="en"/>
        </w:rPr>
        <w:t xml:space="preserve"> </w:t>
      </w:r>
      <w:r w:rsidR="006F0B13" w:rsidRPr="00AF7319">
        <w:rPr>
          <w:rFonts w:eastAsia="Times New Roman"/>
          <w:lang w:val="en"/>
        </w:rPr>
        <w:t xml:space="preserve">The rationale for final evaluation results and assignment of final ratings will be fully and contemporaneously documented in the SSEB Final Report.  </w:t>
      </w:r>
      <w:r w:rsidRPr="00AF7319">
        <w:rPr>
          <w:rFonts w:eastAsia="Times New Roman"/>
          <w:lang w:val="en"/>
        </w:rPr>
        <w:t xml:space="preserve">The </w:t>
      </w:r>
      <w:r w:rsidR="00442C10" w:rsidRPr="00AF7319">
        <w:rPr>
          <w:rFonts w:eastAsia="Times New Roman"/>
          <w:lang w:val="en"/>
        </w:rPr>
        <w:t xml:space="preserve">SSEB </w:t>
      </w:r>
      <w:r w:rsidR="003512DF" w:rsidRPr="00AF7319">
        <w:rPr>
          <w:rFonts w:eastAsia="Times New Roman"/>
          <w:lang w:val="en"/>
        </w:rPr>
        <w:t>Final</w:t>
      </w:r>
      <w:r w:rsidR="00676F32" w:rsidRPr="00AF7319">
        <w:rPr>
          <w:rFonts w:eastAsia="Times New Roman"/>
          <w:lang w:val="en"/>
        </w:rPr>
        <w:t xml:space="preserve"> </w:t>
      </w:r>
      <w:r w:rsidR="00442C10" w:rsidRPr="00AF7319">
        <w:rPr>
          <w:rFonts w:eastAsia="Times New Roman"/>
          <w:lang w:val="en"/>
        </w:rPr>
        <w:t>Report</w:t>
      </w:r>
      <w:r w:rsidRPr="00AF7319">
        <w:rPr>
          <w:rFonts w:eastAsia="Times New Roman"/>
          <w:lang w:val="en"/>
        </w:rPr>
        <w:t xml:space="preserve"> is prepared by the SSEB </w:t>
      </w:r>
      <w:r w:rsidR="000149CB" w:rsidRPr="00AF7319">
        <w:rPr>
          <w:rFonts w:eastAsia="Times New Roman"/>
          <w:lang w:val="en"/>
        </w:rPr>
        <w:t xml:space="preserve">and </w:t>
      </w:r>
      <w:r w:rsidRPr="00AF7319">
        <w:rPr>
          <w:rFonts w:eastAsia="Times New Roman"/>
          <w:lang w:val="en"/>
        </w:rPr>
        <w:t>reviewed by the SSAC</w:t>
      </w:r>
      <w:r w:rsidR="000149CB" w:rsidRPr="00AF7319">
        <w:rPr>
          <w:rFonts w:eastAsia="Times New Roman"/>
          <w:lang w:val="en"/>
        </w:rPr>
        <w:t xml:space="preserve"> (</w:t>
      </w:r>
      <w:r w:rsidRPr="00AF7319">
        <w:rPr>
          <w:rFonts w:eastAsia="Times New Roman"/>
          <w:lang w:val="en"/>
        </w:rPr>
        <w:t xml:space="preserve">if an SSAC is used) and signed by the </w:t>
      </w:r>
      <w:r w:rsidR="000149CB" w:rsidRPr="00AF7319">
        <w:rPr>
          <w:rFonts w:eastAsia="Times New Roman"/>
          <w:lang w:val="en"/>
        </w:rPr>
        <w:t xml:space="preserve">PCO and </w:t>
      </w:r>
      <w:r w:rsidRPr="00AF7319">
        <w:rPr>
          <w:rFonts w:eastAsia="Times New Roman"/>
          <w:lang w:val="en"/>
        </w:rPr>
        <w:t>SSEB Chairperson</w:t>
      </w:r>
      <w:r w:rsidR="000149CB" w:rsidRPr="00AF7319">
        <w:rPr>
          <w:rFonts w:eastAsia="Times New Roman"/>
          <w:lang w:val="en"/>
        </w:rPr>
        <w:t xml:space="preserve"> </w:t>
      </w:r>
      <w:r w:rsidR="003512DF" w:rsidRPr="00AF7319">
        <w:rPr>
          <w:rFonts w:eastAsia="Times New Roman"/>
          <w:lang w:val="en"/>
        </w:rPr>
        <w:t>after the evaluation of FPRs.</w:t>
      </w:r>
      <w:r w:rsidR="00270C10" w:rsidRPr="00AF7319">
        <w:rPr>
          <w:rFonts w:eastAsia="Times New Roman"/>
          <w:lang w:val="en"/>
        </w:rPr>
        <w:t xml:space="preserve">  </w:t>
      </w:r>
      <w:r w:rsidR="000D757F">
        <w:rPr>
          <w:rFonts w:eastAsia="Times New Roman"/>
          <w:lang w:val="en"/>
        </w:rPr>
        <w:t>T</w:t>
      </w:r>
      <w:r w:rsidR="00442C10" w:rsidRPr="00AF7319">
        <w:rPr>
          <w:rFonts w:eastAsia="Times New Roman"/>
          <w:lang w:val="en"/>
        </w:rPr>
        <w:t>he tailorable</w:t>
      </w:r>
      <w:r w:rsidR="0015681C" w:rsidRPr="00AF7319">
        <w:rPr>
          <w:rFonts w:eastAsia="Times New Roman"/>
          <w:lang w:val="en"/>
        </w:rPr>
        <w:t xml:space="preserve"> </w:t>
      </w:r>
      <w:hyperlink r:id="rId54" w:history="1">
        <w:r w:rsidR="0015681C" w:rsidRPr="00AF7319">
          <w:rPr>
            <w:rStyle w:val="Hyperlink"/>
            <w:rFonts w:eastAsia="Times New Roman"/>
            <w:i/>
            <w:iCs/>
            <w:lang w:val="en"/>
          </w:rPr>
          <w:t>SSEB Report</w:t>
        </w:r>
      </w:hyperlink>
      <w:r w:rsidR="000A418B" w:rsidRPr="00AF7319">
        <w:rPr>
          <w:rStyle w:val="Hyperlink"/>
          <w:rFonts w:eastAsia="Times New Roman"/>
          <w:i/>
          <w:iCs/>
          <w:lang w:val="en"/>
        </w:rPr>
        <w:t xml:space="preserve"> </w:t>
      </w:r>
      <w:r w:rsidR="00442C10" w:rsidRPr="00AF7319">
        <w:rPr>
          <w:rFonts w:eastAsia="Times New Roman"/>
          <w:lang w:val="en"/>
        </w:rPr>
        <w:t>template</w:t>
      </w:r>
      <w:r w:rsidR="000D757F" w:rsidRPr="000D757F">
        <w:rPr>
          <w:rFonts w:eastAsia="Times New Roman"/>
          <w:lang w:val="en"/>
        </w:rPr>
        <w:t xml:space="preserve"> </w:t>
      </w:r>
      <w:r w:rsidR="000D757F">
        <w:rPr>
          <w:rFonts w:eastAsia="Times New Roman"/>
          <w:lang w:val="en"/>
        </w:rPr>
        <w:t>is available for use, as desired</w:t>
      </w:r>
      <w:r w:rsidR="0015681C" w:rsidRPr="00AF7319">
        <w:rPr>
          <w:rFonts w:eastAsia="Times New Roman"/>
          <w:lang w:val="en"/>
        </w:rPr>
        <w:t>.</w:t>
      </w:r>
    </w:p>
    <w:p w14:paraId="274EB79F" w14:textId="77777777" w:rsidR="00BD580D" w:rsidRDefault="00442C10" w:rsidP="00EB0282">
      <w:pPr>
        <w:pStyle w:val="List2"/>
        <w:keepNext w:val="0"/>
        <w:keepLines w:val="0"/>
        <w:widowControl w:val="0"/>
        <w:rPr>
          <w:lang w:val="en"/>
        </w:rPr>
      </w:pPr>
      <w:r w:rsidRPr="00AF7319">
        <w:rPr>
          <w:rFonts w:eastAsia="Times New Roman"/>
          <w:lang w:val="en"/>
        </w:rPr>
        <w:t xml:space="preserve">3.7.2 </w:t>
      </w:r>
      <w:r w:rsidR="003D741E" w:rsidRPr="00AF7319">
        <w:rPr>
          <w:rFonts w:eastAsia="Times New Roman"/>
          <w:lang w:val="en"/>
        </w:rPr>
        <w:t xml:space="preserve"> </w:t>
      </w:r>
      <w:r w:rsidRPr="00AF7319">
        <w:rPr>
          <w:rFonts w:eastAsia="Times New Roman"/>
          <w:lang w:val="en"/>
        </w:rPr>
        <w:t xml:space="preserve"> </w:t>
      </w:r>
      <w:r w:rsidR="00270C10" w:rsidRPr="00AF7319">
        <w:rPr>
          <w:rFonts w:eastAsia="Times New Roman"/>
          <w:lang w:val="en"/>
        </w:rPr>
        <w:t xml:space="preserve">The </w:t>
      </w:r>
      <w:r w:rsidRPr="00AF7319">
        <w:rPr>
          <w:rFonts w:eastAsia="Times New Roman"/>
          <w:lang w:val="en"/>
        </w:rPr>
        <w:t xml:space="preserve">SSEB </w:t>
      </w:r>
      <w:r w:rsidR="003512DF" w:rsidRPr="00AF7319">
        <w:rPr>
          <w:rFonts w:eastAsia="Times New Roman"/>
          <w:lang w:val="en"/>
        </w:rPr>
        <w:t>Final</w:t>
      </w:r>
      <w:r w:rsidR="003C66B9" w:rsidRPr="00AF7319">
        <w:rPr>
          <w:rFonts w:eastAsia="Times New Roman"/>
          <w:lang w:val="en"/>
        </w:rPr>
        <w:t xml:space="preserve"> </w:t>
      </w:r>
      <w:r w:rsidRPr="00AF7319">
        <w:rPr>
          <w:rFonts w:eastAsia="Times New Roman"/>
          <w:lang w:val="en"/>
        </w:rPr>
        <w:t xml:space="preserve">Report </w:t>
      </w:r>
      <w:r w:rsidR="00270C10" w:rsidRPr="00AF7319">
        <w:rPr>
          <w:rFonts w:eastAsia="Times New Roman"/>
          <w:lang w:val="en"/>
        </w:rPr>
        <w:t xml:space="preserve">must </w:t>
      </w:r>
      <w:r w:rsidR="00C146C5" w:rsidRPr="00AF7319">
        <w:rPr>
          <w:rFonts w:eastAsia="Times New Roman"/>
          <w:lang w:val="en"/>
        </w:rPr>
        <w:t>document</w:t>
      </w:r>
      <w:r w:rsidR="00270C10" w:rsidRPr="00AF7319">
        <w:rPr>
          <w:rFonts w:eastAsia="Times New Roman"/>
          <w:lang w:val="en"/>
        </w:rPr>
        <w:t>, if applicable, any minority and dissenting opinion(s).</w:t>
      </w:r>
      <w:r w:rsidR="003C66B9" w:rsidRPr="00AF7319">
        <w:rPr>
          <w:rFonts w:eastAsia="Times New Roman"/>
          <w:lang w:val="en"/>
        </w:rPr>
        <w:t xml:space="preserve">  </w:t>
      </w:r>
    </w:p>
    <w:p w14:paraId="42E5F7C5" w14:textId="262F4E93" w:rsidR="00BD580D" w:rsidRDefault="00442C10" w:rsidP="00EB0282">
      <w:pPr>
        <w:pStyle w:val="List2"/>
        <w:keepNext w:val="0"/>
        <w:keepLines w:val="0"/>
        <w:widowControl w:val="0"/>
        <w:rPr>
          <w:lang w:val="en"/>
        </w:rPr>
      </w:pPr>
      <w:r w:rsidRPr="00AF7319">
        <w:rPr>
          <w:rFonts w:eastAsia="Times New Roman"/>
          <w:lang w:val="en"/>
        </w:rPr>
        <w:t xml:space="preserve">3.7.3 </w:t>
      </w:r>
      <w:r w:rsidR="003D741E" w:rsidRPr="00AF7319">
        <w:rPr>
          <w:rFonts w:eastAsia="Times New Roman"/>
          <w:lang w:val="en"/>
        </w:rPr>
        <w:t xml:space="preserve"> </w:t>
      </w:r>
      <w:r w:rsidRPr="00AF7319">
        <w:rPr>
          <w:rFonts w:eastAsia="Times New Roman"/>
          <w:lang w:val="en"/>
        </w:rPr>
        <w:t xml:space="preserve"> </w:t>
      </w:r>
      <w:r w:rsidR="00E27048" w:rsidRPr="00AF7319">
        <w:rPr>
          <w:rFonts w:eastAsia="Times New Roman"/>
          <w:lang w:val="en"/>
        </w:rPr>
        <w:t xml:space="preserve">A decision briefing, prepared by the SSEB, will generally be conducted whenever the SSA is other than the PCO. </w:t>
      </w:r>
      <w:r w:rsidR="000D757F">
        <w:rPr>
          <w:rFonts w:eastAsia="Times New Roman"/>
          <w:lang w:val="en"/>
        </w:rPr>
        <w:t>T</w:t>
      </w:r>
      <w:r w:rsidR="00E27048" w:rsidRPr="00AF7319">
        <w:rPr>
          <w:rFonts w:eastAsia="Times New Roman"/>
          <w:lang w:val="en"/>
        </w:rPr>
        <w:t xml:space="preserve">he tailorable </w:t>
      </w:r>
      <w:hyperlink r:id="rId55" w:history="1">
        <w:r w:rsidR="0015681C" w:rsidRPr="00AF7319">
          <w:rPr>
            <w:rStyle w:val="Hyperlink"/>
            <w:rFonts w:eastAsia="Times New Roman"/>
            <w:i/>
            <w:iCs/>
            <w:lang w:val="en"/>
          </w:rPr>
          <w:t>Final Decision Briefing</w:t>
        </w:r>
      </w:hyperlink>
      <w:r w:rsidR="000A418B" w:rsidRPr="00AF7319">
        <w:rPr>
          <w:rStyle w:val="Hyperlink"/>
          <w:rFonts w:eastAsia="Times New Roman"/>
          <w:i/>
          <w:iCs/>
          <w:lang w:val="en"/>
        </w:rPr>
        <w:t xml:space="preserve"> </w:t>
      </w:r>
      <w:r w:rsidR="008425CC" w:rsidRPr="00AF7319">
        <w:rPr>
          <w:rFonts w:eastAsia="Times New Roman"/>
          <w:lang w:val="en"/>
        </w:rPr>
        <w:t>t</w:t>
      </w:r>
      <w:r w:rsidR="00E27048" w:rsidRPr="00AF7319">
        <w:rPr>
          <w:rFonts w:eastAsia="Times New Roman"/>
          <w:lang w:val="en"/>
        </w:rPr>
        <w:t>emplate</w:t>
      </w:r>
      <w:r w:rsidR="000D757F" w:rsidRPr="000D757F">
        <w:rPr>
          <w:rFonts w:eastAsia="Times New Roman"/>
          <w:lang w:val="en"/>
        </w:rPr>
        <w:t xml:space="preserve"> </w:t>
      </w:r>
      <w:r w:rsidR="000D757F">
        <w:rPr>
          <w:rFonts w:eastAsia="Times New Roman"/>
          <w:lang w:val="en"/>
        </w:rPr>
        <w:t>is available for use, as desired</w:t>
      </w:r>
      <w:r w:rsidR="008425CC" w:rsidRPr="00AF7319">
        <w:rPr>
          <w:rFonts w:eastAsia="Times New Roman"/>
          <w:lang w:val="en"/>
        </w:rPr>
        <w:t>.</w:t>
      </w:r>
    </w:p>
    <w:p w14:paraId="47E3AD74" w14:textId="77777777" w:rsidR="00BD580D" w:rsidRDefault="00E27048" w:rsidP="00EB0282">
      <w:pPr>
        <w:pStyle w:val="List1"/>
        <w:widowControl w:val="0"/>
        <w:rPr>
          <w:lang w:val="en"/>
        </w:rPr>
      </w:pPr>
      <w:r w:rsidRPr="00AF7319">
        <w:rPr>
          <w:b/>
          <w:lang w:val="en"/>
        </w:rPr>
        <w:t>3.</w:t>
      </w:r>
      <w:r w:rsidR="003512DF" w:rsidRPr="00AF7319">
        <w:rPr>
          <w:b/>
          <w:lang w:val="en"/>
        </w:rPr>
        <w:t>8</w:t>
      </w:r>
      <w:r w:rsidR="003D741E" w:rsidRPr="00AF7319">
        <w:rPr>
          <w:b/>
          <w:lang w:val="en"/>
        </w:rPr>
        <w:t xml:space="preserve"> </w:t>
      </w:r>
      <w:r w:rsidR="00871175" w:rsidRPr="00AF7319">
        <w:rPr>
          <w:b/>
          <w:color w:val="FF0000"/>
          <w:lang w:val="en"/>
        </w:rPr>
        <w:t xml:space="preserve"> </w:t>
      </w:r>
      <w:r w:rsidRPr="00AF7319">
        <w:rPr>
          <w:b/>
          <w:lang w:val="en"/>
        </w:rPr>
        <w:t xml:space="preserve"> Conduct and Document</w:t>
      </w:r>
      <w:r w:rsidR="00871175" w:rsidRPr="00AF7319">
        <w:rPr>
          <w:b/>
          <w:lang w:val="en"/>
        </w:rPr>
        <w:t xml:space="preserve"> </w:t>
      </w:r>
      <w:r w:rsidR="003512DF" w:rsidRPr="00AF7319">
        <w:rPr>
          <w:b/>
          <w:lang w:val="en"/>
        </w:rPr>
        <w:t>the</w:t>
      </w:r>
      <w:r w:rsidR="00871175" w:rsidRPr="00AF7319">
        <w:rPr>
          <w:b/>
          <w:lang w:val="en"/>
        </w:rPr>
        <w:t xml:space="preserve"> </w:t>
      </w:r>
      <w:r w:rsidR="003D741E" w:rsidRPr="00AF7319">
        <w:rPr>
          <w:b/>
          <w:lang w:val="en"/>
        </w:rPr>
        <w:t>Comparative Analysis</w:t>
      </w:r>
    </w:p>
    <w:p w14:paraId="13A3447B" w14:textId="3BFC4D0D" w:rsidR="00BD580D" w:rsidRDefault="00E27048" w:rsidP="00EB0282">
      <w:pPr>
        <w:pStyle w:val="List2"/>
        <w:keepNext w:val="0"/>
        <w:keepLines w:val="0"/>
        <w:widowControl w:val="0"/>
        <w:rPr>
          <w:lang w:val="en"/>
        </w:rPr>
      </w:pPr>
      <w:r w:rsidRPr="00AF7319">
        <w:rPr>
          <w:rFonts w:eastAsia="Times New Roman"/>
          <w:lang w:val="en"/>
        </w:rPr>
        <w:t>3.</w:t>
      </w:r>
      <w:r w:rsidR="003512DF" w:rsidRPr="00AF7319">
        <w:rPr>
          <w:rFonts w:eastAsia="Times New Roman"/>
          <w:lang w:val="en"/>
        </w:rPr>
        <w:t>8</w:t>
      </w:r>
      <w:r w:rsidRPr="00AF7319">
        <w:rPr>
          <w:rFonts w:eastAsia="Times New Roman"/>
          <w:lang w:val="en"/>
        </w:rPr>
        <w:t>.1</w:t>
      </w:r>
      <w:r w:rsidR="003D741E" w:rsidRPr="00AF7319">
        <w:rPr>
          <w:rFonts w:eastAsia="Times New Roman"/>
          <w:lang w:val="en"/>
        </w:rPr>
        <w:t xml:space="preserve"> </w:t>
      </w:r>
      <w:r w:rsidR="00871175" w:rsidRPr="00AF7319">
        <w:rPr>
          <w:rFonts w:eastAsia="Times New Roman"/>
          <w:lang w:val="en"/>
        </w:rPr>
        <w:t xml:space="preserve"> </w:t>
      </w:r>
      <w:r w:rsidRPr="00AF7319">
        <w:rPr>
          <w:rFonts w:eastAsia="Times New Roman"/>
          <w:lang w:val="en"/>
        </w:rPr>
        <w:t xml:space="preserve"> </w:t>
      </w:r>
      <w:r w:rsidR="00877A38" w:rsidRPr="00AF7319">
        <w:rPr>
          <w:rFonts w:eastAsia="Times New Roman"/>
          <w:lang w:val="en"/>
        </w:rPr>
        <w:t xml:space="preserve">The SSAC’s comparative analysis </w:t>
      </w:r>
      <w:r w:rsidR="00D53A1B" w:rsidRPr="00AF7319">
        <w:rPr>
          <w:rFonts w:eastAsia="Times New Roman"/>
          <w:lang w:val="en"/>
        </w:rPr>
        <w:t xml:space="preserve">of proposals </w:t>
      </w:r>
      <w:r w:rsidR="00877A38" w:rsidRPr="00AF7319">
        <w:rPr>
          <w:rFonts w:eastAsia="Times New Roman"/>
          <w:lang w:val="en"/>
        </w:rPr>
        <w:t xml:space="preserve">and award recommendation is documented in the Comparative Analysis Report and Award Recommendation (CAR).  </w:t>
      </w:r>
      <w:r w:rsidR="000D757F">
        <w:rPr>
          <w:rFonts w:eastAsia="Times New Roman"/>
          <w:lang w:val="en"/>
        </w:rPr>
        <w:t>T</w:t>
      </w:r>
      <w:r w:rsidRPr="00AF7319">
        <w:rPr>
          <w:rFonts w:eastAsia="Times New Roman"/>
          <w:lang w:val="en"/>
        </w:rPr>
        <w:t xml:space="preserve">he tailorable </w:t>
      </w:r>
      <w:hyperlink r:id="rId56" w:history="1">
        <w:r w:rsidRPr="00AF7319">
          <w:rPr>
            <w:rStyle w:val="Hyperlink"/>
            <w:rFonts w:eastAsia="Times New Roman"/>
            <w:i/>
            <w:iCs/>
            <w:lang w:val="en"/>
          </w:rPr>
          <w:t>Comparative Analysis Report and Award Recommendation</w:t>
        </w:r>
      </w:hyperlink>
      <w:r w:rsidRPr="00AF7319">
        <w:rPr>
          <w:rFonts w:eastAsia="Times New Roman"/>
          <w:iCs/>
          <w:lang w:val="en"/>
        </w:rPr>
        <w:t xml:space="preserve"> template</w:t>
      </w:r>
      <w:r w:rsidR="000D757F" w:rsidRPr="000D757F">
        <w:rPr>
          <w:rFonts w:eastAsia="Times New Roman"/>
          <w:lang w:val="en"/>
        </w:rPr>
        <w:t xml:space="preserve"> </w:t>
      </w:r>
      <w:r w:rsidR="000D757F">
        <w:rPr>
          <w:rFonts w:eastAsia="Times New Roman"/>
          <w:lang w:val="en"/>
        </w:rPr>
        <w:t>is available for use, as desired</w:t>
      </w:r>
      <w:r w:rsidR="002A5C83" w:rsidRPr="00AF7319">
        <w:rPr>
          <w:rFonts w:eastAsia="Times New Roman"/>
          <w:iCs/>
          <w:lang w:val="en"/>
        </w:rPr>
        <w:t>.</w:t>
      </w:r>
    </w:p>
    <w:p w14:paraId="6E2B0B9C" w14:textId="77777777" w:rsidR="00BD580D" w:rsidRDefault="00E27048" w:rsidP="00EB0282">
      <w:pPr>
        <w:pStyle w:val="List1"/>
        <w:widowControl w:val="0"/>
        <w:rPr>
          <w:lang w:val="en"/>
        </w:rPr>
      </w:pPr>
      <w:r w:rsidRPr="00AF7319">
        <w:rPr>
          <w:b/>
          <w:lang w:val="en"/>
        </w:rPr>
        <w:t>3.</w:t>
      </w:r>
      <w:r w:rsidR="003512DF" w:rsidRPr="00AF7319">
        <w:rPr>
          <w:b/>
          <w:lang w:val="en"/>
        </w:rPr>
        <w:t>9</w:t>
      </w:r>
      <w:r w:rsidR="00871175" w:rsidRPr="00AF7319">
        <w:rPr>
          <w:b/>
          <w:color w:val="FF0000"/>
          <w:lang w:val="en"/>
        </w:rPr>
        <w:t xml:space="preserve"> </w:t>
      </w:r>
      <w:r w:rsidR="003D741E" w:rsidRPr="00AF7319">
        <w:rPr>
          <w:b/>
          <w:color w:val="FF0000"/>
          <w:lang w:val="en"/>
        </w:rPr>
        <w:t xml:space="preserve"> </w:t>
      </w:r>
      <w:r w:rsidRPr="00AF7319">
        <w:rPr>
          <w:b/>
          <w:lang w:val="en"/>
        </w:rPr>
        <w:t xml:space="preserve"> Best</w:t>
      </w:r>
      <w:r w:rsidR="00C146C5" w:rsidRPr="00AF7319">
        <w:rPr>
          <w:b/>
          <w:lang w:val="en"/>
        </w:rPr>
        <w:t xml:space="preserve"> </w:t>
      </w:r>
      <w:r w:rsidRPr="00AF7319">
        <w:rPr>
          <w:b/>
          <w:lang w:val="en"/>
        </w:rPr>
        <w:t>Value Decision</w:t>
      </w:r>
    </w:p>
    <w:p w14:paraId="10CC5E6A" w14:textId="5E6AA22D" w:rsidR="00BD580D" w:rsidRDefault="00E27048" w:rsidP="00EB0282">
      <w:pPr>
        <w:pStyle w:val="List2"/>
        <w:keepNext w:val="0"/>
        <w:keepLines w:val="0"/>
        <w:widowControl w:val="0"/>
        <w:rPr>
          <w:lang w:val="en"/>
        </w:rPr>
      </w:pPr>
      <w:r w:rsidRPr="00AF7319">
        <w:rPr>
          <w:rFonts w:eastAsia="Times New Roman"/>
          <w:lang w:val="en"/>
        </w:rPr>
        <w:t>3.</w:t>
      </w:r>
      <w:r w:rsidR="003512DF" w:rsidRPr="00AF7319">
        <w:rPr>
          <w:rFonts w:eastAsia="Times New Roman"/>
          <w:lang w:val="en"/>
        </w:rPr>
        <w:t>9</w:t>
      </w:r>
      <w:r w:rsidRPr="00AF7319">
        <w:rPr>
          <w:rFonts w:eastAsia="Times New Roman"/>
          <w:lang w:val="en"/>
        </w:rPr>
        <w:t>.1</w:t>
      </w:r>
      <w:r w:rsidR="003D741E" w:rsidRPr="00AF7319">
        <w:rPr>
          <w:rFonts w:eastAsia="Times New Roman"/>
          <w:lang w:val="en"/>
        </w:rPr>
        <w:t xml:space="preserve"> </w:t>
      </w:r>
      <w:r w:rsidR="00871175" w:rsidRPr="00AF7319">
        <w:rPr>
          <w:rFonts w:eastAsia="Times New Roman"/>
          <w:lang w:val="en"/>
        </w:rPr>
        <w:t xml:space="preserve"> </w:t>
      </w:r>
      <w:r w:rsidRPr="00AF7319">
        <w:rPr>
          <w:rFonts w:eastAsia="Times New Roman"/>
          <w:lang w:val="en"/>
        </w:rPr>
        <w:t xml:space="preserve"> The PCO</w:t>
      </w:r>
      <w:r w:rsidRPr="00AF7319">
        <w:rPr>
          <w:rFonts w:eastAsia="Times New Roman"/>
          <w:b/>
          <w:bCs/>
          <w:lang w:val="en"/>
        </w:rPr>
        <w:t xml:space="preserve"> </w:t>
      </w:r>
      <w:r w:rsidRPr="00AF7319">
        <w:rPr>
          <w:rFonts w:eastAsia="Times New Roman"/>
          <w:lang w:val="en"/>
        </w:rPr>
        <w:t xml:space="preserve">must obtain contract clearance approval prior to the SSA making a source selection decision in accordance with </w:t>
      </w:r>
      <w:hyperlink r:id="rId57" w:anchor="p53019000e" w:tgtFrame="_blank" w:history="1">
        <w:r w:rsidR="001E2014" w:rsidRPr="00AF7319">
          <w:rPr>
            <w:rFonts w:eastAsia="Times New Roman"/>
            <w:color w:val="0000FF"/>
            <w:u w:val="single"/>
            <w:lang w:val="en"/>
          </w:rPr>
          <w:t>AFFARS 5301.9000(e)(2)(ii)</w:t>
        </w:r>
      </w:hyperlink>
      <w:r w:rsidRPr="00AF7319">
        <w:rPr>
          <w:rFonts w:eastAsia="Times New Roman"/>
          <w:lang w:val="en"/>
        </w:rPr>
        <w:t xml:space="preserve">. </w:t>
      </w:r>
    </w:p>
    <w:p w14:paraId="3A2FE623" w14:textId="77777777" w:rsidR="00BD580D" w:rsidRDefault="00E27048" w:rsidP="00EB0282">
      <w:pPr>
        <w:pStyle w:val="List1"/>
        <w:widowControl w:val="0"/>
        <w:rPr>
          <w:lang w:val="en"/>
        </w:rPr>
      </w:pPr>
      <w:r w:rsidRPr="00AF7319">
        <w:rPr>
          <w:b/>
          <w:lang w:val="en"/>
        </w:rPr>
        <w:t>3.</w:t>
      </w:r>
      <w:r w:rsidR="003512DF" w:rsidRPr="00AF7319">
        <w:rPr>
          <w:b/>
          <w:lang w:val="en"/>
        </w:rPr>
        <w:t>10</w:t>
      </w:r>
      <w:r w:rsidR="00E47196" w:rsidRPr="00AF7319">
        <w:rPr>
          <w:b/>
          <w:lang w:val="en"/>
        </w:rPr>
        <w:t xml:space="preserve"> </w:t>
      </w:r>
      <w:r w:rsidR="00871175" w:rsidRPr="00AF7319">
        <w:rPr>
          <w:b/>
          <w:color w:val="FF0000"/>
          <w:lang w:val="en"/>
        </w:rPr>
        <w:t xml:space="preserve"> </w:t>
      </w:r>
      <w:r w:rsidR="003D741E" w:rsidRPr="00AF7319">
        <w:rPr>
          <w:b/>
          <w:lang w:val="en"/>
        </w:rPr>
        <w:t xml:space="preserve"> </w:t>
      </w:r>
      <w:r w:rsidRPr="00AF7319">
        <w:rPr>
          <w:b/>
          <w:lang w:val="en"/>
        </w:rPr>
        <w:t>Source Selection Decision Document</w:t>
      </w:r>
    </w:p>
    <w:p w14:paraId="6BC8D093" w14:textId="7390AD69" w:rsidR="00BD580D" w:rsidRDefault="00E27048" w:rsidP="00EB0282">
      <w:pPr>
        <w:pStyle w:val="List2"/>
        <w:keepNext w:val="0"/>
        <w:keepLines w:val="0"/>
        <w:widowControl w:val="0"/>
        <w:rPr>
          <w:iCs/>
          <w:lang w:val="en"/>
        </w:rPr>
      </w:pPr>
      <w:r w:rsidRPr="00AF7319">
        <w:rPr>
          <w:lang w:val="en"/>
        </w:rPr>
        <w:t>3.</w:t>
      </w:r>
      <w:r w:rsidR="003512DF" w:rsidRPr="00AF7319">
        <w:rPr>
          <w:lang w:val="en"/>
        </w:rPr>
        <w:t>10</w:t>
      </w:r>
      <w:r w:rsidRPr="00AF7319">
        <w:rPr>
          <w:lang w:val="en"/>
        </w:rPr>
        <w:t>.1</w:t>
      </w:r>
      <w:r w:rsidR="003D741E" w:rsidRPr="00AF7319">
        <w:rPr>
          <w:lang w:val="en"/>
        </w:rPr>
        <w:t xml:space="preserve"> </w:t>
      </w:r>
      <w:r w:rsidR="00871175" w:rsidRPr="00AF7319">
        <w:rPr>
          <w:lang w:val="en"/>
        </w:rPr>
        <w:t xml:space="preserve"> </w:t>
      </w:r>
      <w:r w:rsidRPr="00AF7319">
        <w:rPr>
          <w:lang w:val="en"/>
        </w:rPr>
        <w:t xml:space="preserve"> </w:t>
      </w:r>
      <w:r w:rsidR="000D757F">
        <w:rPr>
          <w:lang w:val="en"/>
        </w:rPr>
        <w:t>T</w:t>
      </w:r>
      <w:r w:rsidRPr="00AF7319">
        <w:rPr>
          <w:lang w:val="en"/>
        </w:rPr>
        <w:t xml:space="preserve">he tailorable </w:t>
      </w:r>
      <w:hyperlink r:id="rId58" w:history="1">
        <w:r w:rsidRPr="00AF7319">
          <w:rPr>
            <w:rStyle w:val="Hyperlink"/>
            <w:i/>
            <w:iCs/>
            <w:lang w:val="en"/>
          </w:rPr>
          <w:t>Source Selection Decision Document (SSDD)</w:t>
        </w:r>
      </w:hyperlink>
      <w:r w:rsidRPr="00AF7319">
        <w:rPr>
          <w:iCs/>
          <w:lang w:val="en"/>
        </w:rPr>
        <w:t xml:space="preserve"> template</w:t>
      </w:r>
      <w:bookmarkStart w:id="19" w:name="P299_20377"/>
      <w:bookmarkStart w:id="20" w:name="p5"/>
      <w:bookmarkStart w:id="21" w:name="p51"/>
      <w:bookmarkStart w:id="22" w:name="p554"/>
      <w:bookmarkEnd w:id="19"/>
      <w:bookmarkEnd w:id="20"/>
      <w:bookmarkEnd w:id="21"/>
      <w:bookmarkEnd w:id="22"/>
      <w:r w:rsidR="000D757F" w:rsidRPr="000D757F">
        <w:rPr>
          <w:rFonts w:eastAsia="Times New Roman"/>
          <w:lang w:val="en"/>
        </w:rPr>
        <w:t xml:space="preserve"> </w:t>
      </w:r>
      <w:r w:rsidR="000D757F">
        <w:rPr>
          <w:rFonts w:eastAsia="Times New Roman"/>
          <w:lang w:val="en"/>
        </w:rPr>
        <w:t>is available for use, as desired</w:t>
      </w:r>
      <w:r w:rsidR="002A5C83" w:rsidRPr="00AF7319">
        <w:rPr>
          <w:iCs/>
          <w:lang w:val="en"/>
        </w:rPr>
        <w:t>.</w:t>
      </w:r>
      <w:bookmarkStart w:id="23" w:name="P300_20377"/>
      <w:bookmarkStart w:id="24" w:name="p6"/>
      <w:bookmarkStart w:id="25" w:name="p61"/>
      <w:bookmarkStart w:id="26" w:name="p62"/>
      <w:bookmarkStart w:id="27" w:name="_Ref59332681"/>
      <w:bookmarkStart w:id="28" w:name="_Ref62370718"/>
      <w:bookmarkEnd w:id="23"/>
      <w:bookmarkEnd w:id="24"/>
      <w:bookmarkEnd w:id="25"/>
      <w:bookmarkEnd w:id="26"/>
      <w:bookmarkEnd w:id="27"/>
      <w:bookmarkEnd w:id="28"/>
    </w:p>
    <w:p w14:paraId="09B01429" w14:textId="77777777" w:rsidR="00BD580D" w:rsidRDefault="00E27048" w:rsidP="00EB0282">
      <w:pPr>
        <w:pStyle w:val="List1"/>
        <w:widowControl w:val="0"/>
        <w:rPr>
          <w:lang w:val="en"/>
        </w:rPr>
      </w:pPr>
      <w:r w:rsidRPr="00AF7319">
        <w:rPr>
          <w:b/>
          <w:lang w:val="en"/>
        </w:rPr>
        <w:t>3.</w:t>
      </w:r>
      <w:r w:rsidR="00CA5EB3" w:rsidRPr="00AF7319">
        <w:rPr>
          <w:b/>
          <w:lang w:val="en"/>
        </w:rPr>
        <w:t>11</w:t>
      </w:r>
      <w:r w:rsidRPr="00AF7319">
        <w:rPr>
          <w:b/>
          <w:lang w:val="en"/>
        </w:rPr>
        <w:t xml:space="preserve"> </w:t>
      </w:r>
      <w:r w:rsidR="00E47196" w:rsidRPr="00AF7319">
        <w:rPr>
          <w:b/>
          <w:lang w:val="en"/>
        </w:rPr>
        <w:t xml:space="preserve">  </w:t>
      </w:r>
      <w:r w:rsidRPr="00AF7319">
        <w:rPr>
          <w:b/>
          <w:lang w:val="en"/>
        </w:rPr>
        <w:t>Debriefings (</w:t>
      </w:r>
      <w:r w:rsidRPr="00AF7319">
        <w:rPr>
          <w:b/>
          <w:i/>
          <w:iCs/>
          <w:lang w:val="en"/>
        </w:rPr>
        <w:t>No AF Text</w:t>
      </w:r>
      <w:r w:rsidRPr="00AF7319">
        <w:rPr>
          <w:b/>
          <w:lang w:val="en"/>
        </w:rPr>
        <w:t>)</w:t>
      </w:r>
    </w:p>
    <w:p w14:paraId="2D511638" w14:textId="77777777" w:rsidR="00BD580D" w:rsidRDefault="00CA5EB3" w:rsidP="00EB0282">
      <w:pPr>
        <w:pStyle w:val="List1"/>
        <w:widowControl w:val="0"/>
        <w:rPr>
          <w:lang w:val="en"/>
        </w:rPr>
      </w:pPr>
      <w:r w:rsidRPr="00AF7319">
        <w:rPr>
          <w:b/>
          <w:lang w:val="en"/>
        </w:rPr>
        <w:t xml:space="preserve">3.12  </w:t>
      </w:r>
      <w:r w:rsidR="00E47196" w:rsidRPr="00AF7319">
        <w:rPr>
          <w:b/>
          <w:lang w:val="en"/>
        </w:rPr>
        <w:t xml:space="preserve"> </w:t>
      </w:r>
      <w:r w:rsidRPr="00AF7319">
        <w:rPr>
          <w:b/>
          <w:lang w:val="en"/>
        </w:rPr>
        <w:t>Integrating Proposal into the Contract</w:t>
      </w:r>
    </w:p>
    <w:p w14:paraId="63F3CB12" w14:textId="035F8469" w:rsidR="00BD580D" w:rsidRDefault="00CA5EB3" w:rsidP="00FE14AC">
      <w:pPr>
        <w:widowControl w:val="0"/>
        <w:rPr>
          <w:rFonts w:eastAsia="Times New Roman"/>
          <w:bCs/>
          <w:lang w:val="en"/>
        </w:rPr>
      </w:pPr>
      <w:r w:rsidRPr="00AF7319">
        <w:rPr>
          <w:rFonts w:eastAsia="Times New Roman"/>
          <w:bCs/>
          <w:lang w:val="en"/>
        </w:rPr>
        <w:t xml:space="preserve">The RFP must advise offerors that the awarded contract document will reflect all </w:t>
      </w:r>
      <w:r w:rsidR="00C146C5" w:rsidRPr="00AF7319">
        <w:rPr>
          <w:rFonts w:eastAsia="Times New Roman"/>
          <w:bCs/>
          <w:lang w:val="en"/>
        </w:rPr>
        <w:t xml:space="preserve">beneficial aspects of the awardee’s proposal and all </w:t>
      </w:r>
      <w:r w:rsidRPr="00AF7319">
        <w:rPr>
          <w:rFonts w:eastAsia="Times New Roman"/>
          <w:bCs/>
          <w:lang w:val="en"/>
        </w:rPr>
        <w:t>above</w:t>
      </w:r>
      <w:r w:rsidR="00C146C5" w:rsidRPr="00AF7319">
        <w:rPr>
          <w:rFonts w:eastAsia="Times New Roman"/>
          <w:bCs/>
          <w:lang w:val="en"/>
        </w:rPr>
        <w:t xml:space="preserve"> threshold (</w:t>
      </w:r>
      <w:r w:rsidRPr="00AF7319">
        <w:rPr>
          <w:rFonts w:eastAsia="Times New Roman"/>
          <w:bCs/>
          <w:lang w:val="en"/>
        </w:rPr>
        <w:t>minimum</w:t>
      </w:r>
      <w:r w:rsidR="00C146C5" w:rsidRPr="00AF7319">
        <w:rPr>
          <w:rFonts w:eastAsia="Times New Roman"/>
          <w:bCs/>
          <w:lang w:val="en"/>
        </w:rPr>
        <w:t>)</w:t>
      </w:r>
      <w:r w:rsidRPr="00AF7319">
        <w:rPr>
          <w:rFonts w:eastAsia="Times New Roman"/>
          <w:bCs/>
          <w:lang w:val="en"/>
        </w:rPr>
        <w:t xml:space="preserve"> </w:t>
      </w:r>
      <w:r w:rsidR="00C146C5" w:rsidRPr="00AF7319">
        <w:rPr>
          <w:rFonts w:eastAsia="Times New Roman"/>
          <w:bCs/>
          <w:lang w:val="en"/>
        </w:rPr>
        <w:t xml:space="preserve">attributes, </w:t>
      </w:r>
      <w:r w:rsidRPr="00AF7319">
        <w:rPr>
          <w:rFonts w:eastAsia="Times New Roman"/>
          <w:bCs/>
          <w:lang w:val="en"/>
        </w:rPr>
        <w:t>performance levels</w:t>
      </w:r>
      <w:r w:rsidR="00C146C5" w:rsidRPr="00AF7319">
        <w:rPr>
          <w:rFonts w:eastAsia="Times New Roman"/>
          <w:bCs/>
          <w:lang w:val="en"/>
        </w:rPr>
        <w:t>,</w:t>
      </w:r>
      <w:r w:rsidRPr="00AF7319">
        <w:rPr>
          <w:rFonts w:eastAsia="Times New Roman"/>
          <w:bCs/>
          <w:lang w:val="en"/>
        </w:rPr>
        <w:t xml:space="preserve"> or capabilities for which evaluation credit was given in the source selection process</w:t>
      </w:r>
      <w:r w:rsidR="00442C10" w:rsidRPr="00AF7319">
        <w:rPr>
          <w:rFonts w:eastAsia="Times New Roman"/>
          <w:bCs/>
          <w:lang w:val="en"/>
        </w:rPr>
        <w:t xml:space="preserve"> (e.g., purple or blue technical or technical/risk rating, above</w:t>
      </w:r>
      <w:r w:rsidR="00C146C5" w:rsidRPr="00AF7319">
        <w:rPr>
          <w:rFonts w:eastAsia="Times New Roman"/>
          <w:bCs/>
          <w:lang w:val="en"/>
        </w:rPr>
        <w:t xml:space="preserve"> </w:t>
      </w:r>
      <w:r w:rsidR="00442C10" w:rsidRPr="00AF7319">
        <w:rPr>
          <w:rFonts w:eastAsia="Times New Roman"/>
          <w:bCs/>
          <w:lang w:val="en"/>
        </w:rPr>
        <w:t xml:space="preserve">threshold elements proposed for valued requirements), </w:t>
      </w:r>
      <w:r w:rsidRPr="00AF7319">
        <w:rPr>
          <w:rFonts w:eastAsia="Times New Roman"/>
          <w:bCs/>
          <w:lang w:val="en"/>
        </w:rPr>
        <w:t>regardless of source selection process utiliz</w:t>
      </w:r>
      <w:r w:rsidR="00E47196" w:rsidRPr="00AF7319">
        <w:rPr>
          <w:rFonts w:eastAsia="Times New Roman"/>
          <w:bCs/>
          <w:lang w:val="en"/>
        </w:rPr>
        <w:t>ed.</w:t>
      </w:r>
    </w:p>
    <w:p w14:paraId="528966BC" w14:textId="77777777" w:rsidR="00BD580D" w:rsidRDefault="00770EBE" w:rsidP="00FE14AC">
      <w:pPr>
        <w:pStyle w:val="Heading3"/>
        <w:keepNext w:val="0"/>
        <w:keepLines w:val="0"/>
        <w:widowControl w:val="0"/>
        <w:rPr>
          <w:lang w:val="en"/>
        </w:rPr>
      </w:pPr>
      <w:bookmarkStart w:id="29" w:name="C4"/>
      <w:bookmarkStart w:id="30" w:name="_Toc38365640"/>
      <w:bookmarkStart w:id="31" w:name="_Toc76719154"/>
      <w:bookmarkEnd w:id="29"/>
      <w:r w:rsidRPr="00AF7319">
        <w:rPr>
          <w:lang w:val="en"/>
        </w:rPr>
        <w:t>4   DOCUMENTATION REQUIREMENTS</w:t>
      </w:r>
      <w:bookmarkEnd w:id="30"/>
      <w:bookmarkEnd w:id="31"/>
    </w:p>
    <w:p w14:paraId="4DCC6014" w14:textId="77777777" w:rsidR="00BD580D" w:rsidRDefault="00ED071B" w:rsidP="00EB0282">
      <w:pPr>
        <w:pStyle w:val="List1"/>
        <w:widowControl w:val="0"/>
        <w:rPr>
          <w:lang w:val="en"/>
        </w:rPr>
      </w:pPr>
      <w:r w:rsidRPr="00AF7319">
        <w:rPr>
          <w:b/>
          <w:lang w:val="en"/>
        </w:rPr>
        <w:t>4.1 Minimum Requirements</w:t>
      </w:r>
    </w:p>
    <w:p w14:paraId="68AC6FE0" w14:textId="254CF1EA" w:rsidR="00BD580D" w:rsidRDefault="00CA5EB3" w:rsidP="00EB0282">
      <w:pPr>
        <w:pStyle w:val="List2"/>
        <w:keepNext w:val="0"/>
        <w:keepLines w:val="0"/>
        <w:widowControl w:val="0"/>
        <w:rPr>
          <w:lang w:val="en"/>
        </w:rPr>
      </w:pPr>
      <w:r w:rsidRPr="00AF7319">
        <w:rPr>
          <w:rFonts w:eastAsia="Times New Roman"/>
          <w:lang w:val="en"/>
        </w:rPr>
        <w:t>4.</w:t>
      </w:r>
      <w:r w:rsidR="0010167C" w:rsidRPr="00AF7319">
        <w:rPr>
          <w:rFonts w:eastAsia="Times New Roman"/>
          <w:lang w:val="en"/>
        </w:rPr>
        <w:t>1.</w:t>
      </w:r>
      <w:r w:rsidR="00A63E36" w:rsidRPr="00AF7319">
        <w:rPr>
          <w:rFonts w:eastAsia="Times New Roman"/>
          <w:lang w:val="en"/>
        </w:rPr>
        <w:t xml:space="preserve">15   </w:t>
      </w:r>
      <w:r w:rsidR="00C146C5" w:rsidRPr="00AF7319">
        <w:rPr>
          <w:rFonts w:eastAsia="Times New Roman"/>
          <w:lang w:val="en"/>
        </w:rPr>
        <w:t>All</w:t>
      </w:r>
      <w:r w:rsidR="00C146C5" w:rsidRPr="00AF7319" w:rsidDel="00C146C5">
        <w:rPr>
          <w:rFonts w:eastAsia="Times New Roman"/>
          <w:lang w:val="en"/>
        </w:rPr>
        <w:t xml:space="preserve"> </w:t>
      </w:r>
      <w:r w:rsidRPr="00AF7319">
        <w:rPr>
          <w:rFonts w:eastAsia="Times New Roman"/>
          <w:lang w:val="en"/>
        </w:rPr>
        <w:t xml:space="preserve"> briefing charts </w:t>
      </w:r>
      <w:r w:rsidR="00C146C5" w:rsidRPr="00AF7319">
        <w:rPr>
          <w:rFonts w:eastAsia="Times New Roman"/>
          <w:lang w:val="en"/>
        </w:rPr>
        <w:t xml:space="preserve">presented to the SSA (including, but not limited to, competitive range briefing charts, pre-FPR request briefing charts, and </w:t>
      </w:r>
      <w:r w:rsidR="00E27048" w:rsidRPr="00AF7319">
        <w:rPr>
          <w:rFonts w:eastAsia="Times New Roman"/>
          <w:lang w:val="en"/>
        </w:rPr>
        <w:t>decision briefing charts</w:t>
      </w:r>
      <w:r w:rsidR="00C146C5" w:rsidRPr="00AF7319">
        <w:rPr>
          <w:rFonts w:eastAsia="Times New Roman"/>
          <w:lang w:val="en"/>
        </w:rPr>
        <w:t>)</w:t>
      </w:r>
      <w:r w:rsidR="00E27048" w:rsidRPr="00AF7319">
        <w:rPr>
          <w:rFonts w:eastAsia="Times New Roman"/>
          <w:lang w:val="en"/>
        </w:rPr>
        <w:t xml:space="preserve"> must be included in the </w:t>
      </w:r>
      <w:r w:rsidR="00FE1431" w:rsidRPr="00AF7319">
        <w:rPr>
          <w:rFonts w:eastAsia="Times New Roman"/>
          <w:lang w:val="en"/>
        </w:rPr>
        <w:t>official (</w:t>
      </w:r>
      <w:r w:rsidRPr="00AF7319">
        <w:rPr>
          <w:rFonts w:eastAsia="Times New Roman"/>
          <w:lang w:val="en"/>
        </w:rPr>
        <w:t>permanent</w:t>
      </w:r>
      <w:r w:rsidR="00FE1431" w:rsidRPr="00AF7319">
        <w:rPr>
          <w:rFonts w:eastAsia="Times New Roman"/>
          <w:lang w:val="en"/>
        </w:rPr>
        <w:t>)</w:t>
      </w:r>
      <w:r w:rsidR="000A0267">
        <w:rPr>
          <w:rFonts w:eastAsia="Times New Roman"/>
          <w:lang w:val="en"/>
        </w:rPr>
        <w:t xml:space="preserve"> </w:t>
      </w:r>
      <w:r w:rsidRPr="00AF7319">
        <w:rPr>
          <w:rFonts w:eastAsia="Times New Roman"/>
          <w:lang w:val="en"/>
        </w:rPr>
        <w:t>contract</w:t>
      </w:r>
      <w:r w:rsidR="006C2428" w:rsidRPr="00AF7319">
        <w:rPr>
          <w:rFonts w:eastAsia="Times New Roman"/>
          <w:color w:val="00B050"/>
          <w:lang w:val="en"/>
        </w:rPr>
        <w:t xml:space="preserve"> </w:t>
      </w:r>
      <w:r w:rsidR="00E27048" w:rsidRPr="00AF7319">
        <w:rPr>
          <w:rFonts w:eastAsia="Times New Roman"/>
          <w:lang w:val="en"/>
        </w:rPr>
        <w:t xml:space="preserve">file. </w:t>
      </w:r>
    </w:p>
    <w:p w14:paraId="0CC2C352" w14:textId="77777777" w:rsidR="00BD580D" w:rsidRDefault="0010167C" w:rsidP="00EB0282">
      <w:pPr>
        <w:pStyle w:val="List2"/>
        <w:keepNext w:val="0"/>
        <w:keepLines w:val="0"/>
        <w:widowControl w:val="0"/>
        <w:rPr>
          <w:lang w:val="en"/>
        </w:rPr>
      </w:pPr>
      <w:r w:rsidRPr="00AF7319">
        <w:rPr>
          <w:rFonts w:eastAsia="Times New Roman"/>
          <w:lang w:val="en"/>
        </w:rPr>
        <w:t>4.1.</w:t>
      </w:r>
      <w:r w:rsidR="00A63E36" w:rsidRPr="00AF7319">
        <w:rPr>
          <w:rFonts w:eastAsia="Times New Roman"/>
          <w:lang w:val="en"/>
        </w:rPr>
        <w:t xml:space="preserve">16   </w:t>
      </w:r>
      <w:r w:rsidRPr="00AF7319">
        <w:rPr>
          <w:rFonts w:eastAsia="Times New Roman"/>
          <w:lang w:val="en"/>
        </w:rPr>
        <w:t xml:space="preserve">Evaluation worksheets and summaries shall be included in the </w:t>
      </w:r>
      <w:r w:rsidR="00FE1431" w:rsidRPr="00AF7319">
        <w:rPr>
          <w:rFonts w:eastAsia="Times New Roman"/>
          <w:lang w:val="en"/>
        </w:rPr>
        <w:t>official (</w:t>
      </w:r>
      <w:r w:rsidRPr="00AF7319">
        <w:rPr>
          <w:rFonts w:eastAsia="Times New Roman"/>
          <w:lang w:val="en"/>
        </w:rPr>
        <w:t>permanent</w:t>
      </w:r>
      <w:r w:rsidR="00FE1431" w:rsidRPr="00AF7319">
        <w:rPr>
          <w:rFonts w:eastAsia="Times New Roman"/>
          <w:lang w:val="en"/>
        </w:rPr>
        <w:t>)</w:t>
      </w:r>
      <w:r w:rsidRPr="00AF7319">
        <w:rPr>
          <w:rFonts w:eastAsia="Times New Roman"/>
          <w:lang w:val="en"/>
        </w:rPr>
        <w:t xml:space="preserve"> contract file.</w:t>
      </w:r>
    </w:p>
    <w:p w14:paraId="71CD5930" w14:textId="77777777" w:rsidR="00BD580D" w:rsidRDefault="00252B4F" w:rsidP="00EB0282">
      <w:pPr>
        <w:pStyle w:val="List1"/>
        <w:widowControl w:val="0"/>
        <w:rPr>
          <w:lang w:val="en"/>
        </w:rPr>
      </w:pPr>
      <w:r w:rsidRPr="00AF7319">
        <w:rPr>
          <w:b/>
          <w:lang w:val="en"/>
        </w:rPr>
        <w:t xml:space="preserve">4.2  </w:t>
      </w:r>
      <w:r w:rsidR="0072197B" w:rsidRPr="00AF7319">
        <w:rPr>
          <w:b/>
          <w:lang w:val="en"/>
        </w:rPr>
        <w:t xml:space="preserve"> </w:t>
      </w:r>
      <w:r w:rsidRPr="00AF7319">
        <w:rPr>
          <w:b/>
          <w:lang w:val="en"/>
        </w:rPr>
        <w:t>Electronic Source Selection</w:t>
      </w:r>
    </w:p>
    <w:p w14:paraId="76A7E85F" w14:textId="4A055CF7" w:rsidR="00BD580D" w:rsidRDefault="00252B4F" w:rsidP="00EB0282">
      <w:pPr>
        <w:widowControl w:val="0"/>
        <w:spacing w:after="0"/>
        <w:rPr>
          <w:rFonts w:eastAsia="Times New Roman"/>
          <w:lang w:val="en"/>
        </w:rPr>
      </w:pPr>
      <w:r w:rsidRPr="00AF7319">
        <w:rPr>
          <w:rFonts w:eastAsia="Times New Roman"/>
          <w:lang w:val="en"/>
        </w:rPr>
        <w:t xml:space="preserve">EZ Source </w:t>
      </w:r>
      <w:r w:rsidR="00D6665A" w:rsidRPr="00AF7319">
        <w:rPr>
          <w:rFonts w:eastAsia="Times New Roman"/>
          <w:lang w:val="en"/>
        </w:rPr>
        <w:t>is the standard Air Force documentation tool that s</w:t>
      </w:r>
      <w:r w:rsidRPr="00AF7319">
        <w:rPr>
          <w:rFonts w:eastAsia="Times New Roman"/>
          <w:lang w:val="en"/>
        </w:rPr>
        <w:t xml:space="preserve">hall be used for </w:t>
      </w:r>
      <w:r w:rsidR="00D6665A" w:rsidRPr="00AF7319">
        <w:rPr>
          <w:rFonts w:eastAsia="Times New Roman"/>
          <w:lang w:val="en"/>
        </w:rPr>
        <w:t xml:space="preserve">all unclassified </w:t>
      </w:r>
      <w:r w:rsidRPr="00AF7319">
        <w:rPr>
          <w:rFonts w:eastAsia="Times New Roman"/>
          <w:lang w:val="en"/>
        </w:rPr>
        <w:t>competitive acquisition</w:t>
      </w:r>
      <w:r w:rsidR="00900FC8" w:rsidRPr="00AF7319">
        <w:rPr>
          <w:rFonts w:eastAsia="Times New Roman"/>
          <w:lang w:val="en"/>
        </w:rPr>
        <w:t>s</w:t>
      </w:r>
      <w:r w:rsidRPr="00AF7319">
        <w:rPr>
          <w:rFonts w:eastAsia="Times New Roman"/>
          <w:lang w:val="en"/>
        </w:rPr>
        <w:t xml:space="preserve"> valued at </w:t>
      </w:r>
      <w:r w:rsidR="00B702E1" w:rsidRPr="00AF7319">
        <w:rPr>
          <w:rFonts w:eastAsia="Times New Roman"/>
          <w:lang w:val="en"/>
        </w:rPr>
        <w:t>$100</w:t>
      </w:r>
      <w:r w:rsidRPr="00AF7319">
        <w:rPr>
          <w:rFonts w:eastAsia="Times New Roman"/>
          <w:lang w:val="en"/>
        </w:rPr>
        <w:t xml:space="preserve">M or more </w:t>
      </w:r>
      <w:r w:rsidR="00ED7274" w:rsidRPr="00AF7319">
        <w:rPr>
          <w:rFonts w:eastAsia="Times New Roman"/>
          <w:lang w:val="en"/>
        </w:rPr>
        <w:t>(unless waived by the CAA)</w:t>
      </w:r>
      <w:r w:rsidR="00083451" w:rsidRPr="00AF7319">
        <w:rPr>
          <w:rFonts w:eastAsia="Times New Roman"/>
          <w:lang w:val="en"/>
        </w:rPr>
        <w:t>,</w:t>
      </w:r>
      <w:r w:rsidR="00ED7274" w:rsidRPr="00AF7319">
        <w:rPr>
          <w:rFonts w:eastAsia="Times New Roman"/>
          <w:lang w:val="en"/>
        </w:rPr>
        <w:t xml:space="preserve"> </w:t>
      </w:r>
      <w:r w:rsidRPr="00AF7319">
        <w:rPr>
          <w:rFonts w:eastAsia="Times New Roman"/>
          <w:lang w:val="en"/>
        </w:rPr>
        <w:t xml:space="preserve">or when an acquisition has been designated a high visibility </w:t>
      </w:r>
      <w:r w:rsidR="00D6665A" w:rsidRPr="00AF7319">
        <w:rPr>
          <w:rFonts w:eastAsia="Times New Roman"/>
          <w:lang w:val="en"/>
        </w:rPr>
        <w:t xml:space="preserve">program </w:t>
      </w:r>
      <w:r w:rsidRPr="00AF7319">
        <w:rPr>
          <w:rFonts w:eastAsia="Times New Roman"/>
          <w:lang w:val="en"/>
        </w:rPr>
        <w:t xml:space="preserve">by a PEO or Center/Complex/Wing Commander. EZ Source may be used for acquisitions valued at less than </w:t>
      </w:r>
      <w:r w:rsidR="00ED18F6" w:rsidRPr="00AF7319">
        <w:rPr>
          <w:rFonts w:eastAsia="Times New Roman"/>
          <w:lang w:val="en"/>
        </w:rPr>
        <w:t>$100</w:t>
      </w:r>
      <w:r w:rsidRPr="00AF7319">
        <w:rPr>
          <w:rFonts w:eastAsia="Times New Roman"/>
          <w:lang w:val="en"/>
        </w:rPr>
        <w:t>M.</w:t>
      </w:r>
      <w:r w:rsidR="00D6665A" w:rsidRPr="00AF7319">
        <w:rPr>
          <w:rFonts w:eastAsia="Times New Roman"/>
          <w:lang w:val="en"/>
        </w:rPr>
        <w:t xml:space="preserve"> In order to ensure proper support is available to the team, </w:t>
      </w:r>
      <w:r w:rsidR="001E7515" w:rsidRPr="00AF7319">
        <w:rPr>
          <w:rFonts w:eastAsia="Times New Roman"/>
          <w:lang w:val="en"/>
        </w:rPr>
        <w:t>PCOs</w:t>
      </w:r>
      <w:r w:rsidR="00D6665A" w:rsidRPr="00AF7319">
        <w:rPr>
          <w:rFonts w:eastAsia="Times New Roman"/>
          <w:lang w:val="en"/>
        </w:rPr>
        <w:t xml:space="preserve"> must use the </w:t>
      </w:r>
      <w:hyperlink r:id="rId59" w:history="1">
        <w:r w:rsidR="0072197B" w:rsidRPr="00AF7319">
          <w:rPr>
            <w:rStyle w:val="Hyperlink"/>
            <w:rFonts w:eastAsia="Times New Roman"/>
            <w:lang w:val="en"/>
          </w:rPr>
          <w:t>SharePoint EZ Scheduler</w:t>
        </w:r>
      </w:hyperlink>
      <w:r w:rsidR="00AE2FF8" w:rsidRPr="00AF7319">
        <w:t xml:space="preserve"> </w:t>
      </w:r>
      <w:r w:rsidR="00D6665A" w:rsidRPr="00AF7319">
        <w:rPr>
          <w:rFonts w:eastAsia="Times New Roman"/>
          <w:lang w:val="en"/>
        </w:rPr>
        <w:t>to request the use of EZ Source and input information relative to their acquisition not later than 60 days prior to the projected RFP release.</w:t>
      </w:r>
    </w:p>
    <w:p w14:paraId="19DE9660" w14:textId="23CC680C" w:rsidR="00BD580D" w:rsidRDefault="002E3D25" w:rsidP="00EB0282">
      <w:pPr>
        <w:pStyle w:val="List1"/>
        <w:widowControl w:val="0"/>
        <w:rPr>
          <w:lang w:val="en"/>
        </w:rPr>
      </w:pPr>
      <w:r w:rsidRPr="00AF7319">
        <w:rPr>
          <w:b/>
          <w:lang w:val="en"/>
        </w:rPr>
        <w:t xml:space="preserve">4.3 </w:t>
      </w:r>
      <w:r w:rsidR="000D757F">
        <w:rPr>
          <w:b/>
          <w:lang w:val="en"/>
        </w:rPr>
        <w:t xml:space="preserve">Tactics, Techniques and Procedures (TTP), Samples, </w:t>
      </w:r>
      <w:r w:rsidR="00AF4D09" w:rsidRPr="00AF7319">
        <w:rPr>
          <w:b/>
          <w:lang w:val="en"/>
        </w:rPr>
        <w:t>and Tailorable Templates</w:t>
      </w:r>
    </w:p>
    <w:p w14:paraId="28435E1D" w14:textId="4DC0D0F3" w:rsidR="00BD580D" w:rsidRDefault="000D757F" w:rsidP="00EB0282">
      <w:pPr>
        <w:widowControl w:val="0"/>
        <w:spacing w:after="0"/>
        <w:ind w:left="720"/>
        <w:rPr>
          <w:rFonts w:eastAsia="Times New Roman"/>
          <w:lang w:val="en"/>
        </w:rPr>
      </w:pPr>
      <w:r>
        <w:rPr>
          <w:rFonts w:eastAsia="Times New Roman"/>
          <w:lang w:val="en"/>
        </w:rPr>
        <w:t xml:space="preserve">TTP:  </w:t>
      </w:r>
      <w:hyperlink r:id="rId60" w:tgtFrame="_blank" w:history="1">
        <w:r w:rsidR="00E27048" w:rsidRPr="00AF7319">
          <w:rPr>
            <w:rFonts w:eastAsia="Times New Roman"/>
            <w:color w:val="0000FF"/>
            <w:u w:val="single"/>
            <w:lang w:val="en"/>
          </w:rPr>
          <w:t>Protection, Maintenance, Retention, and Disposition of Source Selection Data</w:t>
        </w:r>
      </w:hyperlink>
      <w:r w:rsidR="00E27048" w:rsidRPr="00AF7319">
        <w:rPr>
          <w:rFonts w:eastAsia="Times New Roman"/>
          <w:lang w:val="en"/>
        </w:rPr>
        <w:t xml:space="preserve"> </w:t>
      </w:r>
    </w:p>
    <w:p w14:paraId="29889778" w14:textId="3EC872A5" w:rsidR="00BD580D" w:rsidRDefault="00E27048" w:rsidP="00EB0282">
      <w:pPr>
        <w:widowControl w:val="0"/>
        <w:spacing w:after="0"/>
        <w:rPr>
          <w:rFonts w:eastAsia="Times New Roman"/>
          <w:lang w:val="en"/>
        </w:rPr>
      </w:pPr>
      <w:r w:rsidRPr="00AF7319">
        <w:rPr>
          <w:rFonts w:eastAsia="Times New Roman"/>
          <w:b/>
          <w:bCs/>
          <w:lang w:val="en"/>
        </w:rPr>
        <w:t>Templates:</w:t>
      </w:r>
      <w:r w:rsidRPr="00AF7319">
        <w:rPr>
          <w:rFonts w:eastAsia="Times New Roman"/>
          <w:lang w:val="en"/>
        </w:rPr>
        <w:t xml:space="preserve"> </w:t>
      </w:r>
      <w:r w:rsidR="00E47196" w:rsidRPr="00AF7319">
        <w:rPr>
          <w:rFonts w:eastAsia="Times New Roman"/>
          <w:lang w:val="en"/>
        </w:rPr>
        <w:t xml:space="preserve"> </w:t>
      </w:r>
      <w:r w:rsidRPr="00AF7319">
        <w:rPr>
          <w:rFonts w:eastAsia="Times New Roman"/>
          <w:lang w:val="en"/>
        </w:rPr>
        <w:t xml:space="preserve">A comprehensive collection of </w:t>
      </w:r>
      <w:r w:rsidR="000D757F">
        <w:rPr>
          <w:rFonts w:eastAsia="Times New Roman"/>
          <w:lang w:val="en"/>
        </w:rPr>
        <w:t xml:space="preserve">samples and </w:t>
      </w:r>
      <w:r w:rsidRPr="00AF7319">
        <w:rPr>
          <w:rFonts w:eastAsia="Times New Roman"/>
          <w:lang w:val="en"/>
        </w:rPr>
        <w:t>tailorable templates</w:t>
      </w:r>
      <w:r w:rsidR="000D757F">
        <w:rPr>
          <w:rFonts w:eastAsia="Times New Roman"/>
          <w:lang w:val="en"/>
        </w:rPr>
        <w:t xml:space="preserve"> for your use as desired,</w:t>
      </w:r>
      <w:r w:rsidRPr="00AF7319">
        <w:rPr>
          <w:rFonts w:eastAsia="Times New Roman"/>
          <w:lang w:val="en"/>
        </w:rPr>
        <w:t xml:space="preserve"> is provided below.</w:t>
      </w:r>
    </w:p>
    <w:p w14:paraId="7B9ADD95" w14:textId="49A0EAB0" w:rsidR="00BD580D" w:rsidRDefault="004E3049" w:rsidP="00EB0282">
      <w:pPr>
        <w:widowControl w:val="0"/>
        <w:spacing w:after="0"/>
        <w:ind w:left="720"/>
        <w:rPr>
          <w:rFonts w:eastAsia="Times New Roman"/>
          <w:lang w:val="en"/>
        </w:rPr>
      </w:pPr>
      <w:hyperlink r:id="rId61" w:tgtFrame="_blank" w:history="1">
        <w:r w:rsidR="00E27048" w:rsidRPr="00AF7319">
          <w:rPr>
            <w:rFonts w:eastAsia="Times New Roman"/>
            <w:color w:val="0000FF"/>
            <w:u w:val="single"/>
            <w:lang w:val="en"/>
          </w:rPr>
          <w:t>Abstract of Proposals/Quotations (Negotiated Procurement)</w:t>
        </w:r>
      </w:hyperlink>
      <w:r w:rsidR="00E27048" w:rsidRPr="00AF7319">
        <w:rPr>
          <w:rFonts w:eastAsia="Times New Roman"/>
          <w:lang w:val="en"/>
        </w:rPr>
        <w:t xml:space="preserve"> </w:t>
      </w:r>
    </w:p>
    <w:p w14:paraId="7650306F" w14:textId="77777777" w:rsidR="00527B29" w:rsidRDefault="00527B29" w:rsidP="00EB0282">
      <w:pPr>
        <w:pStyle w:val="NormalWeb"/>
        <w:widowControl w:val="0"/>
        <w:spacing w:before="0" w:beforeAutospacing="0" w:after="0" w:afterAutospacing="0"/>
        <w:ind w:left="720"/>
        <w:rPr>
          <w:sz w:val="22"/>
          <w:szCs w:val="22"/>
          <w:lang w:val="en"/>
        </w:rPr>
      </w:pPr>
    </w:p>
    <w:p w14:paraId="14E00898" w14:textId="57F6159A" w:rsidR="00BD580D" w:rsidRDefault="00866D2D" w:rsidP="00EB0282">
      <w:pPr>
        <w:pStyle w:val="NormalWeb"/>
        <w:widowControl w:val="0"/>
        <w:spacing w:before="0" w:beforeAutospacing="0" w:after="0" w:afterAutospacing="0"/>
        <w:ind w:left="720"/>
        <w:rPr>
          <w:b/>
          <w:bCs/>
          <w:sz w:val="22"/>
          <w:szCs w:val="22"/>
          <w:lang w:val="en"/>
        </w:rPr>
      </w:pPr>
      <w:r w:rsidRPr="00AF7319">
        <w:rPr>
          <w:b/>
          <w:bCs/>
          <w:sz w:val="22"/>
          <w:szCs w:val="22"/>
          <w:lang w:val="en"/>
        </w:rPr>
        <w:t>Source Selection Documentation Templates</w:t>
      </w:r>
    </w:p>
    <w:p w14:paraId="1B398F82" w14:textId="7641B111" w:rsidR="00874998" w:rsidRPr="00AF7319" w:rsidRDefault="004E3049" w:rsidP="00EB0282">
      <w:pPr>
        <w:pStyle w:val="NormalWeb"/>
        <w:widowControl w:val="0"/>
        <w:spacing w:before="0" w:beforeAutospacing="0" w:after="0" w:afterAutospacing="0"/>
        <w:ind w:left="1440"/>
        <w:rPr>
          <w:sz w:val="22"/>
          <w:szCs w:val="22"/>
          <w:lang w:val="en"/>
        </w:rPr>
      </w:pPr>
      <w:hyperlink r:id="rId62" w:tgtFrame="_blank" w:history="1">
        <w:r w:rsidR="00866D2D" w:rsidRPr="00AF7319">
          <w:rPr>
            <w:rStyle w:val="Hyperlink"/>
            <w:sz w:val="22"/>
            <w:szCs w:val="22"/>
            <w:lang w:val="en"/>
          </w:rPr>
          <w:t>Delegation of Source Selection Authority (SSA)</w:t>
        </w:r>
      </w:hyperlink>
      <w:r w:rsidR="00866D2D" w:rsidRPr="00AF7319">
        <w:rPr>
          <w:sz w:val="22"/>
          <w:szCs w:val="22"/>
          <w:lang w:val="en"/>
        </w:rPr>
        <w:t xml:space="preserve"> </w:t>
      </w:r>
      <w:r w:rsidR="00866D2D" w:rsidRPr="00AF7319">
        <w:rPr>
          <w:sz w:val="22"/>
          <w:szCs w:val="22"/>
          <w:lang w:val="en"/>
        </w:rPr>
        <w:br/>
      </w:r>
      <w:bookmarkStart w:id="32" w:name="P322_21438"/>
      <w:bookmarkEnd w:id="32"/>
      <w:r w:rsidR="00521DD1">
        <w:fldChar w:fldCharType="begin"/>
      </w:r>
      <w:r w:rsidR="00521DD1">
        <w:instrText xml:space="preserve"> HYPERLINK "</w:instrText>
      </w:r>
      <w:r w:rsidR="0096662B">
        <w:instrText>https://usaf.dps.mil/sites/AFCC/KnowledgeCenter/contracting_templates</w:instrText>
      </w:r>
      <w:r w:rsidR="00521DD1">
        <w:instrText xml:space="preserve">/past_perf_quest_sample_1.docx" \t "_blank" </w:instrText>
      </w:r>
      <w:r w:rsidR="00521DD1">
        <w:fldChar w:fldCharType="separate"/>
      </w:r>
      <w:r w:rsidR="00866D2D" w:rsidRPr="00AF7319">
        <w:rPr>
          <w:rStyle w:val="Hyperlink"/>
          <w:sz w:val="22"/>
          <w:szCs w:val="22"/>
          <w:lang w:val="en"/>
        </w:rPr>
        <w:t>Past Performance Questionnaire (Sample 1)</w:t>
      </w:r>
      <w:r w:rsidR="00521DD1">
        <w:rPr>
          <w:rStyle w:val="Hyperlink"/>
          <w:sz w:val="22"/>
          <w:szCs w:val="22"/>
          <w:lang w:val="en"/>
        </w:rPr>
        <w:fldChar w:fldCharType="end"/>
      </w:r>
      <w:r w:rsidR="00866D2D" w:rsidRPr="00AF7319">
        <w:rPr>
          <w:sz w:val="22"/>
          <w:szCs w:val="22"/>
          <w:lang w:val="en"/>
        </w:rPr>
        <w:t xml:space="preserve"> </w:t>
      </w:r>
      <w:r w:rsidR="00866D2D" w:rsidRPr="00AF7319">
        <w:rPr>
          <w:sz w:val="22"/>
          <w:szCs w:val="22"/>
          <w:lang w:val="en"/>
        </w:rPr>
        <w:br/>
      </w:r>
      <w:hyperlink r:id="rId63" w:tgtFrame="_blank" w:history="1">
        <w:r w:rsidR="00866D2D" w:rsidRPr="00AF7319">
          <w:rPr>
            <w:rStyle w:val="Hyperlink"/>
            <w:sz w:val="22"/>
            <w:szCs w:val="22"/>
            <w:lang w:val="en"/>
          </w:rPr>
          <w:t>Past Performance Questionnaire (Sample 2)</w:t>
        </w:r>
      </w:hyperlink>
      <w:r w:rsidR="00866D2D" w:rsidRPr="00AF7319">
        <w:rPr>
          <w:sz w:val="22"/>
          <w:szCs w:val="22"/>
          <w:lang w:val="en"/>
        </w:rPr>
        <w:t xml:space="preserve"> </w:t>
      </w:r>
      <w:r w:rsidR="00866D2D" w:rsidRPr="00AF7319">
        <w:rPr>
          <w:sz w:val="22"/>
          <w:szCs w:val="22"/>
          <w:lang w:val="en"/>
        </w:rPr>
        <w:br/>
      </w:r>
      <w:hyperlink r:id="rId64" w:tgtFrame="_blank" w:history="1">
        <w:r w:rsidR="00866D2D" w:rsidRPr="00AF7319">
          <w:rPr>
            <w:rStyle w:val="Hyperlink"/>
            <w:sz w:val="22"/>
            <w:szCs w:val="22"/>
            <w:lang w:val="en"/>
          </w:rPr>
          <w:t>Past Performance Questionnaire (Sample 3)</w:t>
        </w:r>
      </w:hyperlink>
      <w:r w:rsidR="00866D2D" w:rsidRPr="00AF7319">
        <w:rPr>
          <w:sz w:val="22"/>
          <w:szCs w:val="22"/>
          <w:lang w:val="en"/>
        </w:rPr>
        <w:t xml:space="preserve"> </w:t>
      </w:r>
      <w:r w:rsidR="00866D2D" w:rsidRPr="00AF7319">
        <w:rPr>
          <w:sz w:val="22"/>
          <w:szCs w:val="22"/>
          <w:lang w:val="en"/>
        </w:rPr>
        <w:br/>
      </w:r>
      <w:hyperlink r:id="rId65" w:tgtFrame="_blank" w:history="1">
        <w:r w:rsidR="00866D2D" w:rsidRPr="00AF7319">
          <w:rPr>
            <w:rStyle w:val="Hyperlink"/>
            <w:sz w:val="22"/>
            <w:szCs w:val="22"/>
            <w:lang w:val="en"/>
          </w:rPr>
          <w:t xml:space="preserve">Section L </w:t>
        </w:r>
        <w:r w:rsidR="000F225F" w:rsidRPr="00AF7319">
          <w:rPr>
            <w:rStyle w:val="Hyperlink"/>
            <w:sz w:val="22"/>
            <w:szCs w:val="22"/>
            <w:lang w:val="en"/>
          </w:rPr>
          <w:t xml:space="preserve">Attachment </w:t>
        </w:r>
        <w:r w:rsidR="00866D2D" w:rsidRPr="00AF7319">
          <w:rPr>
            <w:rStyle w:val="Hyperlink"/>
            <w:sz w:val="22"/>
            <w:szCs w:val="22"/>
            <w:lang w:val="en"/>
          </w:rPr>
          <w:t>- Past Performance Information</w:t>
        </w:r>
      </w:hyperlink>
      <w:r w:rsidR="00866D2D" w:rsidRPr="00AF7319">
        <w:rPr>
          <w:sz w:val="22"/>
          <w:szCs w:val="22"/>
          <w:lang w:val="en"/>
        </w:rPr>
        <w:t xml:space="preserve"> </w:t>
      </w:r>
    </w:p>
    <w:p w14:paraId="4848D5F4" w14:textId="6CF6F2B6" w:rsidR="00875849" w:rsidRDefault="004E3049" w:rsidP="00EB0282">
      <w:pPr>
        <w:pStyle w:val="NormalWeb"/>
        <w:widowControl w:val="0"/>
        <w:spacing w:before="0" w:beforeAutospacing="0" w:after="0" w:afterAutospacing="0"/>
        <w:ind w:left="1440"/>
        <w:rPr>
          <w:rStyle w:val="Hyperlink"/>
          <w:sz w:val="22"/>
          <w:szCs w:val="22"/>
          <w:lang w:val="en"/>
        </w:rPr>
      </w:pPr>
      <w:hyperlink r:id="rId66" w:tgtFrame="_blank" w:history="1">
        <w:r w:rsidR="00866D2D" w:rsidRPr="00AF7319">
          <w:rPr>
            <w:rStyle w:val="Hyperlink"/>
            <w:sz w:val="22"/>
            <w:szCs w:val="22"/>
            <w:lang w:val="en"/>
          </w:rPr>
          <w:t>Solicitation Cross Reference Matrix</w:t>
        </w:r>
      </w:hyperlink>
      <w:r w:rsidR="00866D2D" w:rsidRPr="00AF7319">
        <w:rPr>
          <w:sz w:val="22"/>
          <w:szCs w:val="22"/>
          <w:lang w:val="en"/>
        </w:rPr>
        <w:t xml:space="preserve"> </w:t>
      </w:r>
      <w:r w:rsidR="00866D2D" w:rsidRPr="00AF7319">
        <w:rPr>
          <w:sz w:val="22"/>
          <w:szCs w:val="22"/>
          <w:lang w:val="en"/>
        </w:rPr>
        <w:br/>
      </w:r>
      <w:hyperlink r:id="rId67" w:history="1">
        <w:r w:rsidR="00866D2D" w:rsidRPr="00AF7319">
          <w:rPr>
            <w:rStyle w:val="Hyperlink"/>
            <w:sz w:val="22"/>
            <w:szCs w:val="22"/>
            <w:lang w:val="en"/>
          </w:rPr>
          <w:t>Source Selection File Checklist</w:t>
        </w:r>
      </w:hyperlink>
    </w:p>
    <w:p w14:paraId="427DF6A5" w14:textId="4BCCA73A" w:rsidR="00BD580D" w:rsidRDefault="004E3049" w:rsidP="00EB0282">
      <w:pPr>
        <w:pStyle w:val="NormalWeb"/>
        <w:widowControl w:val="0"/>
        <w:spacing w:before="0" w:beforeAutospacing="0" w:after="0" w:afterAutospacing="0"/>
        <w:ind w:left="1440"/>
        <w:rPr>
          <w:rStyle w:val="Hyperlink"/>
          <w:sz w:val="22"/>
          <w:szCs w:val="22"/>
          <w:lang w:val="en"/>
        </w:rPr>
      </w:pPr>
      <w:hyperlink r:id="rId68" w:history="1">
        <w:r w:rsidR="00866D2D" w:rsidRPr="00AF7319">
          <w:rPr>
            <w:rStyle w:val="Hyperlink"/>
            <w:sz w:val="22"/>
            <w:szCs w:val="22"/>
            <w:lang w:val="en"/>
          </w:rPr>
          <w:t>Source Selection Plan</w:t>
        </w:r>
      </w:hyperlink>
      <w:r w:rsidR="00866D2D" w:rsidRPr="00AF7319">
        <w:rPr>
          <w:sz w:val="22"/>
          <w:szCs w:val="22"/>
          <w:lang w:val="en"/>
        </w:rPr>
        <w:br/>
      </w:r>
      <w:hyperlink r:id="rId69" w:tgtFrame="_blank" w:history="1">
        <w:r w:rsidR="00866D2D" w:rsidRPr="00AF7319">
          <w:rPr>
            <w:rStyle w:val="Hyperlink"/>
            <w:sz w:val="22"/>
            <w:szCs w:val="22"/>
            <w:lang w:val="en"/>
          </w:rPr>
          <w:t>Subcontractor Consent Letter</w:t>
        </w:r>
      </w:hyperlink>
      <w:r w:rsidR="00866D2D" w:rsidRPr="00AF7319">
        <w:rPr>
          <w:sz w:val="22"/>
          <w:szCs w:val="22"/>
          <w:lang w:val="en"/>
        </w:rPr>
        <w:t xml:space="preserve"> </w:t>
      </w:r>
      <w:r w:rsidR="00866D2D" w:rsidRPr="00AF7319">
        <w:rPr>
          <w:sz w:val="22"/>
          <w:szCs w:val="22"/>
          <w:lang w:val="en"/>
        </w:rPr>
        <w:br/>
      </w:r>
      <w:hyperlink r:id="rId70" w:tgtFrame="_blank" w:history="1">
        <w:r w:rsidR="00866D2D" w:rsidRPr="00AF7319">
          <w:rPr>
            <w:rStyle w:val="Hyperlink"/>
            <w:sz w:val="22"/>
            <w:szCs w:val="22"/>
            <w:lang w:val="en"/>
          </w:rPr>
          <w:t>Verification of Correspondence Going to Offeror</w:t>
        </w:r>
      </w:hyperlink>
      <w:r w:rsidR="00875849">
        <w:rPr>
          <w:rStyle w:val="Hyperlink"/>
          <w:sz w:val="22"/>
          <w:szCs w:val="22"/>
          <w:lang w:val="en"/>
        </w:rPr>
        <w:t xml:space="preserve"> Checklist</w:t>
      </w:r>
    </w:p>
    <w:p w14:paraId="50E7ED1A" w14:textId="5A8AC8A1" w:rsidR="00875849" w:rsidRDefault="004E3049" w:rsidP="00527B29">
      <w:pPr>
        <w:pStyle w:val="NormalWeb"/>
        <w:widowControl w:val="0"/>
        <w:spacing w:before="0" w:beforeAutospacing="0" w:after="0" w:afterAutospacing="0"/>
        <w:ind w:left="1440"/>
        <w:rPr>
          <w:rStyle w:val="Hyperlink"/>
          <w:sz w:val="22"/>
          <w:szCs w:val="22"/>
          <w:u w:val="none"/>
          <w:lang w:val="en"/>
        </w:rPr>
      </w:pPr>
      <w:hyperlink r:id="rId71" w:history="1">
        <w:r w:rsidR="00875849" w:rsidRPr="0096569F">
          <w:rPr>
            <w:rStyle w:val="Hyperlink"/>
            <w:sz w:val="22"/>
            <w:szCs w:val="22"/>
            <w:lang w:val="en"/>
          </w:rPr>
          <w:t>Source Selection Information Coversheet</w:t>
        </w:r>
      </w:hyperlink>
    </w:p>
    <w:p w14:paraId="240427A8" w14:textId="33F57AAF" w:rsidR="0096569F" w:rsidRPr="0096569F" w:rsidRDefault="004E3049" w:rsidP="00527B29">
      <w:pPr>
        <w:pStyle w:val="NormalWeb"/>
        <w:widowControl w:val="0"/>
        <w:spacing w:before="0" w:beforeAutospacing="0" w:after="0" w:afterAutospacing="0"/>
        <w:ind w:left="1440"/>
        <w:rPr>
          <w:rStyle w:val="Hyperlink"/>
          <w:sz w:val="20"/>
          <w:szCs w:val="22"/>
          <w:u w:val="none"/>
          <w:lang w:val="en"/>
        </w:rPr>
      </w:pPr>
      <w:hyperlink r:id="rId72" w:history="1">
        <w:r w:rsidR="0096569F" w:rsidRPr="0096569F">
          <w:rPr>
            <w:rStyle w:val="Hyperlink"/>
            <w:sz w:val="22"/>
            <w:lang w:val="en"/>
          </w:rPr>
          <w:t>SF 901</w:t>
        </w:r>
        <w:r w:rsidR="0096569F">
          <w:rPr>
            <w:rStyle w:val="Hyperlink"/>
            <w:sz w:val="22"/>
            <w:lang w:val="en"/>
          </w:rPr>
          <w:t>,</w:t>
        </w:r>
        <w:r w:rsidR="0096569F" w:rsidRPr="0096569F">
          <w:rPr>
            <w:rStyle w:val="Hyperlink"/>
            <w:sz w:val="22"/>
            <w:lang w:val="en"/>
          </w:rPr>
          <w:t xml:space="preserve"> Controlled Unclassified Information (CUI) Cover Sheet (AF Template)</w:t>
        </w:r>
      </w:hyperlink>
    </w:p>
    <w:p w14:paraId="6C7FD450" w14:textId="75247A6A" w:rsidR="00875849" w:rsidRPr="00527B29" w:rsidRDefault="004E3049" w:rsidP="00EB0282">
      <w:pPr>
        <w:pStyle w:val="NormalWeb"/>
        <w:widowControl w:val="0"/>
        <w:spacing w:before="0" w:beforeAutospacing="0" w:after="0" w:afterAutospacing="0"/>
        <w:ind w:left="1440"/>
        <w:rPr>
          <w:rStyle w:val="Hyperlink"/>
          <w:sz w:val="22"/>
          <w:szCs w:val="22"/>
          <w:u w:val="none"/>
          <w:lang w:val="en"/>
        </w:rPr>
      </w:pPr>
      <w:hyperlink r:id="rId73" w:history="1">
        <w:r w:rsidR="00875849" w:rsidRPr="0096569F">
          <w:rPr>
            <w:rStyle w:val="Hyperlink"/>
            <w:sz w:val="22"/>
            <w:szCs w:val="22"/>
            <w:lang w:val="en"/>
          </w:rPr>
          <w:t>Source Selection Non-Disclosure Agreement (NDA)</w:t>
        </w:r>
      </w:hyperlink>
    </w:p>
    <w:p w14:paraId="7F00F80C" w14:textId="13BD01FE" w:rsidR="00875849" w:rsidRPr="00527B29" w:rsidRDefault="004E3049" w:rsidP="00EB0282">
      <w:pPr>
        <w:pStyle w:val="NormalWeb"/>
        <w:widowControl w:val="0"/>
        <w:spacing w:before="0" w:beforeAutospacing="0" w:after="0" w:afterAutospacing="0"/>
        <w:ind w:left="1440"/>
        <w:rPr>
          <w:rStyle w:val="Hyperlink"/>
          <w:sz w:val="22"/>
          <w:szCs w:val="22"/>
          <w:u w:val="none"/>
          <w:lang w:val="en"/>
        </w:rPr>
      </w:pPr>
      <w:hyperlink r:id="rId74" w:history="1">
        <w:r w:rsidR="00875849" w:rsidRPr="0096569F">
          <w:rPr>
            <w:rStyle w:val="Hyperlink"/>
            <w:sz w:val="22"/>
            <w:szCs w:val="22"/>
            <w:lang w:val="en"/>
          </w:rPr>
          <w:t>Conflict of Interest Statement</w:t>
        </w:r>
      </w:hyperlink>
    </w:p>
    <w:p w14:paraId="6338CF48" w14:textId="651BBE22" w:rsidR="00875849" w:rsidRPr="00527B29" w:rsidRDefault="004E3049" w:rsidP="00EB0282">
      <w:pPr>
        <w:pStyle w:val="NormalWeb"/>
        <w:widowControl w:val="0"/>
        <w:spacing w:before="0" w:beforeAutospacing="0" w:after="0" w:afterAutospacing="0"/>
        <w:ind w:left="1440"/>
        <w:rPr>
          <w:rStyle w:val="Hyperlink"/>
          <w:sz w:val="22"/>
          <w:szCs w:val="22"/>
          <w:u w:val="none"/>
          <w:lang w:val="en"/>
        </w:rPr>
      </w:pPr>
      <w:hyperlink r:id="rId75" w:history="1">
        <w:r w:rsidR="00875849" w:rsidRPr="00605893">
          <w:rPr>
            <w:rStyle w:val="Hyperlink"/>
            <w:sz w:val="22"/>
            <w:szCs w:val="22"/>
            <w:lang w:val="en"/>
          </w:rPr>
          <w:t>Sample RFP Section L language – Use of Non-Government Advisors</w:t>
        </w:r>
      </w:hyperlink>
    </w:p>
    <w:p w14:paraId="1574DECA" w14:textId="45F71E00" w:rsidR="00875849" w:rsidRPr="00527B29" w:rsidRDefault="004E3049" w:rsidP="00EB0282">
      <w:pPr>
        <w:pStyle w:val="NormalWeb"/>
        <w:widowControl w:val="0"/>
        <w:spacing w:before="0" w:beforeAutospacing="0" w:after="0" w:afterAutospacing="0"/>
        <w:ind w:left="1440"/>
        <w:rPr>
          <w:rStyle w:val="Hyperlink"/>
          <w:sz w:val="22"/>
          <w:szCs w:val="22"/>
          <w:u w:val="none"/>
          <w:lang w:val="en"/>
        </w:rPr>
      </w:pPr>
      <w:hyperlink r:id="rId76" w:history="1">
        <w:r w:rsidR="00875849" w:rsidRPr="00605893">
          <w:rPr>
            <w:rStyle w:val="Hyperlink"/>
            <w:sz w:val="22"/>
            <w:szCs w:val="22"/>
            <w:lang w:val="en"/>
          </w:rPr>
          <w:t>RFP Section L &amp; M Samples</w:t>
        </w:r>
      </w:hyperlink>
    </w:p>
    <w:p w14:paraId="3F93B8DC" w14:textId="436CE620" w:rsidR="00875849" w:rsidRPr="003F3C96" w:rsidRDefault="004E3049" w:rsidP="00EB0282">
      <w:pPr>
        <w:pStyle w:val="NormalWeb"/>
        <w:widowControl w:val="0"/>
        <w:spacing w:before="0" w:beforeAutospacing="0" w:after="0" w:afterAutospacing="0"/>
        <w:ind w:left="1440"/>
        <w:rPr>
          <w:rStyle w:val="Hyperlink"/>
          <w:sz w:val="20"/>
          <w:szCs w:val="22"/>
          <w:u w:val="none"/>
          <w:lang w:val="en"/>
        </w:rPr>
      </w:pPr>
      <w:hyperlink r:id="rId77" w:history="1">
        <w:r w:rsidR="003F3C96" w:rsidRPr="003F3C96">
          <w:rPr>
            <w:rStyle w:val="Hyperlink"/>
            <w:sz w:val="22"/>
            <w:lang w:val="en"/>
          </w:rPr>
          <w:t>Notice Announcing that a Source Selection is in Progress</w:t>
        </w:r>
      </w:hyperlink>
      <w:r w:rsidR="00875849" w:rsidRPr="003F3C96">
        <w:rPr>
          <w:rStyle w:val="Hyperlink"/>
          <w:sz w:val="20"/>
          <w:szCs w:val="22"/>
          <w:u w:val="none"/>
          <w:lang w:val="en"/>
        </w:rPr>
        <w:t xml:space="preserve"> </w:t>
      </w:r>
    </w:p>
    <w:p w14:paraId="2127A2B8" w14:textId="2204CCDC" w:rsidR="00875849" w:rsidRPr="00527B29" w:rsidRDefault="004E3049" w:rsidP="00EB0282">
      <w:pPr>
        <w:pStyle w:val="NormalWeb"/>
        <w:widowControl w:val="0"/>
        <w:spacing w:before="0" w:beforeAutospacing="0" w:after="0" w:afterAutospacing="0"/>
        <w:ind w:left="1440"/>
        <w:rPr>
          <w:rStyle w:val="Hyperlink"/>
          <w:sz w:val="22"/>
          <w:szCs w:val="22"/>
          <w:u w:val="none"/>
          <w:lang w:val="en"/>
        </w:rPr>
      </w:pPr>
      <w:hyperlink r:id="rId78" w:history="1">
        <w:r w:rsidR="00875849" w:rsidRPr="003F3C96">
          <w:rPr>
            <w:rStyle w:val="Hyperlink"/>
            <w:sz w:val="22"/>
            <w:szCs w:val="22"/>
            <w:lang w:val="en"/>
          </w:rPr>
          <w:t>Competitive Range Decision Document</w:t>
        </w:r>
      </w:hyperlink>
    </w:p>
    <w:p w14:paraId="089A3BAC" w14:textId="30E316B0" w:rsidR="00875849" w:rsidRPr="00527B29" w:rsidRDefault="004E3049" w:rsidP="00EB0282">
      <w:pPr>
        <w:pStyle w:val="NormalWeb"/>
        <w:widowControl w:val="0"/>
        <w:spacing w:before="0" w:beforeAutospacing="0" w:after="0" w:afterAutospacing="0"/>
        <w:ind w:left="1440"/>
        <w:rPr>
          <w:rStyle w:val="Hyperlink"/>
          <w:sz w:val="22"/>
          <w:szCs w:val="22"/>
          <w:u w:val="none"/>
          <w:lang w:val="en"/>
        </w:rPr>
      </w:pPr>
      <w:hyperlink r:id="rId79" w:history="1">
        <w:r w:rsidR="00875849" w:rsidRPr="00692FD6">
          <w:rPr>
            <w:rStyle w:val="Hyperlink"/>
            <w:sz w:val="22"/>
            <w:szCs w:val="22"/>
            <w:lang w:val="en"/>
          </w:rPr>
          <w:t>Comparative Analysis Report &amp; Award Recommendation</w:t>
        </w:r>
      </w:hyperlink>
    </w:p>
    <w:p w14:paraId="57899056" w14:textId="150D8807" w:rsidR="00527B29" w:rsidRPr="00527B29" w:rsidRDefault="00875849" w:rsidP="00EB0282">
      <w:pPr>
        <w:pStyle w:val="NormalWeb"/>
        <w:widowControl w:val="0"/>
        <w:spacing w:before="0" w:beforeAutospacing="0" w:after="0" w:afterAutospacing="0"/>
        <w:ind w:left="720"/>
        <w:rPr>
          <w:b/>
          <w:bCs/>
          <w:sz w:val="22"/>
          <w:szCs w:val="22"/>
          <w:lang w:val="en"/>
        </w:rPr>
      </w:pPr>
      <w:r w:rsidRPr="00527B29">
        <w:rPr>
          <w:rStyle w:val="Hyperlink"/>
          <w:sz w:val="22"/>
          <w:szCs w:val="22"/>
          <w:u w:val="none"/>
          <w:lang w:val="en"/>
        </w:rPr>
        <w:t xml:space="preserve">     </w:t>
      </w:r>
      <w:r w:rsidR="00527B29">
        <w:rPr>
          <w:rStyle w:val="Hyperlink"/>
          <w:sz w:val="22"/>
          <w:szCs w:val="22"/>
          <w:u w:val="none"/>
          <w:lang w:val="en"/>
        </w:rPr>
        <w:tab/>
      </w:r>
      <w:r w:rsidR="00527B29">
        <w:rPr>
          <w:rStyle w:val="Hyperlink"/>
          <w:sz w:val="22"/>
          <w:szCs w:val="22"/>
          <w:u w:val="none"/>
          <w:lang w:val="en"/>
        </w:rPr>
        <w:tab/>
      </w:r>
      <w:hyperlink r:id="rId80" w:history="1">
        <w:r w:rsidRPr="00692FD6">
          <w:rPr>
            <w:rStyle w:val="Hyperlink"/>
            <w:sz w:val="22"/>
            <w:szCs w:val="22"/>
            <w:lang w:val="en"/>
          </w:rPr>
          <w:t>Source Selection Decision Document</w:t>
        </w:r>
      </w:hyperlink>
    </w:p>
    <w:p w14:paraId="74B131A7" w14:textId="77777777" w:rsidR="00527B29" w:rsidRDefault="00527B29" w:rsidP="00EB0282">
      <w:pPr>
        <w:pStyle w:val="NormalWeb"/>
        <w:widowControl w:val="0"/>
        <w:spacing w:before="0" w:beforeAutospacing="0" w:after="0" w:afterAutospacing="0"/>
        <w:ind w:left="720"/>
        <w:rPr>
          <w:bCs/>
          <w:sz w:val="22"/>
          <w:szCs w:val="22"/>
          <w:lang w:val="en"/>
        </w:rPr>
      </w:pPr>
    </w:p>
    <w:p w14:paraId="0C88CEE5" w14:textId="36EDB019" w:rsidR="00BD580D" w:rsidRDefault="00866D2D" w:rsidP="00EB0282">
      <w:pPr>
        <w:pStyle w:val="NormalWeb"/>
        <w:widowControl w:val="0"/>
        <w:spacing w:before="0" w:beforeAutospacing="0" w:after="0" w:afterAutospacing="0"/>
        <w:ind w:left="720"/>
        <w:rPr>
          <w:b/>
          <w:bCs/>
          <w:sz w:val="22"/>
          <w:szCs w:val="22"/>
          <w:lang w:val="en"/>
        </w:rPr>
      </w:pPr>
      <w:r w:rsidRPr="00AF7319">
        <w:rPr>
          <w:b/>
          <w:bCs/>
          <w:sz w:val="22"/>
          <w:szCs w:val="22"/>
          <w:lang w:val="en"/>
        </w:rPr>
        <w:t xml:space="preserve">Source Selection Evaluation Board (SSEB) Templates </w:t>
      </w:r>
    </w:p>
    <w:p w14:paraId="1C8C0B4A" w14:textId="563E9608" w:rsidR="00866D2D" w:rsidRDefault="004E3049" w:rsidP="00EB0282">
      <w:pPr>
        <w:pStyle w:val="NormalWeb"/>
        <w:widowControl w:val="0"/>
        <w:spacing w:before="0" w:beforeAutospacing="0" w:after="0" w:afterAutospacing="0"/>
        <w:ind w:left="1440"/>
        <w:rPr>
          <w:rStyle w:val="Hyperlink"/>
          <w:sz w:val="22"/>
          <w:szCs w:val="22"/>
          <w:lang w:val="en"/>
        </w:rPr>
      </w:pPr>
      <w:hyperlink r:id="rId81" w:history="1">
        <w:r w:rsidR="00866D2D" w:rsidRPr="00AF7319">
          <w:rPr>
            <w:rStyle w:val="Hyperlink"/>
            <w:sz w:val="22"/>
            <w:szCs w:val="22"/>
            <w:lang w:val="en"/>
          </w:rPr>
          <w:t>Rating Team Worksheet (Methodology 1)</w:t>
        </w:r>
      </w:hyperlink>
      <w:r w:rsidR="00866D2D" w:rsidRPr="00AF7319">
        <w:rPr>
          <w:sz w:val="22"/>
          <w:szCs w:val="22"/>
          <w:lang w:val="en"/>
        </w:rPr>
        <w:br/>
      </w:r>
      <w:hyperlink r:id="rId82" w:history="1">
        <w:r w:rsidR="00866D2D" w:rsidRPr="00AF7319">
          <w:rPr>
            <w:rStyle w:val="Hyperlink"/>
            <w:sz w:val="22"/>
            <w:szCs w:val="22"/>
            <w:lang w:val="en"/>
          </w:rPr>
          <w:t>Rating Team Worksheet (Methodology 2)</w:t>
        </w:r>
      </w:hyperlink>
      <w:r w:rsidR="00866D2D" w:rsidRPr="00AF7319">
        <w:rPr>
          <w:sz w:val="22"/>
          <w:szCs w:val="22"/>
          <w:lang w:val="en"/>
        </w:rPr>
        <w:br/>
      </w:r>
      <w:hyperlink r:id="rId83" w:history="1">
        <w:r w:rsidR="00866D2D" w:rsidRPr="00AF7319">
          <w:rPr>
            <w:rStyle w:val="Hyperlink"/>
            <w:sz w:val="22"/>
            <w:szCs w:val="22"/>
            <w:lang w:val="en"/>
          </w:rPr>
          <w:t>Rating Team Worksheet (PPT)</w:t>
        </w:r>
      </w:hyperlink>
    </w:p>
    <w:p w14:paraId="4399D4C0" w14:textId="7FF62C91" w:rsidR="00866D2D" w:rsidRPr="00AF7319" w:rsidRDefault="004E3049" w:rsidP="00EB0282">
      <w:pPr>
        <w:pStyle w:val="NormalWeb"/>
        <w:widowControl w:val="0"/>
        <w:spacing w:before="0" w:beforeAutospacing="0" w:after="0" w:afterAutospacing="0"/>
        <w:ind w:left="1440"/>
        <w:rPr>
          <w:sz w:val="22"/>
          <w:szCs w:val="22"/>
          <w:lang w:val="en"/>
        </w:rPr>
      </w:pPr>
      <w:hyperlink r:id="rId84" w:history="1">
        <w:r w:rsidR="00866D2D" w:rsidRPr="00AF7319">
          <w:rPr>
            <w:rStyle w:val="Hyperlink"/>
            <w:sz w:val="22"/>
            <w:szCs w:val="22"/>
            <w:lang w:val="en"/>
          </w:rPr>
          <w:t>Tradeoff Technical Evaluator Template</w:t>
        </w:r>
      </w:hyperlink>
    </w:p>
    <w:p w14:paraId="7F8397EF" w14:textId="470B88F9" w:rsidR="00866D2D" w:rsidRPr="00AF7319" w:rsidRDefault="004E3049" w:rsidP="00EB0282">
      <w:pPr>
        <w:pStyle w:val="NormalWeb"/>
        <w:widowControl w:val="0"/>
        <w:spacing w:before="0" w:beforeAutospacing="0" w:after="0" w:afterAutospacing="0"/>
        <w:ind w:left="1440"/>
        <w:rPr>
          <w:sz w:val="22"/>
          <w:szCs w:val="22"/>
          <w:lang w:val="en"/>
        </w:rPr>
      </w:pPr>
      <w:hyperlink r:id="rId85" w:history="1">
        <w:r w:rsidR="00866D2D" w:rsidRPr="00AF7319">
          <w:rPr>
            <w:rStyle w:val="Hyperlink"/>
            <w:sz w:val="22"/>
            <w:szCs w:val="22"/>
            <w:lang w:val="en"/>
          </w:rPr>
          <w:t>LPTA Technical Evaluator Template</w:t>
        </w:r>
      </w:hyperlink>
    </w:p>
    <w:p w14:paraId="7668AD99" w14:textId="5ED0CD5A" w:rsidR="00866D2D" w:rsidRPr="00AF7319" w:rsidRDefault="004E3049" w:rsidP="00EB0282">
      <w:pPr>
        <w:pStyle w:val="NormalWeb"/>
        <w:widowControl w:val="0"/>
        <w:spacing w:before="0" w:beforeAutospacing="0" w:after="0" w:afterAutospacing="0"/>
        <w:ind w:left="1440"/>
        <w:rPr>
          <w:sz w:val="22"/>
          <w:szCs w:val="22"/>
          <w:lang w:val="en"/>
        </w:rPr>
      </w:pPr>
      <w:hyperlink r:id="rId86" w:history="1">
        <w:r w:rsidR="00866D2D" w:rsidRPr="00AF7319">
          <w:rPr>
            <w:rStyle w:val="Hyperlink"/>
            <w:sz w:val="22"/>
            <w:szCs w:val="22"/>
            <w:lang w:val="en"/>
          </w:rPr>
          <w:t>Tradeoff Subfactor Chief Template</w:t>
        </w:r>
      </w:hyperlink>
    </w:p>
    <w:p w14:paraId="28D8B780" w14:textId="258446FB" w:rsidR="00866D2D" w:rsidRPr="00AF7319" w:rsidRDefault="004E3049" w:rsidP="00EB0282">
      <w:pPr>
        <w:pStyle w:val="NormalWeb"/>
        <w:widowControl w:val="0"/>
        <w:spacing w:before="0" w:beforeAutospacing="0" w:after="0" w:afterAutospacing="0"/>
        <w:ind w:left="1440"/>
        <w:rPr>
          <w:sz w:val="22"/>
          <w:szCs w:val="22"/>
          <w:lang w:val="en"/>
        </w:rPr>
      </w:pPr>
      <w:hyperlink r:id="rId87" w:history="1">
        <w:r w:rsidR="00866D2D" w:rsidRPr="00AF7319">
          <w:rPr>
            <w:rStyle w:val="Hyperlink"/>
            <w:sz w:val="22"/>
            <w:szCs w:val="22"/>
            <w:lang w:val="en"/>
          </w:rPr>
          <w:t>LPTA Subfactor Chief Template</w:t>
        </w:r>
      </w:hyperlink>
    </w:p>
    <w:p w14:paraId="51220EF7" w14:textId="326F4E36" w:rsidR="00BD580D" w:rsidRDefault="004E3049" w:rsidP="00EB0282">
      <w:pPr>
        <w:pStyle w:val="NormalWeb"/>
        <w:widowControl w:val="0"/>
        <w:spacing w:before="0" w:beforeAutospacing="0" w:after="0" w:afterAutospacing="0"/>
        <w:ind w:left="1440"/>
        <w:rPr>
          <w:rStyle w:val="Hyperlink"/>
          <w:sz w:val="22"/>
          <w:szCs w:val="22"/>
          <w:lang w:val="en"/>
        </w:rPr>
      </w:pPr>
      <w:hyperlink r:id="rId88" w:history="1">
        <w:r w:rsidR="00866D2D" w:rsidRPr="00AF7319">
          <w:rPr>
            <w:rStyle w:val="Hyperlink"/>
            <w:sz w:val="22"/>
            <w:szCs w:val="22"/>
            <w:lang w:val="en"/>
          </w:rPr>
          <w:t>Evaluation Notice (EN)</w:t>
        </w:r>
      </w:hyperlink>
    </w:p>
    <w:p w14:paraId="4CDD8633" w14:textId="6C274B9C" w:rsidR="00875849" w:rsidRPr="00527B29" w:rsidRDefault="004E3049" w:rsidP="00EB0282">
      <w:pPr>
        <w:pStyle w:val="NormalWeb"/>
        <w:widowControl w:val="0"/>
        <w:spacing w:before="0" w:beforeAutospacing="0" w:after="0" w:afterAutospacing="0"/>
        <w:ind w:left="1440"/>
        <w:rPr>
          <w:rStyle w:val="Hyperlink"/>
          <w:sz w:val="22"/>
          <w:szCs w:val="22"/>
          <w:u w:val="none"/>
          <w:lang w:val="en"/>
        </w:rPr>
      </w:pPr>
      <w:hyperlink r:id="rId89" w:history="1">
        <w:r w:rsidR="00875849" w:rsidRPr="0079401E">
          <w:rPr>
            <w:rStyle w:val="Hyperlink"/>
            <w:sz w:val="22"/>
            <w:szCs w:val="22"/>
            <w:lang w:val="en"/>
          </w:rPr>
          <w:t>SSEB Report</w:t>
        </w:r>
      </w:hyperlink>
    </w:p>
    <w:p w14:paraId="69722E03" w14:textId="0F074EDB" w:rsidR="00875849" w:rsidRPr="00527B29" w:rsidRDefault="004E3049" w:rsidP="00EB0282">
      <w:pPr>
        <w:pStyle w:val="NormalWeb"/>
        <w:widowControl w:val="0"/>
        <w:spacing w:before="0" w:beforeAutospacing="0" w:after="0" w:afterAutospacing="0"/>
        <w:ind w:left="1440"/>
        <w:rPr>
          <w:rStyle w:val="Hyperlink"/>
          <w:sz w:val="22"/>
          <w:szCs w:val="22"/>
          <w:u w:val="none"/>
          <w:lang w:val="en"/>
        </w:rPr>
      </w:pPr>
      <w:hyperlink r:id="rId90" w:history="1">
        <w:r w:rsidR="00875849" w:rsidRPr="0079401E">
          <w:rPr>
            <w:rStyle w:val="Hyperlink"/>
            <w:sz w:val="22"/>
            <w:szCs w:val="22"/>
            <w:lang w:val="en"/>
          </w:rPr>
          <w:t>Initial Evaluation Briefing</w:t>
        </w:r>
      </w:hyperlink>
    </w:p>
    <w:p w14:paraId="5C5C20F9" w14:textId="670CD5A6" w:rsidR="00875849" w:rsidRPr="00527B29" w:rsidRDefault="004E3049" w:rsidP="00EB0282">
      <w:pPr>
        <w:pStyle w:val="NormalWeb"/>
        <w:widowControl w:val="0"/>
        <w:spacing w:before="0" w:beforeAutospacing="0" w:after="0" w:afterAutospacing="0"/>
        <w:ind w:left="1440"/>
        <w:rPr>
          <w:rStyle w:val="Hyperlink"/>
          <w:sz w:val="22"/>
          <w:szCs w:val="22"/>
          <w:u w:val="none"/>
          <w:lang w:val="en"/>
        </w:rPr>
      </w:pPr>
      <w:hyperlink r:id="rId91" w:history="1">
        <w:r w:rsidR="00875849" w:rsidRPr="0079401E">
          <w:rPr>
            <w:rStyle w:val="Hyperlink"/>
            <w:sz w:val="22"/>
            <w:szCs w:val="22"/>
            <w:lang w:val="en"/>
          </w:rPr>
          <w:t>Pre-Final Proposal Revisions (FPR) Request Briefing</w:t>
        </w:r>
      </w:hyperlink>
    </w:p>
    <w:p w14:paraId="58E90A19" w14:textId="3E9058FB" w:rsidR="00875849" w:rsidRDefault="004E3049" w:rsidP="00EB0282">
      <w:pPr>
        <w:pStyle w:val="NormalWeb"/>
        <w:widowControl w:val="0"/>
        <w:spacing w:before="0" w:beforeAutospacing="0" w:after="0" w:afterAutospacing="0"/>
        <w:ind w:left="1440"/>
        <w:rPr>
          <w:rStyle w:val="Hyperlink"/>
          <w:sz w:val="22"/>
          <w:szCs w:val="22"/>
          <w:u w:val="none"/>
          <w:lang w:val="en"/>
        </w:rPr>
      </w:pPr>
      <w:hyperlink r:id="rId92" w:history="1">
        <w:r w:rsidR="00875849" w:rsidRPr="0079401E">
          <w:rPr>
            <w:rStyle w:val="Hyperlink"/>
            <w:sz w:val="22"/>
            <w:szCs w:val="22"/>
            <w:lang w:val="en"/>
          </w:rPr>
          <w:t>Final Decision Briefing</w:t>
        </w:r>
      </w:hyperlink>
    </w:p>
    <w:p w14:paraId="1A4DDB6B" w14:textId="77777777" w:rsidR="00527B29" w:rsidRPr="00527B29" w:rsidRDefault="00527B29" w:rsidP="00EB0282">
      <w:pPr>
        <w:pStyle w:val="NormalWeb"/>
        <w:widowControl w:val="0"/>
        <w:spacing w:before="0" w:beforeAutospacing="0" w:after="0" w:afterAutospacing="0"/>
        <w:ind w:left="1440"/>
        <w:rPr>
          <w:rStyle w:val="Hyperlink"/>
          <w:sz w:val="22"/>
          <w:szCs w:val="22"/>
          <w:u w:val="none"/>
          <w:lang w:val="en"/>
        </w:rPr>
      </w:pPr>
    </w:p>
    <w:p w14:paraId="528184EF" w14:textId="078E19EB" w:rsidR="00BD580D" w:rsidRDefault="00866D2D" w:rsidP="00527B29">
      <w:pPr>
        <w:pStyle w:val="NormalWeb"/>
        <w:widowControl w:val="0"/>
        <w:spacing w:before="0" w:beforeAutospacing="0" w:after="0" w:afterAutospacing="0"/>
        <w:ind w:left="720"/>
        <w:rPr>
          <w:b/>
          <w:bCs/>
          <w:sz w:val="22"/>
          <w:szCs w:val="22"/>
          <w:lang w:val="en"/>
        </w:rPr>
      </w:pPr>
      <w:r w:rsidRPr="00AF7319">
        <w:rPr>
          <w:b/>
          <w:bCs/>
          <w:sz w:val="22"/>
          <w:szCs w:val="22"/>
          <w:lang w:val="en"/>
        </w:rPr>
        <w:t>Past Performance Evaluation Team Documents</w:t>
      </w:r>
    </w:p>
    <w:p w14:paraId="5AC91F8A" w14:textId="6BAC29F3" w:rsidR="00866D2D" w:rsidRPr="00AF7319" w:rsidRDefault="004E3049" w:rsidP="00527B29">
      <w:pPr>
        <w:pStyle w:val="NormalWeb"/>
        <w:widowControl w:val="0"/>
        <w:spacing w:before="0" w:beforeAutospacing="0" w:after="0" w:afterAutospacing="0"/>
        <w:ind w:left="1440"/>
        <w:rPr>
          <w:sz w:val="22"/>
          <w:szCs w:val="22"/>
          <w:lang w:val="en"/>
        </w:rPr>
      </w:pPr>
      <w:hyperlink r:id="rId93" w:history="1">
        <w:r w:rsidR="00866D2D" w:rsidRPr="00AF7319">
          <w:rPr>
            <w:rStyle w:val="Hyperlink"/>
            <w:sz w:val="22"/>
            <w:szCs w:val="22"/>
            <w:lang w:val="en"/>
          </w:rPr>
          <w:t>Relevancy Template</w:t>
        </w:r>
      </w:hyperlink>
    </w:p>
    <w:p w14:paraId="70CBE545" w14:textId="54268BC4" w:rsidR="00866D2D" w:rsidRPr="00AF7319" w:rsidRDefault="004E3049" w:rsidP="00527B29">
      <w:pPr>
        <w:pStyle w:val="NormalWeb"/>
        <w:widowControl w:val="0"/>
        <w:spacing w:before="0" w:beforeAutospacing="0" w:after="0" w:afterAutospacing="0"/>
        <w:ind w:left="1440"/>
        <w:rPr>
          <w:sz w:val="22"/>
          <w:szCs w:val="22"/>
          <w:lang w:val="en"/>
        </w:rPr>
      </w:pPr>
      <w:hyperlink r:id="rId94" w:history="1">
        <w:r w:rsidR="00866D2D" w:rsidRPr="00AF7319">
          <w:rPr>
            <w:rStyle w:val="Hyperlink"/>
            <w:sz w:val="22"/>
            <w:szCs w:val="22"/>
            <w:lang w:val="en"/>
          </w:rPr>
          <w:t>Tradeoff Performance Quality Template</w:t>
        </w:r>
      </w:hyperlink>
    </w:p>
    <w:p w14:paraId="59278DBD" w14:textId="3B7A5965" w:rsidR="00866D2D" w:rsidRPr="00AF7319" w:rsidRDefault="004E3049" w:rsidP="00527B29">
      <w:pPr>
        <w:pStyle w:val="NormalWeb"/>
        <w:widowControl w:val="0"/>
        <w:spacing w:before="0" w:beforeAutospacing="0" w:after="0" w:afterAutospacing="0"/>
        <w:ind w:left="1440"/>
        <w:rPr>
          <w:sz w:val="22"/>
          <w:szCs w:val="22"/>
          <w:lang w:val="en"/>
        </w:rPr>
      </w:pPr>
      <w:hyperlink r:id="rId95" w:history="1">
        <w:r w:rsidR="00866D2D" w:rsidRPr="00AF7319">
          <w:rPr>
            <w:rStyle w:val="Hyperlink"/>
            <w:sz w:val="22"/>
            <w:szCs w:val="22"/>
            <w:lang w:val="en"/>
          </w:rPr>
          <w:t>LPTA Performance Quality Template</w:t>
        </w:r>
      </w:hyperlink>
      <w:r w:rsidR="00866D2D" w:rsidRPr="00AF7319">
        <w:rPr>
          <w:sz w:val="22"/>
          <w:szCs w:val="22"/>
          <w:lang w:val="en"/>
        </w:rPr>
        <w:t xml:space="preserve"> </w:t>
      </w:r>
    </w:p>
    <w:p w14:paraId="5D75674C" w14:textId="3EB09A9D" w:rsidR="00866D2D" w:rsidRPr="00AF7319" w:rsidRDefault="004E3049" w:rsidP="00527B29">
      <w:pPr>
        <w:pStyle w:val="NormalWeb"/>
        <w:widowControl w:val="0"/>
        <w:spacing w:before="0" w:beforeAutospacing="0" w:after="0" w:afterAutospacing="0"/>
        <w:ind w:left="1440"/>
        <w:rPr>
          <w:sz w:val="22"/>
          <w:szCs w:val="22"/>
          <w:lang w:val="en"/>
        </w:rPr>
      </w:pPr>
      <w:hyperlink r:id="rId96" w:history="1">
        <w:r w:rsidR="00866D2D" w:rsidRPr="00AF7319">
          <w:rPr>
            <w:rStyle w:val="Hyperlink"/>
            <w:sz w:val="22"/>
            <w:szCs w:val="22"/>
            <w:lang w:val="en"/>
          </w:rPr>
          <w:t>Business Relationship Template</w:t>
        </w:r>
      </w:hyperlink>
    </w:p>
    <w:p w14:paraId="7C08AE11" w14:textId="2874F597" w:rsidR="00866D2D" w:rsidRPr="00AF7319" w:rsidRDefault="004E3049" w:rsidP="00527B29">
      <w:pPr>
        <w:pStyle w:val="NormalWeb"/>
        <w:widowControl w:val="0"/>
        <w:spacing w:before="0" w:beforeAutospacing="0" w:after="0" w:afterAutospacing="0"/>
        <w:ind w:left="1440"/>
        <w:rPr>
          <w:sz w:val="22"/>
          <w:szCs w:val="22"/>
          <w:lang w:val="en"/>
        </w:rPr>
      </w:pPr>
      <w:hyperlink r:id="rId97" w:history="1">
        <w:r w:rsidR="00866D2D" w:rsidRPr="00AF7319">
          <w:rPr>
            <w:rStyle w:val="Hyperlink"/>
            <w:sz w:val="22"/>
            <w:szCs w:val="22"/>
            <w:lang w:val="en"/>
          </w:rPr>
          <w:t>Past Performance Information Template</w:t>
        </w:r>
      </w:hyperlink>
    </w:p>
    <w:p w14:paraId="740AABBF" w14:textId="6097E6DF" w:rsidR="00866D2D" w:rsidRPr="00AF7319" w:rsidRDefault="004E3049" w:rsidP="00527B29">
      <w:pPr>
        <w:pStyle w:val="NormalWeb"/>
        <w:widowControl w:val="0"/>
        <w:spacing w:before="0" w:beforeAutospacing="0" w:after="0" w:afterAutospacing="0"/>
        <w:ind w:left="1440"/>
        <w:rPr>
          <w:sz w:val="22"/>
          <w:szCs w:val="22"/>
          <w:lang w:val="en"/>
        </w:rPr>
      </w:pPr>
      <w:hyperlink r:id="rId98" w:history="1">
        <w:r w:rsidR="00B57A50" w:rsidRPr="00AF7319">
          <w:rPr>
            <w:rStyle w:val="Hyperlink"/>
            <w:sz w:val="22"/>
            <w:szCs w:val="22"/>
            <w:lang w:val="en"/>
          </w:rPr>
          <w:t>Tradeoff</w:t>
        </w:r>
        <w:r w:rsidR="00185A7C">
          <w:rPr>
            <w:rStyle w:val="Hyperlink"/>
            <w:sz w:val="22"/>
            <w:szCs w:val="22"/>
            <w:lang w:val="en"/>
          </w:rPr>
          <w:t xml:space="preserve"> </w:t>
        </w:r>
        <w:r w:rsidR="00B57A50" w:rsidRPr="00AF7319">
          <w:rPr>
            <w:rStyle w:val="Hyperlink"/>
            <w:sz w:val="22"/>
            <w:szCs w:val="22"/>
            <w:lang w:val="en"/>
          </w:rPr>
          <w:t>P</w:t>
        </w:r>
        <w:r w:rsidR="00866D2D" w:rsidRPr="00AF7319">
          <w:rPr>
            <w:rStyle w:val="Hyperlink"/>
            <w:sz w:val="22"/>
            <w:szCs w:val="22"/>
            <w:lang w:val="en"/>
          </w:rPr>
          <w:t>ast</w:t>
        </w:r>
        <w:r w:rsidR="00185A7C">
          <w:rPr>
            <w:rStyle w:val="Hyperlink"/>
            <w:sz w:val="22"/>
            <w:szCs w:val="22"/>
            <w:lang w:val="en"/>
          </w:rPr>
          <w:t xml:space="preserve"> </w:t>
        </w:r>
        <w:r w:rsidR="00866D2D" w:rsidRPr="00AF7319">
          <w:rPr>
            <w:rStyle w:val="Hyperlink"/>
            <w:sz w:val="22"/>
            <w:szCs w:val="22"/>
            <w:lang w:val="en"/>
          </w:rPr>
          <w:t>Performance Confidence Assessment Template</w:t>
        </w:r>
      </w:hyperlink>
      <w:r w:rsidR="00866D2D" w:rsidRPr="00AF7319">
        <w:rPr>
          <w:sz w:val="22"/>
          <w:szCs w:val="22"/>
          <w:lang w:val="en"/>
        </w:rPr>
        <w:t xml:space="preserve"> </w:t>
      </w:r>
    </w:p>
    <w:p w14:paraId="586BBC0A" w14:textId="41032FFC" w:rsidR="00866D2D" w:rsidRPr="00AF7319" w:rsidRDefault="004E3049" w:rsidP="00527B29">
      <w:pPr>
        <w:pStyle w:val="NormalWeb"/>
        <w:widowControl w:val="0"/>
        <w:spacing w:before="0" w:beforeAutospacing="0" w:after="0" w:afterAutospacing="0"/>
        <w:ind w:left="1440"/>
        <w:rPr>
          <w:sz w:val="22"/>
          <w:szCs w:val="22"/>
          <w:lang w:val="en"/>
        </w:rPr>
      </w:pPr>
      <w:hyperlink r:id="rId99" w:history="1">
        <w:r w:rsidR="00866D2D" w:rsidRPr="00AF7319">
          <w:rPr>
            <w:rStyle w:val="Hyperlink"/>
            <w:sz w:val="22"/>
            <w:szCs w:val="22"/>
            <w:lang w:val="en"/>
          </w:rPr>
          <w:t>LPTA Past Performance Evaluation Template</w:t>
        </w:r>
      </w:hyperlink>
    </w:p>
    <w:p w14:paraId="684F95CC" w14:textId="77777777" w:rsidR="00527B29" w:rsidRDefault="004E3049" w:rsidP="00527B29">
      <w:pPr>
        <w:pStyle w:val="NormalWeb"/>
        <w:widowControl w:val="0"/>
        <w:spacing w:before="0" w:beforeAutospacing="0" w:after="0" w:afterAutospacing="0"/>
        <w:ind w:left="1440"/>
        <w:rPr>
          <w:sz w:val="22"/>
          <w:szCs w:val="22"/>
          <w:lang w:val="en"/>
        </w:rPr>
      </w:pPr>
      <w:hyperlink r:id="rId100" w:tgtFrame="_blank" w:history="1">
        <w:r w:rsidR="00866D2D" w:rsidRPr="00AF7319">
          <w:rPr>
            <w:rStyle w:val="Hyperlink"/>
            <w:sz w:val="22"/>
            <w:szCs w:val="22"/>
            <w:lang w:val="en"/>
          </w:rPr>
          <w:t>Performance Confidence Rating Evaluation</w:t>
        </w:r>
      </w:hyperlink>
      <w:r w:rsidR="00061D0F" w:rsidRPr="00AF7319">
        <w:rPr>
          <w:sz w:val="22"/>
          <w:szCs w:val="22"/>
          <w:lang w:val="en"/>
        </w:rPr>
        <w:t xml:space="preserve"> </w:t>
      </w:r>
    </w:p>
    <w:p w14:paraId="23C04A32" w14:textId="4327C8CF" w:rsidR="00BD580D" w:rsidRDefault="0054139D" w:rsidP="00527B29">
      <w:pPr>
        <w:pStyle w:val="NormalWeb"/>
        <w:widowControl w:val="0"/>
        <w:spacing w:before="0" w:beforeAutospacing="0" w:after="0" w:afterAutospacing="0"/>
        <w:ind w:left="720"/>
        <w:rPr>
          <w:b/>
          <w:bCs/>
          <w:sz w:val="22"/>
          <w:szCs w:val="22"/>
          <w:lang w:val="en"/>
        </w:rPr>
      </w:pPr>
      <w:r>
        <w:rPr>
          <w:sz w:val="22"/>
          <w:szCs w:val="22"/>
          <w:lang w:val="en"/>
        </w:rPr>
        <w:br/>
      </w:r>
      <w:r w:rsidR="00866D2D" w:rsidRPr="00AF7319">
        <w:rPr>
          <w:b/>
          <w:bCs/>
          <w:sz w:val="22"/>
          <w:szCs w:val="22"/>
          <w:lang w:val="en"/>
        </w:rPr>
        <w:t>Cost/Price Evaluation Team Document</w:t>
      </w:r>
    </w:p>
    <w:p w14:paraId="2DC52C84" w14:textId="5DEADF99" w:rsidR="00BD580D" w:rsidRDefault="004E3049" w:rsidP="00527B29">
      <w:pPr>
        <w:pStyle w:val="NormalWeb"/>
        <w:widowControl w:val="0"/>
        <w:spacing w:before="0" w:beforeAutospacing="0" w:after="0" w:afterAutospacing="0"/>
        <w:ind w:left="1440"/>
        <w:rPr>
          <w:rStyle w:val="Hyperlink"/>
          <w:bCs/>
          <w:sz w:val="22"/>
          <w:szCs w:val="22"/>
          <w:lang w:val="en"/>
        </w:rPr>
      </w:pPr>
      <w:hyperlink r:id="rId101" w:history="1">
        <w:r w:rsidR="00866D2D" w:rsidRPr="00AF7319">
          <w:rPr>
            <w:rStyle w:val="Hyperlink"/>
            <w:bCs/>
            <w:sz w:val="22"/>
            <w:szCs w:val="22"/>
            <w:lang w:val="en"/>
          </w:rPr>
          <w:t>Cost/Price Template</w:t>
        </w:r>
      </w:hyperlink>
    </w:p>
    <w:p w14:paraId="7BF3201E" w14:textId="53670D8E" w:rsidR="00F56C4B" w:rsidRDefault="00F56C4B" w:rsidP="00FE14AC">
      <w:pPr>
        <w:widowControl w:val="0"/>
        <w:rPr>
          <w:rFonts w:eastAsia="Times New Roman"/>
          <w:bCs/>
          <w:lang w:val="en"/>
        </w:rPr>
      </w:pPr>
      <w:r w:rsidRPr="00AF7319">
        <w:rPr>
          <w:rFonts w:eastAsia="Times New Roman"/>
          <w:bCs/>
          <w:lang w:val="en"/>
        </w:rPr>
        <w:t xml:space="preserve">See </w:t>
      </w:r>
      <w:hyperlink r:id="rId102" w:history="1">
        <w:r w:rsidRPr="00AF09C2">
          <w:rPr>
            <w:rStyle w:val="Hyperlink"/>
            <w:rFonts w:eastAsia="Times New Roman"/>
            <w:bCs/>
            <w:lang w:val="en"/>
          </w:rPr>
          <w:t>SMC PGI 5315.3</w:t>
        </w:r>
        <w:r w:rsidR="00B712A3" w:rsidRPr="00AF09C2">
          <w:rPr>
            <w:rStyle w:val="Hyperlink"/>
            <w:rFonts w:eastAsia="Times New Roman"/>
            <w:bCs/>
            <w:lang w:val="en"/>
          </w:rPr>
          <w:t xml:space="preserve"> (4.3)</w:t>
        </w:r>
      </w:hyperlink>
      <w:r w:rsidR="00074645">
        <w:rPr>
          <w:rFonts w:eastAsia="Times New Roman"/>
          <w:bCs/>
          <w:lang w:val="en"/>
        </w:rPr>
        <w:t>.</w:t>
      </w:r>
    </w:p>
    <w:p w14:paraId="700681CB" w14:textId="393F56ED" w:rsidR="00BD580D" w:rsidRDefault="00C06ACD" w:rsidP="00FE14AC">
      <w:pPr>
        <w:pStyle w:val="Heading3"/>
        <w:keepNext w:val="0"/>
        <w:keepLines w:val="0"/>
        <w:widowControl w:val="0"/>
        <w:rPr>
          <w:b w:val="0"/>
          <w:i/>
          <w:lang w:val="en"/>
        </w:rPr>
      </w:pPr>
      <w:bookmarkStart w:id="33" w:name="_Toc38365641"/>
      <w:bookmarkStart w:id="34" w:name="_Toc76719155"/>
      <w:r w:rsidRPr="00AF7319">
        <w:rPr>
          <w:lang w:val="en"/>
        </w:rPr>
        <w:t xml:space="preserve">5 </w:t>
      </w:r>
      <w:r w:rsidR="002E3D25" w:rsidRPr="00AF7319">
        <w:rPr>
          <w:lang w:val="en"/>
        </w:rPr>
        <w:t xml:space="preserve"> </w:t>
      </w:r>
      <w:r w:rsidR="00FE14AC">
        <w:rPr>
          <w:lang w:val="en"/>
        </w:rPr>
        <w:t xml:space="preserve"> </w:t>
      </w:r>
      <w:r w:rsidR="00AF4D09" w:rsidRPr="00AF7319">
        <w:rPr>
          <w:lang w:val="en"/>
        </w:rPr>
        <w:t>DEFINITIONS</w:t>
      </w:r>
      <w:r w:rsidRPr="00AF7319">
        <w:rPr>
          <w:lang w:val="en"/>
        </w:rPr>
        <w:t xml:space="preserve"> </w:t>
      </w:r>
      <w:r w:rsidR="00FE14AC">
        <w:rPr>
          <w:lang w:val="en"/>
        </w:rPr>
        <w:t xml:space="preserve">  </w:t>
      </w:r>
      <w:r w:rsidRPr="00FE14AC">
        <w:rPr>
          <w:b w:val="0"/>
          <w:i/>
          <w:lang w:val="en"/>
        </w:rPr>
        <w:t>(No AF text)</w:t>
      </w:r>
      <w:bookmarkEnd w:id="33"/>
      <w:bookmarkEnd w:id="34"/>
    </w:p>
    <w:p w14:paraId="108C5FB2" w14:textId="77777777" w:rsidR="00BD580D" w:rsidRDefault="00AF4D09" w:rsidP="00FE14AC">
      <w:pPr>
        <w:pStyle w:val="Heading3"/>
        <w:keepNext w:val="0"/>
        <w:keepLines w:val="0"/>
        <w:widowControl w:val="0"/>
        <w:rPr>
          <w:lang w:val="en"/>
        </w:rPr>
      </w:pPr>
      <w:bookmarkStart w:id="35" w:name="_Toc38365642"/>
      <w:bookmarkStart w:id="36" w:name="_Toc76719156"/>
      <w:r w:rsidRPr="00AF7319">
        <w:rPr>
          <w:lang w:val="en"/>
        </w:rPr>
        <w:t>6   MANDATORY AIR FORCE SOURCE SELECTION TRAINING</w:t>
      </w:r>
      <w:bookmarkEnd w:id="35"/>
      <w:bookmarkEnd w:id="36"/>
    </w:p>
    <w:p w14:paraId="69A416E4" w14:textId="77777777" w:rsidR="00BD580D" w:rsidRDefault="00E27048" w:rsidP="00EB0282">
      <w:pPr>
        <w:pStyle w:val="List1"/>
        <w:widowControl w:val="0"/>
        <w:rPr>
          <w:lang w:val="en"/>
        </w:rPr>
      </w:pPr>
      <w:r w:rsidRPr="00AF7319">
        <w:rPr>
          <w:b/>
          <w:lang w:val="en"/>
        </w:rPr>
        <w:t>6.1</w:t>
      </w:r>
      <w:r w:rsidR="00C0434C" w:rsidRPr="00AF7319">
        <w:rPr>
          <w:b/>
          <w:lang w:val="en"/>
        </w:rPr>
        <w:t xml:space="preserve"> </w:t>
      </w:r>
      <w:r w:rsidRPr="00AF7319">
        <w:rPr>
          <w:b/>
          <w:lang w:val="en"/>
        </w:rPr>
        <w:t xml:space="preserve"> </w:t>
      </w:r>
      <w:r w:rsidR="00E62478" w:rsidRPr="00AF7319">
        <w:rPr>
          <w:b/>
          <w:lang w:val="en"/>
        </w:rPr>
        <w:t xml:space="preserve"> </w:t>
      </w:r>
      <w:r w:rsidRPr="00AF7319">
        <w:rPr>
          <w:b/>
          <w:lang w:val="en"/>
        </w:rPr>
        <w:t>Purpose</w:t>
      </w:r>
    </w:p>
    <w:p w14:paraId="33D63EE4" w14:textId="77777777" w:rsidR="00BD580D" w:rsidRDefault="00E27048" w:rsidP="00EB0282">
      <w:pPr>
        <w:widowControl w:val="0"/>
        <w:spacing w:after="0"/>
        <w:rPr>
          <w:rFonts w:eastAsia="Times New Roman"/>
          <w:lang w:val="en"/>
        </w:rPr>
      </w:pPr>
      <w:r w:rsidRPr="00AF7319">
        <w:rPr>
          <w:rFonts w:eastAsia="Times New Roman"/>
          <w:lang w:val="en"/>
        </w:rPr>
        <w:t xml:space="preserve">This </w:t>
      </w:r>
      <w:r w:rsidR="00AF4D09" w:rsidRPr="00AF7319">
        <w:rPr>
          <w:rFonts w:eastAsia="Times New Roman"/>
          <w:lang w:val="en"/>
        </w:rPr>
        <w:t xml:space="preserve">Section </w:t>
      </w:r>
      <w:r w:rsidRPr="00AF7319">
        <w:rPr>
          <w:rFonts w:eastAsia="Times New Roman"/>
          <w:lang w:val="en"/>
        </w:rPr>
        <w:t>establishes and standardizes the mandatory Air Force source selection training process for acquisition/</w:t>
      </w:r>
      <w:r w:rsidR="008425CC" w:rsidRPr="00AF7319">
        <w:rPr>
          <w:rFonts w:eastAsia="Times New Roman"/>
          <w:lang w:val="en"/>
        </w:rPr>
        <w:t>SST</w:t>
      </w:r>
      <w:r w:rsidRPr="00AF7319">
        <w:rPr>
          <w:rFonts w:eastAsia="Times New Roman"/>
          <w:lang w:val="en"/>
        </w:rPr>
        <w:t xml:space="preserve">s. </w:t>
      </w:r>
    </w:p>
    <w:p w14:paraId="0183DFE3" w14:textId="77777777" w:rsidR="00BD580D" w:rsidRDefault="00E27048" w:rsidP="00EB0282">
      <w:pPr>
        <w:pStyle w:val="List1"/>
        <w:widowControl w:val="0"/>
        <w:rPr>
          <w:lang w:val="en"/>
        </w:rPr>
      </w:pPr>
      <w:r w:rsidRPr="00AF7319">
        <w:rPr>
          <w:b/>
          <w:lang w:val="en"/>
        </w:rPr>
        <w:t xml:space="preserve">6.2 </w:t>
      </w:r>
      <w:r w:rsidR="00E62478" w:rsidRPr="00AF7319">
        <w:rPr>
          <w:b/>
          <w:lang w:val="en"/>
        </w:rPr>
        <w:t xml:space="preserve"> </w:t>
      </w:r>
      <w:r w:rsidR="00C0434C" w:rsidRPr="00AF7319">
        <w:rPr>
          <w:b/>
          <w:lang w:val="en"/>
        </w:rPr>
        <w:t xml:space="preserve"> </w:t>
      </w:r>
      <w:r w:rsidRPr="00AF7319">
        <w:rPr>
          <w:b/>
          <w:lang w:val="en"/>
        </w:rPr>
        <w:t>Responsibilities of Senior Contracting Officials (SCO)</w:t>
      </w:r>
    </w:p>
    <w:p w14:paraId="3C628AB5" w14:textId="779B5895" w:rsidR="00BD580D" w:rsidRDefault="00E27048" w:rsidP="00EB0282">
      <w:pPr>
        <w:widowControl w:val="0"/>
        <w:spacing w:after="0"/>
        <w:rPr>
          <w:rFonts w:eastAsia="Times New Roman"/>
          <w:lang w:val="en"/>
        </w:rPr>
      </w:pPr>
      <w:r w:rsidRPr="00AF7319">
        <w:rPr>
          <w:rFonts w:eastAsia="Times New Roman"/>
          <w:lang w:val="en"/>
        </w:rPr>
        <w:t>SCOs must: (a) implement a robust source selection training program</w:t>
      </w:r>
      <w:r w:rsidR="00442C10" w:rsidRPr="00AF7319">
        <w:rPr>
          <w:rFonts w:eastAsia="Times New Roman"/>
          <w:lang w:val="en"/>
        </w:rPr>
        <w:t>;</w:t>
      </w:r>
      <w:r w:rsidRPr="00AF7319">
        <w:rPr>
          <w:rFonts w:eastAsia="Times New Roman"/>
          <w:lang w:val="en"/>
        </w:rPr>
        <w:t xml:space="preserve"> (b) designate a Training Manager/Point of Contact (POC)</w:t>
      </w:r>
      <w:r w:rsidR="00442C10" w:rsidRPr="00AF7319">
        <w:rPr>
          <w:rFonts w:eastAsia="Times New Roman"/>
          <w:lang w:val="en"/>
        </w:rPr>
        <w:t>;</w:t>
      </w:r>
      <w:r w:rsidRPr="00AF7319">
        <w:rPr>
          <w:rFonts w:eastAsia="Times New Roman"/>
          <w:lang w:val="en"/>
        </w:rPr>
        <w:t xml:space="preserve"> (c) designate experienced </w:t>
      </w:r>
      <w:r w:rsidR="00866D2D" w:rsidRPr="00AF7319">
        <w:rPr>
          <w:rFonts w:eastAsia="Times New Roman"/>
          <w:lang w:val="en"/>
        </w:rPr>
        <w:t>source selection</w:t>
      </w:r>
      <w:r w:rsidR="00E62478" w:rsidRPr="00AF7319">
        <w:rPr>
          <w:rFonts w:eastAsia="Times New Roman"/>
          <w:color w:val="00B050"/>
          <w:lang w:val="en"/>
        </w:rPr>
        <w:t xml:space="preserve"> </w:t>
      </w:r>
      <w:r w:rsidR="00866D2D" w:rsidRPr="00E01C31">
        <w:rPr>
          <w:rFonts w:eastAsia="Times New Roman"/>
          <w:lang w:val="en"/>
        </w:rPr>
        <w:t>t</w:t>
      </w:r>
      <w:r w:rsidRPr="00AF7319">
        <w:rPr>
          <w:rFonts w:eastAsia="Times New Roman"/>
          <w:lang w:val="en"/>
        </w:rPr>
        <w:t>rainers</w:t>
      </w:r>
      <w:r w:rsidR="00875849">
        <w:rPr>
          <w:rFonts w:eastAsia="Times New Roman"/>
          <w:lang w:val="en"/>
        </w:rPr>
        <w:t xml:space="preserve">; </w:t>
      </w:r>
      <w:r w:rsidRPr="00AF7319">
        <w:rPr>
          <w:rFonts w:eastAsia="Times New Roman"/>
          <w:lang w:val="en"/>
        </w:rPr>
        <w:t xml:space="preserve">and </w:t>
      </w:r>
      <w:r w:rsidR="00875849">
        <w:rPr>
          <w:rFonts w:eastAsia="Times New Roman"/>
          <w:lang w:val="en"/>
        </w:rPr>
        <w:t>(d) maintain</w:t>
      </w:r>
      <w:r w:rsidR="00875849" w:rsidRPr="00AF7319">
        <w:rPr>
          <w:rFonts w:eastAsia="Times New Roman"/>
          <w:lang w:val="en"/>
        </w:rPr>
        <w:t xml:space="preserve"> </w:t>
      </w:r>
      <w:r w:rsidRPr="00AF7319">
        <w:rPr>
          <w:rFonts w:eastAsia="Times New Roman"/>
          <w:lang w:val="en"/>
        </w:rPr>
        <w:t xml:space="preserve">current lists of the Training </w:t>
      </w:r>
      <w:r w:rsidR="00E62478" w:rsidRPr="00AF7319">
        <w:rPr>
          <w:rFonts w:eastAsia="Times New Roman"/>
          <w:lang w:val="en"/>
        </w:rPr>
        <w:t>M</w:t>
      </w:r>
      <w:r w:rsidRPr="00AF7319">
        <w:rPr>
          <w:rFonts w:eastAsia="Times New Roman"/>
          <w:lang w:val="en"/>
        </w:rPr>
        <w:t xml:space="preserve">anagers/POCs </w:t>
      </w:r>
      <w:r w:rsidR="00755619">
        <w:rPr>
          <w:rFonts w:eastAsia="Times New Roman"/>
          <w:lang w:val="en"/>
        </w:rPr>
        <w:t>for use at their respective locations</w:t>
      </w:r>
      <w:r w:rsidRPr="00AF7319">
        <w:rPr>
          <w:rFonts w:eastAsia="Times New Roman"/>
          <w:lang w:val="en"/>
        </w:rPr>
        <w:t>. The lists should be updated as necessary</w:t>
      </w:r>
      <w:r w:rsidR="00866D2D" w:rsidRPr="00AF7319">
        <w:rPr>
          <w:rFonts w:eastAsia="Times New Roman"/>
          <w:lang w:val="en"/>
        </w:rPr>
        <w:t>, but at a minimum shall be updated annually.</w:t>
      </w:r>
      <w:r w:rsidR="00866D2D" w:rsidRPr="00AF7319" w:rsidDel="00866D2D">
        <w:rPr>
          <w:rFonts w:eastAsia="Times New Roman"/>
          <w:color w:val="00B050"/>
          <w:lang w:val="en"/>
        </w:rPr>
        <w:t xml:space="preserve"> </w:t>
      </w:r>
      <w:r w:rsidR="00B726D7" w:rsidRPr="00AF7319">
        <w:rPr>
          <w:rFonts w:eastAsia="Times New Roman"/>
          <w:color w:val="00B050"/>
          <w:lang w:val="en"/>
        </w:rPr>
        <w:t xml:space="preserve"> </w:t>
      </w:r>
      <w:r w:rsidR="00755619">
        <w:rPr>
          <w:rFonts w:eastAsia="Times New Roman"/>
          <w:lang w:val="en"/>
        </w:rPr>
        <w:t>A</w:t>
      </w:r>
      <w:r w:rsidR="00B726D7" w:rsidRPr="00AF7319">
        <w:rPr>
          <w:rFonts w:eastAsia="Times New Roman"/>
          <w:lang w:val="en"/>
        </w:rPr>
        <w:t xml:space="preserve"> </w:t>
      </w:r>
      <w:hyperlink r:id="rId103" w:history="1">
        <w:r w:rsidR="00B726D7" w:rsidRPr="00AF7319">
          <w:rPr>
            <w:rStyle w:val="Hyperlink"/>
            <w:rFonts w:eastAsia="Times New Roman"/>
            <w:i/>
            <w:lang w:val="en"/>
          </w:rPr>
          <w:t>Designation of Source Selection Training Manager/Trainers</w:t>
        </w:r>
      </w:hyperlink>
      <w:r w:rsidR="00B726D7" w:rsidRPr="00AF7319">
        <w:rPr>
          <w:rFonts w:eastAsia="Times New Roman"/>
          <w:lang w:val="en"/>
        </w:rPr>
        <w:t xml:space="preserve"> template</w:t>
      </w:r>
      <w:r w:rsidR="00755619">
        <w:rPr>
          <w:rFonts w:eastAsia="Times New Roman"/>
          <w:lang w:val="en"/>
        </w:rPr>
        <w:t xml:space="preserve"> is available for use, as desired</w:t>
      </w:r>
      <w:r w:rsidR="00B726D7" w:rsidRPr="00AF7319">
        <w:rPr>
          <w:rFonts w:eastAsia="Times New Roman"/>
          <w:lang w:val="en"/>
        </w:rPr>
        <w:t>.</w:t>
      </w:r>
    </w:p>
    <w:p w14:paraId="2FA29B96" w14:textId="77777777" w:rsidR="00BD580D" w:rsidRDefault="00E27048" w:rsidP="00EB0282">
      <w:pPr>
        <w:pStyle w:val="List1"/>
        <w:widowControl w:val="0"/>
        <w:rPr>
          <w:lang w:val="en"/>
        </w:rPr>
      </w:pPr>
      <w:r w:rsidRPr="00AF7319">
        <w:rPr>
          <w:b/>
          <w:lang w:val="en"/>
        </w:rPr>
        <w:t xml:space="preserve">6.3 </w:t>
      </w:r>
      <w:r w:rsidR="00E62478" w:rsidRPr="00AF7319">
        <w:rPr>
          <w:b/>
          <w:lang w:val="en"/>
        </w:rPr>
        <w:t xml:space="preserve"> </w:t>
      </w:r>
      <w:r w:rsidR="00C0434C" w:rsidRPr="00AF7319">
        <w:rPr>
          <w:b/>
          <w:lang w:val="en"/>
        </w:rPr>
        <w:t xml:space="preserve"> </w:t>
      </w:r>
      <w:r w:rsidRPr="00AF7319">
        <w:rPr>
          <w:b/>
          <w:lang w:val="en"/>
        </w:rPr>
        <w:t xml:space="preserve">Required Training for Designated Trainers </w:t>
      </w:r>
    </w:p>
    <w:p w14:paraId="4E61132C" w14:textId="1507237C" w:rsidR="00BD580D" w:rsidRDefault="00591F74" w:rsidP="00EB0282">
      <w:pPr>
        <w:pStyle w:val="List2"/>
        <w:keepNext w:val="0"/>
        <w:keepLines w:val="0"/>
        <w:widowControl w:val="0"/>
        <w:ind w:left="0"/>
        <w:rPr>
          <w:lang w:val="en"/>
        </w:rPr>
      </w:pPr>
      <w:r w:rsidRPr="00AF7319">
        <w:rPr>
          <w:rFonts w:eastAsia="Times New Roman"/>
          <w:lang w:val="en"/>
        </w:rPr>
        <w:t>6.3.1</w:t>
      </w:r>
      <w:r w:rsidR="00E62478" w:rsidRPr="00AF7319">
        <w:rPr>
          <w:rFonts w:eastAsia="Times New Roman"/>
          <w:lang w:val="en"/>
        </w:rPr>
        <w:t xml:space="preserve"> </w:t>
      </w:r>
      <w:r w:rsidR="00B34C4D" w:rsidRPr="00AF7319">
        <w:rPr>
          <w:rFonts w:eastAsia="Times New Roman"/>
          <w:lang w:val="en"/>
        </w:rPr>
        <w:t xml:space="preserve"> </w:t>
      </w:r>
      <w:r w:rsidR="00C0434C" w:rsidRPr="00AF7319">
        <w:rPr>
          <w:rFonts w:eastAsia="Times New Roman"/>
          <w:lang w:val="en"/>
        </w:rPr>
        <w:t xml:space="preserve"> </w:t>
      </w:r>
      <w:r w:rsidR="00E27048" w:rsidRPr="00AF7319">
        <w:rPr>
          <w:rFonts w:eastAsia="Times New Roman"/>
          <w:lang w:val="en"/>
        </w:rPr>
        <w:t xml:space="preserve">Designated trainers must receive </w:t>
      </w:r>
      <w:r w:rsidR="00E27048" w:rsidRPr="00AF7319">
        <w:rPr>
          <w:rFonts w:eastAsia="Times New Roman"/>
          <w:bCs/>
          <w:lang w:val="en"/>
        </w:rPr>
        <w:t>“Train-the-Trainer”</w:t>
      </w:r>
      <w:r w:rsidR="00E27048" w:rsidRPr="00AF7319">
        <w:rPr>
          <w:rFonts w:eastAsia="Times New Roman"/>
          <w:lang w:val="en"/>
        </w:rPr>
        <w:t xml:space="preserve"> training and be certified as source selection trainers. Periodic “Train-the-Trainer” sessions </w:t>
      </w:r>
      <w:r w:rsidR="00C77FE0">
        <w:rPr>
          <w:rFonts w:eastAsia="Times New Roman"/>
          <w:lang w:val="en"/>
        </w:rPr>
        <w:t xml:space="preserve">are conducted by </w:t>
      </w:r>
      <w:hyperlink r:id="rId104" w:history="1">
        <w:r w:rsidR="00C77FE0" w:rsidRPr="008A21DB">
          <w:rPr>
            <w:rStyle w:val="Hyperlink"/>
            <w:rFonts w:eastAsia="Times New Roman"/>
            <w:lang w:val="en"/>
          </w:rPr>
          <w:t>SAF/AQC Field Support Team (FST)</w:t>
        </w:r>
      </w:hyperlink>
      <w:r w:rsidR="00C77FE0">
        <w:rPr>
          <w:rFonts w:eastAsia="Times New Roman"/>
          <w:lang w:val="en"/>
        </w:rPr>
        <w:t xml:space="preserve"> personnel every other month via webinar; however, this training may be conducted by any SCO-designated and experienced source selection trainer.</w:t>
      </w:r>
      <w:r w:rsidR="00E27048" w:rsidRPr="00AF7319">
        <w:rPr>
          <w:rFonts w:eastAsia="Times New Roman"/>
          <w:lang w:val="en"/>
        </w:rPr>
        <w:t xml:space="preserve"> </w:t>
      </w:r>
      <w:r w:rsidR="00C77FE0">
        <w:rPr>
          <w:rFonts w:eastAsia="Times New Roman"/>
          <w:lang w:val="en"/>
        </w:rPr>
        <w:t xml:space="preserve">Note that this is summary-level training </w:t>
      </w:r>
      <w:r w:rsidRPr="00AF7319">
        <w:rPr>
          <w:rFonts w:eastAsia="Times New Roman"/>
          <w:lang w:val="en"/>
        </w:rPr>
        <w:t xml:space="preserve">designated trainers and not </w:t>
      </w:r>
      <w:r w:rsidR="00C77FE0">
        <w:rPr>
          <w:rFonts w:eastAsia="Times New Roman"/>
          <w:lang w:val="en"/>
        </w:rPr>
        <w:t>for</w:t>
      </w:r>
      <w:r w:rsidRPr="00AF7319">
        <w:rPr>
          <w:rFonts w:eastAsia="Times New Roman"/>
          <w:lang w:val="en"/>
        </w:rPr>
        <w:t xml:space="preserve"> use by source selection teams and other individuals to satisfy the source selection training requirements set forth in paragraph 6.4.1.</w:t>
      </w:r>
    </w:p>
    <w:p w14:paraId="59498441" w14:textId="77777777" w:rsidR="00BD580D" w:rsidRDefault="00591F74" w:rsidP="00EB0282">
      <w:pPr>
        <w:pStyle w:val="List2"/>
        <w:keepNext w:val="0"/>
        <w:keepLines w:val="0"/>
        <w:widowControl w:val="0"/>
        <w:rPr>
          <w:lang w:val="en"/>
        </w:rPr>
      </w:pPr>
      <w:r w:rsidRPr="00AF7319">
        <w:rPr>
          <w:rFonts w:eastAsia="Times New Roman"/>
          <w:lang w:val="en"/>
        </w:rPr>
        <w:t xml:space="preserve">6.3.2  </w:t>
      </w:r>
      <w:r w:rsidR="00C0434C" w:rsidRPr="00AF7319">
        <w:rPr>
          <w:rFonts w:eastAsia="Times New Roman"/>
          <w:lang w:val="en"/>
        </w:rPr>
        <w:t xml:space="preserve"> </w:t>
      </w:r>
      <w:r w:rsidRPr="00AF7319">
        <w:rPr>
          <w:rFonts w:eastAsia="Times New Roman"/>
          <w:lang w:val="en"/>
        </w:rPr>
        <w:t xml:space="preserve">Training Managers/POCs must maintain a record of the source selection training provided by designated trainers, including the name of the acquisition, </w:t>
      </w:r>
      <w:r w:rsidR="007B26A2" w:rsidRPr="00AF7319">
        <w:rPr>
          <w:rFonts w:eastAsia="Times New Roman"/>
          <w:lang w:val="en"/>
        </w:rPr>
        <w:t xml:space="preserve">training </w:t>
      </w:r>
      <w:r w:rsidRPr="00AF7319">
        <w:rPr>
          <w:rFonts w:eastAsia="Times New Roman"/>
          <w:lang w:val="en"/>
        </w:rPr>
        <w:t>date, names of individuals trained, and training provided (e.g., Phase I (Acquisition Planning) or Phase II (Source Selection Execution) training).</w:t>
      </w:r>
      <w:r w:rsidR="006C2428" w:rsidRPr="00AF7319">
        <w:rPr>
          <w:rFonts w:eastAsia="Times New Roman"/>
          <w:lang w:val="en"/>
        </w:rPr>
        <w:t xml:space="preserve"> </w:t>
      </w:r>
    </w:p>
    <w:p w14:paraId="3F91BD68" w14:textId="1034BC42" w:rsidR="00BD580D" w:rsidRDefault="00591F74" w:rsidP="00EB0282">
      <w:pPr>
        <w:pStyle w:val="List2"/>
        <w:keepNext w:val="0"/>
        <w:keepLines w:val="0"/>
        <w:widowControl w:val="0"/>
        <w:rPr>
          <w:lang w:val="en"/>
        </w:rPr>
      </w:pPr>
      <w:r w:rsidRPr="00AF7319">
        <w:rPr>
          <w:rFonts w:eastAsia="Times New Roman"/>
          <w:lang w:val="en"/>
        </w:rPr>
        <w:t xml:space="preserve">6.3.3  </w:t>
      </w:r>
      <w:r w:rsidR="00C0434C" w:rsidRPr="00AF7319">
        <w:rPr>
          <w:rFonts w:eastAsia="Times New Roman"/>
          <w:lang w:val="en"/>
        </w:rPr>
        <w:t xml:space="preserve"> </w:t>
      </w:r>
      <w:r w:rsidRPr="00AF7319">
        <w:rPr>
          <w:rFonts w:eastAsia="Times New Roman"/>
          <w:lang w:val="en"/>
        </w:rPr>
        <w:t xml:space="preserve">Designated trainers who have not conducted source selection training within a </w:t>
      </w:r>
      <w:r w:rsidR="004F4D9E" w:rsidRPr="00AF7319">
        <w:rPr>
          <w:rFonts w:eastAsia="Times New Roman"/>
          <w:lang w:val="en"/>
        </w:rPr>
        <w:t xml:space="preserve">two </w:t>
      </w:r>
      <w:r w:rsidRPr="00AF7319">
        <w:rPr>
          <w:rFonts w:eastAsia="Times New Roman"/>
          <w:lang w:val="en"/>
        </w:rPr>
        <w:t>(</w:t>
      </w:r>
      <w:r w:rsidR="004F4D9E" w:rsidRPr="00AF7319">
        <w:rPr>
          <w:rFonts w:eastAsia="Times New Roman"/>
          <w:lang w:val="en"/>
        </w:rPr>
        <w:t>2</w:t>
      </w:r>
      <w:r w:rsidRPr="00AF7319">
        <w:rPr>
          <w:rFonts w:eastAsia="Times New Roman"/>
          <w:lang w:val="en"/>
        </w:rPr>
        <w:t>) year period must be recertified. Recertification requires that the SCO confirm the individual’s continued designation as a source selection trainer and that the individual re-complete the “Train-the-Trainer” training.</w:t>
      </w:r>
    </w:p>
    <w:p w14:paraId="5C230089" w14:textId="77777777" w:rsidR="00BD580D" w:rsidRDefault="00E27048" w:rsidP="00EB0282">
      <w:pPr>
        <w:pStyle w:val="List1"/>
        <w:widowControl w:val="0"/>
        <w:rPr>
          <w:lang w:val="en"/>
        </w:rPr>
      </w:pPr>
      <w:r w:rsidRPr="00AF7319">
        <w:rPr>
          <w:b/>
          <w:lang w:val="en"/>
        </w:rPr>
        <w:t xml:space="preserve">6.4 </w:t>
      </w:r>
      <w:r w:rsidR="00747FA7" w:rsidRPr="00AF7319">
        <w:rPr>
          <w:b/>
          <w:lang w:val="en"/>
        </w:rPr>
        <w:t xml:space="preserve"> </w:t>
      </w:r>
      <w:r w:rsidR="00C0434C" w:rsidRPr="00AF7319">
        <w:rPr>
          <w:b/>
          <w:lang w:val="en"/>
        </w:rPr>
        <w:t xml:space="preserve"> </w:t>
      </w:r>
      <w:r w:rsidRPr="00AF7319">
        <w:rPr>
          <w:b/>
          <w:lang w:val="en"/>
        </w:rPr>
        <w:t>Acquisition/Source Selection</w:t>
      </w:r>
      <w:r w:rsidRPr="00AF7319">
        <w:rPr>
          <w:b/>
          <w:szCs w:val="24"/>
          <w:lang w:val="en"/>
        </w:rPr>
        <w:t xml:space="preserve"> </w:t>
      </w:r>
      <w:r w:rsidRPr="00AF7319">
        <w:rPr>
          <w:b/>
          <w:lang w:val="en"/>
        </w:rPr>
        <w:t>Team Training</w:t>
      </w:r>
      <w:r w:rsidRPr="00AF7319">
        <w:rPr>
          <w:lang w:val="en"/>
        </w:rPr>
        <w:t xml:space="preserve"> </w:t>
      </w:r>
    </w:p>
    <w:p w14:paraId="0D1D8F99" w14:textId="77777777" w:rsidR="00BD580D" w:rsidRDefault="00E27048" w:rsidP="00EB0282">
      <w:pPr>
        <w:pStyle w:val="List2"/>
        <w:keepNext w:val="0"/>
        <w:keepLines w:val="0"/>
        <w:widowControl w:val="0"/>
        <w:rPr>
          <w:lang w:val="en"/>
        </w:rPr>
      </w:pPr>
      <w:r w:rsidRPr="00AF7319">
        <w:rPr>
          <w:rFonts w:eastAsia="Times New Roman"/>
          <w:bCs/>
          <w:lang w:val="en"/>
        </w:rPr>
        <w:t>6.4.1</w:t>
      </w:r>
      <w:r w:rsidR="00747FA7" w:rsidRPr="00AF7319">
        <w:rPr>
          <w:rFonts w:eastAsia="Times New Roman"/>
          <w:bCs/>
          <w:lang w:val="en"/>
        </w:rPr>
        <w:t xml:space="preserve"> </w:t>
      </w:r>
      <w:r w:rsidRPr="00AF7319">
        <w:rPr>
          <w:rFonts w:eastAsia="Times New Roman"/>
          <w:bCs/>
          <w:lang w:val="en"/>
        </w:rPr>
        <w:t xml:space="preserve"> </w:t>
      </w:r>
      <w:r w:rsidR="00C0434C" w:rsidRPr="00AF7319">
        <w:rPr>
          <w:rFonts w:eastAsia="Times New Roman"/>
          <w:bCs/>
          <w:lang w:val="en"/>
        </w:rPr>
        <w:t xml:space="preserve"> </w:t>
      </w:r>
      <w:r w:rsidRPr="00AF7319">
        <w:rPr>
          <w:rFonts w:eastAsia="Times New Roman"/>
          <w:bCs/>
          <w:lang w:val="en"/>
        </w:rPr>
        <w:t>Conducting S</w:t>
      </w:r>
      <w:r w:rsidRPr="00AF7319">
        <w:rPr>
          <w:rFonts w:eastAsia="Times New Roman"/>
          <w:bCs/>
          <w:szCs w:val="24"/>
          <w:lang w:val="en"/>
        </w:rPr>
        <w:t xml:space="preserve">ource Selection </w:t>
      </w:r>
      <w:r w:rsidRPr="00AF7319">
        <w:rPr>
          <w:rFonts w:eastAsia="Times New Roman"/>
          <w:bCs/>
          <w:lang w:val="en"/>
        </w:rPr>
        <w:t>Training Sessions</w:t>
      </w:r>
      <w:r w:rsidR="00C0434C" w:rsidRPr="00AF7319">
        <w:rPr>
          <w:rFonts w:eastAsia="Times New Roman"/>
          <w:bCs/>
          <w:lang w:val="en"/>
        </w:rPr>
        <w:t>.</w:t>
      </w:r>
    </w:p>
    <w:p w14:paraId="639FDAF6" w14:textId="5D96875F" w:rsidR="00BD580D" w:rsidRDefault="00E27048" w:rsidP="00EB0282">
      <w:pPr>
        <w:widowControl w:val="0"/>
        <w:spacing w:after="0"/>
        <w:rPr>
          <w:rFonts w:eastAsia="Times New Roman"/>
          <w:lang w:val="en"/>
        </w:rPr>
      </w:pPr>
      <w:r w:rsidRPr="00AF7319">
        <w:rPr>
          <w:rFonts w:eastAsia="Times New Roman"/>
          <w:lang w:val="en"/>
        </w:rPr>
        <w:t>S</w:t>
      </w:r>
      <w:r w:rsidRPr="00AF7319">
        <w:rPr>
          <w:rFonts w:eastAsia="Times New Roman"/>
          <w:szCs w:val="24"/>
          <w:lang w:val="en"/>
        </w:rPr>
        <w:t xml:space="preserve">ource selection </w:t>
      </w:r>
      <w:r w:rsidRPr="00AF7319">
        <w:rPr>
          <w:rFonts w:eastAsia="Times New Roman"/>
          <w:lang w:val="en"/>
        </w:rPr>
        <w:t xml:space="preserve">training must be presented to the entire SST, including the SSA, SSAC Chair and members, </w:t>
      </w:r>
      <w:r w:rsidR="00591F74" w:rsidRPr="00AF7319">
        <w:rPr>
          <w:rFonts w:eastAsia="Times New Roman"/>
          <w:lang w:val="en"/>
        </w:rPr>
        <w:t>PM (where one is assigned), RO,</w:t>
      </w:r>
      <w:r w:rsidR="004221DF" w:rsidRPr="00AF7319">
        <w:rPr>
          <w:rFonts w:eastAsia="Times New Roman"/>
          <w:color w:val="00B050"/>
          <w:lang w:val="en"/>
        </w:rPr>
        <w:t xml:space="preserve"> </w:t>
      </w:r>
      <w:r w:rsidRPr="00AF7319">
        <w:rPr>
          <w:rFonts w:eastAsia="Times New Roman"/>
          <w:lang w:val="en"/>
        </w:rPr>
        <w:t>and all advisors.</w:t>
      </w:r>
      <w:r w:rsidR="00A34BFD" w:rsidRPr="00AF7319">
        <w:rPr>
          <w:rFonts w:eastAsia="Times New Roman"/>
          <w:lang w:val="en"/>
        </w:rPr>
        <w:t xml:space="preserve"> </w:t>
      </w:r>
      <w:r w:rsidR="00591F74" w:rsidRPr="00AF7319">
        <w:rPr>
          <w:rFonts w:eastAsia="Times New Roman"/>
          <w:lang w:val="en"/>
        </w:rPr>
        <w:t xml:space="preserve">Independent review of </w:t>
      </w:r>
      <w:r w:rsidR="00591F74" w:rsidRPr="00AF7319">
        <w:rPr>
          <w:rFonts w:eastAsia="Times New Roman"/>
          <w:szCs w:val="24"/>
          <w:lang w:val="en"/>
        </w:rPr>
        <w:t xml:space="preserve">source selection </w:t>
      </w:r>
      <w:r w:rsidR="00591F74" w:rsidRPr="00AF7319">
        <w:rPr>
          <w:rFonts w:eastAsia="Times New Roman"/>
          <w:lang w:val="en"/>
        </w:rPr>
        <w:t>training materials by SST members and/or attendance at “Train-the-Trainer” training is not sufficient to satisfy this training requirement.</w:t>
      </w:r>
    </w:p>
    <w:p w14:paraId="70112517" w14:textId="58443E3A" w:rsidR="00E27048" w:rsidRPr="00FE14AC" w:rsidRDefault="00E27048" w:rsidP="00FE14AC">
      <w:pPr>
        <w:pStyle w:val="ListParagraph"/>
        <w:widowControl w:val="0"/>
        <w:numPr>
          <w:ilvl w:val="0"/>
          <w:numId w:val="19"/>
        </w:numPr>
        <w:spacing w:after="0"/>
        <w:rPr>
          <w:rFonts w:eastAsia="Times New Roman"/>
          <w:lang w:val="en"/>
        </w:rPr>
      </w:pPr>
      <w:r w:rsidRPr="00FE14AC">
        <w:rPr>
          <w:rFonts w:eastAsia="Times New Roman"/>
          <w:lang w:val="en"/>
        </w:rPr>
        <w:t xml:space="preserve">Specialized executive level training modules are available for the </w:t>
      </w:r>
      <w:hyperlink r:id="rId105" w:tgtFrame="_blank" w:history="1">
        <w:r w:rsidRPr="00FE14AC">
          <w:rPr>
            <w:rFonts w:eastAsia="Times New Roman"/>
            <w:color w:val="0000FF"/>
            <w:u w:val="single"/>
            <w:lang w:val="en"/>
          </w:rPr>
          <w:t>SSA</w:t>
        </w:r>
      </w:hyperlink>
      <w:r w:rsidRPr="00FE14AC">
        <w:rPr>
          <w:rFonts w:eastAsia="Times New Roman"/>
          <w:lang w:val="en"/>
        </w:rPr>
        <w:t xml:space="preserve"> and </w:t>
      </w:r>
      <w:hyperlink r:id="rId106" w:tgtFrame="_blank" w:history="1">
        <w:r w:rsidRPr="00FE14AC">
          <w:rPr>
            <w:rFonts w:eastAsia="Times New Roman"/>
            <w:color w:val="0000FF"/>
            <w:u w:val="single"/>
            <w:lang w:val="en"/>
          </w:rPr>
          <w:t>SSAC</w:t>
        </w:r>
      </w:hyperlink>
      <w:r w:rsidRPr="00FE14AC">
        <w:rPr>
          <w:rFonts w:eastAsia="Times New Roman"/>
          <w:lang w:val="en"/>
        </w:rPr>
        <w:t xml:space="preserve">. </w:t>
      </w:r>
    </w:p>
    <w:p w14:paraId="5CC8D518" w14:textId="32756548" w:rsidR="00E27048" w:rsidRPr="00FE14AC" w:rsidRDefault="00E27048" w:rsidP="00FE14AC">
      <w:pPr>
        <w:pStyle w:val="ListParagraph"/>
        <w:widowControl w:val="0"/>
        <w:numPr>
          <w:ilvl w:val="0"/>
          <w:numId w:val="19"/>
        </w:numPr>
        <w:spacing w:before="120" w:after="0"/>
        <w:contextualSpacing w:val="0"/>
        <w:rPr>
          <w:rFonts w:eastAsia="Times New Roman"/>
          <w:lang w:val="en"/>
        </w:rPr>
      </w:pPr>
      <w:r w:rsidRPr="00FE14AC">
        <w:rPr>
          <w:rFonts w:eastAsia="Times New Roman"/>
          <w:b/>
          <w:bCs/>
          <w:lang w:val="en"/>
        </w:rPr>
        <w:t>Phase I</w:t>
      </w:r>
      <w:r w:rsidRPr="00FE14AC">
        <w:rPr>
          <w:rFonts w:eastAsia="Times New Roman"/>
          <w:lang w:val="en"/>
        </w:rPr>
        <w:t xml:space="preserve"> </w:t>
      </w:r>
      <w:r w:rsidR="00591F74" w:rsidRPr="00FE14AC">
        <w:rPr>
          <w:rFonts w:eastAsia="Times New Roman"/>
          <w:lang w:val="en"/>
        </w:rPr>
        <w:t>(Acquisition Planning)</w:t>
      </w:r>
      <w:r w:rsidR="00591F74" w:rsidRPr="00FE14AC">
        <w:rPr>
          <w:rFonts w:eastAsia="Times New Roman"/>
          <w:color w:val="00B050"/>
          <w:lang w:val="en"/>
        </w:rPr>
        <w:t xml:space="preserve"> </w:t>
      </w:r>
      <w:r w:rsidR="00591F74" w:rsidRPr="00FE14AC">
        <w:rPr>
          <w:rFonts w:eastAsia="Times New Roman"/>
          <w:lang w:val="en"/>
        </w:rPr>
        <w:t>training</w:t>
      </w:r>
      <w:r w:rsidR="00747FA7" w:rsidRPr="00FE14AC">
        <w:rPr>
          <w:rFonts w:eastAsia="Times New Roman"/>
          <w:lang w:val="en"/>
        </w:rPr>
        <w:t xml:space="preserve"> </w:t>
      </w:r>
      <w:r w:rsidRPr="00FE14AC">
        <w:rPr>
          <w:rFonts w:eastAsia="Times New Roman"/>
          <w:lang w:val="en"/>
        </w:rPr>
        <w:t xml:space="preserve">should be presented at the earliest stage of an acquisition and covers the acquisition process up to release of the RFP. </w:t>
      </w:r>
    </w:p>
    <w:p w14:paraId="12A5FA01" w14:textId="414194DD" w:rsidR="00BD580D" w:rsidRPr="00FE14AC" w:rsidRDefault="00E27048" w:rsidP="00FE14AC">
      <w:pPr>
        <w:pStyle w:val="ListParagraph"/>
        <w:widowControl w:val="0"/>
        <w:numPr>
          <w:ilvl w:val="0"/>
          <w:numId w:val="19"/>
        </w:numPr>
        <w:spacing w:before="120" w:after="0"/>
        <w:contextualSpacing w:val="0"/>
        <w:rPr>
          <w:rFonts w:eastAsia="Times New Roman"/>
          <w:lang w:val="en"/>
        </w:rPr>
      </w:pPr>
      <w:r w:rsidRPr="00FE14AC">
        <w:rPr>
          <w:rFonts w:eastAsia="Times New Roman"/>
          <w:b/>
          <w:bCs/>
          <w:lang w:val="en"/>
        </w:rPr>
        <w:t>Phase II</w:t>
      </w:r>
      <w:r w:rsidR="00747FA7" w:rsidRPr="00FE14AC">
        <w:rPr>
          <w:rFonts w:eastAsia="Times New Roman"/>
          <w:b/>
          <w:bCs/>
          <w:lang w:val="en"/>
        </w:rPr>
        <w:t xml:space="preserve"> </w:t>
      </w:r>
      <w:r w:rsidR="000D49D9" w:rsidRPr="00FE14AC">
        <w:rPr>
          <w:rFonts w:eastAsia="Times New Roman"/>
          <w:bCs/>
          <w:lang w:val="en"/>
        </w:rPr>
        <w:t>(Source Selection Execution)</w:t>
      </w:r>
      <w:r w:rsidR="000D49D9" w:rsidRPr="00FE14AC">
        <w:rPr>
          <w:rFonts w:eastAsia="Times New Roman"/>
          <w:bCs/>
          <w:color w:val="00B050"/>
          <w:lang w:val="en"/>
        </w:rPr>
        <w:t xml:space="preserve"> </w:t>
      </w:r>
      <w:r w:rsidR="000D49D9" w:rsidRPr="00FE14AC">
        <w:rPr>
          <w:rFonts w:eastAsia="Times New Roman"/>
          <w:bCs/>
          <w:lang w:val="en"/>
        </w:rPr>
        <w:t>training</w:t>
      </w:r>
      <w:r w:rsidRPr="00FE14AC">
        <w:rPr>
          <w:rFonts w:eastAsia="Times New Roman"/>
          <w:lang w:val="en"/>
        </w:rPr>
        <w:t xml:space="preserve"> is presented prior to or immediately after receipt of proposals.</w:t>
      </w:r>
    </w:p>
    <w:p w14:paraId="12A232A8" w14:textId="77777777" w:rsidR="00BD580D" w:rsidRDefault="00E27048" w:rsidP="00EB0282">
      <w:pPr>
        <w:pStyle w:val="List2"/>
        <w:keepNext w:val="0"/>
        <w:keepLines w:val="0"/>
        <w:widowControl w:val="0"/>
        <w:rPr>
          <w:lang w:val="en"/>
        </w:rPr>
      </w:pPr>
      <w:r w:rsidRPr="00AF7319">
        <w:rPr>
          <w:rFonts w:eastAsia="Times New Roman"/>
          <w:bCs/>
          <w:lang w:val="en"/>
        </w:rPr>
        <w:t xml:space="preserve">6.4.2 </w:t>
      </w:r>
      <w:r w:rsidR="00747FA7" w:rsidRPr="00AF7319">
        <w:rPr>
          <w:rFonts w:eastAsia="Times New Roman"/>
          <w:bCs/>
          <w:lang w:val="en"/>
        </w:rPr>
        <w:t xml:space="preserve"> </w:t>
      </w:r>
      <w:r w:rsidR="00C0434C" w:rsidRPr="00AF7319">
        <w:rPr>
          <w:rFonts w:eastAsia="Times New Roman"/>
          <w:bCs/>
          <w:lang w:val="en"/>
        </w:rPr>
        <w:t xml:space="preserve"> </w:t>
      </w:r>
      <w:r w:rsidRPr="00AF7319">
        <w:rPr>
          <w:rFonts w:eastAsia="Times New Roman"/>
          <w:bCs/>
          <w:lang w:val="en"/>
        </w:rPr>
        <w:t>Training Content and Process</w:t>
      </w:r>
      <w:r w:rsidR="00C0434C" w:rsidRPr="00AF7319">
        <w:rPr>
          <w:rFonts w:eastAsia="Times New Roman"/>
          <w:bCs/>
          <w:lang w:val="en"/>
        </w:rPr>
        <w:t>.</w:t>
      </w:r>
    </w:p>
    <w:p w14:paraId="560E831A" w14:textId="17F25E08" w:rsidR="002B5B12" w:rsidRPr="00AF7319" w:rsidRDefault="00C77FE0" w:rsidP="00EB0282">
      <w:pPr>
        <w:widowControl w:val="0"/>
        <w:spacing w:after="0"/>
        <w:rPr>
          <w:rFonts w:eastAsia="Times New Roman"/>
          <w:lang w:val="en"/>
        </w:rPr>
      </w:pPr>
      <w:r>
        <w:rPr>
          <w:lang w:val="en"/>
        </w:rPr>
        <w:t xml:space="preserve">The </w:t>
      </w:r>
      <w:r w:rsidR="004F4D9E" w:rsidRPr="00AF7319">
        <w:rPr>
          <w:lang w:val="en"/>
        </w:rPr>
        <w:t>SAF/AQC</w:t>
      </w:r>
      <w:r>
        <w:rPr>
          <w:lang w:val="en"/>
        </w:rPr>
        <w:t xml:space="preserve"> FST</w:t>
      </w:r>
      <w:r w:rsidR="004F4D9E" w:rsidRPr="00AF7319">
        <w:rPr>
          <w:lang w:val="en"/>
        </w:rPr>
        <w:t xml:space="preserve"> develops and maintains </w:t>
      </w:r>
      <w:r w:rsidR="00B46ACB" w:rsidRPr="00AF7319">
        <w:rPr>
          <w:lang w:val="en"/>
        </w:rPr>
        <w:t xml:space="preserve">source selection </w:t>
      </w:r>
      <w:r w:rsidR="004F4D9E" w:rsidRPr="00AF7319">
        <w:rPr>
          <w:lang w:val="en"/>
        </w:rPr>
        <w:t xml:space="preserve">training modules to assist </w:t>
      </w:r>
      <w:r w:rsidR="00B46ACB" w:rsidRPr="00AF7319">
        <w:rPr>
          <w:lang w:val="en"/>
        </w:rPr>
        <w:t>Source Selection</w:t>
      </w:r>
      <w:r w:rsidR="004F4D9E" w:rsidRPr="00AF7319">
        <w:rPr>
          <w:lang w:val="en"/>
        </w:rPr>
        <w:t xml:space="preserve"> Trainers.  Trainers are encouraged to tailor the modules, as needed, to meet the unique elements of the instant acquisition.</w:t>
      </w:r>
    </w:p>
    <w:p w14:paraId="55162583" w14:textId="77777777" w:rsidR="00BD580D" w:rsidRDefault="00E27048" w:rsidP="00EB0282">
      <w:pPr>
        <w:widowControl w:val="0"/>
        <w:spacing w:after="0"/>
        <w:rPr>
          <w:rFonts w:eastAsia="Times New Roman"/>
          <w:lang w:val="en"/>
        </w:rPr>
      </w:pPr>
      <w:r w:rsidRPr="00AF7319">
        <w:rPr>
          <w:rFonts w:eastAsia="Times New Roman"/>
          <w:lang w:val="en"/>
        </w:rPr>
        <w:t xml:space="preserve">The </w:t>
      </w:r>
      <w:r w:rsidRPr="00AF7319">
        <w:rPr>
          <w:rFonts w:eastAsia="Times New Roman"/>
          <w:b/>
          <w:bCs/>
          <w:lang w:val="en"/>
        </w:rPr>
        <w:t>Ethics, Procurement Integrity, and Conflicts of Interest</w:t>
      </w:r>
      <w:r w:rsidRPr="00AF7319">
        <w:rPr>
          <w:rFonts w:eastAsia="Times New Roman"/>
          <w:lang w:val="en"/>
        </w:rPr>
        <w:t xml:space="preserve"> topic should be presented by the local legal advisor. </w:t>
      </w:r>
      <w:r w:rsidR="004F4D9E" w:rsidRPr="00AF7319">
        <w:rPr>
          <w:lang w:val="en"/>
        </w:rPr>
        <w:t xml:space="preserve">Links to Ethics training material </w:t>
      </w:r>
      <w:r w:rsidRPr="00AF7319">
        <w:rPr>
          <w:rFonts w:eastAsia="Times New Roman"/>
          <w:lang w:val="en"/>
        </w:rPr>
        <w:t xml:space="preserve">are </w:t>
      </w:r>
      <w:r w:rsidR="004F4D9E" w:rsidRPr="00AF7319">
        <w:rPr>
          <w:rFonts w:eastAsia="Times New Roman"/>
          <w:lang w:val="en"/>
        </w:rPr>
        <w:t xml:space="preserve">included </w:t>
      </w:r>
      <w:r w:rsidRPr="00AF7319">
        <w:rPr>
          <w:rFonts w:eastAsia="Times New Roman"/>
          <w:lang w:val="en"/>
        </w:rPr>
        <w:t xml:space="preserve">in both Phase I and Phase II source selection training materials. </w:t>
      </w:r>
      <w:r w:rsidR="004F4D9E" w:rsidRPr="00AF7319">
        <w:rPr>
          <w:lang w:val="en"/>
        </w:rPr>
        <w:t>The use of locally</w:t>
      </w:r>
      <w:r w:rsidR="008B0248" w:rsidRPr="00AF7319">
        <w:rPr>
          <w:lang w:val="en"/>
        </w:rPr>
        <w:t>-</w:t>
      </w:r>
      <w:r w:rsidR="004F4D9E" w:rsidRPr="00AF7319">
        <w:rPr>
          <w:lang w:val="en"/>
        </w:rPr>
        <w:t>developed Ethics training by local legal advisors is encouraged</w:t>
      </w:r>
      <w:r w:rsidR="004F4D9E" w:rsidRPr="00AF7319">
        <w:rPr>
          <w:rFonts w:eastAsia="Times New Roman"/>
          <w:lang w:val="en"/>
        </w:rPr>
        <w:t xml:space="preserve">.  </w:t>
      </w:r>
      <w:r w:rsidRPr="00AF7319">
        <w:rPr>
          <w:rFonts w:eastAsia="Times New Roman"/>
          <w:lang w:val="en"/>
        </w:rPr>
        <w:t xml:space="preserve">The length of the source selection training and the level of detail presented in either Phase I </w:t>
      </w:r>
      <w:r w:rsidR="000D49D9" w:rsidRPr="00AF7319">
        <w:rPr>
          <w:rFonts w:eastAsia="Times New Roman"/>
          <w:lang w:val="en"/>
        </w:rPr>
        <w:t>(Acquisition Planning)</w:t>
      </w:r>
      <w:r w:rsidR="000B0963" w:rsidRPr="00AF7319">
        <w:rPr>
          <w:rFonts w:eastAsia="Times New Roman"/>
          <w:color w:val="00B050"/>
          <w:lang w:val="en"/>
        </w:rPr>
        <w:t xml:space="preserve"> </w:t>
      </w:r>
      <w:r w:rsidRPr="00AF7319">
        <w:rPr>
          <w:rFonts w:eastAsia="Times New Roman"/>
          <w:lang w:val="en"/>
        </w:rPr>
        <w:t xml:space="preserve">or Phase II </w:t>
      </w:r>
      <w:r w:rsidR="000D49D9" w:rsidRPr="00AF7319">
        <w:rPr>
          <w:rFonts w:eastAsia="Times New Roman"/>
          <w:lang w:val="en"/>
        </w:rPr>
        <w:t>(Source Selection Execution)</w:t>
      </w:r>
      <w:r w:rsidR="000B0963" w:rsidRPr="00AF7319">
        <w:rPr>
          <w:rFonts w:eastAsia="Times New Roman"/>
          <w:lang w:val="en"/>
        </w:rPr>
        <w:t xml:space="preserve"> </w:t>
      </w:r>
      <w:r w:rsidRPr="00AF7319">
        <w:rPr>
          <w:rFonts w:eastAsia="Times New Roman"/>
          <w:lang w:val="en"/>
        </w:rPr>
        <w:t>depends on the complexity of the specific acquisition and the experience level of the SST.</w:t>
      </w:r>
    </w:p>
    <w:p w14:paraId="47F7DF8A" w14:textId="77777777" w:rsidR="00BD580D" w:rsidRDefault="00E27048" w:rsidP="00EB0282">
      <w:pPr>
        <w:pStyle w:val="List2"/>
        <w:keepNext w:val="0"/>
        <w:keepLines w:val="0"/>
        <w:widowControl w:val="0"/>
        <w:rPr>
          <w:lang w:val="en"/>
        </w:rPr>
      </w:pPr>
      <w:r w:rsidRPr="00AF7319">
        <w:rPr>
          <w:rFonts w:eastAsia="Times New Roman"/>
          <w:bCs/>
          <w:lang w:val="en"/>
        </w:rPr>
        <w:t>6.4.3</w:t>
      </w:r>
      <w:r w:rsidR="00C0434C" w:rsidRPr="00AF7319">
        <w:rPr>
          <w:rFonts w:eastAsia="Times New Roman"/>
          <w:bCs/>
          <w:lang w:val="en"/>
        </w:rPr>
        <w:t xml:space="preserve"> </w:t>
      </w:r>
      <w:r w:rsidRPr="00AF7319">
        <w:rPr>
          <w:rFonts w:eastAsia="Times New Roman"/>
          <w:bCs/>
          <w:lang w:val="en"/>
        </w:rPr>
        <w:t xml:space="preserve"> </w:t>
      </w:r>
      <w:r w:rsidR="00747FA7" w:rsidRPr="00AF7319">
        <w:rPr>
          <w:rFonts w:eastAsia="Times New Roman"/>
          <w:bCs/>
          <w:lang w:val="en"/>
        </w:rPr>
        <w:t xml:space="preserve"> </w:t>
      </w:r>
      <w:r w:rsidRPr="00AF7319">
        <w:rPr>
          <w:rFonts w:eastAsia="Times New Roman"/>
          <w:bCs/>
          <w:lang w:val="en"/>
        </w:rPr>
        <w:t>Advance Preparation</w:t>
      </w:r>
      <w:r w:rsidR="00C0434C" w:rsidRPr="00AF7319">
        <w:rPr>
          <w:rFonts w:eastAsia="Times New Roman"/>
          <w:bCs/>
          <w:lang w:val="en"/>
        </w:rPr>
        <w:t>.</w:t>
      </w:r>
    </w:p>
    <w:p w14:paraId="2F83858D" w14:textId="27BCF6B7" w:rsidR="00BD580D" w:rsidRDefault="00E27048" w:rsidP="00EB0282">
      <w:pPr>
        <w:widowControl w:val="0"/>
        <w:spacing w:after="0"/>
        <w:rPr>
          <w:rFonts w:eastAsia="Times New Roman"/>
          <w:lang w:val="en"/>
        </w:rPr>
      </w:pPr>
      <w:r w:rsidRPr="00AF7319">
        <w:rPr>
          <w:rFonts w:eastAsia="Times New Roman"/>
          <w:lang w:val="en"/>
        </w:rPr>
        <w:t xml:space="preserve">Effectiveness of the source selection training experience can be enhanced with advance preparation. The Defense Acquisition University (DAU) offers </w:t>
      </w:r>
      <w:hyperlink r:id="rId107" w:tgtFrame="_blank" w:history="1">
        <w:r w:rsidRPr="00AF7319">
          <w:rPr>
            <w:rFonts w:eastAsia="Times New Roman"/>
            <w:color w:val="0000FF"/>
            <w:u w:val="single"/>
            <w:lang w:val="en"/>
          </w:rPr>
          <w:t>continuous learning modules</w:t>
        </w:r>
      </w:hyperlink>
      <w:r w:rsidRPr="00AF7319">
        <w:rPr>
          <w:rFonts w:eastAsia="Times New Roman"/>
          <w:lang w:val="en"/>
        </w:rPr>
        <w:t xml:space="preserve"> on source selection and related topics. Some suggested DAU courses include</w:t>
      </w:r>
      <w:r w:rsidR="00A65AEE" w:rsidRPr="00AF7319">
        <w:rPr>
          <w:rFonts w:eastAsia="Times New Roman"/>
          <w:lang w:val="en"/>
        </w:rPr>
        <w:t xml:space="preserve"> the following:</w:t>
      </w:r>
    </w:p>
    <w:p w14:paraId="64D58A7C" w14:textId="7A9A7577" w:rsidR="00BD580D" w:rsidRDefault="004E3049" w:rsidP="00EB0282">
      <w:pPr>
        <w:widowControl w:val="0"/>
        <w:spacing w:after="0"/>
        <w:ind w:left="720"/>
        <w:rPr>
          <w:rFonts w:eastAsia="Times New Roman"/>
          <w:i/>
          <w:iCs/>
          <w:lang w:val="en"/>
        </w:rPr>
      </w:pPr>
      <w:hyperlink r:id="rId108" w:tgtFrame="_blank" w:history="1">
        <w:r w:rsidR="00E27048" w:rsidRPr="00AF7319">
          <w:rPr>
            <w:rFonts w:eastAsia="Times New Roman"/>
            <w:color w:val="0000FF"/>
            <w:u w:val="single"/>
            <w:lang w:val="en"/>
          </w:rPr>
          <w:t>CLC 004</w:t>
        </w:r>
      </w:hyperlink>
      <w:r w:rsidR="00E27048" w:rsidRPr="00AF7319">
        <w:rPr>
          <w:rFonts w:eastAsia="Times New Roman"/>
          <w:lang w:val="en"/>
        </w:rPr>
        <w:t xml:space="preserve"> </w:t>
      </w:r>
      <w:r w:rsidR="00A65AEE" w:rsidRPr="00AF7319">
        <w:rPr>
          <w:rFonts w:eastAsia="Times New Roman"/>
          <w:lang w:val="en"/>
        </w:rPr>
        <w:t xml:space="preserve">- </w:t>
      </w:r>
      <w:r w:rsidR="00E27048" w:rsidRPr="00AF7319">
        <w:rPr>
          <w:rFonts w:eastAsia="Times New Roman"/>
          <w:i/>
          <w:iCs/>
          <w:lang w:val="en"/>
        </w:rPr>
        <w:t>Market Research</w:t>
      </w:r>
    </w:p>
    <w:p w14:paraId="38432EDA" w14:textId="63525785" w:rsidR="00BD580D" w:rsidRDefault="004E3049" w:rsidP="00EB0282">
      <w:pPr>
        <w:widowControl w:val="0"/>
        <w:spacing w:after="0"/>
        <w:ind w:left="720"/>
        <w:rPr>
          <w:rStyle w:val="Hyperlink"/>
          <w:rFonts w:eastAsia="Times New Roman"/>
          <w:i/>
          <w:color w:val="auto"/>
          <w:u w:val="none"/>
          <w:lang w:val="en"/>
        </w:rPr>
      </w:pPr>
      <w:hyperlink r:id="rId109" w:history="1">
        <w:r w:rsidR="004221DF" w:rsidRPr="00AF7319">
          <w:rPr>
            <w:rStyle w:val="Hyperlink"/>
            <w:rFonts w:eastAsia="Times New Roman"/>
            <w:lang w:val="en"/>
          </w:rPr>
          <w:t>CLC 028</w:t>
        </w:r>
      </w:hyperlink>
      <w:r w:rsidR="00A65AEE" w:rsidRPr="00AF7319">
        <w:rPr>
          <w:rFonts w:eastAsia="Times New Roman"/>
          <w:lang w:val="en"/>
        </w:rPr>
        <w:t xml:space="preserve"> - </w:t>
      </w:r>
      <w:r w:rsidR="000D49D9" w:rsidRPr="00AF7319">
        <w:rPr>
          <w:rStyle w:val="Hyperlink"/>
          <w:rFonts w:eastAsia="Times New Roman"/>
          <w:i/>
          <w:color w:val="auto"/>
          <w:u w:val="none"/>
          <w:lang w:val="en"/>
        </w:rPr>
        <w:t>Past Performance Information</w:t>
      </w:r>
    </w:p>
    <w:p w14:paraId="7744C30F" w14:textId="4091C03A" w:rsidR="00BD580D" w:rsidRDefault="004E3049" w:rsidP="00EB0282">
      <w:pPr>
        <w:widowControl w:val="0"/>
        <w:spacing w:after="0"/>
        <w:ind w:left="720"/>
        <w:rPr>
          <w:rFonts w:eastAsia="Times New Roman"/>
          <w:i/>
          <w:iCs/>
          <w:lang w:val="en"/>
        </w:rPr>
      </w:pPr>
      <w:hyperlink r:id="rId110" w:tgtFrame="_blank" w:history="1">
        <w:r w:rsidR="00E27048" w:rsidRPr="00AF7319">
          <w:rPr>
            <w:rFonts w:eastAsia="Times New Roman"/>
            <w:color w:val="0000FF"/>
            <w:u w:val="single"/>
            <w:lang w:val="en"/>
          </w:rPr>
          <w:t>CLC 132</w:t>
        </w:r>
      </w:hyperlink>
      <w:r w:rsidR="00A65AEE" w:rsidRPr="00AF7319">
        <w:rPr>
          <w:rFonts w:eastAsia="Times New Roman"/>
          <w:lang w:val="en"/>
        </w:rPr>
        <w:t xml:space="preserve"> - </w:t>
      </w:r>
      <w:r w:rsidR="00E27048" w:rsidRPr="00AF7319">
        <w:rPr>
          <w:rFonts w:eastAsia="Times New Roman"/>
          <w:i/>
          <w:iCs/>
          <w:lang w:val="en"/>
        </w:rPr>
        <w:t>Organizational Conflicts of Interest</w:t>
      </w:r>
    </w:p>
    <w:p w14:paraId="386FF212" w14:textId="6B215347" w:rsidR="00BD580D" w:rsidRDefault="004E3049" w:rsidP="00EB0282">
      <w:pPr>
        <w:widowControl w:val="0"/>
        <w:spacing w:after="0"/>
        <w:ind w:left="720"/>
        <w:rPr>
          <w:rFonts w:eastAsia="Times New Roman"/>
          <w:i/>
          <w:iCs/>
          <w:lang w:val="en"/>
        </w:rPr>
      </w:pPr>
      <w:hyperlink r:id="rId111" w:tgtFrame="_blank" w:history="1">
        <w:r w:rsidR="00E27048" w:rsidRPr="00AF7319">
          <w:rPr>
            <w:rFonts w:eastAsia="Times New Roman"/>
            <w:color w:val="0000FF"/>
            <w:u w:val="single"/>
            <w:lang w:val="en"/>
          </w:rPr>
          <w:t>CLM 049</w:t>
        </w:r>
      </w:hyperlink>
      <w:r w:rsidR="00A65AEE" w:rsidRPr="00AF7319">
        <w:rPr>
          <w:rFonts w:eastAsia="Times New Roman"/>
          <w:lang w:val="en"/>
        </w:rPr>
        <w:t xml:space="preserve"> - </w:t>
      </w:r>
      <w:r w:rsidR="00E27048" w:rsidRPr="00AF7319">
        <w:rPr>
          <w:rFonts w:eastAsia="Times New Roman"/>
          <w:i/>
          <w:iCs/>
          <w:lang w:val="en"/>
        </w:rPr>
        <w:t>Procurement Fraud Indicators</w:t>
      </w:r>
    </w:p>
    <w:p w14:paraId="0F061352" w14:textId="77777777" w:rsidR="00BD580D" w:rsidRDefault="00E27048" w:rsidP="00EB0282">
      <w:pPr>
        <w:pStyle w:val="List1"/>
        <w:widowControl w:val="0"/>
        <w:rPr>
          <w:lang w:val="en"/>
        </w:rPr>
      </w:pPr>
      <w:r w:rsidRPr="00AF7319">
        <w:rPr>
          <w:b/>
          <w:lang w:val="en"/>
        </w:rPr>
        <w:t xml:space="preserve">6.5 </w:t>
      </w:r>
      <w:r w:rsidR="00747FA7" w:rsidRPr="00AF7319">
        <w:rPr>
          <w:b/>
          <w:lang w:val="en"/>
        </w:rPr>
        <w:t xml:space="preserve"> </w:t>
      </w:r>
      <w:r w:rsidR="00C0434C" w:rsidRPr="00AF7319">
        <w:rPr>
          <w:b/>
          <w:lang w:val="en"/>
        </w:rPr>
        <w:t xml:space="preserve"> </w:t>
      </w:r>
      <w:r w:rsidRPr="00AF7319">
        <w:rPr>
          <w:b/>
          <w:szCs w:val="24"/>
          <w:lang w:val="en"/>
        </w:rPr>
        <w:t>Sou</w:t>
      </w:r>
      <w:r w:rsidR="00C0434C" w:rsidRPr="00AF7319">
        <w:rPr>
          <w:b/>
          <w:szCs w:val="24"/>
          <w:lang w:val="en"/>
        </w:rPr>
        <w:t xml:space="preserve">rce Selection </w:t>
      </w:r>
      <w:r w:rsidR="00C0434C" w:rsidRPr="00AF7319">
        <w:rPr>
          <w:b/>
          <w:lang w:val="en"/>
        </w:rPr>
        <w:t>Training Material</w:t>
      </w:r>
    </w:p>
    <w:p w14:paraId="3F2EB9A3" w14:textId="538A92EC" w:rsidR="00BD580D" w:rsidRDefault="00E27048" w:rsidP="00EB0282">
      <w:pPr>
        <w:widowControl w:val="0"/>
        <w:spacing w:after="0"/>
        <w:rPr>
          <w:rFonts w:eastAsia="Times New Roman"/>
          <w:lang w:val="en"/>
        </w:rPr>
      </w:pPr>
      <w:r w:rsidRPr="00AF7319">
        <w:rPr>
          <w:rFonts w:eastAsia="Times New Roman"/>
          <w:lang w:val="en"/>
        </w:rPr>
        <w:t xml:space="preserve">The </w:t>
      </w:r>
      <w:r w:rsidRPr="00AF7319">
        <w:rPr>
          <w:rFonts w:eastAsia="Times New Roman"/>
          <w:szCs w:val="24"/>
          <w:lang w:val="en"/>
        </w:rPr>
        <w:t xml:space="preserve">Source Selection </w:t>
      </w:r>
      <w:r w:rsidRPr="00AF7319">
        <w:rPr>
          <w:rFonts w:eastAsia="Times New Roman"/>
          <w:lang w:val="en"/>
        </w:rPr>
        <w:t xml:space="preserve">Training Modules, Trainer’s Lesson Plans, and Resource/Reference Material are accessible by </w:t>
      </w:r>
      <w:r w:rsidR="007B26A2" w:rsidRPr="00AF7319">
        <w:rPr>
          <w:rFonts w:eastAsia="Times New Roman"/>
          <w:lang w:val="en"/>
        </w:rPr>
        <w:t xml:space="preserve">designated trainers and training managers </w:t>
      </w:r>
      <w:r w:rsidRPr="00AF7319">
        <w:rPr>
          <w:rFonts w:eastAsia="Times New Roman"/>
          <w:lang w:val="en"/>
        </w:rPr>
        <w:t xml:space="preserve">on </w:t>
      </w:r>
      <w:r w:rsidR="00521DD1">
        <w:rPr>
          <w:rFonts w:eastAsia="Times New Roman"/>
          <w:lang w:val="en"/>
        </w:rPr>
        <w:t xml:space="preserve">SharePoint at </w:t>
      </w:r>
      <w:hyperlink r:id="rId112" w:history="1">
        <w:r w:rsidR="00521DD1">
          <w:rPr>
            <w:color w:val="0000FF"/>
            <w:u w:val="single"/>
          </w:rPr>
          <w:t>https://usaf.dps.mil/sites/AFCC/KnowledgeCenter/source_selection_training/Forms/AllItems.aspx</w:t>
        </w:r>
      </w:hyperlink>
      <w:r w:rsidRPr="00AF7319">
        <w:rPr>
          <w:rFonts w:eastAsia="Times New Roman"/>
          <w:lang w:val="en"/>
        </w:rPr>
        <w:t>.</w:t>
      </w:r>
      <w:r w:rsidR="0046702A" w:rsidRPr="00AF7319">
        <w:rPr>
          <w:rFonts w:eastAsia="Times New Roman"/>
          <w:lang w:val="en"/>
        </w:rPr>
        <w:t xml:space="preserve">  </w:t>
      </w:r>
      <w:r w:rsidR="00213DA7" w:rsidRPr="00AF7319">
        <w:rPr>
          <w:rFonts w:eastAsia="Times New Roman"/>
          <w:lang w:val="en"/>
        </w:rPr>
        <w:t>Additional training materials for teams are available in the</w:t>
      </w:r>
      <w:r w:rsidR="00521DD1">
        <w:rPr>
          <w:rFonts w:eastAsia="Times New Roman"/>
          <w:lang w:val="en"/>
        </w:rPr>
        <w:t xml:space="preserve"> </w:t>
      </w:r>
      <w:hyperlink r:id="rId113" w:history="1">
        <w:r w:rsidR="00213DA7" w:rsidRPr="00AF7319">
          <w:rPr>
            <w:rStyle w:val="Hyperlink"/>
            <w:rFonts w:eastAsia="Times New Roman"/>
            <w:lang w:val="en"/>
          </w:rPr>
          <w:t>AFFARS Library, Part 5315</w:t>
        </w:r>
      </w:hyperlink>
      <w:r w:rsidR="00213DA7" w:rsidRPr="00AF7319">
        <w:rPr>
          <w:rFonts w:eastAsia="Times New Roman"/>
          <w:lang w:val="en"/>
        </w:rPr>
        <w:t>.</w:t>
      </w:r>
    </w:p>
    <w:p w14:paraId="142BA9B8" w14:textId="7E9467E5" w:rsidR="00E27048" w:rsidRPr="00AF7319" w:rsidRDefault="00E27048" w:rsidP="00EB0282">
      <w:pPr>
        <w:pStyle w:val="List1"/>
        <w:widowControl w:val="0"/>
        <w:rPr>
          <w:lang w:val="en"/>
        </w:rPr>
      </w:pPr>
      <w:r w:rsidRPr="00AF7319">
        <w:rPr>
          <w:b/>
          <w:lang w:val="en"/>
        </w:rPr>
        <w:t xml:space="preserve">6.6 </w:t>
      </w:r>
      <w:r w:rsidR="00747FA7" w:rsidRPr="00AF7319">
        <w:rPr>
          <w:b/>
          <w:lang w:val="en"/>
        </w:rPr>
        <w:t xml:space="preserve"> </w:t>
      </w:r>
      <w:r w:rsidR="00C0434C" w:rsidRPr="00AF7319">
        <w:rPr>
          <w:b/>
          <w:lang w:val="en"/>
        </w:rPr>
        <w:t xml:space="preserve"> </w:t>
      </w:r>
      <w:r w:rsidRPr="00AF7319">
        <w:rPr>
          <w:b/>
          <w:lang w:val="en"/>
        </w:rPr>
        <w:t>Training Certificates</w:t>
      </w:r>
      <w:r w:rsidR="00C0434C" w:rsidRPr="00AF7319">
        <w:rPr>
          <w:b/>
          <w:lang w:val="en"/>
        </w:rPr>
        <w:t>.</w:t>
      </w:r>
    </w:p>
    <w:p w14:paraId="057B53C3" w14:textId="01A25B32" w:rsidR="00BD580D" w:rsidRDefault="00C77FE0" w:rsidP="00EB0282">
      <w:pPr>
        <w:widowControl w:val="0"/>
        <w:spacing w:after="0"/>
        <w:rPr>
          <w:rFonts w:eastAsia="Times New Roman"/>
          <w:lang w:val="en"/>
        </w:rPr>
      </w:pPr>
      <w:r>
        <w:rPr>
          <w:rFonts w:eastAsia="Times New Roman"/>
          <w:lang w:val="en"/>
        </w:rPr>
        <w:t xml:space="preserve">Any Trainer conducting “Train the Trainer” training will </w:t>
      </w:r>
      <w:r w:rsidR="00E27048" w:rsidRPr="00AF7319">
        <w:rPr>
          <w:rFonts w:eastAsia="Times New Roman"/>
          <w:lang w:val="en"/>
        </w:rPr>
        <w:t xml:space="preserve">provide a Source Selection Training Certificate to the Training Managers/POCs and Trainers </w:t>
      </w:r>
      <w:r w:rsidR="002A585D">
        <w:rPr>
          <w:rFonts w:eastAsia="Times New Roman"/>
          <w:lang w:val="en"/>
        </w:rPr>
        <w:t xml:space="preserve">upon </w:t>
      </w:r>
      <w:r w:rsidR="00E27048" w:rsidRPr="00AF7319">
        <w:rPr>
          <w:rFonts w:eastAsia="Times New Roman"/>
          <w:lang w:val="en"/>
        </w:rPr>
        <w:t>complet</w:t>
      </w:r>
      <w:r>
        <w:rPr>
          <w:rFonts w:eastAsia="Times New Roman"/>
          <w:lang w:val="en"/>
        </w:rPr>
        <w:t xml:space="preserve">ion of </w:t>
      </w:r>
      <w:r w:rsidR="00E27048" w:rsidRPr="00AF7319">
        <w:rPr>
          <w:rFonts w:eastAsia="Times New Roman"/>
          <w:lang w:val="en"/>
        </w:rPr>
        <w:t xml:space="preserve">the source selection training. Trainers must provide the Source Selection Training Certificate for </w:t>
      </w:r>
      <w:hyperlink r:id="rId114" w:tgtFrame="_blank" w:history="1">
        <w:r w:rsidR="00E27048" w:rsidRPr="00AF7319">
          <w:rPr>
            <w:rFonts w:eastAsia="Times New Roman"/>
            <w:color w:val="0000FF"/>
            <w:u w:val="single"/>
            <w:lang w:val="en"/>
          </w:rPr>
          <w:t>Phase I</w:t>
        </w:r>
      </w:hyperlink>
      <w:r w:rsidR="00E27048" w:rsidRPr="00AF7319">
        <w:rPr>
          <w:rFonts w:eastAsia="Times New Roman"/>
          <w:lang w:val="en"/>
        </w:rPr>
        <w:t xml:space="preserve"> and </w:t>
      </w:r>
      <w:hyperlink r:id="rId115" w:tgtFrame="_blank" w:history="1">
        <w:r w:rsidR="00E27048" w:rsidRPr="00AF7319">
          <w:rPr>
            <w:rFonts w:eastAsia="Times New Roman"/>
            <w:color w:val="0000FF"/>
            <w:u w:val="single"/>
            <w:lang w:val="en"/>
          </w:rPr>
          <w:t>Phase II</w:t>
        </w:r>
      </w:hyperlink>
      <w:r w:rsidR="00E27048" w:rsidRPr="00AF7319">
        <w:rPr>
          <w:rFonts w:eastAsia="Times New Roman"/>
          <w:lang w:val="en"/>
        </w:rPr>
        <w:t xml:space="preserve"> to the personnel they train. </w:t>
      </w:r>
    </w:p>
    <w:p w14:paraId="5CAAA4AF" w14:textId="67491855" w:rsidR="00E27048" w:rsidRPr="00AF7319" w:rsidRDefault="00E27048" w:rsidP="00EB0282">
      <w:pPr>
        <w:pStyle w:val="List1"/>
        <w:widowControl w:val="0"/>
        <w:rPr>
          <w:lang w:val="en"/>
        </w:rPr>
      </w:pPr>
      <w:r w:rsidRPr="00AF7319">
        <w:rPr>
          <w:b/>
          <w:lang w:val="en"/>
        </w:rPr>
        <w:t xml:space="preserve">6.7 </w:t>
      </w:r>
      <w:r w:rsidR="00747FA7" w:rsidRPr="00AF7319">
        <w:rPr>
          <w:b/>
          <w:lang w:val="en"/>
        </w:rPr>
        <w:t xml:space="preserve"> </w:t>
      </w:r>
      <w:r w:rsidR="00C0434C" w:rsidRPr="00AF7319">
        <w:rPr>
          <w:b/>
          <w:lang w:val="en"/>
        </w:rPr>
        <w:t xml:space="preserve"> </w:t>
      </w:r>
      <w:r w:rsidRPr="00AF7319">
        <w:rPr>
          <w:b/>
          <w:szCs w:val="24"/>
          <w:lang w:val="en"/>
        </w:rPr>
        <w:t xml:space="preserve">Source Selection </w:t>
      </w:r>
      <w:r w:rsidRPr="00AF7319">
        <w:rPr>
          <w:b/>
          <w:lang w:val="en"/>
        </w:rPr>
        <w:t>Training Survey</w:t>
      </w:r>
      <w:r w:rsidR="00C0434C" w:rsidRPr="00AF7319">
        <w:rPr>
          <w:lang w:val="en"/>
        </w:rPr>
        <w:t>.</w:t>
      </w:r>
    </w:p>
    <w:p w14:paraId="407B088D" w14:textId="5F711F60" w:rsidR="00BD580D" w:rsidRDefault="00E27048" w:rsidP="00EB0282">
      <w:pPr>
        <w:widowControl w:val="0"/>
        <w:spacing w:after="0"/>
        <w:rPr>
          <w:rFonts w:eastAsia="Times New Roman"/>
          <w:lang w:val="en"/>
        </w:rPr>
      </w:pPr>
      <w:r w:rsidRPr="00AF7319">
        <w:rPr>
          <w:rFonts w:eastAsia="Times New Roman"/>
          <w:lang w:val="en"/>
        </w:rPr>
        <w:t xml:space="preserve">Following training, personnel are encouraged to complete the </w:t>
      </w:r>
      <w:hyperlink r:id="rId116" w:tgtFrame="_blank" w:history="1">
        <w:r w:rsidRPr="00AF7319">
          <w:rPr>
            <w:rFonts w:eastAsia="Times New Roman"/>
            <w:i/>
            <w:iCs/>
            <w:color w:val="0000FF"/>
            <w:u w:val="single"/>
            <w:lang w:val="en"/>
          </w:rPr>
          <w:t>Source Selection Training Survey</w:t>
        </w:r>
      </w:hyperlink>
      <w:r w:rsidRPr="00AF7319">
        <w:rPr>
          <w:rFonts w:eastAsia="Times New Roman"/>
          <w:lang w:val="en"/>
        </w:rPr>
        <w:t xml:space="preserve">. </w:t>
      </w:r>
      <w:r w:rsidR="00BE235E" w:rsidRPr="00AF7319">
        <w:rPr>
          <w:rFonts w:eastAsia="Times New Roman"/>
          <w:lang w:val="en"/>
        </w:rPr>
        <w:t xml:space="preserve"> </w:t>
      </w:r>
      <w:r w:rsidRPr="00AF7319">
        <w:rPr>
          <w:rFonts w:eastAsia="Times New Roman"/>
          <w:lang w:val="en"/>
        </w:rPr>
        <w:t>The feedback provided through the survey will enable the SAF/AQCP F</w:t>
      </w:r>
      <w:r w:rsidR="00C77FE0">
        <w:rPr>
          <w:rFonts w:eastAsia="Times New Roman"/>
          <w:lang w:val="en"/>
        </w:rPr>
        <w:t xml:space="preserve">ST </w:t>
      </w:r>
      <w:r w:rsidRPr="00AF7319">
        <w:rPr>
          <w:rFonts w:eastAsia="Times New Roman"/>
          <w:lang w:val="en"/>
        </w:rPr>
        <w:t xml:space="preserve">to gauge the effectiveness of its source selection training </w:t>
      </w:r>
      <w:r w:rsidR="00C77FE0">
        <w:rPr>
          <w:rFonts w:eastAsia="Times New Roman"/>
          <w:lang w:val="en"/>
        </w:rPr>
        <w:t xml:space="preserve">material </w:t>
      </w:r>
      <w:r w:rsidRPr="00AF7319">
        <w:rPr>
          <w:rFonts w:eastAsia="Times New Roman"/>
          <w:lang w:val="en"/>
        </w:rPr>
        <w:t xml:space="preserve">and </w:t>
      </w:r>
      <w:r w:rsidR="00C77FE0">
        <w:rPr>
          <w:rFonts w:eastAsia="Times New Roman"/>
          <w:lang w:val="en"/>
        </w:rPr>
        <w:t xml:space="preserve">obtain suggestions for </w:t>
      </w:r>
      <w:r w:rsidRPr="00AF7319">
        <w:rPr>
          <w:rFonts w:eastAsia="Times New Roman"/>
          <w:lang w:val="en"/>
        </w:rPr>
        <w:t>improve</w:t>
      </w:r>
      <w:r w:rsidR="00C77FE0">
        <w:rPr>
          <w:rFonts w:eastAsia="Times New Roman"/>
          <w:lang w:val="en"/>
        </w:rPr>
        <w:t>men</w:t>
      </w:r>
      <w:r w:rsidRPr="00AF7319">
        <w:rPr>
          <w:rFonts w:eastAsia="Times New Roman"/>
          <w:lang w:val="en"/>
        </w:rPr>
        <w:t xml:space="preserve">t. </w:t>
      </w:r>
    </w:p>
    <w:p w14:paraId="3D093EF3" w14:textId="77777777" w:rsidR="00BD580D" w:rsidRDefault="00E27048" w:rsidP="00EB0282">
      <w:pPr>
        <w:pStyle w:val="List1"/>
        <w:widowControl w:val="0"/>
        <w:rPr>
          <w:lang w:val="en"/>
        </w:rPr>
      </w:pPr>
      <w:r w:rsidRPr="00AF7319">
        <w:rPr>
          <w:b/>
          <w:lang w:val="en"/>
        </w:rPr>
        <w:t>6.8</w:t>
      </w:r>
      <w:r w:rsidR="00747FA7" w:rsidRPr="00AF7319">
        <w:rPr>
          <w:b/>
          <w:lang w:val="en"/>
        </w:rPr>
        <w:t xml:space="preserve"> </w:t>
      </w:r>
      <w:r w:rsidRPr="00AF7319">
        <w:rPr>
          <w:b/>
          <w:lang w:val="en"/>
        </w:rPr>
        <w:t xml:space="preserve"> </w:t>
      </w:r>
      <w:r w:rsidR="00C0434C" w:rsidRPr="00AF7319">
        <w:rPr>
          <w:b/>
          <w:lang w:val="en"/>
        </w:rPr>
        <w:t xml:space="preserve"> </w:t>
      </w:r>
      <w:r w:rsidRPr="00AF7319">
        <w:rPr>
          <w:b/>
          <w:lang w:val="en"/>
        </w:rPr>
        <w:t>Continuous Learning Points (CLP)</w:t>
      </w:r>
      <w:r w:rsidR="00C0434C" w:rsidRPr="00AF7319">
        <w:rPr>
          <w:b/>
          <w:lang w:val="en"/>
        </w:rPr>
        <w:t>.</w:t>
      </w:r>
    </w:p>
    <w:p w14:paraId="0192A4D1" w14:textId="4D4B88EB" w:rsidR="00C0434C" w:rsidRDefault="004F4D9E" w:rsidP="00EB0282">
      <w:pPr>
        <w:widowControl w:val="0"/>
        <w:spacing w:after="0"/>
        <w:rPr>
          <w:rFonts w:eastAsia="Times New Roman"/>
          <w:lang w:val="en"/>
        </w:rPr>
      </w:pPr>
      <w:r w:rsidRPr="00AF7319">
        <w:t>Designated S</w:t>
      </w:r>
      <w:r w:rsidR="00B46ACB" w:rsidRPr="00AF7319">
        <w:t xml:space="preserve">ource </w:t>
      </w:r>
      <w:r w:rsidR="00AF4D09" w:rsidRPr="00AF7319">
        <w:t>S</w:t>
      </w:r>
      <w:r w:rsidR="00B46ACB" w:rsidRPr="00AF7319">
        <w:t>election</w:t>
      </w:r>
      <w:r w:rsidRPr="00AF7319">
        <w:t xml:space="preserve"> trainers may grant CLPs to source selection attendees.  </w:t>
      </w:r>
      <w:r w:rsidR="00C146C5" w:rsidRPr="00AF7319">
        <w:rPr>
          <w:rFonts w:eastAsia="Times New Roman"/>
          <w:lang w:val="en"/>
        </w:rPr>
        <w:t xml:space="preserve">As a general rule, CLPs must be given based on the length and intensity of the training provided. </w:t>
      </w:r>
      <w:r w:rsidR="00B702E1" w:rsidRPr="00AF7319">
        <w:rPr>
          <w:rFonts w:eastAsia="Times New Roman"/>
          <w:lang w:val="en"/>
        </w:rPr>
        <w:t>Trainers may</w:t>
      </w:r>
      <w:r w:rsidR="00E27048" w:rsidRPr="00AF7319">
        <w:rPr>
          <w:rFonts w:eastAsia="Times New Roman"/>
          <w:lang w:val="en"/>
        </w:rPr>
        <w:t xml:space="preserve"> grant </w:t>
      </w:r>
      <w:r w:rsidR="000D49D9" w:rsidRPr="00AF7319">
        <w:rPr>
          <w:rFonts w:eastAsia="Times New Roman"/>
          <w:lang w:val="en"/>
        </w:rPr>
        <w:t>six (</w:t>
      </w:r>
      <w:r w:rsidR="00E27048" w:rsidRPr="00AF7319">
        <w:rPr>
          <w:rFonts w:eastAsia="Times New Roman"/>
          <w:lang w:val="en"/>
        </w:rPr>
        <w:t>6</w:t>
      </w:r>
      <w:r w:rsidR="000D49D9" w:rsidRPr="00AF7319">
        <w:rPr>
          <w:rFonts w:eastAsia="Times New Roman"/>
          <w:lang w:val="en"/>
        </w:rPr>
        <w:t>)</w:t>
      </w:r>
      <w:r w:rsidR="00E27048" w:rsidRPr="00AF7319">
        <w:rPr>
          <w:rFonts w:eastAsia="Times New Roman"/>
          <w:lang w:val="en"/>
        </w:rPr>
        <w:t xml:space="preserve"> CLPs for each full day of instruction, </w:t>
      </w:r>
      <w:r w:rsidR="000D49D9" w:rsidRPr="00AF7319">
        <w:rPr>
          <w:rFonts w:eastAsia="Times New Roman"/>
          <w:lang w:val="en"/>
        </w:rPr>
        <w:t>three (</w:t>
      </w:r>
      <w:r w:rsidR="00E27048" w:rsidRPr="00AF7319">
        <w:rPr>
          <w:rFonts w:eastAsia="Times New Roman"/>
          <w:lang w:val="en"/>
        </w:rPr>
        <w:t>3</w:t>
      </w:r>
      <w:r w:rsidR="000D49D9" w:rsidRPr="00AF7319">
        <w:rPr>
          <w:rFonts w:eastAsia="Times New Roman"/>
          <w:lang w:val="en"/>
        </w:rPr>
        <w:t>)</w:t>
      </w:r>
      <w:r w:rsidR="00E27048" w:rsidRPr="00AF7319">
        <w:rPr>
          <w:rFonts w:eastAsia="Times New Roman"/>
          <w:lang w:val="en"/>
        </w:rPr>
        <w:t xml:space="preserve"> CLPs for half-day, and </w:t>
      </w:r>
      <w:r w:rsidR="000D49D9" w:rsidRPr="00AF7319">
        <w:rPr>
          <w:rFonts w:eastAsia="Times New Roman"/>
          <w:lang w:val="en"/>
        </w:rPr>
        <w:t>one (</w:t>
      </w:r>
      <w:r w:rsidR="00E27048" w:rsidRPr="00AF7319">
        <w:rPr>
          <w:rFonts w:eastAsia="Times New Roman"/>
          <w:lang w:val="en"/>
        </w:rPr>
        <w:t>1</w:t>
      </w:r>
      <w:r w:rsidR="00D6230D" w:rsidRPr="00AF7319">
        <w:rPr>
          <w:rFonts w:eastAsia="Times New Roman"/>
          <w:lang w:val="en"/>
        </w:rPr>
        <w:t>)</w:t>
      </w:r>
      <w:r w:rsidR="00747FA7" w:rsidRPr="00AF7319">
        <w:rPr>
          <w:rFonts w:eastAsia="Times New Roman"/>
          <w:lang w:val="en"/>
        </w:rPr>
        <w:t xml:space="preserve"> </w:t>
      </w:r>
      <w:r w:rsidR="00E27048" w:rsidRPr="00AF7319">
        <w:rPr>
          <w:rFonts w:eastAsia="Times New Roman"/>
          <w:lang w:val="en"/>
        </w:rPr>
        <w:t>CLP for a two-hour session.</w:t>
      </w:r>
      <w:bookmarkStart w:id="37" w:name="P416_26654"/>
      <w:bookmarkEnd w:id="37"/>
    </w:p>
    <w:p w14:paraId="65D09070" w14:textId="48BFB0CA" w:rsidR="00FE14AC" w:rsidRPr="00FE14AC" w:rsidRDefault="00FE14AC" w:rsidP="00FE14AC">
      <w:pPr>
        <w:widowControl w:val="0"/>
        <w:rPr>
          <w:rFonts w:eastAsia="Times New Roman"/>
          <w:lang w:val="en"/>
        </w:rPr>
      </w:pPr>
    </w:p>
    <w:p w14:paraId="23326963" w14:textId="77C32FA2" w:rsidR="000239F8" w:rsidRPr="00FE14AC" w:rsidRDefault="000239F8" w:rsidP="00FE14AC">
      <w:pPr>
        <w:widowControl w:val="0"/>
        <w:spacing w:after="0"/>
        <w:rPr>
          <w:rFonts w:eastAsia="Times New Roman"/>
          <w:bCs/>
          <w:szCs w:val="24"/>
          <w:lang w:val="en"/>
        </w:rPr>
      </w:pPr>
      <w:bookmarkStart w:id="38" w:name="Appendices"/>
      <w:bookmarkEnd w:id="38"/>
      <w:r w:rsidRPr="00FE14AC">
        <w:rPr>
          <w:rFonts w:eastAsia="Times New Roman"/>
          <w:b/>
          <w:bCs/>
          <w:szCs w:val="24"/>
          <w:lang w:val="en"/>
        </w:rPr>
        <w:t xml:space="preserve">LIST OF TABLES AND FIGURES </w:t>
      </w:r>
      <w:r w:rsidRPr="00FE14AC">
        <w:rPr>
          <w:rFonts w:eastAsia="Times New Roman"/>
          <w:bCs/>
          <w:i/>
          <w:szCs w:val="24"/>
          <w:lang w:val="en"/>
        </w:rPr>
        <w:t>(No AF text)</w:t>
      </w:r>
    </w:p>
    <w:p w14:paraId="6001AE84" w14:textId="77777777" w:rsidR="000239F8" w:rsidRPr="00FE14AC" w:rsidRDefault="000239F8" w:rsidP="00EB0282">
      <w:pPr>
        <w:widowControl w:val="0"/>
        <w:spacing w:before="100" w:beforeAutospacing="1" w:after="100" w:afterAutospacing="1"/>
        <w:contextualSpacing/>
        <w:jc w:val="center"/>
        <w:rPr>
          <w:rFonts w:eastAsia="Times New Roman"/>
          <w:b/>
          <w:bCs/>
          <w:szCs w:val="24"/>
          <w:lang w:val="en"/>
        </w:rPr>
      </w:pPr>
    </w:p>
    <w:p w14:paraId="5507F5C2" w14:textId="11216083" w:rsidR="00BD580D" w:rsidRPr="00FE14AC" w:rsidRDefault="000239F8" w:rsidP="00EB0282">
      <w:pPr>
        <w:widowControl w:val="0"/>
        <w:spacing w:before="100" w:beforeAutospacing="1" w:after="100" w:afterAutospacing="1"/>
        <w:contextualSpacing/>
        <w:rPr>
          <w:rFonts w:eastAsia="Times New Roman"/>
          <w:b/>
          <w:bCs/>
          <w:szCs w:val="24"/>
          <w:lang w:val="en"/>
        </w:rPr>
      </w:pPr>
      <w:r w:rsidRPr="00FE14AC">
        <w:rPr>
          <w:rFonts w:eastAsia="Times New Roman"/>
          <w:b/>
          <w:bCs/>
          <w:szCs w:val="24"/>
          <w:lang w:val="en"/>
        </w:rPr>
        <w:t>L</w:t>
      </w:r>
      <w:bookmarkStart w:id="39" w:name="_Toc38365643"/>
      <w:r w:rsidR="00FE14AC">
        <w:rPr>
          <w:rFonts w:eastAsia="Times New Roman"/>
          <w:b/>
          <w:bCs/>
          <w:szCs w:val="24"/>
          <w:lang w:val="en"/>
        </w:rPr>
        <w:t>ist of Appendices</w:t>
      </w:r>
    </w:p>
    <w:p w14:paraId="47C5F12C" w14:textId="269E2A57" w:rsidR="00BD580D" w:rsidRPr="00FE14AC" w:rsidRDefault="00E27048" w:rsidP="00EB0282">
      <w:pPr>
        <w:pStyle w:val="Heading3"/>
        <w:keepNext w:val="0"/>
        <w:keepLines w:val="0"/>
        <w:widowControl w:val="0"/>
        <w:rPr>
          <w:szCs w:val="24"/>
          <w:lang w:val="en"/>
        </w:rPr>
      </w:pPr>
      <w:bookmarkStart w:id="40" w:name="_Toc76719157"/>
      <w:r w:rsidRPr="00FE14AC">
        <w:rPr>
          <w:szCs w:val="24"/>
          <w:lang w:val="en"/>
        </w:rPr>
        <w:t>Appendix A</w:t>
      </w:r>
      <w:r w:rsidR="00674E0D" w:rsidRPr="00FE14AC">
        <w:rPr>
          <w:szCs w:val="24"/>
          <w:lang w:val="en"/>
        </w:rPr>
        <w:t>.</w:t>
      </w:r>
      <w:bookmarkEnd w:id="39"/>
      <w:r w:rsidR="00074645" w:rsidRPr="00FE14AC">
        <w:rPr>
          <w:szCs w:val="24"/>
          <w:lang w:val="en"/>
        </w:rPr>
        <w:t xml:space="preserve"> </w:t>
      </w:r>
      <w:r w:rsidR="004F221F" w:rsidRPr="00FE14AC">
        <w:rPr>
          <w:b w:val="0"/>
          <w:szCs w:val="24"/>
          <w:lang w:val="en"/>
        </w:rPr>
        <w:t xml:space="preserve">Debriefing Guide   </w:t>
      </w:r>
      <w:r w:rsidR="004F221F" w:rsidRPr="00FE14AC">
        <w:rPr>
          <w:b w:val="0"/>
          <w:bCs w:val="0"/>
          <w:szCs w:val="24"/>
          <w:lang w:val="en"/>
        </w:rPr>
        <w:t>(</w:t>
      </w:r>
      <w:r w:rsidR="004F221F" w:rsidRPr="00FE14AC">
        <w:rPr>
          <w:b w:val="0"/>
          <w:bCs w:val="0"/>
          <w:i/>
          <w:iCs/>
          <w:szCs w:val="24"/>
          <w:lang w:val="en"/>
        </w:rPr>
        <w:t>No AF Text</w:t>
      </w:r>
      <w:r w:rsidR="004F221F" w:rsidRPr="00FE14AC">
        <w:rPr>
          <w:b w:val="0"/>
          <w:bCs w:val="0"/>
          <w:szCs w:val="24"/>
          <w:lang w:val="en"/>
        </w:rPr>
        <w:t>)</w:t>
      </w:r>
      <w:bookmarkStart w:id="41" w:name="_Toc38365644"/>
      <w:bookmarkEnd w:id="40"/>
    </w:p>
    <w:p w14:paraId="0E5D515E" w14:textId="77777777" w:rsidR="004F221F" w:rsidRPr="00FE14AC" w:rsidRDefault="00E27048" w:rsidP="00EB0282">
      <w:pPr>
        <w:widowControl w:val="0"/>
        <w:spacing w:before="100" w:beforeAutospacing="1" w:after="100" w:afterAutospacing="1"/>
        <w:contextualSpacing/>
        <w:rPr>
          <w:rFonts w:eastAsia="Times New Roman"/>
          <w:szCs w:val="24"/>
          <w:lang w:val="en"/>
        </w:rPr>
      </w:pPr>
      <w:bookmarkStart w:id="42" w:name="_Toc76719158"/>
      <w:r w:rsidRPr="00FE14AC">
        <w:rPr>
          <w:rStyle w:val="Heading3Char"/>
          <w:rFonts w:eastAsiaTheme="minorHAnsi"/>
          <w:szCs w:val="24"/>
        </w:rPr>
        <w:t>Appendix B</w:t>
      </w:r>
      <w:r w:rsidR="00674E0D" w:rsidRPr="00FE14AC">
        <w:rPr>
          <w:rStyle w:val="Heading3Char"/>
          <w:rFonts w:eastAsiaTheme="minorHAnsi"/>
          <w:szCs w:val="24"/>
        </w:rPr>
        <w:t>.</w:t>
      </w:r>
      <w:bookmarkEnd w:id="41"/>
      <w:r w:rsidRPr="00FE14AC">
        <w:rPr>
          <w:rStyle w:val="Heading3Char"/>
          <w:rFonts w:eastAsiaTheme="minorHAnsi"/>
          <w:szCs w:val="24"/>
        </w:rPr>
        <w:t xml:space="preserve"> </w:t>
      </w:r>
      <w:r w:rsidR="00074645" w:rsidRPr="00FE14AC">
        <w:rPr>
          <w:rStyle w:val="Heading3Char"/>
          <w:rFonts w:eastAsiaTheme="minorHAnsi"/>
          <w:szCs w:val="24"/>
        </w:rPr>
        <w:t xml:space="preserve"> </w:t>
      </w:r>
      <w:r w:rsidR="004F221F" w:rsidRPr="00FE14AC">
        <w:rPr>
          <w:rStyle w:val="Heading3Char"/>
          <w:rFonts w:eastAsiaTheme="minorHAnsi"/>
          <w:b w:val="0"/>
          <w:szCs w:val="24"/>
        </w:rPr>
        <w:t>Tradeoff Source Selection Process:  Subjective Tradeoff and Value Adjusted Total Evaluated Price (VATEP) Tradeoff</w:t>
      </w:r>
      <w:r w:rsidR="004F221F" w:rsidRPr="00FE14AC" w:rsidDel="00D6230D">
        <w:rPr>
          <w:rStyle w:val="Heading3Char"/>
          <w:rFonts w:eastAsiaTheme="minorHAnsi"/>
          <w:b w:val="0"/>
          <w:szCs w:val="24"/>
        </w:rPr>
        <w:t xml:space="preserve"> </w:t>
      </w:r>
      <w:r w:rsidR="004F221F" w:rsidRPr="00FE14AC">
        <w:rPr>
          <w:rStyle w:val="Heading3Char"/>
          <w:rFonts w:eastAsiaTheme="minorHAnsi"/>
          <w:b w:val="0"/>
          <w:bCs w:val="0"/>
          <w:szCs w:val="24"/>
        </w:rPr>
        <w:t xml:space="preserve">  (</w:t>
      </w:r>
      <w:r w:rsidR="004F221F" w:rsidRPr="00FE14AC">
        <w:rPr>
          <w:rStyle w:val="Heading3Char"/>
          <w:rFonts w:eastAsiaTheme="minorHAnsi"/>
          <w:b w:val="0"/>
          <w:bCs w:val="0"/>
          <w:i/>
          <w:szCs w:val="24"/>
        </w:rPr>
        <w:t>No AF Text</w:t>
      </w:r>
      <w:r w:rsidR="004F221F" w:rsidRPr="00FE14AC">
        <w:rPr>
          <w:rStyle w:val="Heading3Char"/>
          <w:rFonts w:eastAsiaTheme="minorHAnsi"/>
          <w:b w:val="0"/>
          <w:bCs w:val="0"/>
          <w:szCs w:val="24"/>
        </w:rPr>
        <w:t>)</w:t>
      </w:r>
      <w:bookmarkEnd w:id="42"/>
    </w:p>
    <w:p w14:paraId="54A5096E" w14:textId="77777777" w:rsidR="004F221F" w:rsidRPr="00FE14AC" w:rsidRDefault="00D6230D" w:rsidP="00EB0282">
      <w:pPr>
        <w:pStyle w:val="Heading3"/>
        <w:keepNext w:val="0"/>
        <w:keepLines w:val="0"/>
        <w:widowControl w:val="0"/>
        <w:rPr>
          <w:b w:val="0"/>
          <w:i/>
          <w:szCs w:val="24"/>
          <w:lang w:val="en"/>
        </w:rPr>
      </w:pPr>
      <w:bookmarkStart w:id="43" w:name="_Toc38365645"/>
      <w:bookmarkStart w:id="44" w:name="_Toc76719159"/>
      <w:r w:rsidRPr="00FE14AC">
        <w:rPr>
          <w:szCs w:val="24"/>
          <w:lang w:val="en"/>
        </w:rPr>
        <w:t>Appendix C</w:t>
      </w:r>
      <w:r w:rsidR="00674E0D" w:rsidRPr="00FE14AC">
        <w:rPr>
          <w:szCs w:val="24"/>
          <w:lang w:val="en"/>
        </w:rPr>
        <w:t>.</w:t>
      </w:r>
      <w:bookmarkEnd w:id="43"/>
      <w:r w:rsidR="00674E0D" w:rsidRPr="00FE14AC">
        <w:rPr>
          <w:szCs w:val="24"/>
          <w:lang w:val="en"/>
        </w:rPr>
        <w:t xml:space="preserve"> </w:t>
      </w:r>
      <w:r w:rsidR="00074645" w:rsidRPr="00FE14AC">
        <w:rPr>
          <w:szCs w:val="24"/>
          <w:lang w:val="en"/>
        </w:rPr>
        <w:t xml:space="preserve"> </w:t>
      </w:r>
      <w:r w:rsidR="004F221F" w:rsidRPr="00FE14AC">
        <w:rPr>
          <w:b w:val="0"/>
          <w:szCs w:val="24"/>
          <w:lang w:val="en"/>
        </w:rPr>
        <w:t xml:space="preserve">Lowest Price Technically Acceptable (LPTA) Source Selection Process   </w:t>
      </w:r>
      <w:r w:rsidR="004F221F" w:rsidRPr="00FE14AC">
        <w:rPr>
          <w:b w:val="0"/>
          <w:i/>
          <w:szCs w:val="24"/>
          <w:lang w:val="en"/>
        </w:rPr>
        <w:t>(No AF Text)</w:t>
      </w:r>
      <w:bookmarkEnd w:id="44"/>
    </w:p>
    <w:p w14:paraId="6186EA47" w14:textId="458025CC" w:rsidR="002469C3" w:rsidRPr="00074645" w:rsidRDefault="002469C3" w:rsidP="00EB0282">
      <w:pPr>
        <w:widowControl w:val="0"/>
        <w:spacing w:before="100" w:beforeAutospacing="1" w:after="100" w:afterAutospacing="1"/>
        <w:contextualSpacing/>
        <w:rPr>
          <w:rFonts w:eastAsia="Times New Roman"/>
          <w:lang w:val="en"/>
        </w:rPr>
      </w:pPr>
    </w:p>
    <w:sectPr w:rsidR="002469C3" w:rsidRPr="00074645" w:rsidSect="00312EEB">
      <w:footerReference w:type="default" r:id="rId117"/>
      <w:pgSz w:w="12240" w:h="15840" w:code="1"/>
      <w:pgMar w:top="864" w:right="1080"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5CFD4" w14:textId="77777777" w:rsidR="00521DD1" w:rsidRDefault="00521DD1" w:rsidP="007333D0">
      <w:pPr>
        <w:spacing w:after="0"/>
      </w:pPr>
      <w:r>
        <w:separator/>
      </w:r>
    </w:p>
  </w:endnote>
  <w:endnote w:type="continuationSeparator" w:id="0">
    <w:p w14:paraId="00A28B1E" w14:textId="77777777" w:rsidR="00521DD1" w:rsidRDefault="00521DD1" w:rsidP="007333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445C8" w14:textId="32F61AAD" w:rsidR="00521DD1" w:rsidRPr="007333D0" w:rsidRDefault="00521DD1" w:rsidP="007333D0">
    <w:pPr>
      <w:pStyle w:val="Footer"/>
      <w:jc w:val="right"/>
      <w:rPr>
        <w:sz w:val="18"/>
      </w:rPr>
    </w:pPr>
    <w:r w:rsidRPr="007333D0">
      <w:rPr>
        <w:sz w:val="18"/>
      </w:rPr>
      <w:t xml:space="preserve">Page </w:t>
    </w:r>
    <w:r w:rsidRPr="007333D0">
      <w:rPr>
        <w:bCs/>
        <w:sz w:val="18"/>
      </w:rPr>
      <w:fldChar w:fldCharType="begin"/>
    </w:r>
    <w:r w:rsidRPr="007333D0">
      <w:rPr>
        <w:bCs/>
        <w:sz w:val="18"/>
      </w:rPr>
      <w:instrText xml:space="preserve"> PAGE  \* Arabic  \* MERGEFORMAT </w:instrText>
    </w:r>
    <w:r w:rsidRPr="007333D0">
      <w:rPr>
        <w:bCs/>
        <w:sz w:val="18"/>
      </w:rPr>
      <w:fldChar w:fldCharType="separate"/>
    </w:r>
    <w:r w:rsidR="00D909B1">
      <w:rPr>
        <w:bCs/>
        <w:noProof/>
        <w:sz w:val="18"/>
      </w:rPr>
      <w:t>13</w:t>
    </w:r>
    <w:r w:rsidRPr="007333D0">
      <w:rPr>
        <w:bCs/>
        <w:sz w:val="18"/>
      </w:rPr>
      <w:fldChar w:fldCharType="end"/>
    </w:r>
    <w:r w:rsidRPr="007333D0">
      <w:rPr>
        <w:sz w:val="18"/>
      </w:rPr>
      <w:t xml:space="preserve"> of </w:t>
    </w:r>
    <w:r w:rsidRPr="007333D0">
      <w:rPr>
        <w:bCs/>
        <w:sz w:val="18"/>
      </w:rPr>
      <w:fldChar w:fldCharType="begin"/>
    </w:r>
    <w:r w:rsidRPr="007333D0">
      <w:rPr>
        <w:bCs/>
        <w:sz w:val="18"/>
      </w:rPr>
      <w:instrText xml:space="preserve"> NUMPAGES  \* Arabic  \* MERGEFORMAT </w:instrText>
    </w:r>
    <w:r w:rsidRPr="007333D0">
      <w:rPr>
        <w:bCs/>
        <w:sz w:val="18"/>
      </w:rPr>
      <w:fldChar w:fldCharType="separate"/>
    </w:r>
    <w:r w:rsidR="00D909B1">
      <w:rPr>
        <w:bCs/>
        <w:noProof/>
        <w:sz w:val="18"/>
      </w:rPr>
      <w:t>13</w:t>
    </w:r>
    <w:r w:rsidRPr="007333D0">
      <w:rPr>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25678" w14:textId="77777777" w:rsidR="00521DD1" w:rsidRDefault="00521DD1" w:rsidP="007333D0">
      <w:pPr>
        <w:spacing w:after="0"/>
      </w:pPr>
      <w:r>
        <w:separator/>
      </w:r>
    </w:p>
  </w:footnote>
  <w:footnote w:type="continuationSeparator" w:id="0">
    <w:p w14:paraId="0CDBD379" w14:textId="77777777" w:rsidR="00521DD1" w:rsidRDefault="00521DD1" w:rsidP="007333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77288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D6D3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2D24E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F5C13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06C5D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0823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1EF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4899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6EED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18D0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C62CC"/>
    <w:multiLevelType w:val="hybridMultilevel"/>
    <w:tmpl w:val="08B8F8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F402BB8"/>
    <w:multiLevelType w:val="hybridMultilevel"/>
    <w:tmpl w:val="62A27D32"/>
    <w:lvl w:ilvl="0" w:tplc="6BCC0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43E3F6A"/>
    <w:multiLevelType w:val="hybridMultilevel"/>
    <w:tmpl w:val="161A5932"/>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23663D96"/>
    <w:multiLevelType w:val="hybridMultilevel"/>
    <w:tmpl w:val="AC00F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977D28"/>
    <w:multiLevelType w:val="hybridMultilevel"/>
    <w:tmpl w:val="9B2A2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0E2F18"/>
    <w:multiLevelType w:val="hybridMultilevel"/>
    <w:tmpl w:val="CE508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752365"/>
    <w:multiLevelType w:val="hybridMultilevel"/>
    <w:tmpl w:val="A82C12C0"/>
    <w:lvl w:ilvl="0" w:tplc="1032C6F8">
      <w:start w:val="1"/>
      <w:numFmt w:val="bullet"/>
      <w:lvlText w:val=""/>
      <w:lvlJc w:val="left"/>
      <w:pPr>
        <w:ind w:left="720" w:hanging="360"/>
      </w:pPr>
      <w:rPr>
        <w:rFonts w:ascii="Symbol" w:hAnsi="Symbol" w:hint="default"/>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5141D8"/>
    <w:multiLevelType w:val="hybridMultilevel"/>
    <w:tmpl w:val="D0F02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7325C7"/>
    <w:multiLevelType w:val="hybridMultilevel"/>
    <w:tmpl w:val="F9F4B7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10"/>
  </w:num>
  <w:num w:numId="3">
    <w:abstractNumId w:val="18"/>
  </w:num>
  <w:num w:numId="4">
    <w:abstractNumId w:val="17"/>
  </w:num>
  <w:num w:numId="5">
    <w:abstractNumId w:val="15"/>
  </w:num>
  <w:num w:numId="6">
    <w:abstractNumId w:val="16"/>
  </w:num>
  <w:num w:numId="7">
    <w:abstractNumId w:val="11"/>
  </w:num>
  <w:num w:numId="8">
    <w:abstractNumId w:val="1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36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048"/>
    <w:rsid w:val="00002E57"/>
    <w:rsid w:val="00011BC7"/>
    <w:rsid w:val="000136B9"/>
    <w:rsid w:val="0001464D"/>
    <w:rsid w:val="000149CB"/>
    <w:rsid w:val="00020270"/>
    <w:rsid w:val="00021FDE"/>
    <w:rsid w:val="000239F8"/>
    <w:rsid w:val="00025C5D"/>
    <w:rsid w:val="00045427"/>
    <w:rsid w:val="0004753D"/>
    <w:rsid w:val="00050827"/>
    <w:rsid w:val="000531AA"/>
    <w:rsid w:val="00055F40"/>
    <w:rsid w:val="00061A97"/>
    <w:rsid w:val="00061D0F"/>
    <w:rsid w:val="00074645"/>
    <w:rsid w:val="00080A00"/>
    <w:rsid w:val="00081003"/>
    <w:rsid w:val="00081135"/>
    <w:rsid w:val="00083451"/>
    <w:rsid w:val="0008414A"/>
    <w:rsid w:val="00091125"/>
    <w:rsid w:val="000A0267"/>
    <w:rsid w:val="000A418B"/>
    <w:rsid w:val="000A6F74"/>
    <w:rsid w:val="000A6F9F"/>
    <w:rsid w:val="000B0963"/>
    <w:rsid w:val="000B3479"/>
    <w:rsid w:val="000C13B9"/>
    <w:rsid w:val="000D1008"/>
    <w:rsid w:val="000D49D9"/>
    <w:rsid w:val="000D757F"/>
    <w:rsid w:val="000E7B2C"/>
    <w:rsid w:val="000F0530"/>
    <w:rsid w:val="000F225F"/>
    <w:rsid w:val="0010167C"/>
    <w:rsid w:val="00101E49"/>
    <w:rsid w:val="00104CE1"/>
    <w:rsid w:val="001136FA"/>
    <w:rsid w:val="00114A0A"/>
    <w:rsid w:val="00123118"/>
    <w:rsid w:val="0012418D"/>
    <w:rsid w:val="00137986"/>
    <w:rsid w:val="0014552B"/>
    <w:rsid w:val="001466EB"/>
    <w:rsid w:val="0015681C"/>
    <w:rsid w:val="0016375D"/>
    <w:rsid w:val="00173E72"/>
    <w:rsid w:val="00184718"/>
    <w:rsid w:val="00185A7C"/>
    <w:rsid w:val="00197984"/>
    <w:rsid w:val="001A0399"/>
    <w:rsid w:val="001A03CD"/>
    <w:rsid w:val="001A7FDA"/>
    <w:rsid w:val="001B0EF2"/>
    <w:rsid w:val="001B1D30"/>
    <w:rsid w:val="001B69FB"/>
    <w:rsid w:val="001C057B"/>
    <w:rsid w:val="001C1170"/>
    <w:rsid w:val="001D23C9"/>
    <w:rsid w:val="001D65CD"/>
    <w:rsid w:val="001E1F1B"/>
    <w:rsid w:val="001E2014"/>
    <w:rsid w:val="001E6634"/>
    <w:rsid w:val="001E7515"/>
    <w:rsid w:val="001F0E1B"/>
    <w:rsid w:val="00204162"/>
    <w:rsid w:val="002102E0"/>
    <w:rsid w:val="002130DC"/>
    <w:rsid w:val="002132BC"/>
    <w:rsid w:val="00213DA7"/>
    <w:rsid w:val="002173FB"/>
    <w:rsid w:val="00232ECF"/>
    <w:rsid w:val="00236BB5"/>
    <w:rsid w:val="0024217A"/>
    <w:rsid w:val="002469C3"/>
    <w:rsid w:val="00246C96"/>
    <w:rsid w:val="002523B1"/>
    <w:rsid w:val="00252B4F"/>
    <w:rsid w:val="00253FFA"/>
    <w:rsid w:val="002557BE"/>
    <w:rsid w:val="00262537"/>
    <w:rsid w:val="00270C10"/>
    <w:rsid w:val="00272972"/>
    <w:rsid w:val="00282B39"/>
    <w:rsid w:val="00282FA2"/>
    <w:rsid w:val="002847BA"/>
    <w:rsid w:val="00286FCA"/>
    <w:rsid w:val="00290284"/>
    <w:rsid w:val="00294618"/>
    <w:rsid w:val="0029560B"/>
    <w:rsid w:val="00295D04"/>
    <w:rsid w:val="002A24E8"/>
    <w:rsid w:val="002A585D"/>
    <w:rsid w:val="002A5C83"/>
    <w:rsid w:val="002B5B12"/>
    <w:rsid w:val="002B61E7"/>
    <w:rsid w:val="002B7FDF"/>
    <w:rsid w:val="002C10A4"/>
    <w:rsid w:val="002C383B"/>
    <w:rsid w:val="002E1125"/>
    <w:rsid w:val="002E3D25"/>
    <w:rsid w:val="002E3EB6"/>
    <w:rsid w:val="002E40BD"/>
    <w:rsid w:val="002E4B62"/>
    <w:rsid w:val="002E6424"/>
    <w:rsid w:val="002F1AFA"/>
    <w:rsid w:val="00304C10"/>
    <w:rsid w:val="0031167A"/>
    <w:rsid w:val="00311866"/>
    <w:rsid w:val="00312EEB"/>
    <w:rsid w:val="003172D4"/>
    <w:rsid w:val="00323091"/>
    <w:rsid w:val="003306A3"/>
    <w:rsid w:val="00330D90"/>
    <w:rsid w:val="00332037"/>
    <w:rsid w:val="00336065"/>
    <w:rsid w:val="0034614F"/>
    <w:rsid w:val="00350C57"/>
    <w:rsid w:val="003510AC"/>
    <w:rsid w:val="003512DF"/>
    <w:rsid w:val="00353F1A"/>
    <w:rsid w:val="00363B04"/>
    <w:rsid w:val="00363C2B"/>
    <w:rsid w:val="00376352"/>
    <w:rsid w:val="00380E39"/>
    <w:rsid w:val="00384121"/>
    <w:rsid w:val="003939BB"/>
    <w:rsid w:val="00395609"/>
    <w:rsid w:val="003A020C"/>
    <w:rsid w:val="003A18AF"/>
    <w:rsid w:val="003A4FF2"/>
    <w:rsid w:val="003B3A10"/>
    <w:rsid w:val="003B4636"/>
    <w:rsid w:val="003B4700"/>
    <w:rsid w:val="003B5F8A"/>
    <w:rsid w:val="003B7B8B"/>
    <w:rsid w:val="003C500A"/>
    <w:rsid w:val="003C5090"/>
    <w:rsid w:val="003C66B9"/>
    <w:rsid w:val="003D1CEA"/>
    <w:rsid w:val="003D4893"/>
    <w:rsid w:val="003D741E"/>
    <w:rsid w:val="003E2A44"/>
    <w:rsid w:val="003F301C"/>
    <w:rsid w:val="003F3C96"/>
    <w:rsid w:val="00401223"/>
    <w:rsid w:val="0040380F"/>
    <w:rsid w:val="00405D84"/>
    <w:rsid w:val="00410E50"/>
    <w:rsid w:val="004145D1"/>
    <w:rsid w:val="004221DF"/>
    <w:rsid w:val="0042222A"/>
    <w:rsid w:val="00427B08"/>
    <w:rsid w:val="00431C8F"/>
    <w:rsid w:val="00442C10"/>
    <w:rsid w:val="00444F69"/>
    <w:rsid w:val="00446599"/>
    <w:rsid w:val="00446AB6"/>
    <w:rsid w:val="00447727"/>
    <w:rsid w:val="00461D9B"/>
    <w:rsid w:val="00461E84"/>
    <w:rsid w:val="00461F4C"/>
    <w:rsid w:val="00462007"/>
    <w:rsid w:val="0046702A"/>
    <w:rsid w:val="004674CE"/>
    <w:rsid w:val="00471A29"/>
    <w:rsid w:val="004765A5"/>
    <w:rsid w:val="00485BE7"/>
    <w:rsid w:val="00490892"/>
    <w:rsid w:val="004944E1"/>
    <w:rsid w:val="00496960"/>
    <w:rsid w:val="004A78CF"/>
    <w:rsid w:val="004B28CF"/>
    <w:rsid w:val="004C0C0C"/>
    <w:rsid w:val="004C1847"/>
    <w:rsid w:val="004C1FE5"/>
    <w:rsid w:val="004C26AC"/>
    <w:rsid w:val="004C4458"/>
    <w:rsid w:val="004C4F83"/>
    <w:rsid w:val="004C6229"/>
    <w:rsid w:val="004C7870"/>
    <w:rsid w:val="004D1FBB"/>
    <w:rsid w:val="004D24CB"/>
    <w:rsid w:val="004E3049"/>
    <w:rsid w:val="004E4FA3"/>
    <w:rsid w:val="004F221F"/>
    <w:rsid w:val="004F4D9E"/>
    <w:rsid w:val="004F7699"/>
    <w:rsid w:val="0050546E"/>
    <w:rsid w:val="00505A70"/>
    <w:rsid w:val="00511617"/>
    <w:rsid w:val="00512632"/>
    <w:rsid w:val="005148CE"/>
    <w:rsid w:val="0051679C"/>
    <w:rsid w:val="00516EC3"/>
    <w:rsid w:val="00521DD1"/>
    <w:rsid w:val="00527B29"/>
    <w:rsid w:val="00530D7B"/>
    <w:rsid w:val="005358F8"/>
    <w:rsid w:val="00540723"/>
    <w:rsid w:val="0054139D"/>
    <w:rsid w:val="005419EB"/>
    <w:rsid w:val="00550F2C"/>
    <w:rsid w:val="00551474"/>
    <w:rsid w:val="005540F6"/>
    <w:rsid w:val="005618A5"/>
    <w:rsid w:val="00563147"/>
    <w:rsid w:val="00565A1A"/>
    <w:rsid w:val="00571029"/>
    <w:rsid w:val="005831D3"/>
    <w:rsid w:val="00584171"/>
    <w:rsid w:val="0058651E"/>
    <w:rsid w:val="00590737"/>
    <w:rsid w:val="00591F74"/>
    <w:rsid w:val="00593366"/>
    <w:rsid w:val="0059390C"/>
    <w:rsid w:val="00593D5B"/>
    <w:rsid w:val="00594EE9"/>
    <w:rsid w:val="00595930"/>
    <w:rsid w:val="00596F55"/>
    <w:rsid w:val="005A7A49"/>
    <w:rsid w:val="005C1753"/>
    <w:rsid w:val="005D274E"/>
    <w:rsid w:val="005E4AA2"/>
    <w:rsid w:val="005E6B05"/>
    <w:rsid w:val="005F4233"/>
    <w:rsid w:val="00602A7E"/>
    <w:rsid w:val="00605893"/>
    <w:rsid w:val="0061627F"/>
    <w:rsid w:val="00617D8A"/>
    <w:rsid w:val="00620E01"/>
    <w:rsid w:val="006216AA"/>
    <w:rsid w:val="00623215"/>
    <w:rsid w:val="00625B09"/>
    <w:rsid w:val="006266BD"/>
    <w:rsid w:val="006300C5"/>
    <w:rsid w:val="00633B46"/>
    <w:rsid w:val="0063571F"/>
    <w:rsid w:val="0064095B"/>
    <w:rsid w:val="00640B59"/>
    <w:rsid w:val="00650B2E"/>
    <w:rsid w:val="00661B43"/>
    <w:rsid w:val="006623A9"/>
    <w:rsid w:val="00665072"/>
    <w:rsid w:val="00674E0D"/>
    <w:rsid w:val="00676F32"/>
    <w:rsid w:val="00691BFD"/>
    <w:rsid w:val="00692FD6"/>
    <w:rsid w:val="00697A05"/>
    <w:rsid w:val="006A0BB4"/>
    <w:rsid w:val="006A1A7E"/>
    <w:rsid w:val="006B065A"/>
    <w:rsid w:val="006B255F"/>
    <w:rsid w:val="006C0B8B"/>
    <w:rsid w:val="006C2428"/>
    <w:rsid w:val="006D39AA"/>
    <w:rsid w:val="006D4ED1"/>
    <w:rsid w:val="006D5D1B"/>
    <w:rsid w:val="006E109D"/>
    <w:rsid w:val="006E46D7"/>
    <w:rsid w:val="006F0B13"/>
    <w:rsid w:val="006F4C7B"/>
    <w:rsid w:val="007043D2"/>
    <w:rsid w:val="007154C2"/>
    <w:rsid w:val="0072197B"/>
    <w:rsid w:val="00727444"/>
    <w:rsid w:val="00732723"/>
    <w:rsid w:val="007333D0"/>
    <w:rsid w:val="007379E7"/>
    <w:rsid w:val="007413FB"/>
    <w:rsid w:val="007424F7"/>
    <w:rsid w:val="00742C97"/>
    <w:rsid w:val="0074370B"/>
    <w:rsid w:val="00744AD4"/>
    <w:rsid w:val="0074579D"/>
    <w:rsid w:val="00747FA7"/>
    <w:rsid w:val="00755619"/>
    <w:rsid w:val="00763235"/>
    <w:rsid w:val="00770EBE"/>
    <w:rsid w:val="0077192E"/>
    <w:rsid w:val="00775C22"/>
    <w:rsid w:val="0077697A"/>
    <w:rsid w:val="00783CAC"/>
    <w:rsid w:val="00784011"/>
    <w:rsid w:val="0079401E"/>
    <w:rsid w:val="007950AE"/>
    <w:rsid w:val="007A237F"/>
    <w:rsid w:val="007A2D74"/>
    <w:rsid w:val="007A356D"/>
    <w:rsid w:val="007A42E3"/>
    <w:rsid w:val="007A57B2"/>
    <w:rsid w:val="007A698E"/>
    <w:rsid w:val="007B0BE7"/>
    <w:rsid w:val="007B26A2"/>
    <w:rsid w:val="007C0C25"/>
    <w:rsid w:val="007C21A8"/>
    <w:rsid w:val="007C33F5"/>
    <w:rsid w:val="007C3BCA"/>
    <w:rsid w:val="007C56E7"/>
    <w:rsid w:val="007D1FC2"/>
    <w:rsid w:val="007D4C53"/>
    <w:rsid w:val="007D57D5"/>
    <w:rsid w:val="007D6938"/>
    <w:rsid w:val="007D6B2D"/>
    <w:rsid w:val="007E410C"/>
    <w:rsid w:val="007E710B"/>
    <w:rsid w:val="007F36E7"/>
    <w:rsid w:val="007F3D70"/>
    <w:rsid w:val="007F7966"/>
    <w:rsid w:val="008009BE"/>
    <w:rsid w:val="00802F78"/>
    <w:rsid w:val="008034ED"/>
    <w:rsid w:val="0080543B"/>
    <w:rsid w:val="00811F97"/>
    <w:rsid w:val="00817801"/>
    <w:rsid w:val="00835242"/>
    <w:rsid w:val="00835B4E"/>
    <w:rsid w:val="0083707D"/>
    <w:rsid w:val="00837E12"/>
    <w:rsid w:val="008425CC"/>
    <w:rsid w:val="008532BE"/>
    <w:rsid w:val="00864A0F"/>
    <w:rsid w:val="00866D2D"/>
    <w:rsid w:val="00871175"/>
    <w:rsid w:val="00873E31"/>
    <w:rsid w:val="008746E1"/>
    <w:rsid w:val="00874998"/>
    <w:rsid w:val="008750AC"/>
    <w:rsid w:val="00875849"/>
    <w:rsid w:val="00876A57"/>
    <w:rsid w:val="00877A38"/>
    <w:rsid w:val="008A0722"/>
    <w:rsid w:val="008A21DB"/>
    <w:rsid w:val="008A46A9"/>
    <w:rsid w:val="008A6175"/>
    <w:rsid w:val="008B0248"/>
    <w:rsid w:val="008B09A5"/>
    <w:rsid w:val="008B3096"/>
    <w:rsid w:val="008C448A"/>
    <w:rsid w:val="008C656B"/>
    <w:rsid w:val="008C753B"/>
    <w:rsid w:val="008D07CE"/>
    <w:rsid w:val="008D269E"/>
    <w:rsid w:val="008D5A43"/>
    <w:rsid w:val="008E3746"/>
    <w:rsid w:val="008E7110"/>
    <w:rsid w:val="008F4D25"/>
    <w:rsid w:val="00900FC8"/>
    <w:rsid w:val="0090347C"/>
    <w:rsid w:val="00907968"/>
    <w:rsid w:val="009223D8"/>
    <w:rsid w:val="009255D2"/>
    <w:rsid w:val="00931721"/>
    <w:rsid w:val="00937E50"/>
    <w:rsid w:val="00940C8C"/>
    <w:rsid w:val="009418C4"/>
    <w:rsid w:val="00951C48"/>
    <w:rsid w:val="00962C48"/>
    <w:rsid w:val="0096569F"/>
    <w:rsid w:val="0096662B"/>
    <w:rsid w:val="009715C4"/>
    <w:rsid w:val="009729A7"/>
    <w:rsid w:val="00983E11"/>
    <w:rsid w:val="00984603"/>
    <w:rsid w:val="009855DE"/>
    <w:rsid w:val="009907FD"/>
    <w:rsid w:val="009A124D"/>
    <w:rsid w:val="009A54A5"/>
    <w:rsid w:val="009B4861"/>
    <w:rsid w:val="009D6503"/>
    <w:rsid w:val="009E3E8A"/>
    <w:rsid w:val="009F165C"/>
    <w:rsid w:val="009F428F"/>
    <w:rsid w:val="009F658A"/>
    <w:rsid w:val="00A0241C"/>
    <w:rsid w:val="00A06F1D"/>
    <w:rsid w:val="00A072F5"/>
    <w:rsid w:val="00A118FE"/>
    <w:rsid w:val="00A11B72"/>
    <w:rsid w:val="00A1691C"/>
    <w:rsid w:val="00A2303D"/>
    <w:rsid w:val="00A25813"/>
    <w:rsid w:val="00A27D10"/>
    <w:rsid w:val="00A33CF2"/>
    <w:rsid w:val="00A34BFD"/>
    <w:rsid w:val="00A37A55"/>
    <w:rsid w:val="00A44E5B"/>
    <w:rsid w:val="00A44F44"/>
    <w:rsid w:val="00A52697"/>
    <w:rsid w:val="00A5429F"/>
    <w:rsid w:val="00A55213"/>
    <w:rsid w:val="00A55B4A"/>
    <w:rsid w:val="00A5795E"/>
    <w:rsid w:val="00A63E36"/>
    <w:rsid w:val="00A643D7"/>
    <w:rsid w:val="00A65AEE"/>
    <w:rsid w:val="00A70280"/>
    <w:rsid w:val="00A8060D"/>
    <w:rsid w:val="00A82982"/>
    <w:rsid w:val="00A9279C"/>
    <w:rsid w:val="00A92A06"/>
    <w:rsid w:val="00A9768B"/>
    <w:rsid w:val="00AA021E"/>
    <w:rsid w:val="00AA2366"/>
    <w:rsid w:val="00AA39E6"/>
    <w:rsid w:val="00AA7DE3"/>
    <w:rsid w:val="00AB595E"/>
    <w:rsid w:val="00AB5AE1"/>
    <w:rsid w:val="00AD6225"/>
    <w:rsid w:val="00AE2FF8"/>
    <w:rsid w:val="00AF09C2"/>
    <w:rsid w:val="00AF4692"/>
    <w:rsid w:val="00AF4D09"/>
    <w:rsid w:val="00AF6500"/>
    <w:rsid w:val="00AF7319"/>
    <w:rsid w:val="00B00153"/>
    <w:rsid w:val="00B005BB"/>
    <w:rsid w:val="00B05F15"/>
    <w:rsid w:val="00B2508E"/>
    <w:rsid w:val="00B25351"/>
    <w:rsid w:val="00B25AF0"/>
    <w:rsid w:val="00B34C4D"/>
    <w:rsid w:val="00B41643"/>
    <w:rsid w:val="00B4252F"/>
    <w:rsid w:val="00B4373F"/>
    <w:rsid w:val="00B46ACB"/>
    <w:rsid w:val="00B506E3"/>
    <w:rsid w:val="00B57A50"/>
    <w:rsid w:val="00B600D9"/>
    <w:rsid w:val="00B62034"/>
    <w:rsid w:val="00B65371"/>
    <w:rsid w:val="00B67AC3"/>
    <w:rsid w:val="00B67F7C"/>
    <w:rsid w:val="00B702E1"/>
    <w:rsid w:val="00B712A3"/>
    <w:rsid w:val="00B72386"/>
    <w:rsid w:val="00B726D7"/>
    <w:rsid w:val="00B746FD"/>
    <w:rsid w:val="00B80EBC"/>
    <w:rsid w:val="00B8163B"/>
    <w:rsid w:val="00B83C5B"/>
    <w:rsid w:val="00B8772A"/>
    <w:rsid w:val="00BA6F71"/>
    <w:rsid w:val="00BB27E3"/>
    <w:rsid w:val="00BB3EDD"/>
    <w:rsid w:val="00BD4F4E"/>
    <w:rsid w:val="00BD580D"/>
    <w:rsid w:val="00BD6FF1"/>
    <w:rsid w:val="00BE235E"/>
    <w:rsid w:val="00BF1F84"/>
    <w:rsid w:val="00BF679B"/>
    <w:rsid w:val="00C032A2"/>
    <w:rsid w:val="00C0434C"/>
    <w:rsid w:val="00C06ACD"/>
    <w:rsid w:val="00C146C5"/>
    <w:rsid w:val="00C15389"/>
    <w:rsid w:val="00C1574F"/>
    <w:rsid w:val="00C16CF8"/>
    <w:rsid w:val="00C20306"/>
    <w:rsid w:val="00C211E0"/>
    <w:rsid w:val="00C22245"/>
    <w:rsid w:val="00C223B8"/>
    <w:rsid w:val="00C24E0D"/>
    <w:rsid w:val="00C31D99"/>
    <w:rsid w:val="00C33897"/>
    <w:rsid w:val="00C35B4D"/>
    <w:rsid w:val="00C372D6"/>
    <w:rsid w:val="00C373E6"/>
    <w:rsid w:val="00C42478"/>
    <w:rsid w:val="00C44980"/>
    <w:rsid w:val="00C51F8A"/>
    <w:rsid w:val="00C65435"/>
    <w:rsid w:val="00C70AD4"/>
    <w:rsid w:val="00C77FE0"/>
    <w:rsid w:val="00C82303"/>
    <w:rsid w:val="00C85040"/>
    <w:rsid w:val="00C860F6"/>
    <w:rsid w:val="00C8757F"/>
    <w:rsid w:val="00C91186"/>
    <w:rsid w:val="00C95F50"/>
    <w:rsid w:val="00C97BD5"/>
    <w:rsid w:val="00CA0DCC"/>
    <w:rsid w:val="00CA1775"/>
    <w:rsid w:val="00CA4D5F"/>
    <w:rsid w:val="00CA5EB3"/>
    <w:rsid w:val="00CB1502"/>
    <w:rsid w:val="00CB1C38"/>
    <w:rsid w:val="00CB30DF"/>
    <w:rsid w:val="00CB348E"/>
    <w:rsid w:val="00CB78B5"/>
    <w:rsid w:val="00CC2B46"/>
    <w:rsid w:val="00CC408C"/>
    <w:rsid w:val="00CC7FE6"/>
    <w:rsid w:val="00CD1225"/>
    <w:rsid w:val="00CD30C7"/>
    <w:rsid w:val="00CD5551"/>
    <w:rsid w:val="00CF479F"/>
    <w:rsid w:val="00CF6138"/>
    <w:rsid w:val="00D04C35"/>
    <w:rsid w:val="00D05538"/>
    <w:rsid w:val="00D11957"/>
    <w:rsid w:val="00D2260A"/>
    <w:rsid w:val="00D22EAE"/>
    <w:rsid w:val="00D32356"/>
    <w:rsid w:val="00D33783"/>
    <w:rsid w:val="00D36301"/>
    <w:rsid w:val="00D45D79"/>
    <w:rsid w:val="00D46243"/>
    <w:rsid w:val="00D53A1B"/>
    <w:rsid w:val="00D6230D"/>
    <w:rsid w:val="00D639C9"/>
    <w:rsid w:val="00D6665A"/>
    <w:rsid w:val="00D673B5"/>
    <w:rsid w:val="00D80795"/>
    <w:rsid w:val="00D826AD"/>
    <w:rsid w:val="00D83542"/>
    <w:rsid w:val="00D83D6B"/>
    <w:rsid w:val="00D909B1"/>
    <w:rsid w:val="00DB0776"/>
    <w:rsid w:val="00DC60E1"/>
    <w:rsid w:val="00DC72E8"/>
    <w:rsid w:val="00DC7F07"/>
    <w:rsid w:val="00DE4399"/>
    <w:rsid w:val="00DE7EAD"/>
    <w:rsid w:val="00DF10AC"/>
    <w:rsid w:val="00DF110B"/>
    <w:rsid w:val="00E01C31"/>
    <w:rsid w:val="00E15D4C"/>
    <w:rsid w:val="00E17E2C"/>
    <w:rsid w:val="00E232A8"/>
    <w:rsid w:val="00E27048"/>
    <w:rsid w:val="00E313C8"/>
    <w:rsid w:val="00E31B48"/>
    <w:rsid w:val="00E33843"/>
    <w:rsid w:val="00E34B1B"/>
    <w:rsid w:val="00E47196"/>
    <w:rsid w:val="00E50BFB"/>
    <w:rsid w:val="00E51D6B"/>
    <w:rsid w:val="00E53F63"/>
    <w:rsid w:val="00E62478"/>
    <w:rsid w:val="00E651C2"/>
    <w:rsid w:val="00E737F3"/>
    <w:rsid w:val="00E75941"/>
    <w:rsid w:val="00E81618"/>
    <w:rsid w:val="00EA0365"/>
    <w:rsid w:val="00EA23B4"/>
    <w:rsid w:val="00EA27A7"/>
    <w:rsid w:val="00EA428B"/>
    <w:rsid w:val="00EA4542"/>
    <w:rsid w:val="00EA4F81"/>
    <w:rsid w:val="00EA7F65"/>
    <w:rsid w:val="00EB0282"/>
    <w:rsid w:val="00EB06CD"/>
    <w:rsid w:val="00EC1933"/>
    <w:rsid w:val="00EC4A46"/>
    <w:rsid w:val="00EC739F"/>
    <w:rsid w:val="00ED071B"/>
    <w:rsid w:val="00ED093E"/>
    <w:rsid w:val="00ED18F6"/>
    <w:rsid w:val="00ED45BF"/>
    <w:rsid w:val="00ED7134"/>
    <w:rsid w:val="00ED7274"/>
    <w:rsid w:val="00EE5862"/>
    <w:rsid w:val="00EE5C63"/>
    <w:rsid w:val="00EE7579"/>
    <w:rsid w:val="00EF120B"/>
    <w:rsid w:val="00EF2CB2"/>
    <w:rsid w:val="00EF3409"/>
    <w:rsid w:val="00F01555"/>
    <w:rsid w:val="00F02E0B"/>
    <w:rsid w:val="00F07F41"/>
    <w:rsid w:val="00F112FE"/>
    <w:rsid w:val="00F25D70"/>
    <w:rsid w:val="00F27CF6"/>
    <w:rsid w:val="00F34E84"/>
    <w:rsid w:val="00F35B92"/>
    <w:rsid w:val="00F53C5D"/>
    <w:rsid w:val="00F554FE"/>
    <w:rsid w:val="00F56C4B"/>
    <w:rsid w:val="00F610BB"/>
    <w:rsid w:val="00F625CA"/>
    <w:rsid w:val="00F645D6"/>
    <w:rsid w:val="00F67E0D"/>
    <w:rsid w:val="00F75D60"/>
    <w:rsid w:val="00F840F6"/>
    <w:rsid w:val="00F844C6"/>
    <w:rsid w:val="00F86754"/>
    <w:rsid w:val="00F94884"/>
    <w:rsid w:val="00F960B9"/>
    <w:rsid w:val="00FA242E"/>
    <w:rsid w:val="00FA3E9D"/>
    <w:rsid w:val="00FA6E8A"/>
    <w:rsid w:val="00FB0B45"/>
    <w:rsid w:val="00FB1C9E"/>
    <w:rsid w:val="00FB7DEC"/>
    <w:rsid w:val="00FC5AB5"/>
    <w:rsid w:val="00FC71CD"/>
    <w:rsid w:val="00FD366B"/>
    <w:rsid w:val="00FD71C1"/>
    <w:rsid w:val="00FD7E74"/>
    <w:rsid w:val="00FE1431"/>
    <w:rsid w:val="00FE14AC"/>
    <w:rsid w:val="00FF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5020B370"/>
  <w15:docId w15:val="{ACB7D640-0648-4FCC-888B-85429BEB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65A"/>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54139D"/>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54139D"/>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qFormat/>
    <w:rsid w:val="00E27048"/>
    <w:pPr>
      <w:keepNext/>
      <w:keepLines/>
      <w:spacing w:before="360"/>
      <w:outlineLvl w:val="2"/>
    </w:pPr>
    <w:rPr>
      <w:rFonts w:eastAsia="Times New Roman"/>
      <w:b/>
      <w:bCs/>
      <w:color w:val="000000" w:themeColor="text1"/>
      <w:szCs w:val="27"/>
    </w:rPr>
  </w:style>
  <w:style w:type="paragraph" w:styleId="Heading4">
    <w:name w:val="heading 4"/>
    <w:basedOn w:val="Normal"/>
    <w:next w:val="Normal"/>
    <w:link w:val="Heading4Char"/>
    <w:uiPriority w:val="9"/>
    <w:semiHidden/>
    <w:unhideWhenUsed/>
    <w:qFormat/>
    <w:rsid w:val="006B065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4139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7048"/>
    <w:rPr>
      <w:rFonts w:ascii="Times New Roman" w:eastAsia="Times New Roman" w:hAnsi="Times New Roman" w:cs="Times New Roman"/>
      <w:b/>
      <w:bCs/>
      <w:color w:val="000000" w:themeColor="text1"/>
      <w:sz w:val="24"/>
      <w:szCs w:val="27"/>
    </w:rPr>
  </w:style>
  <w:style w:type="paragraph" w:styleId="NormalWeb">
    <w:name w:val="Normal (Web)"/>
    <w:basedOn w:val="Normal"/>
    <w:uiPriority w:val="99"/>
    <w:unhideWhenUsed/>
    <w:rsid w:val="00E27048"/>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E27048"/>
    <w:rPr>
      <w:color w:val="0000FF"/>
      <w:u w:val="single"/>
    </w:rPr>
  </w:style>
  <w:style w:type="paragraph" w:styleId="ListParagraph">
    <w:name w:val="List Paragraph"/>
    <w:basedOn w:val="Normal"/>
    <w:uiPriority w:val="34"/>
    <w:qFormat/>
    <w:rsid w:val="00447727"/>
    <w:pPr>
      <w:ind w:left="720"/>
      <w:contextualSpacing/>
    </w:pPr>
  </w:style>
  <w:style w:type="character" w:styleId="CommentReference">
    <w:name w:val="annotation reference"/>
    <w:basedOn w:val="DefaultParagraphFont"/>
    <w:uiPriority w:val="99"/>
    <w:semiHidden/>
    <w:unhideWhenUsed/>
    <w:rsid w:val="00447727"/>
    <w:rPr>
      <w:sz w:val="16"/>
      <w:szCs w:val="16"/>
    </w:rPr>
  </w:style>
  <w:style w:type="paragraph" w:styleId="CommentText">
    <w:name w:val="annotation text"/>
    <w:basedOn w:val="Normal"/>
    <w:link w:val="CommentTextChar"/>
    <w:uiPriority w:val="99"/>
    <w:semiHidden/>
    <w:unhideWhenUsed/>
    <w:rsid w:val="00447727"/>
    <w:rPr>
      <w:sz w:val="20"/>
      <w:szCs w:val="20"/>
    </w:rPr>
  </w:style>
  <w:style w:type="character" w:customStyle="1" w:styleId="CommentTextChar">
    <w:name w:val="Comment Text Char"/>
    <w:basedOn w:val="DefaultParagraphFont"/>
    <w:link w:val="CommentText"/>
    <w:uiPriority w:val="99"/>
    <w:semiHidden/>
    <w:rsid w:val="00447727"/>
    <w:rPr>
      <w:sz w:val="20"/>
      <w:szCs w:val="20"/>
    </w:rPr>
  </w:style>
  <w:style w:type="paragraph" w:styleId="CommentSubject">
    <w:name w:val="annotation subject"/>
    <w:basedOn w:val="CommentText"/>
    <w:next w:val="CommentText"/>
    <w:link w:val="CommentSubjectChar"/>
    <w:uiPriority w:val="99"/>
    <w:semiHidden/>
    <w:unhideWhenUsed/>
    <w:rsid w:val="00447727"/>
    <w:rPr>
      <w:b/>
      <w:bCs/>
    </w:rPr>
  </w:style>
  <w:style w:type="character" w:customStyle="1" w:styleId="CommentSubjectChar">
    <w:name w:val="Comment Subject Char"/>
    <w:basedOn w:val="CommentTextChar"/>
    <w:link w:val="CommentSubject"/>
    <w:uiPriority w:val="99"/>
    <w:semiHidden/>
    <w:rsid w:val="00447727"/>
    <w:rPr>
      <w:b/>
      <w:bCs/>
      <w:sz w:val="20"/>
      <w:szCs w:val="20"/>
    </w:rPr>
  </w:style>
  <w:style w:type="paragraph" w:styleId="BalloonText">
    <w:name w:val="Balloon Text"/>
    <w:basedOn w:val="Normal"/>
    <w:link w:val="BalloonTextChar"/>
    <w:uiPriority w:val="99"/>
    <w:semiHidden/>
    <w:unhideWhenUsed/>
    <w:rsid w:val="0044772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727"/>
    <w:rPr>
      <w:rFonts w:ascii="Tahoma" w:hAnsi="Tahoma" w:cs="Tahoma"/>
      <w:sz w:val="16"/>
      <w:szCs w:val="16"/>
    </w:rPr>
  </w:style>
  <w:style w:type="character" w:styleId="FollowedHyperlink">
    <w:name w:val="FollowedHyperlink"/>
    <w:basedOn w:val="DefaultParagraphFont"/>
    <w:uiPriority w:val="99"/>
    <w:semiHidden/>
    <w:unhideWhenUsed/>
    <w:rsid w:val="008D5A43"/>
    <w:rPr>
      <w:color w:val="800080" w:themeColor="followedHyperlink"/>
      <w:u w:val="single"/>
    </w:rPr>
  </w:style>
  <w:style w:type="table" w:styleId="TableGrid">
    <w:name w:val="Table Grid"/>
    <w:basedOn w:val="TableNormal"/>
    <w:uiPriority w:val="39"/>
    <w:rsid w:val="00876A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33D0"/>
    <w:pPr>
      <w:tabs>
        <w:tab w:val="center" w:pos="4680"/>
        <w:tab w:val="right" w:pos="9360"/>
      </w:tabs>
      <w:spacing w:after="0"/>
    </w:pPr>
  </w:style>
  <w:style w:type="character" w:customStyle="1" w:styleId="HeaderChar">
    <w:name w:val="Header Char"/>
    <w:basedOn w:val="DefaultParagraphFont"/>
    <w:link w:val="Header"/>
    <w:uiPriority w:val="99"/>
    <w:rsid w:val="007333D0"/>
  </w:style>
  <w:style w:type="paragraph" w:styleId="Footer">
    <w:name w:val="footer"/>
    <w:basedOn w:val="Normal"/>
    <w:link w:val="FooterChar"/>
    <w:uiPriority w:val="99"/>
    <w:unhideWhenUsed/>
    <w:rsid w:val="007333D0"/>
    <w:pPr>
      <w:tabs>
        <w:tab w:val="center" w:pos="4680"/>
        <w:tab w:val="right" w:pos="9360"/>
      </w:tabs>
      <w:spacing w:after="0"/>
    </w:pPr>
  </w:style>
  <w:style w:type="character" w:customStyle="1" w:styleId="FooterChar">
    <w:name w:val="Footer Char"/>
    <w:basedOn w:val="DefaultParagraphFont"/>
    <w:link w:val="Footer"/>
    <w:uiPriority w:val="99"/>
    <w:rsid w:val="007333D0"/>
  </w:style>
  <w:style w:type="paragraph" w:styleId="PlainText">
    <w:name w:val="Plain Text"/>
    <w:basedOn w:val="Normal"/>
    <w:link w:val="PlainTextChar"/>
    <w:uiPriority w:val="99"/>
    <w:unhideWhenUsed/>
    <w:rsid w:val="00A37A55"/>
    <w:pPr>
      <w:spacing w:after="0"/>
    </w:pPr>
    <w:rPr>
      <w:rFonts w:ascii="Calibri" w:hAnsi="Calibri"/>
      <w:szCs w:val="21"/>
    </w:rPr>
  </w:style>
  <w:style w:type="character" w:customStyle="1" w:styleId="PlainTextChar">
    <w:name w:val="Plain Text Char"/>
    <w:basedOn w:val="DefaultParagraphFont"/>
    <w:link w:val="PlainText"/>
    <w:uiPriority w:val="99"/>
    <w:rsid w:val="00A37A55"/>
    <w:rPr>
      <w:rFonts w:ascii="Calibri" w:hAnsi="Calibri"/>
      <w:szCs w:val="21"/>
    </w:rPr>
  </w:style>
  <w:style w:type="paragraph" w:styleId="Revision">
    <w:name w:val="Revision"/>
    <w:hidden/>
    <w:uiPriority w:val="99"/>
    <w:semiHidden/>
    <w:rsid w:val="00D2260A"/>
    <w:pPr>
      <w:spacing w:after="0" w:line="240" w:lineRule="auto"/>
    </w:pPr>
  </w:style>
  <w:style w:type="character" w:customStyle="1" w:styleId="Heading1Char">
    <w:name w:val="Heading 1 Char"/>
    <w:basedOn w:val="DefaultParagraphFont"/>
    <w:link w:val="Heading1"/>
    <w:uiPriority w:val="9"/>
    <w:rsid w:val="0054139D"/>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54139D"/>
    <w:rPr>
      <w:rFonts w:ascii="Times New Roman" w:eastAsiaTheme="majorEastAsia" w:hAnsi="Times New Roman" w:cs="Times New Roman"/>
      <w:b/>
      <w:color w:val="000000" w:themeColor="text1"/>
      <w:sz w:val="28"/>
      <w:szCs w:val="26"/>
    </w:rPr>
  </w:style>
  <w:style w:type="paragraph" w:customStyle="1" w:styleId="List1">
    <w:name w:val="List 1"/>
    <w:link w:val="List1Char"/>
    <w:rsid w:val="0054139D"/>
    <w:pPr>
      <w:spacing w:before="240" w:after="240" w:line="240" w:lineRule="auto"/>
      <w:ind w:left="432"/>
    </w:pPr>
    <w:rPr>
      <w:rFonts w:ascii="Times New Roman" w:eastAsia="Times New Roman" w:hAnsi="Times New Roman" w:cs="Times New Roman"/>
      <w:bCs/>
      <w:color w:val="000000" w:themeColor="text1"/>
      <w:sz w:val="24"/>
      <w:szCs w:val="27"/>
    </w:rPr>
  </w:style>
  <w:style w:type="character" w:customStyle="1" w:styleId="List1Char">
    <w:name w:val="List 1 Char"/>
    <w:basedOn w:val="Heading3Char"/>
    <w:link w:val="List1"/>
    <w:rsid w:val="0054139D"/>
    <w:rPr>
      <w:rFonts w:ascii="Times New Roman" w:eastAsia="Times New Roman" w:hAnsi="Times New Roman" w:cs="Times New Roman"/>
      <w:b w:val="0"/>
      <w:bCs/>
      <w:color w:val="000000" w:themeColor="text1"/>
      <w:sz w:val="24"/>
      <w:szCs w:val="27"/>
    </w:rPr>
  </w:style>
  <w:style w:type="paragraph" w:styleId="List2">
    <w:name w:val="List 2"/>
    <w:basedOn w:val="Normal"/>
    <w:uiPriority w:val="99"/>
    <w:semiHidden/>
    <w:unhideWhenUsed/>
    <w:rsid w:val="0054139D"/>
    <w:pPr>
      <w:keepNext/>
      <w:keepLines/>
      <w:ind w:left="821"/>
    </w:pPr>
  </w:style>
  <w:style w:type="paragraph" w:styleId="List3">
    <w:name w:val="List 3"/>
    <w:basedOn w:val="Normal"/>
    <w:uiPriority w:val="99"/>
    <w:semiHidden/>
    <w:unhideWhenUsed/>
    <w:rsid w:val="0054139D"/>
    <w:pPr>
      <w:keepNext/>
      <w:keepLines/>
      <w:ind w:left="1282"/>
    </w:pPr>
  </w:style>
  <w:style w:type="paragraph" w:styleId="List4">
    <w:name w:val="List 4"/>
    <w:basedOn w:val="Normal"/>
    <w:link w:val="List4Char"/>
    <w:uiPriority w:val="99"/>
    <w:semiHidden/>
    <w:unhideWhenUsed/>
    <w:rsid w:val="0054139D"/>
    <w:pPr>
      <w:keepNext/>
      <w:keepLines/>
      <w:ind w:left="1642"/>
    </w:pPr>
  </w:style>
  <w:style w:type="paragraph" w:styleId="List5">
    <w:name w:val="List 5"/>
    <w:basedOn w:val="Normal"/>
    <w:uiPriority w:val="99"/>
    <w:semiHidden/>
    <w:unhideWhenUsed/>
    <w:rsid w:val="0054139D"/>
    <w:pPr>
      <w:spacing w:before="120" w:after="0"/>
      <w:ind w:left="1872"/>
      <w:contextualSpacing/>
    </w:pPr>
  </w:style>
  <w:style w:type="paragraph" w:customStyle="1" w:styleId="List6">
    <w:name w:val="List 6"/>
    <w:basedOn w:val="List4"/>
    <w:link w:val="List6Char"/>
    <w:rsid w:val="0054139D"/>
    <w:pPr>
      <w:ind w:left="2088"/>
    </w:pPr>
    <w:rPr>
      <w:rFonts w:eastAsia="Times New Roman"/>
      <w:i/>
    </w:rPr>
  </w:style>
  <w:style w:type="character" w:customStyle="1" w:styleId="List4Char">
    <w:name w:val="List 4 Char"/>
    <w:basedOn w:val="DefaultParagraphFont"/>
    <w:link w:val="List4"/>
    <w:uiPriority w:val="99"/>
    <w:semiHidden/>
    <w:rsid w:val="0054139D"/>
    <w:rPr>
      <w:rFonts w:ascii="Times New Roman" w:hAnsi="Times New Roman" w:cs="Times New Roman"/>
      <w:sz w:val="24"/>
    </w:rPr>
  </w:style>
  <w:style w:type="character" w:customStyle="1" w:styleId="List6Char">
    <w:name w:val="List 6 Char"/>
    <w:basedOn w:val="List4Char"/>
    <w:link w:val="List6"/>
    <w:rsid w:val="0054139D"/>
    <w:rPr>
      <w:rFonts w:ascii="Times New Roman" w:eastAsia="Times New Roman" w:hAnsi="Times New Roman" w:cs="Times New Roman"/>
      <w:i/>
      <w:sz w:val="24"/>
    </w:rPr>
  </w:style>
  <w:style w:type="paragraph" w:customStyle="1" w:styleId="List7">
    <w:name w:val="List 7"/>
    <w:basedOn w:val="List4"/>
    <w:link w:val="List7Char"/>
    <w:rsid w:val="0054139D"/>
    <w:pPr>
      <w:ind w:left="2534"/>
    </w:pPr>
    <w:rPr>
      <w:rFonts w:eastAsia="Times New Roman"/>
      <w:i/>
      <w:color w:val="000000"/>
      <w:lang w:val="en"/>
    </w:rPr>
  </w:style>
  <w:style w:type="character" w:customStyle="1" w:styleId="List7Char">
    <w:name w:val="List 7 Char"/>
    <w:basedOn w:val="List4Char"/>
    <w:link w:val="List7"/>
    <w:rsid w:val="0054139D"/>
    <w:rPr>
      <w:rFonts w:ascii="Times New Roman" w:eastAsia="Times New Roman" w:hAnsi="Times New Roman" w:cs="Times New Roman"/>
      <w:i/>
      <w:color w:val="000000"/>
      <w:sz w:val="24"/>
      <w:lang w:val="en"/>
    </w:rPr>
  </w:style>
  <w:style w:type="paragraph" w:customStyle="1" w:styleId="List8">
    <w:name w:val="List 8"/>
    <w:basedOn w:val="List4"/>
    <w:link w:val="List8Char"/>
    <w:rsid w:val="0054139D"/>
    <w:pPr>
      <w:ind w:left="2880"/>
    </w:pPr>
    <w:rPr>
      <w:rFonts w:eastAsia="Times New Roman"/>
      <w:i/>
      <w:color w:val="000000"/>
      <w:lang w:val="en"/>
    </w:rPr>
  </w:style>
  <w:style w:type="character" w:customStyle="1" w:styleId="List8Char">
    <w:name w:val="List 8 Char"/>
    <w:basedOn w:val="List4Char"/>
    <w:link w:val="List8"/>
    <w:rsid w:val="0054139D"/>
    <w:rPr>
      <w:rFonts w:ascii="Times New Roman" w:eastAsia="Times New Roman" w:hAnsi="Times New Roman" w:cs="Times New Roman"/>
      <w:i/>
      <w:color w:val="000000"/>
      <w:sz w:val="24"/>
      <w:lang w:val="en"/>
    </w:rPr>
  </w:style>
  <w:style w:type="paragraph" w:customStyle="1" w:styleId="Heading1Red">
    <w:name w:val="Heading 1_Red"/>
    <w:basedOn w:val="Normal"/>
    <w:link w:val="Heading1RedChar"/>
    <w:rsid w:val="0054139D"/>
    <w:pPr>
      <w:spacing w:after="0"/>
      <w:jc w:val="center"/>
      <w:outlineLvl w:val="0"/>
    </w:pPr>
    <w:rPr>
      <w:rFonts w:eastAsia="Times New Roman"/>
      <w:b/>
      <w:color w:val="FF0000"/>
      <w:sz w:val="40"/>
    </w:rPr>
  </w:style>
  <w:style w:type="character" w:customStyle="1" w:styleId="Heading1RedChar">
    <w:name w:val="Heading 1_Red Char"/>
    <w:basedOn w:val="DefaultParagraphFont"/>
    <w:link w:val="Heading1Red"/>
    <w:rsid w:val="0054139D"/>
    <w:rPr>
      <w:rFonts w:ascii="Times New Roman" w:eastAsia="Times New Roman" w:hAnsi="Times New Roman" w:cs="Times New Roman"/>
      <w:b/>
      <w:color w:val="FF0000"/>
      <w:sz w:val="40"/>
    </w:rPr>
  </w:style>
  <w:style w:type="character" w:customStyle="1" w:styleId="Heading5Char">
    <w:name w:val="Heading 5 Char"/>
    <w:basedOn w:val="DefaultParagraphFont"/>
    <w:link w:val="Heading5"/>
    <w:uiPriority w:val="9"/>
    <w:semiHidden/>
    <w:rsid w:val="0054139D"/>
    <w:rPr>
      <w:rFonts w:asciiTheme="majorHAnsi" w:eastAsiaTheme="majorEastAsia" w:hAnsiTheme="majorHAnsi" w:cstheme="majorBidi"/>
      <w:color w:val="365F91" w:themeColor="accent1" w:themeShade="BF"/>
    </w:rPr>
  </w:style>
  <w:style w:type="paragraph" w:customStyle="1" w:styleId="edition">
    <w:name w:val="edition"/>
    <w:basedOn w:val="Heading1Red"/>
    <w:link w:val="editionChar"/>
    <w:rsid w:val="0054139D"/>
    <w:pPr>
      <w:widowControl w:val="0"/>
      <w:outlineLvl w:val="9"/>
    </w:pPr>
    <w:rPr>
      <w:b w:val="0"/>
      <w:i/>
      <w:color w:val="000000" w:themeColor="text1"/>
      <w:sz w:val="28"/>
    </w:rPr>
  </w:style>
  <w:style w:type="character" w:customStyle="1" w:styleId="editionChar">
    <w:name w:val="edition Char"/>
    <w:basedOn w:val="Heading1RedChar"/>
    <w:link w:val="edition"/>
    <w:rsid w:val="0054139D"/>
    <w:rPr>
      <w:rFonts w:ascii="Times New Roman" w:eastAsia="Times New Roman" w:hAnsi="Times New Roman" w:cs="Times New Roman"/>
      <w:b w:val="0"/>
      <w:i/>
      <w:color w:val="000000" w:themeColor="text1"/>
      <w:sz w:val="28"/>
    </w:rPr>
  </w:style>
  <w:style w:type="paragraph" w:customStyle="1" w:styleId="Heading1change">
    <w:name w:val="Heading 1_change"/>
    <w:basedOn w:val="edition"/>
    <w:link w:val="Heading1changeChar"/>
    <w:rsid w:val="0054139D"/>
    <w:pPr>
      <w:widowControl/>
      <w:outlineLvl w:val="0"/>
    </w:pPr>
    <w:rPr>
      <w:b/>
      <w:i w:val="0"/>
      <w:iCs/>
    </w:rPr>
  </w:style>
  <w:style w:type="character" w:customStyle="1" w:styleId="Heading1changeChar">
    <w:name w:val="Heading 1_change Char"/>
    <w:basedOn w:val="editionChar"/>
    <w:link w:val="Heading1change"/>
    <w:rsid w:val="0054139D"/>
    <w:rPr>
      <w:rFonts w:ascii="Times New Roman" w:eastAsia="Times New Roman" w:hAnsi="Times New Roman" w:cs="Times New Roman"/>
      <w:b/>
      <w:i w:val="0"/>
      <w:iCs/>
      <w:color w:val="000000" w:themeColor="text1"/>
      <w:sz w:val="28"/>
    </w:rPr>
  </w:style>
  <w:style w:type="paragraph" w:customStyle="1" w:styleId="Heading2change">
    <w:name w:val="Heading 2_change"/>
    <w:basedOn w:val="edition"/>
    <w:link w:val="Heading2changeChar"/>
    <w:rsid w:val="0054139D"/>
    <w:pPr>
      <w:keepNext/>
      <w:widowControl/>
      <w:outlineLvl w:val="1"/>
    </w:pPr>
    <w:rPr>
      <w:b/>
      <w:i w:val="0"/>
      <w:iCs/>
    </w:rPr>
  </w:style>
  <w:style w:type="character" w:customStyle="1" w:styleId="Heading2changeChar">
    <w:name w:val="Heading 2_change Char"/>
    <w:basedOn w:val="editionChar"/>
    <w:link w:val="Heading2change"/>
    <w:rsid w:val="0054139D"/>
    <w:rPr>
      <w:rFonts w:ascii="Times New Roman" w:eastAsia="Times New Roman" w:hAnsi="Times New Roman" w:cs="Times New Roman"/>
      <w:b/>
      <w:i w:val="0"/>
      <w:iCs/>
      <w:color w:val="000000" w:themeColor="text1"/>
      <w:sz w:val="28"/>
    </w:rPr>
  </w:style>
  <w:style w:type="paragraph" w:customStyle="1" w:styleId="Heading3change">
    <w:name w:val="Heading 3_change"/>
    <w:basedOn w:val="edition"/>
    <w:link w:val="Heading3changeChar"/>
    <w:rsid w:val="0054139D"/>
    <w:pPr>
      <w:widowControl/>
      <w:jc w:val="left"/>
      <w:outlineLvl w:val="2"/>
    </w:pPr>
    <w:rPr>
      <w:b/>
      <w:i w:val="0"/>
      <w:iCs/>
      <w:caps/>
      <w:sz w:val="24"/>
    </w:rPr>
  </w:style>
  <w:style w:type="character" w:customStyle="1" w:styleId="Heading3changeChar">
    <w:name w:val="Heading 3_change Char"/>
    <w:basedOn w:val="editionChar"/>
    <w:link w:val="Heading3change"/>
    <w:rsid w:val="0054139D"/>
    <w:rPr>
      <w:rFonts w:ascii="Times New Roman" w:eastAsia="Times New Roman" w:hAnsi="Times New Roman" w:cs="Times New Roman"/>
      <w:b/>
      <w:i w:val="0"/>
      <w:iCs/>
      <w:caps/>
      <w:color w:val="000000" w:themeColor="text1"/>
      <w:sz w:val="24"/>
    </w:rPr>
  </w:style>
  <w:style w:type="paragraph" w:customStyle="1" w:styleId="List1change">
    <w:name w:val="List 1_change"/>
    <w:basedOn w:val="Normal"/>
    <w:link w:val="List1changeChar"/>
    <w:rsid w:val="0054139D"/>
    <w:pPr>
      <w:keepNext/>
      <w:keepLines/>
      <w:ind w:left="432"/>
    </w:pPr>
    <w:rPr>
      <w:rFonts w:eastAsia="Times New Roman"/>
      <w:i/>
      <w:iCs/>
      <w:color w:val="000000"/>
    </w:rPr>
  </w:style>
  <w:style w:type="character" w:customStyle="1" w:styleId="List1changeChar">
    <w:name w:val="List 1_change Char"/>
    <w:basedOn w:val="editionChar"/>
    <w:link w:val="List1change"/>
    <w:rsid w:val="0054139D"/>
    <w:rPr>
      <w:rFonts w:ascii="Times New Roman" w:eastAsia="Times New Roman" w:hAnsi="Times New Roman" w:cs="Times New Roman"/>
      <w:b w:val="0"/>
      <w:i/>
      <w:iCs/>
      <w:color w:val="000000"/>
      <w:sz w:val="24"/>
    </w:rPr>
  </w:style>
  <w:style w:type="paragraph" w:customStyle="1" w:styleId="List2change">
    <w:name w:val="List 2_change"/>
    <w:basedOn w:val="Normal"/>
    <w:link w:val="List2changeChar"/>
    <w:rsid w:val="0054139D"/>
    <w:pPr>
      <w:spacing w:before="120"/>
      <w:ind w:left="821"/>
      <w:contextualSpacing/>
    </w:pPr>
    <w:rPr>
      <w:rFonts w:eastAsia="Times New Roman"/>
      <w:i/>
      <w:iCs/>
      <w:color w:val="000000"/>
    </w:rPr>
  </w:style>
  <w:style w:type="character" w:customStyle="1" w:styleId="List2changeChar">
    <w:name w:val="List 2_change Char"/>
    <w:basedOn w:val="editionChar"/>
    <w:link w:val="List2change"/>
    <w:rsid w:val="0054139D"/>
    <w:rPr>
      <w:rFonts w:ascii="Times New Roman" w:eastAsia="Times New Roman" w:hAnsi="Times New Roman" w:cs="Times New Roman"/>
      <w:b w:val="0"/>
      <w:i/>
      <w:iCs/>
      <w:color w:val="000000" w:themeColor="text1"/>
      <w:sz w:val="24"/>
    </w:rPr>
  </w:style>
  <w:style w:type="paragraph" w:customStyle="1" w:styleId="List3change">
    <w:name w:val="List 3_change"/>
    <w:basedOn w:val="Normal"/>
    <w:link w:val="List3changeChar"/>
    <w:rsid w:val="0054139D"/>
    <w:pPr>
      <w:keepNext/>
      <w:keepLines/>
      <w:spacing w:before="120"/>
      <w:ind w:left="1282"/>
      <w:contextualSpacing/>
    </w:pPr>
    <w:rPr>
      <w:rFonts w:eastAsia="Times New Roman"/>
      <w:i/>
      <w:iCs/>
      <w:color w:val="000000"/>
    </w:rPr>
  </w:style>
  <w:style w:type="character" w:customStyle="1" w:styleId="List3changeChar">
    <w:name w:val="List 3_change Char"/>
    <w:basedOn w:val="editionChar"/>
    <w:link w:val="List3change"/>
    <w:rsid w:val="0054139D"/>
    <w:rPr>
      <w:rFonts w:ascii="Times New Roman" w:eastAsia="Times New Roman" w:hAnsi="Times New Roman" w:cs="Times New Roman"/>
      <w:b w:val="0"/>
      <w:i/>
      <w:iCs/>
      <w:color w:val="000000" w:themeColor="text1"/>
      <w:sz w:val="24"/>
    </w:rPr>
  </w:style>
  <w:style w:type="paragraph" w:customStyle="1" w:styleId="List4change">
    <w:name w:val="List 4_change"/>
    <w:basedOn w:val="Normal"/>
    <w:link w:val="List4changeChar"/>
    <w:rsid w:val="0054139D"/>
    <w:pPr>
      <w:spacing w:before="120"/>
      <w:ind w:left="1642"/>
      <w:contextualSpacing/>
    </w:pPr>
    <w:rPr>
      <w:rFonts w:eastAsia="Times New Roman"/>
      <w:i/>
      <w:iCs/>
      <w:color w:val="000000"/>
    </w:rPr>
  </w:style>
  <w:style w:type="character" w:customStyle="1" w:styleId="List4changeChar">
    <w:name w:val="List 4_change Char"/>
    <w:basedOn w:val="editionChar"/>
    <w:link w:val="List4change"/>
    <w:rsid w:val="0054139D"/>
    <w:rPr>
      <w:rFonts w:ascii="Times New Roman" w:eastAsia="Times New Roman" w:hAnsi="Times New Roman" w:cs="Times New Roman"/>
      <w:b w:val="0"/>
      <w:i/>
      <w:iCs/>
      <w:color w:val="000000" w:themeColor="text1"/>
      <w:sz w:val="24"/>
    </w:rPr>
  </w:style>
  <w:style w:type="paragraph" w:customStyle="1" w:styleId="List5change">
    <w:name w:val="List 5_change"/>
    <w:basedOn w:val="Normal"/>
    <w:link w:val="List5changeChar"/>
    <w:rsid w:val="0054139D"/>
    <w:pPr>
      <w:keepNext/>
      <w:keepLines/>
      <w:spacing w:before="120"/>
      <w:ind w:left="1872"/>
      <w:contextualSpacing/>
    </w:pPr>
    <w:rPr>
      <w:rFonts w:eastAsia="Times New Roman"/>
      <w:i/>
      <w:iCs/>
      <w:color w:val="000000"/>
    </w:rPr>
  </w:style>
  <w:style w:type="character" w:customStyle="1" w:styleId="List5changeChar">
    <w:name w:val="List 5_change Char"/>
    <w:basedOn w:val="editionChar"/>
    <w:link w:val="List5change"/>
    <w:rsid w:val="0054139D"/>
    <w:rPr>
      <w:rFonts w:ascii="Times New Roman" w:eastAsia="Times New Roman" w:hAnsi="Times New Roman" w:cs="Times New Roman"/>
      <w:b w:val="0"/>
      <w:i/>
      <w:iCs/>
      <w:color w:val="000000" w:themeColor="text1"/>
      <w:sz w:val="24"/>
    </w:rPr>
  </w:style>
  <w:style w:type="paragraph" w:customStyle="1" w:styleId="List6change">
    <w:name w:val="List 6_change"/>
    <w:basedOn w:val="Normal"/>
    <w:link w:val="List6changeChar"/>
    <w:rsid w:val="0054139D"/>
    <w:pPr>
      <w:keepNext/>
      <w:keepLines/>
      <w:spacing w:before="120"/>
      <w:ind w:left="2088"/>
      <w:contextualSpacing/>
    </w:pPr>
    <w:rPr>
      <w:rFonts w:eastAsia="Times New Roman"/>
      <w:iCs/>
      <w:color w:val="000000"/>
      <w:sz w:val="28"/>
    </w:rPr>
  </w:style>
  <w:style w:type="character" w:customStyle="1" w:styleId="List6changeChar">
    <w:name w:val="List 6_change Char"/>
    <w:basedOn w:val="editionChar"/>
    <w:link w:val="List6change"/>
    <w:rsid w:val="0054139D"/>
    <w:rPr>
      <w:rFonts w:ascii="Times New Roman" w:eastAsia="Times New Roman" w:hAnsi="Times New Roman" w:cs="Times New Roman"/>
      <w:b w:val="0"/>
      <w:i w:val="0"/>
      <w:iCs/>
      <w:color w:val="000000" w:themeColor="text1"/>
      <w:sz w:val="28"/>
    </w:rPr>
  </w:style>
  <w:style w:type="paragraph" w:customStyle="1" w:styleId="List7change">
    <w:name w:val="List 7_change"/>
    <w:basedOn w:val="Normal"/>
    <w:link w:val="List7changeChar"/>
    <w:rsid w:val="0054139D"/>
    <w:pPr>
      <w:keepNext/>
      <w:keepLines/>
      <w:spacing w:before="120"/>
      <w:ind w:left="2534"/>
      <w:contextualSpacing/>
    </w:pPr>
    <w:rPr>
      <w:rFonts w:eastAsia="Times New Roman"/>
      <w:iCs/>
      <w:color w:val="000000"/>
    </w:rPr>
  </w:style>
  <w:style w:type="character" w:customStyle="1" w:styleId="List7changeChar">
    <w:name w:val="List 7_change Char"/>
    <w:basedOn w:val="editionChar"/>
    <w:link w:val="List7change"/>
    <w:rsid w:val="0054139D"/>
    <w:rPr>
      <w:rFonts w:ascii="Times New Roman" w:eastAsia="Times New Roman" w:hAnsi="Times New Roman" w:cs="Times New Roman"/>
      <w:b w:val="0"/>
      <w:i w:val="0"/>
      <w:iCs/>
      <w:color w:val="000000" w:themeColor="text1"/>
      <w:sz w:val="24"/>
    </w:rPr>
  </w:style>
  <w:style w:type="paragraph" w:customStyle="1" w:styleId="List8change">
    <w:name w:val="List 8_change"/>
    <w:basedOn w:val="Normal"/>
    <w:link w:val="List8changeChar"/>
    <w:rsid w:val="0054139D"/>
    <w:pPr>
      <w:keepNext/>
      <w:keepLines/>
      <w:spacing w:before="120"/>
      <w:ind w:left="2880"/>
      <w:contextualSpacing/>
    </w:pPr>
    <w:rPr>
      <w:rFonts w:eastAsia="Times New Roman"/>
      <w:iCs/>
      <w:color w:val="000000"/>
    </w:rPr>
  </w:style>
  <w:style w:type="character" w:customStyle="1" w:styleId="List8changeChar">
    <w:name w:val="List 8_change Char"/>
    <w:basedOn w:val="editionChar"/>
    <w:link w:val="List8change"/>
    <w:rsid w:val="0054139D"/>
    <w:rPr>
      <w:rFonts w:ascii="Times New Roman" w:eastAsia="Times New Roman" w:hAnsi="Times New Roman" w:cs="Times New Roman"/>
      <w:b w:val="0"/>
      <w:i w:val="0"/>
      <w:iCs/>
      <w:color w:val="000000" w:themeColor="text1"/>
      <w:sz w:val="24"/>
    </w:rPr>
  </w:style>
  <w:style w:type="paragraph" w:customStyle="1" w:styleId="Normalchange">
    <w:name w:val="Normal_change"/>
    <w:basedOn w:val="edition"/>
    <w:link w:val="NormalchangeChar"/>
    <w:rsid w:val="0054139D"/>
    <w:pPr>
      <w:widowControl/>
      <w:spacing w:after="160" w:line="259" w:lineRule="auto"/>
      <w:jc w:val="left"/>
    </w:pPr>
    <w:rPr>
      <w:rFonts w:cstheme="minorHAnsi"/>
      <w:i w:val="0"/>
      <w:iCs/>
    </w:rPr>
  </w:style>
  <w:style w:type="character" w:customStyle="1" w:styleId="NormalchangeChar">
    <w:name w:val="Normal_change Char"/>
    <w:basedOn w:val="editionChar"/>
    <w:link w:val="Normalchange"/>
    <w:rsid w:val="0054139D"/>
    <w:rPr>
      <w:rFonts w:ascii="Times New Roman" w:eastAsia="Times New Roman" w:hAnsi="Times New Roman" w:cstheme="minorHAnsi"/>
      <w:b w:val="0"/>
      <w:i w:val="0"/>
      <w:iCs/>
      <w:color w:val="000000" w:themeColor="text1"/>
      <w:sz w:val="28"/>
    </w:rPr>
  </w:style>
  <w:style w:type="character" w:customStyle="1" w:styleId="Heading4Char">
    <w:name w:val="Heading 4 Char"/>
    <w:basedOn w:val="DefaultParagraphFont"/>
    <w:link w:val="Heading4"/>
    <w:uiPriority w:val="9"/>
    <w:semiHidden/>
    <w:rsid w:val="006B065A"/>
    <w:rPr>
      <w:rFonts w:asciiTheme="majorHAnsi" w:eastAsiaTheme="majorEastAsia" w:hAnsiTheme="majorHAnsi" w:cstheme="majorBidi"/>
      <w:i/>
      <w:iCs/>
      <w:color w:val="365F91" w:themeColor="accent1" w:themeShade="BF"/>
    </w:rPr>
  </w:style>
  <w:style w:type="paragraph" w:styleId="TOC1">
    <w:name w:val="toc 1"/>
    <w:basedOn w:val="Normal"/>
    <w:next w:val="Normal"/>
    <w:autoRedefine/>
    <w:uiPriority w:val="39"/>
    <w:unhideWhenUsed/>
    <w:rsid w:val="006B065A"/>
    <w:pPr>
      <w:spacing w:after="100"/>
    </w:pPr>
  </w:style>
  <w:style w:type="paragraph" w:styleId="TOC2">
    <w:name w:val="toc 2"/>
    <w:basedOn w:val="Normal"/>
    <w:next w:val="Normal"/>
    <w:autoRedefine/>
    <w:uiPriority w:val="39"/>
    <w:unhideWhenUsed/>
    <w:rsid w:val="006B065A"/>
    <w:pPr>
      <w:spacing w:after="100"/>
      <w:ind w:left="220"/>
    </w:pPr>
  </w:style>
  <w:style w:type="paragraph" w:styleId="TOC3">
    <w:name w:val="toc 3"/>
    <w:basedOn w:val="Normal"/>
    <w:next w:val="Normal"/>
    <w:autoRedefine/>
    <w:uiPriority w:val="39"/>
    <w:unhideWhenUsed/>
    <w:rsid w:val="006B065A"/>
    <w:pPr>
      <w:spacing w:after="100"/>
      <w:ind w:left="440"/>
    </w:pPr>
  </w:style>
  <w:style w:type="paragraph" w:styleId="TOC4">
    <w:name w:val="toc 4"/>
    <w:basedOn w:val="Normal"/>
    <w:next w:val="Normal"/>
    <w:autoRedefine/>
    <w:uiPriority w:val="39"/>
    <w:semiHidden/>
    <w:unhideWhenUsed/>
    <w:rsid w:val="006B065A"/>
    <w:pPr>
      <w:spacing w:after="100"/>
      <w:ind w:left="660"/>
    </w:pPr>
  </w:style>
  <w:style w:type="paragraph" w:styleId="TOC5">
    <w:name w:val="toc 5"/>
    <w:basedOn w:val="Normal"/>
    <w:next w:val="Normal"/>
    <w:autoRedefine/>
    <w:uiPriority w:val="39"/>
    <w:semiHidden/>
    <w:unhideWhenUsed/>
    <w:rsid w:val="006B065A"/>
    <w:pPr>
      <w:spacing w:after="100"/>
      <w:ind w:left="880"/>
    </w:pPr>
  </w:style>
  <w:style w:type="paragraph" w:styleId="TOC6">
    <w:name w:val="toc 6"/>
    <w:basedOn w:val="Normal"/>
    <w:next w:val="Normal"/>
    <w:autoRedefine/>
    <w:uiPriority w:val="39"/>
    <w:semiHidden/>
    <w:unhideWhenUsed/>
    <w:rsid w:val="006B065A"/>
    <w:pPr>
      <w:spacing w:after="100"/>
      <w:ind w:left="1100"/>
    </w:pPr>
  </w:style>
  <w:style w:type="paragraph" w:styleId="TOC7">
    <w:name w:val="toc 7"/>
    <w:basedOn w:val="Normal"/>
    <w:next w:val="Normal"/>
    <w:autoRedefine/>
    <w:uiPriority w:val="39"/>
    <w:semiHidden/>
    <w:unhideWhenUsed/>
    <w:rsid w:val="006B065A"/>
    <w:pPr>
      <w:spacing w:after="100"/>
      <w:ind w:left="1320"/>
    </w:pPr>
  </w:style>
  <w:style w:type="paragraph" w:styleId="TOC8">
    <w:name w:val="toc 8"/>
    <w:basedOn w:val="Normal"/>
    <w:next w:val="Normal"/>
    <w:autoRedefine/>
    <w:uiPriority w:val="39"/>
    <w:semiHidden/>
    <w:unhideWhenUsed/>
    <w:rsid w:val="006B065A"/>
    <w:pPr>
      <w:spacing w:after="100"/>
      <w:ind w:left="1540"/>
    </w:pPr>
  </w:style>
  <w:style w:type="paragraph" w:styleId="TOC9">
    <w:name w:val="toc 9"/>
    <w:basedOn w:val="Normal"/>
    <w:next w:val="Normal"/>
    <w:autoRedefine/>
    <w:uiPriority w:val="39"/>
    <w:semiHidden/>
    <w:unhideWhenUsed/>
    <w:rsid w:val="006B065A"/>
    <w:pPr>
      <w:spacing w:after="100"/>
      <w:ind w:left="1760"/>
    </w:pPr>
  </w:style>
  <w:style w:type="paragraph" w:styleId="TOCHeading">
    <w:name w:val="TOC Heading"/>
    <w:basedOn w:val="Heading1"/>
    <w:next w:val="Normal"/>
    <w:uiPriority w:val="39"/>
    <w:unhideWhenUsed/>
    <w:qFormat/>
    <w:rsid w:val="00462007"/>
    <w:pPr>
      <w:keepNext/>
      <w:keepLines/>
      <w:widowControl/>
      <w:spacing w:after="0" w:line="259" w:lineRule="auto"/>
      <w:jc w:val="left"/>
      <w:outlineLvl w:val="9"/>
    </w:pPr>
    <w:rPr>
      <w:rFonts w:asciiTheme="majorHAnsi" w:hAnsiTheme="majorHAnsi" w:cstheme="majorBidi"/>
      <w:b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5565">
      <w:bodyDiv w:val="1"/>
      <w:marLeft w:val="0"/>
      <w:marRight w:val="0"/>
      <w:marTop w:val="0"/>
      <w:marBottom w:val="0"/>
      <w:divBdr>
        <w:top w:val="none" w:sz="0" w:space="0" w:color="auto"/>
        <w:left w:val="none" w:sz="0" w:space="0" w:color="auto"/>
        <w:bottom w:val="none" w:sz="0" w:space="0" w:color="auto"/>
        <w:right w:val="none" w:sz="0" w:space="0" w:color="auto"/>
      </w:divBdr>
    </w:div>
    <w:div w:id="190731831">
      <w:bodyDiv w:val="1"/>
      <w:marLeft w:val="0"/>
      <w:marRight w:val="0"/>
      <w:marTop w:val="0"/>
      <w:marBottom w:val="0"/>
      <w:divBdr>
        <w:top w:val="none" w:sz="0" w:space="0" w:color="auto"/>
        <w:left w:val="none" w:sz="0" w:space="0" w:color="auto"/>
        <w:bottom w:val="none" w:sz="0" w:space="0" w:color="auto"/>
        <w:right w:val="none" w:sz="0" w:space="0" w:color="auto"/>
      </w:divBdr>
    </w:div>
    <w:div w:id="603002826">
      <w:bodyDiv w:val="1"/>
      <w:marLeft w:val="0"/>
      <w:marRight w:val="0"/>
      <w:marTop w:val="0"/>
      <w:marBottom w:val="0"/>
      <w:divBdr>
        <w:top w:val="none" w:sz="0" w:space="0" w:color="auto"/>
        <w:left w:val="none" w:sz="0" w:space="0" w:color="auto"/>
        <w:bottom w:val="none" w:sz="0" w:space="0" w:color="auto"/>
        <w:right w:val="none" w:sz="0" w:space="0" w:color="auto"/>
      </w:divBdr>
    </w:div>
    <w:div w:id="1336301064">
      <w:bodyDiv w:val="1"/>
      <w:marLeft w:val="0"/>
      <w:marRight w:val="0"/>
      <w:marTop w:val="0"/>
      <w:marBottom w:val="0"/>
      <w:divBdr>
        <w:top w:val="none" w:sz="0" w:space="0" w:color="auto"/>
        <w:left w:val="none" w:sz="0" w:space="0" w:color="auto"/>
        <w:bottom w:val="none" w:sz="0" w:space="0" w:color="auto"/>
        <w:right w:val="none" w:sz="0" w:space="0" w:color="auto"/>
      </w:divBdr>
    </w:div>
    <w:div w:id="207134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AFFARS-PGI_PART-pgi_5315.docx" TargetMode="External"/><Relationship Id="rId117" Type="http://schemas.openxmlformats.org/officeDocument/2006/relationships/footer" Target="footer1.xml"/><Relationship Id="rId21" Type="http://schemas.openxmlformats.org/officeDocument/2006/relationships/hyperlink" Target="AFFARS-PGI_PART-pgi_5315.docx" TargetMode="External"/><Relationship Id="rId42" Type="http://schemas.openxmlformats.org/officeDocument/2006/relationships/hyperlink" Target="AFFARS-PGI_PART-pgi_5315.docx" TargetMode="External"/><Relationship Id="rId47" Type="http://schemas.openxmlformats.org/officeDocument/2006/relationships/hyperlink" Target="https://usaf.dps.mil/sites/AFCC/KnowledgeCenter/contracting_templates/sseb_report.docx" TargetMode="External"/><Relationship Id="rId63" Type="http://schemas.openxmlformats.org/officeDocument/2006/relationships/hyperlink" Target="https://usaf.dps.mil/sites/AFCC/KnowledgeCenter/contracting_templates/past_perf_quest_sample_2.docx" TargetMode="External"/><Relationship Id="rId68" Type="http://schemas.openxmlformats.org/officeDocument/2006/relationships/hyperlink" Target="https://usaf.dps.mil/sites/AFCC/KnowledgeCenter/contracting_templates/ss_plan.docx" TargetMode="External"/><Relationship Id="rId84" Type="http://schemas.openxmlformats.org/officeDocument/2006/relationships/hyperlink" Target="https://usaf.dps.mil/teams/PK-Central/afcc/records_contract/EZ/EZ_Docs/Templates/Tradeoff_Tech_Evaluator_Template.docx" TargetMode="External"/><Relationship Id="rId89" Type="http://schemas.openxmlformats.org/officeDocument/2006/relationships/hyperlink" Target="https://usaf.dps.mil/sites/AFCC/KnowledgeCenter/contracting_templates/sseb_report.docx" TargetMode="External"/><Relationship Id="rId112" Type="http://schemas.openxmlformats.org/officeDocument/2006/relationships/hyperlink" Target="https://usaf.dps.mil/sites/AFCC/KnowledgeCenter/source_selection_training/Forms/AllItems.aspx" TargetMode="External"/><Relationship Id="rId16" Type="http://schemas.openxmlformats.org/officeDocument/2006/relationships/hyperlink" Target="http://static.e-publishing.af.mil/production/1/saf_aq/publication/afi63-138/afi63-138.pdf" TargetMode="External"/><Relationship Id="rId107" Type="http://schemas.openxmlformats.org/officeDocument/2006/relationships/hyperlink" Target="https://icatalog.dau.edu/onlinecatalog/tabnavcl.aspx" TargetMode="External"/><Relationship Id="rId11" Type="http://schemas.openxmlformats.org/officeDocument/2006/relationships/hyperlink" Target="http://www.acq.osd.mil/dpap/policy/policyvault/USA004370-14-DPAP.pdf" TargetMode="External"/><Relationship Id="rId24" Type="http://schemas.openxmlformats.org/officeDocument/2006/relationships/hyperlink" Target="https://usaf.dps.mil/sites/AFCC/KnowledgeCenter/contracting_templates/conflict_of_interest_statement.pdf" TargetMode="External"/><Relationship Id="rId32" Type="http://schemas.openxmlformats.org/officeDocument/2006/relationships/hyperlink" Target="https://usaf.dps.mil/sites/AFCC/afcc/knowledge_center/templates/ss_file_checklist.docx" TargetMode="External"/><Relationship Id="rId37" Type="http://schemas.openxmlformats.org/officeDocument/2006/relationships/hyperlink" Target="AFFARS-PGI_PART-pgi_5315.docx" TargetMode="External"/><Relationship Id="rId40" Type="http://schemas.openxmlformats.org/officeDocument/2006/relationships/hyperlink" Target="AFFARS-PGI_PART-pgi_5315.docx" TargetMode="External"/><Relationship Id="rId45" Type="http://schemas.openxmlformats.org/officeDocument/2006/relationships/hyperlink" Target="https://usaf.dps.mil/sites/AFCC/KnowledgeCenter/Pages/5315-main.aspx" TargetMode="External"/><Relationship Id="rId53" Type="http://schemas.openxmlformats.org/officeDocument/2006/relationships/hyperlink" Target="AFFARS-PART-5301.docx" TargetMode="External"/><Relationship Id="rId58" Type="http://schemas.openxmlformats.org/officeDocument/2006/relationships/hyperlink" Target="https://usaf.dps.mil/sites/AFCC/KnowledgeCenter/contracting_templates/ss_decision_document.docx" TargetMode="External"/><Relationship Id="rId66" Type="http://schemas.openxmlformats.org/officeDocument/2006/relationships/hyperlink" Target="https://usaf.dps.mil/sites/AFCC/KnowledgeCenter/contracting_templates/solicitation_cross_reference_matrix.docx" TargetMode="External"/><Relationship Id="rId74" Type="http://schemas.openxmlformats.org/officeDocument/2006/relationships/hyperlink" Target="https://usaf.dps.mil/sites/AFCC/KnowledgeCenter/contracting_templates/conflict_of_interest_statement.pdf" TargetMode="External"/><Relationship Id="rId79" Type="http://schemas.openxmlformats.org/officeDocument/2006/relationships/hyperlink" Target="https://usaf.dps.mil/sites/AFCC/KnowledgeCenter/contracting_templates/comparative_anal_rpt_and_award_rec.docx" TargetMode="External"/><Relationship Id="rId87" Type="http://schemas.openxmlformats.org/officeDocument/2006/relationships/hyperlink" Target="https://usaf.dps.mil/teams/PK-Central/afcc/records_contract/EZ/EZ_Docs/Templates/LPTA_SubFactor_Chief_Template.docx" TargetMode="External"/><Relationship Id="rId102" Type="http://schemas.openxmlformats.org/officeDocument/2006/relationships/hyperlink" Target="pgi_5315.docx/" TargetMode="External"/><Relationship Id="rId110" Type="http://schemas.openxmlformats.org/officeDocument/2006/relationships/hyperlink" Target="https://icatalog.dau.edu/onlinecatalog/courses.aspx?crs_id=423" TargetMode="External"/><Relationship Id="rId115" Type="http://schemas.openxmlformats.org/officeDocument/2006/relationships/hyperlink" Target="https://usaf.dps.mil/sites/AFCC/KnowledgeCenter/contracting_templates/Certificate_Phase_II_Training.pdf" TargetMode="External"/><Relationship Id="rId5" Type="http://schemas.openxmlformats.org/officeDocument/2006/relationships/numbering" Target="numbering.xml"/><Relationship Id="rId61" Type="http://schemas.openxmlformats.org/officeDocument/2006/relationships/hyperlink" Target="https://usaf.dps.mil/sites/AFCC/KnowledgeCenter/contracting_templates/abstract_of_proposals_and_quotations.pdf" TargetMode="External"/><Relationship Id="rId82" Type="http://schemas.openxmlformats.org/officeDocument/2006/relationships/hyperlink" Target="https://usaf.dps.mil/sites/AFCC/KnowledgeCenter/contracting_templates/rating_team_worksheet_method_2.docx" TargetMode="External"/><Relationship Id="rId90" Type="http://schemas.openxmlformats.org/officeDocument/2006/relationships/hyperlink" Target="https://usaf.dps.mil/sites/AFCC/KnowledgeCenter/contracting_templates/Initial_evaluation_briefing.pptx" TargetMode="External"/><Relationship Id="rId95" Type="http://schemas.openxmlformats.org/officeDocument/2006/relationships/hyperlink" Target="https://usaf.dps.mil/teams/PK-Central/AFCC/records_contract/EZ/EZ_Docs/Templates/LPTA_PerformanceQuality_Template.docx" TargetMode="External"/><Relationship Id="rId19" Type="http://schemas.openxmlformats.org/officeDocument/2006/relationships/hyperlink" Target="AFFARS-PGI_PART-pgi_5315.docx" TargetMode="External"/><Relationship Id="rId14" Type="http://schemas.openxmlformats.org/officeDocument/2006/relationships/hyperlink" Target="AFFARS-PART-5301.docx" TargetMode="External"/><Relationship Id="rId22" Type="http://schemas.openxmlformats.org/officeDocument/2006/relationships/hyperlink" Target="https://usaf.dps.mil/sites/AFCC/KnowledgeCenter/contracting_templates/ss_non-disclosure_agreement.pdf" TargetMode="External"/><Relationship Id="rId27" Type="http://schemas.openxmlformats.org/officeDocument/2006/relationships/hyperlink" Target="https://usaf.dps.mil/sites/AFCC/KnowledgeCenter/Documents/AFFARS_Library/5315/samples/use_of_non-government_advisors.docx" TargetMode="External"/><Relationship Id="rId30" Type="http://schemas.openxmlformats.org/officeDocument/2006/relationships/hyperlink" Target="https://usaf.dps.mil/sites/AFCC/KnowledgeCenter/contracting_templates/verification_of_correspondence_to_offeror.xls" TargetMode="External"/><Relationship Id="rId35" Type="http://schemas.openxmlformats.org/officeDocument/2006/relationships/hyperlink" Target="AFFARS-PGI_PART-pgi_5315.docx" TargetMode="External"/><Relationship Id="rId43" Type="http://schemas.openxmlformats.org/officeDocument/2006/relationships/hyperlink" Target="AFFARS-PGI_PART-pgi_5315.docx" TargetMode="External"/><Relationship Id="rId48" Type="http://schemas.openxmlformats.org/officeDocument/2006/relationships/hyperlink" Target="https://usaf.dps.mil/sites/AFCC/KnowledgeCenter/contracting_templates/Initial_evaluation_briefing.pptx" TargetMode="External"/><Relationship Id="rId56" Type="http://schemas.openxmlformats.org/officeDocument/2006/relationships/hyperlink" Target="https://usaf.dps.mil/sites/AFCC/KnowledgeCenter/contracting_templates/comparative_anal_rpt_and_award_rec.docx" TargetMode="External"/><Relationship Id="rId64" Type="http://schemas.openxmlformats.org/officeDocument/2006/relationships/hyperlink" Target="https://usaf.dps.mil/sites/AFCC/KnowledgeCenter/contracting_templates/past_perf_quest_sample_3.docx" TargetMode="External"/><Relationship Id="rId69" Type="http://schemas.openxmlformats.org/officeDocument/2006/relationships/hyperlink" Target="https://usaf.dps.mil/sites/AFCC/KnowledgeCenter/contracting_templates/subcontractor_consent_letter.docx" TargetMode="External"/><Relationship Id="rId77" Type="http://schemas.openxmlformats.org/officeDocument/2006/relationships/hyperlink" Target="https://usaf.dps.mil/sites/AFCC/KnowledgeCenter/Documents/AFFARS_Library/5315/samples/soure_selection_notification.docx" TargetMode="External"/><Relationship Id="rId100" Type="http://schemas.openxmlformats.org/officeDocument/2006/relationships/hyperlink" Target="https://usaf.dps.mil/sites/AFCC/KnowledgeCenter/contracting_templates/perf_conf_rating_eval.docx" TargetMode="External"/><Relationship Id="rId105" Type="http://schemas.openxmlformats.org/officeDocument/2006/relationships/hyperlink" Target="https://usaf.dps.mil/sites/AFCC/KnowledgeCenter/source_selection_training/SSA_SS_Training_Charts.pptx" TargetMode="External"/><Relationship Id="rId113" Type="http://schemas.openxmlformats.org/officeDocument/2006/relationships/hyperlink" Target="https://usaf.dps.mil/sites/AFCC/KnowledgeCenter/Pages/5315-main.aspx" TargetMode="External"/><Relationship Id="rId118"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usaf.dps.mil/sites/AFCC/KnowledgeCenter/contracting_templates/sseb_report.docx" TargetMode="External"/><Relationship Id="rId72" Type="http://schemas.openxmlformats.org/officeDocument/2006/relationships/hyperlink" Target="https://usaf.dps.mil/sites/AFCC/KnowledgeCenter/contracting_templates/ss_info_cover_sheet_USAF_CUI_SF901.docx" TargetMode="External"/><Relationship Id="rId80" Type="http://schemas.openxmlformats.org/officeDocument/2006/relationships/hyperlink" Target="https://usaf.dps.mil/sites/AFCC/KnowledgeCenter/contracting_templates/ss_decision_document.docx" TargetMode="External"/><Relationship Id="rId85" Type="http://schemas.openxmlformats.org/officeDocument/2006/relationships/hyperlink" Target="https://usaf.dps.mil/teams/PK-Central/afcc/records_contract/EZ/EZ_Docs/Templates/LPTA_Tech_Evaluator_Template.docx" TargetMode="External"/><Relationship Id="rId93" Type="http://schemas.openxmlformats.org/officeDocument/2006/relationships/hyperlink" Target="https://usaf.dps.mil/teams/PK-Central/AFCC/records_contract/EZ/EZ_Docs/Templates/Relevancy_Template.docx" TargetMode="External"/><Relationship Id="rId98" Type="http://schemas.openxmlformats.org/officeDocument/2006/relationships/hyperlink" Target="https://usaf.dps.mil/teams/PK-Central/afcc/records_contract/EZ/EZ_Docs/Templates/Tradeoff_PastPerformanceConfidence_Template.docx" TargetMode="External"/><Relationship Id="rId3" Type="http://schemas.openxmlformats.org/officeDocument/2006/relationships/customXml" Target="../customXml/item3.xml"/><Relationship Id="rId12" Type="http://schemas.openxmlformats.org/officeDocument/2006/relationships/hyperlink" Target="mailto:SAF.AQ.SAF-AQC.Workflow@us.af.mil" TargetMode="External"/><Relationship Id="rId17" Type="http://schemas.openxmlformats.org/officeDocument/2006/relationships/hyperlink" Target="http://static.e-publishing.af.mil/production/1/saf_aq/publication/afi63-138/afi63-138.pdf" TargetMode="External"/><Relationship Id="rId25" Type="http://schemas.openxmlformats.org/officeDocument/2006/relationships/hyperlink" Target="http://www.acq.osd.mil/dpap/policy/policyvault/USA004370-14-DPAP.pdf" TargetMode="External"/><Relationship Id="rId33" Type="http://schemas.openxmlformats.org/officeDocument/2006/relationships/hyperlink" Target="mailto:SAF.AQ.SAF-AQC.Workflow@us.af.mil" TargetMode="External"/><Relationship Id="rId38" Type="http://schemas.openxmlformats.org/officeDocument/2006/relationships/hyperlink" Target="AFFARS-PGI_PART-pgi_5315.docx" TargetMode="External"/><Relationship Id="rId46" Type="http://schemas.openxmlformats.org/officeDocument/2006/relationships/hyperlink" Target="AFFARS-PGI_PART-pgi_5315.docx" TargetMode="External"/><Relationship Id="rId59" Type="http://schemas.openxmlformats.org/officeDocument/2006/relationships/hyperlink" Target="https://usaf.dps.mil/teams/PK-Central/AFCC/records_contract/EZ/Lists/EZ_Scheduler/MyItems.aspx" TargetMode="External"/><Relationship Id="rId67" Type="http://schemas.openxmlformats.org/officeDocument/2006/relationships/hyperlink" Target="https://usaf.dps.mil/sites/AFCC/KnowledgeCenter/contracting_templates/ss_file_checklist.docx" TargetMode="External"/><Relationship Id="rId103" Type="http://schemas.openxmlformats.org/officeDocument/2006/relationships/hyperlink" Target="https://usaf.dps.mil/sites/AFCC/KnowledgeCenter/contracting_templates/designation_of_ss_trng_mgrs_and_trainers.pdf" TargetMode="External"/><Relationship Id="rId108" Type="http://schemas.openxmlformats.org/officeDocument/2006/relationships/hyperlink" Target="https://icatalog.dau.edu/onlinecatalog/courses.aspx?crs_id=283" TargetMode="External"/><Relationship Id="rId116" Type="http://schemas.openxmlformats.org/officeDocument/2006/relationships/hyperlink" Target="https://usaf.dps.mil/sites/AFCC/KnowledgeCenter/Lists/ss_training_survey/overview.aspx" TargetMode="External"/><Relationship Id="rId20" Type="http://schemas.openxmlformats.org/officeDocument/2006/relationships/hyperlink" Target="AFFARS-PGI_PART-pgi_5315.docx" TargetMode="External"/><Relationship Id="rId41" Type="http://schemas.openxmlformats.org/officeDocument/2006/relationships/hyperlink" Target="AFFARS-PGI_PART-pgi_5315.docx" TargetMode="External"/><Relationship Id="rId54" Type="http://schemas.openxmlformats.org/officeDocument/2006/relationships/hyperlink" Target="https://usaf.dps.mil/sites/AFCC/KnowledgeCenter/contracting_templates/sseb_report.docx" TargetMode="External"/><Relationship Id="rId62" Type="http://schemas.openxmlformats.org/officeDocument/2006/relationships/hyperlink" Target="https://usaf.dps.mil/sites/AFCC/KnowledgeCenter/contracting_templates/memo_SSA_Delegation.docx" TargetMode="External"/><Relationship Id="rId70" Type="http://schemas.openxmlformats.org/officeDocument/2006/relationships/hyperlink" Target="https://usaf.dps.mil/sites/AFCC/KnowledgeCenter/contracting_templates/verification_of_correspondence_to_offeror.xls" TargetMode="External"/><Relationship Id="rId75" Type="http://schemas.openxmlformats.org/officeDocument/2006/relationships/hyperlink" Target="https://usaf.dps.mil/sites/AFCC/KnowledgeCenter/Documents/AFFARS_Library/5315/samples/use_of_non-government_advisors.docx" TargetMode="External"/><Relationship Id="rId83" Type="http://schemas.openxmlformats.org/officeDocument/2006/relationships/hyperlink" Target="https://usaf.dps.mil/sites/AFCC/KnowledgeCenter/contracting_templates/PPT_rating_team_worksheet.docx" TargetMode="External"/><Relationship Id="rId88" Type="http://schemas.openxmlformats.org/officeDocument/2006/relationships/hyperlink" Target="https://usaf.dps.mil/teams/PK-Central/AFCC/records_contract/EZ/EZ_Docs/Templates/EN_Template.docx" TargetMode="External"/><Relationship Id="rId91" Type="http://schemas.openxmlformats.org/officeDocument/2006/relationships/hyperlink" Target="https://usaf.dps.mil/sites/AFCC/KnowledgeCenter/contracting_templates/pre-FPR_request_briefing.pptx" TargetMode="External"/><Relationship Id="rId96" Type="http://schemas.openxmlformats.org/officeDocument/2006/relationships/hyperlink" Target="https://usaf.dps.mil/teams/PK-Central/AFCC/records_contract/EZ/EZ_Docs/Templates/BusinessRelationship_Template.docx" TargetMode="External"/><Relationship Id="rId111" Type="http://schemas.openxmlformats.org/officeDocument/2006/relationships/hyperlink" Target="https://icatalog.dau.edu/onlinecatalog/courses.aspx?crs_id=1689"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tatic.e-publishing.af.mil/production/1/saf_aq/publication/afi63-138/afi63-138.pdf" TargetMode="External"/><Relationship Id="rId23" Type="http://schemas.openxmlformats.org/officeDocument/2006/relationships/hyperlink" Target="AFFARS-PART-5303.docx" TargetMode="External"/><Relationship Id="rId28" Type="http://schemas.openxmlformats.org/officeDocument/2006/relationships/hyperlink" Target="https://usaf.dps.mil/sites/AFCC/KnowledgeCenter/contracting_templates/ss_info_cover_sheet.pdf" TargetMode="External"/><Relationship Id="rId36" Type="http://schemas.openxmlformats.org/officeDocument/2006/relationships/hyperlink" Target="https://usaf.dps.mil/sites/AFCC/KnowledgeCenter/Lists/lessons_learned/AllItems.aspx" TargetMode="External"/><Relationship Id="rId49" Type="http://schemas.openxmlformats.org/officeDocument/2006/relationships/hyperlink" Target="AFFARS-PART-5301.docx" TargetMode="External"/><Relationship Id="rId57" Type="http://schemas.openxmlformats.org/officeDocument/2006/relationships/hyperlink" Target="AFFARS-PART-5301.docx" TargetMode="External"/><Relationship Id="rId106" Type="http://schemas.openxmlformats.org/officeDocument/2006/relationships/hyperlink" Target="https://usaf.dps.mil/sites/AFCC/KnowledgeCenter/source_selection_training/SSAC_SS_Training_Charts.pptx" TargetMode="External"/><Relationship Id="rId114" Type="http://schemas.openxmlformats.org/officeDocument/2006/relationships/hyperlink" Target="https://usaf.dps.mil/sites/AFCC/KnowledgeCenter/contracting_templates/Certificate_Phase_I_Training.pdf" TargetMode="External"/><Relationship Id="rId119"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AFFARS-PGI_PART-pgi_5315.docx" TargetMode="External"/><Relationship Id="rId44" Type="http://schemas.openxmlformats.org/officeDocument/2006/relationships/hyperlink" Target="https://usaf.dps.mil/sites/AFCC/KnowledgeCenter/contracting_templates/ss_plan.docx" TargetMode="External"/><Relationship Id="rId52" Type="http://schemas.openxmlformats.org/officeDocument/2006/relationships/hyperlink" Target="https://usaf.dps.mil/sites/AFCC/KnowledgeCenter/contracting_templates/pre-FPR_request_briefing.pptx" TargetMode="External"/><Relationship Id="rId60" Type="http://schemas.openxmlformats.org/officeDocument/2006/relationships/hyperlink" Target="https://usaf.dps.mil/sites/AFCC/KnowledgeCenter/Documents/AFFARS_Library/5315/ss_documentation_guidance.docx" TargetMode="External"/><Relationship Id="rId65" Type="http://schemas.openxmlformats.org/officeDocument/2006/relationships/hyperlink" Target="https://usaf.dps.mil/sites/AFCC/KnowledgeCenter/contracting_templates/section_L_past_performance_information.docx" TargetMode="External"/><Relationship Id="rId73" Type="http://schemas.openxmlformats.org/officeDocument/2006/relationships/hyperlink" Target="https://usaf.dps.mil/sites/AFCC/KnowledgeCenter/contracting_templates/ss_non-disclosure_agreement.pdf" TargetMode="External"/><Relationship Id="rId78" Type="http://schemas.openxmlformats.org/officeDocument/2006/relationships/hyperlink" Target="https://usaf.dps.mil/sites/AFCC/KnowledgeCenter/contracting_templates/competitive_range_decision_document.docx" TargetMode="External"/><Relationship Id="rId81" Type="http://schemas.openxmlformats.org/officeDocument/2006/relationships/hyperlink" Target="https://usaf.dps.mil/sites/AFCC/KnowledgeCenter/contracting_templates/rating_team_worksheet_method_1.docx" TargetMode="External"/><Relationship Id="rId86" Type="http://schemas.openxmlformats.org/officeDocument/2006/relationships/hyperlink" Target="https://usaf.dps.mil/teams/PK-Central/afcc/records_contract/EZ/EZ_Docs/Templates/Tradeoff_SubFactor_Chief_Template.docx" TargetMode="External"/><Relationship Id="rId94" Type="http://schemas.openxmlformats.org/officeDocument/2006/relationships/hyperlink" Target="https://usaf.dps.mil/teams/PK-Central/afcc/records_contract/EZ/EZ_Docs/Templates/Tradeoff_PerformanceQuality_Template.docx" TargetMode="External"/><Relationship Id="rId99" Type="http://schemas.openxmlformats.org/officeDocument/2006/relationships/hyperlink" Target="https://usaf.dps.mil/teams/PK-Central/AFCC/records_contract/EZ/EZ_Docs/Templates/LPTA_PastPerformanceEvaluation_Template.docx" TargetMode="External"/><Relationship Id="rId101" Type="http://schemas.openxmlformats.org/officeDocument/2006/relationships/hyperlink" Target="https://usaf.dps.mil/teams/PK-Central/AFCC/records_contract/EZ/EZ_Docs/Templates/CostPrice_Template.docx"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AFFARS-PART-5301.docx" TargetMode="External"/><Relationship Id="rId18" Type="http://schemas.openxmlformats.org/officeDocument/2006/relationships/hyperlink" Target="https://usaf.dps.mil/sites/AFCC/KnowledgeCenter/contracting_templates/memo_SSA_Delegation.docx" TargetMode="External"/><Relationship Id="rId39" Type="http://schemas.openxmlformats.org/officeDocument/2006/relationships/hyperlink" Target="AFFARS-PGI_PART-pgi_5315.docx" TargetMode="External"/><Relationship Id="rId109" Type="http://schemas.openxmlformats.org/officeDocument/2006/relationships/hyperlink" Target="https://icatalog.dau.edu/onlinecatalog/courses.aspx?crs_id=247" TargetMode="External"/><Relationship Id="rId34" Type="http://schemas.openxmlformats.org/officeDocument/2006/relationships/hyperlink" Target="https://usaf.dps.mil/sites/AFCC/KnowledgeCenter/Documents/AFFARS_Library/5315/samples/soure_selection_notification.docx" TargetMode="External"/><Relationship Id="rId50" Type="http://schemas.openxmlformats.org/officeDocument/2006/relationships/hyperlink" Target="https://usaf.dps.mil/sites/AFCC/KnowledgeCenter/contracting_templates/competitive_range_decision_document.docx" TargetMode="External"/><Relationship Id="rId55" Type="http://schemas.openxmlformats.org/officeDocument/2006/relationships/hyperlink" Target="https://usaf.dps.mil/sites/AFCC/KnowledgeCenter/contracting_templates/final_decision_brief.pptx" TargetMode="External"/><Relationship Id="rId76" Type="http://schemas.openxmlformats.org/officeDocument/2006/relationships/hyperlink" Target="https://usaf.dps.mil/sites/AFCC/KnowledgeCenter/Documents/AFFARS_Library/5315/samples/section_L_and_M_samples.docx" TargetMode="External"/><Relationship Id="rId97" Type="http://schemas.openxmlformats.org/officeDocument/2006/relationships/hyperlink" Target="https://usaf.dps.mil/teams/PK-Central/afcc/records_contract/EZ/EZ_Docs/Templates/PPI_Template.docx" TargetMode="External"/><Relationship Id="rId104" Type="http://schemas.openxmlformats.org/officeDocument/2006/relationships/hyperlink" Target="mailto:SAF.AQ.MLA.DF.SAF-AQCP.FIELD.SUPPORT@us.af.mil" TargetMode="External"/><Relationship Id="rId7" Type="http://schemas.openxmlformats.org/officeDocument/2006/relationships/settings" Target="settings.xml"/><Relationship Id="rId71" Type="http://schemas.openxmlformats.org/officeDocument/2006/relationships/hyperlink" Target="https://usaf.dps.mil/sites/AFCC/KnowledgeCenter/contracting_templates/ss_info_cover_sheet.pdf" TargetMode="External"/><Relationship Id="rId92" Type="http://schemas.openxmlformats.org/officeDocument/2006/relationships/hyperlink" Target="https://usaf.dps.mil/sites/AFCC/KnowledgeCenter/contracting_templates/final_decision_brief.pptx" TargetMode="External"/><Relationship Id="rId2" Type="http://schemas.openxmlformats.org/officeDocument/2006/relationships/customXml" Target="../customXml/item2.xml"/><Relationship Id="rId29" Type="http://schemas.openxmlformats.org/officeDocument/2006/relationships/hyperlink" Target="https://usaf.dps.mil/sites/AFCC/KnowledgeCenter/contracting_templates/ss_info_cover_sheet_USAF_CUI_SF9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F08A42-C5F9-4B37-AA2C-363841965C06}">
  <ds:schemaRefs>
    <ds:schemaRef ds:uri="http://schemas.microsoft.com/sharepoint/v3/contenttype/forms"/>
  </ds:schemaRefs>
</ds:datastoreItem>
</file>

<file path=customXml/itemProps2.xml><?xml version="1.0" encoding="utf-8"?>
<ds:datastoreItem xmlns:ds="http://schemas.openxmlformats.org/officeDocument/2006/customXml" ds:itemID="{BB279AE7-3423-4E20-A8BE-5213D63CC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9596CA-4A33-44D7-A832-57A8B17DB781}">
  <ds:schemaRefs>
    <ds:schemaRef ds:uri="http://schemas.openxmlformats.org/officeDocument/2006/bibliography"/>
  </ds:schemaRefs>
</ds:datastoreItem>
</file>

<file path=customXml/itemProps4.xml><?xml version="1.0" encoding="utf-8"?>
<ds:datastoreItem xmlns:ds="http://schemas.openxmlformats.org/officeDocument/2006/customXml" ds:itemID="{9250ED8E-E41A-4BCC-814D-9E6121418B4B}">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http://purl.org/dc/term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2102</TotalTime>
  <Pages>6</Pages>
  <Words>6588</Words>
  <Characters>37556</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Source Selection  (reflects new DoD procedures)</vt:lpstr>
    </vt:vector>
  </TitlesOfParts>
  <Company>U.S Air Force</Company>
  <LinksUpToDate>false</LinksUpToDate>
  <CharactersWithSpaces>44056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Selection  (reflects new DoD procedures)</dc:title>
  <dc:creator>1253442731C</dc:creator>
  <cp:lastModifiedBy>Gregory Pangborn</cp:lastModifiedBy>
  <cp:revision>114</cp:revision>
  <cp:lastPrinted>2016-05-18T21:12:00Z</cp:lastPrinted>
  <dcterms:created xsi:type="dcterms:W3CDTF">2019-04-16T14:40:00Z</dcterms:created>
  <dcterms:modified xsi:type="dcterms:W3CDTF">2021-07-22T22:10:00Z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