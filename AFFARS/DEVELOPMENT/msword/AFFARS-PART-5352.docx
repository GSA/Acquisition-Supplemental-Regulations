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4BE0" w14:textId="77777777" w:rsidR="007F1518" w:rsidDel="00126EB3" w:rsidRDefault="007F1518" w:rsidP="00126EB3">
      <w:pPr>
        <w:pStyle w:val="Heading1"/>
        <w:rPr>
          <w:ins w:id="0" w:author="Gregory Pangborn" w:date="2020-04-20T17:05:00Z"/>
        </w:rPr>
      </w:pPr>
      <w:bookmarkStart w:id="1" w:name="_Toc347039622"/>
      <w:bookmarkStart w:id="2" w:name="_Toc347057294"/>
      <w:bookmarkStart w:id="3" w:name="_Toc350313555"/>
      <w:bookmarkStart w:id="4" w:name="_Toc351655722"/>
      <w:ins w:id="5" w:author="Gregory Pangborn" w:date="2020-04-20T17:05:00Z">
        <w:r>
          <w:t xml:space="preserve">PART 5352 - </w:t>
        </w:r>
        <w:r>
          <w:br/>
          <w:t>Solicitation Provisions and Contract Clauses</w:t>
        </w:r>
      </w:ins>
    </w:p>
    <w:p w14:paraId="4E609880" w14:textId="6A7D5BF7" w:rsidR="0073704A" w:rsidRPr="007F1518" w:rsidDel="00126EB3" w:rsidRDefault="0073704A">
      <w:pPr>
        <w:pStyle w:val="Heading1"/>
        <w:jc w:val="left"/>
        <w:rPr>
          <w:del w:id="6" w:author="Gregory Pangborn" w:date="2020-03-12T13:43:00Z"/>
        </w:rPr>
        <w:pPrChange w:id="7" w:author="Gregory Pangborn" w:date="2020-04-20T17:05:00Z">
          <w:pPr>
            <w:pStyle w:val="Heading1"/>
          </w:pPr>
        </w:pPrChange>
      </w:pPr>
      <w:del w:id="8" w:author="Gregory Pangborn" w:date="2020-04-20T17:05:00Z">
        <w:r w:rsidRPr="007F1518" w:rsidDel="007F1518">
          <w:delText>PART 5352</w:delText>
        </w:r>
        <w:r w:rsidR="00801C16" w:rsidRPr="007F1518" w:rsidDel="007F1518">
          <w:delText xml:space="preserve"> - </w:delText>
        </w:r>
        <w:r w:rsidRPr="007F1518" w:rsidDel="007F1518">
          <w:br/>
          <w:delText>Solicitation Provisions and Contract Clauses</w:delText>
        </w:r>
      </w:del>
    </w:p>
    <w:p w14:paraId="6AC73D0A" w14:textId="77777777" w:rsidR="0073704A" w:rsidRPr="007F1518" w:rsidDel="00126EB3" w:rsidRDefault="0073704A">
      <w:pPr>
        <w:pStyle w:val="Heading1"/>
        <w:jc w:val="left"/>
        <w:rPr>
          <w:del w:id="9" w:author="Gregory Pangborn" w:date="2020-03-12T13:43:00Z"/>
          <w:sz w:val="24"/>
        </w:rPr>
        <w:pPrChange w:id="10" w:author="Gregory Pangborn" w:date="2020-04-20T17:05:00Z">
          <w:pPr>
            <w:pStyle w:val="Heading1"/>
          </w:pPr>
        </w:pPrChange>
      </w:pPr>
    </w:p>
    <w:p w14:paraId="414CB4F0" w14:textId="22105232" w:rsidR="007F1518" w:rsidRPr="007F1518" w:rsidRDefault="007F1518" w:rsidP="007F1518">
      <w:pPr>
        <w:pStyle w:val="Heading1"/>
        <w:rPr>
          <w:ins w:id="11" w:author="Gregory Pangborn" w:date="2020-04-20T17:05:00Z"/>
        </w:rPr>
      </w:pPr>
      <w:bookmarkStart w:id="12" w:name="_p530710490_1"/>
      <w:bookmarkStart w:id="13" w:name="_p5306304"/>
      <w:bookmarkStart w:id="14" w:name="_Toc347039623"/>
      <w:bookmarkStart w:id="15" w:name="_Toc351655723"/>
      <w:bookmarkEnd w:id="1"/>
      <w:bookmarkEnd w:id="2"/>
      <w:bookmarkEnd w:id="3"/>
      <w:bookmarkEnd w:id="4"/>
      <w:bookmarkEnd w:id="12"/>
      <w:bookmarkEnd w:id="13"/>
    </w:p>
    <w:p w14:paraId="69384D18" w14:textId="77777777" w:rsidR="00F20BCD" w:rsidRPr="007F1518" w:rsidRDefault="007F1518" w:rsidP="007F1518">
      <w:pPr>
        <w:jc w:val="center"/>
        <w:rPr>
          <w:ins w:id="16" w:author="Gregory Pangborn" w:date="2020-04-21T16:33:00Z"/>
        </w:rPr>
      </w:pPr>
      <w:ins w:id="17" w:author="Gregory Pangborn" w:date="2020-04-20T17:05:00Z">
        <w:r w:rsidRPr="007F1518">
          <w:rPr>
            <w:b/>
          </w:rPr>
          <w:t>Table of Contents</w:t>
        </w:r>
      </w:ins>
    </w:p>
    <w:p w14:paraId="6AA23E94" w14:textId="2FF28B2E" w:rsidR="00934071" w:rsidRDefault="00934071">
      <w:pPr>
        <w:pStyle w:val="TOC2"/>
        <w:rPr>
          <w:ins w:id="18" w:author="Gregory Pangborn" w:date="2020-04-21T12:42:00Z"/>
          <w:rFonts w:asciiTheme="minorHAnsi" w:eastAsiaTheme="minorEastAsia" w:hAnsiTheme="minorHAnsi" w:cstheme="minorBidi"/>
          <w:noProof/>
          <w:sz w:val="22"/>
          <w:szCs w:val="22"/>
        </w:rPr>
      </w:pPr>
      <w:ins w:id="19" w:author="Gregory Pangborn" w:date="2020-04-21T12:42:00Z">
        <w:r>
          <w:rPr>
            <w:b/>
          </w:rPr>
          <w:fldChar w:fldCharType="begin"/>
        </w:r>
        <w:r>
          <w:rPr>
            <w:b/>
          </w:rPr>
          <w:instrText xml:space="preserve"> TOC \o "2-4" \n \h \z </w:instrText>
        </w:r>
      </w:ins>
      <w:r>
        <w:rPr>
          <w:b/>
        </w:rPr>
        <w:fldChar w:fldCharType="separate"/>
      </w:r>
      <w:ins w:id="20"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"_Toc38365557"</w:instrText>
        </w:r>
        <w:r w:rsidRPr="008A4303">
          <w:rPr>
            <w:rStyle w:val="Hyperlink"/>
            <w:noProof/>
          </w:rPr>
          <w:instrText xml:space="preserve"> </w:instrText>
        </w:r>
        <w:r w:rsidRPr="008A4303">
          <w:rPr>
            <w:rStyle w:val="Hyperlink"/>
            <w:noProof/>
          </w:rPr>
          <w:fldChar w:fldCharType="separate"/>
        </w:r>
        <w:r w:rsidRPr="008A4303">
          <w:rPr>
            <w:rStyle w:val="Hyperlink"/>
            <w:bCs/>
            <w:noProof/>
          </w:rPr>
          <w:t>SUBPART 5352.2 — TEXT OF PROVISIONS AND CLAUSES</w:t>
        </w:r>
        <w:r w:rsidRPr="008A4303">
          <w:rPr>
            <w:rStyle w:val="Hyperlink"/>
            <w:noProof/>
          </w:rPr>
          <w:fldChar w:fldCharType="end"/>
        </w:r>
      </w:ins>
    </w:p>
    <w:p w14:paraId="6D47A415" w14:textId="77777777" w:rsidR="00934071" w:rsidRDefault="00934071">
      <w:pPr>
        <w:pStyle w:val="TOC3"/>
        <w:rPr>
          <w:ins w:id="21" w:author="Gregory Pangborn" w:date="2020-04-21T12:42:00Z"/>
          <w:rFonts w:asciiTheme="minorHAnsi" w:eastAsiaTheme="minorEastAsia" w:hAnsiTheme="minorHAnsi" w:cstheme="minorBidi"/>
          <w:noProof/>
          <w:sz w:val="22"/>
          <w:szCs w:val="22"/>
        </w:rPr>
      </w:pPr>
      <w:ins w:id="22"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"_Toc38365558"</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5352.201-9101   Ombudsman</w:t>
        </w:r>
        <w:r w:rsidRPr="008A4303">
          <w:rPr>
            <w:rStyle w:val="Hyperlink"/>
            <w:noProof/>
          </w:rPr>
          <w:fldChar w:fldCharType="end"/>
        </w:r>
      </w:ins>
    </w:p>
    <w:p w14:paraId="706E9E2E" w14:textId="77777777" w:rsidR="00934071" w:rsidRDefault="00934071">
      <w:pPr>
        <w:pStyle w:val="TOC3"/>
        <w:rPr>
          <w:ins w:id="23" w:author="Gregory Pangborn" w:date="2020-04-21T12:42:00Z"/>
          <w:rFonts w:asciiTheme="minorHAnsi" w:eastAsiaTheme="minorEastAsia" w:hAnsiTheme="minorHAnsi" w:cstheme="minorBidi"/>
          <w:noProof/>
          <w:sz w:val="22"/>
          <w:szCs w:val="22"/>
        </w:rPr>
      </w:pPr>
      <w:ins w:id="24"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"_Toc38365559"</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5352.204-9000   Notification of Government Security Activity and Visitor Group Security Agreements</w:t>
        </w:r>
        <w:r w:rsidRPr="008A4303">
          <w:rPr>
            <w:rStyle w:val="Hyperlink"/>
            <w:noProof/>
          </w:rPr>
          <w:fldChar w:fldCharType="end"/>
        </w:r>
      </w:ins>
    </w:p>
    <w:p w14:paraId="5EB741EC" w14:textId="77777777" w:rsidR="00934071" w:rsidRDefault="00934071">
      <w:pPr>
        <w:pStyle w:val="TOC3"/>
        <w:rPr>
          <w:ins w:id="25" w:author="Gregory Pangborn" w:date="2020-04-21T12:42:00Z"/>
          <w:rFonts w:asciiTheme="minorHAnsi" w:eastAsiaTheme="minorEastAsia" w:hAnsiTheme="minorHAnsi" w:cstheme="minorBidi"/>
          <w:noProof/>
          <w:sz w:val="22"/>
          <w:szCs w:val="22"/>
        </w:rPr>
      </w:pPr>
      <w:ins w:id="26"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"_Toc38365560"</w:instrText>
        </w:r>
        <w:r w:rsidRPr="008A4303">
          <w:rPr>
            <w:rStyle w:val="Hyperlink"/>
            <w:noProof/>
          </w:rPr>
          <w:instrText xml:space="preserve"> </w:instrText>
        </w:r>
        <w:r w:rsidRPr="008A4303">
          <w:rPr>
            <w:rStyle w:val="Hyperlink"/>
            <w:noProof/>
          </w:rPr>
          <w:fldChar w:fldCharType="separate"/>
        </w:r>
        <w:r w:rsidRPr="008A4303">
          <w:rPr>
            <w:rStyle w:val="Hyperlink"/>
            <w:noProof/>
          </w:rPr>
          <w:t>5352.209-9000   Organizational Conflict of Interest</w:t>
        </w:r>
        <w:r w:rsidRPr="008A4303">
          <w:rPr>
            <w:rStyle w:val="Hyperlink"/>
            <w:noProof/>
          </w:rPr>
          <w:fldChar w:fldCharType="end"/>
        </w:r>
      </w:ins>
    </w:p>
    <w:p w14:paraId="3768D446" w14:textId="77777777" w:rsidR="00934071" w:rsidRDefault="00934071">
      <w:pPr>
        <w:pStyle w:val="TOC3"/>
        <w:rPr>
          <w:ins w:id="27" w:author="Gregory Pangborn" w:date="2020-04-21T12:42:00Z"/>
          <w:rFonts w:asciiTheme="minorHAnsi" w:eastAsiaTheme="minorEastAsia" w:hAnsiTheme="minorHAnsi" w:cstheme="minorBidi"/>
          <w:noProof/>
          <w:sz w:val="22"/>
          <w:szCs w:val="22"/>
        </w:rPr>
      </w:pPr>
      <w:ins w:id="28"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"_Toc38365561"</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5352.209-9001   Potential Organizational Conflict of Interest</w:t>
        </w:r>
        <w:r w:rsidRPr="008A4303">
          <w:rPr>
            <w:rStyle w:val="Hyperlink"/>
            <w:noProof/>
          </w:rPr>
          <w:fldChar w:fldCharType="end"/>
        </w:r>
      </w:ins>
    </w:p>
    <w:p w14:paraId="4BA45D97" w14:textId="77777777" w:rsidR="00934071" w:rsidRDefault="00934071">
      <w:pPr>
        <w:pStyle w:val="TOC3"/>
        <w:rPr>
          <w:ins w:id="29" w:author="Gregory Pangborn" w:date="2020-04-21T12:42:00Z"/>
          <w:rFonts w:asciiTheme="minorHAnsi" w:eastAsiaTheme="minorEastAsia" w:hAnsiTheme="minorHAnsi" w:cstheme="minorBidi"/>
          <w:noProof/>
          <w:sz w:val="22"/>
          <w:szCs w:val="22"/>
        </w:rPr>
      </w:pPr>
      <w:ins w:id="30"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"_Toc38365562"</w:instrText>
        </w:r>
        <w:r w:rsidRPr="008A4303">
          <w:rPr>
            <w:rStyle w:val="Hyperlink"/>
            <w:noProof/>
          </w:rPr>
          <w:instrText xml:space="preserve"> </w:instrText>
        </w:r>
        <w:r w:rsidRPr="008A4303">
          <w:rPr>
            <w:rStyle w:val="Hyperlink"/>
            <w:noProof/>
          </w:rPr>
          <w:fldChar w:fldCharType="separate"/>
        </w:r>
        <w:r w:rsidRPr="008A4303">
          <w:rPr>
            <w:rStyle w:val="Hyperlink"/>
            <w:noProof/>
          </w:rPr>
          <w:t>5352.217-9000   Long Lead Limitation of Government Liability</w:t>
        </w:r>
        <w:r w:rsidRPr="008A4303">
          <w:rPr>
            <w:rStyle w:val="Hyperlink"/>
            <w:noProof/>
          </w:rPr>
          <w:fldChar w:fldCharType="end"/>
        </w:r>
      </w:ins>
    </w:p>
    <w:p w14:paraId="7BA753BA" w14:textId="77777777" w:rsidR="00934071" w:rsidRDefault="00934071">
      <w:pPr>
        <w:pStyle w:val="TOC3"/>
        <w:rPr>
          <w:ins w:id="31" w:author="Gregory Pangborn" w:date="2020-04-21T12:42:00Z"/>
          <w:rFonts w:asciiTheme="minorHAnsi" w:eastAsiaTheme="minorEastAsia" w:hAnsiTheme="minorHAnsi" w:cstheme="minorBidi"/>
          <w:noProof/>
          <w:sz w:val="22"/>
          <w:szCs w:val="22"/>
        </w:rPr>
      </w:pPr>
      <w:ins w:id="32"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"_Toc38365563"</w:instrText>
        </w:r>
        <w:r w:rsidRPr="008A4303">
          <w:rPr>
            <w:rStyle w:val="Hyperlink"/>
            <w:noProof/>
          </w:rPr>
          <w:instrText xml:space="preserve"> </w:instrText>
        </w:r>
        <w:r w:rsidRPr="008A4303">
          <w:rPr>
            <w:rStyle w:val="Hyperlink"/>
            <w:noProof/>
          </w:rPr>
          <w:fldChar w:fldCharType="separate"/>
        </w:r>
        <w:r w:rsidRPr="008A4303">
          <w:rPr>
            <w:rStyle w:val="Hyperlink"/>
            <w:noProof/>
          </w:rPr>
          <w:t>5352.223-9000   Elimination of Use of Class I Ozone Depleting Substances (ODS)</w:t>
        </w:r>
        <w:r w:rsidRPr="008A4303">
          <w:rPr>
            <w:rStyle w:val="Hyperlink"/>
            <w:noProof/>
          </w:rPr>
          <w:fldChar w:fldCharType="end"/>
        </w:r>
      </w:ins>
    </w:p>
    <w:p w14:paraId="5D43F9A9" w14:textId="77777777" w:rsidR="00934071" w:rsidRDefault="00934071">
      <w:pPr>
        <w:pStyle w:val="TOC3"/>
        <w:rPr>
          <w:ins w:id="33" w:author="Gregory Pangborn" w:date="2020-04-21T12:42:00Z"/>
          <w:rFonts w:asciiTheme="minorHAnsi" w:eastAsiaTheme="minorEastAsia" w:hAnsiTheme="minorHAnsi" w:cstheme="minorBidi"/>
          <w:noProof/>
          <w:sz w:val="22"/>
          <w:szCs w:val="22"/>
        </w:rPr>
      </w:pPr>
      <w:ins w:id="34"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"_Toc38365564"</w:instrText>
        </w:r>
        <w:r w:rsidRPr="008A4303">
          <w:rPr>
            <w:rStyle w:val="Hyperlink"/>
            <w:noProof/>
          </w:rPr>
          <w:instrText xml:space="preserve"> </w:instrText>
        </w:r>
        <w:r w:rsidRPr="008A4303">
          <w:rPr>
            <w:rStyle w:val="Hyperlink"/>
            <w:noProof/>
          </w:rPr>
          <w:fldChar w:fldCharType="separate"/>
        </w:r>
        <w:r w:rsidRPr="008A4303">
          <w:rPr>
            <w:rStyle w:val="Hyperlink"/>
            <w:noProof/>
          </w:rPr>
          <w:t>5352.223-9001   Health and Safety on Government Installations</w:t>
        </w:r>
        <w:r w:rsidRPr="008A4303">
          <w:rPr>
            <w:rStyle w:val="Hyperlink"/>
            <w:noProof/>
          </w:rPr>
          <w:fldChar w:fldCharType="end"/>
        </w:r>
      </w:ins>
    </w:p>
    <w:p w14:paraId="13CDA23D" w14:textId="77777777" w:rsidR="00934071" w:rsidRDefault="00934071">
      <w:pPr>
        <w:pStyle w:val="TOC3"/>
        <w:rPr>
          <w:ins w:id="35" w:author="Gregory Pangborn" w:date="2020-04-21T12:42:00Z"/>
          <w:rFonts w:asciiTheme="minorHAnsi" w:eastAsiaTheme="minorEastAsia" w:hAnsiTheme="minorHAnsi" w:cstheme="minorBidi"/>
          <w:noProof/>
          <w:sz w:val="22"/>
          <w:szCs w:val="22"/>
        </w:rPr>
      </w:pPr>
      <w:ins w:id="36"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"_Toc38365565"</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5352.228-9101   Insurance Certificate Requirement in Spain (USAFE)</w:t>
        </w:r>
        <w:r w:rsidRPr="008A4303">
          <w:rPr>
            <w:rStyle w:val="Hyperlink"/>
            <w:noProof/>
          </w:rPr>
          <w:fldChar w:fldCharType="end"/>
        </w:r>
      </w:ins>
    </w:p>
    <w:p w14:paraId="52D5A978" w14:textId="77777777" w:rsidR="00934071" w:rsidRDefault="00934071">
      <w:pPr>
        <w:pStyle w:val="TOC3"/>
        <w:rPr>
          <w:ins w:id="37" w:author="Gregory Pangborn" w:date="2020-04-21T12:42:00Z"/>
          <w:rFonts w:asciiTheme="minorHAnsi" w:eastAsiaTheme="minorEastAsia" w:hAnsiTheme="minorHAnsi" w:cstheme="minorBidi"/>
          <w:noProof/>
          <w:sz w:val="22"/>
          <w:szCs w:val="22"/>
        </w:rPr>
      </w:pPr>
      <w:ins w:id="38"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"_Toc38365566"</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5352.242-9000   Contractor Access to Air Force Installations</w:t>
        </w:r>
        <w:r w:rsidRPr="008A4303">
          <w:rPr>
            <w:rStyle w:val="Hyperlink"/>
            <w:noProof/>
          </w:rPr>
          <w:fldChar w:fldCharType="end"/>
        </w:r>
      </w:ins>
    </w:p>
    <w:p w14:paraId="69D339FB" w14:textId="77777777" w:rsidR="00934071" w:rsidRDefault="00934071">
      <w:pPr>
        <w:pStyle w:val="TOC3"/>
        <w:rPr>
          <w:ins w:id="39" w:author="Gregory Pangborn" w:date="2020-04-21T12:42:00Z"/>
          <w:rFonts w:asciiTheme="minorHAnsi" w:eastAsiaTheme="minorEastAsia" w:hAnsiTheme="minorHAnsi" w:cstheme="minorBidi"/>
          <w:noProof/>
          <w:sz w:val="22"/>
          <w:szCs w:val="22"/>
        </w:rPr>
      </w:pPr>
      <w:ins w:id="40" w:author="Gregory Pangborn" w:date="2020-04-21T12:42:00Z">
        <w:r w:rsidRPr="008A4303">
          <w:rPr>
            <w:rStyle w:val="Hyperlink"/>
            <w:noProof/>
          </w:rPr>
          <w:fldChar w:fldCharType="begin"/>
        </w:r>
        <w:r w:rsidRPr="008A4303">
          <w:rPr>
            <w:rStyle w:val="Hyperlink"/>
            <w:noProof/>
          </w:rPr>
          <w:instrText xml:space="preserve"> </w:instrText>
        </w:r>
        <w:r>
          <w:rPr>
            <w:noProof/>
          </w:rPr>
          <w:instrText>HYPERLINK \l "_Toc38365567"</w:instrText>
        </w:r>
        <w:r w:rsidRPr="008A4303">
          <w:rPr>
            <w:rStyle w:val="Hyperlink"/>
            <w:noProof/>
          </w:rPr>
          <w:instrText xml:space="preserve"> </w:instrText>
        </w:r>
        <w:r w:rsidRPr="008A4303">
          <w:rPr>
            <w:rStyle w:val="Hyperlink"/>
            <w:noProof/>
          </w:rPr>
          <w:fldChar w:fldCharType="separate"/>
        </w:r>
        <w:r w:rsidRPr="008A4303">
          <w:rPr>
            <w:rStyle w:val="Hyperlink"/>
            <w:bCs/>
            <w:noProof/>
          </w:rPr>
          <w:t>5352.242-9001   Common Access Cards (CAC) for Contractor Personnel</w:t>
        </w:r>
        <w:r w:rsidRPr="008A4303">
          <w:rPr>
            <w:rStyle w:val="Hyperlink"/>
            <w:noProof/>
          </w:rPr>
          <w:fldChar w:fldCharType="end"/>
        </w:r>
      </w:ins>
    </w:p>
    <w:p w14:paraId="0A8AD6FD" w14:textId="77777777" w:rsidR="00F20BCD" w:rsidDel="00EE0C2F" w:rsidRDefault="00934071" w:rsidP="007F1518">
      <w:pPr>
        <w:pStyle w:val="Heading1"/>
        <w:rPr>
          <w:ins w:id="41" w:author="Gregory Pangborn" w:date="2020-04-21T16:33:00Z"/>
          <w:del w:id="42" w:author="FrancisCPoe" w:date="2020-04-21T17:11:00Z"/>
        </w:rPr>
      </w:pPr>
      <w:ins w:id="43" w:author="Gregory Pangborn" w:date="2020-04-21T12:42:00Z">
        <w:r>
          <w:rPr>
            <w:color w:val="000000"/>
            <w:sz w:val="20"/>
          </w:rPr>
          <w:fldChar w:fldCharType="end"/>
        </w:r>
      </w:ins>
    </w:p>
    <w:p w14:paraId="02C26BB7" w14:textId="0B665A44" w:rsidR="00126EB3" w:rsidRDefault="00126EB3">
      <w:pPr>
        <w:pStyle w:val="Heading1"/>
        <w:rPr>
          <w:ins w:id="44" w:author="Gregory Pangborn" w:date="2020-03-12T13:43:00Z"/>
        </w:rPr>
        <w:pPrChange w:id="45" w:author="FrancisCPoe" w:date="2020-04-21T17:11:00Z">
          <w:pPr/>
        </w:pPrChange>
      </w:pPr>
    </w:p>
    <w:p w14:paraId="37C39060" w14:textId="24C92DF2" w:rsidR="002E065B" w:rsidRPr="008F6B0B" w:rsidDel="00126EB3" w:rsidRDefault="00C11398" w:rsidP="007F1518">
      <w:pPr>
        <w:pStyle w:val="edition"/>
        <w:jc w:val="center"/>
        <w:rPr>
          <w:del w:id="46" w:author="Gregory Pangborn" w:date="2020-03-12T13:43:00Z"/>
        </w:rPr>
      </w:pPr>
      <w:r>
        <w:rPr>
          <w:iCs/>
        </w:rPr>
        <w:t>[</w:t>
      </w:r>
      <w:r w:rsidR="008A4330">
        <w:rPr>
          <w:iCs/>
        </w:rPr>
        <w:t>2019 Edition</w:t>
      </w:r>
      <w:r w:rsidR="005408F9" w:rsidRPr="00240377">
        <w:rPr>
          <w:iCs/>
        </w:rPr>
        <w:t>]</w:t>
      </w:r>
    </w:p>
    <w:p w14:paraId="06951926" w14:textId="77777777" w:rsidR="00FC39E8" w:rsidDel="00126EB3" w:rsidRDefault="00FC39E8" w:rsidP="007F1518">
      <w:pPr>
        <w:pStyle w:val="edition"/>
        <w:jc w:val="center"/>
        <w:rPr>
          <w:del w:id="47" w:author="Gregory Pangborn" w:date="2020-03-12T13:43:00Z"/>
        </w:rPr>
      </w:pPr>
    </w:p>
    <w:p w14:paraId="20F26C32" w14:textId="77777777" w:rsidR="005F4778" w:rsidDel="00126EB3" w:rsidRDefault="005F4778" w:rsidP="007F1518">
      <w:pPr>
        <w:pStyle w:val="edition"/>
        <w:jc w:val="center"/>
        <w:rPr>
          <w:del w:id="48" w:author="Gregory Pangborn" w:date="2020-03-12T13:43:00Z"/>
        </w:rPr>
      </w:pPr>
    </w:p>
    <w:p w14:paraId="25553B4D" w14:textId="77777777" w:rsidR="00F20BCD" w:rsidRDefault="00F20BCD" w:rsidP="007F1518">
      <w:pPr>
        <w:pStyle w:val="edition"/>
        <w:jc w:val="center"/>
        <w:rPr>
          <w:ins w:id="49" w:author="Gregory Pangborn" w:date="2020-04-21T16:33:00Z"/>
        </w:rPr>
      </w:pPr>
      <w:bookmarkStart w:id="50" w:name="_Toc38365557"/>
      <w:bookmarkEnd w:id="14"/>
      <w:bookmarkEnd w:id="15"/>
    </w:p>
    <w:p w14:paraId="0F2D8625" w14:textId="2A240B80" w:rsidR="00FC39E8" w:rsidDel="00126EB3" w:rsidRDefault="00FC39E8" w:rsidP="00126EB3">
      <w:pPr>
        <w:pStyle w:val="Heading2"/>
        <w:rPr>
          <w:del w:id="51" w:author="Gregory Pangborn" w:date="2020-03-12T13:43:00Z"/>
        </w:rPr>
      </w:pPr>
      <w:r>
        <w:rPr>
          <w:bCs/>
        </w:rPr>
        <w:lastRenderedPageBreak/>
        <w:t>SUBPART 5352.2 — TEXT OF PROVISIONS AND CLAUSES</w:t>
      </w:r>
      <w:bookmarkEnd w:id="50"/>
    </w:p>
    <w:p w14:paraId="607FF3F5" w14:textId="77777777" w:rsidR="00FC39E8" w:rsidDel="00126EB3" w:rsidRDefault="00FC39E8" w:rsidP="00126EB3">
      <w:pPr>
        <w:pStyle w:val="Heading2"/>
        <w:rPr>
          <w:del w:id="52" w:author="Gregory Pangborn" w:date="2020-03-12T13:43:00Z"/>
        </w:rPr>
      </w:pPr>
    </w:p>
    <w:p w14:paraId="2D617DD1" w14:textId="77777777" w:rsidR="00F20BCD" w:rsidRDefault="00F20BCD" w:rsidP="00126EB3">
      <w:pPr>
        <w:pStyle w:val="Heading2"/>
        <w:rPr>
          <w:ins w:id="53" w:author="Gregory Pangborn" w:date="2020-04-21T16:33:00Z"/>
        </w:rPr>
      </w:pPr>
      <w:bookmarkStart w:id="54" w:name="p53522019101"/>
      <w:bookmarkStart w:id="55" w:name="_Toc38365558"/>
      <w:bookmarkEnd w:id="54"/>
    </w:p>
    <w:p w14:paraId="4921658D" w14:textId="70E1E28D" w:rsidR="00126EB3" w:rsidRDefault="00F9127A" w:rsidP="00126EB3">
      <w:pPr>
        <w:pStyle w:val="Heading3"/>
        <w:rPr>
          <w:ins w:id="56" w:author="Gregory Pangborn" w:date="2020-03-12T13:43:00Z"/>
        </w:rPr>
      </w:pPr>
      <w:r>
        <w:rPr>
          <w:bCs/>
        </w:rPr>
        <w:t>5352.201-9101   Ombudsman</w:t>
      </w:r>
      <w:bookmarkEnd w:id="55"/>
    </w:p>
    <w:p w14:paraId="27BEF8E3" w14:textId="21419C54" w:rsidR="00FC39E8" w:rsidDel="00126EB3" w:rsidRDefault="00FC39E8" w:rsidP="00126EB3">
      <w:pPr>
        <w:pStyle w:val="Heading3"/>
        <w:rPr>
          <w:del w:id="57" w:author="Gregory Pangborn" w:date="2020-03-12T13:43:00Z"/>
        </w:rPr>
      </w:pPr>
    </w:p>
    <w:p w14:paraId="43AFC4E5" w14:textId="6D170EA4" w:rsidR="00126EB3" w:rsidRDefault="00126EB3" w:rsidP="00126EB3">
      <w:pPr>
        <w:pStyle w:val="Heading3"/>
        <w:rPr>
          <w:ins w:id="58" w:author="Gregory Pangborn" w:date="2020-03-12T13:43:00Z"/>
        </w:rPr>
      </w:pPr>
      <w:ins w:id="59" w:author="Gregory Pangborn" w:date="2020-03-12T13:43:00Z">
        <w:del w:id="60" w:author="FrancisCPoe" w:date="2020-04-21T17:11:00Z">
          <w:r w:rsidDel="00EE0C2F">
            <w:br/>
          </w:r>
        </w:del>
      </w:ins>
      <w:del w:id="61" w:author="Gregory Pangborn" w:date="2020-03-12T13:43:00Z">
        <w:r w:rsidR="00FC39E8" w:rsidDel="00126EB3">
          <w:br/>
        </w:r>
      </w:del>
    </w:p>
    <w:p w14:paraId="645EF21B" w14:textId="774E47D7" w:rsidR="00FC39E8" w:rsidDel="00126EB3" w:rsidRDefault="00FC39E8">
      <w:pPr>
        <w:pStyle w:val="NormalWeb"/>
        <w:spacing w:before="0" w:after="0"/>
        <w:rPr>
          <w:del w:id="62" w:author="Gregory Pangborn" w:date="2020-03-12T13:43:00Z"/>
        </w:rPr>
      </w:pPr>
      <w:r>
        <w:t xml:space="preserve">As prescribed in </w:t>
      </w:r>
      <w:r w:rsidR="00207AC6">
        <w:fldChar w:fldCharType="begin"/>
      </w:r>
      <w:r w:rsidR="00207AC6">
        <w:instrText xml:space="preserve"> HYPERLINK </w:instrText>
      </w:r>
      <w:ins w:id="63" w:author="Gregory Pangborn" w:date="2021-05-24T14:19:00Z">
        <w:r w:rsidR="00207AC6">
          <w:instrText>"</w:instrText>
        </w:r>
      </w:ins>
      <w:del w:id="64" w:author="Gregory Pangborn" w:date="2021-05-24T14:19:00Z">
        <w:r w:rsidR="00207AC6" w:rsidDel="00207AC6">
          <w:delInstrText>"5301.docx</w:delInstrText>
        </w:r>
        <w:r w:rsidR="00207AC6" w:rsidDel="00207AC6">
          <w:delInstrText>"</w:delInstrText>
        </w:r>
      </w:del>
      <w:ins w:id="65" w:author="Gregory Pangborn" w:date="2021-05-24T14:19:00Z">
        <w:r w:rsidR="00207AC6">
          <w:instrText>A</w:instrText>
        </w:r>
        <w:r w:rsidR="00207AC6">
          <w:instrText>5301.docx"</w:instrText>
        </w:r>
        <w:r w:rsidR="00207AC6">
          <w:instrText>FFARS-PART-</w:instrText>
        </w:r>
      </w:ins>
      <w:r w:rsidR="00207AC6">
        <w:instrText xml:space="preserve"> \l "p53019103" </w:instrText>
      </w:r>
      <w:r w:rsidR="00207AC6">
        <w:fldChar w:fldCharType="separate"/>
      </w:r>
      <w:r>
        <w:rPr>
          <w:rStyle w:val="Hyperlink"/>
        </w:rPr>
        <w:t>5301.9103</w:t>
      </w:r>
      <w:r w:rsidR="00207AC6">
        <w:rPr>
          <w:rStyle w:val="Hyperlink"/>
        </w:rPr>
        <w:fldChar w:fldCharType="end"/>
      </w:r>
      <w:r>
        <w:t xml:space="preserve">, insert the following clause: </w:t>
      </w:r>
    </w:p>
    <w:p w14:paraId="297AE740" w14:textId="77777777" w:rsidR="00FC39E8" w:rsidDel="00126EB3" w:rsidRDefault="00FC39E8">
      <w:pPr>
        <w:pStyle w:val="NormalWeb"/>
        <w:spacing w:before="0" w:after="0"/>
        <w:rPr>
          <w:del w:id="66" w:author="Gregory Pangborn" w:date="2020-03-12T13:43:00Z"/>
        </w:rPr>
      </w:pPr>
    </w:p>
    <w:p w14:paraId="267C4D6F" w14:textId="77777777" w:rsidR="00F20BCD" w:rsidRDefault="00F20BCD">
      <w:pPr>
        <w:pStyle w:val="NormalWeb"/>
        <w:spacing w:before="0" w:after="0"/>
        <w:rPr>
          <w:ins w:id="67" w:author="Gregory Pangborn" w:date="2020-04-21T16:33:00Z"/>
        </w:rPr>
      </w:pPr>
    </w:p>
    <w:p w14:paraId="1CD214F4" w14:textId="22634A1B" w:rsidR="00126EB3" w:rsidDel="00EE0C2F" w:rsidRDefault="006579D9">
      <w:pPr>
        <w:pStyle w:val="NormalWeb"/>
        <w:spacing w:before="0" w:after="0"/>
        <w:jc w:val="center"/>
        <w:rPr>
          <w:ins w:id="68" w:author="Gregory Pangborn" w:date="2020-03-12T13:43:00Z"/>
          <w:del w:id="69" w:author="FrancisCPoe" w:date="2020-04-21T17:11:00Z"/>
          <w:b/>
          <w:bCs/>
        </w:rPr>
      </w:pPr>
      <w:r>
        <w:rPr>
          <w:b/>
          <w:bCs/>
        </w:rPr>
        <w:t>OMBUDSMAN</w:t>
      </w:r>
      <w:r w:rsidR="00F61454">
        <w:rPr>
          <w:b/>
          <w:bCs/>
        </w:rPr>
        <w:t xml:space="preserve"> </w:t>
      </w:r>
      <w:r>
        <w:rPr>
          <w:b/>
          <w:bCs/>
        </w:rPr>
        <w:t>(</w:t>
      </w:r>
      <w:r w:rsidR="00E21ADC">
        <w:rPr>
          <w:b/>
          <w:bCs/>
        </w:rPr>
        <w:t>OCT 2019</w:t>
      </w:r>
      <w:r w:rsidR="00FC39E8">
        <w:rPr>
          <w:b/>
          <w:bCs/>
        </w:rPr>
        <w:t>)</w:t>
      </w:r>
    </w:p>
    <w:p w14:paraId="6B065C3D" w14:textId="427A96E1" w:rsidR="00FC39E8" w:rsidDel="00126EB3" w:rsidRDefault="00FC39E8">
      <w:pPr>
        <w:pStyle w:val="NormalWeb"/>
        <w:spacing w:before="0" w:after="0"/>
        <w:jc w:val="center"/>
        <w:rPr>
          <w:del w:id="70" w:author="Gregory Pangborn" w:date="2020-03-12T13:43:00Z"/>
          <w:b/>
          <w:bCs/>
        </w:rPr>
      </w:pPr>
    </w:p>
    <w:p w14:paraId="4A89A029" w14:textId="73FAFF17" w:rsidR="00126EB3" w:rsidRDefault="00126EB3">
      <w:pPr>
        <w:pStyle w:val="NormalWeb"/>
        <w:spacing w:before="0" w:after="0"/>
        <w:jc w:val="center"/>
        <w:rPr>
          <w:ins w:id="71" w:author="Gregory Pangborn" w:date="2020-03-12T13:43:00Z"/>
          <w:b/>
          <w:bCs/>
        </w:rPr>
      </w:pPr>
      <w:ins w:id="72" w:author="Gregory Pangborn" w:date="2020-03-12T13:43:00Z">
        <w:del w:id="73" w:author="FrancisCPoe" w:date="2020-04-21T17:11:00Z">
          <w:r w:rsidDel="00EE0C2F">
            <w:br/>
          </w:r>
        </w:del>
      </w:ins>
      <w:del w:id="74" w:author="Gregory Pangborn" w:date="2020-03-12T13:43:00Z">
        <w:r w:rsidR="00FC39E8" w:rsidDel="00126EB3">
          <w:br/>
        </w:r>
      </w:del>
    </w:p>
    <w:p w14:paraId="6E0D6FC4" w14:textId="77777777" w:rsidR="00FC39E8" w:rsidDel="00126EB3" w:rsidRDefault="00FC39E8" w:rsidP="00126EB3">
      <w:pPr>
        <w:pStyle w:val="List1"/>
        <w:rPr>
          <w:del w:id="75" w:author="Gregory Pangborn" w:date="2020-03-12T13:43:00Z"/>
        </w:rPr>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del w:id="76" w:author="Gregory Pangborn" w:date="2020-03-12T13:43:00Z">
        <w:r w:rsidDel="00126EB3">
          <w:br/>
        </w:r>
      </w:del>
    </w:p>
    <w:p w14:paraId="1485A9B7" w14:textId="23122C8C" w:rsidR="007E3DFA" w:rsidDel="00126EB3" w:rsidRDefault="00126EB3" w:rsidP="00126EB3">
      <w:pPr>
        <w:pStyle w:val="List1"/>
        <w:rPr>
          <w:del w:id="77" w:author="Gregory Pangborn" w:date="2020-03-12T13:43:00Z"/>
        </w:rPr>
      </w:pPr>
      <w:ins w:id="78" w:author="Gregory Pangborn" w:date="2020-03-12T13:43:00Z">
        <w:r>
          <w:br/>
        </w:r>
      </w:ins>
      <w:r w:rsidR="00FC39E8">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00FC39E8" w:rsidRPr="00221C9B">
        <w:t>OMB Circular A-76</w:t>
      </w:r>
      <w:r w:rsidR="00FC39E8">
        <w:t xml:space="preserve"> competition performance decisions).</w:t>
      </w:r>
      <w:del w:id="79" w:author="Gregory Pangborn" w:date="2020-03-12T13:43:00Z">
        <w:r w:rsidR="00FC39E8" w:rsidDel="00126EB3">
          <w:br/>
        </w:r>
      </w:del>
    </w:p>
    <w:p w14:paraId="66CCA087" w14:textId="0B43AFA9" w:rsidR="007E3DFA" w:rsidDel="00126EB3" w:rsidRDefault="00126EB3" w:rsidP="00126EB3">
      <w:pPr>
        <w:pStyle w:val="List1"/>
        <w:rPr>
          <w:del w:id="80" w:author="Gregory Pangborn" w:date="2020-03-12T13:43:00Z"/>
        </w:rPr>
      </w:pPr>
      <w:ins w:id="81" w:author="Gregory Pangborn" w:date="2020-03-12T13:43:00Z">
        <w:r>
          <w:br/>
        </w:r>
      </w:ins>
      <w:r w:rsidR="007E3DFA">
        <w:t xml:space="preserve">(c) If resolution cannot be made by the contracting officer, the interested party may contact </w:t>
      </w:r>
      <w:r w:rsidR="007E3DFA">
        <w:lastRenderedPageBreak/>
        <w:t xml:space="preserve">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level, may be brought by the interested party for 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3374D15" w14:textId="77777777" w:rsidR="00FC39E8" w:rsidDel="00126EB3" w:rsidRDefault="00FC39E8" w:rsidP="00126EB3">
      <w:pPr>
        <w:pStyle w:val="List1"/>
        <w:rPr>
          <w:del w:id="82" w:author="Gregory Pangborn" w:date="2020-03-12T13:43:00Z"/>
        </w:rPr>
      </w:pPr>
    </w:p>
    <w:p w14:paraId="141D4962" w14:textId="77777777" w:rsidR="00F20BCD" w:rsidRDefault="00F20BCD" w:rsidP="00126EB3">
      <w:pPr>
        <w:pStyle w:val="List1"/>
        <w:rPr>
          <w:ins w:id="83" w:author="Gregory Pangborn" w:date="2020-04-21T16:33:00Z"/>
        </w:rPr>
      </w:pPr>
    </w:p>
    <w:p w14:paraId="0B950A01" w14:textId="3848E979" w:rsidR="00FC39E8" w:rsidDel="00126EB3" w:rsidRDefault="00FC39E8" w:rsidP="00126EB3">
      <w:pPr>
        <w:pStyle w:val="List1"/>
        <w:rPr>
          <w:del w:id="84" w:author="Gregory Pangborn" w:date="2020-03-12T13:43:00Z"/>
        </w:rPr>
      </w:pPr>
      <w:r>
        <w:t xml:space="preserve">(d) The ombudsman has no authority to render a decision that binds the agency. </w:t>
      </w:r>
    </w:p>
    <w:p w14:paraId="6FAD8700" w14:textId="77777777" w:rsidR="00FC39E8" w:rsidDel="00126EB3" w:rsidRDefault="00FC39E8" w:rsidP="00126EB3">
      <w:pPr>
        <w:pStyle w:val="List1"/>
        <w:rPr>
          <w:del w:id="85" w:author="Gregory Pangborn" w:date="2020-03-12T13:43:00Z"/>
        </w:rPr>
      </w:pPr>
    </w:p>
    <w:p w14:paraId="5FEDE22F" w14:textId="77777777" w:rsidR="00F20BCD" w:rsidRDefault="00F20BCD" w:rsidP="00126EB3">
      <w:pPr>
        <w:pStyle w:val="List1"/>
        <w:rPr>
          <w:ins w:id="86" w:author="Gregory Pangborn" w:date="2020-04-21T16:33:00Z"/>
        </w:rPr>
      </w:pPr>
    </w:p>
    <w:p w14:paraId="6F210581" w14:textId="48BB849A" w:rsidR="00FC39E8" w:rsidDel="00126EB3" w:rsidRDefault="00FC39E8" w:rsidP="00126EB3">
      <w:pPr>
        <w:pStyle w:val="List1"/>
        <w:rPr>
          <w:del w:id="87" w:author="Gregory Pangborn" w:date="2020-03-12T13:43:00Z"/>
        </w:rPr>
      </w:pPr>
      <w:r>
        <w:t xml:space="preserve">(e) Do not contact the ombudsman to request copies of the solicitation, verify offer due date, or clarify technical requirements. Such inquiries shall be directed to the </w:t>
      </w:r>
      <w:r w:rsidR="001439C4">
        <w:t>contracting officer</w:t>
      </w:r>
      <w:r>
        <w:t xml:space="preserve">. </w:t>
      </w:r>
      <w:del w:id="88" w:author="Gregory Pangborn" w:date="2020-03-12T13:43:00Z">
        <w:r w:rsidDel="00126EB3">
          <w:br/>
        </w:r>
      </w:del>
    </w:p>
    <w:p w14:paraId="60DD2577" w14:textId="3EB68DBB" w:rsidR="00FC39E8" w:rsidDel="00126EB3" w:rsidRDefault="00126EB3" w:rsidP="00126EB3">
      <w:pPr>
        <w:pStyle w:val="List1"/>
        <w:rPr>
          <w:del w:id="89" w:author="Gregory Pangborn" w:date="2020-03-12T13:43:00Z"/>
        </w:rPr>
      </w:pPr>
      <w:ins w:id="90" w:author="Gregory Pangborn" w:date="2020-03-12T13:43:00Z">
        <w:r>
          <w:br/>
        </w:r>
      </w:ins>
      <w:r w:rsidR="00FC39E8">
        <w:t>(End of clause)</w:t>
      </w:r>
    </w:p>
    <w:p w14:paraId="1EF32CF6" w14:textId="26D0786C" w:rsidR="00FC39E8" w:rsidDel="00126EB3" w:rsidRDefault="00FC39E8" w:rsidP="00126EB3">
      <w:pPr>
        <w:pStyle w:val="List1"/>
        <w:rPr>
          <w:del w:id="91" w:author="Gregory Pangborn" w:date="2020-03-12T13:43:00Z"/>
        </w:rPr>
      </w:pPr>
    </w:p>
    <w:p w14:paraId="26A88594" w14:textId="77777777" w:rsidR="00661C44" w:rsidDel="00126EB3" w:rsidRDefault="00661C44" w:rsidP="00126EB3">
      <w:pPr>
        <w:pStyle w:val="List1"/>
        <w:rPr>
          <w:del w:id="92" w:author="Gregory Pangborn" w:date="2020-03-12T13:43:00Z"/>
        </w:rPr>
      </w:pPr>
    </w:p>
    <w:p w14:paraId="580EDF9B" w14:textId="77777777" w:rsidR="00F20BCD" w:rsidRDefault="00F20BCD" w:rsidP="00126EB3">
      <w:pPr>
        <w:pStyle w:val="List1"/>
        <w:rPr>
          <w:ins w:id="93" w:author="Gregory Pangborn" w:date="2020-04-21T16:33:00Z"/>
        </w:rPr>
      </w:pPr>
      <w:bookmarkStart w:id="94" w:name="p53522049000"/>
      <w:bookmarkStart w:id="95" w:name="_Toc38365559"/>
      <w:bookmarkEnd w:id="94"/>
    </w:p>
    <w:p w14:paraId="72108DF7" w14:textId="062297BB" w:rsidR="00FC39E8" w:rsidDel="00126EB3" w:rsidRDefault="00FC39E8" w:rsidP="00126EB3">
      <w:pPr>
        <w:pStyle w:val="Heading3"/>
        <w:rPr>
          <w:del w:id="96" w:author="Gregory Pangborn" w:date="2020-03-12T13:43:00Z"/>
        </w:rPr>
      </w:pPr>
      <w:r>
        <w:rPr>
          <w:bCs/>
        </w:rPr>
        <w:t xml:space="preserve">5352.204-9000 </w:t>
      </w:r>
      <w:r w:rsidR="00F9127A">
        <w:rPr>
          <w:bCs/>
        </w:rPr>
        <w:t xml:space="preserve">  </w:t>
      </w:r>
      <w:r>
        <w:rPr>
          <w:bCs/>
        </w:rPr>
        <w:t xml:space="preserve">Notification of Government </w:t>
      </w:r>
      <w:r w:rsidR="00F9127A">
        <w:rPr>
          <w:bCs/>
        </w:rPr>
        <w:t>S</w:t>
      </w:r>
      <w:r>
        <w:rPr>
          <w:bCs/>
        </w:rPr>
        <w:t xml:space="preserve">ecurity </w:t>
      </w:r>
      <w:r w:rsidR="00F9127A">
        <w:rPr>
          <w:bCs/>
        </w:rPr>
        <w:t>A</w:t>
      </w:r>
      <w:r>
        <w:rPr>
          <w:bCs/>
        </w:rPr>
        <w:t xml:space="preserve">ctivity and </w:t>
      </w:r>
      <w:r w:rsidR="00F9127A">
        <w:rPr>
          <w:bCs/>
        </w:rPr>
        <w:t>V</w:t>
      </w:r>
      <w:r>
        <w:rPr>
          <w:bCs/>
        </w:rPr>
        <w:t>i</w:t>
      </w:r>
      <w:r w:rsidR="00F9127A">
        <w:rPr>
          <w:bCs/>
        </w:rPr>
        <w:t>sitor Group Security Agreements</w:t>
      </w:r>
      <w:bookmarkEnd w:id="95"/>
    </w:p>
    <w:p w14:paraId="00232A34" w14:textId="77777777" w:rsidR="00FC39E8" w:rsidDel="00126EB3" w:rsidRDefault="00FC39E8" w:rsidP="00126EB3">
      <w:pPr>
        <w:pStyle w:val="Heading3"/>
        <w:rPr>
          <w:del w:id="97" w:author="Gregory Pangborn" w:date="2020-03-12T13:43:00Z"/>
        </w:rPr>
      </w:pPr>
    </w:p>
    <w:p w14:paraId="0C56B83E" w14:textId="77777777" w:rsidR="00F20BCD" w:rsidRDefault="00F20BCD" w:rsidP="00126EB3">
      <w:pPr>
        <w:pStyle w:val="Heading3"/>
        <w:rPr>
          <w:ins w:id="98" w:author="Gregory Pangborn" w:date="2020-04-21T16:33:00Z"/>
        </w:rPr>
      </w:pPr>
    </w:p>
    <w:p w14:paraId="6016CEE7" w14:textId="4F73D350" w:rsidR="00FC39E8" w:rsidDel="00126EB3" w:rsidRDefault="00FC39E8">
      <w:pPr>
        <w:rPr>
          <w:del w:id="99" w:author="Gregory Pangborn" w:date="2020-03-12T13:43:00Z"/>
        </w:rPr>
      </w:pPr>
      <w:r>
        <w:t xml:space="preserve">As prescribed in </w:t>
      </w:r>
      <w:r w:rsidR="00207AC6">
        <w:fldChar w:fldCharType="begin"/>
      </w:r>
      <w:r w:rsidR="00207AC6">
        <w:instrText xml:space="preserve"> HYPERLINK </w:instrText>
      </w:r>
      <w:ins w:id="100" w:author="Gregory Pangborn" w:date="2021-05-24T14:19:00Z">
        <w:r w:rsidR="00207AC6">
          <w:instrText>"</w:instrText>
        </w:r>
      </w:ins>
      <w:del w:id="101" w:author="Gregory Pangborn" w:date="2021-05-24T14:19:00Z">
        <w:r w:rsidR="00207AC6" w:rsidDel="00207AC6">
          <w:delInstrText>"5304.docx</w:delInstrText>
        </w:r>
        <w:r w:rsidR="00207AC6" w:rsidDel="00207AC6">
          <w:delInstrText>"</w:delInstrText>
        </w:r>
      </w:del>
      <w:ins w:id="102" w:author="Gregory Pangborn" w:date="2021-05-24T14:19:00Z">
        <w:r w:rsidR="00207AC6">
          <w:instrText>A</w:instrText>
        </w:r>
        <w:r w:rsidR="00207AC6">
          <w:instrText>5304.docx"</w:instrText>
        </w:r>
        <w:r w:rsidR="00207AC6">
          <w:instrText>FFARS-PART-</w:instrText>
        </w:r>
      </w:ins>
      <w:r w:rsidR="00207AC6">
        <w:instrText xml:space="preserve"> \l "p530440490" </w:instrText>
      </w:r>
      <w:r w:rsidR="00207AC6">
        <w:fldChar w:fldCharType="separate"/>
      </w:r>
      <w:r>
        <w:rPr>
          <w:rStyle w:val="Hyperlink"/>
        </w:rPr>
        <w:t>5304.404-90</w:t>
      </w:r>
      <w:r w:rsidR="00207AC6">
        <w:rPr>
          <w:rStyle w:val="Hyperlink"/>
        </w:rPr>
        <w:fldChar w:fldCharType="end"/>
      </w:r>
      <w:r>
        <w:t>, insert the following clause in solicitations and contracts:</w:t>
      </w:r>
    </w:p>
    <w:p w14:paraId="660C4EBB" w14:textId="77777777" w:rsidR="00FC39E8" w:rsidDel="00126EB3" w:rsidRDefault="00FC39E8">
      <w:pPr>
        <w:rPr>
          <w:del w:id="103" w:author="Gregory Pangborn" w:date="2020-03-12T13:43:00Z"/>
        </w:rPr>
      </w:pPr>
    </w:p>
    <w:p w14:paraId="23A8DD86" w14:textId="77777777" w:rsidR="00F20BCD" w:rsidRDefault="00F20BCD">
      <w:pPr>
        <w:rPr>
          <w:ins w:id="104" w:author="Gregory Pangborn" w:date="2020-04-21T16:33:00Z"/>
        </w:rPr>
      </w:pPr>
    </w:p>
    <w:p w14:paraId="745F1BF0" w14:textId="075E49DC" w:rsidR="00FC39E8" w:rsidDel="00126EB3" w:rsidRDefault="00FC39E8">
      <w:pPr>
        <w:jc w:val="center"/>
        <w:rPr>
          <w:del w:id="105" w:author="Gregory Pangborn" w:date="2020-03-12T13:43:00Z"/>
          <w:b/>
          <w:bCs/>
        </w:rPr>
      </w:pPr>
      <w:r>
        <w:rPr>
          <w:b/>
          <w:bCs/>
        </w:rPr>
        <w:t>NOTIFICATION OF GOVERNMENT SECURITY ACTIVITY AND VISITOR GROUP SECURITY AGREEMENTS (</w:t>
      </w:r>
      <w:r w:rsidR="00E21ADC">
        <w:rPr>
          <w:b/>
          <w:bCs/>
        </w:rPr>
        <w:t>OCT 2019</w:t>
      </w:r>
      <w:r>
        <w:rPr>
          <w:b/>
          <w:bCs/>
        </w:rPr>
        <w:t>)</w:t>
      </w:r>
    </w:p>
    <w:p w14:paraId="7FBFCE08" w14:textId="77777777" w:rsidR="00FC39E8" w:rsidDel="00126EB3" w:rsidRDefault="00FC39E8">
      <w:pPr>
        <w:pStyle w:val="NormalWeb"/>
        <w:overflowPunct w:val="0"/>
        <w:autoSpaceDE w:val="0"/>
        <w:autoSpaceDN w:val="0"/>
        <w:adjustRightInd w:val="0"/>
        <w:spacing w:before="0" w:after="0"/>
        <w:textAlignment w:val="baseline"/>
        <w:rPr>
          <w:del w:id="106" w:author="Gregory Pangborn" w:date="2020-03-12T13:43:00Z"/>
          <w:b/>
          <w:bCs/>
        </w:rPr>
      </w:pPr>
    </w:p>
    <w:p w14:paraId="5D779C64" w14:textId="77777777" w:rsidR="00F20BCD" w:rsidRDefault="00F20BCD">
      <w:pPr>
        <w:jc w:val="center"/>
        <w:rPr>
          <w:ins w:id="107" w:author="Gregory Pangborn" w:date="2020-04-21T16:33:00Z"/>
          <w:b/>
          <w:bCs/>
        </w:rPr>
      </w:pPr>
    </w:p>
    <w:p w14:paraId="7C4FFA6B" w14:textId="78978E5A" w:rsidR="00FC39E8" w:rsidDel="00126EB3" w:rsidRDefault="00FC39E8">
      <w:pPr>
        <w:rPr>
          <w:del w:id="108" w:author="Gregory Pangborn" w:date="2020-03-12T13:43:00Z"/>
        </w:rPr>
      </w:pPr>
      <w:r>
        <w:t xml:space="preserve">This contract contains a </w:t>
      </w:r>
      <w:hyperlink r:id="rId9"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0" w:history="1">
        <w:r>
          <w:rPr>
            <w:rStyle w:val="Hyperlink"/>
          </w:rPr>
          <w:t>DD Form 254</w:t>
        </w:r>
      </w:hyperlink>
      <w:r>
        <w:t>, the contractor shall take the following actions:</w:t>
      </w:r>
    </w:p>
    <w:p w14:paraId="2346E245" w14:textId="77777777" w:rsidR="00FC39E8" w:rsidDel="00126EB3" w:rsidRDefault="00FC39E8">
      <w:pPr>
        <w:rPr>
          <w:del w:id="109" w:author="Gregory Pangborn" w:date="2020-03-12T13:43:00Z"/>
        </w:rPr>
      </w:pPr>
    </w:p>
    <w:p w14:paraId="121AAE25" w14:textId="77777777" w:rsidR="00F20BCD" w:rsidRDefault="00F20BCD">
      <w:pPr>
        <w:rPr>
          <w:ins w:id="110" w:author="Gregory Pangborn" w:date="2020-04-21T16:33:00Z"/>
        </w:rPr>
      </w:pPr>
    </w:p>
    <w:p w14:paraId="71632D3B" w14:textId="02F579B2" w:rsidR="00FC39E8" w:rsidDel="00126EB3" w:rsidRDefault="00FC39E8" w:rsidP="00126EB3">
      <w:pPr>
        <w:pStyle w:val="List1"/>
        <w:rPr>
          <w:del w:id="111" w:author="Gregory Pangborn" w:date="2020-03-12T13:43:00Z"/>
        </w:rPr>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1" w:history="1">
        <w:r>
          <w:rPr>
            <w:rStyle w:val="Hyperlink"/>
          </w:rPr>
          <w:t>DD Form 254</w:t>
        </w:r>
      </w:hyperlink>
      <w:r>
        <w:rPr>
          <w:color w:val="auto"/>
        </w:rPr>
        <w:t xml:space="preserve"> as to:</w:t>
      </w:r>
    </w:p>
    <w:p w14:paraId="04CB2B2C" w14:textId="77777777" w:rsidR="00FC39E8" w:rsidDel="00126EB3" w:rsidRDefault="00FC39E8" w:rsidP="00126EB3">
      <w:pPr>
        <w:pStyle w:val="List1"/>
        <w:rPr>
          <w:del w:id="112" w:author="Gregory Pangborn" w:date="2020-03-12T13:43:00Z"/>
        </w:rPr>
      </w:pPr>
    </w:p>
    <w:p w14:paraId="7EFADBD7" w14:textId="77777777" w:rsidR="00F20BCD" w:rsidRDefault="00F20BCD" w:rsidP="00126EB3">
      <w:pPr>
        <w:pStyle w:val="List1"/>
        <w:rPr>
          <w:ins w:id="113" w:author="Gregory Pangborn" w:date="2020-04-21T16:33:00Z"/>
        </w:rPr>
      </w:pPr>
    </w:p>
    <w:p w14:paraId="0143D87B" w14:textId="5E9EBB30" w:rsidR="00FC39E8" w:rsidDel="00126EB3" w:rsidRDefault="00FC39E8" w:rsidP="00126EB3">
      <w:pPr>
        <w:pStyle w:val="List2"/>
        <w:rPr>
          <w:del w:id="114" w:author="Gregory Pangborn" w:date="2020-03-12T13:43:00Z"/>
        </w:rPr>
      </w:pPr>
      <w:r>
        <w:lastRenderedPageBreak/>
        <w:t xml:space="preserve">(1) </w:t>
      </w:r>
      <w:r w:rsidR="00A72903">
        <w:t xml:space="preserve"> </w:t>
      </w:r>
      <w:r>
        <w:t>The name, address, and telephone number of this contract company’s representative and designated alternate in the U.S. or overseas area, as appropriate;</w:t>
      </w:r>
    </w:p>
    <w:p w14:paraId="22D4A194" w14:textId="77777777" w:rsidR="00FC39E8" w:rsidDel="00126EB3" w:rsidRDefault="00FC39E8" w:rsidP="00126EB3">
      <w:pPr>
        <w:pStyle w:val="List2"/>
        <w:rPr>
          <w:del w:id="115" w:author="Gregory Pangborn" w:date="2020-03-12T13:43:00Z"/>
        </w:rPr>
      </w:pPr>
    </w:p>
    <w:p w14:paraId="374D6911" w14:textId="77777777" w:rsidR="00F20BCD" w:rsidRDefault="00F20BCD" w:rsidP="00126EB3">
      <w:pPr>
        <w:pStyle w:val="List2"/>
        <w:rPr>
          <w:ins w:id="116" w:author="Gregory Pangborn" w:date="2020-04-21T16:33:00Z"/>
        </w:rPr>
      </w:pPr>
    </w:p>
    <w:p w14:paraId="52477BC3" w14:textId="3A482935" w:rsidR="00FC39E8" w:rsidDel="00126EB3" w:rsidRDefault="00FC39E8" w:rsidP="00126EB3">
      <w:pPr>
        <w:pStyle w:val="List2"/>
        <w:rPr>
          <w:del w:id="117" w:author="Gregory Pangborn" w:date="2020-03-12T13:43:00Z"/>
        </w:rPr>
      </w:pPr>
      <w:r>
        <w:t xml:space="preserve">(2) </w:t>
      </w:r>
      <w:r w:rsidR="00A72903">
        <w:t xml:space="preserve"> </w:t>
      </w:r>
      <w:r>
        <w:t>The contract number and military contracting command;</w:t>
      </w:r>
    </w:p>
    <w:p w14:paraId="1B63DABF" w14:textId="77777777" w:rsidR="00FC39E8" w:rsidDel="00126EB3" w:rsidRDefault="00FC39E8" w:rsidP="00126EB3">
      <w:pPr>
        <w:pStyle w:val="List2"/>
        <w:rPr>
          <w:del w:id="118" w:author="Gregory Pangborn" w:date="2020-03-12T13:43:00Z"/>
        </w:rPr>
      </w:pPr>
    </w:p>
    <w:p w14:paraId="771B88CA" w14:textId="77777777" w:rsidR="00F20BCD" w:rsidRDefault="00F20BCD" w:rsidP="00126EB3">
      <w:pPr>
        <w:pStyle w:val="List2"/>
        <w:rPr>
          <w:ins w:id="119" w:author="Gregory Pangborn" w:date="2020-04-21T16:33:00Z"/>
        </w:rPr>
      </w:pPr>
    </w:p>
    <w:p w14:paraId="60CB8696" w14:textId="02A9CDFF" w:rsidR="00FC39E8" w:rsidDel="00126EB3" w:rsidRDefault="00FC39E8" w:rsidP="00126EB3">
      <w:pPr>
        <w:pStyle w:val="List2"/>
        <w:rPr>
          <w:del w:id="120" w:author="Gregory Pangborn" w:date="2020-03-12T13:43:00Z"/>
        </w:rPr>
      </w:pPr>
      <w:r>
        <w:t xml:space="preserve">(3) </w:t>
      </w:r>
      <w:r w:rsidR="00A72903">
        <w:t xml:space="preserve"> </w:t>
      </w:r>
      <w:r>
        <w:t>The highest classification category of defense information to which contractor employees will have access;</w:t>
      </w:r>
    </w:p>
    <w:p w14:paraId="7AF700FB" w14:textId="77777777" w:rsidR="00FC39E8" w:rsidDel="00126EB3" w:rsidRDefault="00FC39E8" w:rsidP="00126EB3">
      <w:pPr>
        <w:pStyle w:val="List2"/>
        <w:rPr>
          <w:del w:id="121" w:author="Gregory Pangborn" w:date="2020-03-12T13:43:00Z"/>
        </w:rPr>
      </w:pPr>
    </w:p>
    <w:p w14:paraId="4AD06950" w14:textId="77777777" w:rsidR="00F20BCD" w:rsidRDefault="00F20BCD" w:rsidP="00126EB3">
      <w:pPr>
        <w:pStyle w:val="List2"/>
        <w:rPr>
          <w:ins w:id="122" w:author="Gregory Pangborn" w:date="2020-04-21T16:33:00Z"/>
        </w:rPr>
      </w:pPr>
    </w:p>
    <w:p w14:paraId="70ED8AE0" w14:textId="7F333995" w:rsidR="00FC39E8" w:rsidDel="00126EB3" w:rsidRDefault="00FC39E8" w:rsidP="00126EB3">
      <w:pPr>
        <w:pStyle w:val="List2"/>
        <w:rPr>
          <w:del w:id="123" w:author="Gregory Pangborn" w:date="2020-03-12T13:43:00Z"/>
        </w:rPr>
      </w:pPr>
      <w:r>
        <w:t xml:space="preserve">(4) </w:t>
      </w:r>
      <w:r w:rsidR="00A72903">
        <w:t xml:space="preserve"> </w:t>
      </w:r>
      <w:r>
        <w:t>The Air Force installations in the U.S. (in overseas areas, identify only the APO number(s)) where the contract work will be performed;</w:t>
      </w:r>
    </w:p>
    <w:p w14:paraId="63F5B094" w14:textId="77777777" w:rsidR="00FC39E8" w:rsidDel="00126EB3" w:rsidRDefault="00FC39E8" w:rsidP="00126EB3">
      <w:pPr>
        <w:pStyle w:val="List2"/>
        <w:rPr>
          <w:del w:id="124" w:author="Gregory Pangborn" w:date="2020-03-12T13:43:00Z"/>
        </w:rPr>
      </w:pPr>
    </w:p>
    <w:p w14:paraId="312A765B" w14:textId="77777777" w:rsidR="00F20BCD" w:rsidRDefault="00F20BCD" w:rsidP="00126EB3">
      <w:pPr>
        <w:pStyle w:val="List2"/>
        <w:rPr>
          <w:ins w:id="125" w:author="Gregory Pangborn" w:date="2020-04-21T16:33:00Z"/>
        </w:rPr>
      </w:pPr>
    </w:p>
    <w:p w14:paraId="63840BAF" w14:textId="00BA1E40" w:rsidR="00FC39E8" w:rsidDel="00126EB3" w:rsidRDefault="00FC39E8" w:rsidP="00126EB3">
      <w:pPr>
        <w:pStyle w:val="List2"/>
        <w:rPr>
          <w:del w:id="126" w:author="Gregory Pangborn" w:date="2020-03-12T13:43:00Z"/>
        </w:rPr>
      </w:pPr>
      <w:r>
        <w:t xml:space="preserve">(5) </w:t>
      </w:r>
      <w:r w:rsidR="00A72903">
        <w:t xml:space="preserve"> </w:t>
      </w:r>
      <w:r>
        <w:t>The date contractor operations will begin on base in the U.S. or in the overseas area;</w:t>
      </w:r>
    </w:p>
    <w:p w14:paraId="5BC12452" w14:textId="77777777" w:rsidR="00FC39E8" w:rsidDel="00126EB3" w:rsidRDefault="00FC39E8" w:rsidP="00126EB3">
      <w:pPr>
        <w:pStyle w:val="List2"/>
        <w:rPr>
          <w:del w:id="127" w:author="Gregory Pangborn" w:date="2020-03-12T13:43:00Z"/>
        </w:rPr>
      </w:pPr>
    </w:p>
    <w:p w14:paraId="51728AF4" w14:textId="77777777" w:rsidR="00F20BCD" w:rsidRDefault="00F20BCD" w:rsidP="00126EB3">
      <w:pPr>
        <w:pStyle w:val="List2"/>
        <w:rPr>
          <w:ins w:id="128" w:author="Gregory Pangborn" w:date="2020-04-21T16:33:00Z"/>
        </w:rPr>
      </w:pPr>
    </w:p>
    <w:p w14:paraId="1B9B3F46" w14:textId="14C85F5A" w:rsidR="00FC39E8" w:rsidDel="00126EB3" w:rsidRDefault="00FC39E8" w:rsidP="00126EB3">
      <w:pPr>
        <w:pStyle w:val="List2"/>
        <w:rPr>
          <w:del w:id="129" w:author="Gregory Pangborn" w:date="2020-03-12T13:43:00Z"/>
        </w:rPr>
      </w:pPr>
      <w:r>
        <w:t xml:space="preserve">(6) </w:t>
      </w:r>
      <w:r w:rsidR="00A72903">
        <w:t xml:space="preserve"> </w:t>
      </w:r>
      <w:r>
        <w:t>The estimated completion date of operations on base in the U.S. or in the overseas area; and,</w:t>
      </w:r>
    </w:p>
    <w:p w14:paraId="2DD71FF8" w14:textId="77777777" w:rsidR="00FC39E8" w:rsidDel="00126EB3" w:rsidRDefault="00FC39E8" w:rsidP="00126EB3">
      <w:pPr>
        <w:pStyle w:val="List2"/>
        <w:rPr>
          <w:del w:id="130" w:author="Gregory Pangborn" w:date="2020-03-12T13:43:00Z"/>
        </w:rPr>
      </w:pPr>
    </w:p>
    <w:p w14:paraId="0E0A32E8" w14:textId="77777777" w:rsidR="00F20BCD" w:rsidRDefault="00F20BCD" w:rsidP="00126EB3">
      <w:pPr>
        <w:pStyle w:val="List2"/>
        <w:rPr>
          <w:ins w:id="131" w:author="Gregory Pangborn" w:date="2020-04-21T16:33:00Z"/>
        </w:rPr>
      </w:pPr>
    </w:p>
    <w:p w14:paraId="30F24822" w14:textId="3E52207F" w:rsidR="00FC39E8" w:rsidDel="00126EB3" w:rsidRDefault="00FC39E8" w:rsidP="00126EB3">
      <w:pPr>
        <w:pStyle w:val="List2"/>
        <w:rPr>
          <w:del w:id="132" w:author="Gregory Pangborn" w:date="2020-03-12T13:43:00Z"/>
        </w:rPr>
      </w:pPr>
      <w:r>
        <w:t xml:space="preserve">(7) </w:t>
      </w:r>
      <w:r w:rsidR="00A72903">
        <w:t xml:space="preserve"> </w:t>
      </w:r>
      <w:r>
        <w:t>Any changes to information previously provided under this clause.</w:t>
      </w:r>
    </w:p>
    <w:p w14:paraId="59C60E6D" w14:textId="77777777" w:rsidR="00FC39E8" w:rsidDel="00126EB3" w:rsidRDefault="00FC39E8" w:rsidP="00126EB3">
      <w:pPr>
        <w:pStyle w:val="List2"/>
        <w:rPr>
          <w:del w:id="133" w:author="Gregory Pangborn" w:date="2020-03-12T13:43:00Z"/>
        </w:rPr>
      </w:pPr>
    </w:p>
    <w:p w14:paraId="28C75F6C" w14:textId="77777777" w:rsidR="00F20BCD" w:rsidRDefault="00F20BCD" w:rsidP="00126EB3">
      <w:pPr>
        <w:pStyle w:val="List2"/>
        <w:rPr>
          <w:ins w:id="134" w:author="Gregory Pangborn" w:date="2020-04-21T16:33:00Z"/>
        </w:rPr>
      </w:pPr>
    </w:p>
    <w:p w14:paraId="1E244FC7" w14:textId="7D3D9C40" w:rsidR="00FC39E8" w:rsidDel="00126EB3" w:rsidRDefault="00FC39E8">
      <w:pPr>
        <w:rPr>
          <w:del w:id="135" w:author="Gregory Pangborn" w:date="2020-03-12T13:43:00Z"/>
        </w:rPr>
      </w:pPr>
      <w:r>
        <w:lastRenderedPageBreak/>
        <w:t xml:space="preserve">This requirement is in addition to visit request procedures contained in </w:t>
      </w:r>
      <w:hyperlink r:id="rId12" w:history="1">
        <w:r w:rsidR="00803955">
          <w:rPr>
            <w:rStyle w:val="Hyperlink"/>
          </w:rPr>
          <w:t>DoDM 5220.22</w:t>
        </w:r>
      </w:hyperlink>
      <w:r>
        <w:t xml:space="preserve">, </w:t>
      </w:r>
      <w:r w:rsidRPr="004B2E2C">
        <w:rPr>
          <w:i/>
        </w:rPr>
        <w:t>National Industrial Security Program</w:t>
      </w:r>
      <w:r w:rsidR="003D391C">
        <w:rPr>
          <w:i/>
        </w:rPr>
        <w:t>:  Procedures for Government Activities Relating to Foreign Ownership, Control, or Influence (FOCI)</w:t>
      </w:r>
      <w:r>
        <w:t>.</w:t>
      </w:r>
    </w:p>
    <w:p w14:paraId="72155982" w14:textId="77777777" w:rsidR="00FC39E8" w:rsidDel="00126EB3" w:rsidRDefault="00FC39E8">
      <w:pPr>
        <w:rPr>
          <w:del w:id="136" w:author="Gregory Pangborn" w:date="2020-03-12T13:43:00Z"/>
        </w:rPr>
      </w:pPr>
    </w:p>
    <w:p w14:paraId="69A0D5D4" w14:textId="77777777" w:rsidR="00F20BCD" w:rsidRDefault="00F20BCD">
      <w:pPr>
        <w:rPr>
          <w:ins w:id="137" w:author="Gregory Pangborn" w:date="2020-04-21T16:33:00Z"/>
        </w:rPr>
      </w:pPr>
    </w:p>
    <w:p w14:paraId="3817D6B9" w14:textId="201F2BD0" w:rsidR="00FC39E8" w:rsidDel="00126EB3" w:rsidRDefault="00FC39E8" w:rsidP="00126EB3">
      <w:pPr>
        <w:pStyle w:val="List1"/>
        <w:rPr>
          <w:del w:id="138" w:author="Gregory Pangborn" w:date="2020-03-12T13:43:00Z"/>
        </w:rPr>
      </w:pPr>
      <w:r>
        <w:t xml:space="preserve">(b) </w:t>
      </w:r>
      <w:r w:rsidR="00A72903">
        <w:t xml:space="preserve"> </w:t>
      </w:r>
      <w:r>
        <w:t xml:space="preserve">Prior to beginning operations involving classified information on an installation identified on the </w:t>
      </w:r>
      <w:hyperlink r:id="rId13" w:history="1">
        <w:r>
          <w:rPr>
            <w:rStyle w:val="Hyperlink"/>
          </w:rPr>
          <w:t>DD Form 254</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14:paraId="059552D9" w14:textId="77777777" w:rsidR="00FC39E8" w:rsidDel="00126EB3" w:rsidRDefault="00FC39E8" w:rsidP="00126EB3">
      <w:pPr>
        <w:pStyle w:val="List1"/>
        <w:rPr>
          <w:del w:id="139" w:author="Gregory Pangborn" w:date="2020-03-12T13:43:00Z"/>
          <w:color w:val="auto"/>
        </w:rPr>
      </w:pPr>
    </w:p>
    <w:p w14:paraId="57FFBD05" w14:textId="77777777" w:rsidR="00F20BCD" w:rsidRDefault="00F20BCD" w:rsidP="00126EB3">
      <w:pPr>
        <w:pStyle w:val="List1"/>
        <w:rPr>
          <w:ins w:id="140" w:author="Gregory Pangborn" w:date="2020-04-21T16:33:00Z"/>
        </w:rPr>
      </w:pPr>
    </w:p>
    <w:p w14:paraId="4C9807ED" w14:textId="2EF53FEA" w:rsidR="00FC39E8" w:rsidDel="00126EB3" w:rsidRDefault="00FC39E8" w:rsidP="00126EB3">
      <w:pPr>
        <w:pStyle w:val="List2"/>
        <w:rPr>
          <w:del w:id="141" w:author="Gregory Pangborn" w:date="2020-03-12T13:43:00Z"/>
        </w:rPr>
      </w:pPr>
      <w:r>
        <w:t xml:space="preserve">(1) </w:t>
      </w:r>
      <w:r w:rsidR="00A72903">
        <w:t xml:space="preserve"> </w:t>
      </w:r>
      <w:r>
        <w:t>By the installation for the contractor, such as providing storage and classified reproduction facilities, guard services, security forms, security inspections, classified mail services, security badges, visitor control, and investigating security incidents; and</w:t>
      </w:r>
    </w:p>
    <w:p w14:paraId="7F74F8AB" w14:textId="77777777" w:rsidR="00FC39E8" w:rsidDel="00126EB3" w:rsidRDefault="00FC39E8" w:rsidP="00126EB3">
      <w:pPr>
        <w:pStyle w:val="List2"/>
        <w:rPr>
          <w:del w:id="142" w:author="Gregory Pangborn" w:date="2020-03-12T13:43:00Z"/>
        </w:rPr>
      </w:pPr>
    </w:p>
    <w:p w14:paraId="433854AC" w14:textId="77777777" w:rsidR="00F20BCD" w:rsidRDefault="00F20BCD" w:rsidP="00126EB3">
      <w:pPr>
        <w:pStyle w:val="List2"/>
        <w:rPr>
          <w:ins w:id="143" w:author="Gregory Pangborn" w:date="2020-04-21T16:33:00Z"/>
        </w:rPr>
      </w:pPr>
    </w:p>
    <w:p w14:paraId="4574B5B3" w14:textId="4BF32D3C" w:rsidR="00FC39E8" w:rsidDel="00126EB3" w:rsidRDefault="00FC39E8" w:rsidP="00126EB3">
      <w:pPr>
        <w:pStyle w:val="List2"/>
        <w:rPr>
          <w:del w:id="144" w:author="Gregory Pangborn" w:date="2020-03-12T13:43:00Z"/>
        </w:rPr>
      </w:pPr>
      <w:r>
        <w:t>(2) Jointly by the contractor and the installation, such as packaging and addressing classified transmittals, security checks, internal security controls, and implementing emergency procedures to protect classified material.</w:t>
      </w:r>
    </w:p>
    <w:p w14:paraId="296B7E5A" w14:textId="77777777" w:rsidR="00FC39E8" w:rsidDel="00126EB3" w:rsidRDefault="00FC39E8" w:rsidP="00126EB3">
      <w:pPr>
        <w:pStyle w:val="List2"/>
        <w:rPr>
          <w:del w:id="145" w:author="Gregory Pangborn" w:date="2020-03-12T13:43:00Z"/>
        </w:rPr>
      </w:pPr>
    </w:p>
    <w:p w14:paraId="58EA4D71" w14:textId="77777777" w:rsidR="00F20BCD" w:rsidRDefault="00F20BCD" w:rsidP="00126EB3">
      <w:pPr>
        <w:pStyle w:val="List2"/>
        <w:rPr>
          <w:ins w:id="146" w:author="Gregory Pangborn" w:date="2020-04-21T16:33:00Z"/>
        </w:rPr>
      </w:pPr>
    </w:p>
    <w:p w14:paraId="1BDB12DF" w14:textId="040C2C30" w:rsidR="00FC39E8" w:rsidDel="00126EB3" w:rsidRDefault="00FC39E8" w:rsidP="00A72903">
      <w:pPr>
        <w:widowControl w:val="0"/>
        <w:jc w:val="center"/>
        <w:rPr>
          <w:del w:id="147" w:author="Gregory Pangborn" w:date="2020-03-12T13:43:00Z"/>
        </w:rPr>
      </w:pPr>
      <w:r>
        <w:t>(End of clause)</w:t>
      </w:r>
    </w:p>
    <w:p w14:paraId="3E6FB620" w14:textId="77777777" w:rsidR="00FC39E8" w:rsidDel="00126EB3" w:rsidRDefault="00FC39E8">
      <w:pPr>
        <w:rPr>
          <w:del w:id="148" w:author="Gregory Pangborn" w:date="2020-03-12T13:43:00Z"/>
        </w:rPr>
      </w:pPr>
    </w:p>
    <w:p w14:paraId="761A55E0" w14:textId="77777777" w:rsidR="00F20BCD" w:rsidRDefault="00F20BCD" w:rsidP="00A72903">
      <w:pPr>
        <w:widowControl w:val="0"/>
        <w:jc w:val="center"/>
        <w:rPr>
          <w:ins w:id="149" w:author="Gregory Pangborn" w:date="2020-04-21T16:33:00Z"/>
        </w:rPr>
      </w:pPr>
      <w:bookmarkStart w:id="150" w:name="p53522099000"/>
      <w:bookmarkStart w:id="151" w:name="_Toc38365560"/>
      <w:bookmarkEnd w:id="150"/>
    </w:p>
    <w:p w14:paraId="5EAABD8B" w14:textId="3D501877" w:rsidR="00694919" w:rsidDel="00126EB3" w:rsidRDefault="00694919" w:rsidP="00126EB3">
      <w:pPr>
        <w:pStyle w:val="Heading3"/>
        <w:rPr>
          <w:del w:id="152" w:author="Gregory Pangborn" w:date="2020-03-12T13:43:00Z"/>
        </w:rPr>
      </w:pPr>
      <w:r>
        <w:t>5352.209-9000   Organizational Conflict of Interest</w:t>
      </w:r>
      <w:bookmarkEnd w:id="151"/>
      <w:r w:rsidR="009C2448">
        <w:t xml:space="preserve"> </w:t>
      </w:r>
    </w:p>
    <w:p w14:paraId="5736681E" w14:textId="77777777" w:rsidR="00694919" w:rsidDel="00126EB3" w:rsidRDefault="00694919" w:rsidP="00126EB3">
      <w:pPr>
        <w:pStyle w:val="Heading3"/>
        <w:rPr>
          <w:del w:id="153" w:author="Gregory Pangborn" w:date="2020-03-12T13:43:00Z"/>
        </w:rPr>
      </w:pPr>
    </w:p>
    <w:p w14:paraId="2EB34219" w14:textId="77777777" w:rsidR="00F20BCD" w:rsidRDefault="00F20BCD" w:rsidP="00126EB3">
      <w:pPr>
        <w:pStyle w:val="Heading3"/>
        <w:rPr>
          <w:ins w:id="154" w:author="Gregory Pangborn" w:date="2020-04-21T16:33:00Z"/>
        </w:rPr>
      </w:pPr>
    </w:p>
    <w:p w14:paraId="46692327" w14:textId="7D68A395" w:rsidR="00EE4B9B" w:rsidDel="00126EB3" w:rsidRDefault="00EE4B9B" w:rsidP="00EE4B9B">
      <w:pPr>
        <w:pStyle w:val="NormalWeb"/>
        <w:spacing w:before="0" w:after="0"/>
        <w:rPr>
          <w:del w:id="155" w:author="Gregory Pangborn" w:date="2020-03-12T13:43:00Z"/>
        </w:rPr>
      </w:pPr>
      <w:r>
        <w:t xml:space="preserve">As prescribed in </w:t>
      </w:r>
      <w:r w:rsidR="00207AC6">
        <w:fldChar w:fldCharType="begin"/>
      </w:r>
      <w:r w:rsidR="00207AC6">
        <w:instrText xml:space="preserve"> HYPERLINK </w:instrText>
      </w:r>
      <w:ins w:id="156" w:author="Gregory Pangborn" w:date="2021-05-24T14:19:00Z">
        <w:r w:rsidR="00207AC6">
          <w:instrText>"</w:instrText>
        </w:r>
      </w:ins>
      <w:del w:id="157" w:author="Gregory Pangborn" w:date="2021-05-24T14:19:00Z">
        <w:r w:rsidR="00207AC6" w:rsidDel="00207AC6">
          <w:delInstrText>"5309.docx</w:delInstrText>
        </w:r>
        <w:r w:rsidR="00207AC6" w:rsidDel="00207AC6">
          <w:delInstrText>"</w:delInstrText>
        </w:r>
      </w:del>
      <w:ins w:id="158"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Pr>
          <w:rStyle w:val="Hyperlink"/>
        </w:rPr>
        <w:t>AFFARS 5309.507-2(a)</w:t>
      </w:r>
      <w:r w:rsidR="00207AC6">
        <w:rPr>
          <w:rStyle w:val="Hyperlink"/>
        </w:rPr>
        <w:fldChar w:fldCharType="end"/>
      </w:r>
      <w:r>
        <w:t>, insert the following clause, substantially as written, in Section I:</w:t>
      </w:r>
    </w:p>
    <w:p w14:paraId="07B3ECBD" w14:textId="77777777" w:rsidR="00661C44" w:rsidDel="00126EB3" w:rsidRDefault="00661C44" w:rsidP="00EE4B9B">
      <w:pPr>
        <w:pStyle w:val="NormalWeb"/>
        <w:spacing w:before="0" w:after="0"/>
        <w:rPr>
          <w:del w:id="159" w:author="Gregory Pangborn" w:date="2020-03-12T13:43:00Z"/>
          <w:b/>
          <w:bCs/>
        </w:rPr>
      </w:pPr>
    </w:p>
    <w:p w14:paraId="6C1844CA" w14:textId="77777777" w:rsidR="00F20BCD" w:rsidRDefault="00F20BCD" w:rsidP="00EE4B9B">
      <w:pPr>
        <w:pStyle w:val="NormalWeb"/>
        <w:spacing w:before="0" w:after="0"/>
        <w:rPr>
          <w:ins w:id="160" w:author="Gregory Pangborn" w:date="2020-04-21T16:33:00Z"/>
        </w:rPr>
      </w:pPr>
    </w:p>
    <w:p w14:paraId="39B8D9A5" w14:textId="3C8AF8A7" w:rsidR="00EE4B9B" w:rsidDel="00126EB3" w:rsidRDefault="00EE4B9B" w:rsidP="00EE4B9B">
      <w:pPr>
        <w:pStyle w:val="NormalWeb"/>
        <w:spacing w:before="0" w:after="0"/>
        <w:jc w:val="center"/>
        <w:rPr>
          <w:del w:id="161" w:author="Gregory Pangborn" w:date="2020-03-12T13:43:00Z"/>
        </w:rPr>
      </w:pPr>
      <w:r>
        <w:rPr>
          <w:b/>
          <w:bCs/>
        </w:rPr>
        <w:t>ORGANIZATIONAL CONFLICT OF INTEREST (OCT 201</w:t>
      </w:r>
      <w:r w:rsidR="00E21ADC">
        <w:rPr>
          <w:b/>
          <w:bCs/>
        </w:rPr>
        <w:t>9</w:t>
      </w:r>
      <w:r>
        <w:rPr>
          <w:b/>
          <w:bCs/>
        </w:rPr>
        <w:t>)</w:t>
      </w:r>
    </w:p>
    <w:p w14:paraId="03825441" w14:textId="77777777" w:rsidR="00EE4B9B" w:rsidDel="00126EB3" w:rsidRDefault="00EE4B9B" w:rsidP="00EE4B9B">
      <w:pPr>
        <w:pStyle w:val="NormalWeb"/>
        <w:spacing w:before="0" w:after="0"/>
        <w:rPr>
          <w:del w:id="162" w:author="Gregory Pangborn" w:date="2020-03-12T13:43:00Z"/>
        </w:rPr>
      </w:pPr>
    </w:p>
    <w:p w14:paraId="7AD88FC8" w14:textId="77777777" w:rsidR="00F20BCD" w:rsidRDefault="00F20BCD" w:rsidP="00EE4B9B">
      <w:pPr>
        <w:pStyle w:val="NormalWeb"/>
        <w:spacing w:before="0" w:after="0"/>
        <w:jc w:val="center"/>
        <w:rPr>
          <w:ins w:id="163" w:author="Gregory Pangborn" w:date="2020-04-21T16:33:00Z"/>
        </w:rPr>
      </w:pPr>
    </w:p>
    <w:p w14:paraId="39E6F5C4" w14:textId="13CAAC32" w:rsidR="00EE4B9B" w:rsidDel="00126EB3" w:rsidRDefault="00EE4B9B" w:rsidP="00126EB3">
      <w:pPr>
        <w:pStyle w:val="List1"/>
        <w:rPr>
          <w:del w:id="164" w:author="Gregory Pangborn" w:date="2020-03-12T13:43:00Z"/>
        </w:rPr>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6C6F23DC" w14:textId="77777777" w:rsidR="00EE4B9B" w:rsidDel="00126EB3" w:rsidRDefault="00EE4B9B" w:rsidP="00126EB3">
      <w:pPr>
        <w:pStyle w:val="List1"/>
        <w:rPr>
          <w:del w:id="165" w:author="Gregory Pangborn" w:date="2020-03-12T13:43:00Z"/>
        </w:rPr>
      </w:pPr>
    </w:p>
    <w:p w14:paraId="516EE985" w14:textId="77777777" w:rsidR="00F20BCD" w:rsidRDefault="00F20BCD" w:rsidP="00126EB3">
      <w:pPr>
        <w:pStyle w:val="List1"/>
        <w:rPr>
          <w:ins w:id="166" w:author="Gregory Pangborn" w:date="2020-04-21T16:33:00Z"/>
        </w:rPr>
      </w:pPr>
    </w:p>
    <w:p w14:paraId="7EBFAFF2" w14:textId="1084B872" w:rsidR="00EE4B9B" w:rsidDel="00126EB3" w:rsidRDefault="00EE4B9B" w:rsidP="00126EB3">
      <w:pPr>
        <w:pStyle w:val="List2"/>
        <w:rPr>
          <w:del w:id="167" w:author="Gregory Pangborn" w:date="2020-03-12T13:43:00Z"/>
        </w:rPr>
      </w:pPr>
      <w:r>
        <w:t xml:space="preserve">(1)  Descriptions or definitions: </w:t>
      </w:r>
      <w:del w:id="168" w:author="Gregory Pangborn" w:date="2020-03-12T13:43:00Z">
        <w:r w:rsidDel="00126EB3">
          <w:br/>
        </w:r>
      </w:del>
    </w:p>
    <w:p w14:paraId="1ACDCF07" w14:textId="7C6826A2" w:rsidR="00EE4B9B" w:rsidDel="00126EB3" w:rsidRDefault="00126EB3" w:rsidP="00126EB3">
      <w:pPr>
        <w:pStyle w:val="List2"/>
        <w:rPr>
          <w:del w:id="169" w:author="Gregory Pangborn" w:date="2020-03-12T13:43:00Z"/>
        </w:rPr>
      </w:pPr>
      <w:ins w:id="170" w:author="Gregory Pangborn" w:date="2020-03-12T13:43:00Z">
        <w:r>
          <w:br/>
        </w:r>
      </w:ins>
      <w:r w:rsidR="00EE4B9B">
        <w:t xml:space="preserve">"Contractor" means the business entity receiving the award of this contract, its parents, affiliates, divisions and subsidiaries. </w:t>
      </w:r>
      <w:del w:id="171" w:author="Gregory Pangborn" w:date="2020-03-12T13:43:00Z">
        <w:r w:rsidR="00EE4B9B" w:rsidDel="00126EB3">
          <w:br/>
        </w:r>
      </w:del>
    </w:p>
    <w:p w14:paraId="648BF99C" w14:textId="429EFDAD" w:rsidR="00EE4B9B" w:rsidDel="00126EB3" w:rsidRDefault="00126EB3" w:rsidP="00126EB3">
      <w:pPr>
        <w:pStyle w:val="List2"/>
        <w:rPr>
          <w:del w:id="172" w:author="Gregory Pangborn" w:date="2020-03-12T13:43:00Z"/>
        </w:rPr>
      </w:pPr>
      <w:ins w:id="173" w:author="Gregory Pangborn" w:date="2020-03-12T13:43:00Z">
        <w:r>
          <w:br/>
        </w:r>
      </w:ins>
      <w:r w:rsidR="00EE4B9B">
        <w:t xml:space="preserve">"Development" means all efforts towards solution of broadly-defined problems. This may encompass research, evaluating technical feasibility, proof of design and test, or engineering of programs not yet approved for acquisition or operation. </w:t>
      </w:r>
      <w:del w:id="174" w:author="Gregory Pangborn" w:date="2020-03-12T13:43:00Z">
        <w:r w:rsidR="00EE4B9B" w:rsidDel="00126EB3">
          <w:br/>
        </w:r>
      </w:del>
    </w:p>
    <w:p w14:paraId="68F3CD1B" w14:textId="6876B42E" w:rsidR="00EE4B9B" w:rsidDel="00126EB3" w:rsidRDefault="00126EB3" w:rsidP="00126EB3">
      <w:pPr>
        <w:pStyle w:val="List2"/>
        <w:rPr>
          <w:del w:id="175" w:author="Gregory Pangborn" w:date="2020-03-12T13:43:00Z"/>
        </w:rPr>
      </w:pPr>
      <w:ins w:id="176" w:author="Gregory Pangborn" w:date="2020-03-12T13:43:00Z">
        <w:r>
          <w:br/>
        </w:r>
      </w:ins>
      <w:r w:rsidR="00EE4B9B">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del w:id="177" w:author="Gregory Pangborn" w:date="2020-03-12T13:43:00Z">
        <w:r w:rsidR="00EE4B9B" w:rsidDel="00126EB3">
          <w:br/>
        </w:r>
      </w:del>
    </w:p>
    <w:p w14:paraId="6C10732D" w14:textId="2CEB3CDA" w:rsidR="00EE4B9B" w:rsidDel="00126EB3" w:rsidRDefault="00126EB3" w:rsidP="00126EB3">
      <w:pPr>
        <w:pStyle w:val="List2"/>
        <w:rPr>
          <w:del w:id="178" w:author="Gregory Pangborn" w:date="2020-03-12T13:43:00Z"/>
        </w:rPr>
      </w:pPr>
      <w:ins w:id="179" w:author="Gregory Pangborn" w:date="2020-03-12T13:43:00Z">
        <w:r>
          <w:br/>
        </w:r>
      </w:ins>
      <w:r w:rsidR="00EE4B9B">
        <w:t xml:space="preserve">"System" means the system that is the subject of this contract. </w:t>
      </w:r>
      <w:del w:id="180" w:author="Gregory Pangborn" w:date="2020-03-12T13:43:00Z">
        <w:r w:rsidR="00EE4B9B" w:rsidDel="00126EB3">
          <w:br/>
        </w:r>
      </w:del>
    </w:p>
    <w:p w14:paraId="4E1F748A" w14:textId="578A3F80" w:rsidR="00EE4B9B" w:rsidDel="00126EB3" w:rsidRDefault="00126EB3" w:rsidP="00126EB3">
      <w:pPr>
        <w:pStyle w:val="List2"/>
        <w:rPr>
          <w:del w:id="181" w:author="Gregory Pangborn" w:date="2020-03-12T13:43:00Z"/>
        </w:rPr>
      </w:pPr>
      <w:ins w:id="182" w:author="Gregory Pangborn" w:date="2020-03-12T13:43:00Z">
        <w:r>
          <w:br/>
        </w:r>
      </w:ins>
      <w:r w:rsidR="00EE4B9B">
        <w:t xml:space="preserve">"System Life" means all phases of the system's development, production, or support. </w:t>
      </w:r>
      <w:del w:id="183" w:author="Gregory Pangborn" w:date="2020-03-12T13:43:00Z">
        <w:r w:rsidR="00EE4B9B" w:rsidDel="00126EB3">
          <w:br/>
        </w:r>
      </w:del>
    </w:p>
    <w:p w14:paraId="27C6C141" w14:textId="6DB2F633" w:rsidR="00EE4B9B" w:rsidDel="00126EB3" w:rsidRDefault="00126EB3" w:rsidP="00126EB3">
      <w:pPr>
        <w:pStyle w:val="List2"/>
        <w:rPr>
          <w:del w:id="184" w:author="Gregory Pangborn" w:date="2020-03-12T13:43:00Z"/>
        </w:rPr>
      </w:pPr>
      <w:ins w:id="185" w:author="Gregory Pangborn" w:date="2020-03-12T13:43:00Z">
        <w:r>
          <w:br/>
        </w:r>
      </w:ins>
      <w:r w:rsidR="00EE4B9B">
        <w:t xml:space="preserve">"Systems Engineering" means preparing specifications, identifying and resolving interface problems, developing test requirements, evaluating test data, and supervising design. </w:t>
      </w:r>
      <w:del w:id="186" w:author="Gregory Pangborn" w:date="2020-03-12T13:43:00Z">
        <w:r w:rsidR="00EE4B9B" w:rsidDel="00126EB3">
          <w:br/>
        </w:r>
      </w:del>
    </w:p>
    <w:p w14:paraId="0EF09C67" w14:textId="059C0787" w:rsidR="00EE4B9B" w:rsidDel="00126EB3" w:rsidRDefault="00126EB3" w:rsidP="00126EB3">
      <w:pPr>
        <w:pStyle w:val="List2"/>
        <w:rPr>
          <w:del w:id="187" w:author="Gregory Pangborn" w:date="2020-03-12T13:43:00Z"/>
        </w:rPr>
      </w:pPr>
      <w:ins w:id="188" w:author="Gregory Pangborn" w:date="2020-03-12T13:43:00Z">
        <w:r>
          <w:br/>
        </w:r>
      </w:ins>
      <w:r w:rsidR="00EE4B9B">
        <w:t xml:space="preserve">"Technical Direction" means developing work statements, determining parameters, directing other Contractors' operations, or resolving technical controversies. </w:t>
      </w:r>
    </w:p>
    <w:p w14:paraId="3FACE154" w14:textId="77777777" w:rsidR="00EE4B9B" w:rsidDel="00126EB3" w:rsidRDefault="00EE4B9B" w:rsidP="00126EB3">
      <w:pPr>
        <w:pStyle w:val="List2"/>
        <w:rPr>
          <w:del w:id="189" w:author="Gregory Pangborn" w:date="2020-03-12T13:43:00Z"/>
        </w:rPr>
      </w:pPr>
    </w:p>
    <w:p w14:paraId="2C6FFA21" w14:textId="77777777" w:rsidR="00F20BCD" w:rsidRDefault="00F20BCD" w:rsidP="00126EB3">
      <w:pPr>
        <w:pStyle w:val="List2"/>
        <w:rPr>
          <w:ins w:id="190" w:author="Gregory Pangborn" w:date="2020-04-21T16:33:00Z"/>
        </w:rPr>
      </w:pPr>
    </w:p>
    <w:p w14:paraId="664D190C" w14:textId="21FD307D" w:rsidR="00EE4B9B" w:rsidDel="00126EB3" w:rsidRDefault="00EE4B9B" w:rsidP="00126EB3">
      <w:pPr>
        <w:pStyle w:val="List2"/>
        <w:rPr>
          <w:del w:id="191" w:author="Gregory Pangborn" w:date="2020-03-12T13:43:00Z"/>
        </w:rPr>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36C6D0C7" w14:textId="77777777" w:rsidR="00EE4B9B" w:rsidDel="00126EB3" w:rsidRDefault="00EE4B9B" w:rsidP="00126EB3">
      <w:pPr>
        <w:pStyle w:val="List2"/>
        <w:rPr>
          <w:del w:id="192" w:author="Gregory Pangborn" w:date="2020-03-12T13:43:00Z"/>
        </w:rPr>
      </w:pPr>
    </w:p>
    <w:p w14:paraId="260C7563" w14:textId="77777777" w:rsidR="00F20BCD" w:rsidRDefault="00F20BCD" w:rsidP="00126EB3">
      <w:pPr>
        <w:pStyle w:val="List2"/>
        <w:rPr>
          <w:ins w:id="193" w:author="Gregory Pangborn" w:date="2020-04-21T16:33:00Z"/>
        </w:rPr>
      </w:pPr>
    </w:p>
    <w:p w14:paraId="04443FF5" w14:textId="1FB7E988" w:rsidR="00EE4B9B" w:rsidDel="00126EB3" w:rsidRDefault="00EE4B9B" w:rsidP="00EE4B9B">
      <w:pPr>
        <w:pStyle w:val="NormalWeb"/>
        <w:spacing w:before="0" w:after="0"/>
        <w:jc w:val="center"/>
        <w:rPr>
          <w:del w:id="194" w:author="Gregory Pangborn" w:date="2020-03-12T13:43:00Z"/>
        </w:rPr>
      </w:pPr>
      <w:r>
        <w:t>(End of clause)</w:t>
      </w:r>
    </w:p>
    <w:p w14:paraId="49564F6D" w14:textId="38CB097D" w:rsidR="00EE4B9B" w:rsidDel="00126EB3" w:rsidRDefault="00EE4B9B" w:rsidP="00EE4B9B">
      <w:pPr>
        <w:pStyle w:val="NormalWeb"/>
        <w:spacing w:before="0" w:after="0"/>
        <w:rPr>
          <w:del w:id="195" w:author="Gregory Pangborn" w:date="2020-03-12T13:43:00Z"/>
        </w:rPr>
      </w:pPr>
    </w:p>
    <w:p w14:paraId="725BFCDD" w14:textId="77777777" w:rsidR="00F20BCD" w:rsidRDefault="00F20BCD" w:rsidP="00EE4B9B">
      <w:pPr>
        <w:pStyle w:val="NormalWeb"/>
        <w:spacing w:before="0" w:after="0"/>
        <w:jc w:val="center"/>
        <w:rPr>
          <w:ins w:id="196" w:author="Gregory Pangborn" w:date="2020-04-21T16:33:00Z"/>
        </w:rPr>
      </w:pPr>
    </w:p>
    <w:p w14:paraId="0F31F5FF" w14:textId="44361CE2" w:rsidR="00EE4B9B" w:rsidDel="00126EB3" w:rsidRDefault="00EE4B9B" w:rsidP="00EE4B9B">
      <w:pPr>
        <w:pStyle w:val="NormalWeb"/>
        <w:spacing w:before="0" w:after="0"/>
        <w:rPr>
          <w:del w:id="197" w:author="Gregory Pangborn" w:date="2020-03-12T13:43:00Z"/>
        </w:rPr>
      </w:pPr>
      <w:r>
        <w:rPr>
          <w:b/>
          <w:bCs/>
        </w:rPr>
        <w:t>ALTERNATE I  (OCT 201</w:t>
      </w:r>
      <w:r w:rsidR="00E21ADC">
        <w:rPr>
          <w:b/>
          <w:bCs/>
        </w:rPr>
        <w:t>9</w:t>
      </w:r>
      <w:r>
        <w:rPr>
          <w:b/>
          <w:bCs/>
        </w:rPr>
        <w:t>).</w:t>
      </w:r>
      <w:r>
        <w:t xml:space="preserve">  As prescribed in </w:t>
      </w:r>
      <w:r w:rsidR="00207AC6">
        <w:fldChar w:fldCharType="begin"/>
      </w:r>
      <w:r w:rsidR="00207AC6">
        <w:instrText xml:space="preserve"> HYPERLINK </w:instrText>
      </w:r>
      <w:ins w:id="198" w:author="Gregory Pangborn" w:date="2021-05-24T14:19:00Z">
        <w:r w:rsidR="00207AC6">
          <w:instrText>"</w:instrText>
        </w:r>
      </w:ins>
      <w:del w:id="199" w:author="Gregory Pangborn" w:date="2021-05-24T14:19:00Z">
        <w:r w:rsidR="00207AC6" w:rsidDel="00207AC6">
          <w:delInstrText>"5309.docx</w:delInstrText>
        </w:r>
        <w:r w:rsidR="00207AC6" w:rsidDel="00207AC6">
          <w:delInstrText>"</w:delInstrText>
        </w:r>
      </w:del>
      <w:ins w:id="200"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Pr>
          <w:rStyle w:val="Hyperlink"/>
        </w:rPr>
        <w:t>AFFARS 5309.507-2(a)(2)</w:t>
      </w:r>
      <w:r w:rsidR="00207AC6">
        <w:rPr>
          <w:rStyle w:val="Hyperlink"/>
        </w:rPr>
        <w:fldChar w:fldCharType="end"/>
      </w:r>
      <w:r>
        <w:t>, either substitute paragraph (a)(2) of the basic clause with one or both of the following paragraphs, or use one or both in addition to the basic paragraph (a)(2).  Use these paragraphs substantially as written.</w:t>
      </w:r>
    </w:p>
    <w:p w14:paraId="0AB6F29C" w14:textId="77777777" w:rsidR="00EE4B9B" w:rsidDel="00126EB3" w:rsidRDefault="00EE4B9B" w:rsidP="00EE4B9B">
      <w:pPr>
        <w:pStyle w:val="NormalWeb"/>
        <w:spacing w:before="0" w:after="0"/>
        <w:rPr>
          <w:del w:id="201" w:author="Gregory Pangborn" w:date="2020-03-12T13:43:00Z"/>
        </w:rPr>
      </w:pPr>
    </w:p>
    <w:p w14:paraId="156EBE2A" w14:textId="77777777" w:rsidR="00F20BCD" w:rsidRDefault="00F20BCD" w:rsidP="00EE4B9B">
      <w:pPr>
        <w:pStyle w:val="NormalWeb"/>
        <w:spacing w:before="0" w:after="0"/>
        <w:rPr>
          <w:ins w:id="202" w:author="Gregory Pangborn" w:date="2020-04-21T16:33:00Z"/>
        </w:rPr>
      </w:pPr>
    </w:p>
    <w:p w14:paraId="2785FC47" w14:textId="7F7E2670" w:rsidR="00EE4B9B" w:rsidDel="00126EB3" w:rsidRDefault="00EE4B9B" w:rsidP="00126EB3">
      <w:pPr>
        <w:pStyle w:val="List1"/>
        <w:rPr>
          <w:del w:id="203" w:author="Gregory Pangborn" w:date="2020-03-12T13:43:00Z"/>
        </w:rPr>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del w:id="204" w:author="Gregory Pangborn" w:date="2020-03-12T13:43:00Z">
        <w:r w:rsidDel="00126EB3">
          <w:br/>
        </w:r>
      </w:del>
    </w:p>
    <w:p w14:paraId="5A2BECB5" w14:textId="4DD98967" w:rsidR="00EE4B9B" w:rsidDel="00126EB3" w:rsidRDefault="00126EB3" w:rsidP="00126EB3">
      <w:pPr>
        <w:pStyle w:val="List1"/>
        <w:rPr>
          <w:del w:id="205" w:author="Gregory Pangborn" w:date="2020-03-12T13:43:00Z"/>
        </w:rPr>
      </w:pPr>
      <w:ins w:id="206" w:author="Gregory Pangborn" w:date="2020-03-12T13:43:00Z">
        <w:r>
          <w:br/>
        </w:r>
      </w:ins>
      <w:r w:rsidR="00EE4B9B">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6224CF71" w14:textId="77777777" w:rsidR="00EE4B9B" w:rsidDel="00126EB3" w:rsidRDefault="00EE4B9B" w:rsidP="00126EB3">
      <w:pPr>
        <w:pStyle w:val="List1"/>
        <w:rPr>
          <w:del w:id="207" w:author="Gregory Pangborn" w:date="2020-03-12T13:43:00Z"/>
        </w:rPr>
      </w:pPr>
    </w:p>
    <w:p w14:paraId="6D1668DD" w14:textId="77777777" w:rsidR="00F20BCD" w:rsidRDefault="00F20BCD" w:rsidP="00126EB3">
      <w:pPr>
        <w:pStyle w:val="List1"/>
        <w:rPr>
          <w:ins w:id="208" w:author="Gregory Pangborn" w:date="2020-04-21T16:33:00Z"/>
        </w:rPr>
      </w:pPr>
    </w:p>
    <w:p w14:paraId="39370D46" w14:textId="404A9746" w:rsidR="00EE4B9B" w:rsidDel="00126EB3" w:rsidRDefault="00EE4B9B" w:rsidP="00EE4B9B">
      <w:pPr>
        <w:pStyle w:val="NormalWeb"/>
        <w:spacing w:before="0" w:after="0"/>
        <w:rPr>
          <w:del w:id="209" w:author="Gregory Pangborn" w:date="2020-03-12T13:43:00Z"/>
        </w:rPr>
      </w:pPr>
      <w:r>
        <w:rPr>
          <w:b/>
          <w:bCs/>
        </w:rPr>
        <w:t>ALTERNATE II  (OCT 201</w:t>
      </w:r>
      <w:r w:rsidR="00E21ADC">
        <w:rPr>
          <w:b/>
          <w:bCs/>
        </w:rPr>
        <w:t>9</w:t>
      </w:r>
      <w:r>
        <w:rPr>
          <w:b/>
          <w:bCs/>
        </w:rPr>
        <w:t>).</w:t>
      </w:r>
      <w:r>
        <w:t xml:space="preserve">  As prescribed in </w:t>
      </w:r>
      <w:r w:rsidR="00207AC6">
        <w:fldChar w:fldCharType="begin"/>
      </w:r>
      <w:r w:rsidR="00207AC6">
        <w:instrText xml:space="preserve"> HYPERLINK </w:instrText>
      </w:r>
      <w:ins w:id="210" w:author="Gregory Pangborn" w:date="2021-05-24T14:19:00Z">
        <w:r w:rsidR="00207AC6">
          <w:instrText>"</w:instrText>
        </w:r>
      </w:ins>
      <w:del w:id="211" w:author="Gregory Pangborn" w:date="2021-05-24T14:19:00Z">
        <w:r w:rsidR="00207AC6" w:rsidDel="00207AC6">
          <w:delInstrText>"5309.docx</w:delInstrText>
        </w:r>
        <w:r w:rsidR="00207AC6" w:rsidDel="00207AC6">
          <w:delInstrText>"</w:delInstrText>
        </w:r>
      </w:del>
      <w:ins w:id="212"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Pr>
          <w:rStyle w:val="Hyperlink"/>
        </w:rPr>
        <w:t>AFFARS 5309.507-2(a)(3)</w:t>
      </w:r>
      <w:r w:rsidR="00207AC6">
        <w:rPr>
          <w:rStyle w:val="Hyperlink"/>
        </w:rPr>
        <w:fldChar w:fldCharType="end"/>
      </w:r>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del w:id="213" w:author="Gregory Pangborn" w:date="2020-03-12T13:43:00Z">
        <w:r w:rsidDel="00126EB3">
          <w:br/>
        </w:r>
      </w:del>
    </w:p>
    <w:p w14:paraId="10050D80" w14:textId="2D791993" w:rsidR="00EE4B9B" w:rsidDel="00126EB3" w:rsidRDefault="00126EB3" w:rsidP="00126EB3">
      <w:pPr>
        <w:pStyle w:val="List1"/>
        <w:rPr>
          <w:del w:id="214" w:author="Gregory Pangborn" w:date="2020-03-12T13:43:00Z"/>
        </w:rPr>
      </w:pPr>
      <w:ins w:id="215" w:author="Gregory Pangborn" w:date="2020-03-12T13:43:00Z">
        <w:r>
          <w:br/>
        </w:r>
      </w:ins>
      <w:r w:rsidR="00EE4B9B">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14:paraId="2CE39D86" w14:textId="77777777" w:rsidR="00EE4B9B" w:rsidDel="00126EB3" w:rsidRDefault="00EE4B9B" w:rsidP="00126EB3">
      <w:pPr>
        <w:pStyle w:val="List1"/>
        <w:rPr>
          <w:del w:id="216" w:author="Gregory Pangborn" w:date="2020-03-12T13:43:00Z"/>
        </w:rPr>
      </w:pPr>
    </w:p>
    <w:p w14:paraId="1F44DAD8" w14:textId="77777777" w:rsidR="00F20BCD" w:rsidRDefault="00F20BCD" w:rsidP="00126EB3">
      <w:pPr>
        <w:pStyle w:val="List1"/>
        <w:rPr>
          <w:ins w:id="217" w:author="Gregory Pangborn" w:date="2020-04-21T16:33:00Z"/>
        </w:rPr>
      </w:pPr>
    </w:p>
    <w:p w14:paraId="331EF619" w14:textId="035DD281" w:rsidR="00EE4B9B" w:rsidDel="00126EB3" w:rsidRDefault="00EE4B9B" w:rsidP="00EE4B9B">
      <w:pPr>
        <w:pStyle w:val="NormalWeb"/>
        <w:spacing w:before="0" w:after="0"/>
        <w:rPr>
          <w:del w:id="218" w:author="Gregory Pangborn" w:date="2020-03-12T13:43:00Z"/>
        </w:rPr>
      </w:pPr>
      <w:r>
        <w:rPr>
          <w:b/>
          <w:bCs/>
        </w:rPr>
        <w:t>ALTERNATE III (OCT 201</w:t>
      </w:r>
      <w:r w:rsidR="00E21ADC">
        <w:rPr>
          <w:b/>
          <w:bCs/>
        </w:rPr>
        <w:t>9</w:t>
      </w:r>
      <w:r>
        <w:rPr>
          <w:b/>
          <w:bCs/>
        </w:rPr>
        <w:t>).</w:t>
      </w:r>
      <w:r>
        <w:t xml:space="preserve">  As prescribed in </w:t>
      </w:r>
      <w:r w:rsidR="00207AC6">
        <w:fldChar w:fldCharType="begin"/>
      </w:r>
      <w:r w:rsidR="00207AC6">
        <w:instrText xml:space="preserve"> HYPERLINK </w:instrText>
      </w:r>
      <w:ins w:id="219" w:author="Gregory Pangborn" w:date="2021-05-24T14:19:00Z">
        <w:r w:rsidR="00207AC6">
          <w:instrText>"</w:instrText>
        </w:r>
      </w:ins>
      <w:del w:id="220" w:author="Gregory Pangborn" w:date="2021-05-24T14:19:00Z">
        <w:r w:rsidR="00207AC6" w:rsidDel="00207AC6">
          <w:delInstrText>"5309.docx</w:delInstrText>
        </w:r>
        <w:r w:rsidR="00207AC6" w:rsidDel="00207AC6">
          <w:delInstrText>"</w:delInstrText>
        </w:r>
      </w:del>
      <w:ins w:id="221"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sidRPr="00365ADC">
        <w:rPr>
          <w:rStyle w:val="Hyperlink"/>
        </w:rPr>
        <w:t xml:space="preserve">AFFARS </w:t>
      </w:r>
      <w:r w:rsidR="00365ADC">
        <w:rPr>
          <w:rStyle w:val="Hyperlink"/>
        </w:rPr>
        <w:t>5</w:t>
      </w:r>
      <w:r>
        <w:rPr>
          <w:rStyle w:val="Hyperlink"/>
        </w:rPr>
        <w:t>309.507-2(a)(4)</w:t>
      </w:r>
      <w:r w:rsidR="00207AC6">
        <w:rPr>
          <w:rStyle w:val="Hyperlink"/>
        </w:rPr>
        <w:fldChar w:fldCharType="end"/>
      </w:r>
      <w:r>
        <w:t>, add the following paragraph (b) to the basic clause substantially as written:</w:t>
      </w:r>
      <w:del w:id="222" w:author="Gregory Pangborn" w:date="2020-03-12T13:43:00Z">
        <w:r w:rsidDel="00126EB3">
          <w:br/>
        </w:r>
      </w:del>
    </w:p>
    <w:p w14:paraId="45D3DD72" w14:textId="19D6D81F" w:rsidR="00EE4B9B" w:rsidDel="00126EB3" w:rsidRDefault="00126EB3" w:rsidP="00126EB3">
      <w:pPr>
        <w:pStyle w:val="List1"/>
        <w:rPr>
          <w:del w:id="223" w:author="Gregory Pangborn" w:date="2020-03-12T13:43:00Z"/>
        </w:rPr>
      </w:pPr>
      <w:ins w:id="224" w:author="Gregory Pangborn" w:date="2020-03-12T13:43:00Z">
        <w:r>
          <w:br/>
        </w:r>
      </w:ins>
      <w:r w:rsidR="00EE4B9B">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rsidR="00EE4B9B">
        <w:t xml:space="preserve">ontracting </w:t>
      </w:r>
      <w:r w:rsidR="001439C4">
        <w:t>o</w:t>
      </w:r>
      <w:r w:rsidR="00EE4B9B">
        <w:t>fficer.  These agreements are not intended to protect information which is available to the Government or to the Contractor from other sources and furnished voluntarily without restriction.</w:t>
      </w:r>
    </w:p>
    <w:p w14:paraId="6BE33960" w14:textId="77777777" w:rsidR="00EE4B9B" w:rsidDel="00126EB3" w:rsidRDefault="00EE4B9B" w:rsidP="00126EB3">
      <w:pPr>
        <w:pStyle w:val="List1"/>
        <w:rPr>
          <w:del w:id="225" w:author="Gregory Pangborn" w:date="2020-03-12T13:43:00Z"/>
        </w:rPr>
      </w:pPr>
    </w:p>
    <w:p w14:paraId="3F8C42FD" w14:textId="77777777" w:rsidR="00F20BCD" w:rsidRDefault="00F20BCD" w:rsidP="00126EB3">
      <w:pPr>
        <w:pStyle w:val="List1"/>
        <w:rPr>
          <w:ins w:id="226" w:author="Gregory Pangborn" w:date="2020-04-21T16:33:00Z"/>
        </w:rPr>
      </w:pPr>
    </w:p>
    <w:p w14:paraId="071D0559" w14:textId="4AF8C54D" w:rsidR="00EE4B9B" w:rsidDel="00126EB3" w:rsidRDefault="00EE4B9B" w:rsidP="00EE4B9B">
      <w:pPr>
        <w:pStyle w:val="NormalWeb"/>
        <w:spacing w:before="0" w:after="0"/>
        <w:rPr>
          <w:del w:id="227" w:author="Gregory Pangborn" w:date="2020-03-12T13:43:00Z"/>
        </w:rPr>
      </w:pPr>
      <w:r>
        <w:rPr>
          <w:b/>
          <w:bCs/>
        </w:rPr>
        <w:t>ALTERNATE IV (OCT 201</w:t>
      </w:r>
      <w:r w:rsidR="00E21ADC">
        <w:rPr>
          <w:b/>
          <w:bCs/>
        </w:rPr>
        <w:t>9</w:t>
      </w:r>
      <w:r>
        <w:rPr>
          <w:b/>
          <w:bCs/>
        </w:rPr>
        <w:t>).</w:t>
      </w:r>
      <w:r>
        <w:t xml:space="preserve">  As prescribed in </w:t>
      </w:r>
      <w:r w:rsidR="00207AC6">
        <w:fldChar w:fldCharType="begin"/>
      </w:r>
      <w:r w:rsidR="00207AC6">
        <w:instrText xml:space="preserve"> HYPERLINK </w:instrText>
      </w:r>
      <w:ins w:id="228" w:author="Gregory Pangborn" w:date="2021-05-24T14:19:00Z">
        <w:r w:rsidR="00207AC6">
          <w:instrText>"</w:instrText>
        </w:r>
      </w:ins>
      <w:del w:id="229" w:author="Gregory Pangborn" w:date="2021-05-24T14:19:00Z">
        <w:r w:rsidR="00207AC6" w:rsidDel="00207AC6">
          <w:delInstrText>"5309.docx</w:delInstrText>
        </w:r>
        <w:r w:rsidR="00207AC6" w:rsidDel="00207AC6">
          <w:delInstrText>"</w:delInstrText>
        </w:r>
      </w:del>
      <w:ins w:id="230"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sidRPr="00365ADC">
        <w:rPr>
          <w:rStyle w:val="Hyperlink"/>
        </w:rPr>
        <w:t xml:space="preserve">AFFARS </w:t>
      </w:r>
      <w:r w:rsidR="00365ADC">
        <w:rPr>
          <w:rStyle w:val="Hyperlink"/>
        </w:rPr>
        <w:t>5</w:t>
      </w:r>
      <w:r>
        <w:rPr>
          <w:rStyle w:val="Hyperlink"/>
        </w:rPr>
        <w:t>309.507-2(a)(5)</w:t>
      </w:r>
      <w:r w:rsidR="00207AC6">
        <w:rPr>
          <w:rStyle w:val="Hyperlink"/>
        </w:rPr>
        <w:fldChar w:fldCharType="end"/>
      </w:r>
      <w:r>
        <w:t xml:space="preserve">, add the following paragraph (b) to the basic clause.  If Alternate III is also used, renumber this to paragraph (c).  </w:t>
      </w:r>
      <w:del w:id="231" w:author="Gregory Pangborn" w:date="2020-03-12T13:43:00Z">
        <w:r w:rsidDel="00126EB3">
          <w:br/>
        </w:r>
      </w:del>
    </w:p>
    <w:p w14:paraId="7F62E957" w14:textId="622DEE2F" w:rsidR="00EE4B9B" w:rsidDel="00126EB3" w:rsidRDefault="00126EB3" w:rsidP="00126EB3">
      <w:pPr>
        <w:pStyle w:val="List1"/>
        <w:rPr>
          <w:del w:id="232" w:author="Gregory Pangborn" w:date="2020-03-12T13:43:00Z"/>
        </w:rPr>
      </w:pPr>
      <w:ins w:id="233" w:author="Gregory Pangborn" w:date="2020-03-12T13:43:00Z">
        <w:r>
          <w:br/>
        </w:r>
      </w:ins>
      <w:r w:rsidR="00EE4B9B">
        <w:t xml:space="preserve">(b)  The Contractor agrees to accept and to complete all issued task orders, and not to contract with Government prime Contractors or first-tier subcontractors in such a way as to create an organizational conflict of interest. </w:t>
      </w:r>
    </w:p>
    <w:p w14:paraId="109EAFC9" w14:textId="77777777" w:rsidR="00EE4B9B" w:rsidDel="00126EB3" w:rsidRDefault="00EE4B9B" w:rsidP="00126EB3">
      <w:pPr>
        <w:pStyle w:val="List1"/>
        <w:rPr>
          <w:del w:id="234" w:author="Gregory Pangborn" w:date="2020-03-12T13:43:00Z"/>
        </w:rPr>
      </w:pPr>
    </w:p>
    <w:p w14:paraId="49FE530E" w14:textId="77777777" w:rsidR="00F20BCD" w:rsidRDefault="00F20BCD" w:rsidP="00126EB3">
      <w:pPr>
        <w:pStyle w:val="List1"/>
        <w:rPr>
          <w:ins w:id="235" w:author="Gregory Pangborn" w:date="2020-04-21T16:33:00Z"/>
        </w:rPr>
      </w:pPr>
    </w:p>
    <w:p w14:paraId="41E9D5A8" w14:textId="1B178385" w:rsidR="00126EB3" w:rsidRDefault="00EE4B9B" w:rsidP="00EE4B9B">
      <w:pPr>
        <w:pStyle w:val="NormalWeb"/>
        <w:spacing w:before="0" w:after="0"/>
        <w:rPr>
          <w:ins w:id="236" w:author="Gregory Pangborn" w:date="2020-03-12T13:43:00Z"/>
        </w:rPr>
      </w:pPr>
      <w:r>
        <w:rPr>
          <w:b/>
          <w:bCs/>
        </w:rPr>
        <w:t>ALTERNATE V (OCT 201</w:t>
      </w:r>
      <w:r w:rsidR="00E21ADC">
        <w:rPr>
          <w:b/>
          <w:bCs/>
        </w:rPr>
        <w:t>9</w:t>
      </w:r>
      <w:r>
        <w:rPr>
          <w:b/>
          <w:bCs/>
        </w:rPr>
        <w:t>).</w:t>
      </w:r>
      <w:r>
        <w:t xml:space="preserve">  As prescribed in </w:t>
      </w:r>
      <w:r w:rsidR="00207AC6">
        <w:fldChar w:fldCharType="begin"/>
      </w:r>
      <w:r w:rsidR="00207AC6">
        <w:instrText xml:space="preserve"> HYPERLINK </w:instrText>
      </w:r>
      <w:ins w:id="237" w:author="Gregory Pangborn" w:date="2021-05-24T14:19:00Z">
        <w:r w:rsidR="00207AC6">
          <w:instrText>"</w:instrText>
        </w:r>
      </w:ins>
      <w:del w:id="238" w:author="Gregory Pangborn" w:date="2021-05-24T14:19:00Z">
        <w:r w:rsidR="00207AC6" w:rsidDel="00207AC6">
          <w:delInstrText>"5309.docx</w:delInstrText>
        </w:r>
        <w:r w:rsidR="00207AC6" w:rsidDel="00207AC6">
          <w:delInstrText>"</w:delInstrText>
        </w:r>
      </w:del>
      <w:ins w:id="239"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sidRPr="00365ADC">
        <w:rPr>
          <w:rStyle w:val="Hyperlink"/>
        </w:rPr>
        <w:t xml:space="preserve">AFFARS </w:t>
      </w:r>
      <w:r w:rsidR="00365ADC">
        <w:rPr>
          <w:rStyle w:val="Hyperlink"/>
        </w:rPr>
        <w:t>5</w:t>
      </w:r>
      <w:r>
        <w:rPr>
          <w:rStyle w:val="Hyperlink"/>
        </w:rPr>
        <w:t>309.507-2(a)(6)</w:t>
      </w:r>
      <w:r w:rsidR="00207AC6">
        <w:rPr>
          <w:rStyle w:val="Hyperlink"/>
        </w:rPr>
        <w:fldChar w:fldCharType="end"/>
      </w:r>
      <w:r>
        <w:t xml:space="preserve">, add the following paragraph (b) to the basic clause substantially as written.  If more than one Alternate is used, renumber this paragraph accordingly. </w:t>
      </w:r>
    </w:p>
    <w:p w14:paraId="32CA6B31" w14:textId="42B660AD" w:rsidR="00EE4B9B" w:rsidDel="00126EB3" w:rsidRDefault="00EE4B9B" w:rsidP="00EE4B9B">
      <w:pPr>
        <w:pStyle w:val="NormalWeb"/>
        <w:spacing w:before="0" w:after="0"/>
        <w:rPr>
          <w:del w:id="240" w:author="Gregory Pangborn" w:date="2020-03-12T13:43:00Z"/>
        </w:rPr>
      </w:pPr>
    </w:p>
    <w:p w14:paraId="55B2A827" w14:textId="69A7B419" w:rsidR="00126EB3" w:rsidRDefault="00126EB3" w:rsidP="00EE4B9B">
      <w:pPr>
        <w:pStyle w:val="NormalWeb"/>
        <w:spacing w:before="0" w:after="0"/>
        <w:rPr>
          <w:ins w:id="241" w:author="Gregory Pangborn" w:date="2020-03-12T13:43:00Z"/>
        </w:rPr>
      </w:pPr>
      <w:ins w:id="242" w:author="Gregory Pangborn" w:date="2020-03-12T13:43:00Z">
        <w:r>
          <w:br/>
        </w:r>
      </w:ins>
      <w:del w:id="243" w:author="Gregory Pangborn" w:date="2020-03-12T13:43:00Z">
        <w:r w:rsidR="00EE4B9B" w:rsidDel="00126EB3">
          <w:br/>
        </w:r>
      </w:del>
    </w:p>
    <w:p w14:paraId="1A7F00FB" w14:textId="13C78549" w:rsidR="00EE4B9B" w:rsidDel="00126EB3" w:rsidRDefault="00EE4B9B" w:rsidP="00126EB3">
      <w:pPr>
        <w:pStyle w:val="List1"/>
        <w:rPr>
          <w:del w:id="244" w:author="Gregory Pangborn" w:date="2020-03-12T13:43:00Z"/>
        </w:rPr>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15557048" w14:textId="77777777" w:rsidR="00EE4B9B" w:rsidDel="00126EB3" w:rsidRDefault="00EE4B9B" w:rsidP="00126EB3">
      <w:pPr>
        <w:pStyle w:val="List1"/>
        <w:rPr>
          <w:del w:id="245" w:author="Gregory Pangborn" w:date="2020-03-12T13:43:00Z"/>
        </w:rPr>
      </w:pPr>
    </w:p>
    <w:p w14:paraId="71E06470" w14:textId="77777777" w:rsidR="00F20BCD" w:rsidRDefault="00F20BCD" w:rsidP="00126EB3">
      <w:pPr>
        <w:pStyle w:val="List1"/>
        <w:rPr>
          <w:ins w:id="246" w:author="Gregory Pangborn" w:date="2020-04-21T16:33:00Z"/>
        </w:rPr>
      </w:pPr>
    </w:p>
    <w:p w14:paraId="1758761F" w14:textId="22B1A335" w:rsidR="00126EB3" w:rsidRDefault="00EE4B9B" w:rsidP="00EE4B9B">
      <w:pPr>
        <w:pStyle w:val="NormalWeb"/>
        <w:spacing w:before="0" w:after="0"/>
        <w:rPr>
          <w:ins w:id="247" w:author="Gregory Pangborn" w:date="2020-03-12T13:43:00Z"/>
        </w:rPr>
      </w:pPr>
      <w:r>
        <w:rPr>
          <w:b/>
          <w:bCs/>
        </w:rPr>
        <w:t>ALTERNATE VI  (OCT 201</w:t>
      </w:r>
      <w:r w:rsidR="00E21ADC">
        <w:rPr>
          <w:b/>
          <w:bCs/>
        </w:rPr>
        <w:t>9</w:t>
      </w:r>
      <w:r>
        <w:rPr>
          <w:b/>
          <w:bCs/>
        </w:rPr>
        <w:t>).</w:t>
      </w:r>
      <w:r>
        <w:t xml:space="preserve">  As prescribed in </w:t>
      </w:r>
      <w:r w:rsidR="00207AC6">
        <w:fldChar w:fldCharType="begin"/>
      </w:r>
      <w:r w:rsidR="00207AC6">
        <w:instrText xml:space="preserve"> HYPERLINK </w:instrText>
      </w:r>
      <w:ins w:id="248" w:author="Gregory Pangborn" w:date="2021-05-24T14:19:00Z">
        <w:r w:rsidR="00207AC6">
          <w:instrText>"</w:instrText>
        </w:r>
      </w:ins>
      <w:del w:id="249" w:author="Gregory Pangborn" w:date="2021-05-24T14:19:00Z">
        <w:r w:rsidR="00207AC6" w:rsidDel="00207AC6">
          <w:delInstrText>"5309.docx</w:delInstrText>
        </w:r>
        <w:r w:rsidR="00207AC6" w:rsidDel="00207AC6">
          <w:delInstrText>"</w:delInstrText>
        </w:r>
      </w:del>
      <w:ins w:id="250"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sidRPr="00365ADC">
        <w:rPr>
          <w:rStyle w:val="Hyperlink"/>
        </w:rPr>
        <w:t xml:space="preserve">AFFARS </w:t>
      </w:r>
      <w:r w:rsidR="00365ADC">
        <w:rPr>
          <w:rStyle w:val="Hyperlink"/>
        </w:rPr>
        <w:t>5</w:t>
      </w:r>
      <w:r>
        <w:rPr>
          <w:rStyle w:val="Hyperlink"/>
        </w:rPr>
        <w:t>309.507-2(a)(7)</w:t>
      </w:r>
      <w:r w:rsidR="00207AC6">
        <w:rPr>
          <w:rStyle w:val="Hyperlink"/>
        </w:rPr>
        <w:fldChar w:fldCharType="end"/>
      </w:r>
      <w:r>
        <w:t>, add the following paragraph (b) to the basic clause substantially as written.  If either Alternate III or IV or both are used, renumber this paragraph accordingly.</w:t>
      </w:r>
    </w:p>
    <w:p w14:paraId="09C13E7F" w14:textId="37B84DF7" w:rsidR="00EE4B9B" w:rsidDel="00126EB3" w:rsidRDefault="00EE4B9B" w:rsidP="00EE4B9B">
      <w:pPr>
        <w:pStyle w:val="NormalWeb"/>
        <w:spacing w:before="0" w:after="0"/>
        <w:rPr>
          <w:del w:id="251" w:author="Gregory Pangborn" w:date="2020-03-12T13:43:00Z"/>
        </w:rPr>
      </w:pPr>
    </w:p>
    <w:p w14:paraId="7C064380" w14:textId="3493DA3E" w:rsidR="00126EB3" w:rsidRDefault="00126EB3" w:rsidP="00EE4B9B">
      <w:pPr>
        <w:pStyle w:val="NormalWeb"/>
        <w:spacing w:before="0" w:after="0"/>
        <w:rPr>
          <w:ins w:id="252" w:author="Gregory Pangborn" w:date="2020-03-12T13:43:00Z"/>
        </w:rPr>
      </w:pPr>
      <w:ins w:id="253" w:author="Gregory Pangborn" w:date="2020-03-12T13:43:00Z">
        <w:r>
          <w:br/>
        </w:r>
      </w:ins>
      <w:del w:id="254" w:author="Gregory Pangborn" w:date="2020-03-12T13:43:00Z">
        <w:r w:rsidR="00EE4B9B" w:rsidDel="00126EB3">
          <w:br/>
        </w:r>
      </w:del>
    </w:p>
    <w:p w14:paraId="5587346D" w14:textId="07F0AE81" w:rsidR="00EE4B9B" w:rsidDel="00126EB3" w:rsidRDefault="00EE4B9B" w:rsidP="00126EB3">
      <w:pPr>
        <w:pStyle w:val="List1"/>
        <w:rPr>
          <w:del w:id="255" w:author="Gregory Pangborn" w:date="2020-03-12T13:43:00Z"/>
        </w:rPr>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p>
    <w:p w14:paraId="3EF30C78" w14:textId="77777777" w:rsidR="00EE4B9B" w:rsidDel="00126EB3" w:rsidRDefault="00EE4B9B" w:rsidP="00126EB3">
      <w:pPr>
        <w:pStyle w:val="List1"/>
        <w:rPr>
          <w:del w:id="256" w:author="Gregory Pangborn" w:date="2020-03-12T13:43:00Z"/>
        </w:rPr>
      </w:pPr>
    </w:p>
    <w:p w14:paraId="2C27E423" w14:textId="77777777" w:rsidR="00F20BCD" w:rsidRDefault="00F20BCD" w:rsidP="00126EB3">
      <w:pPr>
        <w:pStyle w:val="List1"/>
        <w:rPr>
          <w:ins w:id="257" w:author="Gregory Pangborn" w:date="2020-04-21T16:33:00Z"/>
        </w:rPr>
      </w:pPr>
      <w:bookmarkStart w:id="258" w:name="p53522159000"/>
      <w:bookmarkStart w:id="259" w:name="_Toc38365561"/>
      <w:bookmarkEnd w:id="258"/>
    </w:p>
    <w:p w14:paraId="61CE9E2E" w14:textId="2FB18E91" w:rsidR="00EE4B9B" w:rsidDel="00126EB3" w:rsidRDefault="00EE4B9B" w:rsidP="00126EB3">
      <w:pPr>
        <w:pStyle w:val="Heading3"/>
        <w:rPr>
          <w:del w:id="260" w:author="Gregory Pangborn" w:date="2020-03-12T13:43:00Z"/>
        </w:rPr>
      </w:pPr>
      <w:r w:rsidRPr="00F04161">
        <w:rPr>
          <w:bCs/>
        </w:rPr>
        <w:t xml:space="preserve">5352.209-9001 </w:t>
      </w:r>
      <w:r>
        <w:rPr>
          <w:bCs/>
        </w:rPr>
        <w:t xml:space="preserve">  </w:t>
      </w:r>
      <w:r w:rsidRPr="00F04161">
        <w:rPr>
          <w:bCs/>
        </w:rPr>
        <w:t>Potential Organizational Conflict of Interest</w:t>
      </w:r>
      <w:bookmarkEnd w:id="259"/>
    </w:p>
    <w:p w14:paraId="4E97484A" w14:textId="77777777" w:rsidR="00EE4B9B" w:rsidDel="00126EB3" w:rsidRDefault="00EE4B9B" w:rsidP="00126EB3">
      <w:pPr>
        <w:pStyle w:val="Heading3"/>
        <w:rPr>
          <w:del w:id="261" w:author="Gregory Pangborn" w:date="2020-03-12T13:43:00Z"/>
        </w:rPr>
      </w:pPr>
    </w:p>
    <w:p w14:paraId="3DB6C2C9" w14:textId="77777777" w:rsidR="00F20BCD" w:rsidRDefault="00F20BCD" w:rsidP="00126EB3">
      <w:pPr>
        <w:pStyle w:val="Heading3"/>
        <w:rPr>
          <w:ins w:id="262" w:author="Gregory Pangborn" w:date="2020-04-21T16:33:00Z"/>
        </w:rPr>
      </w:pPr>
    </w:p>
    <w:p w14:paraId="1CBD2935" w14:textId="332BFCE4" w:rsidR="00EE4B9B" w:rsidDel="00126EB3" w:rsidRDefault="00EE4B9B" w:rsidP="00EE4B9B">
      <w:pPr>
        <w:pStyle w:val="NormalWeb"/>
        <w:spacing w:before="0" w:after="0"/>
        <w:ind w:right="-270"/>
        <w:rPr>
          <w:del w:id="263" w:author="Gregory Pangborn" w:date="2020-03-12T13:43:00Z"/>
        </w:rPr>
      </w:pPr>
      <w:r>
        <w:t xml:space="preserve">As prescribed in </w:t>
      </w:r>
      <w:r w:rsidR="00207AC6">
        <w:fldChar w:fldCharType="begin"/>
      </w:r>
      <w:r w:rsidR="00207AC6">
        <w:instrText xml:space="preserve"> HYPERLINK </w:instrText>
      </w:r>
      <w:ins w:id="264" w:author="Gregory Pangborn" w:date="2021-05-24T14:19:00Z">
        <w:r w:rsidR="00207AC6">
          <w:instrText>"</w:instrText>
        </w:r>
      </w:ins>
      <w:del w:id="265" w:author="Gregory Pangborn" w:date="2021-05-24T14:19:00Z">
        <w:r w:rsidR="00207AC6" w:rsidDel="00207AC6">
          <w:delInstrText>"5309.docx</w:delInstrText>
        </w:r>
        <w:r w:rsidR="00207AC6" w:rsidDel="00207AC6">
          <w:delInstrText>"</w:delInstrText>
        </w:r>
      </w:del>
      <w:ins w:id="266" w:author="Gregory Pangborn" w:date="2021-05-24T14:19:00Z">
        <w:r w:rsidR="00207AC6">
          <w:instrText>A</w:instrText>
        </w:r>
        <w:r w:rsidR="00207AC6">
          <w:instrText>5309.docx"</w:instrText>
        </w:r>
        <w:r w:rsidR="00207AC6">
          <w:instrText>FFARS-PART-</w:instrText>
        </w:r>
      </w:ins>
      <w:r w:rsidR="00207AC6">
        <w:instrText xml:space="preserve"> \t "_top" </w:instrText>
      </w:r>
      <w:r w:rsidR="00207AC6">
        <w:fldChar w:fldCharType="separate"/>
      </w:r>
      <w:r w:rsidR="00365ADC" w:rsidRPr="00365ADC">
        <w:rPr>
          <w:rStyle w:val="Hyperlink"/>
        </w:rPr>
        <w:t xml:space="preserve">AFFARS </w:t>
      </w:r>
      <w:r w:rsidR="00365ADC">
        <w:rPr>
          <w:rStyle w:val="Hyperlink"/>
        </w:rPr>
        <w:t>5</w:t>
      </w:r>
      <w:r>
        <w:rPr>
          <w:rStyle w:val="Hyperlink"/>
        </w:rPr>
        <w:t>309.507-2(b)</w:t>
      </w:r>
      <w:r w:rsidR="00207AC6">
        <w:rPr>
          <w:rStyle w:val="Hyperlink"/>
        </w:rPr>
        <w:fldChar w:fldCharType="end"/>
      </w:r>
      <w:r>
        <w:t>, insert the following provision, substantially as written in Section L:</w:t>
      </w:r>
    </w:p>
    <w:p w14:paraId="1FE2A66E" w14:textId="4B9BF854" w:rsidR="00EE4B9B" w:rsidDel="00126EB3" w:rsidRDefault="00EE4B9B" w:rsidP="00EE4B9B">
      <w:pPr>
        <w:pStyle w:val="NormalWeb"/>
        <w:spacing w:before="0" w:after="0"/>
        <w:rPr>
          <w:del w:id="267" w:author="Gregory Pangborn" w:date="2020-03-12T13:43:00Z"/>
        </w:rPr>
      </w:pPr>
    </w:p>
    <w:p w14:paraId="26E5AB18" w14:textId="77777777" w:rsidR="00F20BCD" w:rsidRDefault="00F20BCD" w:rsidP="00EE4B9B">
      <w:pPr>
        <w:pStyle w:val="NormalWeb"/>
        <w:spacing w:before="0" w:after="0"/>
        <w:ind w:right="-270"/>
        <w:rPr>
          <w:ins w:id="268" w:author="Gregory Pangborn" w:date="2020-04-21T16:33:00Z"/>
        </w:rPr>
      </w:pPr>
    </w:p>
    <w:p w14:paraId="55178B13" w14:textId="4590B14E" w:rsidR="00EE4B9B" w:rsidDel="00126EB3" w:rsidRDefault="00EE4B9B" w:rsidP="00EE4B9B">
      <w:pPr>
        <w:pStyle w:val="NormalWeb"/>
        <w:spacing w:before="0" w:after="0"/>
        <w:jc w:val="center"/>
        <w:rPr>
          <w:del w:id="269" w:author="Gregory Pangborn" w:date="2020-03-12T13:43:00Z"/>
        </w:rPr>
      </w:pPr>
      <w:r>
        <w:rPr>
          <w:b/>
          <w:bCs/>
        </w:rPr>
        <w:t>POTENTIAL ORGANIZATIONAL CONFLICT OF INTEREST (OCT 201</w:t>
      </w:r>
      <w:r w:rsidR="00E21ADC">
        <w:rPr>
          <w:b/>
          <w:bCs/>
        </w:rPr>
        <w:t>9</w:t>
      </w:r>
      <w:r>
        <w:rPr>
          <w:b/>
          <w:bCs/>
        </w:rPr>
        <w:t>)</w:t>
      </w:r>
    </w:p>
    <w:p w14:paraId="033F2BD3" w14:textId="77777777" w:rsidR="00EE4B9B" w:rsidDel="00126EB3" w:rsidRDefault="00EE4B9B" w:rsidP="00EE4B9B">
      <w:pPr>
        <w:pStyle w:val="NormalWeb"/>
        <w:spacing w:before="0" w:after="0"/>
        <w:rPr>
          <w:del w:id="270" w:author="Gregory Pangborn" w:date="2020-03-12T13:43:00Z"/>
        </w:rPr>
      </w:pPr>
    </w:p>
    <w:p w14:paraId="6416DD86" w14:textId="77777777" w:rsidR="00F20BCD" w:rsidRDefault="00F20BCD" w:rsidP="00EE4B9B">
      <w:pPr>
        <w:pStyle w:val="NormalWeb"/>
        <w:spacing w:before="0" w:after="0"/>
        <w:jc w:val="center"/>
        <w:rPr>
          <w:ins w:id="271" w:author="Gregory Pangborn" w:date="2020-04-21T16:33:00Z"/>
        </w:rPr>
      </w:pPr>
    </w:p>
    <w:p w14:paraId="298101EA" w14:textId="7860C0AD" w:rsidR="00EE4B9B" w:rsidDel="00126EB3" w:rsidRDefault="00EE4B9B" w:rsidP="00126EB3">
      <w:pPr>
        <w:pStyle w:val="List1"/>
        <w:rPr>
          <w:del w:id="272" w:author="Gregory Pangborn" w:date="2020-03-12T13:43:00Z"/>
        </w:rPr>
      </w:pPr>
      <w:r>
        <w:t xml:space="preserve">(a)  There is potential organizational conflict of interest (see </w:t>
      </w:r>
      <w:r w:rsidRPr="00C11398">
        <w:t>FAR Subpart 9.5</w:t>
      </w:r>
      <w:r>
        <w:t xml:space="preserve">, Organizational and Consultant Conflicts of Interest) due to (state the nature of the proposed conflict). Accordingly: </w:t>
      </w:r>
      <w:del w:id="273" w:author="Gregory Pangborn" w:date="2020-03-12T13:43:00Z">
        <w:r w:rsidDel="00126EB3">
          <w:br/>
        </w:r>
      </w:del>
    </w:p>
    <w:p w14:paraId="553333B1" w14:textId="17176182" w:rsidR="00EE4B9B" w:rsidDel="00126EB3" w:rsidRDefault="00126EB3" w:rsidP="00126EB3">
      <w:pPr>
        <w:pStyle w:val="List2"/>
        <w:rPr>
          <w:del w:id="274" w:author="Gregory Pangborn" w:date="2020-03-12T13:43:00Z"/>
        </w:rPr>
      </w:pPr>
      <w:ins w:id="275" w:author="Gregory Pangborn" w:date="2020-03-12T13:43:00Z">
        <w:r>
          <w:br/>
        </w:r>
      </w:ins>
      <w:r w:rsidR="00EE4B9B">
        <w:t>(1)  Restrictions are needed to ensure that (state the nature of the proposed restraint and the applicable time period).</w:t>
      </w:r>
      <w:del w:id="276" w:author="Gregory Pangborn" w:date="2020-03-12T13:43:00Z">
        <w:r w:rsidR="00EE4B9B" w:rsidDel="00126EB3">
          <w:br/>
        </w:r>
      </w:del>
    </w:p>
    <w:p w14:paraId="2852FB4C" w14:textId="7704894C" w:rsidR="00EE4B9B" w:rsidDel="00126EB3" w:rsidRDefault="00126EB3" w:rsidP="00126EB3">
      <w:pPr>
        <w:pStyle w:val="List2"/>
        <w:rPr>
          <w:del w:id="277" w:author="Gregory Pangborn" w:date="2020-03-12T13:43:00Z"/>
        </w:rPr>
      </w:pPr>
      <w:ins w:id="278" w:author="Gregory Pangborn" w:date="2020-03-12T13:43:00Z">
        <w:r>
          <w:br/>
        </w:r>
      </w:ins>
      <w:r w:rsidR="00EE4B9B">
        <w:t xml:space="preserve">(2)  As a part of the proposal, the offeror shall provide the </w:t>
      </w:r>
      <w:r w:rsidR="001439C4">
        <w:t>c</w:t>
      </w:r>
      <w:r w:rsidR="00EE4B9B">
        <w:t xml:space="preserve">ontracting </w:t>
      </w:r>
      <w:r w:rsidR="001439C4">
        <w:t>o</w:t>
      </w:r>
      <w:r w:rsidR="00EE4B9B">
        <w:t>fficer with complete information of previous or ongoing work that is in any way associated with the contemplated acquisition.</w:t>
      </w:r>
    </w:p>
    <w:p w14:paraId="127F5EF7" w14:textId="77777777" w:rsidR="00EE4B9B" w:rsidDel="00126EB3" w:rsidRDefault="00EE4B9B" w:rsidP="00126EB3">
      <w:pPr>
        <w:pStyle w:val="List2"/>
        <w:rPr>
          <w:del w:id="279" w:author="Gregory Pangborn" w:date="2020-03-12T13:43:00Z"/>
        </w:rPr>
      </w:pPr>
    </w:p>
    <w:p w14:paraId="1A4C4623" w14:textId="77777777" w:rsidR="00F20BCD" w:rsidRDefault="00F20BCD" w:rsidP="00126EB3">
      <w:pPr>
        <w:pStyle w:val="List2"/>
        <w:rPr>
          <w:ins w:id="280" w:author="Gregory Pangborn" w:date="2020-04-21T16:33:00Z"/>
        </w:rPr>
      </w:pPr>
    </w:p>
    <w:p w14:paraId="3B6AE0BA" w14:textId="24B1D7BD" w:rsidR="00EE4B9B" w:rsidDel="00126EB3" w:rsidRDefault="00EE4B9B" w:rsidP="00126EB3">
      <w:pPr>
        <w:pStyle w:val="List1"/>
        <w:rPr>
          <w:del w:id="281" w:author="Gregory Pangborn" w:date="2020-03-12T13:43:00Z"/>
        </w:r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0E3C25DA" w14:textId="77777777" w:rsidR="00EE4B9B" w:rsidDel="00126EB3" w:rsidRDefault="00EE4B9B" w:rsidP="00126EB3">
      <w:pPr>
        <w:pStyle w:val="List1"/>
        <w:rPr>
          <w:del w:id="282" w:author="Gregory Pangborn" w:date="2020-03-12T13:43:00Z"/>
        </w:rPr>
      </w:pPr>
    </w:p>
    <w:p w14:paraId="1EEB0F72" w14:textId="77777777" w:rsidR="00F20BCD" w:rsidRDefault="00F20BCD" w:rsidP="00126EB3">
      <w:pPr>
        <w:pStyle w:val="List1"/>
        <w:rPr>
          <w:ins w:id="283" w:author="Gregory Pangborn" w:date="2020-04-21T16:33:00Z"/>
        </w:rPr>
      </w:pPr>
    </w:p>
    <w:p w14:paraId="65C6AF2A" w14:textId="08630CCF" w:rsidR="00EE4B9B" w:rsidRPr="00424481" w:rsidDel="00126EB3" w:rsidRDefault="00EE4B9B" w:rsidP="00424481">
      <w:pPr>
        <w:pStyle w:val="NormalWeb"/>
        <w:spacing w:before="0" w:after="0"/>
        <w:jc w:val="center"/>
        <w:rPr>
          <w:del w:id="284" w:author="Gregory Pangborn" w:date="2020-03-12T13:43:00Z"/>
        </w:rPr>
      </w:pPr>
      <w:r>
        <w:t>(End of provision)</w:t>
      </w:r>
    </w:p>
    <w:p w14:paraId="43DF8F60" w14:textId="77777777" w:rsidR="00661C44" w:rsidDel="00126EB3" w:rsidRDefault="00661C44" w:rsidP="00EE4B9B">
      <w:pPr>
        <w:pStyle w:val="NormalWeb"/>
        <w:spacing w:before="0" w:after="0"/>
        <w:rPr>
          <w:del w:id="285" w:author="Gregory Pangborn" w:date="2020-03-12T13:43:00Z"/>
          <w:b/>
          <w:bCs/>
        </w:rPr>
      </w:pPr>
    </w:p>
    <w:p w14:paraId="7098D553" w14:textId="77777777" w:rsidR="00F20BCD" w:rsidRDefault="00F20BCD" w:rsidP="00424481">
      <w:pPr>
        <w:pStyle w:val="NormalWeb"/>
        <w:spacing w:before="0" w:after="0"/>
        <w:jc w:val="center"/>
        <w:rPr>
          <w:ins w:id="286" w:author="Gregory Pangborn" w:date="2020-04-21T16:33:00Z"/>
        </w:rPr>
      </w:pPr>
    </w:p>
    <w:p w14:paraId="63800A87" w14:textId="0920BABD" w:rsidR="00126EB3" w:rsidRDefault="00EE4B9B" w:rsidP="00EE4B9B">
      <w:pPr>
        <w:pStyle w:val="NormalWeb"/>
        <w:spacing w:before="0" w:after="0"/>
        <w:rPr>
          <w:ins w:id="287" w:author="Gregory Pangborn" w:date="2020-03-12T13:43:00Z"/>
        </w:rPr>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23AC450" w14:textId="4220D18F" w:rsidR="00EE4B9B" w:rsidDel="00126EB3" w:rsidRDefault="00EE4B9B" w:rsidP="00EE4B9B">
      <w:pPr>
        <w:pStyle w:val="NormalWeb"/>
        <w:spacing w:before="0" w:after="0"/>
        <w:rPr>
          <w:del w:id="288" w:author="Gregory Pangborn" w:date="2020-03-12T13:43:00Z"/>
        </w:rPr>
      </w:pPr>
    </w:p>
    <w:p w14:paraId="01242A86" w14:textId="00142B34" w:rsidR="00126EB3" w:rsidRDefault="00126EB3" w:rsidP="00EE4B9B">
      <w:pPr>
        <w:pStyle w:val="NormalWeb"/>
        <w:spacing w:before="0" w:after="0"/>
        <w:rPr>
          <w:ins w:id="289" w:author="Gregory Pangborn" w:date="2020-03-12T13:43:00Z"/>
        </w:rPr>
      </w:pPr>
      <w:ins w:id="290" w:author="Gregory Pangborn" w:date="2020-03-12T13:43:00Z">
        <w:r>
          <w:br/>
        </w:r>
      </w:ins>
      <w:del w:id="291" w:author="Gregory Pangborn" w:date="2020-03-12T13:43:00Z">
        <w:r w:rsidR="00EE4B9B" w:rsidDel="00126EB3">
          <w:br/>
        </w:r>
      </w:del>
    </w:p>
    <w:p w14:paraId="7389F3AC" w14:textId="77777777" w:rsidR="00EE4B9B" w:rsidDel="00126EB3" w:rsidRDefault="00EE4B9B" w:rsidP="00126EB3">
      <w:pPr>
        <w:pStyle w:val="List1"/>
        <w:rPr>
          <w:del w:id="292" w:author="Gregory Pangborn" w:date="2020-03-12T13:43:00Z"/>
        </w:rPr>
      </w:pPr>
      <w:r>
        <w:t>(b) The organizational conflict of interest clause in this solicitation may not be modified or deleted.</w:t>
      </w:r>
    </w:p>
    <w:p w14:paraId="27AD141C" w14:textId="77777777" w:rsidR="00C11398" w:rsidDel="00126EB3" w:rsidRDefault="00C11398" w:rsidP="00126EB3">
      <w:pPr>
        <w:pStyle w:val="List1"/>
        <w:rPr>
          <w:del w:id="293" w:author="Gregory Pangborn" w:date="2020-03-12T13:43:00Z"/>
        </w:rPr>
      </w:pPr>
      <w:bookmarkStart w:id="294" w:name="p53522159001"/>
      <w:bookmarkEnd w:id="294"/>
    </w:p>
    <w:p w14:paraId="18596742" w14:textId="77777777" w:rsidR="00F20BCD" w:rsidRDefault="00F20BCD" w:rsidP="00126EB3">
      <w:pPr>
        <w:pStyle w:val="List1"/>
        <w:rPr>
          <w:ins w:id="295" w:author="Gregory Pangborn" w:date="2020-04-21T16:33:00Z"/>
        </w:rPr>
      </w:pPr>
      <w:bookmarkStart w:id="296" w:name="p53522179000"/>
      <w:bookmarkStart w:id="297" w:name="_Toc38365562"/>
      <w:bookmarkEnd w:id="296"/>
    </w:p>
    <w:p w14:paraId="3FCD34CB" w14:textId="457A8754" w:rsidR="00FC39E8" w:rsidDel="00126EB3" w:rsidRDefault="00FC39E8" w:rsidP="00126EB3">
      <w:pPr>
        <w:pStyle w:val="Heading3"/>
        <w:rPr>
          <w:del w:id="298" w:author="Gregory Pangborn" w:date="2020-03-12T13:43:00Z"/>
        </w:rPr>
      </w:pPr>
      <w:r>
        <w:t>5352.217-9000</w:t>
      </w:r>
      <w:r w:rsidR="00F9127A">
        <w:t xml:space="preserve">  </w:t>
      </w:r>
      <w:r>
        <w:t xml:space="preserve"> Long </w:t>
      </w:r>
      <w:r w:rsidR="00F9127A">
        <w:t>L</w:t>
      </w:r>
      <w:r>
        <w:t xml:space="preserve">ead </w:t>
      </w:r>
      <w:r w:rsidR="00F9127A">
        <w:t>L</w:t>
      </w:r>
      <w:r>
        <w:t>im</w:t>
      </w:r>
      <w:r w:rsidR="00F9127A">
        <w:t>itation of Government Liability</w:t>
      </w:r>
      <w:bookmarkEnd w:id="297"/>
    </w:p>
    <w:p w14:paraId="3E6F23D1" w14:textId="77777777" w:rsidR="00FC39E8" w:rsidDel="00126EB3" w:rsidRDefault="00FC39E8" w:rsidP="00126EB3">
      <w:pPr>
        <w:pStyle w:val="Heading3"/>
        <w:rPr>
          <w:del w:id="299" w:author="Gregory Pangborn" w:date="2020-03-12T13:43:00Z"/>
        </w:rPr>
      </w:pPr>
    </w:p>
    <w:p w14:paraId="449A1E99" w14:textId="77777777" w:rsidR="00F20BCD" w:rsidRDefault="00F20BCD" w:rsidP="00126EB3">
      <w:pPr>
        <w:pStyle w:val="Heading3"/>
        <w:rPr>
          <w:ins w:id="300" w:author="Gregory Pangborn" w:date="2020-04-21T16:33:00Z"/>
        </w:rPr>
      </w:pPr>
    </w:p>
    <w:p w14:paraId="48BDDB1F" w14:textId="4BE14E7F" w:rsidR="00FC39E8" w:rsidDel="00126EB3" w:rsidRDefault="00FC39E8">
      <w:pPr>
        <w:rPr>
          <w:del w:id="301" w:author="Gregory Pangborn" w:date="2020-03-12T13:43:00Z"/>
        </w:rPr>
      </w:pPr>
      <w:r>
        <w:t xml:space="preserve">As prescribed in </w:t>
      </w:r>
      <w:r w:rsidR="00207AC6">
        <w:fldChar w:fldCharType="begin"/>
      </w:r>
      <w:r w:rsidR="00207AC6">
        <w:instrText xml:space="preserve"> HYPERLINK </w:instrText>
      </w:r>
      <w:ins w:id="302" w:author="Gregory Pangborn" w:date="2021-05-24T14:19:00Z">
        <w:r w:rsidR="00207AC6">
          <w:instrText>"</w:instrText>
        </w:r>
      </w:ins>
      <w:del w:id="303" w:author="Gregory Pangborn" w:date="2021-05-24T14:19:00Z">
        <w:r w:rsidR="00207AC6" w:rsidDel="00207AC6">
          <w:delInstrText>"5317.docx</w:delInstrText>
        </w:r>
        <w:r w:rsidR="00207AC6" w:rsidDel="00207AC6">
          <w:delInstrText>"</w:delInstrText>
        </w:r>
      </w:del>
      <w:ins w:id="304" w:author="Gregory Pangborn" w:date="2021-05-24T14:19:00Z">
        <w:r w:rsidR="00207AC6">
          <w:instrText>A</w:instrText>
        </w:r>
        <w:r w:rsidR="00207AC6">
          <w:instrText>5317.docx"</w:instrText>
        </w:r>
        <w:r w:rsidR="00207AC6">
          <w:instrText>FFARS-PART-</w:instrText>
        </w:r>
      </w:ins>
      <w:r w:rsidR="00207AC6">
        <w:instrText xml:space="preserve"> \l "p53177406" </w:instrText>
      </w:r>
      <w:r w:rsidR="00207AC6">
        <w:fldChar w:fldCharType="separate"/>
      </w:r>
      <w:r w:rsidR="00365ADC" w:rsidRPr="00365ADC">
        <w:rPr>
          <w:rStyle w:val="Hyperlink"/>
          <w:bCs/>
        </w:rPr>
        <w:t xml:space="preserve">AFFARS </w:t>
      </w:r>
      <w:r w:rsidR="00365ADC">
        <w:rPr>
          <w:rStyle w:val="Hyperlink"/>
          <w:bCs/>
        </w:rPr>
        <w:t>5</w:t>
      </w:r>
      <w:r>
        <w:rPr>
          <w:rStyle w:val="Hyperlink"/>
          <w:bCs/>
        </w:rPr>
        <w:t>317.7406</w:t>
      </w:r>
      <w:r w:rsidR="00207AC6">
        <w:rPr>
          <w:rStyle w:val="Hyperlink"/>
          <w:bCs/>
        </w:rPr>
        <w:fldChar w:fldCharType="end"/>
      </w:r>
      <w:r>
        <w:t>, insert the following clause in solicitations and contracts:</w:t>
      </w:r>
    </w:p>
    <w:p w14:paraId="37841BEB" w14:textId="71D63391" w:rsidR="00BC180B" w:rsidDel="00126EB3" w:rsidRDefault="00BC180B">
      <w:pPr>
        <w:pStyle w:val="Header"/>
        <w:tabs>
          <w:tab w:val="clear" w:pos="4320"/>
          <w:tab w:val="clear" w:pos="8640"/>
        </w:tabs>
        <w:outlineLvl w:val="0"/>
        <w:rPr>
          <w:del w:id="305" w:author="Gregory Pangborn" w:date="2020-03-12T13:43:00Z"/>
        </w:rPr>
      </w:pPr>
    </w:p>
    <w:p w14:paraId="7196CC55" w14:textId="77777777" w:rsidR="00F20BCD" w:rsidRDefault="00F20BCD">
      <w:pPr>
        <w:rPr>
          <w:ins w:id="306" w:author="Gregory Pangborn" w:date="2020-04-21T16:33:00Z"/>
        </w:rPr>
      </w:pPr>
    </w:p>
    <w:p w14:paraId="622FD4BF" w14:textId="04821579" w:rsidR="00FC39E8" w:rsidDel="00126EB3" w:rsidRDefault="00FC39E8">
      <w:pPr>
        <w:jc w:val="center"/>
        <w:outlineLvl w:val="0"/>
        <w:rPr>
          <w:del w:id="307" w:author="Gregory Pangborn" w:date="2020-03-12T13:43:00Z"/>
          <w:b/>
          <w:bCs/>
        </w:rPr>
      </w:pPr>
      <w:r>
        <w:rPr>
          <w:b/>
          <w:bCs/>
        </w:rPr>
        <w:t>LONG LEAD LIMITATION OF GOVERNMENT LIABILITY (</w:t>
      </w:r>
      <w:r w:rsidR="00E21ADC">
        <w:rPr>
          <w:b/>
          <w:bCs/>
        </w:rPr>
        <w:t>OCT 2019</w:t>
      </w:r>
      <w:r>
        <w:rPr>
          <w:b/>
          <w:bCs/>
        </w:rPr>
        <w:t>)</w:t>
      </w:r>
    </w:p>
    <w:p w14:paraId="60017D13" w14:textId="77777777" w:rsidR="00FC39E8" w:rsidDel="00126EB3" w:rsidRDefault="00FC39E8">
      <w:pPr>
        <w:rPr>
          <w:del w:id="308" w:author="Gregory Pangborn" w:date="2020-03-12T13:43:00Z"/>
        </w:rPr>
      </w:pPr>
    </w:p>
    <w:p w14:paraId="2FB69288" w14:textId="77777777" w:rsidR="00F20BCD" w:rsidRDefault="00F20BCD">
      <w:pPr>
        <w:jc w:val="center"/>
        <w:outlineLvl w:val="0"/>
        <w:rPr>
          <w:ins w:id="309" w:author="Gregory Pangborn" w:date="2020-04-21T16:33:00Z"/>
          <w:b/>
          <w:bCs/>
        </w:rPr>
      </w:pPr>
    </w:p>
    <w:p w14:paraId="34282C00" w14:textId="08CE90A3" w:rsidR="00FC39E8" w:rsidDel="00126EB3" w:rsidRDefault="00FC39E8" w:rsidP="00126EB3">
      <w:pPr>
        <w:pStyle w:val="List1"/>
        <w:rPr>
          <w:del w:id="310" w:author="Gregory Pangborn" w:date="2020-03-12T13:43:00Z"/>
        </w:rPr>
      </w:pPr>
      <w:r>
        <w:t>(a) In performing this contract, the contractor is not authorized to make expenditures or incur obligations exceeding $[</w:t>
      </w:r>
      <w:r>
        <w:rPr>
          <w:i/>
          <w:u w:val="single"/>
        </w:rPr>
        <w:t>insert dollar amount</w:t>
      </w:r>
      <w:r>
        <w:t>].</w:t>
      </w:r>
    </w:p>
    <w:p w14:paraId="042CDDA3" w14:textId="77777777" w:rsidR="00FC39E8" w:rsidDel="00126EB3" w:rsidRDefault="00FC39E8" w:rsidP="00126EB3">
      <w:pPr>
        <w:pStyle w:val="List1"/>
        <w:rPr>
          <w:del w:id="311" w:author="Gregory Pangborn" w:date="2020-03-12T13:43:00Z"/>
        </w:rPr>
      </w:pPr>
    </w:p>
    <w:p w14:paraId="32C985A6" w14:textId="77777777" w:rsidR="00F20BCD" w:rsidRDefault="00F20BCD" w:rsidP="00126EB3">
      <w:pPr>
        <w:pStyle w:val="List1"/>
        <w:rPr>
          <w:ins w:id="312" w:author="Gregory Pangborn" w:date="2020-04-21T16:33:00Z"/>
        </w:rPr>
      </w:pPr>
    </w:p>
    <w:p w14:paraId="483F5D54" w14:textId="23BA44CE" w:rsidR="00FC39E8" w:rsidDel="00126EB3" w:rsidRDefault="00FC39E8" w:rsidP="00126EB3">
      <w:pPr>
        <w:pStyle w:val="List1"/>
        <w:rPr>
          <w:del w:id="313" w:author="Gregory Pangborn" w:date="2020-03-12T13:43:00Z"/>
        </w:rPr>
      </w:pPr>
      <w:r>
        <w:t>(b) The maximum amount for which the Government shall be liable if this contract is terminated (i.e., costs already incurred and those associated with termination) is $[</w:t>
      </w:r>
      <w:r>
        <w:rPr>
          <w:i/>
          <w:u w:val="single"/>
        </w:rPr>
        <w:t>insert dollar amount</w:t>
      </w:r>
      <w:r>
        <w:t>].</w:t>
      </w:r>
    </w:p>
    <w:p w14:paraId="41EC3250" w14:textId="77777777" w:rsidR="00FC39E8" w:rsidDel="00126EB3" w:rsidRDefault="00FC39E8" w:rsidP="00126EB3">
      <w:pPr>
        <w:pStyle w:val="List1"/>
        <w:rPr>
          <w:del w:id="314" w:author="Gregory Pangborn" w:date="2020-03-12T13:43:00Z"/>
        </w:rPr>
      </w:pPr>
    </w:p>
    <w:p w14:paraId="67FBBD80" w14:textId="77777777" w:rsidR="00F20BCD" w:rsidRDefault="00F20BCD" w:rsidP="00126EB3">
      <w:pPr>
        <w:pStyle w:val="List1"/>
        <w:rPr>
          <w:ins w:id="315" w:author="Gregory Pangborn" w:date="2020-04-21T16:33:00Z"/>
        </w:rPr>
      </w:pPr>
    </w:p>
    <w:p w14:paraId="1D52F5E4" w14:textId="44A8145C" w:rsidR="00FC39E8" w:rsidDel="00126EB3" w:rsidRDefault="00FC39E8" w:rsidP="00126EB3">
      <w:pPr>
        <w:pStyle w:val="List1"/>
        <w:rPr>
          <w:del w:id="316" w:author="Gregory Pangborn" w:date="2020-03-12T13:43:00Z"/>
        </w:r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2AFE29B" w14:textId="77777777" w:rsidR="00FC39E8" w:rsidDel="00126EB3" w:rsidRDefault="00FC39E8" w:rsidP="00126EB3">
      <w:pPr>
        <w:pStyle w:val="List1"/>
        <w:rPr>
          <w:del w:id="317" w:author="Gregory Pangborn" w:date="2020-03-12T13:43:00Z"/>
        </w:rPr>
      </w:pPr>
    </w:p>
    <w:p w14:paraId="596F8771" w14:textId="77777777" w:rsidR="00F20BCD" w:rsidRDefault="00F20BCD" w:rsidP="00126EB3">
      <w:pPr>
        <w:pStyle w:val="List1"/>
        <w:rPr>
          <w:ins w:id="318" w:author="Gregory Pangborn" w:date="2020-04-21T16:33:00Z"/>
        </w:rPr>
      </w:pPr>
    </w:p>
    <w:p w14:paraId="0094FF52" w14:textId="51AA41AB" w:rsidR="00FC39E8" w:rsidDel="00126EB3" w:rsidRDefault="00FC39E8" w:rsidP="00126EB3">
      <w:pPr>
        <w:pStyle w:val="List1"/>
        <w:rPr>
          <w:del w:id="319" w:author="Gregory Pangborn" w:date="2020-03-12T13:43:00Z"/>
        </w:r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6F13AA4D" w14:textId="77777777" w:rsidR="00FC39E8" w:rsidDel="00126EB3" w:rsidRDefault="00FC39E8" w:rsidP="00126EB3">
      <w:pPr>
        <w:pStyle w:val="List1"/>
        <w:rPr>
          <w:del w:id="320" w:author="Gregory Pangborn" w:date="2020-03-12T13:43:00Z"/>
        </w:rPr>
      </w:pPr>
    </w:p>
    <w:p w14:paraId="11121D1A" w14:textId="77777777" w:rsidR="00F20BCD" w:rsidRDefault="00F20BCD" w:rsidP="00126EB3">
      <w:pPr>
        <w:pStyle w:val="List1"/>
        <w:rPr>
          <w:ins w:id="321" w:author="Gregory Pangborn" w:date="2020-04-21T16:33:00Z"/>
        </w:rPr>
      </w:pPr>
    </w:p>
    <w:p w14:paraId="6079510B" w14:textId="09540C28" w:rsidR="00FC39E8" w:rsidDel="00126EB3" w:rsidRDefault="00FC39E8">
      <w:pPr>
        <w:pStyle w:val="Header"/>
        <w:tabs>
          <w:tab w:val="clear" w:pos="4320"/>
          <w:tab w:val="clear" w:pos="8640"/>
        </w:tabs>
        <w:jc w:val="center"/>
        <w:rPr>
          <w:del w:id="322" w:author="Gregory Pangborn" w:date="2020-03-12T13:43:00Z"/>
        </w:rPr>
      </w:pPr>
      <w:r>
        <w:t>(End of clause)</w:t>
      </w:r>
    </w:p>
    <w:p w14:paraId="29270F27" w14:textId="77777777" w:rsidR="00FC39E8" w:rsidDel="00126EB3" w:rsidRDefault="00FC39E8">
      <w:pPr>
        <w:rPr>
          <w:del w:id="323" w:author="Gregory Pangborn" w:date="2020-03-12T13:43:00Z"/>
          <w:b/>
        </w:rPr>
      </w:pPr>
      <w:bookmarkStart w:id="324" w:name="p53522239000"/>
      <w:bookmarkEnd w:id="324"/>
    </w:p>
    <w:p w14:paraId="63CA4A63" w14:textId="77777777" w:rsidR="00FA6813" w:rsidDel="00126EB3" w:rsidRDefault="00FA6813">
      <w:pPr>
        <w:rPr>
          <w:del w:id="325" w:author="Gregory Pangborn" w:date="2020-03-12T13:43:00Z"/>
          <w:b/>
        </w:rPr>
      </w:pPr>
    </w:p>
    <w:p w14:paraId="734FDD25" w14:textId="77777777" w:rsidR="00F20BCD" w:rsidRDefault="00F20BCD">
      <w:pPr>
        <w:pStyle w:val="Header"/>
        <w:tabs>
          <w:tab w:val="clear" w:pos="4320"/>
          <w:tab w:val="clear" w:pos="8640"/>
        </w:tabs>
        <w:jc w:val="center"/>
        <w:rPr>
          <w:ins w:id="326" w:author="Gregory Pangborn" w:date="2020-04-21T16:33:00Z"/>
        </w:rPr>
      </w:pPr>
      <w:bookmarkStart w:id="327" w:name="_Toc38365563"/>
    </w:p>
    <w:p w14:paraId="5A7D242E" w14:textId="31CC1225" w:rsidR="00FC39E8" w:rsidDel="00126EB3" w:rsidRDefault="00FC39E8" w:rsidP="00126EB3">
      <w:pPr>
        <w:pStyle w:val="Heading3"/>
        <w:rPr>
          <w:del w:id="328" w:author="Gregory Pangborn" w:date="2020-03-12T13:43:00Z"/>
        </w:rPr>
      </w:pPr>
      <w:r>
        <w:t xml:space="preserve">5352.223-9000 </w:t>
      </w:r>
      <w:r w:rsidR="00F9127A">
        <w:t xml:space="preserve">  </w:t>
      </w:r>
      <w:r>
        <w:t>Elimination of Use of Class I Ozone De</w:t>
      </w:r>
      <w:r w:rsidR="00F9127A">
        <w:t>pleting Substances (ODS)</w:t>
      </w:r>
      <w:bookmarkEnd w:id="327"/>
    </w:p>
    <w:p w14:paraId="0DE1F0D3" w14:textId="77777777" w:rsidR="00FC39E8" w:rsidDel="00126EB3" w:rsidRDefault="00FC39E8" w:rsidP="00126EB3">
      <w:pPr>
        <w:pStyle w:val="Heading3"/>
        <w:rPr>
          <w:del w:id="329" w:author="Gregory Pangborn" w:date="2020-03-12T13:43:00Z"/>
        </w:rPr>
      </w:pPr>
    </w:p>
    <w:p w14:paraId="6042A3DE" w14:textId="77777777" w:rsidR="00F20BCD" w:rsidRDefault="00F20BCD" w:rsidP="00126EB3">
      <w:pPr>
        <w:pStyle w:val="Heading3"/>
        <w:rPr>
          <w:ins w:id="330" w:author="Gregory Pangborn" w:date="2020-04-21T16:33:00Z"/>
        </w:rPr>
      </w:pPr>
    </w:p>
    <w:p w14:paraId="2FE088A6" w14:textId="11897C20" w:rsidR="00FC39E8" w:rsidDel="00126EB3" w:rsidRDefault="00FC39E8">
      <w:pPr>
        <w:rPr>
          <w:del w:id="331" w:author="Gregory Pangborn" w:date="2020-03-12T13:43:00Z"/>
        </w:rPr>
      </w:pPr>
      <w:r>
        <w:t xml:space="preserve">As prescribed in </w:t>
      </w:r>
      <w:r w:rsidR="00207AC6">
        <w:fldChar w:fldCharType="begin"/>
      </w:r>
      <w:r w:rsidR="00207AC6">
        <w:instrText xml:space="preserve"> HYPERLINK </w:instrText>
      </w:r>
      <w:ins w:id="332" w:author="Gregory Pangborn" w:date="2021-05-24T14:19:00Z">
        <w:r w:rsidR="00207AC6">
          <w:instrText>"</w:instrText>
        </w:r>
      </w:ins>
      <w:del w:id="333" w:author="Gregory Pangborn" w:date="2021-05-24T14:19:00Z">
        <w:r w:rsidR="00207AC6" w:rsidDel="00207AC6">
          <w:delInstrText>"5323.docx</w:delInstrText>
        </w:r>
        <w:r w:rsidR="00207AC6" w:rsidDel="00207AC6">
          <w:delInstrText>"</w:delInstrText>
        </w:r>
      </w:del>
      <w:ins w:id="334" w:author="Gregory Pangborn" w:date="2021-05-24T14:19:00Z">
        <w:r w:rsidR="00207AC6">
          <w:instrText>A</w:instrText>
        </w:r>
        <w:r w:rsidR="00207AC6">
          <w:instrText>5323.docx"</w:instrText>
        </w:r>
        <w:r w:rsidR="00207AC6">
          <w:instrText>FFARS-PART-</w:instrText>
        </w:r>
      </w:ins>
      <w:r w:rsidR="00207AC6">
        <w:instrText xml:space="preserve"> \l "p5323804" </w:instrText>
      </w:r>
      <w:r w:rsidR="00207AC6">
        <w:fldChar w:fldCharType="separate"/>
      </w:r>
      <w:r w:rsidR="00365ADC" w:rsidRPr="00365ADC">
        <w:rPr>
          <w:rStyle w:val="Hyperlink"/>
        </w:rPr>
        <w:t xml:space="preserve">AFFARS </w:t>
      </w:r>
      <w:r w:rsidR="00365ADC">
        <w:rPr>
          <w:rStyle w:val="Hyperlink"/>
        </w:rPr>
        <w:t>5</w:t>
      </w:r>
      <w:r w:rsidR="00916DB7">
        <w:rPr>
          <w:rStyle w:val="Hyperlink"/>
        </w:rPr>
        <w:t>323.804-90</w:t>
      </w:r>
      <w:r w:rsidR="00207AC6">
        <w:rPr>
          <w:rStyle w:val="Hyperlink"/>
        </w:rPr>
        <w:fldChar w:fldCharType="end"/>
      </w:r>
      <w:r>
        <w:t>, insert the following clause in solicitations and contracts:</w:t>
      </w:r>
    </w:p>
    <w:p w14:paraId="62BA1245" w14:textId="3B556AD0" w:rsidR="00BC180B" w:rsidDel="00126EB3" w:rsidRDefault="00BC180B">
      <w:pPr>
        <w:pStyle w:val="BodyText2"/>
        <w:jc w:val="left"/>
        <w:rPr>
          <w:del w:id="335" w:author="Gregory Pangborn" w:date="2020-03-12T13:43:00Z"/>
        </w:rPr>
      </w:pPr>
      <w:bookmarkStart w:id="336" w:name="_Toc347039626"/>
      <w:bookmarkStart w:id="337" w:name="_Toc351655731"/>
    </w:p>
    <w:p w14:paraId="4C2E8A00" w14:textId="77777777" w:rsidR="00F20BCD" w:rsidRDefault="00F20BCD">
      <w:pPr>
        <w:rPr>
          <w:ins w:id="338" w:author="Gregory Pangborn" w:date="2020-04-21T16:33:00Z"/>
        </w:rPr>
      </w:pPr>
    </w:p>
    <w:p w14:paraId="175BCFE3" w14:textId="0D6D992B" w:rsidR="00FC39E8" w:rsidDel="00126EB3" w:rsidRDefault="00FC39E8">
      <w:pPr>
        <w:pStyle w:val="BodyText2"/>
        <w:rPr>
          <w:del w:id="339" w:author="Gregory Pangborn" w:date="2020-03-12T13:43:00Z"/>
          <w:b/>
          <w:bCs/>
        </w:rPr>
      </w:pPr>
      <w:r>
        <w:rPr>
          <w:b/>
          <w:bCs/>
        </w:rPr>
        <w:t>ELIMINATION OF USE OF CLASS I OZONE DEPLETING SUBSTANCES (ODS) (</w:t>
      </w:r>
      <w:r w:rsidR="00E21ADC">
        <w:rPr>
          <w:b/>
          <w:bCs/>
        </w:rPr>
        <w:t>OCT 2019</w:t>
      </w:r>
      <w:r>
        <w:rPr>
          <w:b/>
          <w:bCs/>
        </w:rPr>
        <w:t>)</w:t>
      </w:r>
    </w:p>
    <w:p w14:paraId="384303BE" w14:textId="77777777" w:rsidR="00FC39E8" w:rsidDel="00126EB3" w:rsidRDefault="00FC39E8">
      <w:pPr>
        <w:rPr>
          <w:del w:id="340" w:author="Gregory Pangborn" w:date="2020-03-12T13:43:00Z"/>
        </w:rPr>
      </w:pPr>
    </w:p>
    <w:p w14:paraId="76E4D658" w14:textId="77777777" w:rsidR="00F20BCD" w:rsidRDefault="00F20BCD">
      <w:pPr>
        <w:pStyle w:val="BodyText2"/>
        <w:rPr>
          <w:ins w:id="341" w:author="Gregory Pangborn" w:date="2020-04-21T16:33:00Z"/>
          <w:b/>
          <w:bCs/>
        </w:rPr>
      </w:pPr>
    </w:p>
    <w:p w14:paraId="7DF3666A" w14:textId="028984F2" w:rsidR="00DC778F" w:rsidDel="00126EB3" w:rsidRDefault="00FC39E8" w:rsidP="00126EB3">
      <w:pPr>
        <w:pStyle w:val="List1"/>
        <w:rPr>
          <w:del w:id="342" w:author="Gregory Pangborn" w:date="2020-03-12T13:43:00Z"/>
        </w:rPr>
      </w:pPr>
      <w:r>
        <w:t xml:space="preserve">(a) </w:t>
      </w:r>
      <w:r w:rsidR="003236C5">
        <w:t>C</w:t>
      </w:r>
      <w:r>
        <w:t xml:space="preserve">ontractors </w:t>
      </w:r>
      <w:r w:rsidR="003236C5">
        <w:t>shall</w:t>
      </w:r>
      <w:r>
        <w:t xml:space="preserve"> not:</w:t>
      </w:r>
    </w:p>
    <w:p w14:paraId="7DACDAE7" w14:textId="77777777" w:rsidR="00FC39E8" w:rsidDel="00126EB3" w:rsidRDefault="00FC39E8" w:rsidP="00126EB3">
      <w:pPr>
        <w:pStyle w:val="List1"/>
        <w:rPr>
          <w:del w:id="343" w:author="Gregory Pangborn" w:date="2020-03-12T13:43:00Z"/>
        </w:rPr>
      </w:pPr>
    </w:p>
    <w:p w14:paraId="7E8C7999" w14:textId="77777777" w:rsidR="00F20BCD" w:rsidRDefault="00F20BCD" w:rsidP="00126EB3">
      <w:pPr>
        <w:pStyle w:val="List1"/>
        <w:rPr>
          <w:ins w:id="344" w:author="Gregory Pangborn" w:date="2020-04-21T16:33:00Z"/>
        </w:rPr>
      </w:pPr>
    </w:p>
    <w:p w14:paraId="6B56CD6C" w14:textId="6AEBD8A9" w:rsidR="00FC39E8" w:rsidDel="00126EB3" w:rsidRDefault="00FC39E8" w:rsidP="00126EB3">
      <w:pPr>
        <w:pStyle w:val="List2"/>
        <w:rPr>
          <w:del w:id="345" w:author="Gregory Pangborn" w:date="2020-03-12T13:43:00Z"/>
        </w:rPr>
      </w:pPr>
      <w:r>
        <w:t>(1) Provide any service or product with any specification, standard, drawing, or other document that requires the use of a Class I ODS in the test, operation, or maintenance of any system, subsystem, item, component, or process; or</w:t>
      </w:r>
    </w:p>
    <w:p w14:paraId="7C138BA9" w14:textId="77777777" w:rsidR="00FC39E8" w:rsidDel="00126EB3" w:rsidRDefault="00FC39E8" w:rsidP="00126EB3">
      <w:pPr>
        <w:pStyle w:val="List2"/>
        <w:rPr>
          <w:del w:id="346" w:author="Gregory Pangborn" w:date="2020-03-12T13:43:00Z"/>
        </w:rPr>
      </w:pPr>
    </w:p>
    <w:p w14:paraId="5A639E2A" w14:textId="77777777" w:rsidR="00F20BCD" w:rsidRDefault="00F20BCD" w:rsidP="00126EB3">
      <w:pPr>
        <w:pStyle w:val="List2"/>
        <w:rPr>
          <w:ins w:id="347" w:author="Gregory Pangborn" w:date="2020-04-21T16:33:00Z"/>
        </w:rPr>
      </w:pPr>
    </w:p>
    <w:p w14:paraId="14E1D419" w14:textId="3C20C0DA" w:rsidR="00FC39E8" w:rsidDel="00126EB3" w:rsidRDefault="00FC39E8" w:rsidP="00126EB3">
      <w:pPr>
        <w:pStyle w:val="List2"/>
        <w:rPr>
          <w:del w:id="348" w:author="Gregory Pangborn" w:date="2020-03-12T13:43:00Z"/>
        </w:rPr>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369286BE" w14:textId="77777777" w:rsidR="00FC39E8" w:rsidDel="00126EB3" w:rsidRDefault="00FC39E8" w:rsidP="00126EB3">
      <w:pPr>
        <w:pStyle w:val="List2"/>
        <w:rPr>
          <w:del w:id="349" w:author="Gregory Pangborn" w:date="2020-03-12T13:43:00Z"/>
        </w:rPr>
      </w:pPr>
    </w:p>
    <w:p w14:paraId="5DA949F4" w14:textId="77777777" w:rsidR="00F20BCD" w:rsidRDefault="00F20BCD" w:rsidP="00126EB3">
      <w:pPr>
        <w:pStyle w:val="List2"/>
        <w:rPr>
          <w:ins w:id="350" w:author="Gregory Pangborn" w:date="2020-04-21T16:33:00Z"/>
        </w:rPr>
      </w:pPr>
    </w:p>
    <w:p w14:paraId="2E4801B0" w14:textId="3D122528" w:rsidR="00FC39E8" w:rsidDel="00126EB3" w:rsidRDefault="00FC39E8">
      <w:pPr>
        <w:ind w:firstLine="360"/>
        <w:rPr>
          <w:del w:id="351" w:author="Gregory Pangborn" w:date="2020-03-12T13:43:00Z"/>
        </w:rPr>
      </w:pPr>
      <w:r>
        <w:t>[Note:  This prohibition does not apply to manufacturing.]</w:t>
      </w:r>
    </w:p>
    <w:p w14:paraId="1B758E89" w14:textId="77777777" w:rsidR="00FC39E8" w:rsidDel="00126EB3" w:rsidRDefault="00FC39E8">
      <w:pPr>
        <w:rPr>
          <w:del w:id="352" w:author="Gregory Pangborn" w:date="2020-03-12T13:43:00Z"/>
        </w:rPr>
      </w:pPr>
    </w:p>
    <w:p w14:paraId="516B65AE" w14:textId="77777777" w:rsidR="00F20BCD" w:rsidRDefault="00F20BCD">
      <w:pPr>
        <w:ind w:firstLine="360"/>
        <w:rPr>
          <w:ins w:id="353" w:author="Gregory Pangborn" w:date="2020-04-21T16:33:00Z"/>
        </w:rPr>
      </w:pPr>
    </w:p>
    <w:p w14:paraId="07E9F032" w14:textId="609BAF8F" w:rsidR="00FC39E8" w:rsidDel="00126EB3" w:rsidRDefault="00FC39E8" w:rsidP="00126EB3">
      <w:pPr>
        <w:pStyle w:val="List1"/>
        <w:rPr>
          <w:del w:id="354" w:author="Gregory Pangborn" w:date="2020-03-12T13:43:00Z"/>
        </w:rPr>
      </w:pPr>
      <w:r>
        <w:t xml:space="preserve">(b) For the purposes of Air Force policy, the following products that are pure (i.e., they meet the relevant product specification identified in </w:t>
      </w:r>
      <w:hyperlink r:id="rId14" w:history="1">
        <w:r>
          <w:rPr>
            <w:rStyle w:val="Hyperlink"/>
          </w:rPr>
          <w:t>AFI 32-7086</w:t>
        </w:r>
      </w:hyperlink>
      <w:r>
        <w:t>) are Class I ODSs:</w:t>
      </w:r>
    </w:p>
    <w:p w14:paraId="34B05A26" w14:textId="77777777" w:rsidR="00FC39E8" w:rsidDel="00126EB3" w:rsidRDefault="00FC39E8" w:rsidP="00126EB3">
      <w:pPr>
        <w:pStyle w:val="List1"/>
        <w:rPr>
          <w:del w:id="355" w:author="Gregory Pangborn" w:date="2020-03-12T13:43:00Z"/>
        </w:rPr>
      </w:pPr>
    </w:p>
    <w:p w14:paraId="1557D424" w14:textId="77777777" w:rsidR="00F20BCD" w:rsidRDefault="00F20BCD" w:rsidP="00126EB3">
      <w:pPr>
        <w:pStyle w:val="List1"/>
        <w:rPr>
          <w:ins w:id="356" w:author="Gregory Pangborn" w:date="2020-04-21T16:33:00Z"/>
        </w:rPr>
      </w:pPr>
    </w:p>
    <w:p w14:paraId="6C7F2F2E" w14:textId="6C3E6AFB" w:rsidR="00FC39E8" w:rsidDel="00126EB3" w:rsidRDefault="00FC39E8" w:rsidP="00126EB3">
      <w:pPr>
        <w:pStyle w:val="List2"/>
        <w:rPr>
          <w:del w:id="357" w:author="Gregory Pangborn" w:date="2020-03-12T13:43:00Z"/>
        </w:rPr>
      </w:pPr>
      <w:r>
        <w:t>(1) Halons: 1011, 1202, 1211, 1301, and 2402;</w:t>
      </w:r>
    </w:p>
    <w:p w14:paraId="6641ED92" w14:textId="77777777" w:rsidR="00FC39E8" w:rsidDel="00126EB3" w:rsidRDefault="00FC39E8" w:rsidP="00126EB3">
      <w:pPr>
        <w:pStyle w:val="List2"/>
        <w:rPr>
          <w:del w:id="358" w:author="Gregory Pangborn" w:date="2020-03-12T13:43:00Z"/>
        </w:rPr>
      </w:pPr>
    </w:p>
    <w:p w14:paraId="20590F8D" w14:textId="77777777" w:rsidR="00F20BCD" w:rsidRDefault="00F20BCD" w:rsidP="00126EB3">
      <w:pPr>
        <w:pStyle w:val="List2"/>
        <w:rPr>
          <w:ins w:id="359" w:author="Gregory Pangborn" w:date="2020-04-21T16:33:00Z"/>
        </w:rPr>
      </w:pPr>
    </w:p>
    <w:p w14:paraId="0A43EF9B" w14:textId="7B76EF14" w:rsidR="00FC39E8" w:rsidDel="00126EB3" w:rsidRDefault="00FC39E8" w:rsidP="00126EB3">
      <w:pPr>
        <w:pStyle w:val="List2"/>
        <w:rPr>
          <w:del w:id="360" w:author="Gregory Pangborn" w:date="2020-03-12T13:43:00Z"/>
        </w:rPr>
      </w:pPr>
      <w:r>
        <w:t>(2) Chlorofluorocarbons (CFCs): CFC-11, CFC-12, CFC-13, CFC-111, CFC-112, CFC-113, CFC-114, CFC-115, CFC-211, CFC-212, CFC-213, CFC-214, CFC-215, CFC-216, and CFC-217, and the blends R-500, R-501, R-502, and R-503; and</w:t>
      </w:r>
    </w:p>
    <w:p w14:paraId="6B4BC08F" w14:textId="77777777" w:rsidR="00FC39E8" w:rsidDel="00126EB3" w:rsidRDefault="00FC39E8" w:rsidP="00126EB3">
      <w:pPr>
        <w:pStyle w:val="List2"/>
        <w:rPr>
          <w:del w:id="361" w:author="Gregory Pangborn" w:date="2020-03-12T13:43:00Z"/>
        </w:rPr>
      </w:pPr>
    </w:p>
    <w:p w14:paraId="49EEB853" w14:textId="77777777" w:rsidR="00F20BCD" w:rsidRDefault="00F20BCD" w:rsidP="00126EB3">
      <w:pPr>
        <w:pStyle w:val="List2"/>
        <w:rPr>
          <w:ins w:id="362" w:author="Gregory Pangborn" w:date="2020-04-21T16:33:00Z"/>
        </w:rPr>
      </w:pPr>
    </w:p>
    <w:p w14:paraId="54271114" w14:textId="06354576" w:rsidR="00A51ABD" w:rsidDel="00126EB3" w:rsidRDefault="00FC39E8" w:rsidP="00126EB3">
      <w:pPr>
        <w:pStyle w:val="List2"/>
        <w:rPr>
          <w:del w:id="363" w:author="Gregory Pangborn" w:date="2020-03-12T13:43:00Z"/>
        </w:rPr>
      </w:pPr>
      <w:r>
        <w:t>(3) Carbon Tetrachloride, Methyl Chloroform, and Methyl Bromide.</w:t>
      </w:r>
    </w:p>
    <w:p w14:paraId="79C71217" w14:textId="77777777" w:rsidR="00A51ABD" w:rsidDel="00126EB3" w:rsidRDefault="00A51ABD" w:rsidP="00126EB3">
      <w:pPr>
        <w:pStyle w:val="List2"/>
        <w:rPr>
          <w:del w:id="364" w:author="Gregory Pangborn" w:date="2020-03-12T13:43:00Z"/>
        </w:rPr>
      </w:pPr>
    </w:p>
    <w:p w14:paraId="23C922B7" w14:textId="77777777" w:rsidR="00F20BCD" w:rsidRDefault="00F20BCD" w:rsidP="00126EB3">
      <w:pPr>
        <w:pStyle w:val="List2"/>
        <w:rPr>
          <w:ins w:id="365" w:author="Gregory Pangborn" w:date="2020-04-21T16:33:00Z"/>
        </w:rPr>
      </w:pPr>
    </w:p>
    <w:p w14:paraId="650DF6C9" w14:textId="2F7ACA1A" w:rsidR="00FC39E8" w:rsidDel="00126EB3" w:rsidRDefault="00FC39E8">
      <w:pPr>
        <w:pStyle w:val="BodyTextIndent"/>
        <w:ind w:left="0" w:firstLine="360"/>
        <w:rPr>
          <w:del w:id="366" w:author="Gregory Pangborn" w:date="2020-03-12T13:43:00Z"/>
        </w:rPr>
      </w:pPr>
      <w:r>
        <w:t>[NOTE:  Material that uses one or more of these Class I ODSs as minor constituents do not meet the Air Force definition of a Class I ODS.]</w:t>
      </w:r>
    </w:p>
    <w:p w14:paraId="63C175BA" w14:textId="77777777" w:rsidR="00FC39E8" w:rsidDel="00126EB3" w:rsidRDefault="00FC39E8">
      <w:pPr>
        <w:pStyle w:val="Header"/>
        <w:tabs>
          <w:tab w:val="clear" w:pos="4320"/>
          <w:tab w:val="clear" w:pos="8640"/>
        </w:tabs>
        <w:rPr>
          <w:del w:id="367" w:author="Gregory Pangborn" w:date="2020-03-12T13:43:00Z"/>
        </w:rPr>
      </w:pPr>
    </w:p>
    <w:p w14:paraId="7556EF4C" w14:textId="77777777" w:rsidR="00F20BCD" w:rsidRDefault="00F20BCD">
      <w:pPr>
        <w:pStyle w:val="BodyTextIndent"/>
        <w:ind w:left="0" w:firstLine="360"/>
        <w:rPr>
          <w:ins w:id="368" w:author="Gregory Pangborn" w:date="2020-04-21T16:33:00Z"/>
        </w:rPr>
      </w:pPr>
    </w:p>
    <w:p w14:paraId="0FCE5251" w14:textId="76CAAFFA" w:rsidR="00FC39E8" w:rsidDel="00126EB3" w:rsidRDefault="00FC39E8">
      <w:pPr>
        <w:jc w:val="center"/>
        <w:rPr>
          <w:del w:id="369" w:author="Gregory Pangborn" w:date="2020-03-12T13:43:00Z"/>
        </w:rPr>
      </w:pPr>
      <w:r>
        <w:t>(End of clause)</w:t>
      </w:r>
    </w:p>
    <w:bookmarkEnd w:id="336"/>
    <w:bookmarkEnd w:id="337"/>
    <w:p w14:paraId="7938968F" w14:textId="77777777" w:rsidR="00FC39E8" w:rsidDel="00126EB3" w:rsidRDefault="00FC39E8">
      <w:pPr>
        <w:rPr>
          <w:del w:id="370" w:author="Gregory Pangborn" w:date="2020-03-12T13:43:00Z"/>
        </w:rPr>
      </w:pPr>
    </w:p>
    <w:p w14:paraId="36AE9D03" w14:textId="77777777" w:rsidR="00FA6813" w:rsidDel="00126EB3" w:rsidRDefault="00FA6813">
      <w:pPr>
        <w:rPr>
          <w:del w:id="371" w:author="Gregory Pangborn" w:date="2020-03-12T13:43:00Z"/>
        </w:rPr>
      </w:pPr>
    </w:p>
    <w:p w14:paraId="1E8A332F" w14:textId="77777777" w:rsidR="00F20BCD" w:rsidRDefault="00F20BCD">
      <w:pPr>
        <w:jc w:val="center"/>
        <w:rPr>
          <w:ins w:id="372" w:author="Gregory Pangborn" w:date="2020-04-21T16:33:00Z"/>
        </w:rPr>
      </w:pPr>
      <w:bookmarkStart w:id="373" w:name="p53522239001"/>
      <w:bookmarkStart w:id="374" w:name="_Toc38365564"/>
      <w:bookmarkStart w:id="375" w:name="_Toc347039627"/>
      <w:bookmarkStart w:id="376" w:name="_Toc351655732"/>
      <w:bookmarkEnd w:id="373"/>
    </w:p>
    <w:p w14:paraId="0AF4E171" w14:textId="5659EFB6" w:rsidR="00FC39E8" w:rsidDel="00126EB3" w:rsidRDefault="00FC39E8" w:rsidP="00126EB3">
      <w:pPr>
        <w:pStyle w:val="Heading3"/>
        <w:rPr>
          <w:del w:id="377" w:author="Gregory Pangborn" w:date="2020-03-12T13:43:00Z"/>
        </w:rPr>
      </w:pPr>
      <w:r>
        <w:t>5352.223-9001</w:t>
      </w:r>
      <w:r w:rsidR="00F9127A">
        <w:t xml:space="preserve"> </w:t>
      </w:r>
      <w:r>
        <w:t xml:space="preserve">  Health and Safe</w:t>
      </w:r>
      <w:r w:rsidR="00F9127A">
        <w:t>ty on Government Installations</w:t>
      </w:r>
      <w:bookmarkEnd w:id="374"/>
    </w:p>
    <w:p w14:paraId="6F795855" w14:textId="77777777" w:rsidR="00FC39E8" w:rsidDel="00126EB3" w:rsidRDefault="00FC39E8" w:rsidP="00126EB3">
      <w:pPr>
        <w:pStyle w:val="Heading3"/>
        <w:rPr>
          <w:del w:id="378" w:author="Gregory Pangborn" w:date="2020-03-12T13:43:00Z"/>
        </w:rPr>
      </w:pPr>
    </w:p>
    <w:p w14:paraId="62C2E475" w14:textId="77777777" w:rsidR="00F20BCD" w:rsidRDefault="00F20BCD" w:rsidP="00126EB3">
      <w:pPr>
        <w:pStyle w:val="Heading3"/>
        <w:rPr>
          <w:ins w:id="379" w:author="Gregory Pangborn" w:date="2020-04-21T16:33:00Z"/>
        </w:rPr>
      </w:pPr>
    </w:p>
    <w:p w14:paraId="1D3E9C22" w14:textId="76D5A6EC" w:rsidR="00FC39E8" w:rsidDel="00126EB3" w:rsidRDefault="00FC39E8">
      <w:pPr>
        <w:rPr>
          <w:del w:id="380" w:author="Gregory Pangborn" w:date="2020-03-12T13:43:00Z"/>
        </w:rPr>
      </w:pPr>
      <w:r>
        <w:t xml:space="preserve">As prescribed in </w:t>
      </w:r>
      <w:r w:rsidR="00207AC6">
        <w:fldChar w:fldCharType="begin"/>
      </w:r>
      <w:r w:rsidR="00207AC6">
        <w:instrText xml:space="preserve"> HYPERLINK </w:instrText>
      </w:r>
      <w:ins w:id="381" w:author="Gregory Pangborn" w:date="2021-05-24T14:19:00Z">
        <w:r w:rsidR="00207AC6">
          <w:instrText>"</w:instrText>
        </w:r>
      </w:ins>
      <w:del w:id="382" w:author="Gregory Pangborn" w:date="2021-05-24T14:19:00Z">
        <w:r w:rsidR="00207AC6" w:rsidDel="00207AC6">
          <w:delInstrText>"5323.docx</w:delInstrText>
        </w:r>
        <w:r w:rsidR="00207AC6" w:rsidDel="00207AC6">
          <w:delInstrText>"</w:delInstrText>
        </w:r>
      </w:del>
      <w:ins w:id="383" w:author="Gregory Pangborn" w:date="2021-05-24T14:19:00Z">
        <w:r w:rsidR="00207AC6">
          <w:instrText>A</w:instrText>
        </w:r>
        <w:r w:rsidR="00207AC6">
          <w:instrText>5323.docx"</w:instrText>
        </w:r>
        <w:r w:rsidR="00207AC6">
          <w:instrText>FFARS-PART-</w:instrText>
        </w:r>
      </w:ins>
      <w:r w:rsidR="00207AC6">
        <w:instrText xml:space="preserve"> \l "p53239001" </w:instrText>
      </w:r>
      <w:r w:rsidR="00207AC6">
        <w:fldChar w:fldCharType="separate"/>
      </w:r>
      <w:r w:rsidR="00365ADC" w:rsidRPr="00365ADC">
        <w:rPr>
          <w:rStyle w:val="Hyperlink"/>
        </w:rPr>
        <w:t xml:space="preserve">AFFARS </w:t>
      </w:r>
      <w:r w:rsidR="00365ADC">
        <w:rPr>
          <w:rStyle w:val="Hyperlink"/>
        </w:rPr>
        <w:t>5</w:t>
      </w:r>
      <w:r>
        <w:rPr>
          <w:rStyle w:val="Hyperlink"/>
        </w:rPr>
        <w:t>323.9001</w:t>
      </w:r>
      <w:r w:rsidR="00207AC6">
        <w:rPr>
          <w:rStyle w:val="Hyperlink"/>
        </w:rPr>
        <w:fldChar w:fldCharType="end"/>
      </w:r>
      <w:r>
        <w:t>, insert the following clause in solicitations and contracts:</w:t>
      </w:r>
    </w:p>
    <w:p w14:paraId="29DA3D84" w14:textId="25391143" w:rsidR="00BC180B" w:rsidDel="00126EB3" w:rsidRDefault="00BC180B">
      <w:pPr>
        <w:pStyle w:val="Header"/>
        <w:tabs>
          <w:tab w:val="clear" w:pos="4320"/>
          <w:tab w:val="clear" w:pos="8640"/>
        </w:tabs>
        <w:outlineLvl w:val="0"/>
        <w:rPr>
          <w:del w:id="384" w:author="Gregory Pangborn" w:date="2020-03-12T13:43:00Z"/>
        </w:rPr>
      </w:pPr>
    </w:p>
    <w:p w14:paraId="618DAB34" w14:textId="77777777" w:rsidR="00F20BCD" w:rsidRDefault="00F20BCD">
      <w:pPr>
        <w:rPr>
          <w:ins w:id="385" w:author="Gregory Pangborn" w:date="2020-04-21T16:33:00Z"/>
        </w:rPr>
      </w:pPr>
    </w:p>
    <w:p w14:paraId="3476AD45" w14:textId="499E2C8A" w:rsidR="00FC39E8" w:rsidDel="00126EB3" w:rsidRDefault="00FC39E8">
      <w:pPr>
        <w:jc w:val="center"/>
        <w:outlineLvl w:val="0"/>
        <w:rPr>
          <w:del w:id="386" w:author="Gregory Pangborn" w:date="2020-03-12T13:43:00Z"/>
          <w:b/>
          <w:bCs/>
        </w:rPr>
      </w:pPr>
      <w:r>
        <w:rPr>
          <w:b/>
          <w:bCs/>
        </w:rPr>
        <w:t>HEALTH AND SAFETY ON GOVERNMENT INSTALLATIONS (</w:t>
      </w:r>
      <w:r w:rsidR="00C11398">
        <w:rPr>
          <w:b/>
          <w:bCs/>
        </w:rPr>
        <w:t>OCT 2019</w:t>
      </w:r>
      <w:r>
        <w:rPr>
          <w:b/>
          <w:bCs/>
        </w:rPr>
        <w:t>)</w:t>
      </w:r>
    </w:p>
    <w:p w14:paraId="47E2125F" w14:textId="77777777" w:rsidR="00FC39E8" w:rsidDel="00126EB3" w:rsidRDefault="00FC39E8">
      <w:pPr>
        <w:rPr>
          <w:del w:id="387" w:author="Gregory Pangborn" w:date="2020-03-12T13:43:00Z"/>
          <w:b/>
          <w:bCs/>
        </w:rPr>
      </w:pPr>
    </w:p>
    <w:p w14:paraId="0CF674C0" w14:textId="77777777" w:rsidR="00F20BCD" w:rsidRDefault="00F20BCD">
      <w:pPr>
        <w:jc w:val="center"/>
        <w:outlineLvl w:val="0"/>
        <w:rPr>
          <w:ins w:id="388" w:author="Gregory Pangborn" w:date="2020-04-21T16:33:00Z"/>
          <w:b/>
          <w:bCs/>
        </w:rPr>
      </w:pPr>
    </w:p>
    <w:p w14:paraId="46E7AC57" w14:textId="2C940327" w:rsidR="00FC39E8" w:rsidDel="00126EB3" w:rsidRDefault="00FC39E8" w:rsidP="00126EB3">
      <w:pPr>
        <w:pStyle w:val="List1"/>
        <w:rPr>
          <w:del w:id="389" w:author="Gregory Pangborn" w:date="2020-03-12T13:43:00Z"/>
        </w:rPr>
      </w:pPr>
      <w:r>
        <w:t>(a) In performing work under this contract on a Government installation, the contractor shall:</w:t>
      </w:r>
    </w:p>
    <w:p w14:paraId="40CB59AD" w14:textId="77777777" w:rsidR="00FC39E8" w:rsidDel="00126EB3" w:rsidRDefault="00FC39E8" w:rsidP="00126EB3">
      <w:pPr>
        <w:pStyle w:val="List1"/>
        <w:rPr>
          <w:del w:id="390" w:author="Gregory Pangborn" w:date="2020-03-12T13:43:00Z"/>
        </w:rPr>
      </w:pPr>
    </w:p>
    <w:p w14:paraId="261A8B9A" w14:textId="77777777" w:rsidR="00F20BCD" w:rsidRDefault="00F20BCD" w:rsidP="00126EB3">
      <w:pPr>
        <w:pStyle w:val="List1"/>
        <w:rPr>
          <w:ins w:id="391" w:author="Gregory Pangborn" w:date="2020-04-21T16:33:00Z"/>
        </w:rPr>
      </w:pPr>
    </w:p>
    <w:p w14:paraId="543C140B" w14:textId="78381231" w:rsidR="00FC39E8" w:rsidDel="00126EB3" w:rsidRDefault="00FC39E8" w:rsidP="00126EB3">
      <w:pPr>
        <w:pStyle w:val="List2"/>
        <w:rPr>
          <w:del w:id="392" w:author="Gregory Pangborn" w:date="2020-03-12T13:43:00Z"/>
        </w:rPr>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1FD9CDCE" w14:textId="77777777" w:rsidR="00FC39E8" w:rsidDel="00126EB3" w:rsidRDefault="00FC39E8" w:rsidP="00126EB3">
      <w:pPr>
        <w:pStyle w:val="List2"/>
        <w:rPr>
          <w:del w:id="393" w:author="Gregory Pangborn" w:date="2020-03-12T13:43:00Z"/>
        </w:rPr>
      </w:pPr>
    </w:p>
    <w:p w14:paraId="3587E192" w14:textId="77777777" w:rsidR="00F20BCD" w:rsidRDefault="00F20BCD" w:rsidP="00126EB3">
      <w:pPr>
        <w:pStyle w:val="List2"/>
        <w:rPr>
          <w:ins w:id="394" w:author="Gregory Pangborn" w:date="2020-04-21T16:33:00Z"/>
        </w:rPr>
      </w:pPr>
    </w:p>
    <w:p w14:paraId="01B90938" w14:textId="040A469A" w:rsidR="00FC39E8" w:rsidDel="00126EB3" w:rsidRDefault="00FC39E8" w:rsidP="00126EB3">
      <w:pPr>
        <w:pStyle w:val="List2"/>
        <w:rPr>
          <w:del w:id="395" w:author="Gregory Pangborn" w:date="2020-03-12T13:43:00Z"/>
        </w:rPr>
      </w:pPr>
      <w:r>
        <w:t>(</w:t>
      </w:r>
      <w:r w:rsidR="00456944">
        <w:t>2</w:t>
      </w:r>
      <w:r>
        <w:t>) Take such additional immediate precautions as the contracting officer may reasonably require for health and safety purposes.</w:t>
      </w:r>
    </w:p>
    <w:p w14:paraId="32A3515B" w14:textId="77777777" w:rsidR="00FC39E8" w:rsidDel="00126EB3" w:rsidRDefault="00FC39E8" w:rsidP="00126EB3">
      <w:pPr>
        <w:pStyle w:val="List2"/>
        <w:rPr>
          <w:del w:id="396" w:author="Gregory Pangborn" w:date="2020-03-12T13:43:00Z"/>
        </w:rPr>
      </w:pPr>
    </w:p>
    <w:p w14:paraId="6DFA1A3D" w14:textId="77777777" w:rsidR="00F20BCD" w:rsidRDefault="00F20BCD" w:rsidP="00126EB3">
      <w:pPr>
        <w:pStyle w:val="List2"/>
        <w:rPr>
          <w:ins w:id="397" w:author="Gregory Pangborn" w:date="2020-04-21T16:33:00Z"/>
        </w:rPr>
      </w:pPr>
    </w:p>
    <w:p w14:paraId="3E74E9C0" w14:textId="232DE27C" w:rsidR="00FC39E8" w:rsidDel="00126EB3" w:rsidRDefault="00FC39E8" w:rsidP="00126EB3">
      <w:pPr>
        <w:pStyle w:val="List1"/>
        <w:rPr>
          <w:del w:id="398" w:author="Gregory Pangborn" w:date="2020-03-12T13:43:00Z"/>
        </w:r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2638457D" w14:textId="77777777" w:rsidR="00FC39E8" w:rsidDel="00126EB3" w:rsidRDefault="00FC39E8" w:rsidP="00126EB3">
      <w:pPr>
        <w:pStyle w:val="List1"/>
        <w:rPr>
          <w:del w:id="399" w:author="Gregory Pangborn" w:date="2020-03-12T13:43:00Z"/>
        </w:rPr>
      </w:pPr>
    </w:p>
    <w:p w14:paraId="1700068B" w14:textId="77777777" w:rsidR="00F20BCD" w:rsidRDefault="00F20BCD" w:rsidP="00126EB3">
      <w:pPr>
        <w:pStyle w:val="List1"/>
        <w:rPr>
          <w:ins w:id="400" w:author="Gregory Pangborn" w:date="2020-04-21T16:33:00Z"/>
        </w:rPr>
      </w:pPr>
    </w:p>
    <w:p w14:paraId="57CEA4F9" w14:textId="0240070F" w:rsidR="00FC39E8" w:rsidDel="00126EB3" w:rsidRDefault="00FC39E8" w:rsidP="00126EB3">
      <w:pPr>
        <w:pStyle w:val="List1"/>
        <w:rPr>
          <w:del w:id="401" w:author="Gregory Pangborn" w:date="2020-03-12T13:43:00Z"/>
        </w:rPr>
      </w:pPr>
      <w:r>
        <w:t>(c) Any violation of these health and safety rules and requirements, unless promptly corrected as directed by the contracting officer, shall be grounds for termination of this contract in accordance with the Default clause of this contract.</w:t>
      </w:r>
    </w:p>
    <w:p w14:paraId="2D9BD91F" w14:textId="77777777" w:rsidR="00FC39E8" w:rsidDel="00126EB3" w:rsidRDefault="00FC39E8" w:rsidP="00126EB3">
      <w:pPr>
        <w:pStyle w:val="List1"/>
        <w:rPr>
          <w:del w:id="402" w:author="Gregory Pangborn" w:date="2020-03-12T13:43:00Z"/>
        </w:rPr>
      </w:pPr>
    </w:p>
    <w:p w14:paraId="609E5E68" w14:textId="77777777" w:rsidR="00F20BCD" w:rsidRDefault="00F20BCD" w:rsidP="00126EB3">
      <w:pPr>
        <w:pStyle w:val="List1"/>
        <w:rPr>
          <w:ins w:id="403" w:author="Gregory Pangborn" w:date="2020-04-21T16:33:00Z"/>
        </w:rPr>
      </w:pPr>
    </w:p>
    <w:p w14:paraId="4EE54CFB" w14:textId="437A1A25" w:rsidR="00FC39E8" w:rsidDel="00126EB3" w:rsidRDefault="00FC39E8">
      <w:pPr>
        <w:jc w:val="center"/>
        <w:rPr>
          <w:del w:id="404" w:author="Gregory Pangborn" w:date="2020-03-12T13:43:00Z"/>
        </w:rPr>
      </w:pPr>
      <w:r>
        <w:t>(End of clause)</w:t>
      </w:r>
      <w:bookmarkEnd w:id="375"/>
      <w:bookmarkEnd w:id="376"/>
    </w:p>
    <w:p w14:paraId="4DC72767" w14:textId="77777777" w:rsidR="00FC39E8" w:rsidDel="00126EB3" w:rsidRDefault="00FC39E8" w:rsidP="00A51ABD">
      <w:pPr>
        <w:pStyle w:val="Header"/>
        <w:tabs>
          <w:tab w:val="clear" w:pos="4320"/>
          <w:tab w:val="clear" w:pos="8640"/>
        </w:tabs>
        <w:rPr>
          <w:del w:id="405" w:author="Gregory Pangborn" w:date="2020-03-12T13:43:00Z"/>
        </w:rPr>
      </w:pPr>
    </w:p>
    <w:p w14:paraId="77B94183" w14:textId="77777777" w:rsidR="00C365E7" w:rsidDel="00126EB3" w:rsidRDefault="00C365E7" w:rsidP="00C365E7">
      <w:pPr>
        <w:pStyle w:val="NormalWeb"/>
        <w:spacing w:before="0" w:after="0"/>
        <w:rPr>
          <w:del w:id="406" w:author="Gregory Pangborn" w:date="2020-03-12T13:43:00Z"/>
          <w:b/>
          <w:bCs/>
        </w:rPr>
      </w:pPr>
      <w:bookmarkStart w:id="407" w:name="p53522239002"/>
      <w:bookmarkStart w:id="408" w:name="p53522239003"/>
      <w:bookmarkStart w:id="409" w:name="p53522259004"/>
      <w:bookmarkStart w:id="410" w:name="p53522289101"/>
      <w:bookmarkEnd w:id="407"/>
      <w:bookmarkEnd w:id="408"/>
      <w:bookmarkEnd w:id="409"/>
      <w:bookmarkEnd w:id="410"/>
    </w:p>
    <w:p w14:paraId="759018BB" w14:textId="77777777" w:rsidR="00F20BCD" w:rsidRDefault="00F20BCD">
      <w:pPr>
        <w:jc w:val="center"/>
        <w:rPr>
          <w:ins w:id="411" w:author="Gregory Pangborn" w:date="2020-04-21T16:33:00Z"/>
        </w:rPr>
      </w:pPr>
      <w:bookmarkStart w:id="412" w:name="_Toc38365565"/>
    </w:p>
    <w:p w14:paraId="19133D25" w14:textId="1FA8FF54" w:rsidR="00C365E7" w:rsidDel="00126EB3" w:rsidRDefault="00C365E7" w:rsidP="00126EB3">
      <w:pPr>
        <w:pStyle w:val="Heading3"/>
        <w:rPr>
          <w:del w:id="413" w:author="Gregory Pangborn" w:date="2020-03-12T13:43:00Z"/>
        </w:rPr>
      </w:pPr>
      <w:r>
        <w:rPr>
          <w:bCs/>
        </w:rPr>
        <w:t>5352.228-9101   Insurance Certificate Requirement in Spain (USAFE)</w:t>
      </w:r>
      <w:bookmarkEnd w:id="412"/>
    </w:p>
    <w:p w14:paraId="121D8657" w14:textId="77777777" w:rsidR="00C365E7" w:rsidDel="00126EB3" w:rsidRDefault="00C365E7" w:rsidP="00126EB3">
      <w:pPr>
        <w:pStyle w:val="Heading3"/>
        <w:rPr>
          <w:del w:id="414" w:author="Gregory Pangborn" w:date="2020-03-12T13:43:00Z"/>
        </w:rPr>
      </w:pPr>
    </w:p>
    <w:p w14:paraId="02E5C578" w14:textId="77777777" w:rsidR="00F20BCD" w:rsidRDefault="00F20BCD" w:rsidP="00126EB3">
      <w:pPr>
        <w:pStyle w:val="Heading3"/>
        <w:rPr>
          <w:ins w:id="415" w:author="Gregory Pangborn" w:date="2020-04-21T16:33:00Z"/>
        </w:rPr>
      </w:pPr>
    </w:p>
    <w:p w14:paraId="11B77F8A" w14:textId="0D3262D2" w:rsidR="00C365E7" w:rsidDel="00126EB3" w:rsidRDefault="00C365E7" w:rsidP="00C365E7">
      <w:pPr>
        <w:pStyle w:val="NormalWeb"/>
        <w:spacing w:before="0" w:after="0"/>
        <w:rPr>
          <w:del w:id="416" w:author="Gregory Pangborn" w:date="2020-03-12T13:43:00Z"/>
        </w:rPr>
      </w:pPr>
      <w:r>
        <w:t xml:space="preserve">As prescribed at </w:t>
      </w:r>
      <w:r w:rsidR="00207AC6">
        <w:fldChar w:fldCharType="begin"/>
      </w:r>
      <w:r w:rsidR="00207AC6">
        <w:instrText xml:space="preserve"> HYPERLINK </w:instrText>
      </w:r>
      <w:ins w:id="417" w:author="Gregory Pangborn" w:date="2021-05-24T14:19:00Z">
        <w:r w:rsidR="00207AC6">
          <w:instrText>"</w:instrText>
        </w:r>
      </w:ins>
      <w:del w:id="418" w:author="Gregory Pangborn" w:date="2021-05-24T14:19:00Z">
        <w:r w:rsidR="00207AC6" w:rsidDel="00207AC6">
          <w:delInstrText>"5328.docx</w:delInstrText>
        </w:r>
        <w:r w:rsidR="00207AC6" w:rsidDel="00207AC6">
          <w:delInstrText>"</w:delInstrText>
        </w:r>
      </w:del>
      <w:ins w:id="419" w:author="Gregory Pangborn" w:date="2021-05-24T14:19:00Z">
        <w:r w:rsidR="00207AC6">
          <w:instrText>A</w:instrText>
        </w:r>
        <w:r w:rsidR="00207AC6">
          <w:instrText>5328.docx"</w:instrText>
        </w:r>
        <w:r w:rsidR="00207AC6">
          <w:instrText>FFARS-PART-</w:instrText>
        </w:r>
      </w:ins>
      <w:r w:rsidR="00207AC6">
        <w:instrText xml:space="preserve"> \l "p5328310" </w:instrText>
      </w:r>
      <w:r w:rsidR="00207AC6">
        <w:fldChar w:fldCharType="separate"/>
      </w:r>
      <w:r w:rsidR="00365ADC" w:rsidRPr="00365ADC">
        <w:rPr>
          <w:rStyle w:val="Hyperlink"/>
        </w:rPr>
        <w:t xml:space="preserve">AFFARS </w:t>
      </w:r>
      <w:r w:rsidR="00365ADC">
        <w:rPr>
          <w:rStyle w:val="Hyperlink"/>
        </w:rPr>
        <w:t>5</w:t>
      </w:r>
      <w:r w:rsidR="007A5EFB" w:rsidRPr="00AA65F7">
        <w:rPr>
          <w:rStyle w:val="Hyperlink"/>
        </w:rPr>
        <w:t>328.310-90</w:t>
      </w:r>
      <w:r w:rsidR="00207AC6">
        <w:rPr>
          <w:rStyle w:val="Hyperlink"/>
        </w:rPr>
        <w:fldChar w:fldCharType="end"/>
      </w:r>
      <w:r>
        <w:rPr>
          <w:color w:val="008000"/>
        </w:rPr>
        <w:t>,</w:t>
      </w:r>
      <w:r>
        <w:t xml:space="preserve"> insert the following clause in solicitations and contracts: </w:t>
      </w:r>
    </w:p>
    <w:p w14:paraId="0FA80D84" w14:textId="082059A6" w:rsidR="00C365E7" w:rsidDel="00126EB3" w:rsidRDefault="00C365E7" w:rsidP="00C365E7">
      <w:pPr>
        <w:pStyle w:val="NormalWeb"/>
        <w:spacing w:before="0" w:after="0"/>
        <w:rPr>
          <w:del w:id="420" w:author="Gregory Pangborn" w:date="2020-03-12T13:43:00Z"/>
        </w:rPr>
      </w:pPr>
    </w:p>
    <w:p w14:paraId="5B4C32B2" w14:textId="77777777" w:rsidR="00F20BCD" w:rsidRDefault="00F20BCD" w:rsidP="00C365E7">
      <w:pPr>
        <w:pStyle w:val="NormalWeb"/>
        <w:spacing w:before="0" w:after="0"/>
        <w:rPr>
          <w:ins w:id="421" w:author="Gregory Pangborn" w:date="2020-04-21T16:33:00Z"/>
        </w:rPr>
      </w:pPr>
    </w:p>
    <w:p w14:paraId="3D1B425E" w14:textId="5C33AECA" w:rsidR="00C365E7" w:rsidDel="00126EB3" w:rsidRDefault="00C365E7" w:rsidP="00C365E7">
      <w:pPr>
        <w:pStyle w:val="NormalWeb"/>
        <w:spacing w:before="0" w:after="0"/>
        <w:jc w:val="center"/>
        <w:rPr>
          <w:del w:id="422" w:author="Gregory Pangborn" w:date="2020-03-12T13:43:00Z"/>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59CDD994" w14:textId="77777777" w:rsidR="00C365E7" w:rsidDel="00126EB3" w:rsidRDefault="00C365E7" w:rsidP="00C365E7">
      <w:pPr>
        <w:pStyle w:val="NormalWeb"/>
        <w:spacing w:before="0" w:after="0"/>
        <w:rPr>
          <w:del w:id="423" w:author="Gregory Pangborn" w:date="2020-03-12T13:43:00Z"/>
        </w:rPr>
      </w:pPr>
    </w:p>
    <w:p w14:paraId="3C60CECC" w14:textId="77777777" w:rsidR="00F20BCD" w:rsidRDefault="00F20BCD" w:rsidP="00C365E7">
      <w:pPr>
        <w:pStyle w:val="NormalWeb"/>
        <w:spacing w:before="0" w:after="0"/>
        <w:jc w:val="center"/>
        <w:rPr>
          <w:ins w:id="424" w:author="Gregory Pangborn" w:date="2020-04-21T16:33:00Z"/>
          <w:b/>
          <w:bCs/>
          <w:color w:val="008000"/>
        </w:rPr>
      </w:pPr>
    </w:p>
    <w:p w14:paraId="333BA7B0" w14:textId="15B998A6" w:rsidR="00126EB3" w:rsidRDefault="00C365E7" w:rsidP="00126EB3">
      <w:pPr>
        <w:pStyle w:val="List1"/>
        <w:rPr>
          <w:ins w:id="425" w:author="Gregory Pangborn" w:date="2020-03-12T13:43:00Z"/>
        </w:rPr>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4920DCE7" w14:textId="129CCBD4" w:rsidR="00FC39E8" w:rsidDel="00126EB3" w:rsidRDefault="00FC39E8" w:rsidP="00126EB3">
      <w:pPr>
        <w:pStyle w:val="List1"/>
        <w:rPr>
          <w:del w:id="426" w:author="Gregory Pangborn" w:date="2020-03-12T13:43:00Z"/>
        </w:rPr>
      </w:pPr>
    </w:p>
    <w:p w14:paraId="0E858493" w14:textId="24444308" w:rsidR="00126EB3" w:rsidRDefault="00126EB3" w:rsidP="00126EB3">
      <w:pPr>
        <w:pStyle w:val="List1"/>
        <w:rPr>
          <w:ins w:id="427" w:author="Gregory Pangborn" w:date="2020-03-12T13:43:00Z"/>
        </w:rPr>
      </w:pPr>
      <w:ins w:id="428" w:author="Gregory Pangborn" w:date="2020-03-12T13:43:00Z">
        <w:r>
          <w:br/>
        </w:r>
      </w:ins>
      <w:del w:id="429" w:author="Gregory Pangborn" w:date="2020-03-12T13:43:00Z">
        <w:r w:rsidR="00FC39E8" w:rsidDel="00126EB3">
          <w:br/>
        </w:r>
      </w:del>
    </w:p>
    <w:p w14:paraId="0CC77777" w14:textId="77777777" w:rsidR="00C365E7" w:rsidDel="00126EB3" w:rsidRDefault="00FC39E8" w:rsidP="00126EB3">
      <w:pPr>
        <w:pStyle w:val="List1"/>
        <w:rPr>
          <w:del w:id="430" w:author="Gregory Pangborn" w:date="2020-03-12T13:43:00Z"/>
        </w:rPr>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del w:id="431" w:author="Gregory Pangborn" w:date="2020-03-12T13:43:00Z">
        <w:r w:rsidDel="00126EB3">
          <w:br/>
        </w:r>
      </w:del>
    </w:p>
    <w:p w14:paraId="5B3ED922" w14:textId="041416FC" w:rsidR="00FC39E8" w:rsidDel="00126EB3" w:rsidRDefault="00126EB3" w:rsidP="00126EB3">
      <w:pPr>
        <w:pStyle w:val="List1"/>
        <w:rPr>
          <w:del w:id="432" w:author="Gregory Pangborn" w:date="2020-03-12T13:43:00Z"/>
        </w:rPr>
      </w:pPr>
      <w:ins w:id="433" w:author="Gregory Pangborn" w:date="2020-03-12T13:43:00Z">
        <w:r>
          <w:br/>
        </w:r>
      </w:ins>
      <w:r w:rsidR="007A5EFB" w:rsidRPr="007A5EFB">
        <w:rPr>
          <w:szCs w:val="24"/>
        </w:rPr>
        <w:t xml:space="preserve">(c) The request for base access and the insurance certificate should be processed in accordance with </w:t>
      </w:r>
      <w:hyperlink r:id="rId15"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rsidR="00FC39E8">
        <w:br/>
        <w:t>(d) Complete the following certification:</w:t>
      </w:r>
    </w:p>
    <w:p w14:paraId="151CE371" w14:textId="77777777" w:rsidR="00FC39E8" w:rsidDel="00126EB3" w:rsidRDefault="00FC39E8" w:rsidP="00126EB3">
      <w:pPr>
        <w:pStyle w:val="List1"/>
        <w:rPr>
          <w:del w:id="434" w:author="Gregory Pangborn" w:date="2020-03-12T13:43:00Z"/>
          <w:b/>
          <w:bCs/>
        </w:rPr>
      </w:pPr>
    </w:p>
    <w:p w14:paraId="37B674BD" w14:textId="77777777" w:rsidR="00F20BCD" w:rsidRDefault="00F20BCD" w:rsidP="00126EB3">
      <w:pPr>
        <w:pStyle w:val="List1"/>
        <w:rPr>
          <w:ins w:id="435" w:author="Gregory Pangborn" w:date="2020-04-21T16:33:00Z"/>
        </w:rPr>
      </w:pPr>
    </w:p>
    <w:p w14:paraId="104E23B8" w14:textId="78624A1C" w:rsidR="00FC39E8" w:rsidDel="00126EB3" w:rsidRDefault="00FC39E8">
      <w:pPr>
        <w:pStyle w:val="NormalWeb"/>
        <w:spacing w:before="0" w:after="0"/>
        <w:rPr>
          <w:del w:id="436" w:author="Gregory Pangborn" w:date="2020-03-12T13:43:00Z"/>
        </w:rPr>
      </w:pPr>
      <w:r>
        <w:rPr>
          <w:b/>
          <w:bCs/>
        </w:rPr>
        <w:t>INSURANCE CERTIFICATION</w:t>
      </w:r>
    </w:p>
    <w:p w14:paraId="20BD1021" w14:textId="77777777" w:rsidR="00FC39E8" w:rsidDel="00126EB3" w:rsidRDefault="00FC39E8">
      <w:pPr>
        <w:pStyle w:val="NormalWeb"/>
        <w:spacing w:before="0" w:after="0"/>
        <w:rPr>
          <w:del w:id="437" w:author="Gregory Pangborn" w:date="2020-03-12T13:43:00Z"/>
          <w:b/>
          <w:bCs/>
        </w:rPr>
      </w:pPr>
    </w:p>
    <w:p w14:paraId="3D1725A4" w14:textId="77777777" w:rsidR="00F20BCD" w:rsidRDefault="00F20BCD">
      <w:pPr>
        <w:pStyle w:val="NormalWeb"/>
        <w:spacing w:before="0" w:after="0"/>
        <w:rPr>
          <w:ins w:id="438" w:author="Gregory Pangborn" w:date="2020-04-21T16:33:00Z"/>
        </w:rPr>
      </w:pPr>
    </w:p>
    <w:p w14:paraId="10208401" w14:textId="6BB7A43C" w:rsidR="00FC39E8" w:rsidDel="00126EB3" w:rsidRDefault="00FC39E8">
      <w:pPr>
        <w:pStyle w:val="NormalWeb"/>
        <w:spacing w:before="0" w:after="0"/>
        <w:rPr>
          <w:del w:id="439" w:author="Gregory Pangborn" w:date="2020-03-12T13:43:00Z"/>
        </w:rPr>
      </w:pPr>
      <w:r>
        <w:t>CERTIFICATE OF INSURANCE COVERAGE OF THE CIVIL LIABILITY REFERRED TO UNDER ARTICLE 5 OF ANNEX 6 TO THE AGREEMENT BETWEEN THE KINGDOM OF SPAIN AND THE UNITED STATES OF AMERICA ON COOPERATION FOR THE DEFENSE, SIGNED THE 1</w:t>
      </w:r>
      <w:r>
        <w:rPr>
          <w:vertAlign w:val="superscript"/>
        </w:rPr>
        <w:t>st</w:t>
      </w:r>
      <w:r>
        <w:t xml:space="preserve"> OF DECEMBER 1988.</w:t>
      </w:r>
    </w:p>
    <w:p w14:paraId="4A74CED0" w14:textId="77777777" w:rsidR="00FC39E8" w:rsidDel="00126EB3" w:rsidRDefault="00FC39E8">
      <w:pPr>
        <w:pStyle w:val="NormalWeb"/>
        <w:spacing w:before="0" w:after="0"/>
        <w:rPr>
          <w:del w:id="440" w:author="Gregory Pangborn" w:date="2020-03-12T13:43:00Z"/>
        </w:rPr>
      </w:pPr>
    </w:p>
    <w:p w14:paraId="6E52051F" w14:textId="77777777" w:rsidR="00F20BCD" w:rsidRDefault="00F20BCD">
      <w:pPr>
        <w:pStyle w:val="NormalWeb"/>
        <w:spacing w:before="0" w:after="0"/>
        <w:rPr>
          <w:ins w:id="441" w:author="Gregory Pangborn" w:date="2020-04-21T16:33:00Z"/>
        </w:rPr>
      </w:pPr>
    </w:p>
    <w:p w14:paraId="7E2EE118" w14:textId="3235EBF7" w:rsidR="00FC39E8" w:rsidRDefault="00FC39E8">
      <w:pPr>
        <w:pStyle w:val="NormalWeb"/>
        <w:spacing w:before="0" w:after="0"/>
      </w:pPr>
      <w:r>
        <w:t xml:space="preserve">The insurance Company _______________________________________________ with legal domicile in _______________________________________________________________ </w:t>
      </w:r>
    </w:p>
    <w:p w14:paraId="677E4642" w14:textId="77777777" w:rsidR="00FC39E8" w:rsidDel="00126EB3" w:rsidRDefault="00FC39E8">
      <w:pPr>
        <w:pStyle w:val="NormalWeb"/>
        <w:spacing w:before="0" w:after="0"/>
        <w:rPr>
          <w:del w:id="442" w:author="Gregory Pangborn" w:date="2020-03-12T13:43:00Z"/>
        </w:rPr>
      </w:pPr>
      <w:r>
        <w:t xml:space="preserve">Tel: __________________________ </w:t>
      </w:r>
      <w:r>
        <w:br/>
      </w:r>
      <w:r>
        <w:rPr>
          <w:b/>
          <w:bCs/>
          <w:i/>
          <w:iCs/>
        </w:rPr>
        <w:t xml:space="preserve">of Spanish/US nationality, registered in the Mercantile Registry of_______________________________________ </w:t>
      </w:r>
      <w:r>
        <w:br/>
        <w:t>Date:____________________, Number________, Book:_______, Section _____, Volume________, Page_______.</w:t>
      </w:r>
    </w:p>
    <w:p w14:paraId="725A4B95" w14:textId="77777777" w:rsidR="00FC39E8" w:rsidDel="00126EB3" w:rsidRDefault="00FC39E8">
      <w:pPr>
        <w:pStyle w:val="NormalWeb"/>
        <w:spacing w:before="0" w:after="0"/>
        <w:rPr>
          <w:del w:id="443" w:author="Gregory Pangborn" w:date="2020-03-12T13:43:00Z"/>
        </w:rPr>
      </w:pPr>
    </w:p>
    <w:p w14:paraId="31599A4E" w14:textId="77777777" w:rsidR="00F20BCD" w:rsidRDefault="00F20BCD">
      <w:pPr>
        <w:pStyle w:val="NormalWeb"/>
        <w:spacing w:before="0" w:after="0"/>
        <w:rPr>
          <w:ins w:id="444" w:author="Gregory Pangborn" w:date="2020-04-21T16:33:00Z"/>
        </w:rPr>
      </w:pPr>
    </w:p>
    <w:p w14:paraId="0D128BC4" w14:textId="7B6937FA" w:rsidR="00FC39E8" w:rsidDel="00126EB3" w:rsidRDefault="00FC39E8">
      <w:pPr>
        <w:pStyle w:val="NormalWeb"/>
        <w:spacing w:before="0" w:after="0"/>
        <w:rPr>
          <w:del w:id="445" w:author="Gregory Pangborn" w:date="2020-03-12T13:43:00Z"/>
        </w:rPr>
      </w:pPr>
      <w:r>
        <w:t>CERTIFIES</w:t>
      </w:r>
    </w:p>
    <w:p w14:paraId="1B88A2C4" w14:textId="77777777" w:rsidR="00FC39E8" w:rsidDel="00126EB3" w:rsidRDefault="00FC39E8">
      <w:pPr>
        <w:pStyle w:val="NormalWeb"/>
        <w:spacing w:before="0" w:after="0"/>
        <w:rPr>
          <w:del w:id="446" w:author="Gregory Pangborn" w:date="2020-03-12T13:43:00Z"/>
          <w:b/>
          <w:bCs/>
        </w:rPr>
      </w:pPr>
    </w:p>
    <w:p w14:paraId="3989C793" w14:textId="77777777" w:rsidR="00F20BCD" w:rsidRDefault="00F20BCD">
      <w:pPr>
        <w:pStyle w:val="NormalWeb"/>
        <w:spacing w:before="0" w:after="0"/>
        <w:rPr>
          <w:ins w:id="447" w:author="Gregory Pangborn" w:date="2020-04-21T16:33:00Z"/>
        </w:rPr>
      </w:pPr>
    </w:p>
    <w:p w14:paraId="63D8F465" w14:textId="7EDAA799" w:rsidR="00FC39E8" w:rsidDel="00126EB3" w:rsidRDefault="00FC39E8">
      <w:pPr>
        <w:pStyle w:val="NormalWeb"/>
        <w:spacing w:before="0" w:after="0"/>
        <w:rPr>
          <w:del w:id="448" w:author="Gregory Pangborn" w:date="2020-03-12T13:43:00Z"/>
        </w:rPr>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14:paraId="1524B391" w14:textId="77777777" w:rsidR="00FC39E8" w:rsidDel="00126EB3" w:rsidRDefault="00FC39E8">
      <w:pPr>
        <w:pStyle w:val="NormalWeb"/>
        <w:spacing w:before="0" w:after="0"/>
        <w:rPr>
          <w:del w:id="449" w:author="Gregory Pangborn" w:date="2020-03-12T13:43:00Z"/>
        </w:rPr>
      </w:pPr>
    </w:p>
    <w:p w14:paraId="6DE70E75" w14:textId="77777777" w:rsidR="00F20BCD" w:rsidRDefault="00F20BCD">
      <w:pPr>
        <w:pStyle w:val="NormalWeb"/>
        <w:spacing w:before="0" w:after="0"/>
        <w:rPr>
          <w:ins w:id="450" w:author="Gregory Pangborn" w:date="2020-04-21T16:33:00Z"/>
        </w:rPr>
      </w:pPr>
    </w:p>
    <w:p w14:paraId="3C09723B" w14:textId="681EA4BC" w:rsidR="00FC39E8" w:rsidDel="00126EB3" w:rsidRDefault="00FC39E8">
      <w:pPr>
        <w:pStyle w:val="NormalWeb"/>
        <w:spacing w:before="0" w:after="0"/>
        <w:rPr>
          <w:del w:id="451" w:author="Gregory Pangborn" w:date="2020-03-12T13:43:00Z"/>
        </w:rPr>
      </w:pPr>
      <w:r>
        <w:t>The Policy establishes as coverage of the mentioned risks the following amounts:</w:t>
      </w:r>
    </w:p>
    <w:p w14:paraId="51700FE2" w14:textId="77777777" w:rsidR="00FC39E8" w:rsidDel="00126EB3" w:rsidRDefault="00FC39E8">
      <w:pPr>
        <w:pStyle w:val="NormalWeb"/>
        <w:spacing w:before="0" w:after="0"/>
        <w:rPr>
          <w:del w:id="452" w:author="Gregory Pangborn" w:date="2020-03-12T13:43:00Z"/>
          <w:b/>
          <w:bCs/>
          <w:u w:val="single"/>
        </w:rPr>
      </w:pPr>
    </w:p>
    <w:p w14:paraId="1DAFAF10" w14:textId="77777777" w:rsidR="00F20BCD" w:rsidRDefault="00F20BCD">
      <w:pPr>
        <w:pStyle w:val="NormalWeb"/>
        <w:spacing w:before="0" w:after="0"/>
        <w:rPr>
          <w:ins w:id="453" w:author="Gregory Pangborn" w:date="2020-04-21T16:33:00Z"/>
        </w:rPr>
      </w:pPr>
    </w:p>
    <w:p w14:paraId="531E31C2" w14:textId="2214C4DD" w:rsidR="00FC39E8" w:rsidDel="00126EB3" w:rsidRDefault="00FC39E8">
      <w:pPr>
        <w:pStyle w:val="NormalWeb"/>
        <w:spacing w:before="0" w:after="0"/>
        <w:rPr>
          <w:del w:id="454" w:author="Gregory Pangborn" w:date="2020-03-12T13:43:00Z"/>
        </w:rPr>
      </w:pPr>
      <w:r>
        <w:rPr>
          <w:b/>
          <w:bCs/>
          <w:u w:val="single"/>
        </w:rPr>
        <w:t>INDEMNITY LIMITS</w:t>
      </w:r>
      <w:r>
        <w:rPr>
          <w:u w:val="single"/>
        </w:rPr>
        <w:t>:</w:t>
      </w:r>
    </w:p>
    <w:p w14:paraId="4867C574" w14:textId="77777777" w:rsidR="00FC39E8" w:rsidDel="00126EB3" w:rsidRDefault="00FC39E8">
      <w:pPr>
        <w:pStyle w:val="NormalWeb"/>
        <w:spacing w:before="0" w:after="0"/>
        <w:rPr>
          <w:del w:id="455" w:author="Gregory Pangborn" w:date="2020-03-12T13:43:00Z"/>
        </w:rPr>
      </w:pPr>
    </w:p>
    <w:p w14:paraId="2820CD83" w14:textId="77777777" w:rsidR="00F20BCD" w:rsidRDefault="00F20BCD">
      <w:pPr>
        <w:pStyle w:val="NormalWeb"/>
        <w:spacing w:before="0" w:after="0"/>
        <w:rPr>
          <w:ins w:id="456" w:author="Gregory Pangborn" w:date="2020-04-21T16:33:00Z"/>
        </w:rPr>
      </w:pPr>
    </w:p>
    <w:p w14:paraId="500ED525" w14:textId="083B3C11" w:rsidR="00FC39E8" w:rsidDel="00126EB3" w:rsidRDefault="00F61454" w:rsidP="00F61454">
      <w:pPr>
        <w:pStyle w:val="NormalWeb"/>
        <w:tabs>
          <w:tab w:val="left" w:leader="dot" w:pos="3600"/>
        </w:tabs>
        <w:spacing w:before="0" w:after="0"/>
        <w:rPr>
          <w:del w:id="457" w:author="Gregory Pangborn" w:date="2020-03-12T13:43:00Z"/>
        </w:rPr>
      </w:pPr>
      <w:r>
        <w:t xml:space="preserve">- For casualty: </w:t>
      </w:r>
      <w:r>
        <w:tab/>
        <w:t xml:space="preserve"> </w:t>
      </w:r>
      <w:r w:rsidR="00FC39E8">
        <w:t>601,012.10 Euros</w:t>
      </w:r>
    </w:p>
    <w:p w14:paraId="6413DCC2" w14:textId="77777777" w:rsidR="00FC39E8" w:rsidDel="00126EB3" w:rsidRDefault="00FC39E8" w:rsidP="00F61454">
      <w:pPr>
        <w:pStyle w:val="NormalWeb"/>
        <w:tabs>
          <w:tab w:val="left" w:leader="dot" w:pos="3600"/>
        </w:tabs>
        <w:spacing w:before="0" w:after="0"/>
        <w:rPr>
          <w:del w:id="458" w:author="Gregory Pangborn" w:date="2020-03-12T13:43:00Z"/>
        </w:rPr>
      </w:pPr>
    </w:p>
    <w:p w14:paraId="276DE1B6" w14:textId="77777777" w:rsidR="00F20BCD" w:rsidRDefault="00F20BCD" w:rsidP="00F61454">
      <w:pPr>
        <w:pStyle w:val="NormalWeb"/>
        <w:tabs>
          <w:tab w:val="left" w:leader="dot" w:pos="3600"/>
        </w:tabs>
        <w:spacing w:before="0" w:after="0"/>
        <w:rPr>
          <w:ins w:id="459" w:author="Gregory Pangborn" w:date="2020-04-21T16:33:00Z"/>
        </w:rPr>
      </w:pPr>
    </w:p>
    <w:p w14:paraId="6908E307" w14:textId="64ED9061" w:rsidR="00FC39E8" w:rsidDel="00126EB3" w:rsidRDefault="00FC39E8" w:rsidP="00F61454">
      <w:pPr>
        <w:pStyle w:val="NormalWeb"/>
        <w:tabs>
          <w:tab w:val="left" w:leader="dot" w:pos="3600"/>
        </w:tabs>
        <w:spacing w:before="0" w:after="0"/>
        <w:rPr>
          <w:del w:id="460" w:author="Gregory Pangborn" w:date="2020-03-12T13:43:00Z"/>
        </w:rPr>
      </w:pPr>
      <w:r>
        <w:t>With the following sub-limits for each injured person:</w:t>
      </w:r>
    </w:p>
    <w:p w14:paraId="14FA7A9B" w14:textId="77777777" w:rsidR="00FC39E8" w:rsidDel="00126EB3" w:rsidRDefault="00FC39E8" w:rsidP="00F61454">
      <w:pPr>
        <w:pStyle w:val="NormalWeb"/>
        <w:tabs>
          <w:tab w:val="left" w:leader="dot" w:pos="3600"/>
        </w:tabs>
        <w:spacing w:before="0" w:after="0"/>
        <w:rPr>
          <w:del w:id="461" w:author="Gregory Pangborn" w:date="2020-03-12T13:43:00Z"/>
        </w:rPr>
      </w:pPr>
    </w:p>
    <w:p w14:paraId="08D5F39B" w14:textId="77777777" w:rsidR="00F20BCD" w:rsidRDefault="00F20BCD" w:rsidP="00F61454">
      <w:pPr>
        <w:pStyle w:val="NormalWeb"/>
        <w:tabs>
          <w:tab w:val="left" w:leader="dot" w:pos="3600"/>
        </w:tabs>
        <w:spacing w:before="0" w:after="0"/>
        <w:rPr>
          <w:ins w:id="462" w:author="Gregory Pangborn" w:date="2020-04-21T16:33:00Z"/>
        </w:rPr>
      </w:pPr>
    </w:p>
    <w:p w14:paraId="683E57D6" w14:textId="74B542B9" w:rsidR="00FC39E8" w:rsidDel="00126EB3" w:rsidRDefault="00FC39E8" w:rsidP="00F61454">
      <w:pPr>
        <w:pStyle w:val="NormalWeb"/>
        <w:tabs>
          <w:tab w:val="left" w:leader="dot" w:pos="3600"/>
        </w:tabs>
        <w:spacing w:before="0" w:after="0"/>
        <w:rPr>
          <w:del w:id="463" w:author="Gregory Pangborn" w:date="2020-03-12T13:43:00Z"/>
        </w:rPr>
      </w:pPr>
      <w:r>
        <w:t>- For personal liability:</w:t>
      </w:r>
      <w:r w:rsidR="00F61454">
        <w:t xml:space="preserve"> </w:t>
      </w:r>
      <w:r w:rsidR="00F61454">
        <w:tab/>
      </w:r>
      <w:r>
        <w:t xml:space="preserve"> 90,151.82 Euros</w:t>
      </w:r>
    </w:p>
    <w:p w14:paraId="3ABC8A2E" w14:textId="77777777" w:rsidR="00FC39E8" w:rsidDel="00126EB3" w:rsidRDefault="00FC39E8" w:rsidP="00F61454">
      <w:pPr>
        <w:pStyle w:val="NormalWeb"/>
        <w:tabs>
          <w:tab w:val="left" w:leader="dot" w:pos="3600"/>
        </w:tabs>
        <w:spacing w:before="0" w:after="0"/>
        <w:rPr>
          <w:del w:id="464" w:author="Gregory Pangborn" w:date="2020-03-12T13:43:00Z"/>
        </w:rPr>
      </w:pPr>
    </w:p>
    <w:p w14:paraId="4F5DCD87" w14:textId="77777777" w:rsidR="00F20BCD" w:rsidRDefault="00F20BCD" w:rsidP="00F61454">
      <w:pPr>
        <w:pStyle w:val="NormalWeb"/>
        <w:tabs>
          <w:tab w:val="left" w:leader="dot" w:pos="3600"/>
        </w:tabs>
        <w:spacing w:before="0" w:after="0"/>
        <w:rPr>
          <w:ins w:id="465" w:author="Gregory Pangborn" w:date="2020-04-21T16:33:00Z"/>
        </w:rPr>
      </w:pPr>
    </w:p>
    <w:p w14:paraId="6E0DCD97" w14:textId="51BBF12B" w:rsidR="00FC39E8" w:rsidDel="00126EB3" w:rsidRDefault="00FC39E8" w:rsidP="00F61454">
      <w:pPr>
        <w:pStyle w:val="NormalWeb"/>
        <w:tabs>
          <w:tab w:val="left" w:leader="dot" w:pos="3600"/>
        </w:tabs>
        <w:spacing w:before="0" w:after="0"/>
        <w:rPr>
          <w:del w:id="466" w:author="Gregory Pangborn" w:date="2020-03-12T13:43:00Z"/>
        </w:rPr>
      </w:pPr>
      <w:r>
        <w:t>- For property damage:</w:t>
      </w:r>
      <w:r w:rsidR="00F61454">
        <w:t xml:space="preserve"> </w:t>
      </w:r>
      <w:r w:rsidR="00F61454">
        <w:tab/>
        <w:t xml:space="preserve"> </w:t>
      </w:r>
      <w:r>
        <w:t xml:space="preserve">60,101.21 Euros </w:t>
      </w:r>
      <w:r>
        <w:br/>
      </w:r>
      <w:r>
        <w:br/>
        <w:t>- For Judiciary Bond:</w:t>
      </w:r>
      <w:r w:rsidR="00F61454">
        <w:t xml:space="preserve"> </w:t>
      </w:r>
      <w:r w:rsidR="00F61454">
        <w:tab/>
      </w:r>
      <w:r>
        <w:t xml:space="preserve"> 6, 010.12 Euros</w:t>
      </w:r>
    </w:p>
    <w:p w14:paraId="2295139E" w14:textId="77777777" w:rsidR="00FC39E8" w:rsidDel="00126EB3" w:rsidRDefault="00FC39E8">
      <w:pPr>
        <w:pStyle w:val="NormalWeb"/>
        <w:spacing w:before="0" w:after="0"/>
        <w:rPr>
          <w:del w:id="467" w:author="Gregory Pangborn" w:date="2020-03-12T13:43:00Z"/>
        </w:rPr>
      </w:pPr>
    </w:p>
    <w:p w14:paraId="7BA11894" w14:textId="77777777" w:rsidR="00F20BCD" w:rsidRDefault="00F20BCD" w:rsidP="00F61454">
      <w:pPr>
        <w:pStyle w:val="NormalWeb"/>
        <w:tabs>
          <w:tab w:val="left" w:leader="dot" w:pos="3600"/>
        </w:tabs>
        <w:spacing w:before="0" w:after="0"/>
        <w:rPr>
          <w:ins w:id="468" w:author="Gregory Pangborn" w:date="2020-04-21T16:33:00Z"/>
        </w:rPr>
      </w:pPr>
    </w:p>
    <w:p w14:paraId="4C1E4E51" w14:textId="7DE654E7" w:rsidR="00FC39E8" w:rsidDel="00126EB3" w:rsidRDefault="00FC39E8">
      <w:pPr>
        <w:pStyle w:val="NormalWeb"/>
        <w:spacing w:before="0" w:after="0"/>
        <w:rPr>
          <w:del w:id="469" w:author="Gregory Pangborn" w:date="2020-03-12T13:43:00Z"/>
        </w:rPr>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41AF62ED" w14:textId="77777777" w:rsidR="00FC39E8" w:rsidDel="00126EB3" w:rsidRDefault="00FC39E8">
      <w:pPr>
        <w:pStyle w:val="NormalWeb"/>
        <w:spacing w:before="0" w:after="0"/>
        <w:rPr>
          <w:del w:id="470" w:author="Gregory Pangborn" w:date="2020-03-12T13:43:00Z"/>
        </w:rPr>
      </w:pPr>
    </w:p>
    <w:p w14:paraId="5CBF36D1" w14:textId="77777777" w:rsidR="00F20BCD" w:rsidRDefault="00F20BCD">
      <w:pPr>
        <w:pStyle w:val="NormalWeb"/>
        <w:spacing w:before="0" w:after="0"/>
        <w:rPr>
          <w:ins w:id="471" w:author="Gregory Pangborn" w:date="2020-04-21T16:33:00Z"/>
        </w:rPr>
      </w:pPr>
    </w:p>
    <w:p w14:paraId="0072EE5A" w14:textId="6F1DB3B3" w:rsidR="00FC39E8" w:rsidDel="00126EB3" w:rsidRDefault="00FC39E8">
      <w:pPr>
        <w:pStyle w:val="NormalWeb"/>
        <w:spacing w:before="0" w:after="0"/>
        <w:rPr>
          <w:del w:id="472" w:author="Gregory Pangborn" w:date="2020-03-12T13:43:00Z"/>
        </w:rPr>
      </w:pPr>
      <w:r>
        <w:t>The policy sets forth the following clauses:</w:t>
      </w:r>
    </w:p>
    <w:p w14:paraId="542E946A" w14:textId="77777777" w:rsidR="00FC39E8" w:rsidDel="00126EB3" w:rsidRDefault="00FC39E8">
      <w:pPr>
        <w:pStyle w:val="NormalWeb"/>
        <w:spacing w:before="0" w:after="0"/>
        <w:rPr>
          <w:del w:id="473" w:author="Gregory Pangborn" w:date="2020-03-12T13:43:00Z"/>
        </w:rPr>
      </w:pPr>
    </w:p>
    <w:p w14:paraId="5B03F2B1" w14:textId="77777777" w:rsidR="00F20BCD" w:rsidRDefault="00F20BCD">
      <w:pPr>
        <w:pStyle w:val="NormalWeb"/>
        <w:spacing w:before="0" w:after="0"/>
        <w:rPr>
          <w:ins w:id="474" w:author="Gregory Pangborn" w:date="2020-04-21T16:33:00Z"/>
        </w:rPr>
      </w:pPr>
    </w:p>
    <w:p w14:paraId="1A00764F" w14:textId="005BF7BE" w:rsidR="00FC39E8" w:rsidDel="00126EB3" w:rsidRDefault="00FC39E8" w:rsidP="00126EB3">
      <w:pPr>
        <w:pStyle w:val="List2"/>
        <w:rPr>
          <w:del w:id="475" w:author="Gregory Pangborn" w:date="2020-03-12T13:43:00Z"/>
        </w:rPr>
      </w:pPr>
      <w:r>
        <w:t>1. “The insurance company waives any right of subrogation against the United States of America which may arise by reason of any payment under this Policy.”</w:t>
      </w:r>
    </w:p>
    <w:p w14:paraId="1EC784CD" w14:textId="77777777" w:rsidR="00FC39E8" w:rsidDel="00126EB3" w:rsidRDefault="00FC39E8" w:rsidP="00126EB3">
      <w:pPr>
        <w:pStyle w:val="List2"/>
        <w:rPr>
          <w:del w:id="476" w:author="Gregory Pangborn" w:date="2020-03-12T13:43:00Z"/>
        </w:rPr>
      </w:pPr>
    </w:p>
    <w:p w14:paraId="1D71D4B8" w14:textId="77777777" w:rsidR="00F20BCD" w:rsidRDefault="00F20BCD" w:rsidP="00126EB3">
      <w:pPr>
        <w:pStyle w:val="List2"/>
        <w:rPr>
          <w:ins w:id="477" w:author="Gregory Pangborn" w:date="2020-04-21T16:33:00Z"/>
        </w:rPr>
      </w:pPr>
    </w:p>
    <w:p w14:paraId="673E669D" w14:textId="25FDDEFB" w:rsidR="00FC39E8" w:rsidDel="00126EB3" w:rsidRDefault="00FC39E8" w:rsidP="00126EB3">
      <w:pPr>
        <w:pStyle w:val="List2"/>
        <w:rPr>
          <w:del w:id="478" w:author="Gregory Pangborn" w:date="2020-03-12T13:43:00Z"/>
        </w:rPr>
      </w:pPr>
      <w:r>
        <w:t>2. “The parties hereto explicitly agree to submit to the jurisdiction of the Spanish Courts of Law and to the Spanish Laws to settle any matter related to the construction or enforcement of the clauses and conditions of this Policy.”</w:t>
      </w:r>
    </w:p>
    <w:p w14:paraId="5FF39370" w14:textId="77777777" w:rsidR="00FC39E8" w:rsidDel="00126EB3" w:rsidRDefault="00FC39E8" w:rsidP="00126EB3">
      <w:pPr>
        <w:pStyle w:val="List2"/>
        <w:rPr>
          <w:del w:id="479" w:author="Gregory Pangborn" w:date="2020-03-12T13:43:00Z"/>
        </w:rPr>
      </w:pPr>
    </w:p>
    <w:p w14:paraId="74E27007" w14:textId="77777777" w:rsidR="00F20BCD" w:rsidRDefault="00F20BCD" w:rsidP="00126EB3">
      <w:pPr>
        <w:pStyle w:val="List2"/>
        <w:rPr>
          <w:ins w:id="480" w:author="Gregory Pangborn" w:date="2020-04-21T16:33:00Z"/>
        </w:rPr>
      </w:pPr>
    </w:p>
    <w:p w14:paraId="1E6C19F0" w14:textId="600EBA9F" w:rsidR="00FC39E8" w:rsidRDefault="00FC39E8">
      <w:pPr>
        <w:pStyle w:val="NormalWeb"/>
        <w:spacing w:before="0" w:after="0"/>
      </w:pPr>
      <w:r>
        <w:t xml:space="preserve">IN WITNESS HEREOF, the present document is signed in______________________________, </w:t>
      </w:r>
      <w:r>
        <w:br/>
        <w:t>on the____________of_____________20____</w:t>
      </w:r>
    </w:p>
    <w:p w14:paraId="342BD565" w14:textId="77777777" w:rsidR="00FC39E8" w:rsidDel="00126EB3" w:rsidRDefault="00FC39E8">
      <w:pPr>
        <w:pStyle w:val="NormalWeb"/>
        <w:spacing w:before="0" w:after="0"/>
        <w:rPr>
          <w:del w:id="481" w:author="Gregory Pangborn" w:date="2020-03-12T13:43:00Z"/>
        </w:rPr>
      </w:pPr>
      <w:r>
        <w:t xml:space="preserve">______________________________________ ___________________________________ </w:t>
      </w:r>
      <w:r>
        <w:br/>
        <w:t xml:space="preserve">For the Insured Company </w:t>
      </w:r>
      <w:r>
        <w:rPr>
          <w:i/>
          <w:iCs/>
        </w:rPr>
        <w:t>(signature)</w:t>
      </w:r>
      <w:r>
        <w:t xml:space="preserve"> For the Insurance </w:t>
      </w:r>
      <w:r>
        <w:rPr>
          <w:i/>
          <w:iCs/>
        </w:rPr>
        <w:t>(signature)</w:t>
      </w:r>
    </w:p>
    <w:p w14:paraId="10A648EE" w14:textId="77777777" w:rsidR="00FC39E8" w:rsidDel="00126EB3" w:rsidRDefault="00FC39E8">
      <w:pPr>
        <w:pStyle w:val="NormalWeb"/>
        <w:spacing w:before="0" w:after="0"/>
        <w:rPr>
          <w:del w:id="482" w:author="Gregory Pangborn" w:date="2020-03-12T13:43:00Z"/>
          <w:b/>
          <w:bCs/>
        </w:rPr>
      </w:pPr>
    </w:p>
    <w:p w14:paraId="1EDCEE7F" w14:textId="77777777" w:rsidR="00F20BCD" w:rsidRDefault="00F20BCD">
      <w:pPr>
        <w:pStyle w:val="NormalWeb"/>
        <w:spacing w:before="0" w:after="0"/>
        <w:rPr>
          <w:ins w:id="483" w:author="Gregory Pangborn" w:date="2020-04-21T16:33:00Z"/>
        </w:rPr>
      </w:pPr>
    </w:p>
    <w:p w14:paraId="56487FA4" w14:textId="151CE4C8" w:rsidR="00FC39E8" w:rsidRPr="00A9473B" w:rsidDel="00126EB3" w:rsidRDefault="00FC39E8">
      <w:pPr>
        <w:pStyle w:val="NormalWeb"/>
        <w:spacing w:before="0" w:after="0"/>
        <w:rPr>
          <w:del w:id="484" w:author="Gregory Pangborn" w:date="2020-03-12T13:43:00Z"/>
          <w:lang w:val="it-IT"/>
        </w:rPr>
      </w:pPr>
      <w:r w:rsidRPr="00A9473B">
        <w:rPr>
          <w:lang w:val="it-IT"/>
        </w:rPr>
        <w:t xml:space="preserve">CERTIFICADO DE COBERTURA DE SEGURO DE LA RESPONSABILIDAD CIVIL A QUE SE REFIERE EL ARTICULO 5 DEL ANEXO 6 AL CONVENIO ENTRE EL REINO DE ESPAÑA Y LOS ESTADOS UNIDOS DE AMERICA SOBRE COOPERACION PARA LA DEFENSA, FIRMADO EL DIA 1 DE DICIEMBRE DE 1988. </w:t>
      </w:r>
    </w:p>
    <w:p w14:paraId="3655A4B9" w14:textId="77777777" w:rsidR="00FC39E8" w:rsidRPr="00A9473B" w:rsidDel="00126EB3" w:rsidRDefault="00FC39E8">
      <w:pPr>
        <w:pStyle w:val="NormalWeb"/>
        <w:spacing w:before="0" w:after="0"/>
        <w:rPr>
          <w:del w:id="485" w:author="Gregory Pangborn" w:date="2020-03-12T13:43:00Z"/>
          <w:lang w:val="it-IT"/>
        </w:rPr>
      </w:pPr>
    </w:p>
    <w:p w14:paraId="29A70D06" w14:textId="77777777" w:rsidR="00F20BCD" w:rsidRDefault="00F20BCD">
      <w:pPr>
        <w:pStyle w:val="NormalWeb"/>
        <w:spacing w:before="0" w:after="0"/>
        <w:rPr>
          <w:ins w:id="486" w:author="Gregory Pangborn" w:date="2020-04-21T16:33:00Z"/>
          <w:lang w:val="it-IT"/>
        </w:rPr>
      </w:pPr>
    </w:p>
    <w:p w14:paraId="0E9D2780" w14:textId="39A332C1" w:rsidR="00FC39E8" w:rsidRPr="00A9473B" w:rsidDel="00126EB3" w:rsidRDefault="00FC39E8">
      <w:pPr>
        <w:pStyle w:val="NormalWeb"/>
        <w:spacing w:before="0" w:after="0"/>
        <w:rPr>
          <w:del w:id="487" w:author="Gregory Pangborn" w:date="2020-03-12T13:43:00Z"/>
          <w:lang w:val="it-IT"/>
        </w:rPr>
      </w:pPr>
      <w:r w:rsidRPr="00A9473B">
        <w:rPr>
          <w:lang w:val="it-IT"/>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3E010841" w14:textId="77777777" w:rsidR="00FC39E8" w:rsidRPr="00A9473B" w:rsidDel="00126EB3" w:rsidRDefault="00FC39E8">
      <w:pPr>
        <w:pStyle w:val="NormalWeb"/>
        <w:spacing w:before="0" w:after="0"/>
        <w:rPr>
          <w:del w:id="488" w:author="Gregory Pangborn" w:date="2020-03-12T13:43:00Z"/>
          <w:lang w:val="it-IT"/>
        </w:rPr>
      </w:pPr>
    </w:p>
    <w:p w14:paraId="441C8C20" w14:textId="77777777" w:rsidR="00F20BCD" w:rsidRDefault="00F20BCD">
      <w:pPr>
        <w:pStyle w:val="NormalWeb"/>
        <w:spacing w:before="0" w:after="0"/>
        <w:rPr>
          <w:ins w:id="489" w:author="Gregory Pangborn" w:date="2020-04-21T16:33:00Z"/>
          <w:lang w:val="it-IT"/>
        </w:rPr>
      </w:pPr>
    </w:p>
    <w:p w14:paraId="48A68CA4" w14:textId="3E7DEB7E" w:rsidR="00FC39E8" w:rsidRPr="00A9473B" w:rsidDel="00126EB3" w:rsidRDefault="00FC39E8">
      <w:pPr>
        <w:pStyle w:val="NormalWeb"/>
        <w:spacing w:before="0" w:after="0"/>
        <w:rPr>
          <w:del w:id="490" w:author="Gregory Pangborn" w:date="2020-03-12T13:43:00Z"/>
          <w:lang w:val="it-IT"/>
        </w:rPr>
      </w:pPr>
      <w:r w:rsidRPr="00A9473B">
        <w:rPr>
          <w:lang w:val="it-IT"/>
        </w:rPr>
        <w:t>CERTIFICA:</w:t>
      </w:r>
    </w:p>
    <w:p w14:paraId="386E400D" w14:textId="77777777" w:rsidR="00FC39E8" w:rsidRPr="00A9473B" w:rsidDel="00126EB3" w:rsidRDefault="00FC39E8">
      <w:pPr>
        <w:pStyle w:val="NormalWeb"/>
        <w:spacing w:before="0" w:after="0"/>
        <w:rPr>
          <w:del w:id="491" w:author="Gregory Pangborn" w:date="2020-03-12T13:43:00Z"/>
          <w:b/>
          <w:bCs/>
          <w:lang w:val="it-IT"/>
        </w:rPr>
      </w:pPr>
    </w:p>
    <w:p w14:paraId="649D27E6" w14:textId="77777777" w:rsidR="00F20BCD" w:rsidRDefault="00F20BCD">
      <w:pPr>
        <w:pStyle w:val="NormalWeb"/>
        <w:spacing w:before="0" w:after="0"/>
        <w:rPr>
          <w:ins w:id="492" w:author="Gregory Pangborn" w:date="2020-04-21T16:33:00Z"/>
          <w:lang w:val="it-IT"/>
        </w:rPr>
      </w:pPr>
    </w:p>
    <w:p w14:paraId="789C0FB5" w14:textId="3701127B" w:rsidR="00FC39E8" w:rsidRPr="00A9473B" w:rsidDel="00126EB3" w:rsidRDefault="00FC39E8">
      <w:pPr>
        <w:pStyle w:val="NormalWeb"/>
        <w:spacing w:before="0" w:after="0"/>
        <w:rPr>
          <w:del w:id="493" w:author="Gregory Pangborn" w:date="2020-03-12T13:43:00Z"/>
          <w:lang w:val="it-IT"/>
        </w:rPr>
      </w:pPr>
      <w:r w:rsidRPr="00A9473B">
        <w:rPr>
          <w:lang w:val="it-IT"/>
        </w:rPr>
        <w:t>Que D. __________________________, de nacionalidad _________________________,</w:t>
      </w:r>
      <w:r w:rsidRPr="00A9473B">
        <w:rPr>
          <w:b/>
          <w:bCs/>
          <w:lang w:val="it-IT"/>
        </w:rPr>
        <w:t xml:space="preserve"> </w:t>
      </w:r>
      <w:r w:rsidRPr="00A9473B">
        <w:rPr>
          <w:lang w:val="it-IT"/>
        </w:rPr>
        <w:t>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14:paraId="16137C8E" w14:textId="77777777" w:rsidR="00FC39E8" w:rsidRPr="00A9473B" w:rsidDel="00126EB3" w:rsidRDefault="00FC39E8">
      <w:pPr>
        <w:pStyle w:val="NormalWeb"/>
        <w:spacing w:before="0" w:after="0"/>
        <w:rPr>
          <w:del w:id="494" w:author="Gregory Pangborn" w:date="2020-03-12T13:43:00Z"/>
          <w:lang w:val="it-IT"/>
        </w:rPr>
      </w:pPr>
    </w:p>
    <w:p w14:paraId="5D6AF430" w14:textId="77777777" w:rsidR="00F20BCD" w:rsidRDefault="00F20BCD">
      <w:pPr>
        <w:pStyle w:val="NormalWeb"/>
        <w:spacing w:before="0" w:after="0"/>
        <w:rPr>
          <w:ins w:id="495" w:author="Gregory Pangborn" w:date="2020-04-21T16:33:00Z"/>
          <w:lang w:val="it-IT"/>
        </w:rPr>
      </w:pPr>
    </w:p>
    <w:p w14:paraId="049E1959" w14:textId="062D1EE6" w:rsidR="00FC39E8" w:rsidRPr="00A9473B" w:rsidDel="00126EB3" w:rsidRDefault="00FC39E8">
      <w:pPr>
        <w:pStyle w:val="NormalWeb"/>
        <w:spacing w:before="0" w:after="0"/>
        <w:rPr>
          <w:del w:id="496" w:author="Gregory Pangborn" w:date="2020-03-12T13:43:00Z"/>
          <w:lang w:val="it-IT"/>
        </w:rPr>
      </w:pPr>
      <w:r w:rsidRPr="00A9473B">
        <w:rPr>
          <w:lang w:val="it-IT"/>
        </w:rPr>
        <w:t>La Póliza establece como cobertura de los riesgos mencionados las siguientes cuantías:</w:t>
      </w:r>
    </w:p>
    <w:p w14:paraId="403F22EE" w14:textId="77777777" w:rsidR="00FC39E8" w:rsidRPr="00A9473B" w:rsidDel="00126EB3" w:rsidRDefault="00FC39E8">
      <w:pPr>
        <w:pStyle w:val="NormalWeb"/>
        <w:spacing w:before="0" w:after="0"/>
        <w:rPr>
          <w:del w:id="497" w:author="Gregory Pangborn" w:date="2020-03-12T13:43:00Z"/>
          <w:b/>
          <w:bCs/>
          <w:u w:val="single"/>
          <w:lang w:val="it-IT"/>
        </w:rPr>
      </w:pPr>
    </w:p>
    <w:p w14:paraId="1B77A819" w14:textId="77777777" w:rsidR="00F20BCD" w:rsidRDefault="00F20BCD">
      <w:pPr>
        <w:pStyle w:val="NormalWeb"/>
        <w:spacing w:before="0" w:after="0"/>
        <w:rPr>
          <w:ins w:id="498" w:author="Gregory Pangborn" w:date="2020-04-21T16:33:00Z"/>
          <w:lang w:val="it-IT"/>
        </w:rPr>
      </w:pPr>
    </w:p>
    <w:p w14:paraId="512BD5C2" w14:textId="40084EA3" w:rsidR="00FC39E8" w:rsidRPr="00A9473B" w:rsidDel="00126EB3" w:rsidRDefault="00FC39E8">
      <w:pPr>
        <w:pStyle w:val="NormalWeb"/>
        <w:spacing w:before="0" w:after="0"/>
        <w:rPr>
          <w:del w:id="499" w:author="Gregory Pangborn" w:date="2020-03-12T13:43:00Z"/>
          <w:lang w:val="it-IT"/>
        </w:rPr>
      </w:pPr>
      <w:r w:rsidRPr="00A9473B">
        <w:rPr>
          <w:b/>
          <w:bCs/>
          <w:u w:val="single"/>
          <w:lang w:val="it-IT"/>
        </w:rPr>
        <w:t>LIMITES DE INDEMNIZACION:</w:t>
      </w:r>
    </w:p>
    <w:p w14:paraId="19B45064" w14:textId="77777777" w:rsidR="00FC39E8" w:rsidRPr="00A9473B" w:rsidDel="00126EB3" w:rsidRDefault="00FC39E8">
      <w:pPr>
        <w:pStyle w:val="NormalWeb"/>
        <w:spacing w:before="0" w:after="0"/>
        <w:rPr>
          <w:del w:id="500" w:author="Gregory Pangborn" w:date="2020-03-12T13:43:00Z"/>
          <w:lang w:val="it-IT"/>
        </w:rPr>
      </w:pPr>
    </w:p>
    <w:p w14:paraId="47537BE3" w14:textId="77777777" w:rsidR="00F20BCD" w:rsidRDefault="00F20BCD">
      <w:pPr>
        <w:pStyle w:val="NormalWeb"/>
        <w:spacing w:before="0" w:after="0"/>
        <w:rPr>
          <w:ins w:id="501" w:author="Gregory Pangborn" w:date="2020-04-21T16:33:00Z"/>
          <w:lang w:val="it-IT"/>
        </w:rPr>
      </w:pPr>
    </w:p>
    <w:p w14:paraId="357CC8CC" w14:textId="6F0562B3" w:rsidR="00FC39E8" w:rsidRPr="00A9473B" w:rsidDel="00126EB3" w:rsidRDefault="00FC39E8">
      <w:pPr>
        <w:pStyle w:val="NormalWeb"/>
        <w:spacing w:before="0" w:after="0"/>
        <w:rPr>
          <w:del w:id="502" w:author="Gregory Pangborn" w:date="2020-03-12T13:43:00Z"/>
          <w:lang w:val="it-IT"/>
        </w:rPr>
      </w:pPr>
      <w:r w:rsidRPr="00A9473B">
        <w:rPr>
          <w:lang w:val="it-IT"/>
        </w:rPr>
        <w:t>- Por siniestro: -------------------------- 601.012,10 Euros</w:t>
      </w:r>
    </w:p>
    <w:p w14:paraId="0F3003FE" w14:textId="77777777" w:rsidR="00FC39E8" w:rsidRPr="00A9473B" w:rsidDel="00126EB3" w:rsidRDefault="00FC39E8">
      <w:pPr>
        <w:pStyle w:val="NormalWeb"/>
        <w:spacing w:before="0" w:after="0"/>
        <w:rPr>
          <w:del w:id="503" w:author="Gregory Pangborn" w:date="2020-03-12T13:43:00Z"/>
          <w:lang w:val="it-IT"/>
        </w:rPr>
      </w:pPr>
    </w:p>
    <w:p w14:paraId="62ACA0BE" w14:textId="77777777" w:rsidR="00F20BCD" w:rsidRDefault="00F20BCD">
      <w:pPr>
        <w:pStyle w:val="NormalWeb"/>
        <w:spacing w:before="0" w:after="0"/>
        <w:rPr>
          <w:ins w:id="504" w:author="Gregory Pangborn" w:date="2020-04-21T16:33:00Z"/>
          <w:lang w:val="it-IT"/>
        </w:rPr>
      </w:pPr>
    </w:p>
    <w:p w14:paraId="4015DE7F" w14:textId="039B6BEA" w:rsidR="00FC39E8" w:rsidRPr="00A9473B" w:rsidDel="00126EB3" w:rsidRDefault="00FC39E8">
      <w:pPr>
        <w:pStyle w:val="NormalWeb"/>
        <w:spacing w:before="0" w:after="0"/>
        <w:rPr>
          <w:del w:id="505" w:author="Gregory Pangborn" w:date="2020-03-12T13:43:00Z"/>
          <w:lang w:val="it-IT"/>
        </w:rPr>
      </w:pPr>
      <w:r w:rsidRPr="00A9473B">
        <w:rPr>
          <w:lang w:val="it-IT"/>
        </w:rPr>
        <w:t>Con los siguientes sublímites por perjudicado:</w:t>
      </w:r>
    </w:p>
    <w:p w14:paraId="220582F5" w14:textId="77777777" w:rsidR="00FC39E8" w:rsidRPr="00A9473B" w:rsidDel="00126EB3" w:rsidRDefault="00FC39E8">
      <w:pPr>
        <w:pStyle w:val="NormalWeb"/>
        <w:spacing w:before="0" w:after="0"/>
        <w:rPr>
          <w:del w:id="506" w:author="Gregory Pangborn" w:date="2020-03-12T13:43:00Z"/>
          <w:lang w:val="it-IT"/>
        </w:rPr>
      </w:pPr>
    </w:p>
    <w:p w14:paraId="5C168279" w14:textId="77777777" w:rsidR="00F20BCD" w:rsidRDefault="00F20BCD">
      <w:pPr>
        <w:pStyle w:val="NormalWeb"/>
        <w:spacing w:before="0" w:after="0"/>
        <w:rPr>
          <w:ins w:id="507" w:author="Gregory Pangborn" w:date="2020-04-21T16:33:00Z"/>
          <w:lang w:val="it-IT"/>
        </w:rPr>
      </w:pPr>
    </w:p>
    <w:p w14:paraId="487DBC28" w14:textId="11EA9C27" w:rsidR="00FC39E8" w:rsidRPr="00A9473B" w:rsidDel="00126EB3" w:rsidRDefault="00FC39E8">
      <w:pPr>
        <w:pStyle w:val="NormalWeb"/>
        <w:spacing w:before="0" w:after="0"/>
        <w:rPr>
          <w:del w:id="508" w:author="Gregory Pangborn" w:date="2020-03-12T13:43:00Z"/>
          <w:lang w:val="it-IT"/>
        </w:rPr>
      </w:pPr>
      <w:r w:rsidRPr="00A9473B">
        <w:rPr>
          <w:lang w:val="it-IT"/>
        </w:rPr>
        <w:t>- Por daños personales:----------------- 90.151,82 Euros</w:t>
      </w:r>
    </w:p>
    <w:p w14:paraId="1AA82B7E" w14:textId="77777777" w:rsidR="00FC39E8" w:rsidRPr="00A9473B" w:rsidDel="00126EB3" w:rsidRDefault="00FC39E8">
      <w:pPr>
        <w:pStyle w:val="NormalWeb"/>
        <w:spacing w:before="0" w:after="0"/>
        <w:rPr>
          <w:del w:id="509" w:author="Gregory Pangborn" w:date="2020-03-12T13:43:00Z"/>
          <w:lang w:val="it-IT"/>
        </w:rPr>
      </w:pPr>
    </w:p>
    <w:p w14:paraId="09835A65" w14:textId="77777777" w:rsidR="00F20BCD" w:rsidRDefault="00F20BCD">
      <w:pPr>
        <w:pStyle w:val="NormalWeb"/>
        <w:spacing w:before="0" w:after="0"/>
        <w:rPr>
          <w:ins w:id="510" w:author="Gregory Pangborn" w:date="2020-04-21T16:33:00Z"/>
          <w:lang w:val="it-IT"/>
        </w:rPr>
      </w:pPr>
    </w:p>
    <w:p w14:paraId="409935E6" w14:textId="2FE37C64" w:rsidR="00FC39E8" w:rsidRPr="00A9473B" w:rsidDel="00126EB3" w:rsidRDefault="00FC39E8">
      <w:pPr>
        <w:pStyle w:val="NormalWeb"/>
        <w:spacing w:before="0" w:after="0"/>
        <w:rPr>
          <w:del w:id="511" w:author="Gregory Pangborn" w:date="2020-03-12T13:43:00Z"/>
          <w:lang w:val="it-IT"/>
        </w:rPr>
      </w:pPr>
      <w:r w:rsidRPr="00A9473B">
        <w:rPr>
          <w:lang w:val="it-IT"/>
        </w:rPr>
        <w:t xml:space="preserve">- Por daños materiales: ----------------- 60.101,21 Euros </w:t>
      </w:r>
      <w:r w:rsidRPr="00A9473B">
        <w:rPr>
          <w:lang w:val="it-IT"/>
        </w:rPr>
        <w:br/>
      </w:r>
      <w:r w:rsidRPr="00A9473B">
        <w:rPr>
          <w:lang w:val="it-IT"/>
        </w:rPr>
        <w:br/>
        <w:t>- Por fianzas judiciales:-_--------------- 6.010,12 Euros</w:t>
      </w:r>
    </w:p>
    <w:p w14:paraId="50B58A13" w14:textId="77777777" w:rsidR="00FC39E8" w:rsidRPr="00A9473B" w:rsidDel="00126EB3" w:rsidRDefault="00FC39E8">
      <w:pPr>
        <w:pStyle w:val="NormalWeb"/>
        <w:spacing w:before="0" w:after="0"/>
        <w:rPr>
          <w:del w:id="512" w:author="Gregory Pangborn" w:date="2020-03-12T13:43:00Z"/>
          <w:b/>
          <w:bCs/>
          <w:lang w:val="it-IT"/>
        </w:rPr>
      </w:pPr>
    </w:p>
    <w:p w14:paraId="36AC4835" w14:textId="77777777" w:rsidR="00F20BCD" w:rsidRDefault="00F20BCD">
      <w:pPr>
        <w:pStyle w:val="NormalWeb"/>
        <w:spacing w:before="0" w:after="0"/>
        <w:rPr>
          <w:ins w:id="513" w:author="Gregory Pangborn" w:date="2020-04-21T16:33:00Z"/>
          <w:lang w:val="it-IT"/>
        </w:rPr>
      </w:pPr>
    </w:p>
    <w:p w14:paraId="5F7EECB8" w14:textId="767C063D" w:rsidR="00FC39E8" w:rsidRPr="00A9473B" w:rsidDel="00126EB3" w:rsidRDefault="00FC39E8">
      <w:pPr>
        <w:pStyle w:val="NormalWeb"/>
        <w:spacing w:before="0" w:after="0"/>
        <w:rPr>
          <w:del w:id="514" w:author="Gregory Pangborn" w:date="2020-03-12T13:43:00Z"/>
          <w:lang w:val="it-IT"/>
        </w:rPr>
      </w:pPr>
      <w:r w:rsidRPr="00A9473B">
        <w:rPr>
          <w:lang w:val="it-IT"/>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234C2550" w14:textId="77777777" w:rsidR="00FC39E8" w:rsidRPr="00A9473B" w:rsidDel="00126EB3" w:rsidRDefault="00FC39E8">
      <w:pPr>
        <w:pStyle w:val="NormalWeb"/>
        <w:spacing w:before="0" w:after="0"/>
        <w:rPr>
          <w:del w:id="515" w:author="Gregory Pangborn" w:date="2020-03-12T13:43:00Z"/>
          <w:lang w:val="it-IT"/>
        </w:rPr>
      </w:pPr>
    </w:p>
    <w:p w14:paraId="3AE1D27A" w14:textId="77777777" w:rsidR="00F20BCD" w:rsidRDefault="00F20BCD">
      <w:pPr>
        <w:pStyle w:val="NormalWeb"/>
        <w:spacing w:before="0" w:after="0"/>
        <w:rPr>
          <w:ins w:id="516" w:author="Gregory Pangborn" w:date="2020-04-21T16:33:00Z"/>
          <w:lang w:val="it-IT"/>
        </w:rPr>
      </w:pPr>
    </w:p>
    <w:p w14:paraId="3B403911" w14:textId="3FA88CE0" w:rsidR="00FC39E8" w:rsidRPr="00A9473B" w:rsidDel="00126EB3" w:rsidRDefault="00FC39E8">
      <w:pPr>
        <w:pStyle w:val="NormalWeb"/>
        <w:spacing w:before="0" w:after="0"/>
        <w:rPr>
          <w:del w:id="517" w:author="Gregory Pangborn" w:date="2020-03-12T13:43:00Z"/>
          <w:lang w:val="it-IT"/>
        </w:rPr>
      </w:pPr>
      <w:r w:rsidRPr="00A9473B">
        <w:rPr>
          <w:lang w:val="it-IT"/>
        </w:rPr>
        <w:t>La Póliza establece las siguientes cláusulas:</w:t>
      </w:r>
    </w:p>
    <w:p w14:paraId="29DA1433" w14:textId="77777777" w:rsidR="00FC39E8" w:rsidRPr="00A9473B" w:rsidDel="00126EB3" w:rsidRDefault="00FC39E8">
      <w:pPr>
        <w:pStyle w:val="NormalWeb"/>
        <w:spacing w:before="0" w:after="0"/>
        <w:rPr>
          <w:del w:id="518" w:author="Gregory Pangborn" w:date="2020-03-12T13:43:00Z"/>
          <w:lang w:val="it-IT"/>
        </w:rPr>
      </w:pPr>
    </w:p>
    <w:p w14:paraId="48E69FD7" w14:textId="77777777" w:rsidR="00F20BCD" w:rsidRDefault="00F20BCD">
      <w:pPr>
        <w:pStyle w:val="NormalWeb"/>
        <w:spacing w:before="0" w:after="0"/>
        <w:rPr>
          <w:ins w:id="519" w:author="Gregory Pangborn" w:date="2020-04-21T16:33:00Z"/>
          <w:lang w:val="it-IT"/>
        </w:rPr>
      </w:pPr>
    </w:p>
    <w:p w14:paraId="2E45A5E5" w14:textId="74534614" w:rsidR="00FC39E8" w:rsidRPr="00A9473B" w:rsidDel="00126EB3" w:rsidRDefault="00FC39E8" w:rsidP="00126EB3">
      <w:pPr>
        <w:pStyle w:val="List2"/>
        <w:rPr>
          <w:del w:id="520" w:author="Gregory Pangborn" w:date="2020-03-12T13:43:00Z"/>
          <w:lang w:val="it-IT"/>
        </w:rPr>
      </w:pPr>
      <w:r w:rsidRPr="00A9473B">
        <w:rPr>
          <w:lang w:val="it-IT"/>
        </w:rPr>
        <w:t>1. “La Compañia Aseguradora renuncia a cualquier derecho de subrogación contra los Estados Unidos de América que pueda provenir por razones diferentes a pago, bajo la Póliza epígrafiada.”</w:t>
      </w:r>
    </w:p>
    <w:p w14:paraId="40FA12F7" w14:textId="77777777" w:rsidR="00FC39E8" w:rsidRPr="00A9473B" w:rsidDel="00126EB3" w:rsidRDefault="00FC39E8" w:rsidP="00126EB3">
      <w:pPr>
        <w:pStyle w:val="List2"/>
        <w:rPr>
          <w:del w:id="521" w:author="Gregory Pangborn" w:date="2020-03-12T13:43:00Z"/>
          <w:lang w:val="it-IT"/>
        </w:rPr>
      </w:pPr>
    </w:p>
    <w:p w14:paraId="297B44C0" w14:textId="77777777" w:rsidR="00F20BCD" w:rsidRDefault="00F20BCD" w:rsidP="00126EB3">
      <w:pPr>
        <w:pStyle w:val="List2"/>
        <w:rPr>
          <w:ins w:id="522" w:author="Gregory Pangborn" w:date="2020-04-21T16:33:00Z"/>
          <w:lang w:val="it-IT"/>
        </w:rPr>
      </w:pPr>
    </w:p>
    <w:p w14:paraId="54B6603A" w14:textId="51FC7CE7" w:rsidR="00FC39E8" w:rsidRPr="00A9473B" w:rsidDel="00126EB3" w:rsidRDefault="00FC39E8" w:rsidP="00126EB3">
      <w:pPr>
        <w:pStyle w:val="List2"/>
        <w:rPr>
          <w:del w:id="523" w:author="Gregory Pangborn" w:date="2020-03-12T13:43:00Z"/>
          <w:lang w:val="it-IT"/>
        </w:rPr>
      </w:pPr>
      <w:r w:rsidRPr="00A9473B">
        <w:rPr>
          <w:lang w:val="it-IT"/>
        </w:rPr>
        <w:t>2. “Las partes se someten expresamente a la jurisdicción de los tribunales españoles y al derecho español para resolver cualquier cuestión relativa a la interpretación o aplicación de las cláusulas y condiciones de la Póliza.”</w:t>
      </w:r>
    </w:p>
    <w:p w14:paraId="73966A62" w14:textId="77777777" w:rsidR="00FC39E8" w:rsidRPr="00A9473B" w:rsidDel="00126EB3" w:rsidRDefault="00FC39E8" w:rsidP="00126EB3">
      <w:pPr>
        <w:pStyle w:val="List2"/>
        <w:rPr>
          <w:del w:id="524" w:author="Gregory Pangborn" w:date="2020-03-12T13:43:00Z"/>
          <w:lang w:val="it-IT"/>
        </w:rPr>
      </w:pPr>
    </w:p>
    <w:p w14:paraId="75ED47D4" w14:textId="77777777" w:rsidR="00F20BCD" w:rsidRDefault="00F20BCD" w:rsidP="00126EB3">
      <w:pPr>
        <w:pStyle w:val="List2"/>
        <w:rPr>
          <w:ins w:id="525" w:author="Gregory Pangborn" w:date="2020-04-21T16:33:00Z"/>
          <w:lang w:val="it-IT"/>
        </w:rPr>
      </w:pPr>
    </w:p>
    <w:p w14:paraId="6C7C1F38" w14:textId="0B854850" w:rsidR="00FC39E8" w:rsidDel="00126EB3" w:rsidRDefault="00FC39E8">
      <w:pPr>
        <w:pStyle w:val="NormalWeb"/>
        <w:spacing w:before="0" w:after="0"/>
        <w:rPr>
          <w:del w:id="526" w:author="Gregory Pangborn" w:date="2020-03-12T13:43:00Z"/>
        </w:rPr>
      </w:pPr>
      <w:r w:rsidRPr="00A9473B">
        <w:rPr>
          <w:lang w:val="it-IT"/>
        </w:rPr>
        <w:t xml:space="preserve">Y para que conste a los efectos oportunos, se firma el presente en __________________ a _______________ de _____________ 2.0___._______________________________________ </w:t>
      </w:r>
      <w:r w:rsidRPr="00A9473B">
        <w:rPr>
          <w:lang w:val="it-IT"/>
        </w:rPr>
        <w:br/>
      </w:r>
      <w:r w:rsidRPr="006647EE">
        <w:t>Tomador</w:t>
      </w:r>
      <w:r>
        <w:t>: Asegurador:</w:t>
      </w:r>
    </w:p>
    <w:p w14:paraId="70C69DA7" w14:textId="77777777" w:rsidR="00FC39E8" w:rsidDel="00126EB3" w:rsidRDefault="00FC39E8">
      <w:pPr>
        <w:pStyle w:val="NormalWeb"/>
        <w:spacing w:before="0" w:after="0"/>
        <w:rPr>
          <w:del w:id="527" w:author="Gregory Pangborn" w:date="2020-03-12T13:43:00Z"/>
        </w:rPr>
      </w:pPr>
    </w:p>
    <w:p w14:paraId="67495477" w14:textId="77777777" w:rsidR="00F20BCD" w:rsidRDefault="00F20BCD">
      <w:pPr>
        <w:pStyle w:val="NormalWeb"/>
        <w:spacing w:before="0" w:after="0"/>
        <w:rPr>
          <w:ins w:id="528" w:author="Gregory Pangborn" w:date="2020-04-21T16:33:00Z"/>
        </w:rPr>
      </w:pPr>
    </w:p>
    <w:p w14:paraId="0E9B08AE" w14:textId="22C5D661" w:rsidR="00FC39E8" w:rsidDel="00126EB3" w:rsidRDefault="00FC39E8">
      <w:pPr>
        <w:pStyle w:val="NormalWeb"/>
        <w:spacing w:before="0" w:after="0"/>
        <w:jc w:val="center"/>
        <w:rPr>
          <w:del w:id="529" w:author="Gregory Pangborn" w:date="2020-03-12T13:43:00Z"/>
        </w:rPr>
      </w:pPr>
      <w:r>
        <w:t>(END OF CERTIFICATE)</w:t>
      </w:r>
      <w:del w:id="530" w:author="Gregory Pangborn" w:date="2020-03-12T13:43:00Z">
        <w:r w:rsidDel="00126EB3">
          <w:br/>
        </w:r>
      </w:del>
    </w:p>
    <w:p w14:paraId="6CA8BC2C" w14:textId="11C26418" w:rsidR="00FC39E8" w:rsidDel="00126EB3" w:rsidRDefault="00126EB3">
      <w:pPr>
        <w:jc w:val="center"/>
        <w:rPr>
          <w:del w:id="531" w:author="Gregory Pangborn" w:date="2020-03-12T13:43:00Z"/>
          <w:b/>
          <w:bCs/>
        </w:rPr>
      </w:pPr>
      <w:ins w:id="532" w:author="Gregory Pangborn" w:date="2020-03-12T13:43:00Z">
        <w:r>
          <w:br/>
        </w:r>
      </w:ins>
      <w:r w:rsidR="00FC39E8">
        <w:t>(End of Clause)</w:t>
      </w:r>
      <w:bookmarkStart w:id="533" w:name="p53522379001"/>
      <w:bookmarkEnd w:id="533"/>
    </w:p>
    <w:p w14:paraId="2047D055" w14:textId="77777777" w:rsidR="00FC39E8" w:rsidDel="00126EB3" w:rsidRDefault="00FC39E8">
      <w:pPr>
        <w:rPr>
          <w:del w:id="534" w:author="Gregory Pangborn" w:date="2020-03-12T13:43:00Z"/>
          <w:b/>
          <w:bCs/>
        </w:rPr>
      </w:pPr>
    </w:p>
    <w:p w14:paraId="7E101987" w14:textId="77777777" w:rsidR="00F9127A" w:rsidDel="00126EB3" w:rsidRDefault="00F9127A">
      <w:pPr>
        <w:rPr>
          <w:del w:id="535" w:author="Gregory Pangborn" w:date="2020-03-12T13:43:00Z"/>
          <w:b/>
          <w:bCs/>
        </w:rPr>
      </w:pPr>
    </w:p>
    <w:p w14:paraId="0EEDB5BF" w14:textId="77777777" w:rsidR="00F20BCD" w:rsidRDefault="00F20BCD">
      <w:pPr>
        <w:jc w:val="center"/>
        <w:rPr>
          <w:ins w:id="536" w:author="Gregory Pangborn" w:date="2020-04-21T16:33:00Z"/>
          <w:b/>
          <w:bCs/>
        </w:rPr>
      </w:pPr>
      <w:bookmarkStart w:id="537" w:name="p53522429000"/>
      <w:bookmarkStart w:id="538" w:name="_Toc38365566"/>
      <w:bookmarkEnd w:id="537"/>
    </w:p>
    <w:p w14:paraId="4AB04947" w14:textId="4123F653" w:rsidR="00FC39E8" w:rsidDel="00126EB3" w:rsidRDefault="00FC39E8" w:rsidP="00126EB3">
      <w:pPr>
        <w:pStyle w:val="Heading3"/>
        <w:rPr>
          <w:del w:id="539" w:author="Gregory Pangborn" w:date="2020-03-12T13:43:00Z"/>
        </w:rPr>
      </w:pPr>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538"/>
    </w:p>
    <w:p w14:paraId="67F7FEBC" w14:textId="77777777" w:rsidR="00FC39E8" w:rsidDel="00126EB3" w:rsidRDefault="00FC39E8" w:rsidP="00126EB3">
      <w:pPr>
        <w:pStyle w:val="Heading3"/>
        <w:rPr>
          <w:del w:id="540" w:author="Gregory Pangborn" w:date="2020-03-12T13:43:00Z"/>
        </w:rPr>
      </w:pPr>
    </w:p>
    <w:p w14:paraId="7185F246" w14:textId="77777777" w:rsidR="00F20BCD" w:rsidRDefault="00F20BCD" w:rsidP="00126EB3">
      <w:pPr>
        <w:pStyle w:val="Heading3"/>
        <w:rPr>
          <w:ins w:id="541" w:author="Gregory Pangborn" w:date="2020-04-21T16:33:00Z"/>
        </w:rPr>
      </w:pPr>
    </w:p>
    <w:p w14:paraId="2FF45940" w14:textId="151D4F45" w:rsidR="00FC39E8" w:rsidDel="00126EB3" w:rsidRDefault="00FC39E8">
      <w:pPr>
        <w:rPr>
          <w:del w:id="542" w:author="Gregory Pangborn" w:date="2020-03-12T13:43:00Z"/>
        </w:rPr>
      </w:pPr>
      <w:r>
        <w:t xml:space="preserve">As prescribed in </w:t>
      </w:r>
      <w:r w:rsidR="00207AC6">
        <w:fldChar w:fldCharType="begin"/>
      </w:r>
      <w:r w:rsidR="00207AC6">
        <w:instrText xml:space="preserve"> HYPERLINK </w:instrText>
      </w:r>
      <w:ins w:id="543" w:author="Gregory Pangborn" w:date="2021-05-24T14:19:00Z">
        <w:r w:rsidR="00207AC6">
          <w:instrText>"</w:instrText>
        </w:r>
      </w:ins>
      <w:del w:id="544" w:author="Gregory Pangborn" w:date="2021-05-24T14:19:00Z">
        <w:r w:rsidR="00207AC6" w:rsidDel="00207AC6">
          <w:delInstrText>"5342.docx</w:delInstrText>
        </w:r>
        <w:r w:rsidR="00207AC6" w:rsidDel="00207AC6">
          <w:delInstrText>"</w:delInstrText>
        </w:r>
      </w:del>
      <w:ins w:id="545" w:author="Gregory Pangborn" w:date="2021-05-24T14:19:00Z">
        <w:r w:rsidR="00207AC6">
          <w:instrText>A</w:instrText>
        </w:r>
        <w:r w:rsidR="00207AC6">
          <w:instrText>5342.docx"</w:instrText>
        </w:r>
        <w:r w:rsidR="00207AC6">
          <w:instrText>FFARS-PART-</w:instrText>
        </w:r>
      </w:ins>
      <w:r w:rsidR="00207AC6">
        <w:instrText xml:space="preserve"> \l "p53424901" </w:instrText>
      </w:r>
      <w:r w:rsidR="00207AC6">
        <w:fldChar w:fldCharType="separate"/>
      </w:r>
      <w:r w:rsidR="00365ADC" w:rsidRPr="00365ADC">
        <w:rPr>
          <w:rStyle w:val="Hyperlink"/>
        </w:rPr>
        <w:t xml:space="preserve">AFFARS </w:t>
      </w:r>
      <w:r w:rsidR="00365ADC">
        <w:rPr>
          <w:rStyle w:val="Hyperlink"/>
        </w:rPr>
        <w:t>5</w:t>
      </w:r>
      <w:r>
        <w:rPr>
          <w:rStyle w:val="Hyperlink"/>
        </w:rPr>
        <w:t>342.490-1</w:t>
      </w:r>
      <w:r w:rsidR="00207AC6">
        <w:rPr>
          <w:rStyle w:val="Hyperlink"/>
        </w:rPr>
        <w:fldChar w:fldCharType="end"/>
      </w:r>
      <w:r>
        <w:t>, insert a clause substantially the same as the following clause in solicitations and contracts:</w:t>
      </w:r>
    </w:p>
    <w:p w14:paraId="38198E39" w14:textId="77777777" w:rsidR="00387764" w:rsidDel="00126EB3" w:rsidRDefault="00387764">
      <w:pPr>
        <w:pStyle w:val="Header"/>
        <w:tabs>
          <w:tab w:val="clear" w:pos="4320"/>
          <w:tab w:val="clear" w:pos="8640"/>
        </w:tabs>
        <w:outlineLvl w:val="0"/>
        <w:rPr>
          <w:del w:id="546" w:author="Gregory Pangborn" w:date="2020-03-12T13:43:00Z"/>
        </w:rPr>
      </w:pPr>
    </w:p>
    <w:p w14:paraId="2BB761EB" w14:textId="77777777" w:rsidR="00F20BCD" w:rsidRDefault="00F20BCD">
      <w:pPr>
        <w:rPr>
          <w:ins w:id="547" w:author="Gregory Pangborn" w:date="2020-04-21T16:33:00Z"/>
        </w:rPr>
      </w:pPr>
    </w:p>
    <w:p w14:paraId="4771E3C5" w14:textId="3DFF0B0E" w:rsidR="00FC39E8" w:rsidDel="00126EB3" w:rsidRDefault="00FC39E8">
      <w:pPr>
        <w:jc w:val="center"/>
        <w:outlineLvl w:val="0"/>
        <w:rPr>
          <w:del w:id="548" w:author="Gregory Pangborn" w:date="2020-03-12T13:43:00Z"/>
          <w:b/>
          <w:bCs/>
        </w:rPr>
      </w:pPr>
      <w:r>
        <w:rPr>
          <w:b/>
          <w:bCs/>
        </w:rPr>
        <w:t>CONTRACTOR ACCESS TO AIR FORCE INSTALLATIONS (</w:t>
      </w:r>
      <w:r w:rsidR="00E21ADC">
        <w:rPr>
          <w:b/>
          <w:bCs/>
        </w:rPr>
        <w:t>OCT 2019</w:t>
      </w:r>
      <w:r>
        <w:rPr>
          <w:b/>
          <w:bCs/>
        </w:rPr>
        <w:t>)</w:t>
      </w:r>
    </w:p>
    <w:p w14:paraId="773BC5D8" w14:textId="77777777" w:rsidR="00FC39E8" w:rsidDel="00126EB3" w:rsidRDefault="00FC39E8">
      <w:pPr>
        <w:rPr>
          <w:del w:id="549" w:author="Gregory Pangborn" w:date="2020-03-12T13:43:00Z"/>
        </w:rPr>
      </w:pPr>
    </w:p>
    <w:p w14:paraId="0BEC081A" w14:textId="77777777" w:rsidR="00F20BCD" w:rsidRDefault="00F20BCD">
      <w:pPr>
        <w:jc w:val="center"/>
        <w:outlineLvl w:val="0"/>
        <w:rPr>
          <w:ins w:id="550" w:author="Gregory Pangborn" w:date="2020-04-21T16:33:00Z"/>
          <w:b/>
          <w:bCs/>
        </w:rPr>
      </w:pPr>
    </w:p>
    <w:p w14:paraId="4B21E209" w14:textId="7798CAF7" w:rsidR="00FC39E8" w:rsidDel="00126EB3" w:rsidRDefault="00FC39E8" w:rsidP="00126EB3">
      <w:pPr>
        <w:pStyle w:val="List1"/>
        <w:rPr>
          <w:del w:id="551" w:author="Gregory Pangborn" w:date="2020-03-12T13:43:00Z"/>
        </w:rPr>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6DE942C4" w14:textId="77777777" w:rsidR="00FC39E8" w:rsidDel="00126EB3" w:rsidRDefault="00FC39E8" w:rsidP="00126EB3">
      <w:pPr>
        <w:pStyle w:val="List1"/>
        <w:rPr>
          <w:del w:id="552" w:author="Gregory Pangborn" w:date="2020-03-12T13:43:00Z"/>
        </w:rPr>
      </w:pPr>
    </w:p>
    <w:p w14:paraId="4AA5E893" w14:textId="77777777" w:rsidR="00F20BCD" w:rsidRDefault="00F20BCD" w:rsidP="00126EB3">
      <w:pPr>
        <w:pStyle w:val="List1"/>
        <w:rPr>
          <w:ins w:id="553" w:author="Gregory Pangborn" w:date="2020-04-21T16:33:00Z"/>
        </w:rPr>
      </w:pPr>
    </w:p>
    <w:p w14:paraId="28B34EB1" w14:textId="2F88A20E" w:rsidR="00FC39E8" w:rsidDel="00126EB3" w:rsidRDefault="00FC39E8" w:rsidP="00126EB3">
      <w:pPr>
        <w:pStyle w:val="List1"/>
        <w:rPr>
          <w:del w:id="554" w:author="Gregory Pangborn" w:date="2020-03-12T13:43:00Z"/>
        </w:rPr>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01DEAEF3" w14:textId="77777777" w:rsidR="00FC39E8" w:rsidDel="00126EB3" w:rsidRDefault="00FC39E8" w:rsidP="00126EB3">
      <w:pPr>
        <w:pStyle w:val="List1"/>
        <w:rPr>
          <w:del w:id="555" w:author="Gregory Pangborn" w:date="2020-03-12T13:43:00Z"/>
        </w:rPr>
      </w:pPr>
    </w:p>
    <w:p w14:paraId="46784970" w14:textId="77777777" w:rsidR="00F20BCD" w:rsidRDefault="00F20BCD" w:rsidP="00126EB3">
      <w:pPr>
        <w:pStyle w:val="List1"/>
        <w:rPr>
          <w:ins w:id="556" w:author="Gregory Pangborn" w:date="2020-04-21T16:33:00Z"/>
        </w:rPr>
      </w:pPr>
    </w:p>
    <w:p w14:paraId="56EA612A" w14:textId="5A1140B1" w:rsidR="00483B3E" w:rsidRPr="00CF1130" w:rsidDel="00126EB3" w:rsidRDefault="00FC39E8" w:rsidP="00126EB3">
      <w:pPr>
        <w:pStyle w:val="List1"/>
        <w:rPr>
          <w:del w:id="557" w:author="Gregory Pangborn" w:date="2020-03-12T13:43:00Z"/>
        </w:rPr>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789E6DA3" w14:textId="77777777" w:rsidR="00995073" w:rsidDel="00126EB3" w:rsidRDefault="00995073" w:rsidP="00126EB3">
      <w:pPr>
        <w:pStyle w:val="List1"/>
        <w:rPr>
          <w:del w:id="558" w:author="Gregory Pangborn" w:date="2020-03-12T13:43:00Z"/>
        </w:rPr>
      </w:pPr>
    </w:p>
    <w:p w14:paraId="31F87C34" w14:textId="77777777" w:rsidR="00F20BCD" w:rsidRDefault="00F20BCD" w:rsidP="00126EB3">
      <w:pPr>
        <w:pStyle w:val="List1"/>
        <w:rPr>
          <w:ins w:id="559" w:author="Gregory Pangborn" w:date="2020-04-21T16:33:00Z"/>
        </w:rPr>
      </w:pPr>
    </w:p>
    <w:p w14:paraId="70E0EDD7" w14:textId="6A59B12D" w:rsidR="00995073" w:rsidRPr="00E014B1" w:rsidDel="00126EB3" w:rsidRDefault="007A5EFB" w:rsidP="00126EB3">
      <w:pPr>
        <w:pStyle w:val="List1"/>
        <w:rPr>
          <w:del w:id="560" w:author="Gregory Pangborn" w:date="2020-03-12T13:43:00Z"/>
        </w:rPr>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61" w:name="P347_28435"/>
      <w:bookmarkEnd w:id="561"/>
      <w:r w:rsidR="00126187" w:rsidRPr="00126187">
        <w:rPr>
          <w:i/>
          <w:szCs w:val="24"/>
          <w:u w:val="single"/>
        </w:rPr>
        <w:t xml:space="preserve"> </w:t>
      </w:r>
      <w:hyperlink r:id="rId16" w:history="1">
        <w:r w:rsidRPr="00C620FC">
          <w:rPr>
            <w:rStyle w:val="Hyperlink"/>
            <w:i/>
            <w:szCs w:val="24"/>
          </w:rPr>
          <w:t>AFI 31-101</w:t>
        </w:r>
      </w:hyperlink>
      <w:r w:rsidRPr="00126187">
        <w:rPr>
          <w:i/>
          <w:szCs w:val="24"/>
          <w:u w:val="single"/>
        </w:rPr>
        <w:t xml:space="preserve">, Integrated Defense, and </w:t>
      </w:r>
      <w:hyperlink r:id="rId17" w:history="1">
        <w:r w:rsidR="009277FE" w:rsidRPr="00A54B03">
          <w:rPr>
            <w:rStyle w:val="Hyperlink"/>
            <w:i/>
            <w:iCs/>
            <w:lang w:val="en"/>
          </w:rPr>
          <w:t>DODMAN5200.02_AFMAN 16-1405</w:t>
        </w:r>
      </w:hyperlink>
      <w:r w:rsidR="009277FE">
        <w:rPr>
          <w:i/>
          <w:iCs/>
          <w:u w:val="single"/>
          <w:lang w:val="en"/>
        </w:rPr>
        <w:t>, Air Force Personnel Security Program</w:t>
      </w:r>
      <w:bookmarkStart w:id="562" w:name="P347_28496"/>
      <w:bookmarkEnd w:id="562"/>
      <w:r w:rsidRPr="007A5EFB">
        <w:rPr>
          <w:i/>
          <w:szCs w:val="24"/>
        </w:rPr>
        <w:t>]</w:t>
      </w:r>
      <w:r w:rsidRPr="007A5EFB">
        <w:rPr>
          <w:szCs w:val="24"/>
        </w:rPr>
        <w:t xml:space="preserve"> citing the appropriate paragraphs as applicable.</w:t>
      </w:r>
    </w:p>
    <w:p w14:paraId="0011330A" w14:textId="77777777" w:rsidR="00FC39E8" w:rsidDel="00126EB3" w:rsidRDefault="00FC39E8" w:rsidP="00126EB3">
      <w:pPr>
        <w:pStyle w:val="List1"/>
        <w:rPr>
          <w:del w:id="563" w:author="Gregory Pangborn" w:date="2020-03-12T13:43:00Z"/>
        </w:rPr>
      </w:pPr>
    </w:p>
    <w:p w14:paraId="20E27610" w14:textId="77777777" w:rsidR="00F20BCD" w:rsidRDefault="00F20BCD" w:rsidP="00126EB3">
      <w:pPr>
        <w:pStyle w:val="List1"/>
        <w:rPr>
          <w:ins w:id="564" w:author="Gregory Pangborn" w:date="2020-04-21T16:33:00Z"/>
        </w:rPr>
      </w:pPr>
    </w:p>
    <w:p w14:paraId="2EDFC9B2" w14:textId="1BC1A86C" w:rsidR="00FC39E8" w:rsidDel="00126EB3" w:rsidRDefault="00483B3E">
      <w:pPr>
        <w:rPr>
          <w:del w:id="565" w:author="Gregory Pangborn" w:date="2020-03-12T13:43:00Z"/>
        </w:rPr>
      </w:pPr>
      <w:del w:id="566" w:author="Gregory Pangborn" w:date="2020-03-12T13:43:00Z">
        <w:r w:rsidDel="00126EB3">
          <w:delText xml:space="preserve"> </w:delText>
        </w:r>
      </w:del>
      <w:r w:rsidR="00FC39E8">
        <w:t>(e) Upon completion or termination of the contract or expiration of the identification passes, the prime contractor shall ensure that all base identification passes issued to employees and subcontractor employees are returned to the issuing office.</w:t>
      </w:r>
    </w:p>
    <w:p w14:paraId="5A497AF2" w14:textId="77777777" w:rsidR="00FC39E8" w:rsidDel="00126EB3" w:rsidRDefault="00FC39E8">
      <w:pPr>
        <w:rPr>
          <w:del w:id="567" w:author="Gregory Pangborn" w:date="2020-03-12T13:43:00Z"/>
        </w:rPr>
      </w:pPr>
    </w:p>
    <w:p w14:paraId="6CC1CFCE" w14:textId="77777777" w:rsidR="00F20BCD" w:rsidRDefault="00F20BCD">
      <w:pPr>
        <w:rPr>
          <w:ins w:id="568" w:author="Gregory Pangborn" w:date="2020-04-21T16:33:00Z"/>
        </w:rPr>
      </w:pPr>
    </w:p>
    <w:p w14:paraId="4FFE6FC1" w14:textId="5E925DC3" w:rsidR="00FC39E8" w:rsidDel="00126EB3" w:rsidRDefault="00FC39E8" w:rsidP="00126EB3">
      <w:pPr>
        <w:pStyle w:val="List1"/>
        <w:rPr>
          <w:del w:id="569" w:author="Gregory Pangborn" w:date="2020-03-12T13:43:00Z"/>
        </w:rPr>
      </w:pPr>
      <w:r>
        <w:t>(f) Failure to comply with these requirements may result in withholding of final payment.</w:t>
      </w:r>
    </w:p>
    <w:p w14:paraId="6F1210C8" w14:textId="77777777" w:rsidR="00FC39E8" w:rsidDel="00126EB3" w:rsidRDefault="00FC39E8" w:rsidP="00126EB3">
      <w:pPr>
        <w:pStyle w:val="List1"/>
        <w:rPr>
          <w:del w:id="570" w:author="Gregory Pangborn" w:date="2020-03-12T13:43:00Z"/>
        </w:rPr>
      </w:pPr>
    </w:p>
    <w:p w14:paraId="4C5B6AAF" w14:textId="77777777" w:rsidR="00F20BCD" w:rsidRDefault="00F20BCD" w:rsidP="00126EB3">
      <w:pPr>
        <w:pStyle w:val="List1"/>
        <w:rPr>
          <w:ins w:id="571" w:author="Gregory Pangborn" w:date="2020-04-21T16:33:00Z"/>
        </w:rPr>
      </w:pPr>
    </w:p>
    <w:p w14:paraId="231AC869" w14:textId="6EC5B7C0" w:rsidR="00FC39E8" w:rsidDel="00126EB3" w:rsidRDefault="00FC39E8">
      <w:pPr>
        <w:jc w:val="center"/>
        <w:rPr>
          <w:del w:id="572" w:author="Gregory Pangborn" w:date="2020-03-12T13:43:00Z"/>
        </w:rPr>
      </w:pPr>
      <w:r>
        <w:t>(End of clause)</w:t>
      </w:r>
    </w:p>
    <w:p w14:paraId="55873272" w14:textId="77777777" w:rsidR="00FC39E8" w:rsidDel="00126EB3" w:rsidRDefault="00FC39E8">
      <w:pPr>
        <w:pStyle w:val="Header"/>
        <w:tabs>
          <w:tab w:val="clear" w:pos="4320"/>
          <w:tab w:val="clear" w:pos="8640"/>
        </w:tabs>
        <w:rPr>
          <w:del w:id="573" w:author="Gregory Pangborn" w:date="2020-03-12T13:43:00Z"/>
        </w:rPr>
      </w:pPr>
    </w:p>
    <w:p w14:paraId="3EA71223" w14:textId="77777777" w:rsidR="00F30695" w:rsidDel="00126EB3" w:rsidRDefault="00F30695">
      <w:pPr>
        <w:pStyle w:val="Header"/>
        <w:tabs>
          <w:tab w:val="clear" w:pos="4320"/>
          <w:tab w:val="clear" w:pos="8640"/>
        </w:tabs>
        <w:rPr>
          <w:del w:id="574" w:author="Gregory Pangborn" w:date="2020-03-12T13:43:00Z"/>
          <w:b/>
          <w:bCs/>
        </w:rPr>
      </w:pPr>
      <w:bookmarkStart w:id="575" w:name="p53522429001"/>
      <w:bookmarkEnd w:id="575"/>
    </w:p>
    <w:p w14:paraId="679E0C87" w14:textId="77777777" w:rsidR="00F20BCD" w:rsidRDefault="00F20BCD">
      <w:pPr>
        <w:jc w:val="center"/>
        <w:rPr>
          <w:ins w:id="576" w:author="Gregory Pangborn" w:date="2020-04-21T16:33:00Z"/>
        </w:rPr>
      </w:pPr>
      <w:bookmarkStart w:id="577" w:name="_Toc38365567"/>
    </w:p>
    <w:p w14:paraId="2A6F9093" w14:textId="1FB743C6" w:rsidR="00FC39E8" w:rsidDel="00126EB3" w:rsidRDefault="00FC39E8" w:rsidP="00126EB3">
      <w:pPr>
        <w:pStyle w:val="Heading3"/>
        <w:rPr>
          <w:del w:id="578" w:author="Gregory Pangborn" w:date="2020-03-12T13:43:00Z"/>
        </w:rPr>
      </w:pPr>
      <w:r>
        <w:rPr>
          <w:bCs/>
        </w:rPr>
        <w:t xml:space="preserve">5352.242-9001  </w:t>
      </w:r>
      <w:r w:rsidR="00F9127A">
        <w:rPr>
          <w:bCs/>
        </w:rPr>
        <w:t xml:space="preserve"> </w:t>
      </w:r>
      <w:r>
        <w:rPr>
          <w:bCs/>
        </w:rPr>
        <w:t xml:space="preserve">Common Access Cards </w:t>
      </w:r>
      <w:r w:rsidR="00F9127A">
        <w:rPr>
          <w:bCs/>
        </w:rPr>
        <w:t>(CAC) for Contractor Personnel</w:t>
      </w:r>
      <w:bookmarkEnd w:id="577"/>
    </w:p>
    <w:p w14:paraId="150A124D" w14:textId="77777777" w:rsidR="00FC39E8" w:rsidDel="00126EB3" w:rsidRDefault="00FC39E8" w:rsidP="00126EB3">
      <w:pPr>
        <w:pStyle w:val="Heading3"/>
        <w:rPr>
          <w:del w:id="579" w:author="Gregory Pangborn" w:date="2020-03-12T13:43:00Z"/>
        </w:rPr>
      </w:pPr>
    </w:p>
    <w:p w14:paraId="359BAC41" w14:textId="77777777" w:rsidR="00F20BCD" w:rsidRDefault="00F20BCD" w:rsidP="00126EB3">
      <w:pPr>
        <w:pStyle w:val="Heading3"/>
        <w:rPr>
          <w:ins w:id="580" w:author="Gregory Pangborn" w:date="2020-04-21T16:33:00Z"/>
        </w:rPr>
      </w:pPr>
    </w:p>
    <w:p w14:paraId="6CD927B5" w14:textId="7B2C1716" w:rsidR="00FC39E8" w:rsidDel="00126EB3" w:rsidRDefault="00FC39E8" w:rsidP="00424481">
      <w:pPr>
        <w:rPr>
          <w:del w:id="581" w:author="Gregory Pangborn" w:date="2020-03-12T13:43:00Z"/>
        </w:rPr>
      </w:pPr>
      <w:r>
        <w:t xml:space="preserve">As prescribed in </w:t>
      </w:r>
      <w:r w:rsidR="00207AC6">
        <w:fldChar w:fldCharType="begin"/>
      </w:r>
      <w:r w:rsidR="00207AC6">
        <w:instrText xml:space="preserve"> HYPERLINK </w:instrText>
      </w:r>
      <w:ins w:id="582" w:author="Gregory Pangborn" w:date="2021-05-24T14:19:00Z">
        <w:r w:rsidR="00207AC6">
          <w:instrText>"</w:instrText>
        </w:r>
      </w:ins>
      <w:del w:id="583" w:author="Gregory Pangborn" w:date="2021-05-24T14:19:00Z">
        <w:r w:rsidR="00207AC6" w:rsidDel="00207AC6">
          <w:delInstrText>"5342.docx</w:delInstrText>
        </w:r>
        <w:r w:rsidR="00207AC6" w:rsidDel="00207AC6">
          <w:delInstrText>"</w:delInstrText>
        </w:r>
      </w:del>
      <w:ins w:id="584" w:author="Gregory Pangborn" w:date="2021-05-24T14:19:00Z">
        <w:r w:rsidR="00207AC6">
          <w:instrText>A</w:instrText>
        </w:r>
        <w:r w:rsidR="00207AC6">
          <w:instrText>5342.docx"</w:instrText>
        </w:r>
        <w:r w:rsidR="00207AC6">
          <w:instrText>FFARS-PART-</w:instrText>
        </w:r>
      </w:ins>
      <w:r w:rsidR="00207AC6">
        <w:instrText xml:space="preserve"> \l "p53424902" </w:instrText>
      </w:r>
      <w:r w:rsidR="00207AC6">
        <w:fldChar w:fldCharType="separate"/>
      </w:r>
      <w:r w:rsidR="00365ADC" w:rsidRPr="00365ADC">
        <w:rPr>
          <w:rStyle w:val="Hyperlink"/>
        </w:rPr>
        <w:t xml:space="preserve">AFFARS </w:t>
      </w:r>
      <w:r w:rsidR="00365ADC">
        <w:rPr>
          <w:rStyle w:val="Hyperlink"/>
        </w:rPr>
        <w:t>5</w:t>
      </w:r>
      <w:r>
        <w:rPr>
          <w:rStyle w:val="Hyperlink"/>
        </w:rPr>
        <w:t>342.490-2</w:t>
      </w:r>
      <w:r w:rsidR="00207AC6">
        <w:rPr>
          <w:rStyle w:val="Hyperlink"/>
        </w:rPr>
        <w:fldChar w:fldCharType="end"/>
      </w:r>
      <w:r>
        <w:t>, insert a clause substantially the same as the following clause in solicitations and contracts:</w:t>
      </w:r>
    </w:p>
    <w:p w14:paraId="61D53E11" w14:textId="77777777" w:rsidR="00387764" w:rsidDel="00126EB3" w:rsidRDefault="00387764">
      <w:pPr>
        <w:pStyle w:val="Header"/>
        <w:tabs>
          <w:tab w:val="clear" w:pos="4320"/>
          <w:tab w:val="clear" w:pos="8640"/>
        </w:tabs>
        <w:outlineLvl w:val="0"/>
        <w:rPr>
          <w:del w:id="585" w:author="Gregory Pangborn" w:date="2020-03-12T13:43:00Z"/>
        </w:rPr>
      </w:pPr>
    </w:p>
    <w:p w14:paraId="4363EDAB" w14:textId="77777777" w:rsidR="00F20BCD" w:rsidRDefault="00F20BCD" w:rsidP="00424481">
      <w:pPr>
        <w:rPr>
          <w:ins w:id="586" w:author="Gregory Pangborn" w:date="2020-04-21T16:33:00Z"/>
        </w:rPr>
      </w:pPr>
    </w:p>
    <w:p w14:paraId="4CBB00FF" w14:textId="1AEB3E55" w:rsidR="00FC39E8" w:rsidDel="00126EB3" w:rsidRDefault="00FC39E8">
      <w:pPr>
        <w:jc w:val="center"/>
        <w:outlineLvl w:val="0"/>
        <w:rPr>
          <w:del w:id="587" w:author="Gregory Pangborn" w:date="2020-03-12T13:43:00Z"/>
          <w:b/>
          <w:bCs/>
        </w:rPr>
      </w:pPr>
      <w:r>
        <w:rPr>
          <w:b/>
          <w:bCs/>
        </w:rPr>
        <w:t>COMMON ACCESS CARDS (CAC) FOR CONTRACTOR PERSONNEL (</w:t>
      </w:r>
      <w:r w:rsidR="00E21ADC">
        <w:rPr>
          <w:b/>
          <w:bCs/>
        </w:rPr>
        <w:t>OCT 2019</w:t>
      </w:r>
      <w:r>
        <w:rPr>
          <w:b/>
          <w:bCs/>
        </w:rPr>
        <w:t>)</w:t>
      </w:r>
    </w:p>
    <w:p w14:paraId="3D2202EA" w14:textId="77777777" w:rsidR="00FC39E8" w:rsidDel="00126EB3" w:rsidRDefault="00FC39E8">
      <w:pPr>
        <w:pStyle w:val="Header"/>
        <w:tabs>
          <w:tab w:val="clear" w:pos="4320"/>
          <w:tab w:val="clear" w:pos="8640"/>
        </w:tabs>
        <w:rPr>
          <w:del w:id="588" w:author="Gregory Pangborn" w:date="2020-03-12T13:43:00Z"/>
          <w:b/>
          <w:bCs/>
        </w:rPr>
      </w:pPr>
    </w:p>
    <w:p w14:paraId="4A258AA4" w14:textId="77777777" w:rsidR="00F20BCD" w:rsidRDefault="00F20BCD">
      <w:pPr>
        <w:jc w:val="center"/>
        <w:outlineLvl w:val="0"/>
        <w:rPr>
          <w:ins w:id="589" w:author="Gregory Pangborn" w:date="2020-04-21T16:33:00Z"/>
          <w:b/>
          <w:bCs/>
        </w:rPr>
      </w:pPr>
    </w:p>
    <w:p w14:paraId="5CD6A166" w14:textId="60182868" w:rsidR="00FC39E8" w:rsidDel="00126EB3" w:rsidRDefault="00FC39E8" w:rsidP="00126EB3">
      <w:pPr>
        <w:pStyle w:val="List1"/>
        <w:rPr>
          <w:del w:id="590" w:author="Gregory Pangborn" w:date="2020-03-12T13:43:00Z"/>
        </w:rPr>
      </w:pPr>
      <w:r>
        <w:t>(a) For installation(s)/location(s) cited in the contract, contractors shall ensure Common Access Cards (CACs) are obtained by all contract or subcontract personnel who meet one or both of the following criteria:</w:t>
      </w:r>
    </w:p>
    <w:p w14:paraId="30FAB074" w14:textId="77777777" w:rsidR="00FC39E8" w:rsidDel="00126EB3" w:rsidRDefault="00FC39E8" w:rsidP="00126EB3">
      <w:pPr>
        <w:pStyle w:val="List1"/>
        <w:rPr>
          <w:del w:id="591" w:author="Gregory Pangborn" w:date="2020-03-12T13:43:00Z"/>
        </w:rPr>
      </w:pPr>
    </w:p>
    <w:p w14:paraId="693D3864" w14:textId="77777777" w:rsidR="00F20BCD" w:rsidRDefault="00F20BCD" w:rsidP="00126EB3">
      <w:pPr>
        <w:pStyle w:val="List1"/>
        <w:rPr>
          <w:ins w:id="592" w:author="Gregory Pangborn" w:date="2020-04-21T16:33:00Z"/>
        </w:rPr>
      </w:pPr>
    </w:p>
    <w:p w14:paraId="1C502949" w14:textId="0ABD0FC9" w:rsidR="00FC39E8" w:rsidDel="00126EB3" w:rsidRDefault="00FC39E8" w:rsidP="00126EB3">
      <w:pPr>
        <w:pStyle w:val="List2"/>
        <w:rPr>
          <w:del w:id="593" w:author="Gregory Pangborn" w:date="2020-03-12T13:43:00Z"/>
        </w:rPr>
      </w:pPr>
      <w:r>
        <w:t>(1) Require logical access to Department of Defense computer networks and systems in either:</w:t>
      </w:r>
    </w:p>
    <w:p w14:paraId="4A4C9283" w14:textId="77777777" w:rsidR="00FC39E8" w:rsidDel="00126EB3" w:rsidRDefault="00FC39E8" w:rsidP="00126EB3">
      <w:pPr>
        <w:pStyle w:val="List2"/>
        <w:rPr>
          <w:del w:id="594" w:author="Gregory Pangborn" w:date="2020-03-12T13:43:00Z"/>
        </w:rPr>
      </w:pPr>
    </w:p>
    <w:p w14:paraId="26FF1E2E" w14:textId="77777777" w:rsidR="00F20BCD" w:rsidRDefault="00F20BCD" w:rsidP="00126EB3">
      <w:pPr>
        <w:pStyle w:val="List2"/>
        <w:rPr>
          <w:ins w:id="595" w:author="Gregory Pangborn" w:date="2020-04-21T16:33:00Z"/>
        </w:rPr>
      </w:pPr>
    </w:p>
    <w:p w14:paraId="769D7FE2" w14:textId="6263964B" w:rsidR="00FC39E8" w:rsidDel="00126EB3" w:rsidRDefault="00FC39E8" w:rsidP="00126EB3">
      <w:pPr>
        <w:pStyle w:val="List3"/>
        <w:rPr>
          <w:del w:id="596" w:author="Gregory Pangborn" w:date="2020-03-12T13:43:00Z"/>
        </w:rPr>
      </w:pPr>
      <w:r>
        <w:t>(i) the unclassified environment; or</w:t>
      </w:r>
    </w:p>
    <w:p w14:paraId="133FE835" w14:textId="77777777" w:rsidR="00FC39E8" w:rsidDel="00126EB3" w:rsidRDefault="00FC39E8" w:rsidP="00126EB3">
      <w:pPr>
        <w:pStyle w:val="List3"/>
        <w:rPr>
          <w:del w:id="597" w:author="Gregory Pangborn" w:date="2020-03-12T13:43:00Z"/>
        </w:rPr>
      </w:pPr>
    </w:p>
    <w:p w14:paraId="0A594030" w14:textId="77777777" w:rsidR="00F20BCD" w:rsidRDefault="00F20BCD" w:rsidP="00126EB3">
      <w:pPr>
        <w:pStyle w:val="List3"/>
        <w:rPr>
          <w:ins w:id="598" w:author="Gregory Pangborn" w:date="2020-04-21T16:33:00Z"/>
        </w:rPr>
      </w:pPr>
    </w:p>
    <w:p w14:paraId="15BBEA56" w14:textId="49CE4F11" w:rsidR="00FC39E8" w:rsidDel="00126EB3" w:rsidRDefault="00FC39E8" w:rsidP="00126EB3">
      <w:pPr>
        <w:pStyle w:val="List3"/>
        <w:rPr>
          <w:del w:id="599" w:author="Gregory Pangborn" w:date="2020-03-12T13:43:00Z"/>
        </w:rPr>
      </w:pPr>
      <w:r>
        <w:t>(ii) the classified environment where authorized by governing security directives.</w:t>
      </w:r>
    </w:p>
    <w:p w14:paraId="651997BE" w14:textId="77777777" w:rsidR="00FC39E8" w:rsidDel="00126EB3" w:rsidRDefault="00FC39E8" w:rsidP="00126EB3">
      <w:pPr>
        <w:pStyle w:val="List3"/>
        <w:rPr>
          <w:del w:id="600" w:author="Gregory Pangborn" w:date="2020-03-12T13:43:00Z"/>
        </w:rPr>
      </w:pPr>
    </w:p>
    <w:p w14:paraId="6462C39A" w14:textId="77777777" w:rsidR="00F20BCD" w:rsidRDefault="00F20BCD" w:rsidP="00126EB3">
      <w:pPr>
        <w:pStyle w:val="List3"/>
        <w:rPr>
          <w:ins w:id="601" w:author="Gregory Pangborn" w:date="2020-04-21T16:33:00Z"/>
        </w:rPr>
      </w:pPr>
    </w:p>
    <w:p w14:paraId="21DF3E33" w14:textId="66CFF508" w:rsidR="00FC39E8" w:rsidDel="00126EB3" w:rsidRDefault="00FC39E8" w:rsidP="00126EB3">
      <w:pPr>
        <w:pStyle w:val="List2"/>
        <w:rPr>
          <w:del w:id="602" w:author="Gregory Pangborn" w:date="2020-03-12T13:43:00Z"/>
        </w:rPr>
      </w:pPr>
      <w:r>
        <w:t>(2) Perform work, which requires the use of a CAC for installation entry control or physical access to facilities and buildings.</w:t>
      </w:r>
    </w:p>
    <w:p w14:paraId="0C61ECC4" w14:textId="77777777" w:rsidR="00FC39E8" w:rsidDel="00126EB3" w:rsidRDefault="00FC39E8" w:rsidP="00126EB3">
      <w:pPr>
        <w:pStyle w:val="List2"/>
        <w:rPr>
          <w:del w:id="603" w:author="Gregory Pangborn" w:date="2020-03-12T13:43:00Z"/>
        </w:rPr>
      </w:pPr>
    </w:p>
    <w:p w14:paraId="6C36B3A6" w14:textId="77777777" w:rsidR="00F20BCD" w:rsidRDefault="00F20BCD" w:rsidP="00126EB3">
      <w:pPr>
        <w:pStyle w:val="List2"/>
        <w:rPr>
          <w:ins w:id="604" w:author="Gregory Pangborn" w:date="2020-04-21T16:33:00Z"/>
        </w:rPr>
      </w:pPr>
    </w:p>
    <w:p w14:paraId="23C4E48F" w14:textId="4C59ECB3" w:rsidR="00FC39E8" w:rsidDel="00126EB3" w:rsidRDefault="00FC39E8" w:rsidP="00126EB3">
      <w:pPr>
        <w:pStyle w:val="List1"/>
        <w:rPr>
          <w:del w:id="605" w:author="Gregory Pangborn" w:date="2020-03-12T13:43:00Z"/>
        </w:rPr>
      </w:pPr>
      <w:r>
        <w:t>(b) Contractors and their personnel shall use the following procedures to obtain CACs:</w:t>
      </w:r>
    </w:p>
    <w:p w14:paraId="5381151E" w14:textId="77777777" w:rsidR="00F30695" w:rsidDel="00126EB3" w:rsidRDefault="00F30695" w:rsidP="00126EB3">
      <w:pPr>
        <w:pStyle w:val="List1"/>
        <w:rPr>
          <w:del w:id="606" w:author="Gregory Pangborn" w:date="2020-03-12T13:43:00Z"/>
        </w:rPr>
      </w:pPr>
    </w:p>
    <w:p w14:paraId="0CDDBE86" w14:textId="77777777" w:rsidR="00F20BCD" w:rsidRDefault="00F20BCD" w:rsidP="00126EB3">
      <w:pPr>
        <w:pStyle w:val="List1"/>
        <w:rPr>
          <w:ins w:id="607" w:author="Gregory Pangborn" w:date="2020-04-21T16:33:00Z"/>
        </w:rPr>
      </w:pPr>
    </w:p>
    <w:p w14:paraId="1A141191" w14:textId="41D93AF0" w:rsidR="00F30695" w:rsidDel="00126EB3" w:rsidRDefault="00F30695" w:rsidP="00126EB3">
      <w:pPr>
        <w:pStyle w:val="List2"/>
        <w:rPr>
          <w:del w:id="608" w:author="Gregory Pangborn" w:date="2020-03-12T13:43:00Z"/>
        </w:rPr>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0EF2B036" w14:textId="77777777" w:rsidR="00F30695" w:rsidDel="00126EB3" w:rsidRDefault="00F30695" w:rsidP="00126EB3">
      <w:pPr>
        <w:pStyle w:val="List2"/>
        <w:rPr>
          <w:del w:id="609" w:author="Gregory Pangborn" w:date="2020-03-12T13:43:00Z"/>
        </w:rPr>
      </w:pPr>
    </w:p>
    <w:p w14:paraId="55A812D8" w14:textId="77777777" w:rsidR="00F20BCD" w:rsidRDefault="00F20BCD" w:rsidP="00126EB3">
      <w:pPr>
        <w:pStyle w:val="List2"/>
        <w:rPr>
          <w:ins w:id="610" w:author="Gregory Pangborn" w:date="2020-04-21T16:33:00Z"/>
        </w:rPr>
      </w:pPr>
    </w:p>
    <w:p w14:paraId="0F5EB481" w14:textId="42BECDE9" w:rsidR="00F30695" w:rsidDel="00126EB3" w:rsidRDefault="00F30695" w:rsidP="00126EB3">
      <w:pPr>
        <w:pStyle w:val="List2"/>
        <w:rPr>
          <w:del w:id="611" w:author="Gregory Pangborn" w:date="2020-03-12T13:43:00Z"/>
        </w:rPr>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3EFC098B" w14:textId="77777777" w:rsidR="00424481" w:rsidDel="00126EB3" w:rsidRDefault="00424481" w:rsidP="00126EB3">
      <w:pPr>
        <w:pStyle w:val="List2"/>
        <w:rPr>
          <w:del w:id="612" w:author="Gregory Pangborn" w:date="2020-03-12T13:43:00Z"/>
        </w:rPr>
      </w:pPr>
    </w:p>
    <w:p w14:paraId="1E13F5AD" w14:textId="77777777" w:rsidR="00F20BCD" w:rsidRDefault="00F20BCD" w:rsidP="00126EB3">
      <w:pPr>
        <w:pStyle w:val="List2"/>
        <w:rPr>
          <w:ins w:id="613" w:author="Gregory Pangborn" w:date="2020-04-21T16:33:00Z"/>
        </w:rPr>
      </w:pPr>
    </w:p>
    <w:p w14:paraId="57BE1139" w14:textId="46D3E323" w:rsidR="00FC39E8" w:rsidDel="00126EB3" w:rsidRDefault="00FC39E8" w:rsidP="00126EB3">
      <w:pPr>
        <w:pStyle w:val="List1"/>
        <w:rPr>
          <w:del w:id="614" w:author="Gregory Pangborn" w:date="2020-03-12T13:43:00Z"/>
        </w:rPr>
      </w:pPr>
      <w:r>
        <w:t>(c) While visiting or performing work on installation(s)/location(s), contractor personnel shall wear or prominently display the CAC as required by the governing local policy.</w:t>
      </w:r>
    </w:p>
    <w:p w14:paraId="31A7ACD2" w14:textId="77777777" w:rsidR="00FC39E8" w:rsidDel="00126EB3" w:rsidRDefault="00FC39E8" w:rsidP="00126EB3">
      <w:pPr>
        <w:pStyle w:val="List1"/>
        <w:rPr>
          <w:del w:id="615" w:author="Gregory Pangborn" w:date="2020-03-12T13:43:00Z"/>
        </w:rPr>
      </w:pPr>
    </w:p>
    <w:p w14:paraId="04C209C5" w14:textId="77777777" w:rsidR="00F20BCD" w:rsidRDefault="00F20BCD" w:rsidP="00126EB3">
      <w:pPr>
        <w:pStyle w:val="List1"/>
        <w:rPr>
          <w:ins w:id="616" w:author="Gregory Pangborn" w:date="2020-04-21T16:33:00Z"/>
        </w:rPr>
      </w:pPr>
    </w:p>
    <w:p w14:paraId="089DCA76" w14:textId="76E1FC9E" w:rsidR="00FC39E8" w:rsidDel="00126EB3" w:rsidRDefault="00FC39E8" w:rsidP="00126EB3">
      <w:pPr>
        <w:pStyle w:val="List1"/>
        <w:rPr>
          <w:del w:id="617" w:author="Gregory Pangborn" w:date="2020-03-12T13:43:00Z"/>
        </w:rPr>
      </w:pPr>
      <w:r>
        <w:t>(d) During the performance period of the contract, the contractor shall:</w:t>
      </w:r>
    </w:p>
    <w:p w14:paraId="286CC000" w14:textId="77777777" w:rsidR="00FC39E8" w:rsidDel="00126EB3" w:rsidRDefault="00FC39E8" w:rsidP="00126EB3">
      <w:pPr>
        <w:pStyle w:val="List1"/>
        <w:rPr>
          <w:del w:id="618" w:author="Gregory Pangborn" w:date="2020-03-12T13:43:00Z"/>
        </w:rPr>
      </w:pPr>
    </w:p>
    <w:p w14:paraId="67BCD6EC" w14:textId="77777777" w:rsidR="00F20BCD" w:rsidRDefault="00F20BCD" w:rsidP="00126EB3">
      <w:pPr>
        <w:pStyle w:val="List1"/>
        <w:rPr>
          <w:ins w:id="619" w:author="Gregory Pangborn" w:date="2020-04-21T16:33:00Z"/>
        </w:rPr>
      </w:pPr>
    </w:p>
    <w:p w14:paraId="6F0E7D24" w14:textId="4660C83F" w:rsidR="00FC39E8" w:rsidDel="00126EB3" w:rsidRDefault="00FC39E8" w:rsidP="00126EB3">
      <w:pPr>
        <w:pStyle w:val="List2"/>
        <w:rPr>
          <w:del w:id="620" w:author="Gregory Pangborn" w:date="2020-03-12T13:43:00Z"/>
        </w:rPr>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19E3B050" w14:textId="77777777" w:rsidR="00FC39E8" w:rsidDel="00126EB3" w:rsidRDefault="00FC39E8" w:rsidP="00126EB3">
      <w:pPr>
        <w:pStyle w:val="List2"/>
        <w:rPr>
          <w:del w:id="621" w:author="Gregory Pangborn" w:date="2020-03-12T13:43:00Z"/>
        </w:rPr>
      </w:pPr>
    </w:p>
    <w:p w14:paraId="6730255E" w14:textId="77777777" w:rsidR="00F20BCD" w:rsidRDefault="00F20BCD" w:rsidP="00126EB3">
      <w:pPr>
        <w:pStyle w:val="List2"/>
        <w:rPr>
          <w:ins w:id="622" w:author="Gregory Pangborn" w:date="2020-04-21T16:33:00Z"/>
        </w:rPr>
      </w:pPr>
    </w:p>
    <w:p w14:paraId="4EEFA5A2" w14:textId="594DD129" w:rsidR="00FC39E8" w:rsidDel="00126EB3" w:rsidRDefault="00FC39E8" w:rsidP="00126EB3">
      <w:pPr>
        <w:pStyle w:val="List2"/>
        <w:rPr>
          <w:del w:id="623" w:author="Gregory Pangborn" w:date="2020-03-12T13:43:00Z"/>
        </w:rPr>
      </w:pPr>
      <w:r>
        <w:t>(2) Return CACs in accordance with local policy/directives within 7 working days of a change in status for contractor personnel who no longer require logical or physical access;</w:t>
      </w:r>
    </w:p>
    <w:p w14:paraId="5AB21702" w14:textId="77777777" w:rsidR="00FC39E8" w:rsidDel="00126EB3" w:rsidRDefault="00FC39E8" w:rsidP="00126EB3">
      <w:pPr>
        <w:pStyle w:val="List2"/>
        <w:rPr>
          <w:del w:id="624" w:author="Gregory Pangborn" w:date="2020-03-12T13:43:00Z"/>
        </w:rPr>
      </w:pPr>
    </w:p>
    <w:p w14:paraId="763F4CC9" w14:textId="77777777" w:rsidR="00F20BCD" w:rsidRDefault="00F20BCD" w:rsidP="00126EB3">
      <w:pPr>
        <w:pStyle w:val="List2"/>
        <w:rPr>
          <w:ins w:id="625" w:author="Gregory Pangborn" w:date="2020-04-21T16:33:00Z"/>
        </w:rPr>
      </w:pPr>
    </w:p>
    <w:p w14:paraId="7D299BC9" w14:textId="06797FF0" w:rsidR="00FC39E8" w:rsidDel="00126EB3" w:rsidRDefault="00FC39E8" w:rsidP="00126EB3">
      <w:pPr>
        <w:pStyle w:val="List2"/>
        <w:rPr>
          <w:del w:id="626" w:author="Gregory Pangborn" w:date="2020-03-12T13:43:00Z"/>
        </w:rPr>
      </w:pPr>
      <w:r>
        <w:t>(3) Return CACs in accordance with local policy/directives within 7 working days following a CACs expiration date; and</w:t>
      </w:r>
    </w:p>
    <w:p w14:paraId="404A7C15" w14:textId="77777777" w:rsidR="00FC39E8" w:rsidDel="00126EB3" w:rsidRDefault="00FC39E8" w:rsidP="00126EB3">
      <w:pPr>
        <w:pStyle w:val="List2"/>
        <w:rPr>
          <w:del w:id="627" w:author="Gregory Pangborn" w:date="2020-03-12T13:43:00Z"/>
        </w:rPr>
      </w:pPr>
    </w:p>
    <w:p w14:paraId="2ED3ADD9" w14:textId="77777777" w:rsidR="00F20BCD" w:rsidRDefault="00F20BCD" w:rsidP="00126EB3">
      <w:pPr>
        <w:pStyle w:val="List2"/>
        <w:rPr>
          <w:ins w:id="628" w:author="Gregory Pangborn" w:date="2020-04-21T16:33:00Z"/>
        </w:rPr>
      </w:pPr>
    </w:p>
    <w:p w14:paraId="04871A75" w14:textId="5717A3ED" w:rsidR="00FC39E8" w:rsidDel="00126EB3" w:rsidRDefault="00FC39E8" w:rsidP="00126EB3">
      <w:pPr>
        <w:pStyle w:val="List2"/>
        <w:rPr>
          <w:del w:id="629" w:author="Gregory Pangborn" w:date="2020-03-12T13:43:00Z"/>
        </w:rPr>
      </w:pPr>
      <w:r>
        <w:t>(4) Report lost or stolen CACs in accordance with local policy/directives.</w:t>
      </w:r>
    </w:p>
    <w:p w14:paraId="4E0EB266" w14:textId="77777777" w:rsidR="00FC39E8" w:rsidDel="00126EB3" w:rsidRDefault="00FC39E8" w:rsidP="00126EB3">
      <w:pPr>
        <w:pStyle w:val="List2"/>
        <w:rPr>
          <w:del w:id="630" w:author="Gregory Pangborn" w:date="2020-03-12T13:43:00Z"/>
        </w:rPr>
      </w:pPr>
    </w:p>
    <w:p w14:paraId="1821471E" w14:textId="77777777" w:rsidR="00F20BCD" w:rsidRDefault="00F20BCD" w:rsidP="00126EB3">
      <w:pPr>
        <w:pStyle w:val="List2"/>
        <w:rPr>
          <w:ins w:id="631" w:author="Gregory Pangborn" w:date="2020-04-21T16:33:00Z"/>
        </w:rPr>
      </w:pPr>
    </w:p>
    <w:p w14:paraId="24DEE03A" w14:textId="797E3F2E" w:rsidR="00FC39E8" w:rsidDel="00126EB3" w:rsidRDefault="00FC39E8" w:rsidP="00126EB3">
      <w:pPr>
        <w:pStyle w:val="List1"/>
        <w:rPr>
          <w:del w:id="632" w:author="Gregory Pangborn" w:date="2020-03-12T13:43:00Z"/>
        </w:rPr>
      </w:pPr>
      <w:r>
        <w:t>(e) Within 7 working days following completion/termination of the contract, the contractor shall return all CACs issued to their personnel to the issuing office or the location specified by local policy/directives.</w:t>
      </w:r>
    </w:p>
    <w:p w14:paraId="154CDD80" w14:textId="77777777" w:rsidR="00FC39E8" w:rsidDel="00126EB3" w:rsidRDefault="00FC39E8" w:rsidP="00126EB3">
      <w:pPr>
        <w:pStyle w:val="List1"/>
        <w:rPr>
          <w:del w:id="633" w:author="Gregory Pangborn" w:date="2020-03-12T13:43:00Z"/>
        </w:rPr>
      </w:pPr>
    </w:p>
    <w:p w14:paraId="63EFC13B" w14:textId="77777777" w:rsidR="00F20BCD" w:rsidRDefault="00F20BCD" w:rsidP="00126EB3">
      <w:pPr>
        <w:pStyle w:val="List1"/>
        <w:rPr>
          <w:ins w:id="634" w:author="Gregory Pangborn" w:date="2020-04-21T16:33:00Z"/>
        </w:rPr>
      </w:pPr>
    </w:p>
    <w:p w14:paraId="1466A558" w14:textId="200841C6" w:rsidR="00424481" w:rsidDel="00126EB3" w:rsidRDefault="00FC39E8" w:rsidP="00126EB3">
      <w:pPr>
        <w:pStyle w:val="List1"/>
        <w:rPr>
          <w:del w:id="635" w:author="Gregory Pangborn" w:date="2020-03-12T13:43:00Z"/>
        </w:rPr>
      </w:pPr>
      <w:r>
        <w:t>(f) Failure to comply with these requirements may result in withholding of final payment.</w:t>
      </w:r>
    </w:p>
    <w:p w14:paraId="4ABE0AE4" w14:textId="77777777" w:rsidR="00424481" w:rsidDel="00126EB3" w:rsidRDefault="00424481" w:rsidP="00126EB3">
      <w:pPr>
        <w:pStyle w:val="List1"/>
        <w:rPr>
          <w:del w:id="636" w:author="Gregory Pangborn" w:date="2020-03-12T13:43:00Z"/>
        </w:rPr>
      </w:pPr>
    </w:p>
    <w:p w14:paraId="62F018AD" w14:textId="77777777" w:rsidR="00F20BCD" w:rsidRDefault="00F20BCD" w:rsidP="00126EB3">
      <w:pPr>
        <w:pStyle w:val="List1"/>
        <w:rPr>
          <w:ins w:id="637" w:author="Gregory Pangborn" w:date="2020-04-21T16:33:00Z"/>
        </w:rPr>
      </w:pPr>
    </w:p>
    <w:p w14:paraId="13E2C5DC" w14:textId="109FE319" w:rsidR="00FC39E8" w:rsidDel="00126EB3" w:rsidRDefault="00FC39E8">
      <w:pPr>
        <w:pStyle w:val="NormalWeb"/>
        <w:spacing w:before="0" w:after="0"/>
        <w:jc w:val="center"/>
        <w:rPr>
          <w:del w:id="638" w:author="Gregory Pangborn" w:date="2020-03-12T13:43:00Z"/>
        </w:rPr>
      </w:pPr>
      <w:r>
        <w:t>(End of clause)</w:t>
      </w:r>
      <w:bookmarkStart w:id="639" w:name="p53522479000"/>
      <w:bookmarkEnd w:id="639"/>
    </w:p>
    <w:p w14:paraId="7DCD3EDE" w14:textId="2984DB6B" w:rsidR="00FC39E8" w:rsidDel="00126EB3" w:rsidRDefault="00FC39E8">
      <w:pPr>
        <w:pStyle w:val="NormalWeb"/>
        <w:spacing w:before="0" w:after="0"/>
        <w:rPr>
          <w:del w:id="640" w:author="Gregory Pangborn" w:date="2020-03-12T13:43:00Z"/>
        </w:rPr>
      </w:pPr>
    </w:p>
    <w:p w14:paraId="14F38B1F" w14:textId="77777777" w:rsidR="00F20BCD" w:rsidRDefault="00F20BCD">
      <w:pPr>
        <w:pStyle w:val="NormalWeb"/>
        <w:spacing w:before="0" w:after="0"/>
        <w:jc w:val="center"/>
        <w:rPr>
          <w:ins w:id="641" w:author="Gregory Pangborn" w:date="2020-04-21T16:33:00Z"/>
        </w:rPr>
      </w:pPr>
    </w:p>
    <w:p w14:paraId="68E259BB" w14:textId="65500F4B" w:rsidR="00424481" w:rsidRDefault="00424481">
      <w:pPr>
        <w:pStyle w:val="NormalWeb"/>
        <w:spacing w:before="0" w:after="0"/>
      </w:pPr>
    </w:p>
    <w:sectPr w:rsidR="00424481" w:rsidSect="00AC3B4B">
      <w:headerReference w:type="even" r:id="rId18"/>
      <w:headerReference w:type="default" r:id="rId19"/>
      <w:footerReference w:type="default" r:id="rId20"/>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EAFA" w14:textId="77777777" w:rsidR="00A27999" w:rsidRDefault="00A27999">
      <w:r>
        <w:separator/>
      </w:r>
    </w:p>
  </w:endnote>
  <w:endnote w:type="continuationSeparator" w:id="0">
    <w:p w14:paraId="572557AC" w14:textId="77777777" w:rsidR="00A27999" w:rsidRDefault="00A2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4345" w14:textId="04E4AEEB"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E0C2F">
      <w:rPr>
        <w:rStyle w:val="PageNumber"/>
        <w:noProof/>
      </w:rPr>
      <w:t>13</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0AA2" w14:textId="77777777" w:rsidR="00A27999" w:rsidRDefault="00A27999">
      <w:r>
        <w:separator/>
      </w:r>
    </w:p>
  </w:footnote>
  <w:footnote w:type="continuationSeparator" w:id="0">
    <w:p w14:paraId="175C95DB" w14:textId="77777777" w:rsidR="00A27999" w:rsidRDefault="00A2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ory Pangborn">
    <w15:presenceInfo w15:providerId="Windows Live" w15:userId="23837b0fe325c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5859EB"/>
    <w:rsid w:val="000050DF"/>
    <w:rsid w:val="00007A0D"/>
    <w:rsid w:val="000244EA"/>
    <w:rsid w:val="0004231F"/>
    <w:rsid w:val="0005458C"/>
    <w:rsid w:val="00064CFC"/>
    <w:rsid w:val="00067C65"/>
    <w:rsid w:val="00076A32"/>
    <w:rsid w:val="000866C8"/>
    <w:rsid w:val="00095D09"/>
    <w:rsid w:val="000A7FDA"/>
    <w:rsid w:val="000B51F7"/>
    <w:rsid w:val="000F1CA8"/>
    <w:rsid w:val="001007B0"/>
    <w:rsid w:val="00111BF7"/>
    <w:rsid w:val="0011367F"/>
    <w:rsid w:val="0012373C"/>
    <w:rsid w:val="00123C34"/>
    <w:rsid w:val="00126187"/>
    <w:rsid w:val="00126EB3"/>
    <w:rsid w:val="00137B51"/>
    <w:rsid w:val="001417B4"/>
    <w:rsid w:val="001439C4"/>
    <w:rsid w:val="001507D2"/>
    <w:rsid w:val="00164C57"/>
    <w:rsid w:val="00166252"/>
    <w:rsid w:val="00170662"/>
    <w:rsid w:val="001848B1"/>
    <w:rsid w:val="001925BC"/>
    <w:rsid w:val="001B5F88"/>
    <w:rsid w:val="001B7CF7"/>
    <w:rsid w:val="001C201D"/>
    <w:rsid w:val="001E661D"/>
    <w:rsid w:val="00203C65"/>
    <w:rsid w:val="00207AC6"/>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864"/>
    <w:rsid w:val="00E47F92"/>
    <w:rsid w:val="00E70BD3"/>
    <w:rsid w:val="00E92F11"/>
    <w:rsid w:val="00EA013B"/>
    <w:rsid w:val="00EB3759"/>
    <w:rsid w:val="00EE0C2F"/>
    <w:rsid w:val="00EE4B9B"/>
    <w:rsid w:val="00F0439E"/>
    <w:rsid w:val="00F0604E"/>
    <w:rsid w:val="00F169F2"/>
    <w:rsid w:val="00F20BCD"/>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466FA17"/>
  <w15:docId w15:val="{8281431B-A06F-43AB-8014-9600A883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semiHidden/>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d.whs.mil/Portals/54/Documents/DD/forms/dd/dd0254.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sd.whs.mil/Portals/54/Documents/DD/issuances/dodm/522022_vol3_2014.pdf" TargetMode="External"/><Relationship Id="rId17" Type="http://schemas.openxmlformats.org/officeDocument/2006/relationships/hyperlink" Target="https://static.e-publishing.af.mil/production/1/saf_aa/publication/dodman5200.02_afman16-1405/dodm5200.02_afman16-1405.pdf" TargetMode="External"/><Relationship Id="rId2" Type="http://schemas.openxmlformats.org/officeDocument/2006/relationships/customXml" Target="../customXml/item2.xml"/><Relationship Id="rId16" Type="http://schemas.openxmlformats.org/officeDocument/2006/relationships/hyperlink" Target="http://static.e-publishing.af.mil/production/1/af_a4/publication/afi31-101/generic_wm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d.whs.mil/Portals/54/Documents/DD/forms/dd/dd0254.pdf" TargetMode="External"/><Relationship Id="rId5" Type="http://schemas.openxmlformats.org/officeDocument/2006/relationships/settings" Target="settings.xml"/><Relationship Id="rId15" Type="http://schemas.openxmlformats.org/officeDocument/2006/relationships/hyperlink" Target="https://www.fcg.pentagon.mil/" TargetMode="External"/><Relationship Id="rId23" Type="http://schemas.openxmlformats.org/officeDocument/2006/relationships/theme" Target="theme/theme1.xml"/><Relationship Id="rId10" Type="http://schemas.openxmlformats.org/officeDocument/2006/relationships/hyperlink" Target="http://www.esd.whs.mil/Portals/54/Documents/DD/forms/dd/dd0254.pdf"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esd.whs.mil/Portals/54/Documents/DD/forms/dd/dd0254.pdf" TargetMode="External"/><Relationship Id="rId14" Type="http://schemas.openxmlformats.org/officeDocument/2006/relationships/hyperlink" Target="http://static.e-publishing.af.mil/production/1/af_a4/publication/afi32-7086/afi32-7086.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3.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4976</Words>
  <Characters>28366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33276</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Gregory Pangborn</cp:lastModifiedBy>
  <cp:revision>87</cp:revision>
  <cp:lastPrinted>2019-08-20T16:46:00Z</cp:lastPrinted>
  <dcterms:created xsi:type="dcterms:W3CDTF">2013-07-19T19:51:00Z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