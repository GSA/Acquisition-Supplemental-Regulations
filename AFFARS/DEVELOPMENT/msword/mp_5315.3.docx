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2FA3D" w14:textId="07628861" w:rsidR="0054139D" w:rsidRPr="003343EA" w:rsidRDefault="006B065A" w:rsidP="00C16CF8">
      <w:pPr>
        <w:pStyle w:val="Heading1Red"/>
        <w:widowControl w:val="0"/>
        <w:rPr>
          <w:sz w:val="28"/>
          <w:szCs w:val="28"/>
          <w:lang w:val="en"/>
        </w:rPr>
      </w:pPr>
      <w:bookmarkStart w:id="0" w:name="_Toc37956946"/>
      <w:bookmarkStart w:id="1" w:name="_Toc37957175"/>
      <w:bookmarkStart w:id="2" w:name="_Toc38365635"/>
      <w:bookmarkStart w:id="3" w:name="_Toc76718943"/>
      <w:bookmarkStart w:id="4" w:name="_Toc76719149"/>
      <w:bookmarkStart w:id="5" w:name="_Toc101959657"/>
      <w:r w:rsidRPr="003343EA">
        <w:rPr>
          <w:sz w:val="28"/>
          <w:szCs w:val="28"/>
          <w:lang w:val="en"/>
        </w:rPr>
        <w:t>Mandatory Procedure</w:t>
      </w:r>
      <w:bookmarkEnd w:id="0"/>
      <w:bookmarkEnd w:id="1"/>
      <w:bookmarkEnd w:id="2"/>
      <w:bookmarkEnd w:id="3"/>
      <w:bookmarkEnd w:id="4"/>
      <w:bookmarkEnd w:id="5"/>
    </w:p>
    <w:p w14:paraId="6B8C6C32" w14:textId="77777777" w:rsidR="00462007" w:rsidRPr="003343EA" w:rsidRDefault="00E27048" w:rsidP="00462007">
      <w:pPr>
        <w:pStyle w:val="Heading1"/>
        <w:rPr>
          <w:sz w:val="28"/>
          <w:szCs w:val="28"/>
        </w:rPr>
      </w:pPr>
      <w:bookmarkStart w:id="6" w:name="_Toc38365636"/>
      <w:bookmarkStart w:id="7" w:name="_Toc76718944"/>
      <w:bookmarkStart w:id="8" w:name="_Toc76719150"/>
      <w:bookmarkStart w:id="9" w:name="_Toc101959658"/>
      <w:r w:rsidRPr="003343EA">
        <w:rPr>
          <w:sz w:val="28"/>
          <w:szCs w:val="28"/>
          <w:lang w:val="en"/>
        </w:rPr>
        <w:t>MP5315.3</w:t>
      </w:r>
      <w:r w:rsidR="00363C2B" w:rsidRPr="003343EA">
        <w:rPr>
          <w:sz w:val="28"/>
          <w:szCs w:val="28"/>
          <w:lang w:val="en"/>
        </w:rPr>
        <w:br/>
      </w:r>
      <w:r w:rsidRPr="003343EA">
        <w:rPr>
          <w:sz w:val="28"/>
          <w:szCs w:val="28"/>
          <w:lang w:val="en"/>
        </w:rPr>
        <w:t>Source Selection</w:t>
      </w:r>
      <w:bookmarkEnd w:id="6"/>
      <w:bookmarkEnd w:id="7"/>
      <w:bookmarkEnd w:id="8"/>
      <w:bookmarkEnd w:id="9"/>
    </w:p>
    <w:p w14:paraId="203C64D4" w14:textId="77777777" w:rsidR="00221697" w:rsidRDefault="00221697" w:rsidP="00221697">
      <w:pPr>
        <w:spacing w:after="120"/>
        <w:jc w:val="center"/>
        <w:rPr>
          <w:b/>
        </w:rPr>
      </w:pPr>
      <w:r w:rsidRPr="00AF6D09">
        <w:rPr>
          <w:b/>
        </w:rPr>
        <w:t>2019 Edition</w:t>
      </w:r>
    </w:p>
    <w:p w14:paraId="47F4E4EB" w14:textId="77777777" w:rsidR="00221697" w:rsidRPr="00BC55FF" w:rsidRDefault="00221697" w:rsidP="00221697">
      <w:pPr>
        <w:spacing w:before="120" w:after="480"/>
        <w:jc w:val="center"/>
        <w:rPr>
          <w:i/>
        </w:rPr>
      </w:pPr>
      <w:r w:rsidRPr="00AF6D09">
        <w:rPr>
          <w:i/>
          <w:iCs/>
        </w:rPr>
        <w:t xml:space="preserve">Revised: </w:t>
      </w:r>
      <w:r>
        <w:rPr>
          <w:i/>
          <w:iCs/>
        </w:rPr>
        <w:t>2 May 2022</w:t>
      </w:r>
      <w:bookmarkStart w:id="10" w:name="_GoBack"/>
      <w:bookmarkEnd w:id="10"/>
    </w:p>
    <w:sdt>
      <w:sdtPr>
        <w:rPr>
          <w:rFonts w:ascii="Times New Roman" w:eastAsiaTheme="minorHAnsi" w:hAnsi="Times New Roman" w:cs="Times New Roman"/>
          <w:color w:val="auto"/>
          <w:sz w:val="24"/>
          <w:szCs w:val="22"/>
        </w:rPr>
        <w:id w:val="-1539353547"/>
        <w:docPartObj>
          <w:docPartGallery w:val="Table of Contents"/>
          <w:docPartUnique/>
        </w:docPartObj>
      </w:sdtPr>
      <w:sdtEndPr>
        <w:rPr>
          <w:b/>
          <w:bCs/>
          <w:noProof/>
        </w:rPr>
      </w:sdtEndPr>
      <w:sdtContent>
        <w:p w14:paraId="79B2E056" w14:textId="77777777" w:rsidR="003343EA" w:rsidRDefault="00462007" w:rsidP="00462007">
          <w:pPr>
            <w:pStyle w:val="TOCHeading"/>
            <w:rPr>
              <w:noProof/>
            </w:rPr>
          </w:pPr>
          <w:r w:rsidRPr="00462007">
            <w:rPr>
              <w:color w:val="auto"/>
            </w:rPr>
            <w:t>Table of Contents</w:t>
          </w:r>
          <w:r>
            <w:fldChar w:fldCharType="begin"/>
          </w:r>
          <w:r>
            <w:instrText xml:space="preserve"> TOC \o "1-3" \h \z \u </w:instrText>
          </w:r>
          <w:r>
            <w:fldChar w:fldCharType="separate"/>
          </w:r>
        </w:p>
        <w:p w14:paraId="089617C1" w14:textId="72142B03" w:rsidR="003343EA" w:rsidRDefault="003343EA">
          <w:pPr>
            <w:pStyle w:val="TOC1"/>
            <w:tabs>
              <w:tab w:val="right" w:leader="dot" w:pos="10070"/>
            </w:tabs>
            <w:rPr>
              <w:rFonts w:asciiTheme="minorHAnsi" w:eastAsiaTheme="minorEastAsia" w:hAnsiTheme="minorHAnsi" w:cstheme="minorBidi"/>
              <w:noProof/>
              <w:sz w:val="22"/>
            </w:rPr>
          </w:pPr>
          <w:hyperlink w:anchor="_Toc101959658" w:history="1">
            <w:r w:rsidRPr="006B17D7">
              <w:rPr>
                <w:rStyle w:val="Hyperlink"/>
                <w:noProof/>
                <w:lang w:val="en"/>
              </w:rPr>
              <w:t>MP5315.3 Source Selection</w:t>
            </w:r>
            <w:r>
              <w:rPr>
                <w:noProof/>
                <w:webHidden/>
              </w:rPr>
              <w:tab/>
            </w:r>
            <w:r>
              <w:rPr>
                <w:noProof/>
                <w:webHidden/>
              </w:rPr>
              <w:fldChar w:fldCharType="begin"/>
            </w:r>
            <w:r>
              <w:rPr>
                <w:noProof/>
                <w:webHidden/>
              </w:rPr>
              <w:instrText xml:space="preserve"> PAGEREF _Toc101959658 \h </w:instrText>
            </w:r>
            <w:r>
              <w:rPr>
                <w:noProof/>
                <w:webHidden/>
              </w:rPr>
            </w:r>
            <w:r>
              <w:rPr>
                <w:noProof/>
                <w:webHidden/>
              </w:rPr>
              <w:fldChar w:fldCharType="separate"/>
            </w:r>
            <w:r>
              <w:rPr>
                <w:noProof/>
                <w:webHidden/>
              </w:rPr>
              <w:t>1</w:t>
            </w:r>
            <w:r>
              <w:rPr>
                <w:noProof/>
                <w:webHidden/>
              </w:rPr>
              <w:fldChar w:fldCharType="end"/>
            </w:r>
          </w:hyperlink>
        </w:p>
        <w:p w14:paraId="0119F007" w14:textId="436764A5" w:rsidR="003343EA" w:rsidRDefault="003343EA">
          <w:pPr>
            <w:pStyle w:val="TOC3"/>
            <w:tabs>
              <w:tab w:val="right" w:leader="dot" w:pos="10070"/>
            </w:tabs>
            <w:rPr>
              <w:rFonts w:asciiTheme="minorHAnsi" w:eastAsiaTheme="minorEastAsia" w:hAnsiTheme="minorHAnsi" w:cstheme="minorBidi"/>
              <w:noProof/>
              <w:sz w:val="22"/>
            </w:rPr>
          </w:pPr>
          <w:hyperlink w:anchor="_Toc101959659" w:history="1">
            <w:r w:rsidRPr="006B17D7">
              <w:rPr>
                <w:rStyle w:val="Hyperlink"/>
                <w:noProof/>
                <w:lang w:val="en"/>
              </w:rPr>
              <w:t>1   PURPOSE, ROLES, AND RESPONSIBILITIES</w:t>
            </w:r>
            <w:r>
              <w:rPr>
                <w:noProof/>
                <w:webHidden/>
              </w:rPr>
              <w:tab/>
            </w:r>
            <w:r>
              <w:rPr>
                <w:noProof/>
                <w:webHidden/>
              </w:rPr>
              <w:fldChar w:fldCharType="begin"/>
            </w:r>
            <w:r>
              <w:rPr>
                <w:noProof/>
                <w:webHidden/>
              </w:rPr>
              <w:instrText xml:space="preserve"> PAGEREF _Toc101959659 \h </w:instrText>
            </w:r>
            <w:r>
              <w:rPr>
                <w:noProof/>
                <w:webHidden/>
              </w:rPr>
            </w:r>
            <w:r>
              <w:rPr>
                <w:noProof/>
                <w:webHidden/>
              </w:rPr>
              <w:fldChar w:fldCharType="separate"/>
            </w:r>
            <w:r>
              <w:rPr>
                <w:noProof/>
                <w:webHidden/>
              </w:rPr>
              <w:t>1</w:t>
            </w:r>
            <w:r>
              <w:rPr>
                <w:noProof/>
                <w:webHidden/>
              </w:rPr>
              <w:fldChar w:fldCharType="end"/>
            </w:r>
          </w:hyperlink>
        </w:p>
        <w:p w14:paraId="5B19F6C3" w14:textId="60A6BD31" w:rsidR="003343EA" w:rsidRDefault="003343EA">
          <w:pPr>
            <w:pStyle w:val="TOC3"/>
            <w:tabs>
              <w:tab w:val="right" w:leader="dot" w:pos="10070"/>
            </w:tabs>
            <w:rPr>
              <w:rFonts w:asciiTheme="minorHAnsi" w:eastAsiaTheme="minorEastAsia" w:hAnsiTheme="minorHAnsi" w:cstheme="minorBidi"/>
              <w:noProof/>
              <w:sz w:val="22"/>
            </w:rPr>
          </w:pPr>
          <w:hyperlink w:anchor="_Toc101959660" w:history="1">
            <w:r w:rsidRPr="006B17D7">
              <w:rPr>
                <w:rStyle w:val="Hyperlink"/>
                <w:noProof/>
                <w:lang w:val="en"/>
              </w:rPr>
              <w:t>2   PRE-SOLICITATION ACTIVITIES</w:t>
            </w:r>
            <w:r>
              <w:rPr>
                <w:noProof/>
                <w:webHidden/>
              </w:rPr>
              <w:tab/>
            </w:r>
            <w:r>
              <w:rPr>
                <w:noProof/>
                <w:webHidden/>
              </w:rPr>
              <w:fldChar w:fldCharType="begin"/>
            </w:r>
            <w:r>
              <w:rPr>
                <w:noProof/>
                <w:webHidden/>
              </w:rPr>
              <w:instrText xml:space="preserve"> PAGEREF _Toc101959660 \h </w:instrText>
            </w:r>
            <w:r>
              <w:rPr>
                <w:noProof/>
                <w:webHidden/>
              </w:rPr>
            </w:r>
            <w:r>
              <w:rPr>
                <w:noProof/>
                <w:webHidden/>
              </w:rPr>
              <w:fldChar w:fldCharType="separate"/>
            </w:r>
            <w:r>
              <w:rPr>
                <w:noProof/>
                <w:webHidden/>
              </w:rPr>
              <w:t>6</w:t>
            </w:r>
            <w:r>
              <w:rPr>
                <w:noProof/>
                <w:webHidden/>
              </w:rPr>
              <w:fldChar w:fldCharType="end"/>
            </w:r>
          </w:hyperlink>
        </w:p>
        <w:p w14:paraId="0E1C75DA" w14:textId="6222C89A" w:rsidR="003343EA" w:rsidRDefault="003343EA">
          <w:pPr>
            <w:pStyle w:val="TOC3"/>
            <w:tabs>
              <w:tab w:val="right" w:leader="dot" w:pos="10070"/>
            </w:tabs>
            <w:rPr>
              <w:rFonts w:asciiTheme="minorHAnsi" w:eastAsiaTheme="minorEastAsia" w:hAnsiTheme="minorHAnsi" w:cstheme="minorBidi"/>
              <w:noProof/>
              <w:sz w:val="22"/>
            </w:rPr>
          </w:pPr>
          <w:hyperlink w:anchor="_Toc101959661" w:history="1">
            <w:r w:rsidRPr="006B17D7">
              <w:rPr>
                <w:rStyle w:val="Hyperlink"/>
                <w:noProof/>
                <w:lang w:val="en"/>
              </w:rPr>
              <w:t>3   EVALUATION AND DECISION PROCESS</w:t>
            </w:r>
            <w:r>
              <w:rPr>
                <w:noProof/>
                <w:webHidden/>
              </w:rPr>
              <w:tab/>
            </w:r>
            <w:r>
              <w:rPr>
                <w:noProof/>
                <w:webHidden/>
              </w:rPr>
              <w:fldChar w:fldCharType="begin"/>
            </w:r>
            <w:r>
              <w:rPr>
                <w:noProof/>
                <w:webHidden/>
              </w:rPr>
              <w:instrText xml:space="preserve"> PAGEREF _Toc101959661 \h </w:instrText>
            </w:r>
            <w:r>
              <w:rPr>
                <w:noProof/>
                <w:webHidden/>
              </w:rPr>
            </w:r>
            <w:r>
              <w:rPr>
                <w:noProof/>
                <w:webHidden/>
              </w:rPr>
              <w:fldChar w:fldCharType="separate"/>
            </w:r>
            <w:r>
              <w:rPr>
                <w:noProof/>
                <w:webHidden/>
              </w:rPr>
              <w:t>7</w:t>
            </w:r>
            <w:r>
              <w:rPr>
                <w:noProof/>
                <w:webHidden/>
              </w:rPr>
              <w:fldChar w:fldCharType="end"/>
            </w:r>
          </w:hyperlink>
        </w:p>
        <w:p w14:paraId="74E1F76C" w14:textId="16CE5FC2" w:rsidR="003343EA" w:rsidRDefault="003343EA">
          <w:pPr>
            <w:pStyle w:val="TOC3"/>
            <w:tabs>
              <w:tab w:val="right" w:leader="dot" w:pos="10070"/>
            </w:tabs>
            <w:rPr>
              <w:rFonts w:asciiTheme="minorHAnsi" w:eastAsiaTheme="minorEastAsia" w:hAnsiTheme="minorHAnsi" w:cstheme="minorBidi"/>
              <w:noProof/>
              <w:sz w:val="22"/>
            </w:rPr>
          </w:pPr>
          <w:hyperlink w:anchor="_Toc101959662" w:history="1">
            <w:r w:rsidRPr="006B17D7">
              <w:rPr>
                <w:rStyle w:val="Hyperlink"/>
                <w:noProof/>
                <w:lang w:val="en"/>
              </w:rPr>
              <w:t>4   DOCUMENTATION REQUIREMENTS</w:t>
            </w:r>
            <w:r>
              <w:rPr>
                <w:noProof/>
                <w:webHidden/>
              </w:rPr>
              <w:tab/>
            </w:r>
            <w:r>
              <w:rPr>
                <w:noProof/>
                <w:webHidden/>
              </w:rPr>
              <w:fldChar w:fldCharType="begin"/>
            </w:r>
            <w:r>
              <w:rPr>
                <w:noProof/>
                <w:webHidden/>
              </w:rPr>
              <w:instrText xml:space="preserve"> PAGEREF _Toc101959662 \h </w:instrText>
            </w:r>
            <w:r>
              <w:rPr>
                <w:noProof/>
                <w:webHidden/>
              </w:rPr>
            </w:r>
            <w:r>
              <w:rPr>
                <w:noProof/>
                <w:webHidden/>
              </w:rPr>
              <w:fldChar w:fldCharType="separate"/>
            </w:r>
            <w:r>
              <w:rPr>
                <w:noProof/>
                <w:webHidden/>
              </w:rPr>
              <w:t>9</w:t>
            </w:r>
            <w:r>
              <w:rPr>
                <w:noProof/>
                <w:webHidden/>
              </w:rPr>
              <w:fldChar w:fldCharType="end"/>
            </w:r>
          </w:hyperlink>
        </w:p>
        <w:p w14:paraId="1BDDD22A" w14:textId="7E5AE241" w:rsidR="003343EA" w:rsidRDefault="003343EA">
          <w:pPr>
            <w:pStyle w:val="TOC3"/>
            <w:tabs>
              <w:tab w:val="right" w:leader="dot" w:pos="10070"/>
            </w:tabs>
            <w:rPr>
              <w:rFonts w:asciiTheme="minorHAnsi" w:eastAsiaTheme="minorEastAsia" w:hAnsiTheme="minorHAnsi" w:cstheme="minorBidi"/>
              <w:noProof/>
              <w:sz w:val="22"/>
            </w:rPr>
          </w:pPr>
          <w:hyperlink w:anchor="_Toc101959663" w:history="1">
            <w:r w:rsidRPr="006B17D7">
              <w:rPr>
                <w:rStyle w:val="Hyperlink"/>
                <w:noProof/>
                <w:lang w:val="en"/>
              </w:rPr>
              <w:t xml:space="preserve">5   DEFINITIONS   </w:t>
            </w:r>
            <w:r w:rsidRPr="006B17D7">
              <w:rPr>
                <w:rStyle w:val="Hyperlink"/>
                <w:i/>
                <w:noProof/>
                <w:lang w:val="en"/>
              </w:rPr>
              <w:t>(No AF text)</w:t>
            </w:r>
            <w:r>
              <w:rPr>
                <w:noProof/>
                <w:webHidden/>
              </w:rPr>
              <w:tab/>
            </w:r>
            <w:r>
              <w:rPr>
                <w:noProof/>
                <w:webHidden/>
              </w:rPr>
              <w:fldChar w:fldCharType="begin"/>
            </w:r>
            <w:r>
              <w:rPr>
                <w:noProof/>
                <w:webHidden/>
              </w:rPr>
              <w:instrText xml:space="preserve"> PAGEREF _Toc101959663 \h </w:instrText>
            </w:r>
            <w:r>
              <w:rPr>
                <w:noProof/>
                <w:webHidden/>
              </w:rPr>
            </w:r>
            <w:r>
              <w:rPr>
                <w:noProof/>
                <w:webHidden/>
              </w:rPr>
              <w:fldChar w:fldCharType="separate"/>
            </w:r>
            <w:r>
              <w:rPr>
                <w:noProof/>
                <w:webHidden/>
              </w:rPr>
              <w:t>11</w:t>
            </w:r>
            <w:r>
              <w:rPr>
                <w:noProof/>
                <w:webHidden/>
              </w:rPr>
              <w:fldChar w:fldCharType="end"/>
            </w:r>
          </w:hyperlink>
        </w:p>
        <w:p w14:paraId="27D44656" w14:textId="1426A231" w:rsidR="003343EA" w:rsidRDefault="003343EA">
          <w:pPr>
            <w:pStyle w:val="TOC3"/>
            <w:tabs>
              <w:tab w:val="right" w:leader="dot" w:pos="10070"/>
            </w:tabs>
            <w:rPr>
              <w:rFonts w:asciiTheme="minorHAnsi" w:eastAsiaTheme="minorEastAsia" w:hAnsiTheme="minorHAnsi" w:cstheme="minorBidi"/>
              <w:noProof/>
              <w:sz w:val="22"/>
            </w:rPr>
          </w:pPr>
          <w:hyperlink w:anchor="_Toc101959664" w:history="1">
            <w:r w:rsidRPr="006B17D7">
              <w:rPr>
                <w:rStyle w:val="Hyperlink"/>
                <w:noProof/>
                <w:lang w:val="en"/>
              </w:rPr>
              <w:t>6   MANDATORY AIR FORCE SOURCE SELECTION TRAINING</w:t>
            </w:r>
            <w:r>
              <w:rPr>
                <w:noProof/>
                <w:webHidden/>
              </w:rPr>
              <w:tab/>
            </w:r>
            <w:r>
              <w:rPr>
                <w:noProof/>
                <w:webHidden/>
              </w:rPr>
              <w:fldChar w:fldCharType="begin"/>
            </w:r>
            <w:r>
              <w:rPr>
                <w:noProof/>
                <w:webHidden/>
              </w:rPr>
              <w:instrText xml:space="preserve"> PAGEREF _Toc101959664 \h </w:instrText>
            </w:r>
            <w:r>
              <w:rPr>
                <w:noProof/>
                <w:webHidden/>
              </w:rPr>
            </w:r>
            <w:r>
              <w:rPr>
                <w:noProof/>
                <w:webHidden/>
              </w:rPr>
              <w:fldChar w:fldCharType="separate"/>
            </w:r>
            <w:r>
              <w:rPr>
                <w:noProof/>
                <w:webHidden/>
              </w:rPr>
              <w:t>11</w:t>
            </w:r>
            <w:r>
              <w:rPr>
                <w:noProof/>
                <w:webHidden/>
              </w:rPr>
              <w:fldChar w:fldCharType="end"/>
            </w:r>
          </w:hyperlink>
        </w:p>
        <w:p w14:paraId="159B2A1C" w14:textId="33FB23AC" w:rsidR="003343EA" w:rsidRDefault="003343EA">
          <w:pPr>
            <w:pStyle w:val="TOC3"/>
            <w:tabs>
              <w:tab w:val="right" w:leader="dot" w:pos="10070"/>
            </w:tabs>
            <w:rPr>
              <w:rFonts w:asciiTheme="minorHAnsi" w:eastAsiaTheme="minorEastAsia" w:hAnsiTheme="minorHAnsi" w:cstheme="minorBidi"/>
              <w:noProof/>
              <w:sz w:val="22"/>
            </w:rPr>
          </w:pPr>
          <w:hyperlink w:anchor="_Toc101959665" w:history="1">
            <w:r w:rsidRPr="006B17D7">
              <w:rPr>
                <w:rStyle w:val="Hyperlink"/>
                <w:noProof/>
                <w:lang w:val="en"/>
              </w:rPr>
              <w:t>Appendix A. De</w:t>
            </w:r>
            <w:r w:rsidRPr="006B17D7">
              <w:rPr>
                <w:rStyle w:val="Hyperlink"/>
                <w:noProof/>
                <w:lang w:val="en"/>
              </w:rPr>
              <w:t>b</w:t>
            </w:r>
            <w:r w:rsidRPr="006B17D7">
              <w:rPr>
                <w:rStyle w:val="Hyperlink"/>
                <w:noProof/>
                <w:lang w:val="en"/>
              </w:rPr>
              <w:t>riefing Guide   (</w:t>
            </w:r>
            <w:r w:rsidRPr="006B17D7">
              <w:rPr>
                <w:rStyle w:val="Hyperlink"/>
                <w:i/>
                <w:iCs/>
                <w:noProof/>
                <w:lang w:val="en"/>
              </w:rPr>
              <w:t>No AF Text</w:t>
            </w:r>
            <w:r w:rsidRPr="006B17D7">
              <w:rPr>
                <w:rStyle w:val="Hyperlink"/>
                <w:noProof/>
                <w:lang w:val="en"/>
              </w:rPr>
              <w:t>)</w:t>
            </w:r>
            <w:r>
              <w:rPr>
                <w:noProof/>
                <w:webHidden/>
              </w:rPr>
              <w:tab/>
            </w:r>
            <w:r>
              <w:rPr>
                <w:noProof/>
                <w:webHidden/>
              </w:rPr>
              <w:fldChar w:fldCharType="begin"/>
            </w:r>
            <w:r>
              <w:rPr>
                <w:noProof/>
                <w:webHidden/>
              </w:rPr>
              <w:instrText xml:space="preserve"> PAGEREF _Toc101959665 \h </w:instrText>
            </w:r>
            <w:r>
              <w:rPr>
                <w:noProof/>
                <w:webHidden/>
              </w:rPr>
            </w:r>
            <w:r>
              <w:rPr>
                <w:noProof/>
                <w:webHidden/>
              </w:rPr>
              <w:fldChar w:fldCharType="separate"/>
            </w:r>
            <w:r>
              <w:rPr>
                <w:noProof/>
                <w:webHidden/>
              </w:rPr>
              <w:t>13</w:t>
            </w:r>
            <w:r>
              <w:rPr>
                <w:noProof/>
                <w:webHidden/>
              </w:rPr>
              <w:fldChar w:fldCharType="end"/>
            </w:r>
          </w:hyperlink>
        </w:p>
        <w:p w14:paraId="7CAB37FB" w14:textId="73B819E3" w:rsidR="003343EA" w:rsidRDefault="003343EA">
          <w:pPr>
            <w:pStyle w:val="TOC3"/>
            <w:tabs>
              <w:tab w:val="right" w:leader="dot" w:pos="10070"/>
            </w:tabs>
            <w:rPr>
              <w:rFonts w:asciiTheme="minorHAnsi" w:eastAsiaTheme="minorEastAsia" w:hAnsiTheme="minorHAnsi" w:cstheme="minorBidi"/>
              <w:noProof/>
              <w:sz w:val="22"/>
            </w:rPr>
          </w:pPr>
          <w:hyperlink w:anchor="_Toc101959666" w:history="1">
            <w:r w:rsidRPr="006B17D7">
              <w:rPr>
                <w:rStyle w:val="Hyperlink"/>
                <w:noProof/>
              </w:rPr>
              <w:t>Appendix B.  Tradeoff Source Selection Process:  Subjective Tradeoff and Value Adjusted Total Evaluated Price (VATEP) Tradeoff   (</w:t>
            </w:r>
            <w:r w:rsidRPr="006B17D7">
              <w:rPr>
                <w:rStyle w:val="Hyperlink"/>
                <w:i/>
                <w:noProof/>
              </w:rPr>
              <w:t>No AF Text</w:t>
            </w:r>
            <w:r w:rsidRPr="006B17D7">
              <w:rPr>
                <w:rStyle w:val="Hyperlink"/>
                <w:noProof/>
              </w:rPr>
              <w:t>)</w:t>
            </w:r>
            <w:r>
              <w:rPr>
                <w:noProof/>
                <w:webHidden/>
              </w:rPr>
              <w:tab/>
            </w:r>
            <w:r>
              <w:rPr>
                <w:noProof/>
                <w:webHidden/>
              </w:rPr>
              <w:fldChar w:fldCharType="begin"/>
            </w:r>
            <w:r>
              <w:rPr>
                <w:noProof/>
                <w:webHidden/>
              </w:rPr>
              <w:instrText xml:space="preserve"> PAGEREF _Toc101959666 \h </w:instrText>
            </w:r>
            <w:r>
              <w:rPr>
                <w:noProof/>
                <w:webHidden/>
              </w:rPr>
            </w:r>
            <w:r>
              <w:rPr>
                <w:noProof/>
                <w:webHidden/>
              </w:rPr>
              <w:fldChar w:fldCharType="separate"/>
            </w:r>
            <w:r>
              <w:rPr>
                <w:noProof/>
                <w:webHidden/>
              </w:rPr>
              <w:t>13</w:t>
            </w:r>
            <w:r>
              <w:rPr>
                <w:noProof/>
                <w:webHidden/>
              </w:rPr>
              <w:fldChar w:fldCharType="end"/>
            </w:r>
          </w:hyperlink>
        </w:p>
        <w:p w14:paraId="4F8F80C8" w14:textId="226A1B2B" w:rsidR="003343EA" w:rsidRDefault="003343EA">
          <w:pPr>
            <w:pStyle w:val="TOC3"/>
            <w:tabs>
              <w:tab w:val="right" w:leader="dot" w:pos="10070"/>
            </w:tabs>
            <w:rPr>
              <w:rFonts w:asciiTheme="minorHAnsi" w:eastAsiaTheme="minorEastAsia" w:hAnsiTheme="minorHAnsi" w:cstheme="minorBidi"/>
              <w:noProof/>
              <w:sz w:val="22"/>
            </w:rPr>
          </w:pPr>
          <w:hyperlink w:anchor="_Toc101959667" w:history="1">
            <w:r w:rsidRPr="006B17D7">
              <w:rPr>
                <w:rStyle w:val="Hyperlink"/>
                <w:noProof/>
                <w:lang w:val="en"/>
              </w:rPr>
              <w:t xml:space="preserve">Appendix C.  Lowest Price Technically Acceptable (LPTA) Source Selection Process   </w:t>
            </w:r>
            <w:r w:rsidRPr="006B17D7">
              <w:rPr>
                <w:rStyle w:val="Hyperlink"/>
                <w:i/>
                <w:noProof/>
                <w:lang w:val="en"/>
              </w:rPr>
              <w:t>(No AF Text)</w:t>
            </w:r>
            <w:r>
              <w:rPr>
                <w:noProof/>
                <w:webHidden/>
              </w:rPr>
              <w:tab/>
            </w:r>
            <w:r>
              <w:rPr>
                <w:noProof/>
                <w:webHidden/>
              </w:rPr>
              <w:fldChar w:fldCharType="begin"/>
            </w:r>
            <w:r>
              <w:rPr>
                <w:noProof/>
                <w:webHidden/>
              </w:rPr>
              <w:instrText xml:space="preserve"> PAGEREF _Toc101959667 \h </w:instrText>
            </w:r>
            <w:r>
              <w:rPr>
                <w:noProof/>
                <w:webHidden/>
              </w:rPr>
            </w:r>
            <w:r>
              <w:rPr>
                <w:noProof/>
                <w:webHidden/>
              </w:rPr>
              <w:fldChar w:fldCharType="separate"/>
            </w:r>
            <w:r>
              <w:rPr>
                <w:noProof/>
                <w:webHidden/>
              </w:rPr>
              <w:t>13</w:t>
            </w:r>
            <w:r>
              <w:rPr>
                <w:noProof/>
                <w:webHidden/>
              </w:rPr>
              <w:fldChar w:fldCharType="end"/>
            </w:r>
          </w:hyperlink>
        </w:p>
        <w:p w14:paraId="78E3D548" w14:textId="46EE4287" w:rsidR="00462007" w:rsidRDefault="00462007">
          <w:r>
            <w:rPr>
              <w:b/>
              <w:bCs/>
              <w:noProof/>
            </w:rPr>
            <w:fldChar w:fldCharType="end"/>
          </w:r>
        </w:p>
      </w:sdtContent>
    </w:sdt>
    <w:p w14:paraId="1D17AC8A" w14:textId="77777777" w:rsidR="00BD580D" w:rsidRDefault="007E410C" w:rsidP="00EB0282">
      <w:pPr>
        <w:pStyle w:val="Heading3"/>
        <w:keepNext w:val="0"/>
        <w:keepLines w:val="0"/>
        <w:widowControl w:val="0"/>
        <w:rPr>
          <w:lang w:val="en"/>
        </w:rPr>
      </w:pPr>
      <w:bookmarkStart w:id="11" w:name="C1"/>
      <w:bookmarkStart w:id="12" w:name="_Toc38365637"/>
      <w:bookmarkStart w:id="13" w:name="_Toc101959659"/>
      <w:bookmarkEnd w:id="11"/>
      <w:r w:rsidRPr="00AF7319">
        <w:rPr>
          <w:lang w:val="en"/>
        </w:rPr>
        <w:t>1   PURPOSE, ROLES, AND RESPONSIBILITIES</w:t>
      </w:r>
      <w:bookmarkEnd w:id="12"/>
      <w:bookmarkEnd w:id="13"/>
    </w:p>
    <w:p w14:paraId="3D8A173E" w14:textId="77777777" w:rsidR="00BD580D" w:rsidRDefault="00E27048" w:rsidP="00EB0282">
      <w:pPr>
        <w:pStyle w:val="List1"/>
        <w:widowControl w:val="0"/>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256C1DC7" w14:textId="79C32D95" w:rsidR="00BD580D" w:rsidRDefault="00E27048" w:rsidP="00EB0282">
      <w:pPr>
        <w:widowControl w:val="0"/>
        <w:spacing w:after="0"/>
        <w:rPr>
          <w:rFonts w:eastAsia="Times New Roman"/>
          <w:b/>
          <w:bCs/>
          <w:lang w:val="en"/>
        </w:rPr>
      </w:pPr>
      <w:r w:rsidRPr="00AF7319">
        <w:rPr>
          <w:rFonts w:eastAsia="Times New Roman"/>
          <w:lang w:val="en"/>
        </w:rPr>
        <w:t xml:space="preserve">This Mandatory Procedure (MP) establishes supplemental procedures for conducting competitively negotiated source selections </w:t>
      </w:r>
      <w:r w:rsidR="002A24E8" w:rsidRPr="00AF7319">
        <w:rPr>
          <w:rFonts w:eastAsia="Times New Roman"/>
          <w:lang w:val="en"/>
        </w:rPr>
        <w:t xml:space="preserve">of $10M or more </w:t>
      </w:r>
      <w:r w:rsidRPr="00AF7319">
        <w:rPr>
          <w:rFonts w:eastAsia="Times New Roman"/>
          <w:lang w:val="en"/>
        </w:rPr>
        <w:t>within the Air Force</w:t>
      </w:r>
      <w:r w:rsidR="002557BE" w:rsidRPr="00AF7319">
        <w:rPr>
          <w:rFonts w:eastAsia="Times New Roman"/>
          <w:lang w:val="en"/>
        </w:rPr>
        <w:t xml:space="preserve"> (AF)</w:t>
      </w:r>
      <w:r w:rsidRPr="00AF7319">
        <w:rPr>
          <w:rFonts w:eastAsia="Times New Roman"/>
          <w:lang w:val="en"/>
        </w:rPr>
        <w:t xml:space="preserve">, and follows the numbering convention of the </w:t>
      </w:r>
      <w:hyperlink r:id="rId11" w:tgtFrame="_blank" w:history="1">
        <w:r w:rsidR="00604B30">
          <w:rPr>
            <w:rFonts w:eastAsia="Times New Roman"/>
            <w:color w:val="0000FF"/>
            <w:u w:val="single"/>
            <w:lang w:val="en"/>
          </w:rPr>
          <w:t>DoD Source Selection Procedures</w:t>
        </w:r>
      </w:hyperlink>
      <w:r w:rsidR="003D741E" w:rsidRPr="00AF7319">
        <w:rPr>
          <w:rFonts w:eastAsia="Times New Roman"/>
          <w:lang w:val="en"/>
        </w:rPr>
        <w:t xml:space="preserve">, </w:t>
      </w:r>
      <w:r w:rsidR="00C35B4D" w:rsidRPr="00AF7319">
        <w:rPr>
          <w:rFonts w:eastAsia="Times New Roman"/>
          <w:lang w:val="en"/>
        </w:rPr>
        <w:t xml:space="preserve">dated </w:t>
      </w:r>
      <w:r w:rsidR="006F4C7B" w:rsidRPr="00AF7319">
        <w:rPr>
          <w:rFonts w:eastAsia="Times New Roman"/>
          <w:lang w:val="en"/>
        </w:rPr>
        <w:t>31 Mar</w:t>
      </w:r>
      <w:r w:rsidR="00C35B4D" w:rsidRPr="00AF7319">
        <w:rPr>
          <w:rFonts w:eastAsia="Times New Roman"/>
          <w:lang w:val="en"/>
        </w:rPr>
        <w:t xml:space="preserve"> 2016</w:t>
      </w:r>
      <w:r w:rsidR="00020270" w:rsidRPr="00AF7319">
        <w:rPr>
          <w:rFonts w:eastAsia="Times New Roman"/>
          <w:lang w:val="en"/>
        </w:rPr>
        <w:t>.</w:t>
      </w:r>
    </w:p>
    <w:p w14:paraId="63867428" w14:textId="77777777" w:rsidR="00BD580D" w:rsidRDefault="00427B08" w:rsidP="00EB0282">
      <w:pPr>
        <w:pStyle w:val="List1"/>
        <w:widowControl w:val="0"/>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72A7CE53" w14:textId="14B75896" w:rsidR="00BD580D" w:rsidRDefault="00427B08" w:rsidP="00EB0282">
      <w:pPr>
        <w:widowControl w:val="0"/>
        <w:spacing w:after="0"/>
        <w:rPr>
          <w:rFonts w:eastAsia="Times New Roman"/>
          <w:lang w:val="en"/>
        </w:rPr>
      </w:pPr>
      <w:r w:rsidRPr="00AF7319">
        <w:rPr>
          <w:rFonts w:eastAsia="Times New Roman"/>
          <w:lang w:val="en"/>
        </w:rPr>
        <w:t xml:space="preserve">This MP must be used in conjunction with </w:t>
      </w:r>
      <w:hyperlink r:id="rId12" w:history="1">
        <w:r w:rsidR="00604B30">
          <w:rPr>
            <w:rStyle w:val="Hyperlink"/>
            <w:rFonts w:eastAsia="Times New Roman"/>
            <w:lang w:val="en"/>
          </w:rPr>
          <w:t>FAR Part 15</w:t>
        </w:r>
      </w:hyperlink>
      <w:r w:rsidRPr="00AF7319">
        <w:rPr>
          <w:rFonts w:eastAsia="Times New Roman"/>
          <w:lang w:val="en"/>
        </w:rPr>
        <w:t xml:space="preserve">, as supplemented, to include the </w:t>
      </w:r>
      <w:hyperlink r:id="rId13" w:history="1">
        <w:r w:rsidR="00E50BFB" w:rsidRPr="00F12519">
          <w:rPr>
            <w:rStyle w:val="Hyperlink"/>
            <w:rFonts w:eastAsia="Times New Roman"/>
            <w:lang w:val="en"/>
          </w:rPr>
          <w:t>DFARS Part 215</w:t>
        </w:r>
      </w:hyperlink>
      <w:r w:rsidR="00E50BFB">
        <w:rPr>
          <w:rFonts w:eastAsia="Times New Roman"/>
          <w:lang w:val="en"/>
        </w:rPr>
        <w:t xml:space="preserve"> and its companion resource entitled Procedures, G</w:t>
      </w:r>
      <w:r w:rsidR="0096662B">
        <w:rPr>
          <w:rFonts w:eastAsia="Times New Roman"/>
          <w:lang w:val="en"/>
        </w:rPr>
        <w:t xml:space="preserve">uidance and Information (PGI), </w:t>
      </w:r>
      <w:r w:rsidRPr="00AF7319">
        <w:rPr>
          <w:rFonts w:eastAsia="Times New Roman"/>
          <w:lang w:val="en"/>
        </w:rPr>
        <w:t xml:space="preserve">DoD Source Selection Procedures, </w:t>
      </w:r>
      <w:r w:rsidR="00E50BFB">
        <w:rPr>
          <w:rFonts w:eastAsia="Times New Roman"/>
          <w:lang w:val="en"/>
        </w:rPr>
        <w:t xml:space="preserve">and </w:t>
      </w:r>
      <w:r w:rsidRPr="00AF7319">
        <w:rPr>
          <w:rFonts w:eastAsia="Times New Roman"/>
          <w:lang w:val="en"/>
        </w:rPr>
        <w:t>related law</w:t>
      </w:r>
      <w:r w:rsidR="00E50BFB">
        <w:rPr>
          <w:rFonts w:eastAsia="Times New Roman"/>
          <w:lang w:val="en"/>
        </w:rPr>
        <w:t>s</w:t>
      </w:r>
      <w:r w:rsidRPr="00AF7319">
        <w:rPr>
          <w:rFonts w:eastAsia="Times New Roman"/>
          <w:lang w:val="en"/>
        </w:rPr>
        <w:t xml:space="preserve">, regulation, and </w:t>
      </w:r>
      <w:r w:rsidRPr="00AF7319">
        <w:rPr>
          <w:rFonts w:eastAsia="Times New Roman"/>
          <w:lang w:val="en"/>
        </w:rPr>
        <w:t xml:space="preserve">policy. </w:t>
      </w:r>
      <w:r w:rsidR="00C97BD5" w:rsidRPr="00AF7319">
        <w:rPr>
          <w:rFonts w:eastAsia="Times New Roman"/>
          <w:lang w:val="en"/>
        </w:rPr>
        <w:t xml:space="preserve"> </w:t>
      </w:r>
      <w:r w:rsidR="009255D2" w:rsidRPr="00AF7319">
        <w:rPr>
          <w:rFonts w:eastAsia="Times New Roman"/>
          <w:lang w:val="en"/>
        </w:rPr>
        <w:t xml:space="preserve"> </w:t>
      </w:r>
      <w:r w:rsidR="009255D2" w:rsidRPr="00E01C31">
        <w:rPr>
          <w:rFonts w:eastAsia="Times New Roman"/>
          <w:lang w:val="en"/>
        </w:rPr>
        <w:t>As guidance, this MP also provides hyperlinks to</w:t>
      </w:r>
      <w:r w:rsidR="00E50BFB">
        <w:rPr>
          <w:rFonts w:eastAsia="Times New Roman"/>
          <w:lang w:val="en"/>
        </w:rPr>
        <w:t xml:space="preserve"> non-mandatory</w:t>
      </w:r>
      <w:r w:rsidR="009255D2" w:rsidRPr="00E01C31">
        <w:rPr>
          <w:rFonts w:eastAsia="Times New Roman"/>
          <w:lang w:val="en"/>
        </w:rPr>
        <w:t xml:space="preserve"> best practices, </w:t>
      </w:r>
      <w:r w:rsidR="00E50BFB">
        <w:rPr>
          <w:rFonts w:eastAsia="Times New Roman"/>
          <w:lang w:val="en"/>
        </w:rPr>
        <w:t xml:space="preserve">TTPs, sample </w:t>
      </w:r>
      <w:r w:rsidR="009255D2" w:rsidRPr="00E01C31">
        <w:rPr>
          <w:rFonts w:eastAsia="Times New Roman"/>
          <w:lang w:val="en"/>
        </w:rPr>
        <w:t xml:space="preserve">RFP and contract language, tailorable templates </w:t>
      </w:r>
      <w:r w:rsidR="002A24E8" w:rsidRPr="00E01C31">
        <w:rPr>
          <w:rFonts w:eastAsia="Times New Roman"/>
          <w:lang w:val="en"/>
        </w:rPr>
        <w:t>and training material</w:t>
      </w:r>
      <w:r w:rsidR="00E50BFB">
        <w:rPr>
          <w:rFonts w:eastAsia="Times New Roman"/>
          <w:lang w:val="en"/>
        </w:rPr>
        <w:t>s</w:t>
      </w:r>
      <w:r w:rsidR="003F26FF">
        <w:rPr>
          <w:rFonts w:eastAsia="Times New Roman"/>
          <w:lang w:val="en"/>
        </w:rPr>
        <w:t xml:space="preserve">.  </w:t>
      </w:r>
    </w:p>
    <w:p w14:paraId="5722ED66" w14:textId="369AC1EC" w:rsidR="00BD580D" w:rsidRDefault="00A25813" w:rsidP="00EB0282">
      <w:pPr>
        <w:pStyle w:val="List3"/>
        <w:keepNext w:val="0"/>
        <w:keepLines w:val="0"/>
        <w:widowControl w:val="0"/>
      </w:pPr>
      <w:r w:rsidRPr="00AF7319">
        <w:rPr>
          <w:color w:val="000000"/>
        </w:rPr>
        <w:lastRenderedPageBreak/>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w:t>
      </w:r>
      <w:hyperlink r:id="rId14" w:history="1">
        <w:r w:rsidRPr="00604B30">
          <w:rPr>
            <w:rStyle w:val="Hyperlink"/>
          </w:rPr>
          <w:t>DoD Source Selection Procedures</w:t>
        </w:r>
      </w:hyperlink>
      <w:r w:rsidR="00604B30">
        <w:rPr>
          <w:color w:val="000000"/>
        </w:rPr>
        <w:t>,</w:t>
      </w:r>
      <w:r w:rsidRPr="00AF7319">
        <w:rPr>
          <w:color w:val="000000"/>
        </w:rPr>
        <w:t xml:space="preserve"> dated 31 March 2016</w:t>
      </w:r>
      <w:r w:rsidR="00604B30">
        <w:rPr>
          <w:color w:val="000000"/>
        </w:rPr>
        <w:t>,</w:t>
      </w:r>
      <w:r w:rsidRPr="00AF7319">
        <w:rPr>
          <w:color w:val="000000"/>
        </w:rPr>
        <w:t xml:space="preserve"> and from this MP if all of the following conditions are met:  </w:t>
      </w:r>
    </w:p>
    <w:p w14:paraId="2BD04C62"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1)  </w:t>
      </w:r>
      <w:r w:rsidR="00A25813" w:rsidRPr="00AF7319">
        <w:rPr>
          <w:rFonts w:ascii="Times New Roman" w:hAnsi="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olor w:val="000000"/>
          <w:szCs w:val="22"/>
        </w:rPr>
        <w:t>,</w:t>
      </w:r>
      <w:r w:rsidR="00A25813" w:rsidRPr="00AF7319">
        <w:rPr>
          <w:rFonts w:ascii="Times New Roman" w:hAnsi="Times New Roman"/>
          <w:color w:val="000000"/>
          <w:szCs w:val="22"/>
        </w:rPr>
        <w:t xml:space="preserve"> etc.) would not provide any meaningful differentiation amongst proposals and would add no value to the selection of a successful offeror;</w:t>
      </w:r>
    </w:p>
    <w:p w14:paraId="5956B06C" w14:textId="3E3B280A"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2)  </w:t>
      </w:r>
      <w:r w:rsidR="00A25813" w:rsidRPr="00AF7319">
        <w:rPr>
          <w:rFonts w:ascii="Times New Roman" w:hAnsi="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szCs w:val="22"/>
        </w:rPr>
        <w:t xml:space="preserve">in </w:t>
      </w:r>
      <w:hyperlink r:id="rId15" w:anchor="FAR_9_104" w:history="1">
        <w:r w:rsidR="00A25813" w:rsidRPr="00385B8F">
          <w:rPr>
            <w:rStyle w:val="Hyperlink"/>
            <w:rFonts w:ascii="Times New Roman" w:hAnsi="Times New Roman"/>
            <w:szCs w:val="22"/>
          </w:rPr>
          <w:t>FAR 9.104</w:t>
        </w:r>
      </w:hyperlink>
      <w:r w:rsidR="00A25813" w:rsidRPr="00AF7319">
        <w:rPr>
          <w:rFonts w:ascii="Times New Roman" w:hAnsi="Times New Roman"/>
          <w:color w:val="000000"/>
          <w:szCs w:val="22"/>
        </w:rPr>
        <w:t xml:space="preserve">; </w:t>
      </w:r>
    </w:p>
    <w:p w14:paraId="08261BDA" w14:textId="4F71505C"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3)  </w:t>
      </w:r>
      <w:r w:rsidR="00A25813" w:rsidRPr="00AF7319">
        <w:rPr>
          <w:rFonts w:ascii="Times New Roman" w:hAnsi="Times New Roman"/>
          <w:color w:val="000000"/>
          <w:szCs w:val="22"/>
        </w:rPr>
        <w:t>Use of price as the only evaluation factor is the most advantageous approach to the government; and</w:t>
      </w:r>
    </w:p>
    <w:p w14:paraId="4CF1B372"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4)  </w:t>
      </w:r>
      <w:r w:rsidR="00A25813" w:rsidRPr="00AF7319">
        <w:rPr>
          <w:rFonts w:ascii="Times New Roman" w:hAnsi="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2849ADCA" w14:textId="77777777" w:rsidR="00BD580D" w:rsidRDefault="005E6B05" w:rsidP="00EB0282">
      <w:pPr>
        <w:pStyle w:val="List3"/>
        <w:keepNext w:val="0"/>
        <w:keepLines w:val="0"/>
        <w:widowControl w:val="0"/>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29CC487C" w14:textId="4A284B0A" w:rsidR="00BD580D" w:rsidRDefault="00CA1775" w:rsidP="00EB0282">
      <w:pPr>
        <w:pStyle w:val="List2"/>
        <w:keepNext w:val="0"/>
        <w:keepLines w:val="0"/>
        <w:widowControl w:val="0"/>
      </w:pPr>
      <w:r w:rsidRPr="00AF7319">
        <w:rPr>
          <w:rFonts w:eastAsia="Times New Roman"/>
          <w:lang w:val="en"/>
        </w:rPr>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6"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5BA1D70A" w14:textId="77DB5FA4" w:rsidR="00BD580D" w:rsidRDefault="007424F7" w:rsidP="00EB0282">
      <w:pPr>
        <w:pStyle w:val="List3"/>
        <w:keepNext w:val="0"/>
        <w:keepLines w:val="0"/>
        <w:widowControl w:val="0"/>
      </w:pPr>
      <w:r w:rsidRPr="00AF7319">
        <w:t>1.2.4.</w:t>
      </w:r>
      <w:r w:rsidR="001C1170" w:rsidRPr="00AF7319">
        <w:t>1</w:t>
      </w:r>
      <w:r w:rsidRPr="00AF7319">
        <w:t xml:space="preserve">. Waiver procedures apply only to the DoD Source Selection Procedures </w:t>
      </w:r>
      <w:r w:rsidR="00380E39">
        <w:t xml:space="preserve">(CAUTION:  read paragraph 1.2 of the </w:t>
      </w:r>
      <w:hyperlink r:id="rId17" w:history="1">
        <w:r w:rsidR="00380E39" w:rsidRPr="00604B30">
          <w:rPr>
            <w:rStyle w:val="Hyperlink"/>
          </w:rPr>
          <w:t>DoD Source Selection Procedures</w:t>
        </w:r>
      </w:hyperlink>
      <w:r w:rsidR="00380E39">
        <w:t xml:space="preserve">) </w:t>
      </w:r>
      <w:r w:rsidRPr="00AF7319">
        <w:t xml:space="preserve">and this MP.  The requirements of </w:t>
      </w:r>
      <w:hyperlink r:id="rId18" w:anchor="FAR_Subpart_15_3" w:history="1">
        <w:r w:rsidRPr="00385B8F">
          <w:rPr>
            <w:rStyle w:val="Hyperlink"/>
          </w:rPr>
          <w:t>FAR 15.3</w:t>
        </w:r>
      </w:hyperlink>
      <w:r w:rsidRPr="00AF7319">
        <w:t xml:space="preserve">, as supplemented, cannot be waived as these requirements are subject to the FAR deviation process </w:t>
      </w:r>
      <w:r w:rsidR="00380E39">
        <w:t xml:space="preserve">(see </w:t>
      </w:r>
      <w:hyperlink r:id="rId19" w:anchor="p5301_4" w:history="1">
        <w:r w:rsidR="0096662B" w:rsidRPr="00385B8F">
          <w:rPr>
            <w:rStyle w:val="Hyperlink"/>
          </w:rPr>
          <w:t>AFFA</w:t>
        </w:r>
        <w:r w:rsidR="0096662B" w:rsidRPr="00385B8F">
          <w:rPr>
            <w:rStyle w:val="Hyperlink"/>
          </w:rPr>
          <w:t>R</w:t>
        </w:r>
        <w:r w:rsidR="0096662B" w:rsidRPr="00385B8F">
          <w:rPr>
            <w:rStyle w:val="Hyperlink"/>
          </w:rPr>
          <w:t>S 5301.402(2)</w:t>
        </w:r>
      </w:hyperlink>
      <w:r w:rsidR="0096662B" w:rsidRPr="00385B8F">
        <w:t xml:space="preserve">, </w:t>
      </w:r>
      <w:hyperlink r:id="rId20" w:anchor="p5301_4" w:history="1">
        <w:r w:rsidR="0096662B" w:rsidRPr="00385B8F">
          <w:rPr>
            <w:rStyle w:val="Hyperlink"/>
          </w:rPr>
          <w:t>530</w:t>
        </w:r>
        <w:r w:rsidR="0096662B" w:rsidRPr="00385B8F">
          <w:rPr>
            <w:rStyle w:val="Hyperlink"/>
          </w:rPr>
          <w:t>1</w:t>
        </w:r>
        <w:r w:rsidR="0096662B" w:rsidRPr="00385B8F">
          <w:rPr>
            <w:rStyle w:val="Hyperlink"/>
          </w:rPr>
          <w:t>.403(1</w:t>
        </w:r>
        <w:proofErr w:type="gramStart"/>
        <w:r w:rsidR="0096662B" w:rsidRPr="00385B8F">
          <w:rPr>
            <w:rStyle w:val="Hyperlink"/>
          </w:rPr>
          <w:t>)(</w:t>
        </w:r>
        <w:proofErr w:type="spellStart"/>
        <w:proofErr w:type="gramEnd"/>
        <w:r w:rsidR="0096662B" w:rsidRPr="00385B8F">
          <w:rPr>
            <w:rStyle w:val="Hyperlink"/>
          </w:rPr>
          <w:t>i</w:t>
        </w:r>
        <w:proofErr w:type="spellEnd"/>
        <w:r w:rsidR="0096662B" w:rsidRPr="00385B8F">
          <w:rPr>
            <w:rStyle w:val="Hyperlink"/>
          </w:rPr>
          <w:t>), (ii)</w:t>
        </w:r>
      </w:hyperlink>
      <w:r w:rsidR="0096662B" w:rsidRPr="00385B8F">
        <w:t>,</w:t>
      </w:r>
      <w:r w:rsidRPr="00AF7319">
        <w:t xml:space="preserve"> and </w:t>
      </w:r>
      <w:hyperlink r:id="rId21" w:anchor="p5301_4" w:history="1">
        <w:r w:rsidR="00353F1A" w:rsidRPr="00AF7319">
          <w:rPr>
            <w:rStyle w:val="Hyperlink"/>
          </w:rPr>
          <w:t>5301.4</w:t>
        </w:r>
        <w:r w:rsidR="00353F1A" w:rsidRPr="00AF7319">
          <w:rPr>
            <w:rStyle w:val="Hyperlink"/>
          </w:rPr>
          <w:t>0</w:t>
        </w:r>
        <w:r w:rsidR="00353F1A" w:rsidRPr="00AF7319">
          <w:rPr>
            <w:rStyle w:val="Hyperlink"/>
          </w:rPr>
          <w:t>4(b)</w:t>
        </w:r>
      </w:hyperlink>
      <w:r w:rsidR="00C91186" w:rsidRPr="00AF7319">
        <w:rPr>
          <w:rStyle w:val="Hyperlink"/>
        </w:rPr>
        <w:t>(</w:t>
      </w:r>
      <w:proofErr w:type="spellStart"/>
      <w:r w:rsidR="00C91186" w:rsidRPr="00AF7319">
        <w:rPr>
          <w:rStyle w:val="Hyperlink"/>
        </w:rPr>
        <w:t>i</w:t>
      </w:r>
      <w:proofErr w:type="spellEnd"/>
      <w:r w:rsidR="00C91186" w:rsidRPr="00AF7319">
        <w:rPr>
          <w:rStyle w:val="Hyperlink"/>
        </w:rPr>
        <w:t>)</w:t>
      </w:r>
      <w:r w:rsidR="0096662B">
        <w:rPr>
          <w:rStyle w:val="Hyperlink"/>
        </w:rPr>
        <w:t xml:space="preserve">, </w:t>
      </w:r>
      <w:r w:rsidR="00380E39">
        <w:rPr>
          <w:rStyle w:val="Hyperlink"/>
        </w:rPr>
        <w:t>(ii)</w:t>
      </w:r>
      <w:r w:rsidRPr="00AF7319">
        <w:t>.</w:t>
      </w:r>
    </w:p>
    <w:p w14:paraId="36CB4654" w14:textId="77777777" w:rsidR="00BD580D" w:rsidRDefault="00E27048" w:rsidP="00EB0282">
      <w:pPr>
        <w:pStyle w:val="List1"/>
        <w:widowControl w:val="0"/>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5C53631D" w14:textId="5FF992B7" w:rsidR="00BD580D" w:rsidRDefault="00E27048" w:rsidP="00EB0282">
      <w:pPr>
        <w:pStyle w:val="List1"/>
        <w:widowControl w:val="0"/>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0F98CAC3" w14:textId="77777777" w:rsidR="00BD580D" w:rsidRDefault="00E27048" w:rsidP="00EB0282">
      <w:pPr>
        <w:pStyle w:val="List2"/>
        <w:keepNext w:val="0"/>
        <w:keepLines w:val="0"/>
        <w:widowControl w:val="0"/>
        <w:rPr>
          <w:lang w:val="en"/>
        </w:rPr>
      </w:pPr>
      <w:r w:rsidRPr="00AF7319">
        <w:rPr>
          <w:rFonts w:eastAsia="Times New Roman"/>
          <w:lang w:val="en"/>
        </w:rPr>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53B7E700" w14:textId="77777777" w:rsidR="00BD580D" w:rsidRPr="00AF7319" w:rsidRDefault="00E27048" w:rsidP="00EB0282">
      <w:pPr>
        <w:pStyle w:val="List3"/>
        <w:keepNext w:val="0"/>
        <w:keepLines w:val="0"/>
        <w:widowControl w:val="0"/>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tbl>
      <w:tblPr>
        <w:tblW w:w="5093" w:type="pct"/>
        <w:jc w:val="center"/>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72"/>
        <w:gridCol w:w="2733"/>
        <w:gridCol w:w="2947"/>
        <w:gridCol w:w="1799"/>
      </w:tblGrid>
      <w:tr w:rsidR="00104CE1" w:rsidRPr="0054139D" w14:paraId="1E715837"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EB0282">
            <w:pPr>
              <w:widowControl w:val="0"/>
              <w:spacing w:after="0"/>
              <w:jc w:val="center"/>
              <w:rPr>
                <w:rFonts w:eastAsia="Times New Roman"/>
                <w:sz w:val="20"/>
              </w:rPr>
            </w:pPr>
            <w:r w:rsidRPr="0054139D">
              <w:rPr>
                <w:rFonts w:eastAsia="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rsidP="00EB0282">
            <w:pPr>
              <w:widowControl w:val="0"/>
              <w:spacing w:after="0"/>
              <w:jc w:val="center"/>
              <w:rPr>
                <w:rFonts w:eastAsia="Times New Roman"/>
                <w:sz w:val="20"/>
              </w:rPr>
            </w:pPr>
          </w:p>
        </w:tc>
        <w:tc>
          <w:tcPr>
            <w:tcW w:w="1436"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EB0282">
            <w:pPr>
              <w:widowControl w:val="0"/>
              <w:spacing w:after="0"/>
              <w:jc w:val="center"/>
              <w:rPr>
                <w:rFonts w:eastAsia="Times New Roman"/>
                <w:sz w:val="20"/>
              </w:rPr>
            </w:pPr>
            <w:r w:rsidRPr="0054139D">
              <w:rPr>
                <w:rFonts w:eastAsia="Times New Roman"/>
                <w:b/>
                <w:bCs/>
                <w:sz w:val="20"/>
              </w:rPr>
              <w:t xml:space="preserve">$10M to less than $100M </w:t>
            </w:r>
            <w:r w:rsidRPr="0054139D">
              <w:rPr>
                <w:rFonts w:eastAsia="Times New Roman"/>
                <w:b/>
                <w:bCs/>
                <w:sz w:val="20"/>
                <w:vertAlign w:val="superscript"/>
              </w:rPr>
              <w:t xml:space="preserve"> </w:t>
            </w:r>
            <w:r w:rsidRPr="0054139D">
              <w:rPr>
                <w:rFonts w:eastAsia="Times New Roman"/>
                <w:sz w:val="20"/>
              </w:rPr>
              <w:t>(Note</w:t>
            </w:r>
            <w:r w:rsidRPr="0054139D">
              <w:rPr>
                <w:rFonts w:eastAsia="Times New Roman"/>
                <w:sz w:val="20"/>
                <w:vertAlign w:val="superscript"/>
              </w:rPr>
              <w:t xml:space="preserve"> </w:t>
            </w:r>
            <w:r w:rsidR="004D1FBB" w:rsidRPr="0054139D">
              <w:rPr>
                <w:rFonts w:eastAsia="Times New Roman"/>
                <w:sz w:val="20"/>
              </w:rPr>
              <w:t>1</w:t>
            </w:r>
            <w:r w:rsidR="004C1FE5" w:rsidRPr="0054139D">
              <w:rPr>
                <w:rFonts w:eastAsia="Times New Roman"/>
                <w:sz w:val="20"/>
              </w:rPr>
              <w:t xml:space="preserve">)  </w:t>
            </w:r>
          </w:p>
        </w:tc>
        <w:tc>
          <w:tcPr>
            <w:tcW w:w="863"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EB0282">
            <w:pPr>
              <w:widowControl w:val="0"/>
              <w:spacing w:after="0"/>
              <w:jc w:val="center"/>
              <w:rPr>
                <w:rFonts w:eastAsia="Times New Roman"/>
                <w:sz w:val="20"/>
              </w:rPr>
            </w:pPr>
            <w:r w:rsidRPr="0054139D">
              <w:rPr>
                <w:rFonts w:eastAsia="Times New Roman"/>
                <w:b/>
                <w:bCs/>
                <w:sz w:val="20"/>
              </w:rPr>
              <w:t>$100M and above</w:t>
            </w:r>
            <w:r w:rsidRPr="0054139D">
              <w:rPr>
                <w:rFonts w:eastAsia="Times New Roman"/>
                <w:sz w:val="20"/>
              </w:rPr>
              <w:t xml:space="preserve"> </w:t>
            </w:r>
            <w:r w:rsidRPr="0054139D">
              <w:rPr>
                <w:rFonts w:eastAsia="Times New Roman"/>
                <w:sz w:val="20"/>
              </w:rPr>
              <w:br/>
              <w:t xml:space="preserve">(Note </w:t>
            </w:r>
            <w:r w:rsidR="004D1FBB" w:rsidRPr="0054139D">
              <w:rPr>
                <w:rFonts w:eastAsia="Times New Roman"/>
                <w:sz w:val="20"/>
              </w:rPr>
              <w:t>2</w:t>
            </w:r>
            <w:r w:rsidR="004C1FE5" w:rsidRPr="0054139D">
              <w:rPr>
                <w:rFonts w:eastAsia="Times New Roman"/>
                <w:sz w:val="20"/>
              </w:rPr>
              <w:t xml:space="preserve">)  </w:t>
            </w:r>
          </w:p>
        </w:tc>
      </w:tr>
      <w:tr w:rsidR="00104CE1" w:rsidRPr="0054139D" w14:paraId="32836948"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EB0282">
            <w:pPr>
              <w:widowControl w:val="0"/>
              <w:spacing w:before="100" w:beforeAutospacing="1" w:after="100" w:afterAutospacing="1"/>
              <w:ind w:left="112"/>
              <w:rPr>
                <w:rFonts w:eastAsia="Times New Roman"/>
                <w:sz w:val="20"/>
              </w:rPr>
            </w:pPr>
            <w:r w:rsidRPr="0054139D">
              <w:rPr>
                <w:rFonts w:eastAsia="Times New Roman"/>
                <w:sz w:val="20"/>
              </w:rPr>
              <w:t>Program Acquisition Category (</w:t>
            </w:r>
            <w:r w:rsidR="00F86754" w:rsidRPr="0054139D">
              <w:rPr>
                <w:rFonts w:eastAsia="Times New Roman"/>
                <w:sz w:val="20"/>
              </w:rPr>
              <w:t>ACAT</w:t>
            </w:r>
            <w:r w:rsidRPr="0054139D">
              <w:rPr>
                <w:rFonts w:eastAsia="Times New Roman"/>
                <w:sz w:val="20"/>
              </w:rPr>
              <w:t>)</w:t>
            </w:r>
            <w:r w:rsidR="00F86754" w:rsidRPr="0054139D">
              <w:rPr>
                <w:rFonts w:eastAsia="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EB0282">
            <w:pPr>
              <w:widowControl w:val="0"/>
              <w:spacing w:before="100" w:beforeAutospacing="1" w:after="100" w:afterAutospacing="1"/>
              <w:jc w:val="center"/>
              <w:rPr>
                <w:rFonts w:eastAsia="Times New Roman"/>
                <w:sz w:val="20"/>
              </w:rPr>
            </w:pPr>
          </w:p>
        </w:tc>
        <w:tc>
          <w:tcPr>
            <w:tcW w:w="1436"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c>
          <w:tcPr>
            <w:tcW w:w="863"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r>
      <w:tr w:rsidR="00104CE1" w:rsidRPr="0054139D" w14:paraId="0A5203DC"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EB0282">
            <w:pPr>
              <w:widowControl w:val="0"/>
              <w:spacing w:before="100" w:beforeAutospacing="1" w:after="100" w:afterAutospacing="1"/>
              <w:ind w:left="112"/>
              <w:rPr>
                <w:rFonts w:eastAsia="Times New Roman"/>
                <w:sz w:val="20"/>
              </w:rPr>
            </w:pPr>
            <w:r w:rsidRPr="0054139D">
              <w:rPr>
                <w:rFonts w:eastAsia="Times New Roman"/>
                <w:sz w:val="20"/>
              </w:rPr>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EB0282">
            <w:pPr>
              <w:widowControl w:val="0"/>
              <w:spacing w:before="100" w:beforeAutospacing="1" w:after="100" w:afterAutospacing="1"/>
              <w:jc w:val="center"/>
              <w:rPr>
                <w:rFonts w:eastAsia="Times New Roman"/>
                <w:sz w:val="20"/>
              </w:rPr>
            </w:pPr>
          </w:p>
        </w:tc>
        <w:tc>
          <w:tcPr>
            <w:tcW w:w="1436"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EB0282">
            <w:pPr>
              <w:widowControl w:val="0"/>
              <w:spacing w:before="100" w:beforeAutospacing="1" w:after="100" w:afterAutospacing="1"/>
              <w:jc w:val="center"/>
              <w:rPr>
                <w:rFonts w:eastAsia="Times New Roman"/>
                <w:sz w:val="20"/>
              </w:rPr>
            </w:pPr>
            <w:r w:rsidRPr="0054139D">
              <w:rPr>
                <w:rFonts w:eastAsia="Times New Roman"/>
                <w:sz w:val="20"/>
              </w:rPr>
              <w:t>Program Executive Officer (</w:t>
            </w:r>
            <w:r w:rsidR="00F86754" w:rsidRPr="0054139D">
              <w:rPr>
                <w:rFonts w:eastAsia="Times New Roman"/>
                <w:sz w:val="20"/>
              </w:rPr>
              <w:t>PEO</w:t>
            </w:r>
            <w:r w:rsidRPr="0054139D">
              <w:rPr>
                <w:rFonts w:eastAsia="Times New Roman"/>
                <w:sz w:val="20"/>
              </w:rPr>
              <w:t>)</w:t>
            </w:r>
          </w:p>
        </w:tc>
        <w:tc>
          <w:tcPr>
            <w:tcW w:w="863"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PEO</w:t>
            </w:r>
          </w:p>
        </w:tc>
      </w:tr>
      <w:tr w:rsidR="00104CE1" w:rsidRPr="0054139D" w14:paraId="7C8BBC36"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rsidP="00EB0282">
            <w:pPr>
              <w:widowControl w:val="0"/>
              <w:spacing w:before="100" w:beforeAutospacing="1" w:after="100" w:afterAutospacing="1"/>
              <w:ind w:left="112"/>
              <w:rPr>
                <w:rFonts w:eastAsia="Times New Roman"/>
                <w:sz w:val="20"/>
              </w:rPr>
            </w:pPr>
            <w:r w:rsidRPr="0054139D">
              <w:rPr>
                <w:rFonts w:eastAsia="Times New Roman"/>
                <w:sz w:val="20"/>
              </w:rPr>
              <w:t>Operational &amp; Enterprise</w:t>
            </w:r>
            <w:r w:rsidR="00F86754" w:rsidRPr="0054139D">
              <w:rPr>
                <w:rFonts w:eastAsia="Times New Roman"/>
                <w:sz w:val="20"/>
              </w:rPr>
              <w:t xml:space="preserve"> (including services </w:t>
            </w:r>
            <w:r w:rsidR="00DC60E1" w:rsidRPr="0054139D">
              <w:rPr>
                <w:rFonts w:eastAsia="Times New Roman"/>
                <w:sz w:val="20"/>
              </w:rPr>
              <w:t xml:space="preserve">EXEMPT </w:t>
            </w:r>
            <w:r w:rsidR="00F86754" w:rsidRPr="0054139D">
              <w:rPr>
                <w:rFonts w:eastAsia="Times New Roman"/>
                <w:sz w:val="20"/>
              </w:rPr>
              <w:lastRenderedPageBreak/>
              <w:t xml:space="preserve">from </w:t>
            </w:r>
            <w:hyperlink r:id="rId22" w:history="1">
              <w:r w:rsidR="00F86754" w:rsidRPr="0054139D">
                <w:rPr>
                  <w:rStyle w:val="Hyperlink"/>
                  <w:rFonts w:eastAsia="Times New Roman"/>
                  <w:sz w:val="20"/>
                </w:rPr>
                <w:t>AFI 63-138</w:t>
              </w:r>
            </w:hyperlink>
            <w:r w:rsidR="00F86754" w:rsidRPr="0054139D">
              <w:rPr>
                <w:rFonts w:eastAsia="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EB0282">
            <w:pPr>
              <w:widowControl w:val="0"/>
              <w:spacing w:before="100" w:beforeAutospacing="1" w:after="100" w:afterAutospacing="1"/>
              <w:jc w:val="center"/>
              <w:rPr>
                <w:rFonts w:eastAsia="Times New Roman"/>
                <w:sz w:val="20"/>
              </w:rPr>
            </w:pPr>
          </w:p>
        </w:tc>
        <w:tc>
          <w:tcPr>
            <w:tcW w:w="1436"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c>
          <w:tcPr>
            <w:tcW w:w="863"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r>
      <w:tr w:rsidR="00104CE1" w:rsidRPr="0054139D" w14:paraId="2B389B6D" w14:textId="77777777" w:rsidTr="0022169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rsidP="00EB0282">
            <w:pPr>
              <w:widowControl w:val="0"/>
              <w:spacing w:before="100" w:beforeAutospacing="1" w:after="100" w:afterAutospacing="1"/>
              <w:ind w:left="112"/>
              <w:rPr>
                <w:rFonts w:eastAsia="Times New Roman"/>
                <w:sz w:val="20"/>
              </w:rPr>
            </w:pPr>
            <w:r w:rsidRPr="0054139D">
              <w:rPr>
                <w:rFonts w:eastAsia="Times New Roman"/>
                <w:sz w:val="20"/>
              </w:rPr>
              <w:t>Operatio</w:t>
            </w:r>
            <w:r w:rsidR="008D269E" w:rsidRPr="0054139D">
              <w:rPr>
                <w:rFonts w:eastAsia="Times New Roman"/>
                <w:sz w:val="20"/>
              </w:rPr>
              <w:t>n</w:t>
            </w:r>
            <w:r w:rsidRPr="0054139D">
              <w:rPr>
                <w:rFonts w:eastAsia="Times New Roman"/>
                <w:sz w:val="20"/>
              </w:rPr>
              <w:t xml:space="preserve">al &amp; Enterprise </w:t>
            </w:r>
            <w:r w:rsidR="00F86754" w:rsidRPr="0054139D">
              <w:rPr>
                <w:rFonts w:eastAsia="Times New Roman"/>
                <w:sz w:val="20"/>
              </w:rPr>
              <w:t xml:space="preserve">Services Acquisitions </w:t>
            </w:r>
            <w:r w:rsidR="00625B09" w:rsidRPr="0054139D">
              <w:rPr>
                <w:rFonts w:eastAsia="Times New Roman"/>
                <w:sz w:val="20"/>
              </w:rPr>
              <w:t>subject to</w:t>
            </w:r>
            <w:r w:rsidR="00F86754" w:rsidRPr="0054139D">
              <w:rPr>
                <w:rFonts w:eastAsia="Times New Roman"/>
                <w:sz w:val="20"/>
              </w:rPr>
              <w:t xml:space="preserve"> </w:t>
            </w:r>
            <w:hyperlink r:id="rId23" w:history="1">
              <w:r w:rsidR="00F86754" w:rsidRPr="0054139D">
                <w:rPr>
                  <w:rStyle w:val="Hyperlink"/>
                  <w:rFonts w:eastAsia="Times New Roman"/>
                  <w:sz w:val="20"/>
                </w:rPr>
                <w:t>AFI</w:t>
              </w:r>
              <w:r w:rsidR="00DC60E1" w:rsidRPr="0054139D">
                <w:rPr>
                  <w:rStyle w:val="Hyperlink"/>
                  <w:rFonts w:eastAsia="Times New Roman"/>
                  <w:sz w:val="20"/>
                </w:rPr>
                <w:t xml:space="preserve"> </w:t>
              </w:r>
              <w:r w:rsidR="00F86754" w:rsidRPr="0054139D">
                <w:rPr>
                  <w:rStyle w:val="Hyperlink"/>
                  <w:rFonts w:eastAsia="Times New Roman"/>
                  <w:sz w:val="20"/>
                </w:rPr>
                <w:t>63-138</w:t>
              </w:r>
            </w:hyperlink>
            <w:r w:rsidR="00F86754" w:rsidRPr="0054139D">
              <w:rPr>
                <w:rFonts w:eastAsia="Times New Roman"/>
                <w:sz w:val="20"/>
              </w:rPr>
              <w:t xml:space="preserve"> </w:t>
            </w:r>
          </w:p>
        </w:tc>
        <w:tc>
          <w:tcPr>
            <w:tcW w:w="3629" w:type="pct"/>
            <w:gridSpan w:val="3"/>
            <w:tcBorders>
              <w:top w:val="outset" w:sz="6" w:space="0" w:color="auto"/>
              <w:left w:val="outset" w:sz="6" w:space="0" w:color="auto"/>
              <w:bottom w:val="outset" w:sz="6" w:space="0" w:color="auto"/>
              <w:right w:val="outset" w:sz="6" w:space="0" w:color="auto"/>
            </w:tcBorders>
          </w:tcPr>
          <w:p w14:paraId="151D970D" w14:textId="0E178867" w:rsidR="00F86754" w:rsidRPr="00385B8F" w:rsidRDefault="009A54A5" w:rsidP="00385B8F">
            <w:pPr>
              <w:widowControl w:val="0"/>
              <w:spacing w:after="0"/>
              <w:jc w:val="center"/>
              <w:rPr>
                <w:rFonts w:eastAsia="Times New Roman"/>
                <w:sz w:val="20"/>
                <w:szCs w:val="20"/>
              </w:rPr>
            </w:pPr>
            <w:r w:rsidRPr="00385B8F">
              <w:rPr>
                <w:rFonts w:eastAsia="Times New Roman"/>
                <w:sz w:val="20"/>
                <w:szCs w:val="20"/>
              </w:rPr>
              <w:t xml:space="preserve">SSA is the </w:t>
            </w:r>
            <w:r w:rsidR="00F86754" w:rsidRPr="00385B8F">
              <w:rPr>
                <w:rFonts w:eastAsia="Times New Roman"/>
                <w:sz w:val="20"/>
                <w:szCs w:val="20"/>
              </w:rPr>
              <w:t xml:space="preserve">Services Designated Official </w:t>
            </w:r>
            <w:r w:rsidR="00104CE1" w:rsidRPr="00385B8F">
              <w:rPr>
                <w:rFonts w:eastAsia="Times New Roman"/>
                <w:sz w:val="20"/>
                <w:szCs w:val="20"/>
              </w:rPr>
              <w:t xml:space="preserve">(SDO) </w:t>
            </w:r>
            <w:r w:rsidR="00F86754" w:rsidRPr="00385B8F">
              <w:rPr>
                <w:rFonts w:eastAsia="Times New Roman"/>
                <w:sz w:val="20"/>
                <w:szCs w:val="20"/>
              </w:rPr>
              <w:t xml:space="preserve">as designated in </w:t>
            </w:r>
            <w:hyperlink r:id="rId24" w:history="1">
              <w:r w:rsidR="00F86754" w:rsidRPr="00385B8F">
                <w:rPr>
                  <w:rStyle w:val="Hyperlink"/>
                  <w:rFonts w:eastAsia="Times New Roman"/>
                  <w:sz w:val="20"/>
                  <w:szCs w:val="20"/>
                </w:rPr>
                <w:t>AFI 63-138</w:t>
              </w:r>
            </w:hyperlink>
            <w:r w:rsidR="00104CE1" w:rsidRPr="00385B8F">
              <w:rPr>
                <w:sz w:val="20"/>
                <w:szCs w:val="20"/>
              </w:rPr>
              <w:t>, Table 2.1, the Services Management Agreement (SMA), if applicable, and the SDO delegation letter.</w:t>
            </w:r>
          </w:p>
        </w:tc>
      </w:tr>
      <w:tr w:rsidR="00F86754" w:rsidRPr="0054139D" w14:paraId="793D4532" w14:textId="77777777" w:rsidTr="00221697">
        <w:trPr>
          <w:tblCellSpacing w:w="15" w:type="dxa"/>
          <w:jc w:val="center"/>
        </w:trPr>
        <w:tc>
          <w:tcPr>
            <w:tcW w:w="4971" w:type="pct"/>
            <w:gridSpan w:val="4"/>
            <w:tcBorders>
              <w:top w:val="outset" w:sz="6" w:space="0" w:color="auto"/>
              <w:left w:val="outset" w:sz="6" w:space="0" w:color="auto"/>
              <w:bottom w:val="outset" w:sz="6" w:space="0" w:color="auto"/>
              <w:right w:val="outset" w:sz="6" w:space="0" w:color="auto"/>
            </w:tcBorders>
            <w:hideMark/>
          </w:tcPr>
          <w:p w14:paraId="2FCB9810" w14:textId="77777777" w:rsidR="00BD580D" w:rsidRDefault="00F86754" w:rsidP="00EB0282">
            <w:pPr>
              <w:widowControl w:val="0"/>
              <w:spacing w:after="0"/>
              <w:ind w:left="86"/>
              <w:rPr>
                <w:rFonts w:eastAsia="Times New Roman"/>
                <w:b/>
                <w:bCs/>
                <w:sz w:val="20"/>
              </w:rPr>
            </w:pPr>
            <w:r w:rsidRPr="0054139D">
              <w:rPr>
                <w:rFonts w:eastAsia="Times New Roman"/>
                <w:b/>
                <w:bCs/>
                <w:sz w:val="20"/>
                <w:u w:val="single"/>
              </w:rPr>
              <w:t>NOTES</w:t>
            </w:r>
            <w:r w:rsidRPr="0054139D">
              <w:rPr>
                <w:rFonts w:eastAsia="Times New Roman"/>
                <w:b/>
                <w:bCs/>
                <w:sz w:val="20"/>
              </w:rPr>
              <w:t>:</w:t>
            </w:r>
          </w:p>
          <w:p w14:paraId="72116B65" w14:textId="77777777" w:rsidR="00BD580D" w:rsidRDefault="00F86754" w:rsidP="00EB0282">
            <w:pPr>
              <w:widowControl w:val="0"/>
              <w:spacing w:after="0"/>
              <w:ind w:left="354"/>
              <w:rPr>
                <w:rFonts w:eastAsia="Times New Roman"/>
                <w:sz w:val="20"/>
              </w:rPr>
            </w:pPr>
            <w:r w:rsidRPr="0054139D">
              <w:rPr>
                <w:rFonts w:eastAsia="Times New Roman"/>
                <w:sz w:val="20"/>
              </w:rPr>
              <w:br/>
            </w:r>
            <w:r w:rsidR="009418C4" w:rsidRPr="0054139D">
              <w:rPr>
                <w:rFonts w:eastAsia="Times New Roman"/>
                <w:b/>
                <w:sz w:val="20"/>
              </w:rPr>
              <w:t>1.</w:t>
            </w:r>
            <w:r w:rsidR="009418C4" w:rsidRPr="0054139D">
              <w:rPr>
                <w:rFonts w:eastAsia="Times New Roman"/>
                <w:sz w:val="20"/>
              </w:rPr>
              <w:t xml:space="preserve"> </w:t>
            </w:r>
            <w:r w:rsidRPr="0054139D">
              <w:rPr>
                <w:rFonts w:eastAsia="Times New Roman"/>
                <w:sz w:val="20"/>
              </w:rPr>
              <w:t xml:space="preserve">Delegable to no lower than the </w:t>
            </w:r>
            <w:r w:rsidR="0040380F" w:rsidRPr="0054139D">
              <w:rPr>
                <w:rFonts w:eastAsia="Times New Roman"/>
                <w:sz w:val="20"/>
              </w:rPr>
              <w:t>Procuring Contracting Officer (</w:t>
            </w:r>
            <w:r w:rsidRPr="0054139D">
              <w:rPr>
                <w:rFonts w:eastAsia="Times New Roman"/>
                <w:sz w:val="20"/>
              </w:rPr>
              <w:t>PCO</w:t>
            </w:r>
            <w:r w:rsidR="0040380F" w:rsidRPr="0054139D">
              <w:rPr>
                <w:rFonts w:eastAsia="Times New Roman"/>
                <w:sz w:val="20"/>
              </w:rPr>
              <w:t>)</w:t>
            </w:r>
            <w:r w:rsidRPr="0054139D">
              <w:rPr>
                <w:rFonts w:eastAsia="Times New Roman"/>
                <w:sz w:val="20"/>
              </w:rPr>
              <w:t>/equivalent or higher position within the PEO/ requiring organization chain.</w:t>
            </w:r>
          </w:p>
          <w:p w14:paraId="7804E3AC" w14:textId="77777777" w:rsidR="00BD580D" w:rsidRDefault="009418C4" w:rsidP="00EB0282">
            <w:pPr>
              <w:widowControl w:val="0"/>
              <w:spacing w:after="0"/>
              <w:ind w:left="354"/>
              <w:rPr>
                <w:rFonts w:eastAsia="Times New Roman"/>
                <w:sz w:val="20"/>
              </w:rPr>
            </w:pPr>
            <w:r w:rsidRPr="0054139D">
              <w:rPr>
                <w:rFonts w:eastAsia="Times New Roman"/>
                <w:b/>
                <w:sz w:val="20"/>
              </w:rPr>
              <w:t>2.</w:t>
            </w:r>
            <w:r w:rsidRPr="0054139D">
              <w:rPr>
                <w:rFonts w:eastAsia="Times New Roman"/>
                <w:sz w:val="20"/>
              </w:rPr>
              <w:t xml:space="preserve"> </w:t>
            </w:r>
            <w:r w:rsidR="001C1170" w:rsidRPr="0054139D">
              <w:rPr>
                <w:rFonts w:eastAsia="Times New Roman"/>
                <w:sz w:val="20"/>
              </w:rPr>
              <w:t>A</w:t>
            </w:r>
            <w:r w:rsidR="00F86754" w:rsidRPr="0054139D">
              <w:rPr>
                <w:rFonts w:eastAsia="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1F0E189A" w14:textId="77777777" w:rsidR="00BD580D" w:rsidRDefault="009418C4" w:rsidP="00EB0282">
            <w:pPr>
              <w:widowControl w:val="0"/>
              <w:spacing w:after="0"/>
              <w:ind w:left="354"/>
              <w:rPr>
                <w:rFonts w:eastAsia="Times New Roman"/>
                <w:sz w:val="20"/>
              </w:rPr>
            </w:pPr>
            <w:r w:rsidRPr="0054139D">
              <w:rPr>
                <w:rFonts w:eastAsia="Times New Roman"/>
                <w:b/>
                <w:sz w:val="20"/>
              </w:rPr>
              <w:t>3.</w:t>
            </w:r>
            <w:r w:rsidR="00F86754" w:rsidRPr="0054139D">
              <w:rPr>
                <w:rFonts w:eastAsia="Times New Roman"/>
                <w:sz w:val="20"/>
              </w:rPr>
              <w:t xml:space="preserve"> “SAF/AQ” includes the </w:t>
            </w:r>
            <w:proofErr w:type="gramStart"/>
            <w:r w:rsidR="00F86754" w:rsidRPr="0054139D">
              <w:rPr>
                <w:rFonts w:eastAsia="Times New Roman"/>
                <w:sz w:val="20"/>
              </w:rPr>
              <w:t>ASAF(</w:t>
            </w:r>
            <w:proofErr w:type="gramEnd"/>
            <w:r w:rsidR="00F86754" w:rsidRPr="0054139D">
              <w:rPr>
                <w:rFonts w:eastAsia="Times New Roman"/>
                <w:sz w:val="20"/>
              </w:rPr>
              <w:t>A) and the Principal and Military Deputy.</w:t>
            </w:r>
          </w:p>
          <w:p w14:paraId="0D2C581F" w14:textId="21A985C3" w:rsidR="00F86754" w:rsidRPr="0054139D" w:rsidRDefault="009418C4" w:rsidP="00EB0282">
            <w:pPr>
              <w:widowControl w:val="0"/>
              <w:spacing w:after="0"/>
              <w:ind w:left="354"/>
              <w:rPr>
                <w:rFonts w:eastAsia="Times New Roman"/>
                <w:sz w:val="20"/>
              </w:rPr>
            </w:pPr>
            <w:r w:rsidRPr="0054139D">
              <w:rPr>
                <w:rFonts w:eastAsia="Times New Roman"/>
                <w:b/>
                <w:sz w:val="20"/>
              </w:rPr>
              <w:t>4.</w:t>
            </w:r>
            <w:r w:rsidRPr="0054139D">
              <w:rPr>
                <w:rFonts w:eastAsia="Times New Roman"/>
                <w:sz w:val="20"/>
              </w:rPr>
              <w:t xml:space="preserve"> </w:t>
            </w:r>
            <w:r w:rsidR="00F86754" w:rsidRPr="0054139D">
              <w:rPr>
                <w:rFonts w:eastAsia="Times New Roman"/>
                <w:sz w:val="20"/>
              </w:rPr>
              <w:t>The SSA is the Center Commander/Wing Commander/PEO or MAJCOM/DRU/AFRCO director-level individual who is responsible for the requirement unless delegated in accordance with Note</w:t>
            </w:r>
            <w:r w:rsidR="00837E12" w:rsidRPr="0054139D">
              <w:rPr>
                <w:rFonts w:eastAsia="Times New Roman"/>
                <w:sz w:val="20"/>
              </w:rPr>
              <w:t xml:space="preserve"> 1</w:t>
            </w:r>
            <w:r w:rsidR="00F86754" w:rsidRPr="0054139D">
              <w:rPr>
                <w:rFonts w:eastAsia="Times New Roman"/>
                <w:sz w:val="20"/>
              </w:rPr>
              <w:t xml:space="preserve"> for acquisitions </w:t>
            </w:r>
            <w:r w:rsidR="00837E12" w:rsidRPr="0054139D">
              <w:rPr>
                <w:rFonts w:eastAsia="Times New Roman"/>
                <w:sz w:val="20"/>
              </w:rPr>
              <w:t xml:space="preserve">$10M to less than </w:t>
            </w:r>
            <w:r w:rsidR="00F86754" w:rsidRPr="0054139D">
              <w:rPr>
                <w:rFonts w:eastAsia="Times New Roman"/>
                <w:sz w:val="20"/>
              </w:rPr>
              <w:t>$100M or Note</w:t>
            </w:r>
            <w:r w:rsidR="00837E12" w:rsidRPr="0054139D">
              <w:rPr>
                <w:rFonts w:eastAsia="Times New Roman"/>
                <w:sz w:val="20"/>
              </w:rPr>
              <w:t xml:space="preserve"> 2</w:t>
            </w:r>
            <w:r w:rsidR="00F86754" w:rsidRPr="0054139D">
              <w:rPr>
                <w:rFonts w:eastAsia="Times New Roman"/>
                <w:sz w:val="20"/>
              </w:rPr>
              <w:t xml:space="preserve"> for acquisitions $100M and above.</w:t>
            </w:r>
            <w:r w:rsidR="00F86754" w:rsidRPr="0054139D">
              <w:rPr>
                <w:rFonts w:eastAsia="Times New Roman"/>
                <w:sz w:val="20"/>
              </w:rPr>
              <w:br/>
            </w:r>
            <w:r w:rsidR="00F86754" w:rsidRPr="0054139D">
              <w:rPr>
                <w:rFonts w:eastAsia="Times New Roman"/>
                <w:sz w:val="20"/>
              </w:rPr>
              <w:br/>
            </w:r>
            <w:r w:rsidR="00A55B4A">
              <w:rPr>
                <w:rFonts w:eastAsia="Times New Roman"/>
                <w:sz w:val="20"/>
              </w:rPr>
              <w:t xml:space="preserve">A tailorable </w:t>
            </w:r>
            <w:hyperlink r:id="rId25" w:history="1">
              <w:r w:rsidR="00A55B4A" w:rsidRPr="0074370B">
                <w:rPr>
                  <w:rStyle w:val="Hyperlink"/>
                  <w:rFonts w:eastAsia="Times New Roman"/>
                  <w:sz w:val="20"/>
                </w:rPr>
                <w:t>Delegation of Source Selection Authority</w:t>
              </w:r>
            </w:hyperlink>
            <w:r w:rsidR="00A55B4A">
              <w:rPr>
                <w:rFonts w:eastAsia="Times New Roman"/>
                <w:sz w:val="20"/>
              </w:rPr>
              <w:t xml:space="preserve"> (SSA) template is available for use, as desired.</w:t>
            </w:r>
          </w:p>
        </w:tc>
      </w:tr>
    </w:tbl>
    <w:p w14:paraId="401E1D73" w14:textId="5F77BA4A" w:rsidR="00BD580D" w:rsidRDefault="00E27048" w:rsidP="00EB0282">
      <w:pPr>
        <w:pStyle w:val="List3"/>
        <w:keepNext w:val="0"/>
        <w:keepLines w:val="0"/>
        <w:widowControl w:val="0"/>
        <w:rPr>
          <w:lang w:val="en"/>
        </w:rPr>
      </w:pPr>
      <w:r w:rsidRPr="00AF7319">
        <w:rPr>
          <w:rFonts w:eastAsia="Times New Roman"/>
          <w:lang w:val="en"/>
        </w:rPr>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w:t>
      </w:r>
      <w:hyperlink r:id="rId26" w:anchor="FAR_15_303" w:history="1">
        <w:r w:rsidR="00CA4D5F" w:rsidRPr="00F12519">
          <w:rPr>
            <w:rStyle w:val="Hyperlink"/>
            <w:rFonts w:eastAsia="Times New Roman"/>
            <w:lang w:val="en"/>
          </w:rPr>
          <w:t>FAR 15.303(b)</w:t>
        </w:r>
      </w:hyperlink>
      <w:r w:rsidR="00CA4D5F" w:rsidRPr="00AF7319">
        <w:rPr>
          <w:rFonts w:eastAsia="Times New Roman"/>
          <w:lang w:val="en"/>
        </w:rPr>
        <w:t xml:space="preserve">, </w:t>
      </w:r>
      <w:hyperlink r:id="rId27" w:anchor="DFARS-215.303" w:history="1">
        <w:r w:rsidR="00CA4D5F" w:rsidRPr="00604B30">
          <w:rPr>
            <w:rStyle w:val="Hyperlink"/>
            <w:rFonts w:eastAsia="Times New Roman"/>
            <w:lang w:val="en"/>
          </w:rPr>
          <w:t>DFARS 215.303(b)(2)</w:t>
        </w:r>
      </w:hyperlink>
      <w:r w:rsidR="00CA4D5F" w:rsidRPr="00AF7319">
        <w:rPr>
          <w:rFonts w:eastAsia="Times New Roman"/>
          <w:lang w:val="en"/>
        </w:rPr>
        <w:t xml:space="preserve">,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48F19D02" w14:textId="77777777" w:rsidR="00BD580D" w:rsidRDefault="00784011" w:rsidP="00EB0282">
      <w:pPr>
        <w:pStyle w:val="List4"/>
        <w:keepNext w:val="0"/>
        <w:keepLines w:val="0"/>
        <w:widowControl w:val="0"/>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proofErr w:type="gramStart"/>
      <w:r w:rsidRPr="00AF7319">
        <w:rPr>
          <w:rFonts w:eastAsia="Times New Roman"/>
          <w:lang w:val="en"/>
        </w:rPr>
        <w:t>Be</w:t>
      </w:r>
      <w:proofErr w:type="gramEnd"/>
      <w:r w:rsidRPr="00AF7319">
        <w:rPr>
          <w:rFonts w:eastAsia="Times New Roman"/>
          <w:lang w:val="en"/>
        </w:rPr>
        <w:t xml:space="preserv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1835B3D2" w14:textId="77777777" w:rsidR="00BD580D" w:rsidRDefault="00E27048" w:rsidP="00EB0282">
      <w:pPr>
        <w:pStyle w:val="List4"/>
        <w:keepNext w:val="0"/>
        <w:keepLines w:val="0"/>
        <w:widowControl w:val="0"/>
        <w:rPr>
          <w:lang w:val="en"/>
        </w:rPr>
      </w:pPr>
      <w:r w:rsidRPr="00AF7319">
        <w:rPr>
          <w:rFonts w:eastAsia="Times New Roman"/>
          <w:lang w:val="en"/>
        </w:rPr>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384B3442" w14:textId="5C0B47D1" w:rsidR="00BD580D" w:rsidRDefault="00A63E36" w:rsidP="00EB0282">
      <w:pPr>
        <w:pStyle w:val="List5"/>
        <w:widowControl w:val="0"/>
        <w:rPr>
          <w:lang w:val="en"/>
        </w:rPr>
      </w:pPr>
      <w:r w:rsidRPr="00AF7319">
        <w:rPr>
          <w:rFonts w:eastAsia="Times New Roman"/>
          <w:lang w:val="en"/>
        </w:rPr>
        <w:t>1.4.1.2.6.1</w:t>
      </w:r>
      <w:r w:rsidR="00596F55">
        <w:rPr>
          <w:rFonts w:eastAsia="Times New Roman"/>
          <w:lang w:val="en"/>
        </w:rPr>
        <w:t xml:space="preserve">  </w:t>
      </w:r>
      <w:r w:rsidRPr="00AF7319">
        <w:rPr>
          <w:rFonts w:eastAsia="Times New Roman"/>
          <w:lang w:val="en"/>
        </w:rPr>
        <w:t xml:space="preserve"> </w:t>
      </w:r>
      <w:hyperlink r:id="rId28"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9"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6CE61B60" w14:textId="2C08BF7F" w:rsidR="00BD580D" w:rsidRDefault="00A63E36" w:rsidP="00EB0282">
      <w:pPr>
        <w:pStyle w:val="List5"/>
        <w:widowControl w:val="0"/>
        <w:rPr>
          <w:lang w:val="en"/>
        </w:rPr>
      </w:pPr>
      <w:r w:rsidRPr="00AF7319">
        <w:rPr>
          <w:rFonts w:eastAsia="Times New Roman"/>
          <w:lang w:val="en"/>
        </w:rPr>
        <w:t>1.4.1.2.6.2</w:t>
      </w:r>
      <w:r w:rsidR="00596F55">
        <w:rPr>
          <w:rFonts w:eastAsia="Times New Roman"/>
          <w:lang w:val="en"/>
        </w:rPr>
        <w:t xml:space="preserve">  </w:t>
      </w:r>
      <w:r w:rsidRPr="00AF7319">
        <w:rPr>
          <w:rFonts w:eastAsia="Times New Roman"/>
          <w:lang w:val="en"/>
        </w:rPr>
        <w:t xml:space="preserve"> </w:t>
      </w:r>
      <w:hyperlink r:id="rId30"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73779477" w14:textId="77777777" w:rsidR="00BD580D" w:rsidRDefault="00E27048" w:rsidP="00EB0282">
      <w:pPr>
        <w:pStyle w:val="List2"/>
        <w:keepNext w:val="0"/>
        <w:keepLines w:val="0"/>
        <w:widowControl w:val="0"/>
        <w:rPr>
          <w:lang w:val="en"/>
        </w:rPr>
      </w:pPr>
      <w:r w:rsidRPr="00AF7319">
        <w:rPr>
          <w:rFonts w:eastAsia="Times New Roman"/>
          <w:lang w:val="en"/>
        </w:rPr>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1B6B6F5B" w14:textId="25DB3F1F" w:rsidR="00BD580D" w:rsidRDefault="00E27048" w:rsidP="00EB0282">
      <w:pPr>
        <w:pStyle w:val="List3"/>
        <w:keepNext w:val="0"/>
        <w:keepLines w:val="0"/>
        <w:widowControl w:val="0"/>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hyperlink r:id="rId31" w:anchor="FAR_15_303" w:history="1">
        <w:r w:rsidR="00511617" w:rsidRPr="00F12519">
          <w:rPr>
            <w:rStyle w:val="Hyperlink"/>
            <w:rFonts w:eastAsia="Times New Roman"/>
            <w:lang w:val="en"/>
          </w:rPr>
          <w:t>FAR 15.303(c)</w:t>
        </w:r>
      </w:hyperlink>
      <w:r w:rsidR="00511617" w:rsidRPr="00074645">
        <w:rPr>
          <w:rFonts w:eastAsia="Times New Roman"/>
          <w:lang w:val="en"/>
        </w:rPr>
        <w:t xml:space="preserve"> </w:t>
      </w:r>
      <w:r w:rsidR="00511617" w:rsidRPr="00AF7319">
        <w:rPr>
          <w:rFonts w:eastAsia="Times New Roman"/>
          <w:lang w:val="en"/>
        </w:rPr>
        <w:t xml:space="preserve">and the </w:t>
      </w:r>
      <w:hyperlink r:id="rId32"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2A19B036" w14:textId="27639EE9" w:rsidR="00BD580D" w:rsidRDefault="000D1008" w:rsidP="00EB0282">
      <w:pPr>
        <w:pStyle w:val="List4"/>
        <w:keepNext w:val="0"/>
        <w:keepLines w:val="0"/>
        <w:widowControl w:val="0"/>
        <w:rPr>
          <w:lang w:val="en"/>
        </w:rPr>
      </w:pPr>
      <w:r w:rsidRPr="00AF7319">
        <w:rPr>
          <w:rFonts w:eastAsia="Times New Roman"/>
          <w:lang w:val="en"/>
        </w:rPr>
        <w:t xml:space="preserve">1.4.2.2.2 </w:t>
      </w:r>
      <w:r w:rsidR="00C15389">
        <w:rPr>
          <w:rFonts w:eastAsia="Times New Roman"/>
          <w:lang w:val="en"/>
        </w:rPr>
        <w:t>Consider sample</w:t>
      </w:r>
      <w:r w:rsidRPr="00AF7319">
        <w:rPr>
          <w:rFonts w:eastAsia="Times New Roman"/>
          <w:lang w:val="en"/>
        </w:rPr>
        <w:t xml:space="preserve">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33" w:history="1">
        <w:r w:rsidR="00691BFD" w:rsidRPr="00AF7319">
          <w:rPr>
            <w:rStyle w:val="Hyperlink"/>
            <w:rFonts w:eastAsia="Times New Roman"/>
            <w:lang w:val="en"/>
          </w:rPr>
          <w:t>Use of Non-Government Advisors</w:t>
        </w:r>
      </w:hyperlink>
      <w:r w:rsidR="00C15389" w:rsidRPr="00F12519">
        <w:t>, when applicable</w:t>
      </w:r>
      <w:r w:rsidR="00691BFD" w:rsidRPr="00AF7319">
        <w:rPr>
          <w:rFonts w:eastAsia="Times New Roman"/>
          <w:lang w:val="en"/>
        </w:rPr>
        <w:t>.</w:t>
      </w:r>
    </w:p>
    <w:p w14:paraId="282E1C3A" w14:textId="7DC9601B" w:rsidR="00BD580D" w:rsidRDefault="00E27048" w:rsidP="00EB0282">
      <w:pPr>
        <w:pStyle w:val="List4"/>
        <w:keepNext w:val="0"/>
        <w:keepLines w:val="0"/>
        <w:widowControl w:val="0"/>
        <w:rPr>
          <w:lang w:val="en"/>
        </w:rPr>
      </w:pPr>
      <w:r w:rsidRPr="00AF7319">
        <w:rPr>
          <w:rFonts w:eastAsia="Times New Roman"/>
          <w:lang w:val="en"/>
        </w:rPr>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00C15389">
        <w:rPr>
          <w:rFonts w:eastAsia="Times New Roman"/>
          <w:lang w:val="en"/>
        </w:rPr>
        <w:t>Consider identifying a Source Selection Records Custodian (SSRC) familiar with the contracting process to manage all source selection documents (PCO or someone under PCO oversight).  Ensure s</w:t>
      </w:r>
      <w:r w:rsidRPr="00AF7319">
        <w:rPr>
          <w:rFonts w:eastAsia="Times New Roman"/>
          <w:lang w:val="en"/>
        </w:rPr>
        <w:t xml:space="preserve">ource </w:t>
      </w:r>
      <w:r w:rsidR="00C15389">
        <w:rPr>
          <w:rFonts w:eastAsia="Times New Roman"/>
          <w:lang w:val="en"/>
        </w:rPr>
        <w:t>s</w:t>
      </w:r>
      <w:r w:rsidR="00C15389" w:rsidRPr="00AF7319">
        <w:rPr>
          <w:rFonts w:eastAsia="Times New Roman"/>
          <w:lang w:val="en"/>
        </w:rPr>
        <w:t xml:space="preserve">election </w:t>
      </w:r>
      <w:r w:rsidRPr="00AF7319">
        <w:rPr>
          <w:rFonts w:eastAsia="Times New Roman"/>
          <w:lang w:val="en"/>
        </w:rPr>
        <w:t xml:space="preserve">material </w:t>
      </w:r>
      <w:r w:rsidR="00C15389">
        <w:rPr>
          <w:rFonts w:eastAsia="Times New Roman"/>
          <w:lang w:val="en"/>
        </w:rPr>
        <w:t>is</w:t>
      </w:r>
      <w:r w:rsidRPr="00AF7319">
        <w:rPr>
          <w:rFonts w:eastAsia="Times New Roman"/>
          <w:lang w:val="en"/>
        </w:rPr>
        <w:t xml:space="preserve"> not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C1574F">
        <w:rPr>
          <w:rFonts w:eastAsia="Times New Roman"/>
          <w:lang w:val="en"/>
        </w:rPr>
        <w:t>It is a good practice that p</w:t>
      </w:r>
      <w:r w:rsidR="008532BE" w:rsidRPr="00AF7319">
        <w:rPr>
          <w:rFonts w:eastAsia="Times New Roman"/>
          <w:lang w:val="en"/>
        </w:rPr>
        <w:t xml:space="preserve">rior to transmission of Source Selection Information to offerors via any </w:t>
      </w:r>
      <w:r w:rsidR="008532BE" w:rsidRPr="00AF7319">
        <w:rPr>
          <w:rFonts w:eastAsia="Times New Roman"/>
          <w:lang w:val="en"/>
        </w:rPr>
        <w:lastRenderedPageBreak/>
        <w:t xml:space="preserve">means, the information </w:t>
      </w:r>
      <w:r w:rsidR="00C1574F">
        <w:rPr>
          <w:rFonts w:eastAsia="Times New Roman"/>
          <w:lang w:val="en"/>
        </w:rPr>
        <w:t>is</w:t>
      </w:r>
      <w:r w:rsidR="008532BE" w:rsidRPr="00AF7319">
        <w:rPr>
          <w:rFonts w:eastAsia="Times New Roman"/>
          <w:lang w:val="en"/>
        </w:rPr>
        <w:t xml:space="preserv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w:t>
      </w:r>
      <w:r w:rsidR="00C1574F">
        <w:rPr>
          <w:rFonts w:eastAsia="Times New Roman"/>
          <w:lang w:val="en"/>
        </w:rPr>
        <w:t xml:space="preserve">, </w:t>
      </w:r>
      <w:r w:rsidR="00FC5AB5">
        <w:rPr>
          <w:rFonts w:eastAsia="Times New Roman"/>
          <w:lang w:val="en"/>
        </w:rPr>
        <w:t>unless</w:t>
      </w:r>
      <w:r w:rsidR="008532BE" w:rsidRPr="00AF7319">
        <w:rPr>
          <w:rFonts w:eastAsia="Times New Roman"/>
          <w:lang w:val="en"/>
        </w:rPr>
        <w:t xml:space="preserve">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 xml:space="preserve">See </w:t>
      </w:r>
      <w:hyperlink r:id="rId34" w:anchor="FAR_2_101" w:history="1">
        <w:r w:rsidRPr="00F12519">
          <w:rPr>
            <w:rStyle w:val="Hyperlink"/>
            <w:rFonts w:eastAsia="Times New Roman"/>
            <w:lang w:val="en"/>
          </w:rPr>
          <w:t>FAR 2.101</w:t>
        </w:r>
      </w:hyperlink>
      <w:r w:rsidRPr="00074645">
        <w:rPr>
          <w:rFonts w:eastAsia="Times New Roman"/>
          <w:lang w:val="en"/>
        </w:rPr>
        <w:t xml:space="preserve"> and </w:t>
      </w:r>
      <w:hyperlink r:id="rId35" w:anchor="FAR_3_104" w:history="1">
        <w:r w:rsidRPr="00F12519">
          <w:rPr>
            <w:rStyle w:val="Hyperlink"/>
            <w:rFonts w:eastAsia="Times New Roman"/>
            <w:lang w:val="en"/>
          </w:rPr>
          <w:t>3.104</w:t>
        </w:r>
      </w:hyperlink>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36"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w:t>
      </w:r>
      <w:r w:rsidR="002E6424">
        <w:rPr>
          <w:rFonts w:eastAsia="Times New Roman"/>
          <w:lang w:val="en"/>
        </w:rPr>
        <w:t xml:space="preserve">For RFPs released after 30 November 2020, use the </w:t>
      </w:r>
      <w:hyperlink r:id="rId37" w:history="1">
        <w:r w:rsidR="002E6424" w:rsidRPr="00937B8A">
          <w:rPr>
            <w:rStyle w:val="Hyperlink"/>
            <w:rFonts w:eastAsia="Times New Roman"/>
            <w:i/>
            <w:lang w:val="en"/>
          </w:rPr>
          <w:t>SF 901 Controlled Unclassified Information (CUI) Cover Sheet (AF Template)</w:t>
        </w:r>
      </w:hyperlink>
      <w:r w:rsidR="002E6424">
        <w:rPr>
          <w:rFonts w:eastAsia="Times New Roman"/>
          <w:lang w:val="en"/>
        </w:rPr>
        <w:t xml:space="preserve">.  </w:t>
      </w:r>
      <w:r w:rsidR="00384121">
        <w:rPr>
          <w:rFonts w:eastAsia="Times New Roman"/>
          <w:lang w:val="en"/>
        </w:rPr>
        <w:t>A</w:t>
      </w:r>
      <w:r w:rsidR="00384121" w:rsidRPr="00AF7319">
        <w:rPr>
          <w:rFonts w:eastAsia="Times New Roman"/>
          <w:lang w:val="en"/>
        </w:rPr>
        <w:t xml:space="preserve"> </w:t>
      </w:r>
      <w:r w:rsidR="00104CE1" w:rsidRPr="00AF7319">
        <w:rPr>
          <w:rFonts w:eastAsia="Times New Roman"/>
          <w:lang w:val="en"/>
        </w:rPr>
        <w:t xml:space="preserve">sample </w:t>
      </w:r>
      <w:hyperlink r:id="rId38" w:history="1">
        <w:r w:rsidR="001C1170" w:rsidRPr="002E6424">
          <w:rPr>
            <w:rStyle w:val="Hyperlink"/>
            <w:rFonts w:eastAsia="Times New Roman"/>
            <w:i/>
            <w:lang w:val="en"/>
          </w:rPr>
          <w:t>Verification of Correspondence Going to Offeror checklist</w:t>
        </w:r>
      </w:hyperlink>
      <w:r w:rsidR="001C1170" w:rsidRPr="00AF7319">
        <w:rPr>
          <w:rFonts w:eastAsia="Times New Roman"/>
          <w:lang w:val="en"/>
        </w:rPr>
        <w:t xml:space="preserve">  may be utilized</w:t>
      </w:r>
      <w:r w:rsidR="00384121">
        <w:rPr>
          <w:rFonts w:eastAsia="Times New Roman"/>
          <w:lang w:val="en"/>
        </w:rPr>
        <w:t>, as desired</w:t>
      </w:r>
      <w:r w:rsidR="001C1170" w:rsidRPr="00AF7319">
        <w:rPr>
          <w:rFonts w:eastAsia="Times New Roman"/>
          <w:lang w:val="en"/>
        </w:rPr>
        <w:t>.</w:t>
      </w:r>
    </w:p>
    <w:p w14:paraId="01DB61C0" w14:textId="77777777" w:rsidR="00BD580D" w:rsidRDefault="00E27048" w:rsidP="00EB0282">
      <w:pPr>
        <w:pStyle w:val="List4"/>
        <w:keepNext w:val="0"/>
        <w:keepLines w:val="0"/>
        <w:widowControl w:val="0"/>
        <w:rPr>
          <w:lang w:val="en"/>
        </w:rPr>
      </w:pPr>
      <w:r w:rsidRPr="00AF7319">
        <w:rPr>
          <w:rFonts w:eastAsia="Times New Roman"/>
          <w:lang w:val="en"/>
        </w:rPr>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47657BB9" w14:textId="5CE0E629" w:rsidR="00BD580D" w:rsidRDefault="00E27048" w:rsidP="00EB0282">
      <w:pPr>
        <w:pStyle w:val="List5"/>
        <w:widowControl w:val="0"/>
        <w:rPr>
          <w:rFonts w:eastAsia="Times New Roman"/>
          <w:color w:val="00B050"/>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w:t>
      </w:r>
      <w:r w:rsidR="005D274E">
        <w:rPr>
          <w:rFonts w:eastAsia="Times New Roman"/>
          <w:lang w:val="en"/>
        </w:rPr>
        <w:t xml:space="preserve">, the SSEB Chair, SSRC (if other than the PCO) </w:t>
      </w:r>
      <w:r w:rsidR="008E7110" w:rsidRPr="00AF7319">
        <w:rPr>
          <w:rFonts w:eastAsia="Times New Roman"/>
          <w:lang w:val="en"/>
        </w:rPr>
        <w:t>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3AEA9A72" w14:textId="77777777" w:rsidR="004944E1" w:rsidRDefault="004944E1" w:rsidP="00EB0282">
      <w:pPr>
        <w:pStyle w:val="List5"/>
        <w:widowControl w:val="0"/>
        <w:rPr>
          <w:lang w:val="en"/>
        </w:rPr>
      </w:pPr>
    </w:p>
    <w:p w14:paraId="106A2AD1" w14:textId="7B5C0CB5" w:rsidR="00BD580D" w:rsidRDefault="00E27048" w:rsidP="00EB0282">
      <w:pPr>
        <w:pStyle w:val="List5"/>
        <w:widowControl w:val="0"/>
        <w:rPr>
          <w:lang w:val="en"/>
        </w:rPr>
      </w:pPr>
      <w:r w:rsidRPr="00AF7319">
        <w:rPr>
          <w:rFonts w:eastAsia="Times New Roman"/>
          <w:lang w:val="en"/>
        </w:rPr>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r w:rsidR="00864A0F" w:rsidRPr="00864A0F">
        <w:rPr>
          <w:rFonts w:eastAsia="Times New Roman"/>
          <w:lang w:val="en"/>
        </w:rPr>
        <w:t xml:space="preserve"> </w:t>
      </w:r>
      <w:r w:rsidR="00864A0F">
        <w:rPr>
          <w:rFonts w:eastAsia="Times New Roman"/>
          <w:lang w:val="en"/>
        </w:rPr>
        <w:t xml:space="preserve">A sample </w:t>
      </w:r>
      <w:hyperlink r:id="rId39" w:history="1">
        <w:r w:rsidR="00864A0F" w:rsidRPr="00FA3E9D">
          <w:rPr>
            <w:rStyle w:val="Hyperlink"/>
            <w:rFonts w:eastAsia="Times New Roman"/>
            <w:lang w:val="en"/>
          </w:rPr>
          <w:t>Source Selection File Checklist</w:t>
        </w:r>
      </w:hyperlink>
      <w:r w:rsidR="00864A0F">
        <w:rPr>
          <w:rFonts w:eastAsia="Times New Roman"/>
          <w:lang w:val="en"/>
        </w:rPr>
        <w:t xml:space="preserve"> may be tailored for use, as desired.</w:t>
      </w:r>
    </w:p>
    <w:p w14:paraId="4F41482F" w14:textId="77777777" w:rsidR="00864A0F" w:rsidRDefault="00864A0F" w:rsidP="00EB0282">
      <w:pPr>
        <w:pStyle w:val="List5"/>
        <w:widowControl w:val="0"/>
        <w:rPr>
          <w:rFonts w:eastAsia="Times New Roman"/>
          <w:lang w:val="en"/>
        </w:rPr>
      </w:pPr>
    </w:p>
    <w:p w14:paraId="45DD149E" w14:textId="77777777" w:rsidR="00864A0F" w:rsidRDefault="00E27048" w:rsidP="00EB0282">
      <w:pPr>
        <w:pStyle w:val="List5"/>
        <w:widowControl w:val="0"/>
        <w:rPr>
          <w:rFonts w:eastAsia="Times New Roman"/>
          <w:lang w:val="en"/>
        </w:rPr>
      </w:pPr>
      <w:r w:rsidRPr="00AF7319">
        <w:rPr>
          <w:rFonts w:eastAsia="Times New Roman"/>
          <w:lang w:val="en"/>
        </w:rPr>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p>
    <w:p w14:paraId="3C752870" w14:textId="344EE703" w:rsidR="00BD580D" w:rsidRDefault="00E27048" w:rsidP="00EB0282">
      <w:pPr>
        <w:pStyle w:val="List5"/>
        <w:widowControl w:val="0"/>
        <w:rPr>
          <w:lang w:val="en"/>
        </w:rPr>
      </w:pPr>
      <w:r w:rsidRPr="00AF7319">
        <w:rPr>
          <w:rFonts w:eastAsia="Times New Roman"/>
          <w:lang w:val="en"/>
        </w:rPr>
        <w:t>1.4.2.2.</w:t>
      </w:r>
      <w:r w:rsidR="00B746FD" w:rsidRPr="00AF7319">
        <w:rPr>
          <w:rFonts w:eastAsia="Times New Roman"/>
          <w:lang w:val="en"/>
        </w:rPr>
        <w:t>7</w:t>
      </w:r>
      <w:r w:rsidR="004944E1">
        <w:rPr>
          <w:rFonts w:eastAsia="Times New Roman"/>
          <w:lang w:val="en"/>
        </w:rPr>
        <w:t xml:space="preserve">   </w:t>
      </w:r>
      <w:r w:rsidRPr="00AF7319">
        <w:rPr>
          <w:rFonts w:eastAsia="Times New Roman"/>
          <w:lang w:val="en"/>
        </w:rPr>
        <w:t>Send a notice to all appropriate organizations (e.g., user or requirements 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40"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51A0C649" w14:textId="77777777" w:rsidR="00BD580D" w:rsidRDefault="00E27048" w:rsidP="00EB0282">
      <w:pPr>
        <w:widowControl w:val="0"/>
        <w:spacing w:after="0"/>
        <w:ind w:left="1440" w:firstLine="360"/>
        <w:rPr>
          <w:rFonts w:eastAsia="Times New Roman"/>
          <w:lang w:val="en"/>
        </w:rPr>
      </w:pPr>
      <w:r w:rsidRPr="00AF7319">
        <w:rPr>
          <w:rFonts w:eastAsia="Times New Roman"/>
          <w:lang w:val="en"/>
        </w:rPr>
        <w:t xml:space="preserve">1) </w:t>
      </w:r>
      <w:proofErr w:type="gramStart"/>
      <w:r w:rsidRPr="00AF7319">
        <w:rPr>
          <w:rFonts w:eastAsia="Times New Roman"/>
          <w:lang w:val="en"/>
        </w:rPr>
        <w:t>identify</w:t>
      </w:r>
      <w:proofErr w:type="gramEnd"/>
      <w:r w:rsidRPr="00AF7319">
        <w:rPr>
          <w:rFonts w:eastAsia="Times New Roman"/>
          <w:lang w:val="en"/>
        </w:rPr>
        <w:t xml:space="preserve"> the system, subsystem, service, or project involved;</w:t>
      </w:r>
    </w:p>
    <w:p w14:paraId="7D176462" w14:textId="77777777" w:rsidR="00BD580D" w:rsidRDefault="00E27048" w:rsidP="00EB0282">
      <w:pPr>
        <w:widowControl w:val="0"/>
        <w:spacing w:after="0"/>
        <w:ind w:left="1440" w:firstLine="360"/>
        <w:rPr>
          <w:rFonts w:eastAsia="Times New Roman"/>
          <w:lang w:val="en"/>
        </w:rPr>
      </w:pPr>
      <w:r w:rsidRPr="00AF7319">
        <w:rPr>
          <w:rFonts w:eastAsia="Times New Roman"/>
          <w:lang w:val="en"/>
        </w:rPr>
        <w:t>2) identify the anticipated period of the source selection activities;</w:t>
      </w:r>
    </w:p>
    <w:p w14:paraId="6527F910" w14:textId="77777777" w:rsidR="00BD580D" w:rsidRDefault="00E27048" w:rsidP="00EB0282">
      <w:pPr>
        <w:widowControl w:val="0"/>
        <w:spacing w:after="0"/>
        <w:ind w:left="1800"/>
        <w:rPr>
          <w:rFonts w:eastAsia="Times New Roman"/>
          <w:lang w:val="en"/>
        </w:rPr>
      </w:pPr>
      <w:r w:rsidRPr="00AF7319">
        <w:rPr>
          <w:rFonts w:eastAsia="Times New Roman"/>
          <w:lang w:val="en"/>
        </w:rPr>
        <w:lastRenderedPageBreak/>
        <w:t>3) include a statement to the effect that contacts or briefings concerning the program by industry are no longer allowed outside of the formal source selection process; and</w:t>
      </w:r>
    </w:p>
    <w:p w14:paraId="12C2A2CD" w14:textId="77777777" w:rsidR="00BD580D" w:rsidRDefault="00E27048" w:rsidP="00EB0282">
      <w:pPr>
        <w:widowControl w:val="0"/>
        <w:spacing w:after="0"/>
        <w:ind w:left="1800"/>
        <w:rPr>
          <w:rFonts w:eastAsia="Times New Roman"/>
          <w:lang w:val="en"/>
        </w:rPr>
      </w:pPr>
      <w:r w:rsidRPr="00AF7319">
        <w:rPr>
          <w:rFonts w:eastAsia="Times New Roman"/>
          <w:lang w:val="en"/>
        </w:rPr>
        <w:t xml:space="preserve">4) </w:t>
      </w:r>
      <w:proofErr w:type="gramStart"/>
      <w:r w:rsidRPr="00AF7319">
        <w:rPr>
          <w:rFonts w:eastAsia="Times New Roman"/>
          <w:lang w:val="en"/>
        </w:rPr>
        <w:t>state</w:t>
      </w:r>
      <w:proofErr w:type="gramEnd"/>
      <w:r w:rsidRPr="00AF7319">
        <w:rPr>
          <w:rFonts w:eastAsia="Times New Roman"/>
          <w:lang w:val="en"/>
        </w:rPr>
        <w:t xml:space="preserve"> that the PCO (include name and phone number) controls all contact or exchanges with industry/offerors and is the only person authorized to release source selection information before and after contract award. </w:t>
      </w:r>
    </w:p>
    <w:p w14:paraId="7BE0A54F" w14:textId="68F4A24C" w:rsidR="00BD580D" w:rsidRDefault="00864A0F" w:rsidP="00EB0282">
      <w:pPr>
        <w:widowControl w:val="0"/>
        <w:rPr>
          <w:lang w:val="en"/>
        </w:rPr>
      </w:pPr>
      <w:r>
        <w:rPr>
          <w:rFonts w:eastAsia="Times New Roman"/>
          <w:lang w:val="en"/>
        </w:rPr>
        <w:t xml:space="preserve">A </w:t>
      </w:r>
      <w:r w:rsidR="002A24E8" w:rsidRPr="00AF7319">
        <w:rPr>
          <w:rFonts w:eastAsia="Times New Roman"/>
          <w:lang w:val="en"/>
        </w:rPr>
        <w:t>tailorable template for</w:t>
      </w:r>
      <w:r w:rsidR="001C1170" w:rsidRPr="00AF7319">
        <w:rPr>
          <w:rFonts w:eastAsia="Times New Roman"/>
          <w:lang w:val="en"/>
        </w:rPr>
        <w:t xml:space="preserve"> </w:t>
      </w:r>
      <w:hyperlink r:id="rId41" w:history="1">
        <w:r w:rsidR="001C1170" w:rsidRPr="00AF7319">
          <w:rPr>
            <w:rStyle w:val="Hyperlink"/>
            <w:rFonts w:eastAsia="Times New Roman"/>
            <w:lang w:val="en"/>
          </w:rPr>
          <w:t>Notice</w:t>
        </w:r>
        <w:r w:rsidR="002A24E8" w:rsidRPr="00AF7319">
          <w:rPr>
            <w:rStyle w:val="Hyperlink"/>
            <w:rFonts w:eastAsia="Times New Roman"/>
            <w:lang w:val="en"/>
          </w:rPr>
          <w:t xml:space="preserve"> Announcing</w:t>
        </w:r>
        <w:r w:rsidR="002557BE" w:rsidRPr="00AF7319">
          <w:rPr>
            <w:rStyle w:val="Hyperlink"/>
            <w:rFonts w:eastAsia="Times New Roman"/>
            <w:lang w:val="en"/>
          </w:rPr>
          <w:t xml:space="preserve"> that a Source Selection is in P</w:t>
        </w:r>
        <w:r w:rsidR="002A24E8" w:rsidRPr="00AF7319">
          <w:rPr>
            <w:rStyle w:val="Hyperlink"/>
            <w:rFonts w:eastAsia="Times New Roman"/>
            <w:lang w:val="en"/>
          </w:rPr>
          <w:t>rogress</w:t>
        </w:r>
      </w:hyperlink>
      <w:r w:rsidRPr="00605893">
        <w:rPr>
          <w:rStyle w:val="Hyperlink"/>
          <w:rFonts w:eastAsia="Times New Roman"/>
          <w:color w:val="000000" w:themeColor="text1"/>
          <w:u w:val="none"/>
          <w:lang w:val="en"/>
        </w:rPr>
        <w:t xml:space="preserve"> is available for use, if desired</w:t>
      </w:r>
      <w:r w:rsidR="002A24E8" w:rsidRPr="00AF7319">
        <w:rPr>
          <w:rFonts w:eastAsia="Times New Roman"/>
          <w:lang w:val="en"/>
        </w:rPr>
        <w:t>.</w:t>
      </w:r>
    </w:p>
    <w:p w14:paraId="28D49043" w14:textId="21B37A92" w:rsidR="00BD580D" w:rsidRDefault="003C66B9" w:rsidP="00EB0282">
      <w:pPr>
        <w:pStyle w:val="List4"/>
        <w:keepNext w:val="0"/>
        <w:keepLines w:val="0"/>
        <w:widowControl w:val="0"/>
        <w:rPr>
          <w:lang w:val="en"/>
        </w:rPr>
      </w:pPr>
      <w:r w:rsidRPr="00AF7319">
        <w:rPr>
          <w:rFonts w:eastAsia="Times New Roman"/>
          <w:lang w:val="en"/>
        </w:rPr>
        <w:t>1.4.2.2.</w:t>
      </w:r>
      <w:r w:rsidR="00A63E36" w:rsidRPr="00AF7319">
        <w:rPr>
          <w:rFonts w:eastAsia="Times New Roman"/>
          <w:lang w:val="en"/>
        </w:rPr>
        <w:t xml:space="preserve">11   </w:t>
      </w:r>
      <w:r w:rsidRPr="00AF7319">
        <w:rPr>
          <w:rFonts w:eastAsia="Times New Roman"/>
          <w:lang w:val="en"/>
        </w:rPr>
        <w:t xml:space="preserve">Post </w:t>
      </w:r>
      <w:hyperlink r:id="rId42"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49D4CEAC" w14:textId="77777777" w:rsidR="00BD580D" w:rsidRDefault="00E27048" w:rsidP="00EB0282">
      <w:pPr>
        <w:pStyle w:val="List2"/>
        <w:keepNext w:val="0"/>
        <w:keepLines w:val="0"/>
        <w:widowControl w:val="0"/>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33F9CD21" w14:textId="77777777" w:rsidR="00BD580D" w:rsidRDefault="00E27048" w:rsidP="00EB0282">
      <w:pPr>
        <w:pStyle w:val="List3"/>
        <w:keepNext w:val="0"/>
        <w:keepLines w:val="0"/>
        <w:widowControl w:val="0"/>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4BE46216" w14:textId="77777777" w:rsidR="00BD580D" w:rsidRDefault="00E27048" w:rsidP="00EB0282">
      <w:pPr>
        <w:pStyle w:val="List4"/>
        <w:keepNext w:val="0"/>
        <w:keepLines w:val="0"/>
        <w:widowControl w:val="0"/>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0C66D371" w14:textId="77777777" w:rsidR="00BD580D" w:rsidRDefault="00E27048" w:rsidP="00EB0282">
      <w:pPr>
        <w:pStyle w:val="List4"/>
        <w:keepNext w:val="0"/>
        <w:keepLines w:val="0"/>
        <w:widowControl w:val="0"/>
      </w:pPr>
      <w:r w:rsidRPr="00AF7319">
        <w:rPr>
          <w:rFonts w:eastAsia="Times New Roman"/>
          <w:lang w:val="en"/>
        </w:rPr>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355E55EE" w14:textId="77777777" w:rsidR="00BD580D" w:rsidRDefault="00E27048" w:rsidP="00EB0282">
      <w:pPr>
        <w:pStyle w:val="List2"/>
        <w:keepNext w:val="0"/>
        <w:keepLines w:val="0"/>
        <w:widowControl w:val="0"/>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79FCC1F" w14:textId="77777777" w:rsidR="00BD580D" w:rsidRDefault="00E27048" w:rsidP="00EB0282">
      <w:pPr>
        <w:pStyle w:val="List3"/>
        <w:keepNext w:val="0"/>
        <w:keepLines w:val="0"/>
        <w:widowControl w:val="0"/>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7358A77" w14:textId="77777777" w:rsidR="00BD580D" w:rsidRDefault="00511617" w:rsidP="00EB0282">
      <w:pPr>
        <w:pStyle w:val="List5"/>
        <w:widowControl w:val="0"/>
        <w:rPr>
          <w:lang w:val="en"/>
        </w:rPr>
      </w:pPr>
      <w:r w:rsidRPr="00AF7319">
        <w:rPr>
          <w:rFonts w:eastAsia="Times New Roman"/>
          <w:lang w:val="en"/>
        </w:rPr>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11E9313E" w14:textId="77777777" w:rsidR="00BD580D" w:rsidRDefault="00E17E2C" w:rsidP="00EB0282">
      <w:pPr>
        <w:pStyle w:val="List4"/>
        <w:keepNext w:val="0"/>
        <w:keepLines w:val="0"/>
        <w:widowControl w:val="0"/>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29D1D124" w14:textId="77777777" w:rsidR="00BD580D" w:rsidRDefault="00E27048" w:rsidP="00EB0282">
      <w:pPr>
        <w:pStyle w:val="List2"/>
        <w:keepNext w:val="0"/>
        <w:keepLines w:val="0"/>
        <w:widowControl w:val="0"/>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5427720E" w14:textId="77777777" w:rsidR="00BD580D" w:rsidRDefault="00E27048" w:rsidP="00EB0282">
      <w:pPr>
        <w:pStyle w:val="List3"/>
        <w:keepNext w:val="0"/>
        <w:keepLines w:val="0"/>
        <w:widowControl w:val="0"/>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4B2E6904" w14:textId="77777777" w:rsidR="00BD580D" w:rsidRDefault="002A24E8" w:rsidP="00EB0282">
      <w:pPr>
        <w:pStyle w:val="List4"/>
        <w:keepNext w:val="0"/>
        <w:keepLines w:val="0"/>
        <w:widowControl w:val="0"/>
        <w:rPr>
          <w:lang w:val="en"/>
        </w:rPr>
      </w:pPr>
      <w:r w:rsidRPr="00AF7319">
        <w:rPr>
          <w:rFonts w:eastAsia="Times New Roman"/>
          <w:lang w:val="en"/>
        </w:rPr>
        <w:lastRenderedPageBreak/>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1C298D39" w14:textId="77777777" w:rsidR="00BD580D" w:rsidRDefault="0063571F" w:rsidP="00EB0282">
      <w:pPr>
        <w:pStyle w:val="Heading3"/>
        <w:keepNext w:val="0"/>
        <w:keepLines w:val="0"/>
        <w:widowControl w:val="0"/>
        <w:rPr>
          <w:lang w:val="en"/>
        </w:rPr>
      </w:pPr>
      <w:bookmarkStart w:id="14" w:name="_Toc38365638"/>
      <w:bookmarkStart w:id="15" w:name="_Toc101959660"/>
      <w:r w:rsidRPr="00AF7319">
        <w:rPr>
          <w:lang w:val="en"/>
        </w:rPr>
        <w:t>2   PRE-SOLICITATION ACTIVITIES</w:t>
      </w:r>
      <w:bookmarkEnd w:id="14"/>
      <w:bookmarkEnd w:id="15"/>
    </w:p>
    <w:p w14:paraId="011AC556" w14:textId="77777777" w:rsidR="00BD580D" w:rsidRDefault="00E27048" w:rsidP="00EB0282">
      <w:pPr>
        <w:pStyle w:val="List1"/>
        <w:widowControl w:val="0"/>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19AD11F1" w14:textId="77777777" w:rsidR="00BD580D" w:rsidRDefault="00E27048" w:rsidP="00EB0282">
      <w:pPr>
        <w:pStyle w:val="List1"/>
        <w:widowControl w:val="0"/>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620763FE" w14:textId="42F058EB" w:rsidR="00BD580D" w:rsidRDefault="00E27048" w:rsidP="00EB0282">
      <w:pPr>
        <w:widowControl w:val="0"/>
        <w:spacing w:after="0"/>
        <w:rPr>
          <w:rFonts w:eastAsia="Times New Roman"/>
          <w:lang w:val="en"/>
        </w:rPr>
      </w:pPr>
      <w:r w:rsidRPr="00AF7319">
        <w:rPr>
          <w:rFonts w:eastAsia="Times New Roman"/>
          <w:lang w:val="en"/>
        </w:rPr>
        <w:t>The PCO and the SSEB chair</w:t>
      </w:r>
      <w:r w:rsidR="007043D2" w:rsidRPr="00AF7319">
        <w:rPr>
          <w:rFonts w:eastAsia="Times New Roman"/>
          <w:lang w:val="en"/>
        </w:rPr>
        <w:t>,</w:t>
      </w:r>
      <w:r w:rsidRPr="00AF7319">
        <w:rPr>
          <w:rFonts w:eastAsia="Times New Roman"/>
          <w:lang w:val="en"/>
        </w:rPr>
        <w:t xml:space="preserve"> with assistance from SSEB members, as necessary</w:t>
      </w:r>
      <w:r w:rsidR="007043D2" w:rsidRPr="00AF7319">
        <w:rPr>
          <w:rFonts w:eastAsia="Times New Roman"/>
          <w:lang w:val="en"/>
        </w:rPr>
        <w:t>,</w:t>
      </w:r>
      <w:r w:rsidRPr="00AF7319">
        <w:rPr>
          <w:rFonts w:eastAsia="Times New Roman"/>
          <w:lang w:val="en"/>
        </w:rPr>
        <w:t xml:space="preserve"> prepare the SSP. </w:t>
      </w:r>
      <w:r w:rsidR="001466EB">
        <w:rPr>
          <w:rFonts w:eastAsia="Times New Roman"/>
          <w:lang w:val="en"/>
        </w:rPr>
        <w:t xml:space="preserve">  A</w:t>
      </w:r>
      <w:r w:rsidR="0012418D">
        <w:rPr>
          <w:rFonts w:eastAsia="Times New Roman"/>
          <w:lang w:val="en"/>
        </w:rPr>
        <w:t xml:space="preserve"> </w:t>
      </w:r>
      <w:hyperlink r:id="rId43" w:history="1">
        <w:r w:rsidR="0012418D" w:rsidRPr="00E01C31">
          <w:rPr>
            <w:rStyle w:val="Hyperlink"/>
            <w:lang w:val="en"/>
          </w:rPr>
          <w:t>Source Selection Pla</w:t>
        </w:r>
        <w:r w:rsidR="0074370B">
          <w:rPr>
            <w:rStyle w:val="Hyperlink"/>
            <w:lang w:val="en"/>
          </w:rPr>
          <w:t>n</w:t>
        </w:r>
      </w:hyperlink>
      <w:r w:rsidR="0012418D">
        <w:rPr>
          <w:rStyle w:val="Hyperlink"/>
          <w:lang w:val="en"/>
        </w:rPr>
        <w:t xml:space="preserve"> </w:t>
      </w:r>
      <w:r w:rsidR="0012418D" w:rsidRPr="0074370B">
        <w:rPr>
          <w:rStyle w:val="Hyperlink"/>
          <w:color w:val="auto"/>
          <w:u w:val="none"/>
          <w:lang w:val="en"/>
        </w:rPr>
        <w:t>template is available for use, if desired.</w:t>
      </w:r>
    </w:p>
    <w:p w14:paraId="1F0D69A1" w14:textId="77777777" w:rsidR="00BD580D" w:rsidRDefault="006D39AA" w:rsidP="00EB0282">
      <w:pPr>
        <w:pStyle w:val="List2"/>
        <w:keepNext w:val="0"/>
        <w:keepLines w:val="0"/>
        <w:widowControl w:val="0"/>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w:t>
      </w:r>
      <w:proofErr w:type="spellStart"/>
      <w:r w:rsidR="002557BE" w:rsidRPr="00AF7319">
        <w:rPr>
          <w:rFonts w:eastAsia="Times New Roman"/>
          <w:lang w:val="en"/>
        </w:rPr>
        <w:t>Subfactors</w:t>
      </w:r>
      <w:proofErr w:type="spellEnd"/>
      <w:r w:rsidR="002557BE" w:rsidRPr="00AF7319">
        <w:rPr>
          <w:rFonts w:eastAsia="Times New Roman"/>
          <w:lang w:val="en"/>
        </w:rPr>
        <w:t xml:space="preserve">.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1222E620" w14:textId="26C1E3B4" w:rsidR="00BD580D" w:rsidRDefault="007043D2" w:rsidP="00EB0282">
      <w:pPr>
        <w:pStyle w:val="List2"/>
        <w:keepNext w:val="0"/>
        <w:keepLines w:val="0"/>
        <w:widowControl w:val="0"/>
        <w:rPr>
          <w:lang w:val="en"/>
        </w:rPr>
      </w:pPr>
      <w:r w:rsidRPr="00AF7319">
        <w:rPr>
          <w:rFonts w:eastAsia="Times New Roman"/>
          <w:lang w:val="en"/>
        </w:rPr>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official (</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w:t>
      </w:r>
    </w:p>
    <w:p w14:paraId="2BD3E19A" w14:textId="122B4C30" w:rsidR="00BD580D" w:rsidRDefault="007043D2" w:rsidP="00EB0282">
      <w:pPr>
        <w:pStyle w:val="List2"/>
        <w:keepNext w:val="0"/>
        <w:keepLines w:val="0"/>
        <w:widowControl w:val="0"/>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p>
    <w:p w14:paraId="36F551C3" w14:textId="77777777" w:rsidR="00BD580D" w:rsidRDefault="007043D2" w:rsidP="00EB0282">
      <w:pPr>
        <w:pStyle w:val="List2"/>
        <w:keepNext w:val="0"/>
        <w:keepLines w:val="0"/>
        <w:widowControl w:val="0"/>
        <w:rPr>
          <w:lang w:val="en"/>
        </w:rPr>
      </w:pPr>
      <w:r w:rsidRPr="00AF7319">
        <w:rPr>
          <w:rFonts w:eastAsia="Times New Roman"/>
          <w:lang w:val="en"/>
        </w:rPr>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10930410" w14:textId="77777777" w:rsidR="00BD580D" w:rsidRDefault="00E27048" w:rsidP="00EB0282">
      <w:pPr>
        <w:pStyle w:val="List1"/>
        <w:widowControl w:val="0"/>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068CFBF4" w14:textId="40922093" w:rsidR="00BD580D" w:rsidRDefault="00E27048" w:rsidP="00EB0282">
      <w:pPr>
        <w:pStyle w:val="List2"/>
        <w:keepNext w:val="0"/>
        <w:keepLines w:val="0"/>
        <w:widowControl w:val="0"/>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Evaluation Factors/</w:t>
      </w:r>
      <w:proofErr w:type="spellStart"/>
      <w:r w:rsidR="000A418B" w:rsidRPr="00AF7319">
        <w:rPr>
          <w:rFonts w:eastAsia="Times New Roman"/>
          <w:lang w:val="en"/>
        </w:rPr>
        <w:t>Subfactors</w:t>
      </w:r>
      <w:proofErr w:type="spellEnd"/>
      <w:r w:rsidR="000A418B" w:rsidRPr="00AF7319">
        <w:rPr>
          <w:rFonts w:eastAsia="Times New Roman"/>
          <w:lang w:val="en"/>
        </w:rPr>
        <w:t xml:space="preserve">.  </w:t>
      </w:r>
      <w:r w:rsidRPr="00AF7319">
        <w:rPr>
          <w:rFonts w:eastAsia="Times New Roman"/>
          <w:lang w:val="en"/>
        </w:rPr>
        <w:t>RFP</w:t>
      </w:r>
      <w:r w:rsidRPr="00AF7319">
        <w:rPr>
          <w:rFonts w:eastAsia="Times New Roman"/>
          <w:i/>
          <w:lang w:val="en"/>
        </w:rPr>
        <w:t xml:space="preserve"> </w:t>
      </w:r>
      <w:hyperlink r:id="rId44" w:anchor="samples" w:history="1">
        <w:r w:rsidR="001B69FB" w:rsidRPr="00E01C31">
          <w:rPr>
            <w:rStyle w:val="Hyperlink"/>
            <w:rFonts w:eastAsia="Times New Roman"/>
            <w:lang w:val="en"/>
          </w:rPr>
          <w:t>Section L</w:t>
        </w:r>
        <w:r w:rsidR="001B69FB" w:rsidRPr="00A072F5">
          <w:rPr>
            <w:rStyle w:val="Hyperlink"/>
            <w:rFonts w:eastAsia="Times New Roman"/>
            <w:lang w:val="en"/>
          </w:rPr>
          <w:t xml:space="preserve"> </w:t>
        </w:r>
        <w:r w:rsidRPr="00A072F5">
          <w:rPr>
            <w:rStyle w:val="Hyperlink"/>
            <w:rFonts w:eastAsia="Times New Roman"/>
            <w:lang w:val="en"/>
          </w:rPr>
          <w:t xml:space="preserve">and </w:t>
        </w:r>
        <w:r w:rsidR="001B69FB" w:rsidRPr="00E01C31">
          <w:rPr>
            <w:rStyle w:val="Hyperlink"/>
            <w:rFonts w:eastAsia="Times New Roman"/>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00A072F5">
        <w:rPr>
          <w:rStyle w:val="Hyperlink"/>
          <w:rFonts w:eastAsia="Times New Roman"/>
          <w:lang w:val="en"/>
        </w:rPr>
        <w:t xml:space="preserve"> are available for use, as desired</w:t>
      </w:r>
      <w:r w:rsidRPr="00AF7319">
        <w:rPr>
          <w:rFonts w:eastAsia="Times New Roman"/>
          <w:lang w:val="en"/>
        </w:rPr>
        <w:t xml:space="preserve">. </w:t>
      </w:r>
    </w:p>
    <w:p w14:paraId="318ED93B" w14:textId="480EA8BF" w:rsidR="00BD580D" w:rsidRDefault="00E27048" w:rsidP="00EB0282">
      <w:pPr>
        <w:pStyle w:val="List3"/>
        <w:keepNext w:val="0"/>
        <w:keepLines w:val="0"/>
        <w:widowControl w:val="0"/>
        <w:rPr>
          <w:lang w:val="en"/>
        </w:rPr>
      </w:pPr>
      <w:r w:rsidRPr="00AF7319">
        <w:rPr>
          <w:rFonts w:eastAsia="Times New Roman"/>
          <w:lang w:val="en"/>
        </w:rPr>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hyperlink r:id="rId45" w:anchor="FAR_15_404" w:history="1">
        <w:r w:rsidRPr="00F12519">
          <w:rPr>
            <w:rStyle w:val="Hyperlink"/>
            <w:rFonts w:eastAsia="Times New Roman"/>
            <w:lang w:val="en"/>
          </w:rPr>
          <w:t>FAR 15.404</w:t>
        </w:r>
      </w:hyperlink>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7C92D5D4" w14:textId="2C90D28E" w:rsidR="00BD580D" w:rsidRDefault="00E27048" w:rsidP="00EB0282">
      <w:pPr>
        <w:pStyle w:val="List4"/>
        <w:keepNext w:val="0"/>
        <w:keepLines w:val="0"/>
        <w:widowControl w:val="0"/>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w:t>
      </w:r>
      <w:proofErr w:type="spellStart"/>
      <w:r w:rsidRPr="00AF7319">
        <w:rPr>
          <w:rFonts w:eastAsia="Times New Roman"/>
          <w:lang w:val="en"/>
        </w:rPr>
        <w:t>offeror’s</w:t>
      </w:r>
      <w:proofErr w:type="spellEnd"/>
      <w:r w:rsidRPr="00AF7319">
        <w:rPr>
          <w:rFonts w:eastAsia="Times New Roman"/>
          <w:lang w:val="en"/>
        </w:rPr>
        <w:t xml:space="preserve"> proposed approach. The </w:t>
      </w:r>
      <w:r w:rsidR="0010167C" w:rsidRPr="00AF7319">
        <w:rPr>
          <w:rFonts w:eastAsia="Times New Roman"/>
          <w:lang w:val="en"/>
        </w:rPr>
        <w:t>Probable Cost</w:t>
      </w:r>
      <w:r w:rsidRPr="00AF7319">
        <w:rPr>
          <w:rFonts w:eastAsia="Times New Roman"/>
          <w:lang w:val="en"/>
        </w:rPr>
        <w:t xml:space="preserve"> is based upon an analysis of each </w:t>
      </w:r>
      <w:proofErr w:type="spellStart"/>
      <w:r w:rsidRPr="00AF7319">
        <w:rPr>
          <w:rFonts w:eastAsia="Times New Roman"/>
          <w:lang w:val="en"/>
        </w:rPr>
        <w:t>offeror’s</w:t>
      </w:r>
      <w:proofErr w:type="spellEnd"/>
      <w:r w:rsidRPr="00AF7319">
        <w:rPr>
          <w:rFonts w:eastAsia="Times New Roman"/>
          <w:lang w:val="en"/>
        </w:rPr>
        <w:t xml:space="preserve"> unique </w:t>
      </w:r>
      <w:r w:rsidRPr="00AF7319">
        <w:rPr>
          <w:rFonts w:eastAsia="Times New Roman"/>
          <w:lang w:val="en"/>
        </w:rPr>
        <w:lastRenderedPageBreak/>
        <w:t xml:space="preserve">proposal in accordance with </w:t>
      </w:r>
      <w:hyperlink r:id="rId46" w:anchor="FAR_15_404_1" w:history="1">
        <w:r w:rsidRPr="00F12519">
          <w:rPr>
            <w:rStyle w:val="Hyperlink"/>
            <w:rFonts w:eastAsia="Times New Roman"/>
            <w:lang w:val="en"/>
          </w:rPr>
          <w:t>FAR 15.404-1</w:t>
        </w:r>
        <w:r w:rsidR="007154C2" w:rsidRPr="00F12519">
          <w:rPr>
            <w:rStyle w:val="Hyperlink"/>
            <w:rFonts w:eastAsia="Times New Roman"/>
            <w:lang w:val="en"/>
          </w:rPr>
          <w:t>(d)</w:t>
        </w:r>
      </w:hyperlink>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65335DDE" w14:textId="77777777" w:rsidR="00BD580D" w:rsidRDefault="00E51D6B" w:rsidP="00EB0282">
      <w:pPr>
        <w:pStyle w:val="List4"/>
        <w:keepNext w:val="0"/>
        <w:keepLines w:val="0"/>
        <w:widowControl w:val="0"/>
        <w:rPr>
          <w:lang w:val="en"/>
        </w:rPr>
      </w:pPr>
      <w:r w:rsidRPr="00AF7319">
        <w:rPr>
          <w:rFonts w:eastAsia="Times New Roman"/>
          <w:lang w:val="en"/>
        </w:rPr>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2637D4B7" w14:textId="77777777" w:rsidR="00BD580D" w:rsidRDefault="00091125" w:rsidP="00EB0282">
      <w:pPr>
        <w:pStyle w:val="List2"/>
        <w:keepNext w:val="0"/>
        <w:keepLines w:val="0"/>
        <w:widowControl w:val="0"/>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w:t>
      </w:r>
      <w:proofErr w:type="spellStart"/>
      <w:r w:rsidR="001E6634" w:rsidRPr="00AF7319">
        <w:t>CoC</w:t>
      </w:r>
      <w:proofErr w:type="spellEnd"/>
      <w:r w:rsidR="001E6634" w:rsidRPr="00AF7319">
        <w:t>)</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w:t>
      </w:r>
      <w:proofErr w:type="spellStart"/>
      <w:r w:rsidR="003306A3" w:rsidRPr="00AF7319">
        <w:t>CoC</w:t>
      </w:r>
      <w:proofErr w:type="spellEnd"/>
      <w:r w:rsidR="003306A3" w:rsidRPr="00AF7319">
        <w:t xml:space="preserve">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w:t>
      </w:r>
      <w:proofErr w:type="spellStart"/>
      <w:r w:rsidR="007A42E3" w:rsidRPr="00AF7319">
        <w:t>subfactors</w:t>
      </w:r>
      <w:proofErr w:type="spellEnd"/>
      <w:r w:rsidR="007A42E3" w:rsidRPr="00AF7319">
        <w:t>.</w:t>
      </w:r>
      <w:bookmarkStart w:id="16" w:name="P245_17059"/>
      <w:bookmarkStart w:id="17" w:name="p41"/>
      <w:bookmarkStart w:id="18" w:name="_Ref59348021"/>
      <w:bookmarkEnd w:id="16"/>
      <w:bookmarkEnd w:id="17"/>
      <w:bookmarkEnd w:id="18"/>
    </w:p>
    <w:p w14:paraId="76188F36" w14:textId="4A42FF46" w:rsidR="00BD580D" w:rsidRDefault="00E27048" w:rsidP="00FE14AC">
      <w:pPr>
        <w:pStyle w:val="List1"/>
        <w:widowControl w:val="0"/>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 xml:space="preserve">Release the Request for Proposals </w:t>
      </w:r>
      <w:r w:rsidR="00FE14AC">
        <w:rPr>
          <w:b/>
          <w:lang w:val="en"/>
        </w:rPr>
        <w:t xml:space="preserve">  </w:t>
      </w:r>
      <w:r w:rsidRPr="00FE14AC">
        <w:rPr>
          <w:lang w:val="en"/>
        </w:rPr>
        <w:t>(</w:t>
      </w:r>
      <w:r w:rsidRPr="00FE14AC">
        <w:rPr>
          <w:i/>
          <w:iCs/>
          <w:lang w:val="en"/>
        </w:rPr>
        <w:t>No AF Text</w:t>
      </w:r>
      <w:r w:rsidRPr="00FE14AC">
        <w:rPr>
          <w:lang w:val="en"/>
        </w:rPr>
        <w:t>)</w:t>
      </w:r>
    </w:p>
    <w:p w14:paraId="0E21AC50" w14:textId="77777777" w:rsidR="00BD580D" w:rsidRDefault="0063571F" w:rsidP="00FE14AC">
      <w:pPr>
        <w:pStyle w:val="Heading3"/>
        <w:keepNext w:val="0"/>
        <w:keepLines w:val="0"/>
        <w:widowControl w:val="0"/>
        <w:rPr>
          <w:lang w:val="en"/>
        </w:rPr>
      </w:pPr>
      <w:bookmarkStart w:id="19" w:name="C3"/>
      <w:bookmarkStart w:id="20" w:name="_Toc38365639"/>
      <w:bookmarkStart w:id="21" w:name="_Toc101959661"/>
      <w:bookmarkEnd w:id="19"/>
      <w:r w:rsidRPr="00AF7319">
        <w:rPr>
          <w:lang w:val="en"/>
        </w:rPr>
        <w:t>3   EVALUATION AND DECISION PROCESS</w:t>
      </w:r>
      <w:bookmarkEnd w:id="20"/>
      <w:bookmarkEnd w:id="21"/>
    </w:p>
    <w:p w14:paraId="25C34F04" w14:textId="77777777" w:rsidR="00BD580D" w:rsidRDefault="00E27048" w:rsidP="00EB0282">
      <w:pPr>
        <w:pStyle w:val="List1"/>
        <w:widowControl w:val="0"/>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FF2068F" w14:textId="4E1B6182" w:rsidR="00BD580D" w:rsidRDefault="00021FDE" w:rsidP="00EB0282">
      <w:pPr>
        <w:pStyle w:val="List3"/>
        <w:keepNext w:val="0"/>
        <w:keepLines w:val="0"/>
        <w:widowControl w:val="0"/>
        <w:rPr>
          <w:lang w:val="en"/>
        </w:rPr>
      </w:pPr>
      <w:r w:rsidRPr="00AF7319">
        <w:rPr>
          <w:rFonts w:eastAsia="Times New Roman"/>
          <w:bCs/>
          <w:lang w:val="en"/>
        </w:rPr>
        <w:t xml:space="preserve">3.1.1.5  When </w:t>
      </w:r>
      <w:hyperlink r:id="rId47" w:anchor="FAR_52_222_46" w:history="1">
        <w:r w:rsidRPr="00F12519">
          <w:rPr>
            <w:rStyle w:val="Hyperlink"/>
            <w:rFonts w:eastAsia="Times New Roman"/>
            <w:bCs/>
            <w:lang w:val="en"/>
          </w:rPr>
          <w:t>FAR 52.222-46</w:t>
        </w:r>
      </w:hyperlink>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w:t>
      </w:r>
      <w:proofErr w:type="spellStart"/>
      <w:r w:rsidR="00E17E2C" w:rsidRPr="00AF7319">
        <w:rPr>
          <w:rFonts w:eastAsia="Times New Roman"/>
          <w:bCs/>
          <w:lang w:val="en"/>
        </w:rPr>
        <w:t>subfactor</w:t>
      </w:r>
      <w:proofErr w:type="spellEnd"/>
      <w:r w:rsidR="00E17E2C" w:rsidRPr="00AF7319">
        <w:rPr>
          <w:rFonts w:eastAsia="Times New Roman"/>
          <w:bCs/>
          <w:lang w:val="en"/>
        </w:rPr>
        <w:t xml:space="preserve"> to evaluate </w:t>
      </w:r>
      <w:proofErr w:type="spellStart"/>
      <w:r w:rsidR="00E17E2C" w:rsidRPr="00AF7319">
        <w:rPr>
          <w:rFonts w:eastAsia="Times New Roman"/>
          <w:bCs/>
          <w:lang w:val="en"/>
        </w:rPr>
        <w:t>offerors’</w:t>
      </w:r>
      <w:proofErr w:type="spellEnd"/>
      <w:r w:rsidR="00E17E2C" w:rsidRPr="00AF7319">
        <w:rPr>
          <w:rFonts w:eastAsia="Times New Roman"/>
          <w:bCs/>
          <w:lang w:val="en"/>
        </w:rPr>
        <w:t xml:space="preserve">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5D050CE6" w14:textId="77777777" w:rsidR="00BD580D" w:rsidRDefault="00330D90" w:rsidP="00EB0282">
      <w:pPr>
        <w:pStyle w:val="List4"/>
        <w:keepNext w:val="0"/>
        <w:keepLines w:val="0"/>
        <w:widowControl w:val="0"/>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w:t>
      </w:r>
      <w:proofErr w:type="spellStart"/>
      <w:r w:rsidR="00665072" w:rsidRPr="00AF7319">
        <w:rPr>
          <w:lang w:val="en"/>
        </w:rPr>
        <w:t>CoC</w:t>
      </w:r>
      <w:proofErr w:type="spellEnd"/>
      <w:r w:rsidR="00665072" w:rsidRPr="00AF7319">
        <w:rPr>
          <w:lang w:val="en"/>
        </w:rPr>
        <w:t>)</w:t>
      </w:r>
      <w:r w:rsidRPr="00AF7319">
        <w:rPr>
          <w:lang w:val="en"/>
        </w:rPr>
        <w:t xml:space="preserve"> process.</w:t>
      </w:r>
    </w:p>
    <w:p w14:paraId="4F8152F1" w14:textId="77777777" w:rsidR="00BD580D" w:rsidRDefault="00E27048" w:rsidP="00EB0282">
      <w:pPr>
        <w:pStyle w:val="List1"/>
        <w:widowControl w:val="0"/>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0A7D957B" w14:textId="0BECF5BD" w:rsidR="00BD580D" w:rsidRDefault="00E27048" w:rsidP="00EB0282">
      <w:pPr>
        <w:pStyle w:val="List2"/>
        <w:keepNext w:val="0"/>
        <w:keepLines w:val="0"/>
        <w:widowControl w:val="0"/>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A072F5">
        <w:rPr>
          <w:rFonts w:eastAsia="Times New Roman"/>
          <w:lang w:val="en"/>
        </w:rPr>
        <w:t>T</w:t>
      </w:r>
      <w:r w:rsidR="00563147" w:rsidRPr="00AF7319">
        <w:rPr>
          <w:rFonts w:eastAsia="Times New Roman"/>
          <w:lang w:val="en"/>
        </w:rPr>
        <w:t>he following tailorable templates</w:t>
      </w:r>
      <w:r w:rsidR="00A072F5">
        <w:rPr>
          <w:rFonts w:eastAsia="Times New Roman"/>
          <w:lang w:val="en"/>
        </w:rPr>
        <w:t xml:space="preserve"> are available for use, as desired</w:t>
      </w:r>
      <w:r w:rsidR="00563147" w:rsidRPr="00AF7319">
        <w:rPr>
          <w:rFonts w:eastAsia="Times New Roman"/>
          <w:lang w:val="en"/>
        </w:rPr>
        <w:t>:</w:t>
      </w:r>
    </w:p>
    <w:p w14:paraId="3B0CB221" w14:textId="0A722079" w:rsidR="00BD580D" w:rsidRDefault="003343EA" w:rsidP="00EB0282">
      <w:pPr>
        <w:widowControl w:val="0"/>
        <w:spacing w:after="0"/>
        <w:ind w:left="720"/>
        <w:rPr>
          <w:rFonts w:eastAsia="Times New Roman"/>
          <w:i/>
          <w:lang w:val="en"/>
        </w:rPr>
      </w:pPr>
      <w:hyperlink r:id="rId48" w:history="1">
        <w:r w:rsidR="001B69FB" w:rsidRPr="00AF7319">
          <w:rPr>
            <w:rStyle w:val="Hyperlink"/>
            <w:rFonts w:eastAsia="Times New Roman"/>
            <w:i/>
            <w:iCs/>
            <w:lang w:val="en"/>
          </w:rPr>
          <w:t>SSEB Report</w:t>
        </w:r>
      </w:hyperlink>
      <w:r w:rsidR="004A78CF" w:rsidRPr="00AF7319">
        <w:rPr>
          <w:rFonts w:eastAsia="Times New Roman"/>
          <w:i/>
          <w:lang w:val="en"/>
        </w:rPr>
        <w:t xml:space="preserve"> </w:t>
      </w:r>
      <w:r w:rsidR="00563147" w:rsidRPr="00AF7319">
        <w:rPr>
          <w:rFonts w:eastAsia="Times New Roman"/>
          <w:i/>
          <w:lang w:val="en"/>
        </w:rPr>
        <w:br/>
      </w:r>
      <w:hyperlink r:id="rId49" w:history="1">
        <w:r w:rsidR="00593366" w:rsidRPr="00AF7319">
          <w:rPr>
            <w:rStyle w:val="Hyperlink"/>
            <w:rFonts w:eastAsia="Times New Roman"/>
            <w:i/>
            <w:iCs/>
            <w:lang w:val="en"/>
          </w:rPr>
          <w:t>Initial Evaluation Briefing</w:t>
        </w:r>
      </w:hyperlink>
      <w:r w:rsidR="004A78CF" w:rsidRPr="00AF7319">
        <w:rPr>
          <w:rFonts w:eastAsia="Times New Roman"/>
          <w:i/>
          <w:lang w:val="en"/>
        </w:rPr>
        <w:t xml:space="preserve"> </w:t>
      </w:r>
    </w:p>
    <w:p w14:paraId="49F6865E" w14:textId="77777777" w:rsidR="00BD580D" w:rsidRDefault="00E27048" w:rsidP="00EB0282">
      <w:pPr>
        <w:pStyle w:val="List1"/>
        <w:widowControl w:val="0"/>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19EC456C" w14:textId="75DC0DA7" w:rsidR="00BD580D" w:rsidRDefault="00E27048" w:rsidP="00EB0282">
      <w:pPr>
        <w:pStyle w:val="List2"/>
        <w:keepNext w:val="0"/>
        <w:keepLines w:val="0"/>
        <w:widowControl w:val="0"/>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50" w:anchor="p5301_9000_e" w:tgtFrame="_blank" w:history="1">
        <w:r w:rsidR="005618A5" w:rsidRPr="00AF7319">
          <w:rPr>
            <w:rFonts w:eastAsia="Times New Roman"/>
            <w:color w:val="0000FF"/>
            <w:u w:val="single"/>
            <w:lang w:val="en"/>
          </w:rPr>
          <w:t>AFFAR</w:t>
        </w:r>
        <w:r w:rsidR="005618A5" w:rsidRPr="00AF7319">
          <w:rPr>
            <w:rFonts w:eastAsia="Times New Roman"/>
            <w:color w:val="0000FF"/>
            <w:u w:val="single"/>
            <w:lang w:val="en"/>
          </w:rPr>
          <w:t>S</w:t>
        </w:r>
        <w:r w:rsidR="005618A5" w:rsidRPr="00AF7319">
          <w:rPr>
            <w:rFonts w:eastAsia="Times New Roman"/>
            <w:color w:val="0000FF"/>
            <w:u w:val="single"/>
            <w:lang w:val="en"/>
          </w:rPr>
          <w:t xml:space="preserve"> 530</w:t>
        </w:r>
        <w:r w:rsidR="005618A5" w:rsidRPr="00AF7319">
          <w:rPr>
            <w:rFonts w:eastAsia="Times New Roman"/>
            <w:color w:val="0000FF"/>
            <w:u w:val="single"/>
            <w:lang w:val="en"/>
          </w:rPr>
          <w:t>1</w:t>
        </w:r>
        <w:r w:rsidR="005618A5" w:rsidRPr="00AF7319">
          <w:rPr>
            <w:rFonts w:eastAsia="Times New Roman"/>
            <w:color w:val="0000FF"/>
            <w:u w:val="single"/>
            <w:lang w:val="en"/>
          </w:rPr>
          <w:t>.</w:t>
        </w:r>
        <w:r w:rsidR="005618A5" w:rsidRPr="00AF7319">
          <w:rPr>
            <w:rFonts w:eastAsia="Times New Roman"/>
            <w:color w:val="0000FF"/>
            <w:u w:val="single"/>
            <w:lang w:val="en"/>
          </w:rPr>
          <w:t>9</w:t>
        </w:r>
        <w:r w:rsidR="005618A5" w:rsidRPr="00AF7319">
          <w:rPr>
            <w:rFonts w:eastAsia="Times New Roman"/>
            <w:color w:val="0000FF"/>
            <w:u w:val="single"/>
            <w:lang w:val="en"/>
          </w:rPr>
          <w:t>000(e</w:t>
        </w:r>
        <w:proofErr w:type="gramStart"/>
        <w:r w:rsidR="005618A5" w:rsidRPr="00AF7319">
          <w:rPr>
            <w:rFonts w:eastAsia="Times New Roman"/>
            <w:color w:val="0000FF"/>
            <w:u w:val="single"/>
            <w:lang w:val="en"/>
          </w:rPr>
          <w:t>)(</w:t>
        </w:r>
        <w:proofErr w:type="gramEnd"/>
        <w:r w:rsidR="005618A5" w:rsidRPr="00AF7319">
          <w:rPr>
            <w:rFonts w:eastAsia="Times New Roman"/>
            <w:color w:val="0000FF"/>
            <w:u w:val="single"/>
            <w:lang w:val="en"/>
          </w:rPr>
          <w:t>1)</w:t>
        </w:r>
      </w:hyperlink>
      <w:r w:rsidRPr="00AF7319">
        <w:rPr>
          <w:rFonts w:eastAsia="Times New Roman"/>
          <w:lang w:val="en"/>
        </w:rPr>
        <w:t xml:space="preserve"> prior to the SSA making the decision to award without discussions. </w:t>
      </w:r>
    </w:p>
    <w:p w14:paraId="73885069" w14:textId="77777777" w:rsidR="00BD580D" w:rsidRDefault="007C56E7" w:rsidP="00EB0282">
      <w:pPr>
        <w:pStyle w:val="List1"/>
        <w:widowControl w:val="0"/>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33E9216B" w14:textId="5ECAEDC1" w:rsidR="00BD580D" w:rsidRDefault="00E51D6B" w:rsidP="00EB0282">
      <w:pPr>
        <w:pStyle w:val="List2"/>
        <w:keepNext w:val="0"/>
        <w:keepLines w:val="0"/>
        <w:widowControl w:val="0"/>
        <w:rPr>
          <w:lang w:val="en"/>
        </w:rPr>
      </w:pPr>
      <w:r w:rsidRPr="00AF7319">
        <w:rPr>
          <w:rFonts w:eastAsia="Times New Roman"/>
          <w:lang w:val="en"/>
        </w:rPr>
        <w:t>3.4.1</w:t>
      </w:r>
      <w:r w:rsidR="003D741E" w:rsidRPr="00AF7319">
        <w:rPr>
          <w:rFonts w:eastAsia="Times New Roman"/>
          <w:lang w:val="en"/>
        </w:rPr>
        <w:t xml:space="preserve"> </w:t>
      </w:r>
      <w:r w:rsidRPr="00AF7319">
        <w:rPr>
          <w:rFonts w:eastAsia="Times New Roman"/>
          <w:lang w:val="en"/>
        </w:rPr>
        <w:t xml:space="preserve">  </w:t>
      </w:r>
      <w:r w:rsidR="00A072F5">
        <w:rPr>
          <w:rFonts w:eastAsia="Times New Roman"/>
          <w:lang w:val="en"/>
        </w:rPr>
        <w:t>T</w:t>
      </w:r>
      <w:r w:rsidRPr="00AF7319">
        <w:rPr>
          <w:rFonts w:eastAsia="Times New Roman"/>
          <w:lang w:val="en"/>
        </w:rPr>
        <w:t xml:space="preserve">he tailorable </w:t>
      </w:r>
      <w:hyperlink r:id="rId51"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00A072F5">
        <w:rPr>
          <w:rFonts w:eastAsia="Times New Roman"/>
          <w:lang w:val="en"/>
        </w:rPr>
        <w:t xml:space="preserve"> is available for use, as desired</w:t>
      </w:r>
      <w:r w:rsidRPr="00AF7319">
        <w:rPr>
          <w:rFonts w:eastAsia="Times New Roman"/>
          <w:lang w:val="en"/>
        </w:rPr>
        <w:t>.</w:t>
      </w:r>
    </w:p>
    <w:p w14:paraId="2C49896B" w14:textId="77777777" w:rsidR="00BD580D" w:rsidRDefault="00E27048" w:rsidP="00EB0282">
      <w:pPr>
        <w:pStyle w:val="List1"/>
        <w:widowControl w:val="0"/>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3E12063F" w14:textId="77777777" w:rsidR="00BD580D" w:rsidRDefault="00E27048" w:rsidP="00EB0282">
      <w:pPr>
        <w:pStyle w:val="List2"/>
        <w:keepNext w:val="0"/>
        <w:keepLines w:val="0"/>
        <w:widowControl w:val="0"/>
        <w:rPr>
          <w:lang w:val="en"/>
        </w:rPr>
      </w:pPr>
      <w:r w:rsidRPr="00AF7319">
        <w:rPr>
          <w:rFonts w:eastAsia="Times New Roman"/>
          <w:lang w:val="en"/>
        </w:rPr>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w:t>
      </w:r>
      <w:proofErr w:type="spellStart"/>
      <w:r w:rsidRPr="00AF7319">
        <w:rPr>
          <w:rFonts w:eastAsia="Times New Roman"/>
          <w:lang w:val="en"/>
        </w:rPr>
        <w:t>offeror’s</w:t>
      </w:r>
      <w:proofErr w:type="spellEnd"/>
      <w:r w:rsidRPr="00AF7319">
        <w:rPr>
          <w:rFonts w:eastAsia="Times New Roman"/>
          <w:lang w:val="en"/>
        </w:rPr>
        <w:t xml:space="preserve">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0F8DFDD6" w14:textId="77777777" w:rsidR="00BD580D" w:rsidRDefault="00F25D70" w:rsidP="00EB0282">
      <w:pPr>
        <w:pStyle w:val="List2"/>
        <w:keepNext w:val="0"/>
        <w:keepLines w:val="0"/>
        <w:widowControl w:val="0"/>
        <w:rPr>
          <w:lang w:val="en"/>
        </w:rPr>
      </w:pPr>
      <w:r w:rsidRPr="00AF7319">
        <w:rPr>
          <w:rFonts w:eastAsia="Times New Roman"/>
          <w:lang w:val="en"/>
        </w:rPr>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7BDC78AF" w14:textId="45EE3063" w:rsidR="00BD580D" w:rsidRDefault="00A072F5" w:rsidP="00EB0282">
      <w:pPr>
        <w:widowControl w:val="0"/>
        <w:rPr>
          <w:lang w:val="en"/>
        </w:rPr>
      </w:pPr>
      <w:r>
        <w:rPr>
          <w:rFonts w:eastAsia="Times New Roman"/>
          <w:lang w:val="en"/>
        </w:rPr>
        <w:t>T</w:t>
      </w:r>
      <w:r w:rsidR="00907968" w:rsidRPr="00AF7319">
        <w:rPr>
          <w:rFonts w:eastAsia="Times New Roman"/>
          <w:lang w:val="en"/>
        </w:rPr>
        <w:t>he following tailorable template</w:t>
      </w:r>
      <w:r w:rsidR="000149CB" w:rsidRPr="00AF7319">
        <w:rPr>
          <w:rFonts w:eastAsia="Times New Roman"/>
          <w:lang w:val="en"/>
        </w:rPr>
        <w:t>s</w:t>
      </w:r>
      <w:r w:rsidR="000D757F" w:rsidRPr="000D757F">
        <w:rPr>
          <w:rFonts w:eastAsia="Times New Roman"/>
          <w:lang w:val="en"/>
        </w:rPr>
        <w:t xml:space="preserve"> </w:t>
      </w:r>
      <w:r w:rsidR="000D757F">
        <w:rPr>
          <w:rFonts w:eastAsia="Times New Roman"/>
          <w:lang w:val="en"/>
        </w:rPr>
        <w:t>are available for use, as desired</w:t>
      </w:r>
      <w:r w:rsidR="00907968" w:rsidRPr="00AF7319">
        <w:rPr>
          <w:rFonts w:eastAsia="Times New Roman"/>
          <w:lang w:val="en"/>
        </w:rPr>
        <w:t>:</w:t>
      </w:r>
    </w:p>
    <w:p w14:paraId="4C47DE30" w14:textId="139AD388" w:rsidR="00BD580D" w:rsidRDefault="003343EA" w:rsidP="00EB0282">
      <w:pPr>
        <w:widowControl w:val="0"/>
        <w:spacing w:after="0"/>
        <w:ind w:left="720"/>
        <w:rPr>
          <w:rFonts w:eastAsia="Times New Roman"/>
          <w:i/>
          <w:lang w:val="en"/>
        </w:rPr>
      </w:pPr>
      <w:hyperlink r:id="rId52" w:history="1">
        <w:r w:rsidR="001B69FB" w:rsidRPr="00AF7319">
          <w:rPr>
            <w:rStyle w:val="Hyperlink"/>
            <w:rFonts w:eastAsia="Times New Roman"/>
            <w:i/>
            <w:iCs/>
            <w:lang w:val="en"/>
          </w:rPr>
          <w:t>SSEB Report</w:t>
        </w:r>
      </w:hyperlink>
      <w:r w:rsidR="003B5F8A" w:rsidRPr="00AF7319">
        <w:rPr>
          <w:rFonts w:eastAsia="Times New Roman"/>
          <w:i/>
          <w:lang w:val="en"/>
        </w:rPr>
        <w:t xml:space="preserve"> </w:t>
      </w:r>
      <w:r w:rsidR="00907968" w:rsidRPr="00AF7319">
        <w:rPr>
          <w:rFonts w:eastAsia="Times New Roman"/>
          <w:i/>
          <w:lang w:val="en"/>
        </w:rPr>
        <w:br/>
      </w:r>
      <w:hyperlink r:id="rId53" w:history="1">
        <w:r w:rsidR="00270C10" w:rsidRPr="00AF7319">
          <w:rPr>
            <w:rStyle w:val="Hyperlink"/>
            <w:rFonts w:eastAsia="Times New Roman"/>
            <w:i/>
            <w:iCs/>
            <w:lang w:val="en"/>
          </w:rPr>
          <w:t>Pre-Final Proposal Revisions (FPR) Request Briefing</w:t>
        </w:r>
      </w:hyperlink>
    </w:p>
    <w:p w14:paraId="51BECBB4" w14:textId="77777777" w:rsidR="00BD580D" w:rsidRDefault="00E27048" w:rsidP="00EB0282">
      <w:pPr>
        <w:pStyle w:val="List1"/>
        <w:widowControl w:val="0"/>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353CEFFC" w14:textId="10C39C92"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4" w:anchor="p5301_9000_e" w:tgtFrame="_blank" w:history="1">
        <w:r w:rsidR="00B83C5B" w:rsidRPr="00AF7319">
          <w:rPr>
            <w:rFonts w:eastAsia="Times New Roman"/>
            <w:color w:val="0000FF"/>
            <w:u w:val="single"/>
            <w:lang w:val="en"/>
          </w:rPr>
          <w:t>AFFARS 5301.9000(e</w:t>
        </w:r>
        <w:proofErr w:type="gramStart"/>
        <w:r w:rsidR="00B83C5B" w:rsidRPr="00AF7319">
          <w:rPr>
            <w:rFonts w:eastAsia="Times New Roman"/>
            <w:color w:val="0000FF"/>
            <w:u w:val="single"/>
            <w:lang w:val="en"/>
          </w:rPr>
          <w:t>)(</w:t>
        </w:r>
        <w:proofErr w:type="gramEnd"/>
        <w:r w:rsidR="00B83C5B" w:rsidRPr="00AF7319">
          <w:rPr>
            <w:rFonts w:eastAsia="Times New Roman"/>
            <w:color w:val="0000FF"/>
            <w:u w:val="single"/>
            <w:lang w:val="en"/>
          </w:rPr>
          <w:t>2)(</w:t>
        </w:r>
        <w:proofErr w:type="spellStart"/>
        <w:r w:rsidR="00B83C5B" w:rsidRPr="00AF7319">
          <w:rPr>
            <w:rFonts w:eastAsia="Times New Roman"/>
            <w:color w:val="0000FF"/>
            <w:u w:val="single"/>
            <w:lang w:val="en"/>
          </w:rPr>
          <w:t>i</w:t>
        </w:r>
        <w:proofErr w:type="spellEnd"/>
        <w:r w:rsidR="00B83C5B" w:rsidRPr="00AF7319">
          <w:rPr>
            <w:rFonts w:eastAsia="Times New Roman"/>
            <w:color w:val="0000FF"/>
            <w:u w:val="single"/>
            <w:lang w:val="en"/>
          </w:rPr>
          <w:t>)</w:t>
        </w:r>
      </w:hyperlink>
      <w:r w:rsidRPr="00AF7319">
        <w:rPr>
          <w:rFonts w:eastAsia="Times New Roman"/>
          <w:lang w:val="en"/>
        </w:rPr>
        <w:t xml:space="preserve"> prior to submission of all material (e.g., Pre-FPR briefing) to the SSA to obtain approval for releasing the FPR request.</w:t>
      </w:r>
    </w:p>
    <w:p w14:paraId="57460BE7" w14:textId="77777777" w:rsidR="00BD580D" w:rsidRDefault="00E27048" w:rsidP="00EB0282">
      <w:pPr>
        <w:pStyle w:val="List1"/>
        <w:widowControl w:val="0"/>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7DD35AD8" w14:textId="7E08E434"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0D757F">
        <w:rPr>
          <w:rFonts w:eastAsia="Times New Roman"/>
          <w:lang w:val="en"/>
        </w:rPr>
        <w:t>T</w:t>
      </w:r>
      <w:r w:rsidR="00442C10" w:rsidRPr="00AF7319">
        <w:rPr>
          <w:rFonts w:eastAsia="Times New Roman"/>
          <w:lang w:val="en"/>
        </w:rPr>
        <w:t>he tailorable</w:t>
      </w:r>
      <w:r w:rsidR="0015681C" w:rsidRPr="00AF7319">
        <w:rPr>
          <w:rFonts w:eastAsia="Times New Roman"/>
          <w:lang w:val="en"/>
        </w:rPr>
        <w:t xml:space="preserve"> </w:t>
      </w:r>
      <w:hyperlink r:id="rId55"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0D757F" w:rsidRPr="000D757F">
        <w:rPr>
          <w:rFonts w:eastAsia="Times New Roman"/>
          <w:lang w:val="en"/>
        </w:rPr>
        <w:t xml:space="preserve"> </w:t>
      </w:r>
      <w:r w:rsidR="000D757F">
        <w:rPr>
          <w:rFonts w:eastAsia="Times New Roman"/>
          <w:lang w:val="en"/>
        </w:rPr>
        <w:t>is available for use, as desired</w:t>
      </w:r>
      <w:r w:rsidR="0015681C" w:rsidRPr="00AF7319">
        <w:rPr>
          <w:rFonts w:eastAsia="Times New Roman"/>
          <w:lang w:val="en"/>
        </w:rPr>
        <w:t>.</w:t>
      </w:r>
    </w:p>
    <w:p w14:paraId="274EB79F" w14:textId="77777777" w:rsidR="00BD580D" w:rsidRDefault="00442C10" w:rsidP="00EB0282">
      <w:pPr>
        <w:pStyle w:val="List2"/>
        <w:keepNext w:val="0"/>
        <w:keepLines w:val="0"/>
        <w:widowControl w:val="0"/>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42E5F7C5" w14:textId="262F4E93" w:rsidR="00BD580D" w:rsidRDefault="00442C10" w:rsidP="00EB0282">
      <w:pPr>
        <w:pStyle w:val="List2"/>
        <w:keepNext w:val="0"/>
        <w:keepLines w:val="0"/>
        <w:widowControl w:val="0"/>
        <w:rPr>
          <w:lang w:val="en"/>
        </w:rPr>
      </w:pPr>
      <w:r w:rsidRPr="00AF7319">
        <w:rPr>
          <w:rFonts w:eastAsia="Times New Roman"/>
          <w:lang w:val="en"/>
        </w:rPr>
        <w:lastRenderedPageBreak/>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w:t>
      </w:r>
      <w:r w:rsidR="000D757F">
        <w:rPr>
          <w:rFonts w:eastAsia="Times New Roman"/>
          <w:lang w:val="en"/>
        </w:rPr>
        <w:t>T</w:t>
      </w:r>
      <w:r w:rsidR="00E27048" w:rsidRPr="00AF7319">
        <w:rPr>
          <w:rFonts w:eastAsia="Times New Roman"/>
          <w:lang w:val="en"/>
        </w:rPr>
        <w:t xml:space="preserve">he tailorable </w:t>
      </w:r>
      <w:hyperlink r:id="rId56"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0D757F" w:rsidRPr="000D757F">
        <w:rPr>
          <w:rFonts w:eastAsia="Times New Roman"/>
          <w:lang w:val="en"/>
        </w:rPr>
        <w:t xml:space="preserve"> </w:t>
      </w:r>
      <w:r w:rsidR="000D757F">
        <w:rPr>
          <w:rFonts w:eastAsia="Times New Roman"/>
          <w:lang w:val="en"/>
        </w:rPr>
        <w:t>is available for use, as desired</w:t>
      </w:r>
      <w:r w:rsidR="008425CC" w:rsidRPr="00AF7319">
        <w:rPr>
          <w:rFonts w:eastAsia="Times New Roman"/>
          <w:lang w:val="en"/>
        </w:rPr>
        <w:t>.</w:t>
      </w:r>
    </w:p>
    <w:p w14:paraId="47E3AD74" w14:textId="77777777" w:rsidR="00BD580D" w:rsidRDefault="00E27048" w:rsidP="00EB0282">
      <w:pPr>
        <w:pStyle w:val="List1"/>
        <w:widowControl w:val="0"/>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13A3447B" w14:textId="3BFC4D0D"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000D757F">
        <w:rPr>
          <w:rFonts w:eastAsia="Times New Roman"/>
          <w:lang w:val="en"/>
        </w:rPr>
        <w:t>T</w:t>
      </w:r>
      <w:r w:rsidRPr="00AF7319">
        <w:rPr>
          <w:rFonts w:eastAsia="Times New Roman"/>
          <w:lang w:val="en"/>
        </w:rPr>
        <w:t xml:space="preserve">he tailorable </w:t>
      </w:r>
      <w:hyperlink r:id="rId57"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0D757F" w:rsidRPr="000D757F">
        <w:rPr>
          <w:rFonts w:eastAsia="Times New Roman"/>
          <w:lang w:val="en"/>
        </w:rPr>
        <w:t xml:space="preserve"> </w:t>
      </w:r>
      <w:r w:rsidR="000D757F">
        <w:rPr>
          <w:rFonts w:eastAsia="Times New Roman"/>
          <w:lang w:val="en"/>
        </w:rPr>
        <w:t>is available for use, as desired</w:t>
      </w:r>
      <w:r w:rsidR="002A5C83" w:rsidRPr="00AF7319">
        <w:rPr>
          <w:rFonts w:eastAsia="Times New Roman"/>
          <w:iCs/>
          <w:lang w:val="en"/>
        </w:rPr>
        <w:t>.</w:t>
      </w:r>
    </w:p>
    <w:p w14:paraId="6E2B0B9C" w14:textId="77777777" w:rsidR="00BD580D" w:rsidRDefault="00E27048" w:rsidP="00EB0282">
      <w:pPr>
        <w:pStyle w:val="List1"/>
        <w:widowControl w:val="0"/>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10CC5E6A" w14:textId="6C8AD5C0"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8" w:anchor="p5301_9000_e" w:tgtFrame="_blank" w:history="1">
        <w:r w:rsidR="001E2014" w:rsidRPr="00AF7319">
          <w:rPr>
            <w:rFonts w:eastAsia="Times New Roman"/>
            <w:color w:val="0000FF"/>
            <w:u w:val="single"/>
            <w:lang w:val="en"/>
          </w:rPr>
          <w:t>AFFARS 5301.9000(e</w:t>
        </w:r>
        <w:proofErr w:type="gramStart"/>
        <w:r w:rsidR="001E2014" w:rsidRPr="00AF7319">
          <w:rPr>
            <w:rFonts w:eastAsia="Times New Roman"/>
            <w:color w:val="0000FF"/>
            <w:u w:val="single"/>
            <w:lang w:val="en"/>
          </w:rPr>
          <w:t>)(</w:t>
        </w:r>
        <w:proofErr w:type="gramEnd"/>
        <w:r w:rsidR="001E2014" w:rsidRPr="00AF7319">
          <w:rPr>
            <w:rFonts w:eastAsia="Times New Roman"/>
            <w:color w:val="0000FF"/>
            <w:u w:val="single"/>
            <w:lang w:val="en"/>
          </w:rPr>
          <w:t>2)(ii)</w:t>
        </w:r>
      </w:hyperlink>
      <w:r w:rsidRPr="00AF7319">
        <w:rPr>
          <w:rFonts w:eastAsia="Times New Roman"/>
          <w:lang w:val="en"/>
        </w:rPr>
        <w:t xml:space="preserve">. </w:t>
      </w:r>
    </w:p>
    <w:p w14:paraId="3A2FE623" w14:textId="77777777" w:rsidR="00BD580D" w:rsidRDefault="00E27048" w:rsidP="00EB0282">
      <w:pPr>
        <w:pStyle w:val="List1"/>
        <w:widowControl w:val="0"/>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6BC8D093" w14:textId="7390AD69" w:rsidR="00BD580D" w:rsidRDefault="00E27048" w:rsidP="00EB0282">
      <w:pPr>
        <w:pStyle w:val="List2"/>
        <w:keepNext w:val="0"/>
        <w:keepLines w:val="0"/>
        <w:widowControl w:val="0"/>
        <w:rPr>
          <w:iCs/>
          <w:lang w:val="en"/>
        </w:rPr>
      </w:pPr>
      <w:r w:rsidRPr="00AF7319">
        <w:rPr>
          <w:lang w:val="en"/>
        </w:rPr>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w:t>
      </w:r>
      <w:r w:rsidR="000D757F">
        <w:rPr>
          <w:lang w:val="en"/>
        </w:rPr>
        <w:t>T</w:t>
      </w:r>
      <w:r w:rsidRPr="00AF7319">
        <w:rPr>
          <w:lang w:val="en"/>
        </w:rPr>
        <w:t xml:space="preserve">he tailorable </w:t>
      </w:r>
      <w:hyperlink r:id="rId59" w:history="1">
        <w:r w:rsidRPr="00AF7319">
          <w:rPr>
            <w:rStyle w:val="Hyperlink"/>
            <w:i/>
            <w:iCs/>
            <w:lang w:val="en"/>
          </w:rPr>
          <w:t>Source Selection Decision Document (SSDD)</w:t>
        </w:r>
      </w:hyperlink>
      <w:r w:rsidRPr="00AF7319">
        <w:rPr>
          <w:iCs/>
          <w:lang w:val="en"/>
        </w:rPr>
        <w:t xml:space="preserve"> template</w:t>
      </w:r>
      <w:bookmarkStart w:id="22" w:name="P299_20377"/>
      <w:bookmarkStart w:id="23" w:name="p5"/>
      <w:bookmarkStart w:id="24" w:name="p51"/>
      <w:bookmarkStart w:id="25" w:name="p554"/>
      <w:bookmarkEnd w:id="22"/>
      <w:bookmarkEnd w:id="23"/>
      <w:bookmarkEnd w:id="24"/>
      <w:bookmarkEnd w:id="25"/>
      <w:r w:rsidR="000D757F" w:rsidRPr="000D757F">
        <w:rPr>
          <w:rFonts w:eastAsia="Times New Roman"/>
          <w:lang w:val="en"/>
        </w:rPr>
        <w:t xml:space="preserve"> </w:t>
      </w:r>
      <w:r w:rsidR="000D757F">
        <w:rPr>
          <w:rFonts w:eastAsia="Times New Roman"/>
          <w:lang w:val="en"/>
        </w:rPr>
        <w:t>is available for use, as desired</w:t>
      </w:r>
      <w:r w:rsidR="002A5C83" w:rsidRPr="00AF7319">
        <w:rPr>
          <w:iCs/>
          <w:lang w:val="en"/>
        </w:rPr>
        <w:t>.</w:t>
      </w:r>
      <w:bookmarkStart w:id="26" w:name="P300_20377"/>
      <w:bookmarkStart w:id="27" w:name="p6"/>
      <w:bookmarkStart w:id="28" w:name="p61"/>
      <w:bookmarkStart w:id="29" w:name="p62"/>
      <w:bookmarkStart w:id="30" w:name="_Ref59332681"/>
      <w:bookmarkStart w:id="31" w:name="_Ref62370718"/>
      <w:bookmarkEnd w:id="26"/>
      <w:bookmarkEnd w:id="27"/>
      <w:bookmarkEnd w:id="28"/>
      <w:bookmarkEnd w:id="29"/>
      <w:bookmarkEnd w:id="30"/>
      <w:bookmarkEnd w:id="31"/>
    </w:p>
    <w:p w14:paraId="09B01429" w14:textId="77777777" w:rsidR="00BD580D" w:rsidRDefault="00E27048" w:rsidP="00EB0282">
      <w:pPr>
        <w:pStyle w:val="List1"/>
        <w:widowControl w:val="0"/>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2D511638" w14:textId="77777777" w:rsidR="00BD580D" w:rsidRDefault="00CA5EB3" w:rsidP="00EB0282">
      <w:pPr>
        <w:pStyle w:val="List1"/>
        <w:widowControl w:val="0"/>
        <w:rPr>
          <w:lang w:val="en"/>
        </w:rPr>
      </w:pPr>
      <w:r w:rsidRPr="00AF7319">
        <w:rPr>
          <w:b/>
          <w:lang w:val="en"/>
        </w:rPr>
        <w:t xml:space="preserve">3.12  </w:t>
      </w:r>
      <w:r w:rsidR="00E47196" w:rsidRPr="00AF7319">
        <w:rPr>
          <w:b/>
          <w:lang w:val="en"/>
        </w:rPr>
        <w:t xml:space="preserve"> </w:t>
      </w:r>
      <w:r w:rsidRPr="00AF7319">
        <w:rPr>
          <w:b/>
          <w:lang w:val="en"/>
        </w:rPr>
        <w:t>Integrating Proposal into the Contract</w:t>
      </w:r>
    </w:p>
    <w:p w14:paraId="63F3CB12" w14:textId="035F8469" w:rsidR="00BD580D" w:rsidRDefault="00CA5EB3" w:rsidP="00FE14AC">
      <w:pPr>
        <w:widowControl w:val="0"/>
        <w:rPr>
          <w:rFonts w:eastAsia="Times New Roman"/>
          <w:bCs/>
          <w:lang w:val="en"/>
        </w:rPr>
      </w:pPr>
      <w:r w:rsidRPr="00AF7319">
        <w:rPr>
          <w:rFonts w:eastAsia="Times New Roman"/>
          <w:bCs/>
          <w:lang w:val="en"/>
        </w:rPr>
        <w:t xml:space="preserve">The RFP must advise offerors that the awarded contract document will reflect all </w:t>
      </w:r>
      <w:r w:rsidR="00C146C5" w:rsidRPr="00AF7319">
        <w:rPr>
          <w:rFonts w:eastAsia="Times New Roman"/>
          <w:bCs/>
          <w:lang w:val="en"/>
        </w:rPr>
        <w:t xml:space="preserve">beneficial aspects of the awardee’s proposal and all </w:t>
      </w:r>
      <w:r w:rsidRPr="00AF7319">
        <w:rPr>
          <w:rFonts w:eastAsia="Times New Roman"/>
          <w:bCs/>
          <w:lang w:val="en"/>
        </w:rPr>
        <w:t>above</w:t>
      </w:r>
      <w:r w:rsidR="00C146C5" w:rsidRPr="00AF7319">
        <w:rPr>
          <w:rFonts w:eastAsia="Times New Roman"/>
          <w:bCs/>
          <w:lang w:val="en"/>
        </w:rPr>
        <w:t xml:space="preserve"> threshold (</w:t>
      </w:r>
      <w:r w:rsidRPr="00AF7319">
        <w:rPr>
          <w:rFonts w:eastAsia="Times New Roman"/>
          <w:bCs/>
          <w:lang w:val="en"/>
        </w:rPr>
        <w:t>minimum</w:t>
      </w:r>
      <w:r w:rsidR="00C146C5" w:rsidRPr="00AF7319">
        <w:rPr>
          <w:rFonts w:eastAsia="Times New Roman"/>
          <w:bCs/>
          <w:lang w:val="en"/>
        </w:rPr>
        <w:t>)</w:t>
      </w:r>
      <w:r w:rsidRPr="00AF7319">
        <w:rPr>
          <w:rFonts w:eastAsia="Times New Roman"/>
          <w:bCs/>
          <w:lang w:val="en"/>
        </w:rPr>
        <w:t xml:space="preserve"> </w:t>
      </w:r>
      <w:r w:rsidR="00C146C5" w:rsidRPr="00AF7319">
        <w:rPr>
          <w:rFonts w:eastAsia="Times New Roman"/>
          <w:bCs/>
          <w:lang w:val="en"/>
        </w:rPr>
        <w:t xml:space="preserve">attributes, </w:t>
      </w:r>
      <w:r w:rsidRPr="00AF7319">
        <w:rPr>
          <w:rFonts w:eastAsia="Times New Roman"/>
          <w:bCs/>
          <w:lang w:val="en"/>
        </w:rPr>
        <w:t>performance levels</w:t>
      </w:r>
      <w:r w:rsidR="00C146C5" w:rsidRPr="00AF7319">
        <w:rPr>
          <w:rFonts w:eastAsia="Times New Roman"/>
          <w:bCs/>
          <w:lang w:val="en"/>
        </w:rPr>
        <w:t>,</w:t>
      </w:r>
      <w:r w:rsidRPr="00AF7319">
        <w:rPr>
          <w:rFonts w:eastAsia="Times New Roman"/>
          <w:bCs/>
          <w:lang w:val="en"/>
        </w:rPr>
        <w:t xml:space="preserve"> or capabilities for which evaluation credit was given in the source selection process</w:t>
      </w:r>
      <w:r w:rsidR="00442C10" w:rsidRPr="00AF7319">
        <w:rPr>
          <w:rFonts w:eastAsia="Times New Roman"/>
          <w:bCs/>
          <w:lang w:val="en"/>
        </w:rPr>
        <w:t xml:space="preserve"> (e.g., purple or blue technical or technical/risk rating, above</w:t>
      </w:r>
      <w:r w:rsidR="00C146C5" w:rsidRPr="00AF7319">
        <w:rPr>
          <w:rFonts w:eastAsia="Times New Roman"/>
          <w:bCs/>
          <w:lang w:val="en"/>
        </w:rPr>
        <w:t xml:space="preserve"> </w:t>
      </w:r>
      <w:r w:rsidR="00442C10" w:rsidRPr="00AF7319">
        <w:rPr>
          <w:rFonts w:eastAsia="Times New Roman"/>
          <w:bCs/>
          <w:lang w:val="en"/>
        </w:rPr>
        <w:t xml:space="preserve">threshold elements proposed for valued requirements), </w:t>
      </w:r>
      <w:r w:rsidRPr="00AF7319">
        <w:rPr>
          <w:rFonts w:eastAsia="Times New Roman"/>
          <w:bCs/>
          <w:lang w:val="en"/>
        </w:rPr>
        <w:t>regardless of source selection process utiliz</w:t>
      </w:r>
      <w:r w:rsidR="00E47196" w:rsidRPr="00AF7319">
        <w:rPr>
          <w:rFonts w:eastAsia="Times New Roman"/>
          <w:bCs/>
          <w:lang w:val="en"/>
        </w:rPr>
        <w:t>ed.</w:t>
      </w:r>
    </w:p>
    <w:p w14:paraId="528966BC" w14:textId="77777777" w:rsidR="00BD580D" w:rsidRDefault="00770EBE" w:rsidP="00FE14AC">
      <w:pPr>
        <w:pStyle w:val="Heading3"/>
        <w:keepNext w:val="0"/>
        <w:keepLines w:val="0"/>
        <w:widowControl w:val="0"/>
        <w:rPr>
          <w:lang w:val="en"/>
        </w:rPr>
      </w:pPr>
      <w:bookmarkStart w:id="32" w:name="C4"/>
      <w:bookmarkStart w:id="33" w:name="_Toc38365640"/>
      <w:bookmarkStart w:id="34" w:name="_Toc101959662"/>
      <w:bookmarkEnd w:id="32"/>
      <w:r w:rsidRPr="00AF7319">
        <w:rPr>
          <w:lang w:val="en"/>
        </w:rPr>
        <w:t>4   DOCUMENTATION REQUIREMENTS</w:t>
      </w:r>
      <w:bookmarkEnd w:id="33"/>
      <w:bookmarkEnd w:id="34"/>
    </w:p>
    <w:p w14:paraId="4DCC6014" w14:textId="77777777" w:rsidR="00BD580D" w:rsidRDefault="00ED071B" w:rsidP="00EB0282">
      <w:pPr>
        <w:pStyle w:val="List1"/>
        <w:widowControl w:val="0"/>
        <w:rPr>
          <w:lang w:val="en"/>
        </w:rPr>
      </w:pPr>
      <w:r w:rsidRPr="00AF7319">
        <w:rPr>
          <w:b/>
          <w:lang w:val="en"/>
        </w:rPr>
        <w:t>4.1 Minimum Requirements</w:t>
      </w:r>
    </w:p>
    <w:p w14:paraId="68AC6FE0" w14:textId="254CF1EA" w:rsidR="00BD580D" w:rsidRDefault="00CA5EB3" w:rsidP="00EB0282">
      <w:pPr>
        <w:pStyle w:val="List2"/>
        <w:keepNext w:val="0"/>
        <w:keepLines w:val="0"/>
        <w:widowControl w:val="0"/>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000A0267">
        <w:rPr>
          <w:rFonts w:eastAsia="Times New Roman"/>
          <w:lang w:val="en"/>
        </w:rPr>
        <w:t xml:space="preserve"> </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0CC2C352" w14:textId="77777777" w:rsidR="00BD580D" w:rsidRDefault="0010167C" w:rsidP="00EB0282">
      <w:pPr>
        <w:pStyle w:val="List2"/>
        <w:keepNext w:val="0"/>
        <w:keepLines w:val="0"/>
        <w:widowControl w:val="0"/>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71CD5930" w14:textId="77777777" w:rsidR="00BD580D" w:rsidRDefault="00252B4F" w:rsidP="00EB0282">
      <w:pPr>
        <w:pStyle w:val="List1"/>
        <w:widowControl w:val="0"/>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6A7E85F" w14:textId="4A055CF7" w:rsidR="00BD580D" w:rsidRDefault="00252B4F" w:rsidP="00EB0282">
      <w:pPr>
        <w:widowControl w:val="0"/>
        <w:spacing w:after="0"/>
        <w:rPr>
          <w:rFonts w:eastAsia="Times New Roman"/>
          <w:lang w:val="en"/>
        </w:rPr>
      </w:pPr>
      <w:r w:rsidRPr="00AF7319">
        <w:rPr>
          <w:rFonts w:eastAsia="Times New Roman"/>
          <w:lang w:val="en"/>
        </w:rPr>
        <w:t xml:space="preserve">EZ Source </w:t>
      </w:r>
      <w:r w:rsidR="00D6665A" w:rsidRPr="00AF7319">
        <w:rPr>
          <w:rFonts w:eastAsia="Times New Roman"/>
          <w:lang w:val="en"/>
        </w:rPr>
        <w:t>is the standard Air Force documentation tool that s</w:t>
      </w:r>
      <w:r w:rsidRPr="00AF7319">
        <w:rPr>
          <w:rFonts w:eastAsia="Times New Roman"/>
          <w:lang w:val="en"/>
        </w:rPr>
        <w:t xml:space="preserve">hall be used for </w:t>
      </w:r>
      <w:r w:rsidR="00D6665A" w:rsidRPr="00AF7319">
        <w:rPr>
          <w:rFonts w:eastAsia="Times New Roman"/>
          <w:lang w:val="en"/>
        </w:rPr>
        <w:t xml:space="preserve">all unclassified </w:t>
      </w:r>
      <w:r w:rsidRPr="00AF7319">
        <w:rPr>
          <w:rFonts w:eastAsia="Times New Roman"/>
          <w:lang w:val="en"/>
        </w:rPr>
        <w:t>competitive acquisition</w:t>
      </w:r>
      <w:r w:rsidR="00900FC8" w:rsidRPr="00AF7319">
        <w:rPr>
          <w:rFonts w:eastAsia="Times New Roman"/>
          <w:lang w:val="en"/>
        </w:rPr>
        <w:t>s</w:t>
      </w:r>
      <w:r w:rsidRPr="00AF7319">
        <w:rPr>
          <w:rFonts w:eastAsia="Times New Roman"/>
          <w:lang w:val="en"/>
        </w:rPr>
        <w:t xml:space="preserve"> valued at </w:t>
      </w:r>
      <w:r w:rsidR="00B702E1" w:rsidRPr="00AF7319">
        <w:rPr>
          <w:rFonts w:eastAsia="Times New Roman"/>
          <w:lang w:val="en"/>
        </w:rPr>
        <w:t>$100</w:t>
      </w:r>
      <w:r w:rsidRPr="00AF7319">
        <w:rPr>
          <w:rFonts w:eastAsia="Times New Roman"/>
          <w:lang w:val="en"/>
        </w:rPr>
        <w:t xml:space="preserve">M or more </w:t>
      </w:r>
      <w:r w:rsidR="00ED7274" w:rsidRPr="00AF7319">
        <w:rPr>
          <w:rFonts w:eastAsia="Times New Roman"/>
          <w:lang w:val="en"/>
        </w:rPr>
        <w:t>(unless waived by the CAA)</w:t>
      </w:r>
      <w:r w:rsidR="00083451" w:rsidRPr="00AF7319">
        <w:rPr>
          <w:rFonts w:eastAsia="Times New Roman"/>
          <w:lang w:val="en"/>
        </w:rPr>
        <w:t>,</w:t>
      </w:r>
      <w:r w:rsidR="00ED7274" w:rsidRPr="00AF7319">
        <w:rPr>
          <w:rFonts w:eastAsia="Times New Roman"/>
          <w:lang w:val="en"/>
        </w:rPr>
        <w:t xml:space="preserve"> </w:t>
      </w:r>
      <w:r w:rsidRPr="00AF7319">
        <w:rPr>
          <w:rFonts w:eastAsia="Times New Roman"/>
          <w:lang w:val="en"/>
        </w:rPr>
        <w:t xml:space="preserve">or when an acquisition has been designated a high visibility </w:t>
      </w:r>
      <w:r w:rsidR="00D6665A" w:rsidRPr="00AF7319">
        <w:rPr>
          <w:rFonts w:eastAsia="Times New Roman"/>
          <w:lang w:val="en"/>
        </w:rPr>
        <w:t xml:space="preserve">program </w:t>
      </w:r>
      <w:r w:rsidRPr="00AF7319">
        <w:rPr>
          <w:rFonts w:eastAsia="Times New Roman"/>
          <w:lang w:val="en"/>
        </w:rPr>
        <w:t xml:space="preserve">by a PEO or Center/Complex/Wing Commander. EZ Source may be used for acquisitions valued at less than </w:t>
      </w:r>
      <w:r w:rsidR="00ED18F6" w:rsidRPr="00AF7319">
        <w:rPr>
          <w:rFonts w:eastAsia="Times New Roman"/>
          <w:lang w:val="en"/>
        </w:rPr>
        <w:t>$100</w:t>
      </w:r>
      <w:r w:rsidRPr="00AF7319">
        <w:rPr>
          <w:rFonts w:eastAsia="Times New Roman"/>
          <w:lang w:val="en"/>
        </w:rPr>
        <w:t>M.</w:t>
      </w:r>
      <w:r w:rsidR="00D6665A" w:rsidRPr="00AF7319">
        <w:rPr>
          <w:rFonts w:eastAsia="Times New Roman"/>
          <w:lang w:val="en"/>
        </w:rPr>
        <w:t xml:space="preserve"> In order to ensure proper support is available to the team, </w:t>
      </w:r>
      <w:r w:rsidR="001E7515" w:rsidRPr="00AF7319">
        <w:rPr>
          <w:rFonts w:eastAsia="Times New Roman"/>
          <w:lang w:val="en"/>
        </w:rPr>
        <w:t>PCOs</w:t>
      </w:r>
      <w:r w:rsidR="00D6665A" w:rsidRPr="00AF7319">
        <w:rPr>
          <w:rFonts w:eastAsia="Times New Roman"/>
          <w:lang w:val="en"/>
        </w:rPr>
        <w:t xml:space="preserve"> must use the </w:t>
      </w:r>
      <w:hyperlink r:id="rId60" w:history="1">
        <w:r w:rsidR="0072197B" w:rsidRPr="00AF7319">
          <w:rPr>
            <w:rStyle w:val="Hyperlink"/>
            <w:rFonts w:eastAsia="Times New Roman"/>
            <w:lang w:val="en"/>
          </w:rPr>
          <w:t>SharePoint EZ Sc</w:t>
        </w:r>
        <w:r w:rsidR="0072197B" w:rsidRPr="00AF7319">
          <w:rPr>
            <w:rStyle w:val="Hyperlink"/>
            <w:rFonts w:eastAsia="Times New Roman"/>
            <w:lang w:val="en"/>
          </w:rPr>
          <w:t>h</w:t>
        </w:r>
        <w:r w:rsidR="0072197B" w:rsidRPr="00AF7319">
          <w:rPr>
            <w:rStyle w:val="Hyperlink"/>
            <w:rFonts w:eastAsia="Times New Roman"/>
            <w:lang w:val="en"/>
          </w:rPr>
          <w:t>eduler</w:t>
        </w:r>
      </w:hyperlink>
      <w:r w:rsidR="00AE2FF8" w:rsidRPr="00AF7319">
        <w:t xml:space="preserve"> </w:t>
      </w:r>
      <w:r w:rsidR="00D6665A" w:rsidRPr="00AF7319">
        <w:rPr>
          <w:rFonts w:eastAsia="Times New Roman"/>
          <w:lang w:val="en"/>
        </w:rPr>
        <w:t>to request the use of EZ Source and input information relative to their acquisition not later than 60 days prior to the projected RFP release.</w:t>
      </w:r>
    </w:p>
    <w:p w14:paraId="19DE9660" w14:textId="500E66AE" w:rsidR="00BD580D" w:rsidRDefault="002E3D25" w:rsidP="00EB0282">
      <w:pPr>
        <w:pStyle w:val="List1"/>
        <w:widowControl w:val="0"/>
        <w:rPr>
          <w:b/>
          <w:lang w:val="en"/>
        </w:rPr>
      </w:pPr>
      <w:r w:rsidRPr="00AF7319">
        <w:rPr>
          <w:b/>
          <w:lang w:val="en"/>
        </w:rPr>
        <w:t xml:space="preserve">4.3 </w:t>
      </w:r>
      <w:r w:rsidR="000D757F">
        <w:rPr>
          <w:b/>
          <w:lang w:val="en"/>
        </w:rPr>
        <w:t xml:space="preserve">Tactics, Techniques and Procedures (TTP), Samples, </w:t>
      </w:r>
      <w:r w:rsidR="00AF4D09" w:rsidRPr="00AF7319">
        <w:rPr>
          <w:b/>
          <w:lang w:val="en"/>
        </w:rPr>
        <w:t>and Tailorable Templates</w:t>
      </w:r>
    </w:p>
    <w:p w14:paraId="1B6D4F9E" w14:textId="04EB0984" w:rsidR="00421DBB" w:rsidRDefault="005D1047" w:rsidP="00EB0282">
      <w:pPr>
        <w:widowControl w:val="0"/>
        <w:spacing w:after="0"/>
        <w:rPr>
          <w:rFonts w:eastAsia="Times New Roman"/>
          <w:b/>
          <w:bCs/>
          <w:lang w:val="en"/>
        </w:rPr>
      </w:pPr>
      <w:r w:rsidRPr="00221697">
        <w:rPr>
          <w:rFonts w:eastAsia="Times New Roman"/>
          <w:bCs/>
          <w:lang w:val="en"/>
        </w:rPr>
        <w:lastRenderedPageBreak/>
        <w:t xml:space="preserve">Source Selection TTPs can be accessed </w:t>
      </w:r>
      <w:r w:rsidR="00CF724F">
        <w:rPr>
          <w:rFonts w:eastAsia="Times New Roman"/>
          <w:bCs/>
          <w:lang w:val="en"/>
        </w:rPr>
        <w:t>at</w:t>
      </w:r>
      <w:r w:rsidRPr="00221697">
        <w:rPr>
          <w:rFonts w:eastAsia="Times New Roman"/>
          <w:bCs/>
          <w:lang w:val="en"/>
        </w:rPr>
        <w:t xml:space="preserve"> the </w:t>
      </w:r>
      <w:hyperlink r:id="rId61" w:history="1">
        <w:r w:rsidR="00282434" w:rsidRPr="00282434">
          <w:rPr>
            <w:rStyle w:val="Hyperlink"/>
            <w:lang w:val="en"/>
          </w:rPr>
          <w:t>DAF Contracti</w:t>
        </w:r>
        <w:r w:rsidR="00282434" w:rsidRPr="00282434">
          <w:rPr>
            <w:rStyle w:val="Hyperlink"/>
            <w:lang w:val="en"/>
          </w:rPr>
          <w:t>n</w:t>
        </w:r>
        <w:r w:rsidR="00282434" w:rsidRPr="00282434">
          <w:rPr>
            <w:rStyle w:val="Hyperlink"/>
            <w:lang w:val="en"/>
          </w:rPr>
          <w:t>g T</w:t>
        </w:r>
        <w:r w:rsidR="00282434" w:rsidRPr="00282434">
          <w:rPr>
            <w:rStyle w:val="Hyperlink"/>
            <w:lang w:val="en"/>
          </w:rPr>
          <w:t>T</w:t>
        </w:r>
        <w:r w:rsidR="00282434" w:rsidRPr="00282434">
          <w:rPr>
            <w:rStyle w:val="Hyperlink"/>
            <w:lang w:val="en"/>
          </w:rPr>
          <w:t>P Team</w:t>
        </w:r>
      </w:hyperlink>
      <w:r w:rsidR="00282434">
        <w:rPr>
          <w:lang w:val="en"/>
        </w:rPr>
        <w:t xml:space="preserve"> </w:t>
      </w:r>
      <w:r w:rsidR="00CF724F">
        <w:rPr>
          <w:lang w:val="en"/>
        </w:rPr>
        <w:t>page</w:t>
      </w:r>
      <w:r w:rsidR="00CF724F">
        <w:rPr>
          <w:rFonts w:eastAsia="Times New Roman"/>
          <w:bCs/>
          <w:lang w:val="en"/>
        </w:rPr>
        <w:t>.</w:t>
      </w:r>
    </w:p>
    <w:p w14:paraId="2E588EF3" w14:textId="6DF0D794" w:rsidR="008F7961" w:rsidRDefault="00E27048" w:rsidP="005D1047">
      <w:pPr>
        <w:widowControl w:val="0"/>
        <w:spacing w:after="0"/>
        <w:rPr>
          <w:rFonts w:eastAsia="Times New Roman"/>
          <w:lang w:val="en"/>
        </w:rPr>
      </w:pPr>
      <w:r w:rsidRPr="00AF7319">
        <w:rPr>
          <w:rFonts w:eastAsia="Times New Roman"/>
          <w:b/>
          <w:bCs/>
          <w:lang w:val="en"/>
        </w:rPr>
        <w:t>Templates:</w:t>
      </w:r>
      <w:r w:rsidRPr="00AF7319">
        <w:rPr>
          <w:rFonts w:eastAsia="Times New Roman"/>
          <w:lang w:val="en"/>
        </w:rPr>
        <w:t xml:space="preserve"> </w:t>
      </w:r>
      <w:r w:rsidR="00E47196" w:rsidRPr="00AF7319">
        <w:rPr>
          <w:rFonts w:eastAsia="Times New Roman"/>
          <w:lang w:val="en"/>
        </w:rPr>
        <w:t xml:space="preserve"> </w:t>
      </w:r>
      <w:r w:rsidR="005D1047" w:rsidRPr="005D1047">
        <w:rPr>
          <w:rFonts w:eastAsia="Times New Roman"/>
          <w:lang w:val="en"/>
        </w:rPr>
        <w:t>A comprehensive collection of source s</w:t>
      </w:r>
      <w:r w:rsidR="005D1047" w:rsidRPr="00221697">
        <w:rPr>
          <w:rFonts w:eastAsia="Times New Roman"/>
          <w:lang w:val="en"/>
        </w:rPr>
        <w:t>election samples and tailorable templates, including those listed below, are located on the</w:t>
      </w:r>
      <w:r w:rsidR="00421DBB">
        <w:rPr>
          <w:rFonts w:eastAsia="Times New Roman"/>
          <w:lang w:val="en"/>
        </w:rPr>
        <w:t xml:space="preserve"> </w:t>
      </w:r>
      <w:hyperlink r:id="rId62" w:history="1">
        <w:r w:rsidR="00421DBB" w:rsidRPr="00421DBB">
          <w:rPr>
            <w:rStyle w:val="Hyperlink"/>
            <w:rFonts w:eastAsia="Times New Roman"/>
            <w:lang w:val="en"/>
          </w:rPr>
          <w:t>Contracting Templates</w:t>
        </w:r>
      </w:hyperlink>
      <w:r w:rsidR="00421DBB">
        <w:rPr>
          <w:rFonts w:eastAsia="Times New Roman"/>
          <w:lang w:val="en"/>
        </w:rPr>
        <w:t xml:space="preserve"> and </w:t>
      </w:r>
      <w:hyperlink r:id="rId63" w:history="1">
        <w:r w:rsidR="00421DBB" w:rsidRPr="00421DBB">
          <w:rPr>
            <w:rStyle w:val="Hyperlink"/>
            <w:rFonts w:eastAsia="Times New Roman"/>
            <w:lang w:val="en"/>
          </w:rPr>
          <w:t>AFFARS Library Part 5315</w:t>
        </w:r>
      </w:hyperlink>
      <w:r w:rsidR="00421DBB">
        <w:rPr>
          <w:rFonts w:eastAsia="Times New Roman"/>
          <w:lang w:val="en"/>
        </w:rPr>
        <w:t xml:space="preserve"> pages within the Air Force Contracting Central (AFCC) SharePoint site </w:t>
      </w:r>
      <w:r w:rsidR="005D1047" w:rsidRPr="00221697">
        <w:rPr>
          <w:rFonts w:eastAsia="Times New Roman"/>
          <w:lang w:val="en"/>
        </w:rPr>
        <w:t xml:space="preserve"> </w:t>
      </w:r>
      <w:r w:rsidR="005D1047">
        <w:rPr>
          <w:rFonts w:eastAsia="Times New Roman"/>
          <w:lang w:val="en"/>
        </w:rPr>
        <w:t>(</w:t>
      </w:r>
      <w:r w:rsidR="00421DBB">
        <w:rPr>
          <w:rFonts w:eastAsia="Times New Roman"/>
          <w:lang w:val="en"/>
        </w:rPr>
        <w:t>p</w:t>
      </w:r>
      <w:r w:rsidR="005D1047" w:rsidRPr="00221697">
        <w:rPr>
          <w:rFonts w:eastAsia="Times New Roman"/>
          <w:lang w:val="en"/>
        </w:rPr>
        <w:t>lease note: this link requires CAC and is not available to all users.)</w:t>
      </w:r>
    </w:p>
    <w:p w14:paraId="28BD9A81" w14:textId="37F503BD" w:rsidR="008F7961" w:rsidRDefault="00E27048" w:rsidP="00EB0282">
      <w:pPr>
        <w:pStyle w:val="NormalWeb"/>
        <w:widowControl w:val="0"/>
        <w:spacing w:before="0" w:beforeAutospacing="0" w:after="0" w:afterAutospacing="0"/>
        <w:ind w:left="720"/>
        <w:rPr>
          <w:b/>
          <w:bCs/>
          <w:sz w:val="22"/>
          <w:szCs w:val="22"/>
          <w:lang w:val="en"/>
        </w:rPr>
      </w:pPr>
      <w:r w:rsidRPr="00221697">
        <w:t xml:space="preserve"> </w:t>
      </w:r>
    </w:p>
    <w:p w14:paraId="14E00898" w14:textId="7C6423C8" w:rsidR="00BD580D" w:rsidRDefault="00866D2D" w:rsidP="00EB0282">
      <w:pPr>
        <w:pStyle w:val="NormalWeb"/>
        <w:widowControl w:val="0"/>
        <w:spacing w:before="0" w:beforeAutospacing="0" w:after="0" w:afterAutospacing="0"/>
        <w:ind w:left="720"/>
        <w:rPr>
          <w:b/>
          <w:bCs/>
          <w:sz w:val="22"/>
          <w:szCs w:val="22"/>
          <w:lang w:val="en"/>
        </w:rPr>
      </w:pPr>
      <w:r w:rsidRPr="00AF7319">
        <w:rPr>
          <w:b/>
          <w:bCs/>
          <w:sz w:val="22"/>
          <w:szCs w:val="22"/>
          <w:lang w:val="en"/>
        </w:rPr>
        <w:t>Source Selection Documentation Templates</w:t>
      </w:r>
    </w:p>
    <w:p w14:paraId="61405708" w14:textId="2ED31E51" w:rsidR="008F7961" w:rsidRDefault="008F7961" w:rsidP="00EB0282">
      <w:pPr>
        <w:pStyle w:val="NormalWeb"/>
        <w:widowControl w:val="0"/>
        <w:spacing w:before="0" w:beforeAutospacing="0" w:after="0" w:afterAutospacing="0"/>
        <w:ind w:left="1440"/>
      </w:pPr>
      <w:r w:rsidRPr="007438E9">
        <w:t>Abstract of Proposals/Quotations (Negotiated Procurement)</w:t>
      </w:r>
    </w:p>
    <w:p w14:paraId="1B398F82" w14:textId="1606490D" w:rsidR="00874998" w:rsidRPr="00AF7319" w:rsidRDefault="005D1047" w:rsidP="00EB0282">
      <w:pPr>
        <w:pStyle w:val="NormalWeb"/>
        <w:widowControl w:val="0"/>
        <w:spacing w:before="0" w:beforeAutospacing="0" w:after="0" w:afterAutospacing="0"/>
        <w:ind w:left="1440"/>
        <w:rPr>
          <w:sz w:val="22"/>
          <w:szCs w:val="22"/>
          <w:lang w:val="en"/>
        </w:rPr>
      </w:pPr>
      <w:r w:rsidRPr="00221697">
        <w:t>Delegation of Source Selection Authority (SSA)</w:t>
      </w:r>
      <w:r w:rsidR="00866D2D" w:rsidRPr="00AF7319">
        <w:rPr>
          <w:sz w:val="22"/>
          <w:szCs w:val="22"/>
          <w:lang w:val="en"/>
        </w:rPr>
        <w:t xml:space="preserve"> </w:t>
      </w:r>
      <w:r w:rsidR="00866D2D" w:rsidRPr="00AF7319">
        <w:rPr>
          <w:sz w:val="22"/>
          <w:szCs w:val="22"/>
          <w:lang w:val="en"/>
        </w:rPr>
        <w:br/>
      </w:r>
      <w:bookmarkStart w:id="35" w:name="P322_21438"/>
      <w:bookmarkEnd w:id="35"/>
      <w:r w:rsidRPr="00221697">
        <w:t>Past Performance Questionnaire (Sample 1)</w:t>
      </w:r>
      <w:r w:rsidR="00866D2D" w:rsidRPr="00AF7319">
        <w:rPr>
          <w:sz w:val="22"/>
          <w:szCs w:val="22"/>
          <w:lang w:val="en"/>
        </w:rPr>
        <w:t xml:space="preserve"> </w:t>
      </w:r>
      <w:r w:rsidR="00866D2D" w:rsidRPr="00AF7319">
        <w:rPr>
          <w:sz w:val="22"/>
          <w:szCs w:val="22"/>
          <w:lang w:val="en"/>
        </w:rPr>
        <w:br/>
      </w:r>
      <w:r w:rsidRPr="00221697">
        <w:t>Past Performance Questionnaire (Sample 2)</w:t>
      </w:r>
      <w:r w:rsidR="00866D2D" w:rsidRPr="00AF7319">
        <w:rPr>
          <w:sz w:val="22"/>
          <w:szCs w:val="22"/>
          <w:lang w:val="en"/>
        </w:rPr>
        <w:t xml:space="preserve"> </w:t>
      </w:r>
      <w:r w:rsidR="00866D2D" w:rsidRPr="00AF7319">
        <w:rPr>
          <w:sz w:val="22"/>
          <w:szCs w:val="22"/>
          <w:lang w:val="en"/>
        </w:rPr>
        <w:br/>
      </w:r>
      <w:r w:rsidRPr="00221697">
        <w:t>Past Performance Questionnaire (Sample 3)</w:t>
      </w:r>
      <w:r w:rsidR="00866D2D" w:rsidRPr="00AF7319">
        <w:rPr>
          <w:sz w:val="22"/>
          <w:szCs w:val="22"/>
          <w:lang w:val="en"/>
        </w:rPr>
        <w:t xml:space="preserve"> </w:t>
      </w:r>
      <w:r w:rsidR="00866D2D" w:rsidRPr="00AF7319">
        <w:rPr>
          <w:sz w:val="22"/>
          <w:szCs w:val="22"/>
          <w:lang w:val="en"/>
        </w:rPr>
        <w:br/>
      </w:r>
      <w:r w:rsidRPr="00221697">
        <w:t>Section L Attachment - Past Performance Information</w:t>
      </w:r>
      <w:r w:rsidR="00866D2D" w:rsidRPr="00AF7319">
        <w:rPr>
          <w:sz w:val="22"/>
          <w:szCs w:val="22"/>
          <w:lang w:val="en"/>
        </w:rPr>
        <w:t xml:space="preserve"> </w:t>
      </w:r>
    </w:p>
    <w:p w14:paraId="4848D5F4" w14:textId="04BEF419" w:rsidR="00875849" w:rsidRDefault="005D1047" w:rsidP="00EB0282">
      <w:pPr>
        <w:pStyle w:val="NormalWeb"/>
        <w:widowControl w:val="0"/>
        <w:spacing w:before="0" w:beforeAutospacing="0" w:after="0" w:afterAutospacing="0"/>
        <w:ind w:left="1440"/>
        <w:rPr>
          <w:rStyle w:val="Hyperlink"/>
          <w:sz w:val="22"/>
          <w:szCs w:val="22"/>
          <w:lang w:val="en"/>
        </w:rPr>
      </w:pPr>
      <w:r w:rsidRPr="00221697">
        <w:t>Solicitation Cross Reference Matrix</w:t>
      </w:r>
      <w:r w:rsidR="00866D2D" w:rsidRPr="00AF7319">
        <w:rPr>
          <w:sz w:val="22"/>
          <w:szCs w:val="22"/>
          <w:lang w:val="en"/>
        </w:rPr>
        <w:t xml:space="preserve"> </w:t>
      </w:r>
      <w:r w:rsidR="00866D2D" w:rsidRPr="00AF7319">
        <w:rPr>
          <w:sz w:val="22"/>
          <w:szCs w:val="22"/>
          <w:lang w:val="en"/>
        </w:rPr>
        <w:br/>
      </w:r>
      <w:r w:rsidRPr="00221697">
        <w:t>Source Selection File Checklist</w:t>
      </w:r>
    </w:p>
    <w:p w14:paraId="427DF6A5" w14:textId="2AD34F45" w:rsidR="00BD580D" w:rsidRPr="00221697" w:rsidRDefault="005D1047" w:rsidP="00EB0282">
      <w:pPr>
        <w:pStyle w:val="NormalWeb"/>
        <w:widowControl w:val="0"/>
        <w:spacing w:before="0" w:beforeAutospacing="0" w:after="0" w:afterAutospacing="0"/>
        <w:ind w:left="1440"/>
      </w:pPr>
      <w:r w:rsidRPr="00221697">
        <w:t>Source Selection Plan</w:t>
      </w:r>
      <w:r w:rsidR="00866D2D" w:rsidRPr="00AF7319">
        <w:rPr>
          <w:sz w:val="22"/>
          <w:szCs w:val="22"/>
          <w:lang w:val="en"/>
        </w:rPr>
        <w:br/>
      </w:r>
      <w:r w:rsidRPr="00221697">
        <w:t>Subcontractor Consent Letter</w:t>
      </w:r>
      <w:r w:rsidR="00866D2D" w:rsidRPr="00AF7319">
        <w:rPr>
          <w:sz w:val="22"/>
          <w:szCs w:val="22"/>
          <w:lang w:val="en"/>
        </w:rPr>
        <w:t xml:space="preserve"> </w:t>
      </w:r>
      <w:r w:rsidR="00866D2D" w:rsidRPr="00AF7319">
        <w:rPr>
          <w:sz w:val="22"/>
          <w:szCs w:val="22"/>
          <w:lang w:val="en"/>
        </w:rPr>
        <w:br/>
      </w:r>
      <w:r w:rsidRPr="00221697">
        <w:t>Verification of Correspondence Going to Offeror</w:t>
      </w:r>
      <w:r w:rsidR="008F7961">
        <w:rPr>
          <w:rStyle w:val="Hyperlink"/>
          <w:sz w:val="22"/>
          <w:szCs w:val="22"/>
          <w:lang w:val="en"/>
        </w:rPr>
        <w:t xml:space="preserve"> </w:t>
      </w:r>
      <w:r w:rsidR="00875849" w:rsidRPr="00221697">
        <w:t>Checklist</w:t>
      </w:r>
    </w:p>
    <w:p w14:paraId="50E7ED1A" w14:textId="0794D7C5" w:rsidR="00875849" w:rsidRDefault="005D1047" w:rsidP="00527B29">
      <w:pPr>
        <w:pStyle w:val="NormalWeb"/>
        <w:widowControl w:val="0"/>
        <w:spacing w:before="0" w:beforeAutospacing="0" w:after="0" w:afterAutospacing="0"/>
        <w:ind w:left="1440"/>
        <w:rPr>
          <w:rStyle w:val="Hyperlink"/>
          <w:sz w:val="22"/>
          <w:szCs w:val="22"/>
          <w:u w:val="none"/>
          <w:lang w:val="en"/>
        </w:rPr>
      </w:pPr>
      <w:r w:rsidRPr="00221697">
        <w:t>Source Selection Information Coversheet</w:t>
      </w:r>
    </w:p>
    <w:p w14:paraId="240427A8" w14:textId="742661E7" w:rsidR="0096569F" w:rsidRPr="0096569F" w:rsidRDefault="005D1047" w:rsidP="00527B29">
      <w:pPr>
        <w:pStyle w:val="NormalWeb"/>
        <w:widowControl w:val="0"/>
        <w:spacing w:before="0" w:beforeAutospacing="0" w:after="0" w:afterAutospacing="0"/>
        <w:ind w:left="1440"/>
        <w:rPr>
          <w:rStyle w:val="Hyperlink"/>
          <w:sz w:val="20"/>
          <w:szCs w:val="22"/>
          <w:u w:val="none"/>
          <w:lang w:val="en"/>
        </w:rPr>
      </w:pPr>
      <w:r w:rsidRPr="00221697">
        <w:t>SF 901, Controlled Unclassified Information (CUI) Cover Sheet (AF Template)</w:t>
      </w:r>
    </w:p>
    <w:p w14:paraId="6C7FD450" w14:textId="7F86C3BD" w:rsidR="00875849" w:rsidRPr="00527B29" w:rsidRDefault="005D1047" w:rsidP="00EB0282">
      <w:pPr>
        <w:pStyle w:val="NormalWeb"/>
        <w:widowControl w:val="0"/>
        <w:spacing w:before="0" w:beforeAutospacing="0" w:after="0" w:afterAutospacing="0"/>
        <w:ind w:left="1440"/>
        <w:rPr>
          <w:rStyle w:val="Hyperlink"/>
          <w:sz w:val="22"/>
          <w:szCs w:val="22"/>
          <w:u w:val="none"/>
          <w:lang w:val="en"/>
        </w:rPr>
      </w:pPr>
      <w:r w:rsidRPr="00221697">
        <w:t>Source Selection Non-Disclosure Agreement (NDA)</w:t>
      </w:r>
    </w:p>
    <w:p w14:paraId="7F00F80C" w14:textId="70102E5B" w:rsidR="00875849" w:rsidRPr="00527B29" w:rsidRDefault="005D1047" w:rsidP="00EB0282">
      <w:pPr>
        <w:pStyle w:val="NormalWeb"/>
        <w:widowControl w:val="0"/>
        <w:spacing w:before="0" w:beforeAutospacing="0" w:after="0" w:afterAutospacing="0"/>
        <w:ind w:left="1440"/>
        <w:rPr>
          <w:rStyle w:val="Hyperlink"/>
          <w:sz w:val="22"/>
          <w:szCs w:val="22"/>
          <w:u w:val="none"/>
          <w:lang w:val="en"/>
        </w:rPr>
      </w:pPr>
      <w:r w:rsidRPr="00221697">
        <w:t>Conflict of Interest Statement</w:t>
      </w:r>
    </w:p>
    <w:p w14:paraId="6338CF48" w14:textId="37CF4D46" w:rsidR="00875849" w:rsidRPr="00527B29" w:rsidRDefault="00421DBB" w:rsidP="00EB0282">
      <w:pPr>
        <w:pStyle w:val="NormalWeb"/>
        <w:widowControl w:val="0"/>
        <w:spacing w:before="0" w:beforeAutospacing="0" w:after="0" w:afterAutospacing="0"/>
        <w:ind w:left="1440"/>
        <w:rPr>
          <w:rStyle w:val="Hyperlink"/>
          <w:sz w:val="22"/>
          <w:szCs w:val="22"/>
          <w:u w:val="none"/>
          <w:lang w:val="en"/>
        </w:rPr>
      </w:pPr>
      <w:r w:rsidRPr="00221697">
        <w:t>Sample RFP Section L language – Use of Non-Government Advisors</w:t>
      </w:r>
    </w:p>
    <w:p w14:paraId="1574DECA" w14:textId="26D445C8" w:rsidR="00875849" w:rsidRPr="00527B29" w:rsidRDefault="00421DBB" w:rsidP="00EB0282">
      <w:pPr>
        <w:pStyle w:val="NormalWeb"/>
        <w:widowControl w:val="0"/>
        <w:spacing w:before="0" w:beforeAutospacing="0" w:after="0" w:afterAutospacing="0"/>
        <w:ind w:left="1440"/>
        <w:rPr>
          <w:rStyle w:val="Hyperlink"/>
          <w:sz w:val="22"/>
          <w:szCs w:val="22"/>
          <w:u w:val="none"/>
          <w:lang w:val="en"/>
        </w:rPr>
      </w:pPr>
      <w:r w:rsidRPr="00221697">
        <w:t>RFP Section L &amp; M Samples</w:t>
      </w:r>
    </w:p>
    <w:p w14:paraId="3F93B8DC" w14:textId="3885CAD8" w:rsidR="00875849" w:rsidRPr="003F3C96" w:rsidRDefault="00421DBB" w:rsidP="00EB0282">
      <w:pPr>
        <w:pStyle w:val="NormalWeb"/>
        <w:widowControl w:val="0"/>
        <w:spacing w:before="0" w:beforeAutospacing="0" w:after="0" w:afterAutospacing="0"/>
        <w:ind w:left="1440"/>
        <w:rPr>
          <w:rStyle w:val="Hyperlink"/>
          <w:sz w:val="20"/>
          <w:szCs w:val="22"/>
          <w:u w:val="none"/>
          <w:lang w:val="en"/>
        </w:rPr>
      </w:pPr>
      <w:r w:rsidRPr="00221697">
        <w:t>Notice Announcing that a Source Selection is in Progress</w:t>
      </w:r>
      <w:r w:rsidR="00875849" w:rsidRPr="003F3C96">
        <w:rPr>
          <w:rStyle w:val="Hyperlink"/>
          <w:sz w:val="20"/>
          <w:szCs w:val="22"/>
          <w:u w:val="none"/>
          <w:lang w:val="en"/>
        </w:rPr>
        <w:t xml:space="preserve"> </w:t>
      </w:r>
    </w:p>
    <w:p w14:paraId="2127A2B8" w14:textId="7FC39B5A"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Competitive Range Decision Document</w:t>
      </w:r>
    </w:p>
    <w:p w14:paraId="089A3BAC" w14:textId="0E2BD890"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Comparative Analysis Report &amp; Award Recommendation</w:t>
      </w:r>
    </w:p>
    <w:p w14:paraId="57899056" w14:textId="431FD25F" w:rsidR="00527B29" w:rsidRPr="00527B29" w:rsidRDefault="00875849" w:rsidP="00EB0282">
      <w:pPr>
        <w:pStyle w:val="NormalWeb"/>
        <w:widowControl w:val="0"/>
        <w:spacing w:before="0" w:beforeAutospacing="0" w:after="0" w:afterAutospacing="0"/>
        <w:ind w:left="720"/>
        <w:rPr>
          <w:b/>
          <w:bCs/>
          <w:sz w:val="22"/>
          <w:szCs w:val="22"/>
          <w:lang w:val="en"/>
        </w:rPr>
      </w:pPr>
      <w:r w:rsidRPr="00527B29">
        <w:rPr>
          <w:rStyle w:val="Hyperlink"/>
          <w:sz w:val="22"/>
          <w:szCs w:val="22"/>
          <w:u w:val="none"/>
          <w:lang w:val="en"/>
        </w:rPr>
        <w:t xml:space="preserve">     </w:t>
      </w:r>
      <w:r w:rsidR="00527B29">
        <w:rPr>
          <w:rStyle w:val="Hyperlink"/>
          <w:sz w:val="22"/>
          <w:szCs w:val="22"/>
          <w:u w:val="none"/>
          <w:lang w:val="en"/>
        </w:rPr>
        <w:tab/>
      </w:r>
      <w:r w:rsidR="00527B29">
        <w:rPr>
          <w:rStyle w:val="Hyperlink"/>
          <w:sz w:val="22"/>
          <w:szCs w:val="22"/>
          <w:u w:val="none"/>
          <w:lang w:val="en"/>
        </w:rPr>
        <w:tab/>
      </w:r>
      <w:r w:rsidR="00E605CF" w:rsidRPr="00221697">
        <w:t>Source Selection Decision Document</w:t>
      </w:r>
    </w:p>
    <w:p w14:paraId="74B131A7" w14:textId="77777777" w:rsidR="00527B29" w:rsidRDefault="00527B29" w:rsidP="00EB0282">
      <w:pPr>
        <w:pStyle w:val="NormalWeb"/>
        <w:widowControl w:val="0"/>
        <w:spacing w:before="0" w:beforeAutospacing="0" w:after="0" w:afterAutospacing="0"/>
        <w:ind w:left="720"/>
        <w:rPr>
          <w:bCs/>
          <w:sz w:val="22"/>
          <w:szCs w:val="22"/>
          <w:lang w:val="en"/>
        </w:rPr>
      </w:pPr>
    </w:p>
    <w:p w14:paraId="0C88CEE5" w14:textId="36EDB019" w:rsidR="00BD580D" w:rsidRDefault="00866D2D" w:rsidP="00EB0282">
      <w:pPr>
        <w:pStyle w:val="NormalWeb"/>
        <w:widowControl w:val="0"/>
        <w:spacing w:before="0" w:beforeAutospacing="0" w:after="0" w:afterAutospacing="0"/>
        <w:ind w:left="720"/>
        <w:rPr>
          <w:b/>
          <w:bCs/>
          <w:sz w:val="22"/>
          <w:szCs w:val="22"/>
          <w:lang w:val="en"/>
        </w:rPr>
      </w:pPr>
      <w:r w:rsidRPr="00AF7319">
        <w:rPr>
          <w:b/>
          <w:bCs/>
          <w:sz w:val="22"/>
          <w:szCs w:val="22"/>
          <w:lang w:val="en"/>
        </w:rPr>
        <w:t xml:space="preserve">Source Selection Evaluation Board (SSEB) Templates </w:t>
      </w:r>
    </w:p>
    <w:p w14:paraId="1C8C0B4A" w14:textId="310D7CD5" w:rsidR="00866D2D" w:rsidRDefault="00E605CF" w:rsidP="00EB0282">
      <w:pPr>
        <w:pStyle w:val="NormalWeb"/>
        <w:widowControl w:val="0"/>
        <w:spacing w:before="0" w:beforeAutospacing="0" w:after="0" w:afterAutospacing="0"/>
        <w:ind w:left="1440"/>
        <w:rPr>
          <w:rStyle w:val="Hyperlink"/>
          <w:sz w:val="22"/>
          <w:szCs w:val="22"/>
          <w:lang w:val="en"/>
        </w:rPr>
      </w:pPr>
      <w:r w:rsidRPr="00221697">
        <w:t>Rating Team Worksheet (Methodology 1</w:t>
      </w:r>
      <w:proofErr w:type="gramStart"/>
      <w:r w:rsidRPr="00221697">
        <w:t>)</w:t>
      </w:r>
      <w:proofErr w:type="gramEnd"/>
      <w:r w:rsidR="00866D2D" w:rsidRPr="00AF7319">
        <w:rPr>
          <w:sz w:val="22"/>
          <w:szCs w:val="22"/>
          <w:lang w:val="en"/>
        </w:rPr>
        <w:br/>
      </w:r>
      <w:r w:rsidRPr="00221697">
        <w:t>Rating Team Worksheet (Methodology 2)</w:t>
      </w:r>
      <w:r w:rsidR="00866D2D" w:rsidRPr="00AF7319">
        <w:rPr>
          <w:sz w:val="22"/>
          <w:szCs w:val="22"/>
          <w:lang w:val="en"/>
        </w:rPr>
        <w:br/>
      </w:r>
      <w:r w:rsidRPr="00221697">
        <w:t>Rating Team Worksheet (PPT)</w:t>
      </w:r>
    </w:p>
    <w:p w14:paraId="4399D4C0" w14:textId="6D7ACC1F" w:rsidR="00866D2D" w:rsidRPr="00AF7319" w:rsidRDefault="00E605CF" w:rsidP="00EB0282">
      <w:pPr>
        <w:pStyle w:val="NormalWeb"/>
        <w:widowControl w:val="0"/>
        <w:spacing w:before="0" w:beforeAutospacing="0" w:after="0" w:afterAutospacing="0"/>
        <w:ind w:left="1440"/>
        <w:rPr>
          <w:sz w:val="22"/>
          <w:szCs w:val="22"/>
          <w:lang w:val="en"/>
        </w:rPr>
      </w:pPr>
      <w:r w:rsidRPr="00221697">
        <w:t>Tradeoff Technical Evaluator Template</w:t>
      </w:r>
    </w:p>
    <w:p w14:paraId="7F8397EF" w14:textId="1AF5ABD0" w:rsidR="00866D2D" w:rsidRPr="00AF7319" w:rsidRDefault="00E605CF" w:rsidP="00EB0282">
      <w:pPr>
        <w:pStyle w:val="NormalWeb"/>
        <w:widowControl w:val="0"/>
        <w:spacing w:before="0" w:beforeAutospacing="0" w:after="0" w:afterAutospacing="0"/>
        <w:ind w:left="1440"/>
        <w:rPr>
          <w:sz w:val="22"/>
          <w:szCs w:val="22"/>
          <w:lang w:val="en"/>
        </w:rPr>
      </w:pPr>
      <w:r w:rsidRPr="00221697">
        <w:t>LPTA Technical Evaluator Template</w:t>
      </w:r>
    </w:p>
    <w:p w14:paraId="7668AD99" w14:textId="5DCD096D" w:rsidR="00866D2D" w:rsidRPr="00AF7319" w:rsidRDefault="00E605CF" w:rsidP="00EB0282">
      <w:pPr>
        <w:pStyle w:val="NormalWeb"/>
        <w:widowControl w:val="0"/>
        <w:spacing w:before="0" w:beforeAutospacing="0" w:after="0" w:afterAutospacing="0"/>
        <w:ind w:left="1440"/>
        <w:rPr>
          <w:sz w:val="22"/>
          <w:szCs w:val="22"/>
          <w:lang w:val="en"/>
        </w:rPr>
      </w:pPr>
      <w:r w:rsidRPr="00221697">
        <w:t xml:space="preserve">Tradeoff </w:t>
      </w:r>
      <w:proofErr w:type="spellStart"/>
      <w:r w:rsidRPr="00221697">
        <w:t>Subfactor</w:t>
      </w:r>
      <w:proofErr w:type="spellEnd"/>
      <w:r w:rsidRPr="00221697">
        <w:t xml:space="preserve"> Chief Template</w:t>
      </w:r>
    </w:p>
    <w:p w14:paraId="28D8B780" w14:textId="1DEF83A6" w:rsidR="00866D2D" w:rsidRPr="00AF7319" w:rsidRDefault="00E605CF" w:rsidP="00EB0282">
      <w:pPr>
        <w:pStyle w:val="NormalWeb"/>
        <w:widowControl w:val="0"/>
        <w:spacing w:before="0" w:beforeAutospacing="0" w:after="0" w:afterAutospacing="0"/>
        <w:ind w:left="1440"/>
        <w:rPr>
          <w:sz w:val="22"/>
          <w:szCs w:val="22"/>
          <w:lang w:val="en"/>
        </w:rPr>
      </w:pPr>
      <w:r w:rsidRPr="00221697">
        <w:t xml:space="preserve">LPTA </w:t>
      </w:r>
      <w:proofErr w:type="spellStart"/>
      <w:r w:rsidRPr="00221697">
        <w:t>Subfactor</w:t>
      </w:r>
      <w:proofErr w:type="spellEnd"/>
      <w:r w:rsidRPr="00221697">
        <w:t xml:space="preserve"> Chief Template</w:t>
      </w:r>
    </w:p>
    <w:p w14:paraId="51220EF7" w14:textId="089A441C" w:rsidR="00BD580D" w:rsidRDefault="00E605CF" w:rsidP="00EB0282">
      <w:pPr>
        <w:pStyle w:val="NormalWeb"/>
        <w:widowControl w:val="0"/>
        <w:spacing w:before="0" w:beforeAutospacing="0" w:after="0" w:afterAutospacing="0"/>
        <w:ind w:left="1440"/>
        <w:rPr>
          <w:rStyle w:val="Hyperlink"/>
          <w:sz w:val="22"/>
          <w:szCs w:val="22"/>
          <w:lang w:val="en"/>
        </w:rPr>
      </w:pPr>
      <w:r w:rsidRPr="00221697">
        <w:t>Evaluation Notice (EN)</w:t>
      </w:r>
    </w:p>
    <w:p w14:paraId="4CDD8633" w14:textId="2133A09E"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SSEB Report</w:t>
      </w:r>
    </w:p>
    <w:p w14:paraId="69722E03" w14:textId="54A59AF3"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Initial Evaluation Briefing</w:t>
      </w:r>
    </w:p>
    <w:p w14:paraId="5C5C20F9" w14:textId="7036360A" w:rsidR="00875849" w:rsidRPr="00527B29" w:rsidRDefault="00E605CF" w:rsidP="00EB0282">
      <w:pPr>
        <w:pStyle w:val="NormalWeb"/>
        <w:widowControl w:val="0"/>
        <w:spacing w:before="0" w:beforeAutospacing="0" w:after="0" w:afterAutospacing="0"/>
        <w:ind w:left="1440"/>
        <w:rPr>
          <w:rStyle w:val="Hyperlink"/>
          <w:sz w:val="22"/>
          <w:szCs w:val="22"/>
          <w:u w:val="none"/>
          <w:lang w:val="en"/>
        </w:rPr>
      </w:pPr>
      <w:r w:rsidRPr="00221697">
        <w:t>Pre-Final Proposal Revisions (FPR) Request Briefing</w:t>
      </w:r>
    </w:p>
    <w:p w14:paraId="58E90A19" w14:textId="6AC40EB3" w:rsidR="00875849" w:rsidRDefault="00E605CF" w:rsidP="00EB0282">
      <w:pPr>
        <w:pStyle w:val="NormalWeb"/>
        <w:widowControl w:val="0"/>
        <w:spacing w:before="0" w:beforeAutospacing="0" w:after="0" w:afterAutospacing="0"/>
        <w:ind w:left="1440"/>
        <w:rPr>
          <w:rStyle w:val="Hyperlink"/>
          <w:sz w:val="22"/>
          <w:szCs w:val="22"/>
          <w:u w:val="none"/>
          <w:lang w:val="en"/>
        </w:rPr>
      </w:pPr>
      <w:r w:rsidRPr="00221697">
        <w:t>Final Decision Briefing</w:t>
      </w:r>
    </w:p>
    <w:p w14:paraId="1A4DDB6B" w14:textId="77777777" w:rsidR="00527B29" w:rsidRPr="00527B29" w:rsidRDefault="00527B29" w:rsidP="00EB0282">
      <w:pPr>
        <w:pStyle w:val="NormalWeb"/>
        <w:widowControl w:val="0"/>
        <w:spacing w:before="0" w:beforeAutospacing="0" w:after="0" w:afterAutospacing="0"/>
        <w:ind w:left="1440"/>
        <w:rPr>
          <w:rStyle w:val="Hyperlink"/>
          <w:sz w:val="22"/>
          <w:szCs w:val="22"/>
          <w:u w:val="none"/>
          <w:lang w:val="en"/>
        </w:rPr>
      </w:pPr>
    </w:p>
    <w:p w14:paraId="528184EF" w14:textId="078E19EB" w:rsidR="00BD580D" w:rsidRDefault="00866D2D" w:rsidP="00527B29">
      <w:pPr>
        <w:pStyle w:val="NormalWeb"/>
        <w:widowControl w:val="0"/>
        <w:spacing w:before="0" w:beforeAutospacing="0" w:after="0" w:afterAutospacing="0"/>
        <w:ind w:left="720"/>
        <w:rPr>
          <w:b/>
          <w:bCs/>
          <w:sz w:val="22"/>
          <w:szCs w:val="22"/>
          <w:lang w:val="en"/>
        </w:rPr>
      </w:pPr>
      <w:r w:rsidRPr="00AF7319">
        <w:rPr>
          <w:b/>
          <w:bCs/>
          <w:sz w:val="22"/>
          <w:szCs w:val="22"/>
          <w:lang w:val="en"/>
        </w:rPr>
        <w:t>Past Performance Evaluation Team Documents</w:t>
      </w:r>
    </w:p>
    <w:p w14:paraId="5AC91F8A" w14:textId="5FDA273A" w:rsidR="00866D2D" w:rsidRPr="00AF7319" w:rsidRDefault="00E605CF" w:rsidP="00527B29">
      <w:pPr>
        <w:pStyle w:val="NormalWeb"/>
        <w:widowControl w:val="0"/>
        <w:spacing w:before="0" w:beforeAutospacing="0" w:after="0" w:afterAutospacing="0"/>
        <w:ind w:left="1440"/>
        <w:rPr>
          <w:sz w:val="22"/>
          <w:szCs w:val="22"/>
          <w:lang w:val="en"/>
        </w:rPr>
      </w:pPr>
      <w:r w:rsidRPr="00221697">
        <w:t>Relevancy Template</w:t>
      </w:r>
    </w:p>
    <w:p w14:paraId="70CBE545" w14:textId="4F1FC798" w:rsidR="00866D2D" w:rsidRPr="00AF7319" w:rsidRDefault="00E605CF" w:rsidP="00527B29">
      <w:pPr>
        <w:pStyle w:val="NormalWeb"/>
        <w:widowControl w:val="0"/>
        <w:spacing w:before="0" w:beforeAutospacing="0" w:after="0" w:afterAutospacing="0"/>
        <w:ind w:left="1440"/>
        <w:rPr>
          <w:sz w:val="22"/>
          <w:szCs w:val="22"/>
          <w:lang w:val="en"/>
        </w:rPr>
      </w:pPr>
      <w:r w:rsidRPr="00221697">
        <w:t>Tradeoff Performance Quality Template</w:t>
      </w:r>
    </w:p>
    <w:p w14:paraId="59278DBD" w14:textId="1138DECC" w:rsidR="00866D2D" w:rsidRPr="00AF7319" w:rsidRDefault="00E605CF" w:rsidP="00527B29">
      <w:pPr>
        <w:pStyle w:val="NormalWeb"/>
        <w:widowControl w:val="0"/>
        <w:spacing w:before="0" w:beforeAutospacing="0" w:after="0" w:afterAutospacing="0"/>
        <w:ind w:left="1440"/>
        <w:rPr>
          <w:sz w:val="22"/>
          <w:szCs w:val="22"/>
          <w:lang w:val="en"/>
        </w:rPr>
      </w:pPr>
      <w:r w:rsidRPr="00221697">
        <w:t>LPTA Performance Quality Template</w:t>
      </w:r>
      <w:r w:rsidR="00866D2D" w:rsidRPr="00AF7319">
        <w:rPr>
          <w:sz w:val="22"/>
          <w:szCs w:val="22"/>
          <w:lang w:val="en"/>
        </w:rPr>
        <w:t xml:space="preserve"> </w:t>
      </w:r>
    </w:p>
    <w:p w14:paraId="5D75674C" w14:textId="4DC80403" w:rsidR="00866D2D" w:rsidRPr="00AF7319" w:rsidRDefault="00E605CF" w:rsidP="00527B29">
      <w:pPr>
        <w:pStyle w:val="NormalWeb"/>
        <w:widowControl w:val="0"/>
        <w:spacing w:before="0" w:beforeAutospacing="0" w:after="0" w:afterAutospacing="0"/>
        <w:ind w:left="1440"/>
        <w:rPr>
          <w:sz w:val="22"/>
          <w:szCs w:val="22"/>
          <w:lang w:val="en"/>
        </w:rPr>
      </w:pPr>
      <w:r w:rsidRPr="00221697">
        <w:t>Business Relationship Template</w:t>
      </w:r>
    </w:p>
    <w:p w14:paraId="7C08AE11" w14:textId="0D4EC102" w:rsidR="00866D2D" w:rsidRPr="00AF7319" w:rsidRDefault="00E605CF" w:rsidP="00527B29">
      <w:pPr>
        <w:pStyle w:val="NormalWeb"/>
        <w:widowControl w:val="0"/>
        <w:spacing w:before="0" w:beforeAutospacing="0" w:after="0" w:afterAutospacing="0"/>
        <w:ind w:left="1440"/>
        <w:rPr>
          <w:sz w:val="22"/>
          <w:szCs w:val="22"/>
          <w:lang w:val="en"/>
        </w:rPr>
      </w:pPr>
      <w:r w:rsidRPr="00221697">
        <w:t>Past Performance Information Template</w:t>
      </w:r>
    </w:p>
    <w:p w14:paraId="740AABBF" w14:textId="214F1C01" w:rsidR="00866D2D" w:rsidRPr="00AF7319" w:rsidRDefault="00E605CF" w:rsidP="00527B29">
      <w:pPr>
        <w:pStyle w:val="NormalWeb"/>
        <w:widowControl w:val="0"/>
        <w:spacing w:before="0" w:beforeAutospacing="0" w:after="0" w:afterAutospacing="0"/>
        <w:ind w:left="1440"/>
        <w:rPr>
          <w:sz w:val="22"/>
          <w:szCs w:val="22"/>
          <w:lang w:val="en"/>
        </w:rPr>
      </w:pPr>
      <w:r w:rsidRPr="00221697">
        <w:t xml:space="preserve">Tradeoff </w:t>
      </w:r>
      <w:proofErr w:type="gramStart"/>
      <w:r w:rsidRPr="00221697">
        <w:t>Past</w:t>
      </w:r>
      <w:proofErr w:type="gramEnd"/>
      <w:r w:rsidRPr="00221697">
        <w:t xml:space="preserve"> Performance Confidence Assessment Template</w:t>
      </w:r>
      <w:r w:rsidR="00866D2D" w:rsidRPr="00AF7319">
        <w:rPr>
          <w:sz w:val="22"/>
          <w:szCs w:val="22"/>
          <w:lang w:val="en"/>
        </w:rPr>
        <w:t xml:space="preserve"> </w:t>
      </w:r>
    </w:p>
    <w:p w14:paraId="586BBC0A" w14:textId="72F227A1" w:rsidR="00866D2D" w:rsidRPr="00AF7319" w:rsidRDefault="00E605CF" w:rsidP="00527B29">
      <w:pPr>
        <w:pStyle w:val="NormalWeb"/>
        <w:widowControl w:val="0"/>
        <w:spacing w:before="0" w:beforeAutospacing="0" w:after="0" w:afterAutospacing="0"/>
        <w:ind w:left="1440"/>
        <w:rPr>
          <w:sz w:val="22"/>
          <w:szCs w:val="22"/>
          <w:lang w:val="en"/>
        </w:rPr>
      </w:pPr>
      <w:r w:rsidRPr="00221697">
        <w:lastRenderedPageBreak/>
        <w:t xml:space="preserve">LPTA </w:t>
      </w:r>
      <w:proofErr w:type="gramStart"/>
      <w:r w:rsidRPr="00221697">
        <w:t>Past</w:t>
      </w:r>
      <w:proofErr w:type="gramEnd"/>
      <w:r w:rsidRPr="00221697">
        <w:t xml:space="preserve"> Performance Evaluation Template</w:t>
      </w:r>
    </w:p>
    <w:p w14:paraId="684F95CC" w14:textId="4EE74073" w:rsidR="00527B29" w:rsidRDefault="00E605CF" w:rsidP="00527B29">
      <w:pPr>
        <w:pStyle w:val="NormalWeb"/>
        <w:widowControl w:val="0"/>
        <w:spacing w:before="0" w:beforeAutospacing="0" w:after="0" w:afterAutospacing="0"/>
        <w:ind w:left="1440"/>
        <w:rPr>
          <w:sz w:val="22"/>
          <w:szCs w:val="22"/>
          <w:lang w:val="en"/>
        </w:rPr>
      </w:pPr>
      <w:r w:rsidRPr="00221697">
        <w:t>Performance Confidence Rating Evaluation</w:t>
      </w:r>
      <w:r w:rsidR="00061D0F" w:rsidRPr="00AF7319">
        <w:rPr>
          <w:sz w:val="22"/>
          <w:szCs w:val="22"/>
          <w:lang w:val="en"/>
        </w:rPr>
        <w:t xml:space="preserve"> </w:t>
      </w:r>
    </w:p>
    <w:p w14:paraId="23C04A32" w14:textId="4327C8CF" w:rsidR="00BD580D" w:rsidRDefault="0054139D" w:rsidP="00527B29">
      <w:pPr>
        <w:pStyle w:val="NormalWeb"/>
        <w:widowControl w:val="0"/>
        <w:spacing w:before="0" w:beforeAutospacing="0" w:after="0" w:afterAutospacing="0"/>
        <w:ind w:left="720"/>
        <w:rPr>
          <w:b/>
          <w:bCs/>
          <w:sz w:val="22"/>
          <w:szCs w:val="22"/>
          <w:lang w:val="en"/>
        </w:rPr>
      </w:pPr>
      <w:r>
        <w:rPr>
          <w:sz w:val="22"/>
          <w:szCs w:val="22"/>
          <w:lang w:val="en"/>
        </w:rPr>
        <w:br/>
      </w:r>
      <w:r w:rsidR="00866D2D" w:rsidRPr="00AF7319">
        <w:rPr>
          <w:b/>
          <w:bCs/>
          <w:sz w:val="22"/>
          <w:szCs w:val="22"/>
          <w:lang w:val="en"/>
        </w:rPr>
        <w:t>Cost/Price Evaluation Team Document</w:t>
      </w:r>
    </w:p>
    <w:p w14:paraId="2DC52C84" w14:textId="44850412" w:rsidR="00BD580D" w:rsidRDefault="00E605CF" w:rsidP="00527B29">
      <w:pPr>
        <w:pStyle w:val="NormalWeb"/>
        <w:widowControl w:val="0"/>
        <w:spacing w:before="0" w:beforeAutospacing="0" w:after="0" w:afterAutospacing="0"/>
        <w:ind w:left="1440"/>
        <w:rPr>
          <w:rStyle w:val="Hyperlink"/>
          <w:bCs/>
          <w:sz w:val="22"/>
          <w:szCs w:val="22"/>
          <w:lang w:val="en"/>
        </w:rPr>
      </w:pPr>
      <w:r w:rsidRPr="00221697">
        <w:t>Cost/Price Template</w:t>
      </w:r>
    </w:p>
    <w:p w14:paraId="700681CB" w14:textId="393F56ED" w:rsidR="00BD580D" w:rsidRDefault="00C06ACD" w:rsidP="00FE14AC">
      <w:pPr>
        <w:pStyle w:val="Heading3"/>
        <w:keepNext w:val="0"/>
        <w:keepLines w:val="0"/>
        <w:widowControl w:val="0"/>
        <w:rPr>
          <w:b w:val="0"/>
          <w:i/>
          <w:lang w:val="en"/>
        </w:rPr>
      </w:pPr>
      <w:bookmarkStart w:id="36" w:name="_Toc38365641"/>
      <w:bookmarkStart w:id="37" w:name="_Toc101959663"/>
      <w:r w:rsidRPr="00AF7319">
        <w:rPr>
          <w:lang w:val="en"/>
        </w:rPr>
        <w:t xml:space="preserve">5 </w:t>
      </w:r>
      <w:r w:rsidR="002E3D25" w:rsidRPr="00AF7319">
        <w:rPr>
          <w:lang w:val="en"/>
        </w:rPr>
        <w:t xml:space="preserve"> </w:t>
      </w:r>
      <w:r w:rsidR="00FE14AC">
        <w:rPr>
          <w:lang w:val="en"/>
        </w:rPr>
        <w:t xml:space="preserve"> </w:t>
      </w:r>
      <w:r w:rsidR="00AF4D09" w:rsidRPr="00AF7319">
        <w:rPr>
          <w:lang w:val="en"/>
        </w:rPr>
        <w:t>DEFINITIONS</w:t>
      </w:r>
      <w:r w:rsidRPr="00AF7319">
        <w:rPr>
          <w:lang w:val="en"/>
        </w:rPr>
        <w:t xml:space="preserve"> </w:t>
      </w:r>
      <w:r w:rsidR="00FE14AC">
        <w:rPr>
          <w:lang w:val="en"/>
        </w:rPr>
        <w:t xml:space="preserve">  </w:t>
      </w:r>
      <w:r w:rsidRPr="00FE14AC">
        <w:rPr>
          <w:b w:val="0"/>
          <w:i/>
          <w:lang w:val="en"/>
        </w:rPr>
        <w:t>(No AF text)</w:t>
      </w:r>
      <w:bookmarkEnd w:id="36"/>
      <w:bookmarkEnd w:id="37"/>
    </w:p>
    <w:p w14:paraId="108C5FB2" w14:textId="77777777" w:rsidR="00BD580D" w:rsidRDefault="00AF4D09" w:rsidP="00FE14AC">
      <w:pPr>
        <w:pStyle w:val="Heading3"/>
        <w:keepNext w:val="0"/>
        <w:keepLines w:val="0"/>
        <w:widowControl w:val="0"/>
        <w:rPr>
          <w:lang w:val="en"/>
        </w:rPr>
      </w:pPr>
      <w:bookmarkStart w:id="38" w:name="_Toc38365642"/>
      <w:bookmarkStart w:id="39" w:name="_Toc101959664"/>
      <w:r w:rsidRPr="00AF7319">
        <w:rPr>
          <w:lang w:val="en"/>
        </w:rPr>
        <w:t>6   MANDATORY AIR FORCE SOURCE SELECTION TRAINING</w:t>
      </w:r>
      <w:bookmarkEnd w:id="38"/>
      <w:bookmarkEnd w:id="39"/>
    </w:p>
    <w:p w14:paraId="69A416E4" w14:textId="77777777" w:rsidR="00BD580D" w:rsidRDefault="00E27048" w:rsidP="00EB0282">
      <w:pPr>
        <w:pStyle w:val="List1"/>
        <w:widowControl w:val="0"/>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33D63EE4" w14:textId="77777777" w:rsidR="00BD580D" w:rsidRDefault="00E27048" w:rsidP="00EB0282">
      <w:pPr>
        <w:widowControl w:val="0"/>
        <w:spacing w:after="0"/>
        <w:rPr>
          <w:rFonts w:eastAsia="Times New Roman"/>
          <w:lang w:val="en"/>
        </w:rPr>
      </w:pPr>
      <w:r w:rsidRPr="00AF7319">
        <w:rPr>
          <w:rFonts w:eastAsia="Times New Roman"/>
          <w:lang w:val="en"/>
        </w:rPr>
        <w:t xml:space="preserve">This </w:t>
      </w:r>
      <w:r w:rsidR="00AF4D09" w:rsidRPr="00AF7319">
        <w:rPr>
          <w:rFonts w:eastAsia="Times New Roman"/>
          <w:lang w:val="en"/>
        </w:rPr>
        <w:t xml:space="preserve">Section </w:t>
      </w:r>
      <w:r w:rsidRPr="00AF7319">
        <w:rPr>
          <w:rFonts w:eastAsia="Times New Roman"/>
          <w:lang w:val="en"/>
        </w:rPr>
        <w:t>establishes and standardizes the mandatory Air Force source selection training process for acquisition/</w:t>
      </w:r>
      <w:r w:rsidR="008425CC" w:rsidRPr="00AF7319">
        <w:rPr>
          <w:rFonts w:eastAsia="Times New Roman"/>
          <w:lang w:val="en"/>
        </w:rPr>
        <w:t>SST</w:t>
      </w:r>
      <w:r w:rsidRPr="00AF7319">
        <w:rPr>
          <w:rFonts w:eastAsia="Times New Roman"/>
          <w:lang w:val="en"/>
        </w:rPr>
        <w:t xml:space="preserve">s. </w:t>
      </w:r>
    </w:p>
    <w:p w14:paraId="0183DFE3" w14:textId="77777777" w:rsidR="00BD580D" w:rsidRDefault="00E27048" w:rsidP="00EB0282">
      <w:pPr>
        <w:pStyle w:val="List1"/>
        <w:widowControl w:val="0"/>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C628AB5" w14:textId="779B5895" w:rsidR="00BD580D" w:rsidRDefault="00E27048" w:rsidP="00EB0282">
      <w:pPr>
        <w:widowControl w:val="0"/>
        <w:spacing w:after="0"/>
        <w:rPr>
          <w:rFonts w:eastAsia="Times New Roman"/>
          <w:lang w:val="en"/>
        </w:rPr>
      </w:pPr>
      <w:r w:rsidRPr="00AF7319">
        <w:rPr>
          <w:rFonts w:eastAsia="Times New Roman"/>
          <w:lang w:val="en"/>
        </w:rPr>
        <w:t>SCOs must: (a) implement a robust source selection training program</w:t>
      </w:r>
      <w:r w:rsidR="00442C10" w:rsidRPr="00AF7319">
        <w:rPr>
          <w:rFonts w:eastAsia="Times New Roman"/>
          <w:lang w:val="en"/>
        </w:rPr>
        <w:t>;</w:t>
      </w:r>
      <w:r w:rsidRPr="00AF7319">
        <w:rPr>
          <w:rFonts w:eastAsia="Times New Roman"/>
          <w:lang w:val="en"/>
        </w:rPr>
        <w:t xml:space="preserve"> (b) designate a Training Manager/Point of Contact (POC)</w:t>
      </w:r>
      <w:r w:rsidR="00442C10" w:rsidRPr="00AF7319">
        <w:rPr>
          <w:rFonts w:eastAsia="Times New Roman"/>
          <w:lang w:val="en"/>
        </w:rPr>
        <w:t>;</w:t>
      </w:r>
      <w:r w:rsidRPr="00AF7319">
        <w:rPr>
          <w:rFonts w:eastAsia="Times New Roman"/>
          <w:lang w:val="en"/>
        </w:rPr>
        <w:t xml:space="preserve"> (c) designate experienced </w:t>
      </w:r>
      <w:r w:rsidR="00866D2D" w:rsidRPr="00AF7319">
        <w:rPr>
          <w:rFonts w:eastAsia="Times New Roman"/>
          <w:lang w:val="en"/>
        </w:rPr>
        <w:t>source selection</w:t>
      </w:r>
      <w:r w:rsidR="00E62478" w:rsidRPr="00AF7319">
        <w:rPr>
          <w:rFonts w:eastAsia="Times New Roman"/>
          <w:color w:val="00B050"/>
          <w:lang w:val="en"/>
        </w:rPr>
        <w:t xml:space="preserve"> </w:t>
      </w:r>
      <w:r w:rsidR="00866D2D" w:rsidRPr="00E01C31">
        <w:rPr>
          <w:rFonts w:eastAsia="Times New Roman"/>
          <w:lang w:val="en"/>
        </w:rPr>
        <w:t>t</w:t>
      </w:r>
      <w:r w:rsidRPr="00AF7319">
        <w:rPr>
          <w:rFonts w:eastAsia="Times New Roman"/>
          <w:lang w:val="en"/>
        </w:rPr>
        <w:t>rainers</w:t>
      </w:r>
      <w:r w:rsidR="00875849">
        <w:rPr>
          <w:rFonts w:eastAsia="Times New Roman"/>
          <w:lang w:val="en"/>
        </w:rPr>
        <w:t xml:space="preserve">; </w:t>
      </w:r>
      <w:r w:rsidRPr="00AF7319">
        <w:rPr>
          <w:rFonts w:eastAsia="Times New Roman"/>
          <w:lang w:val="en"/>
        </w:rPr>
        <w:t xml:space="preserve">and </w:t>
      </w:r>
      <w:r w:rsidR="00875849">
        <w:rPr>
          <w:rFonts w:eastAsia="Times New Roman"/>
          <w:lang w:val="en"/>
        </w:rPr>
        <w:t>(d) maintain</w:t>
      </w:r>
      <w:r w:rsidR="00875849" w:rsidRPr="00AF7319">
        <w:rPr>
          <w:rFonts w:eastAsia="Times New Roman"/>
          <w:lang w:val="en"/>
        </w:rPr>
        <w:t xml:space="preserve"> </w:t>
      </w:r>
      <w:r w:rsidRPr="00AF7319">
        <w:rPr>
          <w:rFonts w:eastAsia="Times New Roman"/>
          <w:lang w:val="en"/>
        </w:rPr>
        <w:t xml:space="preserve">current lists of the Training </w:t>
      </w:r>
      <w:r w:rsidR="00E62478" w:rsidRPr="00AF7319">
        <w:rPr>
          <w:rFonts w:eastAsia="Times New Roman"/>
          <w:lang w:val="en"/>
        </w:rPr>
        <w:t>M</w:t>
      </w:r>
      <w:r w:rsidRPr="00AF7319">
        <w:rPr>
          <w:rFonts w:eastAsia="Times New Roman"/>
          <w:lang w:val="en"/>
        </w:rPr>
        <w:t xml:space="preserve">anagers/POCs </w:t>
      </w:r>
      <w:r w:rsidR="00755619">
        <w:rPr>
          <w:rFonts w:eastAsia="Times New Roman"/>
          <w:lang w:val="en"/>
        </w:rPr>
        <w:t>for use at their respective locations</w:t>
      </w:r>
      <w:r w:rsidRPr="00AF7319">
        <w:rPr>
          <w:rFonts w:eastAsia="Times New Roman"/>
          <w:lang w:val="en"/>
        </w:rPr>
        <w:t>. The lists should be updated as necessary</w:t>
      </w:r>
      <w:r w:rsidR="00866D2D" w:rsidRPr="00AF7319">
        <w:rPr>
          <w:rFonts w:eastAsia="Times New Roman"/>
          <w:lang w:val="en"/>
        </w:rPr>
        <w:t>, but at a minimum shall be updated annually.</w:t>
      </w:r>
      <w:r w:rsidR="00866D2D" w:rsidRPr="00AF7319" w:rsidDel="00866D2D">
        <w:rPr>
          <w:rFonts w:eastAsia="Times New Roman"/>
          <w:color w:val="00B050"/>
          <w:lang w:val="en"/>
        </w:rPr>
        <w:t xml:space="preserve"> </w:t>
      </w:r>
      <w:r w:rsidR="00B726D7" w:rsidRPr="00AF7319">
        <w:rPr>
          <w:rFonts w:eastAsia="Times New Roman"/>
          <w:color w:val="00B050"/>
          <w:lang w:val="en"/>
        </w:rPr>
        <w:t xml:space="preserve"> </w:t>
      </w:r>
      <w:r w:rsidR="00755619">
        <w:rPr>
          <w:rFonts w:eastAsia="Times New Roman"/>
          <w:lang w:val="en"/>
        </w:rPr>
        <w:t>A</w:t>
      </w:r>
      <w:r w:rsidR="00B726D7" w:rsidRPr="00AF7319">
        <w:rPr>
          <w:rFonts w:eastAsia="Times New Roman"/>
          <w:lang w:val="en"/>
        </w:rPr>
        <w:t xml:space="preserve"> </w:t>
      </w:r>
      <w:hyperlink r:id="rId64" w:history="1">
        <w:r w:rsidR="00B726D7" w:rsidRPr="00AF7319">
          <w:rPr>
            <w:rStyle w:val="Hyperlink"/>
            <w:rFonts w:eastAsia="Times New Roman"/>
            <w:i/>
            <w:lang w:val="en"/>
          </w:rPr>
          <w:t>Designation of Source Selection Training Manager/Trainers</w:t>
        </w:r>
      </w:hyperlink>
      <w:r w:rsidR="00B726D7" w:rsidRPr="00AF7319">
        <w:rPr>
          <w:rFonts w:eastAsia="Times New Roman"/>
          <w:lang w:val="en"/>
        </w:rPr>
        <w:t xml:space="preserve"> template</w:t>
      </w:r>
      <w:r w:rsidR="00755619">
        <w:rPr>
          <w:rFonts w:eastAsia="Times New Roman"/>
          <w:lang w:val="en"/>
        </w:rPr>
        <w:t xml:space="preserve"> is available for use, as desired</w:t>
      </w:r>
      <w:r w:rsidR="00B726D7" w:rsidRPr="00AF7319">
        <w:rPr>
          <w:rFonts w:eastAsia="Times New Roman"/>
          <w:lang w:val="en"/>
        </w:rPr>
        <w:t>.</w:t>
      </w:r>
    </w:p>
    <w:p w14:paraId="2FA29B96" w14:textId="77777777" w:rsidR="00BD580D" w:rsidRDefault="00E27048" w:rsidP="00EB0282">
      <w:pPr>
        <w:pStyle w:val="List1"/>
        <w:widowControl w:val="0"/>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E61132C" w14:textId="6B91AB7B" w:rsidR="00BD580D" w:rsidRDefault="00591F74" w:rsidP="00EB0282">
      <w:pPr>
        <w:pStyle w:val="List2"/>
        <w:keepNext w:val="0"/>
        <w:keepLines w:val="0"/>
        <w:widowControl w:val="0"/>
        <w:ind w:left="0"/>
        <w:rPr>
          <w:lang w:val="en"/>
        </w:rPr>
      </w:pPr>
      <w:r w:rsidRPr="00AF7319">
        <w:rPr>
          <w:rFonts w:eastAsia="Times New Roman"/>
          <w:lang w:val="en"/>
        </w:rPr>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Periodic “Train-the-Trainer” sessions </w:t>
      </w:r>
      <w:r w:rsidR="00C77FE0">
        <w:rPr>
          <w:rFonts w:eastAsia="Times New Roman"/>
          <w:lang w:val="en"/>
        </w:rPr>
        <w:t xml:space="preserve">are conducted by </w:t>
      </w:r>
      <w:r w:rsidR="000E143A">
        <w:fldChar w:fldCharType="begin"/>
      </w:r>
      <w:ins w:id="40" w:author="VOUDREN, JEFFREY W NH-04 USAF HAF SAF/BLDG PENTAGON, 4C149" w:date="2022-02-15T15:10:00Z">
        <w:r w:rsidR="000E143A">
          <w:instrText>HYPERLINK "mailto:SAF.AQ.SAF-AQCP.Workflow@us.af.mil"</w:instrText>
        </w:r>
      </w:ins>
      <w:del w:id="41" w:author="VOUDREN, JEFFREY W NH-04 USAF HAF SAF/BLDG PENTAGON, 4C149" w:date="2022-02-15T15:10:00Z">
        <w:r w:rsidR="000E143A" w:rsidDel="000E143A">
          <w:delInstrText xml:space="preserve"> HYPERLINK "mailto:SAF.AQ.MLA.DF.SAF-AQCP.FIELD.SUPPORT@us.af.mil" </w:delInstrText>
        </w:r>
      </w:del>
      <w:r w:rsidR="000E143A">
        <w:fldChar w:fldCharType="separate"/>
      </w:r>
      <w:r w:rsidR="00C77FE0" w:rsidRPr="008A21DB">
        <w:rPr>
          <w:rStyle w:val="Hyperlink"/>
          <w:rFonts w:eastAsia="Times New Roman"/>
          <w:lang w:val="en"/>
        </w:rPr>
        <w:t>SAF/AQC Field Support Team (FST)</w:t>
      </w:r>
      <w:r w:rsidR="000E143A">
        <w:rPr>
          <w:rStyle w:val="Hyperlink"/>
          <w:rFonts w:eastAsia="Times New Roman"/>
          <w:lang w:val="en"/>
        </w:rPr>
        <w:fldChar w:fldCharType="end"/>
      </w:r>
      <w:r w:rsidR="00C77FE0">
        <w:rPr>
          <w:rFonts w:eastAsia="Times New Roman"/>
          <w:lang w:val="en"/>
        </w:rPr>
        <w:t xml:space="preserve"> personnel every other month via webinar; however, this training may be conducted by any SCO-designated and experienced source selection trainer.</w:t>
      </w:r>
      <w:r w:rsidR="00E27048" w:rsidRPr="00AF7319">
        <w:rPr>
          <w:rFonts w:eastAsia="Times New Roman"/>
          <w:lang w:val="en"/>
        </w:rPr>
        <w:t xml:space="preserve"> </w:t>
      </w:r>
      <w:r w:rsidR="00C77FE0">
        <w:rPr>
          <w:rFonts w:eastAsia="Times New Roman"/>
          <w:lang w:val="en"/>
        </w:rPr>
        <w:t xml:space="preserve">Note that this is summary-level training </w:t>
      </w:r>
      <w:r w:rsidRPr="00AF7319">
        <w:rPr>
          <w:rFonts w:eastAsia="Times New Roman"/>
          <w:lang w:val="en"/>
        </w:rPr>
        <w:t xml:space="preserve">designated trainers and not </w:t>
      </w:r>
      <w:r w:rsidR="00C77FE0">
        <w:rPr>
          <w:rFonts w:eastAsia="Times New Roman"/>
          <w:lang w:val="en"/>
        </w:rPr>
        <w:t>for</w:t>
      </w:r>
      <w:r w:rsidRPr="00AF7319">
        <w:rPr>
          <w:rFonts w:eastAsia="Times New Roman"/>
          <w:lang w:val="en"/>
        </w:rPr>
        <w:t xml:space="preserve"> use by source selection teams and other individuals to satisfy the source selection training requirements set forth in paragraph 6.4.1.</w:t>
      </w:r>
    </w:p>
    <w:p w14:paraId="59498441" w14:textId="77777777" w:rsidR="00BD580D" w:rsidRDefault="00591F74" w:rsidP="00EB0282">
      <w:pPr>
        <w:pStyle w:val="List2"/>
        <w:keepNext w:val="0"/>
        <w:keepLines w:val="0"/>
        <w:widowControl w:val="0"/>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3F91BD68" w14:textId="1034BC42" w:rsidR="00BD580D" w:rsidRDefault="00591F74" w:rsidP="00EB0282">
      <w:pPr>
        <w:pStyle w:val="List2"/>
        <w:keepNext w:val="0"/>
        <w:keepLines w:val="0"/>
        <w:widowControl w:val="0"/>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Recertification requires that the SCO confirm the individual’s continued designation as a source selection trainer and that the individual re-complete the “Train-the-Trainer” training.</w:t>
      </w:r>
    </w:p>
    <w:p w14:paraId="5C230089" w14:textId="77777777" w:rsidR="00BD580D" w:rsidRDefault="00E27048" w:rsidP="00EB0282">
      <w:pPr>
        <w:pStyle w:val="List1"/>
        <w:widowControl w:val="0"/>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0D1D8F99" w14:textId="77777777" w:rsidR="00BD580D" w:rsidRDefault="00E27048" w:rsidP="00EB0282">
      <w:pPr>
        <w:pStyle w:val="List2"/>
        <w:keepNext w:val="0"/>
        <w:keepLines w:val="0"/>
        <w:widowControl w:val="0"/>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639FDAF6" w14:textId="5D96875F" w:rsidR="00BD580D" w:rsidRDefault="00E27048" w:rsidP="00EB0282">
      <w:pPr>
        <w:widowControl w:val="0"/>
        <w:spacing w:after="0"/>
        <w:rPr>
          <w:rFonts w:eastAsia="Times New Roman"/>
          <w:lang w:val="en"/>
        </w:rPr>
      </w:pPr>
      <w:r w:rsidRPr="00AF7319">
        <w:rPr>
          <w:rFonts w:eastAsia="Times New Roman"/>
          <w:lang w:val="en"/>
        </w:rPr>
        <w:t>S</w:t>
      </w:r>
      <w:r w:rsidRPr="00AF7319">
        <w:rPr>
          <w:rFonts w:eastAsia="Times New Roman"/>
          <w:szCs w:val="24"/>
          <w:lang w:val="en"/>
        </w:rPr>
        <w:t xml:space="preserve">ource selection </w:t>
      </w:r>
      <w:r w:rsidRPr="00AF7319">
        <w:rPr>
          <w:rFonts w:eastAsia="Times New Roman"/>
          <w:lang w:val="en"/>
        </w:rPr>
        <w:t xml:space="preserve">training must be presented to the entire SST, including the SSA, SSAC Chair and members, </w:t>
      </w:r>
      <w:r w:rsidR="00591F74" w:rsidRPr="00AF7319">
        <w:rPr>
          <w:rFonts w:eastAsia="Times New Roman"/>
          <w:lang w:val="en"/>
        </w:rPr>
        <w:t>PM (where one is assigned), RO,</w:t>
      </w:r>
      <w:r w:rsidR="004221DF" w:rsidRPr="00AF7319">
        <w:rPr>
          <w:rFonts w:eastAsia="Times New Roman"/>
          <w:color w:val="00B050"/>
          <w:lang w:val="en"/>
        </w:rPr>
        <w:t xml:space="preserve"> </w:t>
      </w:r>
      <w:r w:rsidRPr="00AF7319">
        <w:rPr>
          <w:rFonts w:eastAsia="Times New Roman"/>
          <w:lang w:val="en"/>
        </w:rPr>
        <w:t>and all advisors.</w:t>
      </w:r>
      <w:r w:rsidR="00A34BFD" w:rsidRPr="00AF7319">
        <w:rPr>
          <w:rFonts w:eastAsia="Times New Roman"/>
          <w:lang w:val="en"/>
        </w:rPr>
        <w:t xml:space="preserve"> </w:t>
      </w:r>
      <w:r w:rsidR="00591F74" w:rsidRPr="00AF7319">
        <w:rPr>
          <w:rFonts w:eastAsia="Times New Roman"/>
          <w:lang w:val="en"/>
        </w:rPr>
        <w:t xml:space="preserve">Independent review of </w:t>
      </w:r>
      <w:r w:rsidR="00591F74" w:rsidRPr="00AF7319">
        <w:rPr>
          <w:rFonts w:eastAsia="Times New Roman"/>
          <w:szCs w:val="24"/>
          <w:lang w:val="en"/>
        </w:rPr>
        <w:t xml:space="preserve">source selection </w:t>
      </w:r>
      <w:r w:rsidR="00591F74" w:rsidRPr="00AF7319">
        <w:rPr>
          <w:rFonts w:eastAsia="Times New Roman"/>
          <w:lang w:val="en"/>
        </w:rPr>
        <w:t>training materials by SST members and/or attendance at “Train-the-Trainer” training is not sufficient to satisfy this training requirement.</w:t>
      </w:r>
    </w:p>
    <w:p w14:paraId="70112517" w14:textId="58443E3A" w:rsidR="00E27048" w:rsidRPr="00FE14AC" w:rsidRDefault="00E27048" w:rsidP="00FE14AC">
      <w:pPr>
        <w:pStyle w:val="ListParagraph"/>
        <w:widowControl w:val="0"/>
        <w:numPr>
          <w:ilvl w:val="0"/>
          <w:numId w:val="19"/>
        </w:numPr>
        <w:spacing w:after="0"/>
        <w:rPr>
          <w:rFonts w:eastAsia="Times New Roman"/>
          <w:lang w:val="en"/>
        </w:rPr>
      </w:pPr>
      <w:r w:rsidRPr="00FE14AC">
        <w:rPr>
          <w:rFonts w:eastAsia="Times New Roman"/>
          <w:lang w:val="en"/>
        </w:rPr>
        <w:t xml:space="preserve">Specialized executive level training modules are available for the </w:t>
      </w:r>
      <w:hyperlink r:id="rId65" w:tgtFrame="_blank" w:history="1">
        <w:r w:rsidRPr="00FE14AC">
          <w:rPr>
            <w:rFonts w:eastAsia="Times New Roman"/>
            <w:color w:val="0000FF"/>
            <w:u w:val="single"/>
            <w:lang w:val="en"/>
          </w:rPr>
          <w:t>SSA</w:t>
        </w:r>
      </w:hyperlink>
      <w:r w:rsidRPr="00FE14AC">
        <w:rPr>
          <w:rFonts w:eastAsia="Times New Roman"/>
          <w:lang w:val="en"/>
        </w:rPr>
        <w:t xml:space="preserve"> and </w:t>
      </w:r>
      <w:hyperlink r:id="rId66" w:tgtFrame="_blank" w:history="1">
        <w:r w:rsidRPr="00FE14AC">
          <w:rPr>
            <w:rFonts w:eastAsia="Times New Roman"/>
            <w:color w:val="0000FF"/>
            <w:u w:val="single"/>
            <w:lang w:val="en"/>
          </w:rPr>
          <w:t>SSAC</w:t>
        </w:r>
      </w:hyperlink>
      <w:r w:rsidRPr="00FE14AC">
        <w:rPr>
          <w:rFonts w:eastAsia="Times New Roman"/>
          <w:lang w:val="en"/>
        </w:rPr>
        <w:t xml:space="preserve">. </w:t>
      </w:r>
    </w:p>
    <w:p w14:paraId="5CC8D518" w14:textId="32756548" w:rsidR="00E27048" w:rsidRPr="00FE14AC" w:rsidRDefault="00E27048" w:rsidP="00FE14AC">
      <w:pPr>
        <w:pStyle w:val="ListParagraph"/>
        <w:widowControl w:val="0"/>
        <w:numPr>
          <w:ilvl w:val="0"/>
          <w:numId w:val="19"/>
        </w:numPr>
        <w:spacing w:before="120" w:after="0"/>
        <w:contextualSpacing w:val="0"/>
        <w:rPr>
          <w:rFonts w:eastAsia="Times New Roman"/>
          <w:lang w:val="en"/>
        </w:rPr>
      </w:pPr>
      <w:r w:rsidRPr="00FE14AC">
        <w:rPr>
          <w:rFonts w:eastAsia="Times New Roman"/>
          <w:b/>
          <w:bCs/>
          <w:lang w:val="en"/>
        </w:rPr>
        <w:lastRenderedPageBreak/>
        <w:t>Phase I</w:t>
      </w:r>
      <w:r w:rsidRPr="00FE14AC">
        <w:rPr>
          <w:rFonts w:eastAsia="Times New Roman"/>
          <w:lang w:val="en"/>
        </w:rPr>
        <w:t xml:space="preserve"> </w:t>
      </w:r>
      <w:r w:rsidR="00591F74" w:rsidRPr="00FE14AC">
        <w:rPr>
          <w:rFonts w:eastAsia="Times New Roman"/>
          <w:lang w:val="en"/>
        </w:rPr>
        <w:t>(Acquisition Planning)</w:t>
      </w:r>
      <w:r w:rsidR="00591F74" w:rsidRPr="00FE14AC">
        <w:rPr>
          <w:rFonts w:eastAsia="Times New Roman"/>
          <w:color w:val="00B050"/>
          <w:lang w:val="en"/>
        </w:rPr>
        <w:t xml:space="preserve"> </w:t>
      </w:r>
      <w:r w:rsidR="00591F74" w:rsidRPr="00FE14AC">
        <w:rPr>
          <w:rFonts w:eastAsia="Times New Roman"/>
          <w:lang w:val="en"/>
        </w:rPr>
        <w:t>training</w:t>
      </w:r>
      <w:r w:rsidR="00747FA7" w:rsidRPr="00FE14AC">
        <w:rPr>
          <w:rFonts w:eastAsia="Times New Roman"/>
          <w:lang w:val="en"/>
        </w:rPr>
        <w:t xml:space="preserve"> </w:t>
      </w:r>
      <w:r w:rsidRPr="00FE14AC">
        <w:rPr>
          <w:rFonts w:eastAsia="Times New Roman"/>
          <w:lang w:val="en"/>
        </w:rPr>
        <w:t xml:space="preserve">should be presented at the earliest stage of an acquisition and covers the acquisition process up to release of the RFP. </w:t>
      </w:r>
    </w:p>
    <w:p w14:paraId="12A5FA01" w14:textId="414194DD" w:rsidR="00BD580D" w:rsidRPr="00FE14AC" w:rsidRDefault="00E27048" w:rsidP="00FE14AC">
      <w:pPr>
        <w:pStyle w:val="ListParagraph"/>
        <w:widowControl w:val="0"/>
        <w:numPr>
          <w:ilvl w:val="0"/>
          <w:numId w:val="19"/>
        </w:numPr>
        <w:spacing w:before="120" w:after="0"/>
        <w:contextualSpacing w:val="0"/>
        <w:rPr>
          <w:rFonts w:eastAsia="Times New Roman"/>
          <w:lang w:val="en"/>
        </w:rPr>
      </w:pPr>
      <w:r w:rsidRPr="00FE14AC">
        <w:rPr>
          <w:rFonts w:eastAsia="Times New Roman"/>
          <w:b/>
          <w:bCs/>
          <w:lang w:val="en"/>
        </w:rPr>
        <w:t>Phase II</w:t>
      </w:r>
      <w:r w:rsidR="00747FA7" w:rsidRPr="00FE14AC">
        <w:rPr>
          <w:rFonts w:eastAsia="Times New Roman"/>
          <w:b/>
          <w:bCs/>
          <w:lang w:val="en"/>
        </w:rPr>
        <w:t xml:space="preserve"> </w:t>
      </w:r>
      <w:r w:rsidR="000D49D9" w:rsidRPr="00FE14AC">
        <w:rPr>
          <w:rFonts w:eastAsia="Times New Roman"/>
          <w:bCs/>
          <w:lang w:val="en"/>
        </w:rPr>
        <w:t>(Source Selection Execution)</w:t>
      </w:r>
      <w:r w:rsidR="000D49D9" w:rsidRPr="00FE14AC">
        <w:rPr>
          <w:rFonts w:eastAsia="Times New Roman"/>
          <w:bCs/>
          <w:color w:val="00B050"/>
          <w:lang w:val="en"/>
        </w:rPr>
        <w:t xml:space="preserve"> </w:t>
      </w:r>
      <w:r w:rsidR="000D49D9" w:rsidRPr="00FE14AC">
        <w:rPr>
          <w:rFonts w:eastAsia="Times New Roman"/>
          <w:bCs/>
          <w:lang w:val="en"/>
        </w:rPr>
        <w:t>training</w:t>
      </w:r>
      <w:r w:rsidRPr="00FE14AC">
        <w:rPr>
          <w:rFonts w:eastAsia="Times New Roman"/>
          <w:lang w:val="en"/>
        </w:rPr>
        <w:t xml:space="preserve"> is presented prior to or immediately after receipt of proposals.</w:t>
      </w:r>
    </w:p>
    <w:p w14:paraId="12A232A8" w14:textId="77777777" w:rsidR="00BD580D" w:rsidRDefault="00E27048" w:rsidP="00EB0282">
      <w:pPr>
        <w:pStyle w:val="List2"/>
        <w:keepNext w:val="0"/>
        <w:keepLines w:val="0"/>
        <w:widowControl w:val="0"/>
        <w:rPr>
          <w:lang w:val="en"/>
        </w:rPr>
      </w:pPr>
      <w:r w:rsidRPr="00AF7319">
        <w:rPr>
          <w:rFonts w:eastAsia="Times New Roman"/>
          <w:bCs/>
          <w:lang w:val="en"/>
        </w:rPr>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560E831A" w14:textId="17F25E08" w:rsidR="002B5B12" w:rsidRPr="00AF7319" w:rsidRDefault="00C77FE0" w:rsidP="00EB0282">
      <w:pPr>
        <w:widowControl w:val="0"/>
        <w:spacing w:after="0"/>
        <w:rPr>
          <w:rFonts w:eastAsia="Times New Roman"/>
          <w:lang w:val="en"/>
        </w:rPr>
      </w:pPr>
      <w:r>
        <w:rPr>
          <w:lang w:val="en"/>
        </w:rPr>
        <w:t xml:space="preserve">The </w:t>
      </w:r>
      <w:r w:rsidR="004F4D9E" w:rsidRPr="00AF7319">
        <w:rPr>
          <w:lang w:val="en"/>
        </w:rPr>
        <w:t>SAF/AQC</w:t>
      </w:r>
      <w:r>
        <w:rPr>
          <w:lang w:val="en"/>
        </w:rPr>
        <w:t xml:space="preserve"> FST</w:t>
      </w:r>
      <w:r w:rsidR="004F4D9E" w:rsidRPr="00AF7319">
        <w:rPr>
          <w:lang w:val="en"/>
        </w:rPr>
        <w:t xml:space="preserve"> develops and maintains </w:t>
      </w:r>
      <w:r w:rsidR="00B46ACB" w:rsidRPr="00AF7319">
        <w:rPr>
          <w:lang w:val="en"/>
        </w:rPr>
        <w:t xml:space="preserve">source selection </w:t>
      </w:r>
      <w:r w:rsidR="004F4D9E" w:rsidRPr="00AF7319">
        <w:rPr>
          <w:lang w:val="en"/>
        </w:rPr>
        <w:t xml:space="preserve">training modules to assist </w:t>
      </w:r>
      <w:r w:rsidR="00B46ACB" w:rsidRPr="00AF7319">
        <w:rPr>
          <w:lang w:val="en"/>
        </w:rPr>
        <w:t>Source Selection</w:t>
      </w:r>
      <w:r w:rsidR="004F4D9E" w:rsidRPr="00AF7319">
        <w:rPr>
          <w:lang w:val="en"/>
        </w:rPr>
        <w:t xml:space="preserve"> Trainers.  Trainers are encouraged to tailor the modules, as needed, to meet the unique elements of the instant acquisition.</w:t>
      </w:r>
    </w:p>
    <w:p w14:paraId="55162583" w14:textId="77777777" w:rsidR="00BD580D" w:rsidRDefault="00E27048" w:rsidP="00EB0282">
      <w:pPr>
        <w:widowControl w:val="0"/>
        <w:spacing w:after="0"/>
        <w:rPr>
          <w:rFonts w:eastAsia="Times New Roman"/>
          <w:lang w:val="en"/>
        </w:rPr>
      </w:pPr>
      <w:r w:rsidRPr="00AF7319">
        <w:rPr>
          <w:rFonts w:eastAsia="Times New Roman"/>
          <w:lang w:val="en"/>
        </w:rPr>
        <w:t xml:space="preserve">The </w:t>
      </w:r>
      <w:r w:rsidRPr="00AF7319">
        <w:rPr>
          <w:rFonts w:eastAsia="Times New Roman"/>
          <w:b/>
          <w:bCs/>
          <w:lang w:val="en"/>
        </w:rPr>
        <w:t>Ethics, Procurement Integrity, and Conflicts of Interest</w:t>
      </w:r>
      <w:r w:rsidRPr="00AF7319">
        <w:rPr>
          <w:rFonts w:eastAsia="Times New Roman"/>
          <w:lang w:val="en"/>
        </w:rPr>
        <w:t xml:space="preserve"> topic should be presented by the local legal advisor. </w:t>
      </w:r>
      <w:r w:rsidR="004F4D9E" w:rsidRPr="00AF7319">
        <w:rPr>
          <w:lang w:val="en"/>
        </w:rPr>
        <w:t xml:space="preserve">Links to Ethics training material </w:t>
      </w:r>
      <w:r w:rsidRPr="00AF7319">
        <w:rPr>
          <w:rFonts w:eastAsia="Times New Roman"/>
          <w:lang w:val="en"/>
        </w:rPr>
        <w:t xml:space="preserve">are </w:t>
      </w:r>
      <w:r w:rsidR="004F4D9E" w:rsidRPr="00AF7319">
        <w:rPr>
          <w:rFonts w:eastAsia="Times New Roman"/>
          <w:lang w:val="en"/>
        </w:rPr>
        <w:t xml:space="preserve">included </w:t>
      </w:r>
      <w:r w:rsidRPr="00AF7319">
        <w:rPr>
          <w:rFonts w:eastAsia="Times New Roman"/>
          <w:lang w:val="en"/>
        </w:rPr>
        <w:t xml:space="preserve">in both Phase I and Phase II source selection training materials. </w:t>
      </w:r>
      <w:r w:rsidR="004F4D9E" w:rsidRPr="00AF7319">
        <w:rPr>
          <w:lang w:val="en"/>
        </w:rPr>
        <w:t>The use of locally</w:t>
      </w:r>
      <w:r w:rsidR="008B0248" w:rsidRPr="00AF7319">
        <w:rPr>
          <w:lang w:val="en"/>
        </w:rPr>
        <w:t>-</w:t>
      </w:r>
      <w:r w:rsidR="004F4D9E" w:rsidRPr="00AF7319">
        <w:rPr>
          <w:lang w:val="en"/>
        </w:rPr>
        <w:t>developed Ethics training by local legal advisors is encouraged</w:t>
      </w:r>
      <w:r w:rsidR="004F4D9E" w:rsidRPr="00AF7319">
        <w:rPr>
          <w:rFonts w:eastAsia="Times New Roman"/>
          <w:lang w:val="en"/>
        </w:rPr>
        <w:t xml:space="preserve">.  </w:t>
      </w:r>
      <w:r w:rsidRPr="00AF7319">
        <w:rPr>
          <w:rFonts w:eastAsia="Times New Roman"/>
          <w:lang w:val="en"/>
        </w:rPr>
        <w:t xml:space="preserve">The length of the source selection training and the level of detail presented in either Phase I </w:t>
      </w:r>
      <w:r w:rsidR="000D49D9" w:rsidRPr="00AF7319">
        <w:rPr>
          <w:rFonts w:eastAsia="Times New Roman"/>
          <w:lang w:val="en"/>
        </w:rPr>
        <w:t>(Acquisition Planning)</w:t>
      </w:r>
      <w:r w:rsidR="000B0963" w:rsidRPr="00AF7319">
        <w:rPr>
          <w:rFonts w:eastAsia="Times New Roman"/>
          <w:color w:val="00B050"/>
          <w:lang w:val="en"/>
        </w:rPr>
        <w:t xml:space="preserve"> </w:t>
      </w:r>
      <w:r w:rsidRPr="00AF7319">
        <w:rPr>
          <w:rFonts w:eastAsia="Times New Roman"/>
          <w:lang w:val="en"/>
        </w:rPr>
        <w:t xml:space="preserve">or Phase II </w:t>
      </w:r>
      <w:r w:rsidR="000D49D9" w:rsidRPr="00AF7319">
        <w:rPr>
          <w:rFonts w:eastAsia="Times New Roman"/>
          <w:lang w:val="en"/>
        </w:rPr>
        <w:t>(Source Selection Execution)</w:t>
      </w:r>
      <w:r w:rsidR="000B0963" w:rsidRPr="00AF7319">
        <w:rPr>
          <w:rFonts w:eastAsia="Times New Roman"/>
          <w:lang w:val="en"/>
        </w:rPr>
        <w:t xml:space="preserve"> </w:t>
      </w:r>
      <w:r w:rsidRPr="00AF7319">
        <w:rPr>
          <w:rFonts w:eastAsia="Times New Roman"/>
          <w:lang w:val="en"/>
        </w:rPr>
        <w:t>depends on the complexity of the specific acquisition and the experience level of the SST.</w:t>
      </w:r>
    </w:p>
    <w:p w14:paraId="47F7DF8A" w14:textId="77777777" w:rsidR="00BD580D" w:rsidRDefault="00E27048" w:rsidP="00EB0282">
      <w:pPr>
        <w:pStyle w:val="List2"/>
        <w:keepNext w:val="0"/>
        <w:keepLines w:val="0"/>
        <w:widowControl w:val="0"/>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2F83858D" w14:textId="27BCF6B7" w:rsidR="00BD580D" w:rsidRDefault="00E27048" w:rsidP="00EB0282">
      <w:pPr>
        <w:widowControl w:val="0"/>
        <w:spacing w:after="0"/>
        <w:rPr>
          <w:rFonts w:eastAsia="Times New Roman"/>
          <w:lang w:val="en"/>
        </w:rPr>
      </w:pPr>
      <w:r w:rsidRPr="00AF7319">
        <w:rPr>
          <w:rFonts w:eastAsia="Times New Roman"/>
          <w:lang w:val="en"/>
        </w:rPr>
        <w:t xml:space="preserve">Effectiveness of the source selection training experience can be enhanced with advance preparation. The Defense Acquisition University (DAU) offers </w:t>
      </w:r>
      <w:hyperlink r:id="rId67" w:tgtFrame="_blank" w:history="1">
        <w:r w:rsidRPr="00AF7319">
          <w:rPr>
            <w:rFonts w:eastAsia="Times New Roman"/>
            <w:color w:val="0000FF"/>
            <w:u w:val="single"/>
            <w:lang w:val="en"/>
          </w:rPr>
          <w:t>continuous learning modules</w:t>
        </w:r>
      </w:hyperlink>
      <w:r w:rsidRPr="00AF7319">
        <w:rPr>
          <w:rFonts w:eastAsia="Times New Roman"/>
          <w:lang w:val="en"/>
        </w:rPr>
        <w:t xml:space="preserve"> on source selection and related topics. Some suggested DAU courses include</w:t>
      </w:r>
      <w:r w:rsidR="00A65AEE" w:rsidRPr="00AF7319">
        <w:rPr>
          <w:rFonts w:eastAsia="Times New Roman"/>
          <w:lang w:val="en"/>
        </w:rPr>
        <w:t xml:space="preserve"> the following:</w:t>
      </w:r>
    </w:p>
    <w:p w14:paraId="64D58A7C" w14:textId="7A9A7577" w:rsidR="00BD580D" w:rsidRDefault="003343EA" w:rsidP="00EB0282">
      <w:pPr>
        <w:widowControl w:val="0"/>
        <w:spacing w:after="0"/>
        <w:ind w:left="720"/>
        <w:rPr>
          <w:rFonts w:eastAsia="Times New Roman"/>
          <w:i/>
          <w:iCs/>
          <w:lang w:val="en"/>
        </w:rPr>
      </w:pPr>
      <w:hyperlink r:id="rId68" w:tgtFrame="_blank" w:history="1">
        <w:r w:rsidR="00E27048" w:rsidRPr="00AF7319">
          <w:rPr>
            <w:rFonts w:eastAsia="Times New Roman"/>
            <w:color w:val="0000FF"/>
            <w:u w:val="single"/>
            <w:lang w:val="en"/>
          </w:rPr>
          <w:t>CLC 004</w:t>
        </w:r>
      </w:hyperlink>
      <w:r w:rsidR="00E27048" w:rsidRPr="00AF7319">
        <w:rPr>
          <w:rFonts w:eastAsia="Times New Roman"/>
          <w:lang w:val="en"/>
        </w:rPr>
        <w:t xml:space="preserve"> </w:t>
      </w:r>
      <w:r w:rsidR="00A65AEE" w:rsidRPr="00AF7319">
        <w:rPr>
          <w:rFonts w:eastAsia="Times New Roman"/>
          <w:lang w:val="en"/>
        </w:rPr>
        <w:t xml:space="preserve">- </w:t>
      </w:r>
      <w:r w:rsidR="00E27048" w:rsidRPr="00AF7319">
        <w:rPr>
          <w:rFonts w:eastAsia="Times New Roman"/>
          <w:i/>
          <w:iCs/>
          <w:lang w:val="en"/>
        </w:rPr>
        <w:t>Market Research</w:t>
      </w:r>
    </w:p>
    <w:p w14:paraId="38432EDA" w14:textId="63525785" w:rsidR="00BD580D" w:rsidRDefault="003343EA" w:rsidP="00EB0282">
      <w:pPr>
        <w:widowControl w:val="0"/>
        <w:spacing w:after="0"/>
        <w:ind w:left="720"/>
        <w:rPr>
          <w:rStyle w:val="Hyperlink"/>
          <w:rFonts w:eastAsia="Times New Roman"/>
          <w:i/>
          <w:color w:val="auto"/>
          <w:u w:val="none"/>
          <w:lang w:val="en"/>
        </w:rPr>
      </w:pPr>
      <w:hyperlink r:id="rId69" w:history="1">
        <w:r w:rsidR="004221DF" w:rsidRPr="00AF7319">
          <w:rPr>
            <w:rStyle w:val="Hyperlink"/>
            <w:rFonts w:eastAsia="Times New Roman"/>
            <w:lang w:val="en"/>
          </w:rPr>
          <w:t>CLC 028</w:t>
        </w:r>
      </w:hyperlink>
      <w:r w:rsidR="00A65AEE" w:rsidRPr="00AF7319">
        <w:rPr>
          <w:rFonts w:eastAsia="Times New Roman"/>
          <w:lang w:val="en"/>
        </w:rPr>
        <w:t xml:space="preserve"> - </w:t>
      </w:r>
      <w:r w:rsidR="000D49D9" w:rsidRPr="00AF7319">
        <w:rPr>
          <w:rStyle w:val="Hyperlink"/>
          <w:rFonts w:eastAsia="Times New Roman"/>
          <w:i/>
          <w:color w:val="auto"/>
          <w:u w:val="none"/>
          <w:lang w:val="en"/>
        </w:rPr>
        <w:t>Past Performance Information</w:t>
      </w:r>
    </w:p>
    <w:p w14:paraId="7744C30F" w14:textId="4091C03A" w:rsidR="00BD580D" w:rsidRDefault="003343EA" w:rsidP="00EB0282">
      <w:pPr>
        <w:widowControl w:val="0"/>
        <w:spacing w:after="0"/>
        <w:ind w:left="720"/>
        <w:rPr>
          <w:rFonts w:eastAsia="Times New Roman"/>
          <w:i/>
          <w:iCs/>
          <w:lang w:val="en"/>
        </w:rPr>
      </w:pPr>
      <w:hyperlink r:id="rId70" w:tgtFrame="_blank" w:history="1">
        <w:r w:rsidR="00E27048" w:rsidRPr="00AF7319">
          <w:rPr>
            <w:rFonts w:eastAsia="Times New Roman"/>
            <w:color w:val="0000FF"/>
            <w:u w:val="single"/>
            <w:lang w:val="en"/>
          </w:rPr>
          <w:t>CLC 132</w:t>
        </w:r>
      </w:hyperlink>
      <w:r w:rsidR="00A65AEE" w:rsidRPr="00AF7319">
        <w:rPr>
          <w:rFonts w:eastAsia="Times New Roman"/>
          <w:lang w:val="en"/>
        </w:rPr>
        <w:t xml:space="preserve"> - </w:t>
      </w:r>
      <w:r w:rsidR="00E27048" w:rsidRPr="00AF7319">
        <w:rPr>
          <w:rFonts w:eastAsia="Times New Roman"/>
          <w:i/>
          <w:iCs/>
          <w:lang w:val="en"/>
        </w:rPr>
        <w:t>Organizational Conflicts of Interest</w:t>
      </w:r>
    </w:p>
    <w:p w14:paraId="386FF212" w14:textId="6B215347" w:rsidR="00BD580D" w:rsidRDefault="003343EA" w:rsidP="00EB0282">
      <w:pPr>
        <w:widowControl w:val="0"/>
        <w:spacing w:after="0"/>
        <w:ind w:left="720"/>
        <w:rPr>
          <w:rFonts w:eastAsia="Times New Roman"/>
          <w:i/>
          <w:iCs/>
          <w:lang w:val="en"/>
        </w:rPr>
      </w:pPr>
      <w:hyperlink r:id="rId71" w:tgtFrame="_blank" w:history="1">
        <w:r w:rsidR="00E27048" w:rsidRPr="00AF7319">
          <w:rPr>
            <w:rFonts w:eastAsia="Times New Roman"/>
            <w:color w:val="0000FF"/>
            <w:u w:val="single"/>
            <w:lang w:val="en"/>
          </w:rPr>
          <w:t>CLM 049</w:t>
        </w:r>
      </w:hyperlink>
      <w:r w:rsidR="00A65AEE" w:rsidRPr="00AF7319">
        <w:rPr>
          <w:rFonts w:eastAsia="Times New Roman"/>
          <w:lang w:val="en"/>
        </w:rPr>
        <w:t xml:space="preserve"> - </w:t>
      </w:r>
      <w:r w:rsidR="00E27048" w:rsidRPr="00AF7319">
        <w:rPr>
          <w:rFonts w:eastAsia="Times New Roman"/>
          <w:i/>
          <w:iCs/>
          <w:lang w:val="en"/>
        </w:rPr>
        <w:t>Procurement Fraud Indicators</w:t>
      </w:r>
    </w:p>
    <w:p w14:paraId="0F061352" w14:textId="77777777" w:rsidR="00BD580D" w:rsidRDefault="00E27048" w:rsidP="00EB0282">
      <w:pPr>
        <w:pStyle w:val="List1"/>
        <w:widowControl w:val="0"/>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3F2EB9A3" w14:textId="538A92EC" w:rsidR="00BD580D" w:rsidRDefault="00E27048" w:rsidP="00EB0282">
      <w:pPr>
        <w:widowControl w:val="0"/>
        <w:spacing w:after="0"/>
        <w:rPr>
          <w:rFonts w:eastAsia="Times New Roman"/>
          <w:lang w:val="en"/>
        </w:rPr>
      </w:pPr>
      <w:r w:rsidRPr="00AF7319">
        <w:rPr>
          <w:rFonts w:eastAsia="Times New Roman"/>
          <w:lang w:val="en"/>
        </w:rPr>
        <w:t xml:space="preserve">The </w:t>
      </w:r>
      <w:r w:rsidRPr="00AF7319">
        <w:rPr>
          <w:rFonts w:eastAsia="Times New Roman"/>
          <w:szCs w:val="24"/>
          <w:lang w:val="en"/>
        </w:rPr>
        <w:t xml:space="preserve">Source Selection </w:t>
      </w:r>
      <w:r w:rsidRPr="00AF7319">
        <w:rPr>
          <w:rFonts w:eastAsia="Times New Roman"/>
          <w:lang w:val="en"/>
        </w:rPr>
        <w:t xml:space="preserve">Training Modules, Trainer’s Lesson Plans, and Resource/Reference Material are accessible by </w:t>
      </w:r>
      <w:r w:rsidR="007B26A2" w:rsidRPr="00AF7319">
        <w:rPr>
          <w:rFonts w:eastAsia="Times New Roman"/>
          <w:lang w:val="en"/>
        </w:rPr>
        <w:t xml:space="preserve">designated trainers and training managers </w:t>
      </w:r>
      <w:r w:rsidRPr="00AF7319">
        <w:rPr>
          <w:rFonts w:eastAsia="Times New Roman"/>
          <w:lang w:val="en"/>
        </w:rPr>
        <w:t xml:space="preserve">on </w:t>
      </w:r>
      <w:r w:rsidR="00521DD1">
        <w:rPr>
          <w:rFonts w:eastAsia="Times New Roman"/>
          <w:lang w:val="en"/>
        </w:rPr>
        <w:t xml:space="preserve">SharePoint at </w:t>
      </w:r>
      <w:hyperlink r:id="rId72" w:history="1">
        <w:r w:rsidR="00521DD1">
          <w:rPr>
            <w:color w:val="0000FF"/>
            <w:u w:val="single"/>
          </w:rPr>
          <w:t>https://usaf.dps.mil/sites/AFCC/KnowledgeCenter/source_selection_training/Forms/AllItems.aspx</w:t>
        </w:r>
      </w:hyperlink>
      <w:r w:rsidRPr="00AF7319">
        <w:rPr>
          <w:rFonts w:eastAsia="Times New Roman"/>
          <w:lang w:val="en"/>
        </w:rPr>
        <w:t>.</w:t>
      </w:r>
      <w:r w:rsidR="0046702A" w:rsidRPr="00AF7319">
        <w:rPr>
          <w:rFonts w:eastAsia="Times New Roman"/>
          <w:lang w:val="en"/>
        </w:rPr>
        <w:t xml:space="preserve">  </w:t>
      </w:r>
      <w:r w:rsidR="00213DA7" w:rsidRPr="00AF7319">
        <w:rPr>
          <w:rFonts w:eastAsia="Times New Roman"/>
          <w:lang w:val="en"/>
        </w:rPr>
        <w:t>Additional training materials for teams are available in the</w:t>
      </w:r>
      <w:r w:rsidR="00521DD1">
        <w:rPr>
          <w:rFonts w:eastAsia="Times New Roman"/>
          <w:lang w:val="en"/>
        </w:rPr>
        <w:t xml:space="preserve"> </w:t>
      </w:r>
      <w:hyperlink r:id="rId73" w:history="1">
        <w:r w:rsidR="00213DA7" w:rsidRPr="00AF7319">
          <w:rPr>
            <w:rStyle w:val="Hyperlink"/>
            <w:rFonts w:eastAsia="Times New Roman"/>
            <w:lang w:val="en"/>
          </w:rPr>
          <w:t>AFFARS Library, Part 5315</w:t>
        </w:r>
      </w:hyperlink>
      <w:r w:rsidR="00213DA7" w:rsidRPr="00AF7319">
        <w:rPr>
          <w:rFonts w:eastAsia="Times New Roman"/>
          <w:lang w:val="en"/>
        </w:rPr>
        <w:t>.</w:t>
      </w:r>
    </w:p>
    <w:p w14:paraId="142BA9B8" w14:textId="7E9467E5" w:rsidR="00E27048" w:rsidRPr="00AF7319" w:rsidRDefault="00E27048" w:rsidP="00EB0282">
      <w:pPr>
        <w:pStyle w:val="List1"/>
        <w:widowControl w:val="0"/>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057B53C3" w14:textId="01A25B32" w:rsidR="00BD580D" w:rsidRDefault="00C77FE0" w:rsidP="00EB0282">
      <w:pPr>
        <w:widowControl w:val="0"/>
        <w:spacing w:after="0"/>
        <w:rPr>
          <w:rFonts w:eastAsia="Times New Roman"/>
          <w:lang w:val="en"/>
        </w:rPr>
      </w:pPr>
      <w:r>
        <w:rPr>
          <w:rFonts w:eastAsia="Times New Roman"/>
          <w:lang w:val="en"/>
        </w:rPr>
        <w:t xml:space="preserve">Any Trainer conducting “Train the Trainer” training will </w:t>
      </w:r>
      <w:r w:rsidR="00E27048" w:rsidRPr="00AF7319">
        <w:rPr>
          <w:rFonts w:eastAsia="Times New Roman"/>
          <w:lang w:val="en"/>
        </w:rPr>
        <w:t xml:space="preserve">provide a Source Selection Training Certificate to the Training Managers/POCs and Trainers </w:t>
      </w:r>
      <w:r w:rsidR="002A585D">
        <w:rPr>
          <w:rFonts w:eastAsia="Times New Roman"/>
          <w:lang w:val="en"/>
        </w:rPr>
        <w:t xml:space="preserve">upon </w:t>
      </w:r>
      <w:r w:rsidR="00E27048" w:rsidRPr="00AF7319">
        <w:rPr>
          <w:rFonts w:eastAsia="Times New Roman"/>
          <w:lang w:val="en"/>
        </w:rPr>
        <w:t>complet</w:t>
      </w:r>
      <w:r>
        <w:rPr>
          <w:rFonts w:eastAsia="Times New Roman"/>
          <w:lang w:val="en"/>
        </w:rPr>
        <w:t xml:space="preserve">ion of </w:t>
      </w:r>
      <w:r w:rsidR="00E27048" w:rsidRPr="00AF7319">
        <w:rPr>
          <w:rFonts w:eastAsia="Times New Roman"/>
          <w:lang w:val="en"/>
        </w:rPr>
        <w:t xml:space="preserve">the source selection training. Trainers must provide the Source Selection Training Certificate for </w:t>
      </w:r>
      <w:hyperlink r:id="rId74" w:tgtFrame="_blank" w:history="1">
        <w:r w:rsidR="00E27048" w:rsidRPr="00AF7319">
          <w:rPr>
            <w:rFonts w:eastAsia="Times New Roman"/>
            <w:color w:val="0000FF"/>
            <w:u w:val="single"/>
            <w:lang w:val="en"/>
          </w:rPr>
          <w:t>Phase I</w:t>
        </w:r>
      </w:hyperlink>
      <w:r w:rsidR="00E27048" w:rsidRPr="00AF7319">
        <w:rPr>
          <w:rFonts w:eastAsia="Times New Roman"/>
          <w:lang w:val="en"/>
        </w:rPr>
        <w:t xml:space="preserve"> and </w:t>
      </w:r>
      <w:hyperlink r:id="rId75" w:tgtFrame="_blank" w:history="1">
        <w:r w:rsidR="00E27048" w:rsidRPr="00AF7319">
          <w:rPr>
            <w:rFonts w:eastAsia="Times New Roman"/>
            <w:color w:val="0000FF"/>
            <w:u w:val="single"/>
            <w:lang w:val="en"/>
          </w:rPr>
          <w:t>Phase II</w:t>
        </w:r>
      </w:hyperlink>
      <w:r w:rsidR="00E27048" w:rsidRPr="00AF7319">
        <w:rPr>
          <w:rFonts w:eastAsia="Times New Roman"/>
          <w:lang w:val="en"/>
        </w:rPr>
        <w:t xml:space="preserve"> to the personnel they train. </w:t>
      </w:r>
    </w:p>
    <w:p w14:paraId="5CAAA4AF" w14:textId="67491855" w:rsidR="00E27048" w:rsidRPr="00AF7319" w:rsidRDefault="00E27048" w:rsidP="00EB0282">
      <w:pPr>
        <w:pStyle w:val="List1"/>
        <w:widowControl w:val="0"/>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407B088D" w14:textId="5F711F60" w:rsidR="00BD580D" w:rsidRDefault="00E27048" w:rsidP="00EB0282">
      <w:pPr>
        <w:widowControl w:val="0"/>
        <w:spacing w:after="0"/>
        <w:rPr>
          <w:rFonts w:eastAsia="Times New Roman"/>
          <w:lang w:val="en"/>
        </w:rPr>
      </w:pPr>
      <w:r w:rsidRPr="00AF7319">
        <w:rPr>
          <w:rFonts w:eastAsia="Times New Roman"/>
          <w:lang w:val="en"/>
        </w:rPr>
        <w:t xml:space="preserve">Following training, personnel are encouraged to complete the </w:t>
      </w:r>
      <w:hyperlink r:id="rId76" w:tgtFrame="_blank" w:history="1">
        <w:r w:rsidRPr="00AF7319">
          <w:rPr>
            <w:rFonts w:eastAsia="Times New Roman"/>
            <w:i/>
            <w:iCs/>
            <w:color w:val="0000FF"/>
            <w:u w:val="single"/>
            <w:lang w:val="en"/>
          </w:rPr>
          <w:t>Source Selection Training Survey</w:t>
        </w:r>
      </w:hyperlink>
      <w:r w:rsidRPr="00AF7319">
        <w:rPr>
          <w:rFonts w:eastAsia="Times New Roman"/>
          <w:lang w:val="en"/>
        </w:rPr>
        <w:t xml:space="preserve">. </w:t>
      </w:r>
      <w:r w:rsidR="00BE235E" w:rsidRPr="00AF7319">
        <w:rPr>
          <w:rFonts w:eastAsia="Times New Roman"/>
          <w:lang w:val="en"/>
        </w:rPr>
        <w:t xml:space="preserve"> </w:t>
      </w:r>
      <w:r w:rsidRPr="00AF7319">
        <w:rPr>
          <w:rFonts w:eastAsia="Times New Roman"/>
          <w:lang w:val="en"/>
        </w:rPr>
        <w:t>The feedback provided through the survey will enable the SAF/AQCP F</w:t>
      </w:r>
      <w:r w:rsidR="00C77FE0">
        <w:rPr>
          <w:rFonts w:eastAsia="Times New Roman"/>
          <w:lang w:val="en"/>
        </w:rPr>
        <w:t xml:space="preserve">ST </w:t>
      </w:r>
      <w:r w:rsidRPr="00AF7319">
        <w:rPr>
          <w:rFonts w:eastAsia="Times New Roman"/>
          <w:lang w:val="en"/>
        </w:rPr>
        <w:t xml:space="preserve">to gauge the effectiveness of its source selection training </w:t>
      </w:r>
      <w:r w:rsidR="00C77FE0">
        <w:rPr>
          <w:rFonts w:eastAsia="Times New Roman"/>
          <w:lang w:val="en"/>
        </w:rPr>
        <w:t xml:space="preserve">material </w:t>
      </w:r>
      <w:r w:rsidRPr="00AF7319">
        <w:rPr>
          <w:rFonts w:eastAsia="Times New Roman"/>
          <w:lang w:val="en"/>
        </w:rPr>
        <w:t xml:space="preserve">and </w:t>
      </w:r>
      <w:r w:rsidR="00C77FE0">
        <w:rPr>
          <w:rFonts w:eastAsia="Times New Roman"/>
          <w:lang w:val="en"/>
        </w:rPr>
        <w:t xml:space="preserve">obtain suggestions for </w:t>
      </w:r>
      <w:r w:rsidRPr="00AF7319">
        <w:rPr>
          <w:rFonts w:eastAsia="Times New Roman"/>
          <w:lang w:val="en"/>
        </w:rPr>
        <w:t>improve</w:t>
      </w:r>
      <w:r w:rsidR="00C77FE0">
        <w:rPr>
          <w:rFonts w:eastAsia="Times New Roman"/>
          <w:lang w:val="en"/>
        </w:rPr>
        <w:t>men</w:t>
      </w:r>
      <w:r w:rsidRPr="00AF7319">
        <w:rPr>
          <w:rFonts w:eastAsia="Times New Roman"/>
          <w:lang w:val="en"/>
        </w:rPr>
        <w:t xml:space="preserve">t. </w:t>
      </w:r>
    </w:p>
    <w:p w14:paraId="3D093EF3" w14:textId="77777777" w:rsidR="00BD580D" w:rsidRDefault="00E27048" w:rsidP="00EB0282">
      <w:pPr>
        <w:pStyle w:val="List1"/>
        <w:widowControl w:val="0"/>
        <w:rPr>
          <w:lang w:val="en"/>
        </w:rPr>
      </w:pPr>
      <w:r w:rsidRPr="00AF7319">
        <w:rPr>
          <w:b/>
          <w:lang w:val="en"/>
        </w:rPr>
        <w:lastRenderedPageBreak/>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0192A4D1" w14:textId="4D4B88EB" w:rsidR="00C0434C" w:rsidRDefault="004F4D9E" w:rsidP="00EB0282">
      <w:pPr>
        <w:widowControl w:val="0"/>
        <w:spacing w:after="0"/>
        <w:rPr>
          <w:rFonts w:eastAsia="Times New Roman"/>
          <w:lang w:val="en"/>
        </w:rPr>
      </w:pPr>
      <w:r w:rsidRPr="00AF7319">
        <w:t>Designated S</w:t>
      </w:r>
      <w:r w:rsidR="00B46ACB" w:rsidRPr="00AF7319">
        <w:t xml:space="preserve">ource </w:t>
      </w:r>
      <w:r w:rsidR="00AF4D09" w:rsidRPr="00AF7319">
        <w:t>S</w:t>
      </w:r>
      <w:r w:rsidR="00B46ACB" w:rsidRPr="00AF7319">
        <w:t>election</w:t>
      </w:r>
      <w:r w:rsidRPr="00AF7319">
        <w:t xml:space="preserve"> trainers may grant CLPs to source selection attendees.  </w:t>
      </w:r>
      <w:r w:rsidR="00C146C5" w:rsidRPr="00AF7319">
        <w:rPr>
          <w:rFonts w:eastAsia="Times New Roman"/>
          <w:lang w:val="en"/>
        </w:rPr>
        <w:t xml:space="preserve">As a general rule, CLPs must be given based on the length and intensity of the training provided. </w:t>
      </w:r>
      <w:r w:rsidR="00B702E1" w:rsidRPr="00AF7319">
        <w:rPr>
          <w:rFonts w:eastAsia="Times New Roman"/>
          <w:lang w:val="en"/>
        </w:rPr>
        <w:t>Trainers may</w:t>
      </w:r>
      <w:r w:rsidR="00E27048" w:rsidRPr="00AF7319">
        <w:rPr>
          <w:rFonts w:eastAsia="Times New Roman"/>
          <w:lang w:val="en"/>
        </w:rPr>
        <w:t xml:space="preserve"> grant </w:t>
      </w:r>
      <w:r w:rsidR="000D49D9" w:rsidRPr="00AF7319">
        <w:rPr>
          <w:rFonts w:eastAsia="Times New Roman"/>
          <w:lang w:val="en"/>
        </w:rPr>
        <w:t>six (</w:t>
      </w:r>
      <w:r w:rsidR="00E27048" w:rsidRPr="00AF7319">
        <w:rPr>
          <w:rFonts w:eastAsia="Times New Roman"/>
          <w:lang w:val="en"/>
        </w:rPr>
        <w:t>6</w:t>
      </w:r>
      <w:r w:rsidR="000D49D9" w:rsidRPr="00AF7319">
        <w:rPr>
          <w:rFonts w:eastAsia="Times New Roman"/>
          <w:lang w:val="en"/>
        </w:rPr>
        <w:t>)</w:t>
      </w:r>
      <w:r w:rsidR="00E27048" w:rsidRPr="00AF7319">
        <w:rPr>
          <w:rFonts w:eastAsia="Times New Roman"/>
          <w:lang w:val="en"/>
        </w:rPr>
        <w:t xml:space="preserve"> CLPs for each full day of instruction, </w:t>
      </w:r>
      <w:r w:rsidR="000D49D9" w:rsidRPr="00AF7319">
        <w:rPr>
          <w:rFonts w:eastAsia="Times New Roman"/>
          <w:lang w:val="en"/>
        </w:rPr>
        <w:t>three (</w:t>
      </w:r>
      <w:r w:rsidR="00E27048" w:rsidRPr="00AF7319">
        <w:rPr>
          <w:rFonts w:eastAsia="Times New Roman"/>
          <w:lang w:val="en"/>
        </w:rPr>
        <w:t>3</w:t>
      </w:r>
      <w:r w:rsidR="000D49D9" w:rsidRPr="00AF7319">
        <w:rPr>
          <w:rFonts w:eastAsia="Times New Roman"/>
          <w:lang w:val="en"/>
        </w:rPr>
        <w:t>)</w:t>
      </w:r>
      <w:r w:rsidR="00E27048" w:rsidRPr="00AF7319">
        <w:rPr>
          <w:rFonts w:eastAsia="Times New Roman"/>
          <w:lang w:val="en"/>
        </w:rPr>
        <w:t xml:space="preserve"> CLPs for half-day, and </w:t>
      </w:r>
      <w:r w:rsidR="000D49D9" w:rsidRPr="00AF7319">
        <w:rPr>
          <w:rFonts w:eastAsia="Times New Roman"/>
          <w:lang w:val="en"/>
        </w:rPr>
        <w:t>one (</w:t>
      </w:r>
      <w:r w:rsidR="00E27048" w:rsidRPr="00AF7319">
        <w:rPr>
          <w:rFonts w:eastAsia="Times New Roman"/>
          <w:lang w:val="en"/>
        </w:rPr>
        <w:t>1</w:t>
      </w:r>
      <w:r w:rsidR="00D6230D" w:rsidRPr="00AF7319">
        <w:rPr>
          <w:rFonts w:eastAsia="Times New Roman"/>
          <w:lang w:val="en"/>
        </w:rPr>
        <w:t>)</w:t>
      </w:r>
      <w:r w:rsidR="00747FA7" w:rsidRPr="00AF7319">
        <w:rPr>
          <w:rFonts w:eastAsia="Times New Roman"/>
          <w:lang w:val="en"/>
        </w:rPr>
        <w:t xml:space="preserve"> </w:t>
      </w:r>
      <w:r w:rsidR="00E27048" w:rsidRPr="00AF7319">
        <w:rPr>
          <w:rFonts w:eastAsia="Times New Roman"/>
          <w:lang w:val="en"/>
        </w:rPr>
        <w:t>CLP for a two-hour session.</w:t>
      </w:r>
      <w:bookmarkStart w:id="42" w:name="P416_26654"/>
      <w:bookmarkEnd w:id="42"/>
    </w:p>
    <w:p w14:paraId="65D09070" w14:textId="48BFB0CA" w:rsidR="00FE14AC" w:rsidRPr="00FE14AC" w:rsidRDefault="00FE14AC" w:rsidP="00FE14AC">
      <w:pPr>
        <w:widowControl w:val="0"/>
        <w:rPr>
          <w:rFonts w:eastAsia="Times New Roman"/>
          <w:lang w:val="en"/>
        </w:rPr>
      </w:pPr>
    </w:p>
    <w:p w14:paraId="23326963" w14:textId="77C32FA2" w:rsidR="000239F8" w:rsidRPr="00FE14AC" w:rsidRDefault="000239F8" w:rsidP="00FE14AC">
      <w:pPr>
        <w:widowControl w:val="0"/>
        <w:spacing w:after="0"/>
        <w:rPr>
          <w:rFonts w:eastAsia="Times New Roman"/>
          <w:bCs/>
          <w:szCs w:val="24"/>
          <w:lang w:val="en"/>
        </w:rPr>
      </w:pPr>
      <w:bookmarkStart w:id="43" w:name="Appendices"/>
      <w:bookmarkEnd w:id="43"/>
      <w:r w:rsidRPr="00FE14AC">
        <w:rPr>
          <w:rFonts w:eastAsia="Times New Roman"/>
          <w:b/>
          <w:bCs/>
          <w:szCs w:val="24"/>
          <w:lang w:val="en"/>
        </w:rPr>
        <w:t xml:space="preserve">LIST OF TABLES AND FIGURES </w:t>
      </w:r>
      <w:r w:rsidRPr="00FE14AC">
        <w:rPr>
          <w:rFonts w:eastAsia="Times New Roman"/>
          <w:bCs/>
          <w:i/>
          <w:szCs w:val="24"/>
          <w:lang w:val="en"/>
        </w:rPr>
        <w:t>(No AF text)</w:t>
      </w:r>
    </w:p>
    <w:p w14:paraId="6001AE84" w14:textId="77777777" w:rsidR="000239F8" w:rsidRPr="00FE14AC" w:rsidRDefault="000239F8" w:rsidP="00EB0282">
      <w:pPr>
        <w:widowControl w:val="0"/>
        <w:spacing w:before="100" w:beforeAutospacing="1" w:after="100" w:afterAutospacing="1"/>
        <w:contextualSpacing/>
        <w:jc w:val="center"/>
        <w:rPr>
          <w:rFonts w:eastAsia="Times New Roman"/>
          <w:b/>
          <w:bCs/>
          <w:szCs w:val="24"/>
          <w:lang w:val="en"/>
        </w:rPr>
      </w:pPr>
    </w:p>
    <w:p w14:paraId="5507F5C2" w14:textId="11216083" w:rsidR="00BD580D" w:rsidRPr="00FE14AC" w:rsidRDefault="000239F8" w:rsidP="00EB0282">
      <w:pPr>
        <w:widowControl w:val="0"/>
        <w:spacing w:before="100" w:beforeAutospacing="1" w:after="100" w:afterAutospacing="1"/>
        <w:contextualSpacing/>
        <w:rPr>
          <w:rFonts w:eastAsia="Times New Roman"/>
          <w:b/>
          <w:bCs/>
          <w:szCs w:val="24"/>
          <w:lang w:val="en"/>
        </w:rPr>
      </w:pPr>
      <w:r w:rsidRPr="00FE14AC">
        <w:rPr>
          <w:rFonts w:eastAsia="Times New Roman"/>
          <w:b/>
          <w:bCs/>
          <w:szCs w:val="24"/>
          <w:lang w:val="en"/>
        </w:rPr>
        <w:t>L</w:t>
      </w:r>
      <w:bookmarkStart w:id="44" w:name="_Toc38365643"/>
      <w:r w:rsidR="00FE14AC">
        <w:rPr>
          <w:rFonts w:eastAsia="Times New Roman"/>
          <w:b/>
          <w:bCs/>
          <w:szCs w:val="24"/>
          <w:lang w:val="en"/>
        </w:rPr>
        <w:t>ist of Appendices</w:t>
      </w:r>
    </w:p>
    <w:p w14:paraId="47C5F12C" w14:textId="269E2A57" w:rsidR="00BD580D" w:rsidRPr="00FE14AC" w:rsidRDefault="00E27048" w:rsidP="00EB0282">
      <w:pPr>
        <w:pStyle w:val="Heading3"/>
        <w:keepNext w:val="0"/>
        <w:keepLines w:val="0"/>
        <w:widowControl w:val="0"/>
        <w:rPr>
          <w:szCs w:val="24"/>
          <w:lang w:val="en"/>
        </w:rPr>
      </w:pPr>
      <w:bookmarkStart w:id="45" w:name="_Toc101959665"/>
      <w:r w:rsidRPr="00FE14AC">
        <w:rPr>
          <w:szCs w:val="24"/>
          <w:lang w:val="en"/>
        </w:rPr>
        <w:t>Appendix A</w:t>
      </w:r>
      <w:r w:rsidR="00674E0D" w:rsidRPr="00FE14AC">
        <w:rPr>
          <w:szCs w:val="24"/>
          <w:lang w:val="en"/>
        </w:rPr>
        <w:t>.</w:t>
      </w:r>
      <w:bookmarkEnd w:id="44"/>
      <w:r w:rsidR="00074645" w:rsidRPr="00FE14AC">
        <w:rPr>
          <w:szCs w:val="24"/>
          <w:lang w:val="en"/>
        </w:rPr>
        <w:t xml:space="preserve"> </w:t>
      </w:r>
      <w:r w:rsidR="004F221F" w:rsidRPr="00FE14AC">
        <w:rPr>
          <w:b w:val="0"/>
          <w:szCs w:val="24"/>
          <w:lang w:val="en"/>
        </w:rPr>
        <w:t xml:space="preserve">Debriefing Guide   </w:t>
      </w:r>
      <w:r w:rsidR="004F221F" w:rsidRPr="00FE14AC">
        <w:rPr>
          <w:b w:val="0"/>
          <w:bCs w:val="0"/>
          <w:szCs w:val="24"/>
          <w:lang w:val="en"/>
        </w:rPr>
        <w:t>(</w:t>
      </w:r>
      <w:r w:rsidR="004F221F" w:rsidRPr="00FE14AC">
        <w:rPr>
          <w:b w:val="0"/>
          <w:bCs w:val="0"/>
          <w:i/>
          <w:iCs/>
          <w:szCs w:val="24"/>
          <w:lang w:val="en"/>
        </w:rPr>
        <w:t>No AF Text</w:t>
      </w:r>
      <w:r w:rsidR="004F221F" w:rsidRPr="00FE14AC">
        <w:rPr>
          <w:b w:val="0"/>
          <w:bCs w:val="0"/>
          <w:szCs w:val="24"/>
          <w:lang w:val="en"/>
        </w:rPr>
        <w:t>)</w:t>
      </w:r>
      <w:bookmarkStart w:id="46" w:name="_Toc38365644"/>
      <w:bookmarkEnd w:id="45"/>
    </w:p>
    <w:p w14:paraId="0E5D515E" w14:textId="77777777" w:rsidR="004F221F" w:rsidRPr="00FE14AC" w:rsidRDefault="00E27048" w:rsidP="00EB0282">
      <w:pPr>
        <w:widowControl w:val="0"/>
        <w:spacing w:before="100" w:beforeAutospacing="1" w:after="100" w:afterAutospacing="1"/>
        <w:contextualSpacing/>
        <w:rPr>
          <w:rFonts w:eastAsia="Times New Roman"/>
          <w:szCs w:val="24"/>
          <w:lang w:val="en"/>
        </w:rPr>
      </w:pPr>
      <w:bookmarkStart w:id="47" w:name="_Toc101959666"/>
      <w:r w:rsidRPr="00FE14AC">
        <w:rPr>
          <w:rStyle w:val="Heading3Char"/>
          <w:rFonts w:eastAsiaTheme="minorHAnsi"/>
          <w:szCs w:val="24"/>
        </w:rPr>
        <w:t>Appendix B</w:t>
      </w:r>
      <w:r w:rsidR="00674E0D" w:rsidRPr="00FE14AC">
        <w:rPr>
          <w:rStyle w:val="Heading3Char"/>
          <w:rFonts w:eastAsiaTheme="minorHAnsi"/>
          <w:szCs w:val="24"/>
        </w:rPr>
        <w:t>.</w:t>
      </w:r>
      <w:bookmarkEnd w:id="46"/>
      <w:r w:rsidRPr="00FE14AC">
        <w:rPr>
          <w:rStyle w:val="Heading3Char"/>
          <w:rFonts w:eastAsiaTheme="minorHAnsi"/>
          <w:szCs w:val="24"/>
        </w:rPr>
        <w:t xml:space="preserve"> </w:t>
      </w:r>
      <w:r w:rsidR="00074645" w:rsidRPr="00FE14AC">
        <w:rPr>
          <w:rStyle w:val="Heading3Char"/>
          <w:rFonts w:eastAsiaTheme="minorHAnsi"/>
          <w:szCs w:val="24"/>
        </w:rPr>
        <w:t xml:space="preserve"> </w:t>
      </w:r>
      <w:r w:rsidR="004F221F" w:rsidRPr="00FE14AC">
        <w:rPr>
          <w:rStyle w:val="Heading3Char"/>
          <w:rFonts w:eastAsiaTheme="minorHAnsi"/>
          <w:b w:val="0"/>
          <w:szCs w:val="24"/>
        </w:rPr>
        <w:t>Tradeoff Source Selection Process:  Subjective Tradeoff and Value Adjusted Total Evaluated Price (VATEP) Tradeoff</w:t>
      </w:r>
      <w:r w:rsidR="004F221F" w:rsidRPr="00FE14AC" w:rsidDel="00D6230D">
        <w:rPr>
          <w:rStyle w:val="Heading3Char"/>
          <w:rFonts w:eastAsiaTheme="minorHAnsi"/>
          <w:b w:val="0"/>
          <w:szCs w:val="24"/>
        </w:rPr>
        <w:t xml:space="preserve"> </w:t>
      </w:r>
      <w:r w:rsidR="004F221F" w:rsidRPr="00FE14AC">
        <w:rPr>
          <w:rStyle w:val="Heading3Char"/>
          <w:rFonts w:eastAsiaTheme="minorHAnsi"/>
          <w:b w:val="0"/>
          <w:bCs w:val="0"/>
          <w:szCs w:val="24"/>
        </w:rPr>
        <w:t xml:space="preserve">  (</w:t>
      </w:r>
      <w:r w:rsidR="004F221F" w:rsidRPr="00FE14AC">
        <w:rPr>
          <w:rStyle w:val="Heading3Char"/>
          <w:rFonts w:eastAsiaTheme="minorHAnsi"/>
          <w:b w:val="0"/>
          <w:bCs w:val="0"/>
          <w:i/>
          <w:szCs w:val="24"/>
        </w:rPr>
        <w:t>No AF Text</w:t>
      </w:r>
      <w:r w:rsidR="004F221F" w:rsidRPr="00FE14AC">
        <w:rPr>
          <w:rStyle w:val="Heading3Char"/>
          <w:rFonts w:eastAsiaTheme="minorHAnsi"/>
          <w:b w:val="0"/>
          <w:bCs w:val="0"/>
          <w:szCs w:val="24"/>
        </w:rPr>
        <w:t>)</w:t>
      </w:r>
      <w:bookmarkEnd w:id="47"/>
    </w:p>
    <w:p w14:paraId="54A5096E" w14:textId="77777777" w:rsidR="004F221F" w:rsidRPr="00FE14AC" w:rsidRDefault="00D6230D" w:rsidP="00EB0282">
      <w:pPr>
        <w:pStyle w:val="Heading3"/>
        <w:keepNext w:val="0"/>
        <w:keepLines w:val="0"/>
        <w:widowControl w:val="0"/>
        <w:rPr>
          <w:b w:val="0"/>
          <w:i/>
          <w:szCs w:val="24"/>
          <w:lang w:val="en"/>
        </w:rPr>
      </w:pPr>
      <w:bookmarkStart w:id="48" w:name="_Toc38365645"/>
      <w:bookmarkStart w:id="49" w:name="_Toc101959667"/>
      <w:r w:rsidRPr="00FE14AC">
        <w:rPr>
          <w:szCs w:val="24"/>
          <w:lang w:val="en"/>
        </w:rPr>
        <w:t>Appendix C</w:t>
      </w:r>
      <w:r w:rsidR="00674E0D" w:rsidRPr="00FE14AC">
        <w:rPr>
          <w:szCs w:val="24"/>
          <w:lang w:val="en"/>
        </w:rPr>
        <w:t>.</w:t>
      </w:r>
      <w:bookmarkEnd w:id="48"/>
      <w:r w:rsidR="00674E0D" w:rsidRPr="00FE14AC">
        <w:rPr>
          <w:szCs w:val="24"/>
          <w:lang w:val="en"/>
        </w:rPr>
        <w:t xml:space="preserve"> </w:t>
      </w:r>
      <w:r w:rsidR="00074645" w:rsidRPr="00FE14AC">
        <w:rPr>
          <w:szCs w:val="24"/>
          <w:lang w:val="en"/>
        </w:rPr>
        <w:t xml:space="preserve"> </w:t>
      </w:r>
      <w:r w:rsidR="004F221F" w:rsidRPr="00FE14AC">
        <w:rPr>
          <w:b w:val="0"/>
          <w:szCs w:val="24"/>
          <w:lang w:val="en"/>
        </w:rPr>
        <w:t xml:space="preserve">Lowest Price Technically Acceptable (LPTA) Source Selection Process   </w:t>
      </w:r>
      <w:r w:rsidR="004F221F" w:rsidRPr="00FE14AC">
        <w:rPr>
          <w:b w:val="0"/>
          <w:i/>
          <w:szCs w:val="24"/>
          <w:lang w:val="en"/>
        </w:rPr>
        <w:t>(No AF Text)</w:t>
      </w:r>
      <w:bookmarkEnd w:id="49"/>
    </w:p>
    <w:p w14:paraId="6186EA47" w14:textId="458025CC" w:rsidR="002469C3" w:rsidRPr="00074645" w:rsidRDefault="002469C3" w:rsidP="00EB0282">
      <w:pPr>
        <w:widowControl w:val="0"/>
        <w:spacing w:before="100" w:beforeAutospacing="1" w:after="100" w:afterAutospacing="1"/>
        <w:contextualSpacing/>
        <w:rPr>
          <w:rFonts w:eastAsia="Times New Roman"/>
          <w:lang w:val="en"/>
        </w:rPr>
      </w:pPr>
    </w:p>
    <w:sectPr w:rsidR="002469C3" w:rsidRPr="00074645" w:rsidSect="00312EEB">
      <w:footerReference w:type="default" r:id="rId77"/>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5CFD4" w14:textId="77777777" w:rsidR="00282434" w:rsidRDefault="00282434" w:rsidP="007333D0">
      <w:pPr>
        <w:spacing w:after="0"/>
      </w:pPr>
      <w:r>
        <w:separator/>
      </w:r>
    </w:p>
  </w:endnote>
  <w:endnote w:type="continuationSeparator" w:id="0">
    <w:p w14:paraId="00A28B1E" w14:textId="77777777" w:rsidR="00282434" w:rsidRDefault="00282434"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45C8" w14:textId="358A6F03" w:rsidR="00282434" w:rsidRPr="007333D0" w:rsidRDefault="00282434"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3343EA">
      <w:rPr>
        <w:bCs/>
        <w:noProof/>
        <w:sz w:val="18"/>
      </w:rPr>
      <w:t>13</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3343EA">
      <w:rPr>
        <w:bCs/>
        <w:noProof/>
        <w:sz w:val="18"/>
      </w:rPr>
      <w:t>13</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25678" w14:textId="77777777" w:rsidR="00282434" w:rsidRDefault="00282434" w:rsidP="007333D0">
      <w:pPr>
        <w:spacing w:after="0"/>
      </w:pPr>
      <w:r>
        <w:separator/>
      </w:r>
    </w:p>
  </w:footnote>
  <w:footnote w:type="continuationSeparator" w:id="0">
    <w:p w14:paraId="0CDBD379" w14:textId="77777777" w:rsidR="00282434" w:rsidRDefault="00282434"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23663D96"/>
    <w:multiLevelType w:val="hybridMultilevel"/>
    <w:tmpl w:val="AC00F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0"/>
  </w:num>
  <w:num w:numId="3">
    <w:abstractNumId w:val="18"/>
  </w:num>
  <w:num w:numId="4">
    <w:abstractNumId w:val="17"/>
  </w:num>
  <w:num w:numId="5">
    <w:abstractNumId w:val="15"/>
  </w:num>
  <w:num w:numId="6">
    <w:abstractNumId w:val="16"/>
  </w:num>
  <w:num w:numId="7">
    <w:abstractNumId w:val="11"/>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UDREN, JEFFREY W NH-04 USAF HAF SAF/BLDG PENTAGON, 4C149">
    <w15:presenceInfo w15:providerId="AD" w15:userId="S-1-5-21-1271409858-1095883707-2794662393-1878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48"/>
    <w:rsid w:val="00002E57"/>
    <w:rsid w:val="00011BC7"/>
    <w:rsid w:val="000136B9"/>
    <w:rsid w:val="0001464D"/>
    <w:rsid w:val="000149CB"/>
    <w:rsid w:val="00020270"/>
    <w:rsid w:val="00021FDE"/>
    <w:rsid w:val="000239F8"/>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0267"/>
    <w:rsid w:val="000A418B"/>
    <w:rsid w:val="000A6F74"/>
    <w:rsid w:val="000A6F9F"/>
    <w:rsid w:val="000B0963"/>
    <w:rsid w:val="000B3479"/>
    <w:rsid w:val="000C13B9"/>
    <w:rsid w:val="000D1008"/>
    <w:rsid w:val="000D49D9"/>
    <w:rsid w:val="000D757F"/>
    <w:rsid w:val="000E143A"/>
    <w:rsid w:val="000E7B2C"/>
    <w:rsid w:val="000F0530"/>
    <w:rsid w:val="000F225F"/>
    <w:rsid w:val="0010167C"/>
    <w:rsid w:val="00101E49"/>
    <w:rsid w:val="00104CE1"/>
    <w:rsid w:val="001136FA"/>
    <w:rsid w:val="00114A0A"/>
    <w:rsid w:val="00123118"/>
    <w:rsid w:val="0012418D"/>
    <w:rsid w:val="00137986"/>
    <w:rsid w:val="0014552B"/>
    <w:rsid w:val="001466EB"/>
    <w:rsid w:val="0015681C"/>
    <w:rsid w:val="0016375D"/>
    <w:rsid w:val="00173E72"/>
    <w:rsid w:val="00184718"/>
    <w:rsid w:val="00185A7C"/>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173FB"/>
    <w:rsid w:val="00221697"/>
    <w:rsid w:val="00232ECF"/>
    <w:rsid w:val="00236BB5"/>
    <w:rsid w:val="0024217A"/>
    <w:rsid w:val="002469C3"/>
    <w:rsid w:val="00246C96"/>
    <w:rsid w:val="002523B1"/>
    <w:rsid w:val="00252B4F"/>
    <w:rsid w:val="00253FFA"/>
    <w:rsid w:val="002557BE"/>
    <w:rsid w:val="00262537"/>
    <w:rsid w:val="00270C10"/>
    <w:rsid w:val="00272972"/>
    <w:rsid w:val="00282434"/>
    <w:rsid w:val="00282B39"/>
    <w:rsid w:val="00282FA2"/>
    <w:rsid w:val="002847BA"/>
    <w:rsid w:val="00286FCA"/>
    <w:rsid w:val="00290284"/>
    <w:rsid w:val="00294618"/>
    <w:rsid w:val="0029560B"/>
    <w:rsid w:val="00295D04"/>
    <w:rsid w:val="002A24E8"/>
    <w:rsid w:val="002A585D"/>
    <w:rsid w:val="002A5C83"/>
    <w:rsid w:val="002B5B12"/>
    <w:rsid w:val="002B61E7"/>
    <w:rsid w:val="002B7FDF"/>
    <w:rsid w:val="002C10A4"/>
    <w:rsid w:val="002C383B"/>
    <w:rsid w:val="002E1125"/>
    <w:rsid w:val="002E3D25"/>
    <w:rsid w:val="002E3EB6"/>
    <w:rsid w:val="002E40BD"/>
    <w:rsid w:val="002E4B62"/>
    <w:rsid w:val="002E6424"/>
    <w:rsid w:val="002F1AFA"/>
    <w:rsid w:val="00304C10"/>
    <w:rsid w:val="0031167A"/>
    <w:rsid w:val="00311866"/>
    <w:rsid w:val="00312EEB"/>
    <w:rsid w:val="003172D4"/>
    <w:rsid w:val="00323091"/>
    <w:rsid w:val="003306A3"/>
    <w:rsid w:val="00330D90"/>
    <w:rsid w:val="00332037"/>
    <w:rsid w:val="003343EA"/>
    <w:rsid w:val="00336065"/>
    <w:rsid w:val="0034614F"/>
    <w:rsid w:val="00346716"/>
    <w:rsid w:val="00350C57"/>
    <w:rsid w:val="003510AC"/>
    <w:rsid w:val="003512DF"/>
    <w:rsid w:val="00353F1A"/>
    <w:rsid w:val="00363B04"/>
    <w:rsid w:val="00363C2B"/>
    <w:rsid w:val="00376352"/>
    <w:rsid w:val="00380E39"/>
    <w:rsid w:val="00384121"/>
    <w:rsid w:val="00385B8F"/>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26FF"/>
    <w:rsid w:val="003F301C"/>
    <w:rsid w:val="003F3C96"/>
    <w:rsid w:val="00401223"/>
    <w:rsid w:val="0040380F"/>
    <w:rsid w:val="00405D84"/>
    <w:rsid w:val="00410E50"/>
    <w:rsid w:val="004145D1"/>
    <w:rsid w:val="00421DBB"/>
    <w:rsid w:val="004221DF"/>
    <w:rsid w:val="0042222A"/>
    <w:rsid w:val="00427B08"/>
    <w:rsid w:val="00431C8F"/>
    <w:rsid w:val="00442C10"/>
    <w:rsid w:val="00444F69"/>
    <w:rsid w:val="00446599"/>
    <w:rsid w:val="00446AB6"/>
    <w:rsid w:val="00447727"/>
    <w:rsid w:val="00461D9B"/>
    <w:rsid w:val="00461E84"/>
    <w:rsid w:val="00461F4C"/>
    <w:rsid w:val="00462007"/>
    <w:rsid w:val="0046702A"/>
    <w:rsid w:val="004674CE"/>
    <w:rsid w:val="00471A29"/>
    <w:rsid w:val="004765A5"/>
    <w:rsid w:val="00485BE7"/>
    <w:rsid w:val="00490892"/>
    <w:rsid w:val="004944E1"/>
    <w:rsid w:val="00496960"/>
    <w:rsid w:val="004A350B"/>
    <w:rsid w:val="004A78CF"/>
    <w:rsid w:val="004B28CF"/>
    <w:rsid w:val="004C0C0C"/>
    <w:rsid w:val="004C1847"/>
    <w:rsid w:val="004C1FE5"/>
    <w:rsid w:val="004C26AC"/>
    <w:rsid w:val="004C4458"/>
    <w:rsid w:val="004C4F83"/>
    <w:rsid w:val="004C6229"/>
    <w:rsid w:val="004C7870"/>
    <w:rsid w:val="004D1FBB"/>
    <w:rsid w:val="004D24CB"/>
    <w:rsid w:val="004E4FA3"/>
    <w:rsid w:val="004F221F"/>
    <w:rsid w:val="004F4D9E"/>
    <w:rsid w:val="004F7699"/>
    <w:rsid w:val="0050546E"/>
    <w:rsid w:val="00505A70"/>
    <w:rsid w:val="00511617"/>
    <w:rsid w:val="00512632"/>
    <w:rsid w:val="005148CE"/>
    <w:rsid w:val="0051679C"/>
    <w:rsid w:val="00516EC3"/>
    <w:rsid w:val="00521DD1"/>
    <w:rsid w:val="00527B29"/>
    <w:rsid w:val="00530D7B"/>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96F55"/>
    <w:rsid w:val="005A7A49"/>
    <w:rsid w:val="005C1753"/>
    <w:rsid w:val="005D1047"/>
    <w:rsid w:val="005D274E"/>
    <w:rsid w:val="005E4AA2"/>
    <w:rsid w:val="005E6B05"/>
    <w:rsid w:val="005F4233"/>
    <w:rsid w:val="00602A7E"/>
    <w:rsid w:val="00604B30"/>
    <w:rsid w:val="00605893"/>
    <w:rsid w:val="0061627F"/>
    <w:rsid w:val="00617D8A"/>
    <w:rsid w:val="00620E01"/>
    <w:rsid w:val="006216AA"/>
    <w:rsid w:val="00623215"/>
    <w:rsid w:val="00625B09"/>
    <w:rsid w:val="006266BD"/>
    <w:rsid w:val="006300C5"/>
    <w:rsid w:val="00633B46"/>
    <w:rsid w:val="0063571F"/>
    <w:rsid w:val="0064095B"/>
    <w:rsid w:val="00640B59"/>
    <w:rsid w:val="00650B2E"/>
    <w:rsid w:val="00661B43"/>
    <w:rsid w:val="006623A9"/>
    <w:rsid w:val="00665072"/>
    <w:rsid w:val="00674E0D"/>
    <w:rsid w:val="00676F32"/>
    <w:rsid w:val="00691BFD"/>
    <w:rsid w:val="00692FD6"/>
    <w:rsid w:val="00697A05"/>
    <w:rsid w:val="006A0BB4"/>
    <w:rsid w:val="006A1A7E"/>
    <w:rsid w:val="006B065A"/>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370B"/>
    <w:rsid w:val="00744AD4"/>
    <w:rsid w:val="0074579D"/>
    <w:rsid w:val="00747FA7"/>
    <w:rsid w:val="00755619"/>
    <w:rsid w:val="00763235"/>
    <w:rsid w:val="00770EBE"/>
    <w:rsid w:val="0077192E"/>
    <w:rsid w:val="00775C22"/>
    <w:rsid w:val="0077697A"/>
    <w:rsid w:val="00783CAC"/>
    <w:rsid w:val="00784011"/>
    <w:rsid w:val="0079401E"/>
    <w:rsid w:val="007950AE"/>
    <w:rsid w:val="007A237F"/>
    <w:rsid w:val="007A2D74"/>
    <w:rsid w:val="007A356D"/>
    <w:rsid w:val="007A42E3"/>
    <w:rsid w:val="007A57B2"/>
    <w:rsid w:val="007A698E"/>
    <w:rsid w:val="007B0BE7"/>
    <w:rsid w:val="007B26A2"/>
    <w:rsid w:val="007C0C25"/>
    <w:rsid w:val="007C21A8"/>
    <w:rsid w:val="007C33F5"/>
    <w:rsid w:val="007C3BCA"/>
    <w:rsid w:val="007C56E7"/>
    <w:rsid w:val="007D1FC2"/>
    <w:rsid w:val="007D4C53"/>
    <w:rsid w:val="007D57D5"/>
    <w:rsid w:val="007D6938"/>
    <w:rsid w:val="007D6B2D"/>
    <w:rsid w:val="007E410C"/>
    <w:rsid w:val="007E710B"/>
    <w:rsid w:val="007F36E7"/>
    <w:rsid w:val="007F3D70"/>
    <w:rsid w:val="007F7966"/>
    <w:rsid w:val="008009BE"/>
    <w:rsid w:val="00802F78"/>
    <w:rsid w:val="008034ED"/>
    <w:rsid w:val="0080543B"/>
    <w:rsid w:val="00811F97"/>
    <w:rsid w:val="00817801"/>
    <w:rsid w:val="00835242"/>
    <w:rsid w:val="00835B4E"/>
    <w:rsid w:val="0083707D"/>
    <w:rsid w:val="00837E12"/>
    <w:rsid w:val="008402E7"/>
    <w:rsid w:val="008425CC"/>
    <w:rsid w:val="008532BE"/>
    <w:rsid w:val="00864A0F"/>
    <w:rsid w:val="00866D2D"/>
    <w:rsid w:val="00871175"/>
    <w:rsid w:val="00873E31"/>
    <w:rsid w:val="008746E1"/>
    <w:rsid w:val="00874998"/>
    <w:rsid w:val="008750AC"/>
    <w:rsid w:val="00875849"/>
    <w:rsid w:val="00876A57"/>
    <w:rsid w:val="00877A38"/>
    <w:rsid w:val="008A0722"/>
    <w:rsid w:val="008A21DB"/>
    <w:rsid w:val="008A46A9"/>
    <w:rsid w:val="008A6175"/>
    <w:rsid w:val="008B0248"/>
    <w:rsid w:val="008B09A5"/>
    <w:rsid w:val="008B3096"/>
    <w:rsid w:val="008C448A"/>
    <w:rsid w:val="008C656B"/>
    <w:rsid w:val="008C753B"/>
    <w:rsid w:val="008D07CE"/>
    <w:rsid w:val="008D269E"/>
    <w:rsid w:val="008D5A43"/>
    <w:rsid w:val="008E3746"/>
    <w:rsid w:val="008E7110"/>
    <w:rsid w:val="008F4D25"/>
    <w:rsid w:val="008F7961"/>
    <w:rsid w:val="00900FC8"/>
    <w:rsid w:val="0090347C"/>
    <w:rsid w:val="00907968"/>
    <w:rsid w:val="009223D8"/>
    <w:rsid w:val="009255D2"/>
    <w:rsid w:val="00931721"/>
    <w:rsid w:val="00937E50"/>
    <w:rsid w:val="00940C8C"/>
    <w:rsid w:val="009418C4"/>
    <w:rsid w:val="00951C48"/>
    <w:rsid w:val="00962C48"/>
    <w:rsid w:val="0096569F"/>
    <w:rsid w:val="0096662B"/>
    <w:rsid w:val="009715C4"/>
    <w:rsid w:val="009720BF"/>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06F1D"/>
    <w:rsid w:val="00A072F5"/>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5B4A"/>
    <w:rsid w:val="00A5795E"/>
    <w:rsid w:val="00A63E36"/>
    <w:rsid w:val="00A643D7"/>
    <w:rsid w:val="00A65AEE"/>
    <w:rsid w:val="00A70280"/>
    <w:rsid w:val="00A8060D"/>
    <w:rsid w:val="00A82982"/>
    <w:rsid w:val="00A9279C"/>
    <w:rsid w:val="00A92A06"/>
    <w:rsid w:val="00A9768B"/>
    <w:rsid w:val="00AA021E"/>
    <w:rsid w:val="00AA2366"/>
    <w:rsid w:val="00AA39E6"/>
    <w:rsid w:val="00AA7DE3"/>
    <w:rsid w:val="00AB595E"/>
    <w:rsid w:val="00AB5AE1"/>
    <w:rsid w:val="00AD6225"/>
    <w:rsid w:val="00AE2FF8"/>
    <w:rsid w:val="00AF09C2"/>
    <w:rsid w:val="00AF4692"/>
    <w:rsid w:val="00AF4D09"/>
    <w:rsid w:val="00AF6500"/>
    <w:rsid w:val="00AF7319"/>
    <w:rsid w:val="00B00153"/>
    <w:rsid w:val="00B005BB"/>
    <w:rsid w:val="00B05F15"/>
    <w:rsid w:val="00B2508E"/>
    <w:rsid w:val="00B25351"/>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580D"/>
    <w:rsid w:val="00BD6FF1"/>
    <w:rsid w:val="00BE235E"/>
    <w:rsid w:val="00BF1F84"/>
    <w:rsid w:val="00BF679B"/>
    <w:rsid w:val="00C032A2"/>
    <w:rsid w:val="00C0434C"/>
    <w:rsid w:val="00C06ACD"/>
    <w:rsid w:val="00C146C5"/>
    <w:rsid w:val="00C15389"/>
    <w:rsid w:val="00C1574F"/>
    <w:rsid w:val="00C16CF8"/>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77FE0"/>
    <w:rsid w:val="00C82303"/>
    <w:rsid w:val="00C85040"/>
    <w:rsid w:val="00C860F6"/>
    <w:rsid w:val="00C8757F"/>
    <w:rsid w:val="00C91186"/>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225"/>
    <w:rsid w:val="00CD30C7"/>
    <w:rsid w:val="00CD5551"/>
    <w:rsid w:val="00CF479F"/>
    <w:rsid w:val="00CF6138"/>
    <w:rsid w:val="00CF724F"/>
    <w:rsid w:val="00D04C35"/>
    <w:rsid w:val="00D05538"/>
    <w:rsid w:val="00D11957"/>
    <w:rsid w:val="00D2260A"/>
    <w:rsid w:val="00D22EAE"/>
    <w:rsid w:val="00D32356"/>
    <w:rsid w:val="00D33783"/>
    <w:rsid w:val="00D36301"/>
    <w:rsid w:val="00D45D79"/>
    <w:rsid w:val="00D46243"/>
    <w:rsid w:val="00D53A1B"/>
    <w:rsid w:val="00D6230D"/>
    <w:rsid w:val="00D639C9"/>
    <w:rsid w:val="00D6665A"/>
    <w:rsid w:val="00D673B5"/>
    <w:rsid w:val="00D80795"/>
    <w:rsid w:val="00D826AD"/>
    <w:rsid w:val="00D83542"/>
    <w:rsid w:val="00D83D6B"/>
    <w:rsid w:val="00D909B1"/>
    <w:rsid w:val="00DB0776"/>
    <w:rsid w:val="00DC60E1"/>
    <w:rsid w:val="00DC72E8"/>
    <w:rsid w:val="00DC7F07"/>
    <w:rsid w:val="00DE4399"/>
    <w:rsid w:val="00DE7EAD"/>
    <w:rsid w:val="00DF10AC"/>
    <w:rsid w:val="00DF110B"/>
    <w:rsid w:val="00E01C31"/>
    <w:rsid w:val="00E15D4C"/>
    <w:rsid w:val="00E17E2C"/>
    <w:rsid w:val="00E232A8"/>
    <w:rsid w:val="00E27048"/>
    <w:rsid w:val="00E313C8"/>
    <w:rsid w:val="00E31B48"/>
    <w:rsid w:val="00E33843"/>
    <w:rsid w:val="00E34B1B"/>
    <w:rsid w:val="00E47196"/>
    <w:rsid w:val="00E50BFB"/>
    <w:rsid w:val="00E51D6B"/>
    <w:rsid w:val="00E53F63"/>
    <w:rsid w:val="00E605CF"/>
    <w:rsid w:val="00E62478"/>
    <w:rsid w:val="00E651C2"/>
    <w:rsid w:val="00E737F3"/>
    <w:rsid w:val="00E75941"/>
    <w:rsid w:val="00E81618"/>
    <w:rsid w:val="00EA0365"/>
    <w:rsid w:val="00EA23B4"/>
    <w:rsid w:val="00EA27A7"/>
    <w:rsid w:val="00EA428B"/>
    <w:rsid w:val="00EA4542"/>
    <w:rsid w:val="00EA4F81"/>
    <w:rsid w:val="00EA7F65"/>
    <w:rsid w:val="00EB0282"/>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2E0B"/>
    <w:rsid w:val="00F07F41"/>
    <w:rsid w:val="00F112FE"/>
    <w:rsid w:val="00F12519"/>
    <w:rsid w:val="00F25D70"/>
    <w:rsid w:val="00F27CF6"/>
    <w:rsid w:val="00F34E84"/>
    <w:rsid w:val="00F35B92"/>
    <w:rsid w:val="00F53C5D"/>
    <w:rsid w:val="00F554FE"/>
    <w:rsid w:val="00F56C4B"/>
    <w:rsid w:val="00F610BB"/>
    <w:rsid w:val="00F625CA"/>
    <w:rsid w:val="00F645D6"/>
    <w:rsid w:val="00F67E0D"/>
    <w:rsid w:val="00F75D60"/>
    <w:rsid w:val="00F840F6"/>
    <w:rsid w:val="00F844C6"/>
    <w:rsid w:val="00F86754"/>
    <w:rsid w:val="00F94884"/>
    <w:rsid w:val="00F960B9"/>
    <w:rsid w:val="00FA242E"/>
    <w:rsid w:val="00FA3E9D"/>
    <w:rsid w:val="00FA6E8A"/>
    <w:rsid w:val="00FB0B45"/>
    <w:rsid w:val="00FB1C9E"/>
    <w:rsid w:val="00FB7DEC"/>
    <w:rsid w:val="00FC5AB5"/>
    <w:rsid w:val="00FC71CD"/>
    <w:rsid w:val="00FD366B"/>
    <w:rsid w:val="00FD71C1"/>
    <w:rsid w:val="00FD7E74"/>
    <w:rsid w:val="00FE1431"/>
    <w:rsid w:val="00FE14AC"/>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65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4139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360"/>
      <w:outlineLvl w:val="2"/>
    </w:pPr>
    <w:rPr>
      <w:rFonts w:eastAsia="Times New Roman"/>
      <w:b/>
      <w:bCs/>
      <w:color w:val="000000" w:themeColor="text1"/>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ind w:left="821"/>
    </w:pPr>
  </w:style>
  <w:style w:type="paragraph" w:styleId="List3">
    <w:name w:val="List 3"/>
    <w:basedOn w:val="Normal"/>
    <w:uiPriority w:val="99"/>
    <w:semiHidden/>
    <w:unhideWhenUsed/>
    <w:rsid w:val="0054139D"/>
    <w:pPr>
      <w:keepNext/>
      <w:keepLines/>
      <w:ind w:left="1282"/>
    </w:pPr>
  </w:style>
  <w:style w:type="paragraph" w:styleId="List4">
    <w:name w:val="List 4"/>
    <w:basedOn w:val="Normal"/>
    <w:link w:val="List4Char"/>
    <w:uiPriority w:val="99"/>
    <w:semiHidden/>
    <w:unhideWhenUsed/>
    <w:rsid w:val="0054139D"/>
    <w:pPr>
      <w:keepNext/>
      <w:keepLines/>
      <w:ind w:left="1642"/>
    </w:pPr>
  </w:style>
  <w:style w:type="paragraph" w:styleId="List5">
    <w:name w:val="List 5"/>
    <w:basedOn w:val="Normal"/>
    <w:uiPriority w:val="99"/>
    <w:semiHidden/>
    <w:unhideWhenUsed/>
    <w:rsid w:val="0054139D"/>
    <w:pPr>
      <w:spacing w:before="120" w:after="0"/>
      <w:ind w:left="1872"/>
      <w:contextualSpacing/>
    </w:p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eastAsia="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ind w:left="432"/>
    </w:pPr>
    <w:rPr>
      <w:rFonts w:eastAsia="Times New Roman"/>
      <w:i/>
      <w:iCs/>
      <w:color w:val="000000"/>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sz w:val="24"/>
    </w:rPr>
  </w:style>
  <w:style w:type="paragraph" w:customStyle="1" w:styleId="List2change">
    <w:name w:val="List 2_change"/>
    <w:basedOn w:val="Normal"/>
    <w:link w:val="List2changeChar"/>
    <w:rsid w:val="0054139D"/>
    <w:pPr>
      <w:spacing w:before="120"/>
      <w:ind w:left="821"/>
      <w:contextualSpacing/>
    </w:pPr>
    <w:rPr>
      <w:rFonts w:eastAsia="Times New Roman"/>
      <w:i/>
      <w:iCs/>
      <w:color w:val="000000"/>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eastAsia="Times New Roman"/>
      <w:i/>
      <w:iCs/>
      <w:color w:val="000000"/>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eastAsia="Times New Roman"/>
      <w:i/>
      <w:iCs/>
      <w:color w:val="000000"/>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eastAsia="Times New Roman"/>
      <w:i/>
      <w:iCs/>
      <w:color w:val="000000"/>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eastAsia="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eastAsia="Times New Roman"/>
      <w:iCs/>
      <w:color w:val="000000"/>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eastAsia="Times New Roman"/>
      <w:iCs/>
      <w:color w:val="000000"/>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 w:type="character" w:customStyle="1" w:styleId="Heading4Char">
    <w:name w:val="Heading 4 Char"/>
    <w:basedOn w:val="DefaultParagraphFont"/>
    <w:link w:val="Heading4"/>
    <w:uiPriority w:val="9"/>
    <w:semiHidden/>
    <w:rsid w:val="006B065A"/>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 w:type="paragraph" w:styleId="TOCHeading">
    <w:name w:val="TOC Heading"/>
    <w:basedOn w:val="Heading1"/>
    <w:next w:val="Normal"/>
    <w:uiPriority w:val="39"/>
    <w:unhideWhenUsed/>
    <w:qFormat/>
    <w:rsid w:val="00462007"/>
    <w:pPr>
      <w:keepNext/>
      <w:keepLines/>
      <w:widowControl/>
      <w:spacing w:after="0" w:line="259" w:lineRule="auto"/>
      <w:jc w:val="left"/>
      <w:outlineLvl w:val="9"/>
    </w:pPr>
    <w:rPr>
      <w:rFonts w:asciiTheme="majorHAnsi"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603002826">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dfars/part-215-contracting-negotiation" TargetMode="External"/><Relationship Id="rId18" Type="http://schemas.openxmlformats.org/officeDocument/2006/relationships/hyperlink" Target="https://www.acquisition.gov/far/part-15" TargetMode="External"/><Relationship Id="rId26" Type="http://schemas.openxmlformats.org/officeDocument/2006/relationships/hyperlink" Target="https://www.acquisition.gov/far/part-15" TargetMode="External"/><Relationship Id="rId39" Type="http://schemas.openxmlformats.org/officeDocument/2006/relationships/hyperlink" Target="https://usaf.dps.mil/sites/AFCC/afcc/knowledge_center/templates/ss_file_checklist.docx" TargetMode="External"/><Relationship Id="rId21" Type="http://schemas.openxmlformats.org/officeDocument/2006/relationships/hyperlink" Target="5301.docx" TargetMode="External"/><Relationship Id="rId34" Type="http://schemas.openxmlformats.org/officeDocument/2006/relationships/hyperlink" Target="https://www.acquisition.gov/far/part-2" TargetMode="External"/><Relationship Id="rId42" Type="http://schemas.openxmlformats.org/officeDocument/2006/relationships/hyperlink" Target="https://usaf.dps.mil/sites/AFCC/KnowledgeCenter/Lists/lessons_learned/AllItems.aspx" TargetMode="External"/><Relationship Id="rId47" Type="http://schemas.openxmlformats.org/officeDocument/2006/relationships/hyperlink" Target="https://www.acquisition.gov/far/part-52" TargetMode="External"/><Relationship Id="rId50" Type="http://schemas.openxmlformats.org/officeDocument/2006/relationships/hyperlink" Target="5301.docx" TargetMode="External"/><Relationship Id="rId55" Type="http://schemas.openxmlformats.org/officeDocument/2006/relationships/hyperlink" Target="https://usaf.dps.mil/sites/AFCC/KnowledgeCenter/contracting_templates/sseb_report.docx" TargetMode="External"/><Relationship Id="rId63" Type="http://schemas.openxmlformats.org/officeDocument/2006/relationships/hyperlink" Target="https://usaf.dps.mil/sites/AFCC/KnowledgeCenter/Pages/5315-main.aspx" TargetMode="External"/><Relationship Id="rId68" Type="http://schemas.openxmlformats.org/officeDocument/2006/relationships/hyperlink" Target="https://icatalog.dau.edu/onlinecatalog/courses.aspx?crs_id=283" TargetMode="External"/><Relationship Id="rId76" Type="http://schemas.openxmlformats.org/officeDocument/2006/relationships/hyperlink" Target="https://usaf.dps.mil/sites/AFCC/KnowledgeCenter/Lists/ss_training_survey/overview.aspx" TargetMode="External"/><Relationship Id="rId7" Type="http://schemas.openxmlformats.org/officeDocument/2006/relationships/settings" Target="settings.xml"/><Relationship Id="rId71" Type="http://schemas.openxmlformats.org/officeDocument/2006/relationships/hyperlink" Target="https://icatalog.dau.edu/onlinecatalog/courses.aspx?crs_id=1689" TargetMode="Externa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9" Type="http://schemas.openxmlformats.org/officeDocument/2006/relationships/hyperlink" Target="5303.docx" TargetMode="External"/><Relationship Id="rId11" Type="http://schemas.openxmlformats.org/officeDocument/2006/relationships/hyperlink" Target="http://www.acq.osd.mil/dpap/policy/policyvault/USA004370-14-DPAP.pdf" TargetMode="External"/><Relationship Id="rId24" Type="http://schemas.openxmlformats.org/officeDocument/2006/relationships/hyperlink" Target="http://static.e-publishing.af.mil/production/1/saf_aq/publication/afi63-138/afi63-138.pdf" TargetMode="External"/><Relationship Id="rId32" Type="http://schemas.openxmlformats.org/officeDocument/2006/relationships/hyperlink" Target="http://www.acq.osd.mil/dpap/policy/policyvault/USA004370-14-DPAP.pdf" TargetMode="External"/><Relationship Id="rId37" Type="http://schemas.openxmlformats.org/officeDocument/2006/relationships/hyperlink" Target="https://usaf.dps.mil/sites/AFCC/KnowledgeCenter/contracting_templates/ss_info_cover_sheet_USAF_CUI_SF901.docx" TargetMode="External"/><Relationship Id="rId40" Type="http://schemas.openxmlformats.org/officeDocument/2006/relationships/hyperlink" Target="mailto:SAF.AQ.SAF-AQC.Workflow@us.af.mil" TargetMode="External"/><Relationship Id="rId45" Type="http://schemas.openxmlformats.org/officeDocument/2006/relationships/hyperlink" Target="https://www.acquisition.gov/far/part-15" TargetMode="External"/><Relationship Id="rId53" Type="http://schemas.openxmlformats.org/officeDocument/2006/relationships/hyperlink" Target="https://usaf.dps.mil/sites/AFCC/KnowledgeCenter/contracting_templates/pre-FPR_request_briefing.pptx" TargetMode="External"/><Relationship Id="rId58" Type="http://schemas.openxmlformats.org/officeDocument/2006/relationships/hyperlink" Target="5301.docx" TargetMode="External"/><Relationship Id="rId66" Type="http://schemas.openxmlformats.org/officeDocument/2006/relationships/hyperlink" Target="https://usaf.dps.mil/sites/AFCC/KnowledgeCenter/source_selection_training/SSAC_SS_Training_Charts.pptx" TargetMode="External"/><Relationship Id="rId74" Type="http://schemas.openxmlformats.org/officeDocument/2006/relationships/hyperlink" Target="https://usaf.dps.mil/sites/AFCC/KnowledgeCenter/contracting_templates/Certificate_Phase_I_Training.pdf" TargetMode="External"/><Relationship Id="rId79"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dod.teams.microsoft.us/l/channel/19%3Adod%3A76888714f0cb40ed92e401c29324a647%40thread.skype/tab%3A%3Ac94edd53-7cc9-494f-b4ee-c56842387fc2?groupId=25a42351-7065-4ec7-8c1b-3163cdba3183&amp;tenantId=8331b18d-2d87-48ef-a35f-ac8818ebf9b4" TargetMode="External"/><Relationship Id="rId10" Type="http://schemas.openxmlformats.org/officeDocument/2006/relationships/endnotes" Target="endnotes.xml"/><Relationship Id="rId19" Type="http://schemas.openxmlformats.org/officeDocument/2006/relationships/hyperlink" Target="5301.docx" TargetMode="External"/><Relationship Id="rId31" Type="http://schemas.openxmlformats.org/officeDocument/2006/relationships/hyperlink" Target="https://www.acquisition.gov/far/part-15" TargetMode="External"/><Relationship Id="rId44" Type="http://schemas.openxmlformats.org/officeDocument/2006/relationships/hyperlink" Target="https://usaf.dps.mil/sites/AFCC/KnowledgeCenter/Pages/5315-main.aspx" TargetMode="External"/><Relationship Id="rId52" Type="http://schemas.openxmlformats.org/officeDocument/2006/relationships/hyperlink" Target="https://usaf.dps.mil/sites/AFCC/KnowledgeCenter/contracting_templates/sseb_report.docx" TargetMode="External"/><Relationship Id="rId60" Type="http://schemas.openxmlformats.org/officeDocument/2006/relationships/hyperlink" Target="https://usaf.dps.mil/teams/PK-Central/AFCC/records_contract/EZ/Lists/EZ_Scheduler/MyItems.aspx" TargetMode="External"/><Relationship Id="rId65" Type="http://schemas.openxmlformats.org/officeDocument/2006/relationships/hyperlink" Target="https://usaf.dps.mil/sites/AFCC/KnowledgeCenter/source_selection_training/SSA_SS_Training_Charts.pptx" TargetMode="External"/><Relationship Id="rId73" Type="http://schemas.openxmlformats.org/officeDocument/2006/relationships/hyperlink" Target="https://usaf.dps.mil/sites/AFCC/KnowledgeCenter/Pages/5315-main.aspx"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policy/policyvault/USA004370-14-DPAP.pdf" TargetMode="External"/><Relationship Id="rId22" Type="http://schemas.openxmlformats.org/officeDocument/2006/relationships/hyperlink" Target="http://static.e-publishing.af.mil/production/1/saf_aq/publication/afi63-138/afi63-138.pdf" TargetMode="External"/><Relationship Id="rId27" Type="http://schemas.openxmlformats.org/officeDocument/2006/relationships/hyperlink" Target="https://www.acquisition.gov/dfars/part-215-contracting-negotiation" TargetMode="External"/><Relationship Id="rId30" Type="http://schemas.openxmlformats.org/officeDocument/2006/relationships/hyperlink" Target="https://usaf.dps.mil/sites/AFCC/KnowledgeCenter/contracting_templates/conflict_of_interest_statement.pdf" TargetMode="External"/><Relationship Id="rId35" Type="http://schemas.openxmlformats.org/officeDocument/2006/relationships/hyperlink" Target="https://www.acquisition.gov/far/part-3" TargetMode="External"/><Relationship Id="rId43" Type="http://schemas.openxmlformats.org/officeDocument/2006/relationships/hyperlink" Target="https://usaf.dps.mil/sites/AFCC/KnowledgeCenter/contracting_templates/ss_plan.docx" TargetMode="External"/><Relationship Id="rId48" Type="http://schemas.openxmlformats.org/officeDocument/2006/relationships/hyperlink" Target="https://usaf.dps.mil/sites/AFCC/KnowledgeCenter/contracting_templates/sseb_report.docx" TargetMode="External"/><Relationship Id="rId56" Type="http://schemas.openxmlformats.org/officeDocument/2006/relationships/hyperlink" Target="https://usaf.dps.mil/sites/AFCC/KnowledgeCenter/contracting_templates/final_decision_brief.pptx" TargetMode="External"/><Relationship Id="rId64" Type="http://schemas.openxmlformats.org/officeDocument/2006/relationships/hyperlink" Target="https://usaf.dps.mil/sites/AFCC/KnowledgeCenter/contracting_templates/designation_of_ss_trng_mgrs_and_trainers.pdf" TargetMode="External"/><Relationship Id="rId69" Type="http://schemas.openxmlformats.org/officeDocument/2006/relationships/hyperlink" Target="https://icatalog.dau.edu/onlinecatalog/courses.aspx?crs_id=247" TargetMode="External"/><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usaf.dps.mil/sites/AFCC/KnowledgeCenter/contracting_templates/competitive_range_decision_document.docx" TargetMode="External"/><Relationship Id="rId72" Type="http://schemas.openxmlformats.org/officeDocument/2006/relationships/hyperlink" Target="https://usaf.dps.mil/sites/AFCC/KnowledgeCenter/source_selection_training/Forms/AllItems.aspx"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acquisition.gov/far/part-15" TargetMode="External"/><Relationship Id="rId17" Type="http://schemas.openxmlformats.org/officeDocument/2006/relationships/hyperlink" Target="http://www.acq.osd.mil/dpap/policy/policyvault/USA004370-14-DPAP.pdf" TargetMode="External"/><Relationship Id="rId25" Type="http://schemas.openxmlformats.org/officeDocument/2006/relationships/hyperlink" Target="https://usaf.dps.mil/sites/AFCC/KnowledgeCenter/contracting_templates/memo_SSA_Delegation.docx" TargetMode="External"/><Relationship Id="rId33" Type="http://schemas.openxmlformats.org/officeDocument/2006/relationships/hyperlink" Target="https://usaf.dps.mil/sites/AFCC/KnowledgeCenter/Documents/AFFARS_Library/5315/samples/use_of_non-government_advisors.docx" TargetMode="External"/><Relationship Id="rId38" Type="http://schemas.openxmlformats.org/officeDocument/2006/relationships/hyperlink" Target="https://usaf.dps.mil/sites/AFCC/KnowledgeCenter/contracting_templates/verification_of_correspondence_to_offeror.xls" TargetMode="External"/><Relationship Id="rId46" Type="http://schemas.openxmlformats.org/officeDocument/2006/relationships/hyperlink" Target="https://www.acquisition.gov/far/part-15" TargetMode="External"/><Relationship Id="rId59" Type="http://schemas.openxmlformats.org/officeDocument/2006/relationships/hyperlink" Target="https://usaf.dps.mil/sites/AFCC/KnowledgeCenter/contracting_templates/ss_decision_document.docx" TargetMode="External"/><Relationship Id="rId67" Type="http://schemas.openxmlformats.org/officeDocument/2006/relationships/hyperlink" Target="https://icatalog.dau.edu/onlinecatalog/tabnavcl.aspx" TargetMode="External"/><Relationship Id="rId20" Type="http://schemas.openxmlformats.org/officeDocument/2006/relationships/hyperlink" Target="5301.docx" TargetMode="External"/><Relationship Id="rId41" Type="http://schemas.openxmlformats.org/officeDocument/2006/relationships/hyperlink" Target="https://usaf.dps.mil/sites/AFCC/KnowledgeCenter/Documents/AFFARS_Library/5315/samples/soure_selection_notification.docx" TargetMode="External"/><Relationship Id="rId54" Type="http://schemas.openxmlformats.org/officeDocument/2006/relationships/hyperlink" Target="5301.docx" TargetMode="External"/><Relationship Id="rId62" Type="http://schemas.openxmlformats.org/officeDocument/2006/relationships/hyperlink" Target="https://usaf.dps.mil/sites/AFCC/KnowledgeCenter/contracting_templates/Forms/Grouped_by_FAR_Part.aspx" TargetMode="External"/><Relationship Id="rId70" Type="http://schemas.openxmlformats.org/officeDocument/2006/relationships/hyperlink" Target="https://icatalog.dau.edu/onlinecatalog/courses.aspx?crs_id=423" TargetMode="External"/><Relationship Id="rId75" Type="http://schemas.openxmlformats.org/officeDocument/2006/relationships/hyperlink" Target="https://usaf.dps.mil/sites/AFCC/KnowledgeCenter/contracting_templates/Certificate_Phase_II_Training.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far/part-9" TargetMode="External"/><Relationship Id="rId23" Type="http://schemas.openxmlformats.org/officeDocument/2006/relationships/hyperlink" Target="http://static.e-publishing.af.mil/production/1/saf_aq/publication/afi63-138/afi63-138.pdf" TargetMode="External"/><Relationship Id="rId28" Type="http://schemas.openxmlformats.org/officeDocument/2006/relationships/hyperlink" Target="https://usaf.dps.mil/sites/AFCC/KnowledgeCenter/contracting_templates/ss_non-disclosure_agreement.pdf" TargetMode="External"/><Relationship Id="rId36" Type="http://schemas.openxmlformats.org/officeDocument/2006/relationships/hyperlink" Target="https://usaf.dps.mil/sites/AFCC/KnowledgeCenter/contracting_templates/ss_info_cover_sheet.pdf" TargetMode="External"/><Relationship Id="rId49" Type="http://schemas.openxmlformats.org/officeDocument/2006/relationships/hyperlink" Target="https://usaf.dps.mil/sites/AFCC/KnowledgeCenter/contracting_templates/Initial_evaluation_briefing.pptx" TargetMode="External"/><Relationship Id="rId57" Type="http://schemas.openxmlformats.org/officeDocument/2006/relationships/hyperlink" Target="https://usaf.dps.mil/sites/AFCC/KnowledgeCenter/contracting_templates/comparative_anal_rpt_and_award_re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F08A42-C5F9-4B37-AA2C-363841965C06}">
  <ds:schemaRefs>
    <ds:schemaRef ds:uri="http://schemas.microsoft.com/sharepoint/v3/contenttype/forms"/>
  </ds:schemaRefs>
</ds:datastoreItem>
</file>

<file path=customXml/itemProps3.xml><?xml version="1.0" encoding="utf-8"?>
<ds:datastoreItem xmlns:ds="http://schemas.openxmlformats.org/officeDocument/2006/customXml" ds:itemID="{9250ED8E-E41A-4BCC-814D-9E6121418B4B}">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B57AE97-019E-477B-8B25-6BB0B13DB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5878</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39305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VOUDREN, JEFFREY W NH-04 USAF HAF SAF/BLDG PENTAGON, 4C149</cp:lastModifiedBy>
  <cp:revision>10</cp:revision>
  <cp:lastPrinted>2016-05-18T21:12:00Z</cp:lastPrinted>
  <dcterms:created xsi:type="dcterms:W3CDTF">2021-12-06T20:48:00Z</dcterms:created>
  <dcterms:modified xsi:type="dcterms:W3CDTF">2022-04-27T17:47:00Z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